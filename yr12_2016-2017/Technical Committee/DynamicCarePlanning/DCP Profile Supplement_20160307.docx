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FB347"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61ED73D9" w14:textId="77777777" w:rsidR="00CF283F" w:rsidRPr="003651D9" w:rsidRDefault="00CF283F" w:rsidP="00663624">
      <w:pPr>
        <w:pStyle w:val="BodyText"/>
      </w:pPr>
    </w:p>
    <w:p w14:paraId="6D82297D" w14:textId="77777777" w:rsidR="00CF283F" w:rsidRPr="003651D9" w:rsidRDefault="004C7B88" w:rsidP="003D24EE">
      <w:pPr>
        <w:pStyle w:val="BodyText"/>
        <w:jc w:val="center"/>
      </w:pPr>
      <w:r w:rsidRPr="003651D9">
        <w:rPr>
          <w:noProof/>
        </w:rPr>
        <w:drawing>
          <wp:inline distT="0" distB="0" distL="0" distR="0" wp14:anchorId="6FC7360C" wp14:editId="48715E20">
            <wp:extent cx="1572895" cy="1111885"/>
            <wp:effectExtent l="0" t="0" r="8255"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2895" cy="1111885"/>
                    </a:xfrm>
                    <a:prstGeom prst="rect">
                      <a:avLst/>
                    </a:prstGeom>
                    <a:noFill/>
                    <a:ln>
                      <a:noFill/>
                    </a:ln>
                  </pic:spPr>
                </pic:pic>
              </a:graphicData>
            </a:graphic>
          </wp:inline>
        </w:drawing>
      </w:r>
    </w:p>
    <w:p w14:paraId="357EA290" w14:textId="77777777" w:rsidR="00CF283F" w:rsidRPr="003651D9" w:rsidRDefault="00CF283F" w:rsidP="000807AC">
      <w:pPr>
        <w:pStyle w:val="BodyText"/>
      </w:pPr>
    </w:p>
    <w:p w14:paraId="562F356B" w14:textId="77777777" w:rsidR="007400C4" w:rsidRPr="003651D9" w:rsidRDefault="007400C4" w:rsidP="00663624">
      <w:pPr>
        <w:pStyle w:val="BodyText"/>
      </w:pPr>
    </w:p>
    <w:p w14:paraId="6C21322B" w14:textId="77777777" w:rsidR="00482DC2" w:rsidRPr="003651D9" w:rsidRDefault="00D83D6B" w:rsidP="000807AC">
      <w:pPr>
        <w:pStyle w:val="BodyText"/>
        <w:jc w:val="center"/>
        <w:rPr>
          <w:b/>
          <w:sz w:val="44"/>
          <w:szCs w:val="44"/>
        </w:rPr>
      </w:pPr>
      <w:r>
        <w:rPr>
          <w:b/>
          <w:sz w:val="44"/>
          <w:szCs w:val="44"/>
        </w:rPr>
        <w:t>IHE Patient Care Coordination</w:t>
      </w:r>
    </w:p>
    <w:p w14:paraId="508E95D4"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0916C9C0" w14:textId="77777777" w:rsidR="00CF283F" w:rsidRPr="003651D9" w:rsidRDefault="00CF283F" w:rsidP="000807AC">
      <w:pPr>
        <w:pStyle w:val="BodyText"/>
      </w:pPr>
    </w:p>
    <w:p w14:paraId="4A467529" w14:textId="77777777" w:rsidR="00656A6B" w:rsidRPr="003651D9" w:rsidRDefault="00656A6B" w:rsidP="000807AC">
      <w:pPr>
        <w:pStyle w:val="BodyText"/>
      </w:pPr>
    </w:p>
    <w:p w14:paraId="0C097865" w14:textId="77777777" w:rsidR="00CF283F" w:rsidRPr="003651D9" w:rsidRDefault="00D83D6B" w:rsidP="00663624">
      <w:pPr>
        <w:jc w:val="center"/>
        <w:rPr>
          <w:b/>
          <w:sz w:val="44"/>
          <w:szCs w:val="44"/>
        </w:rPr>
      </w:pPr>
      <w:r>
        <w:rPr>
          <w:b/>
          <w:sz w:val="44"/>
          <w:szCs w:val="44"/>
        </w:rPr>
        <w:t>Dynamic Care Planning</w:t>
      </w:r>
      <w:r w:rsidR="000F613A" w:rsidRPr="003651D9">
        <w:rPr>
          <w:b/>
          <w:sz w:val="44"/>
          <w:szCs w:val="44"/>
        </w:rPr>
        <w:t xml:space="preserve"> </w:t>
      </w:r>
      <w:r>
        <w:rPr>
          <w:b/>
          <w:sz w:val="44"/>
          <w:szCs w:val="44"/>
        </w:rPr>
        <w:br/>
        <w:t>(DCP)</w:t>
      </w:r>
    </w:p>
    <w:p w14:paraId="625C6DA4" w14:textId="77777777" w:rsidR="00CF283F" w:rsidRPr="003651D9" w:rsidRDefault="00CF283F" w:rsidP="000125FF">
      <w:pPr>
        <w:pStyle w:val="BodyText"/>
      </w:pPr>
    </w:p>
    <w:p w14:paraId="0EE71A34" w14:textId="77777777" w:rsidR="007400C4" w:rsidRPr="003651D9" w:rsidRDefault="007400C4" w:rsidP="000125FF">
      <w:pPr>
        <w:pStyle w:val="BodyText"/>
      </w:pPr>
    </w:p>
    <w:p w14:paraId="52E4E666" w14:textId="77777777" w:rsidR="00C1037F" w:rsidRPr="003651D9" w:rsidRDefault="00C1037F" w:rsidP="000125FF">
      <w:pPr>
        <w:pStyle w:val="BodyText"/>
      </w:pPr>
    </w:p>
    <w:p w14:paraId="3267C906"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5297A938" w14:textId="77777777" w:rsidR="00D62CEC" w:rsidRPr="00D83D6B" w:rsidRDefault="00D62CEC" w:rsidP="000807AC">
      <w:pPr>
        <w:pStyle w:val="AuthorInstructions"/>
        <w:rPr>
          <w:sz w:val="20"/>
        </w:rPr>
      </w:pPr>
      <w:r w:rsidRPr="00D83D6B">
        <w:rPr>
          <w:sz w:val="20"/>
          <w:highlight w:val="lightGray"/>
        </w:rPr>
        <w:t>&lt;</w:t>
      </w:r>
      <w:r w:rsidR="001606A7" w:rsidRPr="00D83D6B">
        <w:rPr>
          <w:sz w:val="20"/>
          <w:highlight w:val="lightGray"/>
        </w:rPr>
        <w:t>T</w:t>
      </w:r>
      <w:r w:rsidRPr="00D83D6B">
        <w:rPr>
          <w:sz w:val="20"/>
          <w:highlight w:val="lightGray"/>
        </w:rPr>
        <w:t>he IHE Documentation Specialist will change the title to just “</w:t>
      </w:r>
      <w:r w:rsidR="001606A7" w:rsidRPr="00D83D6B">
        <w:rPr>
          <w:sz w:val="20"/>
          <w:highlight w:val="lightGray"/>
        </w:rPr>
        <w:t xml:space="preserve">Draft for </w:t>
      </w:r>
      <w:r w:rsidRPr="00D83D6B">
        <w:rPr>
          <w:sz w:val="20"/>
          <w:highlight w:val="lightGray"/>
        </w:rPr>
        <w:t>Public Comment” upon publication for public comment; leave “as is” until then.&gt;</w:t>
      </w:r>
    </w:p>
    <w:p w14:paraId="1F43B278" w14:textId="77777777" w:rsidR="009D125C" w:rsidRPr="003651D9" w:rsidRDefault="009D125C">
      <w:pPr>
        <w:pStyle w:val="BodyText"/>
      </w:pPr>
    </w:p>
    <w:p w14:paraId="0322795E" w14:textId="77777777" w:rsidR="009D125C" w:rsidRPr="003651D9" w:rsidRDefault="009D125C">
      <w:pPr>
        <w:pStyle w:val="BodyText"/>
      </w:pPr>
    </w:p>
    <w:p w14:paraId="5C96C178" w14:textId="77777777" w:rsidR="00A910E1" w:rsidRPr="003651D9" w:rsidRDefault="00A910E1" w:rsidP="00AC7C88">
      <w:pPr>
        <w:pStyle w:val="BodyText"/>
      </w:pPr>
      <w:r w:rsidRPr="003651D9">
        <w:t>Date:</w:t>
      </w:r>
      <w:r w:rsidRPr="003651D9">
        <w:tab/>
      </w:r>
      <w:r w:rsidRPr="003651D9">
        <w:tab/>
      </w:r>
      <w:r w:rsidR="00C45E20">
        <w:t>Jan</w:t>
      </w:r>
      <w:r w:rsidR="00B27F4B">
        <w:t xml:space="preserve"> 2</w:t>
      </w:r>
      <w:r w:rsidR="00C45E20">
        <w:t>9, 2016</w:t>
      </w:r>
    </w:p>
    <w:p w14:paraId="1E890CE3" w14:textId="77777777" w:rsidR="00603ED5" w:rsidRPr="003651D9" w:rsidRDefault="00D83D6B" w:rsidP="00AC7C88">
      <w:pPr>
        <w:pStyle w:val="BodyText"/>
      </w:pPr>
      <w:r>
        <w:t>Author:</w:t>
      </w:r>
      <w:r>
        <w:tab/>
        <w:t>Patient Care Coordination</w:t>
      </w:r>
    </w:p>
    <w:p w14:paraId="0AC0275A" w14:textId="77777777" w:rsidR="00A875FF" w:rsidRPr="003651D9" w:rsidRDefault="00603ED5" w:rsidP="00AC7C88">
      <w:pPr>
        <w:pStyle w:val="BodyText"/>
      </w:pPr>
      <w:r w:rsidRPr="003651D9">
        <w:t>Email:</w:t>
      </w:r>
      <w:r w:rsidR="00FF4C4E" w:rsidRPr="003651D9">
        <w:tab/>
      </w:r>
      <w:r w:rsidR="00FF4C4E" w:rsidRPr="003651D9">
        <w:tab/>
      </w:r>
      <w:r w:rsidR="00D83D6B">
        <w:t>pcc@ihe.net</w:t>
      </w:r>
    </w:p>
    <w:p w14:paraId="08B254BB"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3C6943C7"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2D5A0BD3"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72847205"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5E1717E2"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36FC32DC"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04380222"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73B68E84"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3D8658B0"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D83D6B">
        <w:t>PCC</w:t>
      </w:r>
      <w:r w:rsidRPr="003651D9">
        <w:t xml:space="preserve"> Technical Framework </w:t>
      </w:r>
      <w:r w:rsidR="00482DC2" w:rsidRPr="00D83D6B">
        <w:rPr>
          <w:highlight w:val="yellow"/>
        </w:rPr>
        <w:t>&lt;</w:t>
      </w:r>
      <w:r w:rsidRPr="00D83D6B">
        <w:rPr>
          <w:highlight w:val="yellow"/>
        </w:rPr>
        <w:t>V</w:t>
      </w:r>
      <w:r w:rsidR="009813A1" w:rsidRPr="00D83D6B">
        <w:rPr>
          <w:highlight w:val="yellow"/>
        </w:rPr>
        <w:t>X.X</w:t>
      </w:r>
      <w:r w:rsidRPr="00D83D6B">
        <w:rPr>
          <w:highlight w:val="yellow"/>
        </w:rPr>
        <w:t>&gt;</w:t>
      </w:r>
      <w:r w:rsidR="00482DC2" w:rsidRPr="00D83D6B">
        <w:rPr>
          <w:highlight w:val="yellow"/>
        </w:rPr>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6051FC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6DA19000"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6A1E475C"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26A47BE6"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0F31FA7A" w14:textId="77777777" w:rsidR="007A7BF7" w:rsidRPr="003651D9" w:rsidRDefault="000717A7" w:rsidP="007A7BF7">
      <w:pPr>
        <w:pStyle w:val="EditorInstructions"/>
      </w:pPr>
      <w:r w:rsidRPr="003651D9">
        <w:t>Amend s</w:t>
      </w:r>
      <w:r w:rsidR="007A7BF7" w:rsidRPr="003651D9">
        <w:t>ection X.X by the following:</w:t>
      </w:r>
    </w:p>
    <w:p w14:paraId="0B62DE95"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B01BFCF" w14:textId="77777777" w:rsidR="005410F9" w:rsidRPr="003651D9" w:rsidRDefault="005410F9" w:rsidP="00BE5916">
      <w:pPr>
        <w:pStyle w:val="BodyText"/>
      </w:pPr>
    </w:p>
    <w:p w14:paraId="3D28658E"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51CCCE14"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390AB8C5"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6B5F3FCC"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401F53F8"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CE52970" w14:textId="77777777" w:rsidR="00BE5916" w:rsidRPr="003651D9" w:rsidRDefault="00BE5916" w:rsidP="000470A5">
      <w:pPr>
        <w:pStyle w:val="BodyText"/>
      </w:pPr>
    </w:p>
    <w:p w14:paraId="4E736715"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3C466FB7" w14:textId="77777777" w:rsidR="004D69C3" w:rsidRPr="003651D9" w:rsidRDefault="004D69C3" w:rsidP="00597DB2"/>
    <w:p w14:paraId="66F02032" w14:textId="77777777" w:rsidR="00051DB3"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45122357" w:history="1">
        <w:r w:rsidR="00051DB3" w:rsidRPr="00624536">
          <w:rPr>
            <w:rStyle w:val="Hyperlink"/>
            <w:noProof/>
          </w:rPr>
          <w:t>Introduction to this Supplement</w:t>
        </w:r>
        <w:r w:rsidR="00051DB3">
          <w:rPr>
            <w:noProof/>
            <w:webHidden/>
          </w:rPr>
          <w:tab/>
        </w:r>
        <w:r w:rsidR="00051DB3">
          <w:rPr>
            <w:noProof/>
            <w:webHidden/>
          </w:rPr>
          <w:fldChar w:fldCharType="begin"/>
        </w:r>
        <w:r w:rsidR="00051DB3">
          <w:rPr>
            <w:noProof/>
            <w:webHidden/>
          </w:rPr>
          <w:instrText xml:space="preserve"> PAGEREF _Toc445122357 \h </w:instrText>
        </w:r>
        <w:r w:rsidR="00051DB3">
          <w:rPr>
            <w:noProof/>
            <w:webHidden/>
          </w:rPr>
        </w:r>
        <w:r w:rsidR="00051DB3">
          <w:rPr>
            <w:noProof/>
            <w:webHidden/>
          </w:rPr>
          <w:fldChar w:fldCharType="separate"/>
        </w:r>
        <w:r w:rsidR="00051DB3">
          <w:rPr>
            <w:noProof/>
            <w:webHidden/>
          </w:rPr>
          <w:t>7</w:t>
        </w:r>
        <w:r w:rsidR="00051DB3">
          <w:rPr>
            <w:noProof/>
            <w:webHidden/>
          </w:rPr>
          <w:fldChar w:fldCharType="end"/>
        </w:r>
      </w:hyperlink>
    </w:p>
    <w:p w14:paraId="251019DF" w14:textId="77777777" w:rsidR="00051DB3" w:rsidRDefault="00051DB3">
      <w:pPr>
        <w:pStyle w:val="TOC2"/>
        <w:rPr>
          <w:rFonts w:asciiTheme="minorHAnsi" w:eastAsiaTheme="minorEastAsia" w:hAnsiTheme="minorHAnsi" w:cstheme="minorBidi"/>
          <w:noProof/>
          <w:sz w:val="22"/>
          <w:szCs w:val="22"/>
        </w:rPr>
      </w:pPr>
      <w:hyperlink w:anchor="_Toc445122358" w:history="1">
        <w:r w:rsidRPr="00624536">
          <w:rPr>
            <w:rStyle w:val="Hyperlink"/>
            <w:noProof/>
          </w:rPr>
          <w:t>Open Issues and Questions</w:t>
        </w:r>
        <w:r>
          <w:rPr>
            <w:noProof/>
            <w:webHidden/>
          </w:rPr>
          <w:tab/>
        </w:r>
        <w:r>
          <w:rPr>
            <w:noProof/>
            <w:webHidden/>
          </w:rPr>
          <w:fldChar w:fldCharType="begin"/>
        </w:r>
        <w:r>
          <w:rPr>
            <w:noProof/>
            <w:webHidden/>
          </w:rPr>
          <w:instrText xml:space="preserve"> PAGEREF _Toc445122358 \h </w:instrText>
        </w:r>
        <w:r>
          <w:rPr>
            <w:noProof/>
            <w:webHidden/>
          </w:rPr>
        </w:r>
        <w:r>
          <w:rPr>
            <w:noProof/>
            <w:webHidden/>
          </w:rPr>
          <w:fldChar w:fldCharType="separate"/>
        </w:r>
        <w:r>
          <w:rPr>
            <w:noProof/>
            <w:webHidden/>
          </w:rPr>
          <w:t>7</w:t>
        </w:r>
        <w:r>
          <w:rPr>
            <w:noProof/>
            <w:webHidden/>
          </w:rPr>
          <w:fldChar w:fldCharType="end"/>
        </w:r>
      </w:hyperlink>
    </w:p>
    <w:p w14:paraId="75BD5594" w14:textId="77777777" w:rsidR="00051DB3" w:rsidRDefault="00051DB3">
      <w:pPr>
        <w:pStyle w:val="TOC2"/>
        <w:rPr>
          <w:rFonts w:asciiTheme="minorHAnsi" w:eastAsiaTheme="minorEastAsia" w:hAnsiTheme="minorHAnsi" w:cstheme="minorBidi"/>
          <w:noProof/>
          <w:sz w:val="22"/>
          <w:szCs w:val="22"/>
        </w:rPr>
      </w:pPr>
      <w:hyperlink w:anchor="_Toc445122359" w:history="1">
        <w:r w:rsidRPr="00624536">
          <w:rPr>
            <w:rStyle w:val="Hyperlink"/>
            <w:noProof/>
          </w:rPr>
          <w:t>Closed Issues</w:t>
        </w:r>
        <w:r>
          <w:rPr>
            <w:noProof/>
            <w:webHidden/>
          </w:rPr>
          <w:tab/>
        </w:r>
        <w:r>
          <w:rPr>
            <w:noProof/>
            <w:webHidden/>
          </w:rPr>
          <w:fldChar w:fldCharType="begin"/>
        </w:r>
        <w:r>
          <w:rPr>
            <w:noProof/>
            <w:webHidden/>
          </w:rPr>
          <w:instrText xml:space="preserve"> PAGEREF _Toc445122359 \h </w:instrText>
        </w:r>
        <w:r>
          <w:rPr>
            <w:noProof/>
            <w:webHidden/>
          </w:rPr>
        </w:r>
        <w:r>
          <w:rPr>
            <w:noProof/>
            <w:webHidden/>
          </w:rPr>
          <w:fldChar w:fldCharType="separate"/>
        </w:r>
        <w:r>
          <w:rPr>
            <w:noProof/>
            <w:webHidden/>
          </w:rPr>
          <w:t>7</w:t>
        </w:r>
        <w:r>
          <w:rPr>
            <w:noProof/>
            <w:webHidden/>
          </w:rPr>
          <w:fldChar w:fldCharType="end"/>
        </w:r>
      </w:hyperlink>
    </w:p>
    <w:p w14:paraId="7B88F93C" w14:textId="77777777" w:rsidR="00051DB3" w:rsidRDefault="00051DB3">
      <w:pPr>
        <w:pStyle w:val="TOC1"/>
        <w:rPr>
          <w:rFonts w:asciiTheme="minorHAnsi" w:eastAsiaTheme="minorEastAsia" w:hAnsiTheme="minorHAnsi" w:cstheme="minorBidi"/>
          <w:noProof/>
          <w:sz w:val="22"/>
          <w:szCs w:val="22"/>
        </w:rPr>
      </w:pPr>
      <w:hyperlink w:anchor="_Toc445122360" w:history="1">
        <w:r w:rsidRPr="00624536">
          <w:rPr>
            <w:rStyle w:val="Hyperlink"/>
            <w:noProof/>
          </w:rPr>
          <w:t>General Introduction</w:t>
        </w:r>
        <w:r>
          <w:rPr>
            <w:noProof/>
            <w:webHidden/>
          </w:rPr>
          <w:tab/>
        </w:r>
        <w:r>
          <w:rPr>
            <w:noProof/>
            <w:webHidden/>
          </w:rPr>
          <w:fldChar w:fldCharType="begin"/>
        </w:r>
        <w:r>
          <w:rPr>
            <w:noProof/>
            <w:webHidden/>
          </w:rPr>
          <w:instrText xml:space="preserve"> PAGEREF _Toc445122360 \h </w:instrText>
        </w:r>
        <w:r>
          <w:rPr>
            <w:noProof/>
            <w:webHidden/>
          </w:rPr>
        </w:r>
        <w:r>
          <w:rPr>
            <w:noProof/>
            <w:webHidden/>
          </w:rPr>
          <w:fldChar w:fldCharType="separate"/>
        </w:r>
        <w:r>
          <w:rPr>
            <w:noProof/>
            <w:webHidden/>
          </w:rPr>
          <w:t>8</w:t>
        </w:r>
        <w:r>
          <w:rPr>
            <w:noProof/>
            <w:webHidden/>
          </w:rPr>
          <w:fldChar w:fldCharType="end"/>
        </w:r>
      </w:hyperlink>
    </w:p>
    <w:p w14:paraId="50CE7758" w14:textId="77777777" w:rsidR="00051DB3" w:rsidRDefault="00051DB3">
      <w:pPr>
        <w:pStyle w:val="TOC1"/>
        <w:rPr>
          <w:rFonts w:asciiTheme="minorHAnsi" w:eastAsiaTheme="minorEastAsia" w:hAnsiTheme="minorHAnsi" w:cstheme="minorBidi"/>
          <w:noProof/>
          <w:sz w:val="22"/>
          <w:szCs w:val="22"/>
        </w:rPr>
      </w:pPr>
      <w:hyperlink w:anchor="_Toc445122361" w:history="1">
        <w:r w:rsidRPr="00624536">
          <w:rPr>
            <w:rStyle w:val="Hyperlink"/>
            <w:noProof/>
          </w:rPr>
          <w:t>Appendix A - Actor Summary Definitions</w:t>
        </w:r>
        <w:r>
          <w:rPr>
            <w:noProof/>
            <w:webHidden/>
          </w:rPr>
          <w:tab/>
        </w:r>
        <w:r>
          <w:rPr>
            <w:noProof/>
            <w:webHidden/>
          </w:rPr>
          <w:fldChar w:fldCharType="begin"/>
        </w:r>
        <w:r>
          <w:rPr>
            <w:noProof/>
            <w:webHidden/>
          </w:rPr>
          <w:instrText xml:space="preserve"> PAGEREF _Toc445122361 \h </w:instrText>
        </w:r>
        <w:r>
          <w:rPr>
            <w:noProof/>
            <w:webHidden/>
          </w:rPr>
        </w:r>
        <w:r>
          <w:rPr>
            <w:noProof/>
            <w:webHidden/>
          </w:rPr>
          <w:fldChar w:fldCharType="separate"/>
        </w:r>
        <w:r>
          <w:rPr>
            <w:noProof/>
            <w:webHidden/>
          </w:rPr>
          <w:t>8</w:t>
        </w:r>
        <w:r>
          <w:rPr>
            <w:noProof/>
            <w:webHidden/>
          </w:rPr>
          <w:fldChar w:fldCharType="end"/>
        </w:r>
      </w:hyperlink>
    </w:p>
    <w:p w14:paraId="1BC55140" w14:textId="77777777" w:rsidR="00051DB3" w:rsidRDefault="00051DB3">
      <w:pPr>
        <w:pStyle w:val="TOC1"/>
        <w:rPr>
          <w:rFonts w:asciiTheme="minorHAnsi" w:eastAsiaTheme="minorEastAsia" w:hAnsiTheme="minorHAnsi" w:cstheme="minorBidi"/>
          <w:noProof/>
          <w:sz w:val="22"/>
          <w:szCs w:val="22"/>
        </w:rPr>
      </w:pPr>
      <w:hyperlink w:anchor="_Toc445122362" w:history="1">
        <w:r w:rsidRPr="00624536">
          <w:rPr>
            <w:rStyle w:val="Hyperlink"/>
            <w:noProof/>
          </w:rPr>
          <w:t>Appendix B - Transaction Summary Definitions</w:t>
        </w:r>
        <w:r>
          <w:rPr>
            <w:noProof/>
            <w:webHidden/>
          </w:rPr>
          <w:tab/>
        </w:r>
        <w:r>
          <w:rPr>
            <w:noProof/>
            <w:webHidden/>
          </w:rPr>
          <w:fldChar w:fldCharType="begin"/>
        </w:r>
        <w:r>
          <w:rPr>
            <w:noProof/>
            <w:webHidden/>
          </w:rPr>
          <w:instrText xml:space="preserve"> PAGEREF _Toc445122362 \h </w:instrText>
        </w:r>
        <w:r>
          <w:rPr>
            <w:noProof/>
            <w:webHidden/>
          </w:rPr>
        </w:r>
        <w:r>
          <w:rPr>
            <w:noProof/>
            <w:webHidden/>
          </w:rPr>
          <w:fldChar w:fldCharType="separate"/>
        </w:r>
        <w:r>
          <w:rPr>
            <w:noProof/>
            <w:webHidden/>
          </w:rPr>
          <w:t>8</w:t>
        </w:r>
        <w:r>
          <w:rPr>
            <w:noProof/>
            <w:webHidden/>
          </w:rPr>
          <w:fldChar w:fldCharType="end"/>
        </w:r>
      </w:hyperlink>
    </w:p>
    <w:p w14:paraId="7BCAB566" w14:textId="77777777" w:rsidR="00051DB3" w:rsidRDefault="00051DB3">
      <w:pPr>
        <w:pStyle w:val="TOC1"/>
        <w:rPr>
          <w:rFonts w:asciiTheme="minorHAnsi" w:eastAsiaTheme="minorEastAsia" w:hAnsiTheme="minorHAnsi" w:cstheme="minorBidi"/>
          <w:noProof/>
          <w:sz w:val="22"/>
          <w:szCs w:val="22"/>
        </w:rPr>
      </w:pPr>
      <w:hyperlink w:anchor="_Toc445122363" w:history="1">
        <w:r w:rsidRPr="00624536">
          <w:rPr>
            <w:rStyle w:val="Hyperlink"/>
            <w:noProof/>
          </w:rPr>
          <w:t>Glossary</w:t>
        </w:r>
        <w:r>
          <w:rPr>
            <w:noProof/>
            <w:webHidden/>
          </w:rPr>
          <w:tab/>
        </w:r>
        <w:r>
          <w:rPr>
            <w:noProof/>
            <w:webHidden/>
          </w:rPr>
          <w:fldChar w:fldCharType="begin"/>
        </w:r>
        <w:r>
          <w:rPr>
            <w:noProof/>
            <w:webHidden/>
          </w:rPr>
          <w:instrText xml:space="preserve"> PAGEREF _Toc445122363 \h </w:instrText>
        </w:r>
        <w:r>
          <w:rPr>
            <w:noProof/>
            <w:webHidden/>
          </w:rPr>
        </w:r>
        <w:r>
          <w:rPr>
            <w:noProof/>
            <w:webHidden/>
          </w:rPr>
          <w:fldChar w:fldCharType="separate"/>
        </w:r>
        <w:r>
          <w:rPr>
            <w:noProof/>
            <w:webHidden/>
          </w:rPr>
          <w:t>8</w:t>
        </w:r>
        <w:r>
          <w:rPr>
            <w:noProof/>
            <w:webHidden/>
          </w:rPr>
          <w:fldChar w:fldCharType="end"/>
        </w:r>
      </w:hyperlink>
    </w:p>
    <w:p w14:paraId="2A9E1041" w14:textId="77777777" w:rsidR="00051DB3" w:rsidRDefault="00051DB3">
      <w:pPr>
        <w:pStyle w:val="TOC1"/>
        <w:rPr>
          <w:rFonts w:asciiTheme="minorHAnsi" w:eastAsiaTheme="minorEastAsia" w:hAnsiTheme="minorHAnsi" w:cstheme="minorBidi"/>
          <w:noProof/>
          <w:sz w:val="22"/>
          <w:szCs w:val="22"/>
        </w:rPr>
      </w:pPr>
      <w:hyperlink w:anchor="_Toc445122364" w:history="1">
        <w:r w:rsidRPr="00624536">
          <w:rPr>
            <w:rStyle w:val="Hyperlink"/>
            <w:noProof/>
          </w:rPr>
          <w:t>Volume 1 – Profiles</w:t>
        </w:r>
        <w:r>
          <w:rPr>
            <w:noProof/>
            <w:webHidden/>
          </w:rPr>
          <w:tab/>
        </w:r>
        <w:r>
          <w:rPr>
            <w:noProof/>
            <w:webHidden/>
          </w:rPr>
          <w:fldChar w:fldCharType="begin"/>
        </w:r>
        <w:r>
          <w:rPr>
            <w:noProof/>
            <w:webHidden/>
          </w:rPr>
          <w:instrText xml:space="preserve"> PAGEREF _Toc445122364 \h </w:instrText>
        </w:r>
        <w:r>
          <w:rPr>
            <w:noProof/>
            <w:webHidden/>
          </w:rPr>
        </w:r>
        <w:r>
          <w:rPr>
            <w:noProof/>
            <w:webHidden/>
          </w:rPr>
          <w:fldChar w:fldCharType="separate"/>
        </w:r>
        <w:r>
          <w:rPr>
            <w:noProof/>
            <w:webHidden/>
          </w:rPr>
          <w:t>10</w:t>
        </w:r>
        <w:r>
          <w:rPr>
            <w:noProof/>
            <w:webHidden/>
          </w:rPr>
          <w:fldChar w:fldCharType="end"/>
        </w:r>
      </w:hyperlink>
    </w:p>
    <w:p w14:paraId="0CE24D61" w14:textId="77777777" w:rsidR="00051DB3" w:rsidRDefault="00051DB3">
      <w:pPr>
        <w:pStyle w:val="TOC2"/>
        <w:rPr>
          <w:rFonts w:asciiTheme="minorHAnsi" w:eastAsiaTheme="minorEastAsia" w:hAnsiTheme="minorHAnsi" w:cstheme="minorBidi"/>
          <w:noProof/>
          <w:sz w:val="22"/>
          <w:szCs w:val="22"/>
        </w:rPr>
      </w:pPr>
      <w:hyperlink w:anchor="_Toc445122365" w:history="1">
        <w:r w:rsidRPr="00624536">
          <w:rPr>
            <w:rStyle w:val="Hyperlink"/>
            <w:noProof/>
          </w:rPr>
          <w:t>&lt;</w:t>
        </w:r>
        <w:r w:rsidRPr="00624536">
          <w:rPr>
            <w:rStyle w:val="Hyperlink"/>
            <w:i/>
            <w:noProof/>
          </w:rPr>
          <w:t>Copyright Licenses&gt;</w:t>
        </w:r>
        <w:r>
          <w:rPr>
            <w:noProof/>
            <w:webHidden/>
          </w:rPr>
          <w:tab/>
        </w:r>
        <w:r>
          <w:rPr>
            <w:noProof/>
            <w:webHidden/>
          </w:rPr>
          <w:fldChar w:fldCharType="begin"/>
        </w:r>
        <w:r>
          <w:rPr>
            <w:noProof/>
            <w:webHidden/>
          </w:rPr>
          <w:instrText xml:space="preserve"> PAGEREF _Toc445122365 \h </w:instrText>
        </w:r>
        <w:r>
          <w:rPr>
            <w:noProof/>
            <w:webHidden/>
          </w:rPr>
        </w:r>
        <w:r>
          <w:rPr>
            <w:noProof/>
            <w:webHidden/>
          </w:rPr>
          <w:fldChar w:fldCharType="separate"/>
        </w:r>
        <w:r>
          <w:rPr>
            <w:noProof/>
            <w:webHidden/>
          </w:rPr>
          <w:t>10</w:t>
        </w:r>
        <w:r>
          <w:rPr>
            <w:noProof/>
            <w:webHidden/>
          </w:rPr>
          <w:fldChar w:fldCharType="end"/>
        </w:r>
      </w:hyperlink>
    </w:p>
    <w:p w14:paraId="60BF4BD1" w14:textId="77777777" w:rsidR="00051DB3" w:rsidRDefault="00051DB3">
      <w:pPr>
        <w:pStyle w:val="TOC2"/>
        <w:rPr>
          <w:rFonts w:asciiTheme="minorHAnsi" w:eastAsiaTheme="minorEastAsia" w:hAnsiTheme="minorHAnsi" w:cstheme="minorBidi"/>
          <w:noProof/>
          <w:sz w:val="22"/>
          <w:szCs w:val="22"/>
        </w:rPr>
      </w:pPr>
      <w:hyperlink w:anchor="_Toc445122366" w:history="1">
        <w:r w:rsidRPr="00624536">
          <w:rPr>
            <w:rStyle w:val="Hyperlink"/>
            <w:noProof/>
          </w:rPr>
          <w:t>&lt;</w:t>
        </w:r>
        <w:r w:rsidRPr="00624536">
          <w:rPr>
            <w:rStyle w:val="Hyperlink"/>
            <w:i/>
            <w:noProof/>
          </w:rPr>
          <w:t>Domain-specific additions&gt;</w:t>
        </w:r>
        <w:r>
          <w:rPr>
            <w:noProof/>
            <w:webHidden/>
          </w:rPr>
          <w:tab/>
        </w:r>
        <w:r>
          <w:rPr>
            <w:noProof/>
            <w:webHidden/>
          </w:rPr>
          <w:fldChar w:fldCharType="begin"/>
        </w:r>
        <w:r>
          <w:rPr>
            <w:noProof/>
            <w:webHidden/>
          </w:rPr>
          <w:instrText xml:space="preserve"> PAGEREF _Toc445122366 \h </w:instrText>
        </w:r>
        <w:r>
          <w:rPr>
            <w:noProof/>
            <w:webHidden/>
          </w:rPr>
        </w:r>
        <w:r>
          <w:rPr>
            <w:noProof/>
            <w:webHidden/>
          </w:rPr>
          <w:fldChar w:fldCharType="separate"/>
        </w:r>
        <w:r>
          <w:rPr>
            <w:noProof/>
            <w:webHidden/>
          </w:rPr>
          <w:t>10</w:t>
        </w:r>
        <w:r>
          <w:rPr>
            <w:noProof/>
            <w:webHidden/>
          </w:rPr>
          <w:fldChar w:fldCharType="end"/>
        </w:r>
      </w:hyperlink>
    </w:p>
    <w:p w14:paraId="25CC7901" w14:textId="77777777" w:rsidR="00051DB3" w:rsidRDefault="00051DB3">
      <w:pPr>
        <w:pStyle w:val="TOC1"/>
        <w:rPr>
          <w:rFonts w:asciiTheme="minorHAnsi" w:eastAsiaTheme="minorEastAsia" w:hAnsiTheme="minorHAnsi" w:cstheme="minorBidi"/>
          <w:noProof/>
          <w:sz w:val="22"/>
          <w:szCs w:val="22"/>
        </w:rPr>
      </w:pPr>
      <w:hyperlink w:anchor="_Toc445122367" w:history="1">
        <w:r w:rsidRPr="00624536">
          <w:rPr>
            <w:rStyle w:val="Hyperlink"/>
            <w:noProof/>
          </w:rPr>
          <w:t>X Dynamic Care Planning (DCP) Profile</w:t>
        </w:r>
        <w:r>
          <w:rPr>
            <w:noProof/>
            <w:webHidden/>
          </w:rPr>
          <w:tab/>
        </w:r>
        <w:r>
          <w:rPr>
            <w:noProof/>
            <w:webHidden/>
          </w:rPr>
          <w:fldChar w:fldCharType="begin"/>
        </w:r>
        <w:r>
          <w:rPr>
            <w:noProof/>
            <w:webHidden/>
          </w:rPr>
          <w:instrText xml:space="preserve"> PAGEREF _Toc445122367 \h </w:instrText>
        </w:r>
        <w:r>
          <w:rPr>
            <w:noProof/>
            <w:webHidden/>
          </w:rPr>
        </w:r>
        <w:r>
          <w:rPr>
            <w:noProof/>
            <w:webHidden/>
          </w:rPr>
          <w:fldChar w:fldCharType="separate"/>
        </w:r>
        <w:r>
          <w:rPr>
            <w:noProof/>
            <w:webHidden/>
          </w:rPr>
          <w:t>11</w:t>
        </w:r>
        <w:r>
          <w:rPr>
            <w:noProof/>
            <w:webHidden/>
          </w:rPr>
          <w:fldChar w:fldCharType="end"/>
        </w:r>
      </w:hyperlink>
    </w:p>
    <w:p w14:paraId="304ADA4E" w14:textId="77777777" w:rsidR="00051DB3" w:rsidRDefault="00051DB3">
      <w:pPr>
        <w:pStyle w:val="TOC2"/>
        <w:rPr>
          <w:rFonts w:asciiTheme="minorHAnsi" w:eastAsiaTheme="minorEastAsia" w:hAnsiTheme="minorHAnsi" w:cstheme="minorBidi"/>
          <w:noProof/>
          <w:sz w:val="22"/>
          <w:szCs w:val="22"/>
        </w:rPr>
      </w:pPr>
      <w:hyperlink w:anchor="_Toc445122368" w:history="1">
        <w:r w:rsidRPr="00624536">
          <w:rPr>
            <w:rStyle w:val="Hyperlink"/>
            <w:noProof/>
          </w:rPr>
          <w:t>X.1 DCP Actors, Transactions, and Content Modules</w:t>
        </w:r>
        <w:r>
          <w:rPr>
            <w:noProof/>
            <w:webHidden/>
          </w:rPr>
          <w:tab/>
        </w:r>
        <w:r>
          <w:rPr>
            <w:noProof/>
            <w:webHidden/>
          </w:rPr>
          <w:fldChar w:fldCharType="begin"/>
        </w:r>
        <w:r>
          <w:rPr>
            <w:noProof/>
            <w:webHidden/>
          </w:rPr>
          <w:instrText xml:space="preserve"> PAGEREF _Toc445122368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14:paraId="42A5ABFE" w14:textId="77777777" w:rsidR="00051DB3" w:rsidRDefault="00051DB3">
      <w:pPr>
        <w:pStyle w:val="TOC3"/>
        <w:rPr>
          <w:rFonts w:asciiTheme="minorHAnsi" w:eastAsiaTheme="minorEastAsia" w:hAnsiTheme="minorHAnsi" w:cstheme="minorBidi"/>
          <w:noProof/>
          <w:sz w:val="22"/>
          <w:szCs w:val="22"/>
        </w:rPr>
      </w:pPr>
      <w:hyperlink w:anchor="_Toc445122369" w:history="1">
        <w:r w:rsidRPr="00624536">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_Toc445122369 \h </w:instrText>
        </w:r>
        <w:r>
          <w:rPr>
            <w:noProof/>
            <w:webHidden/>
          </w:rPr>
        </w:r>
        <w:r>
          <w:rPr>
            <w:noProof/>
            <w:webHidden/>
          </w:rPr>
          <w:fldChar w:fldCharType="separate"/>
        </w:r>
        <w:r>
          <w:rPr>
            <w:noProof/>
            <w:webHidden/>
          </w:rPr>
          <w:t>13</w:t>
        </w:r>
        <w:r>
          <w:rPr>
            <w:noProof/>
            <w:webHidden/>
          </w:rPr>
          <w:fldChar w:fldCharType="end"/>
        </w:r>
      </w:hyperlink>
    </w:p>
    <w:p w14:paraId="68C3F7F4" w14:textId="77777777" w:rsidR="00051DB3" w:rsidRDefault="00051DB3">
      <w:pPr>
        <w:pStyle w:val="TOC4"/>
        <w:rPr>
          <w:rFonts w:asciiTheme="minorHAnsi" w:eastAsiaTheme="minorEastAsia" w:hAnsiTheme="minorHAnsi" w:cstheme="minorBidi"/>
          <w:noProof/>
          <w:sz w:val="22"/>
          <w:szCs w:val="22"/>
        </w:rPr>
      </w:pPr>
      <w:hyperlink w:anchor="_Toc445122370" w:history="1">
        <w:r w:rsidRPr="00624536">
          <w:rPr>
            <w:rStyle w:val="Hyperlink"/>
            <w:noProof/>
          </w:rPr>
          <w:t>X.1.1.1 Care Plan Contributor</w:t>
        </w:r>
        <w:r>
          <w:rPr>
            <w:noProof/>
            <w:webHidden/>
          </w:rPr>
          <w:tab/>
        </w:r>
        <w:r>
          <w:rPr>
            <w:noProof/>
            <w:webHidden/>
          </w:rPr>
          <w:fldChar w:fldCharType="begin"/>
        </w:r>
        <w:r>
          <w:rPr>
            <w:noProof/>
            <w:webHidden/>
          </w:rPr>
          <w:instrText xml:space="preserve"> PAGEREF _Toc445122370 \h </w:instrText>
        </w:r>
        <w:r>
          <w:rPr>
            <w:noProof/>
            <w:webHidden/>
          </w:rPr>
        </w:r>
        <w:r>
          <w:rPr>
            <w:noProof/>
            <w:webHidden/>
          </w:rPr>
          <w:fldChar w:fldCharType="separate"/>
        </w:r>
        <w:r>
          <w:rPr>
            <w:noProof/>
            <w:webHidden/>
          </w:rPr>
          <w:t>13</w:t>
        </w:r>
        <w:r>
          <w:rPr>
            <w:noProof/>
            <w:webHidden/>
          </w:rPr>
          <w:fldChar w:fldCharType="end"/>
        </w:r>
      </w:hyperlink>
    </w:p>
    <w:p w14:paraId="410C2CD3" w14:textId="77777777" w:rsidR="00051DB3" w:rsidRDefault="00051DB3">
      <w:pPr>
        <w:pStyle w:val="TOC4"/>
        <w:rPr>
          <w:rFonts w:asciiTheme="minorHAnsi" w:eastAsiaTheme="minorEastAsia" w:hAnsiTheme="minorHAnsi" w:cstheme="minorBidi"/>
          <w:noProof/>
          <w:sz w:val="22"/>
          <w:szCs w:val="22"/>
        </w:rPr>
      </w:pPr>
      <w:hyperlink w:anchor="_Toc445122371" w:history="1">
        <w:r w:rsidRPr="00624536">
          <w:rPr>
            <w:rStyle w:val="Hyperlink"/>
            <w:noProof/>
          </w:rPr>
          <w:t>X.1.1.2 Care Plan Consumer</w:t>
        </w:r>
        <w:r>
          <w:rPr>
            <w:noProof/>
            <w:webHidden/>
          </w:rPr>
          <w:tab/>
        </w:r>
        <w:r>
          <w:rPr>
            <w:noProof/>
            <w:webHidden/>
          </w:rPr>
          <w:fldChar w:fldCharType="begin"/>
        </w:r>
        <w:r>
          <w:rPr>
            <w:noProof/>
            <w:webHidden/>
          </w:rPr>
          <w:instrText xml:space="preserve"> PAGEREF _Toc445122371 \h </w:instrText>
        </w:r>
        <w:r>
          <w:rPr>
            <w:noProof/>
            <w:webHidden/>
          </w:rPr>
        </w:r>
        <w:r>
          <w:rPr>
            <w:noProof/>
            <w:webHidden/>
          </w:rPr>
          <w:fldChar w:fldCharType="separate"/>
        </w:r>
        <w:r>
          <w:rPr>
            <w:noProof/>
            <w:webHidden/>
          </w:rPr>
          <w:t>13</w:t>
        </w:r>
        <w:r>
          <w:rPr>
            <w:noProof/>
            <w:webHidden/>
          </w:rPr>
          <w:fldChar w:fldCharType="end"/>
        </w:r>
      </w:hyperlink>
    </w:p>
    <w:p w14:paraId="0B2064AF" w14:textId="77777777" w:rsidR="00051DB3" w:rsidRDefault="00051DB3">
      <w:pPr>
        <w:pStyle w:val="TOC4"/>
        <w:rPr>
          <w:rFonts w:asciiTheme="minorHAnsi" w:eastAsiaTheme="minorEastAsia" w:hAnsiTheme="minorHAnsi" w:cstheme="minorBidi"/>
          <w:noProof/>
          <w:sz w:val="22"/>
          <w:szCs w:val="22"/>
        </w:rPr>
      </w:pPr>
      <w:hyperlink w:anchor="_Toc445122372" w:history="1">
        <w:r w:rsidRPr="00624536">
          <w:rPr>
            <w:rStyle w:val="Hyperlink"/>
            <w:noProof/>
          </w:rPr>
          <w:t>X.1.1.3 Care Plan Manager</w:t>
        </w:r>
        <w:r>
          <w:rPr>
            <w:noProof/>
            <w:webHidden/>
          </w:rPr>
          <w:tab/>
        </w:r>
        <w:r>
          <w:rPr>
            <w:noProof/>
            <w:webHidden/>
          </w:rPr>
          <w:fldChar w:fldCharType="begin"/>
        </w:r>
        <w:r>
          <w:rPr>
            <w:noProof/>
            <w:webHidden/>
          </w:rPr>
          <w:instrText xml:space="preserve"> PAGEREF _Toc445122372 \h </w:instrText>
        </w:r>
        <w:r>
          <w:rPr>
            <w:noProof/>
            <w:webHidden/>
          </w:rPr>
        </w:r>
        <w:r>
          <w:rPr>
            <w:noProof/>
            <w:webHidden/>
          </w:rPr>
          <w:fldChar w:fldCharType="separate"/>
        </w:r>
        <w:r>
          <w:rPr>
            <w:noProof/>
            <w:webHidden/>
          </w:rPr>
          <w:t>13</w:t>
        </w:r>
        <w:r>
          <w:rPr>
            <w:noProof/>
            <w:webHidden/>
          </w:rPr>
          <w:fldChar w:fldCharType="end"/>
        </w:r>
      </w:hyperlink>
    </w:p>
    <w:p w14:paraId="74C352BB" w14:textId="77777777" w:rsidR="00051DB3" w:rsidRDefault="00051DB3">
      <w:pPr>
        <w:pStyle w:val="TOC2"/>
        <w:rPr>
          <w:rFonts w:asciiTheme="minorHAnsi" w:eastAsiaTheme="minorEastAsia" w:hAnsiTheme="minorHAnsi" w:cstheme="minorBidi"/>
          <w:noProof/>
          <w:sz w:val="22"/>
          <w:szCs w:val="22"/>
        </w:rPr>
      </w:pPr>
      <w:hyperlink w:anchor="_Toc445122373" w:history="1">
        <w:r w:rsidRPr="00624536">
          <w:rPr>
            <w:rStyle w:val="Hyperlink"/>
            <w:noProof/>
          </w:rPr>
          <w:t>X.2 DCP Actor Options</w:t>
        </w:r>
        <w:r>
          <w:rPr>
            <w:noProof/>
            <w:webHidden/>
          </w:rPr>
          <w:tab/>
        </w:r>
        <w:r>
          <w:rPr>
            <w:noProof/>
            <w:webHidden/>
          </w:rPr>
          <w:fldChar w:fldCharType="begin"/>
        </w:r>
        <w:r>
          <w:rPr>
            <w:noProof/>
            <w:webHidden/>
          </w:rPr>
          <w:instrText xml:space="preserve"> PAGEREF _Toc445122373 \h </w:instrText>
        </w:r>
        <w:r>
          <w:rPr>
            <w:noProof/>
            <w:webHidden/>
          </w:rPr>
        </w:r>
        <w:r>
          <w:rPr>
            <w:noProof/>
            <w:webHidden/>
          </w:rPr>
          <w:fldChar w:fldCharType="separate"/>
        </w:r>
        <w:r>
          <w:rPr>
            <w:noProof/>
            <w:webHidden/>
          </w:rPr>
          <w:t>14</w:t>
        </w:r>
        <w:r>
          <w:rPr>
            <w:noProof/>
            <w:webHidden/>
          </w:rPr>
          <w:fldChar w:fldCharType="end"/>
        </w:r>
      </w:hyperlink>
    </w:p>
    <w:p w14:paraId="0449C2E1" w14:textId="77777777" w:rsidR="00051DB3" w:rsidRDefault="00051DB3">
      <w:pPr>
        <w:pStyle w:val="TOC3"/>
        <w:rPr>
          <w:rFonts w:asciiTheme="minorHAnsi" w:eastAsiaTheme="minorEastAsia" w:hAnsiTheme="minorHAnsi" w:cstheme="minorBidi"/>
          <w:noProof/>
          <w:sz w:val="22"/>
          <w:szCs w:val="22"/>
        </w:rPr>
      </w:pPr>
      <w:hyperlink w:anchor="_Toc445122374" w:history="1">
        <w:r w:rsidRPr="00624536">
          <w:rPr>
            <w:rStyle w:val="Hyperlink"/>
            <w:noProof/>
          </w:rPr>
          <w:t>X.2.1 &lt;Option Name&gt;</w:t>
        </w:r>
        <w:r>
          <w:rPr>
            <w:noProof/>
            <w:webHidden/>
          </w:rPr>
          <w:tab/>
        </w:r>
        <w:r>
          <w:rPr>
            <w:noProof/>
            <w:webHidden/>
          </w:rPr>
          <w:fldChar w:fldCharType="begin"/>
        </w:r>
        <w:r>
          <w:rPr>
            <w:noProof/>
            <w:webHidden/>
          </w:rPr>
          <w:instrText xml:space="preserve"> PAGEREF _Toc445122374 \h </w:instrText>
        </w:r>
        <w:r>
          <w:rPr>
            <w:noProof/>
            <w:webHidden/>
          </w:rPr>
        </w:r>
        <w:r>
          <w:rPr>
            <w:noProof/>
            <w:webHidden/>
          </w:rPr>
          <w:fldChar w:fldCharType="separate"/>
        </w:r>
        <w:r>
          <w:rPr>
            <w:noProof/>
            <w:webHidden/>
          </w:rPr>
          <w:t>14</w:t>
        </w:r>
        <w:r>
          <w:rPr>
            <w:noProof/>
            <w:webHidden/>
          </w:rPr>
          <w:fldChar w:fldCharType="end"/>
        </w:r>
      </w:hyperlink>
    </w:p>
    <w:p w14:paraId="1CC5D76E" w14:textId="77777777" w:rsidR="00051DB3" w:rsidRDefault="00051DB3">
      <w:pPr>
        <w:pStyle w:val="TOC2"/>
        <w:rPr>
          <w:rFonts w:asciiTheme="minorHAnsi" w:eastAsiaTheme="minorEastAsia" w:hAnsiTheme="minorHAnsi" w:cstheme="minorBidi"/>
          <w:noProof/>
          <w:sz w:val="22"/>
          <w:szCs w:val="22"/>
        </w:rPr>
      </w:pPr>
      <w:hyperlink w:anchor="_Toc445122375" w:history="1">
        <w:r w:rsidRPr="00624536">
          <w:rPr>
            <w:rStyle w:val="Hyperlink"/>
            <w:noProof/>
          </w:rPr>
          <w:t>X.3 DCP Required Actor Groupings</w:t>
        </w:r>
        <w:r>
          <w:rPr>
            <w:noProof/>
            <w:webHidden/>
          </w:rPr>
          <w:tab/>
        </w:r>
        <w:r>
          <w:rPr>
            <w:noProof/>
            <w:webHidden/>
          </w:rPr>
          <w:fldChar w:fldCharType="begin"/>
        </w:r>
        <w:r>
          <w:rPr>
            <w:noProof/>
            <w:webHidden/>
          </w:rPr>
          <w:instrText xml:space="preserve"> PAGEREF _Toc445122375 \h </w:instrText>
        </w:r>
        <w:r>
          <w:rPr>
            <w:noProof/>
            <w:webHidden/>
          </w:rPr>
        </w:r>
        <w:r>
          <w:rPr>
            <w:noProof/>
            <w:webHidden/>
          </w:rPr>
          <w:fldChar w:fldCharType="separate"/>
        </w:r>
        <w:r>
          <w:rPr>
            <w:noProof/>
            <w:webHidden/>
          </w:rPr>
          <w:t>14</w:t>
        </w:r>
        <w:r>
          <w:rPr>
            <w:noProof/>
            <w:webHidden/>
          </w:rPr>
          <w:fldChar w:fldCharType="end"/>
        </w:r>
      </w:hyperlink>
    </w:p>
    <w:p w14:paraId="6CE65872" w14:textId="77777777" w:rsidR="00051DB3" w:rsidRDefault="00051DB3">
      <w:pPr>
        <w:pStyle w:val="TOC2"/>
        <w:rPr>
          <w:rFonts w:asciiTheme="minorHAnsi" w:eastAsiaTheme="minorEastAsia" w:hAnsiTheme="minorHAnsi" w:cstheme="minorBidi"/>
          <w:noProof/>
          <w:sz w:val="22"/>
          <w:szCs w:val="22"/>
        </w:rPr>
      </w:pPr>
      <w:hyperlink w:anchor="_Toc445122376" w:history="1">
        <w:r w:rsidRPr="00624536">
          <w:rPr>
            <w:rStyle w:val="Hyperlink"/>
            <w:noProof/>
          </w:rPr>
          <w:t>X.4 DCP Overview</w:t>
        </w:r>
        <w:r>
          <w:rPr>
            <w:noProof/>
            <w:webHidden/>
          </w:rPr>
          <w:tab/>
        </w:r>
        <w:r>
          <w:rPr>
            <w:noProof/>
            <w:webHidden/>
          </w:rPr>
          <w:fldChar w:fldCharType="begin"/>
        </w:r>
        <w:r>
          <w:rPr>
            <w:noProof/>
            <w:webHidden/>
          </w:rPr>
          <w:instrText xml:space="preserve"> PAGEREF _Toc445122376 \h </w:instrText>
        </w:r>
        <w:r>
          <w:rPr>
            <w:noProof/>
            <w:webHidden/>
          </w:rPr>
        </w:r>
        <w:r>
          <w:rPr>
            <w:noProof/>
            <w:webHidden/>
          </w:rPr>
          <w:fldChar w:fldCharType="separate"/>
        </w:r>
        <w:r>
          <w:rPr>
            <w:noProof/>
            <w:webHidden/>
          </w:rPr>
          <w:t>15</w:t>
        </w:r>
        <w:r>
          <w:rPr>
            <w:noProof/>
            <w:webHidden/>
          </w:rPr>
          <w:fldChar w:fldCharType="end"/>
        </w:r>
      </w:hyperlink>
    </w:p>
    <w:p w14:paraId="5BDC042D" w14:textId="77777777" w:rsidR="00051DB3" w:rsidRDefault="00051DB3">
      <w:pPr>
        <w:pStyle w:val="TOC3"/>
        <w:rPr>
          <w:rFonts w:asciiTheme="minorHAnsi" w:eastAsiaTheme="minorEastAsia" w:hAnsiTheme="minorHAnsi" w:cstheme="minorBidi"/>
          <w:noProof/>
          <w:sz w:val="22"/>
          <w:szCs w:val="22"/>
        </w:rPr>
      </w:pPr>
      <w:hyperlink w:anchor="_Toc445122377" w:history="1">
        <w:r w:rsidRPr="00624536">
          <w:rPr>
            <w:rStyle w:val="Hyperlink"/>
            <w:bCs/>
            <w:noProof/>
          </w:rPr>
          <w:t>X.4.1 Concepts</w:t>
        </w:r>
        <w:r>
          <w:rPr>
            <w:noProof/>
            <w:webHidden/>
          </w:rPr>
          <w:tab/>
        </w:r>
        <w:r>
          <w:rPr>
            <w:noProof/>
            <w:webHidden/>
          </w:rPr>
          <w:fldChar w:fldCharType="begin"/>
        </w:r>
        <w:r>
          <w:rPr>
            <w:noProof/>
            <w:webHidden/>
          </w:rPr>
          <w:instrText xml:space="preserve"> PAGEREF _Toc445122377 \h </w:instrText>
        </w:r>
        <w:r>
          <w:rPr>
            <w:noProof/>
            <w:webHidden/>
          </w:rPr>
        </w:r>
        <w:r>
          <w:rPr>
            <w:noProof/>
            <w:webHidden/>
          </w:rPr>
          <w:fldChar w:fldCharType="separate"/>
        </w:r>
        <w:r>
          <w:rPr>
            <w:noProof/>
            <w:webHidden/>
          </w:rPr>
          <w:t>16</w:t>
        </w:r>
        <w:r>
          <w:rPr>
            <w:noProof/>
            <w:webHidden/>
          </w:rPr>
          <w:fldChar w:fldCharType="end"/>
        </w:r>
      </w:hyperlink>
    </w:p>
    <w:p w14:paraId="22990871" w14:textId="77777777" w:rsidR="00051DB3" w:rsidRDefault="00051DB3">
      <w:pPr>
        <w:pStyle w:val="TOC3"/>
        <w:rPr>
          <w:rFonts w:asciiTheme="minorHAnsi" w:eastAsiaTheme="minorEastAsia" w:hAnsiTheme="minorHAnsi" w:cstheme="minorBidi"/>
          <w:noProof/>
          <w:sz w:val="22"/>
          <w:szCs w:val="22"/>
        </w:rPr>
      </w:pPr>
      <w:hyperlink w:anchor="_Toc445122378" w:history="1">
        <w:r w:rsidRPr="00624536">
          <w:rPr>
            <w:rStyle w:val="Hyperlink"/>
            <w:bCs/>
            <w:noProof/>
          </w:rPr>
          <w:t>X.4.2 Use Case</w:t>
        </w:r>
        <w:r>
          <w:rPr>
            <w:noProof/>
            <w:webHidden/>
          </w:rPr>
          <w:tab/>
        </w:r>
        <w:r>
          <w:rPr>
            <w:noProof/>
            <w:webHidden/>
          </w:rPr>
          <w:fldChar w:fldCharType="begin"/>
        </w:r>
        <w:r>
          <w:rPr>
            <w:noProof/>
            <w:webHidden/>
          </w:rPr>
          <w:instrText xml:space="preserve"> PAGEREF _Toc445122378 \h </w:instrText>
        </w:r>
        <w:r>
          <w:rPr>
            <w:noProof/>
            <w:webHidden/>
          </w:rPr>
        </w:r>
        <w:r>
          <w:rPr>
            <w:noProof/>
            <w:webHidden/>
          </w:rPr>
          <w:fldChar w:fldCharType="separate"/>
        </w:r>
        <w:r>
          <w:rPr>
            <w:noProof/>
            <w:webHidden/>
          </w:rPr>
          <w:t>17</w:t>
        </w:r>
        <w:r>
          <w:rPr>
            <w:noProof/>
            <w:webHidden/>
          </w:rPr>
          <w:fldChar w:fldCharType="end"/>
        </w:r>
      </w:hyperlink>
    </w:p>
    <w:p w14:paraId="63E5A593" w14:textId="77777777" w:rsidR="00051DB3" w:rsidRDefault="00051DB3">
      <w:pPr>
        <w:pStyle w:val="TOC4"/>
        <w:rPr>
          <w:rFonts w:asciiTheme="minorHAnsi" w:eastAsiaTheme="minorEastAsia" w:hAnsiTheme="minorHAnsi" w:cstheme="minorBidi"/>
          <w:noProof/>
          <w:sz w:val="22"/>
          <w:szCs w:val="22"/>
        </w:rPr>
      </w:pPr>
      <w:hyperlink w:anchor="_Toc445122379" w:history="1">
        <w:r w:rsidRPr="00624536">
          <w:rPr>
            <w:rStyle w:val="Hyperlink"/>
            <w:noProof/>
          </w:rPr>
          <w:t>X.4.2.1 Use Case: Chronic Conditions</w:t>
        </w:r>
        <w:r>
          <w:rPr>
            <w:noProof/>
            <w:webHidden/>
          </w:rPr>
          <w:tab/>
        </w:r>
        <w:r>
          <w:rPr>
            <w:noProof/>
            <w:webHidden/>
          </w:rPr>
          <w:fldChar w:fldCharType="begin"/>
        </w:r>
        <w:r>
          <w:rPr>
            <w:noProof/>
            <w:webHidden/>
          </w:rPr>
          <w:instrText xml:space="preserve"> PAGEREF _Toc445122379 \h </w:instrText>
        </w:r>
        <w:r>
          <w:rPr>
            <w:noProof/>
            <w:webHidden/>
          </w:rPr>
        </w:r>
        <w:r>
          <w:rPr>
            <w:noProof/>
            <w:webHidden/>
          </w:rPr>
          <w:fldChar w:fldCharType="separate"/>
        </w:r>
        <w:r>
          <w:rPr>
            <w:noProof/>
            <w:webHidden/>
          </w:rPr>
          <w:t>17</w:t>
        </w:r>
        <w:r>
          <w:rPr>
            <w:noProof/>
            <w:webHidden/>
          </w:rPr>
          <w:fldChar w:fldCharType="end"/>
        </w:r>
      </w:hyperlink>
    </w:p>
    <w:p w14:paraId="7C0DE006" w14:textId="77777777" w:rsidR="00051DB3" w:rsidRDefault="00051DB3">
      <w:pPr>
        <w:pStyle w:val="TOC5"/>
        <w:rPr>
          <w:rFonts w:asciiTheme="minorHAnsi" w:eastAsiaTheme="minorEastAsia" w:hAnsiTheme="minorHAnsi" w:cstheme="minorBidi"/>
          <w:noProof/>
          <w:sz w:val="22"/>
          <w:szCs w:val="22"/>
        </w:rPr>
      </w:pPr>
      <w:hyperlink w:anchor="_Toc445122380" w:history="1">
        <w:r w:rsidRPr="00624536">
          <w:rPr>
            <w:rStyle w:val="Hyperlink"/>
            <w:noProof/>
          </w:rPr>
          <w:t>X.4.2.1.1 Chronic Conditions Use Case Description</w:t>
        </w:r>
        <w:r>
          <w:rPr>
            <w:noProof/>
            <w:webHidden/>
          </w:rPr>
          <w:tab/>
        </w:r>
        <w:r>
          <w:rPr>
            <w:noProof/>
            <w:webHidden/>
          </w:rPr>
          <w:fldChar w:fldCharType="begin"/>
        </w:r>
        <w:r>
          <w:rPr>
            <w:noProof/>
            <w:webHidden/>
          </w:rPr>
          <w:instrText xml:space="preserve"> PAGEREF _Toc445122380 \h </w:instrText>
        </w:r>
        <w:r>
          <w:rPr>
            <w:noProof/>
            <w:webHidden/>
          </w:rPr>
        </w:r>
        <w:r>
          <w:rPr>
            <w:noProof/>
            <w:webHidden/>
          </w:rPr>
          <w:fldChar w:fldCharType="separate"/>
        </w:r>
        <w:r>
          <w:rPr>
            <w:noProof/>
            <w:webHidden/>
          </w:rPr>
          <w:t>17</w:t>
        </w:r>
        <w:r>
          <w:rPr>
            <w:noProof/>
            <w:webHidden/>
          </w:rPr>
          <w:fldChar w:fldCharType="end"/>
        </w:r>
      </w:hyperlink>
    </w:p>
    <w:p w14:paraId="3B584E66" w14:textId="77777777" w:rsidR="00051DB3" w:rsidRDefault="00051DB3">
      <w:pPr>
        <w:pStyle w:val="TOC6"/>
        <w:rPr>
          <w:rFonts w:asciiTheme="minorHAnsi" w:eastAsiaTheme="minorEastAsia" w:hAnsiTheme="minorHAnsi" w:cstheme="minorBidi"/>
          <w:noProof/>
          <w:sz w:val="22"/>
          <w:szCs w:val="22"/>
        </w:rPr>
      </w:pPr>
      <w:hyperlink w:anchor="_Toc445122381" w:history="1">
        <w:r w:rsidRPr="00624536">
          <w:rPr>
            <w:rStyle w:val="Hyperlink"/>
            <w:noProof/>
          </w:rPr>
          <w:t>X.4.2.1.1.1 Encounter A: Primary Care Physician Initial Visit</w:t>
        </w:r>
        <w:r>
          <w:rPr>
            <w:noProof/>
            <w:webHidden/>
          </w:rPr>
          <w:tab/>
        </w:r>
        <w:r>
          <w:rPr>
            <w:noProof/>
            <w:webHidden/>
          </w:rPr>
          <w:fldChar w:fldCharType="begin"/>
        </w:r>
        <w:r>
          <w:rPr>
            <w:noProof/>
            <w:webHidden/>
          </w:rPr>
          <w:instrText xml:space="preserve"> PAGEREF _Toc445122381 \h </w:instrText>
        </w:r>
        <w:r>
          <w:rPr>
            <w:noProof/>
            <w:webHidden/>
          </w:rPr>
        </w:r>
        <w:r>
          <w:rPr>
            <w:noProof/>
            <w:webHidden/>
          </w:rPr>
          <w:fldChar w:fldCharType="separate"/>
        </w:r>
        <w:r>
          <w:rPr>
            <w:noProof/>
            <w:webHidden/>
          </w:rPr>
          <w:t>18</w:t>
        </w:r>
        <w:r>
          <w:rPr>
            <w:noProof/>
            <w:webHidden/>
          </w:rPr>
          <w:fldChar w:fldCharType="end"/>
        </w:r>
      </w:hyperlink>
    </w:p>
    <w:p w14:paraId="45C48196" w14:textId="77777777" w:rsidR="00051DB3" w:rsidRDefault="00051DB3">
      <w:pPr>
        <w:pStyle w:val="TOC6"/>
        <w:rPr>
          <w:rFonts w:asciiTheme="minorHAnsi" w:eastAsiaTheme="minorEastAsia" w:hAnsiTheme="minorHAnsi" w:cstheme="minorBidi"/>
          <w:noProof/>
          <w:sz w:val="22"/>
          <w:szCs w:val="22"/>
        </w:rPr>
      </w:pPr>
      <w:hyperlink w:anchor="_Toc445122382" w:history="1">
        <w:r w:rsidRPr="00624536">
          <w:rPr>
            <w:rStyle w:val="Hyperlink"/>
            <w:noProof/>
          </w:rPr>
          <w:t>X.4.2.1.1.2 Encounter(s) B: Allied Health Care Providers and Specialists</w:t>
        </w:r>
        <w:r>
          <w:rPr>
            <w:noProof/>
            <w:webHidden/>
          </w:rPr>
          <w:tab/>
        </w:r>
        <w:r>
          <w:rPr>
            <w:noProof/>
            <w:webHidden/>
          </w:rPr>
          <w:fldChar w:fldCharType="begin"/>
        </w:r>
        <w:r>
          <w:rPr>
            <w:noProof/>
            <w:webHidden/>
          </w:rPr>
          <w:instrText xml:space="preserve"> PAGEREF _Toc445122382 \h </w:instrText>
        </w:r>
        <w:r>
          <w:rPr>
            <w:noProof/>
            <w:webHidden/>
          </w:rPr>
        </w:r>
        <w:r>
          <w:rPr>
            <w:noProof/>
            <w:webHidden/>
          </w:rPr>
          <w:fldChar w:fldCharType="separate"/>
        </w:r>
        <w:r>
          <w:rPr>
            <w:noProof/>
            <w:webHidden/>
          </w:rPr>
          <w:t>20</w:t>
        </w:r>
        <w:r>
          <w:rPr>
            <w:noProof/>
            <w:webHidden/>
          </w:rPr>
          <w:fldChar w:fldCharType="end"/>
        </w:r>
      </w:hyperlink>
    </w:p>
    <w:p w14:paraId="1EAC2BDD" w14:textId="77777777" w:rsidR="00051DB3" w:rsidRDefault="00051DB3">
      <w:pPr>
        <w:pStyle w:val="TOC6"/>
        <w:rPr>
          <w:rFonts w:asciiTheme="minorHAnsi" w:eastAsiaTheme="minorEastAsia" w:hAnsiTheme="minorHAnsi" w:cstheme="minorBidi"/>
          <w:noProof/>
          <w:sz w:val="22"/>
          <w:szCs w:val="22"/>
        </w:rPr>
      </w:pPr>
      <w:hyperlink w:anchor="_Toc445122383" w:history="1">
        <w:r w:rsidRPr="00624536">
          <w:rPr>
            <w:rStyle w:val="Hyperlink"/>
            <w:noProof/>
          </w:rPr>
          <w:t>X.4.2.1.1.3 Encounter(s) C: ED Visit and Hospital Admission</w:t>
        </w:r>
        <w:r>
          <w:rPr>
            <w:noProof/>
            <w:webHidden/>
          </w:rPr>
          <w:tab/>
        </w:r>
        <w:r>
          <w:rPr>
            <w:noProof/>
            <w:webHidden/>
          </w:rPr>
          <w:fldChar w:fldCharType="begin"/>
        </w:r>
        <w:r>
          <w:rPr>
            <w:noProof/>
            <w:webHidden/>
          </w:rPr>
          <w:instrText xml:space="preserve"> PAGEREF _Toc445122383 \h </w:instrText>
        </w:r>
        <w:r>
          <w:rPr>
            <w:noProof/>
            <w:webHidden/>
          </w:rPr>
        </w:r>
        <w:r>
          <w:rPr>
            <w:noProof/>
            <w:webHidden/>
          </w:rPr>
          <w:fldChar w:fldCharType="separate"/>
        </w:r>
        <w:r>
          <w:rPr>
            <w:noProof/>
            <w:webHidden/>
          </w:rPr>
          <w:t>24</w:t>
        </w:r>
        <w:r>
          <w:rPr>
            <w:noProof/>
            <w:webHidden/>
          </w:rPr>
          <w:fldChar w:fldCharType="end"/>
        </w:r>
      </w:hyperlink>
    </w:p>
    <w:p w14:paraId="4E1B84FE" w14:textId="77777777" w:rsidR="00051DB3" w:rsidRDefault="00051DB3">
      <w:pPr>
        <w:pStyle w:val="TOC6"/>
        <w:rPr>
          <w:rFonts w:asciiTheme="minorHAnsi" w:eastAsiaTheme="minorEastAsia" w:hAnsiTheme="minorHAnsi" w:cstheme="minorBidi"/>
          <w:noProof/>
          <w:sz w:val="22"/>
          <w:szCs w:val="22"/>
        </w:rPr>
      </w:pPr>
      <w:hyperlink w:anchor="_Toc445122384" w:history="1">
        <w:r w:rsidRPr="00624536">
          <w:rPr>
            <w:rStyle w:val="Hyperlink"/>
            <w:noProof/>
          </w:rPr>
          <w:t>X.4.2.1.1.4 Encounter D: Primary Care Follow-up Visits</w:t>
        </w:r>
        <w:r>
          <w:rPr>
            <w:noProof/>
            <w:webHidden/>
          </w:rPr>
          <w:tab/>
        </w:r>
        <w:r>
          <w:rPr>
            <w:noProof/>
            <w:webHidden/>
          </w:rPr>
          <w:fldChar w:fldCharType="begin"/>
        </w:r>
        <w:r>
          <w:rPr>
            <w:noProof/>
            <w:webHidden/>
          </w:rPr>
          <w:instrText xml:space="preserve"> PAGEREF _Toc445122384 \h </w:instrText>
        </w:r>
        <w:r>
          <w:rPr>
            <w:noProof/>
            <w:webHidden/>
          </w:rPr>
        </w:r>
        <w:r>
          <w:rPr>
            <w:noProof/>
            <w:webHidden/>
          </w:rPr>
          <w:fldChar w:fldCharType="separate"/>
        </w:r>
        <w:r>
          <w:rPr>
            <w:noProof/>
            <w:webHidden/>
          </w:rPr>
          <w:t>25</w:t>
        </w:r>
        <w:r>
          <w:rPr>
            <w:noProof/>
            <w:webHidden/>
          </w:rPr>
          <w:fldChar w:fldCharType="end"/>
        </w:r>
      </w:hyperlink>
    </w:p>
    <w:p w14:paraId="10C9D799" w14:textId="77777777" w:rsidR="00051DB3" w:rsidRDefault="00051DB3">
      <w:pPr>
        <w:pStyle w:val="TOC3"/>
        <w:rPr>
          <w:rFonts w:asciiTheme="minorHAnsi" w:eastAsiaTheme="minorEastAsia" w:hAnsiTheme="minorHAnsi" w:cstheme="minorBidi"/>
          <w:noProof/>
          <w:sz w:val="22"/>
          <w:szCs w:val="22"/>
        </w:rPr>
      </w:pPr>
      <w:hyperlink w:anchor="_Toc445122385" w:history="1">
        <w:r w:rsidRPr="00624536">
          <w:rPr>
            <w:rStyle w:val="Hyperlink"/>
            <w:bCs/>
            <w:noProof/>
          </w:rPr>
          <w:t xml:space="preserve">X.5 </w:t>
        </w:r>
        <w:r w:rsidRPr="00624536">
          <w:rPr>
            <w:rStyle w:val="Hyperlink"/>
            <w:noProof/>
          </w:rPr>
          <w:t>DCP Security ConsiderationsX.5 DCP Security Considerations</w:t>
        </w:r>
        <w:r>
          <w:rPr>
            <w:noProof/>
            <w:webHidden/>
          </w:rPr>
          <w:tab/>
        </w:r>
        <w:r>
          <w:rPr>
            <w:noProof/>
            <w:webHidden/>
          </w:rPr>
          <w:fldChar w:fldCharType="begin"/>
        </w:r>
        <w:r>
          <w:rPr>
            <w:noProof/>
            <w:webHidden/>
          </w:rPr>
          <w:instrText xml:space="preserve"> PAGEREF _Toc445122385 \h </w:instrText>
        </w:r>
        <w:r>
          <w:rPr>
            <w:noProof/>
            <w:webHidden/>
          </w:rPr>
        </w:r>
        <w:r>
          <w:rPr>
            <w:noProof/>
            <w:webHidden/>
          </w:rPr>
          <w:fldChar w:fldCharType="separate"/>
        </w:r>
        <w:r>
          <w:rPr>
            <w:noProof/>
            <w:webHidden/>
          </w:rPr>
          <w:t>26</w:t>
        </w:r>
        <w:r>
          <w:rPr>
            <w:noProof/>
            <w:webHidden/>
          </w:rPr>
          <w:fldChar w:fldCharType="end"/>
        </w:r>
      </w:hyperlink>
    </w:p>
    <w:p w14:paraId="2A60BB76" w14:textId="77777777" w:rsidR="00051DB3" w:rsidRDefault="00051DB3">
      <w:pPr>
        <w:pStyle w:val="TOC2"/>
        <w:rPr>
          <w:rFonts w:asciiTheme="minorHAnsi" w:eastAsiaTheme="minorEastAsia" w:hAnsiTheme="minorHAnsi" w:cstheme="minorBidi"/>
          <w:noProof/>
          <w:sz w:val="22"/>
          <w:szCs w:val="22"/>
        </w:rPr>
      </w:pPr>
      <w:hyperlink w:anchor="_Toc445122386" w:history="1">
        <w:r w:rsidRPr="00624536">
          <w:rPr>
            <w:rStyle w:val="Hyperlink"/>
            <w:noProof/>
          </w:rPr>
          <w:t>X.6 DCP Cross Profile Considerations</w:t>
        </w:r>
        <w:r>
          <w:rPr>
            <w:noProof/>
            <w:webHidden/>
          </w:rPr>
          <w:tab/>
        </w:r>
        <w:r>
          <w:rPr>
            <w:noProof/>
            <w:webHidden/>
          </w:rPr>
          <w:fldChar w:fldCharType="begin"/>
        </w:r>
        <w:r>
          <w:rPr>
            <w:noProof/>
            <w:webHidden/>
          </w:rPr>
          <w:instrText xml:space="preserve"> PAGEREF _Toc445122386 \h </w:instrText>
        </w:r>
        <w:r>
          <w:rPr>
            <w:noProof/>
            <w:webHidden/>
          </w:rPr>
        </w:r>
        <w:r>
          <w:rPr>
            <w:noProof/>
            <w:webHidden/>
          </w:rPr>
          <w:fldChar w:fldCharType="separate"/>
        </w:r>
        <w:r>
          <w:rPr>
            <w:noProof/>
            <w:webHidden/>
          </w:rPr>
          <w:t>27</w:t>
        </w:r>
        <w:r>
          <w:rPr>
            <w:noProof/>
            <w:webHidden/>
          </w:rPr>
          <w:fldChar w:fldCharType="end"/>
        </w:r>
      </w:hyperlink>
    </w:p>
    <w:p w14:paraId="5C045E27" w14:textId="77777777" w:rsidR="00051DB3" w:rsidRDefault="00051DB3">
      <w:pPr>
        <w:pStyle w:val="TOC1"/>
        <w:rPr>
          <w:rFonts w:asciiTheme="minorHAnsi" w:eastAsiaTheme="minorEastAsia" w:hAnsiTheme="minorHAnsi" w:cstheme="minorBidi"/>
          <w:noProof/>
          <w:sz w:val="22"/>
          <w:szCs w:val="22"/>
        </w:rPr>
      </w:pPr>
      <w:hyperlink w:anchor="_Toc445122387" w:history="1">
        <w:r w:rsidRPr="00624536">
          <w:rPr>
            <w:rStyle w:val="Hyperlink"/>
            <w:noProof/>
          </w:rPr>
          <w:t>Appendices</w:t>
        </w:r>
        <w:r>
          <w:rPr>
            <w:noProof/>
            <w:webHidden/>
          </w:rPr>
          <w:tab/>
        </w:r>
        <w:r>
          <w:rPr>
            <w:noProof/>
            <w:webHidden/>
          </w:rPr>
          <w:fldChar w:fldCharType="begin"/>
        </w:r>
        <w:r>
          <w:rPr>
            <w:noProof/>
            <w:webHidden/>
          </w:rPr>
          <w:instrText xml:space="preserve"> PAGEREF _Toc445122387 \h </w:instrText>
        </w:r>
        <w:r>
          <w:rPr>
            <w:noProof/>
            <w:webHidden/>
          </w:rPr>
        </w:r>
        <w:r>
          <w:rPr>
            <w:noProof/>
            <w:webHidden/>
          </w:rPr>
          <w:fldChar w:fldCharType="separate"/>
        </w:r>
        <w:r>
          <w:rPr>
            <w:noProof/>
            <w:webHidden/>
          </w:rPr>
          <w:t>28</w:t>
        </w:r>
        <w:r>
          <w:rPr>
            <w:noProof/>
            <w:webHidden/>
          </w:rPr>
          <w:fldChar w:fldCharType="end"/>
        </w:r>
      </w:hyperlink>
    </w:p>
    <w:p w14:paraId="2E9CF887" w14:textId="77777777" w:rsidR="00051DB3" w:rsidRDefault="00051DB3">
      <w:pPr>
        <w:pStyle w:val="TOC1"/>
        <w:rPr>
          <w:rFonts w:asciiTheme="minorHAnsi" w:eastAsiaTheme="minorEastAsia" w:hAnsiTheme="minorHAnsi" w:cstheme="minorBidi"/>
          <w:noProof/>
          <w:sz w:val="22"/>
          <w:szCs w:val="22"/>
        </w:rPr>
      </w:pPr>
      <w:hyperlink w:anchor="_Toc445122388" w:history="1">
        <w:r w:rsidRPr="00624536">
          <w:rPr>
            <w:rStyle w:val="Hyperlink"/>
            <w:noProof/>
          </w:rPr>
          <w:t>Appendix A – &lt;Appendix A Title&gt;</w:t>
        </w:r>
        <w:r>
          <w:rPr>
            <w:noProof/>
            <w:webHidden/>
          </w:rPr>
          <w:tab/>
        </w:r>
        <w:r>
          <w:rPr>
            <w:noProof/>
            <w:webHidden/>
          </w:rPr>
          <w:fldChar w:fldCharType="begin"/>
        </w:r>
        <w:r>
          <w:rPr>
            <w:noProof/>
            <w:webHidden/>
          </w:rPr>
          <w:instrText xml:space="preserve"> PAGEREF _Toc445122388 \h </w:instrText>
        </w:r>
        <w:r>
          <w:rPr>
            <w:noProof/>
            <w:webHidden/>
          </w:rPr>
        </w:r>
        <w:r>
          <w:rPr>
            <w:noProof/>
            <w:webHidden/>
          </w:rPr>
          <w:fldChar w:fldCharType="separate"/>
        </w:r>
        <w:r>
          <w:rPr>
            <w:noProof/>
            <w:webHidden/>
          </w:rPr>
          <w:t>28</w:t>
        </w:r>
        <w:r>
          <w:rPr>
            <w:noProof/>
            <w:webHidden/>
          </w:rPr>
          <w:fldChar w:fldCharType="end"/>
        </w:r>
      </w:hyperlink>
    </w:p>
    <w:p w14:paraId="56F71E45" w14:textId="77777777" w:rsidR="00051DB3" w:rsidRDefault="00051DB3">
      <w:pPr>
        <w:pStyle w:val="TOC2"/>
        <w:tabs>
          <w:tab w:val="left" w:pos="1152"/>
        </w:tabs>
        <w:rPr>
          <w:rFonts w:asciiTheme="minorHAnsi" w:eastAsiaTheme="minorEastAsia" w:hAnsiTheme="minorHAnsi" w:cstheme="minorBidi"/>
          <w:noProof/>
          <w:sz w:val="22"/>
          <w:szCs w:val="22"/>
        </w:rPr>
      </w:pPr>
      <w:hyperlink w:anchor="_Toc445122389" w:history="1">
        <w:r w:rsidRPr="00624536">
          <w:rPr>
            <w:rStyle w:val="Hyperlink"/>
            <w:noProof/>
            <w14:scene3d>
              <w14:camera w14:prst="orthographicFront"/>
              <w14:lightRig w14:rig="threePt" w14:dir="t">
                <w14:rot w14:lat="0" w14:lon="0" w14:rev="0"/>
              </w14:lightRig>
            </w14:scene3d>
          </w:rPr>
          <w:t>A.1</w:t>
        </w:r>
        <w:r>
          <w:rPr>
            <w:rFonts w:asciiTheme="minorHAnsi" w:eastAsiaTheme="minorEastAsia" w:hAnsiTheme="minorHAnsi" w:cstheme="minorBidi"/>
            <w:noProof/>
            <w:sz w:val="22"/>
            <w:szCs w:val="22"/>
          </w:rPr>
          <w:tab/>
        </w:r>
        <w:r w:rsidRPr="00624536">
          <w:rPr>
            <w:rStyle w:val="Hyperlink"/>
            <w:bCs/>
            <w:noProof/>
          </w:rPr>
          <w:t>&lt;Add Title&gt;</w:t>
        </w:r>
        <w:r>
          <w:rPr>
            <w:noProof/>
            <w:webHidden/>
          </w:rPr>
          <w:tab/>
        </w:r>
        <w:r>
          <w:rPr>
            <w:noProof/>
            <w:webHidden/>
          </w:rPr>
          <w:fldChar w:fldCharType="begin"/>
        </w:r>
        <w:r>
          <w:rPr>
            <w:noProof/>
            <w:webHidden/>
          </w:rPr>
          <w:instrText xml:space="preserve"> PAGEREF _Toc445122389 \h </w:instrText>
        </w:r>
        <w:r>
          <w:rPr>
            <w:noProof/>
            <w:webHidden/>
          </w:rPr>
        </w:r>
        <w:r>
          <w:rPr>
            <w:noProof/>
            <w:webHidden/>
          </w:rPr>
          <w:fldChar w:fldCharType="separate"/>
        </w:r>
        <w:r>
          <w:rPr>
            <w:noProof/>
            <w:webHidden/>
          </w:rPr>
          <w:t>28</w:t>
        </w:r>
        <w:r>
          <w:rPr>
            <w:noProof/>
            <w:webHidden/>
          </w:rPr>
          <w:fldChar w:fldCharType="end"/>
        </w:r>
      </w:hyperlink>
    </w:p>
    <w:p w14:paraId="615124FE" w14:textId="77777777" w:rsidR="00051DB3" w:rsidRDefault="00051DB3">
      <w:pPr>
        <w:pStyle w:val="TOC1"/>
        <w:rPr>
          <w:rFonts w:asciiTheme="minorHAnsi" w:eastAsiaTheme="minorEastAsia" w:hAnsiTheme="minorHAnsi" w:cstheme="minorBidi"/>
          <w:noProof/>
          <w:sz w:val="22"/>
          <w:szCs w:val="22"/>
        </w:rPr>
      </w:pPr>
      <w:hyperlink w:anchor="_Toc445122390" w:history="1">
        <w:r w:rsidRPr="00624536">
          <w:rPr>
            <w:rStyle w:val="Hyperlink"/>
            <w:noProof/>
          </w:rPr>
          <w:t>Appendix B – &lt;Appendix B Title&gt;</w:t>
        </w:r>
        <w:r>
          <w:rPr>
            <w:noProof/>
            <w:webHidden/>
          </w:rPr>
          <w:tab/>
        </w:r>
        <w:r>
          <w:rPr>
            <w:noProof/>
            <w:webHidden/>
          </w:rPr>
          <w:fldChar w:fldCharType="begin"/>
        </w:r>
        <w:r>
          <w:rPr>
            <w:noProof/>
            <w:webHidden/>
          </w:rPr>
          <w:instrText xml:space="preserve"> PAGEREF _Toc445122390 \h </w:instrText>
        </w:r>
        <w:r>
          <w:rPr>
            <w:noProof/>
            <w:webHidden/>
          </w:rPr>
        </w:r>
        <w:r>
          <w:rPr>
            <w:noProof/>
            <w:webHidden/>
          </w:rPr>
          <w:fldChar w:fldCharType="separate"/>
        </w:r>
        <w:r>
          <w:rPr>
            <w:noProof/>
            <w:webHidden/>
          </w:rPr>
          <w:t>28</w:t>
        </w:r>
        <w:r>
          <w:rPr>
            <w:noProof/>
            <w:webHidden/>
          </w:rPr>
          <w:fldChar w:fldCharType="end"/>
        </w:r>
      </w:hyperlink>
    </w:p>
    <w:p w14:paraId="0104FBA5" w14:textId="77777777" w:rsidR="00051DB3" w:rsidRDefault="00051DB3">
      <w:pPr>
        <w:pStyle w:val="TOC2"/>
        <w:tabs>
          <w:tab w:val="left" w:pos="1152"/>
        </w:tabs>
        <w:rPr>
          <w:rFonts w:asciiTheme="minorHAnsi" w:eastAsiaTheme="minorEastAsia" w:hAnsiTheme="minorHAnsi" w:cstheme="minorBidi"/>
          <w:noProof/>
          <w:sz w:val="22"/>
          <w:szCs w:val="22"/>
        </w:rPr>
      </w:pPr>
      <w:hyperlink w:anchor="_Toc445122391" w:history="1">
        <w:r w:rsidRPr="00624536">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624536">
          <w:rPr>
            <w:rStyle w:val="Hyperlink"/>
            <w:bCs/>
            <w:noProof/>
          </w:rPr>
          <w:t>&lt;Add Title&gt;</w:t>
        </w:r>
        <w:r>
          <w:rPr>
            <w:noProof/>
            <w:webHidden/>
          </w:rPr>
          <w:tab/>
        </w:r>
        <w:r>
          <w:rPr>
            <w:noProof/>
            <w:webHidden/>
          </w:rPr>
          <w:fldChar w:fldCharType="begin"/>
        </w:r>
        <w:r>
          <w:rPr>
            <w:noProof/>
            <w:webHidden/>
          </w:rPr>
          <w:instrText xml:space="preserve"> PAGEREF _Toc445122391 \h </w:instrText>
        </w:r>
        <w:r>
          <w:rPr>
            <w:noProof/>
            <w:webHidden/>
          </w:rPr>
        </w:r>
        <w:r>
          <w:rPr>
            <w:noProof/>
            <w:webHidden/>
          </w:rPr>
          <w:fldChar w:fldCharType="separate"/>
        </w:r>
        <w:r>
          <w:rPr>
            <w:noProof/>
            <w:webHidden/>
          </w:rPr>
          <w:t>28</w:t>
        </w:r>
        <w:r>
          <w:rPr>
            <w:noProof/>
            <w:webHidden/>
          </w:rPr>
          <w:fldChar w:fldCharType="end"/>
        </w:r>
      </w:hyperlink>
    </w:p>
    <w:p w14:paraId="3736947A" w14:textId="77777777" w:rsidR="00051DB3" w:rsidRDefault="00051DB3">
      <w:pPr>
        <w:pStyle w:val="TOC1"/>
        <w:rPr>
          <w:rFonts w:asciiTheme="minorHAnsi" w:eastAsiaTheme="minorEastAsia" w:hAnsiTheme="minorHAnsi" w:cstheme="minorBidi"/>
          <w:noProof/>
          <w:sz w:val="22"/>
          <w:szCs w:val="22"/>
        </w:rPr>
      </w:pPr>
      <w:hyperlink w:anchor="_Toc445122392" w:history="1">
        <w:r w:rsidRPr="00624536">
          <w:rPr>
            <w:rStyle w:val="Hyperlink"/>
            <w:noProof/>
          </w:rPr>
          <w:t>Volume 2 – Transactions</w:t>
        </w:r>
        <w:r>
          <w:rPr>
            <w:noProof/>
            <w:webHidden/>
          </w:rPr>
          <w:tab/>
        </w:r>
        <w:r>
          <w:rPr>
            <w:noProof/>
            <w:webHidden/>
          </w:rPr>
          <w:fldChar w:fldCharType="begin"/>
        </w:r>
        <w:r>
          <w:rPr>
            <w:noProof/>
            <w:webHidden/>
          </w:rPr>
          <w:instrText xml:space="preserve"> PAGEREF _Toc445122392 \h </w:instrText>
        </w:r>
        <w:r>
          <w:rPr>
            <w:noProof/>
            <w:webHidden/>
          </w:rPr>
        </w:r>
        <w:r>
          <w:rPr>
            <w:noProof/>
            <w:webHidden/>
          </w:rPr>
          <w:fldChar w:fldCharType="separate"/>
        </w:r>
        <w:r>
          <w:rPr>
            <w:noProof/>
            <w:webHidden/>
          </w:rPr>
          <w:t>29</w:t>
        </w:r>
        <w:r>
          <w:rPr>
            <w:noProof/>
            <w:webHidden/>
          </w:rPr>
          <w:fldChar w:fldCharType="end"/>
        </w:r>
      </w:hyperlink>
    </w:p>
    <w:p w14:paraId="43EAD441" w14:textId="77777777" w:rsidR="00051DB3" w:rsidRDefault="00051DB3">
      <w:pPr>
        <w:pStyle w:val="TOC2"/>
        <w:rPr>
          <w:rFonts w:asciiTheme="minorHAnsi" w:eastAsiaTheme="minorEastAsia" w:hAnsiTheme="minorHAnsi" w:cstheme="minorBidi"/>
          <w:noProof/>
          <w:sz w:val="22"/>
          <w:szCs w:val="22"/>
        </w:rPr>
      </w:pPr>
      <w:hyperlink w:anchor="_Toc445122393" w:history="1">
        <w:r w:rsidRPr="00624536">
          <w:rPr>
            <w:rStyle w:val="Hyperlink"/>
            <w:noProof/>
          </w:rPr>
          <w:t>3.Y &lt;Transaction Name [Domain Acronym-#]&gt;</w:t>
        </w:r>
        <w:r>
          <w:rPr>
            <w:noProof/>
            <w:webHidden/>
          </w:rPr>
          <w:tab/>
        </w:r>
        <w:r>
          <w:rPr>
            <w:noProof/>
            <w:webHidden/>
          </w:rPr>
          <w:fldChar w:fldCharType="begin"/>
        </w:r>
        <w:r>
          <w:rPr>
            <w:noProof/>
            <w:webHidden/>
          </w:rPr>
          <w:instrText xml:space="preserve"> PAGEREF _Toc445122393 \h </w:instrText>
        </w:r>
        <w:r>
          <w:rPr>
            <w:noProof/>
            <w:webHidden/>
          </w:rPr>
        </w:r>
        <w:r>
          <w:rPr>
            <w:noProof/>
            <w:webHidden/>
          </w:rPr>
          <w:fldChar w:fldCharType="separate"/>
        </w:r>
        <w:r>
          <w:rPr>
            <w:noProof/>
            <w:webHidden/>
          </w:rPr>
          <w:t>29</w:t>
        </w:r>
        <w:r>
          <w:rPr>
            <w:noProof/>
            <w:webHidden/>
          </w:rPr>
          <w:fldChar w:fldCharType="end"/>
        </w:r>
      </w:hyperlink>
    </w:p>
    <w:p w14:paraId="22DD8EF1" w14:textId="77777777" w:rsidR="00051DB3" w:rsidRDefault="00051DB3">
      <w:pPr>
        <w:pStyle w:val="TOC3"/>
        <w:rPr>
          <w:rFonts w:asciiTheme="minorHAnsi" w:eastAsiaTheme="minorEastAsia" w:hAnsiTheme="minorHAnsi" w:cstheme="minorBidi"/>
          <w:noProof/>
          <w:sz w:val="22"/>
          <w:szCs w:val="22"/>
        </w:rPr>
      </w:pPr>
      <w:hyperlink w:anchor="_Toc445122394" w:history="1">
        <w:r w:rsidRPr="00624536">
          <w:rPr>
            <w:rStyle w:val="Hyperlink"/>
            <w:noProof/>
          </w:rPr>
          <w:t>3.Y.1 Scope</w:t>
        </w:r>
        <w:r>
          <w:rPr>
            <w:noProof/>
            <w:webHidden/>
          </w:rPr>
          <w:tab/>
        </w:r>
        <w:r>
          <w:rPr>
            <w:noProof/>
            <w:webHidden/>
          </w:rPr>
          <w:fldChar w:fldCharType="begin"/>
        </w:r>
        <w:r>
          <w:rPr>
            <w:noProof/>
            <w:webHidden/>
          </w:rPr>
          <w:instrText xml:space="preserve"> PAGEREF _Toc445122394 \h </w:instrText>
        </w:r>
        <w:r>
          <w:rPr>
            <w:noProof/>
            <w:webHidden/>
          </w:rPr>
        </w:r>
        <w:r>
          <w:rPr>
            <w:noProof/>
            <w:webHidden/>
          </w:rPr>
          <w:fldChar w:fldCharType="separate"/>
        </w:r>
        <w:r>
          <w:rPr>
            <w:noProof/>
            <w:webHidden/>
          </w:rPr>
          <w:t>29</w:t>
        </w:r>
        <w:r>
          <w:rPr>
            <w:noProof/>
            <w:webHidden/>
          </w:rPr>
          <w:fldChar w:fldCharType="end"/>
        </w:r>
      </w:hyperlink>
    </w:p>
    <w:p w14:paraId="28C17869" w14:textId="77777777" w:rsidR="00051DB3" w:rsidRDefault="00051DB3">
      <w:pPr>
        <w:pStyle w:val="TOC3"/>
        <w:rPr>
          <w:rFonts w:asciiTheme="minorHAnsi" w:eastAsiaTheme="minorEastAsia" w:hAnsiTheme="minorHAnsi" w:cstheme="minorBidi"/>
          <w:noProof/>
          <w:sz w:val="22"/>
          <w:szCs w:val="22"/>
        </w:rPr>
      </w:pPr>
      <w:hyperlink w:anchor="_Toc445122395" w:history="1">
        <w:r w:rsidRPr="00624536">
          <w:rPr>
            <w:rStyle w:val="Hyperlink"/>
            <w:noProof/>
          </w:rPr>
          <w:t>3.Y.2 Actor Roles</w:t>
        </w:r>
        <w:r>
          <w:rPr>
            <w:noProof/>
            <w:webHidden/>
          </w:rPr>
          <w:tab/>
        </w:r>
        <w:r>
          <w:rPr>
            <w:noProof/>
            <w:webHidden/>
          </w:rPr>
          <w:fldChar w:fldCharType="begin"/>
        </w:r>
        <w:r>
          <w:rPr>
            <w:noProof/>
            <w:webHidden/>
          </w:rPr>
          <w:instrText xml:space="preserve"> PAGEREF _Toc445122395 \h </w:instrText>
        </w:r>
        <w:r>
          <w:rPr>
            <w:noProof/>
            <w:webHidden/>
          </w:rPr>
        </w:r>
        <w:r>
          <w:rPr>
            <w:noProof/>
            <w:webHidden/>
          </w:rPr>
          <w:fldChar w:fldCharType="separate"/>
        </w:r>
        <w:r>
          <w:rPr>
            <w:noProof/>
            <w:webHidden/>
          </w:rPr>
          <w:t>29</w:t>
        </w:r>
        <w:r>
          <w:rPr>
            <w:noProof/>
            <w:webHidden/>
          </w:rPr>
          <w:fldChar w:fldCharType="end"/>
        </w:r>
      </w:hyperlink>
    </w:p>
    <w:p w14:paraId="21352B37" w14:textId="77777777" w:rsidR="00051DB3" w:rsidRDefault="00051DB3">
      <w:pPr>
        <w:pStyle w:val="TOC3"/>
        <w:rPr>
          <w:rFonts w:asciiTheme="minorHAnsi" w:eastAsiaTheme="minorEastAsia" w:hAnsiTheme="minorHAnsi" w:cstheme="minorBidi"/>
          <w:noProof/>
          <w:sz w:val="22"/>
          <w:szCs w:val="22"/>
        </w:rPr>
      </w:pPr>
      <w:hyperlink w:anchor="_Toc445122396" w:history="1">
        <w:r w:rsidRPr="00624536">
          <w:rPr>
            <w:rStyle w:val="Hyperlink"/>
            <w:noProof/>
          </w:rPr>
          <w:t>3.Y.3 Referenced Standards</w:t>
        </w:r>
        <w:r>
          <w:rPr>
            <w:noProof/>
            <w:webHidden/>
          </w:rPr>
          <w:tab/>
        </w:r>
        <w:r>
          <w:rPr>
            <w:noProof/>
            <w:webHidden/>
          </w:rPr>
          <w:fldChar w:fldCharType="begin"/>
        </w:r>
        <w:r>
          <w:rPr>
            <w:noProof/>
            <w:webHidden/>
          </w:rPr>
          <w:instrText xml:space="preserve"> PAGEREF _Toc445122396 \h </w:instrText>
        </w:r>
        <w:r>
          <w:rPr>
            <w:noProof/>
            <w:webHidden/>
          </w:rPr>
        </w:r>
        <w:r>
          <w:rPr>
            <w:noProof/>
            <w:webHidden/>
          </w:rPr>
          <w:fldChar w:fldCharType="separate"/>
        </w:r>
        <w:r>
          <w:rPr>
            <w:noProof/>
            <w:webHidden/>
          </w:rPr>
          <w:t>30</w:t>
        </w:r>
        <w:r>
          <w:rPr>
            <w:noProof/>
            <w:webHidden/>
          </w:rPr>
          <w:fldChar w:fldCharType="end"/>
        </w:r>
      </w:hyperlink>
    </w:p>
    <w:p w14:paraId="0FC79302" w14:textId="77777777" w:rsidR="00051DB3" w:rsidRDefault="00051DB3">
      <w:pPr>
        <w:pStyle w:val="TOC3"/>
        <w:rPr>
          <w:rFonts w:asciiTheme="minorHAnsi" w:eastAsiaTheme="minorEastAsia" w:hAnsiTheme="minorHAnsi" w:cstheme="minorBidi"/>
          <w:noProof/>
          <w:sz w:val="22"/>
          <w:szCs w:val="22"/>
        </w:rPr>
      </w:pPr>
      <w:hyperlink w:anchor="_Toc445122397" w:history="1">
        <w:r w:rsidRPr="00624536">
          <w:rPr>
            <w:rStyle w:val="Hyperlink"/>
            <w:noProof/>
          </w:rPr>
          <w:t>3.Y.4 Interaction Diagram</w:t>
        </w:r>
        <w:r>
          <w:rPr>
            <w:noProof/>
            <w:webHidden/>
          </w:rPr>
          <w:tab/>
        </w:r>
        <w:r>
          <w:rPr>
            <w:noProof/>
            <w:webHidden/>
          </w:rPr>
          <w:fldChar w:fldCharType="begin"/>
        </w:r>
        <w:r>
          <w:rPr>
            <w:noProof/>
            <w:webHidden/>
          </w:rPr>
          <w:instrText xml:space="preserve"> PAGEREF _Toc445122397 \h </w:instrText>
        </w:r>
        <w:r>
          <w:rPr>
            <w:noProof/>
            <w:webHidden/>
          </w:rPr>
        </w:r>
        <w:r>
          <w:rPr>
            <w:noProof/>
            <w:webHidden/>
          </w:rPr>
          <w:fldChar w:fldCharType="separate"/>
        </w:r>
        <w:r>
          <w:rPr>
            <w:noProof/>
            <w:webHidden/>
          </w:rPr>
          <w:t>30</w:t>
        </w:r>
        <w:r>
          <w:rPr>
            <w:noProof/>
            <w:webHidden/>
          </w:rPr>
          <w:fldChar w:fldCharType="end"/>
        </w:r>
      </w:hyperlink>
    </w:p>
    <w:p w14:paraId="765F65C7" w14:textId="77777777" w:rsidR="00051DB3" w:rsidRDefault="00051DB3">
      <w:pPr>
        <w:pStyle w:val="TOC4"/>
        <w:rPr>
          <w:rFonts w:asciiTheme="minorHAnsi" w:eastAsiaTheme="minorEastAsia" w:hAnsiTheme="minorHAnsi" w:cstheme="minorBidi"/>
          <w:noProof/>
          <w:sz w:val="22"/>
          <w:szCs w:val="22"/>
        </w:rPr>
      </w:pPr>
      <w:hyperlink w:anchor="_Toc445122398" w:history="1">
        <w:r w:rsidRPr="00624536">
          <w:rPr>
            <w:rStyle w:val="Hyperlink"/>
            <w:noProof/>
          </w:rPr>
          <w:t>3.Y.4.1 &lt;Message 1 Name&gt;</w:t>
        </w:r>
        <w:r>
          <w:rPr>
            <w:noProof/>
            <w:webHidden/>
          </w:rPr>
          <w:tab/>
        </w:r>
        <w:r>
          <w:rPr>
            <w:noProof/>
            <w:webHidden/>
          </w:rPr>
          <w:fldChar w:fldCharType="begin"/>
        </w:r>
        <w:r>
          <w:rPr>
            <w:noProof/>
            <w:webHidden/>
          </w:rPr>
          <w:instrText xml:space="preserve"> PAGEREF _Toc445122398 \h </w:instrText>
        </w:r>
        <w:r>
          <w:rPr>
            <w:noProof/>
            <w:webHidden/>
          </w:rPr>
        </w:r>
        <w:r>
          <w:rPr>
            <w:noProof/>
            <w:webHidden/>
          </w:rPr>
          <w:fldChar w:fldCharType="separate"/>
        </w:r>
        <w:r>
          <w:rPr>
            <w:noProof/>
            <w:webHidden/>
          </w:rPr>
          <w:t>31</w:t>
        </w:r>
        <w:r>
          <w:rPr>
            <w:noProof/>
            <w:webHidden/>
          </w:rPr>
          <w:fldChar w:fldCharType="end"/>
        </w:r>
      </w:hyperlink>
    </w:p>
    <w:p w14:paraId="44D06A05" w14:textId="77777777" w:rsidR="00051DB3" w:rsidRDefault="00051DB3">
      <w:pPr>
        <w:pStyle w:val="TOC5"/>
        <w:rPr>
          <w:rFonts w:asciiTheme="minorHAnsi" w:eastAsiaTheme="minorEastAsia" w:hAnsiTheme="minorHAnsi" w:cstheme="minorBidi"/>
          <w:noProof/>
          <w:sz w:val="22"/>
          <w:szCs w:val="22"/>
        </w:rPr>
      </w:pPr>
      <w:hyperlink w:anchor="_Toc445122399" w:history="1">
        <w:r w:rsidRPr="00624536">
          <w:rPr>
            <w:rStyle w:val="Hyperlink"/>
            <w:noProof/>
          </w:rPr>
          <w:t>3.Y.4.1.1 Trigger Events</w:t>
        </w:r>
        <w:r>
          <w:rPr>
            <w:noProof/>
            <w:webHidden/>
          </w:rPr>
          <w:tab/>
        </w:r>
        <w:r>
          <w:rPr>
            <w:noProof/>
            <w:webHidden/>
          </w:rPr>
          <w:fldChar w:fldCharType="begin"/>
        </w:r>
        <w:r>
          <w:rPr>
            <w:noProof/>
            <w:webHidden/>
          </w:rPr>
          <w:instrText xml:space="preserve"> PAGEREF _Toc445122399 \h </w:instrText>
        </w:r>
        <w:r>
          <w:rPr>
            <w:noProof/>
            <w:webHidden/>
          </w:rPr>
        </w:r>
        <w:r>
          <w:rPr>
            <w:noProof/>
            <w:webHidden/>
          </w:rPr>
          <w:fldChar w:fldCharType="separate"/>
        </w:r>
        <w:r>
          <w:rPr>
            <w:noProof/>
            <w:webHidden/>
          </w:rPr>
          <w:t>31</w:t>
        </w:r>
        <w:r>
          <w:rPr>
            <w:noProof/>
            <w:webHidden/>
          </w:rPr>
          <w:fldChar w:fldCharType="end"/>
        </w:r>
      </w:hyperlink>
    </w:p>
    <w:p w14:paraId="0A801CDC" w14:textId="77777777" w:rsidR="00051DB3" w:rsidRDefault="00051DB3">
      <w:pPr>
        <w:pStyle w:val="TOC5"/>
        <w:rPr>
          <w:rFonts w:asciiTheme="minorHAnsi" w:eastAsiaTheme="minorEastAsia" w:hAnsiTheme="minorHAnsi" w:cstheme="minorBidi"/>
          <w:noProof/>
          <w:sz w:val="22"/>
          <w:szCs w:val="22"/>
        </w:rPr>
      </w:pPr>
      <w:hyperlink w:anchor="_Toc445122400" w:history="1">
        <w:r w:rsidRPr="00624536">
          <w:rPr>
            <w:rStyle w:val="Hyperlink"/>
            <w:noProof/>
          </w:rPr>
          <w:t>3.Y.4.1.2 Message Semantics</w:t>
        </w:r>
        <w:r>
          <w:rPr>
            <w:noProof/>
            <w:webHidden/>
          </w:rPr>
          <w:tab/>
        </w:r>
        <w:r>
          <w:rPr>
            <w:noProof/>
            <w:webHidden/>
          </w:rPr>
          <w:fldChar w:fldCharType="begin"/>
        </w:r>
        <w:r>
          <w:rPr>
            <w:noProof/>
            <w:webHidden/>
          </w:rPr>
          <w:instrText xml:space="preserve"> PAGEREF _Toc445122400 \h </w:instrText>
        </w:r>
        <w:r>
          <w:rPr>
            <w:noProof/>
            <w:webHidden/>
          </w:rPr>
        </w:r>
        <w:r>
          <w:rPr>
            <w:noProof/>
            <w:webHidden/>
          </w:rPr>
          <w:fldChar w:fldCharType="separate"/>
        </w:r>
        <w:r>
          <w:rPr>
            <w:noProof/>
            <w:webHidden/>
          </w:rPr>
          <w:t>31</w:t>
        </w:r>
        <w:r>
          <w:rPr>
            <w:noProof/>
            <w:webHidden/>
          </w:rPr>
          <w:fldChar w:fldCharType="end"/>
        </w:r>
      </w:hyperlink>
    </w:p>
    <w:p w14:paraId="6FDFCBA2" w14:textId="77777777" w:rsidR="00051DB3" w:rsidRDefault="00051DB3">
      <w:pPr>
        <w:pStyle w:val="TOC5"/>
        <w:rPr>
          <w:rFonts w:asciiTheme="minorHAnsi" w:eastAsiaTheme="minorEastAsia" w:hAnsiTheme="minorHAnsi" w:cstheme="minorBidi"/>
          <w:noProof/>
          <w:sz w:val="22"/>
          <w:szCs w:val="22"/>
        </w:rPr>
      </w:pPr>
      <w:hyperlink w:anchor="_Toc445122401" w:history="1">
        <w:r w:rsidRPr="00624536">
          <w:rPr>
            <w:rStyle w:val="Hyperlink"/>
            <w:noProof/>
          </w:rPr>
          <w:t>3.Y.4.1.3 Expected Actions</w:t>
        </w:r>
        <w:r>
          <w:rPr>
            <w:noProof/>
            <w:webHidden/>
          </w:rPr>
          <w:tab/>
        </w:r>
        <w:r>
          <w:rPr>
            <w:noProof/>
            <w:webHidden/>
          </w:rPr>
          <w:fldChar w:fldCharType="begin"/>
        </w:r>
        <w:r>
          <w:rPr>
            <w:noProof/>
            <w:webHidden/>
          </w:rPr>
          <w:instrText xml:space="preserve"> PAGEREF _Toc445122401 \h </w:instrText>
        </w:r>
        <w:r>
          <w:rPr>
            <w:noProof/>
            <w:webHidden/>
          </w:rPr>
        </w:r>
        <w:r>
          <w:rPr>
            <w:noProof/>
            <w:webHidden/>
          </w:rPr>
          <w:fldChar w:fldCharType="separate"/>
        </w:r>
        <w:r>
          <w:rPr>
            <w:noProof/>
            <w:webHidden/>
          </w:rPr>
          <w:t>31</w:t>
        </w:r>
        <w:r>
          <w:rPr>
            <w:noProof/>
            <w:webHidden/>
          </w:rPr>
          <w:fldChar w:fldCharType="end"/>
        </w:r>
      </w:hyperlink>
    </w:p>
    <w:p w14:paraId="7793EA07" w14:textId="77777777" w:rsidR="00051DB3" w:rsidRDefault="00051DB3">
      <w:pPr>
        <w:pStyle w:val="TOC4"/>
        <w:rPr>
          <w:rFonts w:asciiTheme="minorHAnsi" w:eastAsiaTheme="minorEastAsia" w:hAnsiTheme="minorHAnsi" w:cstheme="minorBidi"/>
          <w:noProof/>
          <w:sz w:val="22"/>
          <w:szCs w:val="22"/>
        </w:rPr>
      </w:pPr>
      <w:hyperlink w:anchor="_Toc445122402" w:history="1">
        <w:r w:rsidRPr="00624536">
          <w:rPr>
            <w:rStyle w:val="Hyperlink"/>
            <w:noProof/>
          </w:rPr>
          <w:t>3.Y.4.2 &lt;Message 2 Name&gt;</w:t>
        </w:r>
        <w:r>
          <w:rPr>
            <w:noProof/>
            <w:webHidden/>
          </w:rPr>
          <w:tab/>
        </w:r>
        <w:r>
          <w:rPr>
            <w:noProof/>
            <w:webHidden/>
          </w:rPr>
          <w:fldChar w:fldCharType="begin"/>
        </w:r>
        <w:r>
          <w:rPr>
            <w:noProof/>
            <w:webHidden/>
          </w:rPr>
          <w:instrText xml:space="preserve"> PAGEREF _Toc445122402 \h </w:instrText>
        </w:r>
        <w:r>
          <w:rPr>
            <w:noProof/>
            <w:webHidden/>
          </w:rPr>
        </w:r>
        <w:r>
          <w:rPr>
            <w:noProof/>
            <w:webHidden/>
          </w:rPr>
          <w:fldChar w:fldCharType="separate"/>
        </w:r>
        <w:r>
          <w:rPr>
            <w:noProof/>
            <w:webHidden/>
          </w:rPr>
          <w:t>32</w:t>
        </w:r>
        <w:r>
          <w:rPr>
            <w:noProof/>
            <w:webHidden/>
          </w:rPr>
          <w:fldChar w:fldCharType="end"/>
        </w:r>
      </w:hyperlink>
    </w:p>
    <w:p w14:paraId="00860934" w14:textId="77777777" w:rsidR="00051DB3" w:rsidRDefault="00051DB3">
      <w:pPr>
        <w:pStyle w:val="TOC5"/>
        <w:rPr>
          <w:rFonts w:asciiTheme="minorHAnsi" w:eastAsiaTheme="minorEastAsia" w:hAnsiTheme="minorHAnsi" w:cstheme="minorBidi"/>
          <w:noProof/>
          <w:sz w:val="22"/>
          <w:szCs w:val="22"/>
        </w:rPr>
      </w:pPr>
      <w:hyperlink w:anchor="_Toc445122403" w:history="1">
        <w:r w:rsidRPr="00624536">
          <w:rPr>
            <w:rStyle w:val="Hyperlink"/>
            <w:noProof/>
          </w:rPr>
          <w:t>3.Y.4.2.1 Trigger Events</w:t>
        </w:r>
        <w:r>
          <w:rPr>
            <w:noProof/>
            <w:webHidden/>
          </w:rPr>
          <w:tab/>
        </w:r>
        <w:r>
          <w:rPr>
            <w:noProof/>
            <w:webHidden/>
          </w:rPr>
          <w:fldChar w:fldCharType="begin"/>
        </w:r>
        <w:r>
          <w:rPr>
            <w:noProof/>
            <w:webHidden/>
          </w:rPr>
          <w:instrText xml:space="preserve"> PAGEREF _Toc445122403 \h </w:instrText>
        </w:r>
        <w:r>
          <w:rPr>
            <w:noProof/>
            <w:webHidden/>
          </w:rPr>
        </w:r>
        <w:r>
          <w:rPr>
            <w:noProof/>
            <w:webHidden/>
          </w:rPr>
          <w:fldChar w:fldCharType="separate"/>
        </w:r>
        <w:r>
          <w:rPr>
            <w:noProof/>
            <w:webHidden/>
          </w:rPr>
          <w:t>32</w:t>
        </w:r>
        <w:r>
          <w:rPr>
            <w:noProof/>
            <w:webHidden/>
          </w:rPr>
          <w:fldChar w:fldCharType="end"/>
        </w:r>
      </w:hyperlink>
    </w:p>
    <w:p w14:paraId="311BD0B4" w14:textId="77777777" w:rsidR="00051DB3" w:rsidRDefault="00051DB3">
      <w:pPr>
        <w:pStyle w:val="TOC5"/>
        <w:rPr>
          <w:rFonts w:asciiTheme="minorHAnsi" w:eastAsiaTheme="minorEastAsia" w:hAnsiTheme="minorHAnsi" w:cstheme="minorBidi"/>
          <w:noProof/>
          <w:sz w:val="22"/>
          <w:szCs w:val="22"/>
        </w:rPr>
      </w:pPr>
      <w:hyperlink w:anchor="_Toc445122404" w:history="1">
        <w:r w:rsidRPr="00624536">
          <w:rPr>
            <w:rStyle w:val="Hyperlink"/>
            <w:noProof/>
          </w:rPr>
          <w:t>3.Y.4.2.2 Message Semantics</w:t>
        </w:r>
        <w:r>
          <w:rPr>
            <w:noProof/>
            <w:webHidden/>
          </w:rPr>
          <w:tab/>
        </w:r>
        <w:r>
          <w:rPr>
            <w:noProof/>
            <w:webHidden/>
          </w:rPr>
          <w:fldChar w:fldCharType="begin"/>
        </w:r>
        <w:r>
          <w:rPr>
            <w:noProof/>
            <w:webHidden/>
          </w:rPr>
          <w:instrText xml:space="preserve"> PAGEREF _Toc445122404 \h </w:instrText>
        </w:r>
        <w:r>
          <w:rPr>
            <w:noProof/>
            <w:webHidden/>
          </w:rPr>
        </w:r>
        <w:r>
          <w:rPr>
            <w:noProof/>
            <w:webHidden/>
          </w:rPr>
          <w:fldChar w:fldCharType="separate"/>
        </w:r>
        <w:r>
          <w:rPr>
            <w:noProof/>
            <w:webHidden/>
          </w:rPr>
          <w:t>32</w:t>
        </w:r>
        <w:r>
          <w:rPr>
            <w:noProof/>
            <w:webHidden/>
          </w:rPr>
          <w:fldChar w:fldCharType="end"/>
        </w:r>
      </w:hyperlink>
    </w:p>
    <w:p w14:paraId="132267CE" w14:textId="77777777" w:rsidR="00051DB3" w:rsidRDefault="00051DB3">
      <w:pPr>
        <w:pStyle w:val="TOC5"/>
        <w:rPr>
          <w:rFonts w:asciiTheme="minorHAnsi" w:eastAsiaTheme="minorEastAsia" w:hAnsiTheme="minorHAnsi" w:cstheme="minorBidi"/>
          <w:noProof/>
          <w:sz w:val="22"/>
          <w:szCs w:val="22"/>
        </w:rPr>
      </w:pPr>
      <w:hyperlink w:anchor="_Toc445122405" w:history="1">
        <w:r w:rsidRPr="00624536">
          <w:rPr>
            <w:rStyle w:val="Hyperlink"/>
            <w:noProof/>
          </w:rPr>
          <w:t>3.Y.4.2.3 Expected Actions</w:t>
        </w:r>
        <w:r>
          <w:rPr>
            <w:noProof/>
            <w:webHidden/>
          </w:rPr>
          <w:tab/>
        </w:r>
        <w:r>
          <w:rPr>
            <w:noProof/>
            <w:webHidden/>
          </w:rPr>
          <w:fldChar w:fldCharType="begin"/>
        </w:r>
        <w:r>
          <w:rPr>
            <w:noProof/>
            <w:webHidden/>
          </w:rPr>
          <w:instrText xml:space="preserve"> PAGEREF _Toc445122405 \h </w:instrText>
        </w:r>
        <w:r>
          <w:rPr>
            <w:noProof/>
            <w:webHidden/>
          </w:rPr>
        </w:r>
        <w:r>
          <w:rPr>
            <w:noProof/>
            <w:webHidden/>
          </w:rPr>
          <w:fldChar w:fldCharType="separate"/>
        </w:r>
        <w:r>
          <w:rPr>
            <w:noProof/>
            <w:webHidden/>
          </w:rPr>
          <w:t>32</w:t>
        </w:r>
        <w:r>
          <w:rPr>
            <w:noProof/>
            <w:webHidden/>
          </w:rPr>
          <w:fldChar w:fldCharType="end"/>
        </w:r>
      </w:hyperlink>
    </w:p>
    <w:p w14:paraId="29F503B8" w14:textId="77777777" w:rsidR="00051DB3" w:rsidRDefault="00051DB3">
      <w:pPr>
        <w:pStyle w:val="TOC3"/>
        <w:rPr>
          <w:rFonts w:asciiTheme="minorHAnsi" w:eastAsiaTheme="minorEastAsia" w:hAnsiTheme="minorHAnsi" w:cstheme="minorBidi"/>
          <w:noProof/>
          <w:sz w:val="22"/>
          <w:szCs w:val="22"/>
        </w:rPr>
      </w:pPr>
      <w:hyperlink w:anchor="_Toc445122406" w:history="1">
        <w:r w:rsidRPr="00624536">
          <w:rPr>
            <w:rStyle w:val="Hyperlink"/>
            <w:noProof/>
          </w:rPr>
          <w:t>3.Y.5 Security Considerations</w:t>
        </w:r>
        <w:r>
          <w:rPr>
            <w:noProof/>
            <w:webHidden/>
          </w:rPr>
          <w:tab/>
        </w:r>
        <w:r>
          <w:rPr>
            <w:noProof/>
            <w:webHidden/>
          </w:rPr>
          <w:fldChar w:fldCharType="begin"/>
        </w:r>
        <w:r>
          <w:rPr>
            <w:noProof/>
            <w:webHidden/>
          </w:rPr>
          <w:instrText xml:space="preserve"> PAGEREF _Toc445122406 \h </w:instrText>
        </w:r>
        <w:r>
          <w:rPr>
            <w:noProof/>
            <w:webHidden/>
          </w:rPr>
        </w:r>
        <w:r>
          <w:rPr>
            <w:noProof/>
            <w:webHidden/>
          </w:rPr>
          <w:fldChar w:fldCharType="separate"/>
        </w:r>
        <w:r>
          <w:rPr>
            <w:noProof/>
            <w:webHidden/>
          </w:rPr>
          <w:t>33</w:t>
        </w:r>
        <w:r>
          <w:rPr>
            <w:noProof/>
            <w:webHidden/>
          </w:rPr>
          <w:fldChar w:fldCharType="end"/>
        </w:r>
      </w:hyperlink>
    </w:p>
    <w:p w14:paraId="379C7CAE" w14:textId="77777777" w:rsidR="00051DB3" w:rsidRDefault="00051DB3">
      <w:pPr>
        <w:pStyle w:val="TOC4"/>
        <w:rPr>
          <w:rFonts w:asciiTheme="minorHAnsi" w:eastAsiaTheme="minorEastAsia" w:hAnsiTheme="minorHAnsi" w:cstheme="minorBidi"/>
          <w:noProof/>
          <w:sz w:val="22"/>
          <w:szCs w:val="22"/>
        </w:rPr>
      </w:pPr>
      <w:hyperlink w:anchor="_Toc445122407" w:history="1">
        <w:r w:rsidRPr="00624536">
          <w:rPr>
            <w:rStyle w:val="Hyperlink"/>
            <w:noProof/>
          </w:rPr>
          <w:t>3.Y.5.1 Security Audit Considerations</w:t>
        </w:r>
        <w:r>
          <w:rPr>
            <w:noProof/>
            <w:webHidden/>
          </w:rPr>
          <w:tab/>
        </w:r>
        <w:r>
          <w:rPr>
            <w:noProof/>
            <w:webHidden/>
          </w:rPr>
          <w:fldChar w:fldCharType="begin"/>
        </w:r>
        <w:r>
          <w:rPr>
            <w:noProof/>
            <w:webHidden/>
          </w:rPr>
          <w:instrText xml:space="preserve"> PAGEREF _Toc445122407 \h </w:instrText>
        </w:r>
        <w:r>
          <w:rPr>
            <w:noProof/>
            <w:webHidden/>
          </w:rPr>
        </w:r>
        <w:r>
          <w:rPr>
            <w:noProof/>
            <w:webHidden/>
          </w:rPr>
          <w:fldChar w:fldCharType="separate"/>
        </w:r>
        <w:r>
          <w:rPr>
            <w:noProof/>
            <w:webHidden/>
          </w:rPr>
          <w:t>33</w:t>
        </w:r>
        <w:r>
          <w:rPr>
            <w:noProof/>
            <w:webHidden/>
          </w:rPr>
          <w:fldChar w:fldCharType="end"/>
        </w:r>
      </w:hyperlink>
    </w:p>
    <w:p w14:paraId="0967DE57" w14:textId="77777777" w:rsidR="00051DB3" w:rsidRDefault="00051DB3">
      <w:pPr>
        <w:pStyle w:val="TOC5"/>
        <w:rPr>
          <w:rFonts w:asciiTheme="minorHAnsi" w:eastAsiaTheme="minorEastAsia" w:hAnsiTheme="minorHAnsi" w:cstheme="minorBidi"/>
          <w:noProof/>
          <w:sz w:val="22"/>
          <w:szCs w:val="22"/>
        </w:rPr>
      </w:pPr>
      <w:hyperlink w:anchor="_Toc445122408" w:history="1">
        <w:r w:rsidRPr="00624536">
          <w:rPr>
            <w:rStyle w:val="Hyperlink"/>
            <w:noProof/>
          </w:rPr>
          <w:t>3.Y.5.1.(z) &lt;Actor&gt; Specific Security Considerations</w:t>
        </w:r>
        <w:r>
          <w:rPr>
            <w:noProof/>
            <w:webHidden/>
          </w:rPr>
          <w:tab/>
        </w:r>
        <w:r>
          <w:rPr>
            <w:noProof/>
            <w:webHidden/>
          </w:rPr>
          <w:fldChar w:fldCharType="begin"/>
        </w:r>
        <w:r>
          <w:rPr>
            <w:noProof/>
            <w:webHidden/>
          </w:rPr>
          <w:instrText xml:space="preserve"> PAGEREF _Toc445122408 \h </w:instrText>
        </w:r>
        <w:r>
          <w:rPr>
            <w:noProof/>
            <w:webHidden/>
          </w:rPr>
        </w:r>
        <w:r>
          <w:rPr>
            <w:noProof/>
            <w:webHidden/>
          </w:rPr>
          <w:fldChar w:fldCharType="separate"/>
        </w:r>
        <w:r>
          <w:rPr>
            <w:noProof/>
            <w:webHidden/>
          </w:rPr>
          <w:t>33</w:t>
        </w:r>
        <w:r>
          <w:rPr>
            <w:noProof/>
            <w:webHidden/>
          </w:rPr>
          <w:fldChar w:fldCharType="end"/>
        </w:r>
      </w:hyperlink>
    </w:p>
    <w:p w14:paraId="70C97789" w14:textId="77777777" w:rsidR="00051DB3" w:rsidRDefault="00051DB3">
      <w:pPr>
        <w:pStyle w:val="TOC1"/>
        <w:rPr>
          <w:rFonts w:asciiTheme="minorHAnsi" w:eastAsiaTheme="minorEastAsia" w:hAnsiTheme="minorHAnsi" w:cstheme="minorBidi"/>
          <w:noProof/>
          <w:sz w:val="22"/>
          <w:szCs w:val="22"/>
        </w:rPr>
      </w:pPr>
      <w:hyperlink w:anchor="_Toc445122409" w:history="1">
        <w:r w:rsidRPr="00624536">
          <w:rPr>
            <w:rStyle w:val="Hyperlink"/>
            <w:noProof/>
          </w:rPr>
          <w:t>Appendices</w:t>
        </w:r>
        <w:r>
          <w:rPr>
            <w:noProof/>
            <w:webHidden/>
          </w:rPr>
          <w:tab/>
        </w:r>
        <w:r>
          <w:rPr>
            <w:noProof/>
            <w:webHidden/>
          </w:rPr>
          <w:fldChar w:fldCharType="begin"/>
        </w:r>
        <w:r>
          <w:rPr>
            <w:noProof/>
            <w:webHidden/>
          </w:rPr>
          <w:instrText xml:space="preserve"> PAGEREF _Toc445122409 \h </w:instrText>
        </w:r>
        <w:r>
          <w:rPr>
            <w:noProof/>
            <w:webHidden/>
          </w:rPr>
        </w:r>
        <w:r>
          <w:rPr>
            <w:noProof/>
            <w:webHidden/>
          </w:rPr>
          <w:fldChar w:fldCharType="separate"/>
        </w:r>
        <w:r>
          <w:rPr>
            <w:noProof/>
            <w:webHidden/>
          </w:rPr>
          <w:t>34</w:t>
        </w:r>
        <w:r>
          <w:rPr>
            <w:noProof/>
            <w:webHidden/>
          </w:rPr>
          <w:fldChar w:fldCharType="end"/>
        </w:r>
      </w:hyperlink>
    </w:p>
    <w:p w14:paraId="7BFBAAFE" w14:textId="77777777" w:rsidR="00051DB3" w:rsidRDefault="00051DB3">
      <w:pPr>
        <w:pStyle w:val="TOC1"/>
        <w:rPr>
          <w:rFonts w:asciiTheme="minorHAnsi" w:eastAsiaTheme="minorEastAsia" w:hAnsiTheme="minorHAnsi" w:cstheme="minorBidi"/>
          <w:noProof/>
          <w:sz w:val="22"/>
          <w:szCs w:val="22"/>
        </w:rPr>
      </w:pPr>
      <w:hyperlink w:anchor="_Toc445122410" w:history="1">
        <w:r w:rsidRPr="00624536">
          <w:rPr>
            <w:rStyle w:val="Hyperlink"/>
            <w:noProof/>
          </w:rPr>
          <w:t>Appendix A – &lt;Appendix A Title&gt;</w:t>
        </w:r>
        <w:r>
          <w:rPr>
            <w:noProof/>
            <w:webHidden/>
          </w:rPr>
          <w:tab/>
        </w:r>
        <w:r>
          <w:rPr>
            <w:noProof/>
            <w:webHidden/>
          </w:rPr>
          <w:fldChar w:fldCharType="begin"/>
        </w:r>
        <w:r>
          <w:rPr>
            <w:noProof/>
            <w:webHidden/>
          </w:rPr>
          <w:instrText xml:space="preserve"> PAGEREF _Toc445122410 \h </w:instrText>
        </w:r>
        <w:r>
          <w:rPr>
            <w:noProof/>
            <w:webHidden/>
          </w:rPr>
        </w:r>
        <w:r>
          <w:rPr>
            <w:noProof/>
            <w:webHidden/>
          </w:rPr>
          <w:fldChar w:fldCharType="separate"/>
        </w:r>
        <w:r>
          <w:rPr>
            <w:noProof/>
            <w:webHidden/>
          </w:rPr>
          <w:t>34</w:t>
        </w:r>
        <w:r>
          <w:rPr>
            <w:noProof/>
            <w:webHidden/>
          </w:rPr>
          <w:fldChar w:fldCharType="end"/>
        </w:r>
      </w:hyperlink>
    </w:p>
    <w:p w14:paraId="00DBC598" w14:textId="77777777" w:rsidR="00051DB3" w:rsidRDefault="00051DB3">
      <w:pPr>
        <w:pStyle w:val="TOC2"/>
        <w:tabs>
          <w:tab w:val="left" w:pos="1152"/>
        </w:tabs>
        <w:rPr>
          <w:rFonts w:asciiTheme="minorHAnsi" w:eastAsiaTheme="minorEastAsia" w:hAnsiTheme="minorHAnsi" w:cstheme="minorBidi"/>
          <w:noProof/>
          <w:sz w:val="22"/>
          <w:szCs w:val="22"/>
        </w:rPr>
      </w:pPr>
      <w:hyperlink w:anchor="_Toc445122411" w:history="1">
        <w:r w:rsidRPr="00624536">
          <w:rPr>
            <w:rStyle w:val="Hyperlink"/>
            <w:noProof/>
            <w14:scene3d>
              <w14:camera w14:prst="orthographicFront"/>
              <w14:lightRig w14:rig="threePt" w14:dir="t">
                <w14:rot w14:lat="0" w14:lon="0" w14:rev="0"/>
              </w14:lightRig>
            </w14:scene3d>
          </w:rPr>
          <w:t>C.1</w:t>
        </w:r>
        <w:r>
          <w:rPr>
            <w:rFonts w:asciiTheme="minorHAnsi" w:eastAsiaTheme="minorEastAsia" w:hAnsiTheme="minorHAnsi" w:cstheme="minorBidi"/>
            <w:noProof/>
            <w:sz w:val="22"/>
            <w:szCs w:val="22"/>
          </w:rPr>
          <w:tab/>
        </w:r>
        <w:r w:rsidRPr="00624536">
          <w:rPr>
            <w:rStyle w:val="Hyperlink"/>
            <w:bCs/>
            <w:noProof/>
          </w:rPr>
          <w:t>&lt;Add Title&gt;</w:t>
        </w:r>
        <w:r>
          <w:rPr>
            <w:noProof/>
            <w:webHidden/>
          </w:rPr>
          <w:tab/>
        </w:r>
        <w:r>
          <w:rPr>
            <w:noProof/>
            <w:webHidden/>
          </w:rPr>
          <w:fldChar w:fldCharType="begin"/>
        </w:r>
        <w:r>
          <w:rPr>
            <w:noProof/>
            <w:webHidden/>
          </w:rPr>
          <w:instrText xml:space="preserve"> PAGEREF _Toc445122411 \h </w:instrText>
        </w:r>
        <w:r>
          <w:rPr>
            <w:noProof/>
            <w:webHidden/>
          </w:rPr>
        </w:r>
        <w:r>
          <w:rPr>
            <w:noProof/>
            <w:webHidden/>
          </w:rPr>
          <w:fldChar w:fldCharType="separate"/>
        </w:r>
        <w:r>
          <w:rPr>
            <w:noProof/>
            <w:webHidden/>
          </w:rPr>
          <w:t>34</w:t>
        </w:r>
        <w:r>
          <w:rPr>
            <w:noProof/>
            <w:webHidden/>
          </w:rPr>
          <w:fldChar w:fldCharType="end"/>
        </w:r>
      </w:hyperlink>
    </w:p>
    <w:p w14:paraId="0A37FA51" w14:textId="77777777" w:rsidR="00051DB3" w:rsidRDefault="00051DB3">
      <w:pPr>
        <w:pStyle w:val="TOC1"/>
        <w:rPr>
          <w:rFonts w:asciiTheme="minorHAnsi" w:eastAsiaTheme="minorEastAsia" w:hAnsiTheme="minorHAnsi" w:cstheme="minorBidi"/>
          <w:noProof/>
          <w:sz w:val="22"/>
          <w:szCs w:val="22"/>
        </w:rPr>
      </w:pPr>
      <w:hyperlink w:anchor="_Toc445122412" w:history="1">
        <w:r w:rsidRPr="00624536">
          <w:rPr>
            <w:rStyle w:val="Hyperlink"/>
            <w:noProof/>
          </w:rPr>
          <w:t>Appendix B – &lt;Appendix B Title&gt;</w:t>
        </w:r>
        <w:r>
          <w:rPr>
            <w:noProof/>
            <w:webHidden/>
          </w:rPr>
          <w:tab/>
        </w:r>
        <w:r>
          <w:rPr>
            <w:noProof/>
            <w:webHidden/>
          </w:rPr>
          <w:fldChar w:fldCharType="begin"/>
        </w:r>
        <w:r>
          <w:rPr>
            <w:noProof/>
            <w:webHidden/>
          </w:rPr>
          <w:instrText xml:space="preserve"> PAGEREF _Toc445122412 \h </w:instrText>
        </w:r>
        <w:r>
          <w:rPr>
            <w:noProof/>
            <w:webHidden/>
          </w:rPr>
        </w:r>
        <w:r>
          <w:rPr>
            <w:noProof/>
            <w:webHidden/>
          </w:rPr>
          <w:fldChar w:fldCharType="separate"/>
        </w:r>
        <w:r>
          <w:rPr>
            <w:noProof/>
            <w:webHidden/>
          </w:rPr>
          <w:t>34</w:t>
        </w:r>
        <w:r>
          <w:rPr>
            <w:noProof/>
            <w:webHidden/>
          </w:rPr>
          <w:fldChar w:fldCharType="end"/>
        </w:r>
      </w:hyperlink>
    </w:p>
    <w:p w14:paraId="208A9B58" w14:textId="77777777" w:rsidR="00051DB3" w:rsidRDefault="00051DB3">
      <w:pPr>
        <w:pStyle w:val="TOC2"/>
        <w:tabs>
          <w:tab w:val="left" w:pos="1152"/>
        </w:tabs>
        <w:rPr>
          <w:rFonts w:asciiTheme="minorHAnsi" w:eastAsiaTheme="minorEastAsia" w:hAnsiTheme="minorHAnsi" w:cstheme="minorBidi"/>
          <w:noProof/>
          <w:sz w:val="22"/>
          <w:szCs w:val="22"/>
        </w:rPr>
      </w:pPr>
      <w:hyperlink w:anchor="_Toc445122413" w:history="1">
        <w:r w:rsidRPr="00624536">
          <w:rPr>
            <w:rStyle w:val="Hyperlink"/>
            <w:noProof/>
            <w14:scene3d>
              <w14:camera w14:prst="orthographicFront"/>
              <w14:lightRig w14:rig="threePt" w14:dir="t">
                <w14:rot w14:lat="0" w14:lon="0" w14:rev="0"/>
              </w14:lightRig>
            </w14:scene3d>
          </w:rPr>
          <w:t>B.1</w:t>
        </w:r>
        <w:r>
          <w:rPr>
            <w:rFonts w:asciiTheme="minorHAnsi" w:eastAsiaTheme="minorEastAsia" w:hAnsiTheme="minorHAnsi" w:cstheme="minorBidi"/>
            <w:noProof/>
            <w:sz w:val="22"/>
            <w:szCs w:val="22"/>
          </w:rPr>
          <w:tab/>
        </w:r>
        <w:r w:rsidRPr="00624536">
          <w:rPr>
            <w:rStyle w:val="Hyperlink"/>
            <w:bCs/>
            <w:noProof/>
          </w:rPr>
          <w:t>&lt;Add Title&gt;</w:t>
        </w:r>
        <w:r>
          <w:rPr>
            <w:noProof/>
            <w:webHidden/>
          </w:rPr>
          <w:tab/>
        </w:r>
        <w:r>
          <w:rPr>
            <w:noProof/>
            <w:webHidden/>
          </w:rPr>
          <w:fldChar w:fldCharType="begin"/>
        </w:r>
        <w:r>
          <w:rPr>
            <w:noProof/>
            <w:webHidden/>
          </w:rPr>
          <w:instrText xml:space="preserve"> PAGEREF _Toc445122413 \h </w:instrText>
        </w:r>
        <w:r>
          <w:rPr>
            <w:noProof/>
            <w:webHidden/>
          </w:rPr>
        </w:r>
        <w:r>
          <w:rPr>
            <w:noProof/>
            <w:webHidden/>
          </w:rPr>
          <w:fldChar w:fldCharType="separate"/>
        </w:r>
        <w:r>
          <w:rPr>
            <w:noProof/>
            <w:webHidden/>
          </w:rPr>
          <w:t>34</w:t>
        </w:r>
        <w:r>
          <w:rPr>
            <w:noProof/>
            <w:webHidden/>
          </w:rPr>
          <w:fldChar w:fldCharType="end"/>
        </w:r>
      </w:hyperlink>
    </w:p>
    <w:p w14:paraId="00763A81" w14:textId="77777777" w:rsidR="00051DB3" w:rsidRDefault="00051DB3">
      <w:pPr>
        <w:pStyle w:val="TOC1"/>
        <w:rPr>
          <w:rFonts w:asciiTheme="minorHAnsi" w:eastAsiaTheme="minorEastAsia" w:hAnsiTheme="minorHAnsi" w:cstheme="minorBidi"/>
          <w:noProof/>
          <w:sz w:val="22"/>
          <w:szCs w:val="22"/>
        </w:rPr>
      </w:pPr>
      <w:hyperlink w:anchor="_Toc445122414" w:history="1">
        <w:r w:rsidRPr="00624536">
          <w:rPr>
            <w:rStyle w:val="Hyperlink"/>
            <w:noProof/>
          </w:rPr>
          <w:t>Volume 2 Namespace Additions</w:t>
        </w:r>
        <w:r>
          <w:rPr>
            <w:noProof/>
            <w:webHidden/>
          </w:rPr>
          <w:tab/>
        </w:r>
        <w:r>
          <w:rPr>
            <w:noProof/>
            <w:webHidden/>
          </w:rPr>
          <w:fldChar w:fldCharType="begin"/>
        </w:r>
        <w:r>
          <w:rPr>
            <w:noProof/>
            <w:webHidden/>
          </w:rPr>
          <w:instrText xml:space="preserve"> PAGEREF _Toc445122414 \h </w:instrText>
        </w:r>
        <w:r>
          <w:rPr>
            <w:noProof/>
            <w:webHidden/>
          </w:rPr>
        </w:r>
        <w:r>
          <w:rPr>
            <w:noProof/>
            <w:webHidden/>
          </w:rPr>
          <w:fldChar w:fldCharType="separate"/>
        </w:r>
        <w:r>
          <w:rPr>
            <w:noProof/>
            <w:webHidden/>
          </w:rPr>
          <w:t>34</w:t>
        </w:r>
        <w:r>
          <w:rPr>
            <w:noProof/>
            <w:webHidden/>
          </w:rPr>
          <w:fldChar w:fldCharType="end"/>
        </w:r>
      </w:hyperlink>
    </w:p>
    <w:p w14:paraId="52AF132F" w14:textId="77777777" w:rsidR="00051DB3" w:rsidRDefault="00051DB3">
      <w:pPr>
        <w:pStyle w:val="TOC1"/>
        <w:rPr>
          <w:rFonts w:asciiTheme="minorHAnsi" w:eastAsiaTheme="minorEastAsia" w:hAnsiTheme="minorHAnsi" w:cstheme="minorBidi"/>
          <w:noProof/>
          <w:sz w:val="22"/>
          <w:szCs w:val="22"/>
        </w:rPr>
      </w:pPr>
      <w:hyperlink w:anchor="_Toc445122415" w:history="1">
        <w:r w:rsidRPr="00624536">
          <w:rPr>
            <w:rStyle w:val="Hyperlink"/>
            <w:noProof/>
          </w:rPr>
          <w:t>Volume 3 – Content Modules</w:t>
        </w:r>
        <w:r>
          <w:rPr>
            <w:noProof/>
            <w:webHidden/>
          </w:rPr>
          <w:tab/>
        </w:r>
        <w:r>
          <w:rPr>
            <w:noProof/>
            <w:webHidden/>
          </w:rPr>
          <w:fldChar w:fldCharType="begin"/>
        </w:r>
        <w:r>
          <w:rPr>
            <w:noProof/>
            <w:webHidden/>
          </w:rPr>
          <w:instrText xml:space="preserve"> PAGEREF _Toc445122415 \h </w:instrText>
        </w:r>
        <w:r>
          <w:rPr>
            <w:noProof/>
            <w:webHidden/>
          </w:rPr>
        </w:r>
        <w:r>
          <w:rPr>
            <w:noProof/>
            <w:webHidden/>
          </w:rPr>
          <w:fldChar w:fldCharType="separate"/>
        </w:r>
        <w:r>
          <w:rPr>
            <w:noProof/>
            <w:webHidden/>
          </w:rPr>
          <w:t>35</w:t>
        </w:r>
        <w:r>
          <w:rPr>
            <w:noProof/>
            <w:webHidden/>
          </w:rPr>
          <w:fldChar w:fldCharType="end"/>
        </w:r>
      </w:hyperlink>
    </w:p>
    <w:p w14:paraId="217FC9A2" w14:textId="77777777" w:rsidR="00051DB3" w:rsidRDefault="00051DB3">
      <w:pPr>
        <w:pStyle w:val="TOC1"/>
        <w:rPr>
          <w:rFonts w:asciiTheme="minorHAnsi" w:eastAsiaTheme="minorEastAsia" w:hAnsiTheme="minorHAnsi" w:cstheme="minorBidi"/>
          <w:noProof/>
          <w:sz w:val="22"/>
          <w:szCs w:val="22"/>
        </w:rPr>
      </w:pPr>
      <w:hyperlink w:anchor="_Toc445122416" w:history="1">
        <w:r w:rsidRPr="00624536">
          <w:rPr>
            <w:rStyle w:val="Hyperlink"/>
            <w:noProof/>
          </w:rPr>
          <w:t>5. Namespaces and Vocabularies</w:t>
        </w:r>
        <w:r>
          <w:rPr>
            <w:noProof/>
            <w:webHidden/>
          </w:rPr>
          <w:tab/>
        </w:r>
        <w:r>
          <w:rPr>
            <w:noProof/>
            <w:webHidden/>
          </w:rPr>
          <w:fldChar w:fldCharType="begin"/>
        </w:r>
        <w:r>
          <w:rPr>
            <w:noProof/>
            <w:webHidden/>
          </w:rPr>
          <w:instrText xml:space="preserve"> PAGEREF _Toc445122416 \h </w:instrText>
        </w:r>
        <w:r>
          <w:rPr>
            <w:noProof/>
            <w:webHidden/>
          </w:rPr>
        </w:r>
        <w:r>
          <w:rPr>
            <w:noProof/>
            <w:webHidden/>
          </w:rPr>
          <w:fldChar w:fldCharType="separate"/>
        </w:r>
        <w:r>
          <w:rPr>
            <w:noProof/>
            <w:webHidden/>
          </w:rPr>
          <w:t>36</w:t>
        </w:r>
        <w:r>
          <w:rPr>
            <w:noProof/>
            <w:webHidden/>
          </w:rPr>
          <w:fldChar w:fldCharType="end"/>
        </w:r>
      </w:hyperlink>
    </w:p>
    <w:p w14:paraId="3E670120" w14:textId="77777777" w:rsidR="00051DB3" w:rsidRDefault="00051DB3">
      <w:pPr>
        <w:pStyle w:val="TOC1"/>
        <w:rPr>
          <w:rFonts w:asciiTheme="minorHAnsi" w:eastAsiaTheme="minorEastAsia" w:hAnsiTheme="minorHAnsi" w:cstheme="minorBidi"/>
          <w:noProof/>
          <w:sz w:val="22"/>
          <w:szCs w:val="22"/>
        </w:rPr>
      </w:pPr>
      <w:hyperlink w:anchor="_Toc445122417" w:history="1">
        <w:r w:rsidRPr="00624536">
          <w:rPr>
            <w:rStyle w:val="Hyperlink"/>
            <w:noProof/>
          </w:rPr>
          <w:t>6. Content Modules</w:t>
        </w:r>
        <w:r>
          <w:rPr>
            <w:noProof/>
            <w:webHidden/>
          </w:rPr>
          <w:tab/>
        </w:r>
        <w:r>
          <w:rPr>
            <w:noProof/>
            <w:webHidden/>
          </w:rPr>
          <w:fldChar w:fldCharType="begin"/>
        </w:r>
        <w:r>
          <w:rPr>
            <w:noProof/>
            <w:webHidden/>
          </w:rPr>
          <w:instrText xml:space="preserve"> PAGEREF _Toc445122417 \h </w:instrText>
        </w:r>
        <w:r>
          <w:rPr>
            <w:noProof/>
            <w:webHidden/>
          </w:rPr>
        </w:r>
        <w:r>
          <w:rPr>
            <w:noProof/>
            <w:webHidden/>
          </w:rPr>
          <w:fldChar w:fldCharType="separate"/>
        </w:r>
        <w:r>
          <w:rPr>
            <w:noProof/>
            <w:webHidden/>
          </w:rPr>
          <w:t>38</w:t>
        </w:r>
        <w:r>
          <w:rPr>
            <w:noProof/>
            <w:webHidden/>
          </w:rPr>
          <w:fldChar w:fldCharType="end"/>
        </w:r>
      </w:hyperlink>
    </w:p>
    <w:p w14:paraId="10A30816" w14:textId="77777777" w:rsidR="00051DB3" w:rsidRDefault="00051DB3">
      <w:pPr>
        <w:pStyle w:val="TOC2"/>
        <w:rPr>
          <w:rFonts w:asciiTheme="minorHAnsi" w:eastAsiaTheme="minorEastAsia" w:hAnsiTheme="minorHAnsi" w:cstheme="minorBidi"/>
          <w:noProof/>
          <w:sz w:val="22"/>
          <w:szCs w:val="22"/>
        </w:rPr>
      </w:pPr>
      <w:hyperlink w:anchor="_Toc445122418" w:history="1">
        <w:r w:rsidRPr="00624536">
          <w:rPr>
            <w:rStyle w:val="Hyperlink"/>
            <w:noProof/>
          </w:rPr>
          <w:t>6.3.1 CDA Document Content Modules</w:t>
        </w:r>
        <w:r>
          <w:rPr>
            <w:noProof/>
            <w:webHidden/>
          </w:rPr>
          <w:tab/>
        </w:r>
        <w:r>
          <w:rPr>
            <w:noProof/>
            <w:webHidden/>
          </w:rPr>
          <w:fldChar w:fldCharType="begin"/>
        </w:r>
        <w:r>
          <w:rPr>
            <w:noProof/>
            <w:webHidden/>
          </w:rPr>
          <w:instrText xml:space="preserve"> PAGEREF _Toc445122418 \h </w:instrText>
        </w:r>
        <w:r>
          <w:rPr>
            <w:noProof/>
            <w:webHidden/>
          </w:rPr>
        </w:r>
        <w:r>
          <w:rPr>
            <w:noProof/>
            <w:webHidden/>
          </w:rPr>
          <w:fldChar w:fldCharType="separate"/>
        </w:r>
        <w:r>
          <w:rPr>
            <w:noProof/>
            <w:webHidden/>
          </w:rPr>
          <w:t>38</w:t>
        </w:r>
        <w:r>
          <w:rPr>
            <w:noProof/>
            <w:webHidden/>
          </w:rPr>
          <w:fldChar w:fldCharType="end"/>
        </w:r>
      </w:hyperlink>
    </w:p>
    <w:p w14:paraId="5979F734" w14:textId="77777777" w:rsidR="00051DB3" w:rsidRDefault="00051DB3">
      <w:pPr>
        <w:pStyle w:val="TOC4"/>
        <w:rPr>
          <w:rFonts w:asciiTheme="minorHAnsi" w:eastAsiaTheme="minorEastAsia" w:hAnsiTheme="minorHAnsi" w:cstheme="minorBidi"/>
          <w:noProof/>
          <w:sz w:val="22"/>
          <w:szCs w:val="22"/>
        </w:rPr>
      </w:pPr>
      <w:hyperlink w:anchor="_Toc445122419" w:history="1">
        <w:r w:rsidRPr="00624536">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_Toc445122419 \h </w:instrText>
        </w:r>
        <w:r>
          <w:rPr>
            <w:noProof/>
            <w:webHidden/>
          </w:rPr>
        </w:r>
        <w:r>
          <w:rPr>
            <w:noProof/>
            <w:webHidden/>
          </w:rPr>
          <w:fldChar w:fldCharType="separate"/>
        </w:r>
        <w:r>
          <w:rPr>
            <w:noProof/>
            <w:webHidden/>
          </w:rPr>
          <w:t>39</w:t>
        </w:r>
        <w:r>
          <w:rPr>
            <w:noProof/>
            <w:webHidden/>
          </w:rPr>
          <w:fldChar w:fldCharType="end"/>
        </w:r>
      </w:hyperlink>
    </w:p>
    <w:p w14:paraId="370D5D1C" w14:textId="77777777" w:rsidR="00051DB3" w:rsidRDefault="00051DB3">
      <w:pPr>
        <w:pStyle w:val="TOC5"/>
        <w:rPr>
          <w:rFonts w:asciiTheme="minorHAnsi" w:eastAsiaTheme="minorEastAsia" w:hAnsiTheme="minorHAnsi" w:cstheme="minorBidi"/>
          <w:noProof/>
          <w:sz w:val="22"/>
          <w:szCs w:val="22"/>
        </w:rPr>
      </w:pPr>
      <w:hyperlink w:anchor="_Toc445122420" w:history="1">
        <w:r w:rsidRPr="00624536">
          <w:rPr>
            <w:rStyle w:val="Hyperlink"/>
            <w:noProof/>
          </w:rPr>
          <w:t>6.3.1.D.1 Format Code</w:t>
        </w:r>
        <w:r>
          <w:rPr>
            <w:noProof/>
            <w:webHidden/>
          </w:rPr>
          <w:tab/>
        </w:r>
        <w:r>
          <w:rPr>
            <w:noProof/>
            <w:webHidden/>
          </w:rPr>
          <w:fldChar w:fldCharType="begin"/>
        </w:r>
        <w:r>
          <w:rPr>
            <w:noProof/>
            <w:webHidden/>
          </w:rPr>
          <w:instrText xml:space="preserve"> PAGEREF _Toc445122420 \h </w:instrText>
        </w:r>
        <w:r>
          <w:rPr>
            <w:noProof/>
            <w:webHidden/>
          </w:rPr>
        </w:r>
        <w:r>
          <w:rPr>
            <w:noProof/>
            <w:webHidden/>
          </w:rPr>
          <w:fldChar w:fldCharType="separate"/>
        </w:r>
        <w:r>
          <w:rPr>
            <w:noProof/>
            <w:webHidden/>
          </w:rPr>
          <w:t>39</w:t>
        </w:r>
        <w:r>
          <w:rPr>
            <w:noProof/>
            <w:webHidden/>
          </w:rPr>
          <w:fldChar w:fldCharType="end"/>
        </w:r>
      </w:hyperlink>
    </w:p>
    <w:p w14:paraId="16B9BF22" w14:textId="77777777" w:rsidR="00051DB3" w:rsidRDefault="00051DB3">
      <w:pPr>
        <w:pStyle w:val="TOC5"/>
        <w:rPr>
          <w:rFonts w:asciiTheme="minorHAnsi" w:eastAsiaTheme="minorEastAsia" w:hAnsiTheme="minorHAnsi" w:cstheme="minorBidi"/>
          <w:noProof/>
          <w:sz w:val="22"/>
          <w:szCs w:val="22"/>
        </w:rPr>
      </w:pPr>
      <w:hyperlink w:anchor="_Toc445122421" w:history="1">
        <w:r w:rsidRPr="00624536">
          <w:rPr>
            <w:rStyle w:val="Hyperlink"/>
            <w:noProof/>
          </w:rPr>
          <w:t>6.3.1.D.2 Parent Template</w:t>
        </w:r>
        <w:r>
          <w:rPr>
            <w:noProof/>
            <w:webHidden/>
          </w:rPr>
          <w:tab/>
        </w:r>
        <w:r>
          <w:rPr>
            <w:noProof/>
            <w:webHidden/>
          </w:rPr>
          <w:fldChar w:fldCharType="begin"/>
        </w:r>
        <w:r>
          <w:rPr>
            <w:noProof/>
            <w:webHidden/>
          </w:rPr>
          <w:instrText xml:space="preserve"> PAGEREF _Toc445122421 \h </w:instrText>
        </w:r>
        <w:r>
          <w:rPr>
            <w:noProof/>
            <w:webHidden/>
          </w:rPr>
        </w:r>
        <w:r>
          <w:rPr>
            <w:noProof/>
            <w:webHidden/>
          </w:rPr>
          <w:fldChar w:fldCharType="separate"/>
        </w:r>
        <w:r>
          <w:rPr>
            <w:noProof/>
            <w:webHidden/>
          </w:rPr>
          <w:t>39</w:t>
        </w:r>
        <w:r>
          <w:rPr>
            <w:noProof/>
            <w:webHidden/>
          </w:rPr>
          <w:fldChar w:fldCharType="end"/>
        </w:r>
      </w:hyperlink>
    </w:p>
    <w:p w14:paraId="6EE64B86" w14:textId="77777777" w:rsidR="00051DB3" w:rsidRDefault="00051DB3">
      <w:pPr>
        <w:pStyle w:val="TOC5"/>
        <w:rPr>
          <w:rFonts w:asciiTheme="minorHAnsi" w:eastAsiaTheme="minorEastAsia" w:hAnsiTheme="minorHAnsi" w:cstheme="minorBidi"/>
          <w:noProof/>
          <w:sz w:val="22"/>
          <w:szCs w:val="22"/>
        </w:rPr>
      </w:pPr>
      <w:hyperlink w:anchor="_Toc445122422" w:history="1">
        <w:r w:rsidRPr="00624536">
          <w:rPr>
            <w:rStyle w:val="Hyperlink"/>
            <w:noProof/>
          </w:rPr>
          <w:t>6.3.1.D.3 Referenced Standards</w:t>
        </w:r>
        <w:r>
          <w:rPr>
            <w:noProof/>
            <w:webHidden/>
          </w:rPr>
          <w:tab/>
        </w:r>
        <w:r>
          <w:rPr>
            <w:noProof/>
            <w:webHidden/>
          </w:rPr>
          <w:fldChar w:fldCharType="begin"/>
        </w:r>
        <w:r>
          <w:rPr>
            <w:noProof/>
            <w:webHidden/>
          </w:rPr>
          <w:instrText xml:space="preserve"> PAGEREF _Toc445122422 \h </w:instrText>
        </w:r>
        <w:r>
          <w:rPr>
            <w:noProof/>
            <w:webHidden/>
          </w:rPr>
        </w:r>
        <w:r>
          <w:rPr>
            <w:noProof/>
            <w:webHidden/>
          </w:rPr>
          <w:fldChar w:fldCharType="separate"/>
        </w:r>
        <w:r>
          <w:rPr>
            <w:noProof/>
            <w:webHidden/>
          </w:rPr>
          <w:t>39</w:t>
        </w:r>
        <w:r>
          <w:rPr>
            <w:noProof/>
            <w:webHidden/>
          </w:rPr>
          <w:fldChar w:fldCharType="end"/>
        </w:r>
      </w:hyperlink>
    </w:p>
    <w:p w14:paraId="13EC3B29" w14:textId="77777777" w:rsidR="00051DB3" w:rsidRDefault="00051DB3">
      <w:pPr>
        <w:pStyle w:val="TOC5"/>
        <w:rPr>
          <w:rFonts w:asciiTheme="minorHAnsi" w:eastAsiaTheme="minorEastAsia" w:hAnsiTheme="minorHAnsi" w:cstheme="minorBidi"/>
          <w:noProof/>
          <w:sz w:val="22"/>
          <w:szCs w:val="22"/>
        </w:rPr>
      </w:pPr>
      <w:hyperlink w:anchor="_Toc445122423" w:history="1">
        <w:r w:rsidRPr="00624536">
          <w:rPr>
            <w:rStyle w:val="Hyperlink"/>
            <w:noProof/>
          </w:rPr>
          <w:t>6.3.1.D.4 Data Element Requirement Mappings to CDA</w:t>
        </w:r>
        <w:r>
          <w:rPr>
            <w:noProof/>
            <w:webHidden/>
          </w:rPr>
          <w:tab/>
        </w:r>
        <w:r>
          <w:rPr>
            <w:noProof/>
            <w:webHidden/>
          </w:rPr>
          <w:fldChar w:fldCharType="begin"/>
        </w:r>
        <w:r>
          <w:rPr>
            <w:noProof/>
            <w:webHidden/>
          </w:rPr>
          <w:instrText xml:space="preserve"> PAGEREF _Toc445122423 \h </w:instrText>
        </w:r>
        <w:r>
          <w:rPr>
            <w:noProof/>
            <w:webHidden/>
          </w:rPr>
        </w:r>
        <w:r>
          <w:rPr>
            <w:noProof/>
            <w:webHidden/>
          </w:rPr>
          <w:fldChar w:fldCharType="separate"/>
        </w:r>
        <w:r>
          <w:rPr>
            <w:noProof/>
            <w:webHidden/>
          </w:rPr>
          <w:t>40</w:t>
        </w:r>
        <w:r>
          <w:rPr>
            <w:noProof/>
            <w:webHidden/>
          </w:rPr>
          <w:fldChar w:fldCharType="end"/>
        </w:r>
      </w:hyperlink>
    </w:p>
    <w:p w14:paraId="68A64186" w14:textId="77777777" w:rsidR="00051DB3" w:rsidRDefault="00051DB3">
      <w:pPr>
        <w:pStyle w:val="TOC5"/>
        <w:rPr>
          <w:rFonts w:asciiTheme="minorHAnsi" w:eastAsiaTheme="minorEastAsia" w:hAnsiTheme="minorHAnsi" w:cstheme="minorBidi"/>
          <w:noProof/>
          <w:sz w:val="22"/>
          <w:szCs w:val="22"/>
        </w:rPr>
      </w:pPr>
      <w:hyperlink w:anchor="_Toc445122424" w:history="1">
        <w:r w:rsidRPr="00624536">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_Toc445122424 \h </w:instrText>
        </w:r>
        <w:r>
          <w:rPr>
            <w:noProof/>
            <w:webHidden/>
          </w:rPr>
        </w:r>
        <w:r>
          <w:rPr>
            <w:noProof/>
            <w:webHidden/>
          </w:rPr>
          <w:fldChar w:fldCharType="separate"/>
        </w:r>
        <w:r>
          <w:rPr>
            <w:noProof/>
            <w:webHidden/>
          </w:rPr>
          <w:t>41</w:t>
        </w:r>
        <w:r>
          <w:rPr>
            <w:noProof/>
            <w:webHidden/>
          </w:rPr>
          <w:fldChar w:fldCharType="end"/>
        </w:r>
      </w:hyperlink>
    </w:p>
    <w:p w14:paraId="4D2CA345" w14:textId="77777777" w:rsidR="00051DB3" w:rsidRDefault="00051DB3">
      <w:pPr>
        <w:pStyle w:val="TOC6"/>
        <w:rPr>
          <w:rFonts w:asciiTheme="minorHAnsi" w:eastAsiaTheme="minorEastAsia" w:hAnsiTheme="minorHAnsi" w:cstheme="minorBidi"/>
          <w:noProof/>
          <w:sz w:val="22"/>
          <w:szCs w:val="22"/>
        </w:rPr>
      </w:pPr>
      <w:hyperlink w:anchor="_Toc445122425" w:history="1">
        <w:r w:rsidRPr="00624536">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_Toc445122425 \h </w:instrText>
        </w:r>
        <w:r>
          <w:rPr>
            <w:noProof/>
            <w:webHidden/>
          </w:rPr>
        </w:r>
        <w:r>
          <w:rPr>
            <w:noProof/>
            <w:webHidden/>
          </w:rPr>
          <w:fldChar w:fldCharType="separate"/>
        </w:r>
        <w:r>
          <w:rPr>
            <w:noProof/>
            <w:webHidden/>
          </w:rPr>
          <w:t>43</w:t>
        </w:r>
        <w:r>
          <w:rPr>
            <w:noProof/>
            <w:webHidden/>
          </w:rPr>
          <w:fldChar w:fldCharType="end"/>
        </w:r>
      </w:hyperlink>
    </w:p>
    <w:p w14:paraId="448075FE" w14:textId="77777777" w:rsidR="00051DB3" w:rsidRDefault="00051DB3">
      <w:pPr>
        <w:pStyle w:val="TOC6"/>
        <w:rPr>
          <w:rFonts w:asciiTheme="minorHAnsi" w:eastAsiaTheme="minorEastAsia" w:hAnsiTheme="minorHAnsi" w:cstheme="minorBidi"/>
          <w:noProof/>
          <w:sz w:val="22"/>
          <w:szCs w:val="22"/>
        </w:rPr>
      </w:pPr>
      <w:hyperlink w:anchor="_Toc445122426" w:history="1">
        <w:r w:rsidRPr="00624536">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_Toc445122426 \h </w:instrText>
        </w:r>
        <w:r>
          <w:rPr>
            <w:noProof/>
            <w:webHidden/>
          </w:rPr>
        </w:r>
        <w:r>
          <w:rPr>
            <w:noProof/>
            <w:webHidden/>
          </w:rPr>
          <w:fldChar w:fldCharType="separate"/>
        </w:r>
        <w:r>
          <w:rPr>
            <w:noProof/>
            <w:webHidden/>
          </w:rPr>
          <w:t>43</w:t>
        </w:r>
        <w:r>
          <w:rPr>
            <w:noProof/>
            <w:webHidden/>
          </w:rPr>
          <w:fldChar w:fldCharType="end"/>
        </w:r>
      </w:hyperlink>
    </w:p>
    <w:p w14:paraId="0F3B68A5" w14:textId="77777777" w:rsidR="00051DB3" w:rsidRDefault="00051DB3">
      <w:pPr>
        <w:pStyle w:val="TOC6"/>
        <w:rPr>
          <w:rFonts w:asciiTheme="minorHAnsi" w:eastAsiaTheme="minorEastAsia" w:hAnsiTheme="minorHAnsi" w:cstheme="minorBidi"/>
          <w:noProof/>
          <w:sz w:val="22"/>
          <w:szCs w:val="22"/>
        </w:rPr>
      </w:pPr>
      <w:hyperlink w:anchor="_Toc445122427" w:history="1">
        <w:r w:rsidRPr="00624536">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_Toc445122427 \h </w:instrText>
        </w:r>
        <w:r>
          <w:rPr>
            <w:noProof/>
            <w:webHidden/>
          </w:rPr>
        </w:r>
        <w:r>
          <w:rPr>
            <w:noProof/>
            <w:webHidden/>
          </w:rPr>
          <w:fldChar w:fldCharType="separate"/>
        </w:r>
        <w:r>
          <w:rPr>
            <w:noProof/>
            <w:webHidden/>
          </w:rPr>
          <w:t>43</w:t>
        </w:r>
        <w:r>
          <w:rPr>
            <w:noProof/>
            <w:webHidden/>
          </w:rPr>
          <w:fldChar w:fldCharType="end"/>
        </w:r>
      </w:hyperlink>
    </w:p>
    <w:p w14:paraId="752A2D79" w14:textId="77777777" w:rsidR="00051DB3" w:rsidRDefault="00051DB3">
      <w:pPr>
        <w:pStyle w:val="TOC6"/>
        <w:rPr>
          <w:rFonts w:asciiTheme="minorHAnsi" w:eastAsiaTheme="minorEastAsia" w:hAnsiTheme="minorHAnsi" w:cstheme="minorBidi"/>
          <w:noProof/>
          <w:sz w:val="22"/>
          <w:szCs w:val="22"/>
        </w:rPr>
      </w:pPr>
      <w:hyperlink w:anchor="_Toc445122428" w:history="1">
        <w:r w:rsidRPr="00624536">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_Toc445122428 \h </w:instrText>
        </w:r>
        <w:r>
          <w:rPr>
            <w:noProof/>
            <w:webHidden/>
          </w:rPr>
        </w:r>
        <w:r>
          <w:rPr>
            <w:noProof/>
            <w:webHidden/>
          </w:rPr>
          <w:fldChar w:fldCharType="separate"/>
        </w:r>
        <w:r>
          <w:rPr>
            <w:noProof/>
            <w:webHidden/>
          </w:rPr>
          <w:t>44</w:t>
        </w:r>
        <w:r>
          <w:rPr>
            <w:noProof/>
            <w:webHidden/>
          </w:rPr>
          <w:fldChar w:fldCharType="end"/>
        </w:r>
      </w:hyperlink>
    </w:p>
    <w:p w14:paraId="6E1F6940" w14:textId="77777777" w:rsidR="00051DB3" w:rsidRDefault="00051DB3">
      <w:pPr>
        <w:pStyle w:val="TOC6"/>
        <w:rPr>
          <w:rFonts w:asciiTheme="minorHAnsi" w:eastAsiaTheme="minorEastAsia" w:hAnsiTheme="minorHAnsi" w:cstheme="minorBidi"/>
          <w:noProof/>
          <w:sz w:val="22"/>
          <w:szCs w:val="22"/>
        </w:rPr>
      </w:pPr>
      <w:hyperlink w:anchor="_Toc445122429" w:history="1">
        <w:r w:rsidRPr="00624536">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_Toc445122429 \h </w:instrText>
        </w:r>
        <w:r>
          <w:rPr>
            <w:noProof/>
            <w:webHidden/>
          </w:rPr>
        </w:r>
        <w:r>
          <w:rPr>
            <w:noProof/>
            <w:webHidden/>
          </w:rPr>
          <w:fldChar w:fldCharType="separate"/>
        </w:r>
        <w:r>
          <w:rPr>
            <w:noProof/>
            <w:webHidden/>
          </w:rPr>
          <w:t>46</w:t>
        </w:r>
        <w:r>
          <w:rPr>
            <w:noProof/>
            <w:webHidden/>
          </w:rPr>
          <w:fldChar w:fldCharType="end"/>
        </w:r>
      </w:hyperlink>
    </w:p>
    <w:p w14:paraId="4615A47A" w14:textId="77777777" w:rsidR="00051DB3" w:rsidRDefault="00051DB3">
      <w:pPr>
        <w:pStyle w:val="TOC6"/>
        <w:rPr>
          <w:rFonts w:asciiTheme="minorHAnsi" w:eastAsiaTheme="minorEastAsia" w:hAnsiTheme="minorHAnsi" w:cstheme="minorBidi"/>
          <w:noProof/>
          <w:sz w:val="22"/>
          <w:szCs w:val="22"/>
        </w:rPr>
      </w:pPr>
      <w:hyperlink w:anchor="_Toc445122430" w:history="1">
        <w:r w:rsidRPr="00624536">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_Toc445122430 \h </w:instrText>
        </w:r>
        <w:r>
          <w:rPr>
            <w:noProof/>
            <w:webHidden/>
          </w:rPr>
        </w:r>
        <w:r>
          <w:rPr>
            <w:noProof/>
            <w:webHidden/>
          </w:rPr>
          <w:fldChar w:fldCharType="separate"/>
        </w:r>
        <w:r>
          <w:rPr>
            <w:noProof/>
            <w:webHidden/>
          </w:rPr>
          <w:t>46</w:t>
        </w:r>
        <w:r>
          <w:rPr>
            <w:noProof/>
            <w:webHidden/>
          </w:rPr>
          <w:fldChar w:fldCharType="end"/>
        </w:r>
      </w:hyperlink>
    </w:p>
    <w:p w14:paraId="4753A946" w14:textId="77777777" w:rsidR="00051DB3" w:rsidRDefault="00051DB3">
      <w:pPr>
        <w:pStyle w:val="TOC5"/>
        <w:rPr>
          <w:rFonts w:asciiTheme="minorHAnsi" w:eastAsiaTheme="minorEastAsia" w:hAnsiTheme="minorHAnsi" w:cstheme="minorBidi"/>
          <w:noProof/>
          <w:sz w:val="22"/>
          <w:szCs w:val="22"/>
        </w:rPr>
      </w:pPr>
      <w:hyperlink w:anchor="_Toc445122431" w:history="1">
        <w:r w:rsidRPr="00624536">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_Toc445122431 \h </w:instrText>
        </w:r>
        <w:r>
          <w:rPr>
            <w:noProof/>
            <w:webHidden/>
          </w:rPr>
        </w:r>
        <w:r>
          <w:rPr>
            <w:noProof/>
            <w:webHidden/>
          </w:rPr>
          <w:fldChar w:fldCharType="separate"/>
        </w:r>
        <w:r>
          <w:rPr>
            <w:noProof/>
            <w:webHidden/>
          </w:rPr>
          <w:t>46</w:t>
        </w:r>
        <w:r>
          <w:rPr>
            <w:noProof/>
            <w:webHidden/>
          </w:rPr>
          <w:fldChar w:fldCharType="end"/>
        </w:r>
      </w:hyperlink>
    </w:p>
    <w:p w14:paraId="6F91AACF" w14:textId="77777777" w:rsidR="00051DB3" w:rsidRDefault="00051DB3">
      <w:pPr>
        <w:pStyle w:val="TOC2"/>
        <w:rPr>
          <w:rFonts w:asciiTheme="minorHAnsi" w:eastAsiaTheme="minorEastAsia" w:hAnsiTheme="minorHAnsi" w:cstheme="minorBidi"/>
          <w:noProof/>
          <w:sz w:val="22"/>
          <w:szCs w:val="22"/>
        </w:rPr>
      </w:pPr>
      <w:hyperlink w:anchor="_Toc445122432" w:history="1">
        <w:r w:rsidRPr="00624536">
          <w:rPr>
            <w:rStyle w:val="Hyperlink"/>
            <w:noProof/>
          </w:rPr>
          <w:t>6.3.2 CDA Header Content Modules</w:t>
        </w:r>
        <w:r>
          <w:rPr>
            <w:noProof/>
            <w:webHidden/>
          </w:rPr>
          <w:tab/>
        </w:r>
        <w:r>
          <w:rPr>
            <w:noProof/>
            <w:webHidden/>
          </w:rPr>
          <w:fldChar w:fldCharType="begin"/>
        </w:r>
        <w:r>
          <w:rPr>
            <w:noProof/>
            <w:webHidden/>
          </w:rPr>
          <w:instrText xml:space="preserve"> PAGEREF _Toc445122432 \h </w:instrText>
        </w:r>
        <w:r>
          <w:rPr>
            <w:noProof/>
            <w:webHidden/>
          </w:rPr>
        </w:r>
        <w:r>
          <w:rPr>
            <w:noProof/>
            <w:webHidden/>
          </w:rPr>
          <w:fldChar w:fldCharType="separate"/>
        </w:r>
        <w:r>
          <w:rPr>
            <w:noProof/>
            <w:webHidden/>
          </w:rPr>
          <w:t>47</w:t>
        </w:r>
        <w:r>
          <w:rPr>
            <w:noProof/>
            <w:webHidden/>
          </w:rPr>
          <w:fldChar w:fldCharType="end"/>
        </w:r>
      </w:hyperlink>
    </w:p>
    <w:p w14:paraId="4252B2DF" w14:textId="77777777" w:rsidR="00051DB3" w:rsidRDefault="00051DB3">
      <w:pPr>
        <w:pStyle w:val="TOC4"/>
        <w:rPr>
          <w:rFonts w:asciiTheme="minorHAnsi" w:eastAsiaTheme="minorEastAsia" w:hAnsiTheme="minorHAnsi" w:cstheme="minorBidi"/>
          <w:noProof/>
          <w:sz w:val="22"/>
          <w:szCs w:val="22"/>
        </w:rPr>
      </w:pPr>
      <w:hyperlink w:anchor="_Toc445122433" w:history="1">
        <w:r w:rsidRPr="00624536">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_Toc445122433 \h </w:instrText>
        </w:r>
        <w:r>
          <w:rPr>
            <w:noProof/>
            <w:webHidden/>
          </w:rPr>
        </w:r>
        <w:r>
          <w:rPr>
            <w:noProof/>
            <w:webHidden/>
          </w:rPr>
          <w:fldChar w:fldCharType="separate"/>
        </w:r>
        <w:r>
          <w:rPr>
            <w:noProof/>
            <w:webHidden/>
          </w:rPr>
          <w:t>47</w:t>
        </w:r>
        <w:r>
          <w:rPr>
            <w:noProof/>
            <w:webHidden/>
          </w:rPr>
          <w:fldChar w:fldCharType="end"/>
        </w:r>
      </w:hyperlink>
    </w:p>
    <w:p w14:paraId="79A4EF99" w14:textId="77777777" w:rsidR="00051DB3" w:rsidRDefault="00051DB3">
      <w:pPr>
        <w:pStyle w:val="TOC5"/>
        <w:rPr>
          <w:rFonts w:asciiTheme="minorHAnsi" w:eastAsiaTheme="minorEastAsia" w:hAnsiTheme="minorHAnsi" w:cstheme="minorBidi"/>
          <w:noProof/>
          <w:sz w:val="22"/>
          <w:szCs w:val="22"/>
        </w:rPr>
      </w:pPr>
      <w:hyperlink w:anchor="_Toc445122434" w:history="1">
        <w:r w:rsidRPr="00624536">
          <w:rPr>
            <w:rStyle w:val="Hyperlink"/>
            <w:noProof/>
          </w:rPr>
          <w:t xml:space="preserve">6.3.2.H.1 &lt;Description Name&gt; &lt;e.g., </w:t>
        </w:r>
        <w:r w:rsidRPr="00624536">
          <w:rPr>
            <w:rStyle w:val="Hyperlink"/>
            <w:rFonts w:eastAsia="Calibri"/>
            <w:noProof/>
          </w:rPr>
          <w:t xml:space="preserve">Responsible Party&gt; &lt;Specification Document </w:t>
        </w:r>
        <w:r w:rsidRPr="00624536">
          <w:rPr>
            <w:rStyle w:val="Hyperlink"/>
            <w:rFonts w:eastAsia="Calibri"/>
            <w:i/>
            <w:noProof/>
          </w:rPr>
          <w:t>or</w:t>
        </w:r>
        <w:r w:rsidRPr="00624536">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_Toc445122434 \h </w:instrText>
        </w:r>
        <w:r>
          <w:rPr>
            <w:noProof/>
            <w:webHidden/>
          </w:rPr>
        </w:r>
        <w:r>
          <w:rPr>
            <w:noProof/>
            <w:webHidden/>
          </w:rPr>
          <w:fldChar w:fldCharType="separate"/>
        </w:r>
        <w:r>
          <w:rPr>
            <w:noProof/>
            <w:webHidden/>
          </w:rPr>
          <w:t>48</w:t>
        </w:r>
        <w:r>
          <w:rPr>
            <w:noProof/>
            <w:webHidden/>
          </w:rPr>
          <w:fldChar w:fldCharType="end"/>
        </w:r>
      </w:hyperlink>
    </w:p>
    <w:p w14:paraId="4788B193" w14:textId="77777777" w:rsidR="00051DB3" w:rsidRDefault="00051DB3">
      <w:pPr>
        <w:pStyle w:val="TOC5"/>
        <w:rPr>
          <w:rFonts w:asciiTheme="minorHAnsi" w:eastAsiaTheme="minorEastAsia" w:hAnsiTheme="minorHAnsi" w:cstheme="minorBidi"/>
          <w:noProof/>
          <w:sz w:val="22"/>
          <w:szCs w:val="22"/>
        </w:rPr>
      </w:pPr>
      <w:hyperlink w:anchor="_Toc445122435" w:history="1">
        <w:r w:rsidRPr="00624536">
          <w:rPr>
            <w:rStyle w:val="Hyperlink"/>
            <w:noProof/>
          </w:rPr>
          <w:t>6.3.2.H.2 &lt;Description Name&gt; &lt;</w:t>
        </w:r>
        <w:r w:rsidRPr="00624536">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_Toc445122435 \h </w:instrText>
        </w:r>
        <w:r>
          <w:rPr>
            <w:noProof/>
            <w:webHidden/>
          </w:rPr>
        </w:r>
        <w:r>
          <w:rPr>
            <w:noProof/>
            <w:webHidden/>
          </w:rPr>
          <w:fldChar w:fldCharType="separate"/>
        </w:r>
        <w:r>
          <w:rPr>
            <w:noProof/>
            <w:webHidden/>
          </w:rPr>
          <w:t>49</w:t>
        </w:r>
        <w:r>
          <w:rPr>
            <w:noProof/>
            <w:webHidden/>
          </w:rPr>
          <w:fldChar w:fldCharType="end"/>
        </w:r>
      </w:hyperlink>
    </w:p>
    <w:p w14:paraId="62112AF1" w14:textId="77777777" w:rsidR="00051DB3" w:rsidRDefault="00051DB3">
      <w:pPr>
        <w:pStyle w:val="TOC5"/>
        <w:rPr>
          <w:rFonts w:asciiTheme="minorHAnsi" w:eastAsiaTheme="minorEastAsia" w:hAnsiTheme="minorHAnsi" w:cstheme="minorBidi"/>
          <w:noProof/>
          <w:sz w:val="22"/>
          <w:szCs w:val="22"/>
        </w:rPr>
      </w:pPr>
      <w:hyperlink w:anchor="_Toc445122436" w:history="1">
        <w:r w:rsidRPr="00624536">
          <w:rPr>
            <w:rStyle w:val="Hyperlink"/>
            <w:noProof/>
          </w:rPr>
          <w:t>6.3.2.H.3 &lt;Description Name&gt; &lt;</w:t>
        </w:r>
        <w:r w:rsidRPr="00624536">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_Toc445122436 \h </w:instrText>
        </w:r>
        <w:r>
          <w:rPr>
            <w:noProof/>
            <w:webHidden/>
          </w:rPr>
        </w:r>
        <w:r>
          <w:rPr>
            <w:noProof/>
            <w:webHidden/>
          </w:rPr>
          <w:fldChar w:fldCharType="separate"/>
        </w:r>
        <w:r>
          <w:rPr>
            <w:noProof/>
            <w:webHidden/>
          </w:rPr>
          <w:t>49</w:t>
        </w:r>
        <w:r>
          <w:rPr>
            <w:noProof/>
            <w:webHidden/>
          </w:rPr>
          <w:fldChar w:fldCharType="end"/>
        </w:r>
      </w:hyperlink>
    </w:p>
    <w:p w14:paraId="47A957E3" w14:textId="77777777" w:rsidR="00051DB3" w:rsidRDefault="00051DB3">
      <w:pPr>
        <w:pStyle w:val="TOC2"/>
        <w:rPr>
          <w:rFonts w:asciiTheme="minorHAnsi" w:eastAsiaTheme="minorEastAsia" w:hAnsiTheme="minorHAnsi" w:cstheme="minorBidi"/>
          <w:noProof/>
          <w:sz w:val="22"/>
          <w:szCs w:val="22"/>
        </w:rPr>
      </w:pPr>
      <w:hyperlink w:anchor="_Toc445122437" w:history="1">
        <w:r w:rsidRPr="00624536">
          <w:rPr>
            <w:rStyle w:val="Hyperlink"/>
            <w:noProof/>
          </w:rPr>
          <w:t>6.3.3 CDA Section Content Modules</w:t>
        </w:r>
        <w:r>
          <w:rPr>
            <w:noProof/>
            <w:webHidden/>
          </w:rPr>
          <w:tab/>
        </w:r>
        <w:r>
          <w:rPr>
            <w:noProof/>
            <w:webHidden/>
          </w:rPr>
          <w:fldChar w:fldCharType="begin"/>
        </w:r>
        <w:r>
          <w:rPr>
            <w:noProof/>
            <w:webHidden/>
          </w:rPr>
          <w:instrText xml:space="preserve"> PAGEREF _Toc445122437 \h </w:instrText>
        </w:r>
        <w:r>
          <w:rPr>
            <w:noProof/>
            <w:webHidden/>
          </w:rPr>
        </w:r>
        <w:r>
          <w:rPr>
            <w:noProof/>
            <w:webHidden/>
          </w:rPr>
          <w:fldChar w:fldCharType="separate"/>
        </w:r>
        <w:r>
          <w:rPr>
            <w:noProof/>
            <w:webHidden/>
          </w:rPr>
          <w:t>50</w:t>
        </w:r>
        <w:r>
          <w:rPr>
            <w:noProof/>
            <w:webHidden/>
          </w:rPr>
          <w:fldChar w:fldCharType="end"/>
        </w:r>
      </w:hyperlink>
    </w:p>
    <w:p w14:paraId="469D6E5D" w14:textId="77777777" w:rsidR="00051DB3" w:rsidRDefault="00051DB3">
      <w:pPr>
        <w:pStyle w:val="TOC4"/>
        <w:rPr>
          <w:rFonts w:asciiTheme="minorHAnsi" w:eastAsiaTheme="minorEastAsia" w:hAnsiTheme="minorHAnsi" w:cstheme="minorBidi"/>
          <w:noProof/>
          <w:sz w:val="22"/>
          <w:szCs w:val="22"/>
        </w:rPr>
      </w:pPr>
      <w:hyperlink w:anchor="_Toc445122438" w:history="1">
        <w:r w:rsidRPr="00624536">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_Toc445122438 \h </w:instrText>
        </w:r>
        <w:r>
          <w:rPr>
            <w:noProof/>
            <w:webHidden/>
          </w:rPr>
        </w:r>
        <w:r>
          <w:rPr>
            <w:noProof/>
            <w:webHidden/>
          </w:rPr>
          <w:fldChar w:fldCharType="separate"/>
        </w:r>
        <w:r>
          <w:rPr>
            <w:noProof/>
            <w:webHidden/>
          </w:rPr>
          <w:t>50</w:t>
        </w:r>
        <w:r>
          <w:rPr>
            <w:noProof/>
            <w:webHidden/>
          </w:rPr>
          <w:fldChar w:fldCharType="end"/>
        </w:r>
      </w:hyperlink>
    </w:p>
    <w:p w14:paraId="209FC9E4" w14:textId="77777777" w:rsidR="00051DB3" w:rsidRDefault="00051DB3">
      <w:pPr>
        <w:pStyle w:val="TOC5"/>
        <w:rPr>
          <w:rFonts w:asciiTheme="minorHAnsi" w:eastAsiaTheme="minorEastAsia" w:hAnsiTheme="minorHAnsi" w:cstheme="minorBidi"/>
          <w:noProof/>
          <w:sz w:val="22"/>
          <w:szCs w:val="22"/>
        </w:rPr>
      </w:pPr>
      <w:hyperlink w:anchor="_Toc445122439" w:history="1">
        <w:r w:rsidRPr="00624536">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_Toc445122439 \h </w:instrText>
        </w:r>
        <w:r>
          <w:rPr>
            <w:noProof/>
            <w:webHidden/>
          </w:rPr>
        </w:r>
        <w:r>
          <w:rPr>
            <w:noProof/>
            <w:webHidden/>
          </w:rPr>
          <w:fldChar w:fldCharType="separate"/>
        </w:r>
        <w:r>
          <w:rPr>
            <w:noProof/>
            <w:webHidden/>
          </w:rPr>
          <w:t>51</w:t>
        </w:r>
        <w:r>
          <w:rPr>
            <w:noProof/>
            <w:webHidden/>
          </w:rPr>
          <w:fldChar w:fldCharType="end"/>
        </w:r>
      </w:hyperlink>
    </w:p>
    <w:p w14:paraId="2D10FD15" w14:textId="77777777" w:rsidR="00051DB3" w:rsidRDefault="00051DB3">
      <w:pPr>
        <w:pStyle w:val="TOC5"/>
        <w:rPr>
          <w:rFonts w:asciiTheme="minorHAnsi" w:eastAsiaTheme="minorEastAsia" w:hAnsiTheme="minorHAnsi" w:cstheme="minorBidi"/>
          <w:noProof/>
          <w:sz w:val="22"/>
          <w:szCs w:val="22"/>
        </w:rPr>
      </w:pPr>
      <w:hyperlink w:anchor="_Toc445122440" w:history="1">
        <w:r w:rsidRPr="00624536">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_Toc445122440 \h </w:instrText>
        </w:r>
        <w:r>
          <w:rPr>
            <w:noProof/>
            <w:webHidden/>
          </w:rPr>
        </w:r>
        <w:r>
          <w:rPr>
            <w:noProof/>
            <w:webHidden/>
          </w:rPr>
          <w:fldChar w:fldCharType="separate"/>
        </w:r>
        <w:r>
          <w:rPr>
            <w:noProof/>
            <w:webHidden/>
          </w:rPr>
          <w:t>52</w:t>
        </w:r>
        <w:r>
          <w:rPr>
            <w:noProof/>
            <w:webHidden/>
          </w:rPr>
          <w:fldChar w:fldCharType="end"/>
        </w:r>
      </w:hyperlink>
    </w:p>
    <w:p w14:paraId="7FC9CC84" w14:textId="77777777" w:rsidR="00051DB3" w:rsidRDefault="00051DB3">
      <w:pPr>
        <w:pStyle w:val="TOC5"/>
        <w:rPr>
          <w:rFonts w:asciiTheme="minorHAnsi" w:eastAsiaTheme="minorEastAsia" w:hAnsiTheme="minorHAnsi" w:cstheme="minorBidi"/>
          <w:noProof/>
          <w:sz w:val="22"/>
          <w:szCs w:val="22"/>
        </w:rPr>
      </w:pPr>
      <w:hyperlink w:anchor="_Toc445122441" w:history="1">
        <w:r w:rsidRPr="00624536">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_Toc445122441 \h </w:instrText>
        </w:r>
        <w:r>
          <w:rPr>
            <w:noProof/>
            <w:webHidden/>
          </w:rPr>
        </w:r>
        <w:r>
          <w:rPr>
            <w:noProof/>
            <w:webHidden/>
          </w:rPr>
          <w:fldChar w:fldCharType="separate"/>
        </w:r>
        <w:r>
          <w:rPr>
            <w:noProof/>
            <w:webHidden/>
          </w:rPr>
          <w:t>52</w:t>
        </w:r>
        <w:r>
          <w:rPr>
            <w:noProof/>
            <w:webHidden/>
          </w:rPr>
          <w:fldChar w:fldCharType="end"/>
        </w:r>
      </w:hyperlink>
    </w:p>
    <w:p w14:paraId="7BB7E580" w14:textId="77777777" w:rsidR="00051DB3" w:rsidRDefault="00051DB3">
      <w:pPr>
        <w:pStyle w:val="TOC4"/>
        <w:rPr>
          <w:rFonts w:asciiTheme="minorHAnsi" w:eastAsiaTheme="minorEastAsia" w:hAnsiTheme="minorHAnsi" w:cstheme="minorBidi"/>
          <w:noProof/>
          <w:sz w:val="22"/>
          <w:szCs w:val="22"/>
        </w:rPr>
      </w:pPr>
      <w:hyperlink w:anchor="_Toc445122442" w:history="1">
        <w:r w:rsidRPr="00624536">
          <w:rPr>
            <w:rStyle w:val="Hyperlink"/>
            <w:noProof/>
          </w:rPr>
          <w:t>6.3.3.10.S Medical History - Cardiac Section 11329-0</w:t>
        </w:r>
        <w:r>
          <w:rPr>
            <w:noProof/>
            <w:webHidden/>
          </w:rPr>
          <w:tab/>
        </w:r>
        <w:r>
          <w:rPr>
            <w:noProof/>
            <w:webHidden/>
          </w:rPr>
          <w:fldChar w:fldCharType="begin"/>
        </w:r>
        <w:r>
          <w:rPr>
            <w:noProof/>
            <w:webHidden/>
          </w:rPr>
          <w:instrText xml:space="preserve"> PAGEREF _Toc445122442 \h </w:instrText>
        </w:r>
        <w:r>
          <w:rPr>
            <w:noProof/>
            <w:webHidden/>
          </w:rPr>
        </w:r>
        <w:r>
          <w:rPr>
            <w:noProof/>
            <w:webHidden/>
          </w:rPr>
          <w:fldChar w:fldCharType="separate"/>
        </w:r>
        <w:r>
          <w:rPr>
            <w:noProof/>
            <w:webHidden/>
          </w:rPr>
          <w:t>52</w:t>
        </w:r>
        <w:r>
          <w:rPr>
            <w:noProof/>
            <w:webHidden/>
          </w:rPr>
          <w:fldChar w:fldCharType="end"/>
        </w:r>
      </w:hyperlink>
    </w:p>
    <w:p w14:paraId="58EC61F3" w14:textId="77777777" w:rsidR="00051DB3" w:rsidRDefault="00051DB3">
      <w:pPr>
        <w:pStyle w:val="TOC2"/>
        <w:rPr>
          <w:rFonts w:asciiTheme="minorHAnsi" w:eastAsiaTheme="minorEastAsia" w:hAnsiTheme="minorHAnsi" w:cstheme="minorBidi"/>
          <w:noProof/>
          <w:sz w:val="22"/>
          <w:szCs w:val="22"/>
        </w:rPr>
      </w:pPr>
      <w:hyperlink w:anchor="_Toc445122443" w:history="1">
        <w:r w:rsidRPr="00624536">
          <w:rPr>
            <w:rStyle w:val="Hyperlink"/>
            <w:noProof/>
          </w:rPr>
          <w:t>6.3.4 CDA Entry Content Modules</w:t>
        </w:r>
        <w:r>
          <w:rPr>
            <w:noProof/>
            <w:webHidden/>
          </w:rPr>
          <w:tab/>
        </w:r>
        <w:r>
          <w:rPr>
            <w:noProof/>
            <w:webHidden/>
          </w:rPr>
          <w:fldChar w:fldCharType="begin"/>
        </w:r>
        <w:r>
          <w:rPr>
            <w:noProof/>
            <w:webHidden/>
          </w:rPr>
          <w:instrText xml:space="preserve"> PAGEREF _Toc445122443 \h </w:instrText>
        </w:r>
        <w:r>
          <w:rPr>
            <w:noProof/>
            <w:webHidden/>
          </w:rPr>
        </w:r>
        <w:r>
          <w:rPr>
            <w:noProof/>
            <w:webHidden/>
          </w:rPr>
          <w:fldChar w:fldCharType="separate"/>
        </w:r>
        <w:r>
          <w:rPr>
            <w:noProof/>
            <w:webHidden/>
          </w:rPr>
          <w:t>54</w:t>
        </w:r>
        <w:r>
          <w:rPr>
            <w:noProof/>
            <w:webHidden/>
          </w:rPr>
          <w:fldChar w:fldCharType="end"/>
        </w:r>
      </w:hyperlink>
    </w:p>
    <w:p w14:paraId="7F768A41" w14:textId="77777777" w:rsidR="00051DB3" w:rsidRDefault="00051DB3">
      <w:pPr>
        <w:pStyle w:val="TOC4"/>
        <w:rPr>
          <w:rFonts w:asciiTheme="minorHAnsi" w:eastAsiaTheme="minorEastAsia" w:hAnsiTheme="minorHAnsi" w:cstheme="minorBidi"/>
          <w:noProof/>
          <w:sz w:val="22"/>
          <w:szCs w:val="22"/>
        </w:rPr>
      </w:pPr>
      <w:hyperlink w:anchor="_Toc445122444" w:history="1">
        <w:r w:rsidRPr="00624536">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_Toc445122444 \h </w:instrText>
        </w:r>
        <w:r>
          <w:rPr>
            <w:noProof/>
            <w:webHidden/>
          </w:rPr>
        </w:r>
        <w:r>
          <w:rPr>
            <w:noProof/>
            <w:webHidden/>
          </w:rPr>
          <w:fldChar w:fldCharType="separate"/>
        </w:r>
        <w:r>
          <w:rPr>
            <w:noProof/>
            <w:webHidden/>
          </w:rPr>
          <w:t>55</w:t>
        </w:r>
        <w:r>
          <w:rPr>
            <w:noProof/>
            <w:webHidden/>
          </w:rPr>
          <w:fldChar w:fldCharType="end"/>
        </w:r>
      </w:hyperlink>
    </w:p>
    <w:p w14:paraId="01A2DDCC" w14:textId="77777777" w:rsidR="00051DB3" w:rsidRDefault="00051DB3">
      <w:pPr>
        <w:pStyle w:val="TOC5"/>
        <w:rPr>
          <w:rFonts w:asciiTheme="minorHAnsi" w:eastAsiaTheme="minorEastAsia" w:hAnsiTheme="minorHAnsi" w:cstheme="minorBidi"/>
          <w:noProof/>
          <w:sz w:val="22"/>
          <w:szCs w:val="22"/>
        </w:rPr>
      </w:pPr>
      <w:hyperlink w:anchor="_Toc445122445" w:history="1">
        <w:r w:rsidRPr="00624536">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_Toc445122445 \h </w:instrText>
        </w:r>
        <w:r>
          <w:rPr>
            <w:noProof/>
            <w:webHidden/>
          </w:rPr>
        </w:r>
        <w:r>
          <w:rPr>
            <w:noProof/>
            <w:webHidden/>
          </w:rPr>
          <w:fldChar w:fldCharType="separate"/>
        </w:r>
        <w:r>
          <w:rPr>
            <w:noProof/>
            <w:webHidden/>
          </w:rPr>
          <w:t>56</w:t>
        </w:r>
        <w:r>
          <w:rPr>
            <w:noProof/>
            <w:webHidden/>
          </w:rPr>
          <w:fldChar w:fldCharType="end"/>
        </w:r>
      </w:hyperlink>
    </w:p>
    <w:p w14:paraId="60238A16" w14:textId="77777777" w:rsidR="00051DB3" w:rsidRDefault="00051DB3">
      <w:pPr>
        <w:pStyle w:val="TOC5"/>
        <w:rPr>
          <w:rFonts w:asciiTheme="minorHAnsi" w:eastAsiaTheme="minorEastAsia" w:hAnsiTheme="minorHAnsi" w:cstheme="minorBidi"/>
          <w:noProof/>
          <w:sz w:val="22"/>
          <w:szCs w:val="22"/>
        </w:rPr>
      </w:pPr>
      <w:hyperlink w:anchor="_Toc445122446" w:history="1">
        <w:r w:rsidRPr="00624536">
          <w:rPr>
            <w:rStyle w:val="Hyperlink"/>
            <w:noProof/>
          </w:rPr>
          <w:t>6.3.4.E.2 Simple Observation (wall morphology) Constraints</w:t>
        </w:r>
        <w:r>
          <w:rPr>
            <w:noProof/>
            <w:webHidden/>
          </w:rPr>
          <w:tab/>
        </w:r>
        <w:r>
          <w:rPr>
            <w:noProof/>
            <w:webHidden/>
          </w:rPr>
          <w:fldChar w:fldCharType="begin"/>
        </w:r>
        <w:r>
          <w:rPr>
            <w:noProof/>
            <w:webHidden/>
          </w:rPr>
          <w:instrText xml:space="preserve"> PAGEREF _Toc445122446 \h </w:instrText>
        </w:r>
        <w:r>
          <w:rPr>
            <w:noProof/>
            <w:webHidden/>
          </w:rPr>
        </w:r>
        <w:r>
          <w:rPr>
            <w:noProof/>
            <w:webHidden/>
          </w:rPr>
          <w:fldChar w:fldCharType="separate"/>
        </w:r>
        <w:r>
          <w:rPr>
            <w:noProof/>
            <w:webHidden/>
          </w:rPr>
          <w:t>56</w:t>
        </w:r>
        <w:r>
          <w:rPr>
            <w:noProof/>
            <w:webHidden/>
          </w:rPr>
          <w:fldChar w:fldCharType="end"/>
        </w:r>
      </w:hyperlink>
    </w:p>
    <w:p w14:paraId="4E7569ED" w14:textId="77777777" w:rsidR="00051DB3" w:rsidRDefault="00051DB3">
      <w:pPr>
        <w:pStyle w:val="TOC5"/>
        <w:rPr>
          <w:rFonts w:asciiTheme="minorHAnsi" w:eastAsiaTheme="minorEastAsia" w:hAnsiTheme="minorHAnsi" w:cstheme="minorBidi"/>
          <w:noProof/>
          <w:sz w:val="22"/>
          <w:szCs w:val="22"/>
        </w:rPr>
      </w:pPr>
      <w:hyperlink w:anchor="_Toc445122447" w:history="1">
        <w:r w:rsidRPr="00624536">
          <w:rPr>
            <w:rStyle w:val="Hyperlink"/>
            <w:noProof/>
          </w:rPr>
          <w:t>&lt;e.g.,6.3.4.E Result Observation - Cardiac</w:t>
        </w:r>
        <w:r>
          <w:rPr>
            <w:noProof/>
            <w:webHidden/>
          </w:rPr>
          <w:tab/>
        </w:r>
        <w:r>
          <w:rPr>
            <w:noProof/>
            <w:webHidden/>
          </w:rPr>
          <w:fldChar w:fldCharType="begin"/>
        </w:r>
        <w:r>
          <w:rPr>
            <w:noProof/>
            <w:webHidden/>
          </w:rPr>
          <w:instrText xml:space="preserve"> PAGEREF _Toc445122447 \h </w:instrText>
        </w:r>
        <w:r>
          <w:rPr>
            <w:noProof/>
            <w:webHidden/>
          </w:rPr>
        </w:r>
        <w:r>
          <w:rPr>
            <w:noProof/>
            <w:webHidden/>
          </w:rPr>
          <w:fldChar w:fldCharType="separate"/>
        </w:r>
        <w:r>
          <w:rPr>
            <w:noProof/>
            <w:webHidden/>
          </w:rPr>
          <w:t>57</w:t>
        </w:r>
        <w:r>
          <w:rPr>
            <w:noProof/>
            <w:webHidden/>
          </w:rPr>
          <w:fldChar w:fldCharType="end"/>
        </w:r>
      </w:hyperlink>
    </w:p>
    <w:p w14:paraId="096D78AD" w14:textId="77777777" w:rsidR="00051DB3" w:rsidRDefault="00051DB3">
      <w:pPr>
        <w:pStyle w:val="TOC2"/>
        <w:tabs>
          <w:tab w:val="left" w:pos="1152"/>
        </w:tabs>
        <w:rPr>
          <w:rFonts w:asciiTheme="minorHAnsi" w:eastAsiaTheme="minorEastAsia" w:hAnsiTheme="minorHAnsi" w:cstheme="minorBidi"/>
          <w:noProof/>
          <w:sz w:val="22"/>
          <w:szCs w:val="22"/>
        </w:rPr>
      </w:pPr>
      <w:hyperlink w:anchor="_Toc445122448" w:history="1">
        <w:r w:rsidRPr="00624536">
          <w:rPr>
            <w:rStyle w:val="Hyperlink"/>
            <w:noProof/>
          </w:rPr>
          <w:t>6.4</w:t>
        </w:r>
        <w:r>
          <w:rPr>
            <w:rFonts w:asciiTheme="minorHAnsi" w:eastAsiaTheme="minorEastAsia" w:hAnsiTheme="minorHAnsi" w:cstheme="minorBidi"/>
            <w:noProof/>
            <w:sz w:val="22"/>
            <w:szCs w:val="22"/>
          </w:rPr>
          <w:tab/>
        </w:r>
        <w:r w:rsidRPr="00624536">
          <w:rPr>
            <w:rStyle w:val="Hyperlink"/>
            <w:noProof/>
          </w:rPr>
          <w:t>Section not applicable</w:t>
        </w:r>
        <w:r>
          <w:rPr>
            <w:noProof/>
            <w:webHidden/>
          </w:rPr>
          <w:tab/>
        </w:r>
        <w:r>
          <w:rPr>
            <w:noProof/>
            <w:webHidden/>
          </w:rPr>
          <w:fldChar w:fldCharType="begin"/>
        </w:r>
        <w:r>
          <w:rPr>
            <w:noProof/>
            <w:webHidden/>
          </w:rPr>
          <w:instrText xml:space="preserve"> PAGEREF _Toc445122448 \h </w:instrText>
        </w:r>
        <w:r>
          <w:rPr>
            <w:noProof/>
            <w:webHidden/>
          </w:rPr>
        </w:r>
        <w:r>
          <w:rPr>
            <w:noProof/>
            <w:webHidden/>
          </w:rPr>
          <w:fldChar w:fldCharType="separate"/>
        </w:r>
        <w:r>
          <w:rPr>
            <w:noProof/>
            <w:webHidden/>
          </w:rPr>
          <w:t>59</w:t>
        </w:r>
        <w:r>
          <w:rPr>
            <w:noProof/>
            <w:webHidden/>
          </w:rPr>
          <w:fldChar w:fldCharType="end"/>
        </w:r>
      </w:hyperlink>
    </w:p>
    <w:p w14:paraId="47BB3494" w14:textId="77777777" w:rsidR="00051DB3" w:rsidRDefault="00051DB3">
      <w:pPr>
        <w:pStyle w:val="TOC2"/>
        <w:tabs>
          <w:tab w:val="left" w:pos="1152"/>
        </w:tabs>
        <w:rPr>
          <w:rFonts w:asciiTheme="minorHAnsi" w:eastAsiaTheme="minorEastAsia" w:hAnsiTheme="minorHAnsi" w:cstheme="minorBidi"/>
          <w:noProof/>
          <w:sz w:val="22"/>
          <w:szCs w:val="22"/>
        </w:rPr>
      </w:pPr>
      <w:hyperlink w:anchor="_Toc445122449" w:history="1">
        <w:r w:rsidRPr="00624536">
          <w:rPr>
            <w:rStyle w:val="Hyperlink"/>
            <w:noProof/>
          </w:rPr>
          <w:t>6.5</w:t>
        </w:r>
        <w:r>
          <w:rPr>
            <w:rFonts w:asciiTheme="minorHAnsi" w:eastAsiaTheme="minorEastAsia" w:hAnsiTheme="minorHAnsi" w:cstheme="minorBidi"/>
            <w:noProof/>
            <w:sz w:val="22"/>
            <w:szCs w:val="22"/>
          </w:rPr>
          <w:tab/>
        </w:r>
        <w:r w:rsidRPr="00624536">
          <w:rPr>
            <w:rStyle w:val="Hyperlink"/>
            <w:noProof/>
          </w:rPr>
          <w:t>PCC Value Sets</w:t>
        </w:r>
        <w:r>
          <w:rPr>
            <w:noProof/>
            <w:webHidden/>
          </w:rPr>
          <w:tab/>
        </w:r>
        <w:r>
          <w:rPr>
            <w:noProof/>
            <w:webHidden/>
          </w:rPr>
          <w:fldChar w:fldCharType="begin"/>
        </w:r>
        <w:r>
          <w:rPr>
            <w:noProof/>
            <w:webHidden/>
          </w:rPr>
          <w:instrText xml:space="preserve"> PAGEREF _Toc445122449 \h </w:instrText>
        </w:r>
        <w:r>
          <w:rPr>
            <w:noProof/>
            <w:webHidden/>
          </w:rPr>
        </w:r>
        <w:r>
          <w:rPr>
            <w:noProof/>
            <w:webHidden/>
          </w:rPr>
          <w:fldChar w:fldCharType="separate"/>
        </w:r>
        <w:r>
          <w:rPr>
            <w:noProof/>
            <w:webHidden/>
          </w:rPr>
          <w:t>59</w:t>
        </w:r>
        <w:r>
          <w:rPr>
            <w:noProof/>
            <w:webHidden/>
          </w:rPr>
          <w:fldChar w:fldCharType="end"/>
        </w:r>
      </w:hyperlink>
    </w:p>
    <w:p w14:paraId="73DCE04A" w14:textId="77777777" w:rsidR="00051DB3" w:rsidRDefault="00051DB3">
      <w:pPr>
        <w:pStyle w:val="TOC3"/>
        <w:tabs>
          <w:tab w:val="left" w:pos="1584"/>
        </w:tabs>
        <w:rPr>
          <w:rFonts w:asciiTheme="minorHAnsi" w:eastAsiaTheme="minorEastAsia" w:hAnsiTheme="minorHAnsi" w:cstheme="minorBidi"/>
          <w:noProof/>
          <w:sz w:val="22"/>
          <w:szCs w:val="22"/>
        </w:rPr>
      </w:pPr>
      <w:hyperlink w:anchor="_Toc445122450" w:history="1">
        <w:r w:rsidRPr="00624536">
          <w:rPr>
            <w:rStyle w:val="Hyperlink"/>
            <w:rFonts w:eastAsia="Calibri"/>
            <w:noProof/>
          </w:rPr>
          <w:t>6.5.x</w:t>
        </w:r>
        <w:r>
          <w:rPr>
            <w:rFonts w:asciiTheme="minorHAnsi" w:eastAsiaTheme="minorEastAsia" w:hAnsiTheme="minorHAnsi" w:cstheme="minorBidi"/>
            <w:noProof/>
            <w:sz w:val="22"/>
            <w:szCs w:val="22"/>
          </w:rPr>
          <w:tab/>
        </w:r>
        <w:r w:rsidRPr="00624536">
          <w:rPr>
            <w:rStyle w:val="Hyperlink"/>
            <w:rFonts w:eastAsia="Calibri"/>
            <w:noProof/>
          </w:rPr>
          <w:t>&lt;Value Set Name&gt; &lt;oid&gt;</w:t>
        </w:r>
        <w:r>
          <w:rPr>
            <w:noProof/>
            <w:webHidden/>
          </w:rPr>
          <w:tab/>
        </w:r>
        <w:r>
          <w:rPr>
            <w:noProof/>
            <w:webHidden/>
          </w:rPr>
          <w:fldChar w:fldCharType="begin"/>
        </w:r>
        <w:r>
          <w:rPr>
            <w:noProof/>
            <w:webHidden/>
          </w:rPr>
          <w:instrText xml:space="preserve"> PAGEREF _Toc445122450 \h </w:instrText>
        </w:r>
        <w:r>
          <w:rPr>
            <w:noProof/>
            <w:webHidden/>
          </w:rPr>
        </w:r>
        <w:r>
          <w:rPr>
            <w:noProof/>
            <w:webHidden/>
          </w:rPr>
          <w:fldChar w:fldCharType="separate"/>
        </w:r>
        <w:r>
          <w:rPr>
            <w:noProof/>
            <w:webHidden/>
          </w:rPr>
          <w:t>60</w:t>
        </w:r>
        <w:r>
          <w:rPr>
            <w:noProof/>
            <w:webHidden/>
          </w:rPr>
          <w:fldChar w:fldCharType="end"/>
        </w:r>
      </w:hyperlink>
    </w:p>
    <w:p w14:paraId="7B955E81" w14:textId="77777777" w:rsidR="00051DB3" w:rsidRDefault="00051DB3">
      <w:pPr>
        <w:pStyle w:val="TOC3"/>
        <w:rPr>
          <w:rFonts w:asciiTheme="minorHAnsi" w:eastAsiaTheme="minorEastAsia" w:hAnsiTheme="minorHAnsi" w:cstheme="minorBidi"/>
          <w:noProof/>
          <w:sz w:val="22"/>
          <w:szCs w:val="22"/>
        </w:rPr>
      </w:pPr>
      <w:hyperlink w:anchor="_Toc445122451" w:history="1">
        <w:r w:rsidRPr="00624536">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_Toc445122451 \h </w:instrText>
        </w:r>
        <w:r>
          <w:rPr>
            <w:noProof/>
            <w:webHidden/>
          </w:rPr>
        </w:r>
        <w:r>
          <w:rPr>
            <w:noProof/>
            <w:webHidden/>
          </w:rPr>
          <w:fldChar w:fldCharType="separate"/>
        </w:r>
        <w:r>
          <w:rPr>
            <w:noProof/>
            <w:webHidden/>
          </w:rPr>
          <w:t>60</w:t>
        </w:r>
        <w:r>
          <w:rPr>
            <w:noProof/>
            <w:webHidden/>
          </w:rPr>
          <w:fldChar w:fldCharType="end"/>
        </w:r>
      </w:hyperlink>
    </w:p>
    <w:p w14:paraId="2C578329" w14:textId="77777777" w:rsidR="00051DB3" w:rsidRDefault="00051DB3">
      <w:pPr>
        <w:pStyle w:val="TOC1"/>
        <w:rPr>
          <w:rFonts w:asciiTheme="minorHAnsi" w:eastAsiaTheme="minorEastAsia" w:hAnsiTheme="minorHAnsi" w:cstheme="minorBidi"/>
          <w:noProof/>
          <w:sz w:val="22"/>
          <w:szCs w:val="22"/>
        </w:rPr>
      </w:pPr>
      <w:hyperlink w:anchor="_Toc445122452" w:history="1">
        <w:r w:rsidRPr="00624536">
          <w:rPr>
            <w:rStyle w:val="Hyperlink"/>
            <w:noProof/>
          </w:rPr>
          <w:t>Appendices</w:t>
        </w:r>
        <w:r>
          <w:rPr>
            <w:noProof/>
            <w:webHidden/>
          </w:rPr>
          <w:tab/>
        </w:r>
        <w:r>
          <w:rPr>
            <w:noProof/>
            <w:webHidden/>
          </w:rPr>
          <w:fldChar w:fldCharType="begin"/>
        </w:r>
        <w:r>
          <w:rPr>
            <w:noProof/>
            <w:webHidden/>
          </w:rPr>
          <w:instrText xml:space="preserve"> PAGEREF _Toc445122452 \h </w:instrText>
        </w:r>
        <w:r>
          <w:rPr>
            <w:noProof/>
            <w:webHidden/>
          </w:rPr>
        </w:r>
        <w:r>
          <w:rPr>
            <w:noProof/>
            <w:webHidden/>
          </w:rPr>
          <w:fldChar w:fldCharType="separate"/>
        </w:r>
        <w:r>
          <w:rPr>
            <w:noProof/>
            <w:webHidden/>
          </w:rPr>
          <w:t>61</w:t>
        </w:r>
        <w:r>
          <w:rPr>
            <w:noProof/>
            <w:webHidden/>
          </w:rPr>
          <w:fldChar w:fldCharType="end"/>
        </w:r>
      </w:hyperlink>
    </w:p>
    <w:p w14:paraId="344F7EF5" w14:textId="77777777" w:rsidR="00051DB3" w:rsidRDefault="00051DB3">
      <w:pPr>
        <w:pStyle w:val="TOC1"/>
        <w:rPr>
          <w:rFonts w:asciiTheme="minorHAnsi" w:eastAsiaTheme="minorEastAsia" w:hAnsiTheme="minorHAnsi" w:cstheme="minorBidi"/>
          <w:noProof/>
          <w:sz w:val="22"/>
          <w:szCs w:val="22"/>
        </w:rPr>
      </w:pPr>
      <w:hyperlink w:anchor="_Toc445122453" w:history="1">
        <w:r w:rsidRPr="00624536">
          <w:rPr>
            <w:rStyle w:val="Hyperlink"/>
            <w:noProof/>
          </w:rPr>
          <w:t>Appendix A – DCP Structure of Shared Care Planning</w:t>
        </w:r>
        <w:r>
          <w:rPr>
            <w:noProof/>
            <w:webHidden/>
          </w:rPr>
          <w:tab/>
        </w:r>
        <w:r>
          <w:rPr>
            <w:noProof/>
            <w:webHidden/>
          </w:rPr>
          <w:fldChar w:fldCharType="begin"/>
        </w:r>
        <w:r>
          <w:rPr>
            <w:noProof/>
            <w:webHidden/>
          </w:rPr>
          <w:instrText xml:space="preserve"> PAGEREF _Toc445122453 \h </w:instrText>
        </w:r>
        <w:r>
          <w:rPr>
            <w:noProof/>
            <w:webHidden/>
          </w:rPr>
        </w:r>
        <w:r>
          <w:rPr>
            <w:noProof/>
            <w:webHidden/>
          </w:rPr>
          <w:fldChar w:fldCharType="separate"/>
        </w:r>
        <w:r>
          <w:rPr>
            <w:noProof/>
            <w:webHidden/>
          </w:rPr>
          <w:t>61</w:t>
        </w:r>
        <w:r>
          <w:rPr>
            <w:noProof/>
            <w:webHidden/>
          </w:rPr>
          <w:fldChar w:fldCharType="end"/>
        </w:r>
      </w:hyperlink>
    </w:p>
    <w:p w14:paraId="68C64648" w14:textId="77777777" w:rsidR="00051DB3" w:rsidRDefault="00051DB3">
      <w:pPr>
        <w:pStyle w:val="TOC1"/>
        <w:rPr>
          <w:rFonts w:asciiTheme="minorHAnsi" w:eastAsiaTheme="minorEastAsia" w:hAnsiTheme="minorHAnsi" w:cstheme="minorBidi"/>
          <w:noProof/>
          <w:sz w:val="22"/>
          <w:szCs w:val="22"/>
        </w:rPr>
      </w:pPr>
      <w:hyperlink w:anchor="_Toc445122454" w:history="1">
        <w:r w:rsidRPr="00624536">
          <w:rPr>
            <w:rStyle w:val="Hyperlink"/>
            <w:noProof/>
          </w:rPr>
          <w:t>Appendix B – DCP Chronic Condition Use Case</w:t>
        </w:r>
        <w:r>
          <w:rPr>
            <w:noProof/>
            <w:webHidden/>
          </w:rPr>
          <w:tab/>
        </w:r>
        <w:r>
          <w:rPr>
            <w:noProof/>
            <w:webHidden/>
          </w:rPr>
          <w:fldChar w:fldCharType="begin"/>
        </w:r>
        <w:r>
          <w:rPr>
            <w:noProof/>
            <w:webHidden/>
          </w:rPr>
          <w:instrText xml:space="preserve"> PAGEREF _Toc445122454 \h </w:instrText>
        </w:r>
        <w:r>
          <w:rPr>
            <w:noProof/>
            <w:webHidden/>
          </w:rPr>
        </w:r>
        <w:r>
          <w:rPr>
            <w:noProof/>
            <w:webHidden/>
          </w:rPr>
          <w:fldChar w:fldCharType="separate"/>
        </w:r>
        <w:r>
          <w:rPr>
            <w:noProof/>
            <w:webHidden/>
          </w:rPr>
          <w:t>62</w:t>
        </w:r>
        <w:r>
          <w:rPr>
            <w:noProof/>
            <w:webHidden/>
          </w:rPr>
          <w:fldChar w:fldCharType="end"/>
        </w:r>
      </w:hyperlink>
    </w:p>
    <w:p w14:paraId="19832AB9" w14:textId="77777777" w:rsidR="00051DB3" w:rsidRDefault="00051DB3">
      <w:pPr>
        <w:pStyle w:val="TOC1"/>
        <w:rPr>
          <w:rFonts w:asciiTheme="minorHAnsi" w:eastAsiaTheme="minorEastAsia" w:hAnsiTheme="minorHAnsi" w:cstheme="minorBidi"/>
          <w:noProof/>
          <w:sz w:val="22"/>
          <w:szCs w:val="22"/>
        </w:rPr>
      </w:pPr>
      <w:hyperlink w:anchor="_Toc445122455" w:history="1">
        <w:r w:rsidRPr="00624536">
          <w:rPr>
            <w:rStyle w:val="Hyperlink"/>
            <w:noProof/>
          </w:rPr>
          <w:t>Volume 3 Namespace Additions</w:t>
        </w:r>
        <w:r>
          <w:rPr>
            <w:noProof/>
            <w:webHidden/>
          </w:rPr>
          <w:tab/>
        </w:r>
        <w:r>
          <w:rPr>
            <w:noProof/>
            <w:webHidden/>
          </w:rPr>
          <w:fldChar w:fldCharType="begin"/>
        </w:r>
        <w:r>
          <w:rPr>
            <w:noProof/>
            <w:webHidden/>
          </w:rPr>
          <w:instrText xml:space="preserve"> PAGEREF _Toc445122455 \h </w:instrText>
        </w:r>
        <w:r>
          <w:rPr>
            <w:noProof/>
            <w:webHidden/>
          </w:rPr>
        </w:r>
        <w:r>
          <w:rPr>
            <w:noProof/>
            <w:webHidden/>
          </w:rPr>
          <w:fldChar w:fldCharType="separate"/>
        </w:r>
        <w:r>
          <w:rPr>
            <w:noProof/>
            <w:webHidden/>
          </w:rPr>
          <w:t>63</w:t>
        </w:r>
        <w:r>
          <w:rPr>
            <w:noProof/>
            <w:webHidden/>
          </w:rPr>
          <w:fldChar w:fldCharType="end"/>
        </w:r>
      </w:hyperlink>
    </w:p>
    <w:p w14:paraId="580ACAA1" w14:textId="77777777" w:rsidR="00051DB3" w:rsidRDefault="00051DB3">
      <w:pPr>
        <w:pStyle w:val="TOC1"/>
        <w:rPr>
          <w:rFonts w:asciiTheme="minorHAnsi" w:eastAsiaTheme="minorEastAsia" w:hAnsiTheme="minorHAnsi" w:cstheme="minorBidi"/>
          <w:noProof/>
          <w:sz w:val="22"/>
          <w:szCs w:val="22"/>
        </w:rPr>
      </w:pPr>
      <w:hyperlink w:anchor="_Toc445122456" w:history="1">
        <w:r w:rsidRPr="00624536">
          <w:rPr>
            <w:rStyle w:val="Hyperlink"/>
            <w:noProof/>
          </w:rPr>
          <w:t>Volume 4 – National Extensions</w:t>
        </w:r>
        <w:r>
          <w:rPr>
            <w:noProof/>
            <w:webHidden/>
          </w:rPr>
          <w:tab/>
        </w:r>
        <w:r>
          <w:rPr>
            <w:noProof/>
            <w:webHidden/>
          </w:rPr>
          <w:fldChar w:fldCharType="begin"/>
        </w:r>
        <w:r>
          <w:rPr>
            <w:noProof/>
            <w:webHidden/>
          </w:rPr>
          <w:instrText xml:space="preserve"> PAGEREF _Toc445122456 \h </w:instrText>
        </w:r>
        <w:r>
          <w:rPr>
            <w:noProof/>
            <w:webHidden/>
          </w:rPr>
        </w:r>
        <w:r>
          <w:rPr>
            <w:noProof/>
            <w:webHidden/>
          </w:rPr>
          <w:fldChar w:fldCharType="separate"/>
        </w:r>
        <w:r>
          <w:rPr>
            <w:noProof/>
            <w:webHidden/>
          </w:rPr>
          <w:t>64</w:t>
        </w:r>
        <w:r>
          <w:rPr>
            <w:noProof/>
            <w:webHidden/>
          </w:rPr>
          <w:fldChar w:fldCharType="end"/>
        </w:r>
      </w:hyperlink>
    </w:p>
    <w:p w14:paraId="310C7102" w14:textId="77777777" w:rsidR="00051DB3" w:rsidRDefault="00051DB3">
      <w:pPr>
        <w:pStyle w:val="TOC1"/>
        <w:rPr>
          <w:rFonts w:asciiTheme="minorHAnsi" w:eastAsiaTheme="minorEastAsia" w:hAnsiTheme="minorHAnsi" w:cstheme="minorBidi"/>
          <w:noProof/>
          <w:sz w:val="22"/>
          <w:szCs w:val="22"/>
        </w:rPr>
      </w:pPr>
      <w:hyperlink w:anchor="_Toc445122457" w:history="1">
        <w:r w:rsidRPr="00624536">
          <w:rPr>
            <w:rStyle w:val="Hyperlink"/>
            <w:noProof/>
          </w:rPr>
          <w:t>4 National Extensions</w:t>
        </w:r>
        <w:r>
          <w:rPr>
            <w:noProof/>
            <w:webHidden/>
          </w:rPr>
          <w:tab/>
        </w:r>
        <w:r>
          <w:rPr>
            <w:noProof/>
            <w:webHidden/>
          </w:rPr>
          <w:fldChar w:fldCharType="begin"/>
        </w:r>
        <w:r>
          <w:rPr>
            <w:noProof/>
            <w:webHidden/>
          </w:rPr>
          <w:instrText xml:space="preserve"> PAGEREF _Toc445122457 \h </w:instrText>
        </w:r>
        <w:r>
          <w:rPr>
            <w:noProof/>
            <w:webHidden/>
          </w:rPr>
        </w:r>
        <w:r>
          <w:rPr>
            <w:noProof/>
            <w:webHidden/>
          </w:rPr>
          <w:fldChar w:fldCharType="separate"/>
        </w:r>
        <w:r>
          <w:rPr>
            <w:noProof/>
            <w:webHidden/>
          </w:rPr>
          <w:t>64</w:t>
        </w:r>
        <w:r>
          <w:rPr>
            <w:noProof/>
            <w:webHidden/>
          </w:rPr>
          <w:fldChar w:fldCharType="end"/>
        </w:r>
      </w:hyperlink>
    </w:p>
    <w:p w14:paraId="4558307E" w14:textId="77777777" w:rsidR="00051DB3" w:rsidRDefault="00051DB3">
      <w:pPr>
        <w:pStyle w:val="TOC2"/>
        <w:rPr>
          <w:rFonts w:asciiTheme="minorHAnsi" w:eastAsiaTheme="minorEastAsia" w:hAnsiTheme="minorHAnsi" w:cstheme="minorBidi"/>
          <w:noProof/>
          <w:sz w:val="22"/>
          <w:szCs w:val="22"/>
        </w:rPr>
      </w:pPr>
      <w:hyperlink w:anchor="_Toc445122458" w:history="1">
        <w:r w:rsidRPr="00624536">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_Toc445122458 \h </w:instrText>
        </w:r>
        <w:r>
          <w:rPr>
            <w:noProof/>
            <w:webHidden/>
          </w:rPr>
        </w:r>
        <w:r>
          <w:rPr>
            <w:noProof/>
            <w:webHidden/>
          </w:rPr>
          <w:fldChar w:fldCharType="separate"/>
        </w:r>
        <w:r>
          <w:rPr>
            <w:noProof/>
            <w:webHidden/>
          </w:rPr>
          <w:t>64</w:t>
        </w:r>
        <w:r>
          <w:rPr>
            <w:noProof/>
            <w:webHidden/>
          </w:rPr>
          <w:fldChar w:fldCharType="end"/>
        </w:r>
      </w:hyperlink>
    </w:p>
    <w:p w14:paraId="634938A6" w14:textId="77777777" w:rsidR="00051DB3" w:rsidRDefault="00051DB3">
      <w:pPr>
        <w:pStyle w:val="TOC3"/>
        <w:rPr>
          <w:rFonts w:asciiTheme="minorHAnsi" w:eastAsiaTheme="minorEastAsia" w:hAnsiTheme="minorHAnsi" w:cstheme="minorBidi"/>
          <w:noProof/>
          <w:sz w:val="22"/>
          <w:szCs w:val="22"/>
        </w:rPr>
      </w:pPr>
      <w:hyperlink w:anchor="_Toc445122459" w:history="1">
        <w:r w:rsidRPr="00624536">
          <w:rPr>
            <w:rStyle w:val="Hyperlink"/>
            <w:noProof/>
          </w:rPr>
          <w:t>4.I.1 Comment Submission</w:t>
        </w:r>
        <w:r>
          <w:rPr>
            <w:noProof/>
            <w:webHidden/>
          </w:rPr>
          <w:tab/>
        </w:r>
        <w:r>
          <w:rPr>
            <w:noProof/>
            <w:webHidden/>
          </w:rPr>
          <w:fldChar w:fldCharType="begin"/>
        </w:r>
        <w:r>
          <w:rPr>
            <w:noProof/>
            <w:webHidden/>
          </w:rPr>
          <w:instrText xml:space="preserve"> PAGEREF _Toc445122459 \h </w:instrText>
        </w:r>
        <w:r>
          <w:rPr>
            <w:noProof/>
            <w:webHidden/>
          </w:rPr>
        </w:r>
        <w:r>
          <w:rPr>
            <w:noProof/>
            <w:webHidden/>
          </w:rPr>
          <w:fldChar w:fldCharType="separate"/>
        </w:r>
        <w:r>
          <w:rPr>
            <w:noProof/>
            <w:webHidden/>
          </w:rPr>
          <w:t>64</w:t>
        </w:r>
        <w:r>
          <w:rPr>
            <w:noProof/>
            <w:webHidden/>
          </w:rPr>
          <w:fldChar w:fldCharType="end"/>
        </w:r>
      </w:hyperlink>
    </w:p>
    <w:p w14:paraId="0B0F2135" w14:textId="77777777" w:rsidR="00051DB3" w:rsidRDefault="00051DB3">
      <w:pPr>
        <w:pStyle w:val="TOC3"/>
        <w:rPr>
          <w:rFonts w:asciiTheme="minorHAnsi" w:eastAsiaTheme="minorEastAsia" w:hAnsiTheme="minorHAnsi" w:cstheme="minorBidi"/>
          <w:noProof/>
          <w:sz w:val="22"/>
          <w:szCs w:val="22"/>
        </w:rPr>
      </w:pPr>
      <w:hyperlink w:anchor="_Toc445122460" w:history="1">
        <w:r w:rsidRPr="00624536">
          <w:rPr>
            <w:rStyle w:val="Hyperlink"/>
            <w:noProof/>
          </w:rPr>
          <w:t>4.I.2 &lt;Profile Name&gt; &lt;(Profile Acronym)&gt;</w:t>
        </w:r>
        <w:r>
          <w:rPr>
            <w:noProof/>
            <w:webHidden/>
          </w:rPr>
          <w:tab/>
        </w:r>
        <w:r>
          <w:rPr>
            <w:noProof/>
            <w:webHidden/>
          </w:rPr>
          <w:fldChar w:fldCharType="begin"/>
        </w:r>
        <w:r>
          <w:rPr>
            <w:noProof/>
            <w:webHidden/>
          </w:rPr>
          <w:instrText xml:space="preserve"> PAGEREF _Toc445122460 \h </w:instrText>
        </w:r>
        <w:r>
          <w:rPr>
            <w:noProof/>
            <w:webHidden/>
          </w:rPr>
        </w:r>
        <w:r>
          <w:rPr>
            <w:noProof/>
            <w:webHidden/>
          </w:rPr>
          <w:fldChar w:fldCharType="separate"/>
        </w:r>
        <w:r>
          <w:rPr>
            <w:noProof/>
            <w:webHidden/>
          </w:rPr>
          <w:t>64</w:t>
        </w:r>
        <w:r>
          <w:rPr>
            <w:noProof/>
            <w:webHidden/>
          </w:rPr>
          <w:fldChar w:fldCharType="end"/>
        </w:r>
      </w:hyperlink>
    </w:p>
    <w:p w14:paraId="5E79AD1E" w14:textId="77777777" w:rsidR="00051DB3" w:rsidRDefault="00051DB3">
      <w:pPr>
        <w:pStyle w:val="TOC4"/>
        <w:rPr>
          <w:rFonts w:asciiTheme="minorHAnsi" w:eastAsiaTheme="minorEastAsia" w:hAnsiTheme="minorHAnsi" w:cstheme="minorBidi"/>
          <w:noProof/>
          <w:sz w:val="22"/>
          <w:szCs w:val="22"/>
        </w:rPr>
      </w:pPr>
      <w:hyperlink w:anchor="_Toc445122461" w:history="1">
        <w:r w:rsidRPr="00624536">
          <w:rPr>
            <w:rStyle w:val="Hyperlink"/>
            <w:noProof/>
          </w:rPr>
          <w:t>4.I.2.1DCP &lt;Type of Change&gt;</w:t>
        </w:r>
        <w:r>
          <w:rPr>
            <w:noProof/>
            <w:webHidden/>
          </w:rPr>
          <w:tab/>
        </w:r>
        <w:r>
          <w:rPr>
            <w:noProof/>
            <w:webHidden/>
          </w:rPr>
          <w:fldChar w:fldCharType="begin"/>
        </w:r>
        <w:r>
          <w:rPr>
            <w:noProof/>
            <w:webHidden/>
          </w:rPr>
          <w:instrText xml:space="preserve"> PAGEREF _Toc445122461 \h </w:instrText>
        </w:r>
        <w:r>
          <w:rPr>
            <w:noProof/>
            <w:webHidden/>
          </w:rPr>
        </w:r>
        <w:r>
          <w:rPr>
            <w:noProof/>
            <w:webHidden/>
          </w:rPr>
          <w:fldChar w:fldCharType="separate"/>
        </w:r>
        <w:r>
          <w:rPr>
            <w:noProof/>
            <w:webHidden/>
          </w:rPr>
          <w:t>64</w:t>
        </w:r>
        <w:r>
          <w:rPr>
            <w:noProof/>
            <w:webHidden/>
          </w:rPr>
          <w:fldChar w:fldCharType="end"/>
        </w:r>
      </w:hyperlink>
    </w:p>
    <w:p w14:paraId="7CF340F2" w14:textId="77777777" w:rsidR="00051DB3" w:rsidRDefault="00051DB3">
      <w:pPr>
        <w:pStyle w:val="TOC4"/>
        <w:rPr>
          <w:rFonts w:asciiTheme="minorHAnsi" w:eastAsiaTheme="minorEastAsia" w:hAnsiTheme="minorHAnsi" w:cstheme="minorBidi"/>
          <w:noProof/>
          <w:sz w:val="22"/>
          <w:szCs w:val="22"/>
        </w:rPr>
      </w:pPr>
      <w:hyperlink w:anchor="_Toc445122462" w:history="1">
        <w:r w:rsidRPr="00624536">
          <w:rPr>
            <w:rStyle w:val="Hyperlink"/>
            <w:noProof/>
          </w:rPr>
          <w:t>4.I.2.2DCP &lt;Type of Change&gt;</w:t>
        </w:r>
        <w:r>
          <w:rPr>
            <w:noProof/>
            <w:webHidden/>
          </w:rPr>
          <w:tab/>
        </w:r>
        <w:r>
          <w:rPr>
            <w:noProof/>
            <w:webHidden/>
          </w:rPr>
          <w:fldChar w:fldCharType="begin"/>
        </w:r>
        <w:r>
          <w:rPr>
            <w:noProof/>
            <w:webHidden/>
          </w:rPr>
          <w:instrText xml:space="preserve"> PAGEREF _Toc445122462 \h </w:instrText>
        </w:r>
        <w:r>
          <w:rPr>
            <w:noProof/>
            <w:webHidden/>
          </w:rPr>
        </w:r>
        <w:r>
          <w:rPr>
            <w:noProof/>
            <w:webHidden/>
          </w:rPr>
          <w:fldChar w:fldCharType="separate"/>
        </w:r>
        <w:r>
          <w:rPr>
            <w:noProof/>
            <w:webHidden/>
          </w:rPr>
          <w:t>64</w:t>
        </w:r>
        <w:r>
          <w:rPr>
            <w:noProof/>
            <w:webHidden/>
          </w:rPr>
          <w:fldChar w:fldCharType="end"/>
        </w:r>
      </w:hyperlink>
    </w:p>
    <w:p w14:paraId="1B0F7715" w14:textId="77777777" w:rsidR="00051DB3" w:rsidRDefault="00051DB3">
      <w:pPr>
        <w:pStyle w:val="TOC1"/>
        <w:rPr>
          <w:rFonts w:asciiTheme="minorHAnsi" w:eastAsiaTheme="minorEastAsia" w:hAnsiTheme="minorHAnsi" w:cstheme="minorBidi"/>
          <w:noProof/>
          <w:sz w:val="22"/>
          <w:szCs w:val="22"/>
        </w:rPr>
      </w:pPr>
      <w:hyperlink w:anchor="_Toc445122463" w:history="1">
        <w:r w:rsidRPr="00624536">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_Toc445122463 \h </w:instrText>
        </w:r>
        <w:r>
          <w:rPr>
            <w:noProof/>
            <w:webHidden/>
          </w:rPr>
        </w:r>
        <w:r>
          <w:rPr>
            <w:noProof/>
            <w:webHidden/>
          </w:rPr>
          <w:fldChar w:fldCharType="separate"/>
        </w:r>
        <w:r>
          <w:rPr>
            <w:noProof/>
            <w:webHidden/>
          </w:rPr>
          <w:t>65</w:t>
        </w:r>
        <w:r>
          <w:rPr>
            <w:noProof/>
            <w:webHidden/>
          </w:rPr>
          <w:fldChar w:fldCharType="end"/>
        </w:r>
      </w:hyperlink>
    </w:p>
    <w:p w14:paraId="02CAA631" w14:textId="77777777" w:rsidR="00CF283F" w:rsidRPr="003651D9" w:rsidRDefault="00CF508D" w:rsidP="009F5CF4">
      <w:pPr>
        <w:pStyle w:val="BodyText"/>
      </w:pPr>
      <w:r w:rsidRPr="003651D9">
        <w:fldChar w:fldCharType="end"/>
      </w:r>
      <w:r w:rsidR="00692B37" w:rsidRPr="003651D9">
        <w:t xml:space="preserve"> </w:t>
      </w:r>
    </w:p>
    <w:p w14:paraId="33564F03" w14:textId="77777777" w:rsidR="00CF283F" w:rsidRPr="003651D9"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445122357"/>
      <w:r w:rsidR="00CF283F" w:rsidRPr="003651D9">
        <w:rPr>
          <w:noProof w:val="0"/>
        </w:rPr>
        <w:lastRenderedPageBreak/>
        <w:t>Introduction</w:t>
      </w:r>
      <w:bookmarkEnd w:id="3"/>
      <w:bookmarkEnd w:id="4"/>
      <w:bookmarkEnd w:id="5"/>
      <w:bookmarkEnd w:id="6"/>
      <w:bookmarkEnd w:id="7"/>
      <w:bookmarkEnd w:id="8"/>
      <w:bookmarkEnd w:id="9"/>
      <w:r w:rsidR="00167DB7" w:rsidRPr="003651D9">
        <w:rPr>
          <w:noProof w:val="0"/>
        </w:rPr>
        <w:t xml:space="preserve"> to this Supplement</w:t>
      </w:r>
      <w:bookmarkEnd w:id="10"/>
    </w:p>
    <w:p w14:paraId="5FD47C9A" w14:textId="77777777" w:rsidR="00DE7839" w:rsidRPr="00D3503E" w:rsidRDefault="007A029D" w:rsidP="00B92EA1">
      <w:pPr>
        <w:pStyle w:val="AuthorInstructions"/>
        <w:rPr>
          <w:i w:val="0"/>
        </w:rPr>
      </w:pPr>
      <w:r w:rsidRPr="00D3503E">
        <w:rPr>
          <w:i w:val="0"/>
        </w:rPr>
        <w:t>The Dynamic Care Planning</w:t>
      </w:r>
      <w:r w:rsidR="00AF591F" w:rsidRPr="00D3503E">
        <w:rPr>
          <w:i w:val="0"/>
        </w:rPr>
        <w:t xml:space="preserve"> (DCP)</w:t>
      </w:r>
      <w:r w:rsidRPr="00D3503E">
        <w:rPr>
          <w:i w:val="0"/>
        </w:rPr>
        <w:t xml:space="preserve"> </w:t>
      </w:r>
      <w:r w:rsidR="00AF591F" w:rsidRPr="00D3503E">
        <w:rPr>
          <w:i w:val="0"/>
        </w:rPr>
        <w:t>p</w:t>
      </w:r>
      <w:r w:rsidRPr="00D3503E">
        <w:rPr>
          <w:i w:val="0"/>
        </w:rPr>
        <w:t xml:space="preserve">rofile provides the structures and transactions </w:t>
      </w:r>
      <w:r w:rsidR="00D97209" w:rsidRPr="00D3503E">
        <w:rPr>
          <w:i w:val="0"/>
        </w:rPr>
        <w:t xml:space="preserve">for care planning, using </w:t>
      </w:r>
      <w:r w:rsidRPr="00D3503E">
        <w:rPr>
          <w:i w:val="0"/>
        </w:rPr>
        <w:t xml:space="preserve">a </w:t>
      </w:r>
      <w:r w:rsidR="00D97209" w:rsidRPr="00D3503E">
        <w:rPr>
          <w:i w:val="0"/>
        </w:rPr>
        <w:t>shared</w:t>
      </w:r>
      <w:r w:rsidRPr="00D3503E">
        <w:rPr>
          <w:i w:val="0"/>
        </w:rPr>
        <w:t xml:space="preserve"> Care Plan that meets the needs of many</w:t>
      </w:r>
      <w:r w:rsidR="005B50DD" w:rsidRPr="00D3503E">
        <w:rPr>
          <w:i w:val="0"/>
        </w:rPr>
        <w:t xml:space="preserve">, such as </w:t>
      </w:r>
      <w:r w:rsidRPr="00D3503E">
        <w:rPr>
          <w:i w:val="0"/>
        </w:rPr>
        <w:t>providers, pati</w:t>
      </w:r>
      <w:r w:rsidR="005B50DD" w:rsidRPr="00D3503E">
        <w:rPr>
          <w:i w:val="0"/>
        </w:rPr>
        <w:t xml:space="preserve">ents and </w:t>
      </w:r>
      <w:r w:rsidRPr="00D3503E">
        <w:rPr>
          <w:i w:val="0"/>
        </w:rPr>
        <w:t xml:space="preserve">payers. This </w:t>
      </w:r>
      <w:r w:rsidR="00D97209" w:rsidRPr="00D3503E">
        <w:rPr>
          <w:i w:val="0"/>
        </w:rPr>
        <w:t>shared</w:t>
      </w:r>
      <w:r w:rsidRPr="00D3503E">
        <w:rPr>
          <w:i w:val="0"/>
        </w:rPr>
        <w:t xml:space="preserve"> Care Plan can be dynamically updated as the patient interacts with the healthcare system. FHIR resources and transactions are used by this profile.</w:t>
      </w:r>
    </w:p>
    <w:p w14:paraId="75BCFE80" w14:textId="77777777" w:rsidR="00CF283F" w:rsidRPr="003651D9" w:rsidRDefault="00CF283F" w:rsidP="008616CB">
      <w:pPr>
        <w:pStyle w:val="Heading2"/>
        <w:numPr>
          <w:ilvl w:val="0"/>
          <w:numId w:val="0"/>
        </w:numPr>
        <w:rPr>
          <w:noProof w:val="0"/>
        </w:rPr>
      </w:pPr>
      <w:bookmarkStart w:id="11" w:name="_Toc445122358"/>
      <w:r w:rsidRPr="003651D9">
        <w:rPr>
          <w:noProof w:val="0"/>
        </w:rPr>
        <w:t>Open Issues and Questions</w:t>
      </w:r>
      <w:bookmarkEnd w:id="11"/>
    </w:p>
    <w:p w14:paraId="6E7C7D8B" w14:textId="77777777" w:rsidR="00D83D6B" w:rsidRDefault="002833B3" w:rsidP="00AA3771">
      <w:pPr>
        <w:pStyle w:val="AuthorInstructions"/>
        <w:numPr>
          <w:ilvl w:val="0"/>
          <w:numId w:val="21"/>
        </w:numPr>
        <w:rPr>
          <w:i w:val="0"/>
        </w:rPr>
      </w:pPr>
      <w:r>
        <w:rPr>
          <w:i w:val="0"/>
        </w:rPr>
        <w:t>N</w:t>
      </w:r>
      <w:r w:rsidR="00D83D6B">
        <w:rPr>
          <w:i w:val="0"/>
        </w:rPr>
        <w:t>eed to determine the FHIR version</w:t>
      </w:r>
      <w:r>
        <w:rPr>
          <w:i w:val="0"/>
        </w:rPr>
        <w:t xml:space="preserve"> and what to do about future updates.</w:t>
      </w:r>
    </w:p>
    <w:p w14:paraId="38E91FE1" w14:textId="77777777" w:rsidR="00F31393" w:rsidRDefault="00391D83" w:rsidP="00AA3771">
      <w:pPr>
        <w:pStyle w:val="AuthorInstructions"/>
        <w:numPr>
          <w:ilvl w:val="0"/>
          <w:numId w:val="21"/>
        </w:numPr>
        <w:rPr>
          <w:i w:val="0"/>
        </w:rPr>
      </w:pPr>
      <w:r>
        <w:rPr>
          <w:i w:val="0"/>
        </w:rPr>
        <w:t xml:space="preserve">(closed on 2/15/16) </w:t>
      </w:r>
      <w:r w:rsidR="00F31393">
        <w:rPr>
          <w:i w:val="0"/>
        </w:rPr>
        <w:t xml:space="preserve">This profile will not attempt to ‘discover’ all possible providers that have provided care for the patient. There are other means of discovering patient’s points of care such as state HIE services, </w:t>
      </w:r>
      <w:r w:rsidR="004A3208">
        <w:rPr>
          <w:i w:val="0"/>
        </w:rPr>
        <w:t>Nationwide Health Information Network (NwHIN) and CommonWell Health Alliance</w:t>
      </w:r>
      <w:r w:rsidR="00F31393">
        <w:rPr>
          <w:i w:val="0"/>
        </w:rPr>
        <w:t xml:space="preserve">. This profile will account for known providers that have provided care for the patient. </w:t>
      </w:r>
    </w:p>
    <w:p w14:paraId="6278C13E" w14:textId="77777777" w:rsidR="006C1E22" w:rsidRDefault="006C1E22" w:rsidP="00AA3771">
      <w:pPr>
        <w:pStyle w:val="AuthorInstructions"/>
        <w:numPr>
          <w:ilvl w:val="0"/>
          <w:numId w:val="21"/>
        </w:numPr>
        <w:rPr>
          <w:i w:val="0"/>
        </w:rPr>
      </w:pPr>
      <w:r>
        <w:rPr>
          <w:i w:val="0"/>
        </w:rPr>
        <w:t>Care Plan Contributor vs Care Plan Creator</w:t>
      </w:r>
    </w:p>
    <w:p w14:paraId="4D9A64CE" w14:textId="77777777" w:rsidR="00AE1439" w:rsidRDefault="00AE1439" w:rsidP="00AA3771">
      <w:pPr>
        <w:pStyle w:val="AuthorInstructions"/>
        <w:numPr>
          <w:ilvl w:val="0"/>
          <w:numId w:val="21"/>
        </w:numPr>
        <w:rPr>
          <w:i w:val="0"/>
        </w:rPr>
      </w:pPr>
      <w:r>
        <w:rPr>
          <w:i w:val="0"/>
        </w:rPr>
        <w:t>Is an ATNA Grouping required? If so, how does that impact potential mobile uses of this profile?</w:t>
      </w:r>
    </w:p>
    <w:p w14:paraId="371A0149" w14:textId="77777777" w:rsidR="00332807" w:rsidRPr="00D83D6B" w:rsidRDefault="00332807" w:rsidP="00AA3771">
      <w:pPr>
        <w:pStyle w:val="AuthorInstructions"/>
        <w:numPr>
          <w:ilvl w:val="0"/>
          <w:numId w:val="21"/>
        </w:numPr>
        <w:rPr>
          <w:i w:val="0"/>
        </w:rPr>
      </w:pPr>
      <w:r>
        <w:rPr>
          <w:i w:val="0"/>
        </w:rPr>
        <w:t>When profiling the FHIR Resource make sure we can make references to existing documents.</w:t>
      </w:r>
    </w:p>
    <w:p w14:paraId="7BB02E2C" w14:textId="77777777" w:rsidR="00CF283F" w:rsidRDefault="00CF283F" w:rsidP="008616CB">
      <w:pPr>
        <w:pStyle w:val="Heading2"/>
        <w:numPr>
          <w:ilvl w:val="0"/>
          <w:numId w:val="0"/>
        </w:numPr>
        <w:rPr>
          <w:noProof w:val="0"/>
        </w:rPr>
      </w:pPr>
      <w:bookmarkStart w:id="12" w:name="_Toc473170357"/>
      <w:bookmarkStart w:id="13" w:name="_Toc504625754"/>
      <w:bookmarkStart w:id="14" w:name="_Toc445122359"/>
      <w:r w:rsidRPr="003651D9">
        <w:rPr>
          <w:noProof w:val="0"/>
        </w:rPr>
        <w:t>Closed Issues</w:t>
      </w:r>
      <w:bookmarkEnd w:id="14"/>
    </w:p>
    <w:p w14:paraId="30E85A54" w14:textId="77777777" w:rsidR="00391D83" w:rsidRDefault="00391D83" w:rsidP="00C33078">
      <w:pPr>
        <w:pStyle w:val="AuthorInstructions"/>
        <w:numPr>
          <w:ilvl w:val="0"/>
          <w:numId w:val="32"/>
        </w:numPr>
      </w:pPr>
      <w:r>
        <w:t xml:space="preserve">2/15/16 Scope: </w:t>
      </w:r>
      <w:r>
        <w:rPr>
          <w:i w:val="0"/>
        </w:rPr>
        <w:t>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7777777" w:rsidR="008C2FE8" w:rsidRPr="00C33078" w:rsidRDefault="00F0472E" w:rsidP="00C33078">
      <w:pPr>
        <w:pStyle w:val="AuthorInstructions"/>
        <w:numPr>
          <w:ilvl w:val="0"/>
          <w:numId w:val="32"/>
        </w:numPr>
        <w:spacing w:before="0"/>
      </w:pPr>
      <w:r>
        <w:rPr>
          <w:i w:val="0"/>
        </w:rPr>
        <w:t xml:space="preserve">(2/16/16) </w:t>
      </w:r>
      <w:r w:rsidR="009C48F8">
        <w:rPr>
          <w:i w:val="0"/>
        </w:rPr>
        <w:t xml:space="preserve">The Care Plan Contributor should use the following pattern, from </w:t>
      </w:r>
      <w:r w:rsidR="008C2FE8" w:rsidRPr="008C2FE8">
        <w:t xml:space="preserve"> </w:t>
      </w:r>
      <w:hyperlink r:id="rId20" w:anchor="transactional-integrity" w:history="1">
        <w:r w:rsidR="008C2FE8" w:rsidRPr="00C33078">
          <w:t>http://hl7.org/fhir/http.html#transactional-integrity</w:t>
        </w:r>
      </w:hyperlink>
    </w:p>
    <w:p w14:paraId="4C5542B8"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server provides a </w:t>
      </w:r>
      <w:hyperlink r:id="rId21" w:anchor="read" w:history="1">
        <w:r w:rsidRPr="00C33078">
          <w:t>read</w:t>
        </w:r>
      </w:hyperlink>
      <w:r w:rsidRPr="00C33078">
        <w:t xml:space="preserve"> interaction for any resource it accepts </w:t>
      </w:r>
      <w:hyperlink r:id="rId22" w:anchor="update" w:history="1">
        <w:r w:rsidRPr="00C33078">
          <w:t>update</w:t>
        </w:r>
      </w:hyperlink>
      <w:r w:rsidRPr="00C33078">
        <w:t xml:space="preserve"> interactions on</w:t>
      </w:r>
    </w:p>
    <w:p w14:paraId="7DED6D46"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Before updating, the client </w:t>
      </w:r>
      <w:hyperlink r:id="rId23" w:anchor="read" w:history="1">
        <w:r w:rsidRPr="00C33078">
          <w:t>reads</w:t>
        </w:r>
      </w:hyperlink>
      <w:r w:rsidRPr="00C33078">
        <w:t xml:space="preserve"> the latest version of the resource</w:t>
      </w:r>
    </w:p>
    <w:p w14:paraId="18860DDE"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applies the changes it wants to the resource, leaving other information intact (note the </w:t>
      </w:r>
      <w:hyperlink r:id="rId24" w:anchor="exchange" w:history="1">
        <w:r w:rsidRPr="00C33078">
          <w:t>extension related rules</w:t>
        </w:r>
      </w:hyperlink>
      <w:r w:rsidRPr="00C33078">
        <w:t xml:space="preserve"> around this)</w:t>
      </w:r>
    </w:p>
    <w:p w14:paraId="69CEC5CD" w14:textId="77777777" w:rsidR="008C2FE8" w:rsidRPr="00C33078" w:rsidRDefault="008C2FE8" w:rsidP="00C33078">
      <w:pPr>
        <w:numPr>
          <w:ilvl w:val="0"/>
          <w:numId w:val="33"/>
        </w:numPr>
        <w:tabs>
          <w:tab w:val="clear" w:pos="720"/>
          <w:tab w:val="num" w:pos="1260"/>
        </w:tabs>
        <w:spacing w:before="0"/>
        <w:ind w:left="1080"/>
        <w:textAlignment w:val="center"/>
      </w:pPr>
      <w:r w:rsidRPr="00C33078">
        <w:t xml:space="preserve">The client writes the result back as an </w:t>
      </w:r>
      <w:hyperlink r:id="rId25" w:anchor="update" w:history="1">
        <w:r w:rsidRPr="00C33078">
          <w:t>update</w:t>
        </w:r>
      </w:hyperlink>
      <w:r w:rsidRPr="00C33078">
        <w:t xml:space="preserve"> interaction, and is able to handle a 409 or 412 response (usually by trying again)</w:t>
      </w:r>
    </w:p>
    <w:p w14:paraId="3C87469A" w14:textId="77777777" w:rsidR="008C2FE8" w:rsidRPr="00C33078" w:rsidRDefault="008C2FE8" w:rsidP="00C33078">
      <w:pPr>
        <w:pStyle w:val="NormalWeb"/>
        <w:spacing w:before="0"/>
        <w:ind w:left="540"/>
        <w:rPr>
          <w:szCs w:val="20"/>
        </w:rPr>
      </w:pPr>
      <w:r w:rsidRPr="00C33078">
        <w:rPr>
          <w:szCs w:val="20"/>
        </w:rPr>
        <w:t xml:space="preserve">If clients follow this pattern, then information from other systems that they do not understand will be maintained through the update. </w:t>
      </w:r>
    </w:p>
    <w:p w14:paraId="2CAC68D3" w14:textId="77777777" w:rsidR="008C2FE8" w:rsidRPr="00C33078" w:rsidRDefault="008C2FE8" w:rsidP="00C33078">
      <w:pPr>
        <w:pStyle w:val="NormalWeb"/>
        <w:spacing w:before="0"/>
        <w:ind w:left="540"/>
        <w:rPr>
          <w:szCs w:val="20"/>
        </w:rPr>
      </w:pPr>
      <w:r w:rsidRPr="00C33078">
        <w:rPr>
          <w:szCs w:val="20"/>
        </w:rPr>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6D3E2930" w14:textId="77777777" w:rsidR="009F5CF4" w:rsidRPr="003651D9" w:rsidRDefault="00747676" w:rsidP="00BB76BC">
      <w:pPr>
        <w:pStyle w:val="Heading1"/>
        <w:numPr>
          <w:ilvl w:val="0"/>
          <w:numId w:val="0"/>
        </w:numPr>
        <w:rPr>
          <w:noProof w:val="0"/>
        </w:rPr>
      </w:pPr>
      <w:bookmarkStart w:id="15" w:name="_Toc445122360"/>
      <w:r w:rsidRPr="003651D9">
        <w:rPr>
          <w:noProof w:val="0"/>
        </w:rPr>
        <w:lastRenderedPageBreak/>
        <w:t>General Introduction</w:t>
      </w:r>
      <w:bookmarkEnd w:id="15"/>
    </w:p>
    <w:p w14:paraId="04BEFBA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2DC991E2" w14:textId="77777777" w:rsidR="00747676" w:rsidRPr="003651D9" w:rsidRDefault="00747676" w:rsidP="00747676">
      <w:pPr>
        <w:pStyle w:val="AppendixHeading1"/>
        <w:rPr>
          <w:noProof w:val="0"/>
        </w:rPr>
      </w:pPr>
      <w:bookmarkStart w:id="16" w:name="_Toc445122361"/>
      <w:r w:rsidRPr="003651D9">
        <w:rPr>
          <w:noProof w:val="0"/>
        </w:rPr>
        <w:t>Appendix A - Actor Summary Definitions</w:t>
      </w:r>
      <w:bookmarkEnd w:id="16"/>
    </w:p>
    <w:p w14:paraId="28EE5EE0" w14:textId="77777777"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5BBA6DB2" w14:textId="35619090" w:rsidR="00747676" w:rsidRPr="003651D9" w:rsidRDefault="00747676" w:rsidP="00747676">
      <w:pPr>
        <w:pStyle w:val="AuthorInstructions"/>
      </w:pPr>
    </w:p>
    <w:p w14:paraId="1A0F39F5"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38A338B2" w14:textId="77777777" w:rsidTr="00BB76BC">
        <w:tc>
          <w:tcPr>
            <w:tcW w:w="3078" w:type="dxa"/>
            <w:shd w:val="clear" w:color="auto" w:fill="D9D9D9"/>
          </w:tcPr>
          <w:p w14:paraId="552F1BE2" w14:textId="77777777" w:rsidR="00747676" w:rsidRPr="003651D9" w:rsidRDefault="00747676" w:rsidP="00EB71A2">
            <w:pPr>
              <w:pStyle w:val="TableEntryHeader"/>
            </w:pPr>
            <w:r w:rsidRPr="003651D9">
              <w:t>Actor</w:t>
            </w:r>
          </w:p>
        </w:tc>
        <w:tc>
          <w:tcPr>
            <w:tcW w:w="6498" w:type="dxa"/>
            <w:shd w:val="clear" w:color="auto" w:fill="D9D9D9"/>
          </w:tcPr>
          <w:p w14:paraId="0B4D8991" w14:textId="77777777" w:rsidR="00747676" w:rsidRPr="003651D9" w:rsidRDefault="00747676" w:rsidP="00EB71A2">
            <w:pPr>
              <w:pStyle w:val="TableEntryHeader"/>
            </w:pPr>
            <w:r w:rsidRPr="003651D9">
              <w:t>Definition</w:t>
            </w:r>
          </w:p>
        </w:tc>
      </w:tr>
      <w:tr w:rsidR="00747676" w:rsidRPr="003651D9" w14:paraId="6287E25D" w14:textId="77777777" w:rsidTr="00BB76BC">
        <w:tc>
          <w:tcPr>
            <w:tcW w:w="3078" w:type="dxa"/>
            <w:shd w:val="clear" w:color="auto" w:fill="auto"/>
          </w:tcPr>
          <w:p w14:paraId="68C2E744" w14:textId="77777777" w:rsidR="00747676" w:rsidRPr="003651D9" w:rsidRDefault="00604F10" w:rsidP="00EB71A2">
            <w:pPr>
              <w:pStyle w:val="TableEntry"/>
            </w:pPr>
            <w:r>
              <w:t>Care Plan Contributor</w:t>
            </w:r>
          </w:p>
        </w:tc>
        <w:tc>
          <w:tcPr>
            <w:tcW w:w="6498" w:type="dxa"/>
            <w:shd w:val="clear" w:color="auto" w:fill="auto"/>
          </w:tcPr>
          <w:p w14:paraId="182F1D68" w14:textId="77777777" w:rsidR="00747676" w:rsidRPr="003651D9" w:rsidRDefault="00191F2A" w:rsidP="00EB71A2">
            <w:pPr>
              <w:pStyle w:val="TableEntry"/>
            </w:pPr>
            <w:r>
              <w:t>This actor creates and updates Care Plans by submitting a new or updated Care Plan to a Care Plan Manager.</w:t>
            </w:r>
          </w:p>
        </w:tc>
      </w:tr>
      <w:tr w:rsidR="00747676" w:rsidRPr="003651D9" w14:paraId="0895427D" w14:textId="77777777" w:rsidTr="00BB76BC">
        <w:tc>
          <w:tcPr>
            <w:tcW w:w="3078" w:type="dxa"/>
            <w:shd w:val="clear" w:color="auto" w:fill="auto"/>
          </w:tcPr>
          <w:p w14:paraId="120403D9" w14:textId="77777777" w:rsidR="00747676" w:rsidRPr="003651D9" w:rsidRDefault="00604F10" w:rsidP="00EB71A2">
            <w:pPr>
              <w:pStyle w:val="TableEntry"/>
            </w:pPr>
            <w:r>
              <w:t>Care Plan Consumer</w:t>
            </w:r>
          </w:p>
        </w:tc>
        <w:tc>
          <w:tcPr>
            <w:tcW w:w="6498" w:type="dxa"/>
            <w:shd w:val="clear" w:color="auto" w:fill="auto"/>
          </w:tcPr>
          <w:p w14:paraId="3F144B30" w14:textId="77777777" w:rsidR="00747676" w:rsidRPr="003651D9" w:rsidRDefault="00A276B2">
            <w:pPr>
              <w:pStyle w:val="TableEntry"/>
            </w:pPr>
            <w:r w:rsidRPr="00A276B2">
              <w:t>This actor reads a Care Plan from a Care Plan Manager. This actor may subscribe to receive updated Care Plans.</w:t>
            </w:r>
          </w:p>
        </w:tc>
      </w:tr>
      <w:tr w:rsidR="00604F10" w:rsidRPr="003651D9" w14:paraId="58A391E6" w14:textId="77777777" w:rsidTr="00BB76BC">
        <w:tc>
          <w:tcPr>
            <w:tcW w:w="3078" w:type="dxa"/>
            <w:shd w:val="clear" w:color="auto" w:fill="auto"/>
          </w:tcPr>
          <w:p w14:paraId="612464EA" w14:textId="77777777" w:rsidR="00604F10" w:rsidRDefault="00604F10" w:rsidP="00EB71A2">
            <w:pPr>
              <w:pStyle w:val="TableEntry"/>
            </w:pPr>
            <w:r>
              <w:t>Care Plan Manager</w:t>
            </w:r>
          </w:p>
        </w:tc>
        <w:tc>
          <w:tcPr>
            <w:tcW w:w="6498" w:type="dxa"/>
            <w:shd w:val="clear" w:color="auto" w:fill="auto"/>
          </w:tcPr>
          <w:p w14:paraId="4C4044FE" w14:textId="77777777" w:rsidR="00604F10" w:rsidRPr="003651D9" w:rsidRDefault="00A93362">
            <w:pPr>
              <w:pStyle w:val="TableEntry"/>
            </w:pPr>
            <w:r w:rsidRPr="00A93362">
              <w:t>This actor manages Care Plans received from Care Plan Contributors, and provides updated Care Plans to subscribed Care Plan Consumers.</w:t>
            </w:r>
          </w:p>
        </w:tc>
      </w:tr>
    </w:tbl>
    <w:p w14:paraId="1621054A" w14:textId="77777777" w:rsidR="00747676" w:rsidRPr="003651D9" w:rsidRDefault="00747676" w:rsidP="00747676">
      <w:pPr>
        <w:pStyle w:val="AppendixHeading1"/>
        <w:rPr>
          <w:noProof w:val="0"/>
        </w:rPr>
      </w:pPr>
      <w:bookmarkStart w:id="17" w:name="_Toc445122362"/>
      <w:r w:rsidRPr="003651D9">
        <w:rPr>
          <w:noProof w:val="0"/>
        </w:rPr>
        <w:t>Appendix B - Transaction Summary Definitions</w:t>
      </w:r>
      <w:bookmarkEnd w:id="17"/>
    </w:p>
    <w:p w14:paraId="0BD4AE78"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243CEE3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5ABFE53" w14:textId="77777777" w:rsidTr="00BB76BC">
        <w:tc>
          <w:tcPr>
            <w:tcW w:w="3078" w:type="dxa"/>
            <w:shd w:val="clear" w:color="auto" w:fill="D9D9D9"/>
          </w:tcPr>
          <w:p w14:paraId="508C081A" w14:textId="77777777" w:rsidR="00747676" w:rsidRPr="003651D9" w:rsidRDefault="00747676" w:rsidP="00EB71A2">
            <w:pPr>
              <w:pStyle w:val="TableEntryHeader"/>
            </w:pPr>
            <w:r w:rsidRPr="003651D9">
              <w:t>Transaction</w:t>
            </w:r>
          </w:p>
        </w:tc>
        <w:tc>
          <w:tcPr>
            <w:tcW w:w="6498" w:type="dxa"/>
            <w:shd w:val="clear" w:color="auto" w:fill="D9D9D9"/>
          </w:tcPr>
          <w:p w14:paraId="271FAFE7" w14:textId="77777777" w:rsidR="00747676" w:rsidRPr="003651D9" w:rsidRDefault="00747676" w:rsidP="00EB71A2">
            <w:pPr>
              <w:pStyle w:val="TableEntryHeader"/>
            </w:pPr>
            <w:r w:rsidRPr="003651D9">
              <w:t>Definition</w:t>
            </w:r>
          </w:p>
        </w:tc>
      </w:tr>
      <w:tr w:rsidR="00747676" w:rsidRPr="003651D9" w14:paraId="2D5AFFBB" w14:textId="77777777" w:rsidTr="00BB76BC">
        <w:tc>
          <w:tcPr>
            <w:tcW w:w="3078" w:type="dxa"/>
            <w:shd w:val="clear" w:color="auto" w:fill="auto"/>
          </w:tcPr>
          <w:p w14:paraId="32485B9E" w14:textId="77777777" w:rsidR="00747676" w:rsidRPr="003651D9" w:rsidRDefault="001854E3" w:rsidP="00EB71A2">
            <w:pPr>
              <w:pStyle w:val="TableEntry"/>
            </w:pPr>
            <w:r>
              <w:t>Update Care Plan</w:t>
            </w:r>
          </w:p>
        </w:tc>
        <w:tc>
          <w:tcPr>
            <w:tcW w:w="6498" w:type="dxa"/>
            <w:shd w:val="clear" w:color="auto" w:fill="auto"/>
          </w:tcPr>
          <w:p w14:paraId="1CEF8F59" w14:textId="77777777" w:rsidR="00747676" w:rsidRPr="003651D9" w:rsidRDefault="001854E3" w:rsidP="00EB71A2">
            <w:pPr>
              <w:pStyle w:val="TableEntry"/>
            </w:pPr>
            <w:r>
              <w:t>Update an existing or create a new Care Plan.</w:t>
            </w:r>
          </w:p>
        </w:tc>
      </w:tr>
      <w:tr w:rsidR="00747676" w:rsidRPr="003651D9" w14:paraId="61B31B8D" w14:textId="77777777" w:rsidTr="00BB76BC">
        <w:tc>
          <w:tcPr>
            <w:tcW w:w="3078" w:type="dxa"/>
            <w:shd w:val="clear" w:color="auto" w:fill="auto"/>
          </w:tcPr>
          <w:p w14:paraId="17117DD5" w14:textId="77777777" w:rsidR="00747676" w:rsidRPr="003651D9" w:rsidRDefault="001854E3" w:rsidP="00EB71A2">
            <w:pPr>
              <w:pStyle w:val="TableEntry"/>
            </w:pPr>
            <w:r>
              <w:t>Retrieve Care Plan</w:t>
            </w:r>
          </w:p>
        </w:tc>
        <w:tc>
          <w:tcPr>
            <w:tcW w:w="6498" w:type="dxa"/>
            <w:shd w:val="clear" w:color="auto" w:fill="auto"/>
          </w:tcPr>
          <w:p w14:paraId="15150024" w14:textId="77777777" w:rsidR="00747676" w:rsidRPr="003651D9" w:rsidRDefault="001854E3" w:rsidP="00EB71A2">
            <w:pPr>
              <w:pStyle w:val="TableEntry"/>
            </w:pPr>
            <w:r>
              <w:t>Retrieve a Care Plan</w:t>
            </w:r>
            <w:r w:rsidR="00FD11C0">
              <w:t>.</w:t>
            </w:r>
          </w:p>
        </w:tc>
      </w:tr>
      <w:tr w:rsidR="001854E3" w:rsidRPr="003651D9" w14:paraId="12D22E7D" w14:textId="77777777" w:rsidTr="00BB76BC">
        <w:tc>
          <w:tcPr>
            <w:tcW w:w="3078" w:type="dxa"/>
            <w:shd w:val="clear" w:color="auto" w:fill="auto"/>
          </w:tcPr>
          <w:p w14:paraId="2F34CC16" w14:textId="77777777" w:rsidR="001854E3" w:rsidRDefault="001854E3" w:rsidP="00EB71A2">
            <w:pPr>
              <w:pStyle w:val="TableEntry"/>
            </w:pPr>
            <w:r>
              <w:t>Subscribe to Care Plan Updates</w:t>
            </w:r>
          </w:p>
        </w:tc>
        <w:tc>
          <w:tcPr>
            <w:tcW w:w="6498" w:type="dxa"/>
            <w:shd w:val="clear" w:color="auto" w:fill="auto"/>
          </w:tcPr>
          <w:p w14:paraId="178635FF" w14:textId="77777777" w:rsidR="001854E3" w:rsidRPr="003651D9" w:rsidRDefault="001854E3" w:rsidP="009E31E5">
            <w:pPr>
              <w:pStyle w:val="TableEntry"/>
            </w:pPr>
            <w:r>
              <w:t xml:space="preserve">Subscribe to </w:t>
            </w:r>
            <w:r w:rsidR="009E31E5">
              <w:t>receive</w:t>
            </w:r>
            <w:r>
              <w:t xml:space="preserve"> </w:t>
            </w:r>
            <w:r w:rsidR="009E31E5">
              <w:t xml:space="preserve">updated </w:t>
            </w:r>
            <w:r>
              <w:t xml:space="preserve">Care Plans </w:t>
            </w:r>
            <w:r w:rsidR="009E31E5">
              <w:t>for specific patients</w:t>
            </w:r>
            <w:r>
              <w:t>.</w:t>
            </w:r>
          </w:p>
        </w:tc>
      </w:tr>
      <w:tr w:rsidR="001854E3" w:rsidRPr="003651D9" w14:paraId="5F47D44A" w14:textId="77777777" w:rsidTr="00BB76BC">
        <w:tc>
          <w:tcPr>
            <w:tcW w:w="3078" w:type="dxa"/>
            <w:shd w:val="clear" w:color="auto" w:fill="auto"/>
          </w:tcPr>
          <w:p w14:paraId="244E2364" w14:textId="77777777" w:rsidR="001854E3" w:rsidRDefault="001854E3" w:rsidP="00EB71A2">
            <w:pPr>
              <w:pStyle w:val="TableEntry"/>
            </w:pPr>
            <w:r>
              <w:t>Provide Care Plan</w:t>
            </w:r>
          </w:p>
        </w:tc>
        <w:tc>
          <w:tcPr>
            <w:tcW w:w="6498" w:type="dxa"/>
            <w:shd w:val="clear" w:color="auto" w:fill="auto"/>
          </w:tcPr>
          <w:p w14:paraId="64B06CB9" w14:textId="77777777" w:rsidR="001854E3" w:rsidRPr="003651D9" w:rsidRDefault="001854E3" w:rsidP="00EB71A2">
            <w:pPr>
              <w:pStyle w:val="TableEntry"/>
            </w:pPr>
            <w:r>
              <w:t>Provide updated Care Plans to subscribers.</w:t>
            </w:r>
          </w:p>
        </w:tc>
      </w:tr>
    </w:tbl>
    <w:p w14:paraId="25BD0F54" w14:textId="77777777" w:rsidR="00747676" w:rsidRPr="003651D9" w:rsidRDefault="00747676" w:rsidP="00747676">
      <w:pPr>
        <w:pStyle w:val="Glossary"/>
        <w:pageBreakBefore w:val="0"/>
        <w:rPr>
          <w:noProof w:val="0"/>
        </w:rPr>
      </w:pPr>
      <w:bookmarkStart w:id="18" w:name="_Toc445122363"/>
      <w:r w:rsidRPr="003651D9">
        <w:rPr>
          <w:noProof w:val="0"/>
        </w:rPr>
        <w:t>Glossary</w:t>
      </w:r>
      <w:bookmarkEnd w:id="18"/>
    </w:p>
    <w:p w14:paraId="6101BE90" w14:textId="77777777" w:rsidR="00747676" w:rsidRPr="003651D9" w:rsidRDefault="00747676" w:rsidP="00747676">
      <w:pPr>
        <w:pStyle w:val="EditorInstructions"/>
      </w:pPr>
      <w:r w:rsidRPr="003651D9">
        <w:t>Add the following glossary terms to the IHE Technical Frameworks General Introduction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3651D9" w14:paraId="7FBB76CF" w14:textId="77777777" w:rsidTr="00FD2E73">
        <w:tc>
          <w:tcPr>
            <w:tcW w:w="3078" w:type="dxa"/>
            <w:shd w:val="clear" w:color="auto" w:fill="D9D9D9"/>
          </w:tcPr>
          <w:p w14:paraId="4C022602" w14:textId="77777777" w:rsidR="00AB15A3" w:rsidRPr="003651D9" w:rsidRDefault="00AB15A3" w:rsidP="00FD2E73">
            <w:pPr>
              <w:pStyle w:val="TableEntryHeader"/>
            </w:pPr>
            <w:r w:rsidRPr="003651D9">
              <w:t>Glossary Term</w:t>
            </w:r>
          </w:p>
        </w:tc>
        <w:tc>
          <w:tcPr>
            <w:tcW w:w="6498" w:type="dxa"/>
            <w:shd w:val="clear" w:color="auto" w:fill="D9D9D9"/>
          </w:tcPr>
          <w:p w14:paraId="0978F0D3" w14:textId="77777777" w:rsidR="00AB15A3" w:rsidRPr="003651D9" w:rsidRDefault="00AB15A3" w:rsidP="00FD2E73">
            <w:pPr>
              <w:pStyle w:val="TableEntryHeader"/>
            </w:pPr>
            <w:r w:rsidRPr="003651D9">
              <w:t>Definition</w:t>
            </w:r>
          </w:p>
        </w:tc>
      </w:tr>
      <w:tr w:rsidR="00AB15A3" w:rsidRPr="003651D9" w14:paraId="2DB31F80" w14:textId="77777777" w:rsidTr="00FD2E73">
        <w:tc>
          <w:tcPr>
            <w:tcW w:w="3078" w:type="dxa"/>
            <w:shd w:val="clear" w:color="auto" w:fill="auto"/>
          </w:tcPr>
          <w:p w14:paraId="55C9F130" w14:textId="77777777" w:rsidR="00AB15A3" w:rsidRPr="003C596C" w:rsidRDefault="00AB15A3" w:rsidP="00FD2E73">
            <w:pPr>
              <w:pStyle w:val="TableEntry"/>
              <w:rPr>
                <w:sz w:val="24"/>
                <w:szCs w:val="24"/>
              </w:rPr>
            </w:pPr>
            <w:r w:rsidRPr="003C596C">
              <w:rPr>
                <w:sz w:val="24"/>
                <w:szCs w:val="24"/>
              </w:rPr>
              <w:t>Care Plan Domain Analysis Model</w:t>
            </w:r>
          </w:p>
        </w:tc>
        <w:tc>
          <w:tcPr>
            <w:tcW w:w="6498" w:type="dxa"/>
            <w:shd w:val="clear" w:color="auto" w:fill="auto"/>
          </w:tcPr>
          <w:p w14:paraId="3F36A05F" w14:textId="77777777" w:rsidR="00AB15A3" w:rsidRPr="003C596C" w:rsidRDefault="00AB15A3" w:rsidP="00FD2E73">
            <w:pPr>
              <w:pStyle w:val="TableEntry"/>
              <w:rPr>
                <w:sz w:val="24"/>
                <w:szCs w:val="24"/>
              </w:rPr>
            </w:pPr>
            <w:r w:rsidRPr="003C596C">
              <w:rPr>
                <w:color w:val="000000"/>
                <w:sz w:val="24"/>
                <w:szCs w:val="24"/>
              </w:rPr>
              <w:t xml:space="preserve">A common reference </w:t>
            </w:r>
            <w:r>
              <w:rPr>
                <w:color w:val="000000"/>
                <w:sz w:val="24"/>
                <w:szCs w:val="24"/>
              </w:rPr>
              <w:t xml:space="preserve">used </w:t>
            </w:r>
            <w:r w:rsidRPr="003C596C">
              <w:rPr>
                <w:color w:val="000000"/>
                <w:sz w:val="24"/>
                <w:szCs w:val="24"/>
              </w:rPr>
              <w:t>to support the development of implementable care plan models</w:t>
            </w:r>
            <w:r>
              <w:rPr>
                <w:rStyle w:val="FootnoteReference"/>
                <w:color w:val="000000"/>
                <w:sz w:val="24"/>
                <w:szCs w:val="24"/>
              </w:rPr>
              <w:footnoteReference w:id="1"/>
            </w:r>
          </w:p>
        </w:tc>
      </w:tr>
      <w:tr w:rsidR="00AB15A3" w:rsidRPr="003651D9" w14:paraId="53660D83" w14:textId="77777777" w:rsidTr="00FD2E73">
        <w:tc>
          <w:tcPr>
            <w:tcW w:w="3078" w:type="dxa"/>
            <w:shd w:val="clear" w:color="auto" w:fill="auto"/>
          </w:tcPr>
          <w:p w14:paraId="4BCC33D0" w14:textId="77777777" w:rsidR="00AB15A3" w:rsidRPr="003C596C" w:rsidRDefault="00AB15A3" w:rsidP="00FD2E73">
            <w:pPr>
              <w:pStyle w:val="TableEntry"/>
              <w:rPr>
                <w:sz w:val="24"/>
                <w:szCs w:val="24"/>
              </w:rPr>
            </w:pPr>
            <w:r w:rsidRPr="003C596C">
              <w:rPr>
                <w:sz w:val="24"/>
                <w:szCs w:val="24"/>
              </w:rPr>
              <w:t>Coordination of Care Services Functional Model</w:t>
            </w:r>
          </w:p>
        </w:tc>
        <w:tc>
          <w:tcPr>
            <w:tcW w:w="6498" w:type="dxa"/>
            <w:shd w:val="clear" w:color="auto" w:fill="auto"/>
          </w:tcPr>
          <w:p w14:paraId="73EC82E2" w14:textId="77777777" w:rsidR="00AB15A3" w:rsidRPr="003C596C" w:rsidRDefault="00AB15A3" w:rsidP="00FD2E73">
            <w:pPr>
              <w:pStyle w:val="TableEntry"/>
              <w:rPr>
                <w:sz w:val="24"/>
                <w:szCs w:val="24"/>
              </w:rPr>
            </w:pPr>
            <w:r w:rsidRPr="003C596C">
              <w:rPr>
                <w:color w:val="000000"/>
                <w:sz w:val="24"/>
                <w:szCs w:val="24"/>
                <w:shd w:val="clear" w:color="auto" w:fill="FFFFFF"/>
              </w:rPr>
              <w:t xml:space="preserve">Supports shared and coordinated care plans as well as support of multidisciplinary care team members to communicate </w:t>
            </w:r>
            <w:r w:rsidRPr="003C596C">
              <w:rPr>
                <w:color w:val="000000"/>
                <w:sz w:val="24"/>
                <w:szCs w:val="24"/>
                <w:shd w:val="clear" w:color="auto" w:fill="FFFFFF"/>
              </w:rPr>
              <w:lastRenderedPageBreak/>
              <w:t>changes resulting from care plan interventions and collaborate in removing barriers to care.</w:t>
            </w:r>
            <w:r>
              <w:rPr>
                <w:rStyle w:val="FootnoteReference"/>
                <w:color w:val="000000"/>
                <w:sz w:val="24"/>
                <w:szCs w:val="24"/>
                <w:shd w:val="clear" w:color="auto" w:fill="FFFFFF"/>
              </w:rPr>
              <w:footnoteReference w:id="2"/>
            </w:r>
          </w:p>
        </w:tc>
      </w:tr>
      <w:tr w:rsidR="00AB15A3" w:rsidRPr="003651D9" w14:paraId="7DCBF1D0" w14:textId="77777777" w:rsidTr="00FD2E73">
        <w:tc>
          <w:tcPr>
            <w:tcW w:w="3078" w:type="dxa"/>
            <w:shd w:val="clear" w:color="auto" w:fill="auto"/>
          </w:tcPr>
          <w:p w14:paraId="0D214CB6" w14:textId="77777777" w:rsidR="00AB15A3" w:rsidRPr="003C596C" w:rsidRDefault="00AB15A3" w:rsidP="00FD2E73">
            <w:pPr>
              <w:pStyle w:val="TableEntry"/>
              <w:rPr>
                <w:sz w:val="24"/>
                <w:szCs w:val="24"/>
              </w:rPr>
            </w:pPr>
            <w:r w:rsidRPr="003C596C">
              <w:rPr>
                <w:sz w:val="24"/>
                <w:szCs w:val="24"/>
              </w:rPr>
              <w:lastRenderedPageBreak/>
              <w:t>Care Plan (as used in this profile)</w:t>
            </w:r>
          </w:p>
        </w:tc>
        <w:tc>
          <w:tcPr>
            <w:tcW w:w="6498" w:type="dxa"/>
            <w:shd w:val="clear" w:color="auto" w:fill="auto"/>
          </w:tcPr>
          <w:p w14:paraId="518887BB" w14:textId="77777777" w:rsidR="00AB15A3" w:rsidRPr="003C596C" w:rsidRDefault="00AB15A3" w:rsidP="00FD2E73">
            <w:pPr>
              <w:pStyle w:val="TableEntry"/>
              <w:rPr>
                <w:sz w:val="24"/>
                <w:szCs w:val="24"/>
              </w:rPr>
            </w:pPr>
            <w:r w:rsidRPr="003C596C">
              <w:rPr>
                <w:color w:val="000000"/>
                <w:sz w:val="24"/>
                <w:szCs w:val="24"/>
              </w:rPr>
              <w:t xml:space="preserve">Tool used by clinicians to plan and coordinate care for an individual patient.  It </w:t>
            </w:r>
            <w:r w:rsidRPr="003C596C">
              <w:rPr>
                <w:sz w:val="24"/>
                <w:szCs w:val="24"/>
              </w:rPr>
              <w:t xml:space="preserve">aids in understanding and coordinating the actions that need to be performed for the target of care. </w:t>
            </w:r>
            <w:r w:rsidRPr="003C596C">
              <w:rPr>
                <w:color w:val="000000"/>
                <w:sz w:val="24"/>
                <w:szCs w:val="24"/>
              </w:rPr>
              <w:t>The care plan is known by several similar and often interchangeable names such as the plan of care and treatment plan.</w:t>
            </w:r>
            <w:r>
              <w:rPr>
                <w:rStyle w:val="FootnoteReference"/>
                <w:color w:val="000000"/>
                <w:sz w:val="24"/>
                <w:szCs w:val="24"/>
              </w:rPr>
              <w:footnoteReference w:id="3"/>
            </w:r>
            <w:r w:rsidRPr="003C596C">
              <w:rPr>
                <w:color w:val="000000"/>
                <w:sz w:val="24"/>
                <w:szCs w:val="24"/>
              </w:rPr>
              <w:t xml:space="preserve">  </w:t>
            </w:r>
          </w:p>
        </w:tc>
      </w:tr>
    </w:tbl>
    <w:p w14:paraId="1408B373" w14:textId="77777777" w:rsidR="00F60F63" w:rsidRDefault="00F60F63" w:rsidP="00747676">
      <w:pPr>
        <w:pStyle w:val="AuthorInstructions"/>
      </w:pPr>
    </w:p>
    <w:p w14:paraId="2CD8F20F" w14:textId="77777777" w:rsidR="00F60F63" w:rsidRDefault="00F60F63" w:rsidP="00747676">
      <w:pPr>
        <w:pStyle w:val="AuthorInstructions"/>
      </w:pPr>
    </w:p>
    <w:p w14:paraId="19CAF488" w14:textId="77777777" w:rsidR="00F60F63" w:rsidRDefault="00F60F63" w:rsidP="00747676">
      <w:pPr>
        <w:pStyle w:val="AuthorInstructions"/>
      </w:pPr>
    </w:p>
    <w:p w14:paraId="1A13B909" w14:textId="77777777" w:rsidR="00F60F63" w:rsidRDefault="00F60F63" w:rsidP="00747676">
      <w:pPr>
        <w:pStyle w:val="AuthorInstructions"/>
      </w:pPr>
    </w:p>
    <w:p w14:paraId="01AE4785" w14:textId="77777777" w:rsidR="00F60F63" w:rsidRPr="003651D9" w:rsidRDefault="00F60F63" w:rsidP="00747676">
      <w:pPr>
        <w:pStyle w:val="AuthorInstructions"/>
      </w:pPr>
    </w:p>
    <w:p w14:paraId="15FA641A" w14:textId="77777777" w:rsidR="00CF283F" w:rsidRPr="003651D9" w:rsidRDefault="00CF283F" w:rsidP="008616CB">
      <w:pPr>
        <w:pStyle w:val="PartTitle"/>
      </w:pPr>
      <w:bookmarkStart w:id="19" w:name="_Toc445122364"/>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9"/>
    </w:p>
    <w:p w14:paraId="41DF086C" w14:textId="77777777" w:rsidR="00B55350" w:rsidRPr="003651D9" w:rsidRDefault="00F455EA" w:rsidP="00C62E65">
      <w:pPr>
        <w:pStyle w:val="Heading2"/>
        <w:numPr>
          <w:ilvl w:val="0"/>
          <w:numId w:val="0"/>
        </w:numPr>
        <w:rPr>
          <w:noProof w:val="0"/>
        </w:rPr>
      </w:pPr>
      <w:bookmarkStart w:id="20" w:name="_Toc530206507"/>
      <w:bookmarkStart w:id="21" w:name="_Toc1388427"/>
      <w:bookmarkStart w:id="22" w:name="_Toc1388581"/>
      <w:bookmarkStart w:id="23" w:name="_Toc1456608"/>
      <w:bookmarkStart w:id="24" w:name="_Toc37034633"/>
      <w:bookmarkStart w:id="25" w:name="_Toc38846111"/>
      <w:bookmarkStart w:id="26" w:name="_Toc445122365"/>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26"/>
    </w:p>
    <w:p w14:paraId="2452F2F3"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1D3F1458"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17FC3310" w14:textId="77777777" w:rsidR="00F455EA" w:rsidRPr="003651D9" w:rsidRDefault="00F455EA" w:rsidP="007922ED">
      <w:pPr>
        <w:rPr>
          <w:i/>
        </w:rPr>
      </w:pPr>
    </w:p>
    <w:p w14:paraId="413F9E0A" w14:textId="77777777" w:rsidR="00F455EA" w:rsidRPr="003651D9" w:rsidRDefault="00F455EA" w:rsidP="00F455EA">
      <w:pPr>
        <w:pStyle w:val="Heading2"/>
        <w:numPr>
          <w:ilvl w:val="0"/>
          <w:numId w:val="0"/>
        </w:numPr>
        <w:rPr>
          <w:noProof w:val="0"/>
        </w:rPr>
      </w:pPr>
      <w:bookmarkStart w:id="27" w:name="_Toc445122366"/>
      <w:r w:rsidRPr="003651D9">
        <w:rPr>
          <w:noProof w:val="0"/>
        </w:rPr>
        <w:t>&lt;</w:t>
      </w:r>
      <w:r w:rsidRPr="003651D9">
        <w:rPr>
          <w:i/>
          <w:noProof w:val="0"/>
        </w:rPr>
        <w:t>Domain-specific additions</w:t>
      </w:r>
      <w:r w:rsidR="005672A9" w:rsidRPr="003651D9">
        <w:rPr>
          <w:i/>
          <w:noProof w:val="0"/>
        </w:rPr>
        <w:t>&gt;</w:t>
      </w:r>
      <w:bookmarkEnd w:id="27"/>
    </w:p>
    <w:p w14:paraId="409ECC6F"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2715A042" w14:textId="77777777" w:rsidR="00303E20" w:rsidRPr="003651D9" w:rsidRDefault="00303E20">
      <w:pPr>
        <w:pStyle w:val="BodyText"/>
        <w:rPr>
          <w:i/>
          <w:iCs/>
        </w:rPr>
      </w:pPr>
      <w:bookmarkStart w:id="28" w:name="_Toc473170358"/>
      <w:bookmarkStart w:id="29" w:name="_Toc504625755"/>
      <w:bookmarkStart w:id="30" w:name="_Toc530206508"/>
      <w:bookmarkStart w:id="31" w:name="_Toc1388428"/>
      <w:bookmarkStart w:id="32" w:name="_Toc1388582"/>
      <w:bookmarkStart w:id="33" w:name="_Toc1456609"/>
      <w:bookmarkStart w:id="34" w:name="_Toc37034634"/>
      <w:bookmarkStart w:id="35" w:name="_Toc38846112"/>
      <w:bookmarkEnd w:id="12"/>
      <w:bookmarkEnd w:id="13"/>
      <w:bookmarkEnd w:id="20"/>
      <w:bookmarkEnd w:id="21"/>
      <w:bookmarkEnd w:id="22"/>
      <w:bookmarkEnd w:id="23"/>
      <w:bookmarkEnd w:id="24"/>
      <w:bookmarkEnd w:id="25"/>
    </w:p>
    <w:p w14:paraId="03B1C6F7"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62AB40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F49DA52" w14:textId="77777777" w:rsidR="00303E20" w:rsidRPr="003651D9" w:rsidRDefault="003E0430" w:rsidP="00303E20">
      <w:pPr>
        <w:pStyle w:val="Heading1"/>
        <w:pageBreakBefore w:val="0"/>
        <w:numPr>
          <w:ilvl w:val="0"/>
          <w:numId w:val="0"/>
        </w:numPr>
        <w:rPr>
          <w:noProof w:val="0"/>
        </w:rPr>
      </w:pPr>
      <w:bookmarkStart w:id="36" w:name="_Toc445122367"/>
      <w:r>
        <w:rPr>
          <w:noProof w:val="0"/>
        </w:rPr>
        <w:t xml:space="preserve">X Dynamic Care Planning </w:t>
      </w:r>
      <w:r w:rsidR="00FF4C4E" w:rsidRPr="003651D9">
        <w:rPr>
          <w:noProof w:val="0"/>
        </w:rPr>
        <w:t>(</w:t>
      </w:r>
      <w:r>
        <w:rPr>
          <w:noProof w:val="0"/>
        </w:rPr>
        <w:t>DCP</w:t>
      </w:r>
      <w:r w:rsidR="00FF4C4E" w:rsidRPr="003651D9">
        <w:rPr>
          <w:noProof w:val="0"/>
        </w:rPr>
        <w:t>)</w:t>
      </w:r>
      <w:r w:rsidR="00303E20" w:rsidRPr="003651D9">
        <w:rPr>
          <w:noProof w:val="0"/>
        </w:rPr>
        <w:t xml:space="preserve"> Profile</w:t>
      </w:r>
      <w:bookmarkEnd w:id="36"/>
    </w:p>
    <w:p w14:paraId="3247928C" w14:textId="77777777" w:rsidR="003E0430" w:rsidRDefault="00740B86" w:rsidP="00B92EA1">
      <w:pPr>
        <w:pStyle w:val="AuthorInstructions"/>
        <w:rPr>
          <w:rFonts w:ascii="Calibri" w:hAnsi="Calibri" w:cs="Calibri"/>
          <w:i w:val="0"/>
        </w:rPr>
      </w:pPr>
      <w:r>
        <w:rPr>
          <w:rFonts w:ascii="Calibri" w:hAnsi="Calibri" w:cs="Calibri"/>
          <w:i w:val="0"/>
        </w:rPr>
        <w:t xml:space="preserve">The Dynamic Care Planning (DCP) profile provides the structures and transactions for care planning, using </w:t>
      </w:r>
      <w:r w:rsidRPr="003E0430">
        <w:rPr>
          <w:rFonts w:ascii="Calibri" w:hAnsi="Calibri" w:cs="Calibri"/>
          <w:i w:val="0"/>
        </w:rPr>
        <w:t xml:space="preserve">a </w:t>
      </w:r>
      <w:r>
        <w:rPr>
          <w:rFonts w:ascii="Calibri" w:hAnsi="Calibri" w:cs="Calibri"/>
          <w:i w:val="0"/>
        </w:rPr>
        <w:t>shared</w:t>
      </w:r>
      <w:r w:rsidRPr="003E0430">
        <w:rPr>
          <w:rFonts w:ascii="Calibri" w:hAnsi="Calibri" w:cs="Calibri"/>
          <w:i w:val="0"/>
        </w:rPr>
        <w:t xml:space="preserve"> Care Plan that meets the needs of many</w:t>
      </w:r>
      <w:r>
        <w:rPr>
          <w:rFonts w:ascii="Calibri" w:hAnsi="Calibri" w:cs="Calibri"/>
          <w:i w:val="0"/>
        </w:rPr>
        <w:t xml:space="preserve">, such as </w:t>
      </w:r>
      <w:r w:rsidRPr="003E0430">
        <w:rPr>
          <w:rFonts w:ascii="Calibri" w:hAnsi="Calibri" w:cs="Calibri"/>
          <w:i w:val="0"/>
        </w:rPr>
        <w:t>providers, pati</w:t>
      </w:r>
      <w:r>
        <w:rPr>
          <w:rFonts w:ascii="Calibri" w:hAnsi="Calibri" w:cs="Calibri"/>
          <w:i w:val="0"/>
        </w:rPr>
        <w:t xml:space="preserve">ents and </w:t>
      </w:r>
      <w:r w:rsidRPr="003E0430">
        <w:rPr>
          <w:rFonts w:ascii="Calibri" w:hAnsi="Calibri" w:cs="Calibri"/>
          <w:i w:val="0"/>
        </w:rPr>
        <w:t xml:space="preserve">payers. This </w:t>
      </w:r>
      <w:r>
        <w:rPr>
          <w:rFonts w:ascii="Calibri" w:hAnsi="Calibri" w:cs="Calibri"/>
          <w:i w:val="0"/>
        </w:rPr>
        <w:t>shared</w:t>
      </w:r>
      <w:r w:rsidRPr="003E0430">
        <w:rPr>
          <w:rFonts w:ascii="Calibri" w:hAnsi="Calibri" w:cs="Calibri"/>
          <w:i w:val="0"/>
        </w:rPr>
        <w:t xml:space="preserve"> </w:t>
      </w:r>
      <w:r>
        <w:rPr>
          <w:rFonts w:ascii="Calibri" w:hAnsi="Calibri" w:cs="Calibri"/>
          <w:i w:val="0"/>
        </w:rPr>
        <w:t>C</w:t>
      </w:r>
      <w:r w:rsidRPr="003E0430">
        <w:rPr>
          <w:rFonts w:ascii="Calibri" w:hAnsi="Calibri" w:cs="Calibri"/>
          <w:i w:val="0"/>
        </w:rPr>
        <w:t xml:space="preserve">are </w:t>
      </w:r>
      <w:r>
        <w:rPr>
          <w:rFonts w:ascii="Calibri" w:hAnsi="Calibri" w:cs="Calibri"/>
          <w:i w:val="0"/>
        </w:rPr>
        <w:t>P</w:t>
      </w:r>
      <w:r w:rsidRPr="003E0430">
        <w:rPr>
          <w:rFonts w:ascii="Calibri" w:hAnsi="Calibri" w:cs="Calibri"/>
          <w:i w:val="0"/>
        </w:rPr>
        <w:t xml:space="preserve">lan </w:t>
      </w:r>
      <w:r>
        <w:rPr>
          <w:rFonts w:ascii="Calibri" w:hAnsi="Calibri" w:cs="Calibri"/>
          <w:i w:val="0"/>
        </w:rPr>
        <w:t>can</w:t>
      </w:r>
      <w:r w:rsidRPr="003E0430">
        <w:rPr>
          <w:rFonts w:ascii="Calibri" w:hAnsi="Calibri" w:cs="Calibri"/>
          <w:i w:val="0"/>
        </w:rPr>
        <w:t xml:space="preserve"> be dynamically updated as the patient interact</w:t>
      </w:r>
      <w:r>
        <w:rPr>
          <w:rFonts w:ascii="Calibri" w:hAnsi="Calibri" w:cs="Calibri"/>
          <w:i w:val="0"/>
        </w:rPr>
        <w:t>s</w:t>
      </w:r>
      <w:r w:rsidRPr="003E0430">
        <w:rPr>
          <w:rFonts w:ascii="Calibri" w:hAnsi="Calibri" w:cs="Calibri"/>
          <w:i w:val="0"/>
        </w:rPr>
        <w:t xml:space="preserve"> with the healthcare system. FHIR resources</w:t>
      </w:r>
      <w:r>
        <w:rPr>
          <w:rFonts w:ascii="Calibri" w:hAnsi="Calibri" w:cs="Calibri"/>
          <w:i w:val="0"/>
        </w:rPr>
        <w:t xml:space="preserve"> and transactions are used by this profile.</w:t>
      </w:r>
      <w:r w:rsidR="003E0430">
        <w:rPr>
          <w:rFonts w:ascii="Calibri" w:hAnsi="Calibri" w:cs="Calibri"/>
          <w:i w:val="0"/>
        </w:rPr>
        <w:t xml:space="preserve"> </w:t>
      </w:r>
    </w:p>
    <w:p w14:paraId="7ECDD900" w14:textId="3892F8F6" w:rsidR="00991226" w:rsidRPr="004B575B" w:rsidRDefault="00991226" w:rsidP="00991226">
      <w:pPr>
        <w:rPr>
          <w:rFonts w:ascii="Calibri" w:hAnsi="Calibri"/>
        </w:rPr>
      </w:pPr>
      <w:r w:rsidRPr="004B575B">
        <w:rPr>
          <w:rFonts w:ascii="Calibri" w:hAnsi="Calibri"/>
        </w:rPr>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4B575B">
        <w:rPr>
          <w:rStyle w:val="FootnoteReference"/>
          <w:rFonts w:ascii="Calibri" w:hAnsi="Calibri"/>
        </w:rPr>
        <w:footnoteReference w:id="4"/>
      </w:r>
    </w:p>
    <w:p w14:paraId="3A0AD487" w14:textId="77777777" w:rsidR="00991226" w:rsidRPr="004B575B" w:rsidRDefault="00991226" w:rsidP="00991226">
      <w:pPr>
        <w:spacing w:before="0"/>
        <w:rPr>
          <w:rFonts w:ascii="Calibri" w:hAnsi="Calibri"/>
        </w:rPr>
      </w:pPr>
      <w:r w:rsidRPr="004B575B">
        <w:rPr>
          <w:rFonts w:ascii="Calibri" w:hAnsi="Calibri"/>
        </w:rPr>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4B575B">
        <w:rPr>
          <w:rFonts w:ascii="Calibri" w:hAnsi="Calibri"/>
        </w:rPr>
        <w:cr/>
      </w:r>
    </w:p>
    <w:p w14:paraId="1D155D6E" w14:textId="359F25F2" w:rsidR="00991226" w:rsidRPr="003E0430" w:rsidRDefault="00991226" w:rsidP="00A91203">
      <w:pPr>
        <w:spacing w:before="0"/>
        <w:rPr>
          <w:sz w:val="18"/>
          <w:szCs w:val="18"/>
        </w:rPr>
      </w:pPr>
      <w:r w:rsidRPr="004B575B">
        <w:rPr>
          <w:rFonts w:ascii="Calibri" w:hAnsi="Calibri"/>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medically-complex and/or functionally impaired persons.  </w:t>
      </w:r>
    </w:p>
    <w:p w14:paraId="57AE0792" w14:textId="77777777" w:rsidR="00A85861" w:rsidRPr="003651D9" w:rsidRDefault="00CF283F" w:rsidP="00D91815">
      <w:pPr>
        <w:pStyle w:val="Heading2"/>
        <w:numPr>
          <w:ilvl w:val="0"/>
          <w:numId w:val="0"/>
        </w:numPr>
        <w:rPr>
          <w:noProof w:val="0"/>
        </w:rPr>
      </w:pPr>
      <w:bookmarkStart w:id="37" w:name="_Toc445122368"/>
      <w:r w:rsidRPr="003651D9">
        <w:rPr>
          <w:noProof w:val="0"/>
        </w:rPr>
        <w:t xml:space="preserve">X.1 </w:t>
      </w:r>
      <w:r w:rsidR="004B575B">
        <w:rPr>
          <w:noProof w:val="0"/>
        </w:rPr>
        <w:t>DCP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28"/>
      <w:bookmarkEnd w:id="29"/>
      <w:bookmarkEnd w:id="30"/>
      <w:bookmarkEnd w:id="31"/>
      <w:bookmarkEnd w:id="32"/>
      <w:bookmarkEnd w:id="33"/>
      <w:bookmarkEnd w:id="34"/>
      <w:bookmarkEnd w:id="35"/>
      <w:r w:rsidR="008608EF" w:rsidRPr="003651D9">
        <w:rPr>
          <w:noProof w:val="0"/>
        </w:rPr>
        <w:t>, and Content Modules</w:t>
      </w:r>
      <w:bookmarkStart w:id="38" w:name="_Toc473170359"/>
      <w:bookmarkStart w:id="39" w:name="_Toc504625756"/>
      <w:bookmarkStart w:id="40" w:name="_Toc530206509"/>
      <w:bookmarkStart w:id="41" w:name="_Toc1388429"/>
      <w:bookmarkStart w:id="42" w:name="_Toc1388583"/>
      <w:bookmarkStart w:id="43" w:name="_Toc1456610"/>
      <w:bookmarkStart w:id="44" w:name="_Toc37034635"/>
      <w:bookmarkStart w:id="45" w:name="_Toc38846113"/>
      <w:bookmarkEnd w:id="37"/>
    </w:p>
    <w:p w14:paraId="4A65583C" w14:textId="77777777"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6" w:history="1">
        <w:r w:rsidR="00594882" w:rsidRPr="003651D9">
          <w:rPr>
            <w:rStyle w:val="Hyperlink"/>
          </w:rPr>
          <w:t>http://www.ihe.net/Technical_Framework/index.cfm</w:t>
        </w:r>
      </w:hyperlink>
      <w:r w:rsidR="005672A9" w:rsidRPr="003651D9">
        <w:t>.</w:t>
      </w:r>
    </w:p>
    <w:p w14:paraId="38ADFFCB" w14:textId="77777777" w:rsidR="003921A0" w:rsidRPr="003651D9" w:rsidRDefault="00CF283F">
      <w:pPr>
        <w:pStyle w:val="BodyText"/>
        <w:rPr>
          <w:i/>
        </w:rPr>
      </w:pPr>
      <w:r w:rsidRPr="003651D9">
        <w:t xml:space="preserve">Figure X.1-1 shows the actors directly involved in the </w:t>
      </w:r>
      <w:r w:rsidR="00E60F58">
        <w:t>DCP</w:t>
      </w:r>
      <w:r w:rsidRPr="003651D9">
        <w:t xml:space="preserve"> Profile and the relevant transactions between them</w:t>
      </w:r>
      <w:r w:rsidR="00F0665F" w:rsidRPr="003651D9">
        <w:t xml:space="preserve">. </w:t>
      </w:r>
      <w:r w:rsidR="001F7A35" w:rsidRPr="003651D9">
        <w:t>If needed for context, o</w:t>
      </w:r>
      <w:r w:rsidRPr="003651D9">
        <w:t>ther actors that may be indirectly involved due to their participation i</w:t>
      </w:r>
      <w:r w:rsidR="00D91815" w:rsidRPr="003651D9">
        <w:t>n other related profiles</w:t>
      </w:r>
      <w:r w:rsidR="001F7A35" w:rsidRPr="003651D9">
        <w:t xml:space="preserve"> are </w:t>
      </w:r>
      <w:r w:rsidR="00E61A6A" w:rsidRPr="003651D9">
        <w:t>shown in dotted lines</w:t>
      </w:r>
      <w:r w:rsidR="00F0665F" w:rsidRPr="003651D9">
        <w:t xml:space="preserve">. </w:t>
      </w:r>
      <w:r w:rsidR="00E61A6A" w:rsidRPr="003651D9">
        <w:t>Actors which have a mandatory grouping are shown in conjoined boxes.</w:t>
      </w:r>
    </w:p>
    <w:p w14:paraId="063AEA63" w14:textId="77777777" w:rsidR="00ED0083" w:rsidRPr="003651D9" w:rsidRDefault="004C7B88">
      <w:pPr>
        <w:pStyle w:val="BodyText"/>
      </w:pPr>
      <w:r w:rsidRPr="003651D9">
        <w:rPr>
          <w:noProof/>
        </w:rPr>
        <w:lastRenderedPageBreak/>
        <mc:AlternateContent>
          <mc:Choice Requires="wpc">
            <w:drawing>
              <wp:inline distT="0" distB="0" distL="0" distR="0" wp14:anchorId="3B1F38A5" wp14:editId="37CCE736">
                <wp:extent cx="5943600" cy="4678680"/>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802005" y="1678940"/>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5D06CF" w:rsidRPr="00077324" w:rsidRDefault="005D06CF"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5D06CF" w:rsidRDefault="005D06CF" w:rsidP="005D11E8"/>
                            <w:p w14:paraId="47545313" w14:textId="77777777" w:rsidR="005D06CF" w:rsidRPr="00077324" w:rsidRDefault="005D06CF"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5D06CF" w:rsidRDefault="005D06CF"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5D06CF" w:rsidRDefault="005D06CF"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5D06CF" w:rsidRPr="00077324" w:rsidRDefault="005D06CF"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5D06CF" w:rsidRDefault="005D06CF" w:rsidP="005D11E8"/>
                            <w:p w14:paraId="0897CAE4" w14:textId="77777777" w:rsidR="005D06CF" w:rsidRPr="00077324" w:rsidRDefault="005D06CF"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5D06CF" w:rsidRPr="00077324" w:rsidRDefault="005D06CF"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77777777" w:rsidR="005D06CF" w:rsidRDefault="005D06CF" w:rsidP="005D11E8">
                              <w:pPr>
                                <w:spacing w:after="120"/>
                                <w:jc w:val="center"/>
                              </w:pPr>
                              <w:r>
                                <w:t>Care Plan Manager</w:t>
                              </w:r>
                            </w:p>
                            <w:p w14:paraId="727561CE" w14:textId="77777777" w:rsidR="005D06CF" w:rsidRDefault="005D06CF" w:rsidP="005D11E8"/>
                            <w:p w14:paraId="1C360749" w14:textId="77777777" w:rsidR="005D06CF" w:rsidRDefault="005D06CF"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3153410" y="474345"/>
                            <a:ext cx="1463040" cy="548640"/>
                          </a:xfrm>
                          <a:prstGeom prst="rect">
                            <a:avLst/>
                          </a:prstGeom>
                          <a:solidFill>
                            <a:srgbClr val="FFFFFF"/>
                          </a:solidFill>
                          <a:ln w="25400">
                            <a:solidFill>
                              <a:srgbClr val="000000"/>
                            </a:solidFill>
                            <a:miter lim="800000"/>
                            <a:headEnd/>
                            <a:tailEnd/>
                          </a:ln>
                        </wps:spPr>
                        <wps:txbx>
                          <w:txbxContent>
                            <w:p w14:paraId="3A4F1EC1" w14:textId="77777777" w:rsidR="005D06CF" w:rsidRDefault="005D06CF" w:rsidP="005D11E8">
                              <w:pPr>
                                <w:spacing w:before="180" w:after="120"/>
                                <w:jc w:val="center"/>
                              </w:pPr>
                              <w:r>
                                <w:t>Care Plan Consumer</w:t>
                              </w:r>
                            </w:p>
                            <w:p w14:paraId="085BA36A" w14:textId="77777777" w:rsidR="005D06CF" w:rsidRDefault="005D06CF" w:rsidP="005D11E8"/>
                            <w:p w14:paraId="3E98D00E" w14:textId="77777777" w:rsidR="005D06CF" w:rsidRDefault="005D06CF"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463040" cy="548640"/>
                          </a:xfrm>
                          <a:prstGeom prst="rect">
                            <a:avLst/>
                          </a:prstGeom>
                          <a:solidFill>
                            <a:srgbClr val="FFFFFF"/>
                          </a:solidFill>
                          <a:ln w="25400">
                            <a:solidFill>
                              <a:srgbClr val="000000"/>
                            </a:solidFill>
                            <a:miter lim="800000"/>
                            <a:headEnd/>
                            <a:tailEnd/>
                          </a:ln>
                        </wps:spPr>
                        <wps:txbx>
                          <w:txbxContent>
                            <w:p w14:paraId="506E8040" w14:textId="77777777" w:rsidR="005D06CF" w:rsidRDefault="005D06CF" w:rsidP="005D11E8">
                              <w:pPr>
                                <w:spacing w:after="120"/>
                                <w:jc w:val="center"/>
                              </w:pPr>
                              <w:r>
                                <w:t>Care Plan Contributor</w:t>
                              </w:r>
                            </w:p>
                            <w:p w14:paraId="3A3AF4D6" w14:textId="77777777" w:rsidR="005D06CF" w:rsidRDefault="005D06CF" w:rsidP="005D11E8"/>
                            <w:p w14:paraId="02CF8A91" w14:textId="77777777" w:rsidR="005D06CF" w:rsidRDefault="005D06CF" w:rsidP="005D11E8">
                              <w:pPr>
                                <w:spacing w:after="120"/>
                                <w:jc w:val="center"/>
                              </w:pPr>
                              <w:r>
                                <w:t>Actor A</w:t>
                              </w:r>
                            </w:p>
                          </w:txbxContent>
                        </wps:txbx>
                        <wps:bodyPr rot="0" vert="horz" wrap="square" lIns="91440" tIns="45720" rIns="91440" bIns="45720" anchor="t" anchorCtr="0" upright="1">
                          <a:noAutofit/>
                        </wps:bodyPr>
                      </wps:wsp>
                    </wpc:wpc>
                  </a:graphicData>
                </a:graphic>
              </wp:inline>
            </w:drawing>
          </mc:Choice>
          <mc:Fallback>
            <w:pict>
              <v:group w14:anchorId="3B1F38A5" id="Canvas 31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8020;top:16789;width:13570;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5D06CF" w:rsidRPr="00077324" w:rsidRDefault="005D06CF"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5D06CF" w:rsidRDefault="005D06CF" w:rsidP="005D11E8"/>
                      <w:p w14:paraId="47545313" w14:textId="77777777" w:rsidR="005D06CF" w:rsidRPr="00077324" w:rsidRDefault="005D06CF"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5D06CF" w:rsidRDefault="005D06CF"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5D06CF" w:rsidRDefault="005D06CF"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5D06CF" w:rsidRPr="00077324" w:rsidRDefault="005D06CF"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5D06CF" w:rsidRDefault="005D06CF" w:rsidP="005D11E8"/>
                      <w:p w14:paraId="0897CAE4" w14:textId="77777777" w:rsidR="005D06CF" w:rsidRPr="00077324" w:rsidRDefault="005D06CF"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5D06CF" w:rsidRPr="00077324" w:rsidRDefault="005D06CF"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77777777" w:rsidR="005D06CF" w:rsidRDefault="005D06CF" w:rsidP="005D11E8">
                        <w:pPr>
                          <w:spacing w:after="120"/>
                          <w:jc w:val="center"/>
                        </w:pPr>
                        <w:r>
                          <w:t>Care Plan Manager</w:t>
                        </w:r>
                      </w:p>
                      <w:p w14:paraId="727561CE" w14:textId="77777777" w:rsidR="005D06CF" w:rsidRDefault="005D06CF" w:rsidP="005D11E8"/>
                      <w:p w14:paraId="1C360749" w14:textId="77777777" w:rsidR="005D06CF" w:rsidRDefault="005D06CF" w:rsidP="005D11E8">
                        <w:pPr>
                          <w:spacing w:after="120"/>
                          <w:jc w:val="center"/>
                        </w:pPr>
                        <w:r>
                          <w:t>Actor F</w:t>
                        </w:r>
                      </w:p>
                    </w:txbxContent>
                  </v:textbox>
                </v:shape>
                <v:shape id="Text Box 321" o:spid="_x0000_s1033" type="#_x0000_t202" style="position:absolute;left:3153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5D06CF" w:rsidRDefault="005D06CF" w:rsidP="005D11E8">
                        <w:pPr>
                          <w:spacing w:before="180" w:after="120"/>
                          <w:jc w:val="center"/>
                        </w:pPr>
                        <w:r>
                          <w:t>Care Plan Consumer</w:t>
                        </w:r>
                      </w:p>
                      <w:p w14:paraId="085BA36A" w14:textId="77777777" w:rsidR="005D06CF" w:rsidRDefault="005D06CF" w:rsidP="005D11E8"/>
                      <w:p w14:paraId="3E98D00E" w14:textId="77777777" w:rsidR="005D06CF" w:rsidRDefault="005D06CF" w:rsidP="005D11E8">
                        <w:pPr>
                          <w:spacing w:before="180" w:after="120"/>
                          <w:jc w:val="center"/>
                        </w:pPr>
                        <w:r>
                          <w:t>Actor B</w:t>
                        </w:r>
                      </w:p>
                    </w:txbxContent>
                  </v:textbox>
                </v:shape>
                <v:shape id="Text Box 322" o:spid="_x0000_s1034" type="#_x0000_t202" style="position:absolute;left:7804;top:4743;width:14630;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77777777" w:rsidR="005D06CF" w:rsidRDefault="005D06CF" w:rsidP="005D11E8">
                        <w:pPr>
                          <w:spacing w:after="120"/>
                          <w:jc w:val="center"/>
                        </w:pPr>
                        <w:r>
                          <w:t>Care Plan Contributor</w:t>
                        </w:r>
                      </w:p>
                      <w:p w14:paraId="3A3AF4D6" w14:textId="77777777" w:rsidR="005D06CF" w:rsidRDefault="005D06CF" w:rsidP="005D11E8"/>
                      <w:p w14:paraId="02CF8A91" w14:textId="77777777" w:rsidR="005D06CF" w:rsidRDefault="005D06CF" w:rsidP="005D11E8">
                        <w:pPr>
                          <w:spacing w:after="120"/>
                          <w:jc w:val="center"/>
                        </w:pPr>
                        <w:r>
                          <w:t>Actor A</w:t>
                        </w:r>
                      </w:p>
                    </w:txbxContent>
                  </v:textbox>
                </v:shape>
                <w10:anchorlock/>
              </v:group>
            </w:pict>
          </mc:Fallback>
        </mc:AlternateContent>
      </w:r>
    </w:p>
    <w:p w14:paraId="1D3E9110" w14:textId="77777777" w:rsidR="00077324" w:rsidRPr="003651D9" w:rsidRDefault="00077324">
      <w:pPr>
        <w:pStyle w:val="FigureTitle"/>
      </w:pPr>
    </w:p>
    <w:p w14:paraId="044FD607" w14:textId="77777777" w:rsidR="00CF283F" w:rsidRPr="003651D9" w:rsidRDefault="00CF283F">
      <w:pPr>
        <w:pStyle w:val="FigureTitle"/>
      </w:pPr>
      <w:r w:rsidRPr="003651D9">
        <w:t>Figure X.1-1</w:t>
      </w:r>
      <w:r w:rsidR="00701B3A" w:rsidRPr="003651D9">
        <w:t xml:space="preserve">: </w:t>
      </w:r>
      <w:r w:rsidR="004B575B">
        <w:t>DCP</w:t>
      </w:r>
      <w:r w:rsidRPr="003651D9">
        <w:t xml:space="preserve"> Actor Diagram</w:t>
      </w:r>
    </w:p>
    <w:p w14:paraId="05D27B66" w14:textId="77777777" w:rsidR="007C2FDD" w:rsidRPr="003651D9" w:rsidRDefault="007C2FDD">
      <w:pPr>
        <w:pStyle w:val="BodyText"/>
      </w:pPr>
    </w:p>
    <w:p w14:paraId="76D4BC03" w14:textId="77777777" w:rsidR="007C2FDD" w:rsidRPr="003651D9" w:rsidRDefault="007C2FDD" w:rsidP="007C2FDD">
      <w:pPr>
        <w:pStyle w:val="FigureTitle"/>
      </w:pPr>
      <w:r w:rsidRPr="003651D9">
        <w:t xml:space="preserve">Figure X.1-1: </w:t>
      </w:r>
      <w:r w:rsidR="00E60F58">
        <w:t>DCP</w:t>
      </w:r>
      <w:r w:rsidRPr="003651D9">
        <w:t xml:space="preserve"> Actor Diagram</w:t>
      </w:r>
    </w:p>
    <w:p w14:paraId="5A3DB5A0" w14:textId="77777777" w:rsidR="007C2FDD" w:rsidRPr="003651D9" w:rsidRDefault="007C2FDD" w:rsidP="007C2FDD">
      <w:pPr>
        <w:pStyle w:val="TableTitle"/>
      </w:pPr>
      <w:r w:rsidRPr="003651D9">
        <w:t xml:space="preserve">Table X.1-1: </w:t>
      </w:r>
      <w:r w:rsidR="00E60F58">
        <w:t>DCP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3651D9" w14:paraId="62B5193E" w14:textId="77777777" w:rsidTr="00B54952">
        <w:trPr>
          <w:cantSplit/>
          <w:tblHeader/>
          <w:jc w:val="center"/>
        </w:trPr>
        <w:tc>
          <w:tcPr>
            <w:tcW w:w="1449" w:type="dxa"/>
            <w:shd w:val="pct15" w:color="auto" w:fill="FFFFFF"/>
          </w:tcPr>
          <w:p w14:paraId="0C6DA2C1" w14:textId="77777777" w:rsidR="005D11E8" w:rsidRPr="003651D9" w:rsidRDefault="005D11E8" w:rsidP="00B54952">
            <w:pPr>
              <w:pStyle w:val="TableEntryHeader"/>
            </w:pPr>
            <w:r w:rsidRPr="003651D9">
              <w:t>Actors</w:t>
            </w:r>
          </w:p>
        </w:tc>
        <w:tc>
          <w:tcPr>
            <w:tcW w:w="2520" w:type="dxa"/>
            <w:shd w:val="pct15" w:color="auto" w:fill="FFFFFF"/>
          </w:tcPr>
          <w:p w14:paraId="6509819B" w14:textId="77777777" w:rsidR="005D11E8" w:rsidRPr="003651D9" w:rsidRDefault="005D11E8" w:rsidP="00B54952">
            <w:pPr>
              <w:pStyle w:val="TableEntryHeader"/>
            </w:pPr>
            <w:r w:rsidRPr="003651D9">
              <w:t xml:space="preserve">Transactions </w:t>
            </w:r>
          </w:p>
        </w:tc>
        <w:tc>
          <w:tcPr>
            <w:tcW w:w="1710" w:type="dxa"/>
            <w:shd w:val="pct15" w:color="auto" w:fill="FFFFFF"/>
          </w:tcPr>
          <w:p w14:paraId="38BDF9B1" w14:textId="77777777" w:rsidR="005D11E8" w:rsidRPr="003651D9" w:rsidRDefault="005D11E8" w:rsidP="00B54952">
            <w:pPr>
              <w:pStyle w:val="TableEntryHeader"/>
            </w:pPr>
            <w:r w:rsidRPr="003651D9">
              <w:t>Optionality</w:t>
            </w:r>
          </w:p>
        </w:tc>
        <w:tc>
          <w:tcPr>
            <w:tcW w:w="2799" w:type="dxa"/>
            <w:shd w:val="pct15" w:color="auto" w:fill="FFFFFF"/>
          </w:tcPr>
          <w:p w14:paraId="6B20C1BB" w14:textId="77777777" w:rsidR="005D11E8" w:rsidRPr="003651D9" w:rsidRDefault="005D11E8" w:rsidP="00B54952">
            <w:pPr>
              <w:pStyle w:val="TableEntryHeader"/>
              <w:rPr>
                <w:rFonts w:ascii="Times New Roman" w:hAnsi="Times New Roman"/>
                <w:b w:val="0"/>
                <w:i/>
              </w:rPr>
            </w:pPr>
            <w:r w:rsidRPr="003651D9">
              <w:t>Reference</w:t>
            </w:r>
          </w:p>
        </w:tc>
      </w:tr>
      <w:tr w:rsidR="005D11E8" w:rsidRPr="003651D9" w14:paraId="3B8B8820" w14:textId="77777777" w:rsidTr="00B54952">
        <w:trPr>
          <w:cantSplit/>
          <w:jc w:val="center"/>
        </w:trPr>
        <w:tc>
          <w:tcPr>
            <w:tcW w:w="1449" w:type="dxa"/>
          </w:tcPr>
          <w:p w14:paraId="58965888" w14:textId="77777777" w:rsidR="005D11E8" w:rsidRPr="003651D9" w:rsidRDefault="005D11E8" w:rsidP="00B54952">
            <w:pPr>
              <w:pStyle w:val="TableEntry"/>
            </w:pPr>
            <w:r>
              <w:t>Care Plan Contributor</w:t>
            </w:r>
          </w:p>
        </w:tc>
        <w:tc>
          <w:tcPr>
            <w:tcW w:w="2520" w:type="dxa"/>
          </w:tcPr>
          <w:p w14:paraId="1ACF40A9" w14:textId="77777777" w:rsidR="005D11E8" w:rsidRPr="003651D9" w:rsidRDefault="005D11E8" w:rsidP="00B54952">
            <w:pPr>
              <w:pStyle w:val="TableEntry"/>
            </w:pPr>
            <w:r>
              <w:t>Update Care Plan</w:t>
            </w:r>
          </w:p>
        </w:tc>
        <w:tc>
          <w:tcPr>
            <w:tcW w:w="1710" w:type="dxa"/>
          </w:tcPr>
          <w:p w14:paraId="1BF05269" w14:textId="77777777" w:rsidR="005D11E8" w:rsidRPr="003651D9" w:rsidRDefault="005D11E8" w:rsidP="00B54952">
            <w:pPr>
              <w:pStyle w:val="TableEntry"/>
            </w:pPr>
            <w:r w:rsidRPr="003651D9">
              <w:t>R</w:t>
            </w:r>
          </w:p>
        </w:tc>
        <w:tc>
          <w:tcPr>
            <w:tcW w:w="2799" w:type="dxa"/>
          </w:tcPr>
          <w:p w14:paraId="6D9656C4" w14:textId="77777777" w:rsidR="005D11E8" w:rsidRPr="003651D9" w:rsidRDefault="00662BE5" w:rsidP="00B54952">
            <w:pPr>
              <w:pStyle w:val="TableEntry"/>
            </w:pPr>
            <w:r>
              <w:t>PCC</w:t>
            </w:r>
            <w:r w:rsidR="005D11E8" w:rsidRPr="003651D9">
              <w:t xml:space="preserve"> TF-2: 3.Y1</w:t>
            </w:r>
          </w:p>
        </w:tc>
      </w:tr>
      <w:tr w:rsidR="00F846DB" w:rsidRPr="003651D9" w14:paraId="7BA08027" w14:textId="77777777" w:rsidTr="00B54952">
        <w:trPr>
          <w:cantSplit/>
          <w:jc w:val="center"/>
        </w:trPr>
        <w:tc>
          <w:tcPr>
            <w:tcW w:w="1449" w:type="dxa"/>
            <w:vMerge w:val="restart"/>
          </w:tcPr>
          <w:p w14:paraId="72F21541" w14:textId="77777777" w:rsidR="00F846DB" w:rsidRDefault="00F846DB" w:rsidP="00B54952">
            <w:pPr>
              <w:pStyle w:val="TableEntry"/>
            </w:pPr>
            <w:r>
              <w:t>Care Plan Consumer</w:t>
            </w:r>
          </w:p>
        </w:tc>
        <w:tc>
          <w:tcPr>
            <w:tcW w:w="2520" w:type="dxa"/>
          </w:tcPr>
          <w:p w14:paraId="4C265274" w14:textId="77777777" w:rsidR="00F846DB" w:rsidRDefault="00F846DB" w:rsidP="00B54952">
            <w:pPr>
              <w:pStyle w:val="TableEntry"/>
            </w:pPr>
            <w:r>
              <w:t>Search for Care Plan</w:t>
            </w:r>
          </w:p>
        </w:tc>
        <w:tc>
          <w:tcPr>
            <w:tcW w:w="1710" w:type="dxa"/>
          </w:tcPr>
          <w:p w14:paraId="7535FF15" w14:textId="77777777" w:rsidR="00F846DB" w:rsidRPr="003651D9" w:rsidRDefault="00F846DB" w:rsidP="00B54952">
            <w:pPr>
              <w:pStyle w:val="TableEntry"/>
            </w:pPr>
            <w:r>
              <w:t>R</w:t>
            </w:r>
          </w:p>
        </w:tc>
        <w:tc>
          <w:tcPr>
            <w:tcW w:w="2799" w:type="dxa"/>
          </w:tcPr>
          <w:p w14:paraId="3387CBC1" w14:textId="77777777" w:rsidR="00F846DB" w:rsidRDefault="00662BE5" w:rsidP="00B54952">
            <w:pPr>
              <w:pStyle w:val="TableEntry"/>
            </w:pPr>
            <w:r>
              <w:t>PCC</w:t>
            </w:r>
            <w:r w:rsidR="002317DB">
              <w:t xml:space="preserve"> TF-2: 3.Y5</w:t>
            </w:r>
          </w:p>
        </w:tc>
      </w:tr>
      <w:tr w:rsidR="00F846DB" w:rsidRPr="003651D9" w14:paraId="717A2149" w14:textId="77777777" w:rsidTr="00B54952">
        <w:trPr>
          <w:cantSplit/>
          <w:jc w:val="center"/>
        </w:trPr>
        <w:tc>
          <w:tcPr>
            <w:tcW w:w="1449" w:type="dxa"/>
            <w:vMerge/>
          </w:tcPr>
          <w:p w14:paraId="57615E97" w14:textId="77777777" w:rsidR="00F846DB" w:rsidRPr="003651D9" w:rsidRDefault="00F846DB" w:rsidP="00B54952">
            <w:pPr>
              <w:pStyle w:val="TableEntry"/>
            </w:pPr>
          </w:p>
        </w:tc>
        <w:tc>
          <w:tcPr>
            <w:tcW w:w="2520" w:type="dxa"/>
          </w:tcPr>
          <w:p w14:paraId="4D769B99" w14:textId="77777777" w:rsidR="00F846DB" w:rsidRPr="003651D9" w:rsidRDefault="00F846DB" w:rsidP="00B54952">
            <w:pPr>
              <w:pStyle w:val="TableEntry"/>
            </w:pPr>
            <w:r>
              <w:t>Retrieve Care Plan</w:t>
            </w:r>
          </w:p>
        </w:tc>
        <w:tc>
          <w:tcPr>
            <w:tcW w:w="1710" w:type="dxa"/>
          </w:tcPr>
          <w:p w14:paraId="5A3C2721" w14:textId="77777777" w:rsidR="00F846DB" w:rsidRPr="003651D9" w:rsidRDefault="00F846DB" w:rsidP="00B54952">
            <w:pPr>
              <w:pStyle w:val="TableEntry"/>
            </w:pPr>
            <w:r w:rsidRPr="003651D9">
              <w:t>R</w:t>
            </w:r>
          </w:p>
        </w:tc>
        <w:tc>
          <w:tcPr>
            <w:tcW w:w="2799" w:type="dxa"/>
          </w:tcPr>
          <w:p w14:paraId="50B60211" w14:textId="77777777" w:rsidR="00F846DB" w:rsidRPr="003651D9" w:rsidRDefault="00662BE5" w:rsidP="00B54952">
            <w:pPr>
              <w:pStyle w:val="TableEntry"/>
            </w:pPr>
            <w:r>
              <w:t>PCC</w:t>
            </w:r>
            <w:r w:rsidR="00F846DB">
              <w:t xml:space="preserve"> TF-2: 3.Y2</w:t>
            </w:r>
          </w:p>
        </w:tc>
      </w:tr>
      <w:tr w:rsidR="00F846DB" w:rsidRPr="003651D9" w14:paraId="2203B436" w14:textId="77777777" w:rsidTr="00B54952">
        <w:trPr>
          <w:cantSplit/>
          <w:jc w:val="center"/>
        </w:trPr>
        <w:tc>
          <w:tcPr>
            <w:tcW w:w="1449" w:type="dxa"/>
            <w:vMerge/>
          </w:tcPr>
          <w:p w14:paraId="755BE8EC" w14:textId="77777777" w:rsidR="00F846DB" w:rsidRPr="003651D9" w:rsidRDefault="00F846DB" w:rsidP="00B54952">
            <w:pPr>
              <w:pStyle w:val="TableEntry"/>
            </w:pPr>
          </w:p>
        </w:tc>
        <w:tc>
          <w:tcPr>
            <w:tcW w:w="2520" w:type="dxa"/>
          </w:tcPr>
          <w:p w14:paraId="6203AC3B" w14:textId="77777777" w:rsidR="00F846DB" w:rsidRPr="003651D9" w:rsidRDefault="00F846DB" w:rsidP="00B54952">
            <w:pPr>
              <w:pStyle w:val="TableEntry"/>
            </w:pPr>
            <w:r>
              <w:t>Subscribe to Care Plan Updates</w:t>
            </w:r>
          </w:p>
        </w:tc>
        <w:tc>
          <w:tcPr>
            <w:tcW w:w="1710" w:type="dxa"/>
          </w:tcPr>
          <w:p w14:paraId="41F32F12" w14:textId="77777777" w:rsidR="00F846DB" w:rsidRPr="003651D9" w:rsidRDefault="00F846DB" w:rsidP="00B54952">
            <w:pPr>
              <w:pStyle w:val="TableEntry"/>
            </w:pPr>
            <w:r>
              <w:t>O</w:t>
            </w:r>
          </w:p>
        </w:tc>
        <w:tc>
          <w:tcPr>
            <w:tcW w:w="2799" w:type="dxa"/>
          </w:tcPr>
          <w:p w14:paraId="2961A500" w14:textId="77777777" w:rsidR="00F846DB" w:rsidRPr="003651D9" w:rsidRDefault="00662BE5" w:rsidP="00B54952">
            <w:pPr>
              <w:pStyle w:val="TableEntry"/>
            </w:pPr>
            <w:r>
              <w:t>PCC</w:t>
            </w:r>
            <w:r w:rsidR="00F846DB">
              <w:t xml:space="preserve"> TF-2: 3.Y3</w:t>
            </w:r>
          </w:p>
        </w:tc>
      </w:tr>
      <w:tr w:rsidR="00F846DB" w:rsidRPr="003651D9" w14:paraId="33C62C9A" w14:textId="77777777" w:rsidTr="00B54952">
        <w:trPr>
          <w:cantSplit/>
          <w:jc w:val="center"/>
        </w:trPr>
        <w:tc>
          <w:tcPr>
            <w:tcW w:w="1449" w:type="dxa"/>
            <w:vMerge/>
          </w:tcPr>
          <w:p w14:paraId="032552D6" w14:textId="77777777" w:rsidR="00F846DB" w:rsidRPr="003651D9" w:rsidRDefault="00F846DB" w:rsidP="00B54952">
            <w:pPr>
              <w:pStyle w:val="TableEntry"/>
            </w:pPr>
          </w:p>
        </w:tc>
        <w:tc>
          <w:tcPr>
            <w:tcW w:w="2520" w:type="dxa"/>
          </w:tcPr>
          <w:p w14:paraId="49E79FB4" w14:textId="77777777" w:rsidR="00F846DB" w:rsidRDefault="00F846DB" w:rsidP="00B54952">
            <w:pPr>
              <w:pStyle w:val="TableEntry"/>
            </w:pPr>
            <w:r>
              <w:t>Provide Care Plan</w:t>
            </w:r>
          </w:p>
        </w:tc>
        <w:tc>
          <w:tcPr>
            <w:tcW w:w="1710" w:type="dxa"/>
          </w:tcPr>
          <w:p w14:paraId="55E68C91" w14:textId="77777777" w:rsidR="00F846DB" w:rsidRDefault="00F846DB" w:rsidP="00B54952">
            <w:pPr>
              <w:pStyle w:val="TableEntry"/>
            </w:pPr>
            <w:r>
              <w:t>O (as receiver) (Note 1)</w:t>
            </w:r>
          </w:p>
        </w:tc>
        <w:tc>
          <w:tcPr>
            <w:tcW w:w="2799" w:type="dxa"/>
          </w:tcPr>
          <w:p w14:paraId="08AB6ECC" w14:textId="77777777" w:rsidR="00F846DB" w:rsidRPr="003651D9" w:rsidRDefault="00662BE5" w:rsidP="00B54952">
            <w:pPr>
              <w:pStyle w:val="TableEntry"/>
            </w:pPr>
            <w:r>
              <w:t>PCC</w:t>
            </w:r>
            <w:r w:rsidR="00F846DB">
              <w:t xml:space="preserve"> TF-2: 3.Y4</w:t>
            </w:r>
          </w:p>
        </w:tc>
      </w:tr>
      <w:tr w:rsidR="007B6C78" w:rsidRPr="003651D9" w14:paraId="65B30195" w14:textId="77777777" w:rsidTr="00B54952">
        <w:trPr>
          <w:cantSplit/>
          <w:jc w:val="center"/>
        </w:trPr>
        <w:tc>
          <w:tcPr>
            <w:tcW w:w="1449" w:type="dxa"/>
            <w:vMerge w:val="restart"/>
          </w:tcPr>
          <w:p w14:paraId="54A9D507" w14:textId="77777777" w:rsidR="007B6C78" w:rsidRDefault="007B6C78" w:rsidP="00B54952">
            <w:pPr>
              <w:pStyle w:val="TableEntry"/>
            </w:pPr>
            <w:r>
              <w:t>Care Plan Manager</w:t>
            </w:r>
          </w:p>
        </w:tc>
        <w:tc>
          <w:tcPr>
            <w:tcW w:w="2520" w:type="dxa"/>
          </w:tcPr>
          <w:p w14:paraId="125E5985" w14:textId="77777777" w:rsidR="007B6C78" w:rsidRDefault="007B6C78" w:rsidP="00B54952">
            <w:pPr>
              <w:pStyle w:val="TableEntry"/>
            </w:pPr>
            <w:r>
              <w:t>Search for Care Plan</w:t>
            </w:r>
          </w:p>
        </w:tc>
        <w:tc>
          <w:tcPr>
            <w:tcW w:w="1710" w:type="dxa"/>
          </w:tcPr>
          <w:p w14:paraId="489CECFA" w14:textId="77777777" w:rsidR="007B6C78" w:rsidRPr="003651D9" w:rsidRDefault="007B6C78" w:rsidP="00B54952">
            <w:pPr>
              <w:pStyle w:val="TableEntry"/>
            </w:pPr>
            <w:r>
              <w:t>R</w:t>
            </w:r>
          </w:p>
        </w:tc>
        <w:tc>
          <w:tcPr>
            <w:tcW w:w="2799" w:type="dxa"/>
          </w:tcPr>
          <w:p w14:paraId="473C0C5C" w14:textId="77777777" w:rsidR="007B6C78" w:rsidRPr="003651D9" w:rsidRDefault="00662BE5" w:rsidP="00B54952">
            <w:pPr>
              <w:pStyle w:val="TableEntry"/>
            </w:pPr>
            <w:r>
              <w:t>PCC</w:t>
            </w:r>
            <w:r w:rsidR="002317DB">
              <w:t xml:space="preserve"> TF-2: 3.Y5</w:t>
            </w:r>
          </w:p>
        </w:tc>
      </w:tr>
      <w:tr w:rsidR="007B6C78" w:rsidRPr="003651D9" w14:paraId="3E767401" w14:textId="77777777" w:rsidTr="00B54952">
        <w:trPr>
          <w:cantSplit/>
          <w:jc w:val="center"/>
        </w:trPr>
        <w:tc>
          <w:tcPr>
            <w:tcW w:w="1449" w:type="dxa"/>
            <w:vMerge/>
          </w:tcPr>
          <w:p w14:paraId="1F509B01" w14:textId="77777777" w:rsidR="007B6C78" w:rsidRPr="003651D9" w:rsidRDefault="007B6C78" w:rsidP="00B54952">
            <w:pPr>
              <w:pStyle w:val="TableEntry"/>
            </w:pPr>
          </w:p>
        </w:tc>
        <w:tc>
          <w:tcPr>
            <w:tcW w:w="2520" w:type="dxa"/>
          </w:tcPr>
          <w:p w14:paraId="72574216" w14:textId="77777777" w:rsidR="007B6C78" w:rsidRPr="003651D9" w:rsidRDefault="007B6C78" w:rsidP="00B54952">
            <w:pPr>
              <w:pStyle w:val="TableEntry"/>
            </w:pPr>
            <w:r>
              <w:t>Update Care Plan</w:t>
            </w:r>
          </w:p>
        </w:tc>
        <w:tc>
          <w:tcPr>
            <w:tcW w:w="1710" w:type="dxa"/>
          </w:tcPr>
          <w:p w14:paraId="188F4632" w14:textId="77777777" w:rsidR="007B6C78" w:rsidRPr="003651D9" w:rsidRDefault="007B6C78" w:rsidP="00B54952">
            <w:pPr>
              <w:pStyle w:val="TableEntry"/>
            </w:pPr>
            <w:r w:rsidRPr="003651D9">
              <w:t>R</w:t>
            </w:r>
          </w:p>
        </w:tc>
        <w:tc>
          <w:tcPr>
            <w:tcW w:w="2799" w:type="dxa"/>
          </w:tcPr>
          <w:p w14:paraId="4B84BDE9" w14:textId="77777777" w:rsidR="007B6C78" w:rsidRPr="003651D9" w:rsidRDefault="00662BE5" w:rsidP="00B54952">
            <w:pPr>
              <w:pStyle w:val="TableEntry"/>
            </w:pPr>
            <w:r>
              <w:t>PCC</w:t>
            </w:r>
            <w:r w:rsidR="007B6C78" w:rsidRPr="003651D9">
              <w:t xml:space="preserve"> TF-2: 3.Y1</w:t>
            </w:r>
          </w:p>
        </w:tc>
      </w:tr>
      <w:tr w:rsidR="007B6C78" w:rsidRPr="003651D9" w14:paraId="2A6F1DAA" w14:textId="77777777" w:rsidTr="00B54952">
        <w:trPr>
          <w:cantSplit/>
          <w:jc w:val="center"/>
        </w:trPr>
        <w:tc>
          <w:tcPr>
            <w:tcW w:w="1449" w:type="dxa"/>
            <w:vMerge/>
          </w:tcPr>
          <w:p w14:paraId="614D1477" w14:textId="77777777" w:rsidR="007B6C78" w:rsidRPr="003651D9" w:rsidRDefault="007B6C78" w:rsidP="00B54952">
            <w:pPr>
              <w:pStyle w:val="TableEntry"/>
            </w:pPr>
          </w:p>
        </w:tc>
        <w:tc>
          <w:tcPr>
            <w:tcW w:w="2520" w:type="dxa"/>
          </w:tcPr>
          <w:p w14:paraId="65170BB8" w14:textId="77777777" w:rsidR="007B6C78" w:rsidRPr="003651D9" w:rsidRDefault="007B6C78" w:rsidP="00B54952">
            <w:pPr>
              <w:pStyle w:val="TableEntry"/>
            </w:pPr>
            <w:r>
              <w:t>Retrieve Care Plan</w:t>
            </w:r>
          </w:p>
        </w:tc>
        <w:tc>
          <w:tcPr>
            <w:tcW w:w="1710" w:type="dxa"/>
          </w:tcPr>
          <w:p w14:paraId="402980AA" w14:textId="77777777" w:rsidR="007B6C78" w:rsidRPr="003651D9" w:rsidRDefault="007B6C78" w:rsidP="00B54952">
            <w:pPr>
              <w:pStyle w:val="TableEntry"/>
            </w:pPr>
            <w:r>
              <w:t>R</w:t>
            </w:r>
          </w:p>
        </w:tc>
        <w:tc>
          <w:tcPr>
            <w:tcW w:w="2799" w:type="dxa"/>
          </w:tcPr>
          <w:p w14:paraId="1339C60A" w14:textId="77777777" w:rsidR="007B6C78" w:rsidRPr="003651D9" w:rsidRDefault="00662BE5" w:rsidP="00B54952">
            <w:pPr>
              <w:pStyle w:val="TableEntry"/>
            </w:pPr>
            <w:r>
              <w:t>PCC</w:t>
            </w:r>
            <w:r w:rsidR="007B6C78" w:rsidRPr="003651D9">
              <w:t xml:space="preserve"> TF-2: 3.Y2</w:t>
            </w:r>
          </w:p>
        </w:tc>
      </w:tr>
      <w:tr w:rsidR="007B6C78" w:rsidRPr="003651D9" w14:paraId="5D36264E" w14:textId="77777777" w:rsidTr="00B54952">
        <w:trPr>
          <w:cantSplit/>
          <w:jc w:val="center"/>
        </w:trPr>
        <w:tc>
          <w:tcPr>
            <w:tcW w:w="1449" w:type="dxa"/>
            <w:vMerge/>
          </w:tcPr>
          <w:p w14:paraId="03D1C6CC" w14:textId="77777777" w:rsidR="007B6C78" w:rsidRPr="003651D9" w:rsidRDefault="007B6C78" w:rsidP="00B54952">
            <w:pPr>
              <w:pStyle w:val="TableEntry"/>
            </w:pPr>
          </w:p>
        </w:tc>
        <w:tc>
          <w:tcPr>
            <w:tcW w:w="2520" w:type="dxa"/>
          </w:tcPr>
          <w:p w14:paraId="21C430E4" w14:textId="77777777" w:rsidR="007B6C78" w:rsidRPr="003651D9" w:rsidRDefault="007B6C78" w:rsidP="00B54952">
            <w:pPr>
              <w:pStyle w:val="TableEntry"/>
            </w:pPr>
            <w:r>
              <w:t>Subscribe to Care Plan Updates</w:t>
            </w:r>
          </w:p>
        </w:tc>
        <w:tc>
          <w:tcPr>
            <w:tcW w:w="1710" w:type="dxa"/>
          </w:tcPr>
          <w:p w14:paraId="7E9457D1" w14:textId="77777777" w:rsidR="007B6C78" w:rsidRPr="003651D9" w:rsidRDefault="007B6C78" w:rsidP="00B54952">
            <w:pPr>
              <w:pStyle w:val="TableEntry"/>
            </w:pPr>
            <w:r>
              <w:t>R</w:t>
            </w:r>
          </w:p>
        </w:tc>
        <w:tc>
          <w:tcPr>
            <w:tcW w:w="2799" w:type="dxa"/>
          </w:tcPr>
          <w:p w14:paraId="1BF9E796" w14:textId="77777777" w:rsidR="007B6C78" w:rsidRPr="003651D9" w:rsidRDefault="00662BE5" w:rsidP="00B54952">
            <w:pPr>
              <w:pStyle w:val="TableEntry"/>
            </w:pPr>
            <w:r>
              <w:t>PCC</w:t>
            </w:r>
            <w:r w:rsidR="007B6C78" w:rsidRPr="003651D9">
              <w:t xml:space="preserve"> TF-2: 3.Y3</w:t>
            </w:r>
          </w:p>
        </w:tc>
      </w:tr>
      <w:tr w:rsidR="007B6C78" w:rsidRPr="003651D9" w14:paraId="2C2AF435" w14:textId="77777777" w:rsidTr="00B54952">
        <w:trPr>
          <w:cantSplit/>
          <w:jc w:val="center"/>
        </w:trPr>
        <w:tc>
          <w:tcPr>
            <w:tcW w:w="1449" w:type="dxa"/>
            <w:vMerge/>
          </w:tcPr>
          <w:p w14:paraId="01685CC0" w14:textId="77777777" w:rsidR="007B6C78" w:rsidRPr="003651D9" w:rsidRDefault="007B6C78" w:rsidP="00B54952">
            <w:pPr>
              <w:pStyle w:val="TableEntry"/>
            </w:pPr>
          </w:p>
        </w:tc>
        <w:tc>
          <w:tcPr>
            <w:tcW w:w="2520" w:type="dxa"/>
          </w:tcPr>
          <w:p w14:paraId="1BBAE022" w14:textId="77777777" w:rsidR="007B6C78" w:rsidRDefault="007B6C78" w:rsidP="00B54952">
            <w:pPr>
              <w:pStyle w:val="TableEntry"/>
            </w:pPr>
            <w:r>
              <w:t>Provide Care Plan</w:t>
            </w:r>
          </w:p>
        </w:tc>
        <w:tc>
          <w:tcPr>
            <w:tcW w:w="1710" w:type="dxa"/>
          </w:tcPr>
          <w:p w14:paraId="6B353C89" w14:textId="77777777" w:rsidR="007B6C78" w:rsidRDefault="007B6C78" w:rsidP="00B54952">
            <w:pPr>
              <w:pStyle w:val="TableEntry"/>
            </w:pPr>
            <w:r>
              <w:t>R (as initiator)</w:t>
            </w:r>
          </w:p>
        </w:tc>
        <w:tc>
          <w:tcPr>
            <w:tcW w:w="2799" w:type="dxa"/>
          </w:tcPr>
          <w:p w14:paraId="74604459" w14:textId="77777777" w:rsidR="007B6C78" w:rsidRPr="003651D9" w:rsidRDefault="00662BE5" w:rsidP="00B54952">
            <w:pPr>
              <w:pStyle w:val="TableEntry"/>
            </w:pPr>
            <w:r>
              <w:t>PCC</w:t>
            </w:r>
            <w:r w:rsidR="007B6C78">
              <w:t xml:space="preserve"> TF-2: 3.Y4</w:t>
            </w:r>
          </w:p>
        </w:tc>
      </w:tr>
    </w:tbl>
    <w:p w14:paraId="06E7620F" w14:textId="77777777" w:rsidR="007C2FDD" w:rsidRPr="00363FFF" w:rsidRDefault="007E0C0D">
      <w:pPr>
        <w:pStyle w:val="BodyText"/>
        <w:rPr>
          <w:sz w:val="18"/>
        </w:rPr>
      </w:pPr>
      <w:r w:rsidRPr="00040A2D">
        <w:rPr>
          <w:sz w:val="18"/>
        </w:rPr>
        <w:t>Note 1: required when</w:t>
      </w:r>
      <w:r w:rsidRPr="00363FFF">
        <w:rPr>
          <w:sz w:val="18"/>
        </w:rPr>
        <w:t xml:space="preserve"> supported.</w:t>
      </w:r>
    </w:p>
    <w:p w14:paraId="75A993E4" w14:textId="77777777" w:rsidR="00CF283F" w:rsidRPr="003651D9" w:rsidRDefault="00CF283F">
      <w:pPr>
        <w:pStyle w:val="BodyText"/>
      </w:pPr>
      <w:r w:rsidRPr="003651D9">
        <w:t xml:space="preserve">Table X.1-1 lists the transactions for each actor directly involved in the </w:t>
      </w:r>
      <w:r w:rsidR="00E60F58">
        <w:t>DCP</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12C5467E" w14:textId="77777777" w:rsidR="00FF4C4E" w:rsidRPr="003651D9" w:rsidRDefault="00FF4C4E" w:rsidP="00503AE1">
      <w:pPr>
        <w:pStyle w:val="Heading3"/>
        <w:numPr>
          <w:ilvl w:val="0"/>
          <w:numId w:val="0"/>
        </w:numPr>
        <w:rPr>
          <w:bCs/>
          <w:noProof w:val="0"/>
        </w:rPr>
      </w:pPr>
      <w:bookmarkStart w:id="46" w:name="_Toc445122369"/>
      <w:bookmarkEnd w:id="38"/>
      <w:bookmarkEnd w:id="39"/>
      <w:bookmarkEnd w:id="40"/>
      <w:bookmarkEnd w:id="41"/>
      <w:bookmarkEnd w:id="42"/>
      <w:bookmarkEnd w:id="43"/>
      <w:bookmarkEnd w:id="44"/>
      <w:bookmarkEnd w:id="45"/>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46"/>
    </w:p>
    <w:p w14:paraId="352E1708" w14:textId="77777777" w:rsidR="005B7BFB" w:rsidRPr="003651D9" w:rsidRDefault="002D5B69" w:rsidP="006A4160">
      <w:pPr>
        <w:pStyle w:val="BodyText"/>
      </w:pPr>
      <w:r w:rsidRPr="003651D9">
        <w:t>Most requirements are documented in Transactions (Volume 2) and Content Modules (Volume 3). This section documents any additional requirements on profile’s actors.</w:t>
      </w:r>
    </w:p>
    <w:p w14:paraId="31E7451A" w14:textId="77777777" w:rsidR="009D0CDF" w:rsidRDefault="009D0CDF" w:rsidP="009D0CDF">
      <w:pPr>
        <w:pStyle w:val="Heading4"/>
        <w:numPr>
          <w:ilvl w:val="0"/>
          <w:numId w:val="0"/>
        </w:numPr>
        <w:rPr>
          <w:noProof w:val="0"/>
        </w:rPr>
      </w:pPr>
      <w:bookmarkStart w:id="47" w:name="_Toc445122370"/>
      <w:r w:rsidRPr="003651D9">
        <w:rPr>
          <w:noProof w:val="0"/>
        </w:rPr>
        <w:t xml:space="preserve">X.1.1.1 </w:t>
      </w:r>
      <w:r w:rsidR="00C636C8">
        <w:rPr>
          <w:noProof w:val="0"/>
        </w:rPr>
        <w:t>Care Plan Contributor</w:t>
      </w:r>
      <w:bookmarkEnd w:id="47"/>
    </w:p>
    <w:p w14:paraId="1052B517" w14:textId="77777777" w:rsidR="00604F10" w:rsidRDefault="00604F10" w:rsidP="007C43DB">
      <w:pPr>
        <w:pStyle w:val="BodyText"/>
      </w:pPr>
      <w:r>
        <w:t>This actor creates and updates Care Plan</w:t>
      </w:r>
      <w:r w:rsidR="00E962B3">
        <w:t>s</w:t>
      </w:r>
      <w:r>
        <w:t xml:space="preserve"> by submitting </w:t>
      </w:r>
      <w:r w:rsidR="00E962B3">
        <w:t>a new or updated Care Plan</w:t>
      </w:r>
      <w:r>
        <w:t xml:space="preserve"> to </w:t>
      </w:r>
      <w:r w:rsidR="00CB2334">
        <w:t xml:space="preserve">a </w:t>
      </w:r>
      <w:r>
        <w:t>Care Plan Manager.</w:t>
      </w:r>
    </w:p>
    <w:p w14:paraId="4FF9E123" w14:textId="77777777" w:rsidR="00870FB2" w:rsidRDefault="00870FB2" w:rsidP="00870FB2">
      <w:pPr>
        <w:pStyle w:val="BodyText"/>
      </w:pPr>
      <w:r>
        <w:t>In order to ensure data integrity</w:t>
      </w:r>
      <w:r w:rsidR="00474113">
        <w:t>, as is necessary when multiple Care Plan Contributors are attempting to update to the same Care Plan</w:t>
      </w:r>
      <w:r>
        <w:t>, the Care Plan Contributor should use the following pattern, (</w:t>
      </w:r>
      <w:r w:rsidR="00B809FB">
        <w:t xml:space="preserve">from </w:t>
      </w:r>
      <w:r>
        <w:t>http://hl7.org/fhir/http.html#transactional-integrity)</w:t>
      </w:r>
    </w:p>
    <w:p w14:paraId="403ED4E1" w14:textId="77777777" w:rsidR="00870FB2" w:rsidRDefault="00870FB2" w:rsidP="007C43DB">
      <w:pPr>
        <w:pStyle w:val="BodyText"/>
        <w:numPr>
          <w:ilvl w:val="0"/>
          <w:numId w:val="35"/>
        </w:numPr>
      </w:pPr>
      <w:r>
        <w:t xml:space="preserve">Before updating, the </w:t>
      </w:r>
      <w:r w:rsidR="00C13FFC">
        <w:t>Care Plan Contributor</w:t>
      </w:r>
      <w:r>
        <w:t xml:space="preserve"> reads the latest version of the </w:t>
      </w:r>
      <w:r w:rsidR="00C13FFC">
        <w:t>Care Plan</w:t>
      </w:r>
      <w:r w:rsidR="00B809FB">
        <w:t>;</w:t>
      </w:r>
    </w:p>
    <w:p w14:paraId="45799B6C" w14:textId="77777777" w:rsidR="00870FB2" w:rsidRDefault="00870FB2" w:rsidP="007C43DB">
      <w:pPr>
        <w:pStyle w:val="BodyText"/>
        <w:numPr>
          <w:ilvl w:val="0"/>
          <w:numId w:val="35"/>
        </w:numPr>
      </w:pPr>
      <w:r>
        <w:t xml:space="preserve">The </w:t>
      </w:r>
      <w:r w:rsidR="00C13FFC">
        <w:t>Care Plan Contributor</w:t>
      </w:r>
      <w:r>
        <w:t xml:space="preserve"> applies the changes it wants to the </w:t>
      </w:r>
      <w:r w:rsidR="00C13FFC">
        <w:t>Care Plan</w:t>
      </w:r>
      <w:r>
        <w:t>, leaving other information intact</w:t>
      </w:r>
      <w:r w:rsidR="00B809FB">
        <w:t>;</w:t>
      </w:r>
    </w:p>
    <w:p w14:paraId="654C5659" w14:textId="77777777" w:rsidR="00474113" w:rsidRDefault="00870FB2" w:rsidP="007C43DB">
      <w:pPr>
        <w:pStyle w:val="BodyText"/>
        <w:numPr>
          <w:ilvl w:val="0"/>
          <w:numId w:val="35"/>
        </w:numPr>
      </w:pPr>
      <w:r>
        <w:t xml:space="preserve">The </w:t>
      </w:r>
      <w:r w:rsidR="00C13FFC">
        <w:t>Care Plan Contributor</w:t>
      </w:r>
      <w:r>
        <w:t xml:space="preserve"> writes the </w:t>
      </w:r>
      <w:r w:rsidR="00C13FFC">
        <w:t>Care Plan</w:t>
      </w:r>
      <w:r>
        <w:t xml:space="preserve"> back as an update interaction, and is able to handle a </w:t>
      </w:r>
      <w:r w:rsidR="00C13FFC">
        <w:t>failure</w:t>
      </w:r>
      <w:r>
        <w:t xml:space="preserve"> response</w:t>
      </w:r>
      <w:r w:rsidR="00474113">
        <w:t>, commonly due to other Contributor Updates</w:t>
      </w:r>
      <w:r>
        <w:t xml:space="preserve"> (usually by trying again)</w:t>
      </w:r>
      <w:r w:rsidR="00B809FB">
        <w:t>.</w:t>
      </w:r>
    </w:p>
    <w:p w14:paraId="3C99858D" w14:textId="77777777" w:rsidR="00870FB2" w:rsidRDefault="00870FB2" w:rsidP="00870FB2">
      <w:pPr>
        <w:pStyle w:val="BodyText"/>
      </w:pPr>
      <w:r>
        <w:t xml:space="preserve">If </w:t>
      </w:r>
      <w:r w:rsidR="003A7E10">
        <w:t xml:space="preserve">a </w:t>
      </w:r>
      <w:r w:rsidR="00C13FFC">
        <w:t>Care Plan Contributor</w:t>
      </w:r>
      <w:r>
        <w:t xml:space="preserve"> follow</w:t>
      </w:r>
      <w:r w:rsidR="00C13FFC">
        <w:t>s</w:t>
      </w:r>
      <w:r>
        <w:t xml:space="preserve"> this pattern, then information from other systems that they do not </w:t>
      </w:r>
      <w:r w:rsidR="000E0B51">
        <w:t xml:space="preserve">manage </w:t>
      </w:r>
      <w:r>
        <w:t xml:space="preserve">will be maintained through the update. </w:t>
      </w:r>
    </w:p>
    <w:p w14:paraId="68A5374E" w14:textId="77777777" w:rsidR="00503AE1" w:rsidRDefault="00503AE1" w:rsidP="0038429E">
      <w:pPr>
        <w:pStyle w:val="Heading4"/>
        <w:numPr>
          <w:ilvl w:val="0"/>
          <w:numId w:val="0"/>
        </w:numPr>
        <w:rPr>
          <w:noProof w:val="0"/>
        </w:rPr>
      </w:pPr>
      <w:bookmarkStart w:id="48" w:name="_Toc445122371"/>
      <w:r w:rsidRPr="003651D9">
        <w:rPr>
          <w:noProof w:val="0"/>
        </w:rPr>
        <w:t xml:space="preserve">X.1.1.2 </w:t>
      </w:r>
      <w:r w:rsidR="00C636C8">
        <w:rPr>
          <w:noProof w:val="0"/>
        </w:rPr>
        <w:t>Care Plan Consumer</w:t>
      </w:r>
      <w:bookmarkEnd w:id="48"/>
    </w:p>
    <w:p w14:paraId="2547974F" w14:textId="77777777" w:rsidR="00E962B3" w:rsidRPr="00E61FFC" w:rsidRDefault="00E61FFC" w:rsidP="007C43DB">
      <w:pPr>
        <w:pStyle w:val="BodyText"/>
      </w:pPr>
      <w:r>
        <w:t xml:space="preserve">This actor reads </w:t>
      </w:r>
      <w:r w:rsidR="00E962B3">
        <w:t xml:space="preserve">a </w:t>
      </w:r>
      <w:r>
        <w:t>Care Plan from a Care Plan Manager. Th</w:t>
      </w:r>
      <w:r w:rsidR="00CE61F2">
        <w:t>is</w:t>
      </w:r>
      <w:r>
        <w:t xml:space="preserve"> actor may subscribe to </w:t>
      </w:r>
      <w:r w:rsidR="00CB2334">
        <w:t>r</w:t>
      </w:r>
      <w:r>
        <w:t xml:space="preserve">eceive </w:t>
      </w:r>
      <w:r w:rsidR="00E962B3">
        <w:t xml:space="preserve">updated </w:t>
      </w:r>
      <w:r>
        <w:t>Care Plan</w:t>
      </w:r>
      <w:r w:rsidR="00191F2A">
        <w:t>s</w:t>
      </w:r>
      <w:r>
        <w:t>.</w:t>
      </w:r>
    </w:p>
    <w:p w14:paraId="468481B9" w14:textId="77777777" w:rsidR="00C636C8" w:rsidRDefault="00C636C8" w:rsidP="00C636C8">
      <w:pPr>
        <w:pStyle w:val="Heading4"/>
        <w:numPr>
          <w:ilvl w:val="0"/>
          <w:numId w:val="0"/>
        </w:numPr>
        <w:rPr>
          <w:noProof w:val="0"/>
        </w:rPr>
      </w:pPr>
      <w:bookmarkStart w:id="49" w:name="_Toc445122372"/>
      <w:r w:rsidRPr="003651D9">
        <w:rPr>
          <w:noProof w:val="0"/>
        </w:rPr>
        <w:t>X.1.1.</w:t>
      </w:r>
      <w:r>
        <w:rPr>
          <w:noProof w:val="0"/>
        </w:rPr>
        <w:t>3</w:t>
      </w:r>
      <w:r w:rsidRPr="003651D9">
        <w:rPr>
          <w:noProof w:val="0"/>
        </w:rPr>
        <w:t xml:space="preserve"> </w:t>
      </w:r>
      <w:r>
        <w:rPr>
          <w:noProof w:val="0"/>
        </w:rPr>
        <w:t>Care Plan Manager</w:t>
      </w:r>
      <w:bookmarkEnd w:id="49"/>
    </w:p>
    <w:p w14:paraId="64716FBF" w14:textId="77777777" w:rsidR="00E61FFC" w:rsidRDefault="00E61FFC" w:rsidP="007C43DB">
      <w:pPr>
        <w:pStyle w:val="BodyText"/>
      </w:pPr>
      <w:r>
        <w:t xml:space="preserve">This actor </w:t>
      </w:r>
      <w:r w:rsidR="00CB2334">
        <w:t>manages</w:t>
      </w:r>
      <w:r>
        <w:t xml:space="preserve"> Care Plan</w:t>
      </w:r>
      <w:r w:rsidR="00E962B3">
        <w:t>s</w:t>
      </w:r>
      <w:r>
        <w:t xml:space="preserve"> received from Care Plan Contributors, and provides </w:t>
      </w:r>
      <w:r w:rsidR="00E962B3">
        <w:t xml:space="preserve">updated </w:t>
      </w:r>
      <w:r>
        <w:t>Care Plan</w:t>
      </w:r>
      <w:r w:rsidR="00E962B3">
        <w:t>s</w:t>
      </w:r>
      <w:r>
        <w:t xml:space="preserve"> </w:t>
      </w:r>
      <w:r w:rsidR="00CB2334">
        <w:t>to subscribed Care Plan Consumers.</w:t>
      </w:r>
    </w:p>
    <w:p w14:paraId="6ED8CE8C" w14:textId="77777777" w:rsidR="00C13FFC" w:rsidRPr="00E61FFC" w:rsidRDefault="00C13FFC" w:rsidP="007C43DB">
      <w:pPr>
        <w:pStyle w:val="BodyText"/>
      </w:pPr>
      <w:r>
        <w:t>As described above under the Care Plan Contributor, the Care Plan Manager receives a Care Plan and manages versions of the Care Plan</w:t>
      </w:r>
      <w:r w:rsidR="003045B6">
        <w:t xml:space="preserve"> as a whole.</w:t>
      </w:r>
    </w:p>
    <w:p w14:paraId="0E78BABD" w14:textId="77777777" w:rsidR="00CF283F" w:rsidRPr="003651D9" w:rsidRDefault="004B575B" w:rsidP="00303E20">
      <w:pPr>
        <w:pStyle w:val="Heading2"/>
        <w:numPr>
          <w:ilvl w:val="0"/>
          <w:numId w:val="0"/>
        </w:numPr>
        <w:rPr>
          <w:noProof w:val="0"/>
        </w:rPr>
      </w:pPr>
      <w:bookmarkStart w:id="50" w:name="_Toc445122373"/>
      <w:r>
        <w:rPr>
          <w:noProof w:val="0"/>
        </w:rPr>
        <w:lastRenderedPageBreak/>
        <w:t>X.2 DCP</w:t>
      </w:r>
      <w:r w:rsidR="00104BE6" w:rsidRPr="003651D9">
        <w:rPr>
          <w:noProof w:val="0"/>
        </w:rPr>
        <w:t xml:space="preserve"> Actor</w:t>
      </w:r>
      <w:r w:rsidR="00CF283F" w:rsidRPr="003651D9">
        <w:rPr>
          <w:noProof w:val="0"/>
        </w:rPr>
        <w:t xml:space="preserve"> Options</w:t>
      </w:r>
      <w:bookmarkEnd w:id="50"/>
    </w:p>
    <w:p w14:paraId="65343611" w14:textId="77777777"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1F0B07B1" w14:textId="77777777" w:rsidR="006514EA" w:rsidRPr="003651D9" w:rsidRDefault="006514EA" w:rsidP="008E0275">
      <w:pPr>
        <w:pStyle w:val="BodyText"/>
      </w:pPr>
    </w:p>
    <w:p w14:paraId="0532CFCB" w14:textId="77777777" w:rsidR="00CF283F" w:rsidRPr="003651D9" w:rsidRDefault="00CF283F" w:rsidP="00C56183">
      <w:pPr>
        <w:pStyle w:val="TableTitle"/>
      </w:pPr>
      <w:r w:rsidRPr="003651D9">
        <w:t>Table X.2-1</w:t>
      </w:r>
      <w:r w:rsidR="00701B3A" w:rsidRPr="003651D9">
        <w:t xml:space="preserve">: </w:t>
      </w:r>
      <w:r w:rsidR="004B575B">
        <w:t>DCP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4EDB905B" w14:textId="77777777" w:rsidTr="00BB76BC">
        <w:trPr>
          <w:cantSplit/>
          <w:tblHeader/>
          <w:jc w:val="center"/>
        </w:trPr>
        <w:tc>
          <w:tcPr>
            <w:tcW w:w="2891" w:type="dxa"/>
            <w:shd w:val="pct15" w:color="auto" w:fill="FFFFFF"/>
          </w:tcPr>
          <w:p w14:paraId="095A64F5" w14:textId="77777777" w:rsidR="00991D63" w:rsidRPr="003651D9" w:rsidRDefault="00991D63" w:rsidP="00663624">
            <w:pPr>
              <w:pStyle w:val="TableEntryHeader"/>
            </w:pPr>
            <w:r w:rsidRPr="003651D9">
              <w:t>Actor</w:t>
            </w:r>
          </w:p>
        </w:tc>
        <w:tc>
          <w:tcPr>
            <w:tcW w:w="3130" w:type="dxa"/>
            <w:shd w:val="pct15" w:color="auto" w:fill="FFFFFF"/>
          </w:tcPr>
          <w:p w14:paraId="6BDFC60C" w14:textId="77777777" w:rsidR="00991D63" w:rsidRPr="003651D9" w:rsidRDefault="00991D63" w:rsidP="00E007E6">
            <w:pPr>
              <w:pStyle w:val="TableEntryHeader"/>
            </w:pPr>
            <w:r w:rsidRPr="003651D9">
              <w:t>Option Name</w:t>
            </w:r>
          </w:p>
        </w:tc>
        <w:tc>
          <w:tcPr>
            <w:tcW w:w="3438" w:type="dxa"/>
            <w:shd w:val="pct15" w:color="auto" w:fill="FFFFFF"/>
          </w:tcPr>
          <w:p w14:paraId="02BD994C" w14:textId="77777777" w:rsidR="00991D63" w:rsidRPr="003651D9" w:rsidRDefault="00907134" w:rsidP="00663624">
            <w:pPr>
              <w:pStyle w:val="TableEntryHeader"/>
            </w:pPr>
            <w:r w:rsidRPr="003651D9">
              <w:t>Reference</w:t>
            </w:r>
          </w:p>
          <w:p w14:paraId="3EAEB17B"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09AC6CE3" w14:textId="77777777" w:rsidTr="00BB76BC">
        <w:trPr>
          <w:cantSplit/>
          <w:trHeight w:val="332"/>
          <w:jc w:val="center"/>
        </w:trPr>
        <w:tc>
          <w:tcPr>
            <w:tcW w:w="2891" w:type="dxa"/>
          </w:tcPr>
          <w:p w14:paraId="583DC747" w14:textId="77777777" w:rsidR="00991D63" w:rsidRPr="003651D9" w:rsidRDefault="0053128C" w:rsidP="00663624">
            <w:pPr>
              <w:pStyle w:val="TableEntry"/>
            </w:pPr>
            <w:r>
              <w:t>Care Plan Contributor</w:t>
            </w:r>
          </w:p>
        </w:tc>
        <w:tc>
          <w:tcPr>
            <w:tcW w:w="3130" w:type="dxa"/>
          </w:tcPr>
          <w:p w14:paraId="5512CEED" w14:textId="77777777" w:rsidR="00991D63" w:rsidRPr="003651D9" w:rsidRDefault="00991D63" w:rsidP="008358E5">
            <w:pPr>
              <w:pStyle w:val="TableEntry"/>
            </w:pPr>
            <w:r w:rsidRPr="003651D9">
              <w:t xml:space="preserve">No options defined </w:t>
            </w:r>
          </w:p>
        </w:tc>
        <w:tc>
          <w:tcPr>
            <w:tcW w:w="3438" w:type="dxa"/>
          </w:tcPr>
          <w:p w14:paraId="4D9935A9" w14:textId="77777777" w:rsidR="00991D63" w:rsidRPr="003651D9" w:rsidRDefault="00787B2D" w:rsidP="00B92EA1">
            <w:pPr>
              <w:pStyle w:val="TableEntry"/>
            </w:pPr>
            <w:r w:rsidRPr="003651D9">
              <w:t>--</w:t>
            </w:r>
          </w:p>
        </w:tc>
      </w:tr>
      <w:tr w:rsidR="00991D63" w:rsidRPr="003651D9" w14:paraId="74A54D0A" w14:textId="77777777" w:rsidTr="00BB76BC">
        <w:trPr>
          <w:cantSplit/>
          <w:trHeight w:val="233"/>
          <w:jc w:val="center"/>
        </w:trPr>
        <w:tc>
          <w:tcPr>
            <w:tcW w:w="2891" w:type="dxa"/>
          </w:tcPr>
          <w:p w14:paraId="36DA07CC" w14:textId="77777777" w:rsidR="00991D63" w:rsidRPr="003651D9" w:rsidRDefault="0053128C" w:rsidP="00663624">
            <w:pPr>
              <w:pStyle w:val="TableEntry"/>
            </w:pPr>
            <w:r>
              <w:t>Care Plan Consumer</w:t>
            </w:r>
          </w:p>
        </w:tc>
        <w:tc>
          <w:tcPr>
            <w:tcW w:w="3130" w:type="dxa"/>
          </w:tcPr>
          <w:p w14:paraId="6569F3F3" w14:textId="77777777" w:rsidR="00991D63" w:rsidRPr="003651D9" w:rsidRDefault="00991D63" w:rsidP="008358E5">
            <w:pPr>
              <w:pStyle w:val="TableEntry"/>
            </w:pPr>
            <w:r w:rsidRPr="003651D9">
              <w:t xml:space="preserve">No options defined </w:t>
            </w:r>
          </w:p>
        </w:tc>
        <w:tc>
          <w:tcPr>
            <w:tcW w:w="3438" w:type="dxa"/>
          </w:tcPr>
          <w:p w14:paraId="2CC09F20" w14:textId="77777777" w:rsidR="00991D63" w:rsidRPr="003651D9" w:rsidRDefault="00787B2D" w:rsidP="00B92EA1">
            <w:pPr>
              <w:pStyle w:val="TableEntry"/>
            </w:pPr>
            <w:r w:rsidRPr="003651D9">
              <w:t>--</w:t>
            </w:r>
          </w:p>
        </w:tc>
      </w:tr>
      <w:tr w:rsidR="00991D63" w:rsidRPr="003651D9" w14:paraId="60D28FCC" w14:textId="77777777" w:rsidTr="00BB76BC">
        <w:trPr>
          <w:cantSplit/>
          <w:trHeight w:val="521"/>
          <w:jc w:val="center"/>
        </w:trPr>
        <w:tc>
          <w:tcPr>
            <w:tcW w:w="2891" w:type="dxa"/>
          </w:tcPr>
          <w:p w14:paraId="04895E3D" w14:textId="77777777" w:rsidR="00991D63" w:rsidRPr="003651D9" w:rsidRDefault="0053128C" w:rsidP="00663624">
            <w:pPr>
              <w:pStyle w:val="TableEntry"/>
            </w:pPr>
            <w:r>
              <w:t>Care Plan Manager</w:t>
            </w:r>
          </w:p>
        </w:tc>
        <w:tc>
          <w:tcPr>
            <w:tcW w:w="3130" w:type="dxa"/>
          </w:tcPr>
          <w:p w14:paraId="24F10954" w14:textId="77777777" w:rsidR="00991D63" w:rsidRPr="003651D9" w:rsidRDefault="00991D63" w:rsidP="008358E5">
            <w:pPr>
              <w:pStyle w:val="TableEntry"/>
            </w:pPr>
            <w:r w:rsidRPr="003651D9">
              <w:t xml:space="preserve">No options defined </w:t>
            </w:r>
          </w:p>
        </w:tc>
        <w:tc>
          <w:tcPr>
            <w:tcW w:w="3438" w:type="dxa"/>
          </w:tcPr>
          <w:p w14:paraId="4DFF93B6" w14:textId="77777777" w:rsidR="00991D63" w:rsidRPr="003651D9" w:rsidRDefault="00787B2D" w:rsidP="00B92EA1">
            <w:pPr>
              <w:pStyle w:val="TableEntry"/>
            </w:pPr>
            <w:r w:rsidRPr="003651D9">
              <w:t>--</w:t>
            </w:r>
          </w:p>
        </w:tc>
      </w:tr>
    </w:tbl>
    <w:p w14:paraId="08E3676B"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17033357" w14:textId="77777777" w:rsidR="006116E2" w:rsidRPr="003651D9" w:rsidRDefault="006116E2" w:rsidP="00597DB2">
      <w:pPr>
        <w:pStyle w:val="BodyText"/>
      </w:pPr>
    </w:p>
    <w:p w14:paraId="70D53E4F" w14:textId="77777777" w:rsidR="00CF283F" w:rsidRPr="003651D9" w:rsidRDefault="00323461" w:rsidP="0097454A">
      <w:pPr>
        <w:pStyle w:val="Heading3"/>
        <w:numPr>
          <w:ilvl w:val="0"/>
          <w:numId w:val="0"/>
        </w:numPr>
        <w:ind w:left="720" w:hanging="720"/>
        <w:rPr>
          <w:noProof w:val="0"/>
        </w:rPr>
      </w:pPr>
      <w:bookmarkStart w:id="51" w:name="_Toc445122374"/>
      <w:r w:rsidRPr="003651D9">
        <w:rPr>
          <w:noProof w:val="0"/>
        </w:rPr>
        <w:t>X.2.1 &lt;</w:t>
      </w:r>
      <w:r w:rsidR="0095196C" w:rsidRPr="003651D9">
        <w:rPr>
          <w:noProof w:val="0"/>
        </w:rPr>
        <w:t>Option Name</w:t>
      </w:r>
      <w:r w:rsidRPr="003651D9">
        <w:rPr>
          <w:noProof w:val="0"/>
        </w:rPr>
        <w:t>&gt;</w:t>
      </w:r>
      <w:bookmarkEnd w:id="51"/>
    </w:p>
    <w:p w14:paraId="3FC45542"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6A07A8DB"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2E5B845" w14:textId="77777777" w:rsidR="00787B2D" w:rsidRPr="003651D9" w:rsidRDefault="00787B2D" w:rsidP="00597DB2">
      <w:pPr>
        <w:pStyle w:val="AuthorInstructions"/>
      </w:pPr>
      <w:r w:rsidRPr="003651D9">
        <w:t>&lt;Repeat this section (and increment numbering) as needed for additional options.&gt;</w:t>
      </w:r>
    </w:p>
    <w:p w14:paraId="01DAF953" w14:textId="77777777" w:rsidR="005F21E7" w:rsidRPr="003651D9" w:rsidRDefault="005F21E7" w:rsidP="00303E20">
      <w:pPr>
        <w:pStyle w:val="Heading2"/>
        <w:numPr>
          <w:ilvl w:val="0"/>
          <w:numId w:val="0"/>
        </w:numPr>
        <w:rPr>
          <w:noProof w:val="0"/>
        </w:rPr>
      </w:pPr>
      <w:bookmarkStart w:id="52" w:name="_Toc37034636"/>
      <w:bookmarkStart w:id="53" w:name="_Toc38846114"/>
      <w:bookmarkStart w:id="54" w:name="_Toc504625757"/>
      <w:bookmarkStart w:id="55" w:name="_Toc530206510"/>
      <w:bookmarkStart w:id="56" w:name="_Toc1388430"/>
      <w:bookmarkStart w:id="57" w:name="_Toc1388584"/>
      <w:bookmarkStart w:id="58" w:name="_Toc1456611"/>
      <w:bookmarkStart w:id="59" w:name="_Toc445122375"/>
      <w:r w:rsidRPr="003651D9">
        <w:rPr>
          <w:noProof w:val="0"/>
        </w:rPr>
        <w:t xml:space="preserve">X.3 </w:t>
      </w:r>
      <w:r w:rsidR="004B575B">
        <w:rPr>
          <w:noProof w:val="0"/>
        </w:rPr>
        <w:t>DCP</w:t>
      </w:r>
      <w:r w:rsidRPr="003651D9">
        <w:rPr>
          <w:noProof w:val="0"/>
        </w:rPr>
        <w:t xml:space="preserve"> </w:t>
      </w:r>
      <w:r w:rsidR="001579E7" w:rsidRPr="003651D9">
        <w:rPr>
          <w:noProof w:val="0"/>
        </w:rPr>
        <w:t xml:space="preserve">Required </w:t>
      </w:r>
      <w:r w:rsidR="00C158E0" w:rsidRPr="003651D9">
        <w:rPr>
          <w:noProof w:val="0"/>
        </w:rPr>
        <w:t>Actor</w:t>
      </w:r>
      <w:r w:rsidRPr="003651D9">
        <w:rPr>
          <w:noProof w:val="0"/>
        </w:rPr>
        <w:t xml:space="preserve"> Groupings</w:t>
      </w:r>
      <w:bookmarkEnd w:id="59"/>
      <w:r w:rsidRPr="003651D9">
        <w:rPr>
          <w:noProof w:val="0"/>
        </w:rPr>
        <w:t xml:space="preserve"> </w:t>
      </w:r>
    </w:p>
    <w:p w14:paraId="489B98DA"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1443C9C7"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07A094F6"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67F67A7"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50B833AE"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45A37506" w14:textId="77777777" w:rsidR="00761469" w:rsidRPr="003651D9" w:rsidRDefault="00761469" w:rsidP="00761469">
      <w:pPr>
        <w:pStyle w:val="BodyText"/>
      </w:pPr>
      <w:r w:rsidRPr="003651D9">
        <w:lastRenderedPageBreak/>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2ACD46B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01EA4A9"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529FBA7D"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54C2381B" w14:textId="77777777" w:rsidR="00761469" w:rsidRPr="003651D9" w:rsidRDefault="00761469" w:rsidP="00597DB2">
      <w:pPr>
        <w:pStyle w:val="AuthorInstructions"/>
      </w:pPr>
      <w:r w:rsidRPr="003651D9">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39EF56D3"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2DE2AF86" w14:textId="77777777" w:rsidR="00761469" w:rsidRPr="003651D9" w:rsidRDefault="00761469" w:rsidP="00761469">
      <w:pPr>
        <w:pStyle w:val="BodyText"/>
      </w:pPr>
    </w:p>
    <w:p w14:paraId="6C747D78" w14:textId="77777777" w:rsidR="00761469" w:rsidRPr="003651D9" w:rsidRDefault="00761469" w:rsidP="00761469">
      <w:pPr>
        <w:pStyle w:val="TableTitle"/>
      </w:pPr>
      <w:r w:rsidRPr="003651D9">
        <w:t>Table X.3-1</w:t>
      </w:r>
      <w:r w:rsidR="00701B3A" w:rsidRPr="003651D9">
        <w:t xml:space="preserve">: </w:t>
      </w:r>
      <w:r w:rsidR="004B575B">
        <w:t>DCP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5C2F2BED" w14:textId="77777777" w:rsidTr="00BB76BC">
        <w:trPr>
          <w:cantSplit/>
          <w:tblHeader/>
          <w:jc w:val="center"/>
        </w:trPr>
        <w:tc>
          <w:tcPr>
            <w:tcW w:w="2326" w:type="dxa"/>
            <w:shd w:val="pct15" w:color="auto" w:fill="FFFFFF"/>
          </w:tcPr>
          <w:p w14:paraId="4BFE63F9" w14:textId="4C1C4188" w:rsidR="00761469" w:rsidRPr="003651D9" w:rsidRDefault="001A6676" w:rsidP="00DB186B">
            <w:pPr>
              <w:pStyle w:val="TableEntryHeader"/>
            </w:pPr>
            <w:r>
              <w:t>DCP</w:t>
            </w:r>
            <w:r w:rsidR="00761469" w:rsidRPr="003651D9">
              <w:t xml:space="preserve"> Actor</w:t>
            </w:r>
          </w:p>
        </w:tc>
        <w:tc>
          <w:tcPr>
            <w:tcW w:w="1980" w:type="dxa"/>
            <w:shd w:val="pct15" w:color="auto" w:fill="FFFFFF"/>
          </w:tcPr>
          <w:p w14:paraId="794E1933" w14:textId="77777777" w:rsidR="00761469" w:rsidRPr="003651D9" w:rsidRDefault="00761469" w:rsidP="00DB186B">
            <w:pPr>
              <w:pStyle w:val="TableEntryHeader"/>
            </w:pPr>
            <w:r w:rsidRPr="003651D9">
              <w:t>Actor to be grouped with</w:t>
            </w:r>
          </w:p>
        </w:tc>
        <w:tc>
          <w:tcPr>
            <w:tcW w:w="2160" w:type="dxa"/>
            <w:shd w:val="pct15" w:color="auto" w:fill="FFFFFF"/>
          </w:tcPr>
          <w:p w14:paraId="4429C040" w14:textId="77777777" w:rsidR="00761469" w:rsidRPr="003651D9" w:rsidRDefault="00CD44D7" w:rsidP="00DB186B">
            <w:pPr>
              <w:pStyle w:val="TableEntryHeader"/>
            </w:pPr>
            <w:r w:rsidRPr="003651D9">
              <w:t>Reference</w:t>
            </w:r>
          </w:p>
        </w:tc>
        <w:tc>
          <w:tcPr>
            <w:tcW w:w="2685" w:type="dxa"/>
            <w:shd w:val="pct15" w:color="auto" w:fill="FFFFFF"/>
          </w:tcPr>
          <w:p w14:paraId="10C12182" w14:textId="77777777" w:rsidR="00761469" w:rsidRPr="003651D9" w:rsidRDefault="00761469" w:rsidP="00DB186B">
            <w:pPr>
              <w:pStyle w:val="TableEntryHeader"/>
            </w:pPr>
            <w:r w:rsidRPr="003651D9">
              <w:t>Content Bindings Reference</w:t>
            </w:r>
          </w:p>
        </w:tc>
      </w:tr>
      <w:tr w:rsidR="00761469" w:rsidRPr="003651D9" w14:paraId="03FC170D" w14:textId="77777777" w:rsidTr="00BB76BC">
        <w:trPr>
          <w:cantSplit/>
          <w:trHeight w:val="332"/>
          <w:jc w:val="center"/>
        </w:trPr>
        <w:tc>
          <w:tcPr>
            <w:tcW w:w="2326" w:type="dxa"/>
          </w:tcPr>
          <w:p w14:paraId="18B509AD" w14:textId="4B37658F" w:rsidR="00761469" w:rsidRPr="003651D9" w:rsidRDefault="001A6676" w:rsidP="00DB186B">
            <w:pPr>
              <w:pStyle w:val="TableEntry"/>
            </w:pPr>
            <w:r>
              <w:t>Care Plan Updater</w:t>
            </w:r>
          </w:p>
        </w:tc>
        <w:tc>
          <w:tcPr>
            <w:tcW w:w="1980" w:type="dxa"/>
          </w:tcPr>
          <w:p w14:paraId="7440FEDF" w14:textId="41D89642" w:rsidR="00761469" w:rsidRPr="003651D9" w:rsidRDefault="001A6676" w:rsidP="00DB186B">
            <w:pPr>
              <w:pStyle w:val="TableEntry"/>
            </w:pPr>
            <w:r>
              <w:t>none</w:t>
            </w:r>
          </w:p>
        </w:tc>
        <w:tc>
          <w:tcPr>
            <w:tcW w:w="2160" w:type="dxa"/>
          </w:tcPr>
          <w:p w14:paraId="7C7EA6B9" w14:textId="01EA5435" w:rsidR="00761469" w:rsidRPr="003651D9" w:rsidRDefault="00761469" w:rsidP="00AD069D">
            <w:pPr>
              <w:pStyle w:val="TableEntry"/>
            </w:pPr>
          </w:p>
        </w:tc>
        <w:tc>
          <w:tcPr>
            <w:tcW w:w="2685" w:type="dxa"/>
          </w:tcPr>
          <w:p w14:paraId="1AAD4350" w14:textId="5F4CA690" w:rsidR="00761469" w:rsidRPr="003651D9" w:rsidRDefault="00761469" w:rsidP="00B541EC">
            <w:pPr>
              <w:pStyle w:val="TableEntry"/>
            </w:pPr>
          </w:p>
        </w:tc>
      </w:tr>
      <w:tr w:rsidR="00761469" w:rsidRPr="003651D9" w14:paraId="3E0944B2" w14:textId="77777777" w:rsidTr="00BB76BC">
        <w:trPr>
          <w:cantSplit/>
          <w:trHeight w:val="332"/>
          <w:jc w:val="center"/>
        </w:trPr>
        <w:tc>
          <w:tcPr>
            <w:tcW w:w="2326" w:type="dxa"/>
          </w:tcPr>
          <w:p w14:paraId="790D1008" w14:textId="0861C8AE" w:rsidR="00761469" w:rsidRPr="003651D9" w:rsidRDefault="001A6676" w:rsidP="00DB186B">
            <w:pPr>
              <w:pStyle w:val="TableEntry"/>
            </w:pPr>
            <w:r>
              <w:t>Care Plan Consumer</w:t>
            </w:r>
          </w:p>
        </w:tc>
        <w:tc>
          <w:tcPr>
            <w:tcW w:w="1980" w:type="dxa"/>
          </w:tcPr>
          <w:p w14:paraId="29700B45" w14:textId="30128B7F" w:rsidR="00761469" w:rsidRPr="003651D9" w:rsidRDefault="001A6676" w:rsidP="00DB186B">
            <w:pPr>
              <w:pStyle w:val="TableEntry"/>
            </w:pPr>
            <w:r>
              <w:t xml:space="preserve">none </w:t>
            </w:r>
          </w:p>
        </w:tc>
        <w:tc>
          <w:tcPr>
            <w:tcW w:w="2160" w:type="dxa"/>
          </w:tcPr>
          <w:p w14:paraId="4A6D21BE" w14:textId="56D6DB09" w:rsidR="00761469" w:rsidRPr="003651D9" w:rsidRDefault="00761469" w:rsidP="00F623E5">
            <w:pPr>
              <w:pStyle w:val="TableEntry"/>
            </w:pPr>
          </w:p>
        </w:tc>
        <w:tc>
          <w:tcPr>
            <w:tcW w:w="2685" w:type="dxa"/>
          </w:tcPr>
          <w:p w14:paraId="57B46165" w14:textId="6107E384" w:rsidR="00761469" w:rsidRPr="003651D9" w:rsidRDefault="00761469" w:rsidP="00B541EC">
            <w:pPr>
              <w:pStyle w:val="TableEntry"/>
              <w:ind w:left="0"/>
              <w:jc w:val="center"/>
            </w:pPr>
          </w:p>
        </w:tc>
      </w:tr>
      <w:tr w:rsidR="00761469" w:rsidRPr="003651D9" w14:paraId="2033FD8B" w14:textId="77777777" w:rsidTr="00BB76BC">
        <w:trPr>
          <w:cantSplit/>
          <w:trHeight w:val="332"/>
          <w:jc w:val="center"/>
        </w:trPr>
        <w:tc>
          <w:tcPr>
            <w:tcW w:w="2326" w:type="dxa"/>
          </w:tcPr>
          <w:p w14:paraId="049D34D0" w14:textId="097FF6C7" w:rsidR="00761469" w:rsidRPr="003651D9" w:rsidRDefault="001A6676" w:rsidP="00DB186B">
            <w:pPr>
              <w:pStyle w:val="TableEntry"/>
            </w:pPr>
            <w:r>
              <w:t>Care Plan Manager</w:t>
            </w:r>
          </w:p>
        </w:tc>
        <w:tc>
          <w:tcPr>
            <w:tcW w:w="1980" w:type="dxa"/>
          </w:tcPr>
          <w:p w14:paraId="77D04977" w14:textId="62978FF9" w:rsidR="00761469" w:rsidRPr="003651D9" w:rsidRDefault="001A6676" w:rsidP="00DB186B">
            <w:pPr>
              <w:pStyle w:val="TableEntry"/>
            </w:pPr>
            <w:r>
              <w:t>none</w:t>
            </w:r>
          </w:p>
        </w:tc>
        <w:tc>
          <w:tcPr>
            <w:tcW w:w="2160" w:type="dxa"/>
          </w:tcPr>
          <w:p w14:paraId="0C9F58B6" w14:textId="5BF8222A" w:rsidR="00761469" w:rsidRPr="003651D9" w:rsidRDefault="00761469" w:rsidP="00DB186B">
            <w:pPr>
              <w:pStyle w:val="TableEntry"/>
            </w:pPr>
          </w:p>
        </w:tc>
        <w:tc>
          <w:tcPr>
            <w:tcW w:w="2685" w:type="dxa"/>
          </w:tcPr>
          <w:p w14:paraId="581B08F8" w14:textId="77777777" w:rsidR="00761469" w:rsidRPr="003651D9" w:rsidRDefault="0020453A" w:rsidP="00B541EC">
            <w:pPr>
              <w:pStyle w:val="TableEntry"/>
              <w:ind w:left="0"/>
              <w:jc w:val="center"/>
            </w:pPr>
            <w:r w:rsidRPr="003651D9">
              <w:t>--</w:t>
            </w:r>
          </w:p>
        </w:tc>
      </w:tr>
    </w:tbl>
    <w:p w14:paraId="27F49DF0" w14:textId="741154EF" w:rsidR="00F623E5" w:rsidRPr="003651D9" w:rsidRDefault="00F623E5" w:rsidP="00597DB2">
      <w:pPr>
        <w:pStyle w:val="Note"/>
      </w:pPr>
      <w:r w:rsidRPr="003651D9">
        <w:t>.</w:t>
      </w:r>
    </w:p>
    <w:p w14:paraId="6E5BD468" w14:textId="77777777" w:rsidR="00CF283F" w:rsidRPr="003651D9" w:rsidRDefault="00CF283F" w:rsidP="00303E20">
      <w:pPr>
        <w:pStyle w:val="Heading2"/>
        <w:numPr>
          <w:ilvl w:val="0"/>
          <w:numId w:val="0"/>
        </w:numPr>
        <w:rPr>
          <w:noProof w:val="0"/>
        </w:rPr>
      </w:pPr>
      <w:bookmarkStart w:id="60" w:name="_Toc445122376"/>
      <w:r w:rsidRPr="003651D9">
        <w:rPr>
          <w:noProof w:val="0"/>
        </w:rPr>
        <w:t>X.</w:t>
      </w:r>
      <w:r w:rsidR="00AF472E" w:rsidRPr="003651D9">
        <w:rPr>
          <w:noProof w:val="0"/>
        </w:rPr>
        <w:t>4</w:t>
      </w:r>
      <w:r w:rsidR="005F21E7" w:rsidRPr="003651D9">
        <w:rPr>
          <w:noProof w:val="0"/>
        </w:rPr>
        <w:t xml:space="preserve"> </w:t>
      </w:r>
      <w:r w:rsidR="004B575B">
        <w:rPr>
          <w:noProof w:val="0"/>
        </w:rPr>
        <w:t>DCP</w:t>
      </w:r>
      <w:r w:rsidRPr="003651D9">
        <w:rPr>
          <w:noProof w:val="0"/>
        </w:rPr>
        <w:t xml:space="preserve"> </w:t>
      </w:r>
      <w:bookmarkEnd w:id="52"/>
      <w:bookmarkEnd w:id="53"/>
      <w:r w:rsidR="00167DB7" w:rsidRPr="003651D9">
        <w:rPr>
          <w:noProof w:val="0"/>
        </w:rPr>
        <w:t>Overview</w:t>
      </w:r>
      <w:bookmarkEnd w:id="60"/>
    </w:p>
    <w:p w14:paraId="50BA5666" w14:textId="0955A0A7" w:rsidR="003F58C5" w:rsidRDefault="003C3AD6" w:rsidP="003A09FE">
      <w:pPr>
        <w:pStyle w:val="BodyText"/>
        <w:rPr>
          <w:iCs/>
        </w:rPr>
      </w:pPr>
      <w:r>
        <w:rPr>
          <w:iCs/>
        </w:rPr>
        <w:t xml:space="preserve">Care planning is needed to manage medically complex and/or functionally impaired individuals as they interact with the health care system. Often, these individuals require real time coordination of the care as they </w:t>
      </w:r>
      <w:r w:rsidR="00E36293">
        <w:rPr>
          <w:iCs/>
        </w:rPr>
        <w:t xml:space="preserve">receive care from </w:t>
      </w:r>
      <w:r>
        <w:rPr>
          <w:iCs/>
        </w:rPr>
        <w:t>multiple care providers</w:t>
      </w:r>
      <w:r w:rsidR="00E36293">
        <w:rPr>
          <w:iCs/>
        </w:rPr>
        <w:t xml:space="preserve"> and care settings</w:t>
      </w:r>
      <w:r>
        <w:rPr>
          <w:iCs/>
        </w:rPr>
        <w:t xml:space="preserve">.  </w:t>
      </w:r>
      <w:r w:rsidR="00E36293">
        <w:rPr>
          <w:iCs/>
        </w:rPr>
        <w:t xml:space="preserve">HL7 Care Plan Domain Analysis Model depicts the care plan as a tool used by clinicians to plan and </w:t>
      </w:r>
      <w:r w:rsidR="00FD2E73">
        <w:rPr>
          <w:iCs/>
        </w:rPr>
        <w:lastRenderedPageBreak/>
        <w:t>c</w:t>
      </w:r>
      <w:r w:rsidR="00E36293">
        <w:rPr>
          <w:iCs/>
        </w:rPr>
        <w:t>oordinate care</w:t>
      </w:r>
      <w:r w:rsidR="00F70316">
        <w:rPr>
          <w:rStyle w:val="FootnoteReference"/>
          <w:iCs/>
        </w:rPr>
        <w:footnoteReference w:id="5"/>
      </w:r>
      <w:r w:rsidR="00E36293">
        <w:rPr>
          <w:iCs/>
        </w:rPr>
        <w:t xml:space="preserve">. </w:t>
      </w:r>
      <w:r w:rsidR="00F70316">
        <w:rPr>
          <w:iCs/>
        </w:rPr>
        <w:t>Effective care planning and care coordination for patient with complex health problems and needs are need</w:t>
      </w:r>
      <w:r w:rsidR="00265874">
        <w:rPr>
          <w:iCs/>
        </w:rPr>
        <w:t>ed</w:t>
      </w:r>
      <w:r w:rsidR="00F70316">
        <w:rPr>
          <w:iCs/>
        </w:rPr>
        <w:t xml:space="preserve"> throughout the world.</w:t>
      </w:r>
      <w:r w:rsidR="003F58C5">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Pr>
          <w:rStyle w:val="FootnoteReference"/>
          <w:iCs/>
        </w:rPr>
        <w:footnoteReference w:id="6"/>
      </w:r>
    </w:p>
    <w:p w14:paraId="65208EB6" w14:textId="2B8B8891" w:rsidR="00071B0C" w:rsidRDefault="00F70316" w:rsidP="00D3503E">
      <w:pPr>
        <w:pStyle w:val="BodyText"/>
        <w:rPr>
          <w:iCs/>
        </w:rPr>
      </w:pPr>
      <w:r>
        <w:rPr>
          <w:iCs/>
        </w:rPr>
        <w:t xml:space="preserve"> </w:t>
      </w:r>
      <w:r w:rsidR="003C3AD6">
        <w:rPr>
          <w:iCs/>
        </w:rPr>
        <w:t>In the United States,</w:t>
      </w:r>
      <w:r w:rsidR="00CE63C0">
        <w:rPr>
          <w:iCs/>
        </w:rPr>
        <w:t xml:space="preserve"> providers and payers are interested in ensuring that patients are receiving effective and efficient care.</w:t>
      </w:r>
      <w:r w:rsidR="003C3AD6">
        <w:rPr>
          <w:iCs/>
        </w:rPr>
        <w:t xml:space="preserve"> </w:t>
      </w:r>
      <w:r w:rsidR="00CE63C0">
        <w:rPr>
          <w:iCs/>
        </w:rPr>
        <w:t xml:space="preserve">The </w:t>
      </w:r>
      <w:r w:rsidR="003C3AD6">
        <w:rPr>
          <w:iCs/>
        </w:rPr>
        <w:t xml:space="preserve">Medicare and Medicaid EHR incentive programs provide </w:t>
      </w:r>
      <w:r w:rsidR="00FF33D1">
        <w:rPr>
          <w:iCs/>
        </w:rPr>
        <w:t xml:space="preserve">financial </w:t>
      </w:r>
      <w:r w:rsidR="003C3AD6">
        <w:rPr>
          <w:iCs/>
        </w:rPr>
        <w:t xml:space="preserve">incentives </w:t>
      </w:r>
      <w:r w:rsidR="00FF33D1">
        <w:rPr>
          <w:iCs/>
        </w:rPr>
        <w:t xml:space="preserve">to care providers </w:t>
      </w:r>
      <w:r w:rsidR="003C3AD6">
        <w:rPr>
          <w:iCs/>
        </w:rPr>
        <w:t xml:space="preserve">for the meaningful use of certified EHR technology </w:t>
      </w:r>
      <w:r w:rsidR="00FF33D1">
        <w:rPr>
          <w:iCs/>
        </w:rPr>
        <w:t>that</w:t>
      </w:r>
      <w:r w:rsidR="003C3AD6">
        <w:rPr>
          <w:iCs/>
        </w:rPr>
        <w:t xml:space="preserve"> support</w:t>
      </w:r>
      <w:r w:rsidR="00E36293">
        <w:rPr>
          <w:iCs/>
        </w:rPr>
        <w:t>s</w:t>
      </w:r>
      <w:r w:rsidR="00FF33D1">
        <w:rPr>
          <w:iCs/>
        </w:rPr>
        <w:t xml:space="preserve"> care coordination</w:t>
      </w:r>
      <w:r w:rsidR="00FF33D1">
        <w:rPr>
          <w:rStyle w:val="FootnoteReference"/>
          <w:iCs/>
        </w:rPr>
        <w:footnoteReference w:id="7"/>
      </w:r>
      <w:r w:rsidR="00FF33D1">
        <w:rPr>
          <w:iCs/>
        </w:rPr>
        <w:t xml:space="preserve">. </w:t>
      </w:r>
      <w:r w:rsidR="00265874">
        <w:rPr>
          <w:iCs/>
        </w:rPr>
        <w:t>According to the United States Office of the National Coordinator for Health Information Technology’s Connecting Health and Care for the Nation Shared Nationwide Interoperability Roadmap, “</w:t>
      </w:r>
      <w:r w:rsidR="00265874" w:rsidRPr="00265874">
        <w:rPr>
          <w:iCs/>
        </w:rPr>
        <w:t>Providers also play a critical role in coordinating care with other providers in support of patients. However, coordinating</w:t>
      </w:r>
      <w:r w:rsidR="00265874">
        <w:rPr>
          <w:iCs/>
        </w:rPr>
        <w:t xml:space="preserve"> </w:t>
      </w:r>
      <w:r w:rsidR="00265874" w:rsidRPr="00265874">
        <w:rPr>
          <w:iCs/>
        </w:rPr>
        <w:t>care and engaging with multi-disciplinary, cross-organization care, support and service teams has been incredibly</w:t>
      </w:r>
      <w:r w:rsidR="00265874">
        <w:rPr>
          <w:iCs/>
        </w:rPr>
        <w:t xml:space="preserve"> </w:t>
      </w:r>
      <w:r w:rsidR="00265874" w:rsidRPr="00265874">
        <w:rPr>
          <w:iCs/>
        </w:rPr>
        <w:t>difficult with the tools available today. Technology that does not facilitate the sharing and use of electronic health</w:t>
      </w:r>
      <w:r w:rsidR="00265874">
        <w:rPr>
          <w:iCs/>
        </w:rPr>
        <w:t xml:space="preserve"> </w:t>
      </w:r>
      <w:r w:rsidR="00265874" w:rsidRPr="00265874">
        <w:rPr>
          <w:iCs/>
        </w:rPr>
        <w:t>information that providers need, when they need it, which often creates additional challenges to care coordination.</w:t>
      </w:r>
      <w:r w:rsidR="00FD2E73">
        <w:rPr>
          <w:iCs/>
        </w:rPr>
        <w:t xml:space="preserve"> </w:t>
      </w:r>
      <w:r w:rsidR="00265874" w:rsidRPr="00265874">
        <w:rPr>
          <w:iCs/>
        </w:rPr>
        <w:t>Additionally, care coordination via electronic means requires workflow changes for providers and their staff, particularly</w:t>
      </w:r>
      <w:r w:rsidR="00265874">
        <w:rPr>
          <w:iCs/>
        </w:rPr>
        <w:t xml:space="preserve"> </w:t>
      </w:r>
      <w:r w:rsidR="00265874" w:rsidRPr="00265874">
        <w:rPr>
          <w:iCs/>
        </w:rPr>
        <w:t>to close referral loops and ensure all of an individual’s health information is available to the entire care, support and</w:t>
      </w:r>
      <w:r w:rsidR="00265874">
        <w:rPr>
          <w:iCs/>
        </w:rPr>
        <w:t xml:space="preserve"> </w:t>
      </w:r>
      <w:r w:rsidR="00265874" w:rsidRPr="00265874">
        <w:rPr>
          <w:iCs/>
        </w:rPr>
        <w:t>services team. These workflow changes are not insignificant and must be overcome in order to enable interoperability.</w:t>
      </w:r>
      <w:r w:rsidR="00265874">
        <w:rPr>
          <w:iCs/>
        </w:rPr>
        <w:t>”</w:t>
      </w:r>
      <w:r w:rsidR="00265874">
        <w:rPr>
          <w:rStyle w:val="FootnoteReference"/>
          <w:iCs/>
        </w:rPr>
        <w:footnoteReference w:id="8"/>
      </w:r>
    </w:p>
    <w:p w14:paraId="2D0FD2A8" w14:textId="77777777" w:rsidR="00071B0C" w:rsidRDefault="00071B0C" w:rsidP="00D3503E">
      <w:pPr>
        <w:pStyle w:val="BodyText"/>
        <w:rPr>
          <w:iCs/>
        </w:rPr>
      </w:pPr>
    </w:p>
    <w:p w14:paraId="61BE2F0B" w14:textId="4B8A1822" w:rsidR="00467CEA" w:rsidRPr="00467CEA" w:rsidRDefault="003F58C5" w:rsidP="00D3503E">
      <w:pPr>
        <w:pStyle w:val="BodyText"/>
        <w:spacing w:before="0"/>
      </w:pPr>
      <w:r>
        <w:rPr>
          <w:iCs/>
        </w:rPr>
        <w:t xml:space="preserve">This profile depicts how multiple care plans can be </w:t>
      </w:r>
      <w:r w:rsidR="00034E50">
        <w:rPr>
          <w:iCs/>
        </w:rPr>
        <w:t>shared</w:t>
      </w:r>
      <w:r>
        <w:rPr>
          <w:iCs/>
        </w:rPr>
        <w:t xml:space="preserve"> and used to plan and coordinate care</w:t>
      </w:r>
      <w:r w:rsidR="00071B0C">
        <w:rPr>
          <w:iCs/>
        </w:rPr>
        <w:t>.</w:t>
      </w:r>
      <w:r>
        <w:rPr>
          <w:iCs/>
        </w:rPr>
        <w:t xml:space="preserve"> </w:t>
      </w:r>
    </w:p>
    <w:p w14:paraId="581FA50B" w14:textId="77777777" w:rsidR="00167DB7" w:rsidRPr="003651D9" w:rsidRDefault="00104BE6" w:rsidP="003D19E0">
      <w:pPr>
        <w:pStyle w:val="Heading3"/>
        <w:keepNext w:val="0"/>
        <w:numPr>
          <w:ilvl w:val="0"/>
          <w:numId w:val="0"/>
        </w:numPr>
        <w:rPr>
          <w:bCs/>
          <w:noProof w:val="0"/>
        </w:rPr>
      </w:pPr>
      <w:bookmarkStart w:id="61" w:name="_Toc445122377"/>
      <w:r w:rsidRPr="003651D9">
        <w:rPr>
          <w:bCs/>
          <w:noProof w:val="0"/>
        </w:rPr>
        <w:t>X.</w:t>
      </w:r>
      <w:r w:rsidR="00AF472E" w:rsidRPr="003651D9">
        <w:rPr>
          <w:bCs/>
          <w:noProof w:val="0"/>
        </w:rPr>
        <w:t>4</w:t>
      </w:r>
      <w:r w:rsidR="00167DB7" w:rsidRPr="003651D9">
        <w:rPr>
          <w:bCs/>
          <w:noProof w:val="0"/>
        </w:rPr>
        <w:t>.1 Concepts</w:t>
      </w:r>
      <w:bookmarkEnd w:id="61"/>
    </w:p>
    <w:p w14:paraId="69546B0D" w14:textId="229CB524" w:rsidR="00991226" w:rsidRPr="00A91203" w:rsidRDefault="004B575B" w:rsidP="004B575B">
      <w:pPr>
        <w:rPr>
          <w:szCs w:val="24"/>
        </w:rPr>
      </w:pPr>
      <w:r w:rsidRPr="00A91203">
        <w:rPr>
          <w:szCs w:val="24"/>
        </w:rPr>
        <w:t>Care plans have many different meanings to many different people. Each discipline has its own definition of what a care plan is and what it</w:t>
      </w:r>
      <w:r w:rsidR="00991226" w:rsidRPr="00A91203">
        <w:rPr>
          <w:szCs w:val="24"/>
        </w:rPr>
        <w:t xml:space="preserve"> contains. This profile uses</w:t>
      </w:r>
      <w:r w:rsidRPr="00A91203">
        <w:rPr>
          <w:szCs w:val="24"/>
        </w:rPr>
        <w:t xml:space="preserve"> the term </w:t>
      </w:r>
      <w:r w:rsidR="00991226" w:rsidRPr="00A91203">
        <w:rPr>
          <w:szCs w:val="24"/>
        </w:rPr>
        <w:t>‘</w:t>
      </w:r>
      <w:r w:rsidRPr="00A91203">
        <w:rPr>
          <w:szCs w:val="24"/>
        </w:rPr>
        <w:t>care plan</w:t>
      </w:r>
      <w:r w:rsidR="00034E50">
        <w:rPr>
          <w:szCs w:val="24"/>
        </w:rPr>
        <w:t>ning</w:t>
      </w:r>
      <w:r w:rsidR="00991226" w:rsidRPr="00A91203">
        <w:rPr>
          <w:szCs w:val="24"/>
        </w:rPr>
        <w:t>’</w:t>
      </w:r>
      <w:r w:rsidRPr="00A91203">
        <w:rPr>
          <w:szCs w:val="24"/>
        </w:rPr>
        <w:t xml:space="preserve"> for the </w:t>
      </w:r>
      <w:r w:rsidR="00034E50">
        <w:rPr>
          <w:szCs w:val="24"/>
        </w:rPr>
        <w:t>process of</w:t>
      </w:r>
      <w:r w:rsidR="00991226" w:rsidRPr="00A91203">
        <w:rPr>
          <w:szCs w:val="24"/>
        </w:rPr>
        <w:t xml:space="preserve"> </w:t>
      </w:r>
      <w:r w:rsidR="00034E50">
        <w:rPr>
          <w:szCs w:val="24"/>
        </w:rPr>
        <w:t>sharing</w:t>
      </w:r>
      <w:r w:rsidR="00991226" w:rsidRPr="00A91203">
        <w:rPr>
          <w:szCs w:val="24"/>
        </w:rPr>
        <w:t xml:space="preserve"> care plan</w:t>
      </w:r>
      <w:r w:rsidR="00034E50">
        <w:rPr>
          <w:szCs w:val="24"/>
        </w:rPr>
        <w:t>s</w:t>
      </w:r>
      <w:r w:rsidR="00991226" w:rsidRPr="00A91203">
        <w:rPr>
          <w:szCs w:val="24"/>
        </w:rPr>
        <w:t xml:space="preserve"> for the patient. </w:t>
      </w:r>
      <w:r w:rsidR="00BC4147">
        <w:rPr>
          <w:szCs w:val="24"/>
        </w:rPr>
        <w:t>Dynamic care planning</w:t>
      </w:r>
      <w:r w:rsidR="00BC4147" w:rsidRPr="00A91203">
        <w:rPr>
          <w:szCs w:val="24"/>
        </w:rPr>
        <w:t xml:space="preserve"> </w:t>
      </w:r>
      <w:r w:rsidR="00991226" w:rsidRPr="00A91203">
        <w:rPr>
          <w:szCs w:val="24"/>
        </w:rPr>
        <w:t>expands the concept of care plan</w:t>
      </w:r>
      <w:r w:rsidR="00034E50">
        <w:rPr>
          <w:szCs w:val="24"/>
        </w:rPr>
        <w:t>ning</w:t>
      </w:r>
      <w:r w:rsidR="00991226" w:rsidRPr="00A91203">
        <w:rPr>
          <w:szCs w:val="24"/>
        </w:rPr>
        <w:t xml:space="preserve"> from being only discipline specific to an interdisciplinary </w:t>
      </w:r>
      <w:r w:rsidR="00034E50">
        <w:rPr>
          <w:szCs w:val="24"/>
        </w:rPr>
        <w:t>process</w:t>
      </w:r>
      <w:r w:rsidR="00991226" w:rsidRPr="00A91203">
        <w:rPr>
          <w:szCs w:val="24"/>
        </w:rPr>
        <w:t xml:space="preserve"> where all disciplines that care for the patient are able to communicate their plan</w:t>
      </w:r>
      <w:r w:rsidR="00034E50">
        <w:rPr>
          <w:szCs w:val="24"/>
        </w:rPr>
        <w:t>s</w:t>
      </w:r>
      <w:r w:rsidR="00991226" w:rsidRPr="00A91203">
        <w:rPr>
          <w:szCs w:val="24"/>
        </w:rPr>
        <w:t xml:space="preserve"> of care, treatment plan</w:t>
      </w:r>
      <w:r w:rsidR="00034E50">
        <w:rPr>
          <w:szCs w:val="24"/>
        </w:rPr>
        <w:t>s</w:t>
      </w:r>
      <w:r w:rsidR="00991226" w:rsidRPr="00A91203">
        <w:rPr>
          <w:szCs w:val="24"/>
        </w:rPr>
        <w:t>, health issues, interventions and goals/outcomes,</w:t>
      </w:r>
      <w:r w:rsidR="00034E50">
        <w:rPr>
          <w:szCs w:val="24"/>
        </w:rPr>
        <w:t xml:space="preserve"> etc</w:t>
      </w:r>
      <w:r w:rsidR="00BC4147">
        <w:rPr>
          <w:szCs w:val="24"/>
        </w:rPr>
        <w:t>.</w:t>
      </w:r>
      <w:r w:rsidR="00991226" w:rsidRPr="00A91203">
        <w:rPr>
          <w:szCs w:val="24"/>
        </w:rPr>
        <w:t xml:space="preserve"> for the patient. </w:t>
      </w:r>
    </w:p>
    <w:p w14:paraId="669BB813" w14:textId="77777777" w:rsidR="004B575B" w:rsidRPr="00A91203" w:rsidRDefault="004B575B" w:rsidP="004B575B">
      <w:pPr>
        <w:rPr>
          <w:szCs w:val="24"/>
        </w:rPr>
      </w:pPr>
      <w:r w:rsidRPr="00A91203">
        <w:rPr>
          <w:szCs w:val="24"/>
        </w:rPr>
        <w:lastRenderedPageBreak/>
        <w:t xml:space="preserve">As identified in the </w:t>
      </w:r>
      <w:r w:rsidR="00991226" w:rsidRPr="00A91203">
        <w:rPr>
          <w:szCs w:val="24"/>
        </w:rPr>
        <w:t xml:space="preserve">IHE PCC </w:t>
      </w:r>
      <w:r w:rsidRPr="00A91203">
        <w:rPr>
          <w:szCs w:val="24"/>
        </w:rPr>
        <w:t>Nursing White Paper to Advocate the Uptake of Patient Plan of Care and eNursing Summary Profiles July 2012, each clinical discipline’s plan of care or treatment plan should be incorporated into one overarching central Care Plan for the patient. Th</w:t>
      </w:r>
      <w:r w:rsidR="00991226" w:rsidRPr="00A91203">
        <w:rPr>
          <w:szCs w:val="24"/>
        </w:rPr>
        <w:t>is</w:t>
      </w:r>
      <w:r w:rsidRPr="00A91203">
        <w:rPr>
          <w:szCs w:val="24"/>
        </w:rPr>
        <w:t xml:space="preserve"> profile will address many of the needs not met in many document based static use case specific care plans:</w:t>
      </w:r>
    </w:p>
    <w:p w14:paraId="7EF18F62" w14:textId="7AE6D154" w:rsidR="004B575B" w:rsidRPr="00A91203" w:rsidRDefault="004B575B" w:rsidP="00AA3771">
      <w:pPr>
        <w:pStyle w:val="ListParagraph"/>
        <w:numPr>
          <w:ilvl w:val="0"/>
          <w:numId w:val="22"/>
        </w:numPr>
        <w:spacing w:after="120"/>
        <w:contextualSpacing/>
        <w:rPr>
          <w:szCs w:val="24"/>
        </w:rPr>
      </w:pPr>
      <w:r w:rsidRPr="00A91203">
        <w:rPr>
          <w:szCs w:val="24"/>
        </w:rPr>
        <w:t xml:space="preserve">A </w:t>
      </w:r>
      <w:r w:rsidR="00C741DD" w:rsidRPr="00A91203">
        <w:rPr>
          <w:szCs w:val="24"/>
        </w:rPr>
        <w:t xml:space="preserve">shared </w:t>
      </w:r>
      <w:r w:rsidRPr="00A91203">
        <w:rPr>
          <w:szCs w:val="24"/>
        </w:rPr>
        <w:t>dynamic care plan that meets the needs of many stakeholders (providers, patients, payers, etc);</w:t>
      </w:r>
    </w:p>
    <w:p w14:paraId="1416A4AE" w14:textId="77777777" w:rsidR="004B575B" w:rsidRPr="00A91203" w:rsidRDefault="004B575B" w:rsidP="00AA3771">
      <w:pPr>
        <w:pStyle w:val="ListParagraph"/>
        <w:numPr>
          <w:ilvl w:val="0"/>
          <w:numId w:val="22"/>
        </w:numPr>
        <w:spacing w:after="120"/>
        <w:contextualSpacing/>
        <w:rPr>
          <w:szCs w:val="24"/>
        </w:rPr>
      </w:pPr>
      <w:r w:rsidRPr="00A91203">
        <w:rPr>
          <w:szCs w:val="24"/>
        </w:rPr>
        <w:t>A method to consolidate the many care plans that can be attached to a patient;</w:t>
      </w:r>
    </w:p>
    <w:p w14:paraId="43B86746" w14:textId="77777777" w:rsidR="004B575B" w:rsidRPr="00A91203" w:rsidRDefault="004B575B" w:rsidP="00AA3771">
      <w:pPr>
        <w:pStyle w:val="ListParagraph"/>
        <w:numPr>
          <w:ilvl w:val="0"/>
          <w:numId w:val="22"/>
        </w:numPr>
        <w:spacing w:after="120"/>
        <w:contextualSpacing/>
        <w:rPr>
          <w:szCs w:val="24"/>
        </w:rPr>
      </w:pPr>
      <w:r w:rsidRPr="00A91203">
        <w:rPr>
          <w:szCs w:val="24"/>
        </w:rPr>
        <w:t>Provide a framework for centralized dynamic care planning.</w:t>
      </w:r>
    </w:p>
    <w:p w14:paraId="145ECDE3" w14:textId="77777777" w:rsidR="004B575B" w:rsidRPr="004B575B" w:rsidRDefault="004B575B" w:rsidP="00597DB2">
      <w:pPr>
        <w:pStyle w:val="AuthorInstructions"/>
        <w:rPr>
          <w:sz w:val="16"/>
          <w:szCs w:val="16"/>
        </w:rPr>
      </w:pPr>
    </w:p>
    <w:p w14:paraId="140D2EB2" w14:textId="77777777" w:rsidR="00126A38" w:rsidRDefault="00126A38" w:rsidP="00126A38">
      <w:pPr>
        <w:pStyle w:val="Heading3"/>
        <w:keepNext w:val="0"/>
        <w:numPr>
          <w:ilvl w:val="0"/>
          <w:numId w:val="0"/>
        </w:numPr>
        <w:rPr>
          <w:bCs/>
          <w:noProof w:val="0"/>
        </w:rPr>
      </w:pPr>
      <w:bookmarkStart w:id="62" w:name="_Toc445122378"/>
      <w:r w:rsidRPr="003651D9">
        <w:rPr>
          <w:bCs/>
          <w:noProof w:val="0"/>
        </w:rPr>
        <w:t>X.4.2 Use Case</w:t>
      </w:r>
      <w:bookmarkEnd w:id="62"/>
    </w:p>
    <w:p w14:paraId="58C5231A" w14:textId="77777777" w:rsidR="00BB4DB0" w:rsidRDefault="00BB4DB0" w:rsidP="00BB4DB0">
      <w:pPr>
        <w:pStyle w:val="BodyText"/>
      </w:pPr>
      <w:r>
        <w:t>This profile reuses the HL7 Care Plan Domain Analysis Model specification storyboard 2: Chronic Conditions</w:t>
      </w:r>
      <w:r>
        <w:rPr>
          <w:rStyle w:val="FootnoteReference"/>
        </w:rPr>
        <w:footnoteReference w:id="9"/>
      </w:r>
      <w:r>
        <w:t xml:space="preserve"> with permission from H</w:t>
      </w:r>
      <w:r w:rsidR="00355623">
        <w:t>L7 Patient Care Work Group. The</w:t>
      </w:r>
      <w:r>
        <w:t xml:space="preserve"> storyboard includes chronic disea</w:t>
      </w:r>
      <w:r w:rsidR="00614038">
        <w:t xml:space="preserve">se management as well as a </w:t>
      </w:r>
      <w:r>
        <w:t>transition of care</w:t>
      </w:r>
      <w:r w:rsidR="00614038">
        <w:t xml:space="preserve"> episode</w:t>
      </w:r>
      <w:r>
        <w:t xml:space="preserve">. </w:t>
      </w:r>
    </w:p>
    <w:p w14:paraId="1DE07E61" w14:textId="77777777" w:rsidR="00355623" w:rsidRPr="00BB4DB0" w:rsidRDefault="00355623" w:rsidP="00BB4DB0">
      <w:pPr>
        <w:pStyle w:val="BodyText"/>
      </w:pPr>
      <w:r>
        <w:t xml:space="preserve">For the purpose of IHE profiling, the storyboard is being referred to as a use case. </w:t>
      </w:r>
    </w:p>
    <w:p w14:paraId="485D1239" w14:textId="77777777" w:rsidR="00FD6B22" w:rsidRDefault="007773C8" w:rsidP="00126A38">
      <w:pPr>
        <w:pStyle w:val="Heading4"/>
        <w:numPr>
          <w:ilvl w:val="0"/>
          <w:numId w:val="0"/>
        </w:numPr>
        <w:ind w:left="864" w:hanging="864"/>
        <w:rPr>
          <w:noProof w:val="0"/>
        </w:rPr>
      </w:pPr>
      <w:bookmarkStart w:id="63" w:name="_Toc445122379"/>
      <w:r w:rsidRPr="003651D9">
        <w:rPr>
          <w:noProof w:val="0"/>
        </w:rPr>
        <w:t>X.</w:t>
      </w:r>
      <w:r w:rsidR="00AF472E" w:rsidRPr="003651D9">
        <w:rPr>
          <w:noProof w:val="0"/>
        </w:rPr>
        <w:t>4</w:t>
      </w:r>
      <w:r w:rsidRPr="003651D9">
        <w:rPr>
          <w:noProof w:val="0"/>
        </w:rPr>
        <w:t>.2</w:t>
      </w:r>
      <w:r w:rsidR="00126A38" w:rsidRPr="003651D9">
        <w:rPr>
          <w:noProof w:val="0"/>
        </w:rPr>
        <w:t>.1</w:t>
      </w:r>
      <w:r w:rsidRPr="003651D9">
        <w:rPr>
          <w:noProof w:val="0"/>
        </w:rPr>
        <w:t xml:space="preserve"> Use</w:t>
      </w:r>
      <w:r w:rsidR="00FD6B22" w:rsidRPr="003651D9">
        <w:rPr>
          <w:noProof w:val="0"/>
        </w:rPr>
        <w:t xml:space="preserve"> Case</w:t>
      </w:r>
      <w:r w:rsidR="002869E8" w:rsidRPr="003651D9">
        <w:rPr>
          <w:noProof w:val="0"/>
        </w:rPr>
        <w:t xml:space="preserve">: </w:t>
      </w:r>
      <w:r w:rsidR="00BB4DB0">
        <w:rPr>
          <w:noProof w:val="0"/>
        </w:rPr>
        <w:t>Chronic Conditions</w:t>
      </w:r>
      <w:bookmarkEnd w:id="63"/>
    </w:p>
    <w:p w14:paraId="3590FD62" w14:textId="77777777" w:rsidR="00614038" w:rsidRPr="00614038" w:rsidRDefault="00614038" w:rsidP="00614038">
      <w:pPr>
        <w:pStyle w:val="BodyText"/>
      </w:pPr>
      <w:r>
        <w:t xml:space="preserve">The use case provides narrative description of clinical scenarios where the care plan is accessed, updated or used during care provision. </w:t>
      </w:r>
    </w:p>
    <w:p w14:paraId="165568ED" w14:textId="77777777" w:rsidR="00CF283F" w:rsidRDefault="007773C8" w:rsidP="00126A38">
      <w:pPr>
        <w:pStyle w:val="Heading5"/>
        <w:numPr>
          <w:ilvl w:val="0"/>
          <w:numId w:val="0"/>
        </w:numPr>
        <w:rPr>
          <w:noProof w:val="0"/>
        </w:rPr>
      </w:pPr>
      <w:bookmarkStart w:id="64" w:name="_Toc445122380"/>
      <w:r w:rsidRPr="003651D9">
        <w:rPr>
          <w:noProof w:val="0"/>
        </w:rPr>
        <w:t>X.</w:t>
      </w:r>
      <w:r w:rsidR="00AF472E" w:rsidRPr="003651D9">
        <w:rPr>
          <w:noProof w:val="0"/>
        </w:rPr>
        <w:t>4</w:t>
      </w:r>
      <w:r w:rsidRPr="003651D9">
        <w:rPr>
          <w:noProof w:val="0"/>
        </w:rPr>
        <w:t>.2.1</w:t>
      </w:r>
      <w:r w:rsidR="00126A38" w:rsidRPr="003651D9">
        <w:rPr>
          <w:noProof w:val="0"/>
        </w:rPr>
        <w:t>.1</w:t>
      </w:r>
      <w:r w:rsidRPr="003651D9">
        <w:rPr>
          <w:noProof w:val="0"/>
        </w:rPr>
        <w:t xml:space="preserve"> </w:t>
      </w:r>
      <w:r w:rsidR="00614038">
        <w:rPr>
          <w:noProof w:val="0"/>
        </w:rPr>
        <w:t xml:space="preserve">Chronic Conditions </w:t>
      </w:r>
      <w:r w:rsidR="005F21E7" w:rsidRPr="003651D9">
        <w:rPr>
          <w:noProof w:val="0"/>
        </w:rPr>
        <w:t>Use Case</w:t>
      </w:r>
      <w:r w:rsidR="002869E8" w:rsidRPr="003651D9">
        <w:rPr>
          <w:noProof w:val="0"/>
        </w:rPr>
        <w:t xml:space="preserve"> Description</w:t>
      </w:r>
      <w:bookmarkEnd w:id="64"/>
    </w:p>
    <w:p w14:paraId="65A71B25" w14:textId="77777777" w:rsidR="00614038" w:rsidRDefault="00614038" w:rsidP="00614038">
      <w:pPr>
        <w:pStyle w:val="BodyText"/>
      </w:pPr>
      <w:r w:rsidRPr="00614038">
        <w:t xml:space="preserve">The purpose of the </w:t>
      </w:r>
      <w:r>
        <w:t xml:space="preserve">HL7 </w:t>
      </w:r>
      <w:r w:rsidRPr="00614038">
        <w:t xml:space="preserve">chronic conditions care plan storyboard </w:t>
      </w:r>
      <w:r>
        <w:t xml:space="preserve">(use case) </w:t>
      </w:r>
      <w:r w:rsidRPr="00614038">
        <w:t>is to illustrate the communication flow and documentation of a care plan between a patient, his or her primary care provider</w:t>
      </w:r>
      <w:r w:rsidR="00EF5BD1">
        <w:t>, ancillary providers</w:t>
      </w:r>
      <w:r w:rsidRPr="00614038">
        <w:t xml:space="preserve"> and specialists involved in the discovery and treatment of a case of Type II Diabetes Mellitus. </w:t>
      </w:r>
      <w:r>
        <w:t>It</w:t>
      </w:r>
      <w:r w:rsidR="009013A1">
        <w:t xml:space="preserve"> consists of five</w:t>
      </w:r>
      <w:r>
        <w:t xml:space="preserve"> </w:t>
      </w:r>
      <w:r w:rsidR="009013A1">
        <w:t xml:space="preserve">types of </w:t>
      </w:r>
      <w:r>
        <w:t>encounters (</w:t>
      </w:r>
      <w:r w:rsidRPr="00614038">
        <w:t>although in reality there could be many more encounters</w:t>
      </w:r>
      <w:r>
        <w:t xml:space="preserve">) which also include an episode of care in which transition of care occurs. </w:t>
      </w:r>
      <w:r w:rsidR="00355623">
        <w:t xml:space="preserve">The following encounters are depicted: </w:t>
      </w:r>
    </w:p>
    <w:p w14:paraId="56C94C7B" w14:textId="77777777" w:rsidR="00355623" w:rsidRDefault="00596000" w:rsidP="00355623">
      <w:pPr>
        <w:pStyle w:val="BodyText"/>
        <w:ind w:firstLine="720"/>
      </w:pPr>
      <w:r>
        <w:t>Encounter A:</w:t>
      </w:r>
      <w:r w:rsidR="00355623">
        <w:t xml:space="preserve"> Primary Care Physician Initial Visit</w:t>
      </w:r>
    </w:p>
    <w:p w14:paraId="0387F60F" w14:textId="77777777" w:rsidR="00355623" w:rsidRDefault="00596000" w:rsidP="00355623">
      <w:pPr>
        <w:pStyle w:val="BodyText"/>
        <w:ind w:firstLine="720"/>
      </w:pPr>
      <w:r>
        <w:t>Encounter</w:t>
      </w:r>
      <w:r w:rsidR="00EF5BD1">
        <w:t>(s)</w:t>
      </w:r>
      <w:r>
        <w:t xml:space="preserve"> </w:t>
      </w:r>
      <w:r w:rsidR="00355623">
        <w:t>B</w:t>
      </w:r>
      <w:r>
        <w:t>:</w:t>
      </w:r>
      <w:r w:rsidR="00355623">
        <w:t xml:space="preserve"> Allied Health Care Provider Visits</w:t>
      </w:r>
      <w:r>
        <w:t>/Specialist Visits</w:t>
      </w:r>
      <w:r w:rsidR="00355623">
        <w:t xml:space="preserve"> </w:t>
      </w:r>
    </w:p>
    <w:p w14:paraId="11F75C18" w14:textId="77777777" w:rsidR="00355623" w:rsidRDefault="00596000" w:rsidP="00355623">
      <w:pPr>
        <w:pStyle w:val="BodyText"/>
        <w:ind w:firstLine="720"/>
      </w:pPr>
      <w:r>
        <w:t>Encounter</w:t>
      </w:r>
      <w:r w:rsidR="007337B8">
        <w:t>(s) C: ED Visit with hospital admission</w:t>
      </w:r>
      <w:r w:rsidR="00BE7EBE">
        <w:t xml:space="preserve"> (inpatient stay)</w:t>
      </w:r>
    </w:p>
    <w:p w14:paraId="3890B1AA" w14:textId="3AF64D0D" w:rsidR="00355623" w:rsidRDefault="00596000" w:rsidP="00355623">
      <w:pPr>
        <w:pStyle w:val="BodyText"/>
        <w:ind w:firstLine="720"/>
      </w:pPr>
      <w:r>
        <w:t xml:space="preserve">Encounter </w:t>
      </w:r>
      <w:r w:rsidR="005A0264">
        <w:t>D</w:t>
      </w:r>
      <w:r>
        <w:t>:</w:t>
      </w:r>
      <w:r w:rsidR="00355623">
        <w:t xml:space="preserve"> Primary Care Follow-up </w:t>
      </w:r>
      <w:r>
        <w:t>post hospital discharge Visit</w:t>
      </w:r>
    </w:p>
    <w:p w14:paraId="21FCA672" w14:textId="77777777" w:rsidR="00111C67" w:rsidRDefault="00111C67" w:rsidP="00111C67">
      <w:pPr>
        <w:pStyle w:val="BodyText"/>
      </w:pPr>
      <w:r>
        <w:t xml:space="preserve">The use case contains the following actors and roles. </w:t>
      </w:r>
      <w:r w:rsidR="009471A5">
        <w:t xml:space="preserve"> </w:t>
      </w:r>
    </w:p>
    <w:p w14:paraId="748A152A" w14:textId="77777777" w:rsidR="00111C67" w:rsidRPr="001C3E70" w:rsidRDefault="00111C67" w:rsidP="00A37899">
      <w:pPr>
        <w:pStyle w:val="BodyText"/>
        <w:numPr>
          <w:ilvl w:val="0"/>
          <w:numId w:val="23"/>
        </w:numPr>
      </w:pPr>
      <w:r w:rsidRPr="001C3E70">
        <w:t>Primary Care Physician: Dr. Patricia Primary</w:t>
      </w:r>
    </w:p>
    <w:p w14:paraId="705ADD79" w14:textId="77777777" w:rsidR="00111C67" w:rsidRPr="001C3E70" w:rsidRDefault="00111C67" w:rsidP="00A37899">
      <w:pPr>
        <w:pStyle w:val="BodyText"/>
        <w:numPr>
          <w:ilvl w:val="0"/>
          <w:numId w:val="23"/>
        </w:numPr>
      </w:pPr>
      <w:r w:rsidRPr="001C3E70">
        <w:lastRenderedPageBreak/>
        <w:t>Patient: Mr. Bob Anyman</w:t>
      </w:r>
    </w:p>
    <w:p w14:paraId="68EF567A" w14:textId="77777777" w:rsidR="00111C67" w:rsidRPr="001C3E70" w:rsidRDefault="00111C67" w:rsidP="00A37899">
      <w:pPr>
        <w:pStyle w:val="BodyText"/>
        <w:numPr>
          <w:ilvl w:val="0"/>
          <w:numId w:val="23"/>
        </w:numPr>
      </w:pPr>
      <w:r w:rsidRPr="001C3E70">
        <w:t>Diabetic Educator: Ms. Edith Teaching</w:t>
      </w:r>
    </w:p>
    <w:p w14:paraId="40D57956" w14:textId="77777777" w:rsidR="00111C67" w:rsidRPr="001C3E70" w:rsidRDefault="00111C67" w:rsidP="00A37899">
      <w:pPr>
        <w:pStyle w:val="BodyText"/>
        <w:numPr>
          <w:ilvl w:val="0"/>
          <w:numId w:val="23"/>
        </w:numPr>
      </w:pPr>
      <w:r w:rsidRPr="001C3E70">
        <w:t>Dietitian/Nutrit</w:t>
      </w:r>
      <w:r w:rsidR="00CB6758" w:rsidRPr="001C3E70">
        <w:t xml:space="preserve">ionist: Ms. Debbie Nutrition </w:t>
      </w:r>
    </w:p>
    <w:p w14:paraId="589CAB1D" w14:textId="77777777" w:rsidR="00111C67" w:rsidRPr="001C3E70" w:rsidRDefault="00111C67" w:rsidP="00A37899">
      <w:pPr>
        <w:pStyle w:val="BodyText"/>
        <w:numPr>
          <w:ilvl w:val="0"/>
          <w:numId w:val="23"/>
        </w:numPr>
      </w:pPr>
      <w:r w:rsidRPr="001C3E70">
        <w:t>Exercise Physiologist: Mr. Ed Active</w:t>
      </w:r>
    </w:p>
    <w:p w14:paraId="0D5D4D55" w14:textId="77777777" w:rsidR="00CB6758" w:rsidRPr="001C3E70" w:rsidRDefault="00CB6758" w:rsidP="00A37899">
      <w:pPr>
        <w:pStyle w:val="BodyText"/>
        <w:numPr>
          <w:ilvl w:val="0"/>
          <w:numId w:val="23"/>
        </w:numPr>
      </w:pPr>
      <w:r w:rsidRPr="001C3E70">
        <w:t>Pharmacist: Ms. Susan Script</w:t>
      </w:r>
    </w:p>
    <w:p w14:paraId="4F6C6888" w14:textId="77777777" w:rsidR="00111C67" w:rsidRPr="001C3E70" w:rsidRDefault="00CB6758" w:rsidP="00A37899">
      <w:pPr>
        <w:pStyle w:val="BodyText"/>
        <w:numPr>
          <w:ilvl w:val="0"/>
          <w:numId w:val="23"/>
        </w:numPr>
      </w:pPr>
      <w:r w:rsidRPr="001C3E70">
        <w:t>Optometrist: D</w:t>
      </w:r>
      <w:r w:rsidR="00111C67" w:rsidRPr="001C3E70">
        <w:t>r. Victor Vision</w:t>
      </w:r>
    </w:p>
    <w:p w14:paraId="0CF2FB28" w14:textId="77777777" w:rsidR="00111C67" w:rsidRPr="001C3E70" w:rsidRDefault="00CB6758" w:rsidP="00A37899">
      <w:pPr>
        <w:pStyle w:val="BodyText"/>
        <w:numPr>
          <w:ilvl w:val="0"/>
          <w:numId w:val="23"/>
        </w:numPr>
      </w:pPr>
      <w:r w:rsidRPr="001C3E70">
        <w:t>Podiatrist: D</w:t>
      </w:r>
      <w:r w:rsidR="00111C67" w:rsidRPr="001C3E70">
        <w:t>r. Barry Bunion</w:t>
      </w:r>
    </w:p>
    <w:p w14:paraId="6099E786" w14:textId="77777777" w:rsidR="00111C67" w:rsidRPr="001C3E70" w:rsidRDefault="00CB6758" w:rsidP="00A37899">
      <w:pPr>
        <w:pStyle w:val="BodyText"/>
        <w:numPr>
          <w:ilvl w:val="0"/>
          <w:numId w:val="23"/>
        </w:numPr>
      </w:pPr>
      <w:r w:rsidRPr="001C3E70">
        <w:t xml:space="preserve">Psychologist: Dr. Larry Listener </w:t>
      </w:r>
    </w:p>
    <w:p w14:paraId="0B53F027" w14:textId="77777777" w:rsidR="00CB6758" w:rsidRPr="001C3E70" w:rsidRDefault="00CB6758" w:rsidP="00A37899">
      <w:pPr>
        <w:pStyle w:val="BodyText"/>
        <w:numPr>
          <w:ilvl w:val="0"/>
          <w:numId w:val="23"/>
        </w:numPr>
      </w:pPr>
      <w:r w:rsidRPr="001C3E70">
        <w:t>Emergency Department Physician: Dr. Eddie Emergent</w:t>
      </w:r>
    </w:p>
    <w:p w14:paraId="2E30ADEF" w14:textId="77777777" w:rsidR="00111C67" w:rsidRDefault="00111C67" w:rsidP="00A37899">
      <w:pPr>
        <w:pStyle w:val="BodyText"/>
        <w:numPr>
          <w:ilvl w:val="0"/>
          <w:numId w:val="23"/>
        </w:numPr>
      </w:pPr>
      <w:r w:rsidRPr="001C3E70">
        <w:t>Hospital Attending Physician: Dr. Allen Attend</w:t>
      </w:r>
    </w:p>
    <w:p w14:paraId="1C8D7248" w14:textId="77777777" w:rsidR="00596000" w:rsidRDefault="00596000" w:rsidP="00596000">
      <w:pPr>
        <w:pStyle w:val="BodyText"/>
      </w:pPr>
    </w:p>
    <w:p w14:paraId="7966006E" w14:textId="77777777" w:rsidR="00596000" w:rsidRPr="003E2AA2" w:rsidRDefault="0084683E" w:rsidP="0084683E">
      <w:pPr>
        <w:pStyle w:val="Heading6"/>
        <w:numPr>
          <w:ilvl w:val="0"/>
          <w:numId w:val="0"/>
        </w:numPr>
        <w:ind w:left="1152" w:hanging="1152"/>
      </w:pPr>
      <w:bookmarkStart w:id="65" w:name="_Toc445122381"/>
      <w:r>
        <w:t xml:space="preserve">X.4.2.1.1.1 </w:t>
      </w:r>
      <w:r w:rsidR="00596000" w:rsidRPr="003E2AA2">
        <w:t>Encounter A: Primary Care Physician Initial Visit</w:t>
      </w:r>
      <w:bookmarkEnd w:id="65"/>
    </w:p>
    <w:p w14:paraId="592B78B7" w14:textId="77777777" w:rsidR="00596000" w:rsidRPr="00596000" w:rsidRDefault="00596000" w:rsidP="00596000">
      <w:pPr>
        <w:pStyle w:val="BodyText"/>
        <w:rPr>
          <w:szCs w:val="24"/>
        </w:rPr>
      </w:pPr>
      <w:r w:rsidRPr="003E2AA2">
        <w:rPr>
          <w:b/>
          <w:szCs w:val="24"/>
        </w:rPr>
        <w:t>Pre-conditions:</w:t>
      </w:r>
      <w:r w:rsidRPr="00596000">
        <w:rPr>
          <w:szCs w:val="24"/>
        </w:rPr>
        <w:t xml:space="preserve"> Patient Mr. Bob Anyman attends his primary care physician (PCP) clinic because he has been feeling 775 generally unwell in the past 7-8 months. His recent blood test results reveal abnormal glucose challenge test profile.</w:t>
      </w:r>
    </w:p>
    <w:p w14:paraId="73C2EEF3" w14:textId="77777777" w:rsidR="003E2AA2" w:rsidRDefault="003E2AA2" w:rsidP="003E2AA2">
      <w:pPr>
        <w:pStyle w:val="BodyText"/>
      </w:pPr>
      <w:r w:rsidRPr="003E2AA2">
        <w:rPr>
          <w:b/>
        </w:rPr>
        <w:t>Description of Encounter:</w:t>
      </w:r>
      <w:r w:rsidRPr="003E2AA2">
        <w:t xml:space="preserve"> </w:t>
      </w:r>
      <w:r>
        <w:t>Dr. Patricia Primary reviews Mr. Anyman’s medical history, presenting complaints and the oral glucose tolerance test results and concludes the patient suffers from Type II Diabetes Mellitus (Type II DM). Dr. Primary accesses Mr. Anyman’s medical record, and records the clinical assessment findings and the diagnosis.</w:t>
      </w:r>
    </w:p>
    <w:p w14:paraId="1855E4C1" w14:textId="77777777" w:rsidR="003E2AA2" w:rsidRDefault="003E2AA2" w:rsidP="003E2AA2">
      <w:pPr>
        <w:pStyle w:val="BodyText"/>
      </w:pPr>
      <w:r>
        <w:t>Dr. Primary discusses with Mr. Anyman the identified problems, potential risks, goals, management strategies and intended outcomes. After ensuring that these are understood by the patient, Dr. Primary begins to draw up a customized chronic condition (Type II DM) care plan based on a standardized multi-disciplinary Type II DM care plan adopted for use by her practice. Agreed goals and scheduled activities specific for the care of Mr. Anyman are entered into the care plan.</w:t>
      </w:r>
    </w:p>
    <w:p w14:paraId="323578FC" w14:textId="77777777" w:rsidR="003E2AA2" w:rsidRDefault="003E2AA2" w:rsidP="003E2AA2">
      <w:pPr>
        <w:pStyle w:val="BodyText"/>
      </w:pPr>
      <w:r>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486F3037" w14:textId="77777777" w:rsidR="003E2AA2" w:rsidRDefault="003E2AA2" w:rsidP="003E2AA2">
      <w:pPr>
        <w:pStyle w:val="BodyText"/>
      </w:pPr>
      <w:r>
        <w:t xml:space="preserve">Dr. Primary generates a set of referrals to these allied health care providers. The referrals contain information about the patient’s medical history including the recent diagnosis of Type II </w:t>
      </w:r>
      <w:r>
        <w:lastRenderedPageBreak/>
        <w:t>diabetes, reasons for referral, requested services and supporting clinical information such as any relevant clinical assessment findings including test results. A copy of the care plan agreed to by the patient is made available with the referral</w:t>
      </w:r>
    </w:p>
    <w:p w14:paraId="6C99918F" w14:textId="77777777" w:rsidR="00EF5BD1" w:rsidRDefault="00EF5BD1" w:rsidP="003E2AA2">
      <w:pPr>
        <w:pStyle w:val="BodyText"/>
      </w:pPr>
    </w:p>
    <w:p w14:paraId="5A720426" w14:textId="77777777" w:rsidR="003E2AA2" w:rsidRDefault="003E2AA2" w:rsidP="003E2AA2">
      <w:pPr>
        <w:pStyle w:val="Default"/>
        <w:rPr>
          <w:rFonts w:ascii="Times New Roman" w:hAnsi="Times New Roman" w:cs="Times New Roman"/>
        </w:rPr>
      </w:pPr>
      <w:r w:rsidRPr="003E2AA2">
        <w:rPr>
          <w:rFonts w:ascii="Times New Roman" w:hAnsi="Times New Roman" w:cs="Times New Roman"/>
          <w:b/>
        </w:rPr>
        <w:t xml:space="preserve">Post Condition: </w:t>
      </w:r>
      <w:r w:rsidRPr="003E2AA2">
        <w:rPr>
          <w:rFonts w:ascii="Times New Roman" w:hAnsi="Times New Roman" w:cs="Times New Roman"/>
        </w:rPr>
        <w:t xml:space="preserve">Once the care plan is completed, it is committed to the patient’s medical record. The patient is offered a copy of the plan. </w:t>
      </w:r>
    </w:p>
    <w:p w14:paraId="6316008B" w14:textId="77777777" w:rsidR="00EF5BD1" w:rsidRDefault="00EF5BD1" w:rsidP="003E2AA2">
      <w:pPr>
        <w:pStyle w:val="Default"/>
        <w:rPr>
          <w:rFonts w:ascii="Times New Roman" w:hAnsi="Times New Roman" w:cs="Times New Roman"/>
        </w:rPr>
      </w:pPr>
    </w:p>
    <w:p w14:paraId="5E1FAD0F" w14:textId="77777777" w:rsidR="003E2AA2" w:rsidRPr="003E2AA2" w:rsidRDefault="003E2AA2" w:rsidP="003E2AA2">
      <w:pPr>
        <w:pStyle w:val="Default"/>
        <w:rPr>
          <w:rFonts w:ascii="Times New Roman" w:hAnsi="Times New Roman" w:cs="Times New Roman"/>
        </w:rPr>
      </w:pPr>
      <w:r w:rsidRPr="003E2AA2">
        <w:rPr>
          <w:rFonts w:ascii="Times New Roman" w:hAnsi="Times New Roman" w:cs="Times New Roman"/>
        </w:rPr>
        <w:t xml:space="preserve">A number of referrals in the form of notification/request for services together with the care plan is made available to the relevant health care providers </w:t>
      </w:r>
    </w:p>
    <w:p w14:paraId="003F0D1E" w14:textId="77777777" w:rsidR="003E2AA2" w:rsidRDefault="003E2AA2" w:rsidP="003E2AA2">
      <w:pPr>
        <w:pStyle w:val="BodyText"/>
        <w:rPr>
          <w:szCs w:val="24"/>
        </w:rPr>
      </w:pPr>
      <w:r w:rsidRPr="003E2AA2">
        <w:rPr>
          <w:szCs w:val="24"/>
        </w:rPr>
        <w:t>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Default="001073CE" w:rsidP="001073CE">
      <w:pPr>
        <w:pStyle w:val="Default"/>
        <w:rPr>
          <w:rFonts w:ascii="Times New Roman" w:hAnsi="Times New Roman" w:cs="Times New Roman"/>
          <w:highlight w:val="yellow"/>
        </w:rPr>
      </w:pPr>
    </w:p>
    <w:p w14:paraId="6DCF7FD5" w14:textId="77777777" w:rsidR="001073CE" w:rsidRDefault="004C7B88" w:rsidP="001073CE">
      <w:pPr>
        <w:pStyle w:val="FigureTitle"/>
      </w:pPr>
      <w:r w:rsidRPr="003651D9">
        <w:rPr>
          <w:noProof/>
        </w:rPr>
        <mc:AlternateContent>
          <mc:Choice Requires="wpc">
            <w:drawing>
              <wp:inline distT="0" distB="0" distL="0" distR="0" wp14:anchorId="720AFA23" wp14:editId="13F3D42E">
                <wp:extent cx="6524625" cy="381889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5D06CF" w:rsidRPr="00077324" w:rsidRDefault="005D06CF" w:rsidP="001073CE">
                              <w:pPr>
                                <w:pStyle w:val="BodyText"/>
                                <w:jc w:val="center"/>
                                <w:rPr>
                                  <w:sz w:val="22"/>
                                  <w:szCs w:val="22"/>
                                </w:rPr>
                              </w:pPr>
                              <w:r>
                                <w:rPr>
                                  <w:sz w:val="22"/>
                                  <w:szCs w:val="22"/>
                                </w:rPr>
                                <w:t>Encounter A</w:t>
                              </w:r>
                            </w:p>
                            <w:p w14:paraId="033D8B02" w14:textId="77777777" w:rsidR="005D06CF" w:rsidRDefault="005D06CF" w:rsidP="001073CE"/>
                            <w:p w14:paraId="6B0A74DC" w14:textId="77777777" w:rsidR="005D06CF" w:rsidRPr="00077324" w:rsidRDefault="005D06CF"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5D06CF" w:rsidRPr="00F214E1" w:rsidRDefault="005D06CF"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5D06CF" w:rsidRDefault="005D06CF" w:rsidP="001073CE">
                              <w:pPr>
                                <w:pStyle w:val="BodyText"/>
                                <w:spacing w:before="0"/>
                                <w:rPr>
                                  <w:sz w:val="22"/>
                                  <w:szCs w:val="22"/>
                                </w:rPr>
                              </w:pPr>
                            </w:p>
                            <w:p w14:paraId="3797618E" w14:textId="77777777" w:rsidR="005D06CF" w:rsidRPr="00077324" w:rsidRDefault="005D06CF" w:rsidP="001073CE">
                              <w:pPr>
                                <w:pStyle w:val="BodyText"/>
                                <w:spacing w:before="0"/>
                                <w:rPr>
                                  <w:sz w:val="22"/>
                                  <w:szCs w:val="22"/>
                                </w:rPr>
                              </w:pPr>
                            </w:p>
                            <w:p w14:paraId="45865582" w14:textId="77777777" w:rsidR="005D06CF" w:rsidRPr="00077324" w:rsidRDefault="005D06CF" w:rsidP="001073CE">
                              <w:pPr>
                                <w:pStyle w:val="BodyText"/>
                                <w:rPr>
                                  <w:sz w:val="22"/>
                                  <w:szCs w:val="22"/>
                                </w:rPr>
                              </w:pPr>
                            </w:p>
                            <w:p w14:paraId="4D8B3CA9" w14:textId="77777777" w:rsidR="005D06CF" w:rsidRDefault="005D06CF" w:rsidP="001073CE"/>
                            <w:p w14:paraId="71A2F077" w14:textId="77777777" w:rsidR="005D06CF" w:rsidRPr="00077324" w:rsidRDefault="005D06CF" w:rsidP="001073CE">
                              <w:pPr>
                                <w:pStyle w:val="BodyText"/>
                                <w:rPr>
                                  <w:sz w:val="22"/>
                                  <w:szCs w:val="22"/>
                                </w:rPr>
                              </w:pPr>
                              <w:r w:rsidRPr="00077324">
                                <w:rPr>
                                  <w:sz w:val="22"/>
                                  <w:szCs w:val="22"/>
                                </w:rPr>
                                <w:t>Actor D/</w:t>
                              </w:r>
                            </w:p>
                            <w:p w14:paraId="12EFF39A" w14:textId="77777777" w:rsidR="005D06CF" w:rsidRPr="00077324" w:rsidRDefault="005D06CF"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6FBC8828" w:rsidR="005D06CF" w:rsidRPr="00077324" w:rsidRDefault="005D06CF" w:rsidP="00324356">
                              <w:pPr>
                                <w:pStyle w:val="BodyText"/>
                                <w:rPr>
                                  <w:sz w:val="22"/>
                                  <w:szCs w:val="22"/>
                                </w:rPr>
                              </w:pPr>
                              <w:r w:rsidRPr="00F0650A">
                                <w:rPr>
                                  <w:sz w:val="20"/>
                                </w:rPr>
                                <w:t>Care Plan</w:t>
                              </w:r>
                              <w:r>
                                <w:rPr>
                                  <w:sz w:val="20"/>
                                </w:rPr>
                                <w:t xml:space="preserve"> Management System as Care Plan Manager</w:t>
                              </w:r>
                            </w:p>
                            <w:p w14:paraId="4F9C7DB3" w14:textId="77777777" w:rsidR="005D06CF" w:rsidRDefault="005D06CF" w:rsidP="001073CE"/>
                            <w:p w14:paraId="418F2467" w14:textId="77777777" w:rsidR="005D06CF" w:rsidRPr="00077324" w:rsidRDefault="005D06CF" w:rsidP="001073CE">
                              <w:pPr>
                                <w:pStyle w:val="BodyText"/>
                                <w:rPr>
                                  <w:sz w:val="22"/>
                                  <w:szCs w:val="22"/>
                                </w:rPr>
                              </w:pPr>
                              <w:r w:rsidRPr="00077324">
                                <w:rPr>
                                  <w:sz w:val="22"/>
                                  <w:szCs w:val="22"/>
                                </w:rPr>
                                <w:t>Actor A /</w:t>
                              </w:r>
                            </w:p>
                            <w:p w14:paraId="2B745E3C" w14:textId="77777777" w:rsidR="005D06CF" w:rsidRPr="00077324" w:rsidRDefault="005D06CF"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5D06CF" w:rsidRPr="00F214E1" w:rsidRDefault="005D06CF" w:rsidP="001073CE">
                              <w:pPr>
                                <w:pStyle w:val="BodyText"/>
                                <w:jc w:val="center"/>
                                <w:rPr>
                                  <w:sz w:val="20"/>
                                </w:rPr>
                              </w:pPr>
                              <w:r w:rsidRPr="00F214E1">
                                <w:rPr>
                                  <w:sz w:val="20"/>
                                </w:rPr>
                                <w:t xml:space="preserve">Patient </w:t>
                              </w:r>
                              <w:r>
                                <w:rPr>
                                  <w:sz w:val="20"/>
                                </w:rPr>
                                <w:t>Portal as Care Plan Consumer</w:t>
                              </w:r>
                            </w:p>
                            <w:p w14:paraId="3894B087" w14:textId="77777777" w:rsidR="005D06CF" w:rsidRPr="00077324" w:rsidRDefault="005D06CF"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5D06CF" w:rsidRPr="007C43DB" w:rsidRDefault="005D06CF" w:rsidP="001073CE">
                              <w:pPr>
                                <w:pStyle w:val="BodyText"/>
                                <w:jc w:val="center"/>
                                <w:rPr>
                                  <w:sz w:val="18"/>
                                  <w:szCs w:val="18"/>
                                </w:rPr>
                              </w:pPr>
                              <w:r w:rsidRPr="007C43DB">
                                <w:rPr>
                                  <w:sz w:val="18"/>
                                  <w:szCs w:val="18"/>
                                </w:rPr>
                                <w:t>Update Care Plan</w:t>
                              </w:r>
                            </w:p>
                            <w:p w14:paraId="414D85B3" w14:textId="77777777" w:rsidR="005D06CF" w:rsidRDefault="005D06CF" w:rsidP="001073CE"/>
                            <w:p w14:paraId="560EF9D2" w14:textId="77777777" w:rsidR="005D06CF" w:rsidRPr="00077324" w:rsidRDefault="005D06C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5D06CF" w:rsidRPr="00F92D1B" w:rsidRDefault="005D06CF" w:rsidP="001073CE">
                              <w:pPr>
                                <w:pStyle w:val="BodyText"/>
                                <w:jc w:val="center"/>
                                <w:rPr>
                                  <w:sz w:val="18"/>
                                  <w:szCs w:val="18"/>
                                </w:rPr>
                              </w:pPr>
                              <w:r w:rsidRPr="00F92D1B">
                                <w:rPr>
                                  <w:sz w:val="18"/>
                                  <w:szCs w:val="18"/>
                                </w:rPr>
                                <w:t>Provide Care Plan</w:t>
                              </w:r>
                            </w:p>
                            <w:p w14:paraId="2EAEB5FD" w14:textId="77777777" w:rsidR="005D06CF" w:rsidRDefault="005D06CF" w:rsidP="001073CE"/>
                            <w:p w14:paraId="7F887529" w14:textId="77777777" w:rsidR="005D06CF" w:rsidRPr="00077324" w:rsidRDefault="005D06C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5D06CF" w:rsidRPr="00386D80" w:rsidRDefault="005D06CF"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5D06CF" w:rsidRDefault="005D06CF" w:rsidP="001073CE"/>
                            <w:p w14:paraId="1E0FC6A1" w14:textId="77777777" w:rsidR="005D06CF" w:rsidRPr="00077324" w:rsidRDefault="005D06C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5D06CF" w:rsidRPr="007C43DB" w:rsidRDefault="005D06CF" w:rsidP="001073CE">
                              <w:pPr>
                                <w:pStyle w:val="BodyText"/>
                                <w:jc w:val="center"/>
                                <w:rPr>
                                  <w:sz w:val="18"/>
                                  <w:szCs w:val="18"/>
                                </w:rPr>
                              </w:pPr>
                              <w:r w:rsidRPr="007C43DB">
                                <w:rPr>
                                  <w:sz w:val="18"/>
                                  <w:szCs w:val="18"/>
                                </w:rPr>
                                <w:t>Subscribe to Care Plan Updates</w:t>
                              </w:r>
                            </w:p>
                            <w:p w14:paraId="2BC2F75F" w14:textId="77777777" w:rsidR="005D06CF" w:rsidRDefault="005D06CF" w:rsidP="001073CE"/>
                            <w:p w14:paraId="7198BA45" w14:textId="77777777" w:rsidR="005D06CF" w:rsidRPr="00077324" w:rsidRDefault="005D06C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5D06CF" w:rsidRPr="00386D80" w:rsidRDefault="005D06CF"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5D06CF" w:rsidRDefault="005D06CF" w:rsidP="001073CE"/>
                            <w:p w14:paraId="059C254F" w14:textId="77777777" w:rsidR="005D06CF" w:rsidRPr="00077324" w:rsidRDefault="005D06C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5D06CF" w:rsidRDefault="005D06CF" w:rsidP="007377E7">
                              <w:pPr>
                                <w:pStyle w:val="NormalWeb"/>
                                <w:jc w:val="center"/>
                              </w:pPr>
                              <w:r>
                                <w:rPr>
                                  <w:sz w:val="18"/>
                                  <w:szCs w:val="18"/>
                                </w:rPr>
                                <w:t>Search for Care</w:t>
                              </w:r>
                              <w:r>
                                <w:rPr>
                                  <w:sz w:val="20"/>
                                  <w:szCs w:val="20"/>
                                </w:rPr>
                                <w:t xml:space="preserve"> Plan</w:t>
                              </w:r>
                            </w:p>
                            <w:p w14:paraId="2D04994A" w14:textId="77777777" w:rsidR="005D06CF" w:rsidRDefault="005D06CF" w:rsidP="007377E7">
                              <w:pPr>
                                <w:pStyle w:val="NormalWeb"/>
                              </w:pPr>
                              <w:r>
                                <w:t> </w:t>
                              </w:r>
                            </w:p>
                            <w:p w14:paraId="2479649B" w14:textId="77777777" w:rsidR="005D06CF" w:rsidRDefault="005D06CF"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5" editas="canvas" style="width:513.75pt;height:300.7pt;mso-position-horizontal-relative:char;mso-position-vertical-relative:line" coordsize="65246,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">
                <v:shape id="_x0000_s1036" type="#_x0000_t75" style="position:absolute;width:65246;height:38188;visibility:visible;mso-wrap-style:square">
                  <v:fill o:detectmouseclick="t"/>
                  <v:path o:connecttype="none"/>
                </v:shape>
                <v:shape id="Text Box 325" o:spid="_x0000_s1037"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5D06CF" w:rsidRPr="00077324" w:rsidRDefault="005D06CF" w:rsidP="001073CE">
                        <w:pPr>
                          <w:pStyle w:val="BodyText"/>
                          <w:jc w:val="center"/>
                          <w:rPr>
                            <w:sz w:val="22"/>
                            <w:szCs w:val="22"/>
                          </w:rPr>
                        </w:pPr>
                        <w:r>
                          <w:rPr>
                            <w:sz w:val="22"/>
                            <w:szCs w:val="22"/>
                          </w:rPr>
                          <w:t>Encounter A</w:t>
                        </w:r>
                      </w:p>
                      <w:p w14:paraId="033D8B02" w14:textId="77777777" w:rsidR="005D06CF" w:rsidRDefault="005D06CF" w:rsidP="001073CE"/>
                      <w:p w14:paraId="6B0A74DC" w14:textId="77777777" w:rsidR="005D06CF" w:rsidRPr="00077324" w:rsidRDefault="005D06CF" w:rsidP="001073CE">
                        <w:pPr>
                          <w:pStyle w:val="BodyText"/>
                          <w:rPr>
                            <w:sz w:val="22"/>
                            <w:szCs w:val="22"/>
                          </w:rPr>
                        </w:pPr>
                        <w:r>
                          <w:rPr>
                            <w:sz w:val="22"/>
                            <w:szCs w:val="22"/>
                          </w:rPr>
                          <w:t>Transaction_</w:t>
                        </w:r>
                        <w:r w:rsidRPr="00077324">
                          <w:rPr>
                            <w:sz w:val="22"/>
                            <w:szCs w:val="22"/>
                          </w:rPr>
                          <w:t>1 [1]</w:t>
                        </w:r>
                      </w:p>
                    </w:txbxContent>
                  </v:textbox>
                </v:shape>
                <v:shape id="Text Box 326" o:spid="_x0000_s1038"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5D06CF" w:rsidRPr="00F214E1" w:rsidRDefault="005D06CF"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5D06CF" w:rsidRDefault="005D06CF" w:rsidP="001073CE">
                        <w:pPr>
                          <w:pStyle w:val="BodyText"/>
                          <w:spacing w:before="0"/>
                          <w:rPr>
                            <w:sz w:val="22"/>
                            <w:szCs w:val="22"/>
                          </w:rPr>
                        </w:pPr>
                      </w:p>
                      <w:p w14:paraId="3797618E" w14:textId="77777777" w:rsidR="005D06CF" w:rsidRPr="00077324" w:rsidRDefault="005D06CF" w:rsidP="001073CE">
                        <w:pPr>
                          <w:pStyle w:val="BodyText"/>
                          <w:spacing w:before="0"/>
                          <w:rPr>
                            <w:sz w:val="22"/>
                            <w:szCs w:val="22"/>
                          </w:rPr>
                        </w:pPr>
                      </w:p>
                      <w:p w14:paraId="45865582" w14:textId="77777777" w:rsidR="005D06CF" w:rsidRPr="00077324" w:rsidRDefault="005D06CF" w:rsidP="001073CE">
                        <w:pPr>
                          <w:pStyle w:val="BodyText"/>
                          <w:rPr>
                            <w:sz w:val="22"/>
                            <w:szCs w:val="22"/>
                          </w:rPr>
                        </w:pPr>
                      </w:p>
                      <w:p w14:paraId="4D8B3CA9" w14:textId="77777777" w:rsidR="005D06CF" w:rsidRDefault="005D06CF" w:rsidP="001073CE"/>
                      <w:p w14:paraId="71A2F077" w14:textId="77777777" w:rsidR="005D06CF" w:rsidRPr="00077324" w:rsidRDefault="005D06CF" w:rsidP="001073CE">
                        <w:pPr>
                          <w:pStyle w:val="BodyText"/>
                          <w:rPr>
                            <w:sz w:val="22"/>
                            <w:szCs w:val="22"/>
                          </w:rPr>
                        </w:pPr>
                        <w:r w:rsidRPr="00077324">
                          <w:rPr>
                            <w:sz w:val="22"/>
                            <w:szCs w:val="22"/>
                          </w:rPr>
                          <w:t>Actor D/</w:t>
                        </w:r>
                      </w:p>
                      <w:p w14:paraId="12EFF39A" w14:textId="77777777" w:rsidR="005D06CF" w:rsidRPr="00077324" w:rsidRDefault="005D06CF" w:rsidP="001073CE">
                        <w:pPr>
                          <w:pStyle w:val="BodyText"/>
                          <w:rPr>
                            <w:sz w:val="22"/>
                            <w:szCs w:val="22"/>
                          </w:rPr>
                        </w:pPr>
                        <w:r w:rsidRPr="00077324">
                          <w:rPr>
                            <w:sz w:val="22"/>
                            <w:szCs w:val="22"/>
                          </w:rPr>
                          <w:t>Actor E</w:t>
                        </w:r>
                      </w:p>
                    </w:txbxContent>
                  </v:textbox>
                </v:shape>
                <v:line id="Line 327" o:spid="_x0000_s1039"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0"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6FBC8828" w:rsidR="005D06CF" w:rsidRPr="00077324" w:rsidRDefault="005D06CF" w:rsidP="00324356">
                        <w:pPr>
                          <w:pStyle w:val="BodyText"/>
                          <w:rPr>
                            <w:sz w:val="22"/>
                            <w:szCs w:val="22"/>
                          </w:rPr>
                        </w:pPr>
                        <w:r w:rsidRPr="00F0650A">
                          <w:rPr>
                            <w:sz w:val="20"/>
                          </w:rPr>
                          <w:t>Care Plan</w:t>
                        </w:r>
                        <w:r>
                          <w:rPr>
                            <w:sz w:val="20"/>
                          </w:rPr>
                          <w:t xml:space="preserve"> Management System as Care Plan Manager</w:t>
                        </w:r>
                      </w:p>
                      <w:p w14:paraId="4F9C7DB3" w14:textId="77777777" w:rsidR="005D06CF" w:rsidRDefault="005D06CF" w:rsidP="001073CE"/>
                      <w:p w14:paraId="418F2467" w14:textId="77777777" w:rsidR="005D06CF" w:rsidRPr="00077324" w:rsidRDefault="005D06CF" w:rsidP="001073CE">
                        <w:pPr>
                          <w:pStyle w:val="BodyText"/>
                          <w:rPr>
                            <w:sz w:val="22"/>
                            <w:szCs w:val="22"/>
                          </w:rPr>
                        </w:pPr>
                        <w:r w:rsidRPr="00077324">
                          <w:rPr>
                            <w:sz w:val="22"/>
                            <w:szCs w:val="22"/>
                          </w:rPr>
                          <w:t>Actor A /</w:t>
                        </w:r>
                      </w:p>
                      <w:p w14:paraId="2B745E3C" w14:textId="77777777" w:rsidR="005D06CF" w:rsidRPr="00077324" w:rsidRDefault="005D06CF" w:rsidP="001073CE">
                        <w:pPr>
                          <w:pStyle w:val="BodyText"/>
                          <w:rPr>
                            <w:sz w:val="22"/>
                            <w:szCs w:val="22"/>
                          </w:rPr>
                        </w:pPr>
                        <w:r w:rsidRPr="00077324">
                          <w:rPr>
                            <w:sz w:val="22"/>
                            <w:szCs w:val="22"/>
                          </w:rPr>
                          <w:t>Actor B</w:t>
                        </w:r>
                      </w:p>
                    </w:txbxContent>
                  </v:textbox>
                </v:shape>
                <v:line id="Line 329" o:spid="_x0000_s1041"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2"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3"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5D06CF" w:rsidRPr="00F214E1" w:rsidRDefault="005D06CF" w:rsidP="001073CE">
                        <w:pPr>
                          <w:pStyle w:val="BodyText"/>
                          <w:jc w:val="center"/>
                          <w:rPr>
                            <w:sz w:val="20"/>
                          </w:rPr>
                        </w:pPr>
                        <w:r w:rsidRPr="00F214E1">
                          <w:rPr>
                            <w:sz w:val="20"/>
                          </w:rPr>
                          <w:t xml:space="preserve">Patient </w:t>
                        </w:r>
                        <w:r>
                          <w:rPr>
                            <w:sz w:val="20"/>
                          </w:rPr>
                          <w:t>Portal as Care Plan Consumer</w:t>
                        </w:r>
                      </w:p>
                      <w:p w14:paraId="3894B087" w14:textId="77777777" w:rsidR="005D06CF" w:rsidRPr="00077324" w:rsidRDefault="005D06CF" w:rsidP="001073CE">
                        <w:pPr>
                          <w:pStyle w:val="BodyText"/>
                          <w:spacing w:before="0"/>
                          <w:rPr>
                            <w:sz w:val="22"/>
                            <w:szCs w:val="22"/>
                          </w:rPr>
                        </w:pPr>
                      </w:p>
                    </w:txbxContent>
                  </v:textbox>
                </v:shape>
                <v:rect id="Rectangle 332" o:spid="_x0000_s1044"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5"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5D06CF" w:rsidRPr="007C43DB" w:rsidRDefault="005D06CF" w:rsidP="001073CE">
                        <w:pPr>
                          <w:pStyle w:val="BodyText"/>
                          <w:jc w:val="center"/>
                          <w:rPr>
                            <w:sz w:val="18"/>
                            <w:szCs w:val="18"/>
                          </w:rPr>
                        </w:pPr>
                        <w:r w:rsidRPr="007C43DB">
                          <w:rPr>
                            <w:sz w:val="18"/>
                            <w:szCs w:val="18"/>
                          </w:rPr>
                          <w:t>Update Care Plan</w:t>
                        </w:r>
                      </w:p>
                      <w:p w14:paraId="414D85B3" w14:textId="77777777" w:rsidR="005D06CF" w:rsidRDefault="005D06CF" w:rsidP="001073CE"/>
                      <w:p w14:paraId="560EF9D2" w14:textId="77777777" w:rsidR="005D06CF" w:rsidRPr="00077324" w:rsidRDefault="005D06CF" w:rsidP="001073CE">
                        <w:pPr>
                          <w:pStyle w:val="BodyText"/>
                          <w:rPr>
                            <w:sz w:val="22"/>
                            <w:szCs w:val="22"/>
                          </w:rPr>
                        </w:pPr>
                        <w:r w:rsidRPr="00077324">
                          <w:rPr>
                            <w:sz w:val="22"/>
                            <w:szCs w:val="22"/>
                          </w:rPr>
                          <w:t>Transaction-B [B]</w:t>
                        </w:r>
                      </w:p>
                    </w:txbxContent>
                  </v:textbox>
                </v:shape>
                <v:line id="Line 335" o:spid="_x0000_s1046"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7"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8"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5D06CF" w:rsidRPr="00F92D1B" w:rsidRDefault="005D06CF" w:rsidP="001073CE">
                        <w:pPr>
                          <w:pStyle w:val="BodyText"/>
                          <w:jc w:val="center"/>
                          <w:rPr>
                            <w:sz w:val="18"/>
                            <w:szCs w:val="18"/>
                          </w:rPr>
                        </w:pPr>
                        <w:r w:rsidRPr="00F92D1B">
                          <w:rPr>
                            <w:sz w:val="18"/>
                            <w:szCs w:val="18"/>
                          </w:rPr>
                          <w:t>Provide Care Plan</w:t>
                        </w:r>
                      </w:p>
                      <w:p w14:paraId="2EAEB5FD" w14:textId="77777777" w:rsidR="005D06CF" w:rsidRDefault="005D06CF" w:rsidP="001073CE"/>
                      <w:p w14:paraId="7F887529" w14:textId="77777777" w:rsidR="005D06CF" w:rsidRPr="00077324" w:rsidRDefault="005D06CF" w:rsidP="001073CE">
                        <w:pPr>
                          <w:pStyle w:val="BodyText"/>
                          <w:rPr>
                            <w:sz w:val="22"/>
                            <w:szCs w:val="22"/>
                          </w:rPr>
                        </w:pPr>
                        <w:r w:rsidRPr="00077324">
                          <w:rPr>
                            <w:sz w:val="22"/>
                            <w:szCs w:val="22"/>
                          </w:rPr>
                          <w:t>Transaction-B [B]</w:t>
                        </w:r>
                      </w:p>
                    </w:txbxContent>
                  </v:textbox>
                </v:shape>
                <v:line id="Line 338" o:spid="_x0000_s1049"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0"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1"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5D06CF" w:rsidRPr="00386D80" w:rsidRDefault="005D06CF"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5D06CF" w:rsidRDefault="005D06CF" w:rsidP="001073CE"/>
                      <w:p w14:paraId="1E0FC6A1" w14:textId="77777777" w:rsidR="005D06CF" w:rsidRPr="00077324" w:rsidRDefault="005D06CF" w:rsidP="001073CE">
                        <w:pPr>
                          <w:pStyle w:val="BodyText"/>
                          <w:rPr>
                            <w:sz w:val="22"/>
                            <w:szCs w:val="22"/>
                          </w:rPr>
                        </w:pPr>
                        <w:r w:rsidRPr="00077324">
                          <w:rPr>
                            <w:sz w:val="22"/>
                            <w:szCs w:val="22"/>
                          </w:rPr>
                          <w:t>Transaction-B [B]</w:t>
                        </w:r>
                      </w:p>
                    </w:txbxContent>
                  </v:textbox>
                </v:shape>
                <v:line id="Line 341" o:spid="_x0000_s1052"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3"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5D06CF" w:rsidRPr="007C43DB" w:rsidRDefault="005D06CF" w:rsidP="001073CE">
                        <w:pPr>
                          <w:pStyle w:val="BodyText"/>
                          <w:jc w:val="center"/>
                          <w:rPr>
                            <w:sz w:val="18"/>
                            <w:szCs w:val="18"/>
                          </w:rPr>
                        </w:pPr>
                        <w:r w:rsidRPr="007C43DB">
                          <w:rPr>
                            <w:sz w:val="18"/>
                            <w:szCs w:val="18"/>
                          </w:rPr>
                          <w:t>Subscribe to Care Plan Updates</w:t>
                        </w:r>
                      </w:p>
                      <w:p w14:paraId="2BC2F75F" w14:textId="77777777" w:rsidR="005D06CF" w:rsidRDefault="005D06CF" w:rsidP="001073CE"/>
                      <w:p w14:paraId="7198BA45" w14:textId="77777777" w:rsidR="005D06CF" w:rsidRPr="00077324" w:rsidRDefault="005D06CF" w:rsidP="001073CE">
                        <w:pPr>
                          <w:pStyle w:val="BodyText"/>
                          <w:rPr>
                            <w:sz w:val="22"/>
                            <w:szCs w:val="22"/>
                          </w:rPr>
                        </w:pPr>
                        <w:r w:rsidRPr="00077324">
                          <w:rPr>
                            <w:sz w:val="22"/>
                            <w:szCs w:val="22"/>
                          </w:rPr>
                          <w:t>Transaction-B [B]</w:t>
                        </w:r>
                      </w:p>
                    </w:txbxContent>
                  </v:textbox>
                </v:shape>
                <v:line id="Line 343" o:spid="_x0000_s1054"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5"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5D06CF" w:rsidRPr="00386D80" w:rsidRDefault="005D06CF"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5D06CF" w:rsidRDefault="005D06CF" w:rsidP="001073CE"/>
                      <w:p w14:paraId="059C254F" w14:textId="77777777" w:rsidR="005D06CF" w:rsidRPr="00077324" w:rsidRDefault="005D06CF" w:rsidP="001073CE">
                        <w:pPr>
                          <w:pStyle w:val="BodyText"/>
                          <w:rPr>
                            <w:sz w:val="22"/>
                            <w:szCs w:val="22"/>
                          </w:rPr>
                        </w:pPr>
                        <w:r w:rsidRPr="00077324">
                          <w:rPr>
                            <w:sz w:val="22"/>
                            <w:szCs w:val="22"/>
                          </w:rPr>
                          <w:t>Transaction-B [B]</w:t>
                        </w:r>
                      </w:p>
                    </w:txbxContent>
                  </v:textbox>
                </v:shape>
                <v:line id="Line 343" o:spid="_x0000_s1056"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7"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5D06CF" w:rsidRDefault="005D06CF" w:rsidP="007377E7">
                        <w:pPr>
                          <w:pStyle w:val="NormalWeb"/>
                          <w:jc w:val="center"/>
                        </w:pPr>
                        <w:r>
                          <w:rPr>
                            <w:sz w:val="18"/>
                            <w:szCs w:val="18"/>
                          </w:rPr>
                          <w:t>Search for Care</w:t>
                        </w:r>
                        <w:r>
                          <w:rPr>
                            <w:sz w:val="20"/>
                            <w:szCs w:val="20"/>
                          </w:rPr>
                          <w:t xml:space="preserve"> Plan</w:t>
                        </w:r>
                      </w:p>
                      <w:p w14:paraId="2D04994A" w14:textId="77777777" w:rsidR="005D06CF" w:rsidRDefault="005D06CF" w:rsidP="007377E7">
                        <w:pPr>
                          <w:pStyle w:val="NormalWeb"/>
                        </w:pPr>
                        <w:r>
                          <w:t> </w:t>
                        </w:r>
                      </w:p>
                      <w:p w14:paraId="2479649B" w14:textId="77777777" w:rsidR="005D06CF" w:rsidRDefault="005D06CF" w:rsidP="007377E7">
                        <w:pPr>
                          <w:pStyle w:val="NormalWeb"/>
                        </w:pPr>
                        <w:r>
                          <w:rPr>
                            <w:sz w:val="22"/>
                            <w:szCs w:val="22"/>
                          </w:rPr>
                          <w:t>Transaction-B [B]</w:t>
                        </w:r>
                      </w:p>
                    </w:txbxContent>
                  </v:textbox>
                </v:shape>
                <v:rect id="Rectangle 112" o:spid="_x0000_s1058"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59"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0"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1"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2"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B628BD">
        <w:t xml:space="preserve"> </w:t>
      </w:r>
      <w:r w:rsidR="001073CE" w:rsidRPr="003651D9">
        <w:t>Figure X.4.2.</w:t>
      </w:r>
      <w:r w:rsidR="001073CE">
        <w:t>1.1.1</w:t>
      </w:r>
      <w:r w:rsidR="001073CE" w:rsidRPr="003651D9">
        <w:t xml:space="preserve">-1: </w:t>
      </w:r>
      <w:r w:rsidR="001073CE">
        <w:t xml:space="preserve">Encounter A: </w:t>
      </w:r>
      <w:r w:rsidR="001073CE" w:rsidRPr="003651D9">
        <w:t xml:space="preserve">Basic Process Flow in </w:t>
      </w:r>
      <w:r w:rsidR="001073CE">
        <w:t>DCP</w:t>
      </w:r>
      <w:r w:rsidR="001073CE" w:rsidRPr="003651D9">
        <w:t xml:space="preserve"> Profile</w:t>
      </w:r>
    </w:p>
    <w:p w14:paraId="4C67FE01" w14:textId="77777777" w:rsidR="001073CE" w:rsidRDefault="001073CE" w:rsidP="001073CE">
      <w:pPr>
        <w:pStyle w:val="FigureTitle"/>
      </w:pPr>
    </w:p>
    <w:p w14:paraId="4C884082" w14:textId="77777777" w:rsidR="00314713" w:rsidRPr="003651D9" w:rsidRDefault="00314713" w:rsidP="00B628BD">
      <w:pPr>
        <w:pStyle w:val="FigureTitle"/>
      </w:pPr>
    </w:p>
    <w:p w14:paraId="221F9465" w14:textId="77777777" w:rsidR="003E2AA2" w:rsidRDefault="007270F3" w:rsidP="007270F3">
      <w:pPr>
        <w:pStyle w:val="Heading6"/>
        <w:numPr>
          <w:ilvl w:val="0"/>
          <w:numId w:val="0"/>
        </w:numPr>
        <w:ind w:left="1152" w:hanging="1152"/>
      </w:pPr>
      <w:bookmarkStart w:id="66" w:name="_Toc445122382"/>
      <w:r>
        <w:lastRenderedPageBreak/>
        <w:t xml:space="preserve">X.4.2.1.1.2 </w:t>
      </w:r>
      <w:r w:rsidR="003E2AA2" w:rsidRPr="003E2AA2">
        <w:t>Encounter</w:t>
      </w:r>
      <w:r w:rsidR="00EF5BD1">
        <w:t>(s)</w:t>
      </w:r>
      <w:r w:rsidR="003E2AA2" w:rsidRPr="003E2AA2">
        <w:t xml:space="preserve"> </w:t>
      </w:r>
      <w:r w:rsidR="003E2AA2">
        <w:t>B</w:t>
      </w:r>
      <w:r w:rsidR="003E2AA2" w:rsidRPr="003E2AA2">
        <w:t>:</w:t>
      </w:r>
      <w:r w:rsidR="003E2AA2">
        <w:t xml:space="preserve"> </w:t>
      </w:r>
      <w:r w:rsidR="0084683E">
        <w:t>A</w:t>
      </w:r>
      <w:r>
        <w:t xml:space="preserve">llied Health Care Providers and </w:t>
      </w:r>
      <w:r w:rsidR="0084683E">
        <w:t>Specialists</w:t>
      </w:r>
      <w:bookmarkEnd w:id="66"/>
    </w:p>
    <w:p w14:paraId="308CA003" w14:textId="77777777" w:rsidR="00EF5BD1" w:rsidRDefault="0084683E" w:rsidP="00EF5BD1">
      <w:r w:rsidRPr="003E2AA2">
        <w:rPr>
          <w:b/>
          <w:szCs w:val="24"/>
        </w:rPr>
        <w:t>Pre-conditions:</w:t>
      </w:r>
      <w:r w:rsidRPr="00596000">
        <w:rPr>
          <w:szCs w:val="24"/>
        </w:rPr>
        <w:t xml:space="preserve"> </w:t>
      </w:r>
      <w:r w:rsidR="00EF5BD1">
        <w:t>Mr. Anyman’s allied health care provider</w:t>
      </w:r>
      <w:r>
        <w:t>s and specialists have</w:t>
      </w:r>
      <w:r w:rsidR="00EF5BD1">
        <w:t xml:space="preserve"> received a referral with copy of care plan from Dr. Patricia Primary. </w:t>
      </w:r>
    </w:p>
    <w:p w14:paraId="1DE36B35" w14:textId="77777777" w:rsidR="00EF5BD1" w:rsidRDefault="00EF5BD1" w:rsidP="00EF5BD1">
      <w:r>
        <w:t>The allied health care provider</w:t>
      </w:r>
      <w:r w:rsidR="0084683E">
        <w:t>s</w:t>
      </w:r>
      <w:r>
        <w:t xml:space="preserve"> </w:t>
      </w:r>
      <w:r w:rsidR="0084683E">
        <w:t>and specialists have</w:t>
      </w:r>
      <w:r>
        <w:t xml:space="preserve"> accepted the referral and scheduled a first visit with the patient – Mr. Bob Anyman.</w:t>
      </w:r>
    </w:p>
    <w:p w14:paraId="38949B1C" w14:textId="77777777" w:rsidR="00EF5BD1" w:rsidRDefault="00EF5BD1" w:rsidP="00EF5BD1">
      <w:r>
        <w:t>The case has been assigned to the following individual allied health care providers</w:t>
      </w:r>
      <w:r w:rsidR="0084683E">
        <w:t xml:space="preserve"> and </w:t>
      </w:r>
      <w:r w:rsidR="007270F3">
        <w:t xml:space="preserve">referrals made to the applicable </w:t>
      </w:r>
      <w:r w:rsidR="0084683E">
        <w:t>specialists</w:t>
      </w:r>
      <w:r>
        <w:t>:</w:t>
      </w:r>
    </w:p>
    <w:p w14:paraId="380F4642" w14:textId="77777777" w:rsidR="0084683E" w:rsidRDefault="0084683E" w:rsidP="00EF5BD1"/>
    <w:p w14:paraId="3D071796" w14:textId="77777777" w:rsidR="00EF5BD1" w:rsidRDefault="00EF5BD1" w:rsidP="00EF5BD1">
      <w:pPr>
        <w:pStyle w:val="TOC3"/>
        <w:numPr>
          <w:ilvl w:val="0"/>
          <w:numId w:val="29"/>
        </w:numPr>
        <w:tabs>
          <w:tab w:val="clear" w:pos="9350"/>
        </w:tabs>
        <w:spacing w:after="120" w:line="276" w:lineRule="auto"/>
        <w:ind w:left="426"/>
      </w:pPr>
      <w:r>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t>.</w:t>
      </w:r>
    </w:p>
    <w:p w14:paraId="5420A584" w14:textId="77777777" w:rsidR="00EF5BD1" w:rsidRDefault="00EF5BD1" w:rsidP="00EF5BD1">
      <w:pPr>
        <w:pStyle w:val="TOC3"/>
        <w:numPr>
          <w:ilvl w:val="0"/>
          <w:numId w:val="29"/>
        </w:numPr>
        <w:tabs>
          <w:tab w:val="clear" w:pos="9350"/>
        </w:tabs>
        <w:spacing w:after="120" w:line="276" w:lineRule="auto"/>
        <w:ind w:left="426"/>
      </w:pPr>
      <w:r>
        <w:t>Ms. Debbie Nutrition (Dietitian/Nutritionist) for development and implementation of a nutrition care plan for diabetes to ensure effective stabilization of the blood glucose level with the help of effective diet control</w:t>
      </w:r>
      <w:r w:rsidR="005719CE">
        <w:t>.</w:t>
      </w:r>
    </w:p>
    <w:p w14:paraId="037A927F" w14:textId="296FC050" w:rsidR="00EF5BD1" w:rsidRDefault="00EF5BD1" w:rsidP="00EF5BD1">
      <w:pPr>
        <w:pStyle w:val="TOC3"/>
        <w:numPr>
          <w:ilvl w:val="0"/>
          <w:numId w:val="29"/>
        </w:numPr>
        <w:tabs>
          <w:tab w:val="clear" w:pos="9350"/>
        </w:tabs>
        <w:spacing w:after="120" w:line="276" w:lineRule="auto"/>
        <w:ind w:left="426"/>
      </w:pPr>
      <w:r>
        <w:t>Mr. Ed Active (Exercise Physiologist) for development and implementation of an exercise regime</w:t>
      </w:r>
      <w:r w:rsidR="005719CE">
        <w:t>.</w:t>
      </w:r>
    </w:p>
    <w:p w14:paraId="1052C7F0" w14:textId="77777777" w:rsidR="00EF5BD1" w:rsidRDefault="00EF5BD1" w:rsidP="00EF5BD1">
      <w:pPr>
        <w:pStyle w:val="TOC3"/>
        <w:numPr>
          <w:ilvl w:val="0"/>
          <w:numId w:val="29"/>
        </w:numPr>
        <w:tabs>
          <w:tab w:val="clear" w:pos="9350"/>
        </w:tabs>
        <w:spacing w:after="120" w:line="276" w:lineRule="auto"/>
        <w:ind w:left="426"/>
      </w:pPr>
      <w:r>
        <w:t>In certain countries (e.g. 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Default="007270F3" w:rsidP="00EF5BD1">
      <w:pPr>
        <w:pStyle w:val="TOC3"/>
        <w:numPr>
          <w:ilvl w:val="0"/>
          <w:numId w:val="29"/>
        </w:numPr>
        <w:tabs>
          <w:tab w:val="clear" w:pos="9350"/>
        </w:tabs>
        <w:spacing w:after="120" w:line="276" w:lineRule="auto"/>
        <w:ind w:left="426"/>
      </w:pPr>
      <w:r>
        <w:t>D</w:t>
      </w:r>
      <w:r w:rsidR="00EF5BD1">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t>well-being</w:t>
      </w:r>
      <w:r w:rsidR="00EF5BD1">
        <w:t>. The plan may include enrolling patient in diabetic support group.</w:t>
      </w:r>
    </w:p>
    <w:p w14:paraId="1E6070C2"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Victor Vision (Optometrist) for regular (e.g. 6 monthly) visual and retinal screening and to educate patient on the eye care and how best to prevent/minimize the risks of ocular complications</w:t>
      </w:r>
      <w:r w:rsidR="005719CE">
        <w:t>.</w:t>
      </w:r>
    </w:p>
    <w:p w14:paraId="74D275F3" w14:textId="77777777" w:rsidR="00EF5BD1" w:rsidRDefault="007270F3" w:rsidP="00EF5BD1">
      <w:pPr>
        <w:pStyle w:val="TOC3"/>
        <w:numPr>
          <w:ilvl w:val="0"/>
          <w:numId w:val="29"/>
        </w:numPr>
        <w:tabs>
          <w:tab w:val="clear" w:pos="9350"/>
        </w:tabs>
        <w:spacing w:after="120" w:line="276" w:lineRule="auto"/>
        <w:ind w:left="426"/>
      </w:pPr>
      <w:r>
        <w:t>Dr.</w:t>
      </w:r>
      <w:r w:rsidR="00EF5BD1">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Default="007270F3" w:rsidP="00EF5BD1">
      <w:r w:rsidRPr="003E2AA2">
        <w:rPr>
          <w:b/>
        </w:rPr>
        <w:lastRenderedPageBreak/>
        <w:t>Description of Encounter:</w:t>
      </w:r>
      <w:r w:rsidRPr="003E2AA2">
        <w:t xml:space="preserve"> </w:t>
      </w:r>
      <w:r w:rsidR="00EF5BD1">
        <w:t>The patient is registered at the allied health care provider</w:t>
      </w:r>
      <w:r>
        <w:t>/specialist</w:t>
      </w:r>
      <w:r w:rsidR="00EF5BD1">
        <w:t>’s reception. Any additional or new information provided by the patient is recorded in the health care record system operated by the allied health provider clinic.</w:t>
      </w:r>
    </w:p>
    <w:p w14:paraId="35344D9A" w14:textId="5301EB94" w:rsidR="00EF5BD1" w:rsidRDefault="00EF5BD1" w:rsidP="00EF5BD1">
      <w:r>
        <w:t>During the first consultation, the allied health care provider</w:t>
      </w:r>
      <w:r w:rsidR="007270F3">
        <w:t>/specialist</w:t>
      </w:r>
      <w:r>
        <w:t xml:space="preserve"> reviews the referral and care plan </w:t>
      </w:r>
      <w:r w:rsidR="003F2A72">
        <w:t xml:space="preserve">provided </w:t>
      </w:r>
      <w:r>
        <w:t xml:space="preserve">by Dr. Primary. </w:t>
      </w:r>
    </w:p>
    <w:p w14:paraId="22A89AAF" w14:textId="2E97A651" w:rsidR="00EF5BD1" w:rsidRDefault="00EF5BD1" w:rsidP="00EF5BD1">
      <w:r>
        <w:t xml:space="preserve">During subsequent consultation, the allied health care </w:t>
      </w:r>
      <w:r w:rsidR="007270F3">
        <w:t xml:space="preserve">provider/specialist </w:t>
      </w:r>
      <w:r>
        <w:t>reviews the patient’s health care record and most recent care plan of the patient</w:t>
      </w:r>
      <w:r w:rsidR="003F2A72">
        <w:t>.</w:t>
      </w:r>
    </w:p>
    <w:p w14:paraId="593C7BCF" w14:textId="078E5AE7" w:rsidR="00EF5BD1" w:rsidRDefault="00EF5BD1" w:rsidP="00EF5BD1">
      <w:r>
        <w:t>At each consultation, the allied health care provider reviews the patient’s health record, assesses the patient, checks the progress and any risks of non-adherence (compliance) and complications, and discusses the outcomes of the management strategies and/or risks.  Any difficulties in following the management strategies or activities by the patient are discussed.  Any new/revised goals and timing, new intervention and self-care activities are discussed and agreed to by the patient. The new/changed activities are scheduled and target dates agreed upon.</w:t>
      </w:r>
    </w:p>
    <w:p w14:paraId="0066AC3D" w14:textId="77777777" w:rsidR="00EF5BD1" w:rsidRDefault="00EF5BD1" w:rsidP="00EF5BD1">
      <w:r>
        <w:t>The allied health care provider updates the clinical notes and the care plan with the assessment details, and any changes to the management plan including new advice to the patient. The date of next visit is also determined.</w:t>
      </w:r>
    </w:p>
    <w:p w14:paraId="7DEA532F" w14:textId="77777777" w:rsidR="00EF5BD1" w:rsidRDefault="00EF5BD1" w:rsidP="00EF5BD1">
      <w:pPr>
        <w:ind w:firstLine="720"/>
      </w:pPr>
    </w:p>
    <w:p w14:paraId="218626AB" w14:textId="77777777" w:rsidR="00EF5BD1" w:rsidRDefault="00EF5BD1" w:rsidP="00EF5B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070"/>
        <w:gridCol w:w="2160"/>
        <w:gridCol w:w="2610"/>
      </w:tblGrid>
      <w:tr w:rsidR="00EF5BD1" w14:paraId="497DA915" w14:textId="77777777" w:rsidTr="00B00121">
        <w:tc>
          <w:tcPr>
            <w:tcW w:w="1818" w:type="dxa"/>
            <w:shd w:val="clear" w:color="auto" w:fill="auto"/>
          </w:tcPr>
          <w:p w14:paraId="328621E6" w14:textId="77777777" w:rsidR="00EF5BD1" w:rsidRPr="00015C1F" w:rsidRDefault="00EF5BD1" w:rsidP="00B00121">
            <w:pPr>
              <w:spacing w:before="100" w:beforeAutospacing="1" w:afterAutospacing="1"/>
              <w:jc w:val="center"/>
              <w:rPr>
                <w:rFonts w:cs="Arial"/>
                <w:b/>
              </w:rPr>
            </w:pPr>
            <w:r w:rsidRPr="00015C1F">
              <w:rPr>
                <w:rFonts w:cs="Arial"/>
                <w:b/>
              </w:rPr>
              <w:t>Provider / Allied Health Provider</w:t>
            </w:r>
          </w:p>
        </w:tc>
        <w:tc>
          <w:tcPr>
            <w:tcW w:w="2070" w:type="dxa"/>
            <w:shd w:val="clear" w:color="auto" w:fill="auto"/>
          </w:tcPr>
          <w:p w14:paraId="5ECF3BBC" w14:textId="77777777" w:rsidR="00EF5BD1" w:rsidRPr="00015C1F" w:rsidRDefault="00EF5BD1" w:rsidP="00B00121">
            <w:pPr>
              <w:spacing w:before="100" w:beforeAutospacing="1" w:afterAutospacing="1"/>
              <w:jc w:val="center"/>
              <w:rPr>
                <w:rFonts w:cs="Arial"/>
                <w:b/>
              </w:rPr>
            </w:pPr>
            <w:r w:rsidRPr="00015C1F">
              <w:rPr>
                <w:rFonts w:cs="Arial"/>
                <w:b/>
              </w:rPr>
              <w:t>Encounter Activities</w:t>
            </w:r>
          </w:p>
        </w:tc>
        <w:tc>
          <w:tcPr>
            <w:tcW w:w="2160" w:type="dxa"/>
            <w:shd w:val="clear" w:color="auto" w:fill="auto"/>
          </w:tcPr>
          <w:p w14:paraId="4F338A91" w14:textId="77777777" w:rsidR="00EF5BD1" w:rsidRPr="00015C1F" w:rsidRDefault="00EF5BD1" w:rsidP="00B00121">
            <w:pPr>
              <w:spacing w:before="100" w:beforeAutospacing="1" w:afterAutospacing="1"/>
              <w:jc w:val="center"/>
              <w:rPr>
                <w:rFonts w:cs="Arial"/>
                <w:b/>
              </w:rPr>
            </w:pPr>
            <w:r w:rsidRPr="00015C1F">
              <w:rPr>
                <w:rFonts w:cs="Arial"/>
                <w:b/>
              </w:rPr>
              <w:t>Outcomes</w:t>
            </w:r>
          </w:p>
        </w:tc>
        <w:tc>
          <w:tcPr>
            <w:tcW w:w="2610" w:type="dxa"/>
            <w:shd w:val="clear" w:color="auto" w:fill="auto"/>
          </w:tcPr>
          <w:p w14:paraId="0757AC67" w14:textId="77777777" w:rsidR="00EF5BD1" w:rsidRPr="00015C1F" w:rsidRDefault="00EF5BD1" w:rsidP="00B00121">
            <w:pPr>
              <w:spacing w:before="100" w:beforeAutospacing="1" w:afterAutospacing="1"/>
              <w:jc w:val="center"/>
              <w:rPr>
                <w:rFonts w:cs="Arial"/>
                <w:b/>
              </w:rPr>
            </w:pPr>
            <w:r w:rsidRPr="00015C1F">
              <w:rPr>
                <w:rFonts w:cs="Arial"/>
                <w:b/>
              </w:rPr>
              <w:t>Communications</w:t>
            </w:r>
          </w:p>
        </w:tc>
      </w:tr>
      <w:tr w:rsidR="00EF5BD1" w14:paraId="6EECA2E3" w14:textId="77777777" w:rsidTr="00B00121">
        <w:tc>
          <w:tcPr>
            <w:tcW w:w="1818" w:type="dxa"/>
            <w:shd w:val="clear" w:color="auto" w:fill="auto"/>
          </w:tcPr>
          <w:p w14:paraId="74CC774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Diabetic Educator</w:t>
            </w:r>
          </w:p>
        </w:tc>
        <w:tc>
          <w:tcPr>
            <w:tcW w:w="2070" w:type="dxa"/>
            <w:shd w:val="clear" w:color="auto" w:fill="auto"/>
          </w:tcPr>
          <w:p w14:paraId="6308A0C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5D0DD9B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learning needs and strategy</w:t>
            </w:r>
          </w:p>
          <w:p w14:paraId="776674B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education plan</w:t>
            </w:r>
          </w:p>
        </w:tc>
        <w:tc>
          <w:tcPr>
            <w:tcW w:w="2160" w:type="dxa"/>
            <w:shd w:val="clear" w:color="auto" w:fill="auto"/>
          </w:tcPr>
          <w:p w14:paraId="3098302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education plan</w:t>
            </w:r>
          </w:p>
          <w:p w14:paraId="597D01E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2BBE75F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4C0ABB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education plan to patient</w:t>
            </w:r>
          </w:p>
          <w:p w14:paraId="2E899382" w14:textId="6FCD7CB0"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p>
        </w:tc>
      </w:tr>
      <w:tr w:rsidR="00EF5BD1" w14:paraId="0807952D" w14:textId="77777777" w:rsidTr="00B00121">
        <w:tc>
          <w:tcPr>
            <w:tcW w:w="1818" w:type="dxa"/>
            <w:shd w:val="clear" w:color="auto" w:fill="auto"/>
          </w:tcPr>
          <w:p w14:paraId="0731D54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Dietitian/Nutritionist</w:t>
            </w:r>
          </w:p>
        </w:tc>
        <w:tc>
          <w:tcPr>
            <w:tcW w:w="2070" w:type="dxa"/>
            <w:shd w:val="clear" w:color="auto" w:fill="auto"/>
          </w:tcPr>
          <w:p w14:paraId="1DD0C81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6D99A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diet management needs and strategies</w:t>
            </w:r>
          </w:p>
          <w:p w14:paraId="3B56D76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diet management plan</w:t>
            </w:r>
          </w:p>
        </w:tc>
        <w:tc>
          <w:tcPr>
            <w:tcW w:w="2160" w:type="dxa"/>
            <w:shd w:val="clear" w:color="auto" w:fill="auto"/>
          </w:tcPr>
          <w:p w14:paraId="0D915CA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diet plan</w:t>
            </w:r>
          </w:p>
          <w:p w14:paraId="1C9C90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w:t>
            </w:r>
            <w:r>
              <w:rPr>
                <w:rFonts w:cs="Arial"/>
                <w:sz w:val="18"/>
                <w:szCs w:val="18"/>
              </w:rPr>
              <w:t xml:space="preserve"> Exercise plan</w:t>
            </w:r>
          </w:p>
          <w:p w14:paraId="3D64D3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Diet management plan; </w:t>
            </w:r>
          </w:p>
          <w:p w14:paraId="600C97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Referral to educator and exercise </w:t>
            </w:r>
            <w:r>
              <w:rPr>
                <w:rFonts w:cs="Arial"/>
                <w:sz w:val="18"/>
                <w:szCs w:val="18"/>
              </w:rPr>
              <w:t xml:space="preserve">therapy </w:t>
            </w:r>
            <w:r w:rsidRPr="00015C1F">
              <w:rPr>
                <w:rFonts w:cs="Arial"/>
                <w:sz w:val="18"/>
                <w:szCs w:val="18"/>
              </w:rPr>
              <w:t>if necessary</w:t>
            </w:r>
          </w:p>
          <w:p w14:paraId="5E1F127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6913CD3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37B5D35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w:t>
            </w:r>
            <w:r>
              <w:t xml:space="preserve">care plan </w:t>
            </w:r>
            <w:r w:rsidRPr="00015C1F">
              <w:rPr>
                <w:rFonts w:cs="Arial"/>
                <w:sz w:val="18"/>
                <w:szCs w:val="18"/>
              </w:rPr>
              <w:t>to patient</w:t>
            </w:r>
          </w:p>
          <w:p w14:paraId="55786D57" w14:textId="0E9A3507" w:rsidR="00EF5BD1" w:rsidRPr="00015C1F" w:rsidRDefault="003F2A72"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w:t>
            </w:r>
            <w:r w:rsidR="00EF5BD1" w:rsidRPr="00015C1F">
              <w:rPr>
                <w:rFonts w:cs="Arial"/>
                <w:sz w:val="18"/>
                <w:szCs w:val="18"/>
              </w:rPr>
              <w:t xml:space="preserve"> e.g. diabetic educator, exercise physiologist, </w:t>
            </w:r>
            <w:r w:rsidR="00EF5BD1">
              <w:rPr>
                <w:rFonts w:cs="Arial"/>
                <w:sz w:val="18"/>
                <w:szCs w:val="18"/>
              </w:rPr>
              <w:t>etc.</w:t>
            </w:r>
          </w:p>
        </w:tc>
      </w:tr>
      <w:tr w:rsidR="00EF5BD1" w14:paraId="3A88B4CE" w14:textId="77777777" w:rsidTr="00B00121">
        <w:tc>
          <w:tcPr>
            <w:tcW w:w="1818" w:type="dxa"/>
            <w:shd w:val="clear" w:color="auto" w:fill="auto"/>
          </w:tcPr>
          <w:p w14:paraId="25F2886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Exercise Physiologist</w:t>
            </w:r>
          </w:p>
        </w:tc>
        <w:tc>
          <w:tcPr>
            <w:tcW w:w="2070" w:type="dxa"/>
            <w:shd w:val="clear" w:color="auto" w:fill="auto"/>
          </w:tcPr>
          <w:p w14:paraId="6467EC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E11C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exercise/activity needs and strategies</w:t>
            </w:r>
          </w:p>
          <w:p w14:paraId="3418658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exercise plan</w:t>
            </w:r>
          </w:p>
        </w:tc>
        <w:tc>
          <w:tcPr>
            <w:tcW w:w="2160" w:type="dxa"/>
            <w:shd w:val="clear" w:color="auto" w:fill="auto"/>
          </w:tcPr>
          <w:p w14:paraId="26FC21A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exercise plan:</w:t>
            </w:r>
          </w:p>
          <w:p w14:paraId="31A4995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Weight assessment; exercise plan</w:t>
            </w:r>
          </w:p>
          <w:p w14:paraId="129BF1A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3936DD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9E98B7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exercise plan to patient</w:t>
            </w:r>
          </w:p>
          <w:p w14:paraId="1F988DE8" w14:textId="0BC91D45" w:rsidR="00EF5BD1" w:rsidRPr="00015C1F" w:rsidRDefault="000E1F9A"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0AA3B66D" w14:textId="77777777" w:rsidTr="00B00121">
        <w:tc>
          <w:tcPr>
            <w:tcW w:w="1818" w:type="dxa"/>
            <w:shd w:val="clear" w:color="auto" w:fill="auto"/>
          </w:tcPr>
          <w:p w14:paraId="298D0D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Community Pharmacist</w:t>
            </w:r>
          </w:p>
        </w:tc>
        <w:tc>
          <w:tcPr>
            <w:tcW w:w="2070" w:type="dxa"/>
            <w:shd w:val="clear" w:color="auto" w:fill="auto"/>
          </w:tcPr>
          <w:p w14:paraId="233EE54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patient medication profile</w:t>
            </w:r>
          </w:p>
          <w:p w14:paraId="3EEF2A57"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Assess medication management (education, conformance, </w:t>
            </w:r>
            <w:r>
              <w:rPr>
                <w:rFonts w:cs="Arial"/>
                <w:sz w:val="18"/>
                <w:szCs w:val="18"/>
              </w:rPr>
              <w:t>etc.</w:t>
            </w:r>
            <w:r w:rsidRPr="00015C1F">
              <w:rPr>
                <w:rFonts w:cs="Arial"/>
                <w:sz w:val="18"/>
                <w:szCs w:val="18"/>
              </w:rPr>
              <w:t>) needs and strategies</w:t>
            </w:r>
          </w:p>
          <w:p w14:paraId="7838190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medication management plan</w:t>
            </w:r>
          </w:p>
        </w:tc>
        <w:tc>
          <w:tcPr>
            <w:tcW w:w="2160" w:type="dxa"/>
            <w:shd w:val="clear" w:color="auto" w:fill="auto"/>
          </w:tcPr>
          <w:p w14:paraId="1B242D8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medication management plan:</w:t>
            </w:r>
          </w:p>
          <w:p w14:paraId="55F473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patient current medication list assessment result;</w:t>
            </w:r>
          </w:p>
          <w:p w14:paraId="1E01052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recommendation on meds management; referral to other provider(s) if necessary</w:t>
            </w:r>
          </w:p>
          <w:p w14:paraId="2830178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dispense record on dispensed meds</w:t>
            </w:r>
          </w:p>
          <w:p w14:paraId="5802F51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480B6B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58EF4C8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medication management plan to patient</w:t>
            </w:r>
          </w:p>
          <w:p w14:paraId="6F577EAD" w14:textId="6750B246" w:rsidR="00EF5BD1" w:rsidRPr="00015C1F" w:rsidRDefault="00EF5BD1" w:rsidP="006A670E">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sidR="006A670E">
              <w:rPr>
                <w:rFonts w:cs="Arial"/>
                <w:sz w:val="18"/>
                <w:szCs w:val="18"/>
              </w:rPr>
              <w:t>shared with</w:t>
            </w:r>
            <w:r w:rsidR="006A670E" w:rsidRPr="00015C1F">
              <w:rPr>
                <w:rFonts w:cs="Arial"/>
                <w:sz w:val="18"/>
                <w:szCs w:val="18"/>
              </w:rPr>
              <w:t xml:space="preserve"> </w:t>
            </w:r>
            <w:r w:rsidRPr="00015C1F">
              <w:rPr>
                <w:rFonts w:cs="Arial"/>
                <w:sz w:val="18"/>
                <w:szCs w:val="18"/>
              </w:rPr>
              <w:t xml:space="preserve">primary care provider and to </w:t>
            </w:r>
            <w:r w:rsidR="006A670E" w:rsidRPr="00015C1F">
              <w:rPr>
                <w:rFonts w:cs="Arial"/>
                <w:sz w:val="18"/>
                <w:szCs w:val="18"/>
              </w:rPr>
              <w:t>other</w:t>
            </w:r>
            <w:r w:rsidR="006A670E">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543317E8" w14:textId="77777777" w:rsidTr="00B00121">
        <w:tc>
          <w:tcPr>
            <w:tcW w:w="1818" w:type="dxa"/>
            <w:shd w:val="clear" w:color="auto" w:fill="auto"/>
          </w:tcPr>
          <w:p w14:paraId="459A259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Clinical Psychologist</w:t>
            </w:r>
          </w:p>
        </w:tc>
        <w:tc>
          <w:tcPr>
            <w:tcW w:w="2070" w:type="dxa"/>
            <w:shd w:val="clear" w:color="auto" w:fill="auto"/>
          </w:tcPr>
          <w:p w14:paraId="45A0582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3362FBF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emotional status, coping mechanisms and strategies</w:t>
            </w:r>
          </w:p>
          <w:p w14:paraId="776992E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Discuss and finalize psychological management plan</w:t>
            </w:r>
          </w:p>
        </w:tc>
        <w:tc>
          <w:tcPr>
            <w:tcW w:w="2160" w:type="dxa"/>
            <w:shd w:val="clear" w:color="auto" w:fill="auto"/>
          </w:tcPr>
          <w:p w14:paraId="283606D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Develop/update psychological management plan:</w:t>
            </w:r>
          </w:p>
          <w:p w14:paraId="3BB0DB8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Emotion assessment;</w:t>
            </w:r>
          </w:p>
          <w:p w14:paraId="0AE325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Psychotherapy session plan</w:t>
            </w:r>
          </w:p>
          <w:p w14:paraId="4731266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439ABB9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221C8ED1"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New/updated psychological management plan to patient</w:t>
            </w:r>
          </w:p>
          <w:p w14:paraId="3C9FA96A" w14:textId="0B6E57ED"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p>
        </w:tc>
      </w:tr>
      <w:tr w:rsidR="00EF5BD1" w14:paraId="13388481" w14:textId="77777777" w:rsidTr="00B00121">
        <w:tc>
          <w:tcPr>
            <w:tcW w:w="1818" w:type="dxa"/>
            <w:shd w:val="clear" w:color="auto" w:fill="auto"/>
          </w:tcPr>
          <w:p w14:paraId="4728F54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Optometrist</w:t>
            </w:r>
          </w:p>
        </w:tc>
        <w:tc>
          <w:tcPr>
            <w:tcW w:w="2070" w:type="dxa"/>
            <w:shd w:val="clear" w:color="auto" w:fill="auto"/>
          </w:tcPr>
          <w:p w14:paraId="0957528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7605F0C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eye care needs and strategies</w:t>
            </w:r>
          </w:p>
          <w:p w14:paraId="5CF356DD"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eye </w:t>
            </w:r>
            <w:r>
              <w:t>care plan</w:t>
            </w:r>
          </w:p>
        </w:tc>
        <w:tc>
          <w:tcPr>
            <w:tcW w:w="2160" w:type="dxa"/>
            <w:shd w:val="clear" w:color="auto" w:fill="auto"/>
          </w:tcPr>
          <w:p w14:paraId="7E58424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eye </w:t>
            </w:r>
            <w:r>
              <w:t>care plan</w:t>
            </w:r>
            <w:r w:rsidRPr="00015C1F">
              <w:rPr>
                <w:rFonts w:cs="Arial"/>
                <w:sz w:val="18"/>
                <w:szCs w:val="18"/>
              </w:rPr>
              <w:t>:</w:t>
            </w:r>
          </w:p>
          <w:p w14:paraId="1AF2E65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Regular eye checks for early detection of Diabetic retinopathy (1yearly to 2 yearly depending on national protocol and how advanced is DM)</w:t>
            </w:r>
          </w:p>
          <w:p w14:paraId="737BAE49"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Stop smoking (prevent smoking related damage to eye cells)</w:t>
            </w:r>
          </w:p>
          <w:p w14:paraId="6ADA0B12"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Wear sun glasses when in sun (prevent </w:t>
            </w:r>
            <w:r>
              <w:rPr>
                <w:rFonts w:cs="Arial"/>
                <w:sz w:val="18"/>
                <w:szCs w:val="18"/>
              </w:rPr>
              <w:t xml:space="preserve">UV </w:t>
            </w:r>
            <w:r w:rsidRPr="00015C1F">
              <w:rPr>
                <w:rFonts w:cs="Arial"/>
                <w:sz w:val="18"/>
                <w:szCs w:val="18"/>
              </w:rPr>
              <w:t>accelerating eye damage) – dispense prescription sun glasses if necessary;</w:t>
            </w:r>
          </w:p>
          <w:p w14:paraId="49E7A8C0" w14:textId="77777777" w:rsidR="00EF5BD1" w:rsidRPr="00015C1F" w:rsidRDefault="00EF5BD1" w:rsidP="00B00121">
            <w:pPr>
              <w:spacing w:before="100" w:beforeAutospacing="1" w:afterAutospacing="1"/>
              <w:rPr>
                <w:rFonts w:cs="Arial"/>
                <w:sz w:val="18"/>
                <w:szCs w:val="18"/>
              </w:rPr>
            </w:pPr>
            <w:r>
              <w:rPr>
                <w:rFonts w:cs="Arial"/>
                <w:sz w:val="18"/>
                <w:szCs w:val="18"/>
              </w:rPr>
              <w:t xml:space="preserve">Referral to Dietitian/Nutritionist for counseling on diet </w:t>
            </w:r>
            <w:r w:rsidRPr="00015C1F">
              <w:rPr>
                <w:rFonts w:cs="Arial"/>
                <w:sz w:val="18"/>
                <w:szCs w:val="18"/>
              </w:rPr>
              <w:t>rich in fruits and green leafy veg and Omega 3</w:t>
            </w:r>
            <w:r>
              <w:rPr>
                <w:rFonts w:cs="Arial"/>
                <w:sz w:val="18"/>
                <w:szCs w:val="18"/>
              </w:rPr>
              <w:t xml:space="preserve"> fats along with e</w:t>
            </w:r>
            <w:r w:rsidRPr="00015C1F">
              <w:rPr>
                <w:rFonts w:cs="Arial"/>
                <w:sz w:val="18"/>
                <w:szCs w:val="18"/>
              </w:rPr>
              <w:t>ffective weight control</w:t>
            </w:r>
          </w:p>
          <w:p w14:paraId="5741A74A"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0CBB9E0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14AAF5DF"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 xml:space="preserve">New/updated eye </w:t>
            </w:r>
            <w:r>
              <w:t>care plan</w:t>
            </w:r>
            <w:r w:rsidRPr="00015C1F">
              <w:rPr>
                <w:rFonts w:cs="Arial"/>
                <w:sz w:val="18"/>
                <w:szCs w:val="18"/>
              </w:rPr>
              <w:t xml:space="preserve"> to patient</w:t>
            </w:r>
          </w:p>
          <w:p w14:paraId="7DA738BC" w14:textId="5B3F98B9" w:rsidR="00EF5BD1" w:rsidRPr="00015C1F" w:rsidRDefault="006A670E"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e.g. diabetic educator, dietitian, </w:t>
            </w:r>
            <w:r>
              <w:rPr>
                <w:rFonts w:cs="Arial"/>
                <w:sz w:val="18"/>
                <w:szCs w:val="18"/>
              </w:rPr>
              <w:t>etc.</w:t>
            </w:r>
            <w:r w:rsidR="00EF5BD1">
              <w:rPr>
                <w:rFonts w:cs="Arial"/>
                <w:sz w:val="18"/>
                <w:szCs w:val="18"/>
              </w:rPr>
              <w:t>.</w:t>
            </w:r>
          </w:p>
        </w:tc>
      </w:tr>
      <w:tr w:rsidR="00EF5BD1" w14:paraId="640C4488" w14:textId="77777777" w:rsidTr="00B00121">
        <w:tc>
          <w:tcPr>
            <w:tcW w:w="1818" w:type="dxa"/>
            <w:shd w:val="clear" w:color="auto" w:fill="auto"/>
          </w:tcPr>
          <w:p w14:paraId="7A3FF43E"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lastRenderedPageBreak/>
              <w:t>Podiatrist</w:t>
            </w:r>
          </w:p>
        </w:tc>
        <w:tc>
          <w:tcPr>
            <w:tcW w:w="2070" w:type="dxa"/>
            <w:shd w:val="clear" w:color="auto" w:fill="auto"/>
          </w:tcPr>
          <w:p w14:paraId="0289F540"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Review referral/patient progress</w:t>
            </w:r>
          </w:p>
          <w:p w14:paraId="01923C25"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Assess foot care needs and strategies</w:t>
            </w:r>
          </w:p>
          <w:p w14:paraId="621A0B24"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Discuss and finalize foot </w:t>
            </w:r>
            <w:r>
              <w:t>care plan</w:t>
            </w:r>
          </w:p>
        </w:tc>
        <w:tc>
          <w:tcPr>
            <w:tcW w:w="2160" w:type="dxa"/>
            <w:shd w:val="clear" w:color="auto" w:fill="auto"/>
          </w:tcPr>
          <w:p w14:paraId="1C2A61A8"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Develop/update foot </w:t>
            </w:r>
            <w:r>
              <w:t>care plan</w:t>
            </w:r>
          </w:p>
          <w:p w14:paraId="20F11AE3"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Foot assessment</w:t>
            </w:r>
          </w:p>
          <w:p w14:paraId="5CA13A6C"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Foot </w:t>
            </w:r>
            <w:r>
              <w:t>care plan</w:t>
            </w:r>
          </w:p>
          <w:p w14:paraId="304B37C6"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Update clinical notes</w:t>
            </w:r>
          </w:p>
          <w:p w14:paraId="50A7680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Generate progress notes</w:t>
            </w:r>
          </w:p>
        </w:tc>
        <w:tc>
          <w:tcPr>
            <w:tcW w:w="2610" w:type="dxa"/>
            <w:shd w:val="clear" w:color="auto" w:fill="auto"/>
          </w:tcPr>
          <w:p w14:paraId="414F41EB" w14:textId="77777777" w:rsidR="00EF5BD1" w:rsidRPr="00015C1F" w:rsidRDefault="00EF5BD1" w:rsidP="00B00121">
            <w:pPr>
              <w:spacing w:before="100" w:beforeAutospacing="1" w:afterAutospacing="1"/>
              <w:rPr>
                <w:rFonts w:cs="Arial"/>
                <w:sz w:val="18"/>
                <w:szCs w:val="18"/>
              </w:rPr>
            </w:pPr>
            <w:r w:rsidRPr="00015C1F">
              <w:rPr>
                <w:rFonts w:cs="Arial"/>
                <w:sz w:val="18"/>
                <w:szCs w:val="18"/>
              </w:rPr>
              <w:t xml:space="preserve">New/updated foot </w:t>
            </w:r>
            <w:r>
              <w:t xml:space="preserve">care plan </w:t>
            </w:r>
            <w:r w:rsidRPr="00015C1F">
              <w:rPr>
                <w:rFonts w:cs="Arial"/>
                <w:sz w:val="18"/>
                <w:szCs w:val="18"/>
              </w:rPr>
              <w:t>to patient</w:t>
            </w:r>
          </w:p>
          <w:p w14:paraId="18A098A2" w14:textId="42F95AE4" w:rsidR="00EF5BD1" w:rsidRPr="00015C1F" w:rsidRDefault="00492541" w:rsidP="00B00121">
            <w:pPr>
              <w:spacing w:before="100" w:beforeAutospacing="1" w:afterAutospacing="1"/>
              <w:rPr>
                <w:rFonts w:cs="Arial"/>
                <w:sz w:val="18"/>
                <w:szCs w:val="18"/>
              </w:rPr>
            </w:pPr>
            <w:r w:rsidRPr="00015C1F">
              <w:rPr>
                <w:rFonts w:cs="Arial"/>
                <w:sz w:val="18"/>
                <w:szCs w:val="18"/>
              </w:rPr>
              <w:t xml:space="preserve">Summary </w:t>
            </w:r>
            <w:r>
              <w:t>care plan</w:t>
            </w:r>
            <w:r w:rsidRPr="00015C1F">
              <w:rPr>
                <w:rFonts w:cs="Arial"/>
                <w:sz w:val="18"/>
                <w:szCs w:val="18"/>
              </w:rPr>
              <w:t xml:space="preserve"> and progress note </w:t>
            </w:r>
            <w:r>
              <w:rPr>
                <w:rFonts w:cs="Arial"/>
                <w:sz w:val="18"/>
                <w:szCs w:val="18"/>
              </w:rPr>
              <w:t xml:space="preserve">shared with </w:t>
            </w:r>
            <w:r w:rsidRPr="00015C1F">
              <w:rPr>
                <w:rFonts w:cs="Arial"/>
                <w:sz w:val="18"/>
                <w:szCs w:val="18"/>
              </w:rPr>
              <w:t>primary care provider and other</w:t>
            </w:r>
            <w:r>
              <w:rPr>
                <w:rFonts w:cs="Arial"/>
                <w:sz w:val="18"/>
                <w:szCs w:val="18"/>
              </w:rPr>
              <w:t xml:space="preserve"> care providers</w:t>
            </w:r>
            <w:r w:rsidRPr="00015C1F">
              <w:rPr>
                <w:rFonts w:cs="Arial"/>
                <w:sz w:val="18"/>
                <w:szCs w:val="18"/>
              </w:rPr>
              <w:t xml:space="preserve">, </w:t>
            </w:r>
            <w:r w:rsidR="00EF5BD1" w:rsidRPr="00015C1F">
              <w:rPr>
                <w:rFonts w:cs="Arial"/>
                <w:sz w:val="18"/>
                <w:szCs w:val="18"/>
              </w:rPr>
              <w:t xml:space="preserve"> e.g. diabetic educator, dietitian, pharmacist, </w:t>
            </w:r>
            <w:r w:rsidR="00EF5BD1">
              <w:rPr>
                <w:rFonts w:cs="Arial"/>
                <w:sz w:val="18"/>
                <w:szCs w:val="18"/>
              </w:rPr>
              <w:t>etc.</w:t>
            </w:r>
          </w:p>
        </w:tc>
      </w:tr>
    </w:tbl>
    <w:p w14:paraId="45AE12C3" w14:textId="77777777" w:rsidR="00EF5BD1" w:rsidRPr="00314713" w:rsidRDefault="00EF5BD1" w:rsidP="00EF5BD1">
      <w:pPr>
        <w:pStyle w:val="Caption"/>
        <w:rPr>
          <w:sz w:val="20"/>
        </w:rPr>
      </w:pPr>
      <w:r w:rsidRPr="00314713">
        <w:rPr>
          <w:sz w:val="20"/>
        </w:rPr>
        <w:t>Table 2. Allied Health</w:t>
      </w:r>
      <w:r w:rsidR="00314713">
        <w:rPr>
          <w:sz w:val="20"/>
        </w:rPr>
        <w:t xml:space="preserve"> </w:t>
      </w:r>
      <w:r w:rsidR="00314713" w:rsidRPr="00314713">
        <w:rPr>
          <w:sz w:val="20"/>
        </w:rPr>
        <w:t>Professionals/Specialists</w:t>
      </w:r>
      <w:r w:rsidRPr="00314713">
        <w:rPr>
          <w:sz w:val="20"/>
        </w:rPr>
        <w:t xml:space="preserve"> Encounter</w:t>
      </w:r>
      <w:r w:rsidR="00314713" w:rsidRPr="00314713">
        <w:rPr>
          <w:sz w:val="20"/>
        </w:rPr>
        <w:t>s</w:t>
      </w:r>
      <w:r w:rsidRPr="00314713">
        <w:rPr>
          <w:sz w:val="20"/>
        </w:rPr>
        <w:t xml:space="preserve"> – Activities and Outcomes</w:t>
      </w:r>
    </w:p>
    <w:p w14:paraId="42129842" w14:textId="77777777" w:rsidR="00EF5BD1" w:rsidRDefault="00EF5BD1" w:rsidP="00EF5BD1"/>
    <w:p w14:paraId="55B59FF1" w14:textId="6B9F1025" w:rsidR="00EF5BD1" w:rsidRDefault="006F1780" w:rsidP="00EF5BD1">
      <w:pPr>
        <w:pStyle w:val="Footer"/>
      </w:pPr>
      <w:r w:rsidRPr="006F1780">
        <w:rPr>
          <w:b/>
        </w:rPr>
        <w:t>Post Condition:</w:t>
      </w:r>
      <w:r>
        <w:t xml:space="preserve"> </w:t>
      </w:r>
      <w:r w:rsidR="00EF5BD1">
        <w:t>An updated allied health domain specific care plan complete with action items and target dates is completed with patient agreement.</w:t>
      </w:r>
    </w:p>
    <w:p w14:paraId="443E97FB" w14:textId="55E6BF9C" w:rsidR="00EF5BD1" w:rsidRDefault="00EF5BD1" w:rsidP="00EF5BD1">
      <w:pPr>
        <w:pStyle w:val="Footer"/>
      </w:pPr>
      <w:r>
        <w:t xml:space="preserve">The patient is </w:t>
      </w:r>
      <w:r w:rsidR="00314713">
        <w:t>provided</w:t>
      </w:r>
      <w:r>
        <w:t xml:space="preserve"> a copy of the new/updated care plan at the end of each allied health</w:t>
      </w:r>
      <w:r w:rsidR="00314713">
        <w:t>/specialist</w:t>
      </w:r>
      <w:r>
        <w:t xml:space="preserve"> consultation.</w:t>
      </w:r>
    </w:p>
    <w:p w14:paraId="30595E9D" w14:textId="58CDD3C1" w:rsidR="00274982" w:rsidRDefault="00EF5BD1" w:rsidP="00274982">
      <w:pPr>
        <w:pStyle w:val="Footer"/>
      </w:pPr>
      <w:r>
        <w:t>At the end of each consultation a progress note is written by the allied health provider</w:t>
      </w:r>
      <w:r w:rsidR="001F106D">
        <w:t>/specialist</w:t>
      </w:r>
      <w:r>
        <w:t xml:space="preserve"> which documents the outcomes of the assessment, any new risks identified and changes to or new management strategies that have been included in the updated care plan. This allied health domain specific progress note is s</w:t>
      </w:r>
      <w:r w:rsidR="00267883">
        <w:t xml:space="preserve">hared with </w:t>
      </w:r>
      <w:r>
        <w:t xml:space="preserve">the patient’s primary care provider, Dr. Primary. Any care coordination responsibilities required of Dr. Primary is also communicated. The progress note is also </w:t>
      </w:r>
      <w:r w:rsidR="00267883">
        <w:t xml:space="preserve">shared with </w:t>
      </w:r>
      <w:r>
        <w:t>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be considered by the diabetic educator.</w:t>
      </w:r>
      <w:r w:rsidR="00274982" w:rsidRPr="00274982">
        <w:t xml:space="preserve"> </w:t>
      </w:r>
    </w:p>
    <w:p w14:paraId="6F8F6C1F" w14:textId="77777777" w:rsidR="00274982" w:rsidRDefault="004C7B88" w:rsidP="00274982">
      <w:pPr>
        <w:pStyle w:val="Footer"/>
      </w:pPr>
      <w:r w:rsidRPr="003651D9">
        <w:rPr>
          <w:noProof/>
        </w:rPr>
        <w:lastRenderedPageBreak/>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5D06CF" w:rsidRPr="00077324" w:rsidRDefault="005D06CF" w:rsidP="00274982">
                              <w:pPr>
                                <w:pStyle w:val="BodyText"/>
                                <w:jc w:val="center"/>
                                <w:rPr>
                                  <w:sz w:val="22"/>
                                  <w:szCs w:val="22"/>
                                </w:rPr>
                              </w:pPr>
                              <w:r>
                                <w:rPr>
                                  <w:sz w:val="22"/>
                                  <w:szCs w:val="22"/>
                                </w:rPr>
                                <w:t>Encounter(s) B</w:t>
                              </w:r>
                            </w:p>
                            <w:p w14:paraId="2EBDE698" w14:textId="77777777" w:rsidR="005D06CF" w:rsidRDefault="005D06CF" w:rsidP="00274982"/>
                            <w:p w14:paraId="464410A3" w14:textId="77777777" w:rsidR="005D06CF" w:rsidRPr="00077324" w:rsidRDefault="005D06CF"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48D7D29E" w:rsidR="005D06CF" w:rsidRPr="00D555AC" w:rsidRDefault="005D06CF"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5D06CF" w:rsidRPr="00F214E1" w:rsidRDefault="005D06CF" w:rsidP="00274982">
                              <w:pPr>
                                <w:pStyle w:val="BodyText"/>
                                <w:rPr>
                                  <w:sz w:val="20"/>
                                </w:rPr>
                              </w:pPr>
                            </w:p>
                            <w:p w14:paraId="3B383322" w14:textId="77777777" w:rsidR="005D06CF" w:rsidRDefault="005D06CF" w:rsidP="00274982">
                              <w:pPr>
                                <w:pStyle w:val="BodyText"/>
                                <w:spacing w:before="0"/>
                                <w:rPr>
                                  <w:sz w:val="22"/>
                                  <w:szCs w:val="22"/>
                                </w:rPr>
                              </w:pPr>
                            </w:p>
                            <w:p w14:paraId="760E6DE0" w14:textId="77777777" w:rsidR="005D06CF" w:rsidRPr="00077324" w:rsidRDefault="005D06CF" w:rsidP="00274982">
                              <w:pPr>
                                <w:pStyle w:val="BodyText"/>
                                <w:spacing w:before="0"/>
                                <w:rPr>
                                  <w:sz w:val="22"/>
                                  <w:szCs w:val="22"/>
                                </w:rPr>
                              </w:pPr>
                            </w:p>
                            <w:p w14:paraId="229A1201" w14:textId="77777777" w:rsidR="005D06CF" w:rsidRPr="00077324" w:rsidRDefault="005D06CF" w:rsidP="00274982">
                              <w:pPr>
                                <w:pStyle w:val="BodyText"/>
                                <w:rPr>
                                  <w:sz w:val="22"/>
                                  <w:szCs w:val="22"/>
                                </w:rPr>
                              </w:pPr>
                            </w:p>
                            <w:p w14:paraId="0BB16BEF" w14:textId="77777777" w:rsidR="005D06CF" w:rsidRDefault="005D06CF" w:rsidP="00274982"/>
                            <w:p w14:paraId="308672D0" w14:textId="77777777" w:rsidR="005D06CF" w:rsidRPr="00077324" w:rsidRDefault="005D06CF" w:rsidP="00274982">
                              <w:pPr>
                                <w:pStyle w:val="BodyText"/>
                                <w:rPr>
                                  <w:sz w:val="22"/>
                                  <w:szCs w:val="22"/>
                                </w:rPr>
                              </w:pPr>
                              <w:r w:rsidRPr="00077324">
                                <w:rPr>
                                  <w:sz w:val="22"/>
                                  <w:szCs w:val="22"/>
                                </w:rPr>
                                <w:t>Actor D/</w:t>
                              </w:r>
                            </w:p>
                            <w:p w14:paraId="30EF57E0" w14:textId="77777777" w:rsidR="005D06CF" w:rsidRPr="00077324" w:rsidRDefault="005D06CF"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1A9B4A8" w:rsidR="005D06CF" w:rsidRPr="00077324" w:rsidRDefault="005D06CF" w:rsidP="00A171E5">
                              <w:pPr>
                                <w:pStyle w:val="BodyText"/>
                                <w:rPr>
                                  <w:sz w:val="22"/>
                                  <w:szCs w:val="22"/>
                                </w:rPr>
                              </w:pPr>
                              <w:r w:rsidRPr="00F0650A">
                                <w:rPr>
                                  <w:sz w:val="20"/>
                                </w:rPr>
                                <w:t>Care Plan</w:t>
                              </w:r>
                              <w:r>
                                <w:rPr>
                                  <w:sz w:val="20"/>
                                </w:rPr>
                                <w:t xml:space="preserve"> Management System as Care Plan Manager</w:t>
                              </w:r>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5D06CF" w:rsidRPr="00F214E1" w:rsidRDefault="005D06CF" w:rsidP="00274982">
                              <w:pPr>
                                <w:pStyle w:val="BodyText"/>
                                <w:jc w:val="center"/>
                                <w:rPr>
                                  <w:sz w:val="20"/>
                                </w:rPr>
                              </w:pPr>
                              <w:r w:rsidRPr="00F214E1">
                                <w:rPr>
                                  <w:sz w:val="20"/>
                                </w:rPr>
                                <w:t>P</w:t>
                              </w:r>
                              <w:r>
                                <w:rPr>
                                  <w:sz w:val="20"/>
                                </w:rPr>
                                <w:t>atient Portal as Care Plan Consumer</w:t>
                              </w:r>
                            </w:p>
                            <w:p w14:paraId="0DE4CBEF" w14:textId="77777777" w:rsidR="005D06CF" w:rsidRPr="00077324" w:rsidRDefault="005D06CF"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5D06CF" w:rsidRPr="00386D80" w:rsidRDefault="005D06CF" w:rsidP="00274982">
                              <w:pPr>
                                <w:pStyle w:val="BodyText"/>
                                <w:jc w:val="center"/>
                                <w:rPr>
                                  <w:sz w:val="20"/>
                                </w:rPr>
                              </w:pPr>
                              <w:r w:rsidRPr="00386D80">
                                <w:rPr>
                                  <w:sz w:val="20"/>
                                </w:rPr>
                                <w:t>U</w:t>
                              </w:r>
                              <w:r>
                                <w:rPr>
                                  <w:sz w:val="20"/>
                                </w:rPr>
                                <w:t>pdate Care Plan</w:t>
                              </w:r>
                            </w:p>
                            <w:p w14:paraId="4B28CB4C" w14:textId="77777777" w:rsidR="005D06CF" w:rsidRDefault="005D06CF" w:rsidP="00274982"/>
                            <w:p w14:paraId="770C1087" w14:textId="77777777" w:rsidR="005D06CF" w:rsidRPr="00077324" w:rsidRDefault="005D06C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5D06CF" w:rsidRPr="00364CC5" w:rsidRDefault="005D06CF" w:rsidP="00274982">
                              <w:pPr>
                                <w:pStyle w:val="BodyText"/>
                                <w:jc w:val="center"/>
                                <w:rPr>
                                  <w:sz w:val="18"/>
                                  <w:szCs w:val="18"/>
                                </w:rPr>
                              </w:pPr>
                              <w:r w:rsidRPr="00364CC5">
                                <w:rPr>
                                  <w:sz w:val="18"/>
                                  <w:szCs w:val="18"/>
                                </w:rPr>
                                <w:t>Provide Care Plan</w:t>
                              </w:r>
                            </w:p>
                            <w:p w14:paraId="7155B7ED" w14:textId="77777777" w:rsidR="005D06CF" w:rsidRDefault="005D06CF" w:rsidP="00274982"/>
                            <w:p w14:paraId="007DF843" w14:textId="77777777" w:rsidR="005D06CF" w:rsidRPr="00077324" w:rsidRDefault="005D06C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5D06CF" w:rsidRPr="00386D80" w:rsidRDefault="005D06CF"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5D06CF" w:rsidRDefault="005D06CF" w:rsidP="00274982"/>
                            <w:p w14:paraId="17019F2A" w14:textId="77777777" w:rsidR="005D06CF" w:rsidRPr="00077324" w:rsidRDefault="005D06C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5D06CF" w:rsidRPr="00364CC5" w:rsidRDefault="005D06CF"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5D06CF" w:rsidRDefault="005D06CF" w:rsidP="00274982"/>
                            <w:p w14:paraId="07EDD75F" w14:textId="77777777" w:rsidR="005D06CF" w:rsidRPr="00077324" w:rsidRDefault="005D06C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5D06CF" w:rsidRPr="00364CC5" w:rsidRDefault="005D06CF" w:rsidP="00274982">
                              <w:pPr>
                                <w:pStyle w:val="BodyText"/>
                                <w:jc w:val="center"/>
                                <w:rPr>
                                  <w:sz w:val="18"/>
                                  <w:szCs w:val="18"/>
                                </w:rPr>
                              </w:pPr>
                              <w:r w:rsidRPr="00364CC5">
                                <w:rPr>
                                  <w:sz w:val="18"/>
                                  <w:szCs w:val="18"/>
                                </w:rPr>
                                <w:t>Subscribe to Care Plan Updates</w:t>
                              </w:r>
                            </w:p>
                            <w:p w14:paraId="72F2DA86" w14:textId="77777777" w:rsidR="005D06CF" w:rsidRDefault="005D06CF" w:rsidP="00274982"/>
                            <w:p w14:paraId="69B64E73" w14:textId="77777777" w:rsidR="005D06CF" w:rsidRPr="00077324" w:rsidRDefault="005D06C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5D06CF" w:rsidRPr="00386D80" w:rsidRDefault="005D06CF"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5D06CF" w:rsidRDefault="005D06CF" w:rsidP="00274982"/>
                            <w:p w14:paraId="5F5E1379" w14:textId="77777777" w:rsidR="005D06CF" w:rsidRPr="00077324" w:rsidRDefault="005D06C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3"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">
                <v:shape id="_x0000_s1064" type="#_x0000_t75" style="position:absolute;width:61442;height:30867;visibility:visible;mso-wrap-style:square">
                  <v:fill o:detectmouseclick="t"/>
                  <v:path o:connecttype="none"/>
                </v:shape>
                <v:shape id="Text Box 347" o:spid="_x0000_s1065"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5D06CF" w:rsidRPr="00077324" w:rsidRDefault="005D06CF" w:rsidP="00274982">
                        <w:pPr>
                          <w:pStyle w:val="BodyText"/>
                          <w:jc w:val="center"/>
                          <w:rPr>
                            <w:sz w:val="22"/>
                            <w:szCs w:val="22"/>
                          </w:rPr>
                        </w:pPr>
                        <w:r>
                          <w:rPr>
                            <w:sz w:val="22"/>
                            <w:szCs w:val="22"/>
                          </w:rPr>
                          <w:t>Encounter(s) B</w:t>
                        </w:r>
                      </w:p>
                      <w:p w14:paraId="2EBDE698" w14:textId="77777777" w:rsidR="005D06CF" w:rsidRDefault="005D06CF" w:rsidP="00274982"/>
                      <w:p w14:paraId="464410A3" w14:textId="77777777" w:rsidR="005D06CF" w:rsidRPr="00077324" w:rsidRDefault="005D06CF" w:rsidP="00274982">
                        <w:pPr>
                          <w:pStyle w:val="BodyText"/>
                          <w:rPr>
                            <w:sz w:val="22"/>
                            <w:szCs w:val="22"/>
                          </w:rPr>
                        </w:pPr>
                        <w:r>
                          <w:rPr>
                            <w:sz w:val="22"/>
                            <w:szCs w:val="22"/>
                          </w:rPr>
                          <w:t>Transaction_</w:t>
                        </w:r>
                        <w:r w:rsidRPr="00077324">
                          <w:rPr>
                            <w:sz w:val="22"/>
                            <w:szCs w:val="22"/>
                          </w:rPr>
                          <w:t>1 [1]</w:t>
                        </w:r>
                      </w:p>
                    </w:txbxContent>
                  </v:textbox>
                </v:shape>
                <v:shape id="Text Box 348" o:spid="_x0000_s1066"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48D7D29E" w:rsidR="005D06CF" w:rsidRPr="00D555AC" w:rsidRDefault="005D06CF" w:rsidP="00274982">
                        <w:pPr>
                          <w:pStyle w:val="BodyText"/>
                          <w:jc w:val="center"/>
                          <w:rPr>
                            <w:sz w:val="18"/>
                            <w:szCs w:val="18"/>
                          </w:rPr>
                        </w:pPr>
                        <w:r w:rsidRPr="00D555AC">
                          <w:rPr>
                            <w:sz w:val="18"/>
                            <w:szCs w:val="18"/>
                          </w:rPr>
                          <w:t>Providers EHRs (e.g. specialists and Allied Care Providers)</w:t>
                        </w:r>
                        <w:r>
                          <w:rPr>
                            <w:sz w:val="18"/>
                            <w:szCs w:val="18"/>
                          </w:rPr>
                          <w:t xml:space="preserve"> as Care Plan Updater / Care Plan Consumer</w:t>
                        </w:r>
                      </w:p>
                      <w:p w14:paraId="3C9BAC92" w14:textId="77777777" w:rsidR="005D06CF" w:rsidRPr="00F214E1" w:rsidRDefault="005D06CF" w:rsidP="00274982">
                        <w:pPr>
                          <w:pStyle w:val="BodyText"/>
                          <w:rPr>
                            <w:sz w:val="20"/>
                          </w:rPr>
                        </w:pPr>
                      </w:p>
                      <w:p w14:paraId="3B383322" w14:textId="77777777" w:rsidR="005D06CF" w:rsidRDefault="005D06CF" w:rsidP="00274982">
                        <w:pPr>
                          <w:pStyle w:val="BodyText"/>
                          <w:spacing w:before="0"/>
                          <w:rPr>
                            <w:sz w:val="22"/>
                            <w:szCs w:val="22"/>
                          </w:rPr>
                        </w:pPr>
                      </w:p>
                      <w:p w14:paraId="760E6DE0" w14:textId="77777777" w:rsidR="005D06CF" w:rsidRPr="00077324" w:rsidRDefault="005D06CF" w:rsidP="00274982">
                        <w:pPr>
                          <w:pStyle w:val="BodyText"/>
                          <w:spacing w:before="0"/>
                          <w:rPr>
                            <w:sz w:val="22"/>
                            <w:szCs w:val="22"/>
                          </w:rPr>
                        </w:pPr>
                      </w:p>
                      <w:p w14:paraId="229A1201" w14:textId="77777777" w:rsidR="005D06CF" w:rsidRPr="00077324" w:rsidRDefault="005D06CF" w:rsidP="00274982">
                        <w:pPr>
                          <w:pStyle w:val="BodyText"/>
                          <w:rPr>
                            <w:sz w:val="22"/>
                            <w:szCs w:val="22"/>
                          </w:rPr>
                        </w:pPr>
                      </w:p>
                      <w:p w14:paraId="0BB16BEF" w14:textId="77777777" w:rsidR="005D06CF" w:rsidRDefault="005D06CF" w:rsidP="00274982"/>
                      <w:p w14:paraId="308672D0" w14:textId="77777777" w:rsidR="005D06CF" w:rsidRPr="00077324" w:rsidRDefault="005D06CF" w:rsidP="00274982">
                        <w:pPr>
                          <w:pStyle w:val="BodyText"/>
                          <w:rPr>
                            <w:sz w:val="22"/>
                            <w:szCs w:val="22"/>
                          </w:rPr>
                        </w:pPr>
                        <w:r w:rsidRPr="00077324">
                          <w:rPr>
                            <w:sz w:val="22"/>
                            <w:szCs w:val="22"/>
                          </w:rPr>
                          <w:t>Actor D/</w:t>
                        </w:r>
                      </w:p>
                      <w:p w14:paraId="30EF57E0" w14:textId="77777777" w:rsidR="005D06CF" w:rsidRPr="00077324" w:rsidRDefault="005D06CF" w:rsidP="00274982">
                        <w:pPr>
                          <w:pStyle w:val="BodyText"/>
                          <w:rPr>
                            <w:sz w:val="22"/>
                            <w:szCs w:val="22"/>
                          </w:rPr>
                        </w:pPr>
                        <w:r w:rsidRPr="00077324">
                          <w:rPr>
                            <w:sz w:val="22"/>
                            <w:szCs w:val="22"/>
                          </w:rPr>
                          <w:t>Actor E</w:t>
                        </w:r>
                      </w:p>
                    </w:txbxContent>
                  </v:textbox>
                </v:shape>
                <v:line id="Line 349" o:spid="_x0000_s1067"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8"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1A9B4A8" w:rsidR="005D06CF" w:rsidRPr="00077324" w:rsidRDefault="005D06CF" w:rsidP="00A171E5">
                        <w:pPr>
                          <w:pStyle w:val="BodyText"/>
                          <w:rPr>
                            <w:sz w:val="22"/>
                            <w:szCs w:val="22"/>
                          </w:rPr>
                        </w:pPr>
                        <w:r w:rsidRPr="00F0650A">
                          <w:rPr>
                            <w:sz w:val="20"/>
                          </w:rPr>
                          <w:t>Care Plan</w:t>
                        </w:r>
                        <w:r>
                          <w:rPr>
                            <w:sz w:val="20"/>
                          </w:rPr>
                          <w:t xml:space="preserve"> Management System as Care Plan Manager</w:t>
                        </w:r>
                      </w:p>
                    </w:txbxContent>
                  </v:textbox>
                </v:shape>
                <v:line id="Line 351" o:spid="_x0000_s1069"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0"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1"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5D06CF" w:rsidRPr="00F214E1" w:rsidRDefault="005D06CF" w:rsidP="00274982">
                        <w:pPr>
                          <w:pStyle w:val="BodyText"/>
                          <w:jc w:val="center"/>
                          <w:rPr>
                            <w:sz w:val="20"/>
                          </w:rPr>
                        </w:pPr>
                        <w:r w:rsidRPr="00F214E1">
                          <w:rPr>
                            <w:sz w:val="20"/>
                          </w:rPr>
                          <w:t>P</w:t>
                        </w:r>
                        <w:r>
                          <w:rPr>
                            <w:sz w:val="20"/>
                          </w:rPr>
                          <w:t>atient Portal as Care Plan Consumer</w:t>
                        </w:r>
                      </w:p>
                      <w:p w14:paraId="0DE4CBEF" w14:textId="77777777" w:rsidR="005D06CF" w:rsidRPr="00077324" w:rsidRDefault="005D06CF" w:rsidP="00274982">
                        <w:pPr>
                          <w:pStyle w:val="BodyText"/>
                          <w:spacing w:before="0"/>
                          <w:rPr>
                            <w:sz w:val="22"/>
                            <w:szCs w:val="22"/>
                          </w:rPr>
                        </w:pPr>
                      </w:p>
                    </w:txbxContent>
                  </v:textbox>
                </v:shape>
                <v:shape id="Text Box 354" o:spid="_x0000_s1072"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5D06CF" w:rsidRPr="00386D80" w:rsidRDefault="005D06CF" w:rsidP="00274982">
                        <w:pPr>
                          <w:pStyle w:val="BodyText"/>
                          <w:jc w:val="center"/>
                          <w:rPr>
                            <w:sz w:val="20"/>
                          </w:rPr>
                        </w:pPr>
                        <w:r w:rsidRPr="00386D80">
                          <w:rPr>
                            <w:sz w:val="20"/>
                          </w:rPr>
                          <w:t>U</w:t>
                        </w:r>
                        <w:r>
                          <w:rPr>
                            <w:sz w:val="20"/>
                          </w:rPr>
                          <w:t>pdate Care Plan</w:t>
                        </w:r>
                      </w:p>
                      <w:p w14:paraId="4B28CB4C" w14:textId="77777777" w:rsidR="005D06CF" w:rsidRDefault="005D06CF" w:rsidP="00274982"/>
                      <w:p w14:paraId="770C1087" w14:textId="77777777" w:rsidR="005D06CF" w:rsidRPr="00077324" w:rsidRDefault="005D06CF" w:rsidP="00274982">
                        <w:pPr>
                          <w:pStyle w:val="BodyText"/>
                          <w:rPr>
                            <w:sz w:val="22"/>
                            <w:szCs w:val="22"/>
                          </w:rPr>
                        </w:pPr>
                        <w:r w:rsidRPr="00077324">
                          <w:rPr>
                            <w:sz w:val="22"/>
                            <w:szCs w:val="22"/>
                          </w:rPr>
                          <w:t>Transaction-B [B]</w:t>
                        </w:r>
                      </w:p>
                    </w:txbxContent>
                  </v:textbox>
                </v:shape>
                <v:rect id="Rectangle 355" o:spid="_x0000_s1073"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4"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5"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6"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5D06CF" w:rsidRPr="00364CC5" w:rsidRDefault="005D06CF" w:rsidP="00274982">
                        <w:pPr>
                          <w:pStyle w:val="BodyText"/>
                          <w:jc w:val="center"/>
                          <w:rPr>
                            <w:sz w:val="18"/>
                            <w:szCs w:val="18"/>
                          </w:rPr>
                        </w:pPr>
                        <w:r w:rsidRPr="00364CC5">
                          <w:rPr>
                            <w:sz w:val="18"/>
                            <w:szCs w:val="18"/>
                          </w:rPr>
                          <w:t>Provide Care Plan</w:t>
                        </w:r>
                      </w:p>
                      <w:p w14:paraId="7155B7ED" w14:textId="77777777" w:rsidR="005D06CF" w:rsidRDefault="005D06CF" w:rsidP="00274982"/>
                      <w:p w14:paraId="007DF843" w14:textId="77777777" w:rsidR="005D06CF" w:rsidRPr="00077324" w:rsidRDefault="005D06CF" w:rsidP="00274982">
                        <w:pPr>
                          <w:pStyle w:val="BodyText"/>
                          <w:rPr>
                            <w:sz w:val="22"/>
                            <w:szCs w:val="22"/>
                          </w:rPr>
                        </w:pPr>
                        <w:r w:rsidRPr="00077324">
                          <w:rPr>
                            <w:sz w:val="22"/>
                            <w:szCs w:val="22"/>
                          </w:rPr>
                          <w:t>Transaction-B [B]</w:t>
                        </w:r>
                      </w:p>
                    </w:txbxContent>
                  </v:textbox>
                </v:shape>
                <v:line id="Line 359" o:spid="_x0000_s1077"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8"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5D06CF" w:rsidRPr="00386D80" w:rsidRDefault="005D06CF"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5D06CF" w:rsidRDefault="005D06CF" w:rsidP="00274982"/>
                      <w:p w14:paraId="17019F2A" w14:textId="77777777" w:rsidR="005D06CF" w:rsidRPr="00077324" w:rsidRDefault="005D06CF" w:rsidP="00274982">
                        <w:pPr>
                          <w:pStyle w:val="BodyText"/>
                          <w:rPr>
                            <w:sz w:val="22"/>
                            <w:szCs w:val="22"/>
                          </w:rPr>
                        </w:pPr>
                        <w:r w:rsidRPr="00077324">
                          <w:rPr>
                            <w:sz w:val="22"/>
                            <w:szCs w:val="22"/>
                          </w:rPr>
                          <w:t>Transaction-B [B]</w:t>
                        </w:r>
                      </w:p>
                    </w:txbxContent>
                  </v:textbox>
                </v:shape>
                <v:line id="Line 362" o:spid="_x0000_s1079"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0"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5D06CF" w:rsidRPr="00364CC5" w:rsidRDefault="005D06CF"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5D06CF" w:rsidRDefault="005D06CF" w:rsidP="00274982"/>
                      <w:p w14:paraId="07EDD75F" w14:textId="77777777" w:rsidR="005D06CF" w:rsidRPr="00077324" w:rsidRDefault="005D06CF" w:rsidP="00274982">
                        <w:pPr>
                          <w:pStyle w:val="BodyText"/>
                          <w:rPr>
                            <w:sz w:val="22"/>
                            <w:szCs w:val="22"/>
                          </w:rPr>
                        </w:pPr>
                        <w:r w:rsidRPr="00077324">
                          <w:rPr>
                            <w:sz w:val="22"/>
                            <w:szCs w:val="22"/>
                          </w:rPr>
                          <w:t>Transaction-B [B]</w:t>
                        </w:r>
                      </w:p>
                    </w:txbxContent>
                  </v:textbox>
                </v:shape>
                <v:rect id="Rectangle 364" o:spid="_x0000_s1081"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2"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3"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4"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5D06CF" w:rsidRPr="00364CC5" w:rsidRDefault="005D06CF" w:rsidP="00274982">
                        <w:pPr>
                          <w:pStyle w:val="BodyText"/>
                          <w:jc w:val="center"/>
                          <w:rPr>
                            <w:sz w:val="18"/>
                            <w:szCs w:val="18"/>
                          </w:rPr>
                        </w:pPr>
                        <w:r w:rsidRPr="00364CC5">
                          <w:rPr>
                            <w:sz w:val="18"/>
                            <w:szCs w:val="18"/>
                          </w:rPr>
                          <w:t>Subscribe to Care Plan Updates</w:t>
                        </w:r>
                      </w:p>
                      <w:p w14:paraId="72F2DA86" w14:textId="77777777" w:rsidR="005D06CF" w:rsidRDefault="005D06CF" w:rsidP="00274982"/>
                      <w:p w14:paraId="69B64E73" w14:textId="77777777" w:rsidR="005D06CF" w:rsidRPr="00077324" w:rsidRDefault="005D06CF" w:rsidP="00274982">
                        <w:pPr>
                          <w:pStyle w:val="BodyText"/>
                          <w:rPr>
                            <w:sz w:val="22"/>
                            <w:szCs w:val="22"/>
                          </w:rPr>
                        </w:pPr>
                        <w:r w:rsidRPr="00077324">
                          <w:rPr>
                            <w:sz w:val="22"/>
                            <w:szCs w:val="22"/>
                          </w:rPr>
                          <w:t>Transaction-B [B]</w:t>
                        </w:r>
                      </w:p>
                    </w:txbxContent>
                  </v:textbox>
                </v:shape>
                <v:shape id="Text Box 369" o:spid="_x0000_s1085"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5D06CF" w:rsidRPr="00386D80" w:rsidRDefault="005D06CF"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5D06CF" w:rsidRDefault="005D06CF" w:rsidP="00274982"/>
                      <w:p w14:paraId="5F5E1379" w14:textId="77777777" w:rsidR="005D06CF" w:rsidRPr="00077324" w:rsidRDefault="005D06CF" w:rsidP="00274982">
                        <w:pPr>
                          <w:pStyle w:val="BodyText"/>
                          <w:rPr>
                            <w:sz w:val="22"/>
                            <w:szCs w:val="22"/>
                          </w:rPr>
                        </w:pPr>
                        <w:r w:rsidRPr="00077324">
                          <w:rPr>
                            <w:sz w:val="22"/>
                            <w:szCs w:val="22"/>
                          </w:rPr>
                          <w:t>Transaction-B [B]</w:t>
                        </w:r>
                      </w:p>
                    </w:txbxContent>
                  </v:textbox>
                </v:shape>
                <v:rect id="Rectangle 114" o:spid="_x0000_s1086"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7"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8"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89"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0"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Default="00274982" w:rsidP="00274982">
      <w:pPr>
        <w:pStyle w:val="BodyText"/>
        <w:rPr>
          <w:b/>
          <w:szCs w:val="24"/>
        </w:rPr>
      </w:pPr>
    </w:p>
    <w:p w14:paraId="1D0727DC" w14:textId="77777777" w:rsidR="00314713" w:rsidRDefault="00314713" w:rsidP="00314713">
      <w:pPr>
        <w:pStyle w:val="BodyText"/>
        <w:jc w:val="center"/>
      </w:pPr>
    </w:p>
    <w:p w14:paraId="3690E589" w14:textId="77777777" w:rsidR="00F1527E" w:rsidRPr="00A91203" w:rsidRDefault="00314713" w:rsidP="00314713">
      <w:pPr>
        <w:pStyle w:val="BodyText"/>
        <w:jc w:val="center"/>
        <w:rPr>
          <w:rFonts w:ascii="Arial" w:hAnsi="Arial"/>
          <w:b/>
          <w:sz w:val="22"/>
        </w:rPr>
      </w:pPr>
      <w:r w:rsidRPr="00A91203">
        <w:rPr>
          <w:rFonts w:ascii="Arial" w:hAnsi="Arial"/>
          <w:b/>
          <w:sz w:val="22"/>
        </w:rPr>
        <w:t>Figure X.4.2.1.1.2-1: Encounter(s) B: Basic Process Flow in DCP Profile</w:t>
      </w:r>
    </w:p>
    <w:p w14:paraId="6FC27E9A" w14:textId="77777777" w:rsidR="00F1527E" w:rsidRDefault="00F1527E" w:rsidP="003E2AA2">
      <w:pPr>
        <w:pStyle w:val="BodyText"/>
        <w:rPr>
          <w:b/>
          <w:szCs w:val="24"/>
        </w:rPr>
      </w:pPr>
    </w:p>
    <w:p w14:paraId="137FBEE0" w14:textId="77777777" w:rsidR="00E61D49" w:rsidRDefault="00E61D49" w:rsidP="00E61D49">
      <w:pPr>
        <w:pStyle w:val="Heading6"/>
        <w:numPr>
          <w:ilvl w:val="0"/>
          <w:numId w:val="0"/>
        </w:numPr>
        <w:ind w:left="1152" w:hanging="1152"/>
      </w:pPr>
      <w:bookmarkStart w:id="67" w:name="_Toc445122383"/>
      <w:r>
        <w:t xml:space="preserve">X.4.2.1.1.3 </w:t>
      </w:r>
      <w:r w:rsidRPr="003E2AA2">
        <w:t>Encounter</w:t>
      </w:r>
      <w:r w:rsidR="009D2DD6">
        <w:t>(s)</w:t>
      </w:r>
      <w:r>
        <w:t xml:space="preserve"> C</w:t>
      </w:r>
      <w:r w:rsidRPr="003E2AA2">
        <w:t>:</w:t>
      </w:r>
      <w:r>
        <w:t xml:space="preserve"> </w:t>
      </w:r>
      <w:r w:rsidR="009D2DD6">
        <w:t xml:space="preserve">ED Visit and </w:t>
      </w:r>
      <w:r>
        <w:t>Hospital Admission</w:t>
      </w:r>
      <w:bookmarkEnd w:id="67"/>
    </w:p>
    <w:p w14:paraId="26CA64A1" w14:textId="77777777" w:rsidR="00E61D49" w:rsidRPr="00E61D49" w:rsidRDefault="00E61D49" w:rsidP="00E61D49">
      <w:pPr>
        <w:pStyle w:val="BodyText"/>
        <w:rPr>
          <w:szCs w:val="24"/>
        </w:rPr>
      </w:pPr>
      <w:r w:rsidRPr="00E61D49">
        <w:rPr>
          <w:b/>
          <w:szCs w:val="24"/>
        </w:rPr>
        <w:t>Pre-Condition:</w:t>
      </w:r>
      <w:r>
        <w:rPr>
          <w:szCs w:val="24"/>
        </w:rPr>
        <w:t xml:space="preserve"> </w:t>
      </w:r>
      <w:r w:rsidRPr="00E61D49">
        <w:rPr>
          <w:szCs w:val="24"/>
        </w:rPr>
        <w:t>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E61D49" w:rsidRDefault="00E61D49" w:rsidP="00E61D49">
      <w:pPr>
        <w:pStyle w:val="BodyText"/>
        <w:rPr>
          <w:szCs w:val="24"/>
        </w:rPr>
      </w:pPr>
      <w:r w:rsidRPr="00E61D49">
        <w:rPr>
          <w:szCs w:val="24"/>
        </w:rPr>
        <w:t>Mr. Anyman presents himself at the emergency department of his local hospital as Dr. Primary’s clinic is closed over the weekend.</w:t>
      </w:r>
    </w:p>
    <w:p w14:paraId="6D308E6C" w14:textId="77777777" w:rsidR="00E61D49" w:rsidRDefault="00E61D49" w:rsidP="00E61D49">
      <w:r w:rsidRPr="003E2AA2">
        <w:rPr>
          <w:b/>
        </w:rPr>
        <w:t>Description of Encounter:</w:t>
      </w:r>
      <w:r>
        <w:rPr>
          <w:b/>
        </w:rPr>
        <w:t xml:space="preserve"> </w:t>
      </w:r>
      <w:r>
        <w:t>Mr. Anyman is admitted to the hospital and placed under the care of physicians from the general medicine clinical unit.</w:t>
      </w:r>
    </w:p>
    <w:p w14:paraId="7AD4C79B" w14:textId="77777777" w:rsidR="00E61D49" w:rsidRDefault="00E61D49" w:rsidP="00E61D49">
      <w:r>
        <w:t>During the hospitalization, the patient is given a course of IV antibiotics, insulin injections to stabilize the blood glucose level. The patient was assessed by the hospital attending physician, Dr. Allen Attend, as medically fit for discharge after four days of inpatient care.  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Default="00E61D49" w:rsidP="00E61D49">
      <w:r>
        <w:lastRenderedPageBreak/>
        <w:t>Planning for discharge is initiated by the physician and the nurse assigned to care for the patient soon after admission as per hospital discharge planning protocol. The discharge plan is finalized on the day of discharge and a discharge summary is generated.</w:t>
      </w:r>
    </w:p>
    <w:p w14:paraId="593140B7" w14:textId="77777777" w:rsidR="00E61D49" w:rsidRDefault="00E61D49" w:rsidP="00E61D49">
      <w:pPr>
        <w:pStyle w:val="Footer"/>
      </w:pPr>
      <w:r w:rsidRPr="006F1780">
        <w:rPr>
          <w:b/>
        </w:rPr>
        <w:t>Post Condition:</w:t>
      </w:r>
      <w:r>
        <w:rPr>
          <w:b/>
        </w:rPr>
        <w:t xml:space="preserve"> </w:t>
      </w:r>
      <w:r>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Default="00E61D49" w:rsidP="00E61D49">
      <w:pPr>
        <w:pStyle w:val="Footer"/>
      </w:pPr>
      <w:r>
        <w:t xml:space="preserve">The patient is given a copy of the discharge summary that includes the discharge care plan. </w:t>
      </w:r>
    </w:p>
    <w:p w14:paraId="17F85EBB" w14:textId="37256A40" w:rsidR="00E61D49" w:rsidRDefault="00E61D49" w:rsidP="00E61D49">
      <w:pPr>
        <w:pStyle w:val="Footer"/>
      </w:pPr>
      <w:r>
        <w:t xml:space="preserve">A discharge summary with summary of the discharge plan is </w:t>
      </w:r>
      <w:r w:rsidR="00194E2D">
        <w:t xml:space="preserve">shared with </w:t>
      </w:r>
      <w:r>
        <w:t xml:space="preserve">to the patient’s primary care provider, Dr. Primary with recommendation for pre-influenza season immunization. </w:t>
      </w:r>
    </w:p>
    <w:p w14:paraId="2E56E22F" w14:textId="77777777" w:rsidR="00B258C5" w:rsidRDefault="00B258C5" w:rsidP="00B258C5">
      <w:pPr>
        <w:pStyle w:val="BodyText"/>
        <w:rPr>
          <w:b/>
          <w:szCs w:val="24"/>
        </w:rPr>
      </w:pPr>
      <w:r>
        <w:rPr>
          <w:b/>
          <w:szCs w:val="24"/>
        </w:rPr>
        <w:t>Note: The process flow pattern</w:t>
      </w:r>
      <w:r w:rsidR="00194E2D">
        <w:rPr>
          <w:b/>
          <w:szCs w:val="24"/>
        </w:rPr>
        <w:t xml:space="preserve"> for this encounter</w:t>
      </w:r>
      <w:r>
        <w:rPr>
          <w:b/>
          <w:szCs w:val="24"/>
        </w:rPr>
        <w:t xml:space="preserve"> is the same as encounter(s) B.</w:t>
      </w:r>
      <w:r w:rsidR="00194E2D">
        <w:rPr>
          <w:b/>
          <w:szCs w:val="24"/>
        </w:rPr>
        <w:t xml:space="preserve"> See </w:t>
      </w:r>
      <w:r w:rsidR="00194E2D" w:rsidRPr="003651D9">
        <w:t>Figure X.4.2.</w:t>
      </w:r>
      <w:r w:rsidR="00194E2D">
        <w:t>1.1.2</w:t>
      </w:r>
      <w:r w:rsidR="00194E2D" w:rsidRPr="003651D9">
        <w:t>-1</w:t>
      </w:r>
    </w:p>
    <w:p w14:paraId="562FEC08" w14:textId="77777777" w:rsidR="008B1661" w:rsidRDefault="008B1661" w:rsidP="008B1661">
      <w:pPr>
        <w:pStyle w:val="Heading6"/>
        <w:numPr>
          <w:ilvl w:val="0"/>
          <w:numId w:val="0"/>
        </w:numPr>
        <w:ind w:left="1152" w:hanging="1152"/>
      </w:pPr>
      <w:bookmarkStart w:id="68" w:name="_Toc445122384"/>
      <w:r>
        <w:t xml:space="preserve">X.4.2.1.1.4 </w:t>
      </w:r>
      <w:r w:rsidRPr="003E2AA2">
        <w:t>Encounter</w:t>
      </w:r>
      <w:r>
        <w:t xml:space="preserve"> D</w:t>
      </w:r>
      <w:r w:rsidRPr="003E2AA2">
        <w:t>:</w:t>
      </w:r>
      <w:r>
        <w:t xml:space="preserve"> Primary Care Follow-up Visits</w:t>
      </w:r>
      <w:bookmarkEnd w:id="68"/>
    </w:p>
    <w:p w14:paraId="077EC946" w14:textId="77777777" w:rsidR="008B1661" w:rsidRDefault="008B1661" w:rsidP="008B1661">
      <w:pPr>
        <w:pStyle w:val="Footer"/>
      </w:pPr>
      <w:r w:rsidRPr="00E61D49">
        <w:rPr>
          <w:b/>
          <w:szCs w:val="24"/>
        </w:rPr>
        <w:t>Pre-Condition:</w:t>
      </w:r>
      <w:r>
        <w:rPr>
          <w:b/>
          <w:szCs w:val="24"/>
        </w:rPr>
        <w:t xml:space="preserve"> </w:t>
      </w:r>
      <w:r>
        <w:t xml:space="preserve">Patient Mr. Bob Anyman is scheduled for a post-hospital discharge consultation with his primary care provider, Dr. Primary. </w:t>
      </w:r>
    </w:p>
    <w:p w14:paraId="25FC3828" w14:textId="77777777" w:rsidR="008B1661" w:rsidRDefault="008B1661" w:rsidP="008B1661">
      <w:pPr>
        <w:pStyle w:val="Footer"/>
      </w:pPr>
      <w:r>
        <w:t xml:space="preserve">Mr. Anyman is seen by Dr. Primary at her clinic on the day of appointment. </w:t>
      </w:r>
    </w:p>
    <w:p w14:paraId="58031312" w14:textId="77777777" w:rsidR="008B1661" w:rsidRDefault="008B1661" w:rsidP="008B1661">
      <w:pPr>
        <w:pStyle w:val="Footer"/>
      </w:pPr>
      <w:r>
        <w:t>The discharge summary information from the hospital is incorporated into the patient’s medical record and is ready for Dr. Primary to review at the consultation.</w:t>
      </w:r>
    </w:p>
    <w:p w14:paraId="08FF90C1" w14:textId="77777777" w:rsidR="008B1661" w:rsidRDefault="008B1661" w:rsidP="008B1661">
      <w:pPr>
        <w:rPr>
          <w:lang w:val="en-CA"/>
        </w:rPr>
      </w:pPr>
      <w:r w:rsidRPr="003E2AA2">
        <w:rPr>
          <w:b/>
        </w:rPr>
        <w:t>Description of Encounter:</w:t>
      </w:r>
      <w:r>
        <w:rPr>
          <w:b/>
        </w:rPr>
        <w:t xml:space="preserve"> </w:t>
      </w:r>
      <w:r w:rsidRPr="008E048B">
        <w:t>Primary Care Physician</w:t>
      </w:r>
      <w:r>
        <w:rPr>
          <w:lang w:val="en-CA"/>
        </w:rPr>
        <w:t xml:space="preserve"> Dr. Patricia Primary reviews patient Mr. Anyman’s hospital discharge summary and discusses the pre-influenza season immunization recommendation with the patient. The patient agrees with the recommendation. The </w:t>
      </w:r>
      <w:r>
        <w:t xml:space="preserve">care plan </w:t>
      </w:r>
      <w:r>
        <w:rPr>
          <w:lang w:val="en-CA"/>
        </w:rPr>
        <w:t>is updated.</w:t>
      </w:r>
    </w:p>
    <w:p w14:paraId="4F60EF37" w14:textId="77777777" w:rsidR="008B1661" w:rsidRDefault="008B1661" w:rsidP="008B1661">
      <w:pPr>
        <w:rPr>
          <w:lang w:val="en-CA"/>
        </w:rPr>
      </w:pPr>
      <w:r>
        <w:rPr>
          <w:lang w:val="en-CA"/>
        </w:rPr>
        <w:t xml:space="preserve">Dr. Primary notices that the patient has gained extra weight and the blood sugar level has not quite stabilised after discharge from hospital. Dr. Primary reviews the </w:t>
      </w:r>
      <w:r>
        <w:t xml:space="preserve">care plan </w:t>
      </w:r>
      <w:r>
        <w:rPr>
          <w:lang w:val="en-CA"/>
        </w:rPr>
        <w:t xml:space="preserve">and discusses with patient the plan to change the diet and medication. Patient agrees. The </w:t>
      </w:r>
      <w:r>
        <w:t xml:space="preserve">care plan </w:t>
      </w:r>
      <w:r>
        <w:rPr>
          <w:lang w:val="en-CA"/>
        </w:rPr>
        <w:t>is updated.</w:t>
      </w:r>
    </w:p>
    <w:p w14:paraId="54C5E62C" w14:textId="77777777" w:rsidR="008B1661" w:rsidRDefault="008B1661" w:rsidP="008B1661">
      <w:pPr>
        <w:rPr>
          <w:lang w:val="en-CA"/>
        </w:rPr>
      </w:pPr>
      <w:r>
        <w:rPr>
          <w:lang w:val="en-CA"/>
        </w:rPr>
        <w:t>Dr. Primary issues a new prescription to the patient, and asks the patient to make an early appointment to see the dietitian to discuss new nutrition management strategy and plan.</w:t>
      </w:r>
    </w:p>
    <w:p w14:paraId="471C13FB" w14:textId="72C0A9D8" w:rsidR="008B1661" w:rsidRDefault="008B1661" w:rsidP="008B1661">
      <w:pPr>
        <w:rPr>
          <w:lang w:val="en-CA"/>
        </w:rPr>
      </w:pPr>
      <w:r>
        <w:rPr>
          <w:lang w:val="en-CA"/>
        </w:rPr>
        <w:t xml:space="preserve">Dr. Primary generates progress notes with nutrition management and exercise change recommendations are generated by Dr. Primary and </w:t>
      </w:r>
      <w:r w:rsidR="00267883">
        <w:t xml:space="preserve">shared with </w:t>
      </w:r>
      <w:r>
        <w:rPr>
          <w:lang w:val="en-CA"/>
        </w:rPr>
        <w:t xml:space="preserve">the patient’s dietitian. The </w:t>
      </w:r>
      <w:r>
        <w:t xml:space="preserve">care plan </w:t>
      </w:r>
      <w:r>
        <w:rPr>
          <w:lang w:val="en-CA"/>
        </w:rPr>
        <w:t xml:space="preserve">is updated and </w:t>
      </w:r>
      <w:r w:rsidR="00D3778D">
        <w:rPr>
          <w:lang w:val="en-CA"/>
        </w:rPr>
        <w:t>shared with</w:t>
      </w:r>
      <w:r>
        <w:rPr>
          <w:lang w:val="en-CA"/>
        </w:rPr>
        <w:t xml:space="preserve"> relevant allied health providers.</w:t>
      </w:r>
    </w:p>
    <w:p w14:paraId="1B37508A" w14:textId="77777777" w:rsidR="008B1661" w:rsidRDefault="008B1661" w:rsidP="008B1661">
      <w:pPr>
        <w:rPr>
          <w:lang w:val="en-CA"/>
        </w:rPr>
      </w:pPr>
      <w:r>
        <w:rPr>
          <w:lang w:val="en-CA"/>
        </w:rPr>
        <w:t>Dr. Primary changes patient’s follow-up visits from four monthly to two monthly for the next two appointments with the aim to review the follow-up frequency after that.</w:t>
      </w:r>
    </w:p>
    <w:p w14:paraId="34197522" w14:textId="34E1B180" w:rsidR="008B1661" w:rsidRDefault="008B1661" w:rsidP="008B1661">
      <w:r w:rsidRPr="006F1780">
        <w:rPr>
          <w:b/>
        </w:rPr>
        <w:t>Post Condition:</w:t>
      </w:r>
      <w:r>
        <w:rPr>
          <w:b/>
        </w:rPr>
        <w:t xml:space="preserve"> </w:t>
      </w:r>
      <w:r>
        <w:t xml:space="preserve">A new prescription is </w:t>
      </w:r>
      <w:r w:rsidR="00267883">
        <w:t xml:space="preserve">shared with </w:t>
      </w:r>
      <w:r>
        <w:t>the patient’s community pharmacy. Ms. Script will discuss the new medication management plan with the patient when he goes to pick up his medications.</w:t>
      </w:r>
    </w:p>
    <w:p w14:paraId="4FAF5944" w14:textId="2E3E03C5" w:rsidR="008B1661" w:rsidRDefault="008B1661" w:rsidP="008B1661">
      <w:r>
        <w:t xml:space="preserve">The patient also makes an early appointment to see the dietitian and exercise physiologist. A copy of progress notes from Dr. Primary will be </w:t>
      </w:r>
      <w:r w:rsidR="00D51623">
        <w:t xml:space="preserve">made available to </w:t>
      </w:r>
      <w:r>
        <w:t>the dietitian and exercise physiologist before the scheduled appointment.</w:t>
      </w:r>
    </w:p>
    <w:p w14:paraId="15005D39" w14:textId="6ADF230F" w:rsidR="008B1661" w:rsidRDefault="008B1661" w:rsidP="00D3503E">
      <w:pPr>
        <w:spacing w:before="0"/>
      </w:pPr>
      <w:r>
        <w:lastRenderedPageBreak/>
        <w:t xml:space="preserve">Patient gets a copy of the updated care plan, and a copy of the plan is also </w:t>
      </w:r>
      <w:r w:rsidR="000E1CDD">
        <w:t xml:space="preserve">shared with </w:t>
      </w:r>
      <w:r>
        <w:t>relevant allied health providers.</w:t>
      </w:r>
    </w:p>
    <w:p w14:paraId="4A050D2D" w14:textId="77777777" w:rsidR="000E1CDD" w:rsidRDefault="000E1CDD" w:rsidP="00D3503E">
      <w:pPr>
        <w:spacing w:before="0"/>
      </w:pPr>
    </w:p>
    <w:p w14:paraId="3ED75D66" w14:textId="77777777" w:rsidR="000E1CDD" w:rsidRPr="00466D60" w:rsidRDefault="00D26F3F" w:rsidP="00D3503E">
      <w:pPr>
        <w:pStyle w:val="BodyText0"/>
        <w:ind w:left="0"/>
      </w:pPr>
      <w:r w:rsidRPr="00D3503E">
        <w:rPr>
          <w:rFonts w:ascii="Times New Roman" w:hAnsi="Times New Roman"/>
          <w:sz w:val="24"/>
        </w:rPr>
        <w:t>Note: The process flow pattern for this encounter is the same as encounter A. See Figure X.4.2.1.1.1-1</w:t>
      </w:r>
    </w:p>
    <w:p w14:paraId="2A63D612" w14:textId="555988A1" w:rsidR="00303E20" w:rsidRPr="000E1CDD" w:rsidRDefault="00EE7926" w:rsidP="00D3503E">
      <w:pPr>
        <w:pStyle w:val="Heading3"/>
        <w:numPr>
          <w:ilvl w:val="0"/>
          <w:numId w:val="0"/>
        </w:numPr>
        <w:ind w:left="720" w:hanging="720"/>
        <w:rPr>
          <w:noProof w:val="0"/>
        </w:rPr>
      </w:pPr>
      <w:bookmarkStart w:id="69" w:name="_Toc445122385"/>
      <w:r>
        <w:rPr>
          <w:bCs/>
          <w:noProof w:val="0"/>
        </w:rPr>
        <w:t>X.5</w:t>
      </w:r>
      <w:r w:rsidR="000E1CDD" w:rsidRPr="003651D9">
        <w:rPr>
          <w:bCs/>
          <w:noProof w:val="0"/>
        </w:rPr>
        <w:t xml:space="preserve"> </w:t>
      </w:r>
      <w:r w:rsidR="000E1CDD" w:rsidRPr="008C0119">
        <w:rPr>
          <w:noProof w:val="0"/>
        </w:rPr>
        <w:t>DCP Security Considerations</w:t>
      </w:r>
      <w:r w:rsidR="00303E20" w:rsidRPr="000E1CDD">
        <w:rPr>
          <w:b w:val="0"/>
        </w:rPr>
        <w:t>X.</w:t>
      </w:r>
      <w:r w:rsidR="00AF472E" w:rsidRPr="000E1CDD">
        <w:rPr>
          <w:b w:val="0"/>
        </w:rPr>
        <w:t>5</w:t>
      </w:r>
      <w:r w:rsidR="005F21E7" w:rsidRPr="000E1CDD">
        <w:rPr>
          <w:b w:val="0"/>
        </w:rPr>
        <w:t xml:space="preserve"> </w:t>
      </w:r>
      <w:r w:rsidR="00E60F58" w:rsidRPr="000E1CDD">
        <w:rPr>
          <w:b w:val="0"/>
        </w:rPr>
        <w:t>DCP</w:t>
      </w:r>
      <w:r w:rsidR="00303E20" w:rsidRPr="000E1CDD">
        <w:rPr>
          <w:b w:val="0"/>
        </w:rPr>
        <w:t xml:space="preserve"> Security Considerations</w:t>
      </w:r>
      <w:bookmarkEnd w:id="69"/>
    </w:p>
    <w:p w14:paraId="60A059D2" w14:textId="15F9BD12" w:rsidR="006E5767" w:rsidRPr="003651D9" w:rsidRDefault="00C82ED4" w:rsidP="00D3503E">
      <w:pPr>
        <w:pStyle w:val="Heading3"/>
        <w:numPr>
          <w:ilvl w:val="0"/>
          <w:numId w:val="0"/>
        </w:numPr>
        <w:ind w:left="720" w:hanging="720"/>
      </w:pPr>
      <w:r w:rsidRPr="003651D9">
        <w:t xml:space="preserve"> </w:t>
      </w:r>
    </w:p>
    <w:p w14:paraId="02A2BD89" w14:textId="77777777" w:rsidR="006D163E" w:rsidRPr="006D163E" w:rsidRDefault="006D163E" w:rsidP="006D163E">
      <w:pPr>
        <w:pStyle w:val="BodyText"/>
        <w:rPr>
          <w:iCs/>
        </w:rPr>
      </w:pPr>
      <w:r w:rsidRPr="006D163E">
        <w:rPr>
          <w:iCs/>
        </w:rPr>
        <w:t>In many other uses of the HTTP/REST pattern, applications are accessing far less sensitive infor</w:t>
      </w:r>
      <w:r>
        <w:rPr>
          <w:iCs/>
        </w:rPr>
        <w:t>mation than patient identifiers and protected health information. When the mobile environment comes into use, t</w:t>
      </w:r>
      <w:r w:rsidRPr="006D163E">
        <w:rPr>
          <w:iCs/>
        </w:rPr>
        <w:t xml:space="preserve">he challenges of security and privacy controls are unique, simply because the devices are harder to physically control. The </w:t>
      </w:r>
      <w:r>
        <w:rPr>
          <w:iCs/>
        </w:rPr>
        <w:t xml:space="preserve">DCP </w:t>
      </w:r>
      <w:r w:rsidRPr="006D163E">
        <w:rPr>
          <w:iCs/>
        </w:rPr>
        <w:t xml:space="preserve">Profile provides access to the patient identifiers </w:t>
      </w:r>
      <w:r>
        <w:rPr>
          <w:iCs/>
        </w:rPr>
        <w:t xml:space="preserve">and other protected health information </w:t>
      </w:r>
      <w:r w:rsidRPr="006D163E">
        <w:rPr>
          <w:iCs/>
        </w:rPr>
        <w:t>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6D163E" w:rsidRDefault="006D163E" w:rsidP="006D163E">
      <w:pPr>
        <w:pStyle w:val="BodyText"/>
        <w:rPr>
          <w:iCs/>
        </w:rPr>
      </w:pPr>
      <w:r w:rsidRPr="006D163E">
        <w:rPr>
          <w:iCs/>
        </w:rPr>
        <w:t xml:space="preserve">There are many reasonable methods of security for interoperability transactions, which can be implemented without modifying the characteristics of the </w:t>
      </w:r>
      <w:r w:rsidR="00470C9B">
        <w:rPr>
          <w:iCs/>
        </w:rPr>
        <w:t>DCP</w:t>
      </w:r>
      <w:r w:rsidRPr="006D163E">
        <w:rPr>
          <w:iCs/>
        </w:rPr>
        <w:t xml:space="preserve"> Profile transactions. The use of TLS is encouraged, as is the use of the ATNA Profile (see ITI TF-1:9).</w:t>
      </w:r>
    </w:p>
    <w:p w14:paraId="1FC9D019" w14:textId="77777777" w:rsidR="006D163E" w:rsidRPr="006D163E" w:rsidRDefault="006D163E" w:rsidP="006D163E">
      <w:pPr>
        <w:pStyle w:val="BodyText"/>
        <w:rPr>
          <w:iCs/>
        </w:rPr>
      </w:pPr>
      <w:r w:rsidRPr="006D163E">
        <w:rPr>
          <w:iCs/>
        </w:rPr>
        <w:t xml:space="preserve">User authentication on mobile devices and browsers is typically handled by more lightweight authentication schemes such as HTTP Authentication, OAuth,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Pr>
          <w:iCs/>
        </w:rPr>
        <w:t>DCP</w:t>
      </w:r>
      <w:r w:rsidRPr="006D163E">
        <w:rPr>
          <w:iCs/>
        </w:rPr>
        <w:t xml:space="preserve"> Profile. The use of strong trust keys is encouraged</w:t>
      </w:r>
      <w:r w:rsidR="00D145F4">
        <w:rPr>
          <w:iCs/>
        </w:rPr>
        <w:t>.</w:t>
      </w:r>
      <w:r w:rsidRPr="006D163E">
        <w:rPr>
          <w:iCs/>
        </w:rPr>
        <w:t xml:space="preserve"> </w:t>
      </w:r>
    </w:p>
    <w:p w14:paraId="1C410AE1" w14:textId="77777777" w:rsidR="006D163E" w:rsidRPr="006D163E" w:rsidRDefault="006D163E" w:rsidP="006D163E">
      <w:pPr>
        <w:pStyle w:val="BodyText"/>
        <w:rPr>
          <w:iCs/>
        </w:rPr>
      </w:pPr>
      <w:r w:rsidRPr="006D163E">
        <w:rPr>
          <w:iCs/>
        </w:rPr>
        <w:t xml:space="preserve">Actors in the </w:t>
      </w:r>
      <w:r w:rsidR="00D145F4">
        <w:rPr>
          <w:iCs/>
        </w:rPr>
        <w:t>DCP</w:t>
      </w:r>
      <w:r w:rsidRPr="006D163E">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Pr>
          <w:iCs/>
        </w:rPr>
        <w:t>Care Plan Manager</w:t>
      </w:r>
      <w:r w:rsidRPr="006D163E">
        <w:rPr>
          <w:iCs/>
        </w:rPr>
        <w:t xml:space="preserve">. It is recommended that </w:t>
      </w:r>
      <w:r w:rsidR="00D145F4">
        <w:rPr>
          <w:iCs/>
        </w:rPr>
        <w:t>DCP</w:t>
      </w:r>
      <w:r w:rsidRPr="006D163E">
        <w:rPr>
          <w:iCs/>
        </w:rPr>
        <w:t xml:space="preserve"> Actors implement the Internet User Authentication (IUA) Profile, incorporating the subject of the IUA token in audit messages. </w:t>
      </w:r>
    </w:p>
    <w:p w14:paraId="064B0B45" w14:textId="15E357E1" w:rsidR="00D145F4" w:rsidRDefault="006D163E" w:rsidP="006D163E">
      <w:pPr>
        <w:pStyle w:val="BodyText"/>
        <w:rPr>
          <w:iCs/>
        </w:rPr>
      </w:pPr>
      <w:r w:rsidRPr="006D163E">
        <w:rPr>
          <w:iCs/>
        </w:rPr>
        <w:t xml:space="preserve">The Resource URL pattern defined in this profile means many requests </w:t>
      </w:r>
      <w:r w:rsidR="00D145F4">
        <w:rPr>
          <w:iCs/>
        </w:rPr>
        <w:t>may</w:t>
      </w:r>
      <w:r w:rsidRPr="006D163E">
        <w:rPr>
          <w:iCs/>
        </w:rPr>
        <w:t xml:space="preserve"> include Patient </w:t>
      </w:r>
      <w:r w:rsidR="005376C1" w:rsidRPr="006D163E">
        <w:rPr>
          <w:iCs/>
        </w:rPr>
        <w:t xml:space="preserve">ID </w:t>
      </w:r>
      <w:r w:rsidR="005376C1">
        <w:rPr>
          <w:iCs/>
        </w:rPr>
        <w:t>or</w:t>
      </w:r>
      <w:r w:rsidR="00D145F4">
        <w:rPr>
          <w:iCs/>
        </w:rPr>
        <w:t xml:space="preserve"> Name </w:t>
      </w:r>
      <w:r w:rsidRPr="006D163E">
        <w:rPr>
          <w:iCs/>
        </w:rPr>
        <w:t xml:space="preserve">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w:t>
      </w:r>
      <w:r w:rsidR="00D145F4">
        <w:rPr>
          <w:iCs/>
        </w:rPr>
        <w:t xml:space="preserve">or Name </w:t>
      </w:r>
      <w:r w:rsidRPr="006D163E">
        <w:rPr>
          <w:iCs/>
        </w:rPr>
        <w:t>query parameters is clearly visible. These risks need to be mitigated in system or operational design.</w:t>
      </w:r>
    </w:p>
    <w:p w14:paraId="6B65C6E6" w14:textId="77777777" w:rsidR="00167DB7" w:rsidRPr="003651D9" w:rsidRDefault="00167DB7" w:rsidP="00167DB7">
      <w:pPr>
        <w:pStyle w:val="Heading2"/>
        <w:numPr>
          <w:ilvl w:val="0"/>
          <w:numId w:val="0"/>
        </w:numPr>
        <w:rPr>
          <w:noProof w:val="0"/>
        </w:rPr>
      </w:pPr>
      <w:bookmarkStart w:id="70" w:name="_Toc445122386"/>
      <w:r w:rsidRPr="003651D9">
        <w:rPr>
          <w:noProof w:val="0"/>
        </w:rPr>
        <w:lastRenderedPageBreak/>
        <w:t>X.</w:t>
      </w:r>
      <w:r w:rsidR="00AF472E" w:rsidRPr="003651D9">
        <w:rPr>
          <w:noProof w:val="0"/>
        </w:rPr>
        <w:t>6</w:t>
      </w:r>
      <w:r w:rsidRPr="003651D9">
        <w:rPr>
          <w:noProof w:val="0"/>
        </w:rPr>
        <w:t xml:space="preserve"> </w:t>
      </w:r>
      <w:r w:rsidR="00E60F58">
        <w:rPr>
          <w:noProof w:val="0"/>
        </w:rPr>
        <w:t>DCP</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70"/>
    </w:p>
    <w:p w14:paraId="51E85262" w14:textId="77777777" w:rsidR="0055699A" w:rsidRPr="003651D9" w:rsidRDefault="0055699A" w:rsidP="00167DB7">
      <w:pPr>
        <w:rPr>
          <w:i/>
        </w:rPr>
      </w:pPr>
      <w:r>
        <w:t>A Content Consumer in Patient Care</w:t>
      </w:r>
      <w:r w:rsidR="009061A2">
        <w:t xml:space="preserve"> Coordination</w:t>
      </w:r>
      <w:r>
        <w:t xml:space="preserve"> might be grouped with a Care Plan Consumer to enable the filtering and display of Care Plan content. A Content Creator might be grouped with a Care Plan Updater to enable the creation or update of clinical content. A Reconciliation Agent might be grouped with a Care Plan Consumer and also with a Care Plan Creator to facilitate the reconciliation processes.</w:t>
      </w:r>
      <w:r w:rsidR="00DE4F60">
        <w:t xml:space="preserve"> As mentioned in the security considerations section, a Secure Node in the ATNA profile might be grouped with any and all of the actors in this profile.</w:t>
      </w:r>
    </w:p>
    <w:p w14:paraId="58AD4C52" w14:textId="77777777" w:rsidR="00953CFC" w:rsidRPr="003651D9" w:rsidRDefault="00953CFC" w:rsidP="0005577A">
      <w:pPr>
        <w:pStyle w:val="PartTitle"/>
        <w:rPr>
          <w:highlight w:val="yellow"/>
        </w:rPr>
      </w:pPr>
      <w:bookmarkStart w:id="71" w:name="_Toc445122387"/>
      <w:r w:rsidRPr="003651D9">
        <w:lastRenderedPageBreak/>
        <w:t>Appendices</w:t>
      </w:r>
      <w:bookmarkEnd w:id="71"/>
      <w:r w:rsidRPr="003651D9">
        <w:rPr>
          <w:highlight w:val="yellow"/>
        </w:rPr>
        <w:t xml:space="preserve"> </w:t>
      </w:r>
    </w:p>
    <w:p w14:paraId="0B55D403" w14:textId="77777777" w:rsidR="00953CFC" w:rsidRPr="003651D9" w:rsidRDefault="000514E1" w:rsidP="0070762D">
      <w:pPr>
        <w:pStyle w:val="AuthorInstructions"/>
      </w:pPr>
      <w:r w:rsidRPr="003651D9">
        <w:t>&lt;</w:t>
      </w:r>
      <w:r w:rsidR="00953CFC" w:rsidRPr="003651D9">
        <w:t>Add Appendices to this Profile here</w:t>
      </w:r>
      <w:r w:rsidR="00F0665F" w:rsidRPr="003651D9">
        <w:t xml:space="preserve">. </w:t>
      </w:r>
      <w:r w:rsidR="00953CFC" w:rsidRPr="003651D9">
        <w:t>Examples of an appendix include HITSP mapping to IHE Use Cases or long use case definitions.</w:t>
      </w:r>
      <w:r w:rsidRPr="003651D9">
        <w:t>&gt;</w:t>
      </w:r>
    </w:p>
    <w:p w14:paraId="76B331FB" w14:textId="77777777" w:rsidR="00953CFC" w:rsidRPr="003651D9" w:rsidRDefault="00953CFC" w:rsidP="0070762D">
      <w:pPr>
        <w:pStyle w:val="AuthorInstructions"/>
      </w:pPr>
      <w:r w:rsidRPr="003651D9">
        <w:t>&lt;</w:t>
      </w:r>
      <w:r w:rsidR="00E91C15" w:rsidRPr="003651D9">
        <w:t xml:space="preserve">Volume 1 </w:t>
      </w:r>
      <w:r w:rsidR="00111CBC" w:rsidRPr="003651D9">
        <w:t>A</w:t>
      </w:r>
      <w:r w:rsidRPr="003651D9">
        <w:t>ppendices are informational only</w:t>
      </w:r>
      <w:r w:rsidR="00F0665F" w:rsidRPr="003651D9">
        <w:t xml:space="preserve">. </w:t>
      </w:r>
      <w:r w:rsidRPr="003651D9">
        <w:t>No “</w:t>
      </w:r>
      <w:r w:rsidR="00125F42" w:rsidRPr="003651D9">
        <w:t>SHALL</w:t>
      </w:r>
      <w:r w:rsidRPr="003651D9">
        <w:t>” language is allowed in a</w:t>
      </w:r>
      <w:r w:rsidR="00E91C15" w:rsidRPr="003651D9">
        <w:t xml:space="preserve"> Volume 1 </w:t>
      </w:r>
      <w:r w:rsidRPr="003651D9">
        <w:t>appendix.&gt;</w:t>
      </w:r>
    </w:p>
    <w:p w14:paraId="5391618B" w14:textId="77777777" w:rsidR="00953CFC" w:rsidRPr="003651D9" w:rsidRDefault="00953CFC" w:rsidP="00167DB7"/>
    <w:p w14:paraId="0B57F8FA" w14:textId="77777777" w:rsidR="00B15A1D" w:rsidRPr="003651D9" w:rsidRDefault="00701B3A" w:rsidP="00AD069D">
      <w:pPr>
        <w:pStyle w:val="AppendixHeading1"/>
        <w:rPr>
          <w:noProof w:val="0"/>
        </w:rPr>
      </w:pPr>
      <w:bookmarkStart w:id="72" w:name="_Toc445122388"/>
      <w:r w:rsidRPr="003651D9">
        <w:rPr>
          <w:noProof w:val="0"/>
        </w:rPr>
        <w:t xml:space="preserve">Appendix A </w:t>
      </w:r>
      <w:r w:rsidR="00B15A1D" w:rsidRPr="003651D9">
        <w:rPr>
          <w:noProof w:val="0"/>
        </w:rPr>
        <w:t>–</w:t>
      </w:r>
      <w:r w:rsidRPr="003651D9">
        <w:rPr>
          <w:noProof w:val="0"/>
        </w:rPr>
        <w:t xml:space="preserve"> </w:t>
      </w:r>
      <w:r w:rsidR="00B15A1D" w:rsidRPr="003651D9">
        <w:rPr>
          <w:noProof w:val="0"/>
        </w:rPr>
        <w:t>&lt;</w:t>
      </w:r>
      <w:r w:rsidR="00CF283F" w:rsidRPr="003651D9">
        <w:rPr>
          <w:noProof w:val="0"/>
        </w:rPr>
        <w:t>A</w:t>
      </w:r>
      <w:r w:rsidR="00B15A1D" w:rsidRPr="003651D9">
        <w:rPr>
          <w:noProof w:val="0"/>
        </w:rPr>
        <w:t>ppendix A Title&gt;</w:t>
      </w:r>
      <w:bookmarkEnd w:id="72"/>
    </w:p>
    <w:p w14:paraId="48F73C60" w14:textId="77777777" w:rsidR="00111CBC" w:rsidRPr="003651D9" w:rsidRDefault="00111CBC" w:rsidP="00111CBC">
      <w:pPr>
        <w:pStyle w:val="BodyText"/>
      </w:pPr>
      <w:r w:rsidRPr="003651D9">
        <w:t>Appendix A text goes here.</w:t>
      </w:r>
    </w:p>
    <w:p w14:paraId="4FD4197F" w14:textId="77777777" w:rsidR="00C536E4" w:rsidRPr="003651D9" w:rsidRDefault="00B15A1D" w:rsidP="00AA3771">
      <w:pPr>
        <w:pStyle w:val="AppendixHeading2"/>
        <w:numPr>
          <w:ilvl w:val="1"/>
          <w:numId w:val="18"/>
        </w:numPr>
        <w:rPr>
          <w:bCs/>
          <w:noProof w:val="0"/>
        </w:rPr>
      </w:pPr>
      <w:bookmarkStart w:id="73" w:name="_Toc445122389"/>
      <w:r w:rsidRPr="003651D9">
        <w:rPr>
          <w:bCs/>
          <w:noProof w:val="0"/>
        </w:rPr>
        <w:t>&lt;Add Title&gt;</w:t>
      </w:r>
      <w:bookmarkEnd w:id="73"/>
    </w:p>
    <w:p w14:paraId="16E30930" w14:textId="77777777" w:rsidR="00111CBC" w:rsidRPr="003651D9" w:rsidRDefault="00111CBC" w:rsidP="00111CBC">
      <w:pPr>
        <w:pStyle w:val="BodyText"/>
      </w:pPr>
      <w:r w:rsidRPr="003651D9">
        <w:t>Appendix A.1 text goes here</w:t>
      </w:r>
    </w:p>
    <w:p w14:paraId="1EE42711" w14:textId="77777777" w:rsidR="00CF283F" w:rsidRPr="003651D9" w:rsidRDefault="00701B3A" w:rsidP="00111CBC">
      <w:pPr>
        <w:pStyle w:val="AppendixHeading1"/>
        <w:rPr>
          <w:noProof w:val="0"/>
        </w:rPr>
      </w:pPr>
      <w:bookmarkStart w:id="74" w:name="_Toc445122390"/>
      <w:r w:rsidRPr="003651D9">
        <w:rPr>
          <w:noProof w:val="0"/>
        </w:rPr>
        <w:t xml:space="preserve">Appendix B </w:t>
      </w:r>
      <w:r w:rsidR="00B15A1D" w:rsidRPr="003651D9">
        <w:rPr>
          <w:noProof w:val="0"/>
        </w:rPr>
        <w:t>–</w:t>
      </w:r>
      <w:r w:rsidRPr="003651D9">
        <w:rPr>
          <w:noProof w:val="0"/>
        </w:rPr>
        <w:t xml:space="preserve"> </w:t>
      </w:r>
      <w:r w:rsidR="00B15A1D" w:rsidRPr="003651D9">
        <w:rPr>
          <w:noProof w:val="0"/>
        </w:rPr>
        <w:t>&lt;Appendix B Title&gt;</w:t>
      </w:r>
      <w:bookmarkEnd w:id="74"/>
    </w:p>
    <w:p w14:paraId="31BB8C98" w14:textId="77777777" w:rsidR="00111CBC" w:rsidRPr="003651D9" w:rsidRDefault="00111CBC" w:rsidP="00111CBC">
      <w:pPr>
        <w:pStyle w:val="BodyText"/>
      </w:pPr>
      <w:r w:rsidRPr="003651D9">
        <w:t>Appendix B text goes here.</w:t>
      </w:r>
    </w:p>
    <w:p w14:paraId="030D7FC2" w14:textId="77777777" w:rsidR="00DA7FE0" w:rsidRPr="003651D9" w:rsidRDefault="00DA7FE0" w:rsidP="00AA3771">
      <w:pPr>
        <w:pStyle w:val="ListParagraph"/>
        <w:numPr>
          <w:ilvl w:val="0"/>
          <w:numId w:val="18"/>
        </w:numPr>
        <w:spacing w:before="240" w:after="60"/>
        <w:rPr>
          <w:rFonts w:ascii="Arial" w:hAnsi="Arial"/>
          <w:b/>
          <w:bCs/>
          <w:vanish/>
          <w:sz w:val="28"/>
        </w:rPr>
      </w:pPr>
    </w:p>
    <w:p w14:paraId="37EAF577" w14:textId="77777777" w:rsidR="00DA7FE0" w:rsidRPr="003651D9" w:rsidRDefault="00DA7FE0" w:rsidP="00AA3771">
      <w:pPr>
        <w:pStyle w:val="ListParagraph"/>
        <w:numPr>
          <w:ilvl w:val="1"/>
          <w:numId w:val="18"/>
        </w:numPr>
        <w:spacing w:before="240" w:after="60"/>
        <w:rPr>
          <w:rFonts w:ascii="Arial" w:hAnsi="Arial"/>
          <w:b/>
          <w:bCs/>
          <w:vanish/>
          <w:sz w:val="28"/>
        </w:rPr>
      </w:pPr>
    </w:p>
    <w:p w14:paraId="4BD7B4B8" w14:textId="77777777" w:rsidR="00111CBC" w:rsidRPr="003651D9" w:rsidRDefault="00B15A1D" w:rsidP="00AA3771">
      <w:pPr>
        <w:pStyle w:val="AppendixHeading2"/>
        <w:numPr>
          <w:ilvl w:val="1"/>
          <w:numId w:val="18"/>
        </w:numPr>
        <w:rPr>
          <w:bCs/>
          <w:noProof w:val="0"/>
        </w:rPr>
      </w:pPr>
      <w:bookmarkStart w:id="75" w:name="_Toc445122391"/>
      <w:r w:rsidRPr="003651D9">
        <w:rPr>
          <w:bCs/>
          <w:noProof w:val="0"/>
        </w:rPr>
        <w:t>&lt;Add Title&gt;</w:t>
      </w:r>
      <w:bookmarkEnd w:id="75"/>
    </w:p>
    <w:p w14:paraId="2D3CC332" w14:textId="77777777" w:rsidR="00111CBC" w:rsidRPr="003651D9" w:rsidRDefault="00111CBC" w:rsidP="00111CBC">
      <w:pPr>
        <w:pStyle w:val="BodyText"/>
      </w:pPr>
      <w:r w:rsidRPr="003651D9">
        <w:t xml:space="preserve">Appendix B.1 </w:t>
      </w:r>
      <w:r w:rsidR="00DA7FE0" w:rsidRPr="003651D9">
        <w:t xml:space="preserve">text </w:t>
      </w:r>
      <w:r w:rsidRPr="003651D9">
        <w:t>goes here.</w:t>
      </w:r>
    </w:p>
    <w:p w14:paraId="0F193287" w14:textId="77777777" w:rsidR="00CF283F" w:rsidRPr="003651D9" w:rsidRDefault="00CF283F" w:rsidP="008D7642">
      <w:pPr>
        <w:pStyle w:val="PartTitle"/>
      </w:pPr>
      <w:bookmarkStart w:id="76" w:name="_Toc336000611"/>
      <w:bookmarkStart w:id="77" w:name="_Toc445122392"/>
      <w:bookmarkEnd w:id="76"/>
      <w:r w:rsidRPr="003651D9">
        <w:lastRenderedPageBreak/>
        <w:t xml:space="preserve">Volume 2 </w:t>
      </w:r>
      <w:r w:rsidR="008D7642" w:rsidRPr="003651D9">
        <w:t xml:space="preserve">– </w:t>
      </w:r>
      <w:r w:rsidRPr="003651D9">
        <w:t>Transactions</w:t>
      </w:r>
      <w:bookmarkEnd w:id="77"/>
    </w:p>
    <w:p w14:paraId="54B424F5" w14:textId="77777777" w:rsidR="00303E20" w:rsidRPr="003651D9" w:rsidRDefault="00303E20" w:rsidP="008E441F">
      <w:pPr>
        <w:pStyle w:val="EditorInstructions"/>
      </w:pPr>
      <w:bookmarkStart w:id="78" w:name="_Toc75083611"/>
      <w:r w:rsidRPr="003651D9">
        <w:t xml:space="preserve">Add section 3.Y </w:t>
      </w:r>
      <w:bookmarkEnd w:id="78"/>
    </w:p>
    <w:p w14:paraId="1DFAA286" w14:textId="77777777" w:rsidR="00CF283F" w:rsidRPr="003651D9" w:rsidRDefault="00303E20" w:rsidP="00303E20">
      <w:pPr>
        <w:pStyle w:val="Heading2"/>
        <w:numPr>
          <w:ilvl w:val="0"/>
          <w:numId w:val="0"/>
        </w:numPr>
        <w:rPr>
          <w:noProof w:val="0"/>
        </w:rPr>
      </w:pPr>
      <w:bookmarkStart w:id="79" w:name="_Toc445122393"/>
      <w:r w:rsidRPr="003651D9">
        <w:rPr>
          <w:noProof w:val="0"/>
        </w:rPr>
        <w:t>3</w:t>
      </w:r>
      <w:r w:rsidR="00CF283F" w:rsidRPr="003651D9">
        <w:rPr>
          <w:noProof w:val="0"/>
        </w:rPr>
        <w:t>.Y &lt;Transaction Name</w:t>
      </w:r>
      <w:r w:rsidR="00291725">
        <w:rPr>
          <w:noProof w:val="0"/>
        </w:rPr>
        <w:t xml:space="preserve"> </w:t>
      </w:r>
      <w:r w:rsidR="00126A38" w:rsidRPr="003651D9">
        <w:rPr>
          <w:noProof w:val="0"/>
        </w:rPr>
        <w:t>[</w:t>
      </w:r>
      <w:r w:rsidR="001558DD" w:rsidRPr="003651D9">
        <w:rPr>
          <w:noProof w:val="0"/>
        </w:rPr>
        <w:t>Domain Acronym</w:t>
      </w:r>
      <w:r w:rsidR="00DD13DB" w:rsidRPr="003651D9">
        <w:rPr>
          <w:noProof w:val="0"/>
        </w:rPr>
        <w:t>-#</w:t>
      </w:r>
      <w:r w:rsidR="00126A38" w:rsidRPr="003651D9">
        <w:rPr>
          <w:noProof w:val="0"/>
        </w:rPr>
        <w:t>]</w:t>
      </w:r>
      <w:r w:rsidR="00CF283F" w:rsidRPr="003651D9">
        <w:rPr>
          <w:noProof w:val="0"/>
        </w:rPr>
        <w:t>&gt;</w:t>
      </w:r>
      <w:bookmarkEnd w:id="79"/>
    </w:p>
    <w:p w14:paraId="3339A827"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45F49FDB" w14:textId="77777777" w:rsidR="00CF283F" w:rsidRPr="003651D9" w:rsidRDefault="00303E20" w:rsidP="00303E20">
      <w:pPr>
        <w:pStyle w:val="Heading3"/>
        <w:numPr>
          <w:ilvl w:val="0"/>
          <w:numId w:val="0"/>
        </w:numPr>
        <w:rPr>
          <w:noProof w:val="0"/>
        </w:rPr>
      </w:pPr>
      <w:bookmarkStart w:id="80" w:name="_Toc445122394"/>
      <w:r w:rsidRPr="003651D9">
        <w:rPr>
          <w:noProof w:val="0"/>
        </w:rPr>
        <w:t>3</w:t>
      </w:r>
      <w:r w:rsidR="00CF283F" w:rsidRPr="003651D9">
        <w:rPr>
          <w:noProof w:val="0"/>
        </w:rPr>
        <w:t>.Y.1 Scope</w:t>
      </w:r>
      <w:bookmarkEnd w:id="80"/>
    </w:p>
    <w:p w14:paraId="54A57D88" w14:textId="77777777"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14:paraId="6BCDB69A" w14:textId="77777777" w:rsidR="00CF283F" w:rsidRPr="003651D9" w:rsidRDefault="00303E20" w:rsidP="00303E20">
      <w:pPr>
        <w:pStyle w:val="Heading3"/>
        <w:numPr>
          <w:ilvl w:val="0"/>
          <w:numId w:val="0"/>
        </w:numPr>
        <w:rPr>
          <w:noProof w:val="0"/>
        </w:rPr>
      </w:pPr>
      <w:bookmarkStart w:id="81" w:name="_Toc445122395"/>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81"/>
    </w:p>
    <w:p w14:paraId="4DE316E0"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1BF15CA1" w14:textId="77777777" w:rsidR="007C1AAC" w:rsidRPr="003651D9" w:rsidRDefault="004C7B88" w:rsidP="00B63B69">
      <w:pPr>
        <w:pStyle w:val="BodyText"/>
        <w:jc w:val="center"/>
      </w:pPr>
      <w:r w:rsidRPr="003651D9">
        <w:rPr>
          <w:noProof/>
        </w:rPr>
        <mc:AlternateContent>
          <mc:Choice Requires="wpc">
            <w:drawing>
              <wp:inline distT="0" distB="0" distL="0" distR="0" wp14:anchorId="5C6B969B" wp14:editId="267DA58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77777777" w:rsidR="005D06CF" w:rsidRDefault="005D06CF" w:rsidP="007C1AAC">
                              <w:pPr>
                                <w:jc w:val="center"/>
                                <w:rPr>
                                  <w:sz w:val="18"/>
                                </w:rPr>
                              </w:pPr>
                              <w:r>
                                <w:rPr>
                                  <w:sz w:val="18"/>
                                </w:rPr>
                                <w:t>Transaction Name [DOM-#]</w:t>
                              </w:r>
                            </w:p>
                            <w:p w14:paraId="66F4A882" w14:textId="77777777" w:rsidR="005D06CF" w:rsidRDefault="005D06CF"/>
                            <w:p w14:paraId="52F16DD9" w14:textId="77777777" w:rsidR="005D06CF" w:rsidRDefault="005D06CF"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77777777" w:rsidR="005D06CF" w:rsidRDefault="005D06CF" w:rsidP="007C1AAC">
                              <w:pPr>
                                <w:rPr>
                                  <w:sz w:val="18"/>
                                </w:rPr>
                              </w:pPr>
                              <w:r>
                                <w:rPr>
                                  <w:sz w:val="18"/>
                                </w:rPr>
                                <w:t>Actor ABC</w:t>
                              </w:r>
                            </w:p>
                            <w:p w14:paraId="6962825A" w14:textId="77777777" w:rsidR="005D06CF" w:rsidRDefault="005D06CF"/>
                            <w:p w14:paraId="032F933C" w14:textId="77777777" w:rsidR="005D06CF" w:rsidRDefault="005D06CF"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79001181" w14:textId="77777777" w:rsidR="005D06CF" w:rsidRDefault="005D06CF" w:rsidP="007C1AAC">
                              <w:pPr>
                                <w:rPr>
                                  <w:sz w:val="18"/>
                                </w:rPr>
                              </w:pPr>
                              <w:r>
                                <w:rPr>
                                  <w:sz w:val="18"/>
                                </w:rPr>
                                <w:t>Actor DEF</w:t>
                              </w:r>
                            </w:p>
                            <w:p w14:paraId="12AC7495" w14:textId="77777777" w:rsidR="005D06CF" w:rsidRDefault="005D06CF"/>
                            <w:p w14:paraId="7D012F33" w14:textId="77777777" w:rsidR="005D06CF" w:rsidRDefault="005D06CF"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">
                <v:shape id="_x0000_s1092" type="#_x0000_t75" style="position:absolute;width:37261;height:15392;visibility:visible;mso-wrap-style:square">
                  <v:fill o:detectmouseclick="t"/>
                  <v:path o:connecttype="none"/>
                </v:shape>
                <v:oval id="Oval 153" o:spid="_x0000_s1093"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77777777" w:rsidR="005D06CF" w:rsidRDefault="005D06CF" w:rsidP="007C1AAC">
                        <w:pPr>
                          <w:jc w:val="center"/>
                          <w:rPr>
                            <w:sz w:val="18"/>
                          </w:rPr>
                        </w:pPr>
                        <w:r>
                          <w:rPr>
                            <w:sz w:val="18"/>
                          </w:rPr>
                          <w:t>Transaction Name [DOM-#]</w:t>
                        </w:r>
                      </w:p>
                      <w:p w14:paraId="66F4A882" w14:textId="77777777" w:rsidR="005D06CF" w:rsidRDefault="005D06CF"/>
                      <w:p w14:paraId="52F16DD9" w14:textId="77777777" w:rsidR="005D06CF" w:rsidRDefault="005D06CF" w:rsidP="007C1AAC">
                        <w:pPr>
                          <w:jc w:val="center"/>
                          <w:rPr>
                            <w:sz w:val="18"/>
                          </w:rPr>
                        </w:pPr>
                        <w:r>
                          <w:rPr>
                            <w:sz w:val="18"/>
                          </w:rPr>
                          <w:t>Transaction Name [DOM-#]</w:t>
                        </w:r>
                      </w:p>
                    </w:txbxContent>
                  </v:textbox>
                </v:oval>
                <v:shape id="Text Box 154" o:spid="_x0000_s1094"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77777777" w:rsidR="005D06CF" w:rsidRDefault="005D06CF" w:rsidP="007C1AAC">
                        <w:pPr>
                          <w:rPr>
                            <w:sz w:val="18"/>
                          </w:rPr>
                        </w:pPr>
                        <w:r>
                          <w:rPr>
                            <w:sz w:val="18"/>
                          </w:rPr>
                          <w:t>Actor ABC</w:t>
                        </w:r>
                      </w:p>
                      <w:p w14:paraId="6962825A" w14:textId="77777777" w:rsidR="005D06CF" w:rsidRDefault="005D06CF"/>
                      <w:p w14:paraId="032F933C" w14:textId="77777777" w:rsidR="005D06CF" w:rsidRDefault="005D06CF" w:rsidP="007C1AAC">
                        <w:pPr>
                          <w:rPr>
                            <w:sz w:val="18"/>
                          </w:rPr>
                        </w:pPr>
                        <w:r>
                          <w:rPr>
                            <w:sz w:val="18"/>
                          </w:rPr>
                          <w:t>Actor ABC</w:t>
                        </w:r>
                      </w:p>
                    </w:txbxContent>
                  </v:textbox>
                </v:shape>
                <v:line id="Line 155" o:spid="_x0000_s1095"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6"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7777777" w:rsidR="005D06CF" w:rsidRDefault="005D06CF" w:rsidP="007C1AAC">
                        <w:pPr>
                          <w:rPr>
                            <w:sz w:val="18"/>
                          </w:rPr>
                        </w:pPr>
                        <w:r>
                          <w:rPr>
                            <w:sz w:val="18"/>
                          </w:rPr>
                          <w:t>Actor DEF</w:t>
                        </w:r>
                      </w:p>
                      <w:p w14:paraId="12AC7495" w14:textId="77777777" w:rsidR="005D06CF" w:rsidRDefault="005D06CF"/>
                      <w:p w14:paraId="7D012F33" w14:textId="77777777" w:rsidR="005D06CF" w:rsidRDefault="005D06CF" w:rsidP="007C1AAC">
                        <w:pPr>
                          <w:rPr>
                            <w:sz w:val="18"/>
                          </w:rPr>
                        </w:pPr>
                        <w:r>
                          <w:rPr>
                            <w:sz w:val="18"/>
                          </w:rPr>
                          <w:t>Actor DEF</w:t>
                        </w:r>
                      </w:p>
                    </w:txbxContent>
                  </v:textbox>
                </v:shape>
                <v:line id="Line 157" o:spid="_x0000_s1097"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3651D9" w:rsidRDefault="002D5B69" w:rsidP="00BB76BC">
      <w:pPr>
        <w:pStyle w:val="FigureTitle"/>
      </w:pPr>
      <w:r w:rsidRPr="003651D9">
        <w:t xml:space="preserve">Figure 3.Y.2-1: </w:t>
      </w:r>
      <w:r w:rsidR="001B2B50" w:rsidRPr="003651D9">
        <w:t>Use Case Diagram</w:t>
      </w:r>
    </w:p>
    <w:p w14:paraId="35E1466D" w14:textId="77777777" w:rsidR="002D5B69" w:rsidRPr="003651D9" w:rsidRDefault="002D5B69" w:rsidP="00BB76BC">
      <w:pPr>
        <w:pStyle w:val="TableTitle"/>
      </w:pPr>
    </w:p>
    <w:p w14:paraId="1E579F9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43D7E4AB" w14:textId="77777777" w:rsidTr="00BB76BC">
        <w:tc>
          <w:tcPr>
            <w:tcW w:w="1008" w:type="dxa"/>
            <w:shd w:val="clear" w:color="auto" w:fill="auto"/>
          </w:tcPr>
          <w:p w14:paraId="2292FF9C" w14:textId="77777777" w:rsidR="00C6772C" w:rsidRPr="003651D9" w:rsidRDefault="00C6772C" w:rsidP="00597DB2">
            <w:pPr>
              <w:pStyle w:val="BodyText"/>
              <w:rPr>
                <w:b/>
              </w:rPr>
            </w:pPr>
            <w:r w:rsidRPr="003651D9">
              <w:rPr>
                <w:b/>
              </w:rPr>
              <w:t>Actor:</w:t>
            </w:r>
          </w:p>
        </w:tc>
        <w:tc>
          <w:tcPr>
            <w:tcW w:w="8568" w:type="dxa"/>
            <w:shd w:val="clear" w:color="auto" w:fill="auto"/>
          </w:tcPr>
          <w:p w14:paraId="7C64D8A3" w14:textId="77777777" w:rsidR="00C6772C" w:rsidRPr="003651D9" w:rsidRDefault="00C6772C" w:rsidP="00597DB2">
            <w:pPr>
              <w:pStyle w:val="BodyText"/>
            </w:pPr>
            <w:r w:rsidRPr="003651D9">
              <w:t>&lt;Official actor name; list every actor in this transaction.&gt;</w:t>
            </w:r>
          </w:p>
        </w:tc>
      </w:tr>
      <w:tr w:rsidR="00C6772C" w:rsidRPr="003651D9" w14:paraId="3D1C968E" w14:textId="77777777" w:rsidTr="00BB76BC">
        <w:tc>
          <w:tcPr>
            <w:tcW w:w="1008" w:type="dxa"/>
            <w:shd w:val="clear" w:color="auto" w:fill="auto"/>
          </w:tcPr>
          <w:p w14:paraId="4C6C4CE9" w14:textId="77777777" w:rsidR="00C6772C" w:rsidRPr="003651D9" w:rsidRDefault="00C6772C" w:rsidP="00597DB2">
            <w:pPr>
              <w:pStyle w:val="BodyText"/>
              <w:rPr>
                <w:b/>
              </w:rPr>
            </w:pPr>
            <w:r w:rsidRPr="003651D9">
              <w:rPr>
                <w:b/>
              </w:rPr>
              <w:t>Role:</w:t>
            </w:r>
          </w:p>
        </w:tc>
        <w:tc>
          <w:tcPr>
            <w:tcW w:w="8568" w:type="dxa"/>
            <w:shd w:val="clear" w:color="auto" w:fill="auto"/>
          </w:tcPr>
          <w:p w14:paraId="71CF69D9" w14:textId="77777777"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14:paraId="12C38AF3" w14:textId="77777777" w:rsidTr="00BB76BC">
        <w:tc>
          <w:tcPr>
            <w:tcW w:w="1008" w:type="dxa"/>
            <w:shd w:val="clear" w:color="auto" w:fill="auto"/>
          </w:tcPr>
          <w:p w14:paraId="0CC88EA5" w14:textId="77777777" w:rsidR="00C6772C" w:rsidRPr="003651D9" w:rsidRDefault="00C6772C" w:rsidP="00597DB2">
            <w:pPr>
              <w:pStyle w:val="BodyText"/>
              <w:rPr>
                <w:b/>
              </w:rPr>
            </w:pPr>
            <w:r w:rsidRPr="003651D9">
              <w:rPr>
                <w:b/>
              </w:rPr>
              <w:t>Actor:</w:t>
            </w:r>
          </w:p>
        </w:tc>
        <w:tc>
          <w:tcPr>
            <w:tcW w:w="8568" w:type="dxa"/>
            <w:shd w:val="clear" w:color="auto" w:fill="auto"/>
          </w:tcPr>
          <w:p w14:paraId="0515073E" w14:textId="77777777" w:rsidR="00701B3A" w:rsidRPr="003651D9" w:rsidRDefault="00701B3A" w:rsidP="00597DB2">
            <w:pPr>
              <w:pStyle w:val="BodyText"/>
            </w:pPr>
          </w:p>
        </w:tc>
      </w:tr>
      <w:tr w:rsidR="00C6772C" w:rsidRPr="003651D9" w14:paraId="37C70DF3" w14:textId="77777777" w:rsidTr="00BB76BC">
        <w:tc>
          <w:tcPr>
            <w:tcW w:w="1008" w:type="dxa"/>
            <w:shd w:val="clear" w:color="auto" w:fill="auto"/>
          </w:tcPr>
          <w:p w14:paraId="72B6534E" w14:textId="77777777" w:rsidR="00C6772C" w:rsidRPr="003651D9" w:rsidRDefault="00C6772C" w:rsidP="00597DB2">
            <w:pPr>
              <w:pStyle w:val="BodyText"/>
              <w:rPr>
                <w:b/>
              </w:rPr>
            </w:pPr>
            <w:r w:rsidRPr="003651D9">
              <w:rPr>
                <w:b/>
              </w:rPr>
              <w:t>Role:</w:t>
            </w:r>
          </w:p>
        </w:tc>
        <w:tc>
          <w:tcPr>
            <w:tcW w:w="8568" w:type="dxa"/>
            <w:shd w:val="clear" w:color="auto" w:fill="auto"/>
          </w:tcPr>
          <w:p w14:paraId="57A6DF08" w14:textId="77777777" w:rsidR="00C6772C" w:rsidRPr="003651D9" w:rsidRDefault="00291725" w:rsidP="00597DB2">
            <w:pPr>
              <w:pStyle w:val="BodyText"/>
            </w:pPr>
            <w:r>
              <w:t xml:space="preserve"> </w:t>
            </w:r>
          </w:p>
        </w:tc>
      </w:tr>
      <w:tr w:rsidR="00C6772C" w:rsidRPr="003651D9" w14:paraId="10A33D78" w14:textId="77777777" w:rsidTr="00BB76BC">
        <w:tc>
          <w:tcPr>
            <w:tcW w:w="1008" w:type="dxa"/>
            <w:shd w:val="clear" w:color="auto" w:fill="auto"/>
          </w:tcPr>
          <w:p w14:paraId="6A6EE729" w14:textId="77777777" w:rsidR="00C6772C" w:rsidRPr="003651D9" w:rsidRDefault="00C6772C" w:rsidP="00597DB2">
            <w:pPr>
              <w:pStyle w:val="BodyText"/>
              <w:rPr>
                <w:b/>
              </w:rPr>
            </w:pPr>
            <w:r w:rsidRPr="003651D9">
              <w:rPr>
                <w:b/>
              </w:rPr>
              <w:t>Actor:</w:t>
            </w:r>
          </w:p>
        </w:tc>
        <w:tc>
          <w:tcPr>
            <w:tcW w:w="8568" w:type="dxa"/>
            <w:shd w:val="clear" w:color="auto" w:fill="auto"/>
          </w:tcPr>
          <w:p w14:paraId="3BA6FF77" w14:textId="77777777" w:rsidR="00C6772C" w:rsidRPr="003651D9" w:rsidRDefault="00C6772C" w:rsidP="00597DB2">
            <w:pPr>
              <w:pStyle w:val="BodyText"/>
            </w:pPr>
            <w:r w:rsidRPr="003651D9">
              <w:t xml:space="preserve"> </w:t>
            </w:r>
          </w:p>
        </w:tc>
      </w:tr>
      <w:tr w:rsidR="00C6772C" w:rsidRPr="003651D9" w14:paraId="3357BE31" w14:textId="77777777" w:rsidTr="00BB76BC">
        <w:tc>
          <w:tcPr>
            <w:tcW w:w="1008" w:type="dxa"/>
            <w:shd w:val="clear" w:color="auto" w:fill="auto"/>
          </w:tcPr>
          <w:p w14:paraId="6179D1C6" w14:textId="77777777" w:rsidR="00C6772C" w:rsidRPr="003651D9" w:rsidRDefault="00C6772C" w:rsidP="00597DB2">
            <w:pPr>
              <w:pStyle w:val="BodyText"/>
              <w:rPr>
                <w:b/>
              </w:rPr>
            </w:pPr>
            <w:r w:rsidRPr="003651D9">
              <w:rPr>
                <w:b/>
              </w:rPr>
              <w:t>Role:</w:t>
            </w:r>
          </w:p>
        </w:tc>
        <w:tc>
          <w:tcPr>
            <w:tcW w:w="8568" w:type="dxa"/>
            <w:shd w:val="clear" w:color="auto" w:fill="auto"/>
          </w:tcPr>
          <w:p w14:paraId="19718714" w14:textId="77777777" w:rsidR="00C6772C" w:rsidRPr="003651D9" w:rsidRDefault="00C6772C" w:rsidP="00597DB2">
            <w:pPr>
              <w:pStyle w:val="BodyText"/>
            </w:pPr>
          </w:p>
        </w:tc>
      </w:tr>
    </w:tbl>
    <w:p w14:paraId="482832EB" w14:textId="77777777"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49364866" w14:textId="77777777" w:rsidR="00E8043B" w:rsidRPr="003651D9" w:rsidRDefault="00E8043B" w:rsidP="000807AC">
      <w:pPr>
        <w:pStyle w:val="BodyText"/>
        <w:rPr>
          <w:i/>
        </w:rPr>
      </w:pPr>
    </w:p>
    <w:p w14:paraId="42844187" w14:textId="77777777" w:rsidR="00E8043B" w:rsidRPr="003651D9" w:rsidRDefault="00613604" w:rsidP="003B70A2">
      <w:pPr>
        <w:pStyle w:val="BodyText"/>
      </w:pPr>
      <w:r w:rsidRPr="003651D9">
        <w:t>The Roles in this transaction are defined in the following table and may be played by the actors shown here:</w:t>
      </w:r>
    </w:p>
    <w:p w14:paraId="66D2B507" w14:textId="77777777" w:rsidR="00613604" w:rsidRPr="003651D9" w:rsidRDefault="001B2B50" w:rsidP="00BB76BC">
      <w:pPr>
        <w:pStyle w:val="TableTitle"/>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14:paraId="330E6D88" w14:textId="77777777" w:rsidTr="00BB76BC">
        <w:tc>
          <w:tcPr>
            <w:tcW w:w="1818" w:type="dxa"/>
            <w:shd w:val="clear" w:color="auto" w:fill="auto"/>
          </w:tcPr>
          <w:p w14:paraId="3C77B758" w14:textId="77777777" w:rsidR="00613604" w:rsidRPr="003651D9" w:rsidRDefault="00C63D7E" w:rsidP="003B70A2">
            <w:pPr>
              <w:pStyle w:val="BodyText"/>
              <w:rPr>
                <w:b/>
              </w:rPr>
            </w:pPr>
            <w:r w:rsidRPr="003651D9">
              <w:rPr>
                <w:b/>
                <w:iCs/>
              </w:rPr>
              <w:t>Role:</w:t>
            </w:r>
          </w:p>
        </w:tc>
        <w:tc>
          <w:tcPr>
            <w:tcW w:w="7758" w:type="dxa"/>
            <w:shd w:val="clear" w:color="auto" w:fill="auto"/>
          </w:tcPr>
          <w:p w14:paraId="57C170BA" w14:textId="77777777" w:rsidR="00613604" w:rsidRPr="003651D9" w:rsidRDefault="00C63D7E" w:rsidP="003B70A2">
            <w:pPr>
              <w:pStyle w:val="BodyText"/>
              <w:rPr>
                <w:i/>
              </w:rPr>
            </w:pPr>
            <w:r w:rsidRPr="003651D9">
              <w:rPr>
                <w:i/>
                <w:iCs/>
              </w:rPr>
              <w:t>&lt;Role Name:&gt;&lt;Only unique within this transaction. Typically one word. The Role Name is analogous to SCU or SCP in DICOM Services.&gt;</w:t>
            </w:r>
          </w:p>
        </w:tc>
      </w:tr>
      <w:tr w:rsidR="00613604" w:rsidRPr="003651D9" w14:paraId="1ABF8DCE" w14:textId="77777777" w:rsidTr="00BB76BC">
        <w:tc>
          <w:tcPr>
            <w:tcW w:w="1818" w:type="dxa"/>
            <w:shd w:val="clear" w:color="auto" w:fill="auto"/>
          </w:tcPr>
          <w:p w14:paraId="4B8CCBB4" w14:textId="77777777" w:rsidR="00613604" w:rsidRPr="003651D9" w:rsidRDefault="00C63D7E" w:rsidP="000807AC">
            <w:pPr>
              <w:pStyle w:val="BodyText"/>
              <w:rPr>
                <w:b/>
              </w:rPr>
            </w:pPr>
            <w:r w:rsidRPr="003651D9">
              <w:rPr>
                <w:b/>
              </w:rPr>
              <w:t>Actor(s):</w:t>
            </w:r>
          </w:p>
        </w:tc>
        <w:tc>
          <w:tcPr>
            <w:tcW w:w="7758" w:type="dxa"/>
            <w:shd w:val="clear" w:color="auto" w:fill="auto"/>
          </w:tcPr>
          <w:p w14:paraId="736F954D" w14:textId="77777777" w:rsidR="00613604" w:rsidRPr="003651D9" w:rsidRDefault="00C63D7E" w:rsidP="003B70A2">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E8043B" w:rsidRPr="003651D9" w14:paraId="25D0B0FF" w14:textId="77777777" w:rsidTr="00BB76BC">
        <w:tc>
          <w:tcPr>
            <w:tcW w:w="1818" w:type="dxa"/>
            <w:shd w:val="clear" w:color="auto" w:fill="auto"/>
          </w:tcPr>
          <w:p w14:paraId="41AFE1CA" w14:textId="77777777" w:rsidR="00E8043B" w:rsidRPr="003651D9" w:rsidRDefault="00E8043B" w:rsidP="000807AC">
            <w:pPr>
              <w:pStyle w:val="BodyText"/>
              <w:rPr>
                <w:b/>
              </w:rPr>
            </w:pPr>
            <w:r w:rsidRPr="003651D9">
              <w:rPr>
                <w:b/>
              </w:rPr>
              <w:t>Role:</w:t>
            </w:r>
          </w:p>
        </w:tc>
        <w:tc>
          <w:tcPr>
            <w:tcW w:w="7758" w:type="dxa"/>
            <w:shd w:val="clear" w:color="auto" w:fill="auto"/>
          </w:tcPr>
          <w:p w14:paraId="1375E6F1" w14:textId="77777777" w:rsidR="00E8043B" w:rsidRPr="003651D9" w:rsidRDefault="00E8043B" w:rsidP="00E8043B">
            <w:pPr>
              <w:pStyle w:val="BodyText"/>
              <w:rPr>
                <w:i/>
              </w:rPr>
            </w:pPr>
            <w:r w:rsidRPr="003651D9">
              <w:rPr>
                <w:i/>
              </w:rPr>
              <w:t>&lt;e.g., Requestor:</w:t>
            </w:r>
          </w:p>
          <w:p w14:paraId="2D2955E3" w14:textId="77777777" w:rsidR="00E8043B" w:rsidRPr="003651D9" w:rsidRDefault="00E8043B" w:rsidP="00843B52">
            <w:pPr>
              <w:pStyle w:val="BodyText"/>
              <w:ind w:left="720"/>
              <w:rPr>
                <w:i/>
              </w:rPr>
            </w:pPr>
            <w:r w:rsidRPr="003651D9">
              <w:rPr>
                <w:i/>
              </w:rPr>
              <w:t>Submits the relevant details and requests the creation of a new workitem.&gt;</w:t>
            </w:r>
          </w:p>
        </w:tc>
      </w:tr>
      <w:tr w:rsidR="00E8043B" w:rsidRPr="003651D9" w14:paraId="7CD26D15" w14:textId="77777777" w:rsidTr="00BB76BC">
        <w:tc>
          <w:tcPr>
            <w:tcW w:w="1818" w:type="dxa"/>
            <w:shd w:val="clear" w:color="auto" w:fill="auto"/>
          </w:tcPr>
          <w:p w14:paraId="5222DDB5" w14:textId="77777777" w:rsidR="00E8043B" w:rsidRPr="003651D9" w:rsidRDefault="00E8043B" w:rsidP="000807AC">
            <w:pPr>
              <w:pStyle w:val="BodyText"/>
              <w:rPr>
                <w:b/>
              </w:rPr>
            </w:pPr>
            <w:r w:rsidRPr="003651D9">
              <w:rPr>
                <w:b/>
              </w:rPr>
              <w:t>Actor(s):</w:t>
            </w:r>
          </w:p>
        </w:tc>
        <w:tc>
          <w:tcPr>
            <w:tcW w:w="7758" w:type="dxa"/>
            <w:shd w:val="clear" w:color="auto" w:fill="auto"/>
          </w:tcPr>
          <w:p w14:paraId="1EA05600" w14:textId="77777777" w:rsidR="00E8043B" w:rsidRPr="003651D9" w:rsidRDefault="00E8043B" w:rsidP="00E8043B">
            <w:pPr>
              <w:pStyle w:val="BodyText"/>
              <w:rPr>
                <w:i/>
              </w:rPr>
            </w:pPr>
            <w:r w:rsidRPr="003651D9">
              <w:rPr>
                <w:i/>
              </w:rPr>
              <w:t>&lt;e.g., The following actors may play the role of Requestor:</w:t>
            </w:r>
          </w:p>
          <w:p w14:paraId="08101166" w14:textId="77777777" w:rsidR="00E8043B" w:rsidRPr="003651D9" w:rsidRDefault="00E8043B" w:rsidP="00843B52">
            <w:pPr>
              <w:pStyle w:val="BodyText"/>
              <w:ind w:left="720"/>
              <w:rPr>
                <w:i/>
              </w:rPr>
            </w:pPr>
            <w:r w:rsidRPr="003651D9">
              <w:rPr>
                <w:i/>
              </w:rPr>
              <w:t>Workitem Creator: when requesting workitems</w:t>
            </w:r>
          </w:p>
          <w:p w14:paraId="6B782FE6" w14:textId="77777777" w:rsidR="00E8043B" w:rsidRPr="003651D9" w:rsidRDefault="00E8043B" w:rsidP="00843B52">
            <w:pPr>
              <w:pStyle w:val="BodyText"/>
              <w:ind w:left="720"/>
              <w:rPr>
                <w:i/>
              </w:rPr>
            </w:pPr>
            <w:r w:rsidRPr="003651D9">
              <w:rPr>
                <w:i/>
              </w:rPr>
              <w:t>Workitem Performer: when performing unscheduled workitems&gt;</w:t>
            </w:r>
          </w:p>
        </w:tc>
      </w:tr>
      <w:tr w:rsidR="00E8043B" w:rsidRPr="003651D9" w14:paraId="27C68B3B" w14:textId="77777777" w:rsidTr="00BB76BC">
        <w:tc>
          <w:tcPr>
            <w:tcW w:w="1818" w:type="dxa"/>
            <w:shd w:val="clear" w:color="auto" w:fill="auto"/>
          </w:tcPr>
          <w:p w14:paraId="2FAFB970" w14:textId="77777777" w:rsidR="00E8043B" w:rsidRPr="003651D9" w:rsidRDefault="00E8043B" w:rsidP="000807AC">
            <w:pPr>
              <w:pStyle w:val="BodyText"/>
              <w:rPr>
                <w:b/>
              </w:rPr>
            </w:pPr>
            <w:r w:rsidRPr="003651D9">
              <w:rPr>
                <w:b/>
              </w:rPr>
              <w:t>Role:</w:t>
            </w:r>
          </w:p>
        </w:tc>
        <w:tc>
          <w:tcPr>
            <w:tcW w:w="7758" w:type="dxa"/>
            <w:shd w:val="clear" w:color="auto" w:fill="auto"/>
          </w:tcPr>
          <w:p w14:paraId="0369CC71" w14:textId="77777777" w:rsidR="00E8043B" w:rsidRPr="003651D9" w:rsidRDefault="00E8043B" w:rsidP="00E8043B">
            <w:pPr>
              <w:pStyle w:val="BodyText"/>
              <w:rPr>
                <w:i/>
              </w:rPr>
            </w:pPr>
            <w:r w:rsidRPr="003651D9">
              <w:rPr>
                <w:i/>
              </w:rPr>
              <w:t>&lt;e.g., Manager:</w:t>
            </w:r>
          </w:p>
          <w:p w14:paraId="0CD4BADC" w14:textId="77777777" w:rsidR="00E8043B" w:rsidRPr="003651D9" w:rsidRDefault="00E8043B" w:rsidP="00843B52">
            <w:pPr>
              <w:pStyle w:val="BodyText"/>
              <w:ind w:left="720"/>
              <w:rPr>
                <w:i/>
              </w:rPr>
            </w:pPr>
            <w:r w:rsidRPr="003651D9">
              <w:rPr>
                <w:i/>
              </w:rPr>
              <w:t>Creates and manages a Unified Procedure Step instance for the requested</w:t>
            </w:r>
          </w:p>
          <w:p w14:paraId="5811390D" w14:textId="77777777" w:rsidR="00E8043B" w:rsidRPr="003651D9" w:rsidRDefault="00E8043B" w:rsidP="00843B52">
            <w:pPr>
              <w:pStyle w:val="BodyText"/>
              <w:ind w:left="720"/>
              <w:rPr>
                <w:i/>
              </w:rPr>
            </w:pPr>
            <w:r w:rsidRPr="003651D9">
              <w:rPr>
                <w:i/>
              </w:rPr>
              <w:t>workitem.&gt;</w:t>
            </w:r>
          </w:p>
        </w:tc>
      </w:tr>
      <w:tr w:rsidR="00E8043B" w:rsidRPr="003651D9" w14:paraId="48918BDC" w14:textId="77777777" w:rsidTr="00BB76BC">
        <w:tc>
          <w:tcPr>
            <w:tcW w:w="1818" w:type="dxa"/>
            <w:shd w:val="clear" w:color="auto" w:fill="auto"/>
          </w:tcPr>
          <w:p w14:paraId="06D8124E" w14:textId="77777777" w:rsidR="00E8043B" w:rsidRPr="003651D9" w:rsidRDefault="00E8043B" w:rsidP="000807AC">
            <w:pPr>
              <w:pStyle w:val="BodyText"/>
              <w:rPr>
                <w:b/>
              </w:rPr>
            </w:pPr>
            <w:r w:rsidRPr="003651D9">
              <w:rPr>
                <w:b/>
              </w:rPr>
              <w:t>Actor(s):</w:t>
            </w:r>
          </w:p>
        </w:tc>
        <w:tc>
          <w:tcPr>
            <w:tcW w:w="7758" w:type="dxa"/>
            <w:shd w:val="clear" w:color="auto" w:fill="auto"/>
          </w:tcPr>
          <w:p w14:paraId="2A42F2D5" w14:textId="77777777" w:rsidR="00E8043B" w:rsidRPr="003651D9" w:rsidRDefault="00E8043B" w:rsidP="00E8043B">
            <w:pPr>
              <w:pStyle w:val="BodyText"/>
              <w:rPr>
                <w:i/>
              </w:rPr>
            </w:pPr>
            <w:r w:rsidRPr="003651D9">
              <w:rPr>
                <w:i/>
              </w:rPr>
              <w:t>&lt;e.g., The following actors may play the role of Manager:</w:t>
            </w:r>
          </w:p>
          <w:p w14:paraId="656AAD91" w14:textId="77777777" w:rsidR="00E8043B" w:rsidRPr="003651D9" w:rsidRDefault="00E8043B" w:rsidP="00843B52">
            <w:pPr>
              <w:pStyle w:val="BodyText"/>
              <w:ind w:left="720"/>
              <w:rPr>
                <w:i/>
              </w:rPr>
            </w:pPr>
            <w:r w:rsidRPr="003651D9">
              <w:rPr>
                <w:i/>
              </w:rPr>
              <w:t>Workitem Manager: when receiving a new workitem for its worklist.&gt;</w:t>
            </w:r>
          </w:p>
        </w:tc>
      </w:tr>
    </w:tbl>
    <w:p w14:paraId="12AF5E40" w14:textId="77777777"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14:paraId="6CBF833B" w14:textId="77777777" w:rsidR="00CF283F" w:rsidRPr="003651D9" w:rsidRDefault="00303E20" w:rsidP="00303E20">
      <w:pPr>
        <w:pStyle w:val="Heading3"/>
        <w:numPr>
          <w:ilvl w:val="0"/>
          <w:numId w:val="0"/>
        </w:numPr>
        <w:rPr>
          <w:noProof w:val="0"/>
        </w:rPr>
      </w:pPr>
      <w:bookmarkStart w:id="82" w:name="_Toc445122396"/>
      <w:r w:rsidRPr="003651D9">
        <w:rPr>
          <w:noProof w:val="0"/>
        </w:rPr>
        <w:t>3</w:t>
      </w:r>
      <w:r w:rsidR="00CF283F" w:rsidRPr="003651D9">
        <w:rPr>
          <w:noProof w:val="0"/>
        </w:rPr>
        <w:t>.Y.3 Referenced Standard</w:t>
      </w:r>
      <w:r w:rsidR="00DD13DB" w:rsidRPr="003651D9">
        <w:rPr>
          <w:noProof w:val="0"/>
        </w:rPr>
        <w:t>s</w:t>
      </w:r>
      <w:bookmarkEnd w:id="82"/>
    </w:p>
    <w:p w14:paraId="0A1A614D" w14:textId="77777777" w:rsidR="00CF283F" w:rsidRPr="003651D9" w:rsidRDefault="00CF283F" w:rsidP="00597DB2">
      <w:pPr>
        <w:pStyle w:val="AuthorInstructions"/>
      </w:pPr>
      <w:r w:rsidRPr="003651D9">
        <w:t>&lt;e.g., HL7 2.3.1 Chapters 2, 3&gt;</w:t>
      </w:r>
    </w:p>
    <w:p w14:paraId="31138BFC"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55EE0130" w14:textId="77777777" w:rsidR="00CF283F" w:rsidRPr="003651D9" w:rsidRDefault="00303E20" w:rsidP="00303E20">
      <w:pPr>
        <w:pStyle w:val="Heading3"/>
        <w:numPr>
          <w:ilvl w:val="0"/>
          <w:numId w:val="0"/>
        </w:numPr>
        <w:rPr>
          <w:noProof w:val="0"/>
        </w:rPr>
      </w:pPr>
      <w:bookmarkStart w:id="83" w:name="_Toc445122397"/>
      <w:r w:rsidRPr="003651D9">
        <w:rPr>
          <w:noProof w:val="0"/>
        </w:rPr>
        <w:t>3</w:t>
      </w:r>
      <w:r w:rsidR="00CF283F" w:rsidRPr="003651D9">
        <w:rPr>
          <w:noProof w:val="0"/>
        </w:rPr>
        <w:t>.Y.4 Interaction Diagram</w:t>
      </w:r>
      <w:bookmarkEnd w:id="83"/>
    </w:p>
    <w:p w14:paraId="26B06295"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57C2C74B" w14:textId="77777777" w:rsidR="007C1AAC" w:rsidRPr="003651D9" w:rsidRDefault="004C7B88">
      <w:pPr>
        <w:pStyle w:val="BodyText"/>
      </w:pPr>
      <w:r w:rsidRPr="003651D9">
        <w:rPr>
          <w:noProof/>
        </w:rPr>
        <w:lastRenderedPageBreak/>
        <mc:AlternateContent>
          <mc:Choice Requires="wpc">
            <w:drawing>
              <wp:inline distT="0" distB="0" distL="0" distR="0" wp14:anchorId="3D450BFB" wp14:editId="1CE97C65">
                <wp:extent cx="5943600" cy="2400300"/>
                <wp:effectExtent l="0" t="0" r="0" b="1905"/>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77777777" w:rsidR="005D06CF" w:rsidRPr="007C1AAC" w:rsidRDefault="005D06CF" w:rsidP="007C1AAC">
                              <w:pPr>
                                <w:jc w:val="center"/>
                                <w:rPr>
                                  <w:sz w:val="22"/>
                                  <w:szCs w:val="22"/>
                                </w:rPr>
                              </w:pPr>
                              <w:r w:rsidRPr="007C1AAC">
                                <w:rPr>
                                  <w:sz w:val="22"/>
                                  <w:szCs w:val="22"/>
                                </w:rPr>
                                <w:t>A</w:t>
                              </w:r>
                              <w:r>
                                <w:rPr>
                                  <w:sz w:val="22"/>
                                  <w:szCs w:val="22"/>
                                </w:rPr>
                                <w:t>ctor A</w:t>
                              </w:r>
                            </w:p>
                            <w:p w14:paraId="0459F71B" w14:textId="77777777" w:rsidR="005D06CF" w:rsidRDefault="005D06CF"/>
                            <w:p w14:paraId="0A697ABD" w14:textId="77777777" w:rsidR="005D06CF" w:rsidRPr="007C1AAC" w:rsidRDefault="005D06CF"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77777777" w:rsidR="005D06CF" w:rsidRPr="007C1AAC" w:rsidRDefault="005D06CF" w:rsidP="007C1AAC">
                              <w:pPr>
                                <w:rPr>
                                  <w:sz w:val="22"/>
                                  <w:szCs w:val="22"/>
                                </w:rPr>
                              </w:pPr>
                              <w:r>
                                <w:rPr>
                                  <w:sz w:val="22"/>
                                  <w:szCs w:val="22"/>
                                </w:rPr>
                                <w:t xml:space="preserve">Message </w:t>
                              </w:r>
                              <w:r w:rsidRPr="007C1AAC">
                                <w:rPr>
                                  <w:sz w:val="22"/>
                                  <w:szCs w:val="22"/>
                                </w:rPr>
                                <w:t>1</w:t>
                              </w:r>
                            </w:p>
                            <w:p w14:paraId="3BBA883E" w14:textId="77777777" w:rsidR="005D06CF" w:rsidRDefault="005D06CF"/>
                            <w:p w14:paraId="7E098F82" w14:textId="77777777" w:rsidR="005D06CF" w:rsidRPr="007C1AAC" w:rsidRDefault="005D06CF"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77777777" w:rsidR="005D06CF" w:rsidRPr="007C1AAC" w:rsidRDefault="005D06CF" w:rsidP="007C1AAC">
                              <w:pPr>
                                <w:jc w:val="center"/>
                                <w:rPr>
                                  <w:sz w:val="22"/>
                                  <w:szCs w:val="22"/>
                                </w:rPr>
                              </w:pPr>
                              <w:r w:rsidRPr="007C1AAC">
                                <w:rPr>
                                  <w:sz w:val="22"/>
                                  <w:szCs w:val="22"/>
                                </w:rPr>
                                <w:t>A</w:t>
                              </w:r>
                              <w:r>
                                <w:rPr>
                                  <w:sz w:val="22"/>
                                  <w:szCs w:val="22"/>
                                </w:rPr>
                                <w:t>ctor D</w:t>
                              </w:r>
                            </w:p>
                            <w:p w14:paraId="5931C9EE" w14:textId="77777777" w:rsidR="005D06CF" w:rsidRDefault="005D06CF"/>
                            <w:p w14:paraId="661CA745" w14:textId="77777777" w:rsidR="005D06CF" w:rsidRPr="007C1AAC" w:rsidRDefault="005D06CF"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2A798" w14:textId="77777777" w:rsidR="005D06CF" w:rsidRPr="007C1AAC" w:rsidRDefault="005D06CF" w:rsidP="007C1AAC">
                              <w:pPr>
                                <w:rPr>
                                  <w:sz w:val="22"/>
                                  <w:szCs w:val="22"/>
                                </w:rPr>
                              </w:pPr>
                              <w:r>
                                <w:rPr>
                                  <w:sz w:val="22"/>
                                  <w:szCs w:val="22"/>
                                </w:rPr>
                                <w:t xml:space="preserve">Message </w:t>
                              </w:r>
                              <w:r w:rsidRPr="007C1AAC">
                                <w:rPr>
                                  <w:sz w:val="22"/>
                                  <w:szCs w:val="22"/>
                                </w:rPr>
                                <w:t>2</w:t>
                              </w:r>
                            </w:p>
                            <w:p w14:paraId="0DB4634A" w14:textId="77777777" w:rsidR="005D06CF" w:rsidRDefault="005D06CF"/>
                            <w:p w14:paraId="5C51C507" w14:textId="77777777" w:rsidR="005D06CF" w:rsidRPr="007C1AAC" w:rsidRDefault="005D06CF"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3D450BFB" id="Canvas 159"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">
                <v:shape id="_x0000_s1099" type="#_x0000_t75" style="position:absolute;width:59436;height:24003;visibility:visible;mso-wrap-style:square">
                  <v:fill o:detectmouseclick="t"/>
                  <v:path o:connecttype="none"/>
                </v:shape>
                <v:shape id="Text Box 160" o:spid="_x0000_s1100"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77777777" w:rsidR="005D06CF" w:rsidRPr="007C1AAC" w:rsidRDefault="005D06CF" w:rsidP="007C1AAC">
                        <w:pPr>
                          <w:jc w:val="center"/>
                          <w:rPr>
                            <w:sz w:val="22"/>
                            <w:szCs w:val="22"/>
                          </w:rPr>
                        </w:pPr>
                        <w:r w:rsidRPr="007C1AAC">
                          <w:rPr>
                            <w:sz w:val="22"/>
                            <w:szCs w:val="22"/>
                          </w:rPr>
                          <w:t>A</w:t>
                        </w:r>
                        <w:r>
                          <w:rPr>
                            <w:sz w:val="22"/>
                            <w:szCs w:val="22"/>
                          </w:rPr>
                          <w:t>ctor A</w:t>
                        </w:r>
                      </w:p>
                      <w:p w14:paraId="0459F71B" w14:textId="77777777" w:rsidR="005D06CF" w:rsidRDefault="005D06CF"/>
                      <w:p w14:paraId="0A697ABD" w14:textId="77777777" w:rsidR="005D06CF" w:rsidRPr="007C1AAC" w:rsidRDefault="005D06CF" w:rsidP="007C1AAC">
                        <w:pPr>
                          <w:jc w:val="center"/>
                          <w:rPr>
                            <w:sz w:val="22"/>
                            <w:szCs w:val="22"/>
                          </w:rPr>
                        </w:pPr>
                        <w:r w:rsidRPr="007C1AAC">
                          <w:rPr>
                            <w:sz w:val="22"/>
                            <w:szCs w:val="22"/>
                          </w:rPr>
                          <w:t>A</w:t>
                        </w:r>
                        <w:r>
                          <w:rPr>
                            <w:sz w:val="22"/>
                            <w:szCs w:val="22"/>
                          </w:rPr>
                          <w:t>ctor A</w:t>
                        </w:r>
                      </w:p>
                    </w:txbxContent>
                  </v:textbox>
                </v:shape>
                <v:line id="Line 161" o:spid="_x0000_s1101"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2"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77777777" w:rsidR="005D06CF" w:rsidRPr="007C1AAC" w:rsidRDefault="005D06CF" w:rsidP="007C1AAC">
                        <w:pPr>
                          <w:rPr>
                            <w:sz w:val="22"/>
                            <w:szCs w:val="22"/>
                          </w:rPr>
                        </w:pPr>
                        <w:r>
                          <w:rPr>
                            <w:sz w:val="22"/>
                            <w:szCs w:val="22"/>
                          </w:rPr>
                          <w:t xml:space="preserve">Message </w:t>
                        </w:r>
                        <w:r w:rsidRPr="007C1AAC">
                          <w:rPr>
                            <w:sz w:val="22"/>
                            <w:szCs w:val="22"/>
                          </w:rPr>
                          <w:t>1</w:t>
                        </w:r>
                      </w:p>
                      <w:p w14:paraId="3BBA883E" w14:textId="77777777" w:rsidR="005D06CF" w:rsidRDefault="005D06CF"/>
                      <w:p w14:paraId="7E098F82" w14:textId="77777777" w:rsidR="005D06CF" w:rsidRPr="007C1AAC" w:rsidRDefault="005D06CF" w:rsidP="007C1AAC">
                        <w:pPr>
                          <w:rPr>
                            <w:sz w:val="22"/>
                            <w:szCs w:val="22"/>
                          </w:rPr>
                        </w:pPr>
                        <w:r>
                          <w:rPr>
                            <w:sz w:val="22"/>
                            <w:szCs w:val="22"/>
                          </w:rPr>
                          <w:t xml:space="preserve">Message </w:t>
                        </w:r>
                        <w:r w:rsidRPr="007C1AAC">
                          <w:rPr>
                            <w:sz w:val="22"/>
                            <w:szCs w:val="22"/>
                          </w:rPr>
                          <w:t>1</w:t>
                        </w:r>
                      </w:p>
                    </w:txbxContent>
                  </v:textbox>
                </v:shape>
                <v:line id="Line 163" o:spid="_x0000_s1103"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4"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5"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6"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7"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77777777" w:rsidR="005D06CF" w:rsidRPr="007C1AAC" w:rsidRDefault="005D06CF" w:rsidP="007C1AAC">
                        <w:pPr>
                          <w:jc w:val="center"/>
                          <w:rPr>
                            <w:sz w:val="22"/>
                            <w:szCs w:val="22"/>
                          </w:rPr>
                        </w:pPr>
                        <w:r w:rsidRPr="007C1AAC">
                          <w:rPr>
                            <w:sz w:val="22"/>
                            <w:szCs w:val="22"/>
                          </w:rPr>
                          <w:t>A</w:t>
                        </w:r>
                        <w:r>
                          <w:rPr>
                            <w:sz w:val="22"/>
                            <w:szCs w:val="22"/>
                          </w:rPr>
                          <w:t>ctor D</w:t>
                        </w:r>
                      </w:p>
                      <w:p w14:paraId="5931C9EE" w14:textId="77777777" w:rsidR="005D06CF" w:rsidRDefault="005D06CF"/>
                      <w:p w14:paraId="661CA745" w14:textId="77777777" w:rsidR="005D06CF" w:rsidRPr="007C1AAC" w:rsidRDefault="005D06CF" w:rsidP="007C1AAC">
                        <w:pPr>
                          <w:jc w:val="center"/>
                          <w:rPr>
                            <w:sz w:val="22"/>
                            <w:szCs w:val="22"/>
                          </w:rPr>
                        </w:pPr>
                        <w:r w:rsidRPr="007C1AAC">
                          <w:rPr>
                            <w:sz w:val="22"/>
                            <w:szCs w:val="22"/>
                          </w:rPr>
                          <w:t>A</w:t>
                        </w:r>
                        <w:r>
                          <w:rPr>
                            <w:sz w:val="22"/>
                            <w:szCs w:val="22"/>
                          </w:rPr>
                          <w:t>ctor D</w:t>
                        </w:r>
                      </w:p>
                    </w:txbxContent>
                  </v:textbox>
                </v:shape>
                <v:line id="Line 168" o:spid="_x0000_s1108"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shape id="Text Box 169" o:spid="_x0000_s1109"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14:paraId="5312A798" w14:textId="77777777" w:rsidR="005D06CF" w:rsidRPr="007C1AAC" w:rsidRDefault="005D06CF" w:rsidP="007C1AAC">
                        <w:pPr>
                          <w:rPr>
                            <w:sz w:val="22"/>
                            <w:szCs w:val="22"/>
                          </w:rPr>
                        </w:pPr>
                        <w:r>
                          <w:rPr>
                            <w:sz w:val="22"/>
                            <w:szCs w:val="22"/>
                          </w:rPr>
                          <w:t xml:space="preserve">Message </w:t>
                        </w:r>
                        <w:r w:rsidRPr="007C1AAC">
                          <w:rPr>
                            <w:sz w:val="22"/>
                            <w:szCs w:val="22"/>
                          </w:rPr>
                          <w:t>2</w:t>
                        </w:r>
                      </w:p>
                      <w:p w14:paraId="0DB4634A" w14:textId="77777777" w:rsidR="005D06CF" w:rsidRDefault="005D06CF"/>
                      <w:p w14:paraId="5C51C507" w14:textId="77777777" w:rsidR="005D06CF" w:rsidRPr="007C1AAC" w:rsidRDefault="005D06CF"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666467ED" w14:textId="77777777" w:rsidR="00CF283F" w:rsidRPr="003651D9" w:rsidRDefault="00303E20" w:rsidP="00680648">
      <w:pPr>
        <w:pStyle w:val="Heading4"/>
        <w:numPr>
          <w:ilvl w:val="0"/>
          <w:numId w:val="0"/>
        </w:numPr>
        <w:rPr>
          <w:noProof w:val="0"/>
        </w:rPr>
      </w:pPr>
      <w:bookmarkStart w:id="84" w:name="_Toc445122398"/>
      <w:r w:rsidRPr="003651D9">
        <w:rPr>
          <w:noProof w:val="0"/>
        </w:rPr>
        <w:t>3</w:t>
      </w:r>
      <w:r w:rsidR="00CF283F" w:rsidRPr="003651D9">
        <w:rPr>
          <w:noProof w:val="0"/>
        </w:rPr>
        <w:t>.Y.4.1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84"/>
    </w:p>
    <w:bookmarkEnd w:id="54"/>
    <w:bookmarkEnd w:id="55"/>
    <w:bookmarkEnd w:id="56"/>
    <w:bookmarkEnd w:id="57"/>
    <w:bookmarkEnd w:id="58"/>
    <w:p w14:paraId="34F3ED94" w14:textId="77777777"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0CEE119F" w14:textId="77777777"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2426C5D9" w14:textId="77777777" w:rsidR="00CF283F" w:rsidRPr="003651D9" w:rsidRDefault="00303E20" w:rsidP="00303E20">
      <w:pPr>
        <w:pStyle w:val="Heading5"/>
        <w:numPr>
          <w:ilvl w:val="0"/>
          <w:numId w:val="0"/>
        </w:numPr>
        <w:rPr>
          <w:noProof w:val="0"/>
        </w:rPr>
      </w:pPr>
      <w:bookmarkStart w:id="85" w:name="_Toc445122399"/>
      <w:r w:rsidRPr="003651D9">
        <w:rPr>
          <w:noProof w:val="0"/>
        </w:rPr>
        <w:t>3</w:t>
      </w:r>
      <w:r w:rsidR="00CF283F" w:rsidRPr="003651D9">
        <w:rPr>
          <w:noProof w:val="0"/>
        </w:rPr>
        <w:t>.Y.4.1.1 Trigger Events</w:t>
      </w:r>
      <w:bookmarkEnd w:id="85"/>
    </w:p>
    <w:p w14:paraId="7E80DB70"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06F4E13" w14:textId="77777777" w:rsidR="00CF283F" w:rsidRPr="003651D9" w:rsidRDefault="00303E20" w:rsidP="00303E20">
      <w:pPr>
        <w:pStyle w:val="Heading5"/>
        <w:numPr>
          <w:ilvl w:val="0"/>
          <w:numId w:val="0"/>
        </w:numPr>
        <w:rPr>
          <w:noProof w:val="0"/>
        </w:rPr>
      </w:pPr>
      <w:bookmarkStart w:id="86" w:name="_Toc445122400"/>
      <w:r w:rsidRPr="003651D9">
        <w:rPr>
          <w:noProof w:val="0"/>
        </w:rPr>
        <w:t>3</w:t>
      </w:r>
      <w:r w:rsidR="00CF283F" w:rsidRPr="003651D9">
        <w:rPr>
          <w:noProof w:val="0"/>
        </w:rPr>
        <w:t>.Y.4.1.2 Message Semantics</w:t>
      </w:r>
      <w:bookmarkEnd w:id="86"/>
    </w:p>
    <w:p w14:paraId="39130871" w14:textId="77777777"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14:paraId="2A37B337" w14:textId="77777777"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14:paraId="35E3087E" w14:textId="77777777" w:rsidR="006C371A" w:rsidRPr="003651D9" w:rsidRDefault="006C371A"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61C99680" w14:textId="77777777" w:rsidR="00CF283F" w:rsidRPr="003651D9" w:rsidRDefault="00303E20" w:rsidP="00303E20">
      <w:pPr>
        <w:pStyle w:val="Heading5"/>
        <w:numPr>
          <w:ilvl w:val="0"/>
          <w:numId w:val="0"/>
        </w:numPr>
        <w:rPr>
          <w:noProof w:val="0"/>
        </w:rPr>
      </w:pPr>
      <w:bookmarkStart w:id="87" w:name="_Toc445122401"/>
      <w:r w:rsidRPr="003651D9">
        <w:rPr>
          <w:noProof w:val="0"/>
        </w:rPr>
        <w:t>3</w:t>
      </w:r>
      <w:r w:rsidR="00CF283F" w:rsidRPr="003651D9">
        <w:rPr>
          <w:noProof w:val="0"/>
        </w:rPr>
        <w:t>.Y.4.1.3 Expected Actions</w:t>
      </w:r>
      <w:bookmarkEnd w:id="87"/>
    </w:p>
    <w:p w14:paraId="0D9F8658" w14:textId="77777777"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14:paraId="3BF18947" w14:textId="77777777" w:rsidR="006C371A" w:rsidRPr="003651D9" w:rsidRDefault="006C371A" w:rsidP="00597DB2">
      <w:pPr>
        <w:pStyle w:val="AuthorInstructions"/>
      </w:pPr>
      <w:r w:rsidRPr="003651D9">
        <w:lastRenderedPageBreak/>
        <w:t>&lt;Describe what the receiver is expected/required to do upon receiving this message. &gt;</w:t>
      </w:r>
    </w:p>
    <w:p w14:paraId="3C2C422F" w14:textId="77777777"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08F3D34E" w14:textId="77777777" w:rsidR="00DD13DB" w:rsidRPr="003651D9" w:rsidRDefault="00DD13DB" w:rsidP="00597DB2">
      <w:pPr>
        <w:pStyle w:val="AuthorInstructions"/>
      </w:pPr>
      <w:r w:rsidRPr="003651D9">
        <w:t>&lt;Explicitly define any expected action based on the multiplicity of an actor(s), if applicable.&gt;</w:t>
      </w:r>
    </w:p>
    <w:p w14:paraId="0CFDFCBB" w14:textId="77777777" w:rsidR="009B048D" w:rsidRPr="003651D9" w:rsidRDefault="009B048D" w:rsidP="009B048D">
      <w:pPr>
        <w:pStyle w:val="Heading4"/>
        <w:numPr>
          <w:ilvl w:val="0"/>
          <w:numId w:val="0"/>
        </w:numPr>
        <w:rPr>
          <w:noProof w:val="0"/>
        </w:rPr>
      </w:pPr>
      <w:bookmarkStart w:id="88" w:name="_Toc445122402"/>
      <w:r w:rsidRPr="003651D9">
        <w:rPr>
          <w:noProof w:val="0"/>
        </w:rPr>
        <w:t>3</w:t>
      </w:r>
      <w:r w:rsidR="003B2A2B" w:rsidRPr="003651D9">
        <w:rPr>
          <w:noProof w:val="0"/>
        </w:rPr>
        <w:t>.Y.4.2</w:t>
      </w:r>
      <w:r w:rsidR="00DD13DB" w:rsidRPr="003651D9">
        <w:rPr>
          <w:noProof w:val="0"/>
        </w:rPr>
        <w:t xml:space="preserve"> &lt;Message </w:t>
      </w:r>
      <w:r w:rsidR="003B2A2B" w:rsidRPr="003651D9">
        <w:rPr>
          <w:noProof w:val="0"/>
        </w:rPr>
        <w:t>2</w:t>
      </w:r>
      <w:r w:rsidRPr="003651D9">
        <w:rPr>
          <w:noProof w:val="0"/>
        </w:rPr>
        <w:t xml:space="preserve"> Name&gt;</w:t>
      </w:r>
      <w:bookmarkEnd w:id="88"/>
    </w:p>
    <w:p w14:paraId="06D5378D"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3CC0D6BE"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4CFB0B8B"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5F6A923" w14:textId="77777777" w:rsidR="009B048D" w:rsidRPr="003651D9" w:rsidRDefault="009B048D" w:rsidP="009B048D">
      <w:pPr>
        <w:pStyle w:val="Heading5"/>
        <w:numPr>
          <w:ilvl w:val="0"/>
          <w:numId w:val="0"/>
        </w:numPr>
        <w:rPr>
          <w:noProof w:val="0"/>
        </w:rPr>
      </w:pPr>
      <w:bookmarkStart w:id="89" w:name="_Toc445122403"/>
      <w:r w:rsidRPr="003651D9">
        <w:rPr>
          <w:noProof w:val="0"/>
        </w:rPr>
        <w:t>3.Y.4.</w:t>
      </w:r>
      <w:r w:rsidR="006D768F" w:rsidRPr="003651D9">
        <w:rPr>
          <w:noProof w:val="0"/>
        </w:rPr>
        <w:t>2</w:t>
      </w:r>
      <w:r w:rsidRPr="003651D9">
        <w:rPr>
          <w:noProof w:val="0"/>
        </w:rPr>
        <w:t>.1 Trigger Events</w:t>
      </w:r>
      <w:bookmarkEnd w:id="89"/>
    </w:p>
    <w:p w14:paraId="72C39527"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543DF985" w14:textId="77777777" w:rsidR="009B048D" w:rsidRPr="003651D9" w:rsidRDefault="009B048D" w:rsidP="009B048D">
      <w:pPr>
        <w:pStyle w:val="Heading5"/>
        <w:numPr>
          <w:ilvl w:val="0"/>
          <w:numId w:val="0"/>
        </w:numPr>
        <w:rPr>
          <w:noProof w:val="0"/>
        </w:rPr>
      </w:pPr>
      <w:bookmarkStart w:id="90" w:name="_Toc445122404"/>
      <w:r w:rsidRPr="003651D9">
        <w:rPr>
          <w:noProof w:val="0"/>
        </w:rPr>
        <w:t>3</w:t>
      </w:r>
      <w:r w:rsidR="006D768F" w:rsidRPr="003651D9">
        <w:rPr>
          <w:noProof w:val="0"/>
        </w:rPr>
        <w:t>.Y.4.2</w:t>
      </w:r>
      <w:r w:rsidRPr="003651D9">
        <w:rPr>
          <w:noProof w:val="0"/>
        </w:rPr>
        <w:t>.2 Message Semantics</w:t>
      </w:r>
      <w:bookmarkEnd w:id="90"/>
    </w:p>
    <w:p w14:paraId="689A42FF"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1092F1F"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58615CC0"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A301D33" w14:textId="77777777" w:rsidR="009B048D" w:rsidRPr="003651D9" w:rsidRDefault="009B048D" w:rsidP="009B048D">
      <w:pPr>
        <w:pStyle w:val="Heading5"/>
        <w:numPr>
          <w:ilvl w:val="0"/>
          <w:numId w:val="0"/>
        </w:numPr>
        <w:rPr>
          <w:noProof w:val="0"/>
        </w:rPr>
      </w:pPr>
      <w:bookmarkStart w:id="91" w:name="_Toc445122405"/>
      <w:r w:rsidRPr="003651D9">
        <w:rPr>
          <w:noProof w:val="0"/>
        </w:rPr>
        <w:t>3</w:t>
      </w:r>
      <w:r w:rsidR="006D768F" w:rsidRPr="003651D9">
        <w:rPr>
          <w:noProof w:val="0"/>
        </w:rPr>
        <w:t>.Y.4.2</w:t>
      </w:r>
      <w:r w:rsidRPr="003651D9">
        <w:rPr>
          <w:noProof w:val="0"/>
        </w:rPr>
        <w:t>.3 Expected Actions</w:t>
      </w:r>
      <w:bookmarkEnd w:id="91"/>
    </w:p>
    <w:p w14:paraId="12DCFE9A" w14:textId="77777777" w:rsidR="007A676E" w:rsidRPr="003651D9" w:rsidRDefault="007A676E" w:rsidP="00597DB2">
      <w:pPr>
        <w:pStyle w:val="AuthorInstructions"/>
      </w:pPr>
      <w:r w:rsidRPr="003651D9">
        <w:t>&lt;Description of the actions expected to be taken as a result of sending or receiving this message.&gt;</w:t>
      </w:r>
    </w:p>
    <w:p w14:paraId="432021F4" w14:textId="77777777" w:rsidR="007A676E" w:rsidRPr="003651D9" w:rsidRDefault="007A676E" w:rsidP="00597DB2">
      <w:pPr>
        <w:pStyle w:val="AuthorInstructions"/>
      </w:pPr>
      <w:r w:rsidRPr="003651D9">
        <w:t>&lt;Describe what the receiver is expected/required to do upon receiving this message. &gt;</w:t>
      </w:r>
    </w:p>
    <w:p w14:paraId="42C35679"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5AD928B6" w14:textId="77777777" w:rsidR="00DD13DB" w:rsidRPr="003651D9" w:rsidRDefault="00DD13DB" w:rsidP="00597DB2">
      <w:pPr>
        <w:pStyle w:val="AuthorInstructions"/>
      </w:pPr>
      <w:r w:rsidRPr="003651D9">
        <w:t>&lt;Explicitly define any expected action based on the multiplicity of an actor(s), if applicable.&gt;</w:t>
      </w:r>
    </w:p>
    <w:p w14:paraId="57FBB644" w14:textId="77777777" w:rsidR="00303E20" w:rsidRPr="003651D9" w:rsidRDefault="00303E20" w:rsidP="009E34B7">
      <w:pPr>
        <w:pStyle w:val="Heading3"/>
        <w:numPr>
          <w:ilvl w:val="0"/>
          <w:numId w:val="0"/>
        </w:numPr>
        <w:rPr>
          <w:noProof w:val="0"/>
        </w:rPr>
      </w:pPr>
      <w:bookmarkStart w:id="92" w:name="_Toc445122406"/>
      <w:r w:rsidRPr="003651D9">
        <w:rPr>
          <w:noProof w:val="0"/>
        </w:rPr>
        <w:lastRenderedPageBreak/>
        <w:t>3.Y.</w:t>
      </w:r>
      <w:r w:rsidR="00680648" w:rsidRPr="003651D9">
        <w:rPr>
          <w:noProof w:val="0"/>
        </w:rPr>
        <w:t>5</w:t>
      </w:r>
      <w:r w:rsidRPr="003651D9">
        <w:rPr>
          <w:noProof w:val="0"/>
        </w:rPr>
        <w:t xml:space="preserve"> Security Considerations</w:t>
      </w:r>
      <w:bookmarkEnd w:id="92"/>
    </w:p>
    <w:p w14:paraId="6E8C3AF9"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14BF4E5B" w14:textId="77777777" w:rsidR="00680648" w:rsidRPr="003651D9" w:rsidRDefault="00680648" w:rsidP="009E34B7">
      <w:pPr>
        <w:pStyle w:val="Heading4"/>
        <w:numPr>
          <w:ilvl w:val="0"/>
          <w:numId w:val="0"/>
        </w:numPr>
        <w:rPr>
          <w:noProof w:val="0"/>
        </w:rPr>
      </w:pPr>
      <w:bookmarkStart w:id="93" w:name="_Toc445122407"/>
      <w:r w:rsidRPr="003651D9">
        <w:rPr>
          <w:noProof w:val="0"/>
        </w:rPr>
        <w:t>3.Y.5.1 Security Audit Considerations</w:t>
      </w:r>
      <w:bookmarkEnd w:id="93"/>
    </w:p>
    <w:p w14:paraId="0A2DC21E"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187CB033" w14:textId="77777777" w:rsidR="00680648" w:rsidRPr="003651D9" w:rsidRDefault="00680648" w:rsidP="00680648">
      <w:pPr>
        <w:pStyle w:val="Heading5"/>
        <w:numPr>
          <w:ilvl w:val="0"/>
          <w:numId w:val="0"/>
        </w:numPr>
        <w:rPr>
          <w:noProof w:val="0"/>
        </w:rPr>
      </w:pPr>
      <w:bookmarkStart w:id="94" w:name="_Toc445122408"/>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94"/>
    </w:p>
    <w:p w14:paraId="028049F5"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0EA1DCAD" w14:textId="77777777" w:rsidR="00EA4EA1" w:rsidRPr="003651D9" w:rsidRDefault="00EA4EA1" w:rsidP="00EA4EA1">
      <w:pPr>
        <w:pStyle w:val="PartTitle"/>
        <w:rPr>
          <w:highlight w:val="yellow"/>
        </w:rPr>
      </w:pPr>
      <w:bookmarkStart w:id="95" w:name="_Toc445122409"/>
      <w:r w:rsidRPr="003651D9">
        <w:lastRenderedPageBreak/>
        <w:t>Appendices</w:t>
      </w:r>
      <w:bookmarkEnd w:id="95"/>
      <w:r w:rsidRPr="003651D9">
        <w:rPr>
          <w:highlight w:val="yellow"/>
        </w:rPr>
        <w:t xml:space="preserve"> </w:t>
      </w:r>
    </w:p>
    <w:p w14:paraId="729B93D1"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5582A7E5" w14:textId="77777777" w:rsidR="00EA4EA1" w:rsidRPr="003651D9" w:rsidRDefault="00EA4EA1" w:rsidP="00EA4EA1"/>
    <w:p w14:paraId="106FD67C" w14:textId="77777777" w:rsidR="00EA4EA1" w:rsidRPr="003651D9" w:rsidRDefault="00EA4EA1" w:rsidP="00EA4EA1">
      <w:pPr>
        <w:pStyle w:val="AppendixHeading1"/>
        <w:rPr>
          <w:noProof w:val="0"/>
        </w:rPr>
      </w:pPr>
      <w:bookmarkStart w:id="96" w:name="_Toc445122410"/>
      <w:r w:rsidRPr="003651D9">
        <w:rPr>
          <w:noProof w:val="0"/>
        </w:rPr>
        <w:t>Appendix A – &lt;Appendix A Title&gt;</w:t>
      </w:r>
      <w:bookmarkEnd w:id="96"/>
    </w:p>
    <w:p w14:paraId="2D8401CE" w14:textId="77777777" w:rsidR="00EA4EA1" w:rsidRPr="003651D9" w:rsidRDefault="00EA4EA1" w:rsidP="00EA4EA1">
      <w:pPr>
        <w:pStyle w:val="BodyText"/>
      </w:pPr>
      <w:r w:rsidRPr="003651D9">
        <w:t>Appendix A text goes here.</w:t>
      </w:r>
    </w:p>
    <w:p w14:paraId="3C45FC80" w14:textId="77777777" w:rsidR="00EA4EA1" w:rsidRPr="003651D9" w:rsidRDefault="00EA4EA1" w:rsidP="00AA3771">
      <w:pPr>
        <w:pStyle w:val="AppendixHeading2"/>
        <w:numPr>
          <w:ilvl w:val="1"/>
          <w:numId w:val="19"/>
        </w:numPr>
        <w:rPr>
          <w:bCs/>
          <w:noProof w:val="0"/>
        </w:rPr>
      </w:pPr>
      <w:bookmarkStart w:id="97" w:name="_Toc445122411"/>
      <w:r w:rsidRPr="003651D9">
        <w:rPr>
          <w:bCs/>
          <w:noProof w:val="0"/>
        </w:rPr>
        <w:t>&lt;Add Title&gt;</w:t>
      </w:r>
      <w:bookmarkEnd w:id="97"/>
    </w:p>
    <w:p w14:paraId="63F48AF9" w14:textId="77777777" w:rsidR="00EA4EA1" w:rsidRPr="003651D9" w:rsidRDefault="00EA4EA1" w:rsidP="00EA4EA1">
      <w:pPr>
        <w:pStyle w:val="BodyText"/>
      </w:pPr>
      <w:r w:rsidRPr="003651D9">
        <w:t>Appendix A.1 text goes here</w:t>
      </w:r>
    </w:p>
    <w:p w14:paraId="37844F72" w14:textId="77777777" w:rsidR="00EA4EA1" w:rsidRPr="003651D9" w:rsidRDefault="00EA4EA1" w:rsidP="00EA4EA1">
      <w:pPr>
        <w:pStyle w:val="AppendixHeading1"/>
        <w:rPr>
          <w:noProof w:val="0"/>
        </w:rPr>
      </w:pPr>
      <w:bookmarkStart w:id="98" w:name="_Toc445122412"/>
      <w:r w:rsidRPr="003651D9">
        <w:rPr>
          <w:noProof w:val="0"/>
        </w:rPr>
        <w:t>Appendix B – &lt;Appendix B Title&gt;</w:t>
      </w:r>
      <w:bookmarkEnd w:id="98"/>
    </w:p>
    <w:p w14:paraId="69E88BD9" w14:textId="77777777" w:rsidR="00EA4EA1" w:rsidRPr="003651D9" w:rsidRDefault="00EA4EA1" w:rsidP="00EA4EA1">
      <w:pPr>
        <w:pStyle w:val="BodyText"/>
      </w:pPr>
      <w:r w:rsidRPr="003651D9">
        <w:t>Appendix B text goes here.</w:t>
      </w:r>
    </w:p>
    <w:p w14:paraId="1949EFF5" w14:textId="77777777" w:rsidR="00EA4EA1" w:rsidRPr="003651D9" w:rsidRDefault="00EA4EA1" w:rsidP="00AA3771">
      <w:pPr>
        <w:pStyle w:val="ListParagraph"/>
        <w:numPr>
          <w:ilvl w:val="0"/>
          <w:numId w:val="18"/>
        </w:numPr>
        <w:spacing w:before="240" w:after="60"/>
        <w:rPr>
          <w:rFonts w:ascii="Arial" w:hAnsi="Arial"/>
          <w:b/>
          <w:bCs/>
          <w:vanish/>
          <w:sz w:val="28"/>
        </w:rPr>
      </w:pPr>
    </w:p>
    <w:p w14:paraId="4487419A" w14:textId="77777777" w:rsidR="00EA4EA1" w:rsidRPr="003651D9" w:rsidRDefault="00EA4EA1" w:rsidP="00AA3771">
      <w:pPr>
        <w:pStyle w:val="ListParagraph"/>
        <w:numPr>
          <w:ilvl w:val="1"/>
          <w:numId w:val="18"/>
        </w:numPr>
        <w:spacing w:before="240" w:after="60"/>
        <w:rPr>
          <w:rFonts w:ascii="Arial" w:hAnsi="Arial"/>
          <w:b/>
          <w:bCs/>
          <w:vanish/>
          <w:sz w:val="28"/>
        </w:rPr>
      </w:pPr>
    </w:p>
    <w:p w14:paraId="13EC823F" w14:textId="77777777" w:rsidR="00EA4EA1" w:rsidRPr="003651D9" w:rsidRDefault="00EA4EA1" w:rsidP="00AA3771">
      <w:pPr>
        <w:pStyle w:val="AppendixHeading2"/>
        <w:numPr>
          <w:ilvl w:val="1"/>
          <w:numId w:val="18"/>
        </w:numPr>
        <w:rPr>
          <w:bCs/>
          <w:noProof w:val="0"/>
        </w:rPr>
      </w:pPr>
      <w:bookmarkStart w:id="99" w:name="_Toc445122413"/>
      <w:r w:rsidRPr="003651D9">
        <w:rPr>
          <w:bCs/>
          <w:noProof w:val="0"/>
        </w:rPr>
        <w:t>&lt;Add Title&gt;</w:t>
      </w:r>
      <w:bookmarkEnd w:id="99"/>
    </w:p>
    <w:p w14:paraId="734D616F" w14:textId="77777777" w:rsidR="00EA4EA1" w:rsidRPr="003651D9" w:rsidRDefault="00EA4EA1" w:rsidP="00EA4EA1">
      <w:pPr>
        <w:pStyle w:val="BodyText"/>
      </w:pPr>
      <w:r w:rsidRPr="003651D9">
        <w:t>Appendix B.1 text goes here.</w:t>
      </w:r>
    </w:p>
    <w:p w14:paraId="7A9FC227" w14:textId="77777777" w:rsidR="00447451" w:rsidRPr="003651D9" w:rsidRDefault="00447451" w:rsidP="00597DB2">
      <w:pPr>
        <w:pStyle w:val="BodyText"/>
      </w:pPr>
    </w:p>
    <w:p w14:paraId="5DE8427C" w14:textId="77777777" w:rsidR="00522F40" w:rsidRPr="003651D9" w:rsidRDefault="00F313A8" w:rsidP="00111CBC">
      <w:pPr>
        <w:pStyle w:val="AppendixHeading1"/>
        <w:rPr>
          <w:noProof w:val="0"/>
        </w:rPr>
      </w:pPr>
      <w:bookmarkStart w:id="100" w:name="_Toc445122414"/>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00"/>
    </w:p>
    <w:p w14:paraId="324B73AD"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13A18B84"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37720E5C" w14:textId="77777777" w:rsidR="00167DB7" w:rsidRPr="003651D9" w:rsidRDefault="00167DB7" w:rsidP="00461A12">
      <w:pPr>
        <w:pStyle w:val="BodyText"/>
      </w:pPr>
    </w:p>
    <w:p w14:paraId="2D9DBD3C" w14:textId="77777777" w:rsidR="00167DB7" w:rsidRPr="003651D9" w:rsidRDefault="00167DB7" w:rsidP="00461A12">
      <w:pPr>
        <w:pStyle w:val="BodyText"/>
      </w:pPr>
    </w:p>
    <w:p w14:paraId="17716A29" w14:textId="77777777" w:rsidR="00993FF5" w:rsidRPr="003651D9" w:rsidRDefault="00993FF5" w:rsidP="00461A12">
      <w:pPr>
        <w:pStyle w:val="BodyText"/>
      </w:pPr>
    </w:p>
    <w:p w14:paraId="750265AE" w14:textId="77777777" w:rsidR="00993FF5" w:rsidRPr="003651D9" w:rsidRDefault="00993FF5" w:rsidP="00993FF5">
      <w:pPr>
        <w:pStyle w:val="PartTitle"/>
      </w:pPr>
      <w:bookmarkStart w:id="101" w:name="_Toc445122415"/>
      <w:r w:rsidRPr="003651D9">
        <w:lastRenderedPageBreak/>
        <w:t>Volume 3 – Content Modules</w:t>
      </w:r>
      <w:bookmarkEnd w:id="101"/>
    </w:p>
    <w:p w14:paraId="7803CCA7" w14:textId="77777777"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14:paraId="44CF1A07" w14:textId="77777777"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14:paraId="58266605" w14:textId="77777777" w:rsidR="00170ED0" w:rsidRPr="003651D9" w:rsidRDefault="00170ED0" w:rsidP="00170ED0">
      <w:pPr>
        <w:pStyle w:val="Heading1"/>
        <w:numPr>
          <w:ilvl w:val="0"/>
          <w:numId w:val="0"/>
        </w:numPr>
        <w:ind w:left="432" w:hanging="432"/>
        <w:rPr>
          <w:noProof w:val="0"/>
        </w:rPr>
      </w:pPr>
      <w:bookmarkStart w:id="102" w:name="_Toc445122416"/>
      <w:r w:rsidRPr="003651D9">
        <w:rPr>
          <w:noProof w:val="0"/>
        </w:rPr>
        <w:lastRenderedPageBreak/>
        <w:t>5.</w:t>
      </w:r>
      <w:r w:rsidR="00291725">
        <w:rPr>
          <w:noProof w:val="0"/>
        </w:rPr>
        <w:t xml:space="preserve"> </w:t>
      </w:r>
      <w:r w:rsidRPr="003651D9">
        <w:rPr>
          <w:noProof w:val="0"/>
        </w:rPr>
        <w:t>Namespaces and Vocabularies</w:t>
      </w:r>
      <w:bookmarkEnd w:id="102"/>
    </w:p>
    <w:p w14:paraId="5424A1BC" w14:textId="77777777" w:rsidR="00701B3A" w:rsidRPr="003651D9" w:rsidRDefault="00170ED0" w:rsidP="00170ED0">
      <w:pPr>
        <w:pStyle w:val="EditorInstructions"/>
      </w:pPr>
      <w:r w:rsidRPr="003651D9">
        <w:t>Add to section 5 Namespaces and Vocabularies</w:t>
      </w:r>
      <w:bookmarkStart w:id="103" w:name="_IHEActCode_Vocabulary"/>
      <w:bookmarkStart w:id="104" w:name="_IHERoleCode_Vocabulary"/>
      <w:bookmarkEnd w:id="103"/>
      <w:bookmarkEnd w:id="104"/>
    </w:p>
    <w:p w14:paraId="1C5D93EC" w14:textId="77777777" w:rsidR="00701B3A" w:rsidRPr="003651D9" w:rsidRDefault="00170ED0" w:rsidP="00597DB2">
      <w:pPr>
        <w:pStyle w:val="AuthorInstructions"/>
      </w:pPr>
      <w:r w:rsidRPr="003651D9">
        <w:t>&lt;Note that the code systems already defined in the Technical Framework of this domain may (but not required) be replicated here just to aid in the supplement review as a standalone document</w:t>
      </w:r>
      <w:r w:rsidR="00887E40" w:rsidRPr="003651D9">
        <w:t xml:space="preserve">. </w:t>
      </w:r>
      <w:r w:rsidRPr="003651D9">
        <w:t>Also note that the Section 5 table numbers and names are already defined in the TF Vol</w:t>
      </w:r>
      <w:r w:rsidR="003651D9">
        <w:t>ume</w:t>
      </w:r>
      <w:r w:rsidRPr="003651D9">
        <w:t xml:space="preserve"> 3.&gt;</w:t>
      </w:r>
    </w:p>
    <w:p w14:paraId="4D008A6B" w14:textId="77777777" w:rsidR="00170ED0" w:rsidRPr="003651D9" w:rsidRDefault="00170ED0" w:rsidP="00170ED0">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3651D9" w14:paraId="2A809B74" w14:textId="77777777" w:rsidTr="00730E16">
        <w:trPr>
          <w:tblHeader/>
          <w:jc w:val="center"/>
        </w:trPr>
        <w:tc>
          <w:tcPr>
            <w:tcW w:w="1853" w:type="dxa"/>
            <w:shd w:val="clear" w:color="auto" w:fill="D9D9D9"/>
          </w:tcPr>
          <w:p w14:paraId="28CB01DD" w14:textId="77777777" w:rsidR="00170ED0" w:rsidRPr="003651D9" w:rsidRDefault="00170ED0" w:rsidP="00B9303B">
            <w:pPr>
              <w:pStyle w:val="TableEntryHeader"/>
              <w:rPr>
                <w:rFonts w:eastAsia="Arial Unicode MS"/>
                <w:szCs w:val="24"/>
              </w:rPr>
            </w:pPr>
            <w:r w:rsidRPr="003651D9">
              <w:t xml:space="preserve">codeSystem </w:t>
            </w:r>
          </w:p>
        </w:tc>
        <w:tc>
          <w:tcPr>
            <w:tcW w:w="2210" w:type="dxa"/>
            <w:shd w:val="clear" w:color="auto" w:fill="D9D9D9"/>
          </w:tcPr>
          <w:p w14:paraId="0F1350B5" w14:textId="77777777" w:rsidR="00170ED0" w:rsidRPr="003651D9" w:rsidRDefault="00170ED0" w:rsidP="00B9303B">
            <w:pPr>
              <w:pStyle w:val="TableEntryHeader"/>
              <w:rPr>
                <w:rFonts w:eastAsia="Arial Unicode MS"/>
                <w:szCs w:val="24"/>
              </w:rPr>
            </w:pPr>
            <w:r w:rsidRPr="003651D9">
              <w:t xml:space="preserve">codeSystemName </w:t>
            </w:r>
          </w:p>
        </w:tc>
        <w:tc>
          <w:tcPr>
            <w:tcW w:w="4503" w:type="dxa"/>
            <w:shd w:val="clear" w:color="auto" w:fill="D9D9D9"/>
          </w:tcPr>
          <w:p w14:paraId="730BE5ED"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3C50AFAA" w14:textId="77777777" w:rsidTr="00730E16">
        <w:trPr>
          <w:jc w:val="center"/>
        </w:trPr>
        <w:tc>
          <w:tcPr>
            <w:tcW w:w="1853" w:type="dxa"/>
            <w:shd w:val="clear" w:color="auto" w:fill="auto"/>
          </w:tcPr>
          <w:p w14:paraId="22D8696A"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6350CAC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2D80ABEF"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5DAE2B2F" w14:textId="77777777" w:rsidTr="00730E16">
        <w:trPr>
          <w:jc w:val="center"/>
        </w:trPr>
        <w:tc>
          <w:tcPr>
            <w:tcW w:w="1853" w:type="dxa"/>
            <w:shd w:val="clear" w:color="auto" w:fill="auto"/>
          </w:tcPr>
          <w:p w14:paraId="7E6FDD4D"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489DD4B"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57FB45B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r w:rsidR="00170ED0" w:rsidRPr="003651D9" w14:paraId="43FC124E" w14:textId="77777777" w:rsidTr="00730E16">
        <w:trPr>
          <w:jc w:val="center"/>
        </w:trPr>
        <w:tc>
          <w:tcPr>
            <w:tcW w:w="1853" w:type="dxa"/>
            <w:shd w:val="clear" w:color="auto" w:fill="auto"/>
          </w:tcPr>
          <w:p w14:paraId="7DBBA2A1"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&lt;oid or uid&gt; </w:t>
            </w:r>
          </w:p>
        </w:tc>
        <w:tc>
          <w:tcPr>
            <w:tcW w:w="2210" w:type="dxa"/>
            <w:shd w:val="clear" w:color="auto" w:fill="auto"/>
          </w:tcPr>
          <w:p w14:paraId="225B04A8"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&lt;code system name&gt; </w:t>
            </w:r>
          </w:p>
        </w:tc>
        <w:tc>
          <w:tcPr>
            <w:tcW w:w="4503" w:type="dxa"/>
            <w:shd w:val="clear" w:color="auto" w:fill="auto"/>
          </w:tcPr>
          <w:p w14:paraId="18CE78C6"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description or pointer to more detailed description&gt; </w:t>
            </w:r>
          </w:p>
        </w:tc>
      </w:tr>
    </w:tbl>
    <w:p w14:paraId="38571407" w14:textId="77777777" w:rsidR="00170ED0" w:rsidRPr="003651D9" w:rsidRDefault="00170ED0" w:rsidP="00170ED0">
      <w:pPr>
        <w:pStyle w:val="BodyText"/>
      </w:pPr>
    </w:p>
    <w:p w14:paraId="7FA81446" w14:textId="77777777" w:rsidR="00170ED0" w:rsidRPr="003651D9" w:rsidRDefault="00170ED0" w:rsidP="00170ED0">
      <w:pPr>
        <w:pStyle w:val="EditorInstructions"/>
      </w:pPr>
      <w:r w:rsidRPr="003651D9">
        <w:t>Add to section 5.1.1 IHE Format Codes</w:t>
      </w:r>
    </w:p>
    <w:p w14:paraId="6E1EC96C" w14:textId="77777777" w:rsidR="00170ED0" w:rsidRPr="003651D9" w:rsidRDefault="00170ED0" w:rsidP="00170ED0">
      <w:pPr>
        <w:pStyle w:val="BodyText"/>
        <w:rPr>
          <w:lang w:eastAsia="x-none"/>
        </w:rPr>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5"/>
        <w:gridCol w:w="2027"/>
        <w:gridCol w:w="1845"/>
        <w:gridCol w:w="1900"/>
      </w:tblGrid>
      <w:tr w:rsidR="00170ED0" w:rsidRPr="003651D9" w14:paraId="17A245A4" w14:textId="77777777" w:rsidTr="00BB76BC">
        <w:trPr>
          <w:tblHeader/>
          <w:jc w:val="center"/>
        </w:trPr>
        <w:tc>
          <w:tcPr>
            <w:tcW w:w="3655" w:type="dxa"/>
            <w:shd w:val="clear" w:color="auto" w:fill="D9D9D9"/>
          </w:tcPr>
          <w:p w14:paraId="2E222826" w14:textId="77777777" w:rsidR="00170ED0" w:rsidRPr="003651D9" w:rsidRDefault="00170ED0" w:rsidP="00B9303B">
            <w:pPr>
              <w:pStyle w:val="TableEntryHeader"/>
              <w:rPr>
                <w:rFonts w:eastAsia="Arial Unicode MS"/>
                <w:szCs w:val="24"/>
              </w:rPr>
            </w:pPr>
            <w:r w:rsidRPr="003651D9">
              <w:t xml:space="preserve">Profile </w:t>
            </w:r>
          </w:p>
        </w:tc>
        <w:tc>
          <w:tcPr>
            <w:tcW w:w="2075" w:type="dxa"/>
            <w:shd w:val="clear" w:color="auto" w:fill="D9D9D9"/>
          </w:tcPr>
          <w:p w14:paraId="6F6B13A4" w14:textId="77777777" w:rsidR="00170ED0" w:rsidRPr="003651D9" w:rsidRDefault="00170ED0" w:rsidP="00B9303B">
            <w:pPr>
              <w:pStyle w:val="TableEntryHeader"/>
              <w:rPr>
                <w:rFonts w:eastAsia="Arial Unicode MS"/>
                <w:szCs w:val="24"/>
              </w:rPr>
            </w:pPr>
            <w:r w:rsidRPr="003651D9">
              <w:t>Format Code</w:t>
            </w:r>
          </w:p>
        </w:tc>
        <w:tc>
          <w:tcPr>
            <w:tcW w:w="1888" w:type="dxa"/>
            <w:shd w:val="clear" w:color="auto" w:fill="D9D9D9"/>
          </w:tcPr>
          <w:p w14:paraId="79DD729C" w14:textId="77777777" w:rsidR="00170ED0" w:rsidRPr="003651D9" w:rsidRDefault="00170ED0" w:rsidP="00B9303B">
            <w:pPr>
              <w:pStyle w:val="TableEntryHeader"/>
              <w:rPr>
                <w:rFonts w:eastAsia="Arial Unicode MS"/>
                <w:szCs w:val="24"/>
              </w:rPr>
            </w:pPr>
            <w:r w:rsidRPr="003651D9">
              <w:t>Media Type</w:t>
            </w:r>
          </w:p>
        </w:tc>
        <w:tc>
          <w:tcPr>
            <w:tcW w:w="1945" w:type="dxa"/>
            <w:shd w:val="clear" w:color="auto" w:fill="D9D9D9"/>
          </w:tcPr>
          <w:p w14:paraId="3F82CA93"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66E21A68" w14:textId="77777777" w:rsidTr="00BB76BC">
        <w:trPr>
          <w:jc w:val="center"/>
        </w:trPr>
        <w:tc>
          <w:tcPr>
            <w:tcW w:w="3655" w:type="dxa"/>
            <w:shd w:val="clear" w:color="auto" w:fill="auto"/>
          </w:tcPr>
          <w:p w14:paraId="47566F0F" w14:textId="77777777" w:rsidR="00170ED0" w:rsidRPr="003651D9" w:rsidRDefault="00170ED0" w:rsidP="00701B3A">
            <w:pPr>
              <w:pStyle w:val="TableEntry"/>
              <w:rPr>
                <w:rFonts w:eastAsia="Arial Unicode MS"/>
              </w:rPr>
            </w:pPr>
            <w:r w:rsidRPr="003651D9">
              <w:rPr>
                <w:rFonts w:eastAsia="Arial Unicode MS"/>
              </w:rPr>
              <w:t>&lt;Profile name (profile acronym)&gt;</w:t>
            </w:r>
          </w:p>
        </w:tc>
        <w:tc>
          <w:tcPr>
            <w:tcW w:w="2075" w:type="dxa"/>
            <w:shd w:val="clear" w:color="auto" w:fill="auto"/>
          </w:tcPr>
          <w:p w14:paraId="59EF5B0E" w14:textId="77777777" w:rsidR="00170ED0" w:rsidRPr="003651D9" w:rsidRDefault="00170ED0" w:rsidP="00701B3A">
            <w:pPr>
              <w:pStyle w:val="TableEntry"/>
              <w:rPr>
                <w:rFonts w:eastAsia="Arial Unicode MS"/>
              </w:rPr>
            </w:pPr>
            <w:r w:rsidRPr="003651D9">
              <w:rPr>
                <w:rFonts w:eastAsia="Arial Unicode MS"/>
              </w:rPr>
              <w:t>&lt;urn:ihe: &gt;</w:t>
            </w:r>
          </w:p>
        </w:tc>
        <w:tc>
          <w:tcPr>
            <w:tcW w:w="1888" w:type="dxa"/>
            <w:shd w:val="clear" w:color="auto" w:fill="auto"/>
          </w:tcPr>
          <w:p w14:paraId="4E85024D" w14:textId="77777777" w:rsidR="00170ED0" w:rsidRPr="003651D9" w:rsidRDefault="00170ED0" w:rsidP="00701B3A">
            <w:pPr>
              <w:pStyle w:val="TableEntry"/>
              <w:rPr>
                <w:rFonts w:eastAsia="Arial Unicode MS"/>
              </w:rPr>
            </w:pPr>
          </w:p>
        </w:tc>
        <w:tc>
          <w:tcPr>
            <w:tcW w:w="1945" w:type="dxa"/>
            <w:shd w:val="clear" w:color="auto" w:fill="auto"/>
          </w:tcPr>
          <w:p w14:paraId="5FB6121F" w14:textId="77777777" w:rsidR="00170ED0" w:rsidRPr="003651D9" w:rsidRDefault="00170ED0" w:rsidP="00701B3A">
            <w:pPr>
              <w:pStyle w:val="TableEntry"/>
              <w:rPr>
                <w:rFonts w:eastAsia="Arial Unicode MS"/>
              </w:rPr>
            </w:pPr>
            <w:r w:rsidRPr="003651D9">
              <w:rPr>
                <w:rFonts w:eastAsia="Arial Unicode MS"/>
              </w:rPr>
              <w:t>&lt;oids&gt;</w:t>
            </w:r>
          </w:p>
        </w:tc>
      </w:tr>
      <w:tr w:rsidR="00170ED0" w:rsidRPr="003651D9" w14:paraId="393FD977" w14:textId="77777777" w:rsidTr="00BB76BC">
        <w:trPr>
          <w:jc w:val="center"/>
        </w:trPr>
        <w:tc>
          <w:tcPr>
            <w:tcW w:w="3655" w:type="dxa"/>
            <w:shd w:val="clear" w:color="auto" w:fill="auto"/>
          </w:tcPr>
          <w:p w14:paraId="0B1BFE3F" w14:textId="77777777" w:rsidR="00170ED0" w:rsidRPr="003651D9" w:rsidRDefault="00170ED0" w:rsidP="00701B3A">
            <w:pPr>
              <w:pStyle w:val="TableEntry"/>
              <w:rPr>
                <w:rFonts w:eastAsia="Arial Unicode MS"/>
              </w:rPr>
            </w:pPr>
          </w:p>
        </w:tc>
        <w:tc>
          <w:tcPr>
            <w:tcW w:w="2075" w:type="dxa"/>
            <w:shd w:val="clear" w:color="auto" w:fill="auto"/>
          </w:tcPr>
          <w:p w14:paraId="4BF57108" w14:textId="77777777" w:rsidR="00170ED0" w:rsidRPr="003651D9" w:rsidRDefault="00170ED0" w:rsidP="00701B3A">
            <w:pPr>
              <w:pStyle w:val="TableEntry"/>
              <w:rPr>
                <w:rFonts w:eastAsia="Arial Unicode MS"/>
              </w:rPr>
            </w:pPr>
          </w:p>
        </w:tc>
        <w:tc>
          <w:tcPr>
            <w:tcW w:w="1888" w:type="dxa"/>
            <w:shd w:val="clear" w:color="auto" w:fill="auto"/>
          </w:tcPr>
          <w:p w14:paraId="21FE17F3" w14:textId="77777777" w:rsidR="00170ED0" w:rsidRPr="003651D9" w:rsidRDefault="00170ED0" w:rsidP="00701B3A">
            <w:pPr>
              <w:pStyle w:val="TableEntry"/>
              <w:rPr>
                <w:rFonts w:eastAsia="Arial Unicode MS"/>
              </w:rPr>
            </w:pPr>
          </w:p>
        </w:tc>
        <w:tc>
          <w:tcPr>
            <w:tcW w:w="1945" w:type="dxa"/>
            <w:shd w:val="clear" w:color="auto" w:fill="auto"/>
          </w:tcPr>
          <w:p w14:paraId="2BE9892A" w14:textId="77777777" w:rsidR="00170ED0" w:rsidRPr="003651D9" w:rsidRDefault="00170ED0" w:rsidP="00701B3A">
            <w:pPr>
              <w:pStyle w:val="TableEntry"/>
              <w:rPr>
                <w:rFonts w:eastAsia="Arial Unicode MS"/>
              </w:rPr>
            </w:pPr>
          </w:p>
        </w:tc>
      </w:tr>
      <w:tr w:rsidR="00170ED0" w:rsidRPr="003651D9" w14:paraId="7AC7C4A8" w14:textId="77777777" w:rsidTr="00BB76BC">
        <w:trPr>
          <w:jc w:val="center"/>
        </w:trPr>
        <w:tc>
          <w:tcPr>
            <w:tcW w:w="3655" w:type="dxa"/>
            <w:shd w:val="clear" w:color="auto" w:fill="auto"/>
          </w:tcPr>
          <w:p w14:paraId="61866F76" w14:textId="77777777" w:rsidR="00170ED0" w:rsidRPr="003651D9" w:rsidRDefault="00170ED0" w:rsidP="00701B3A">
            <w:pPr>
              <w:pStyle w:val="TableEntry"/>
              <w:rPr>
                <w:rFonts w:eastAsia="Arial Unicode MS"/>
              </w:rPr>
            </w:pPr>
          </w:p>
        </w:tc>
        <w:tc>
          <w:tcPr>
            <w:tcW w:w="2075" w:type="dxa"/>
            <w:shd w:val="clear" w:color="auto" w:fill="auto"/>
          </w:tcPr>
          <w:p w14:paraId="7D6EFBC6" w14:textId="77777777" w:rsidR="00170ED0" w:rsidRPr="003651D9" w:rsidRDefault="00170ED0" w:rsidP="00701B3A">
            <w:pPr>
              <w:pStyle w:val="TableEntry"/>
              <w:rPr>
                <w:rFonts w:eastAsia="Arial Unicode MS"/>
              </w:rPr>
            </w:pPr>
          </w:p>
        </w:tc>
        <w:tc>
          <w:tcPr>
            <w:tcW w:w="1888" w:type="dxa"/>
            <w:shd w:val="clear" w:color="auto" w:fill="auto"/>
          </w:tcPr>
          <w:p w14:paraId="25BDC914" w14:textId="77777777" w:rsidR="00170ED0" w:rsidRPr="003651D9" w:rsidRDefault="00170ED0" w:rsidP="00701B3A">
            <w:pPr>
              <w:pStyle w:val="TableEntry"/>
              <w:rPr>
                <w:rFonts w:eastAsia="Arial Unicode MS"/>
              </w:rPr>
            </w:pPr>
          </w:p>
        </w:tc>
        <w:tc>
          <w:tcPr>
            <w:tcW w:w="1945" w:type="dxa"/>
            <w:shd w:val="clear" w:color="auto" w:fill="auto"/>
          </w:tcPr>
          <w:p w14:paraId="7CD7B856" w14:textId="77777777" w:rsidR="00170ED0" w:rsidRPr="003651D9" w:rsidRDefault="00170ED0" w:rsidP="00701B3A">
            <w:pPr>
              <w:pStyle w:val="TableEntry"/>
              <w:rPr>
                <w:rFonts w:eastAsia="Arial Unicode MS"/>
              </w:rPr>
            </w:pPr>
          </w:p>
        </w:tc>
      </w:tr>
    </w:tbl>
    <w:p w14:paraId="5CD06654" w14:textId="77777777" w:rsidR="00170ED0" w:rsidRPr="003651D9" w:rsidRDefault="00170ED0" w:rsidP="00170ED0">
      <w:pPr>
        <w:pStyle w:val="BodyText"/>
      </w:pPr>
    </w:p>
    <w:p w14:paraId="41F283C0" w14:textId="77777777" w:rsidR="00170ED0" w:rsidRPr="003651D9" w:rsidRDefault="00170ED0" w:rsidP="00170ED0">
      <w:pPr>
        <w:pStyle w:val="EditorInstructions"/>
      </w:pPr>
      <w:r w:rsidRPr="003651D9">
        <w:t xml:space="preserve">Add to section </w:t>
      </w:r>
      <w:r w:rsidR="003F3E4A" w:rsidRPr="003651D9">
        <w:t>5.1.2 IHE</w:t>
      </w:r>
      <w:r w:rsidRPr="003651D9">
        <w:t xml:space="preserve"> ActCode Vocabulary</w:t>
      </w:r>
    </w:p>
    <w:p w14:paraId="0FB5316C" w14:textId="77777777" w:rsidR="00170ED0" w:rsidRPr="003651D9" w:rsidRDefault="00170ED0" w:rsidP="00170ED0">
      <w:pPr>
        <w:pStyle w:val="BodyText"/>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91"/>
        <w:gridCol w:w="6317"/>
      </w:tblGrid>
      <w:tr w:rsidR="00170ED0" w:rsidRPr="003651D9" w14:paraId="6640A68E" w14:textId="77777777" w:rsidTr="00BB76BC">
        <w:trPr>
          <w:jc w:val="center"/>
        </w:trPr>
        <w:tc>
          <w:tcPr>
            <w:tcW w:w="1420" w:type="dxa"/>
            <w:shd w:val="clear" w:color="auto" w:fill="D9D9D9"/>
          </w:tcPr>
          <w:p w14:paraId="3535B974" w14:textId="77777777" w:rsidR="00170ED0" w:rsidRPr="003651D9" w:rsidRDefault="00170ED0" w:rsidP="00B9303B">
            <w:pPr>
              <w:pStyle w:val="TableEntryHeader"/>
              <w:rPr>
                <w:rFonts w:eastAsia="Arial Unicode MS"/>
                <w:szCs w:val="24"/>
              </w:rPr>
            </w:pPr>
            <w:r w:rsidRPr="003651D9">
              <w:t xml:space="preserve">Code </w:t>
            </w:r>
          </w:p>
        </w:tc>
        <w:tc>
          <w:tcPr>
            <w:tcW w:w="6474" w:type="dxa"/>
            <w:shd w:val="clear" w:color="auto" w:fill="D9D9D9"/>
          </w:tcPr>
          <w:p w14:paraId="691859F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74BB4255" w14:textId="77777777" w:rsidTr="00BB76BC">
        <w:trPr>
          <w:jc w:val="center"/>
        </w:trPr>
        <w:tc>
          <w:tcPr>
            <w:tcW w:w="1420" w:type="dxa"/>
            <w:shd w:val="clear" w:color="auto" w:fill="auto"/>
          </w:tcPr>
          <w:p w14:paraId="59429483"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A485A40"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85677A" w14:textId="77777777" w:rsidTr="00BB76BC">
        <w:trPr>
          <w:jc w:val="center"/>
        </w:trPr>
        <w:tc>
          <w:tcPr>
            <w:tcW w:w="1420" w:type="dxa"/>
            <w:shd w:val="clear" w:color="auto" w:fill="auto"/>
          </w:tcPr>
          <w:p w14:paraId="4EECA519"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67869169"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r w:rsidR="00170ED0" w:rsidRPr="003651D9" w14:paraId="30FCFD45" w14:textId="77777777" w:rsidTr="00BB76BC">
        <w:trPr>
          <w:jc w:val="center"/>
        </w:trPr>
        <w:tc>
          <w:tcPr>
            <w:tcW w:w="1420" w:type="dxa"/>
            <w:shd w:val="clear" w:color="auto" w:fill="auto"/>
          </w:tcPr>
          <w:p w14:paraId="08DF703E" w14:textId="77777777" w:rsidR="00170ED0" w:rsidRPr="003651D9" w:rsidRDefault="00170ED0" w:rsidP="00B9303B">
            <w:pPr>
              <w:pStyle w:val="TableEntry"/>
              <w:rPr>
                <w:rFonts w:ascii="Arial Unicode MS" w:eastAsia="Arial Unicode MS" w:hAnsi="Arial Unicode MS" w:cs="Arial Unicode MS"/>
                <w:sz w:val="24"/>
                <w:szCs w:val="24"/>
              </w:rPr>
            </w:pPr>
            <w:r w:rsidRPr="003651D9">
              <w:t>&lt;Code name&gt;</w:t>
            </w:r>
          </w:p>
        </w:tc>
        <w:tc>
          <w:tcPr>
            <w:tcW w:w="6474" w:type="dxa"/>
            <w:shd w:val="clear" w:color="auto" w:fill="auto"/>
          </w:tcPr>
          <w:p w14:paraId="7EE1A17C" w14:textId="77777777" w:rsidR="00170ED0" w:rsidRPr="003651D9" w:rsidRDefault="00170ED0" w:rsidP="00B9303B">
            <w:pPr>
              <w:pStyle w:val="TableEntry"/>
              <w:rPr>
                <w:rFonts w:ascii="Arial Unicode MS" w:eastAsia="Arial Unicode MS" w:hAnsi="Arial Unicode MS" w:cs="Arial Unicode MS"/>
                <w:sz w:val="24"/>
                <w:szCs w:val="24"/>
              </w:rPr>
            </w:pPr>
            <w:r w:rsidRPr="003651D9">
              <w:t xml:space="preserve">&lt;short one sentence description or reference to longer description (not preferred)&gt; </w:t>
            </w:r>
          </w:p>
        </w:tc>
      </w:tr>
    </w:tbl>
    <w:p w14:paraId="748D1735" w14:textId="77777777" w:rsidR="00170ED0" w:rsidRPr="003651D9" w:rsidRDefault="00170ED0" w:rsidP="00170ED0">
      <w:pPr>
        <w:pStyle w:val="BodyText"/>
      </w:pPr>
    </w:p>
    <w:p w14:paraId="63C02F9B" w14:textId="77777777" w:rsidR="00170ED0" w:rsidRPr="003651D9" w:rsidRDefault="00170ED0" w:rsidP="00170ED0">
      <w:pPr>
        <w:pStyle w:val="EditorInstructions"/>
      </w:pPr>
      <w:r w:rsidRPr="003651D9">
        <w:t xml:space="preserve">Add to section </w:t>
      </w:r>
      <w:r w:rsidR="003F3E4A" w:rsidRPr="003651D9">
        <w:t>5.1.3 IHE</w:t>
      </w:r>
      <w:r w:rsidRPr="003651D9">
        <w:t xml:space="preserve"> RoleCode Vocabulary</w:t>
      </w:r>
    </w:p>
    <w:p w14:paraId="5EEF481D" w14:textId="77777777" w:rsidR="00170ED0" w:rsidRPr="003651D9" w:rsidRDefault="00170ED0" w:rsidP="00170ED0">
      <w:pPr>
        <w:pStyle w:val="BodyText"/>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78"/>
        <w:gridCol w:w="5933"/>
      </w:tblGrid>
      <w:tr w:rsidR="00170ED0" w:rsidRPr="003651D9" w14:paraId="3EEA888F" w14:textId="77777777" w:rsidTr="00BB76BC">
        <w:trPr>
          <w:tblHeader/>
          <w:jc w:val="center"/>
        </w:trPr>
        <w:tc>
          <w:tcPr>
            <w:tcW w:w="1715" w:type="dxa"/>
            <w:shd w:val="clear" w:color="auto" w:fill="D9D9D9"/>
          </w:tcPr>
          <w:p w14:paraId="1CAE7593" w14:textId="77777777" w:rsidR="00170ED0" w:rsidRPr="003651D9" w:rsidRDefault="00170ED0" w:rsidP="00B9303B">
            <w:pPr>
              <w:pStyle w:val="TableEntryHeader"/>
              <w:rPr>
                <w:rFonts w:eastAsia="Arial Unicode MS"/>
                <w:szCs w:val="24"/>
              </w:rPr>
            </w:pPr>
            <w:r w:rsidRPr="003651D9">
              <w:t xml:space="preserve">Code </w:t>
            </w:r>
          </w:p>
        </w:tc>
        <w:tc>
          <w:tcPr>
            <w:tcW w:w="6080" w:type="dxa"/>
            <w:shd w:val="clear" w:color="auto" w:fill="D9D9D9"/>
          </w:tcPr>
          <w:p w14:paraId="6BE15799"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6B64FEEA" w14:textId="77777777" w:rsidTr="00BB76BC">
        <w:trPr>
          <w:jc w:val="center"/>
        </w:trPr>
        <w:tc>
          <w:tcPr>
            <w:tcW w:w="1715" w:type="dxa"/>
            <w:shd w:val="clear" w:color="auto" w:fill="auto"/>
          </w:tcPr>
          <w:p w14:paraId="4685B914"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131A1A05"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2B0C736A" w14:textId="77777777" w:rsidTr="00BB76BC">
        <w:trPr>
          <w:jc w:val="center"/>
        </w:trPr>
        <w:tc>
          <w:tcPr>
            <w:tcW w:w="1715" w:type="dxa"/>
            <w:shd w:val="clear" w:color="auto" w:fill="auto"/>
          </w:tcPr>
          <w:p w14:paraId="1C9453B1" w14:textId="77777777" w:rsidR="00170ED0" w:rsidRPr="003651D9" w:rsidRDefault="00170ED0" w:rsidP="00B9303B">
            <w:pPr>
              <w:pStyle w:val="TableEntry"/>
              <w:rPr>
                <w:rFonts w:ascii="Arial Unicode MS" w:eastAsia="Arial Unicode MS" w:hAnsi="Arial Unicode MS" w:cs="Arial Unicode MS"/>
                <w:sz w:val="24"/>
                <w:szCs w:val="24"/>
              </w:rPr>
            </w:pPr>
            <w:r w:rsidRPr="003651D9">
              <w:t>&lt;name of role&gt;</w:t>
            </w:r>
          </w:p>
        </w:tc>
        <w:tc>
          <w:tcPr>
            <w:tcW w:w="6080" w:type="dxa"/>
            <w:shd w:val="clear" w:color="auto" w:fill="auto"/>
          </w:tcPr>
          <w:p w14:paraId="015B6A5F"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r w:rsidR="00170ED0" w:rsidRPr="003651D9" w14:paraId="76634D8A" w14:textId="77777777" w:rsidTr="00BB76BC">
        <w:trPr>
          <w:jc w:val="center"/>
        </w:trPr>
        <w:tc>
          <w:tcPr>
            <w:tcW w:w="1715" w:type="dxa"/>
            <w:shd w:val="clear" w:color="auto" w:fill="auto"/>
          </w:tcPr>
          <w:p w14:paraId="17B46621" w14:textId="77777777" w:rsidR="00170ED0" w:rsidRPr="003651D9" w:rsidRDefault="00170ED0" w:rsidP="00B9303B">
            <w:pPr>
              <w:pStyle w:val="TableEntry"/>
              <w:rPr>
                <w:rFonts w:ascii="Arial Unicode MS" w:eastAsia="Arial Unicode MS" w:hAnsi="Arial Unicode MS" w:cs="Arial Unicode MS"/>
                <w:sz w:val="24"/>
                <w:szCs w:val="24"/>
              </w:rPr>
            </w:pPr>
            <w:r w:rsidRPr="003651D9">
              <w:lastRenderedPageBreak/>
              <w:t>&lt;name of role&gt;</w:t>
            </w:r>
          </w:p>
        </w:tc>
        <w:tc>
          <w:tcPr>
            <w:tcW w:w="6080" w:type="dxa"/>
            <w:shd w:val="clear" w:color="auto" w:fill="auto"/>
          </w:tcPr>
          <w:p w14:paraId="7EBEBCF0" w14:textId="77777777" w:rsidR="00170ED0" w:rsidRPr="003651D9" w:rsidRDefault="00170ED0" w:rsidP="00B9303B">
            <w:pPr>
              <w:pStyle w:val="TableEntry"/>
              <w:rPr>
                <w:rFonts w:ascii="Arial Unicode MS" w:eastAsia="Arial Unicode MS" w:hAnsi="Arial Unicode MS" w:cs="Arial Unicode MS"/>
                <w:sz w:val="24"/>
                <w:szCs w:val="24"/>
              </w:rPr>
            </w:pPr>
            <w:r w:rsidRPr="003651D9">
              <w:t>&lt;Short, one sentence description of role or reference to more info.&gt;</w:t>
            </w:r>
          </w:p>
        </w:tc>
      </w:tr>
    </w:tbl>
    <w:p w14:paraId="5AA2A396" w14:textId="77777777" w:rsidR="008D45BC" w:rsidRPr="003651D9" w:rsidRDefault="00170ED0" w:rsidP="003D5A68">
      <w:pPr>
        <w:pStyle w:val="Heading1"/>
        <w:numPr>
          <w:ilvl w:val="0"/>
          <w:numId w:val="0"/>
        </w:numPr>
        <w:ind w:left="432" w:hanging="432"/>
        <w:rPr>
          <w:noProof w:val="0"/>
        </w:rPr>
      </w:pPr>
      <w:bookmarkStart w:id="105" w:name="_Toc445122417"/>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05"/>
    </w:p>
    <w:p w14:paraId="2C6AA675" w14:textId="77777777"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14:paraId="12809EBD" w14:textId="77777777"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14:paraId="6B567008" w14:textId="77777777" w:rsidR="00993FF5" w:rsidRPr="003651D9" w:rsidRDefault="008D45BC" w:rsidP="00993FF5">
      <w:pPr>
        <w:pStyle w:val="Heading2"/>
        <w:numPr>
          <w:ilvl w:val="0"/>
          <w:numId w:val="0"/>
        </w:numPr>
        <w:rPr>
          <w:noProof w:val="0"/>
        </w:rPr>
      </w:pPr>
      <w:bookmarkStart w:id="106" w:name="_Toc445122418"/>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06"/>
    </w:p>
    <w:p w14:paraId="6E14C5A9" w14:textId="77777777"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14:paraId="2DEFCDD2" w14:textId="77777777" w:rsidR="003D5A68" w:rsidRPr="003651D9" w:rsidRDefault="003D5A68" w:rsidP="00597DB2">
      <w:pPr>
        <w:pStyle w:val="AuthorInstructions"/>
      </w:pPr>
      <w:r w:rsidRPr="003651D9">
        <w:t>&lt;This CDA Content Module template is divided into four parts:</w:t>
      </w:r>
      <w:r w:rsidR="005F3FB5">
        <w:t xml:space="preserve"> </w:t>
      </w:r>
    </w:p>
    <w:p w14:paraId="63B7BAA4" w14:textId="77777777"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14:paraId="1A801F1D" w14:textId="77777777"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14:paraId="403666D7" w14:textId="77777777"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14:paraId="02140EA4" w14:textId="77777777"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14:paraId="56825676" w14:textId="77777777"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14:paraId="613BBF24" w14:textId="77777777"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14:paraId="4C20A37D" w14:textId="77777777" w:rsidR="00B9308F" w:rsidRPr="003651D9" w:rsidRDefault="00B9308F" w:rsidP="00993FF5">
      <w:pPr>
        <w:pStyle w:val="BodyText"/>
      </w:pPr>
    </w:p>
    <w:p w14:paraId="1B2CE354" w14:textId="77777777" w:rsidR="0022261E" w:rsidRPr="003651D9" w:rsidRDefault="0022261E" w:rsidP="0022261E">
      <w:pPr>
        <w:pStyle w:val="EditorInstructions"/>
      </w:pPr>
      <w:r w:rsidRPr="003651D9">
        <w:t>Add to section 6.3.1</w:t>
      </w:r>
      <w:r w:rsidR="00522F40" w:rsidRPr="003651D9">
        <w:t xml:space="preserve">.D </w:t>
      </w:r>
      <w:r w:rsidRPr="003651D9">
        <w:t>Document Content Modules</w:t>
      </w:r>
    </w:p>
    <w:p w14:paraId="2419DD17" w14:textId="77777777"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14:paraId="0F439174" w14:textId="77777777" w:rsidR="0022261E" w:rsidRPr="003651D9" w:rsidRDefault="0022261E" w:rsidP="0022261E">
      <w:pPr>
        <w:pStyle w:val="BodyText"/>
        <w:rPr>
          <w:lang w:eastAsia="x-none"/>
        </w:rPr>
      </w:pPr>
    </w:p>
    <w:p w14:paraId="2E2FB74E" w14:textId="77777777" w:rsidR="0022261E" w:rsidRPr="003651D9" w:rsidRDefault="00774B6B" w:rsidP="000807AC">
      <w:pPr>
        <w:pStyle w:val="Heading4"/>
        <w:numPr>
          <w:ilvl w:val="0"/>
          <w:numId w:val="0"/>
        </w:numPr>
        <w:ind w:left="864" w:hanging="864"/>
        <w:rPr>
          <w:noProof w:val="0"/>
        </w:rPr>
      </w:pPr>
      <w:bookmarkStart w:id="107" w:name="_Toc445122419"/>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07"/>
      <w:r w:rsidR="00803E2D" w:rsidRPr="003651D9">
        <w:rPr>
          <w:noProof w:val="0"/>
        </w:rPr>
        <w:t xml:space="preserve"> </w:t>
      </w:r>
    </w:p>
    <w:p w14:paraId="7797EC98" w14:textId="77777777" w:rsidR="0022261E" w:rsidRPr="003651D9" w:rsidRDefault="0022261E" w:rsidP="0097454A">
      <w:pPr>
        <w:pStyle w:val="Heading5"/>
        <w:numPr>
          <w:ilvl w:val="0"/>
          <w:numId w:val="0"/>
        </w:numPr>
        <w:rPr>
          <w:noProof w:val="0"/>
        </w:rPr>
      </w:pPr>
      <w:bookmarkStart w:id="108" w:name="_Toc445122420"/>
      <w:r w:rsidRPr="003651D9">
        <w:rPr>
          <w:noProof w:val="0"/>
        </w:rPr>
        <w:t>6.3.1.</w:t>
      </w:r>
      <w:r w:rsidR="008D45BC" w:rsidRPr="003651D9">
        <w:rPr>
          <w:noProof w:val="0"/>
        </w:rPr>
        <w:t>D</w:t>
      </w:r>
      <w:r w:rsidRPr="003651D9">
        <w:rPr>
          <w:noProof w:val="0"/>
        </w:rPr>
        <w:t>.1 Format Code</w:t>
      </w:r>
      <w:bookmarkEnd w:id="108"/>
    </w:p>
    <w:p w14:paraId="1A5C8B71" w14:textId="77777777" w:rsidR="00665D8F" w:rsidRPr="003651D9" w:rsidRDefault="00665D8F" w:rsidP="00665D8F">
      <w:pPr>
        <w:rPr>
          <w:bCs/>
        </w:rPr>
      </w:pPr>
      <w:r w:rsidRPr="003651D9">
        <w:t xml:space="preserve">The XDSDocumentEntry format code for this content is </w:t>
      </w:r>
      <w:r w:rsidRPr="003651D9">
        <w:rPr>
          <w:b/>
          <w:bCs/>
        </w:rPr>
        <w:t>urn:ihe:</w:t>
      </w:r>
      <w:r w:rsidR="006C242B" w:rsidRPr="003651D9">
        <w:rPr>
          <w:b/>
          <w:bCs/>
        </w:rPr>
        <w:t xml:space="preserve">xxx:xxx:year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14:paraId="6B5E2A37" w14:textId="77777777" w:rsidR="00BB65D8" w:rsidRPr="003651D9" w:rsidRDefault="00BB65D8" w:rsidP="00BB65D8">
      <w:pPr>
        <w:pStyle w:val="Heading5"/>
        <w:numPr>
          <w:ilvl w:val="0"/>
          <w:numId w:val="0"/>
        </w:numPr>
        <w:rPr>
          <w:noProof w:val="0"/>
        </w:rPr>
      </w:pPr>
      <w:bookmarkStart w:id="109" w:name="_Toc445122421"/>
      <w:r w:rsidRPr="003651D9">
        <w:rPr>
          <w:noProof w:val="0"/>
        </w:rPr>
        <w:t>6.3.1.</w:t>
      </w:r>
      <w:r w:rsidR="008D45BC" w:rsidRPr="003651D9">
        <w:rPr>
          <w:noProof w:val="0"/>
        </w:rPr>
        <w:t>D</w:t>
      </w:r>
      <w:r w:rsidRPr="003651D9">
        <w:rPr>
          <w:noProof w:val="0"/>
        </w:rPr>
        <w:t>.2 Parent Template</w:t>
      </w:r>
      <w:bookmarkEnd w:id="109"/>
    </w:p>
    <w:p w14:paraId="16867AB7" w14:textId="77777777"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14:paraId="401E8656" w14:textId="77777777"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14:paraId="6E14727F" w14:textId="77777777" w:rsidR="00665D8F" w:rsidRPr="003651D9" w:rsidRDefault="006C242B" w:rsidP="00BB76BC">
      <w:pPr>
        <w:pStyle w:val="BodyText"/>
        <w:ind w:left="720"/>
      </w:pPr>
      <w:r w:rsidRPr="003651D9">
        <w:t>&lt;</w:t>
      </w:r>
      <w:r w:rsidR="00940FC7">
        <w:t>e.g.,</w:t>
      </w:r>
      <w:r w:rsidRPr="003651D9">
        <w:t xml:space="preserve"> </w:t>
      </w:r>
      <w:r w:rsidR="00665D8F" w:rsidRPr="003651D9">
        <w:t>Note: The Medical Document includes requirements for various header elements; name, addr and telecom elements for identified persons and organizations; and basic participations record target, author, and legal authenticator</w:t>
      </w:r>
      <w:r w:rsidR="00887E40" w:rsidRPr="003651D9">
        <w:t>.</w:t>
      </w:r>
      <w:r w:rsidRPr="003651D9">
        <w:t>&gt;</w:t>
      </w:r>
    </w:p>
    <w:p w14:paraId="21796980" w14:textId="77777777"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14:paraId="49D1149D" w14:textId="77777777"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This document is not a specialization of the HL7 Basic Diagnostic Imaging Report template due to conflicts with two Procedure Note requirements (format of serviceEvent/effectiveTime, and title on DICOM Catalogue section)</w:t>
      </w:r>
      <w:r w:rsidR="00887E40" w:rsidRPr="003651D9">
        <w:t xml:space="preserve">. </w:t>
      </w:r>
      <w:r w:rsidR="00665D8F" w:rsidRPr="003651D9">
        <w:t>When and if these are resolved, an instance may also comply to the Diagnostic Imaging Report.</w:t>
      </w:r>
      <w:r w:rsidRPr="003651D9">
        <w:t>&gt;</w:t>
      </w:r>
    </w:p>
    <w:p w14:paraId="75109EF4" w14:textId="77777777" w:rsidR="00BB65D8" w:rsidRPr="003651D9" w:rsidRDefault="00BB65D8" w:rsidP="00BB65D8">
      <w:pPr>
        <w:pStyle w:val="Heading5"/>
        <w:numPr>
          <w:ilvl w:val="0"/>
          <w:numId w:val="0"/>
        </w:numPr>
        <w:rPr>
          <w:noProof w:val="0"/>
        </w:rPr>
      </w:pPr>
      <w:bookmarkStart w:id="110" w:name="_Toc445122422"/>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10"/>
    </w:p>
    <w:p w14:paraId="19AEE144" w14:textId="77777777" w:rsidR="0032060B" w:rsidRPr="003651D9" w:rsidRDefault="0032060B" w:rsidP="00597DB2">
      <w:pPr>
        <w:pStyle w:val="AuthorInstructions"/>
      </w:pPr>
      <w:r w:rsidRPr="003651D9">
        <w:t>&lt;</w:t>
      </w:r>
      <w:r w:rsidR="001F68C9" w:rsidRPr="003651D9">
        <w:t>Identify ALL standards referenced by THIS content module.&gt;</w:t>
      </w:r>
    </w:p>
    <w:p w14:paraId="6504B376"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006593D5" w14:textId="77777777" w:rsidR="001F68C9" w:rsidRPr="003651D9" w:rsidRDefault="001F68C9" w:rsidP="0032060B">
      <w:pPr>
        <w:pStyle w:val="BodyText"/>
        <w:rPr>
          <w:highlight w:val="yellow"/>
        </w:rPr>
      </w:pPr>
    </w:p>
    <w:p w14:paraId="53E4FD50" w14:textId="77777777"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14:paraId="35B8B66F" w14:textId="77777777" w:rsidTr="00CF508D">
        <w:trPr>
          <w:cantSplit/>
          <w:tblHeader/>
        </w:trPr>
        <w:tc>
          <w:tcPr>
            <w:tcW w:w="1368" w:type="dxa"/>
            <w:shd w:val="clear" w:color="auto" w:fill="D9D9D9"/>
          </w:tcPr>
          <w:p w14:paraId="12D6C2FA" w14:textId="77777777" w:rsidR="00665D8F" w:rsidRPr="003651D9" w:rsidRDefault="00665D8F" w:rsidP="00730E16">
            <w:pPr>
              <w:pStyle w:val="TableEntryHeader"/>
            </w:pPr>
            <w:r w:rsidRPr="003651D9">
              <w:t>Abbreviation</w:t>
            </w:r>
          </w:p>
        </w:tc>
        <w:tc>
          <w:tcPr>
            <w:tcW w:w="4500" w:type="dxa"/>
            <w:shd w:val="clear" w:color="auto" w:fill="D9D9D9"/>
          </w:tcPr>
          <w:p w14:paraId="5402BBAC" w14:textId="77777777" w:rsidR="00665D8F" w:rsidRPr="003651D9" w:rsidRDefault="00665D8F" w:rsidP="001F68C9">
            <w:pPr>
              <w:pStyle w:val="TableEntryHeader"/>
            </w:pPr>
            <w:r w:rsidRPr="003651D9">
              <w:t>Title</w:t>
            </w:r>
          </w:p>
        </w:tc>
        <w:tc>
          <w:tcPr>
            <w:tcW w:w="3708" w:type="dxa"/>
            <w:shd w:val="clear" w:color="auto" w:fill="D9D9D9"/>
          </w:tcPr>
          <w:p w14:paraId="07E6A0EF" w14:textId="77777777" w:rsidR="00665D8F" w:rsidRPr="003651D9" w:rsidRDefault="00665D8F" w:rsidP="00CF508D">
            <w:pPr>
              <w:pStyle w:val="TableEntryHeader"/>
            </w:pPr>
            <w:r w:rsidRPr="003651D9">
              <w:t>URL</w:t>
            </w:r>
          </w:p>
        </w:tc>
      </w:tr>
      <w:tr w:rsidR="00665D8F" w:rsidRPr="003651D9" w14:paraId="725903DB" w14:textId="77777777" w:rsidTr="00CF508D">
        <w:trPr>
          <w:cantSplit/>
        </w:trPr>
        <w:tc>
          <w:tcPr>
            <w:tcW w:w="1368" w:type="dxa"/>
            <w:shd w:val="clear" w:color="auto" w:fill="auto"/>
          </w:tcPr>
          <w:p w14:paraId="0A3B905A" w14:textId="77777777" w:rsidR="00665D8F" w:rsidRPr="003651D9" w:rsidRDefault="0032060B" w:rsidP="00597DB2">
            <w:pPr>
              <w:pStyle w:val="TableEntry"/>
            </w:pPr>
            <w:r w:rsidRPr="003651D9">
              <w:t>&lt;abbreviated name of standard&gt;</w:t>
            </w:r>
          </w:p>
        </w:tc>
        <w:tc>
          <w:tcPr>
            <w:tcW w:w="4500" w:type="dxa"/>
            <w:shd w:val="clear" w:color="auto" w:fill="auto"/>
          </w:tcPr>
          <w:p w14:paraId="2A1D7FDF" w14:textId="77777777" w:rsidR="00665D8F" w:rsidRPr="003651D9" w:rsidRDefault="0032060B" w:rsidP="00597DB2">
            <w:pPr>
              <w:pStyle w:val="TableEntry"/>
            </w:pPr>
            <w:r w:rsidRPr="003651D9">
              <w:t>&lt;full name of standard&gt;</w:t>
            </w:r>
          </w:p>
        </w:tc>
        <w:tc>
          <w:tcPr>
            <w:tcW w:w="3708" w:type="dxa"/>
            <w:shd w:val="clear" w:color="auto" w:fill="auto"/>
          </w:tcPr>
          <w:p w14:paraId="48BF6A2C" w14:textId="77777777" w:rsidR="00665D8F" w:rsidRPr="003651D9" w:rsidRDefault="0032060B" w:rsidP="00597DB2">
            <w:pPr>
              <w:pStyle w:val="TableEntry"/>
              <w:rPr>
                <w:sz w:val="20"/>
              </w:rPr>
            </w:pPr>
            <w:r w:rsidRPr="003651D9">
              <w:rPr>
                <w:sz w:val="20"/>
              </w:rPr>
              <w:t>&lt;link to standard&gt;</w:t>
            </w:r>
          </w:p>
        </w:tc>
      </w:tr>
      <w:tr w:rsidR="0032060B" w:rsidRPr="003651D9" w14:paraId="7B614BEC" w14:textId="77777777" w:rsidTr="00CF508D">
        <w:trPr>
          <w:cantSplit/>
        </w:trPr>
        <w:tc>
          <w:tcPr>
            <w:tcW w:w="1368" w:type="dxa"/>
            <w:shd w:val="clear" w:color="auto" w:fill="auto"/>
          </w:tcPr>
          <w:p w14:paraId="5BF5DBA6" w14:textId="77777777" w:rsidR="0032060B" w:rsidRPr="003651D9" w:rsidRDefault="0032060B" w:rsidP="00597DB2">
            <w:pPr>
              <w:pStyle w:val="TableEntry"/>
            </w:pPr>
            <w:r w:rsidRPr="003651D9">
              <w:t>&lt;abbreviated name of standard&gt;</w:t>
            </w:r>
          </w:p>
        </w:tc>
        <w:tc>
          <w:tcPr>
            <w:tcW w:w="4500" w:type="dxa"/>
            <w:shd w:val="clear" w:color="auto" w:fill="auto"/>
          </w:tcPr>
          <w:p w14:paraId="01F84926" w14:textId="77777777" w:rsidR="0032060B" w:rsidRPr="003651D9" w:rsidRDefault="0032060B" w:rsidP="00597DB2">
            <w:pPr>
              <w:pStyle w:val="TableEntry"/>
            </w:pPr>
            <w:r w:rsidRPr="003651D9">
              <w:t>&lt;full name of standard&gt;</w:t>
            </w:r>
          </w:p>
        </w:tc>
        <w:tc>
          <w:tcPr>
            <w:tcW w:w="3708" w:type="dxa"/>
            <w:shd w:val="clear" w:color="auto" w:fill="auto"/>
          </w:tcPr>
          <w:p w14:paraId="2D1AE21D" w14:textId="77777777" w:rsidR="0032060B" w:rsidRPr="003651D9" w:rsidRDefault="0032060B" w:rsidP="00597DB2">
            <w:pPr>
              <w:pStyle w:val="TableEntry"/>
              <w:rPr>
                <w:sz w:val="20"/>
              </w:rPr>
            </w:pPr>
            <w:r w:rsidRPr="003651D9">
              <w:rPr>
                <w:sz w:val="20"/>
              </w:rPr>
              <w:t>&lt;link to standard&gt;</w:t>
            </w:r>
          </w:p>
        </w:tc>
      </w:tr>
      <w:tr w:rsidR="0032060B" w:rsidRPr="003651D9" w14:paraId="7783D4FF" w14:textId="77777777" w:rsidTr="00CF508D">
        <w:trPr>
          <w:cantSplit/>
        </w:trPr>
        <w:tc>
          <w:tcPr>
            <w:tcW w:w="1368" w:type="dxa"/>
            <w:shd w:val="clear" w:color="auto" w:fill="auto"/>
          </w:tcPr>
          <w:p w14:paraId="5EAAA853" w14:textId="77777777"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14:paraId="54086147" w14:textId="77777777"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14:paraId="6088B490" w14:textId="77777777"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14:paraId="178F2EEE" w14:textId="77777777" w:rsidR="00665D8F" w:rsidRPr="003651D9" w:rsidRDefault="00665D8F" w:rsidP="0032060B">
      <w:pPr>
        <w:pStyle w:val="BodyText"/>
        <w:rPr>
          <w:lang w:eastAsia="x-none"/>
        </w:rPr>
      </w:pPr>
    </w:p>
    <w:p w14:paraId="6B081056" w14:textId="77777777" w:rsidR="00BB65D8" w:rsidRPr="003651D9" w:rsidRDefault="00BB65D8" w:rsidP="00BB65D8">
      <w:pPr>
        <w:pStyle w:val="Heading5"/>
        <w:numPr>
          <w:ilvl w:val="0"/>
          <w:numId w:val="0"/>
        </w:numPr>
        <w:rPr>
          <w:noProof w:val="0"/>
        </w:rPr>
      </w:pPr>
      <w:bookmarkStart w:id="111" w:name="_Toc445122423"/>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11"/>
    </w:p>
    <w:p w14:paraId="2F67B611" w14:textId="77777777" w:rsidR="00CD4D46" w:rsidRPr="003651D9" w:rsidRDefault="00CD4D46" w:rsidP="00BB76BC">
      <w:pPr>
        <w:pStyle w:val="BodyText"/>
      </w:pPr>
      <w:r w:rsidRPr="003651D9">
        <w:t>This section identifies the mapping of data between referenced standards into the CDA implementation guide.</w:t>
      </w:r>
    </w:p>
    <w:p w14:paraId="38C089B6" w14:textId="77777777"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14:paraId="4D6FD54C" w14:textId="77777777"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14:paraId="565697B4" w14:textId="77777777" w:rsidR="00AD069D" w:rsidRPr="003651D9" w:rsidRDefault="00AD069D" w:rsidP="003579DA">
      <w:pPr>
        <w:pStyle w:val="BodyText"/>
        <w:rPr>
          <w:i/>
        </w:rPr>
      </w:pPr>
    </w:p>
    <w:p w14:paraId="5306BF16" w14:textId="77777777"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14:paraId="7220385F" w14:textId="77777777" w:rsidTr="00BB76BC">
        <w:trPr>
          <w:cantSplit/>
          <w:tblHeader/>
          <w:jc w:val="center"/>
        </w:trPr>
        <w:tc>
          <w:tcPr>
            <w:tcW w:w="4537" w:type="dxa"/>
            <w:tcBorders>
              <w:bottom w:val="single" w:sz="4" w:space="0" w:color="000000"/>
            </w:tcBorders>
            <w:shd w:val="clear" w:color="auto" w:fill="D9D9D9"/>
          </w:tcPr>
          <w:p w14:paraId="44DDA202" w14:textId="77777777"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14:paraId="059CF99A" w14:textId="77777777" w:rsidR="004F7C05" w:rsidRPr="003651D9" w:rsidRDefault="004F7C05" w:rsidP="0032600B">
            <w:pPr>
              <w:pStyle w:val="TableEntryHeader"/>
            </w:pPr>
            <w:r w:rsidRPr="003651D9">
              <w:t>CDA-DIR</w:t>
            </w:r>
          </w:p>
        </w:tc>
      </w:tr>
      <w:tr w:rsidR="004F7C05" w:rsidRPr="003651D9" w14:paraId="6AEDDEC2" w14:textId="77777777" w:rsidTr="00BB76BC">
        <w:trPr>
          <w:cantSplit/>
          <w:jc w:val="center"/>
        </w:trPr>
        <w:tc>
          <w:tcPr>
            <w:tcW w:w="4537" w:type="dxa"/>
            <w:shd w:val="clear" w:color="auto" w:fill="auto"/>
          </w:tcPr>
          <w:p w14:paraId="591F93E3" w14:textId="77777777" w:rsidR="004F7C05" w:rsidRPr="003651D9" w:rsidRDefault="004F7C05" w:rsidP="00EF1E77">
            <w:pPr>
              <w:pStyle w:val="TableEntry"/>
            </w:pPr>
          </w:p>
        </w:tc>
        <w:tc>
          <w:tcPr>
            <w:tcW w:w="3111" w:type="dxa"/>
            <w:shd w:val="clear" w:color="auto" w:fill="auto"/>
          </w:tcPr>
          <w:p w14:paraId="2B796394" w14:textId="77777777" w:rsidR="004F7C05" w:rsidRPr="003651D9" w:rsidRDefault="004F7C05" w:rsidP="00EF1E77">
            <w:pPr>
              <w:pStyle w:val="TableEntry"/>
            </w:pPr>
            <w:r w:rsidRPr="003651D9">
              <w:t>DICOM Object Catalog (5)</w:t>
            </w:r>
          </w:p>
        </w:tc>
      </w:tr>
      <w:tr w:rsidR="004F7C05" w:rsidRPr="003651D9" w14:paraId="09A9FB12" w14:textId="77777777" w:rsidTr="00BB76BC">
        <w:trPr>
          <w:cantSplit/>
          <w:jc w:val="center"/>
        </w:trPr>
        <w:tc>
          <w:tcPr>
            <w:tcW w:w="4537" w:type="dxa"/>
          </w:tcPr>
          <w:p w14:paraId="4287A8F2" w14:textId="77777777" w:rsidR="004F7C05" w:rsidRPr="003651D9" w:rsidRDefault="004F7C05" w:rsidP="00EF1E77">
            <w:pPr>
              <w:pStyle w:val="TableEntry"/>
            </w:pPr>
            <w:r w:rsidRPr="003651D9">
              <w:t>Administrative</w:t>
            </w:r>
          </w:p>
          <w:p w14:paraId="6969181D" w14:textId="77777777" w:rsidR="004F7C05" w:rsidRPr="003651D9" w:rsidRDefault="004F7C05" w:rsidP="00BB76BC">
            <w:pPr>
              <w:pStyle w:val="TableEntry"/>
            </w:pPr>
            <w:r w:rsidRPr="003651D9">
              <w:t>Facility (5)</w:t>
            </w:r>
          </w:p>
          <w:p w14:paraId="7FCF0652" w14:textId="77777777" w:rsidR="004F7C05" w:rsidRPr="003651D9" w:rsidRDefault="004F7C05" w:rsidP="00BB76BC">
            <w:pPr>
              <w:pStyle w:val="TableEntry"/>
            </w:pPr>
            <w:r w:rsidRPr="003651D9">
              <w:t>Data Source (1)</w:t>
            </w:r>
          </w:p>
          <w:p w14:paraId="4432664F" w14:textId="77777777" w:rsidR="004F7C05" w:rsidRPr="003651D9" w:rsidRDefault="004F7C05" w:rsidP="00BB76BC">
            <w:pPr>
              <w:pStyle w:val="TableEntry"/>
            </w:pPr>
            <w:r w:rsidRPr="003651D9">
              <w:t>Priority (1)</w:t>
            </w:r>
          </w:p>
          <w:p w14:paraId="5C8BBB8A" w14:textId="77777777" w:rsidR="004F7C05" w:rsidRPr="003651D9" w:rsidRDefault="004F7C05" w:rsidP="00BB76BC">
            <w:pPr>
              <w:pStyle w:val="TableEntry"/>
            </w:pPr>
            <w:r w:rsidRPr="003651D9">
              <w:t>Accreditation (2)</w:t>
            </w:r>
          </w:p>
          <w:p w14:paraId="77A68AFA" w14:textId="77777777" w:rsidR="004F7C05" w:rsidRPr="003651D9" w:rsidRDefault="004F7C05" w:rsidP="00BB76BC">
            <w:pPr>
              <w:pStyle w:val="TableEntry"/>
            </w:pPr>
            <w:r w:rsidRPr="003651D9">
              <w:t>Insurance (1)</w:t>
            </w:r>
          </w:p>
        </w:tc>
        <w:tc>
          <w:tcPr>
            <w:tcW w:w="3111" w:type="dxa"/>
          </w:tcPr>
          <w:p w14:paraId="4B2E7D99" w14:textId="77777777" w:rsidR="004F7C05" w:rsidRPr="003651D9" w:rsidRDefault="004F7C05" w:rsidP="00EF1E77">
            <w:pPr>
              <w:pStyle w:val="TableEntry"/>
            </w:pPr>
            <w:r w:rsidRPr="003651D9">
              <w:t>CDA Header</w:t>
            </w:r>
          </w:p>
          <w:p w14:paraId="51953C42" w14:textId="77777777" w:rsidR="004F7C05" w:rsidRPr="003651D9" w:rsidRDefault="004F7C05" w:rsidP="00EF1E77">
            <w:pPr>
              <w:pStyle w:val="TableEntry"/>
            </w:pPr>
            <w:r w:rsidRPr="003651D9">
              <w:t>General (10)</w:t>
            </w:r>
          </w:p>
          <w:p w14:paraId="65359C79" w14:textId="77777777" w:rsidR="004F7C05" w:rsidRPr="003651D9" w:rsidRDefault="004F7C05" w:rsidP="005D6176">
            <w:pPr>
              <w:pStyle w:val="TableEntry"/>
            </w:pPr>
            <w:r w:rsidRPr="003651D9">
              <w:t>Document (19)</w:t>
            </w:r>
          </w:p>
          <w:p w14:paraId="54C0A865" w14:textId="77777777" w:rsidR="004F7C05" w:rsidRPr="003651D9" w:rsidRDefault="004F7C05" w:rsidP="0032600B">
            <w:pPr>
              <w:pStyle w:val="TableEntry"/>
            </w:pPr>
            <w:r w:rsidRPr="003651D9">
              <w:t>Participants (20)</w:t>
            </w:r>
          </w:p>
          <w:p w14:paraId="7E090DBE" w14:textId="77777777" w:rsidR="004F7C05" w:rsidRPr="003651D9" w:rsidRDefault="004F7C05" w:rsidP="00BB76BC">
            <w:pPr>
              <w:pStyle w:val="TableEntry"/>
            </w:pPr>
            <w:r w:rsidRPr="003651D9">
              <w:t>Order (1)</w:t>
            </w:r>
          </w:p>
          <w:p w14:paraId="3C61372C" w14:textId="77777777" w:rsidR="004F7C05" w:rsidRPr="003651D9" w:rsidRDefault="004F7C05" w:rsidP="00BB76BC">
            <w:pPr>
              <w:pStyle w:val="TableEntry"/>
            </w:pPr>
            <w:r w:rsidRPr="003651D9">
              <w:t>Service Event (12)</w:t>
            </w:r>
          </w:p>
          <w:p w14:paraId="788E6447" w14:textId="77777777" w:rsidR="004F7C05" w:rsidRPr="003651D9" w:rsidRDefault="004F7C05" w:rsidP="00BB76BC">
            <w:pPr>
              <w:pStyle w:val="TableEntry"/>
            </w:pPr>
            <w:r w:rsidRPr="003651D9">
              <w:t>Encounter (10)</w:t>
            </w:r>
          </w:p>
        </w:tc>
      </w:tr>
      <w:tr w:rsidR="004F7C05" w:rsidRPr="003651D9" w14:paraId="32A423E5" w14:textId="77777777" w:rsidTr="00BB76BC">
        <w:trPr>
          <w:cantSplit/>
          <w:jc w:val="center"/>
        </w:trPr>
        <w:tc>
          <w:tcPr>
            <w:tcW w:w="4537" w:type="dxa"/>
          </w:tcPr>
          <w:p w14:paraId="59119E01" w14:textId="77777777" w:rsidR="004F7C05" w:rsidRPr="003651D9" w:rsidRDefault="004F7C05" w:rsidP="00EF1E77">
            <w:pPr>
              <w:pStyle w:val="TableEntry"/>
            </w:pPr>
            <w:r w:rsidRPr="003651D9">
              <w:t>Study Referral Data (2)</w:t>
            </w:r>
          </w:p>
        </w:tc>
        <w:tc>
          <w:tcPr>
            <w:tcW w:w="3111" w:type="dxa"/>
          </w:tcPr>
          <w:p w14:paraId="13E77C9C" w14:textId="77777777" w:rsidR="004F7C05" w:rsidRPr="003651D9" w:rsidRDefault="004F7C05" w:rsidP="005D6176">
            <w:pPr>
              <w:pStyle w:val="TableEntry"/>
            </w:pPr>
            <w:r w:rsidRPr="003651D9">
              <w:t>Request</w:t>
            </w:r>
          </w:p>
        </w:tc>
      </w:tr>
      <w:tr w:rsidR="004F7C05" w:rsidRPr="003651D9" w14:paraId="22C14FC5" w14:textId="77777777" w:rsidTr="00BB76BC">
        <w:trPr>
          <w:cantSplit/>
          <w:jc w:val="center"/>
        </w:trPr>
        <w:tc>
          <w:tcPr>
            <w:tcW w:w="4537" w:type="dxa"/>
          </w:tcPr>
          <w:p w14:paraId="5E01DD02" w14:textId="77777777" w:rsidR="004F7C05" w:rsidRPr="003651D9" w:rsidRDefault="004F7C05" w:rsidP="00EF1E77">
            <w:pPr>
              <w:pStyle w:val="TableEntry"/>
            </w:pPr>
            <w:r w:rsidRPr="003651D9">
              <w:t>History and Risk Factors</w:t>
            </w:r>
          </w:p>
          <w:p w14:paraId="0888873F" w14:textId="77777777" w:rsidR="004F7C05" w:rsidRPr="003651D9" w:rsidRDefault="004F7C05" w:rsidP="00BB76BC">
            <w:pPr>
              <w:pStyle w:val="TableEntry"/>
            </w:pPr>
            <w:r w:rsidRPr="003651D9">
              <w:t>Vital Signs (4)</w:t>
            </w:r>
          </w:p>
          <w:p w14:paraId="78B9367A" w14:textId="77777777" w:rsidR="004F7C05" w:rsidRPr="003651D9" w:rsidRDefault="004F7C05" w:rsidP="00BB76BC">
            <w:pPr>
              <w:pStyle w:val="TableEntry"/>
            </w:pPr>
            <w:r w:rsidRPr="003651D9">
              <w:t>Labs (2)</w:t>
            </w:r>
          </w:p>
          <w:p w14:paraId="746BE82B" w14:textId="77777777" w:rsidR="004F7C05" w:rsidRPr="003651D9" w:rsidRDefault="004F7C05" w:rsidP="00BB76BC">
            <w:pPr>
              <w:pStyle w:val="TableEntry"/>
            </w:pPr>
            <w:r w:rsidRPr="003651D9">
              <w:t>Problems (14)</w:t>
            </w:r>
          </w:p>
          <w:p w14:paraId="6AB6B194" w14:textId="77777777" w:rsidR="004F7C05" w:rsidRPr="003651D9" w:rsidRDefault="004F7C05" w:rsidP="00BB76BC">
            <w:pPr>
              <w:pStyle w:val="TableEntry"/>
            </w:pPr>
            <w:r w:rsidRPr="003651D9">
              <w:t>Chest Pain (5)</w:t>
            </w:r>
          </w:p>
          <w:p w14:paraId="7DC7739F" w14:textId="77777777" w:rsidR="004F7C05" w:rsidRPr="003651D9" w:rsidRDefault="004F7C05" w:rsidP="00BB76BC">
            <w:pPr>
              <w:pStyle w:val="TableEntry"/>
            </w:pPr>
            <w:r w:rsidRPr="003651D9">
              <w:t>Family History (1)</w:t>
            </w:r>
          </w:p>
          <w:p w14:paraId="67AB9A70" w14:textId="77777777" w:rsidR="004F7C05" w:rsidRPr="003651D9" w:rsidRDefault="004F7C05" w:rsidP="00BB76BC">
            <w:pPr>
              <w:pStyle w:val="TableEntry"/>
            </w:pPr>
            <w:r w:rsidRPr="003651D9">
              <w:t>Tobacco Use (1)</w:t>
            </w:r>
          </w:p>
          <w:p w14:paraId="3D50A84F" w14:textId="77777777" w:rsidR="004F7C05" w:rsidRPr="003651D9" w:rsidRDefault="004F7C05" w:rsidP="00BB76BC">
            <w:pPr>
              <w:pStyle w:val="TableEntry"/>
            </w:pPr>
            <w:r w:rsidRPr="003651D9">
              <w:t>Risk Estimates (6)</w:t>
            </w:r>
          </w:p>
          <w:p w14:paraId="5A55AE92" w14:textId="77777777" w:rsidR="004F7C05" w:rsidRPr="003651D9" w:rsidRDefault="004F7C05" w:rsidP="00BB76BC">
            <w:pPr>
              <w:pStyle w:val="TableEntry"/>
            </w:pPr>
          </w:p>
        </w:tc>
        <w:tc>
          <w:tcPr>
            <w:tcW w:w="3111" w:type="dxa"/>
          </w:tcPr>
          <w:p w14:paraId="24170902" w14:textId="77777777" w:rsidR="004F7C05" w:rsidRPr="003651D9" w:rsidRDefault="004F7C05" w:rsidP="00EF1E77">
            <w:pPr>
              <w:pStyle w:val="TableEntry"/>
            </w:pPr>
            <w:r w:rsidRPr="003651D9">
              <w:t>History</w:t>
            </w:r>
          </w:p>
        </w:tc>
      </w:tr>
    </w:tbl>
    <w:p w14:paraId="6D1DFB53" w14:textId="77777777" w:rsidR="000D6321" w:rsidRPr="003651D9" w:rsidRDefault="00CD4D46" w:rsidP="0032060B">
      <w:pPr>
        <w:pStyle w:val="BodyText"/>
        <w:rPr>
          <w:i/>
        </w:rPr>
      </w:pPr>
      <w:r w:rsidRPr="003651D9">
        <w:rPr>
          <w:i/>
        </w:rPr>
        <w:t>&gt;</w:t>
      </w:r>
    </w:p>
    <w:p w14:paraId="323F9949" w14:textId="77777777" w:rsidR="000D6321" w:rsidRPr="003651D9" w:rsidRDefault="000D6321" w:rsidP="0032060B">
      <w:pPr>
        <w:pStyle w:val="BodyText"/>
        <w:rPr>
          <w:i/>
        </w:rPr>
      </w:pPr>
    </w:p>
    <w:p w14:paraId="4CE8625B" w14:textId="77777777"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14:paraId="4DF78082" w14:textId="77777777" w:rsidTr="00BB76BC">
        <w:trPr>
          <w:cantSplit/>
          <w:tblHeader/>
          <w:jc w:val="center"/>
        </w:trPr>
        <w:tc>
          <w:tcPr>
            <w:tcW w:w="3378" w:type="dxa"/>
            <w:tcBorders>
              <w:bottom w:val="single" w:sz="4" w:space="0" w:color="000000"/>
            </w:tcBorders>
            <w:shd w:val="clear" w:color="auto" w:fill="D9D9D9"/>
          </w:tcPr>
          <w:p w14:paraId="0A1218ED" w14:textId="77777777"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14:paraId="7352E3BB" w14:textId="77777777" w:rsidR="00B82D84" w:rsidRPr="003651D9" w:rsidRDefault="00B82D84" w:rsidP="003651D9">
            <w:pPr>
              <w:pStyle w:val="TableEntryHeader"/>
            </w:pPr>
            <w:r w:rsidRPr="003651D9">
              <w:t>&lt; this document acronym&gt;</w:t>
            </w:r>
            <w:r w:rsidR="00C250ED" w:rsidRPr="003651D9">
              <w:t xml:space="preserve"> </w:t>
            </w:r>
          </w:p>
        </w:tc>
      </w:tr>
      <w:tr w:rsidR="00B82D84" w:rsidRPr="003651D9" w14:paraId="12091E69" w14:textId="77777777" w:rsidTr="00BB76BC">
        <w:trPr>
          <w:cantSplit/>
          <w:jc w:val="center"/>
        </w:trPr>
        <w:tc>
          <w:tcPr>
            <w:tcW w:w="3378" w:type="dxa"/>
            <w:shd w:val="clear" w:color="auto" w:fill="auto"/>
          </w:tcPr>
          <w:p w14:paraId="2B09D392" w14:textId="77777777" w:rsidR="00B82D84" w:rsidRPr="003651D9" w:rsidRDefault="00B82D84" w:rsidP="00AD069D">
            <w:pPr>
              <w:pStyle w:val="TableEntry"/>
            </w:pPr>
          </w:p>
        </w:tc>
        <w:tc>
          <w:tcPr>
            <w:tcW w:w="4818" w:type="dxa"/>
            <w:shd w:val="clear" w:color="auto" w:fill="auto"/>
          </w:tcPr>
          <w:p w14:paraId="3306416F" w14:textId="77777777" w:rsidR="00B82D84" w:rsidRPr="003651D9" w:rsidRDefault="00B82D84" w:rsidP="003579DA">
            <w:pPr>
              <w:pStyle w:val="TableEntry"/>
            </w:pPr>
          </w:p>
        </w:tc>
      </w:tr>
      <w:tr w:rsidR="00B82D84" w:rsidRPr="003651D9" w14:paraId="687F779D" w14:textId="77777777" w:rsidTr="00BB76BC">
        <w:trPr>
          <w:cantSplit/>
          <w:jc w:val="center"/>
        </w:trPr>
        <w:tc>
          <w:tcPr>
            <w:tcW w:w="3378" w:type="dxa"/>
          </w:tcPr>
          <w:p w14:paraId="02E068E2" w14:textId="77777777" w:rsidR="00B82D84" w:rsidRPr="003651D9" w:rsidRDefault="00B82D84" w:rsidP="00BB76BC">
            <w:pPr>
              <w:pStyle w:val="TableEntry"/>
            </w:pPr>
          </w:p>
        </w:tc>
        <w:tc>
          <w:tcPr>
            <w:tcW w:w="4818" w:type="dxa"/>
          </w:tcPr>
          <w:p w14:paraId="76244532" w14:textId="77777777" w:rsidR="00B82D84" w:rsidRPr="003651D9" w:rsidRDefault="00B82D84" w:rsidP="00AD069D">
            <w:pPr>
              <w:pStyle w:val="TableEntry"/>
            </w:pPr>
          </w:p>
        </w:tc>
      </w:tr>
      <w:tr w:rsidR="00B82D84" w:rsidRPr="003651D9" w14:paraId="325E8E7C" w14:textId="77777777" w:rsidTr="00BB76BC">
        <w:trPr>
          <w:cantSplit/>
          <w:jc w:val="center"/>
        </w:trPr>
        <w:tc>
          <w:tcPr>
            <w:tcW w:w="3378" w:type="dxa"/>
          </w:tcPr>
          <w:p w14:paraId="7D1CBAE4" w14:textId="77777777" w:rsidR="00B82D84" w:rsidRPr="003651D9" w:rsidRDefault="00B82D84" w:rsidP="00AD069D">
            <w:pPr>
              <w:pStyle w:val="TableEntry"/>
            </w:pPr>
          </w:p>
        </w:tc>
        <w:tc>
          <w:tcPr>
            <w:tcW w:w="4818" w:type="dxa"/>
          </w:tcPr>
          <w:p w14:paraId="523ABC81" w14:textId="77777777" w:rsidR="00B82D84" w:rsidRPr="003651D9" w:rsidRDefault="00B82D84" w:rsidP="003579DA">
            <w:pPr>
              <w:pStyle w:val="TableEntry"/>
            </w:pPr>
          </w:p>
        </w:tc>
      </w:tr>
      <w:tr w:rsidR="00B82D84" w:rsidRPr="003651D9" w14:paraId="1AF0F6B9" w14:textId="77777777" w:rsidTr="00BB76BC">
        <w:trPr>
          <w:cantSplit/>
          <w:jc w:val="center"/>
        </w:trPr>
        <w:tc>
          <w:tcPr>
            <w:tcW w:w="3378" w:type="dxa"/>
          </w:tcPr>
          <w:p w14:paraId="708CFAEB" w14:textId="77777777" w:rsidR="00B82D84" w:rsidRPr="003651D9" w:rsidRDefault="00B82D84" w:rsidP="00BB76BC">
            <w:pPr>
              <w:pStyle w:val="TableEntry"/>
            </w:pPr>
          </w:p>
        </w:tc>
        <w:tc>
          <w:tcPr>
            <w:tcW w:w="4818" w:type="dxa"/>
          </w:tcPr>
          <w:p w14:paraId="6B82FB56" w14:textId="77777777" w:rsidR="00B82D84" w:rsidRPr="003651D9" w:rsidRDefault="00B82D84" w:rsidP="00AD069D">
            <w:pPr>
              <w:pStyle w:val="TableEntry"/>
            </w:pPr>
          </w:p>
        </w:tc>
      </w:tr>
      <w:tr w:rsidR="00B82D84" w:rsidRPr="003651D9" w14:paraId="693C26B1" w14:textId="77777777" w:rsidTr="00BB76BC">
        <w:trPr>
          <w:cantSplit/>
          <w:jc w:val="center"/>
        </w:trPr>
        <w:tc>
          <w:tcPr>
            <w:tcW w:w="3378" w:type="dxa"/>
          </w:tcPr>
          <w:p w14:paraId="2935E103" w14:textId="77777777" w:rsidR="00B82D84" w:rsidRPr="003651D9" w:rsidRDefault="00B82D84" w:rsidP="00AD069D">
            <w:pPr>
              <w:pStyle w:val="TableEntry"/>
            </w:pPr>
          </w:p>
        </w:tc>
        <w:tc>
          <w:tcPr>
            <w:tcW w:w="4818" w:type="dxa"/>
          </w:tcPr>
          <w:p w14:paraId="130606B6" w14:textId="77777777" w:rsidR="00B82D84" w:rsidRPr="003651D9" w:rsidRDefault="00B82D84" w:rsidP="003579DA">
            <w:pPr>
              <w:pStyle w:val="TableEntry"/>
            </w:pPr>
          </w:p>
        </w:tc>
      </w:tr>
      <w:tr w:rsidR="00B82D84" w:rsidRPr="003651D9" w14:paraId="7DFCFF22" w14:textId="77777777" w:rsidTr="00BB76BC">
        <w:trPr>
          <w:cantSplit/>
          <w:jc w:val="center"/>
        </w:trPr>
        <w:tc>
          <w:tcPr>
            <w:tcW w:w="3378" w:type="dxa"/>
          </w:tcPr>
          <w:p w14:paraId="43A54571" w14:textId="77777777" w:rsidR="00B82D84" w:rsidRPr="003651D9" w:rsidRDefault="00B82D84" w:rsidP="00BB76BC">
            <w:pPr>
              <w:pStyle w:val="TableEntry"/>
            </w:pPr>
          </w:p>
        </w:tc>
        <w:tc>
          <w:tcPr>
            <w:tcW w:w="4818" w:type="dxa"/>
          </w:tcPr>
          <w:p w14:paraId="3665E488" w14:textId="77777777" w:rsidR="00B82D84" w:rsidRPr="003651D9" w:rsidRDefault="00B82D84" w:rsidP="00AD069D">
            <w:pPr>
              <w:pStyle w:val="TableEntry"/>
            </w:pPr>
          </w:p>
        </w:tc>
      </w:tr>
    </w:tbl>
    <w:p w14:paraId="6DD4B15C" w14:textId="77777777" w:rsidR="00665D8F" w:rsidRPr="003651D9" w:rsidRDefault="00665D8F" w:rsidP="000D6321">
      <w:pPr>
        <w:pStyle w:val="BodyText"/>
        <w:rPr>
          <w:lang w:eastAsia="x-none"/>
        </w:rPr>
      </w:pPr>
    </w:p>
    <w:p w14:paraId="13A519ED" w14:textId="77777777"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14:paraId="3FE0442F" w14:textId="77777777"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14:paraId="19A48390" w14:textId="77777777" w:rsidR="00E90AC0" w:rsidRPr="003651D9" w:rsidRDefault="00E90AC0" w:rsidP="000D6321">
      <w:pPr>
        <w:pStyle w:val="BodyText"/>
        <w:rPr>
          <w:lang w:eastAsia="x-none"/>
        </w:rPr>
      </w:pPr>
    </w:p>
    <w:p w14:paraId="5757DF89" w14:textId="77777777" w:rsidR="00BB65D8" w:rsidRPr="003651D9" w:rsidRDefault="00774B6B" w:rsidP="00BB65D8">
      <w:pPr>
        <w:pStyle w:val="Heading5"/>
        <w:numPr>
          <w:ilvl w:val="0"/>
          <w:numId w:val="0"/>
        </w:numPr>
        <w:rPr>
          <w:noProof w:val="0"/>
        </w:rPr>
      </w:pPr>
      <w:bookmarkStart w:id="112" w:name="_Toc445122424"/>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12"/>
    </w:p>
    <w:p w14:paraId="61277BC2" w14:textId="77777777"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14:paraId="42C3BE62" w14:textId="77777777"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6A6B8792" w14:textId="77777777" w:rsidR="007F7801" w:rsidRPr="003651D9" w:rsidRDefault="007F7801" w:rsidP="00871613">
      <w:pPr>
        <w:pStyle w:val="BodyText"/>
        <w:rPr>
          <w:i/>
        </w:rPr>
      </w:pPr>
    </w:p>
    <w:p w14:paraId="3A3CE14D" w14:textId="77777777"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14:paraId="4C9C2B14" w14:textId="77777777" w:rsidR="00871613" w:rsidRPr="003651D9" w:rsidRDefault="00871613" w:rsidP="00597DB2">
      <w:pPr>
        <w:pStyle w:val="BodyText"/>
      </w:pPr>
    </w:p>
    <w:p w14:paraId="1E2D6B85" w14:textId="77777777" w:rsidR="002322FF" w:rsidRPr="003651D9" w:rsidRDefault="002322FF" w:rsidP="00597DB2">
      <w:pPr>
        <w:pStyle w:val="AuthorInstructions"/>
      </w:pPr>
      <w:r w:rsidRPr="003651D9">
        <w:t>###Begin Tabular format</w:t>
      </w:r>
      <w:r w:rsidR="00D35F24" w:rsidRPr="003651D9">
        <w:t xml:space="preserve"> - Document</w:t>
      </w:r>
    </w:p>
    <w:p w14:paraId="4F828B35" w14:textId="77777777" w:rsidR="002322FF" w:rsidRPr="003651D9" w:rsidRDefault="002322FF" w:rsidP="00597DB2">
      <w:pPr>
        <w:pStyle w:val="BodyText"/>
      </w:pPr>
    </w:p>
    <w:p w14:paraId="5E234B71" w14:textId="77777777"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5"/>
        <w:gridCol w:w="1313"/>
        <w:gridCol w:w="2332"/>
        <w:gridCol w:w="2459"/>
        <w:gridCol w:w="1414"/>
        <w:gridCol w:w="1247"/>
      </w:tblGrid>
      <w:tr w:rsidR="008E3F6C" w:rsidRPr="003651D9" w14:paraId="2BE611B8"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B120A11" w14:textId="77777777"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E18E3C0" w14:textId="77777777" w:rsidR="008E3F6C" w:rsidRPr="003651D9" w:rsidRDefault="008E3F6C" w:rsidP="00597DB2">
            <w:pPr>
              <w:pStyle w:val="TableEntry"/>
            </w:pPr>
            <w:r w:rsidRPr="003651D9">
              <w:t>&lt;Template Name (Acronym, if applicable)&gt;</w:t>
            </w:r>
          </w:p>
        </w:tc>
      </w:tr>
      <w:tr w:rsidR="008E3F6C" w:rsidRPr="003651D9" w14:paraId="4F66475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4298EF" w14:textId="77777777"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9F1E189" w14:textId="77777777" w:rsidR="008E3F6C" w:rsidRPr="003651D9" w:rsidRDefault="008E3F6C" w:rsidP="00597DB2">
            <w:pPr>
              <w:pStyle w:val="TableEntry"/>
            </w:pPr>
            <w:r w:rsidRPr="003651D9">
              <w:t>&lt;oid/uid&gt;</w:t>
            </w:r>
          </w:p>
        </w:tc>
      </w:tr>
      <w:tr w:rsidR="008E3F6C" w:rsidRPr="003651D9" w14:paraId="639A08FE"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CCD211" w14:textId="77777777"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49A3A5C0" w14:textId="77777777" w:rsidR="008E3F6C" w:rsidRPr="003651D9" w:rsidRDefault="008E3F6C" w:rsidP="00597DB2">
            <w:pPr>
              <w:pStyle w:val="TableEntry"/>
            </w:pPr>
            <w:r w:rsidRPr="003651D9">
              <w:t>&lt;Parent Template Name</w:t>
            </w:r>
            <w:r w:rsidR="005F3FB5">
              <w:t xml:space="preserve"> </w:t>
            </w:r>
            <w:r w:rsidRPr="003651D9">
              <w:t>oid/uid [Domain Reference]&gt;</w:t>
            </w:r>
          </w:p>
          <w:p w14:paraId="261A8CD8" w14:textId="77777777" w:rsidR="008E3F6C" w:rsidRPr="003651D9" w:rsidRDefault="008E3F6C" w:rsidP="00597DB2">
            <w:pPr>
              <w:pStyle w:val="TableEntry"/>
            </w:pPr>
            <w:r w:rsidRPr="003651D9">
              <w:t>&lt;Parent Template Name</w:t>
            </w:r>
            <w:r w:rsidR="005F3FB5">
              <w:t xml:space="preserve"> </w:t>
            </w:r>
            <w:r w:rsidRPr="003651D9">
              <w:t>oid/uid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14:paraId="27270A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57DFE7" w14:textId="77777777"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55C69" w14:textId="77777777" w:rsidR="008E3F6C" w:rsidRPr="003651D9" w:rsidRDefault="008E3F6C" w:rsidP="00597DB2">
            <w:pPr>
              <w:pStyle w:val="TableEntry"/>
            </w:pPr>
            <w:r w:rsidRPr="003651D9">
              <w:t>&lt;short textual description&gt;</w:t>
            </w:r>
          </w:p>
        </w:tc>
      </w:tr>
      <w:tr w:rsidR="008E3F6C" w:rsidRPr="003651D9" w14:paraId="6C734687" w14:textId="77777777"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FCBA38E" w14:textId="77777777"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4E2F23" w14:textId="77777777" w:rsidR="008E3F6C" w:rsidRPr="003651D9" w:rsidRDefault="008E3F6C" w:rsidP="00597DB2">
            <w:pPr>
              <w:pStyle w:val="TableEntry"/>
            </w:pPr>
            <w:r w:rsidRPr="003651D9">
              <w:t>&lt;MAY or SHALL&gt; be &lt; code/oid/uid, Code System, “Value Set name”&gt;</w:t>
            </w:r>
          </w:p>
        </w:tc>
      </w:tr>
      <w:tr w:rsidR="008E3F6C" w:rsidRPr="003651D9" w14:paraId="6DAB44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1D6589B4" w14:textId="77777777"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5B607E27" w14:textId="77777777"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1FD48E1D" w14:textId="77777777"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385CB040" w14:textId="77777777"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6E24630" w14:textId="77777777"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1AB8F75" w14:textId="77777777" w:rsidR="008E3F6C" w:rsidRPr="003651D9" w:rsidRDefault="008E3F6C" w:rsidP="00597DB2">
            <w:pPr>
              <w:pStyle w:val="TableEntryHeader"/>
            </w:pPr>
            <w:r w:rsidRPr="003651D9">
              <w:t>Vocabulary Constraint</w:t>
            </w:r>
          </w:p>
        </w:tc>
      </w:tr>
      <w:tr w:rsidR="00B84D95" w:rsidRPr="003651D9" w14:paraId="2F07CE15"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E63A041" w14:textId="77777777"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14:paraId="71AD04B2"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5979C7C1" w14:textId="77777777"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2FF125EF"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51490E1A" w14:textId="77777777"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14:paraId="7AAED1D6" w14:textId="77777777" w:rsidR="008E3F6C" w:rsidRPr="003651D9" w:rsidRDefault="008E3F6C"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1FB4E925" w14:textId="77777777"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14:paraId="7A60E137" w14:textId="77777777" w:rsidR="008E3F6C" w:rsidRPr="003651D9" w:rsidRDefault="008E3F6C" w:rsidP="00BB76BC">
            <w:pPr>
              <w:pStyle w:val="TableEntry"/>
            </w:pPr>
            <w:r w:rsidRPr="003651D9">
              <w:t>&lt;reference to section of TF or supplement document for explanation, if applicable&gt;</w:t>
            </w:r>
          </w:p>
        </w:tc>
      </w:tr>
      <w:tr w:rsidR="008E3F6C" w:rsidRPr="003651D9" w14:paraId="16C13F9B"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159A1B79" w14:textId="77777777"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14:paraId="541CBFB5"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6DF358EB" w14:textId="77777777"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14:paraId="2BA72B3B" w14:textId="77777777"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14:paraId="473233A6" w14:textId="77777777"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BF45080" w14:textId="77777777" w:rsidR="008E3F6C" w:rsidRPr="003651D9" w:rsidRDefault="008E3F6C" w:rsidP="00BB76BC">
            <w:pPr>
              <w:pStyle w:val="TableEntry"/>
            </w:pPr>
          </w:p>
        </w:tc>
      </w:tr>
      <w:tr w:rsidR="008E3F6C" w:rsidRPr="003651D9" w14:paraId="07F4B968"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0EB1CF97" w14:textId="77777777"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567582C2" w14:textId="77777777"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75264170" w14:textId="77777777"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14:paraId="57A95448" w14:textId="77777777"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14:paraId="16132BE5" w14:textId="77777777"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14:paraId="7887AC95" w14:textId="77777777" w:rsidR="008E3F6C" w:rsidRPr="003651D9" w:rsidRDefault="00AA69C0" w:rsidP="00BB76BC">
            <w:pPr>
              <w:pStyle w:val="TableEntry"/>
            </w:pPr>
            <w:r w:rsidRPr="003651D9">
              <w:t>CARD TF-3 6.3.1.D.5.1</w:t>
            </w:r>
            <w:r w:rsidR="00C250ED" w:rsidRPr="003651D9">
              <w:t>&gt;</w:t>
            </w:r>
          </w:p>
        </w:tc>
      </w:tr>
      <w:tr w:rsidR="00B84D95" w:rsidRPr="003651D9" w14:paraId="1B1E2DF1"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52798633" w14:textId="77777777" w:rsidR="00B84D95" w:rsidRPr="003651D9" w:rsidRDefault="00B84D95" w:rsidP="00597DB2">
            <w:pPr>
              <w:pStyle w:val="TableEntryHeader"/>
            </w:pPr>
            <w:r w:rsidRPr="003651D9">
              <w:t>Sections</w:t>
            </w:r>
          </w:p>
        </w:tc>
      </w:tr>
      <w:tr w:rsidR="00B84D95" w:rsidRPr="003651D9" w14:paraId="55A8912F"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6FD5411A" w14:textId="77777777"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14:paraId="632F7861"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2F2A1DD8" w14:textId="77777777"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14:paraId="7DC7C3ED" w14:textId="77777777" w:rsidR="00B84D95" w:rsidRPr="003651D9" w:rsidRDefault="00B84D95" w:rsidP="00BB76BC">
            <w:pPr>
              <w:pStyle w:val="TableEntry"/>
            </w:pPr>
            <w:r w:rsidRPr="003651D9">
              <w:t>&lt;oid&gt;</w:t>
            </w:r>
          </w:p>
        </w:tc>
        <w:tc>
          <w:tcPr>
            <w:tcW w:w="756" w:type="pct"/>
            <w:tcBorders>
              <w:top w:val="single" w:sz="4" w:space="0" w:color="auto"/>
              <w:left w:val="single" w:sz="4" w:space="0" w:color="auto"/>
              <w:bottom w:val="single" w:sz="4" w:space="0" w:color="auto"/>
              <w:right w:val="single" w:sz="4" w:space="0" w:color="auto"/>
            </w:tcBorders>
          </w:tcPr>
          <w:p w14:paraId="73B460D8" w14:textId="77777777"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14:paraId="69F42126" w14:textId="77777777" w:rsidR="00B84D95" w:rsidRPr="003651D9" w:rsidRDefault="00B84D95" w:rsidP="00BB76BC">
            <w:pPr>
              <w:pStyle w:val="TableEntry"/>
            </w:pPr>
            <w:r w:rsidRPr="003651D9">
              <w:t>&lt;reference to section of TF or supplement document for explanation, if applicable&gt;</w:t>
            </w:r>
          </w:p>
        </w:tc>
      </w:tr>
      <w:tr w:rsidR="00B84D95" w:rsidRPr="003651D9" w14:paraId="11228B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3ED6A4DF" w14:textId="77777777"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14:paraId="4B7FCEF6"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013385F1" w14:textId="77777777" w:rsidR="00B84D95" w:rsidRPr="003651D9" w:rsidRDefault="00B84D95" w:rsidP="0032600B">
            <w:pPr>
              <w:pStyle w:val="TableEntry"/>
            </w:pPr>
            <w:r w:rsidRPr="003651D9">
              <w:t xml:space="preserve">Medications </w:t>
            </w:r>
          </w:p>
        </w:tc>
        <w:tc>
          <w:tcPr>
            <w:tcW w:w="1315" w:type="pct"/>
            <w:tcBorders>
              <w:top w:val="single" w:sz="4" w:space="0" w:color="auto"/>
              <w:left w:val="single" w:sz="4" w:space="0" w:color="auto"/>
              <w:bottom w:val="single" w:sz="4" w:space="0" w:color="auto"/>
              <w:right w:val="single" w:sz="4" w:space="0" w:color="auto"/>
            </w:tcBorders>
            <w:vAlign w:val="center"/>
          </w:tcPr>
          <w:p w14:paraId="30A62879" w14:textId="77777777"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716B6D17" w14:textId="77777777"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14:paraId="41450D78" w14:textId="77777777" w:rsidR="00B84D95" w:rsidRPr="003651D9" w:rsidDel="007A1B70" w:rsidRDefault="00AA69C0" w:rsidP="00BB76BC">
            <w:pPr>
              <w:pStyle w:val="TableEntry"/>
            </w:pPr>
            <w:r w:rsidRPr="003651D9">
              <w:t>CARD TF-3 6.3.1.D.5.2</w:t>
            </w:r>
            <w:r w:rsidR="003F252B" w:rsidRPr="003651D9">
              <w:t>&gt;</w:t>
            </w:r>
          </w:p>
        </w:tc>
      </w:tr>
      <w:tr w:rsidR="00B84D95" w:rsidRPr="003651D9" w14:paraId="74D8EC63"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754C0F2B" w14:textId="77777777"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14:paraId="01EEC967"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40B133BC" w14:textId="77777777" w:rsidR="00B84D95" w:rsidRPr="003651D9" w:rsidRDefault="00B84D95" w:rsidP="0032600B">
            <w:pPr>
              <w:pStyle w:val="TableEntry"/>
            </w:pPr>
            <w:r w:rsidRPr="003651D9">
              <w:t>Coded Social History</w:t>
            </w:r>
          </w:p>
        </w:tc>
        <w:tc>
          <w:tcPr>
            <w:tcW w:w="1315" w:type="pct"/>
            <w:tcBorders>
              <w:top w:val="single" w:sz="4" w:space="0" w:color="auto"/>
              <w:left w:val="single" w:sz="4" w:space="0" w:color="auto"/>
              <w:bottom w:val="single" w:sz="4" w:space="0" w:color="auto"/>
              <w:right w:val="single" w:sz="4" w:space="0" w:color="auto"/>
            </w:tcBorders>
            <w:vAlign w:val="center"/>
          </w:tcPr>
          <w:p w14:paraId="691A796E" w14:textId="77777777"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37B16267" w14:textId="77777777"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14:paraId="2B18E369" w14:textId="77777777" w:rsidR="00B84D95" w:rsidRPr="003651D9" w:rsidRDefault="00AA69C0" w:rsidP="00BB76BC">
            <w:pPr>
              <w:pStyle w:val="TableEntry"/>
            </w:pPr>
            <w:r w:rsidRPr="003651D9">
              <w:t>CARD TF-3 6.3.1.D.5.3</w:t>
            </w:r>
            <w:r w:rsidR="003F252B" w:rsidRPr="003651D9">
              <w:t>&gt;</w:t>
            </w:r>
          </w:p>
        </w:tc>
      </w:tr>
      <w:tr w:rsidR="00B84D95" w:rsidRPr="003651D9" w14:paraId="01836F70" w14:textId="77777777"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14:paraId="40F1897A" w14:textId="77777777"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14:paraId="0D33DC60" w14:textId="77777777"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14:paraId="1999F431" w14:textId="77777777"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14:paraId="4239C0CF" w14:textId="77777777"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14:paraId="3CA6AA34" w14:textId="77777777"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14:paraId="60DC6109" w14:textId="77777777" w:rsidR="00B84D95" w:rsidRPr="003651D9" w:rsidRDefault="00B84D95" w:rsidP="00BB76BC">
            <w:pPr>
              <w:pStyle w:val="TableEntry"/>
            </w:pPr>
          </w:p>
        </w:tc>
      </w:tr>
      <w:tr w:rsidR="00B84D95" w:rsidRPr="003651D9" w14:paraId="2ADB3AA3" w14:textId="77777777"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14:paraId="2A56D502" w14:textId="77777777"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14:paraId="603685D7" w14:textId="77777777"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14:paraId="26B985D3" w14:textId="77777777"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14:paraId="364FC36C" w14:textId="77777777"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14:paraId="2D08E2EC" w14:textId="77777777"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14:paraId="48F645A9" w14:textId="77777777" w:rsidR="00B84D95" w:rsidRPr="003651D9" w:rsidRDefault="00B84D95" w:rsidP="00BB76BC">
            <w:pPr>
              <w:pStyle w:val="TableEntry"/>
            </w:pPr>
          </w:p>
        </w:tc>
      </w:tr>
    </w:tbl>
    <w:p w14:paraId="37655BAD" w14:textId="77777777" w:rsidR="00871613" w:rsidRPr="003651D9" w:rsidRDefault="00871613" w:rsidP="00871613">
      <w:pPr>
        <w:spacing w:before="0" w:after="200" w:line="276" w:lineRule="auto"/>
        <w:rPr>
          <w:rFonts w:ascii="Calibri" w:eastAsia="Calibri" w:hAnsi="Calibri"/>
          <w:kern w:val="28"/>
          <w:sz w:val="22"/>
          <w:szCs w:val="22"/>
        </w:rPr>
      </w:pPr>
    </w:p>
    <w:p w14:paraId="467ADB3B" w14:textId="77777777"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72394909" w14:textId="77777777" w:rsidR="00BC3E9F" w:rsidRPr="003651D9" w:rsidRDefault="00BC3E9F" w:rsidP="00597DB2">
      <w:pPr>
        <w:pStyle w:val="AuthorInstructions"/>
      </w:pPr>
      <w:r w:rsidRPr="003651D9">
        <w:t>&lt;Note that every Conditional element MUST have an explanatory paragraph referenced below.&gt;</w:t>
      </w:r>
    </w:p>
    <w:p w14:paraId="1AB3DFF9" w14:textId="77777777"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14:paraId="01A4171F" w14:textId="77777777" w:rsidR="00871613" w:rsidRPr="003651D9" w:rsidRDefault="000F13F5" w:rsidP="004046B6">
      <w:pPr>
        <w:pStyle w:val="Heading6"/>
        <w:numPr>
          <w:ilvl w:val="0"/>
          <w:numId w:val="0"/>
        </w:numPr>
        <w:rPr>
          <w:noProof w:val="0"/>
        </w:rPr>
      </w:pPr>
      <w:bookmarkStart w:id="113" w:name="_6.2.1.1.6.1_Service_Event"/>
      <w:bookmarkStart w:id="114" w:name="_Toc296340347"/>
      <w:bookmarkStart w:id="115" w:name="_Toc445122425"/>
      <w:bookmarkEnd w:id="113"/>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14"/>
      <w:r w:rsidR="00B84D95" w:rsidRPr="003651D9">
        <w:rPr>
          <w:noProof w:val="0"/>
        </w:rPr>
        <w:t xml:space="preserve"> or Condition&gt;</w:t>
      </w:r>
      <w:bookmarkEnd w:id="115"/>
    </w:p>
    <w:p w14:paraId="0F17B491" w14:textId="77777777"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14:paraId="1B76C9EA" w14:textId="77777777" w:rsidR="00570B52" w:rsidRPr="003651D9" w:rsidRDefault="00570B52" w:rsidP="00597DB2">
      <w:pPr>
        <w:pStyle w:val="AuthorInstructions"/>
        <w:rPr>
          <w:lang w:eastAsia="x-none"/>
        </w:rPr>
      </w:pPr>
      <w:r w:rsidRPr="003651D9">
        <w:rPr>
          <w:lang w:eastAsia="x-none"/>
        </w:rPr>
        <w:t>&lt;remove example below prior to public comment:&gt;</w:t>
      </w:r>
    </w:p>
    <w:p w14:paraId="372CCD91"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serviceEvent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14:paraId="4CD714AC" w14:textId="77777777" w:rsidR="00570B52" w:rsidRPr="003651D9" w:rsidRDefault="00570B52" w:rsidP="00871613">
      <w:pPr>
        <w:pStyle w:val="BodyText"/>
        <w:rPr>
          <w:rFonts w:eastAsia="Calibri"/>
        </w:rPr>
      </w:pPr>
    </w:p>
    <w:p w14:paraId="7240D64F" w14:textId="77777777" w:rsidR="00871613" w:rsidRPr="003651D9" w:rsidRDefault="000F13F5" w:rsidP="004046B6">
      <w:pPr>
        <w:pStyle w:val="Heading6"/>
        <w:numPr>
          <w:ilvl w:val="0"/>
          <w:numId w:val="0"/>
        </w:numPr>
        <w:ind w:left="1152" w:hanging="1152"/>
        <w:rPr>
          <w:noProof w:val="0"/>
        </w:rPr>
      </w:pPr>
      <w:bookmarkStart w:id="116" w:name="_6.2.1.1.6.2_Medications_Section"/>
      <w:bookmarkStart w:id="117" w:name="_Toc296340348"/>
      <w:bookmarkStart w:id="118" w:name="_Toc445122426"/>
      <w:bookmarkEnd w:id="116"/>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117"/>
      <w:r w:rsidR="00B84D95" w:rsidRPr="003651D9">
        <w:rPr>
          <w:noProof w:val="0"/>
        </w:rPr>
        <w:t xml:space="preserve"> or Condition&gt;</w:t>
      </w:r>
      <w:bookmarkEnd w:id="118"/>
    </w:p>
    <w:p w14:paraId="3C6A8E02" w14:textId="77777777" w:rsidR="00B84D95" w:rsidRPr="003651D9" w:rsidRDefault="00B84D95" w:rsidP="00597DB2">
      <w:pPr>
        <w:pStyle w:val="AuthorInstructions"/>
      </w:pPr>
      <w:r w:rsidRPr="003651D9">
        <w:rPr>
          <w:lang w:eastAsia="x-none"/>
        </w:rPr>
        <w:t>&lt;</w:t>
      </w:r>
      <w:r w:rsidRPr="003651D9">
        <w:t>add vocabulary constraint or condition definition&gt;</w:t>
      </w:r>
    </w:p>
    <w:p w14:paraId="5ED6BF90" w14:textId="77777777" w:rsidR="00570B52" w:rsidRPr="003651D9" w:rsidRDefault="00570B52" w:rsidP="00597DB2">
      <w:pPr>
        <w:pStyle w:val="AuthorInstructions"/>
      </w:pPr>
      <w:r w:rsidRPr="003651D9">
        <w:t>&lt;remove example below prior to public comment:&gt;</w:t>
      </w:r>
    </w:p>
    <w:p w14:paraId="6F7FD32C"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Medications section the Content Creator SHALL be able to create a Medications entry (templateID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14:paraId="15D5335A" w14:textId="77777777" w:rsidR="00871613" w:rsidRPr="003651D9" w:rsidRDefault="000F13F5" w:rsidP="004046B6">
      <w:pPr>
        <w:pStyle w:val="Heading6"/>
        <w:numPr>
          <w:ilvl w:val="0"/>
          <w:numId w:val="0"/>
        </w:numPr>
        <w:ind w:left="1152" w:hanging="1152"/>
        <w:rPr>
          <w:noProof w:val="0"/>
        </w:rPr>
      </w:pPr>
      <w:bookmarkStart w:id="119" w:name="_6.2.1.1.6.3_Allergies_and"/>
      <w:bookmarkStart w:id="120" w:name="_Toc296340349"/>
      <w:bookmarkStart w:id="121" w:name="_Toc445122427"/>
      <w:bookmarkEnd w:id="119"/>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120"/>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121"/>
    </w:p>
    <w:p w14:paraId="2F1FBA9E" w14:textId="77777777" w:rsidR="00B84D95" w:rsidRPr="003651D9" w:rsidRDefault="00B84D95" w:rsidP="00597DB2">
      <w:pPr>
        <w:pStyle w:val="AuthorInstructions"/>
      </w:pPr>
      <w:r w:rsidRPr="003651D9">
        <w:t>&lt;add vocabulary constraint or condition definition&gt;</w:t>
      </w:r>
    </w:p>
    <w:p w14:paraId="6F471EB4" w14:textId="77777777" w:rsidR="00570B52" w:rsidRPr="003651D9" w:rsidRDefault="00570B52" w:rsidP="00597DB2">
      <w:pPr>
        <w:pStyle w:val="AuthorInstructions"/>
      </w:pPr>
      <w:r w:rsidRPr="003651D9">
        <w:t>&lt;remove example below prior to public comment:&gt;</w:t>
      </w:r>
    </w:p>
    <w:p w14:paraId="1671E165" w14:textId="77777777"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observation/participant/participantRole/playingEntity/code.</w:t>
      </w:r>
      <w:r w:rsidRPr="003651D9">
        <w:rPr>
          <w:rFonts w:eastAsia="Calibri"/>
        </w:rPr>
        <w:t>&gt;</w:t>
      </w:r>
    </w:p>
    <w:p w14:paraId="29E098DD" w14:textId="77777777" w:rsidR="00B84D95" w:rsidRPr="003651D9" w:rsidRDefault="00B84D95" w:rsidP="00B84D95">
      <w:pPr>
        <w:pStyle w:val="BodyText"/>
        <w:rPr>
          <w:rFonts w:eastAsia="Calibri"/>
        </w:rPr>
      </w:pPr>
    </w:p>
    <w:p w14:paraId="28552077" w14:textId="77777777" w:rsidR="00B84D95" w:rsidRPr="003651D9" w:rsidRDefault="00B84D95" w:rsidP="00B84D95">
      <w:pPr>
        <w:pStyle w:val="Heading6"/>
        <w:numPr>
          <w:ilvl w:val="0"/>
          <w:numId w:val="0"/>
        </w:numPr>
        <w:ind w:left="1152" w:hanging="1152"/>
        <w:rPr>
          <w:noProof w:val="0"/>
        </w:rPr>
      </w:pPr>
      <w:bookmarkStart w:id="122" w:name="_Toc445122428"/>
      <w:r w:rsidRPr="003651D9">
        <w:rPr>
          <w:noProof w:val="0"/>
        </w:rPr>
        <w:lastRenderedPageBreak/>
        <w:t>6.3.1.D.5.4 &lt;Header Element or Section Name&gt; &lt;Vocabulary Constraint or Condition&gt;</w:t>
      </w:r>
      <w:bookmarkEnd w:id="122"/>
    </w:p>
    <w:p w14:paraId="64CB4853" w14:textId="77777777" w:rsidR="00B84D95" w:rsidRPr="003651D9" w:rsidRDefault="00B84D95" w:rsidP="00597DB2">
      <w:pPr>
        <w:pStyle w:val="AuthorInstructions"/>
      </w:pPr>
      <w:r w:rsidRPr="003651D9">
        <w:t>&lt;add vocabulary constraint or condition definition&gt;</w:t>
      </w:r>
    </w:p>
    <w:p w14:paraId="65A282D9" w14:textId="77777777" w:rsidR="00B84D95" w:rsidRPr="003651D9" w:rsidRDefault="00B84D95" w:rsidP="00597DB2">
      <w:pPr>
        <w:pStyle w:val="AuthorInstructions"/>
      </w:pPr>
      <w:r w:rsidRPr="003651D9">
        <w:t>&lt;remove example below prior to public comment:&gt;</w:t>
      </w:r>
    </w:p>
    <w:p w14:paraId="2682B1D9" w14:textId="77777777"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14:paraId="7EEDA4B3" w14:textId="77777777" w:rsidR="0095594C" w:rsidRPr="003651D9" w:rsidRDefault="0095594C" w:rsidP="00B84D95">
      <w:pPr>
        <w:pStyle w:val="BodyText"/>
        <w:rPr>
          <w:rFonts w:eastAsia="Calibri"/>
        </w:rPr>
      </w:pPr>
    </w:p>
    <w:p w14:paraId="7DD4632E" w14:textId="77777777"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14:paraId="57EDDB2A" w14:textId="77777777" w:rsidR="0095594C" w:rsidRPr="003651D9" w:rsidRDefault="0095594C" w:rsidP="00597DB2">
      <w:pPr>
        <w:pStyle w:val="AuthorInstructions"/>
        <w:rPr>
          <w:rFonts w:eastAsia="Calibri"/>
        </w:rPr>
      </w:pPr>
    </w:p>
    <w:p w14:paraId="5AFDB30C" w14:textId="77777777"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14:paraId="51CAB690" w14:textId="77777777"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14:paraId="68CA9F08" w14:textId="77777777" w:rsidR="00BC3E9F" w:rsidRPr="003651D9" w:rsidRDefault="00BC3E9F" w:rsidP="00B84D95">
      <w:pPr>
        <w:pStyle w:val="BodyText"/>
        <w:rPr>
          <w:rFonts w:eastAsia="Calibri"/>
        </w:rPr>
      </w:pPr>
    </w:p>
    <w:p w14:paraId="4043E540" w14:textId="77777777"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14:paraId="07BE9EF2" w14:textId="77777777" w:rsidR="00BC3E9F" w:rsidRPr="003651D9" w:rsidRDefault="00BC3E9F" w:rsidP="00AA3771">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14:paraId="36E46376" w14:textId="77777777" w:rsidR="00BC3E9F" w:rsidRPr="003651D9" w:rsidRDefault="00BC3E9F" w:rsidP="00AA3771">
      <w:pPr>
        <w:numPr>
          <w:ilvl w:val="1"/>
          <w:numId w:val="13"/>
        </w:numPr>
        <w:spacing w:before="0" w:after="40" w:line="260" w:lineRule="exact"/>
      </w:pPr>
      <w:r w:rsidRPr="003651D9">
        <w:t>A Cath Report Content SHALL have a structuredBody (CONF:9589-CRC).</w:t>
      </w:r>
    </w:p>
    <w:p w14:paraId="72C86C86" w14:textId="77777777" w:rsidR="00BC3E9F" w:rsidRPr="003651D9" w:rsidRDefault="00BC3E9F" w:rsidP="00AA3771">
      <w:pPr>
        <w:numPr>
          <w:ilvl w:val="2"/>
          <w:numId w:val="13"/>
        </w:numPr>
        <w:spacing w:before="0" w:after="40" w:line="260" w:lineRule="exact"/>
      </w:pPr>
      <w:r w:rsidRPr="003651D9">
        <w:t>A Cath Report Content SHALL conform to CDA Level 3 (structuredBody containing sections that contain a narrative block and coded entries). In this template (templateId 2.16.840.1.113883.10.20.22.1.6), coded entries are optional. (CONF:9590-CRC).</w:t>
      </w:r>
    </w:p>
    <w:p w14:paraId="0DF83589" w14:textId="77777777" w:rsidR="00BC3E9F" w:rsidRPr="003651D9" w:rsidRDefault="00BC3E9F" w:rsidP="00AA3771">
      <w:pPr>
        <w:numPr>
          <w:ilvl w:val="1"/>
          <w:numId w:val="13"/>
        </w:numPr>
        <w:spacing w:before="0" w:after="40" w:line="260" w:lineRule="exact"/>
      </w:pPr>
      <w:r w:rsidRPr="003651D9">
        <w:t xml:space="preserve">The component/structuredBody </w:t>
      </w:r>
      <w:r w:rsidRPr="003651D9">
        <w:rPr>
          <w:rStyle w:val="keyword"/>
        </w:rPr>
        <w:t>SHALL</w:t>
      </w:r>
      <w:r w:rsidRPr="003651D9">
        <w:t xml:space="preserve"> conform to the section constraints below (CONF:9595-CRC).</w:t>
      </w:r>
    </w:p>
    <w:p w14:paraId="062A8F22" w14:textId="77777777" w:rsidR="00BC3E9F" w:rsidRPr="003651D9" w:rsidRDefault="00BC3E9F" w:rsidP="00AA3771">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14:paraId="29C1ADF8" w14:textId="77777777" w:rsidR="00BC3E9F" w:rsidRPr="003651D9" w:rsidRDefault="003F252B" w:rsidP="00597DB2">
      <w:pPr>
        <w:pStyle w:val="BodyText"/>
      </w:pPr>
      <w:r w:rsidRPr="003651D9">
        <w:t>&lt;</w:t>
      </w:r>
      <w:r w:rsidR="00BC3E9F" w:rsidRPr="003651D9">
        <w:t>The following table shows relationships among the templates in the body of a Cath Report Content document</w:t>
      </w:r>
      <w:r w:rsidR="00887E40" w:rsidRPr="003651D9">
        <w:t>.</w:t>
      </w:r>
      <w:r w:rsidR="00C250ED" w:rsidRPr="003651D9">
        <w:t>&gt;</w:t>
      </w:r>
      <w:r w:rsidR="00887E40" w:rsidRPr="003651D9">
        <w:t xml:space="preserve"> </w:t>
      </w:r>
    </w:p>
    <w:p w14:paraId="063BD9CA" w14:textId="77777777" w:rsidR="00BC3E9F" w:rsidRPr="003651D9" w:rsidRDefault="00BC3E9F" w:rsidP="00BC3E9F">
      <w:pPr>
        <w:pStyle w:val="BodyText"/>
        <w:rPr>
          <w:lang w:eastAsia="x-none"/>
        </w:rPr>
      </w:pPr>
    </w:p>
    <w:p w14:paraId="411ED3EE" w14:textId="77777777"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409"/>
        <w:gridCol w:w="1140"/>
        <w:gridCol w:w="1144"/>
        <w:gridCol w:w="1757"/>
        <w:gridCol w:w="2020"/>
      </w:tblGrid>
      <w:tr w:rsidR="00270EBB" w:rsidRPr="003651D9" w14:paraId="51A048A6" w14:textId="77777777" w:rsidTr="00983131">
        <w:trPr>
          <w:cantSplit/>
          <w:tblHeader/>
        </w:trPr>
        <w:tc>
          <w:tcPr>
            <w:tcW w:w="1336" w:type="pct"/>
            <w:shd w:val="clear" w:color="auto" w:fill="E6E6E6"/>
          </w:tcPr>
          <w:p w14:paraId="56B5181E" w14:textId="77777777" w:rsidR="001263B9" w:rsidRPr="003651D9" w:rsidRDefault="001263B9" w:rsidP="00EF1E77">
            <w:pPr>
              <w:pStyle w:val="TableEntryHeader"/>
            </w:pPr>
            <w:r w:rsidRPr="003651D9">
              <w:t>Template Title</w:t>
            </w:r>
          </w:p>
        </w:tc>
        <w:tc>
          <w:tcPr>
            <w:tcW w:w="691" w:type="pct"/>
            <w:shd w:val="clear" w:color="auto" w:fill="E6E6E6"/>
          </w:tcPr>
          <w:p w14:paraId="7C6B1BC0" w14:textId="77777777"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14:paraId="34148152" w14:textId="77777777" w:rsidR="001263B9" w:rsidRPr="003651D9" w:rsidRDefault="001263B9" w:rsidP="00730E16">
            <w:pPr>
              <w:pStyle w:val="TableEntryHeader"/>
            </w:pPr>
            <w:r w:rsidRPr="003651D9">
              <w:t>Condition</w:t>
            </w:r>
          </w:p>
        </w:tc>
        <w:tc>
          <w:tcPr>
            <w:tcW w:w="561" w:type="pct"/>
            <w:shd w:val="clear" w:color="auto" w:fill="E6E6E6"/>
          </w:tcPr>
          <w:p w14:paraId="11B20846" w14:textId="77777777" w:rsidR="001263B9" w:rsidRPr="003651D9" w:rsidRDefault="001263B9" w:rsidP="0032600B">
            <w:pPr>
              <w:pStyle w:val="TableEntryHeader"/>
            </w:pPr>
            <w:r w:rsidRPr="003651D9">
              <w:t>Template Type</w:t>
            </w:r>
          </w:p>
        </w:tc>
        <w:tc>
          <w:tcPr>
            <w:tcW w:w="862" w:type="pct"/>
            <w:shd w:val="clear" w:color="auto" w:fill="E6E6E6"/>
          </w:tcPr>
          <w:p w14:paraId="75F424F7" w14:textId="77777777" w:rsidR="001263B9" w:rsidRPr="003651D9" w:rsidRDefault="001263B9" w:rsidP="00BB76BC">
            <w:pPr>
              <w:pStyle w:val="TableEntryHeader"/>
            </w:pPr>
            <w:r w:rsidRPr="003651D9">
              <w:t>templateId</w:t>
            </w:r>
          </w:p>
        </w:tc>
        <w:tc>
          <w:tcPr>
            <w:tcW w:w="991" w:type="pct"/>
            <w:shd w:val="clear" w:color="auto" w:fill="E6E6E6"/>
          </w:tcPr>
          <w:p w14:paraId="323B1922" w14:textId="77777777" w:rsidR="00270EBB" w:rsidRPr="003651D9" w:rsidRDefault="001263B9" w:rsidP="00BB76BC">
            <w:pPr>
              <w:pStyle w:val="TableEntryHeader"/>
            </w:pPr>
            <w:r w:rsidRPr="003651D9">
              <w:t xml:space="preserve">Vocabulary </w:t>
            </w:r>
          </w:p>
          <w:p w14:paraId="203FFB81" w14:textId="77777777" w:rsidR="001263B9" w:rsidRPr="003651D9" w:rsidRDefault="001263B9" w:rsidP="00BB76BC">
            <w:pPr>
              <w:pStyle w:val="TableEntryHeader"/>
            </w:pPr>
            <w:r w:rsidRPr="003651D9">
              <w:t>Constraints</w:t>
            </w:r>
          </w:p>
        </w:tc>
      </w:tr>
      <w:tr w:rsidR="00340176" w:rsidRPr="003651D9" w14:paraId="52D079A6" w14:textId="77777777" w:rsidTr="00983131">
        <w:trPr>
          <w:cantSplit/>
        </w:trPr>
        <w:tc>
          <w:tcPr>
            <w:tcW w:w="1336" w:type="pct"/>
          </w:tcPr>
          <w:p w14:paraId="0D0FD868" w14:textId="77777777"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14:paraId="33EDC7ED" w14:textId="77777777" w:rsidR="00340176" w:rsidRPr="003651D9" w:rsidRDefault="00340176" w:rsidP="003579DA">
            <w:pPr>
              <w:pStyle w:val="TableEntry"/>
              <w:rPr>
                <w:color w:val="0070C0"/>
              </w:rPr>
            </w:pPr>
          </w:p>
        </w:tc>
        <w:tc>
          <w:tcPr>
            <w:tcW w:w="559" w:type="pct"/>
          </w:tcPr>
          <w:p w14:paraId="441BA723" w14:textId="77777777" w:rsidR="00340176" w:rsidRPr="003651D9" w:rsidRDefault="00340176" w:rsidP="00017E09">
            <w:pPr>
              <w:pStyle w:val="TableEntry"/>
              <w:rPr>
                <w:color w:val="0070C0"/>
              </w:rPr>
            </w:pPr>
          </w:p>
        </w:tc>
        <w:tc>
          <w:tcPr>
            <w:tcW w:w="561" w:type="pct"/>
          </w:tcPr>
          <w:p w14:paraId="73E7D3F6" w14:textId="77777777" w:rsidR="00340176" w:rsidRPr="003651D9" w:rsidRDefault="00340176" w:rsidP="003B70A2">
            <w:pPr>
              <w:pStyle w:val="TableEntry"/>
              <w:rPr>
                <w:color w:val="0070C0"/>
              </w:rPr>
            </w:pPr>
          </w:p>
        </w:tc>
        <w:tc>
          <w:tcPr>
            <w:tcW w:w="862" w:type="pct"/>
          </w:tcPr>
          <w:p w14:paraId="1FBB73F0" w14:textId="77777777" w:rsidR="00340176" w:rsidRPr="003651D9" w:rsidRDefault="00340176" w:rsidP="00234BE4">
            <w:pPr>
              <w:pStyle w:val="TableEntry"/>
              <w:rPr>
                <w:color w:val="0070C0"/>
              </w:rPr>
            </w:pPr>
          </w:p>
        </w:tc>
        <w:tc>
          <w:tcPr>
            <w:tcW w:w="991" w:type="pct"/>
          </w:tcPr>
          <w:p w14:paraId="755B837E" w14:textId="77777777" w:rsidR="00340176" w:rsidRPr="003651D9" w:rsidRDefault="00340176" w:rsidP="00234BE4">
            <w:pPr>
              <w:pStyle w:val="TableEntry"/>
              <w:rPr>
                <w:color w:val="0070C0"/>
              </w:rPr>
            </w:pPr>
          </w:p>
        </w:tc>
      </w:tr>
      <w:tr w:rsidR="00340176" w:rsidRPr="003651D9" w14:paraId="49D3D42E" w14:textId="77777777" w:rsidTr="00340176">
        <w:trPr>
          <w:cantSplit/>
        </w:trPr>
        <w:tc>
          <w:tcPr>
            <w:tcW w:w="5000" w:type="pct"/>
            <w:gridSpan w:val="6"/>
          </w:tcPr>
          <w:p w14:paraId="22D7BF55" w14:textId="77777777" w:rsidR="00340176" w:rsidRPr="003651D9" w:rsidRDefault="00340176" w:rsidP="00EF1E77">
            <w:pPr>
              <w:pStyle w:val="TableEntry"/>
            </w:pPr>
            <w:r w:rsidRPr="003651D9">
              <w:t>Delete this row and the example information in the rows below.</w:t>
            </w:r>
          </w:p>
        </w:tc>
      </w:tr>
      <w:tr w:rsidR="00270EBB" w:rsidRPr="003651D9" w14:paraId="40B60706" w14:textId="77777777" w:rsidTr="00983131">
        <w:trPr>
          <w:cantSplit/>
        </w:trPr>
        <w:tc>
          <w:tcPr>
            <w:tcW w:w="1336" w:type="pct"/>
          </w:tcPr>
          <w:p w14:paraId="5E7FBA4E" w14:textId="77777777"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r w:rsidR="00AA69C0" w:rsidRPr="003651D9">
              <w:rPr>
                <w:rStyle w:val="HyperlinkText9pt"/>
                <w:rFonts w:ascii="Times New Roman" w:hAnsi="Times New Roman" w:cs="Times New Roman"/>
                <w:color w:val="auto"/>
                <w:szCs w:val="20"/>
                <w:u w:val="none"/>
                <w:lang w:eastAsia="en-US"/>
              </w:rPr>
              <w:t>Cath Report Content</w:t>
            </w:r>
          </w:p>
        </w:tc>
        <w:tc>
          <w:tcPr>
            <w:tcW w:w="691" w:type="pct"/>
          </w:tcPr>
          <w:p w14:paraId="651B3B1E" w14:textId="77777777" w:rsidR="001263B9" w:rsidRPr="003651D9" w:rsidRDefault="001263B9" w:rsidP="005D6176">
            <w:pPr>
              <w:pStyle w:val="TableEntry"/>
            </w:pPr>
            <w:r w:rsidRPr="003651D9">
              <w:t>R[1..1]</w:t>
            </w:r>
          </w:p>
        </w:tc>
        <w:tc>
          <w:tcPr>
            <w:tcW w:w="559" w:type="pct"/>
          </w:tcPr>
          <w:p w14:paraId="60B7E69B" w14:textId="77777777" w:rsidR="001263B9" w:rsidRPr="003651D9" w:rsidRDefault="001263B9" w:rsidP="0032600B">
            <w:pPr>
              <w:pStyle w:val="TableEntry"/>
            </w:pPr>
          </w:p>
        </w:tc>
        <w:tc>
          <w:tcPr>
            <w:tcW w:w="561" w:type="pct"/>
          </w:tcPr>
          <w:p w14:paraId="0A16BA0E" w14:textId="77777777" w:rsidR="001263B9" w:rsidRPr="003651D9" w:rsidRDefault="001263B9" w:rsidP="00BB76BC">
            <w:pPr>
              <w:pStyle w:val="TableEntry"/>
            </w:pPr>
            <w:r w:rsidRPr="003651D9">
              <w:t>document</w:t>
            </w:r>
          </w:p>
        </w:tc>
        <w:tc>
          <w:tcPr>
            <w:tcW w:w="862" w:type="pct"/>
          </w:tcPr>
          <w:p w14:paraId="24EC5439" w14:textId="77777777" w:rsidR="001263B9" w:rsidRPr="003651D9" w:rsidRDefault="001263B9" w:rsidP="00BB76BC">
            <w:pPr>
              <w:pStyle w:val="TableEntry"/>
            </w:pPr>
            <w:r w:rsidRPr="003651D9">
              <w:t>1.3.6.1.4.1.19376.1.4.1.1.2</w:t>
            </w:r>
          </w:p>
        </w:tc>
        <w:tc>
          <w:tcPr>
            <w:tcW w:w="991" w:type="pct"/>
          </w:tcPr>
          <w:p w14:paraId="1967DDD6" w14:textId="77777777" w:rsidR="001263B9" w:rsidRPr="003651D9" w:rsidRDefault="00983131" w:rsidP="00BB76BC">
            <w:pPr>
              <w:pStyle w:val="TableEntry"/>
              <w:rPr>
                <w:highlight w:val="yellow"/>
              </w:rPr>
            </w:pPr>
            <w:r w:rsidRPr="003651D9">
              <w:t>6.3.1.D.5.1</w:t>
            </w:r>
          </w:p>
        </w:tc>
      </w:tr>
      <w:tr w:rsidR="00270EBB" w:rsidRPr="003651D9" w14:paraId="33A83146" w14:textId="77777777" w:rsidTr="00983131">
        <w:trPr>
          <w:cantSplit/>
        </w:trPr>
        <w:tc>
          <w:tcPr>
            <w:tcW w:w="1336" w:type="pct"/>
          </w:tcPr>
          <w:p w14:paraId="2238586F" w14:textId="77777777"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14:paraId="66A55956" w14:textId="77777777" w:rsidR="001263B9" w:rsidRPr="003651D9" w:rsidRDefault="001263B9" w:rsidP="005D6176">
            <w:pPr>
              <w:pStyle w:val="TableEntry"/>
            </w:pPr>
            <w:r w:rsidRPr="003651D9">
              <w:t>O[0..1]</w:t>
            </w:r>
          </w:p>
        </w:tc>
        <w:tc>
          <w:tcPr>
            <w:tcW w:w="559" w:type="pct"/>
          </w:tcPr>
          <w:p w14:paraId="70612F3A" w14:textId="77777777" w:rsidR="001263B9" w:rsidRPr="003651D9" w:rsidRDefault="001263B9" w:rsidP="0032600B">
            <w:pPr>
              <w:pStyle w:val="TableEntry"/>
            </w:pPr>
          </w:p>
        </w:tc>
        <w:tc>
          <w:tcPr>
            <w:tcW w:w="561" w:type="pct"/>
          </w:tcPr>
          <w:p w14:paraId="5B5DAEFE" w14:textId="77777777" w:rsidR="001263B9" w:rsidRPr="003651D9" w:rsidRDefault="001263B9" w:rsidP="00BB76BC">
            <w:pPr>
              <w:pStyle w:val="TableEntry"/>
            </w:pPr>
            <w:r w:rsidRPr="003651D9">
              <w:t>section</w:t>
            </w:r>
          </w:p>
        </w:tc>
        <w:tc>
          <w:tcPr>
            <w:tcW w:w="862" w:type="pct"/>
          </w:tcPr>
          <w:p w14:paraId="340F27E8" w14:textId="77777777" w:rsidR="001263B9" w:rsidRPr="003651D9" w:rsidRDefault="001263B9" w:rsidP="00BB76BC">
            <w:pPr>
              <w:pStyle w:val="TableEntry"/>
            </w:pPr>
            <w:r w:rsidRPr="003651D9">
              <w:t>1.3.6.1.4.1.19376.1.4.1.2.16</w:t>
            </w:r>
          </w:p>
        </w:tc>
        <w:tc>
          <w:tcPr>
            <w:tcW w:w="991" w:type="pct"/>
          </w:tcPr>
          <w:p w14:paraId="447ABCC2" w14:textId="77777777" w:rsidR="001263B9" w:rsidRPr="003651D9" w:rsidRDefault="001263B9" w:rsidP="00BB76BC">
            <w:pPr>
              <w:pStyle w:val="TableEntry"/>
            </w:pPr>
          </w:p>
        </w:tc>
      </w:tr>
      <w:tr w:rsidR="00270EBB" w:rsidRPr="003651D9" w14:paraId="11DC4C5B" w14:textId="77777777" w:rsidTr="00983131">
        <w:trPr>
          <w:cantSplit/>
        </w:trPr>
        <w:tc>
          <w:tcPr>
            <w:tcW w:w="1336" w:type="pct"/>
          </w:tcPr>
          <w:p w14:paraId="56771941" w14:textId="77777777" w:rsidR="001263B9" w:rsidRPr="003651D9" w:rsidRDefault="001263B9" w:rsidP="00EF1E77">
            <w:pPr>
              <w:pStyle w:val="TableEntry"/>
            </w:pPr>
            <w:r w:rsidRPr="003651D9">
              <w:t xml:space="preserve">   </w:t>
            </w:r>
            <w:r w:rsidR="00AA69C0" w:rsidRPr="003651D9">
              <w:t>Medical History - Cardiac Section</w:t>
            </w:r>
          </w:p>
        </w:tc>
        <w:tc>
          <w:tcPr>
            <w:tcW w:w="691" w:type="pct"/>
          </w:tcPr>
          <w:p w14:paraId="3210AFC0" w14:textId="77777777" w:rsidR="001263B9" w:rsidRPr="003651D9" w:rsidRDefault="001263B9" w:rsidP="005D6176">
            <w:pPr>
              <w:pStyle w:val="TableEntry"/>
            </w:pPr>
            <w:r w:rsidRPr="003651D9">
              <w:t>R[1..1]</w:t>
            </w:r>
          </w:p>
        </w:tc>
        <w:tc>
          <w:tcPr>
            <w:tcW w:w="559" w:type="pct"/>
          </w:tcPr>
          <w:p w14:paraId="45332A1F" w14:textId="77777777" w:rsidR="001263B9" w:rsidRPr="003651D9" w:rsidRDefault="001263B9" w:rsidP="0032600B">
            <w:pPr>
              <w:pStyle w:val="TableEntry"/>
            </w:pPr>
          </w:p>
        </w:tc>
        <w:tc>
          <w:tcPr>
            <w:tcW w:w="561" w:type="pct"/>
          </w:tcPr>
          <w:p w14:paraId="56E3CB24" w14:textId="77777777" w:rsidR="001263B9" w:rsidRPr="003651D9" w:rsidRDefault="001263B9" w:rsidP="00BB76BC">
            <w:pPr>
              <w:pStyle w:val="TableEntry"/>
            </w:pPr>
            <w:r w:rsidRPr="003651D9">
              <w:t>section</w:t>
            </w:r>
          </w:p>
        </w:tc>
        <w:tc>
          <w:tcPr>
            <w:tcW w:w="862" w:type="pct"/>
          </w:tcPr>
          <w:p w14:paraId="7BF502C9" w14:textId="77777777" w:rsidR="001263B9" w:rsidRPr="003651D9" w:rsidRDefault="001263B9" w:rsidP="00BB76BC">
            <w:pPr>
              <w:pStyle w:val="TableEntry"/>
            </w:pPr>
            <w:r w:rsidRPr="003651D9">
              <w:t>1.3.6.1.4.1.19376.1.4.1.2.17</w:t>
            </w:r>
          </w:p>
        </w:tc>
        <w:tc>
          <w:tcPr>
            <w:tcW w:w="991" w:type="pct"/>
          </w:tcPr>
          <w:p w14:paraId="0178C9A4" w14:textId="77777777" w:rsidR="001263B9" w:rsidRPr="003651D9" w:rsidRDefault="001263B9" w:rsidP="00BB76BC">
            <w:pPr>
              <w:pStyle w:val="TableEntry"/>
            </w:pPr>
          </w:p>
        </w:tc>
      </w:tr>
      <w:tr w:rsidR="00270EBB" w:rsidRPr="003651D9" w14:paraId="2A5AFA13" w14:textId="77777777" w:rsidTr="00983131">
        <w:trPr>
          <w:cantSplit/>
        </w:trPr>
        <w:tc>
          <w:tcPr>
            <w:tcW w:w="1336" w:type="pct"/>
          </w:tcPr>
          <w:p w14:paraId="4B6A063E" w14:textId="77777777" w:rsidR="001263B9" w:rsidRPr="003651D9" w:rsidRDefault="001263B9" w:rsidP="00EF1E77">
            <w:pPr>
              <w:pStyle w:val="TableEntry"/>
            </w:pPr>
            <w:r w:rsidRPr="003651D9">
              <w:t xml:space="preserve">     </w:t>
            </w:r>
            <w:r w:rsidR="00AA69C0" w:rsidRPr="003651D9">
              <w:t>Procedure Activity Observation</w:t>
            </w:r>
          </w:p>
        </w:tc>
        <w:tc>
          <w:tcPr>
            <w:tcW w:w="691" w:type="pct"/>
          </w:tcPr>
          <w:p w14:paraId="3D7E4CEE" w14:textId="77777777" w:rsidR="001263B9" w:rsidRPr="003651D9" w:rsidRDefault="001263B9" w:rsidP="005D6176">
            <w:pPr>
              <w:pStyle w:val="TableEntry"/>
            </w:pPr>
            <w:r w:rsidRPr="003651D9">
              <w:t>O[0..*]</w:t>
            </w:r>
          </w:p>
        </w:tc>
        <w:tc>
          <w:tcPr>
            <w:tcW w:w="559" w:type="pct"/>
          </w:tcPr>
          <w:p w14:paraId="315A24DF" w14:textId="77777777" w:rsidR="001263B9" w:rsidRPr="003651D9" w:rsidRDefault="001263B9" w:rsidP="0032600B">
            <w:pPr>
              <w:pStyle w:val="TableEntry"/>
            </w:pPr>
          </w:p>
        </w:tc>
        <w:tc>
          <w:tcPr>
            <w:tcW w:w="561" w:type="pct"/>
          </w:tcPr>
          <w:p w14:paraId="6A4553C1" w14:textId="77777777" w:rsidR="001263B9" w:rsidRPr="003651D9" w:rsidRDefault="001263B9" w:rsidP="00BB76BC">
            <w:pPr>
              <w:pStyle w:val="TableEntry"/>
            </w:pPr>
            <w:r w:rsidRPr="003651D9">
              <w:t>entry</w:t>
            </w:r>
          </w:p>
        </w:tc>
        <w:tc>
          <w:tcPr>
            <w:tcW w:w="862" w:type="pct"/>
          </w:tcPr>
          <w:p w14:paraId="00AAFDAA" w14:textId="77777777" w:rsidR="001263B9" w:rsidRPr="003651D9" w:rsidRDefault="001263B9" w:rsidP="00BB76BC">
            <w:pPr>
              <w:pStyle w:val="TableEntry"/>
            </w:pPr>
            <w:r w:rsidRPr="003651D9">
              <w:t>2.16.840.1.113883.10.20.22.4.13</w:t>
            </w:r>
          </w:p>
        </w:tc>
        <w:tc>
          <w:tcPr>
            <w:tcW w:w="991" w:type="pct"/>
          </w:tcPr>
          <w:p w14:paraId="3AD22179" w14:textId="77777777" w:rsidR="001263B9" w:rsidRPr="003651D9" w:rsidRDefault="001263B9" w:rsidP="00BB76BC">
            <w:pPr>
              <w:pStyle w:val="TableEntry"/>
            </w:pPr>
          </w:p>
        </w:tc>
      </w:tr>
      <w:tr w:rsidR="00270EBB" w:rsidRPr="003651D9" w14:paraId="66CC88C3" w14:textId="77777777" w:rsidTr="00983131">
        <w:trPr>
          <w:cantSplit/>
        </w:trPr>
        <w:tc>
          <w:tcPr>
            <w:tcW w:w="1336" w:type="pct"/>
          </w:tcPr>
          <w:p w14:paraId="7F38650B" w14:textId="77777777" w:rsidR="001263B9" w:rsidRPr="003651D9" w:rsidRDefault="001263B9" w:rsidP="00EF1E77">
            <w:pPr>
              <w:pStyle w:val="TableEntry"/>
            </w:pPr>
            <w:r w:rsidRPr="003651D9">
              <w:t xml:space="preserve">     </w:t>
            </w:r>
            <w:r w:rsidR="00AA69C0" w:rsidRPr="003651D9">
              <w:t>Procedure Activity Procedure</w:t>
            </w:r>
          </w:p>
        </w:tc>
        <w:tc>
          <w:tcPr>
            <w:tcW w:w="691" w:type="pct"/>
          </w:tcPr>
          <w:p w14:paraId="31895567" w14:textId="77777777" w:rsidR="001263B9" w:rsidRPr="003651D9" w:rsidRDefault="001263B9" w:rsidP="005D6176">
            <w:pPr>
              <w:pStyle w:val="TableEntry"/>
            </w:pPr>
            <w:r w:rsidRPr="003651D9">
              <w:t>O[0..*]</w:t>
            </w:r>
          </w:p>
        </w:tc>
        <w:tc>
          <w:tcPr>
            <w:tcW w:w="559" w:type="pct"/>
          </w:tcPr>
          <w:p w14:paraId="7C9E1460" w14:textId="77777777" w:rsidR="001263B9" w:rsidRPr="003651D9" w:rsidRDefault="001263B9" w:rsidP="0032600B">
            <w:pPr>
              <w:pStyle w:val="TableEntry"/>
            </w:pPr>
          </w:p>
        </w:tc>
        <w:tc>
          <w:tcPr>
            <w:tcW w:w="561" w:type="pct"/>
          </w:tcPr>
          <w:p w14:paraId="57809D69" w14:textId="77777777" w:rsidR="001263B9" w:rsidRPr="003651D9" w:rsidRDefault="001263B9" w:rsidP="00BB76BC">
            <w:pPr>
              <w:pStyle w:val="TableEntry"/>
            </w:pPr>
            <w:r w:rsidRPr="003651D9">
              <w:t>entry</w:t>
            </w:r>
          </w:p>
        </w:tc>
        <w:tc>
          <w:tcPr>
            <w:tcW w:w="862" w:type="pct"/>
          </w:tcPr>
          <w:p w14:paraId="7C23ACC4" w14:textId="77777777" w:rsidR="001263B9" w:rsidRPr="003651D9" w:rsidRDefault="001263B9" w:rsidP="00BB76BC">
            <w:pPr>
              <w:pStyle w:val="TableEntry"/>
            </w:pPr>
            <w:r w:rsidRPr="003651D9">
              <w:t>2.16.840.1.113883.10.20.22.4.14</w:t>
            </w:r>
          </w:p>
        </w:tc>
        <w:tc>
          <w:tcPr>
            <w:tcW w:w="991" w:type="pct"/>
          </w:tcPr>
          <w:p w14:paraId="7FA7E36B" w14:textId="77777777" w:rsidR="001263B9" w:rsidRPr="003651D9" w:rsidRDefault="001263B9" w:rsidP="00BB76BC">
            <w:pPr>
              <w:pStyle w:val="TableEntry"/>
            </w:pPr>
          </w:p>
        </w:tc>
      </w:tr>
      <w:tr w:rsidR="00270EBB" w:rsidRPr="003651D9" w14:paraId="687E614A" w14:textId="77777777" w:rsidTr="00983131">
        <w:trPr>
          <w:cantSplit/>
        </w:trPr>
        <w:tc>
          <w:tcPr>
            <w:tcW w:w="1336" w:type="pct"/>
          </w:tcPr>
          <w:p w14:paraId="4FA79BA6" w14:textId="77777777" w:rsidR="001263B9" w:rsidRPr="003651D9" w:rsidRDefault="001263B9" w:rsidP="00EF1E77">
            <w:pPr>
              <w:pStyle w:val="TableEntry"/>
            </w:pPr>
            <w:r w:rsidRPr="003651D9">
              <w:t xml:space="preserve">     </w:t>
            </w:r>
            <w:r w:rsidR="00AA69C0" w:rsidRPr="003651D9">
              <w:t>Problem Observation - Cardiac</w:t>
            </w:r>
          </w:p>
        </w:tc>
        <w:tc>
          <w:tcPr>
            <w:tcW w:w="691" w:type="pct"/>
          </w:tcPr>
          <w:p w14:paraId="6C0AFDFA" w14:textId="77777777" w:rsidR="001263B9" w:rsidRPr="003651D9" w:rsidRDefault="001263B9" w:rsidP="005D6176">
            <w:pPr>
              <w:pStyle w:val="TableEntry"/>
            </w:pPr>
            <w:r w:rsidRPr="003651D9">
              <w:t>O[0..*]</w:t>
            </w:r>
          </w:p>
        </w:tc>
        <w:tc>
          <w:tcPr>
            <w:tcW w:w="559" w:type="pct"/>
          </w:tcPr>
          <w:p w14:paraId="7CBE5561" w14:textId="77777777" w:rsidR="001263B9" w:rsidRPr="003651D9" w:rsidRDefault="001263B9" w:rsidP="0032600B">
            <w:pPr>
              <w:pStyle w:val="TableEntry"/>
            </w:pPr>
          </w:p>
        </w:tc>
        <w:tc>
          <w:tcPr>
            <w:tcW w:w="561" w:type="pct"/>
          </w:tcPr>
          <w:p w14:paraId="2CDE6A4B" w14:textId="77777777" w:rsidR="001263B9" w:rsidRPr="003651D9" w:rsidRDefault="001263B9" w:rsidP="00BB76BC">
            <w:pPr>
              <w:pStyle w:val="TableEntry"/>
            </w:pPr>
            <w:r w:rsidRPr="003651D9">
              <w:t>entry</w:t>
            </w:r>
          </w:p>
        </w:tc>
        <w:tc>
          <w:tcPr>
            <w:tcW w:w="862" w:type="pct"/>
          </w:tcPr>
          <w:p w14:paraId="6BA0830E" w14:textId="77777777" w:rsidR="001263B9" w:rsidRPr="003651D9" w:rsidRDefault="001263B9" w:rsidP="00BB76BC">
            <w:pPr>
              <w:pStyle w:val="TableEntry"/>
            </w:pPr>
            <w:r w:rsidRPr="003651D9">
              <w:t>2.16.840.1.113883.10.20.22.4.4</w:t>
            </w:r>
          </w:p>
        </w:tc>
        <w:tc>
          <w:tcPr>
            <w:tcW w:w="991" w:type="pct"/>
          </w:tcPr>
          <w:p w14:paraId="07D098B1" w14:textId="77777777" w:rsidR="001263B9" w:rsidRPr="003651D9" w:rsidRDefault="001263B9" w:rsidP="00BB76BC">
            <w:pPr>
              <w:pStyle w:val="TableEntry"/>
            </w:pPr>
          </w:p>
        </w:tc>
      </w:tr>
      <w:tr w:rsidR="00270EBB" w:rsidRPr="003651D9" w14:paraId="20B9BA8A" w14:textId="77777777" w:rsidTr="00983131">
        <w:trPr>
          <w:cantSplit/>
        </w:trPr>
        <w:tc>
          <w:tcPr>
            <w:tcW w:w="1336" w:type="pct"/>
          </w:tcPr>
          <w:p w14:paraId="53674D6A" w14:textId="77777777" w:rsidR="001263B9" w:rsidRPr="003651D9" w:rsidRDefault="001263B9" w:rsidP="00EF1E77">
            <w:pPr>
              <w:pStyle w:val="TableEntry"/>
            </w:pPr>
            <w:r w:rsidRPr="003651D9">
              <w:t xml:space="preserve">        </w:t>
            </w:r>
            <w:r w:rsidR="00115A0F" w:rsidRPr="003651D9">
              <w:t>Age Observation</w:t>
            </w:r>
          </w:p>
        </w:tc>
        <w:tc>
          <w:tcPr>
            <w:tcW w:w="691" w:type="pct"/>
          </w:tcPr>
          <w:p w14:paraId="3D11CD2D" w14:textId="77777777" w:rsidR="001263B9" w:rsidRPr="003651D9" w:rsidRDefault="001263B9" w:rsidP="00EF1E77">
            <w:pPr>
              <w:pStyle w:val="TableEntry"/>
            </w:pPr>
            <w:r w:rsidRPr="003651D9">
              <w:t>O[0..1]</w:t>
            </w:r>
          </w:p>
        </w:tc>
        <w:tc>
          <w:tcPr>
            <w:tcW w:w="559" w:type="pct"/>
          </w:tcPr>
          <w:p w14:paraId="6EF8FFE0" w14:textId="77777777" w:rsidR="001263B9" w:rsidRPr="003651D9" w:rsidRDefault="001263B9" w:rsidP="005D6176">
            <w:pPr>
              <w:pStyle w:val="TableEntry"/>
            </w:pPr>
          </w:p>
        </w:tc>
        <w:tc>
          <w:tcPr>
            <w:tcW w:w="561" w:type="pct"/>
          </w:tcPr>
          <w:p w14:paraId="617D2DFB" w14:textId="77777777" w:rsidR="001263B9" w:rsidRPr="003651D9" w:rsidRDefault="001263B9" w:rsidP="005D6176">
            <w:pPr>
              <w:pStyle w:val="TableEntry"/>
            </w:pPr>
            <w:r w:rsidRPr="003651D9">
              <w:t>entry</w:t>
            </w:r>
          </w:p>
        </w:tc>
        <w:tc>
          <w:tcPr>
            <w:tcW w:w="862" w:type="pct"/>
          </w:tcPr>
          <w:p w14:paraId="1A59EEE5" w14:textId="77777777" w:rsidR="001263B9" w:rsidRPr="003651D9" w:rsidRDefault="001263B9" w:rsidP="0032600B">
            <w:pPr>
              <w:pStyle w:val="TableEntry"/>
            </w:pPr>
            <w:r w:rsidRPr="003651D9">
              <w:t>2.16.840.1.113883.10.20.22.4.31</w:t>
            </w:r>
          </w:p>
        </w:tc>
        <w:tc>
          <w:tcPr>
            <w:tcW w:w="991" w:type="pct"/>
          </w:tcPr>
          <w:p w14:paraId="072E9293" w14:textId="77777777" w:rsidR="001263B9" w:rsidRPr="003651D9" w:rsidRDefault="001263B9" w:rsidP="00BB76BC">
            <w:pPr>
              <w:pStyle w:val="TableEntry"/>
            </w:pPr>
          </w:p>
        </w:tc>
      </w:tr>
      <w:tr w:rsidR="00270EBB" w:rsidRPr="003651D9" w14:paraId="5FFB8B79" w14:textId="77777777" w:rsidTr="00983131">
        <w:trPr>
          <w:cantSplit/>
        </w:trPr>
        <w:tc>
          <w:tcPr>
            <w:tcW w:w="1336" w:type="pct"/>
          </w:tcPr>
          <w:p w14:paraId="10360F43" w14:textId="77777777" w:rsidR="001263B9" w:rsidRPr="003651D9" w:rsidRDefault="001263B9" w:rsidP="00EF1E77">
            <w:pPr>
              <w:pStyle w:val="TableEntry"/>
            </w:pPr>
            <w:r w:rsidRPr="003651D9">
              <w:t xml:space="preserve">        </w:t>
            </w:r>
            <w:r w:rsidR="00115A0F" w:rsidRPr="003651D9">
              <w:t>Health Status Observation</w:t>
            </w:r>
          </w:p>
        </w:tc>
        <w:tc>
          <w:tcPr>
            <w:tcW w:w="691" w:type="pct"/>
          </w:tcPr>
          <w:p w14:paraId="04F429A0" w14:textId="77777777" w:rsidR="001263B9" w:rsidRPr="003651D9" w:rsidRDefault="001263B9" w:rsidP="00EF1E77">
            <w:pPr>
              <w:pStyle w:val="TableEntry"/>
            </w:pPr>
            <w:r w:rsidRPr="003651D9">
              <w:t>O[0..1]</w:t>
            </w:r>
          </w:p>
        </w:tc>
        <w:tc>
          <w:tcPr>
            <w:tcW w:w="559" w:type="pct"/>
          </w:tcPr>
          <w:p w14:paraId="25EDA004" w14:textId="77777777" w:rsidR="001263B9" w:rsidRPr="003651D9" w:rsidRDefault="00270EBB" w:rsidP="00BB76BC">
            <w:pPr>
              <w:pStyle w:val="TableEntry"/>
            </w:pPr>
            <w:r w:rsidRPr="003651D9">
              <w:t>6.3.1.D.5.</w:t>
            </w:r>
            <w:r w:rsidR="00983131" w:rsidRPr="003651D9">
              <w:t>2</w:t>
            </w:r>
          </w:p>
        </w:tc>
        <w:tc>
          <w:tcPr>
            <w:tcW w:w="561" w:type="pct"/>
          </w:tcPr>
          <w:p w14:paraId="28207878" w14:textId="77777777" w:rsidR="001263B9" w:rsidRPr="003651D9" w:rsidRDefault="001263B9" w:rsidP="00EF1E77">
            <w:pPr>
              <w:pStyle w:val="TableEntry"/>
            </w:pPr>
            <w:r w:rsidRPr="003651D9">
              <w:t>entry</w:t>
            </w:r>
          </w:p>
        </w:tc>
        <w:tc>
          <w:tcPr>
            <w:tcW w:w="862" w:type="pct"/>
          </w:tcPr>
          <w:p w14:paraId="00BA6439" w14:textId="77777777" w:rsidR="001263B9" w:rsidRPr="003651D9" w:rsidRDefault="001263B9" w:rsidP="00EF1E77">
            <w:pPr>
              <w:pStyle w:val="TableEntry"/>
            </w:pPr>
            <w:r w:rsidRPr="003651D9">
              <w:t>2.16.840.1.113883.10.20.22.4.5</w:t>
            </w:r>
          </w:p>
        </w:tc>
        <w:tc>
          <w:tcPr>
            <w:tcW w:w="991" w:type="pct"/>
          </w:tcPr>
          <w:p w14:paraId="09A37CE8" w14:textId="77777777" w:rsidR="001263B9" w:rsidRPr="003651D9" w:rsidRDefault="001263B9" w:rsidP="005D6176">
            <w:pPr>
              <w:pStyle w:val="TableEntry"/>
            </w:pPr>
          </w:p>
        </w:tc>
      </w:tr>
      <w:tr w:rsidR="00270EBB" w:rsidRPr="003651D9" w14:paraId="6EADC68F" w14:textId="77777777" w:rsidTr="00983131">
        <w:trPr>
          <w:cantSplit/>
        </w:trPr>
        <w:tc>
          <w:tcPr>
            <w:tcW w:w="1336" w:type="pct"/>
          </w:tcPr>
          <w:p w14:paraId="50229954" w14:textId="77777777"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14:paraId="5A61111E" w14:textId="77777777" w:rsidR="001263B9" w:rsidRPr="003651D9" w:rsidRDefault="001263B9" w:rsidP="00EF1E77">
            <w:pPr>
              <w:pStyle w:val="TableEntry"/>
            </w:pPr>
            <w:r w:rsidRPr="003651D9">
              <w:t>O[0..1]</w:t>
            </w:r>
          </w:p>
        </w:tc>
        <w:tc>
          <w:tcPr>
            <w:tcW w:w="559" w:type="pct"/>
          </w:tcPr>
          <w:p w14:paraId="58DA916D" w14:textId="77777777" w:rsidR="001263B9" w:rsidRPr="003651D9" w:rsidRDefault="001263B9" w:rsidP="005D6176">
            <w:pPr>
              <w:pStyle w:val="TableEntry"/>
            </w:pPr>
          </w:p>
        </w:tc>
        <w:tc>
          <w:tcPr>
            <w:tcW w:w="561" w:type="pct"/>
          </w:tcPr>
          <w:p w14:paraId="5409E128" w14:textId="77777777" w:rsidR="001263B9" w:rsidRPr="003651D9" w:rsidRDefault="001263B9" w:rsidP="005D6176">
            <w:pPr>
              <w:pStyle w:val="TableEntry"/>
            </w:pPr>
            <w:r w:rsidRPr="003651D9">
              <w:t>entry</w:t>
            </w:r>
          </w:p>
        </w:tc>
        <w:tc>
          <w:tcPr>
            <w:tcW w:w="862" w:type="pct"/>
          </w:tcPr>
          <w:p w14:paraId="1A0F9E37" w14:textId="77777777" w:rsidR="001263B9" w:rsidRPr="003651D9" w:rsidRDefault="001263B9" w:rsidP="0032600B">
            <w:pPr>
              <w:pStyle w:val="TableEntry"/>
            </w:pPr>
            <w:r w:rsidRPr="003651D9">
              <w:t>2.16.840.1.113883.10.20.22.4.6</w:t>
            </w:r>
          </w:p>
        </w:tc>
        <w:tc>
          <w:tcPr>
            <w:tcW w:w="991" w:type="pct"/>
          </w:tcPr>
          <w:p w14:paraId="64355FEC" w14:textId="77777777" w:rsidR="001263B9" w:rsidRPr="003651D9" w:rsidRDefault="001263B9" w:rsidP="00BB76BC">
            <w:pPr>
              <w:pStyle w:val="TableEntry"/>
            </w:pPr>
          </w:p>
        </w:tc>
      </w:tr>
      <w:tr w:rsidR="00270EBB" w:rsidRPr="003651D9" w14:paraId="4EBB7C45" w14:textId="77777777" w:rsidTr="00983131">
        <w:trPr>
          <w:cantSplit/>
        </w:trPr>
        <w:tc>
          <w:tcPr>
            <w:tcW w:w="1336" w:type="pct"/>
          </w:tcPr>
          <w:p w14:paraId="1BA75662" w14:textId="77777777" w:rsidR="001263B9" w:rsidRPr="003651D9" w:rsidRDefault="001263B9" w:rsidP="00EF1E77">
            <w:pPr>
              <w:pStyle w:val="TableEntry"/>
            </w:pPr>
            <w:r w:rsidRPr="003651D9">
              <w:t xml:space="preserve">      </w:t>
            </w:r>
            <w:r w:rsidR="00115A0F" w:rsidRPr="003651D9">
              <w:t>Severity Observation</w:t>
            </w:r>
          </w:p>
        </w:tc>
        <w:tc>
          <w:tcPr>
            <w:tcW w:w="691" w:type="pct"/>
          </w:tcPr>
          <w:p w14:paraId="7DA9BFF2" w14:textId="77777777" w:rsidR="001263B9" w:rsidRPr="003651D9" w:rsidRDefault="001263B9" w:rsidP="00EF1E77">
            <w:pPr>
              <w:pStyle w:val="TableEntry"/>
            </w:pPr>
            <w:r w:rsidRPr="003651D9">
              <w:t>O[0..1]</w:t>
            </w:r>
          </w:p>
        </w:tc>
        <w:tc>
          <w:tcPr>
            <w:tcW w:w="559" w:type="pct"/>
          </w:tcPr>
          <w:p w14:paraId="743598A7" w14:textId="77777777" w:rsidR="001263B9" w:rsidRPr="003651D9" w:rsidRDefault="001263B9" w:rsidP="005D6176">
            <w:pPr>
              <w:pStyle w:val="TableEntry"/>
            </w:pPr>
          </w:p>
        </w:tc>
        <w:tc>
          <w:tcPr>
            <w:tcW w:w="561" w:type="pct"/>
          </w:tcPr>
          <w:p w14:paraId="472E34AE" w14:textId="77777777" w:rsidR="001263B9" w:rsidRPr="003651D9" w:rsidRDefault="001263B9" w:rsidP="005D6176">
            <w:pPr>
              <w:pStyle w:val="TableEntry"/>
            </w:pPr>
            <w:r w:rsidRPr="003651D9">
              <w:t>entry</w:t>
            </w:r>
          </w:p>
        </w:tc>
        <w:tc>
          <w:tcPr>
            <w:tcW w:w="862" w:type="pct"/>
          </w:tcPr>
          <w:p w14:paraId="52A7D459" w14:textId="77777777" w:rsidR="001263B9" w:rsidRPr="003651D9" w:rsidRDefault="001263B9" w:rsidP="0032600B">
            <w:pPr>
              <w:pStyle w:val="TableEntry"/>
            </w:pPr>
            <w:r w:rsidRPr="003651D9">
              <w:t>2.16.840.1.113883.10.20.22.4.8</w:t>
            </w:r>
          </w:p>
        </w:tc>
        <w:tc>
          <w:tcPr>
            <w:tcW w:w="991" w:type="pct"/>
          </w:tcPr>
          <w:p w14:paraId="0B8A2BB5" w14:textId="77777777" w:rsidR="001263B9" w:rsidRPr="003651D9" w:rsidRDefault="001263B9" w:rsidP="00BB76BC">
            <w:pPr>
              <w:pStyle w:val="TableEntry"/>
            </w:pPr>
          </w:p>
        </w:tc>
      </w:tr>
      <w:tr w:rsidR="00270EBB" w:rsidRPr="003651D9" w14:paraId="708BAED4" w14:textId="77777777" w:rsidTr="00983131">
        <w:trPr>
          <w:cantSplit/>
        </w:trPr>
        <w:tc>
          <w:tcPr>
            <w:tcW w:w="1336" w:type="pct"/>
          </w:tcPr>
          <w:p w14:paraId="099B41C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14:paraId="2437398D" w14:textId="77777777" w:rsidR="001263B9" w:rsidRPr="003651D9" w:rsidRDefault="001263B9" w:rsidP="00EF1E77">
            <w:pPr>
              <w:pStyle w:val="TableEntry"/>
            </w:pPr>
            <w:r w:rsidRPr="003651D9">
              <w:t>R[1..1]</w:t>
            </w:r>
          </w:p>
        </w:tc>
        <w:tc>
          <w:tcPr>
            <w:tcW w:w="559" w:type="pct"/>
          </w:tcPr>
          <w:p w14:paraId="75A789EC" w14:textId="77777777" w:rsidR="001263B9" w:rsidRPr="003651D9" w:rsidRDefault="001263B9" w:rsidP="005D6176">
            <w:pPr>
              <w:pStyle w:val="TableEntry"/>
            </w:pPr>
          </w:p>
        </w:tc>
        <w:tc>
          <w:tcPr>
            <w:tcW w:w="561" w:type="pct"/>
          </w:tcPr>
          <w:p w14:paraId="37630950" w14:textId="77777777" w:rsidR="001263B9" w:rsidRPr="003651D9" w:rsidRDefault="001263B9" w:rsidP="0032600B">
            <w:pPr>
              <w:pStyle w:val="TableEntry"/>
            </w:pPr>
            <w:r w:rsidRPr="003651D9">
              <w:t>section</w:t>
            </w:r>
          </w:p>
        </w:tc>
        <w:tc>
          <w:tcPr>
            <w:tcW w:w="862" w:type="pct"/>
          </w:tcPr>
          <w:p w14:paraId="6D690F29" w14:textId="77777777" w:rsidR="001263B9" w:rsidRPr="003651D9" w:rsidRDefault="001263B9" w:rsidP="00BB76BC">
            <w:pPr>
              <w:pStyle w:val="TableEntry"/>
            </w:pPr>
            <w:r w:rsidRPr="003651D9">
              <w:t>2.16.840.1.113883.10.20.22.2.6</w:t>
            </w:r>
          </w:p>
        </w:tc>
        <w:tc>
          <w:tcPr>
            <w:tcW w:w="991" w:type="pct"/>
          </w:tcPr>
          <w:p w14:paraId="72779493" w14:textId="77777777" w:rsidR="001263B9" w:rsidRPr="003651D9" w:rsidRDefault="001263B9" w:rsidP="00BB76BC">
            <w:pPr>
              <w:pStyle w:val="TableEntry"/>
              <w:rPr>
                <w:sz w:val="16"/>
              </w:rPr>
            </w:pPr>
          </w:p>
        </w:tc>
      </w:tr>
      <w:tr w:rsidR="00270EBB" w:rsidRPr="003651D9" w14:paraId="0C4CF71E" w14:textId="77777777" w:rsidTr="00983131">
        <w:trPr>
          <w:cantSplit/>
        </w:trPr>
        <w:tc>
          <w:tcPr>
            <w:tcW w:w="1336" w:type="pct"/>
          </w:tcPr>
          <w:p w14:paraId="39BEFCB8"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14:paraId="6EF1E280" w14:textId="77777777" w:rsidR="001263B9" w:rsidRPr="003651D9" w:rsidRDefault="001263B9" w:rsidP="00EF1E77">
            <w:pPr>
              <w:pStyle w:val="TableEntry"/>
            </w:pPr>
            <w:r w:rsidRPr="003651D9">
              <w:t>O[0..*]</w:t>
            </w:r>
          </w:p>
        </w:tc>
        <w:tc>
          <w:tcPr>
            <w:tcW w:w="559" w:type="pct"/>
          </w:tcPr>
          <w:p w14:paraId="508B4987" w14:textId="77777777" w:rsidR="001263B9" w:rsidRPr="003651D9" w:rsidRDefault="001263B9" w:rsidP="005D6176">
            <w:pPr>
              <w:pStyle w:val="TableEntry"/>
            </w:pPr>
          </w:p>
        </w:tc>
        <w:tc>
          <w:tcPr>
            <w:tcW w:w="561" w:type="pct"/>
          </w:tcPr>
          <w:p w14:paraId="0A9091CB" w14:textId="77777777" w:rsidR="001263B9" w:rsidRPr="003651D9" w:rsidRDefault="001263B9" w:rsidP="0032600B">
            <w:pPr>
              <w:pStyle w:val="TableEntry"/>
            </w:pPr>
            <w:r w:rsidRPr="003651D9">
              <w:t>entry</w:t>
            </w:r>
          </w:p>
        </w:tc>
        <w:tc>
          <w:tcPr>
            <w:tcW w:w="862" w:type="pct"/>
          </w:tcPr>
          <w:p w14:paraId="6735D2BD" w14:textId="77777777" w:rsidR="001263B9" w:rsidRPr="003651D9" w:rsidRDefault="001263B9" w:rsidP="00BB76BC">
            <w:pPr>
              <w:pStyle w:val="TableEntry"/>
            </w:pPr>
            <w:r w:rsidRPr="003651D9">
              <w:t>2.16.840.1.113883.10.20.22.4.30</w:t>
            </w:r>
          </w:p>
        </w:tc>
        <w:tc>
          <w:tcPr>
            <w:tcW w:w="991" w:type="pct"/>
          </w:tcPr>
          <w:p w14:paraId="16E28D21" w14:textId="77777777" w:rsidR="001263B9" w:rsidRPr="003651D9" w:rsidRDefault="001263B9" w:rsidP="00BB76BC">
            <w:pPr>
              <w:pStyle w:val="TableEntry"/>
              <w:rPr>
                <w:sz w:val="16"/>
              </w:rPr>
            </w:pPr>
          </w:p>
        </w:tc>
      </w:tr>
      <w:tr w:rsidR="00270EBB" w:rsidRPr="003651D9" w14:paraId="63CC109B" w14:textId="77777777" w:rsidTr="00983131">
        <w:trPr>
          <w:cantSplit/>
        </w:trPr>
        <w:tc>
          <w:tcPr>
            <w:tcW w:w="1336" w:type="pct"/>
          </w:tcPr>
          <w:p w14:paraId="7FB1025A"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14:paraId="44B42956" w14:textId="77777777" w:rsidR="001263B9" w:rsidRPr="003651D9" w:rsidRDefault="001263B9" w:rsidP="00EF1E77">
            <w:pPr>
              <w:pStyle w:val="TableEntry"/>
            </w:pPr>
            <w:r w:rsidRPr="003651D9">
              <w:t>R[1..*]</w:t>
            </w:r>
          </w:p>
        </w:tc>
        <w:tc>
          <w:tcPr>
            <w:tcW w:w="559" w:type="pct"/>
          </w:tcPr>
          <w:p w14:paraId="4EA29EC9" w14:textId="77777777" w:rsidR="001263B9" w:rsidRPr="003651D9" w:rsidRDefault="001263B9" w:rsidP="005D6176">
            <w:pPr>
              <w:pStyle w:val="TableEntry"/>
            </w:pPr>
          </w:p>
        </w:tc>
        <w:tc>
          <w:tcPr>
            <w:tcW w:w="561" w:type="pct"/>
          </w:tcPr>
          <w:p w14:paraId="4FB256FE" w14:textId="77777777" w:rsidR="001263B9" w:rsidRPr="003651D9" w:rsidRDefault="001263B9" w:rsidP="0032600B">
            <w:pPr>
              <w:pStyle w:val="TableEntry"/>
            </w:pPr>
            <w:r w:rsidRPr="003651D9">
              <w:t>entry</w:t>
            </w:r>
          </w:p>
        </w:tc>
        <w:tc>
          <w:tcPr>
            <w:tcW w:w="862" w:type="pct"/>
          </w:tcPr>
          <w:p w14:paraId="07C01D2D" w14:textId="77777777" w:rsidR="001263B9" w:rsidRPr="003651D9" w:rsidRDefault="001263B9" w:rsidP="00BB76BC">
            <w:pPr>
              <w:pStyle w:val="TableEntry"/>
            </w:pPr>
            <w:r w:rsidRPr="003651D9">
              <w:t>2.16.840.1.113883.10.20.22.4.7</w:t>
            </w:r>
          </w:p>
        </w:tc>
        <w:tc>
          <w:tcPr>
            <w:tcW w:w="991" w:type="pct"/>
          </w:tcPr>
          <w:p w14:paraId="702C0516" w14:textId="77777777" w:rsidR="001263B9" w:rsidRPr="003651D9" w:rsidRDefault="001263B9" w:rsidP="00BB76BC">
            <w:pPr>
              <w:pStyle w:val="TableEntry"/>
              <w:rPr>
                <w:sz w:val="16"/>
              </w:rPr>
            </w:pPr>
          </w:p>
        </w:tc>
      </w:tr>
      <w:tr w:rsidR="00270EBB" w:rsidRPr="003651D9" w14:paraId="5A7C4594" w14:textId="77777777" w:rsidTr="00983131">
        <w:trPr>
          <w:cantSplit/>
        </w:trPr>
        <w:tc>
          <w:tcPr>
            <w:tcW w:w="1336" w:type="pct"/>
          </w:tcPr>
          <w:p w14:paraId="26A5EEA4"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14:paraId="46C0C55F" w14:textId="77777777" w:rsidR="001263B9" w:rsidRPr="003651D9" w:rsidRDefault="001263B9" w:rsidP="00EF1E77">
            <w:pPr>
              <w:pStyle w:val="TableEntry"/>
            </w:pPr>
            <w:r w:rsidRPr="003651D9">
              <w:t>O[0..1]</w:t>
            </w:r>
          </w:p>
        </w:tc>
        <w:tc>
          <w:tcPr>
            <w:tcW w:w="559" w:type="pct"/>
          </w:tcPr>
          <w:p w14:paraId="6C60A566" w14:textId="77777777" w:rsidR="001263B9" w:rsidRPr="003651D9" w:rsidRDefault="001263B9" w:rsidP="005D6176">
            <w:pPr>
              <w:pStyle w:val="TableEntry"/>
            </w:pPr>
          </w:p>
        </w:tc>
        <w:tc>
          <w:tcPr>
            <w:tcW w:w="561" w:type="pct"/>
          </w:tcPr>
          <w:p w14:paraId="52B63CBB" w14:textId="77777777" w:rsidR="001263B9" w:rsidRPr="003651D9" w:rsidRDefault="001263B9" w:rsidP="0032600B">
            <w:pPr>
              <w:pStyle w:val="TableEntry"/>
            </w:pPr>
            <w:r w:rsidRPr="003651D9">
              <w:t>entry</w:t>
            </w:r>
          </w:p>
        </w:tc>
        <w:tc>
          <w:tcPr>
            <w:tcW w:w="862" w:type="pct"/>
          </w:tcPr>
          <w:p w14:paraId="3444A362" w14:textId="77777777" w:rsidR="001263B9" w:rsidRPr="003651D9" w:rsidRDefault="001263B9" w:rsidP="00BB76BC">
            <w:pPr>
              <w:pStyle w:val="TableEntry"/>
            </w:pPr>
            <w:r w:rsidRPr="003651D9">
              <w:t>2.16.840.1.113883.10.20.22.4.28</w:t>
            </w:r>
          </w:p>
        </w:tc>
        <w:tc>
          <w:tcPr>
            <w:tcW w:w="991" w:type="pct"/>
          </w:tcPr>
          <w:p w14:paraId="483CAB16" w14:textId="77777777" w:rsidR="001263B9" w:rsidRPr="003651D9" w:rsidRDefault="001263B9" w:rsidP="00BB76BC">
            <w:pPr>
              <w:pStyle w:val="TableEntry"/>
              <w:rPr>
                <w:sz w:val="16"/>
              </w:rPr>
            </w:pPr>
          </w:p>
        </w:tc>
      </w:tr>
      <w:tr w:rsidR="00270EBB" w:rsidRPr="003651D9" w14:paraId="1F6976AF" w14:textId="77777777" w:rsidTr="00983131">
        <w:trPr>
          <w:cantSplit/>
        </w:trPr>
        <w:tc>
          <w:tcPr>
            <w:tcW w:w="1336" w:type="pct"/>
            <w:tcBorders>
              <w:bottom w:val="single" w:sz="4" w:space="0" w:color="auto"/>
            </w:tcBorders>
          </w:tcPr>
          <w:p w14:paraId="6C862FC1"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14:paraId="72E2FC04" w14:textId="77777777" w:rsidR="001263B9" w:rsidRPr="003651D9" w:rsidRDefault="001263B9" w:rsidP="00EF1E77">
            <w:pPr>
              <w:pStyle w:val="TableEntry"/>
            </w:pPr>
            <w:r w:rsidRPr="003651D9">
              <w:t>O[0..1]</w:t>
            </w:r>
          </w:p>
        </w:tc>
        <w:tc>
          <w:tcPr>
            <w:tcW w:w="559" w:type="pct"/>
          </w:tcPr>
          <w:p w14:paraId="08EB1DDE" w14:textId="77777777" w:rsidR="001263B9" w:rsidRPr="003651D9" w:rsidRDefault="001263B9" w:rsidP="005D6176">
            <w:pPr>
              <w:pStyle w:val="TableEntry"/>
            </w:pPr>
          </w:p>
        </w:tc>
        <w:tc>
          <w:tcPr>
            <w:tcW w:w="561" w:type="pct"/>
          </w:tcPr>
          <w:p w14:paraId="3EE57D3A" w14:textId="77777777" w:rsidR="001263B9" w:rsidRPr="003651D9" w:rsidRDefault="001263B9" w:rsidP="0032600B">
            <w:pPr>
              <w:pStyle w:val="TableEntry"/>
            </w:pPr>
            <w:r w:rsidRPr="003651D9">
              <w:t>entry</w:t>
            </w:r>
          </w:p>
        </w:tc>
        <w:tc>
          <w:tcPr>
            <w:tcW w:w="862" w:type="pct"/>
          </w:tcPr>
          <w:p w14:paraId="05020107" w14:textId="77777777" w:rsidR="001263B9" w:rsidRPr="003651D9" w:rsidRDefault="001263B9" w:rsidP="00BB76BC">
            <w:pPr>
              <w:pStyle w:val="TableEntry"/>
            </w:pPr>
            <w:r w:rsidRPr="003651D9">
              <w:t>2.16.840.1.113883.10.20.22.4.9</w:t>
            </w:r>
          </w:p>
        </w:tc>
        <w:tc>
          <w:tcPr>
            <w:tcW w:w="991" w:type="pct"/>
          </w:tcPr>
          <w:p w14:paraId="38EE0CAF" w14:textId="77777777" w:rsidR="001263B9" w:rsidRPr="003651D9" w:rsidRDefault="001263B9" w:rsidP="00BB76BC">
            <w:pPr>
              <w:pStyle w:val="TableEntry"/>
              <w:rPr>
                <w:sz w:val="16"/>
              </w:rPr>
            </w:pPr>
          </w:p>
        </w:tc>
      </w:tr>
      <w:tr w:rsidR="00270EBB" w:rsidRPr="003651D9" w14:paraId="16E88CCB" w14:textId="77777777" w:rsidTr="00983131">
        <w:trPr>
          <w:cantSplit/>
        </w:trPr>
        <w:tc>
          <w:tcPr>
            <w:tcW w:w="1336" w:type="pct"/>
            <w:tcBorders>
              <w:bottom w:val="single" w:sz="4" w:space="0" w:color="auto"/>
            </w:tcBorders>
          </w:tcPr>
          <w:p w14:paraId="2BFADAA3"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14:paraId="51A2687E" w14:textId="77777777" w:rsidR="001263B9" w:rsidRPr="003651D9" w:rsidRDefault="001263B9" w:rsidP="00EF1E77">
            <w:pPr>
              <w:pStyle w:val="TableEntry"/>
            </w:pPr>
            <w:r w:rsidRPr="003651D9">
              <w:t>O[0..1]</w:t>
            </w:r>
          </w:p>
        </w:tc>
        <w:tc>
          <w:tcPr>
            <w:tcW w:w="559" w:type="pct"/>
          </w:tcPr>
          <w:p w14:paraId="5E8F9C56" w14:textId="77777777" w:rsidR="001263B9" w:rsidRPr="003651D9" w:rsidRDefault="001263B9" w:rsidP="005D6176">
            <w:pPr>
              <w:pStyle w:val="TableEntry"/>
            </w:pPr>
          </w:p>
        </w:tc>
        <w:tc>
          <w:tcPr>
            <w:tcW w:w="561" w:type="pct"/>
          </w:tcPr>
          <w:p w14:paraId="466D8508" w14:textId="77777777" w:rsidR="001263B9" w:rsidRPr="003651D9" w:rsidRDefault="001263B9" w:rsidP="0032600B">
            <w:pPr>
              <w:pStyle w:val="TableEntry"/>
            </w:pPr>
            <w:r w:rsidRPr="003651D9">
              <w:t>entry</w:t>
            </w:r>
          </w:p>
        </w:tc>
        <w:tc>
          <w:tcPr>
            <w:tcW w:w="862" w:type="pct"/>
          </w:tcPr>
          <w:p w14:paraId="72954C0F" w14:textId="77777777" w:rsidR="001263B9" w:rsidRPr="003651D9" w:rsidRDefault="001263B9" w:rsidP="00BB76BC">
            <w:pPr>
              <w:pStyle w:val="TableEntry"/>
            </w:pPr>
            <w:r w:rsidRPr="003651D9">
              <w:t>2.16.840.1.113883.10.20.22.4.8</w:t>
            </w:r>
          </w:p>
        </w:tc>
        <w:tc>
          <w:tcPr>
            <w:tcW w:w="991" w:type="pct"/>
          </w:tcPr>
          <w:p w14:paraId="6493D894" w14:textId="77777777" w:rsidR="001263B9" w:rsidRPr="003651D9" w:rsidRDefault="001263B9" w:rsidP="00BB76BC">
            <w:pPr>
              <w:pStyle w:val="TableEntry"/>
              <w:rPr>
                <w:sz w:val="16"/>
              </w:rPr>
            </w:pPr>
          </w:p>
        </w:tc>
      </w:tr>
      <w:tr w:rsidR="00270EBB" w:rsidRPr="003651D9" w14:paraId="3C4B33F5" w14:textId="77777777" w:rsidTr="00983131">
        <w:trPr>
          <w:cantSplit/>
          <w:trHeight w:val="332"/>
        </w:trPr>
        <w:tc>
          <w:tcPr>
            <w:tcW w:w="1336" w:type="pct"/>
            <w:shd w:val="clear" w:color="auto" w:fill="auto"/>
          </w:tcPr>
          <w:p w14:paraId="726E1837"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14:paraId="04A3F955" w14:textId="77777777" w:rsidR="001263B9" w:rsidRPr="003651D9" w:rsidRDefault="001263B9" w:rsidP="00EF1E77">
            <w:pPr>
              <w:pStyle w:val="TableEntry"/>
            </w:pPr>
            <w:r w:rsidRPr="003651D9">
              <w:t>O[0..1]</w:t>
            </w:r>
          </w:p>
        </w:tc>
        <w:tc>
          <w:tcPr>
            <w:tcW w:w="559" w:type="pct"/>
          </w:tcPr>
          <w:p w14:paraId="21A0F564" w14:textId="77777777" w:rsidR="001263B9" w:rsidRPr="003651D9" w:rsidRDefault="001263B9" w:rsidP="005D6176">
            <w:pPr>
              <w:pStyle w:val="TableEntry"/>
            </w:pPr>
          </w:p>
        </w:tc>
        <w:tc>
          <w:tcPr>
            <w:tcW w:w="561" w:type="pct"/>
          </w:tcPr>
          <w:p w14:paraId="36F2CA0E" w14:textId="77777777" w:rsidR="001263B9" w:rsidRPr="003651D9" w:rsidRDefault="001263B9" w:rsidP="0032600B">
            <w:pPr>
              <w:pStyle w:val="TableEntry"/>
            </w:pPr>
            <w:r w:rsidRPr="003651D9">
              <w:t>section</w:t>
            </w:r>
          </w:p>
        </w:tc>
        <w:tc>
          <w:tcPr>
            <w:tcW w:w="862" w:type="pct"/>
          </w:tcPr>
          <w:p w14:paraId="1B3E54ED" w14:textId="77777777" w:rsidR="001263B9" w:rsidRPr="003651D9" w:rsidRDefault="001263B9" w:rsidP="00BB76BC">
            <w:pPr>
              <w:pStyle w:val="TableEntry"/>
            </w:pPr>
            <w:r w:rsidRPr="003651D9">
              <w:t>1.3.6.1.4.1.19376.1.4.1.2.18</w:t>
            </w:r>
          </w:p>
        </w:tc>
        <w:tc>
          <w:tcPr>
            <w:tcW w:w="991" w:type="pct"/>
          </w:tcPr>
          <w:p w14:paraId="414CD9C5" w14:textId="77777777" w:rsidR="001263B9" w:rsidRPr="003651D9" w:rsidRDefault="001263B9" w:rsidP="00BB76BC">
            <w:pPr>
              <w:pStyle w:val="TableEntry"/>
              <w:rPr>
                <w:sz w:val="16"/>
                <w:highlight w:val="yellow"/>
              </w:rPr>
            </w:pPr>
          </w:p>
        </w:tc>
      </w:tr>
      <w:tr w:rsidR="00270EBB" w:rsidRPr="003651D9" w14:paraId="1AE98467" w14:textId="77777777" w:rsidTr="00983131">
        <w:trPr>
          <w:cantSplit/>
        </w:trPr>
        <w:tc>
          <w:tcPr>
            <w:tcW w:w="1336" w:type="pct"/>
          </w:tcPr>
          <w:p w14:paraId="2C150C3B" w14:textId="77777777" w:rsidR="001263B9" w:rsidRPr="003651D9" w:rsidRDefault="001263B9" w:rsidP="00EF1E77">
            <w:pPr>
              <w:pStyle w:val="TableEntry"/>
            </w:pPr>
            <w:r w:rsidRPr="003651D9">
              <w:t xml:space="preserve">     </w:t>
            </w:r>
            <w:r w:rsidR="00115A0F" w:rsidRPr="003651D9">
              <w:t>Problem Observation - Cardiac</w:t>
            </w:r>
          </w:p>
        </w:tc>
        <w:tc>
          <w:tcPr>
            <w:tcW w:w="691" w:type="pct"/>
          </w:tcPr>
          <w:p w14:paraId="3E82FF30" w14:textId="77777777" w:rsidR="001263B9" w:rsidRPr="003651D9" w:rsidRDefault="001263B9" w:rsidP="00EF1E77">
            <w:pPr>
              <w:pStyle w:val="TableEntry"/>
            </w:pPr>
            <w:r w:rsidRPr="003651D9">
              <w:t>O[0..*]</w:t>
            </w:r>
          </w:p>
        </w:tc>
        <w:tc>
          <w:tcPr>
            <w:tcW w:w="559" w:type="pct"/>
          </w:tcPr>
          <w:p w14:paraId="4284A06A" w14:textId="77777777" w:rsidR="001263B9" w:rsidRPr="003651D9" w:rsidRDefault="001263B9" w:rsidP="005D6176">
            <w:pPr>
              <w:pStyle w:val="TableEntry"/>
            </w:pPr>
          </w:p>
        </w:tc>
        <w:tc>
          <w:tcPr>
            <w:tcW w:w="561" w:type="pct"/>
          </w:tcPr>
          <w:p w14:paraId="750AE363" w14:textId="77777777" w:rsidR="001263B9" w:rsidRPr="003651D9" w:rsidRDefault="001263B9" w:rsidP="0032600B">
            <w:pPr>
              <w:pStyle w:val="TableEntry"/>
            </w:pPr>
            <w:r w:rsidRPr="003651D9">
              <w:t>entry</w:t>
            </w:r>
          </w:p>
        </w:tc>
        <w:tc>
          <w:tcPr>
            <w:tcW w:w="862" w:type="pct"/>
          </w:tcPr>
          <w:p w14:paraId="3DC247D9" w14:textId="77777777" w:rsidR="001263B9" w:rsidRPr="003651D9" w:rsidRDefault="001263B9" w:rsidP="00BB76BC">
            <w:pPr>
              <w:pStyle w:val="TableEntry"/>
            </w:pPr>
            <w:r w:rsidRPr="003651D9">
              <w:t>2.16.840.1.113883.10.20.22.4.4</w:t>
            </w:r>
          </w:p>
        </w:tc>
        <w:tc>
          <w:tcPr>
            <w:tcW w:w="991" w:type="pct"/>
          </w:tcPr>
          <w:p w14:paraId="614B2579" w14:textId="77777777" w:rsidR="001263B9" w:rsidRPr="003651D9" w:rsidRDefault="001263B9" w:rsidP="00BB76BC">
            <w:pPr>
              <w:pStyle w:val="TableEntry"/>
              <w:rPr>
                <w:sz w:val="16"/>
              </w:rPr>
            </w:pPr>
          </w:p>
        </w:tc>
      </w:tr>
      <w:tr w:rsidR="00270EBB" w:rsidRPr="003651D9" w14:paraId="05F2D4EC" w14:textId="77777777" w:rsidTr="00983131">
        <w:trPr>
          <w:cantSplit/>
        </w:trPr>
        <w:tc>
          <w:tcPr>
            <w:tcW w:w="1336" w:type="pct"/>
            <w:tcBorders>
              <w:bottom w:val="single" w:sz="4" w:space="0" w:color="auto"/>
            </w:tcBorders>
          </w:tcPr>
          <w:p w14:paraId="0B89170C"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14:paraId="2545E09B" w14:textId="77777777" w:rsidR="001263B9" w:rsidRPr="003651D9" w:rsidRDefault="001263B9" w:rsidP="00EF1E77">
            <w:pPr>
              <w:pStyle w:val="TableEntry"/>
            </w:pPr>
            <w:r w:rsidRPr="003651D9">
              <w:t>O[0..1]</w:t>
            </w:r>
          </w:p>
        </w:tc>
        <w:tc>
          <w:tcPr>
            <w:tcW w:w="559" w:type="pct"/>
          </w:tcPr>
          <w:p w14:paraId="04C66B76" w14:textId="77777777" w:rsidR="001263B9" w:rsidRPr="003651D9" w:rsidRDefault="001263B9" w:rsidP="005D6176">
            <w:pPr>
              <w:pStyle w:val="TableEntry"/>
            </w:pPr>
          </w:p>
        </w:tc>
        <w:tc>
          <w:tcPr>
            <w:tcW w:w="561" w:type="pct"/>
          </w:tcPr>
          <w:p w14:paraId="4B15367A" w14:textId="77777777" w:rsidR="001263B9" w:rsidRPr="003651D9" w:rsidRDefault="001263B9" w:rsidP="0032600B">
            <w:pPr>
              <w:pStyle w:val="TableEntry"/>
            </w:pPr>
            <w:r w:rsidRPr="003651D9">
              <w:t>section</w:t>
            </w:r>
          </w:p>
        </w:tc>
        <w:tc>
          <w:tcPr>
            <w:tcW w:w="862" w:type="pct"/>
          </w:tcPr>
          <w:p w14:paraId="07D7D166" w14:textId="77777777" w:rsidR="001263B9" w:rsidRPr="003651D9" w:rsidRDefault="001263B9" w:rsidP="00BB76BC">
            <w:pPr>
              <w:pStyle w:val="TableEntry"/>
            </w:pPr>
            <w:r w:rsidRPr="003651D9">
              <w:t>2.16.840.1.113883.10.20.22.2.17</w:t>
            </w:r>
          </w:p>
        </w:tc>
        <w:tc>
          <w:tcPr>
            <w:tcW w:w="991" w:type="pct"/>
          </w:tcPr>
          <w:p w14:paraId="7D88D8D1" w14:textId="77777777" w:rsidR="001263B9" w:rsidRPr="003651D9" w:rsidRDefault="001263B9" w:rsidP="00BB76BC">
            <w:pPr>
              <w:pStyle w:val="TableEntry"/>
              <w:rPr>
                <w:sz w:val="16"/>
              </w:rPr>
            </w:pPr>
          </w:p>
        </w:tc>
      </w:tr>
      <w:tr w:rsidR="00270EBB" w:rsidRPr="003651D9" w14:paraId="50A0F632" w14:textId="77777777" w:rsidTr="00983131">
        <w:trPr>
          <w:cantSplit/>
        </w:trPr>
        <w:tc>
          <w:tcPr>
            <w:tcW w:w="1336" w:type="pct"/>
            <w:tcBorders>
              <w:bottom w:val="single" w:sz="4" w:space="0" w:color="auto"/>
            </w:tcBorders>
          </w:tcPr>
          <w:p w14:paraId="4FDF131D" w14:textId="77777777"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14:paraId="3BED0DE9" w14:textId="77777777" w:rsidR="001263B9" w:rsidRPr="003651D9" w:rsidRDefault="001263B9" w:rsidP="00EF1E77">
            <w:pPr>
              <w:pStyle w:val="TableEntry"/>
            </w:pPr>
            <w:r w:rsidRPr="003651D9">
              <w:t>R[1..1]</w:t>
            </w:r>
          </w:p>
        </w:tc>
        <w:tc>
          <w:tcPr>
            <w:tcW w:w="559" w:type="pct"/>
          </w:tcPr>
          <w:p w14:paraId="103B7D56" w14:textId="77777777" w:rsidR="001263B9" w:rsidRPr="003651D9" w:rsidRDefault="001263B9" w:rsidP="005D6176">
            <w:pPr>
              <w:pStyle w:val="TableEntry"/>
            </w:pPr>
          </w:p>
        </w:tc>
        <w:tc>
          <w:tcPr>
            <w:tcW w:w="561" w:type="pct"/>
          </w:tcPr>
          <w:p w14:paraId="55440FFA" w14:textId="77777777" w:rsidR="001263B9" w:rsidRPr="003651D9" w:rsidRDefault="001263B9" w:rsidP="0032600B">
            <w:pPr>
              <w:pStyle w:val="TableEntry"/>
            </w:pPr>
            <w:r w:rsidRPr="003651D9">
              <w:t>section</w:t>
            </w:r>
          </w:p>
        </w:tc>
        <w:tc>
          <w:tcPr>
            <w:tcW w:w="862" w:type="pct"/>
          </w:tcPr>
          <w:p w14:paraId="2F25CB74" w14:textId="77777777" w:rsidR="001263B9" w:rsidRPr="003651D9" w:rsidRDefault="001263B9" w:rsidP="00BB76BC">
            <w:pPr>
              <w:pStyle w:val="TableEntry"/>
            </w:pPr>
            <w:r w:rsidRPr="003651D9">
              <w:t>2.16.840.1.113883.10.20.2.10</w:t>
            </w:r>
          </w:p>
        </w:tc>
        <w:tc>
          <w:tcPr>
            <w:tcW w:w="991" w:type="pct"/>
          </w:tcPr>
          <w:p w14:paraId="57FAEE9E" w14:textId="77777777" w:rsidR="001263B9" w:rsidRPr="003651D9" w:rsidRDefault="001263B9" w:rsidP="00BB76BC">
            <w:pPr>
              <w:pStyle w:val="TableEntry"/>
              <w:rPr>
                <w:sz w:val="16"/>
              </w:rPr>
            </w:pPr>
          </w:p>
        </w:tc>
      </w:tr>
      <w:tr w:rsidR="00270EBB" w:rsidRPr="003651D9" w14:paraId="790947A3" w14:textId="77777777" w:rsidTr="00983131">
        <w:trPr>
          <w:cantSplit/>
        </w:trPr>
        <w:tc>
          <w:tcPr>
            <w:tcW w:w="1336" w:type="pct"/>
            <w:shd w:val="clear" w:color="auto" w:fill="auto"/>
          </w:tcPr>
          <w:p w14:paraId="4A11AAFD"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14:paraId="22D9890C" w14:textId="77777777" w:rsidR="001263B9" w:rsidRPr="003651D9" w:rsidRDefault="001263B9" w:rsidP="00EF1E77">
            <w:pPr>
              <w:pStyle w:val="TableEntry"/>
            </w:pPr>
            <w:r w:rsidRPr="003651D9">
              <w:t>R[1..1]</w:t>
            </w:r>
          </w:p>
        </w:tc>
        <w:tc>
          <w:tcPr>
            <w:tcW w:w="559" w:type="pct"/>
          </w:tcPr>
          <w:p w14:paraId="0E6B62BC" w14:textId="77777777" w:rsidR="001263B9" w:rsidRPr="003651D9" w:rsidRDefault="001263B9" w:rsidP="005D6176">
            <w:pPr>
              <w:pStyle w:val="TableEntry"/>
            </w:pPr>
          </w:p>
        </w:tc>
        <w:tc>
          <w:tcPr>
            <w:tcW w:w="561" w:type="pct"/>
          </w:tcPr>
          <w:p w14:paraId="48B783D0" w14:textId="77777777" w:rsidR="001263B9" w:rsidRPr="003651D9" w:rsidRDefault="001263B9" w:rsidP="0032600B">
            <w:pPr>
              <w:pStyle w:val="TableEntry"/>
            </w:pPr>
            <w:r w:rsidRPr="003651D9">
              <w:t>section</w:t>
            </w:r>
          </w:p>
        </w:tc>
        <w:tc>
          <w:tcPr>
            <w:tcW w:w="862" w:type="pct"/>
          </w:tcPr>
          <w:p w14:paraId="4348A146" w14:textId="77777777" w:rsidR="001263B9" w:rsidRPr="003651D9" w:rsidRDefault="001263B9" w:rsidP="00BB76BC">
            <w:pPr>
              <w:pStyle w:val="TableEntry"/>
            </w:pPr>
            <w:r w:rsidRPr="003651D9">
              <w:t>2.16.840.1.113883.10.20.22.2.4.1</w:t>
            </w:r>
          </w:p>
        </w:tc>
        <w:tc>
          <w:tcPr>
            <w:tcW w:w="991" w:type="pct"/>
          </w:tcPr>
          <w:p w14:paraId="545FC4AF" w14:textId="77777777" w:rsidR="001263B9" w:rsidRPr="003651D9" w:rsidRDefault="001263B9" w:rsidP="00BB76BC">
            <w:pPr>
              <w:pStyle w:val="TableEntry"/>
              <w:rPr>
                <w:sz w:val="16"/>
              </w:rPr>
            </w:pPr>
          </w:p>
        </w:tc>
      </w:tr>
      <w:tr w:rsidR="00270EBB" w:rsidRPr="003651D9" w14:paraId="03F2E04D" w14:textId="77777777" w:rsidTr="00983131">
        <w:trPr>
          <w:cantSplit/>
        </w:trPr>
        <w:tc>
          <w:tcPr>
            <w:tcW w:w="1336" w:type="pct"/>
            <w:shd w:val="clear" w:color="auto" w:fill="auto"/>
          </w:tcPr>
          <w:p w14:paraId="740E1ECA"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14:paraId="5CC01ED9" w14:textId="77777777" w:rsidR="001263B9" w:rsidRPr="003651D9" w:rsidRDefault="001263B9" w:rsidP="00EF1E77">
            <w:pPr>
              <w:pStyle w:val="TableEntry"/>
            </w:pPr>
            <w:r w:rsidRPr="003651D9">
              <w:t>R[1..*]</w:t>
            </w:r>
          </w:p>
        </w:tc>
        <w:tc>
          <w:tcPr>
            <w:tcW w:w="559" w:type="pct"/>
          </w:tcPr>
          <w:p w14:paraId="516C4139" w14:textId="77777777" w:rsidR="001263B9" w:rsidRPr="003651D9" w:rsidRDefault="001263B9" w:rsidP="005D6176">
            <w:pPr>
              <w:pStyle w:val="TableEntry"/>
            </w:pPr>
          </w:p>
        </w:tc>
        <w:tc>
          <w:tcPr>
            <w:tcW w:w="561" w:type="pct"/>
          </w:tcPr>
          <w:p w14:paraId="410F121B" w14:textId="77777777" w:rsidR="001263B9" w:rsidRPr="003651D9" w:rsidRDefault="001263B9" w:rsidP="0032600B">
            <w:pPr>
              <w:pStyle w:val="TableEntry"/>
            </w:pPr>
            <w:r w:rsidRPr="003651D9">
              <w:t>entry</w:t>
            </w:r>
          </w:p>
        </w:tc>
        <w:tc>
          <w:tcPr>
            <w:tcW w:w="862" w:type="pct"/>
          </w:tcPr>
          <w:p w14:paraId="7A366CF2" w14:textId="77777777" w:rsidR="001263B9" w:rsidRPr="003651D9" w:rsidRDefault="001263B9" w:rsidP="00BB76BC">
            <w:pPr>
              <w:pStyle w:val="TableEntry"/>
            </w:pPr>
            <w:r w:rsidRPr="003651D9">
              <w:t>2.16.840.1.113883.10.20.22.4.26</w:t>
            </w:r>
          </w:p>
        </w:tc>
        <w:tc>
          <w:tcPr>
            <w:tcW w:w="991" w:type="pct"/>
          </w:tcPr>
          <w:p w14:paraId="14FE89A3" w14:textId="77777777" w:rsidR="001263B9" w:rsidRPr="003651D9" w:rsidRDefault="001263B9" w:rsidP="00BB76BC">
            <w:pPr>
              <w:pStyle w:val="TableEntry"/>
              <w:rPr>
                <w:sz w:val="16"/>
              </w:rPr>
            </w:pPr>
          </w:p>
        </w:tc>
      </w:tr>
      <w:tr w:rsidR="00270EBB" w:rsidRPr="003651D9" w14:paraId="36D60176" w14:textId="77777777" w:rsidTr="00983131">
        <w:trPr>
          <w:cantSplit/>
        </w:trPr>
        <w:tc>
          <w:tcPr>
            <w:tcW w:w="1336" w:type="pct"/>
            <w:shd w:val="clear" w:color="auto" w:fill="auto"/>
          </w:tcPr>
          <w:p w14:paraId="17939249" w14:textId="77777777"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14:paraId="135FC9B9" w14:textId="77777777" w:rsidR="001263B9" w:rsidRPr="003651D9" w:rsidRDefault="001263B9" w:rsidP="00EF1E77">
            <w:pPr>
              <w:pStyle w:val="TableEntry"/>
            </w:pPr>
            <w:r w:rsidRPr="003651D9">
              <w:t>R[2..*]</w:t>
            </w:r>
          </w:p>
        </w:tc>
        <w:tc>
          <w:tcPr>
            <w:tcW w:w="559" w:type="pct"/>
          </w:tcPr>
          <w:p w14:paraId="5CCA7175" w14:textId="77777777" w:rsidR="001263B9" w:rsidRPr="003651D9" w:rsidRDefault="001263B9" w:rsidP="005D6176">
            <w:pPr>
              <w:pStyle w:val="TableEntry"/>
            </w:pPr>
          </w:p>
        </w:tc>
        <w:tc>
          <w:tcPr>
            <w:tcW w:w="561" w:type="pct"/>
          </w:tcPr>
          <w:p w14:paraId="5D6F78A2" w14:textId="77777777" w:rsidR="001263B9" w:rsidRPr="003651D9" w:rsidRDefault="001263B9" w:rsidP="0032600B">
            <w:pPr>
              <w:pStyle w:val="TableEntry"/>
            </w:pPr>
            <w:r w:rsidRPr="003651D9">
              <w:t>entry</w:t>
            </w:r>
          </w:p>
        </w:tc>
        <w:tc>
          <w:tcPr>
            <w:tcW w:w="862" w:type="pct"/>
          </w:tcPr>
          <w:p w14:paraId="1873C49B" w14:textId="77777777" w:rsidR="001263B9" w:rsidRPr="003651D9" w:rsidRDefault="001263B9" w:rsidP="00BB76BC">
            <w:pPr>
              <w:pStyle w:val="TableEntry"/>
            </w:pPr>
            <w:r w:rsidRPr="003651D9">
              <w:t>2.16.840.1.113883.10.20.22.4.27</w:t>
            </w:r>
            <w:r w:rsidR="00340176" w:rsidRPr="003651D9">
              <w:t>&gt;</w:t>
            </w:r>
          </w:p>
        </w:tc>
        <w:tc>
          <w:tcPr>
            <w:tcW w:w="991" w:type="pct"/>
          </w:tcPr>
          <w:p w14:paraId="2C4A3B69" w14:textId="77777777" w:rsidR="001263B9" w:rsidRPr="003651D9" w:rsidRDefault="001263B9" w:rsidP="00BB76BC">
            <w:pPr>
              <w:pStyle w:val="TableEntry"/>
              <w:rPr>
                <w:sz w:val="16"/>
              </w:rPr>
            </w:pPr>
          </w:p>
        </w:tc>
      </w:tr>
    </w:tbl>
    <w:p w14:paraId="4B02EF4C" w14:textId="77777777" w:rsidR="00BC3E9F" w:rsidRPr="003651D9" w:rsidRDefault="00BC3E9F" w:rsidP="00BC3E9F">
      <w:pPr>
        <w:rPr>
          <w:lang w:eastAsia="x-none"/>
        </w:rPr>
      </w:pPr>
    </w:p>
    <w:p w14:paraId="4AA311DF" w14:textId="77777777"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14:paraId="6CF17AFD" w14:textId="77777777" w:rsidR="001E206E" w:rsidRPr="003651D9" w:rsidRDefault="001E206E" w:rsidP="00597DB2">
      <w:pPr>
        <w:pStyle w:val="AuthorInstructions"/>
      </w:pPr>
      <w:r w:rsidRPr="003651D9">
        <w:t>&lt;Note that every Conditional element MUST have an explanatory paragraph referenced below.&gt;</w:t>
      </w:r>
    </w:p>
    <w:p w14:paraId="07083A18" w14:textId="77777777"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14:paraId="61A959B2" w14:textId="77777777" w:rsidR="00270EBB" w:rsidRPr="003651D9" w:rsidRDefault="00270EBB" w:rsidP="00270EBB">
      <w:pPr>
        <w:pStyle w:val="Heading6"/>
        <w:numPr>
          <w:ilvl w:val="0"/>
          <w:numId w:val="0"/>
        </w:numPr>
        <w:rPr>
          <w:noProof w:val="0"/>
        </w:rPr>
      </w:pPr>
      <w:bookmarkStart w:id="123" w:name="_Toc445122429"/>
      <w:r w:rsidRPr="003651D9">
        <w:rPr>
          <w:noProof w:val="0"/>
        </w:rPr>
        <w:t>6.3.1.D.5.1 &lt;</w:t>
      </w:r>
      <w:r w:rsidR="00983131" w:rsidRPr="003651D9">
        <w:rPr>
          <w:noProof w:val="0"/>
        </w:rPr>
        <w:t>Template Title name</w:t>
      </w:r>
      <w:r w:rsidRPr="003651D9">
        <w:rPr>
          <w:noProof w:val="0"/>
        </w:rPr>
        <w:t>&gt; &lt;Vocabulary Constraint or Condition&gt;</w:t>
      </w:r>
      <w:bookmarkEnd w:id="123"/>
    </w:p>
    <w:p w14:paraId="38E2FD99" w14:textId="77777777" w:rsidR="00270EBB" w:rsidRPr="003651D9" w:rsidRDefault="00270EBB" w:rsidP="00597DB2">
      <w:pPr>
        <w:pStyle w:val="AuthorInstructions"/>
      </w:pPr>
      <w:r w:rsidRPr="003651D9">
        <w:t>&lt;add vocabulary constraint or condition definition&gt;</w:t>
      </w:r>
    </w:p>
    <w:p w14:paraId="77279AB0" w14:textId="77777777" w:rsidR="00270EBB" w:rsidRPr="003651D9" w:rsidRDefault="00270EBB" w:rsidP="00597DB2">
      <w:pPr>
        <w:pStyle w:val="AuthorInstructions"/>
      </w:pPr>
      <w:r w:rsidRPr="003651D9">
        <w:t>&lt;remove example below prior to public comment:&gt;</w:t>
      </w:r>
    </w:p>
    <w:p w14:paraId="45665669" w14:textId="77777777" w:rsidR="00270EBB" w:rsidRPr="003651D9" w:rsidRDefault="003F252B" w:rsidP="00EF1E77">
      <w:pPr>
        <w:pStyle w:val="BodyText"/>
        <w:rPr>
          <w:rFonts w:eastAsia="Calibri"/>
        </w:rPr>
      </w:pPr>
      <w:r w:rsidRPr="003651D9">
        <w:t>&lt;</w:t>
      </w:r>
      <w:r w:rsidR="00270EBB" w:rsidRPr="003651D9">
        <w:t xml:space="preserve">e.g., The value for serviceEvent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14:paraId="020DD962" w14:textId="77777777" w:rsidR="00270EBB" w:rsidRPr="003651D9" w:rsidRDefault="00270EBB" w:rsidP="00270EBB">
      <w:pPr>
        <w:pStyle w:val="Heading6"/>
        <w:numPr>
          <w:ilvl w:val="0"/>
          <w:numId w:val="0"/>
        </w:numPr>
        <w:ind w:left="1152" w:hanging="1152"/>
        <w:rPr>
          <w:noProof w:val="0"/>
        </w:rPr>
      </w:pPr>
      <w:bookmarkStart w:id="124" w:name="_Toc445122430"/>
      <w:r w:rsidRPr="003651D9">
        <w:rPr>
          <w:noProof w:val="0"/>
        </w:rPr>
        <w:t>6.3.1.D.5.2 &lt;</w:t>
      </w:r>
      <w:r w:rsidR="00983131" w:rsidRPr="003651D9">
        <w:rPr>
          <w:noProof w:val="0"/>
        </w:rPr>
        <w:t>Template Title name</w:t>
      </w:r>
      <w:r w:rsidRPr="003651D9">
        <w:rPr>
          <w:noProof w:val="0"/>
        </w:rPr>
        <w:t>&gt; &lt;Vocabulary Constraint or Condition&gt;</w:t>
      </w:r>
      <w:bookmarkEnd w:id="124"/>
    </w:p>
    <w:p w14:paraId="685932E8" w14:textId="77777777" w:rsidR="00270EBB" w:rsidRPr="003651D9" w:rsidRDefault="00270EBB" w:rsidP="00597DB2">
      <w:pPr>
        <w:pStyle w:val="AuthorInstructions"/>
      </w:pPr>
      <w:r w:rsidRPr="003651D9">
        <w:t>&lt;add vocabulary constraint or condition definition&gt;</w:t>
      </w:r>
    </w:p>
    <w:p w14:paraId="4102D1DD" w14:textId="77777777" w:rsidR="00270EBB" w:rsidRPr="003651D9" w:rsidRDefault="00270EBB" w:rsidP="00597DB2">
      <w:pPr>
        <w:pStyle w:val="AuthorInstructions"/>
      </w:pPr>
      <w:r w:rsidRPr="003651D9">
        <w:t>&lt;remove example below prior to public comment:&gt;</w:t>
      </w:r>
    </w:p>
    <w:p w14:paraId="2439E520" w14:textId="77777777" w:rsidR="00270EBB" w:rsidRPr="003651D9" w:rsidRDefault="003F252B" w:rsidP="00EF1E77">
      <w:pPr>
        <w:pStyle w:val="BodyText"/>
        <w:rPr>
          <w:rFonts w:eastAsia="Calibri"/>
        </w:rPr>
      </w:pPr>
      <w:r w:rsidRPr="003651D9">
        <w:t>&lt;</w:t>
      </w:r>
      <w:r w:rsidR="00270EBB" w:rsidRPr="003651D9">
        <w:t xml:space="preserve">e.g., Within the Medications section the Content Creator SHALL be able to create a Medications entry (templateID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14:paraId="5C17CE4C" w14:textId="77777777"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14:paraId="18521300" w14:textId="77777777" w:rsidR="00570B52" w:rsidRPr="003651D9" w:rsidRDefault="00570B52" w:rsidP="004046B6">
      <w:pPr>
        <w:pStyle w:val="BodyText"/>
        <w:rPr>
          <w:lang w:eastAsia="x-none"/>
        </w:rPr>
      </w:pPr>
    </w:p>
    <w:p w14:paraId="1FAFB53A" w14:textId="77777777" w:rsidR="005D6104" w:rsidRPr="003651D9" w:rsidRDefault="005D6104" w:rsidP="004046B6">
      <w:pPr>
        <w:pStyle w:val="Heading5"/>
        <w:numPr>
          <w:ilvl w:val="0"/>
          <w:numId w:val="0"/>
        </w:numPr>
        <w:rPr>
          <w:noProof w:val="0"/>
        </w:rPr>
      </w:pPr>
      <w:bookmarkStart w:id="125" w:name="_Toc445122431"/>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25"/>
    </w:p>
    <w:p w14:paraId="32C83DD3" w14:textId="77777777"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14:paraId="46F893A1" w14:textId="77777777"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 xml:space="preserve">The file naming convention for these files should be </w:t>
      </w:r>
      <w:r w:rsidR="00662BE5">
        <w:rPr>
          <w:highlight w:val="yellow"/>
        </w:rPr>
        <w:t>PCC</w:t>
      </w:r>
      <w:r w:rsidR="00115A0F" w:rsidRPr="00207571">
        <w:rPr>
          <w:highlight w:val="yellow"/>
        </w:rPr>
        <w:t>_</w:t>
      </w:r>
      <w:r w:rsidR="00E60F58">
        <w:rPr>
          <w:highlight w:val="yellow"/>
        </w:rPr>
        <w:t>DCP</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14:paraId="4944685F" w14:textId="77777777" w:rsidR="00A81A7C" w:rsidRPr="003651D9" w:rsidRDefault="00A81A7C" w:rsidP="00A81A7C">
      <w:pPr>
        <w:pStyle w:val="BodyText"/>
      </w:pPr>
      <w:r w:rsidRPr="003651D9">
        <w:t>CDA Release 2.0 documents that conform to the requirements of this document content module shall indicate their conformance by the inclusion of the &lt;templateId&gt; XML elements in the header of the document</w:t>
      </w:r>
      <w:r w:rsidR="00887E40" w:rsidRPr="003651D9">
        <w:t xml:space="preserve">. </w:t>
      </w:r>
    </w:p>
    <w:p w14:paraId="6064D907" w14:textId="77777777"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&lt;templateName and templateID&gt;</w:t>
      </w:r>
      <w:r w:rsidRPr="003651D9">
        <w:t xml:space="preserve"> &lt;e.g., Cardiac Imaging Report template, </w:t>
      </w:r>
      <w:r w:rsidRPr="003651D9">
        <w:rPr>
          <w:szCs w:val="24"/>
        </w:rPr>
        <w:t>1.3.6.1.4.1.19376.1.4.1.1.1</w:t>
      </w:r>
      <w:r w:rsidRPr="003651D9">
        <w:t xml:space="preserve">&gt;. </w:t>
      </w:r>
    </w:p>
    <w:p w14:paraId="17E6DD8D" w14:textId="77777777"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14:paraId="0ECE354E" w14:textId="77777777"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&lt;templateId</w:t>
      </w:r>
      <w:r w:rsidR="008E3F6C" w:rsidRPr="003651D9">
        <w:t xml:space="preserve"> (OIDs)</w:t>
      </w:r>
      <w:r w:rsidRPr="003651D9">
        <w:t>&gt;</w:t>
      </w:r>
      <w:r w:rsidR="008E3F6C" w:rsidRPr="003651D9">
        <w:t xml:space="preserve"> elements for all of the specified</w:t>
      </w:r>
      <w:r w:rsidRPr="003651D9">
        <w:t xml:space="preserve"> templates.</w:t>
      </w:r>
    </w:p>
    <w:p w14:paraId="17DFA4F7" w14:textId="77777777" w:rsidR="005D6104" w:rsidRPr="003651D9" w:rsidRDefault="005D6104" w:rsidP="00870306">
      <w:pPr>
        <w:pStyle w:val="BodyText"/>
      </w:pPr>
    </w:p>
    <w:p w14:paraId="79C850F9" w14:textId="77777777" w:rsidR="00951F63" w:rsidRPr="003651D9" w:rsidRDefault="00951F63" w:rsidP="00951F63">
      <w:pPr>
        <w:pStyle w:val="EditorInstructions"/>
      </w:pPr>
      <w:r w:rsidRPr="003651D9">
        <w:t>Add to section 6.3.2 Header Content Modules</w:t>
      </w:r>
    </w:p>
    <w:p w14:paraId="14D757F8" w14:textId="77777777" w:rsidR="00B9303B" w:rsidRPr="003651D9" w:rsidRDefault="00B9303B" w:rsidP="00B9303B">
      <w:pPr>
        <w:pStyle w:val="Heading2"/>
        <w:numPr>
          <w:ilvl w:val="0"/>
          <w:numId w:val="0"/>
        </w:numPr>
        <w:rPr>
          <w:noProof w:val="0"/>
        </w:rPr>
      </w:pPr>
      <w:bookmarkStart w:id="126" w:name="_Toc445122432"/>
      <w:r w:rsidRPr="003651D9">
        <w:rPr>
          <w:noProof w:val="0"/>
        </w:rPr>
        <w:t>6.3.2</w:t>
      </w:r>
      <w:r w:rsidR="00291725">
        <w:rPr>
          <w:noProof w:val="0"/>
        </w:rPr>
        <w:t xml:space="preserve"> </w:t>
      </w:r>
      <w:r w:rsidRPr="003651D9">
        <w:rPr>
          <w:noProof w:val="0"/>
        </w:rPr>
        <w:t>CDA Header Content Modules</w:t>
      </w:r>
      <w:bookmarkEnd w:id="126"/>
    </w:p>
    <w:p w14:paraId="24569425" w14:textId="77777777" w:rsidR="00951F63" w:rsidRPr="003651D9" w:rsidRDefault="00951F63" w:rsidP="00951F63">
      <w:pPr>
        <w:pStyle w:val="Heading4"/>
        <w:numPr>
          <w:ilvl w:val="0"/>
          <w:numId w:val="0"/>
        </w:numPr>
        <w:ind w:left="864" w:hanging="864"/>
        <w:rPr>
          <w:noProof w:val="0"/>
        </w:rPr>
      </w:pPr>
      <w:bookmarkStart w:id="127" w:name="_Toc445122433"/>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27"/>
      <w:r w:rsidR="00EA7E83" w:rsidRPr="003651D9">
        <w:rPr>
          <w:noProof w:val="0"/>
        </w:rPr>
        <w:t xml:space="preserve"> </w:t>
      </w:r>
    </w:p>
    <w:p w14:paraId="287E1B1F" w14:textId="77777777" w:rsidR="00D34E63" w:rsidRPr="003651D9" w:rsidRDefault="00D34E63" w:rsidP="00597DB2">
      <w:pPr>
        <w:pStyle w:val="AuthorInstructions"/>
      </w:pPr>
      <w:r w:rsidRPr="003651D9">
        <w:t>&lt;Replicate this section/table for as many new Header Elements are added in this supplement.&gt;</w:t>
      </w:r>
    </w:p>
    <w:p w14:paraId="08E33946" w14:textId="77777777" w:rsidR="00D35F24" w:rsidRPr="003651D9" w:rsidRDefault="00D35F24" w:rsidP="00597DB2">
      <w:pPr>
        <w:pStyle w:val="AuthorInstructions"/>
      </w:pPr>
      <w:r w:rsidRPr="003651D9">
        <w:t>###Begin Tabular Format - Header</w:t>
      </w:r>
    </w:p>
    <w:p w14:paraId="1018F113" w14:textId="77777777"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14:paraId="27E513AF" w14:textId="77777777"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14:paraId="1A30F9BE" w14:textId="77777777" w:rsidR="008A3FD2" w:rsidRPr="003651D9" w:rsidRDefault="008A3FD2" w:rsidP="008A3FD2">
      <w:pPr>
        <w:pStyle w:val="BodyText"/>
        <w:rPr>
          <w:i/>
          <w:lang w:eastAsia="x-none"/>
        </w:rPr>
      </w:pPr>
    </w:p>
    <w:p w14:paraId="63E9A757" w14:textId="77777777"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420"/>
        <w:gridCol w:w="1165"/>
        <w:gridCol w:w="986"/>
        <w:gridCol w:w="15"/>
      </w:tblGrid>
      <w:tr w:rsidR="00774B6B" w:rsidRPr="003651D9" w14:paraId="6DA9D2E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5C5B316" w14:textId="77777777"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C741DD8" w14:textId="77777777" w:rsidR="00774B6B" w:rsidRPr="003651D9" w:rsidRDefault="00774B6B" w:rsidP="00AD069D">
            <w:pPr>
              <w:pStyle w:val="TableEntry"/>
            </w:pPr>
            <w:r w:rsidRPr="003651D9">
              <w:t>&lt;Template Name&gt;</w:t>
            </w:r>
          </w:p>
        </w:tc>
      </w:tr>
      <w:tr w:rsidR="00951F63" w:rsidRPr="003651D9" w14:paraId="28B139AA"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70D46FB" w14:textId="77777777"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4368DB48" w14:textId="77777777" w:rsidR="00951F63" w:rsidRPr="003651D9" w:rsidRDefault="00774B6B" w:rsidP="00AD069D">
            <w:pPr>
              <w:pStyle w:val="TableEntry"/>
            </w:pPr>
            <w:r w:rsidRPr="003651D9">
              <w:t>&lt;oid&gt;</w:t>
            </w:r>
          </w:p>
        </w:tc>
      </w:tr>
      <w:tr w:rsidR="00951F63" w:rsidRPr="003651D9" w14:paraId="332F54A1"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FE06CD" w14:textId="77777777"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957AA5B" w14:textId="77777777" w:rsidR="00951F63" w:rsidRPr="003651D9" w:rsidRDefault="00774B6B" w:rsidP="00AD069D">
            <w:pPr>
              <w:pStyle w:val="TableEntry"/>
            </w:pPr>
            <w:r w:rsidRPr="003651D9">
              <w:t>&lt;Name and oid of parent template</w:t>
            </w:r>
            <w:r w:rsidR="005F3FB5">
              <w:t xml:space="preserve"> </w:t>
            </w:r>
            <w:r w:rsidR="008A3FD2" w:rsidRPr="003651D9">
              <w:t>or N/A&gt;</w:t>
            </w:r>
            <w:r w:rsidR="00291725">
              <w:t xml:space="preserve"> </w:t>
            </w:r>
          </w:p>
        </w:tc>
      </w:tr>
      <w:tr w:rsidR="00E25761" w:rsidRPr="003651D9" w14:paraId="51757BA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9CE69CC" w14:textId="77777777"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EBD91A0" w14:textId="77777777" w:rsidR="00E25761" w:rsidRPr="003651D9" w:rsidRDefault="00E25761" w:rsidP="00AD069D">
            <w:pPr>
              <w:pStyle w:val="TableEntry"/>
            </w:pPr>
            <w:r w:rsidRPr="003651D9">
              <w:t>&lt;CDA Header Elements participant or componentOf</w:t>
            </w:r>
            <w:r w:rsidR="008A3FD2" w:rsidRPr="003651D9">
              <w:t xml:space="preserve"> or N/A</w:t>
            </w:r>
            <w:r w:rsidRPr="003651D9">
              <w:t>&gt;</w:t>
            </w:r>
          </w:p>
          <w:p w14:paraId="09886ACA" w14:textId="77777777" w:rsidR="00E25761" w:rsidRPr="003651D9" w:rsidRDefault="00E25761" w:rsidP="003579DA">
            <w:pPr>
              <w:pStyle w:val="TableEntry"/>
            </w:pPr>
            <w:r w:rsidRPr="003651D9">
              <w:t>e.g., componentOf / encompassingEncounter</w:t>
            </w:r>
            <w:r w:rsidR="005F3FB5">
              <w:t xml:space="preserve"> </w:t>
            </w:r>
          </w:p>
        </w:tc>
      </w:tr>
      <w:tr w:rsidR="00E25761" w:rsidRPr="003651D9" w14:paraId="6D0FF420"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16BA2C" w14:textId="77777777"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9F0FC68" w14:textId="77777777"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14:paraId="4384F83D"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1815615E" w14:textId="77777777"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4522CD" w14:textId="77777777"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254C92D" w14:textId="77777777"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09B66764" w14:textId="77777777"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35A928F8" w14:textId="77777777"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3595810F" w14:textId="77777777" w:rsidR="00E25761" w:rsidRPr="003651D9" w:rsidRDefault="003601D3" w:rsidP="00CF508D">
            <w:pPr>
              <w:pStyle w:val="TableEntryHeader"/>
            </w:pPr>
            <w:r w:rsidRPr="003651D9">
              <w:t xml:space="preserve">Vocabulary </w:t>
            </w:r>
            <w:r w:rsidR="00E25761" w:rsidRPr="003651D9">
              <w:t>Con-straint</w:t>
            </w:r>
          </w:p>
        </w:tc>
      </w:tr>
      <w:tr w:rsidR="00E25761" w:rsidRPr="003651D9" w14:paraId="0A70C77B"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5F340331" w14:textId="77777777"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96B5021" w14:textId="77777777"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54EE0051" w14:textId="77777777"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14:paraId="498F06B5" w14:textId="77777777" w:rsidR="00E25761" w:rsidRPr="003651D9" w:rsidRDefault="00286433" w:rsidP="003B70A2">
            <w:pPr>
              <w:pStyle w:val="TableEntry"/>
            </w:pPr>
            <w:r w:rsidRPr="003651D9">
              <w:t>&lt;oid&gt;</w:t>
            </w:r>
          </w:p>
        </w:tc>
        <w:tc>
          <w:tcPr>
            <w:tcW w:w="623" w:type="pct"/>
            <w:tcBorders>
              <w:top w:val="single" w:sz="4" w:space="0" w:color="auto"/>
              <w:left w:val="single" w:sz="4" w:space="0" w:color="auto"/>
              <w:bottom w:val="single" w:sz="4" w:space="0" w:color="auto"/>
              <w:right w:val="single" w:sz="4" w:space="0" w:color="auto"/>
            </w:tcBorders>
            <w:vAlign w:val="center"/>
          </w:tcPr>
          <w:p w14:paraId="0F011B15" w14:textId="77777777"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14:paraId="3878B97D" w14:textId="77777777" w:rsidR="00E25761" w:rsidRPr="003651D9" w:rsidRDefault="00286433" w:rsidP="00BB76BC">
            <w:pPr>
              <w:pStyle w:val="TableEntry"/>
            </w:pPr>
            <w:r w:rsidRPr="003651D9">
              <w:t>&lt;Vocab constraint, if applicable&gt;</w:t>
            </w:r>
          </w:p>
        </w:tc>
      </w:tr>
      <w:tr w:rsidR="003F252B" w:rsidRPr="003651D9" w14:paraId="48C782EF"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3A16FB5" w14:textId="77777777"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03474B2C"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611B9759" w14:textId="77777777"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7A8A0C4B" w14:textId="77777777"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D069DB9" w14:textId="77777777"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14:paraId="21DD7B14" w14:textId="77777777" w:rsidR="003F252B" w:rsidRPr="003651D9" w:rsidRDefault="003F252B" w:rsidP="003F252B">
            <w:pPr>
              <w:pStyle w:val="TableEntry"/>
            </w:pPr>
          </w:p>
        </w:tc>
      </w:tr>
      <w:tr w:rsidR="00286433" w:rsidRPr="003651D9" w14:paraId="0A9510EE" w14:textId="77777777"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8F6EE68"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424CE9F" w14:textId="77777777"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14:paraId="33175E23" w14:textId="77777777"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14:paraId="22833D48" w14:textId="77777777"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14:paraId="1FD2C175" w14:textId="77777777"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14:paraId="73547839" w14:textId="77777777" w:rsidR="00286433" w:rsidRPr="003651D9" w:rsidRDefault="00286433" w:rsidP="00BB76BC">
            <w:pPr>
              <w:pStyle w:val="TableEntry"/>
            </w:pPr>
          </w:p>
        </w:tc>
      </w:tr>
      <w:tr w:rsidR="00286433" w:rsidRPr="003651D9" w14:paraId="2320E455" w14:textId="77777777"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3B7356F" w14:textId="77777777"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768994EC" w14:textId="77777777"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17232B61" w14:textId="77777777"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14:paraId="3B43F5A4" w14:textId="77777777"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14:paraId="39336068" w14:textId="77777777"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14:paraId="030648BB" w14:textId="77777777" w:rsidR="00286433" w:rsidRPr="003651D9" w:rsidRDefault="00286433" w:rsidP="00BB76BC">
            <w:pPr>
              <w:pStyle w:val="TableEntry"/>
            </w:pPr>
          </w:p>
        </w:tc>
      </w:tr>
      <w:tr w:rsidR="00286433" w:rsidRPr="003651D9" w14:paraId="16FE103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FE465C6" w14:textId="77777777"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3821460E" w14:textId="77777777"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6F895ADA" w14:textId="77777777"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14:paraId="036F6040" w14:textId="77777777"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14:paraId="62CC1EE3" w14:textId="77777777"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14:paraId="4BC9C7AD" w14:textId="77777777" w:rsidR="00286433" w:rsidRPr="003651D9" w:rsidRDefault="00286433" w:rsidP="00BB76BC">
            <w:pPr>
              <w:pStyle w:val="TableEntry"/>
            </w:pPr>
          </w:p>
        </w:tc>
      </w:tr>
      <w:tr w:rsidR="00286433" w:rsidRPr="003651D9" w14:paraId="4F036E61" w14:textId="77777777"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BFE133" w14:textId="77777777"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B2F1A3F" w14:textId="77777777"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590ECFFB" w14:textId="77777777"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14:paraId="284DBC02" w14:textId="77777777"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14:paraId="49325AD0" w14:textId="77777777"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14:paraId="2BD2BF58" w14:textId="77777777" w:rsidR="00286433" w:rsidRPr="003651D9" w:rsidRDefault="00115A0F" w:rsidP="00BB76BC">
            <w:pPr>
              <w:pStyle w:val="TableEntry"/>
            </w:pPr>
            <w:r w:rsidRPr="003651D9">
              <w:t>CARD TF-3: 6.3.2.H.4</w:t>
            </w:r>
            <w:r w:rsidR="003F252B" w:rsidRPr="003651D9">
              <w:t>&gt;</w:t>
            </w:r>
          </w:p>
        </w:tc>
      </w:tr>
    </w:tbl>
    <w:p w14:paraId="51AE7028" w14:textId="77777777" w:rsidR="003602DC" w:rsidRPr="003651D9" w:rsidRDefault="003602DC" w:rsidP="00597DB2">
      <w:pPr>
        <w:pStyle w:val="BodyText"/>
      </w:pPr>
      <w:bookmarkStart w:id="128" w:name="_Toc291167520"/>
      <w:bookmarkStart w:id="129" w:name="_Toc291231459"/>
      <w:bookmarkStart w:id="130" w:name="_Toc296340389"/>
    </w:p>
    <w:p w14:paraId="2C117E1B" w14:textId="77777777"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14:paraId="361FA7E7" w14:textId="77777777"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14:paraId="77791771" w14:textId="77777777"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14:paraId="7B8531AC" w14:textId="77777777" w:rsidR="00951F63" w:rsidRPr="003651D9" w:rsidRDefault="00951F63" w:rsidP="008A3FD2">
      <w:pPr>
        <w:pStyle w:val="Heading5"/>
        <w:numPr>
          <w:ilvl w:val="0"/>
          <w:numId w:val="0"/>
        </w:numPr>
        <w:rPr>
          <w:noProof w:val="0"/>
        </w:rPr>
      </w:pPr>
      <w:bookmarkStart w:id="131" w:name="_Toc445122434"/>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128"/>
      <w:bookmarkEnd w:id="129"/>
      <w:bookmarkEnd w:id="130"/>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31"/>
    </w:p>
    <w:p w14:paraId="3FCF9BC7"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1A980AB8" w14:textId="77777777"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55DFFE1F" w14:textId="77777777"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14:paraId="0D24DDD5" w14:textId="77777777"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r w:rsidR="00951F63" w:rsidRPr="003651D9">
        <w:rPr>
          <w:rFonts w:ascii="Courier New" w:eastAsia="Calibri" w:hAnsi="Courier New" w:cs="Courier New"/>
          <w:sz w:val="22"/>
        </w:rPr>
        <w:t>responsibleParty</w:t>
      </w:r>
      <w:r w:rsidR="00951F63" w:rsidRPr="003651D9">
        <w:rPr>
          <w:rFonts w:eastAsia="Calibri"/>
        </w:rPr>
        <w:t xml:space="preserve"> element MAY be present. If present, </w:t>
      </w:r>
      <w:r w:rsidR="00951F63" w:rsidRPr="003651D9">
        <w:rPr>
          <w:rFonts w:ascii="Courier New" w:eastAsia="Calibri" w:hAnsi="Courier New" w:cs="Courier New"/>
          <w:sz w:val="22"/>
        </w:rPr>
        <w:t>responsibleParty/ assignedEntity</w:t>
      </w:r>
      <w:r w:rsidR="00951F63" w:rsidRPr="003651D9">
        <w:rPr>
          <w:rFonts w:eastAsia="Calibri"/>
        </w:rPr>
        <w:t xml:space="preserve"> SHALL have at least one </w:t>
      </w:r>
      <w:r w:rsidR="00951F63" w:rsidRPr="003651D9">
        <w:rPr>
          <w:rFonts w:ascii="Courier New" w:eastAsia="Calibri" w:hAnsi="Courier New" w:cs="Courier New"/>
          <w:sz w:val="22"/>
        </w:rPr>
        <w:t>assignedPerson</w:t>
      </w:r>
      <w:r w:rsidR="00951F63" w:rsidRPr="003651D9">
        <w:rPr>
          <w:rFonts w:eastAsia="Calibri"/>
        </w:rPr>
        <w:t xml:space="preserve"> or </w:t>
      </w:r>
      <w:r w:rsidR="00951F63" w:rsidRPr="003651D9">
        <w:rPr>
          <w:rFonts w:ascii="Courier New" w:eastAsia="Calibri" w:hAnsi="Courier New" w:cs="Courier New"/>
          <w:sz w:val="22"/>
        </w:rPr>
        <w:t>representedOrganization</w:t>
      </w:r>
      <w:r w:rsidR="00951F63" w:rsidRPr="003651D9">
        <w:rPr>
          <w:rFonts w:eastAsia="Calibri"/>
        </w:rPr>
        <w:t xml:space="preserve"> element present.</w:t>
      </w:r>
      <w:r w:rsidRPr="003651D9">
        <w:rPr>
          <w:rFonts w:eastAsia="Calibri"/>
        </w:rPr>
        <w:t>&gt;</w:t>
      </w:r>
    </w:p>
    <w:p w14:paraId="5A5EDD70" w14:textId="77777777"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14:paraId="04620036"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responsibleParty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14:paraId="3EAEC805"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14:paraId="523C4EB1"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r w:rsidR="00951F63" w:rsidRPr="003651D9">
        <w:rPr>
          <w:b/>
          <w:bCs/>
        </w:rPr>
        <w:t>urn:ihe:card</w:t>
      </w:r>
      <w:r w:rsidR="00951F63" w:rsidRPr="003651D9">
        <w:rPr>
          <w:rFonts w:eastAsia="Calibri"/>
        </w:rPr>
        <w:t xml:space="preserve"> namespace to provide physician accreditation status.</w:t>
      </w:r>
      <w:r w:rsidRPr="003651D9">
        <w:rPr>
          <w:rFonts w:eastAsia="Calibri"/>
        </w:rPr>
        <w:t>&gt;</w:t>
      </w:r>
    </w:p>
    <w:p w14:paraId="6EA3C533" w14:textId="77777777"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14:paraId="1BD11AC2" w14:textId="77777777"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element SHALL appear after the defined elements of the Role class, and before any scoper or player entity elements.</w:t>
      </w:r>
      <w:r w:rsidR="003F252B" w:rsidRPr="003651D9">
        <w:rPr>
          <w:rFonts w:eastAsia="Calibri"/>
        </w:rPr>
        <w:t>&gt;</w:t>
      </w:r>
    </w:p>
    <w:p w14:paraId="3FFC473D" w14:textId="77777777"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assignedPerson name</w:t>
      </w:r>
      <w:r w:rsidR="00951F63" w:rsidRPr="003651D9">
        <w:rPr>
          <w:rFonts w:eastAsia="Calibri"/>
        </w:rPr>
        <w:t xml:space="preserve"> SHALL be present with the responsible physician’s name.</w:t>
      </w:r>
      <w:r w:rsidRPr="003651D9">
        <w:rPr>
          <w:rFonts w:eastAsia="Calibri"/>
        </w:rPr>
        <w:t>&gt;</w:t>
      </w:r>
    </w:p>
    <w:p w14:paraId="4C45C2EE" w14:textId="77777777" w:rsidR="00363069" w:rsidRPr="003651D9" w:rsidRDefault="00951F63" w:rsidP="00363069">
      <w:pPr>
        <w:pStyle w:val="Heading5"/>
        <w:numPr>
          <w:ilvl w:val="0"/>
          <w:numId w:val="0"/>
        </w:numPr>
        <w:rPr>
          <w:noProof w:val="0"/>
        </w:rPr>
      </w:pPr>
      <w:bookmarkStart w:id="132" w:name="_Toc291167521"/>
      <w:bookmarkStart w:id="133" w:name="_Toc291231460"/>
      <w:bookmarkStart w:id="134" w:name="_Toc296340390"/>
      <w:bookmarkStart w:id="135" w:name="_Toc445122435"/>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132"/>
      <w:bookmarkEnd w:id="133"/>
      <w:bookmarkEnd w:id="134"/>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35"/>
    </w:p>
    <w:p w14:paraId="2B540126" w14:textId="77777777" w:rsidR="00363069" w:rsidRPr="003651D9" w:rsidRDefault="00C20EFF" w:rsidP="00363069">
      <w:pPr>
        <w:pStyle w:val="Heading5"/>
        <w:numPr>
          <w:ilvl w:val="0"/>
          <w:numId w:val="0"/>
        </w:numPr>
        <w:rPr>
          <w:noProof w:val="0"/>
        </w:rPr>
      </w:pPr>
      <w:bookmarkStart w:id="136" w:name="_Toc445122436"/>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136"/>
    </w:p>
    <w:p w14:paraId="50BCDCBB" w14:textId="77777777" w:rsidR="00D35F24" w:rsidRPr="003651D9" w:rsidRDefault="00D35F24" w:rsidP="00597DB2">
      <w:pPr>
        <w:pStyle w:val="AuthorInstructions"/>
      </w:pPr>
      <w:r w:rsidRPr="003651D9">
        <w:t>###End Tabular Format – Header</w:t>
      </w:r>
    </w:p>
    <w:p w14:paraId="786CC82C" w14:textId="77777777" w:rsidR="00983131" w:rsidRPr="003651D9" w:rsidRDefault="00983131" w:rsidP="00597DB2">
      <w:pPr>
        <w:pStyle w:val="AuthorInstructions"/>
      </w:pPr>
    </w:p>
    <w:p w14:paraId="004842D0" w14:textId="77777777" w:rsidR="00D35F24" w:rsidRPr="003651D9" w:rsidRDefault="00270EBB" w:rsidP="00597DB2">
      <w:pPr>
        <w:pStyle w:val="AuthorInstructions"/>
      </w:pPr>
      <w:r w:rsidRPr="003651D9">
        <w:t>###Begin Discrete Conformance</w:t>
      </w:r>
      <w:r w:rsidR="00D35F24" w:rsidRPr="003651D9">
        <w:t xml:space="preserve"> Format – Header </w:t>
      </w:r>
    </w:p>
    <w:p w14:paraId="6F37DEBB" w14:textId="77777777" w:rsidR="001E206E" w:rsidRPr="003651D9" w:rsidRDefault="001E206E" w:rsidP="00D35F24">
      <w:pPr>
        <w:pStyle w:val="BodyText"/>
        <w:rPr>
          <w:lang w:eastAsia="x-none"/>
        </w:rPr>
      </w:pPr>
    </w:p>
    <w:p w14:paraId="4D689C7A" w14:textId="77777777"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14:paraId="4147D5CD" w14:textId="77777777"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[n..n], the name of the element, and a subitem which describe</w:t>
      </w:r>
      <w:r w:rsidR="00AD069D" w:rsidRPr="003651D9">
        <w:t>s</w:t>
      </w:r>
      <w:r w:rsidR="00D609FE" w:rsidRPr="003651D9">
        <w:t xml:space="preserve"> the value or source of the information.</w:t>
      </w:r>
      <w:r w:rsidRPr="003651D9">
        <w:t>&gt;</w:t>
      </w:r>
    </w:p>
    <w:p w14:paraId="7BE1FF5F" w14:textId="77777777" w:rsidR="001E206E" w:rsidRPr="003651D9" w:rsidRDefault="000121FB" w:rsidP="001E206E">
      <w:r w:rsidRPr="003651D9">
        <w:t>&lt;</w:t>
      </w:r>
      <w:r w:rsidR="003651D9" w:rsidRPr="003651D9">
        <w:t>e.g.</w:t>
      </w:r>
      <w:r w:rsidRPr="003651D9">
        <w:t>,</w:t>
      </w:r>
    </w:p>
    <w:p w14:paraId="280EE0EA"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typeId</w:t>
      </w:r>
      <w:r w:rsidRPr="003651D9">
        <w:t xml:space="preserve"> (CONF:5361). </w:t>
      </w:r>
    </w:p>
    <w:p w14:paraId="5DD73F28"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14:paraId="259ECCAE" w14:textId="77777777" w:rsidR="001E206E" w:rsidRPr="003651D9" w:rsidRDefault="001E206E" w:rsidP="00AA3771">
      <w:pPr>
        <w:numPr>
          <w:ilvl w:val="1"/>
          <w:numId w:val="14"/>
        </w:numPr>
        <w:spacing w:before="0" w:after="40" w:line="260" w:lineRule="exact"/>
      </w:pPr>
      <w:r w:rsidRPr="003651D9">
        <w:t xml:space="preserve">This typeId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14:paraId="581EFF4F" w14:textId="77777777" w:rsidR="001E206E" w:rsidRPr="003651D9" w:rsidRDefault="001E206E" w:rsidP="00AA3771">
      <w:pPr>
        <w:numPr>
          <w:ilvl w:val="0"/>
          <w:numId w:val="14"/>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templateId</w:t>
      </w:r>
      <w:r w:rsidRPr="003651D9">
        <w:t xml:space="preserve"> (CONF:5252) such that it </w:t>
      </w:r>
    </w:p>
    <w:p w14:paraId="38355A35" w14:textId="77777777" w:rsidR="001E206E" w:rsidRPr="003651D9" w:rsidRDefault="001E206E" w:rsidP="00AA3771">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Cath Report Content document template (CONF:CRC-xxx). </w:t>
      </w:r>
    </w:p>
    <w:p w14:paraId="71D27B4B"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14:paraId="32D0D67F" w14:textId="77777777" w:rsidR="001E206E" w:rsidRPr="003651D9" w:rsidRDefault="001E206E" w:rsidP="00AA3771">
      <w:pPr>
        <w:numPr>
          <w:ilvl w:val="1"/>
          <w:numId w:val="14"/>
        </w:numPr>
        <w:spacing w:before="0" w:after="40" w:line="260" w:lineRule="exact"/>
      </w:pPr>
      <w:r w:rsidRPr="003651D9">
        <w:t>This id SHALL be a globally unique identifier for the document (CONF:9991).</w:t>
      </w:r>
    </w:p>
    <w:p w14:paraId="10C18F7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14:paraId="6CAAA7F1" w14:textId="77777777" w:rsidR="001E206E" w:rsidRPr="003651D9" w:rsidRDefault="001E206E" w:rsidP="00AA3771">
      <w:pPr>
        <w:numPr>
          <w:ilvl w:val="1"/>
          <w:numId w:val="14"/>
        </w:numPr>
        <w:spacing w:before="0" w:after="40" w:line="260" w:lineRule="exact"/>
      </w:pPr>
      <w:r w:rsidRPr="003651D9">
        <w:rPr>
          <w:b/>
          <w:bCs/>
          <w:sz w:val="16"/>
          <w:szCs w:val="16"/>
        </w:rPr>
        <w:t>SHALL</w:t>
      </w:r>
      <w:r w:rsidRPr="003651D9">
        <w:t xml:space="preserve"> be selected from ValueSet </w:t>
      </w:r>
      <w:r w:rsidRPr="003651D9">
        <w:rPr>
          <w:rStyle w:val="XMLname"/>
        </w:rPr>
        <w:t>ProcedureNoteDocumentTypeCodes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14:paraId="69F9BA37" w14:textId="77777777"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14:paraId="7E6991EC" w14:textId="77777777" w:rsidTr="00BB76BC">
        <w:trPr>
          <w:cantSplit/>
          <w:trHeight w:val="611"/>
        </w:trPr>
        <w:tc>
          <w:tcPr>
            <w:tcW w:w="8640" w:type="dxa"/>
            <w:gridSpan w:val="4"/>
            <w:tcBorders>
              <w:bottom w:val="single" w:sz="4" w:space="0" w:color="auto"/>
            </w:tcBorders>
            <w:shd w:val="clear" w:color="auto" w:fill="auto"/>
          </w:tcPr>
          <w:p w14:paraId="2C69BEF3" w14:textId="77777777" w:rsidR="001E206E" w:rsidRPr="003651D9" w:rsidRDefault="001E206E" w:rsidP="00FA1B42">
            <w:pPr>
              <w:pStyle w:val="TableText"/>
              <w:ind w:left="72"/>
              <w:rPr>
                <w:noProof w:val="0"/>
                <w:lang w:val="en-US"/>
              </w:rPr>
            </w:pPr>
            <w:r w:rsidRPr="003651D9">
              <w:rPr>
                <w:noProof w:val="0"/>
                <w:lang w:val="en-US"/>
              </w:rPr>
              <w:t xml:space="preserve">Value Set: ProcedureNoteDocumentTypeCodes 2.16.840.1.113883.11.20.6.1 </w:t>
            </w:r>
            <w:r w:rsidRPr="003651D9">
              <w:rPr>
                <w:rFonts w:cs="Courier New"/>
                <w:noProof w:val="0"/>
                <w:lang w:val="en-US"/>
              </w:rPr>
              <w:t>DYNAMIC</w:t>
            </w:r>
          </w:p>
          <w:p w14:paraId="6FCF4A7D" w14:textId="77777777"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14:paraId="5E348D85" w14:textId="77777777" w:rsidTr="00BB76BC">
        <w:trPr>
          <w:cantSplit/>
          <w:trHeight w:val="611"/>
        </w:trPr>
        <w:tc>
          <w:tcPr>
            <w:tcW w:w="1161" w:type="dxa"/>
            <w:shd w:val="clear" w:color="auto" w:fill="E6E6E6"/>
          </w:tcPr>
          <w:p w14:paraId="330FF5F5" w14:textId="77777777" w:rsidR="001E206E" w:rsidRPr="003651D9" w:rsidRDefault="001E206E" w:rsidP="00FA1B42">
            <w:pPr>
              <w:pStyle w:val="TableEntryHeader"/>
            </w:pPr>
            <w:r w:rsidRPr="003651D9">
              <w:t>LOINC Code</w:t>
            </w:r>
          </w:p>
        </w:tc>
        <w:tc>
          <w:tcPr>
            <w:tcW w:w="2074" w:type="dxa"/>
            <w:shd w:val="clear" w:color="auto" w:fill="E6E6E6"/>
          </w:tcPr>
          <w:p w14:paraId="065B8F26" w14:textId="77777777" w:rsidR="001E206E" w:rsidRPr="003651D9" w:rsidRDefault="001E206E" w:rsidP="00FA1B42">
            <w:pPr>
              <w:pStyle w:val="TableEntryHeader"/>
            </w:pPr>
            <w:r w:rsidRPr="003651D9">
              <w:t>Type of Service ‘Component’</w:t>
            </w:r>
          </w:p>
        </w:tc>
        <w:tc>
          <w:tcPr>
            <w:tcW w:w="1418" w:type="dxa"/>
            <w:shd w:val="clear" w:color="auto" w:fill="E6E6E6"/>
          </w:tcPr>
          <w:p w14:paraId="018F61CD" w14:textId="77777777" w:rsidR="001E206E" w:rsidRPr="003651D9" w:rsidRDefault="001E206E" w:rsidP="00FA1B42">
            <w:pPr>
              <w:pStyle w:val="TableEntryHeader"/>
            </w:pPr>
            <w:r w:rsidRPr="003651D9">
              <w:t>Setting ‘System’</w:t>
            </w:r>
          </w:p>
        </w:tc>
        <w:tc>
          <w:tcPr>
            <w:tcW w:w="3987" w:type="dxa"/>
            <w:shd w:val="clear" w:color="auto" w:fill="E6E6E6"/>
          </w:tcPr>
          <w:p w14:paraId="74A7A367" w14:textId="77777777" w:rsidR="001E206E" w:rsidRPr="003651D9" w:rsidRDefault="001E206E" w:rsidP="00FA1B42">
            <w:pPr>
              <w:pStyle w:val="TableEntryHeader"/>
            </w:pPr>
            <w:r w:rsidRPr="003651D9">
              <w:t>Specialty/Training/Professional Level ‘Method_Type’</w:t>
            </w:r>
          </w:p>
        </w:tc>
      </w:tr>
      <w:tr w:rsidR="001E206E" w:rsidRPr="003651D9" w:rsidDel="004763E0" w14:paraId="1C78FB60" w14:textId="77777777" w:rsidTr="00BB76BC">
        <w:trPr>
          <w:cantSplit/>
        </w:trPr>
        <w:tc>
          <w:tcPr>
            <w:tcW w:w="1161" w:type="dxa"/>
            <w:vAlign w:val="bottom"/>
          </w:tcPr>
          <w:p w14:paraId="21260A4D" w14:textId="77777777" w:rsidR="001E206E" w:rsidRPr="003651D9" w:rsidDel="004763E0" w:rsidRDefault="001E206E" w:rsidP="00AD069D">
            <w:pPr>
              <w:pStyle w:val="TableEntry"/>
            </w:pPr>
            <w:r w:rsidRPr="003651D9">
              <w:t>18745-0</w:t>
            </w:r>
          </w:p>
        </w:tc>
        <w:tc>
          <w:tcPr>
            <w:tcW w:w="2074" w:type="dxa"/>
            <w:vAlign w:val="bottom"/>
          </w:tcPr>
          <w:p w14:paraId="4B65DD6D" w14:textId="77777777" w:rsidR="001E206E" w:rsidRPr="003651D9" w:rsidDel="004763E0" w:rsidRDefault="001E206E" w:rsidP="00AD069D">
            <w:pPr>
              <w:pStyle w:val="TableEntry"/>
            </w:pPr>
            <w:r w:rsidRPr="003651D9">
              <w:t>Study report</w:t>
            </w:r>
          </w:p>
        </w:tc>
        <w:tc>
          <w:tcPr>
            <w:tcW w:w="1418" w:type="dxa"/>
            <w:vAlign w:val="bottom"/>
          </w:tcPr>
          <w:p w14:paraId="1DEC73F2" w14:textId="77777777" w:rsidR="001E206E" w:rsidRPr="003651D9" w:rsidDel="004763E0" w:rsidRDefault="001E206E" w:rsidP="003579DA">
            <w:pPr>
              <w:pStyle w:val="TableEntry"/>
            </w:pPr>
            <w:r w:rsidRPr="003651D9">
              <w:t>Heart</w:t>
            </w:r>
          </w:p>
        </w:tc>
        <w:tc>
          <w:tcPr>
            <w:tcW w:w="3987" w:type="dxa"/>
            <w:vAlign w:val="bottom"/>
          </w:tcPr>
          <w:p w14:paraId="1328BA1F" w14:textId="77777777" w:rsidR="001E206E" w:rsidRPr="003651D9" w:rsidDel="004763E0" w:rsidRDefault="001E206E" w:rsidP="003579DA">
            <w:pPr>
              <w:pStyle w:val="TableEntry"/>
            </w:pPr>
            <w:r w:rsidRPr="003651D9">
              <w:t>Cardiac catheterization</w:t>
            </w:r>
          </w:p>
        </w:tc>
      </w:tr>
      <w:tr w:rsidR="001E206E" w:rsidRPr="003651D9" w:rsidDel="004763E0" w14:paraId="57D9D6F3" w14:textId="77777777" w:rsidTr="00BB76BC">
        <w:trPr>
          <w:cantSplit/>
        </w:trPr>
        <w:tc>
          <w:tcPr>
            <w:tcW w:w="1161" w:type="dxa"/>
            <w:vAlign w:val="bottom"/>
          </w:tcPr>
          <w:p w14:paraId="6850499F" w14:textId="77777777" w:rsidR="001E206E" w:rsidRPr="003651D9" w:rsidDel="004763E0" w:rsidRDefault="001E206E" w:rsidP="00AD069D">
            <w:pPr>
              <w:pStyle w:val="TableEntry"/>
            </w:pPr>
            <w:r w:rsidRPr="003651D9">
              <w:t>34896-1</w:t>
            </w:r>
          </w:p>
        </w:tc>
        <w:tc>
          <w:tcPr>
            <w:tcW w:w="2074" w:type="dxa"/>
            <w:vAlign w:val="bottom"/>
          </w:tcPr>
          <w:p w14:paraId="6B2537FE" w14:textId="77777777" w:rsidR="001E206E" w:rsidRPr="003651D9" w:rsidDel="004763E0" w:rsidRDefault="001E206E" w:rsidP="00AD069D">
            <w:pPr>
              <w:pStyle w:val="TableEntry"/>
            </w:pPr>
            <w:r w:rsidRPr="003651D9">
              <w:t>Interventional procedure note</w:t>
            </w:r>
          </w:p>
        </w:tc>
        <w:tc>
          <w:tcPr>
            <w:tcW w:w="1418" w:type="dxa"/>
            <w:vAlign w:val="bottom"/>
          </w:tcPr>
          <w:p w14:paraId="0DE2064F" w14:textId="77777777" w:rsidR="001E206E" w:rsidRPr="003651D9" w:rsidDel="004763E0" w:rsidRDefault="001E206E" w:rsidP="003579DA">
            <w:pPr>
              <w:pStyle w:val="TableEntry"/>
            </w:pPr>
            <w:r w:rsidRPr="003651D9">
              <w:t>{Setting}</w:t>
            </w:r>
          </w:p>
        </w:tc>
        <w:tc>
          <w:tcPr>
            <w:tcW w:w="3987" w:type="dxa"/>
            <w:vAlign w:val="bottom"/>
          </w:tcPr>
          <w:p w14:paraId="3318C211" w14:textId="77777777" w:rsidR="001E206E" w:rsidRPr="003651D9" w:rsidDel="004763E0" w:rsidRDefault="001E206E" w:rsidP="003579DA">
            <w:pPr>
              <w:pStyle w:val="TableEntry"/>
            </w:pPr>
            <w:r w:rsidRPr="003651D9">
              <w:t>Cardiology</w:t>
            </w:r>
          </w:p>
        </w:tc>
      </w:tr>
    </w:tbl>
    <w:p w14:paraId="5B17FAC6" w14:textId="77777777" w:rsidR="001E206E" w:rsidRPr="003651D9" w:rsidRDefault="001E206E" w:rsidP="001E206E"/>
    <w:p w14:paraId="41FC573F" w14:textId="77777777" w:rsidR="001E206E" w:rsidRPr="003651D9" w:rsidRDefault="001E206E" w:rsidP="00AA3771">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14:paraId="08ABD326" w14:textId="77777777" w:rsidR="001E206E" w:rsidRPr="003651D9" w:rsidRDefault="001E206E" w:rsidP="00AA3771">
      <w:pPr>
        <w:numPr>
          <w:ilvl w:val="1"/>
          <w:numId w:val="14"/>
        </w:numPr>
        <w:spacing w:before="0" w:after="40" w:line="260" w:lineRule="exact"/>
      </w:pPr>
      <w:r w:rsidRPr="003651D9">
        <w:t>Can either be a locally defined name or the display name corresponding to clinicalDocument/code (CONF:5255).</w:t>
      </w:r>
      <w:r w:rsidR="000121FB" w:rsidRPr="003651D9">
        <w:t>&gt;</w:t>
      </w:r>
    </w:p>
    <w:p w14:paraId="42D00251" w14:textId="77777777" w:rsidR="00983131" w:rsidRPr="003651D9" w:rsidRDefault="00983131" w:rsidP="00D35F24">
      <w:pPr>
        <w:pStyle w:val="BodyText"/>
        <w:rPr>
          <w:lang w:eastAsia="x-none"/>
        </w:rPr>
      </w:pPr>
    </w:p>
    <w:p w14:paraId="40F5A907" w14:textId="77777777" w:rsidR="00983131" w:rsidRPr="003651D9" w:rsidRDefault="00983131" w:rsidP="00597DB2">
      <w:pPr>
        <w:pStyle w:val="AuthorInstructions"/>
      </w:pPr>
      <w:r w:rsidRPr="003651D9">
        <w:t xml:space="preserve">###End Discrete Conformance Format – Header </w:t>
      </w:r>
    </w:p>
    <w:p w14:paraId="2B6255F3" w14:textId="77777777" w:rsidR="00B9303B" w:rsidRPr="003651D9" w:rsidRDefault="00B9303B" w:rsidP="00B9303B">
      <w:pPr>
        <w:pStyle w:val="Heading2"/>
        <w:numPr>
          <w:ilvl w:val="0"/>
          <w:numId w:val="0"/>
        </w:numPr>
        <w:rPr>
          <w:noProof w:val="0"/>
        </w:rPr>
      </w:pPr>
      <w:bookmarkStart w:id="137" w:name="_Toc445122437"/>
      <w:r w:rsidRPr="003651D9">
        <w:rPr>
          <w:noProof w:val="0"/>
        </w:rPr>
        <w:t>6.3.3</w:t>
      </w:r>
      <w:r w:rsidR="00291725">
        <w:rPr>
          <w:noProof w:val="0"/>
        </w:rPr>
        <w:t xml:space="preserve"> </w:t>
      </w:r>
      <w:r w:rsidRPr="003651D9">
        <w:rPr>
          <w:noProof w:val="0"/>
        </w:rPr>
        <w:t>CDA Section Content Modules</w:t>
      </w:r>
      <w:bookmarkEnd w:id="137"/>
    </w:p>
    <w:p w14:paraId="76880E09" w14:textId="77777777"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14:paraId="5C8F6967" w14:textId="77777777" w:rsidR="00AE4AED" w:rsidRPr="003651D9" w:rsidRDefault="00AE4AED" w:rsidP="00870306">
      <w:pPr>
        <w:pStyle w:val="BodyText"/>
        <w:rPr>
          <w:lang w:eastAsia="x-none"/>
        </w:rPr>
      </w:pPr>
    </w:p>
    <w:p w14:paraId="04CB7142" w14:textId="77777777"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14:paraId="0BC4A67B" w14:textId="77777777"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14:paraId="12336453" w14:textId="77777777" w:rsidR="00D35F24" w:rsidRPr="003651D9" w:rsidRDefault="00D35F24" w:rsidP="00597DB2">
      <w:pPr>
        <w:pStyle w:val="AuthorInstructions"/>
      </w:pPr>
    </w:p>
    <w:p w14:paraId="589C7B00" w14:textId="77777777" w:rsidR="00D35F24" w:rsidRPr="003651D9" w:rsidRDefault="00D35F24" w:rsidP="00597DB2">
      <w:pPr>
        <w:pStyle w:val="AuthorInstructions"/>
      </w:pPr>
      <w:r w:rsidRPr="003651D9">
        <w:t>###Begin Tabular Format - Section</w:t>
      </w:r>
    </w:p>
    <w:p w14:paraId="06278758" w14:textId="77777777"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14:paraId="357FF45D" w14:textId="77777777" w:rsidR="00D07411" w:rsidRPr="003651D9" w:rsidRDefault="00870306" w:rsidP="00B84D95">
      <w:pPr>
        <w:pStyle w:val="Heading4"/>
        <w:numPr>
          <w:ilvl w:val="0"/>
          <w:numId w:val="0"/>
        </w:numPr>
        <w:ind w:left="864" w:hanging="864"/>
        <w:rPr>
          <w:noProof w:val="0"/>
        </w:rPr>
      </w:pPr>
      <w:bookmarkStart w:id="138" w:name="_Toc445122438"/>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38"/>
      <w:r w:rsidRPr="003651D9">
        <w:rPr>
          <w:noProof w:val="0"/>
        </w:rPr>
        <w:t xml:space="preserve"> </w:t>
      </w:r>
      <w:bookmarkStart w:id="139" w:name="_Toc291167503"/>
      <w:bookmarkStart w:id="140" w:name="_Toc291231442"/>
      <w:bookmarkStart w:id="141" w:name="_Toc296340356"/>
    </w:p>
    <w:p w14:paraId="08CE72DF" w14:textId="77777777"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139"/>
      <w:bookmarkEnd w:id="140"/>
      <w:bookmarkEnd w:id="141"/>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3651D9" w14:paraId="09984DF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3199BBE" w14:textId="77777777"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878B3D9" w14:textId="77777777" w:rsidR="00363069" w:rsidRPr="003651D9" w:rsidRDefault="00363069" w:rsidP="003579DA">
            <w:pPr>
              <w:pStyle w:val="TableEntry"/>
            </w:pPr>
            <w:r w:rsidRPr="003651D9">
              <w:t>&lt;exact same Section Module name listed above&gt;</w:t>
            </w:r>
          </w:p>
        </w:tc>
      </w:tr>
      <w:tr w:rsidR="00D34E63" w:rsidRPr="003651D9" w14:paraId="602697E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2F4F206" w14:textId="77777777"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F5A778" w14:textId="77777777" w:rsidR="00D34E63" w:rsidRPr="003651D9" w:rsidRDefault="00D34E63" w:rsidP="003579DA">
            <w:pPr>
              <w:pStyle w:val="TableEntry"/>
            </w:pPr>
            <w:r w:rsidRPr="003651D9">
              <w:t>&lt;oid&gt;</w:t>
            </w:r>
          </w:p>
        </w:tc>
      </w:tr>
      <w:tr w:rsidR="00D34E63" w:rsidRPr="003651D9" w14:paraId="657724D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9DAB84" w14:textId="77777777"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2C9CECF" w14:textId="77777777" w:rsidR="00D34E63" w:rsidRPr="003651D9" w:rsidRDefault="00D34E63" w:rsidP="003579DA">
            <w:pPr>
              <w:pStyle w:val="TableEntry"/>
            </w:pPr>
            <w:r w:rsidRPr="003651D9">
              <w:t>&lt;Parent Template Name</w:t>
            </w:r>
            <w:r w:rsidR="005F3FB5">
              <w:t xml:space="preserve"> </w:t>
            </w:r>
            <w:r w:rsidRPr="003651D9">
              <w:t>oid/uid [Domain - Reference]&gt;</w:t>
            </w:r>
          </w:p>
          <w:p w14:paraId="630F853B" w14:textId="77777777" w:rsidR="00D34E63" w:rsidRPr="003651D9" w:rsidRDefault="00D34E63" w:rsidP="00017E09">
            <w:pPr>
              <w:pStyle w:val="TableEntry"/>
            </w:pPr>
          </w:p>
        </w:tc>
      </w:tr>
      <w:tr w:rsidR="00D34E63" w:rsidRPr="003651D9" w14:paraId="63656471"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6CC2D7C" w14:textId="77777777"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F9B36F" w14:textId="77777777" w:rsidR="00D34E63" w:rsidRPr="003651D9" w:rsidRDefault="00D34E63" w:rsidP="003579DA">
            <w:pPr>
              <w:pStyle w:val="TableEntry"/>
            </w:pPr>
            <w:r w:rsidRPr="003651D9">
              <w:t>&lt;brief textual description, one paragraph&gt;</w:t>
            </w:r>
          </w:p>
        </w:tc>
      </w:tr>
      <w:tr w:rsidR="00D34E63" w:rsidRPr="003651D9" w14:paraId="6479A095"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CB28F5" w14:textId="77777777"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3EF0AAE" w14:textId="77777777" w:rsidR="00D34E63" w:rsidRPr="003651D9" w:rsidRDefault="00D34E63" w:rsidP="003579DA">
            <w:pPr>
              <w:pStyle w:val="TableEntry"/>
            </w:pPr>
            <w:r w:rsidRPr="003651D9">
              <w:t>&lt;Code, Code Scheme, “Section Code Name”&gt;</w:t>
            </w:r>
          </w:p>
        </w:tc>
      </w:tr>
      <w:tr w:rsidR="00D34E63" w:rsidRPr="003651D9" w14:paraId="4BC77E4D"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9125922" w14:textId="77777777"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F2417F" w14:textId="77777777" w:rsidR="00D34E63" w:rsidRPr="003651D9" w:rsidRDefault="00D34E63" w:rsidP="003579DA">
            <w:pPr>
              <w:pStyle w:val="TableEntry"/>
            </w:pPr>
            <w:r w:rsidRPr="003651D9">
              <w:t>&lt;If inherited from encompassing content module use “current recordTarget”, unless otherwise specified</w:t>
            </w:r>
            <w:r w:rsidR="00887E40" w:rsidRPr="003651D9">
              <w:t xml:space="preserve">. </w:t>
            </w:r>
            <w:r w:rsidRPr="003651D9">
              <w:t>Role and entity must be specified if not inherited. &gt;</w:t>
            </w:r>
          </w:p>
        </w:tc>
      </w:tr>
      <w:tr w:rsidR="00D34E63" w:rsidRPr="003651D9" w14:paraId="6EA534A8"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452FA8" w14:textId="77777777"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C421825" w14:textId="77777777" w:rsidR="00D34E63" w:rsidRPr="003651D9" w:rsidRDefault="00D34E63" w:rsidP="003579DA">
            <w:pPr>
              <w:pStyle w:val="TableEntry"/>
            </w:pPr>
            <w:r w:rsidRPr="003651D9">
              <w:t>&lt;If inherited from encompassing content module use “current recordTarget”, unless otherwise specified.&gt;</w:t>
            </w:r>
          </w:p>
        </w:tc>
      </w:tr>
      <w:tr w:rsidR="00D34E63" w:rsidRPr="003651D9" w14:paraId="05A68D0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2E1FC7A" w14:textId="77777777"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29FC071" w14:textId="77777777" w:rsidR="00D34E63" w:rsidRPr="003651D9" w:rsidRDefault="00D34E63" w:rsidP="003579DA">
            <w:pPr>
              <w:pStyle w:val="TableEntry"/>
            </w:pPr>
            <w:r w:rsidRPr="003651D9">
              <w:t>&lt;If inherited from encompassing content module use “current recordTarget”, unless otherwise specified.&gt;</w:t>
            </w:r>
          </w:p>
        </w:tc>
      </w:tr>
      <w:tr w:rsidR="00A23689" w:rsidRPr="003651D9" w14:paraId="75217210" w14:textId="77777777" w:rsidTr="00BB76BC">
        <w:tc>
          <w:tcPr>
            <w:tcW w:w="492" w:type="pct"/>
            <w:tcBorders>
              <w:top w:val="single" w:sz="4" w:space="0" w:color="auto"/>
            </w:tcBorders>
            <w:shd w:val="clear" w:color="auto" w:fill="E6E6E6"/>
            <w:vAlign w:val="center"/>
          </w:tcPr>
          <w:p w14:paraId="617C7D63" w14:textId="77777777"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14:paraId="7FE31BDF" w14:textId="77777777"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14:paraId="46B14335" w14:textId="77777777"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14:paraId="196C1236" w14:textId="77777777"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14:paraId="62035FCE" w14:textId="77777777"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14:paraId="367F58E6" w14:textId="77777777" w:rsidR="00363069" w:rsidRPr="003651D9" w:rsidRDefault="00363069" w:rsidP="004070FB">
            <w:pPr>
              <w:pStyle w:val="TableEntryHeader"/>
            </w:pPr>
            <w:r w:rsidRPr="003651D9">
              <w:t>Vocabulary</w:t>
            </w:r>
          </w:p>
          <w:p w14:paraId="4E823B15" w14:textId="77777777" w:rsidR="00363069" w:rsidRPr="003651D9" w:rsidRDefault="00363069" w:rsidP="0070762D">
            <w:pPr>
              <w:pStyle w:val="TableEntryHeader"/>
            </w:pPr>
            <w:r w:rsidRPr="003651D9">
              <w:t>Constraint</w:t>
            </w:r>
          </w:p>
        </w:tc>
      </w:tr>
      <w:tr w:rsidR="00D34E63" w:rsidRPr="003651D9" w14:paraId="6C5EBBFE" w14:textId="77777777" w:rsidTr="00D34E63">
        <w:tc>
          <w:tcPr>
            <w:tcW w:w="5000" w:type="pct"/>
            <w:gridSpan w:val="6"/>
          </w:tcPr>
          <w:p w14:paraId="1F21BD0F" w14:textId="77777777" w:rsidR="00D34E63" w:rsidRPr="003651D9" w:rsidRDefault="00D34E63" w:rsidP="008358E5">
            <w:pPr>
              <w:pStyle w:val="TableEntryHeader"/>
            </w:pPr>
            <w:r w:rsidRPr="003651D9">
              <w:t>Subsections</w:t>
            </w:r>
          </w:p>
        </w:tc>
      </w:tr>
      <w:tr w:rsidR="00A23689" w:rsidRPr="003651D9" w14:paraId="6DC5340B" w14:textId="77777777" w:rsidTr="00BB76BC">
        <w:tc>
          <w:tcPr>
            <w:tcW w:w="492" w:type="pct"/>
            <w:vAlign w:val="center"/>
          </w:tcPr>
          <w:p w14:paraId="095EED6C" w14:textId="77777777" w:rsidR="00A23689" w:rsidRPr="003651D9" w:rsidRDefault="00286433" w:rsidP="00AD069D">
            <w:pPr>
              <w:pStyle w:val="TableEntry"/>
            </w:pPr>
            <w:r w:rsidRPr="003651D9">
              <w:t>x [?..?]</w:t>
            </w:r>
          </w:p>
        </w:tc>
        <w:tc>
          <w:tcPr>
            <w:tcW w:w="626" w:type="pct"/>
            <w:vAlign w:val="center"/>
          </w:tcPr>
          <w:p w14:paraId="19C6FC50" w14:textId="77777777" w:rsidR="00A23689" w:rsidRPr="003651D9" w:rsidRDefault="00286433" w:rsidP="003579DA">
            <w:pPr>
              <w:pStyle w:val="TableEntry"/>
            </w:pPr>
            <w:r w:rsidRPr="003651D9">
              <w:t>&lt;ref or link to cond section below, if applicable&gt;</w:t>
            </w:r>
          </w:p>
        </w:tc>
        <w:tc>
          <w:tcPr>
            <w:tcW w:w="1115" w:type="pct"/>
            <w:vAlign w:val="center"/>
          </w:tcPr>
          <w:p w14:paraId="01CA45C2" w14:textId="77777777" w:rsidR="00A23689" w:rsidRPr="003651D9" w:rsidRDefault="00286433" w:rsidP="00017E09">
            <w:pPr>
              <w:pStyle w:val="TableEntry"/>
            </w:pPr>
            <w:r w:rsidRPr="003651D9">
              <w:t>&lt;name of subsection&gt;</w:t>
            </w:r>
          </w:p>
        </w:tc>
        <w:tc>
          <w:tcPr>
            <w:tcW w:w="1302" w:type="pct"/>
            <w:vAlign w:val="center"/>
          </w:tcPr>
          <w:p w14:paraId="47E2DBE6" w14:textId="77777777" w:rsidR="00A23689" w:rsidRPr="003651D9" w:rsidRDefault="00286433" w:rsidP="003B70A2">
            <w:pPr>
              <w:pStyle w:val="TableEntry"/>
            </w:pPr>
            <w:r w:rsidRPr="003651D9">
              <w:t>&lt;oid&gt;</w:t>
            </w:r>
          </w:p>
        </w:tc>
        <w:tc>
          <w:tcPr>
            <w:tcW w:w="773" w:type="pct"/>
            <w:vAlign w:val="center"/>
          </w:tcPr>
          <w:p w14:paraId="651AD7C7" w14:textId="77777777"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14:paraId="51D4DA3D" w14:textId="77777777"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14:paraId="0A3B9742" w14:textId="77777777" w:rsidTr="00BB76BC">
        <w:tc>
          <w:tcPr>
            <w:tcW w:w="492" w:type="pct"/>
            <w:vAlign w:val="center"/>
          </w:tcPr>
          <w:p w14:paraId="416A7AB0" w14:textId="77777777"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14:paraId="2CF192F9" w14:textId="77777777" w:rsidR="00D34E63" w:rsidRPr="003651D9" w:rsidRDefault="00D34E63" w:rsidP="005D6176">
            <w:pPr>
              <w:pStyle w:val="TableEntry"/>
            </w:pPr>
          </w:p>
        </w:tc>
        <w:tc>
          <w:tcPr>
            <w:tcW w:w="1115" w:type="pct"/>
            <w:vAlign w:val="center"/>
          </w:tcPr>
          <w:p w14:paraId="4AA0168D" w14:textId="77777777" w:rsidR="00D34E63" w:rsidRPr="003651D9" w:rsidRDefault="00D34E63" w:rsidP="0032600B">
            <w:pPr>
              <w:pStyle w:val="TableEntry"/>
            </w:pPr>
            <w:r w:rsidRPr="003651D9">
              <w:t>Active Problems</w:t>
            </w:r>
          </w:p>
        </w:tc>
        <w:tc>
          <w:tcPr>
            <w:tcW w:w="1302" w:type="pct"/>
            <w:vAlign w:val="center"/>
          </w:tcPr>
          <w:p w14:paraId="7A8DEC9F" w14:textId="77777777" w:rsidR="00D34E63" w:rsidRPr="003651D9" w:rsidRDefault="00D34E63" w:rsidP="00BB76BC">
            <w:pPr>
              <w:pStyle w:val="TableEntry"/>
            </w:pPr>
            <w:r w:rsidRPr="003651D9">
              <w:t>1.3.6.1.4.1.19376.1.5.3.1.3.6</w:t>
            </w:r>
          </w:p>
        </w:tc>
        <w:tc>
          <w:tcPr>
            <w:tcW w:w="773" w:type="pct"/>
            <w:vAlign w:val="center"/>
          </w:tcPr>
          <w:p w14:paraId="31BB81F4" w14:textId="77777777"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14:paraId="01754097" w14:textId="77777777" w:rsidR="00D34E63" w:rsidRPr="003651D9" w:rsidRDefault="00D34E63" w:rsidP="00BB76BC">
            <w:pPr>
              <w:pStyle w:val="TableEntry"/>
            </w:pPr>
          </w:p>
        </w:tc>
      </w:tr>
      <w:tr w:rsidR="00A23689" w:rsidRPr="003651D9" w14:paraId="78C081D2" w14:textId="77777777" w:rsidTr="00BB76BC">
        <w:tc>
          <w:tcPr>
            <w:tcW w:w="492" w:type="pct"/>
            <w:vAlign w:val="center"/>
          </w:tcPr>
          <w:p w14:paraId="2B266D83" w14:textId="77777777" w:rsidR="00D34E63" w:rsidRPr="003651D9" w:rsidRDefault="000121FB" w:rsidP="00EF1E77">
            <w:pPr>
              <w:pStyle w:val="TableEntry"/>
            </w:pPr>
            <w:r w:rsidRPr="003651D9">
              <w:t xml:space="preserve">&lt;e.g., </w:t>
            </w:r>
            <w:r w:rsidR="00D34E63" w:rsidRPr="003651D9">
              <w:t>O [0..1]</w:t>
            </w:r>
          </w:p>
        </w:tc>
        <w:tc>
          <w:tcPr>
            <w:tcW w:w="626" w:type="pct"/>
            <w:vAlign w:val="center"/>
          </w:tcPr>
          <w:p w14:paraId="7C43F1D9" w14:textId="77777777" w:rsidR="00D34E63" w:rsidRPr="003651D9" w:rsidRDefault="00D34E63" w:rsidP="005D6176">
            <w:pPr>
              <w:pStyle w:val="TableEntry"/>
            </w:pPr>
          </w:p>
        </w:tc>
        <w:tc>
          <w:tcPr>
            <w:tcW w:w="1115" w:type="pct"/>
            <w:vAlign w:val="center"/>
          </w:tcPr>
          <w:p w14:paraId="55A1FD51" w14:textId="77777777" w:rsidR="00D34E63" w:rsidRPr="003651D9" w:rsidRDefault="00D34E63" w:rsidP="0032600B">
            <w:pPr>
              <w:pStyle w:val="TableEntry"/>
            </w:pPr>
            <w:r w:rsidRPr="003651D9">
              <w:t xml:space="preserve">History of Present Illness </w:t>
            </w:r>
          </w:p>
        </w:tc>
        <w:tc>
          <w:tcPr>
            <w:tcW w:w="1302" w:type="pct"/>
            <w:vAlign w:val="center"/>
          </w:tcPr>
          <w:p w14:paraId="427FE8D0" w14:textId="77777777" w:rsidR="00D34E63" w:rsidRPr="003651D9" w:rsidRDefault="00D34E63" w:rsidP="00BB76BC">
            <w:pPr>
              <w:pStyle w:val="TableEntry"/>
            </w:pPr>
            <w:r w:rsidRPr="003651D9">
              <w:t>1.3.6.1.4.1.19376.1.5.3.1.3.4</w:t>
            </w:r>
          </w:p>
        </w:tc>
        <w:tc>
          <w:tcPr>
            <w:tcW w:w="773" w:type="pct"/>
            <w:vAlign w:val="center"/>
          </w:tcPr>
          <w:p w14:paraId="40134BFA" w14:textId="77777777" w:rsidR="00D34E63" w:rsidRPr="003651D9" w:rsidRDefault="00286433" w:rsidP="00BB76BC">
            <w:pPr>
              <w:pStyle w:val="TableEntry"/>
            </w:pPr>
            <w:r w:rsidRPr="003651D9">
              <w:t>PCC TF-3</w:t>
            </w:r>
            <w:r w:rsidR="000121FB" w:rsidRPr="003651D9">
              <w:t>&gt;</w:t>
            </w:r>
          </w:p>
        </w:tc>
        <w:tc>
          <w:tcPr>
            <w:tcW w:w="692" w:type="pct"/>
            <w:vAlign w:val="center"/>
          </w:tcPr>
          <w:p w14:paraId="3F569C8C" w14:textId="77777777" w:rsidR="00D34E63" w:rsidRPr="003651D9" w:rsidRDefault="00D34E63" w:rsidP="00BB76BC">
            <w:pPr>
              <w:pStyle w:val="TableEntry"/>
            </w:pPr>
          </w:p>
        </w:tc>
      </w:tr>
      <w:tr w:rsidR="00286433" w:rsidRPr="003651D9" w14:paraId="5C435DD7" w14:textId="77777777" w:rsidTr="00BB76BC">
        <w:tc>
          <w:tcPr>
            <w:tcW w:w="492" w:type="pct"/>
            <w:vAlign w:val="center"/>
          </w:tcPr>
          <w:p w14:paraId="0C4142C3" w14:textId="77777777" w:rsidR="00286433" w:rsidRPr="003651D9" w:rsidRDefault="000121FB" w:rsidP="00EF1E77">
            <w:pPr>
              <w:pStyle w:val="TableEntry"/>
            </w:pPr>
            <w:r w:rsidRPr="003651D9">
              <w:t xml:space="preserve">&lt;e.g., </w:t>
            </w:r>
            <w:r w:rsidR="00286433" w:rsidRPr="003651D9">
              <w:t>O [0..1]</w:t>
            </w:r>
          </w:p>
        </w:tc>
        <w:tc>
          <w:tcPr>
            <w:tcW w:w="626" w:type="pct"/>
            <w:vAlign w:val="center"/>
          </w:tcPr>
          <w:p w14:paraId="3EAAF4DA" w14:textId="77777777" w:rsidR="00286433" w:rsidRPr="003651D9" w:rsidRDefault="00286433" w:rsidP="005D6176">
            <w:pPr>
              <w:pStyle w:val="TableEntry"/>
            </w:pPr>
          </w:p>
        </w:tc>
        <w:tc>
          <w:tcPr>
            <w:tcW w:w="1115" w:type="pct"/>
            <w:vAlign w:val="center"/>
          </w:tcPr>
          <w:p w14:paraId="3F802A02" w14:textId="77777777" w:rsidR="00286433" w:rsidRPr="003651D9" w:rsidRDefault="00286433" w:rsidP="0032600B">
            <w:pPr>
              <w:pStyle w:val="TableEntry"/>
            </w:pPr>
            <w:r w:rsidRPr="003651D9">
              <w:t xml:space="preserve">History of Past Illness </w:t>
            </w:r>
          </w:p>
        </w:tc>
        <w:tc>
          <w:tcPr>
            <w:tcW w:w="1302" w:type="pct"/>
            <w:vAlign w:val="center"/>
          </w:tcPr>
          <w:p w14:paraId="32D86E43" w14:textId="77777777" w:rsidR="00286433" w:rsidRPr="003651D9" w:rsidRDefault="00286433" w:rsidP="00BB76BC">
            <w:pPr>
              <w:pStyle w:val="TableEntry"/>
            </w:pPr>
            <w:r w:rsidRPr="003651D9">
              <w:t>2.16.840.1.113883.10.20.2.9</w:t>
            </w:r>
          </w:p>
        </w:tc>
        <w:tc>
          <w:tcPr>
            <w:tcW w:w="773" w:type="pct"/>
            <w:vAlign w:val="center"/>
          </w:tcPr>
          <w:p w14:paraId="340ACA85" w14:textId="77777777" w:rsidR="00286433" w:rsidRPr="003651D9" w:rsidRDefault="00286433" w:rsidP="00BB76BC">
            <w:pPr>
              <w:pStyle w:val="TableEntry"/>
            </w:pPr>
            <w:r w:rsidRPr="003651D9">
              <w:t>CDA-PN</w:t>
            </w:r>
            <w:r w:rsidR="000121FB" w:rsidRPr="003651D9">
              <w:t>&gt;</w:t>
            </w:r>
          </w:p>
        </w:tc>
        <w:tc>
          <w:tcPr>
            <w:tcW w:w="692" w:type="pct"/>
            <w:vAlign w:val="center"/>
          </w:tcPr>
          <w:p w14:paraId="1D08236A" w14:textId="77777777" w:rsidR="00286433" w:rsidRPr="003651D9" w:rsidRDefault="00286433" w:rsidP="00BB76BC">
            <w:pPr>
              <w:pStyle w:val="TableEntry"/>
            </w:pPr>
          </w:p>
        </w:tc>
      </w:tr>
      <w:tr w:rsidR="00286433" w:rsidRPr="003651D9" w14:paraId="3E691C22"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1F73F41F" w14:textId="77777777" w:rsidR="00286433" w:rsidRPr="003651D9" w:rsidRDefault="00286433" w:rsidP="008358E5">
            <w:pPr>
              <w:pStyle w:val="TableEntryHeader"/>
            </w:pPr>
            <w:r w:rsidRPr="003651D9">
              <w:t>Entries</w:t>
            </w:r>
          </w:p>
        </w:tc>
      </w:tr>
      <w:tr w:rsidR="00286433" w:rsidRPr="003651D9" w14:paraId="5CB342B1"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1691A25" w14:textId="77777777"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14:paraId="181CD675" w14:textId="77777777" w:rsidR="00286433" w:rsidRPr="003651D9" w:rsidRDefault="00286433" w:rsidP="00AD069D">
            <w:pPr>
              <w:pStyle w:val="TableEntry"/>
            </w:pPr>
            <w:r w:rsidRPr="003651D9">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55C1841" w14:textId="77777777"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1B2F9B" w14:textId="77777777" w:rsidR="00286433" w:rsidRPr="003651D9" w:rsidRDefault="00286433" w:rsidP="00BB76BC">
            <w:pPr>
              <w:pStyle w:val="TableEntry"/>
            </w:pPr>
            <w:r w:rsidRPr="003651D9">
              <w:t>&lt;oid&gt;</w:t>
            </w:r>
          </w:p>
        </w:tc>
        <w:tc>
          <w:tcPr>
            <w:tcW w:w="773" w:type="pct"/>
            <w:tcBorders>
              <w:top w:val="single" w:sz="4" w:space="0" w:color="auto"/>
              <w:left w:val="single" w:sz="4" w:space="0" w:color="auto"/>
              <w:bottom w:val="single" w:sz="4" w:space="0" w:color="auto"/>
              <w:right w:val="single" w:sz="4" w:space="0" w:color="auto"/>
            </w:tcBorders>
            <w:vAlign w:val="center"/>
          </w:tcPr>
          <w:p w14:paraId="02FE3DC8" w14:textId="77777777"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6E94C76B" w14:textId="77777777"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14:paraId="73C5A938"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64126394" w14:textId="77777777"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30831875"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04E055D" w14:textId="77777777"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3C3097DA" w14:textId="77777777"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2F3E6295" w14:textId="77777777"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758C68C" w14:textId="77777777" w:rsidR="00286433" w:rsidRPr="003651D9" w:rsidRDefault="00286433" w:rsidP="00BB76BC">
            <w:pPr>
              <w:pStyle w:val="TableEntry"/>
            </w:pPr>
          </w:p>
        </w:tc>
      </w:tr>
      <w:tr w:rsidR="00286433" w:rsidRPr="003651D9" w14:paraId="7EF9E63C"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00F9CAAD"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09E0EFBF"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55A1BE7" w14:textId="77777777"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CED1DA9" w14:textId="77777777"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6F97A91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283E7421" w14:textId="77777777" w:rsidR="00286433" w:rsidRPr="003651D9" w:rsidRDefault="00286433" w:rsidP="00BB76BC">
            <w:pPr>
              <w:pStyle w:val="TableEntry"/>
            </w:pPr>
          </w:p>
        </w:tc>
      </w:tr>
      <w:tr w:rsidR="00286433" w:rsidRPr="003651D9" w14:paraId="5301F5DB"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4027A3E" w14:textId="77777777"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14:paraId="7E186C78" w14:textId="77777777"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A063088" w14:textId="77777777"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2A808B7A" w14:textId="77777777"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20739865" w14:textId="77777777"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14:paraId="0DAA22B3" w14:textId="77777777" w:rsidR="00286433" w:rsidRPr="003651D9" w:rsidRDefault="00286433" w:rsidP="00BB76BC">
            <w:pPr>
              <w:pStyle w:val="TableEntry"/>
            </w:pPr>
          </w:p>
        </w:tc>
      </w:tr>
      <w:tr w:rsidR="00286433" w:rsidRPr="003651D9" w14:paraId="3755C9F2"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0D41C1AE" w14:textId="77777777"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14:paraId="2EAFF200" w14:textId="77777777"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2EE3AFE9" w14:textId="77777777"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6FE0432D" w14:textId="77777777"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097E04C5" w14:textId="77777777"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14:paraId="4289B0F0" w14:textId="77777777" w:rsidR="00286433" w:rsidRPr="003651D9" w:rsidRDefault="003602DC" w:rsidP="00BB76BC">
            <w:pPr>
              <w:pStyle w:val="TableEntry"/>
            </w:pPr>
            <w:r w:rsidRPr="003651D9">
              <w:t>CARD TF-3 6.3.3.x.S.2</w:t>
            </w:r>
            <w:r w:rsidR="000121FB" w:rsidRPr="003651D9">
              <w:t>&gt;</w:t>
            </w:r>
          </w:p>
        </w:tc>
      </w:tr>
    </w:tbl>
    <w:p w14:paraId="71310BD3" w14:textId="77777777" w:rsidR="005D6104" w:rsidRPr="003651D9" w:rsidRDefault="005D6104" w:rsidP="005D6104">
      <w:pPr>
        <w:pStyle w:val="BodyText"/>
      </w:pPr>
    </w:p>
    <w:p w14:paraId="019F7F5D" w14:textId="77777777" w:rsidR="00A23689" w:rsidRPr="003651D9" w:rsidRDefault="00A23689" w:rsidP="00A23689">
      <w:pPr>
        <w:pStyle w:val="Heading5"/>
        <w:numPr>
          <w:ilvl w:val="0"/>
          <w:numId w:val="0"/>
        </w:numPr>
        <w:rPr>
          <w:noProof w:val="0"/>
        </w:rPr>
      </w:pPr>
      <w:bookmarkStart w:id="142" w:name="_Toc445122439"/>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42"/>
      <w:r w:rsidRPr="003651D9">
        <w:rPr>
          <w:noProof w:val="0"/>
        </w:rPr>
        <w:t xml:space="preserve"> </w:t>
      </w:r>
    </w:p>
    <w:p w14:paraId="5EE5C0DD"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2F24D353"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32CBF1D1" w14:textId="77777777"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14:paraId="5508B086" w14:textId="77777777"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14:paraId="4968D71A" w14:textId="77777777" w:rsidR="005D6104" w:rsidRPr="003651D9" w:rsidRDefault="005D6104" w:rsidP="00A23689">
      <w:pPr>
        <w:pStyle w:val="Heading5"/>
        <w:numPr>
          <w:ilvl w:val="0"/>
          <w:numId w:val="0"/>
        </w:numPr>
        <w:rPr>
          <w:noProof w:val="0"/>
        </w:rPr>
      </w:pPr>
      <w:bookmarkStart w:id="143" w:name="_6.2.2.1.1__Problem"/>
      <w:bookmarkStart w:id="144" w:name="_Toc296340357"/>
      <w:bookmarkStart w:id="145" w:name="_Toc445122440"/>
      <w:bookmarkEnd w:id="143"/>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44"/>
      <w:r w:rsidR="00A23689" w:rsidRPr="003651D9">
        <w:rPr>
          <w:noProof w:val="0"/>
        </w:rPr>
        <w:t>&lt;Data Element or Section Name&gt; &lt;Condition, Specification Document, or Vocabulary Constraint&gt;</w:t>
      </w:r>
      <w:bookmarkEnd w:id="145"/>
    </w:p>
    <w:p w14:paraId="5610D2CA"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E73811F" w14:textId="77777777"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14:paraId="102D7821" w14:textId="77777777"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act/entryRelationship/observation/code</w:t>
      </w:r>
      <w:r w:rsidR="005D6104" w:rsidRPr="003651D9">
        <w:t>.</w:t>
      </w:r>
      <w:r w:rsidR="005D6104" w:rsidRPr="003651D9">
        <w:tab/>
      </w:r>
    </w:p>
    <w:p w14:paraId="3B6632C0" w14:textId="77777777" w:rsidR="005D6104" w:rsidRPr="003651D9" w:rsidRDefault="005D6104" w:rsidP="005D6104">
      <w:pPr>
        <w:pStyle w:val="BodyText"/>
      </w:pPr>
      <w:r w:rsidRPr="003651D9">
        <w:t>A Problem Concern Entry for {73211009, SNOMED CT, diabetes} SHALL use the specialized Diabetes Problem Entry (OID = 1.3.6.1.4.1.19376.1.4.1.4.1).</w:t>
      </w:r>
    </w:p>
    <w:p w14:paraId="5AB5C265" w14:textId="77777777"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14:paraId="09EF83F2" w14:textId="77777777" w:rsidR="00A23689" w:rsidRPr="003651D9" w:rsidRDefault="00A23689" w:rsidP="00A23689">
      <w:pPr>
        <w:pStyle w:val="Heading5"/>
        <w:numPr>
          <w:ilvl w:val="0"/>
          <w:numId w:val="0"/>
        </w:numPr>
        <w:rPr>
          <w:noProof w:val="0"/>
        </w:rPr>
      </w:pPr>
      <w:bookmarkStart w:id="146" w:name="_Toc445122441"/>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46"/>
    </w:p>
    <w:p w14:paraId="44A599EE" w14:textId="77777777" w:rsidR="00AE4AED" w:rsidRPr="003651D9" w:rsidRDefault="00AE4AED" w:rsidP="00AE4AED">
      <w:pPr>
        <w:pStyle w:val="BodyText"/>
        <w:rPr>
          <w:lang w:eastAsia="x-none"/>
        </w:rPr>
      </w:pPr>
    </w:p>
    <w:p w14:paraId="200F1016" w14:textId="77777777" w:rsidR="00A23689" w:rsidRPr="003651D9" w:rsidRDefault="00D35F24" w:rsidP="00597DB2">
      <w:pPr>
        <w:pStyle w:val="AuthorInstructions"/>
      </w:pPr>
      <w:r w:rsidRPr="003651D9">
        <w:t>###End Tabular Format – Section</w:t>
      </w:r>
    </w:p>
    <w:p w14:paraId="7CE8E08C" w14:textId="77777777" w:rsidR="00D35F24" w:rsidRPr="003651D9" w:rsidRDefault="00D35F24" w:rsidP="00597DB2">
      <w:pPr>
        <w:pStyle w:val="AuthorInstructions"/>
      </w:pPr>
    </w:p>
    <w:p w14:paraId="0CFB62C8" w14:textId="77777777" w:rsidR="00D35F24" w:rsidRPr="003651D9" w:rsidRDefault="00983131" w:rsidP="00597DB2">
      <w:pPr>
        <w:pStyle w:val="AuthorInstructions"/>
      </w:pPr>
      <w:r w:rsidRPr="003651D9">
        <w:t>###Begin Discrete Conformance</w:t>
      </w:r>
      <w:r w:rsidR="00D35F24" w:rsidRPr="003651D9">
        <w:t xml:space="preserve"> Format – Section</w:t>
      </w:r>
    </w:p>
    <w:p w14:paraId="23095951" w14:textId="77777777"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[n..n], the name of the element, and a subitem which described the value or source of the information.&gt;</w:t>
      </w:r>
    </w:p>
    <w:p w14:paraId="38B436EB" w14:textId="77777777" w:rsidR="00746A3D" w:rsidRPr="003651D9" w:rsidRDefault="00746A3D" w:rsidP="00875076">
      <w:pPr>
        <w:pStyle w:val="BodyText"/>
        <w:rPr>
          <w:lang w:eastAsia="x-none"/>
        </w:rPr>
      </w:pPr>
    </w:p>
    <w:p w14:paraId="74AB9B93" w14:textId="77777777" w:rsidR="00875076" w:rsidRPr="003651D9" w:rsidRDefault="000121FB" w:rsidP="00875076">
      <w:pPr>
        <w:pStyle w:val="BodyText"/>
        <w:rPr>
          <w:lang w:eastAsia="x-none"/>
        </w:rPr>
      </w:pPr>
      <w:r w:rsidRPr="003651D9">
        <w:rPr>
          <w:lang w:eastAsia="x-none"/>
        </w:rPr>
        <w:t>&lt;</w:t>
      </w:r>
      <w:r w:rsidR="00940FC7">
        <w:rPr>
          <w:lang w:eastAsia="x-none"/>
        </w:rPr>
        <w:t>e.g.,</w:t>
      </w:r>
    </w:p>
    <w:p w14:paraId="767C5E2B" w14:textId="77777777" w:rsidR="00875076" w:rsidRPr="003651D9" w:rsidRDefault="00875076" w:rsidP="00875076">
      <w:pPr>
        <w:pStyle w:val="Heading4"/>
        <w:numPr>
          <w:ilvl w:val="0"/>
          <w:numId w:val="0"/>
        </w:numPr>
        <w:rPr>
          <w:noProof w:val="0"/>
        </w:rPr>
      </w:pPr>
      <w:bookmarkStart w:id="147" w:name="S_Medical_General_History"/>
      <w:bookmarkStart w:id="148" w:name="_Toc322675125"/>
      <w:bookmarkStart w:id="149" w:name="_Toc445122442"/>
      <w:r w:rsidRPr="003651D9">
        <w:rPr>
          <w:noProof w:val="0"/>
        </w:rPr>
        <w:t>6.3.3.10.S Medical History - Cardiac Section 11329-0</w:t>
      </w:r>
      <w:bookmarkEnd w:id="147"/>
      <w:bookmarkEnd w:id="148"/>
      <w:bookmarkEnd w:id="149"/>
    </w:p>
    <w:p w14:paraId="1C359CEC"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14:paraId="4FD1C29B" w14:textId="77777777"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r w:rsidRPr="003651D9">
        <w:rPr>
          <w:rStyle w:val="XMLname"/>
        </w:rPr>
        <w:t>templateId</w:t>
      </w:r>
      <w:r w:rsidRPr="003651D9">
        <w:rPr>
          <w:rFonts w:ascii="Bookman Old Style" w:hAnsi="Bookman Old Style"/>
        </w:rPr>
        <w:t xml:space="preserve"> </w:t>
      </w:r>
      <w:r w:rsidRPr="003651D9">
        <w:t>2.16.840.1.113883.10.20.22.2.39(open)</w:t>
      </w:r>
      <w:r w:rsidRPr="003651D9">
        <w:rPr>
          <w:rFonts w:ascii="Bookman Old Style" w:hAnsi="Bookman Old Style"/>
        </w:rPr>
        <w:t>]</w:t>
      </w:r>
    </w:p>
    <w:p w14:paraId="3D2388FA" w14:textId="77777777"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Cath Report Content profile, this section may also contain history about specific relevant problems as problem observations</w:t>
      </w:r>
      <w:r w:rsidR="00887E40" w:rsidRPr="003651D9">
        <w:rPr>
          <w:noProof w:val="0"/>
        </w:rPr>
        <w:t xml:space="preserve">. </w:t>
      </w:r>
    </w:p>
    <w:p w14:paraId="174AC267" w14:textId="77777777" w:rsidR="00875076" w:rsidRPr="003651D9" w:rsidRDefault="00875076" w:rsidP="00875076">
      <w:pPr>
        <w:pStyle w:val="BodyText0"/>
        <w:rPr>
          <w:noProof w:val="0"/>
        </w:rPr>
      </w:pPr>
      <w:r w:rsidRPr="003651D9">
        <w:rPr>
          <w:noProof w:val="0"/>
        </w:rPr>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2A10AC41" w14:textId="77777777" w:rsidR="00875076" w:rsidRPr="003651D9" w:rsidRDefault="00875076" w:rsidP="00875076">
      <w:pPr>
        <w:pStyle w:val="BodyText0"/>
        <w:rPr>
          <w:noProof w:val="0"/>
        </w:rPr>
      </w:pPr>
    </w:p>
    <w:p w14:paraId="5CAD145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two [2..2] </w:t>
      </w:r>
      <w:r w:rsidRPr="003651D9">
        <w:rPr>
          <w:rStyle w:val="XMLnameBold"/>
        </w:rPr>
        <w:t>templateId</w:t>
      </w:r>
      <w:r w:rsidRPr="003651D9">
        <w:t xml:space="preserve"> (CONF:8160) such that it</w:t>
      </w:r>
    </w:p>
    <w:p w14:paraId="76F29942"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14:paraId="53EE6DA4"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14:paraId="7CF0FF5F"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(CodeSystem: </w:t>
      </w:r>
      <w:r w:rsidRPr="003651D9">
        <w:rPr>
          <w:rStyle w:val="XMLname"/>
        </w:rPr>
        <w:t>LOINC 2.16.840.1.113883.6.1</w:t>
      </w:r>
      <w:r w:rsidRPr="003651D9">
        <w:t>) (CONF:8161).</w:t>
      </w:r>
    </w:p>
    <w:p w14:paraId="4481D4B3"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14:paraId="43C9B42A" w14:textId="77777777" w:rsidR="00875076" w:rsidRPr="003651D9" w:rsidRDefault="00875076" w:rsidP="00AA3771">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14:paraId="2C1180A2"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3680845E"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Observation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14:paraId="7B62E8DB" w14:textId="77777777" w:rsidR="00875076" w:rsidRPr="003651D9" w:rsidRDefault="00875076" w:rsidP="00AA3771">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14:paraId="1C8C0A2E" w14:textId="77777777" w:rsidR="00875076" w:rsidRPr="003651D9" w:rsidRDefault="00875076" w:rsidP="00AA3771">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Procedure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14:paraId="436F3A7D" w14:textId="77777777" w:rsidR="00875076" w:rsidRPr="003651D9" w:rsidRDefault="00875076" w:rsidP="00AA3771">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14:paraId="1D239498" w14:textId="77777777" w:rsidR="00875076" w:rsidRPr="003651D9" w:rsidRDefault="00875076" w:rsidP="00AA3771">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14:paraId="7908541F" w14:textId="77777777" w:rsidR="00875076" w:rsidRPr="003651D9" w:rsidRDefault="00875076" w:rsidP="00875076">
      <w:pPr>
        <w:pStyle w:val="BodyText"/>
        <w:rPr>
          <w:color w:val="0070C0"/>
          <w:lang w:eastAsia="x-none"/>
        </w:rPr>
      </w:pPr>
    </w:p>
    <w:p w14:paraId="4F901F59" w14:textId="77777777" w:rsidR="00875076" w:rsidRPr="003651D9" w:rsidRDefault="00875076" w:rsidP="00875076">
      <w:pPr>
        <w:pStyle w:val="Example"/>
        <w:rPr>
          <w:lang w:val="en-US"/>
        </w:rPr>
      </w:pPr>
      <w:r w:rsidRPr="003651D9">
        <w:rPr>
          <w:lang w:val="en-US"/>
        </w:rPr>
        <w:lastRenderedPageBreak/>
        <w:t xml:space="preserve">&lt;section&gt; </w:t>
      </w:r>
    </w:p>
    <w:p w14:paraId="670F7D5C" w14:textId="77777777" w:rsidR="00875076" w:rsidRPr="003651D9" w:rsidRDefault="00875076" w:rsidP="00875076">
      <w:pPr>
        <w:pStyle w:val="Example"/>
        <w:rPr>
          <w:lang w:val="en-US"/>
        </w:rPr>
      </w:pPr>
      <w:r w:rsidRPr="003651D9">
        <w:rPr>
          <w:lang w:val="en-US"/>
        </w:rPr>
        <w:t xml:space="preserve">  &lt;templateId root="1.3.6.1.4.1.19376.1.4.1.2.17"/&gt; </w:t>
      </w:r>
    </w:p>
    <w:p w14:paraId="58491F11" w14:textId="77777777" w:rsidR="00875076" w:rsidRPr="003651D9" w:rsidRDefault="00875076" w:rsidP="00875076">
      <w:pPr>
        <w:pStyle w:val="Example"/>
        <w:rPr>
          <w:lang w:val="en-US"/>
        </w:rPr>
      </w:pPr>
      <w:r w:rsidRPr="003651D9">
        <w:rPr>
          <w:lang w:val="en-US"/>
        </w:rPr>
        <w:t xml:space="preserve">  &lt;templateId root="2.16.840.1.113883.10.20.22.2.39"/&gt; </w:t>
      </w:r>
    </w:p>
    <w:p w14:paraId="0839B78E" w14:textId="77777777" w:rsidR="00875076" w:rsidRPr="003651D9" w:rsidRDefault="00875076" w:rsidP="00875076">
      <w:pPr>
        <w:pStyle w:val="Example"/>
        <w:rPr>
          <w:lang w:val="en-US"/>
        </w:rPr>
      </w:pPr>
      <w:r w:rsidRPr="003651D9">
        <w:rPr>
          <w:lang w:val="en-US"/>
        </w:rPr>
        <w:t xml:space="preserve">  &lt;code code="11329-0" codeSystem="2.16.840.1.113883.6.1" </w:t>
      </w:r>
    </w:p>
    <w:p w14:paraId="2943770A" w14:textId="77777777" w:rsidR="00875076" w:rsidRPr="003651D9" w:rsidRDefault="00875076" w:rsidP="00875076">
      <w:pPr>
        <w:pStyle w:val="Example"/>
        <w:rPr>
          <w:lang w:val="en-US"/>
        </w:rPr>
      </w:pPr>
      <w:r w:rsidRPr="003651D9">
        <w:rPr>
          <w:lang w:val="en-US"/>
        </w:rPr>
        <w:t xml:space="preserve">        codeSystemName="LOINC" </w:t>
      </w:r>
    </w:p>
    <w:p w14:paraId="1C3A73CE" w14:textId="77777777" w:rsidR="00875076" w:rsidRPr="003651D9" w:rsidRDefault="00875076" w:rsidP="00875076">
      <w:pPr>
        <w:pStyle w:val="Example"/>
        <w:rPr>
          <w:lang w:val="en-US"/>
        </w:rPr>
      </w:pPr>
      <w:r w:rsidRPr="003651D9">
        <w:rPr>
          <w:lang w:val="en-US"/>
        </w:rPr>
        <w:t xml:space="preserve">        displayName="MEDICAL (GENERAL) HISTORY"/&gt; </w:t>
      </w:r>
    </w:p>
    <w:p w14:paraId="09797005" w14:textId="77777777" w:rsidR="00875076" w:rsidRPr="003651D9" w:rsidRDefault="00875076" w:rsidP="00875076">
      <w:pPr>
        <w:pStyle w:val="Example"/>
        <w:rPr>
          <w:lang w:val="en-US"/>
        </w:rPr>
      </w:pPr>
      <w:r w:rsidRPr="003651D9">
        <w:rPr>
          <w:lang w:val="en-US"/>
        </w:rPr>
        <w:t xml:space="preserve">  &lt;title&gt;MEDICAL (GENERAL) HISTORY&lt;/title&gt; </w:t>
      </w:r>
    </w:p>
    <w:p w14:paraId="12CB1C8D" w14:textId="77777777" w:rsidR="00875076" w:rsidRPr="003651D9" w:rsidRDefault="00875076" w:rsidP="00875076">
      <w:pPr>
        <w:pStyle w:val="Example"/>
        <w:rPr>
          <w:lang w:val="en-US"/>
        </w:rPr>
      </w:pPr>
      <w:r w:rsidRPr="003651D9">
        <w:rPr>
          <w:lang w:val="en-US"/>
        </w:rPr>
        <w:t xml:space="preserve">  &lt;text&gt; </w:t>
      </w:r>
    </w:p>
    <w:p w14:paraId="1513118F" w14:textId="77777777" w:rsidR="00875076" w:rsidRPr="003651D9" w:rsidRDefault="00875076" w:rsidP="00875076">
      <w:pPr>
        <w:pStyle w:val="Example"/>
        <w:rPr>
          <w:lang w:val="en-US"/>
        </w:rPr>
      </w:pPr>
      <w:r w:rsidRPr="003651D9">
        <w:rPr>
          <w:lang w:val="en-US"/>
        </w:rPr>
        <w:t xml:space="preserve">    &lt;list listType="ordered"&gt; </w:t>
      </w:r>
    </w:p>
    <w:p w14:paraId="1795679B" w14:textId="77777777" w:rsidR="00875076" w:rsidRPr="003651D9" w:rsidRDefault="00875076" w:rsidP="00875076">
      <w:pPr>
        <w:pStyle w:val="Example"/>
        <w:rPr>
          <w:lang w:val="en-US"/>
        </w:rPr>
      </w:pPr>
      <w:r w:rsidRPr="003651D9">
        <w:rPr>
          <w:lang w:val="en-US"/>
        </w:rPr>
        <w:t xml:space="preserve">      </w:t>
      </w:r>
    </w:p>
    <w:p w14:paraId="59B451D1" w14:textId="77777777"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14:paraId="75B394B7" w14:textId="77777777"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14:paraId="055D2FDD" w14:textId="77777777" w:rsidR="00875076" w:rsidRPr="003651D9" w:rsidRDefault="00875076" w:rsidP="00875076">
      <w:pPr>
        <w:pStyle w:val="Example"/>
        <w:rPr>
          <w:lang w:val="en-US"/>
        </w:rPr>
      </w:pPr>
      <w:r w:rsidRPr="003651D9">
        <w:rPr>
          <w:lang w:val="en-US"/>
        </w:rPr>
        <w:t xml:space="preserve">      &lt;item&gt;Patient had recent weight gain due to sedentary lifestyle and </w:t>
      </w:r>
    </w:p>
    <w:p w14:paraId="6301DCAB" w14:textId="77777777" w:rsidR="00875076" w:rsidRPr="003651D9" w:rsidRDefault="00875076" w:rsidP="00875076">
      <w:pPr>
        <w:pStyle w:val="Example"/>
        <w:rPr>
          <w:lang w:val="en-US"/>
        </w:rPr>
      </w:pPr>
      <w:r w:rsidRPr="003651D9">
        <w:rPr>
          <w:lang w:val="en-US"/>
        </w:rPr>
        <w:t xml:space="preserve">            new job.&lt;/item&gt; </w:t>
      </w:r>
    </w:p>
    <w:p w14:paraId="597B6C7A" w14:textId="77777777" w:rsidR="00875076" w:rsidRPr="003651D9" w:rsidRDefault="00875076" w:rsidP="00875076">
      <w:pPr>
        <w:pStyle w:val="Example"/>
        <w:rPr>
          <w:lang w:val="en-US"/>
        </w:rPr>
      </w:pPr>
      <w:r w:rsidRPr="003651D9">
        <w:rPr>
          <w:lang w:val="en-US"/>
        </w:rPr>
        <w:t xml:space="preserve">    &lt;/list&gt; </w:t>
      </w:r>
    </w:p>
    <w:p w14:paraId="6EFD74C9" w14:textId="77777777" w:rsidR="00875076" w:rsidRPr="003651D9" w:rsidRDefault="00875076" w:rsidP="00875076">
      <w:pPr>
        <w:pStyle w:val="Example"/>
        <w:rPr>
          <w:lang w:val="en-US"/>
        </w:rPr>
      </w:pPr>
      <w:r w:rsidRPr="003651D9">
        <w:rPr>
          <w:lang w:val="en-US"/>
        </w:rPr>
        <w:t xml:space="preserve">  &lt;/text&gt; </w:t>
      </w:r>
    </w:p>
    <w:p w14:paraId="0C763583" w14:textId="77777777" w:rsidR="00875076" w:rsidRPr="003651D9" w:rsidRDefault="00875076" w:rsidP="00875076">
      <w:pPr>
        <w:pStyle w:val="Example"/>
        <w:rPr>
          <w:lang w:val="en-US"/>
        </w:rPr>
      </w:pPr>
      <w:r w:rsidRPr="003651D9">
        <w:rPr>
          <w:lang w:val="en-US"/>
        </w:rPr>
        <w:t xml:space="preserve">  &lt;entry&gt;</w:t>
      </w:r>
    </w:p>
    <w:p w14:paraId="2DEFAB0C" w14:textId="77777777" w:rsidR="00875076" w:rsidRPr="003651D9" w:rsidRDefault="00875076" w:rsidP="00875076">
      <w:pPr>
        <w:pStyle w:val="Example"/>
        <w:rPr>
          <w:lang w:val="en-US"/>
        </w:rPr>
      </w:pPr>
      <w:r w:rsidRPr="003651D9">
        <w:rPr>
          <w:lang w:val="en-US"/>
        </w:rPr>
        <w:t xml:space="preserve">    &lt;observation classCode=”OBS” moodCode=”EVN”&gt; </w:t>
      </w:r>
    </w:p>
    <w:p w14:paraId="5E81B7A3" w14:textId="77777777" w:rsidR="00875076" w:rsidRPr="003651D9" w:rsidRDefault="00875076" w:rsidP="00875076">
      <w:pPr>
        <w:pStyle w:val="Example"/>
        <w:rPr>
          <w:lang w:val="en-US"/>
        </w:rPr>
      </w:pPr>
      <w:r w:rsidRPr="003651D9">
        <w:rPr>
          <w:lang w:val="en-US"/>
        </w:rPr>
        <w:t xml:space="preserve">      &lt;templateId root=”1.3.6.1.4.1.19376.1.4.1.9”/&gt;</w:t>
      </w:r>
    </w:p>
    <w:p w14:paraId="316EBE9C" w14:textId="77777777" w:rsidR="00875076" w:rsidRPr="003651D9" w:rsidRDefault="00875076" w:rsidP="00875076">
      <w:pPr>
        <w:pStyle w:val="Example"/>
        <w:rPr>
          <w:lang w:val="en-US"/>
        </w:rPr>
      </w:pPr>
      <w:r w:rsidRPr="003651D9">
        <w:rPr>
          <w:lang w:val="en-US"/>
        </w:rPr>
        <w:t xml:space="preserve">      &lt;id root=”xyz”/&gt;</w:t>
      </w:r>
    </w:p>
    <w:p w14:paraId="00932AB6" w14:textId="77777777" w:rsidR="00875076" w:rsidRPr="003651D9" w:rsidRDefault="00875076" w:rsidP="00875076">
      <w:pPr>
        <w:pStyle w:val="Example"/>
        <w:rPr>
          <w:lang w:val="en-US"/>
        </w:rPr>
      </w:pPr>
      <w:r w:rsidRPr="003651D9">
        <w:rPr>
          <w:lang w:val="en-US"/>
        </w:rPr>
        <w:t xml:space="preserve">      …</w:t>
      </w:r>
    </w:p>
    <w:p w14:paraId="28DA38E6" w14:textId="77777777" w:rsidR="00875076" w:rsidRPr="003651D9" w:rsidRDefault="00875076" w:rsidP="00875076">
      <w:pPr>
        <w:pStyle w:val="Example"/>
        <w:rPr>
          <w:lang w:val="en-US"/>
        </w:rPr>
      </w:pPr>
      <w:r w:rsidRPr="003651D9">
        <w:rPr>
          <w:lang w:val="en-US"/>
        </w:rPr>
        <w:t xml:space="preserve">    &lt;/observation&gt;</w:t>
      </w:r>
    </w:p>
    <w:p w14:paraId="56C58C8C" w14:textId="77777777" w:rsidR="00875076" w:rsidRPr="003651D9" w:rsidRDefault="00875076" w:rsidP="00875076">
      <w:pPr>
        <w:pStyle w:val="Example"/>
        <w:rPr>
          <w:lang w:val="en-US"/>
        </w:rPr>
      </w:pPr>
      <w:r w:rsidRPr="003651D9">
        <w:rPr>
          <w:lang w:val="en-US"/>
        </w:rPr>
        <w:t xml:space="preserve">  &lt;/entry&gt;</w:t>
      </w:r>
    </w:p>
    <w:p w14:paraId="73ADB6A7" w14:textId="77777777" w:rsidR="00875076" w:rsidRPr="003651D9" w:rsidRDefault="00875076" w:rsidP="00875076">
      <w:pPr>
        <w:pStyle w:val="Example"/>
        <w:rPr>
          <w:lang w:val="en-US"/>
        </w:rPr>
      </w:pPr>
      <w:r w:rsidRPr="003651D9">
        <w:rPr>
          <w:lang w:val="en-US"/>
        </w:rPr>
        <w:t xml:space="preserve">  &lt;/entry&gt;</w:t>
      </w:r>
    </w:p>
    <w:p w14:paraId="6A451A74" w14:textId="77777777" w:rsidR="00875076" w:rsidRPr="003651D9" w:rsidRDefault="00875076" w:rsidP="00875076">
      <w:pPr>
        <w:pStyle w:val="Example"/>
        <w:rPr>
          <w:lang w:val="en-US"/>
        </w:rPr>
      </w:pPr>
      <w:r w:rsidRPr="003651D9">
        <w:rPr>
          <w:lang w:val="en-US"/>
        </w:rPr>
        <w:t xml:space="preserve">    &lt;observation classCode="PROC" moodCode="EVN"&gt;</w:t>
      </w:r>
    </w:p>
    <w:p w14:paraId="7814C2A8" w14:textId="77777777" w:rsidR="00875076" w:rsidRPr="003651D9" w:rsidRDefault="00875076" w:rsidP="00875076">
      <w:pPr>
        <w:pStyle w:val="Example"/>
        <w:rPr>
          <w:lang w:val="en-US"/>
        </w:rPr>
      </w:pPr>
      <w:r w:rsidRPr="003651D9">
        <w:rPr>
          <w:lang w:val="en-US"/>
        </w:rPr>
        <w:t xml:space="preserve">      &lt;templateId root="2.16.840.1.113883.10.20.22.4.14"/&gt;</w:t>
      </w:r>
    </w:p>
    <w:p w14:paraId="4F7CA429" w14:textId="77777777" w:rsidR="00875076" w:rsidRPr="003651D9" w:rsidRDefault="00875076" w:rsidP="00875076">
      <w:pPr>
        <w:pStyle w:val="Example"/>
        <w:rPr>
          <w:lang w:val="en-US"/>
        </w:rPr>
      </w:pPr>
      <w:r w:rsidRPr="003651D9">
        <w:rPr>
          <w:lang w:val="en-US"/>
        </w:rPr>
        <w:t xml:space="preserve">      &lt;!-- Procedure Activity Procedure template --&gt;</w:t>
      </w:r>
    </w:p>
    <w:p w14:paraId="7BB29FEB" w14:textId="77777777" w:rsidR="00875076" w:rsidRPr="003651D9" w:rsidRDefault="00875076" w:rsidP="00875076">
      <w:pPr>
        <w:pStyle w:val="Example"/>
        <w:rPr>
          <w:lang w:val="en-US"/>
        </w:rPr>
      </w:pPr>
      <w:r w:rsidRPr="003651D9">
        <w:rPr>
          <w:lang w:val="en-US"/>
        </w:rPr>
        <w:t xml:space="preserve">      ...</w:t>
      </w:r>
    </w:p>
    <w:p w14:paraId="0EADF136" w14:textId="77777777" w:rsidR="00875076" w:rsidRPr="003651D9" w:rsidRDefault="00875076" w:rsidP="00875076">
      <w:pPr>
        <w:pStyle w:val="Example"/>
        <w:rPr>
          <w:lang w:val="en-US"/>
        </w:rPr>
      </w:pPr>
      <w:r w:rsidRPr="003651D9">
        <w:rPr>
          <w:lang w:val="en-US"/>
        </w:rPr>
        <w:t xml:space="preserve">    &lt;/observation&gt;</w:t>
      </w:r>
    </w:p>
    <w:p w14:paraId="420B5B64" w14:textId="77777777" w:rsidR="00875076" w:rsidRPr="003651D9" w:rsidRDefault="00875076" w:rsidP="00875076">
      <w:pPr>
        <w:pStyle w:val="Example"/>
        <w:rPr>
          <w:lang w:val="en-US"/>
        </w:rPr>
      </w:pPr>
      <w:r w:rsidRPr="003651D9">
        <w:rPr>
          <w:lang w:val="en-US"/>
        </w:rPr>
        <w:t xml:space="preserve">  &lt;/entry&gt;</w:t>
      </w:r>
    </w:p>
    <w:p w14:paraId="48BDDCB3" w14:textId="77777777" w:rsidR="00875076" w:rsidRPr="003651D9" w:rsidRDefault="00875076" w:rsidP="00875076">
      <w:pPr>
        <w:pStyle w:val="Example"/>
        <w:rPr>
          <w:lang w:val="en-US"/>
        </w:rPr>
      </w:pPr>
      <w:r w:rsidRPr="003651D9">
        <w:rPr>
          <w:lang w:val="en-US"/>
        </w:rPr>
        <w:t xml:space="preserve">  &lt;/entry&gt;</w:t>
      </w:r>
    </w:p>
    <w:p w14:paraId="36C8A2E8" w14:textId="77777777" w:rsidR="00875076" w:rsidRPr="003651D9" w:rsidRDefault="00875076" w:rsidP="00875076">
      <w:pPr>
        <w:pStyle w:val="Example"/>
        <w:rPr>
          <w:lang w:val="en-US"/>
        </w:rPr>
      </w:pPr>
      <w:r w:rsidRPr="003651D9">
        <w:rPr>
          <w:lang w:val="en-US"/>
        </w:rPr>
        <w:t xml:space="preserve">    &lt;observation classCode="OBS" moodCode="EVN"&gt;</w:t>
      </w:r>
    </w:p>
    <w:p w14:paraId="4A1E7CFE" w14:textId="77777777" w:rsidR="00875076" w:rsidRPr="003651D9" w:rsidRDefault="00875076" w:rsidP="00875076">
      <w:pPr>
        <w:pStyle w:val="Example"/>
        <w:rPr>
          <w:lang w:val="en-US"/>
        </w:rPr>
      </w:pPr>
      <w:r w:rsidRPr="003651D9">
        <w:rPr>
          <w:lang w:val="en-US"/>
        </w:rPr>
        <w:t xml:space="preserve">      &lt;templateId root="2.16.840.1.113883.10.20.22.4.13"/&gt;</w:t>
      </w:r>
    </w:p>
    <w:p w14:paraId="0EADE688" w14:textId="77777777" w:rsidR="00875076" w:rsidRPr="003651D9" w:rsidRDefault="00875076" w:rsidP="00875076">
      <w:pPr>
        <w:pStyle w:val="Example"/>
        <w:rPr>
          <w:lang w:val="en-US"/>
        </w:rPr>
      </w:pPr>
      <w:r w:rsidRPr="003651D9">
        <w:rPr>
          <w:lang w:val="en-US"/>
        </w:rPr>
        <w:t xml:space="preserve">      &lt;!-- Procedure Activity Observation template --&gt;</w:t>
      </w:r>
    </w:p>
    <w:p w14:paraId="4071A31B" w14:textId="77777777" w:rsidR="00875076" w:rsidRPr="003651D9" w:rsidRDefault="00875076" w:rsidP="00875076">
      <w:pPr>
        <w:pStyle w:val="Example"/>
        <w:rPr>
          <w:lang w:val="en-US"/>
        </w:rPr>
      </w:pPr>
      <w:r w:rsidRPr="003651D9">
        <w:rPr>
          <w:lang w:val="en-US"/>
        </w:rPr>
        <w:t xml:space="preserve">      ...</w:t>
      </w:r>
    </w:p>
    <w:p w14:paraId="628B2962" w14:textId="77777777" w:rsidR="00875076" w:rsidRPr="003651D9" w:rsidRDefault="00875076" w:rsidP="00875076">
      <w:pPr>
        <w:pStyle w:val="Example"/>
        <w:rPr>
          <w:lang w:val="en-US"/>
        </w:rPr>
      </w:pPr>
      <w:r w:rsidRPr="003651D9">
        <w:rPr>
          <w:lang w:val="en-US"/>
        </w:rPr>
        <w:t xml:space="preserve">    &lt;/observation&gt;</w:t>
      </w:r>
    </w:p>
    <w:p w14:paraId="0FBF87FF" w14:textId="77777777" w:rsidR="00875076" w:rsidRPr="003651D9" w:rsidRDefault="00875076" w:rsidP="00875076">
      <w:pPr>
        <w:pStyle w:val="Example"/>
        <w:rPr>
          <w:lang w:val="en-US"/>
        </w:rPr>
      </w:pPr>
      <w:r w:rsidRPr="003651D9">
        <w:rPr>
          <w:lang w:val="en-US"/>
        </w:rPr>
        <w:t xml:space="preserve">  &lt;/entry&gt;</w:t>
      </w:r>
    </w:p>
    <w:p w14:paraId="41D0EA9F" w14:textId="77777777" w:rsidR="00875076" w:rsidRPr="003651D9" w:rsidRDefault="00875076" w:rsidP="00875076">
      <w:pPr>
        <w:pStyle w:val="Example"/>
        <w:rPr>
          <w:lang w:val="en-US"/>
        </w:rPr>
      </w:pPr>
      <w:r w:rsidRPr="003651D9">
        <w:rPr>
          <w:lang w:val="en-US"/>
        </w:rPr>
        <w:t>&lt;/section&gt;</w:t>
      </w:r>
    </w:p>
    <w:p w14:paraId="06C5BD51" w14:textId="77777777"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14:paraId="6AFC80F3" w14:textId="77777777" w:rsidR="00875076" w:rsidRPr="003651D9" w:rsidRDefault="00875076" w:rsidP="00875076">
      <w:pPr>
        <w:pStyle w:val="BodyText"/>
        <w:rPr>
          <w:lang w:eastAsia="x-none"/>
        </w:rPr>
      </w:pPr>
    </w:p>
    <w:p w14:paraId="73EBD0C7" w14:textId="77777777" w:rsidR="00A23689" w:rsidRPr="003651D9" w:rsidRDefault="00983131" w:rsidP="00597DB2">
      <w:pPr>
        <w:pStyle w:val="AuthorInstructions"/>
      </w:pPr>
      <w:r w:rsidRPr="003651D9">
        <w:t>###End Discrete Conformance</w:t>
      </w:r>
      <w:r w:rsidR="00D35F24" w:rsidRPr="003651D9">
        <w:t xml:space="preserve"> Format - Section</w:t>
      </w:r>
    </w:p>
    <w:p w14:paraId="38B54EB7" w14:textId="77777777" w:rsidR="00B9303B" w:rsidRPr="003651D9" w:rsidRDefault="00B9303B" w:rsidP="00B9303B">
      <w:pPr>
        <w:pStyle w:val="Heading2"/>
        <w:numPr>
          <w:ilvl w:val="0"/>
          <w:numId w:val="0"/>
        </w:numPr>
        <w:rPr>
          <w:noProof w:val="0"/>
        </w:rPr>
      </w:pPr>
      <w:bookmarkStart w:id="150" w:name="_6.2.3.1_Encompassing_Encounter"/>
      <w:bookmarkStart w:id="151" w:name="_6.2.3.1.1_Responsible_Party"/>
      <w:bookmarkStart w:id="152" w:name="_6.2.3.1.2_Health_Care"/>
      <w:bookmarkStart w:id="153" w:name="_Toc445122443"/>
      <w:bookmarkEnd w:id="150"/>
      <w:bookmarkEnd w:id="151"/>
      <w:bookmarkEnd w:id="152"/>
      <w:r w:rsidRPr="003651D9">
        <w:rPr>
          <w:noProof w:val="0"/>
        </w:rPr>
        <w:t>6.3.4</w:t>
      </w:r>
      <w:r w:rsidR="00291725">
        <w:rPr>
          <w:noProof w:val="0"/>
        </w:rPr>
        <w:t xml:space="preserve"> </w:t>
      </w:r>
      <w:r w:rsidRPr="003651D9">
        <w:rPr>
          <w:noProof w:val="0"/>
        </w:rPr>
        <w:t>CDA Entry Content Modules</w:t>
      </w:r>
      <w:bookmarkEnd w:id="153"/>
    </w:p>
    <w:p w14:paraId="1E999607" w14:textId="77777777" w:rsidR="00AE4AED" w:rsidRPr="003651D9" w:rsidRDefault="00AE4AED" w:rsidP="00AE4AED">
      <w:pPr>
        <w:pStyle w:val="BodyText"/>
      </w:pPr>
    </w:p>
    <w:p w14:paraId="051D5254" w14:textId="77777777"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14:paraId="50EC1471" w14:textId="77777777" w:rsidR="00AE4AED" w:rsidRPr="003651D9" w:rsidRDefault="00AE4AED" w:rsidP="00AE4AED">
      <w:pPr>
        <w:pStyle w:val="Heading4"/>
        <w:numPr>
          <w:ilvl w:val="0"/>
          <w:numId w:val="0"/>
        </w:numPr>
        <w:ind w:left="864" w:hanging="864"/>
        <w:rPr>
          <w:noProof w:val="0"/>
        </w:rPr>
      </w:pPr>
      <w:bookmarkStart w:id="154" w:name="_Toc445122444"/>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54"/>
      <w:r w:rsidRPr="003651D9">
        <w:rPr>
          <w:noProof w:val="0"/>
        </w:rPr>
        <w:t xml:space="preserve"> </w:t>
      </w:r>
    </w:p>
    <w:p w14:paraId="0BD9082C" w14:textId="77777777" w:rsidR="00BC6EDE" w:rsidRPr="003651D9" w:rsidRDefault="00630F33" w:rsidP="00597DB2">
      <w:pPr>
        <w:pStyle w:val="AuthorInstructions"/>
      </w:pPr>
      <w:r w:rsidRPr="003651D9">
        <w:t>&lt;Replicate the Entry Content Module as many times as needed for this supplement.&gt;</w:t>
      </w:r>
    </w:p>
    <w:p w14:paraId="201B40A6" w14:textId="77777777"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14:paraId="508BF0C7" w14:textId="77777777" w:rsidR="00712AE6" w:rsidRPr="003651D9" w:rsidRDefault="00712AE6" w:rsidP="00597DB2">
      <w:pPr>
        <w:pStyle w:val="AuthorInstructions"/>
        <w:rPr>
          <w:szCs w:val="24"/>
        </w:rPr>
      </w:pPr>
    </w:p>
    <w:p w14:paraId="23A0DF48" w14:textId="77777777" w:rsidR="00983131" w:rsidRPr="003651D9" w:rsidRDefault="00983131" w:rsidP="00597DB2">
      <w:pPr>
        <w:pStyle w:val="AuthorInstructions"/>
        <w:rPr>
          <w:szCs w:val="24"/>
        </w:rPr>
      </w:pPr>
      <w:r w:rsidRPr="003651D9">
        <w:rPr>
          <w:szCs w:val="24"/>
        </w:rPr>
        <w:t>### Begin Tabular Format - Entry</w:t>
      </w:r>
    </w:p>
    <w:p w14:paraId="6DA29097" w14:textId="77777777" w:rsidR="00983131" w:rsidRPr="003651D9" w:rsidRDefault="00983131" w:rsidP="00BC6EDE">
      <w:pPr>
        <w:pStyle w:val="BodyText"/>
        <w:rPr>
          <w:szCs w:val="24"/>
          <w:lang w:eastAsia="x-none"/>
        </w:rPr>
      </w:pPr>
    </w:p>
    <w:p w14:paraId="1091DCFB" w14:textId="77777777"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3651D9" w14:paraId="0B1A1C72" w14:textId="77777777" w:rsidTr="00597DB2">
        <w:tc>
          <w:tcPr>
            <w:tcW w:w="1400" w:type="pct"/>
            <w:gridSpan w:val="4"/>
            <w:shd w:val="clear" w:color="auto" w:fill="E6E6E6"/>
            <w:vAlign w:val="center"/>
          </w:tcPr>
          <w:p w14:paraId="46D740DB" w14:textId="77777777" w:rsidR="009612F6" w:rsidRPr="003651D9" w:rsidRDefault="009612F6" w:rsidP="00597DB2">
            <w:pPr>
              <w:pStyle w:val="TableTitle"/>
            </w:pPr>
            <w:r w:rsidRPr="003651D9">
              <w:t>Template Name</w:t>
            </w:r>
          </w:p>
        </w:tc>
        <w:tc>
          <w:tcPr>
            <w:tcW w:w="3600" w:type="pct"/>
            <w:gridSpan w:val="7"/>
            <w:vAlign w:val="center"/>
          </w:tcPr>
          <w:p w14:paraId="4ADFE9D3" w14:textId="77777777" w:rsidR="009612F6" w:rsidRPr="003651D9" w:rsidRDefault="009612F6" w:rsidP="00BB76BC">
            <w:pPr>
              <w:pStyle w:val="TableEntry"/>
            </w:pPr>
            <w:r w:rsidRPr="003651D9">
              <w:t>&lt;Template name&gt;</w:t>
            </w:r>
          </w:p>
        </w:tc>
      </w:tr>
      <w:tr w:rsidR="009612F6" w:rsidRPr="003651D9" w14:paraId="7D67DC38" w14:textId="77777777" w:rsidTr="00597DB2">
        <w:tc>
          <w:tcPr>
            <w:tcW w:w="1400" w:type="pct"/>
            <w:gridSpan w:val="4"/>
            <w:shd w:val="clear" w:color="auto" w:fill="E6E6E6"/>
            <w:vAlign w:val="center"/>
          </w:tcPr>
          <w:p w14:paraId="03C1FE43" w14:textId="77777777" w:rsidR="009612F6" w:rsidRPr="003651D9" w:rsidRDefault="009612F6" w:rsidP="008358E5">
            <w:pPr>
              <w:pStyle w:val="TableEntryHeader"/>
            </w:pPr>
            <w:r w:rsidRPr="003651D9">
              <w:t xml:space="preserve">Template ID </w:t>
            </w:r>
          </w:p>
        </w:tc>
        <w:tc>
          <w:tcPr>
            <w:tcW w:w="3600" w:type="pct"/>
            <w:gridSpan w:val="7"/>
            <w:vAlign w:val="center"/>
          </w:tcPr>
          <w:p w14:paraId="4443F056" w14:textId="77777777" w:rsidR="009612F6" w:rsidRPr="003651D9" w:rsidRDefault="00B87220" w:rsidP="00BB76BC">
            <w:pPr>
              <w:pStyle w:val="TableEntry"/>
            </w:pPr>
            <w:r w:rsidRPr="003651D9">
              <w:t>&lt;oid&gt;</w:t>
            </w:r>
          </w:p>
        </w:tc>
      </w:tr>
      <w:tr w:rsidR="009612F6" w:rsidRPr="003651D9" w14:paraId="12996FB6" w14:textId="77777777" w:rsidTr="00597DB2">
        <w:tc>
          <w:tcPr>
            <w:tcW w:w="1400" w:type="pct"/>
            <w:gridSpan w:val="4"/>
            <w:shd w:val="clear" w:color="auto" w:fill="E6E6E6"/>
            <w:vAlign w:val="center"/>
          </w:tcPr>
          <w:p w14:paraId="14784D67" w14:textId="77777777" w:rsidR="009612F6" w:rsidRPr="003651D9" w:rsidRDefault="009612F6" w:rsidP="008358E5">
            <w:pPr>
              <w:pStyle w:val="TableEntryHeader"/>
            </w:pPr>
            <w:r w:rsidRPr="003651D9">
              <w:t xml:space="preserve">Parent Template </w:t>
            </w:r>
          </w:p>
        </w:tc>
        <w:tc>
          <w:tcPr>
            <w:tcW w:w="3600" w:type="pct"/>
            <w:gridSpan w:val="7"/>
            <w:vAlign w:val="center"/>
          </w:tcPr>
          <w:p w14:paraId="663E2209" w14:textId="77777777" w:rsidR="00B87220" w:rsidRPr="003651D9" w:rsidRDefault="00B87220" w:rsidP="00BB76BC">
            <w:pPr>
              <w:pStyle w:val="TableEntry"/>
            </w:pPr>
            <w:r w:rsidRPr="003651D9">
              <w:t>&lt;Parent Template Name</w:t>
            </w:r>
            <w:r w:rsidR="005F3FB5">
              <w:t xml:space="preserve"> </w:t>
            </w:r>
            <w:r w:rsidRPr="003651D9">
              <w:t>oid/uid [Domain - Reference]&gt;</w:t>
            </w:r>
          </w:p>
          <w:p w14:paraId="78ACA741" w14:textId="77777777" w:rsidR="009612F6" w:rsidRPr="003651D9" w:rsidRDefault="009612F6" w:rsidP="00BB76BC">
            <w:pPr>
              <w:pStyle w:val="TableEntry"/>
            </w:pPr>
          </w:p>
        </w:tc>
      </w:tr>
      <w:tr w:rsidR="009612F6" w:rsidRPr="003651D9" w14:paraId="5B05CC3A" w14:textId="77777777" w:rsidTr="00597DB2">
        <w:tc>
          <w:tcPr>
            <w:tcW w:w="1400" w:type="pct"/>
            <w:gridSpan w:val="4"/>
            <w:shd w:val="clear" w:color="auto" w:fill="E6E6E6"/>
            <w:vAlign w:val="center"/>
          </w:tcPr>
          <w:p w14:paraId="235F5FC7" w14:textId="77777777" w:rsidR="009612F6" w:rsidRPr="003651D9" w:rsidRDefault="009612F6" w:rsidP="008358E5">
            <w:pPr>
              <w:pStyle w:val="TableEntryHeader"/>
            </w:pPr>
            <w:r w:rsidRPr="003651D9">
              <w:t xml:space="preserve">General Description </w:t>
            </w:r>
          </w:p>
        </w:tc>
        <w:tc>
          <w:tcPr>
            <w:tcW w:w="3600" w:type="pct"/>
            <w:gridSpan w:val="7"/>
            <w:vAlign w:val="center"/>
          </w:tcPr>
          <w:p w14:paraId="1CEA13C9" w14:textId="77777777" w:rsidR="009612F6" w:rsidRPr="003651D9" w:rsidRDefault="00B87220" w:rsidP="00BB76BC">
            <w:pPr>
              <w:pStyle w:val="TableEntry"/>
            </w:pPr>
            <w:r w:rsidRPr="003651D9">
              <w:t>&lt;brief textual description, one paragraph&gt;</w:t>
            </w:r>
          </w:p>
        </w:tc>
      </w:tr>
      <w:tr w:rsidR="009612F6" w:rsidRPr="003651D9" w14:paraId="5D114A30" w14:textId="77777777" w:rsidTr="00597DB2">
        <w:tc>
          <w:tcPr>
            <w:tcW w:w="725" w:type="pct"/>
            <w:gridSpan w:val="2"/>
            <w:shd w:val="clear" w:color="auto" w:fill="E6E6E6"/>
            <w:vAlign w:val="center"/>
          </w:tcPr>
          <w:p w14:paraId="0878AE7B" w14:textId="77777777" w:rsidR="009612F6" w:rsidRPr="003651D9" w:rsidRDefault="009612F6" w:rsidP="008358E5">
            <w:pPr>
              <w:pStyle w:val="TableEntryHeader"/>
            </w:pPr>
            <w:r w:rsidRPr="003651D9">
              <w:t>Class/Mood</w:t>
            </w:r>
          </w:p>
        </w:tc>
        <w:tc>
          <w:tcPr>
            <w:tcW w:w="1726" w:type="pct"/>
            <w:gridSpan w:val="4"/>
            <w:shd w:val="clear" w:color="auto" w:fill="E6E6E6"/>
            <w:vAlign w:val="center"/>
          </w:tcPr>
          <w:p w14:paraId="18CA5D42" w14:textId="77777777" w:rsidR="009612F6" w:rsidRPr="003651D9" w:rsidRDefault="009612F6" w:rsidP="00B92EA1">
            <w:pPr>
              <w:pStyle w:val="TableEntryHeader"/>
            </w:pPr>
            <w:r w:rsidRPr="003651D9">
              <w:t xml:space="preserve">Code </w:t>
            </w:r>
          </w:p>
        </w:tc>
        <w:tc>
          <w:tcPr>
            <w:tcW w:w="527" w:type="pct"/>
            <w:shd w:val="clear" w:color="auto" w:fill="E6E6E6"/>
            <w:vAlign w:val="center"/>
          </w:tcPr>
          <w:p w14:paraId="266865C6" w14:textId="77777777" w:rsidR="009612F6" w:rsidRPr="003651D9" w:rsidRDefault="009612F6" w:rsidP="0071309E">
            <w:pPr>
              <w:pStyle w:val="TableEntryHeader"/>
            </w:pPr>
            <w:r w:rsidRPr="003651D9">
              <w:t>Data Type</w:t>
            </w:r>
          </w:p>
        </w:tc>
        <w:tc>
          <w:tcPr>
            <w:tcW w:w="2022" w:type="pct"/>
            <w:gridSpan w:val="4"/>
            <w:shd w:val="clear" w:color="auto" w:fill="E6E6E6"/>
            <w:vAlign w:val="center"/>
          </w:tcPr>
          <w:p w14:paraId="0E152AA2" w14:textId="77777777" w:rsidR="009612F6" w:rsidRPr="003651D9" w:rsidRDefault="009612F6" w:rsidP="004070FB">
            <w:pPr>
              <w:pStyle w:val="TableEntryHeader"/>
            </w:pPr>
            <w:r w:rsidRPr="003651D9">
              <w:t xml:space="preserve">Value </w:t>
            </w:r>
          </w:p>
        </w:tc>
      </w:tr>
      <w:tr w:rsidR="009612F6" w:rsidRPr="003651D9" w14:paraId="72081351" w14:textId="77777777" w:rsidTr="00597DB2">
        <w:tc>
          <w:tcPr>
            <w:tcW w:w="725" w:type="pct"/>
            <w:gridSpan w:val="2"/>
            <w:vAlign w:val="center"/>
          </w:tcPr>
          <w:p w14:paraId="7B57FC42" w14:textId="77777777" w:rsidR="009612F6" w:rsidRPr="003651D9" w:rsidRDefault="00B87220" w:rsidP="00BB76BC">
            <w:pPr>
              <w:pStyle w:val="TableEntry"/>
            </w:pPr>
            <w:r w:rsidRPr="003651D9">
              <w:t>&lt;use one of defined Class/Mood see General Intro App E&gt;</w:t>
            </w:r>
          </w:p>
        </w:tc>
        <w:tc>
          <w:tcPr>
            <w:tcW w:w="1726" w:type="pct"/>
            <w:gridSpan w:val="4"/>
            <w:vAlign w:val="center"/>
          </w:tcPr>
          <w:p w14:paraId="79757499" w14:textId="77777777"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14:paraId="2A06FEE7" w14:textId="77777777" w:rsidR="00B87220" w:rsidRPr="003651D9" w:rsidRDefault="00B87220" w:rsidP="00BB76BC">
            <w:pPr>
              <w:pStyle w:val="TableEntry"/>
            </w:pPr>
          </w:p>
        </w:tc>
        <w:tc>
          <w:tcPr>
            <w:tcW w:w="527" w:type="pct"/>
            <w:vAlign w:val="center"/>
          </w:tcPr>
          <w:p w14:paraId="696DBE5B" w14:textId="77777777"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14:paraId="322C8C1D" w14:textId="77777777"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14:paraId="1B139035" w14:textId="77777777" w:rsidTr="00597DB2">
        <w:trPr>
          <w:gridAfter w:val="1"/>
          <w:wAfter w:w="9" w:type="pct"/>
        </w:trPr>
        <w:tc>
          <w:tcPr>
            <w:tcW w:w="438" w:type="pct"/>
            <w:shd w:val="clear" w:color="auto" w:fill="E6E6E6"/>
            <w:vAlign w:val="center"/>
          </w:tcPr>
          <w:p w14:paraId="3ADA0203" w14:textId="77777777"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14:paraId="588C0308" w14:textId="77777777" w:rsidR="009612F6" w:rsidRPr="003651D9" w:rsidRDefault="009612F6" w:rsidP="00B92EA1">
            <w:pPr>
              <w:pStyle w:val="TableEntryHeader"/>
            </w:pPr>
            <w:r w:rsidRPr="003651D9">
              <w:t>entryRelationship</w:t>
            </w:r>
          </w:p>
        </w:tc>
        <w:tc>
          <w:tcPr>
            <w:tcW w:w="1102" w:type="pct"/>
            <w:gridSpan w:val="2"/>
            <w:shd w:val="clear" w:color="auto" w:fill="E6E6E6"/>
            <w:vAlign w:val="center"/>
          </w:tcPr>
          <w:p w14:paraId="0E5D30DC" w14:textId="77777777"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14:paraId="2828316E" w14:textId="77777777" w:rsidR="009612F6" w:rsidRPr="003651D9" w:rsidRDefault="009612F6" w:rsidP="004070FB">
            <w:pPr>
              <w:pStyle w:val="TableEntryHeader"/>
            </w:pPr>
            <w:r w:rsidRPr="003651D9">
              <w:t>Template ID</w:t>
            </w:r>
          </w:p>
        </w:tc>
        <w:tc>
          <w:tcPr>
            <w:tcW w:w="670" w:type="pct"/>
            <w:shd w:val="clear" w:color="auto" w:fill="E6E6E6"/>
            <w:vAlign w:val="center"/>
          </w:tcPr>
          <w:p w14:paraId="28FD03B5" w14:textId="77777777"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14:paraId="0D83F9D1" w14:textId="77777777"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14:paraId="1AA0917B" w14:textId="77777777" w:rsidTr="00597DB2">
        <w:trPr>
          <w:gridAfter w:val="1"/>
          <w:wAfter w:w="9" w:type="pct"/>
        </w:trPr>
        <w:tc>
          <w:tcPr>
            <w:tcW w:w="438" w:type="pct"/>
            <w:shd w:val="clear" w:color="auto" w:fill="auto"/>
            <w:vAlign w:val="center"/>
          </w:tcPr>
          <w:p w14:paraId="58900D74" w14:textId="77777777"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14:paraId="296110EE" w14:textId="77777777" w:rsidR="009612F6" w:rsidRPr="003651D9" w:rsidRDefault="009612F6" w:rsidP="005D6176">
            <w:pPr>
              <w:pStyle w:val="TableEntry"/>
            </w:pPr>
          </w:p>
        </w:tc>
        <w:tc>
          <w:tcPr>
            <w:tcW w:w="1102" w:type="pct"/>
            <w:gridSpan w:val="2"/>
            <w:vAlign w:val="center"/>
          </w:tcPr>
          <w:p w14:paraId="0BD3429F" w14:textId="77777777" w:rsidR="009612F6" w:rsidRPr="003651D9" w:rsidRDefault="00E5672F" w:rsidP="0032600B">
            <w:pPr>
              <w:pStyle w:val="TableEntry"/>
            </w:pPr>
            <w:r w:rsidRPr="003651D9">
              <w:t>Simple Observation</w:t>
            </w:r>
          </w:p>
        </w:tc>
        <w:tc>
          <w:tcPr>
            <w:tcW w:w="1247" w:type="pct"/>
            <w:gridSpan w:val="3"/>
            <w:vAlign w:val="center"/>
          </w:tcPr>
          <w:p w14:paraId="42AF7E2A" w14:textId="77777777" w:rsidR="009612F6" w:rsidRPr="003651D9" w:rsidRDefault="00B87220" w:rsidP="00BB76BC">
            <w:pPr>
              <w:pStyle w:val="TableEntry"/>
            </w:pPr>
            <w:r w:rsidRPr="003651D9">
              <w:t>oid</w:t>
            </w:r>
            <w:r w:rsidR="009612F6" w:rsidRPr="003651D9">
              <w:t xml:space="preserve"> </w:t>
            </w:r>
          </w:p>
        </w:tc>
        <w:tc>
          <w:tcPr>
            <w:tcW w:w="670" w:type="pct"/>
            <w:vAlign w:val="center"/>
          </w:tcPr>
          <w:p w14:paraId="6187F822" w14:textId="77777777" w:rsidR="009612F6" w:rsidRPr="003651D9" w:rsidRDefault="00B87220" w:rsidP="00BB76BC">
            <w:pPr>
              <w:pStyle w:val="TableEntry"/>
            </w:pPr>
            <w:r w:rsidRPr="003651D9">
              <w:t>refe</w:t>
            </w:r>
            <w:r w:rsidR="00286433" w:rsidRPr="003651D9">
              <w:t>rence to document e.g., PCC-TF-3</w:t>
            </w:r>
          </w:p>
        </w:tc>
        <w:tc>
          <w:tcPr>
            <w:tcW w:w="814" w:type="pct"/>
            <w:vAlign w:val="center"/>
          </w:tcPr>
          <w:p w14:paraId="38471941" w14:textId="77777777"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14:paraId="5E4AF29A" w14:textId="77777777" w:rsidTr="00597DB2">
        <w:trPr>
          <w:gridAfter w:val="1"/>
          <w:wAfter w:w="9" w:type="pct"/>
        </w:trPr>
        <w:tc>
          <w:tcPr>
            <w:tcW w:w="438" w:type="pct"/>
            <w:shd w:val="clear" w:color="auto" w:fill="auto"/>
            <w:vAlign w:val="center"/>
          </w:tcPr>
          <w:p w14:paraId="1CF9DE5F" w14:textId="77777777"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14:paraId="38D4AF50" w14:textId="77777777" w:rsidR="009612F6" w:rsidRPr="003651D9" w:rsidRDefault="009612F6" w:rsidP="005D6176">
            <w:pPr>
              <w:pStyle w:val="TableEntry"/>
            </w:pPr>
            <w:r w:rsidRPr="003651D9">
              <w:t>COMP</w:t>
            </w:r>
          </w:p>
        </w:tc>
        <w:tc>
          <w:tcPr>
            <w:tcW w:w="1102" w:type="pct"/>
            <w:gridSpan w:val="2"/>
            <w:vAlign w:val="center"/>
          </w:tcPr>
          <w:p w14:paraId="525670DE" w14:textId="77777777"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14:paraId="5934E890" w14:textId="77777777" w:rsidR="009612F6" w:rsidRPr="003651D9" w:rsidRDefault="009612F6" w:rsidP="00BB76BC">
            <w:pPr>
              <w:pStyle w:val="TableEntry"/>
            </w:pPr>
            <w:r w:rsidRPr="003651D9">
              <w:t xml:space="preserve">1.3.6.1.4.1.19376.1.5.3.1.4.13 </w:t>
            </w:r>
          </w:p>
        </w:tc>
        <w:tc>
          <w:tcPr>
            <w:tcW w:w="670" w:type="pct"/>
            <w:vAlign w:val="center"/>
          </w:tcPr>
          <w:p w14:paraId="5DCAB613" w14:textId="77777777" w:rsidR="009612F6" w:rsidRPr="003651D9" w:rsidRDefault="009612F6" w:rsidP="00BB76BC">
            <w:pPr>
              <w:pStyle w:val="TableEntry"/>
            </w:pPr>
            <w:r w:rsidRPr="003651D9">
              <w:t>PCC TF-2</w:t>
            </w:r>
          </w:p>
        </w:tc>
        <w:tc>
          <w:tcPr>
            <w:tcW w:w="814" w:type="pct"/>
            <w:vAlign w:val="center"/>
          </w:tcPr>
          <w:p w14:paraId="44B7E7F8" w14:textId="77777777"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14:paraId="3C2023EA" w14:textId="77777777" w:rsidTr="00597DB2">
        <w:trPr>
          <w:gridAfter w:val="1"/>
          <w:wAfter w:w="9" w:type="pct"/>
        </w:trPr>
        <w:tc>
          <w:tcPr>
            <w:tcW w:w="438" w:type="pct"/>
            <w:shd w:val="clear" w:color="auto" w:fill="auto"/>
            <w:vAlign w:val="center"/>
          </w:tcPr>
          <w:p w14:paraId="7C49F228"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3BDBDE2B" w14:textId="77777777" w:rsidR="009612F6" w:rsidRPr="003651D9" w:rsidRDefault="009612F6" w:rsidP="005D6176">
            <w:pPr>
              <w:pStyle w:val="TableEntry"/>
            </w:pPr>
            <w:r w:rsidRPr="003651D9">
              <w:t>COMP</w:t>
            </w:r>
          </w:p>
        </w:tc>
        <w:tc>
          <w:tcPr>
            <w:tcW w:w="1102" w:type="pct"/>
            <w:gridSpan w:val="2"/>
            <w:vAlign w:val="center"/>
          </w:tcPr>
          <w:p w14:paraId="7CE6F85A" w14:textId="77777777"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14:paraId="43D281A4" w14:textId="77777777" w:rsidR="009612F6" w:rsidRPr="003651D9" w:rsidRDefault="009612F6" w:rsidP="00BB76BC">
            <w:pPr>
              <w:pStyle w:val="TableEntry"/>
            </w:pPr>
            <w:r w:rsidRPr="003651D9">
              <w:t xml:space="preserve">1.3.6.1.4.1.19376.1.5.3.1.4.13 </w:t>
            </w:r>
          </w:p>
        </w:tc>
        <w:tc>
          <w:tcPr>
            <w:tcW w:w="670" w:type="pct"/>
            <w:vAlign w:val="center"/>
          </w:tcPr>
          <w:p w14:paraId="7DC44E9C" w14:textId="77777777" w:rsidR="009612F6" w:rsidRPr="003651D9" w:rsidRDefault="009612F6" w:rsidP="00BB76BC">
            <w:pPr>
              <w:pStyle w:val="TableEntry"/>
            </w:pPr>
            <w:r w:rsidRPr="003651D9">
              <w:t>PCC TF-2</w:t>
            </w:r>
          </w:p>
        </w:tc>
        <w:tc>
          <w:tcPr>
            <w:tcW w:w="814" w:type="pct"/>
            <w:vAlign w:val="center"/>
          </w:tcPr>
          <w:p w14:paraId="6F08B54C" w14:textId="77777777"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14:paraId="6248078B" w14:textId="77777777" w:rsidTr="00597DB2">
        <w:trPr>
          <w:gridAfter w:val="1"/>
          <w:wAfter w:w="9" w:type="pct"/>
        </w:trPr>
        <w:tc>
          <w:tcPr>
            <w:tcW w:w="438" w:type="pct"/>
            <w:shd w:val="clear" w:color="auto" w:fill="auto"/>
            <w:vAlign w:val="center"/>
          </w:tcPr>
          <w:p w14:paraId="380E92DD" w14:textId="77777777"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14:paraId="2224ED5F" w14:textId="77777777" w:rsidR="009612F6" w:rsidRPr="003651D9" w:rsidRDefault="009612F6" w:rsidP="005D6176">
            <w:pPr>
              <w:pStyle w:val="TableEntry"/>
            </w:pPr>
            <w:r w:rsidRPr="003651D9">
              <w:t>COMP</w:t>
            </w:r>
          </w:p>
        </w:tc>
        <w:tc>
          <w:tcPr>
            <w:tcW w:w="1102" w:type="pct"/>
            <w:gridSpan w:val="2"/>
            <w:vAlign w:val="center"/>
          </w:tcPr>
          <w:p w14:paraId="7DB31B1E" w14:textId="77777777" w:rsidR="009612F6" w:rsidRPr="003651D9" w:rsidRDefault="009612F6" w:rsidP="0032600B">
            <w:pPr>
              <w:pStyle w:val="TableEntry"/>
            </w:pPr>
            <w:r w:rsidRPr="003651D9">
              <w:t>observationMedia Entry</w:t>
            </w:r>
          </w:p>
        </w:tc>
        <w:tc>
          <w:tcPr>
            <w:tcW w:w="1247" w:type="pct"/>
            <w:gridSpan w:val="3"/>
            <w:vAlign w:val="center"/>
          </w:tcPr>
          <w:p w14:paraId="5B244449" w14:textId="77777777" w:rsidR="009612F6" w:rsidRPr="003651D9" w:rsidRDefault="009612F6" w:rsidP="00BB76BC">
            <w:pPr>
              <w:pStyle w:val="TableEntry"/>
            </w:pPr>
            <w:r w:rsidRPr="003651D9">
              <w:t>1.3.6.1.4.1.19376.1.4.1.4.7</w:t>
            </w:r>
          </w:p>
        </w:tc>
        <w:tc>
          <w:tcPr>
            <w:tcW w:w="670" w:type="pct"/>
            <w:vAlign w:val="center"/>
          </w:tcPr>
          <w:p w14:paraId="195C7E10" w14:textId="77777777" w:rsidR="009612F6" w:rsidRPr="003651D9" w:rsidRDefault="003602DC" w:rsidP="00BB76BC">
            <w:pPr>
              <w:pStyle w:val="TableEntry"/>
            </w:pPr>
            <w:r w:rsidRPr="003651D9">
              <w:t>CARD TF-3 6.3.1.6</w:t>
            </w:r>
            <w:r w:rsidR="000121FB" w:rsidRPr="003651D9">
              <w:t>&gt;</w:t>
            </w:r>
          </w:p>
        </w:tc>
        <w:tc>
          <w:tcPr>
            <w:tcW w:w="814" w:type="pct"/>
            <w:vAlign w:val="center"/>
          </w:tcPr>
          <w:p w14:paraId="0C5CE19D" w14:textId="77777777" w:rsidR="009612F6" w:rsidRPr="003651D9" w:rsidRDefault="009612F6" w:rsidP="00BB76BC">
            <w:pPr>
              <w:pStyle w:val="TableEntry"/>
            </w:pPr>
          </w:p>
        </w:tc>
      </w:tr>
    </w:tbl>
    <w:p w14:paraId="00565297" w14:textId="77777777" w:rsidR="009612F6" w:rsidRPr="003651D9" w:rsidRDefault="009612F6" w:rsidP="009612F6">
      <w:pPr>
        <w:pStyle w:val="BodyText"/>
        <w:rPr>
          <w:kern w:val="28"/>
        </w:rPr>
      </w:pPr>
    </w:p>
    <w:p w14:paraId="0AAB1E56" w14:textId="77777777" w:rsidR="009612F6" w:rsidRPr="003651D9" w:rsidRDefault="009612F6" w:rsidP="00286433">
      <w:pPr>
        <w:pStyle w:val="Heading5"/>
        <w:numPr>
          <w:ilvl w:val="0"/>
          <w:numId w:val="0"/>
        </w:numPr>
        <w:rPr>
          <w:noProof w:val="0"/>
        </w:rPr>
      </w:pPr>
      <w:bookmarkStart w:id="155" w:name="_6.2.4.4.1__Simple"/>
      <w:bookmarkStart w:id="156" w:name="_Toc296340404"/>
      <w:bookmarkStart w:id="157" w:name="_Toc445122445"/>
      <w:bookmarkEnd w:id="155"/>
      <w:r w:rsidRPr="003651D9">
        <w:rPr>
          <w:noProof w:val="0"/>
        </w:rPr>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56"/>
      <w:bookmarkEnd w:id="157"/>
    </w:p>
    <w:p w14:paraId="61B7748D" w14:textId="77777777"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5FF2CF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396DC66B"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14:paraId="4361CEE9" w14:textId="77777777" w:rsidR="004B7094" w:rsidRPr="003651D9" w:rsidRDefault="004B7094" w:rsidP="009612F6">
      <w:pPr>
        <w:pStyle w:val="BodyText"/>
      </w:pPr>
    </w:p>
    <w:p w14:paraId="1A4BAAE5" w14:textId="77777777" w:rsidR="009612F6" w:rsidRPr="003651D9" w:rsidRDefault="00746A3D" w:rsidP="009612F6">
      <w:pPr>
        <w:pStyle w:val="BodyText"/>
      </w:pPr>
      <w:r w:rsidRPr="003651D9">
        <w:t>&lt;</w:t>
      </w:r>
      <w:r w:rsidR="004B7094" w:rsidRPr="003651D9">
        <w:t xml:space="preserve">e.g., </w:t>
      </w:r>
      <w:r w:rsidR="009612F6" w:rsidRPr="003651D9">
        <w:t>The conditional entries specified in this table SHALL be present based on the exam type as specified in the CDA Header in the documentationOf / serviceEvent / code element.</w:t>
      </w:r>
      <w:r w:rsidRPr="003651D9">
        <w:t>&gt;</w:t>
      </w:r>
    </w:p>
    <w:p w14:paraId="63E7DC65" w14:textId="77777777"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14:paraId="52842222" w14:textId="77777777" w:rsidTr="00F6298D">
        <w:trPr>
          <w:cantSplit/>
        </w:trPr>
        <w:tc>
          <w:tcPr>
            <w:tcW w:w="968" w:type="dxa"/>
            <w:shd w:val="clear" w:color="auto" w:fill="D9D9D9"/>
          </w:tcPr>
          <w:p w14:paraId="50FEFA4A" w14:textId="77777777"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14:paraId="60D4BC6D" w14:textId="77777777" w:rsidR="009612F6" w:rsidRPr="003651D9" w:rsidRDefault="009612F6" w:rsidP="00F6298D">
            <w:pPr>
              <w:pStyle w:val="TableEntryHeader"/>
              <w:rPr>
                <w:sz w:val="18"/>
              </w:rPr>
            </w:pPr>
            <w:r w:rsidRPr="003651D9">
              <w:rPr>
                <w:sz w:val="18"/>
              </w:rPr>
              <w:t>Condition</w:t>
            </w:r>
          </w:p>
        </w:tc>
        <w:tc>
          <w:tcPr>
            <w:tcW w:w="2499" w:type="dxa"/>
            <w:shd w:val="clear" w:color="auto" w:fill="D9D9D9"/>
          </w:tcPr>
          <w:p w14:paraId="5C4D8FBE" w14:textId="77777777" w:rsidR="009612F6" w:rsidRPr="003651D9" w:rsidRDefault="009612F6" w:rsidP="00F6298D">
            <w:pPr>
              <w:pStyle w:val="TableEntryHeader"/>
            </w:pPr>
            <w:r w:rsidRPr="003651D9">
              <w:t>observation/code</w:t>
            </w:r>
          </w:p>
        </w:tc>
        <w:tc>
          <w:tcPr>
            <w:tcW w:w="1016" w:type="dxa"/>
            <w:shd w:val="clear" w:color="auto" w:fill="D9D9D9"/>
          </w:tcPr>
          <w:p w14:paraId="26904650" w14:textId="77777777" w:rsidR="009612F6" w:rsidRPr="003651D9" w:rsidRDefault="009612F6" w:rsidP="00F6298D">
            <w:pPr>
              <w:pStyle w:val="TableEntryHeader"/>
            </w:pPr>
            <w:r w:rsidRPr="003651D9">
              <w:t>Data Type</w:t>
            </w:r>
          </w:p>
        </w:tc>
        <w:tc>
          <w:tcPr>
            <w:tcW w:w="1165" w:type="dxa"/>
            <w:shd w:val="clear" w:color="auto" w:fill="D9D9D9"/>
          </w:tcPr>
          <w:p w14:paraId="07E6402F" w14:textId="77777777"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14:paraId="27390BBD" w14:textId="77777777" w:rsidR="009612F6" w:rsidRPr="003651D9" w:rsidRDefault="009612F6" w:rsidP="00F6298D">
            <w:pPr>
              <w:pStyle w:val="TableEntryHeader"/>
            </w:pPr>
            <w:r w:rsidRPr="003651D9">
              <w:t>Value Set</w:t>
            </w:r>
          </w:p>
        </w:tc>
      </w:tr>
      <w:tr w:rsidR="009612F6" w:rsidRPr="003651D9" w14:paraId="6654AB59" w14:textId="77777777" w:rsidTr="00F6298D">
        <w:tc>
          <w:tcPr>
            <w:tcW w:w="968" w:type="dxa"/>
          </w:tcPr>
          <w:p w14:paraId="321E4F57" w14:textId="77777777"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14:paraId="4FD6800A" w14:textId="77777777" w:rsidR="00D439FF" w:rsidRPr="003651D9" w:rsidRDefault="00D439FF" w:rsidP="005D6176">
            <w:pPr>
              <w:pStyle w:val="TableEntry"/>
            </w:pPr>
            <w:r w:rsidRPr="003651D9">
              <w:t>&lt;Identifies the predicate and the if the predicate evaluates as true, then indicate whether mandatory, required or optional</w:t>
            </w:r>
          </w:p>
          <w:p w14:paraId="72FAEBC0" w14:textId="77777777" w:rsidR="00D439FF" w:rsidRPr="003651D9" w:rsidRDefault="00D439FF" w:rsidP="0032600B">
            <w:pPr>
              <w:pStyle w:val="TableEntry"/>
            </w:pPr>
            <w:r w:rsidRPr="003651D9">
              <w:t>e.g., Required if “exam type” is “LVG” (left ventriculogram)&gt;</w:t>
            </w:r>
          </w:p>
          <w:p w14:paraId="1F332913" w14:textId="77777777" w:rsidR="009612F6" w:rsidRPr="003651D9" w:rsidRDefault="009612F6" w:rsidP="00BB76BC">
            <w:pPr>
              <w:pStyle w:val="TableEntry"/>
            </w:pPr>
            <w:r w:rsidRPr="003651D9">
              <w:t>R: LVG</w:t>
            </w:r>
          </w:p>
        </w:tc>
        <w:tc>
          <w:tcPr>
            <w:tcW w:w="2499" w:type="dxa"/>
            <w:shd w:val="clear" w:color="auto" w:fill="auto"/>
          </w:tcPr>
          <w:p w14:paraId="08BB8F5A" w14:textId="77777777" w:rsidR="009612F6" w:rsidRPr="003651D9" w:rsidRDefault="009612F6" w:rsidP="00BB76BC">
            <w:pPr>
              <w:pStyle w:val="TableEntry"/>
            </w:pPr>
            <w:r w:rsidRPr="003651D9">
              <w:t>60797005, SNOMED CT, “Cardiac Wall Motion”</w:t>
            </w:r>
          </w:p>
          <w:p w14:paraId="1E77342F" w14:textId="77777777" w:rsidR="002040DD" w:rsidRPr="003651D9" w:rsidRDefault="002040DD" w:rsidP="00BB76BC">
            <w:pPr>
              <w:pStyle w:val="TableEntry"/>
            </w:pPr>
          </w:p>
          <w:p w14:paraId="5E19A34C" w14:textId="77777777" w:rsidR="002040DD" w:rsidRPr="003651D9" w:rsidRDefault="002040DD" w:rsidP="00BB76BC">
            <w:pPr>
              <w:pStyle w:val="TableEntry"/>
            </w:pPr>
            <w:r w:rsidRPr="003651D9">
              <w:t>&lt;”+” = May be post-coordinated with priorityCode, methodCode, targetSiteCode . See HL7 V3</w:t>
            </w:r>
            <w:r w:rsidR="00887E40" w:rsidRPr="003651D9">
              <w:t xml:space="preserve">. </w:t>
            </w:r>
            <w:r w:rsidRPr="003651D9">
              <w:t>Include a value directly or include a link to a value set, if applicable.&gt;</w:t>
            </w:r>
          </w:p>
          <w:p w14:paraId="189A8B9B" w14:textId="77777777" w:rsidR="002040DD" w:rsidRPr="003651D9" w:rsidRDefault="002040DD" w:rsidP="00BB76BC">
            <w:pPr>
              <w:pStyle w:val="TableEntry"/>
            </w:pPr>
            <w:r w:rsidRPr="003651D9">
              <w:t xml:space="preserve"> e.g., </w:t>
            </w:r>
            <w:r w:rsidR="009612F6" w:rsidRPr="003651D9">
              <w:t xml:space="preserve">+ targetSiteCode from </w:t>
            </w:r>
            <w:r w:rsidR="00154B7B" w:rsidRPr="003651D9">
              <w:t>1.2.840.10008.6.1.219 DICOM CID 3718 Myocardial Wall Segments in Projection</w:t>
            </w:r>
          </w:p>
        </w:tc>
        <w:tc>
          <w:tcPr>
            <w:tcW w:w="1016" w:type="dxa"/>
            <w:shd w:val="clear" w:color="auto" w:fill="auto"/>
          </w:tcPr>
          <w:p w14:paraId="7BEA697C" w14:textId="77777777" w:rsidR="009612F6" w:rsidRPr="003651D9" w:rsidRDefault="009612F6" w:rsidP="00BB76BC">
            <w:pPr>
              <w:pStyle w:val="TableEntry"/>
            </w:pPr>
            <w:r w:rsidRPr="003651D9">
              <w:t>CD</w:t>
            </w:r>
          </w:p>
        </w:tc>
        <w:tc>
          <w:tcPr>
            <w:tcW w:w="1165" w:type="dxa"/>
            <w:shd w:val="clear" w:color="auto" w:fill="auto"/>
          </w:tcPr>
          <w:p w14:paraId="6ADDB261" w14:textId="77777777"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14:paraId="561128A6" w14:textId="77777777" w:rsidR="009612F6" w:rsidRPr="003651D9" w:rsidRDefault="002040DD" w:rsidP="00BB76BC">
            <w:pPr>
              <w:pStyle w:val="TableEntry"/>
            </w:pPr>
            <w:r w:rsidRPr="003651D9">
              <w:t xml:space="preserve">&lt;include link to value set, e.g., </w:t>
            </w:r>
            <w:r w:rsidR="00154B7B" w:rsidRPr="003651D9">
              <w:t>1.3.6.1.4.1.19376.1.4.1.5.20 Wall motion</w:t>
            </w:r>
          </w:p>
          <w:p w14:paraId="6B515A6B" w14:textId="77777777" w:rsidR="002040DD" w:rsidRPr="003651D9" w:rsidRDefault="002040DD" w:rsidP="00BB76BC">
            <w:pPr>
              <w:pStyle w:val="TableEntry"/>
            </w:pPr>
          </w:p>
          <w:p w14:paraId="2B06AD37" w14:textId="77777777" w:rsidR="002040DD" w:rsidRPr="003651D9" w:rsidRDefault="002040DD" w:rsidP="00BB76BC">
            <w:pPr>
              <w:pStyle w:val="TableEntry"/>
            </w:pPr>
            <w:r w:rsidRPr="003651D9">
              <w:t>OR, include value directly as e.g.,</w:t>
            </w:r>
            <w:r w:rsidR="00291725">
              <w:t xml:space="preserve"> </w:t>
            </w:r>
          </w:p>
          <w:p w14:paraId="3A2FD1A6" w14:textId="77777777"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14:paraId="578AAFC2" w14:textId="77777777" w:rsidR="002040DD" w:rsidRPr="003651D9" w:rsidRDefault="002040DD" w:rsidP="00BB76BC">
            <w:pPr>
              <w:pStyle w:val="TableEntry"/>
            </w:pPr>
            <w:r w:rsidRPr="003651D9">
              <w:t xml:space="preserve">+interpretationCode </w:t>
            </w:r>
          </w:p>
          <w:p w14:paraId="7E85993D" w14:textId="77777777" w:rsidR="00D439FF" w:rsidRPr="003651D9" w:rsidRDefault="00D439FF" w:rsidP="00BB76BC">
            <w:pPr>
              <w:pStyle w:val="TableEntry"/>
            </w:pPr>
            <w:r w:rsidRPr="003651D9">
              <w:t>+negationInd</w:t>
            </w:r>
            <w:r w:rsidR="007D724B" w:rsidRPr="003651D9">
              <w:t xml:space="preserve"> &gt;</w:t>
            </w:r>
          </w:p>
        </w:tc>
      </w:tr>
      <w:tr w:rsidR="009612F6" w:rsidRPr="003651D9" w14:paraId="77091963" w14:textId="77777777" w:rsidTr="00F6298D">
        <w:tc>
          <w:tcPr>
            <w:tcW w:w="968" w:type="dxa"/>
          </w:tcPr>
          <w:p w14:paraId="593E6EA4" w14:textId="77777777"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14:paraId="4B276657" w14:textId="77777777" w:rsidR="009612F6" w:rsidRPr="003651D9" w:rsidRDefault="009612F6" w:rsidP="005D6176">
            <w:pPr>
              <w:pStyle w:val="TableEntry"/>
              <w:rPr>
                <w:rFonts w:eastAsia="Calibri"/>
              </w:rPr>
            </w:pPr>
            <w:r w:rsidRPr="003651D9">
              <w:rPr>
                <w:rFonts w:eastAsia="Calibri"/>
              </w:rPr>
              <w:t>R: SPECT, TTE, TEE, CMR</w:t>
            </w:r>
          </w:p>
          <w:p w14:paraId="418DEC80" w14:textId="77777777" w:rsidR="009612F6" w:rsidRPr="003651D9" w:rsidRDefault="009612F6" w:rsidP="0032600B">
            <w:pPr>
              <w:pStyle w:val="TableEntry"/>
            </w:pPr>
            <w:r w:rsidRPr="003651D9">
              <w:rPr>
                <w:rFonts w:eastAsia="Calibri"/>
              </w:rPr>
              <w:t>O:CCTA</w:t>
            </w:r>
          </w:p>
        </w:tc>
        <w:tc>
          <w:tcPr>
            <w:tcW w:w="2499" w:type="dxa"/>
            <w:shd w:val="clear" w:color="auto" w:fill="auto"/>
          </w:tcPr>
          <w:p w14:paraId="7CB6BC9E" w14:textId="77777777" w:rsidR="009612F6" w:rsidRPr="003651D9" w:rsidRDefault="009612F6" w:rsidP="00BB76BC">
            <w:pPr>
              <w:pStyle w:val="TableEntry"/>
            </w:pPr>
            <w:r w:rsidRPr="003651D9">
              <w:t xml:space="preserve">60797005, SNOMED CT, “Cardiac Wall Motion” </w:t>
            </w:r>
          </w:p>
          <w:p w14:paraId="096EFC9A" w14:textId="77777777" w:rsidR="009612F6" w:rsidRPr="003651D9" w:rsidRDefault="009612F6" w:rsidP="00BB76BC">
            <w:pPr>
              <w:pStyle w:val="TableEntry"/>
              <w:rPr>
                <w:highlight w:val="yellow"/>
              </w:rPr>
            </w:pPr>
            <w:r w:rsidRPr="003651D9">
              <w:t xml:space="preserve">+ targetSiteCode from </w:t>
            </w:r>
            <w:r w:rsidR="00154B7B" w:rsidRPr="003651D9">
              <w:t>1.2.840.10008.6.1.218 DICOM CID 3717 Myocardial Wall Segments</w:t>
            </w:r>
          </w:p>
        </w:tc>
        <w:tc>
          <w:tcPr>
            <w:tcW w:w="1016" w:type="dxa"/>
            <w:shd w:val="clear" w:color="auto" w:fill="auto"/>
          </w:tcPr>
          <w:p w14:paraId="01DD5586" w14:textId="77777777" w:rsidR="009612F6" w:rsidRPr="003651D9" w:rsidRDefault="009612F6" w:rsidP="00BB76BC">
            <w:pPr>
              <w:pStyle w:val="TableEntry"/>
            </w:pPr>
            <w:r w:rsidRPr="003651D9">
              <w:t>CD</w:t>
            </w:r>
          </w:p>
        </w:tc>
        <w:tc>
          <w:tcPr>
            <w:tcW w:w="1165" w:type="dxa"/>
            <w:shd w:val="clear" w:color="auto" w:fill="auto"/>
          </w:tcPr>
          <w:p w14:paraId="2326A44A" w14:textId="77777777" w:rsidR="009612F6" w:rsidRPr="003651D9" w:rsidRDefault="009612F6" w:rsidP="00BB76BC">
            <w:pPr>
              <w:pStyle w:val="TableEntry"/>
            </w:pPr>
            <w:r w:rsidRPr="003651D9">
              <w:t>n/a</w:t>
            </w:r>
          </w:p>
        </w:tc>
        <w:tc>
          <w:tcPr>
            <w:tcW w:w="2448" w:type="dxa"/>
            <w:shd w:val="clear" w:color="auto" w:fill="auto"/>
          </w:tcPr>
          <w:p w14:paraId="1C795D9D" w14:textId="77777777" w:rsidR="009612F6" w:rsidRPr="003651D9" w:rsidRDefault="00154B7B" w:rsidP="00BB76BC">
            <w:pPr>
              <w:pStyle w:val="TableEntry"/>
            </w:pPr>
            <w:r w:rsidRPr="003651D9">
              <w:t>1.3.6.1.4.1.19376.1.4.1.5.20 Wall motion</w:t>
            </w:r>
            <w:r w:rsidR="007D724B" w:rsidRPr="003651D9">
              <w:t xml:space="preserve"> &gt;</w:t>
            </w:r>
          </w:p>
        </w:tc>
      </w:tr>
    </w:tbl>
    <w:p w14:paraId="331FE480" w14:textId="77777777" w:rsidR="009612F6" w:rsidRPr="003651D9" w:rsidRDefault="009612F6" w:rsidP="00630F33">
      <w:pPr>
        <w:pStyle w:val="BodyText"/>
        <w:rPr>
          <w:lang w:eastAsia="x-none"/>
        </w:rPr>
      </w:pPr>
    </w:p>
    <w:p w14:paraId="698DCDF3" w14:textId="77777777" w:rsidR="004B7094" w:rsidRPr="003651D9" w:rsidRDefault="004B7094" w:rsidP="004B7094">
      <w:pPr>
        <w:pStyle w:val="Heading5"/>
        <w:numPr>
          <w:ilvl w:val="0"/>
          <w:numId w:val="0"/>
        </w:numPr>
        <w:rPr>
          <w:noProof w:val="0"/>
        </w:rPr>
      </w:pPr>
      <w:bookmarkStart w:id="158" w:name="_Toc296340405"/>
      <w:bookmarkStart w:id="159" w:name="_Toc445122446"/>
      <w:r w:rsidRPr="003651D9">
        <w:rPr>
          <w:noProof w:val="0"/>
        </w:rPr>
        <w:t>6.3.4.E.2 Simple Observation (wall morphology) Constraints</w:t>
      </w:r>
      <w:bookmarkEnd w:id="158"/>
      <w:bookmarkEnd w:id="159"/>
    </w:p>
    <w:p w14:paraId="0022E01D" w14:textId="77777777"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14:paraId="54FC5D2D" w14:textId="77777777" w:rsidR="004B7094" w:rsidRPr="003651D9" w:rsidRDefault="004B7094" w:rsidP="00597DB2">
      <w:pPr>
        <w:pStyle w:val="AuthorInstructions"/>
        <w:rPr>
          <w:rFonts w:eastAsia="Calibri"/>
        </w:rPr>
      </w:pPr>
      <w:r w:rsidRPr="003651D9">
        <w:rPr>
          <w:rFonts w:eastAsia="Calibri"/>
        </w:rPr>
        <w:t>&lt;Can be in a tabular format or textual description.&gt;</w:t>
      </w:r>
    </w:p>
    <w:p w14:paraId="708F5A5E" w14:textId="77777777" w:rsidR="004B7094" w:rsidRPr="003651D9" w:rsidRDefault="004B7094" w:rsidP="00597DB2">
      <w:pPr>
        <w:pStyle w:val="AuthorInstructions"/>
        <w:rPr>
          <w:rFonts w:eastAsia="Calibri"/>
        </w:rPr>
      </w:pPr>
      <w:r w:rsidRPr="003651D9">
        <w:rPr>
          <w:rFonts w:eastAsia="Calibri"/>
        </w:rPr>
        <w:lastRenderedPageBreak/>
        <w:t>&lt;</w:t>
      </w:r>
      <w:r w:rsidR="00154B7B" w:rsidRPr="003651D9">
        <w:rPr>
          <w:rFonts w:eastAsia="Calibri"/>
        </w:rPr>
        <w:t>Delete</w:t>
      </w:r>
      <w:r w:rsidRPr="003651D9">
        <w:rPr>
          <w:rFonts w:eastAsia="Calibri"/>
        </w:rPr>
        <w:t xml:space="preserve"> the example below prior to publishing for Public Comment.&gt;</w:t>
      </w:r>
    </w:p>
    <w:p w14:paraId="468ABA44" w14:textId="77777777" w:rsidR="004B7094" w:rsidRPr="003651D9" w:rsidRDefault="004B7094" w:rsidP="004B7094">
      <w:pPr>
        <w:pStyle w:val="BodyText"/>
      </w:pPr>
    </w:p>
    <w:p w14:paraId="53188EC1" w14:textId="77777777" w:rsidR="004B7094" w:rsidRPr="003651D9" w:rsidRDefault="007D724B" w:rsidP="00EF1E77">
      <w:pPr>
        <w:pStyle w:val="BodyText"/>
      </w:pPr>
      <w:r w:rsidRPr="003651D9">
        <w:t>&lt;</w:t>
      </w:r>
      <w:r w:rsidR="003602DC" w:rsidRPr="003651D9">
        <w:t xml:space="preserve">e.g., </w:t>
      </w:r>
      <w:r w:rsidR="004B7094" w:rsidRPr="003651D9">
        <w:t>The conditional entries specified in this table SHALL be present based on the exam type as specified in the CDA Header in the documentationOf / serviceEvent / code element.</w:t>
      </w:r>
      <w:r w:rsidRPr="003651D9">
        <w:t>&gt;</w:t>
      </w:r>
    </w:p>
    <w:p w14:paraId="702969F6" w14:textId="77777777"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14:paraId="02324F31" w14:textId="77777777" w:rsidTr="008452AF">
        <w:trPr>
          <w:cantSplit/>
          <w:tblHeader/>
        </w:trPr>
        <w:tc>
          <w:tcPr>
            <w:tcW w:w="968" w:type="dxa"/>
            <w:shd w:val="clear" w:color="auto" w:fill="D9D9D9"/>
          </w:tcPr>
          <w:p w14:paraId="7FD2F920" w14:textId="77777777"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14:paraId="5BAC3D14" w14:textId="77777777"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14:paraId="79B01D3A" w14:textId="77777777" w:rsidR="004B7094" w:rsidRPr="003651D9" w:rsidRDefault="004B7094" w:rsidP="008452AF">
            <w:pPr>
              <w:pStyle w:val="TableEntryHeader"/>
              <w:keepNext/>
              <w:ind w:left="0" w:right="0"/>
            </w:pPr>
            <w:r w:rsidRPr="003651D9">
              <w:t>observation/code</w:t>
            </w:r>
          </w:p>
        </w:tc>
        <w:tc>
          <w:tcPr>
            <w:tcW w:w="1016" w:type="dxa"/>
            <w:shd w:val="clear" w:color="auto" w:fill="D9D9D9"/>
          </w:tcPr>
          <w:p w14:paraId="745E28A9" w14:textId="77777777" w:rsidR="004B7094" w:rsidRPr="003651D9" w:rsidRDefault="004B7094" w:rsidP="008452AF">
            <w:pPr>
              <w:pStyle w:val="TableEntryHeader"/>
              <w:keepNext/>
              <w:ind w:left="0" w:right="0"/>
            </w:pPr>
            <w:r w:rsidRPr="003651D9">
              <w:t>Data Type</w:t>
            </w:r>
          </w:p>
        </w:tc>
        <w:tc>
          <w:tcPr>
            <w:tcW w:w="1165" w:type="dxa"/>
            <w:shd w:val="clear" w:color="auto" w:fill="D9D9D9"/>
          </w:tcPr>
          <w:p w14:paraId="5B4ADF7E" w14:textId="77777777"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14:paraId="626CC79A" w14:textId="77777777" w:rsidR="004B7094" w:rsidRPr="003651D9" w:rsidRDefault="004B7094" w:rsidP="008452AF">
            <w:pPr>
              <w:pStyle w:val="TableEntryHeader"/>
              <w:keepNext/>
              <w:ind w:left="0" w:right="0"/>
            </w:pPr>
            <w:r w:rsidRPr="003651D9">
              <w:t>Value Set</w:t>
            </w:r>
          </w:p>
        </w:tc>
      </w:tr>
      <w:tr w:rsidR="004B7094" w:rsidRPr="003651D9" w14:paraId="0B8DB4AB" w14:textId="77777777" w:rsidTr="008452AF">
        <w:tc>
          <w:tcPr>
            <w:tcW w:w="968" w:type="dxa"/>
          </w:tcPr>
          <w:p w14:paraId="5F14C205"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3A643500" w14:textId="77777777" w:rsidR="004B7094" w:rsidRPr="003651D9" w:rsidRDefault="004B7094" w:rsidP="00BB76BC">
            <w:pPr>
              <w:pStyle w:val="TableEntry"/>
            </w:pPr>
            <w:r w:rsidRPr="003651D9">
              <w:t>R: Cath with LVG</w:t>
            </w:r>
          </w:p>
        </w:tc>
        <w:tc>
          <w:tcPr>
            <w:tcW w:w="2499" w:type="dxa"/>
            <w:shd w:val="clear" w:color="auto" w:fill="auto"/>
          </w:tcPr>
          <w:p w14:paraId="31522328" w14:textId="77777777" w:rsidR="004B7094" w:rsidRPr="003651D9" w:rsidRDefault="004B7094" w:rsidP="00BB76BC">
            <w:pPr>
              <w:pStyle w:val="TableEntry"/>
            </w:pPr>
            <w:r w:rsidRPr="003651D9">
              <w:t>72724002, SNOMED CT, “Morphology findings”</w:t>
            </w:r>
          </w:p>
          <w:p w14:paraId="371B8D6C" w14:textId="77777777" w:rsidR="004B7094" w:rsidRPr="003651D9" w:rsidRDefault="004B7094" w:rsidP="00BB76BC">
            <w:pPr>
              <w:pStyle w:val="TableEntry"/>
              <w:rPr>
                <w:highlight w:val="yellow"/>
              </w:rPr>
            </w:pPr>
            <w:r w:rsidRPr="003651D9">
              <w:t xml:space="preserve">+ targetSiteCode from </w:t>
            </w:r>
            <w:r w:rsidR="007D724B" w:rsidRPr="003651D9">
              <w:t>1.2.840.10008.6.1.219 DICOM CID 3718 Myocardial Wall Segments in Projection</w:t>
            </w:r>
          </w:p>
        </w:tc>
        <w:tc>
          <w:tcPr>
            <w:tcW w:w="1016" w:type="dxa"/>
            <w:shd w:val="clear" w:color="auto" w:fill="auto"/>
          </w:tcPr>
          <w:p w14:paraId="370D448C" w14:textId="77777777" w:rsidR="004B7094" w:rsidRPr="003651D9" w:rsidRDefault="004B7094" w:rsidP="00BB76BC">
            <w:pPr>
              <w:pStyle w:val="TableEntry"/>
            </w:pPr>
            <w:r w:rsidRPr="003651D9">
              <w:t>CD</w:t>
            </w:r>
          </w:p>
        </w:tc>
        <w:tc>
          <w:tcPr>
            <w:tcW w:w="1165" w:type="dxa"/>
            <w:shd w:val="clear" w:color="auto" w:fill="auto"/>
          </w:tcPr>
          <w:p w14:paraId="130B804F" w14:textId="77777777" w:rsidR="004B7094" w:rsidRPr="003651D9" w:rsidRDefault="004B7094" w:rsidP="00BB76BC">
            <w:pPr>
              <w:pStyle w:val="TableEntry"/>
            </w:pPr>
            <w:r w:rsidRPr="003651D9">
              <w:t>n/a</w:t>
            </w:r>
          </w:p>
        </w:tc>
        <w:tc>
          <w:tcPr>
            <w:tcW w:w="2448" w:type="dxa"/>
            <w:shd w:val="clear" w:color="auto" w:fill="auto"/>
          </w:tcPr>
          <w:p w14:paraId="3B461B2F" w14:textId="77777777" w:rsidR="004B7094" w:rsidRPr="003651D9" w:rsidRDefault="007D724B" w:rsidP="00BB76BC">
            <w:pPr>
              <w:pStyle w:val="TableEntry"/>
            </w:pPr>
            <w:r w:rsidRPr="003651D9">
              <w:t>1.3.6.1.4.1.19376.1.4.1.5.19 Myocardium Assessments</w:t>
            </w:r>
            <w:r w:rsidR="00746A3D" w:rsidRPr="003651D9">
              <w:t>&gt;</w:t>
            </w:r>
          </w:p>
        </w:tc>
      </w:tr>
      <w:tr w:rsidR="004B7094" w:rsidRPr="003651D9" w14:paraId="20461AB1" w14:textId="77777777" w:rsidTr="008452AF">
        <w:tc>
          <w:tcPr>
            <w:tcW w:w="968" w:type="dxa"/>
          </w:tcPr>
          <w:p w14:paraId="5658A863" w14:textId="77777777"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14:paraId="2240B482" w14:textId="77777777" w:rsidR="004B7094" w:rsidRPr="003651D9" w:rsidRDefault="004B7094" w:rsidP="00BB76BC">
            <w:pPr>
              <w:pStyle w:val="TableEntry"/>
              <w:rPr>
                <w:rFonts w:eastAsia="Calibri"/>
              </w:rPr>
            </w:pPr>
            <w:r w:rsidRPr="003651D9">
              <w:rPr>
                <w:rFonts w:eastAsia="Calibri"/>
              </w:rPr>
              <w:t>R: SPECT, echo, CMR</w:t>
            </w:r>
          </w:p>
          <w:p w14:paraId="2759B133" w14:textId="77777777" w:rsidR="004B7094" w:rsidRPr="003651D9" w:rsidRDefault="004B7094" w:rsidP="00BB76BC">
            <w:pPr>
              <w:pStyle w:val="TableEntry"/>
            </w:pPr>
            <w:r w:rsidRPr="003651D9">
              <w:rPr>
                <w:rFonts w:eastAsia="Calibri"/>
              </w:rPr>
              <w:t>O:CCTA</w:t>
            </w:r>
          </w:p>
        </w:tc>
        <w:tc>
          <w:tcPr>
            <w:tcW w:w="2499" w:type="dxa"/>
            <w:shd w:val="clear" w:color="auto" w:fill="auto"/>
          </w:tcPr>
          <w:p w14:paraId="36EFC06D" w14:textId="77777777" w:rsidR="004B7094" w:rsidRPr="003651D9" w:rsidRDefault="004B7094" w:rsidP="00BB76BC">
            <w:pPr>
              <w:pStyle w:val="TableEntry"/>
            </w:pPr>
            <w:r w:rsidRPr="003651D9">
              <w:t>72724002, SNOMED CT, “Morphology findings”</w:t>
            </w:r>
          </w:p>
          <w:p w14:paraId="26B5F9B4" w14:textId="77777777" w:rsidR="004B7094" w:rsidRPr="003651D9" w:rsidRDefault="004B7094" w:rsidP="00BB76BC">
            <w:pPr>
              <w:pStyle w:val="TableEntry"/>
              <w:rPr>
                <w:highlight w:val="yellow"/>
              </w:rPr>
            </w:pPr>
            <w:r w:rsidRPr="003651D9">
              <w:t xml:space="preserve">+ targetSiteCode from </w:t>
            </w:r>
            <w:r w:rsidR="007D724B" w:rsidRPr="003651D9">
              <w:t>1.2.840.10008.6.1.218 DICOM CID 3717 Myocardial Wall Segments</w:t>
            </w:r>
          </w:p>
        </w:tc>
        <w:tc>
          <w:tcPr>
            <w:tcW w:w="1016" w:type="dxa"/>
            <w:shd w:val="clear" w:color="auto" w:fill="auto"/>
          </w:tcPr>
          <w:p w14:paraId="2E393BA5" w14:textId="77777777" w:rsidR="004B7094" w:rsidRPr="003651D9" w:rsidRDefault="004B7094" w:rsidP="00BB76BC">
            <w:pPr>
              <w:pStyle w:val="TableEntry"/>
            </w:pPr>
            <w:r w:rsidRPr="003651D9">
              <w:t>CD</w:t>
            </w:r>
          </w:p>
        </w:tc>
        <w:tc>
          <w:tcPr>
            <w:tcW w:w="1165" w:type="dxa"/>
            <w:shd w:val="clear" w:color="auto" w:fill="auto"/>
          </w:tcPr>
          <w:p w14:paraId="64B1E6D5" w14:textId="77777777" w:rsidR="004B7094" w:rsidRPr="003651D9" w:rsidRDefault="004B7094" w:rsidP="00BB76BC">
            <w:pPr>
              <w:pStyle w:val="TableEntry"/>
            </w:pPr>
            <w:r w:rsidRPr="003651D9">
              <w:t>n/a</w:t>
            </w:r>
          </w:p>
        </w:tc>
        <w:tc>
          <w:tcPr>
            <w:tcW w:w="2448" w:type="dxa"/>
            <w:shd w:val="clear" w:color="auto" w:fill="auto"/>
          </w:tcPr>
          <w:p w14:paraId="17F15492" w14:textId="77777777" w:rsidR="004B7094" w:rsidRPr="003651D9" w:rsidRDefault="007D724B" w:rsidP="00BB76BC">
            <w:pPr>
              <w:pStyle w:val="TableEntry"/>
            </w:pPr>
            <w:r w:rsidRPr="003651D9">
              <w:t>1.3.6.1.4.1.19376.1.4.1.5.19 Myocardium Assessments</w:t>
            </w:r>
            <w:r w:rsidR="00746A3D" w:rsidRPr="003651D9">
              <w:t>&gt;</w:t>
            </w:r>
          </w:p>
        </w:tc>
      </w:tr>
    </w:tbl>
    <w:p w14:paraId="3C7AADE0" w14:textId="77777777"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14:paraId="496D3F58" w14:textId="77777777"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(templateID 1.3.6.1.4.1.19376.1.5.3.1.4.1 [PCC TF-2]).</w:t>
      </w:r>
      <w:r w:rsidRPr="003651D9">
        <w:rPr>
          <w:kern w:val="28"/>
        </w:rPr>
        <w:t>&gt;</w:t>
      </w:r>
    </w:p>
    <w:p w14:paraId="7F23EC0E" w14:textId="77777777" w:rsidR="009612F6" w:rsidRPr="003651D9" w:rsidRDefault="009612F6" w:rsidP="00630F33">
      <w:pPr>
        <w:pStyle w:val="BodyText"/>
        <w:rPr>
          <w:lang w:eastAsia="x-none"/>
        </w:rPr>
      </w:pPr>
    </w:p>
    <w:p w14:paraId="2023D42B" w14:textId="77777777" w:rsidR="00983131" w:rsidRPr="003651D9" w:rsidRDefault="00983131" w:rsidP="00597DB2">
      <w:pPr>
        <w:pStyle w:val="AuthorInstructions"/>
      </w:pPr>
      <w:r w:rsidRPr="003651D9">
        <w:t>### End Tabular Format - Entry</w:t>
      </w:r>
    </w:p>
    <w:p w14:paraId="198F2B7F" w14:textId="77777777" w:rsidR="009612F6" w:rsidRPr="003651D9" w:rsidRDefault="009612F6" w:rsidP="00597DB2">
      <w:pPr>
        <w:pStyle w:val="AuthorInstructions"/>
      </w:pPr>
    </w:p>
    <w:p w14:paraId="2484719E" w14:textId="77777777" w:rsidR="00983131" w:rsidRPr="003651D9" w:rsidRDefault="00983131" w:rsidP="00597DB2">
      <w:pPr>
        <w:pStyle w:val="AuthorInstructions"/>
      </w:pPr>
      <w:r w:rsidRPr="003651D9">
        <w:t>### Begin Discrete Conformance Format – Entry</w:t>
      </w:r>
    </w:p>
    <w:p w14:paraId="08078302" w14:textId="77777777"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[n..n], the name of the element, and a subitem which described the value or source of the information.</w:t>
      </w:r>
      <w:r w:rsidRPr="003651D9">
        <w:t>&gt;</w:t>
      </w:r>
    </w:p>
    <w:p w14:paraId="23399794" w14:textId="77777777" w:rsidR="00875076" w:rsidRPr="003651D9" w:rsidRDefault="00875076" w:rsidP="00875076">
      <w:pPr>
        <w:pStyle w:val="BodyText"/>
        <w:rPr>
          <w:szCs w:val="24"/>
          <w:lang w:eastAsia="x-none"/>
        </w:rPr>
      </w:pPr>
    </w:p>
    <w:p w14:paraId="7378D6EA" w14:textId="77777777" w:rsidR="00875076" w:rsidRPr="003651D9" w:rsidRDefault="00746A3D" w:rsidP="00875076">
      <w:pPr>
        <w:pStyle w:val="Heading5"/>
        <w:numPr>
          <w:ilvl w:val="0"/>
          <w:numId w:val="0"/>
        </w:numPr>
        <w:ind w:left="810" w:hanging="810"/>
        <w:rPr>
          <w:noProof w:val="0"/>
        </w:rPr>
      </w:pPr>
      <w:bookmarkStart w:id="160" w:name="_Toc184813871"/>
      <w:bookmarkStart w:id="161" w:name="_Toc322675194"/>
      <w:bookmarkStart w:id="162" w:name="E_Problem_Observation_Cardiac_PF"/>
      <w:bookmarkStart w:id="163" w:name="E_Result_Observation_Cardiac_PF"/>
      <w:bookmarkStart w:id="164" w:name="_Toc445122447"/>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165" w:name="E_Problem_Observation"/>
      <w:bookmarkEnd w:id="165"/>
      <w:r w:rsidR="00875076" w:rsidRPr="003651D9">
        <w:rPr>
          <w:noProof w:val="0"/>
        </w:rPr>
        <w:t xml:space="preserve"> Observation</w:t>
      </w:r>
      <w:bookmarkStart w:id="166" w:name="CS_ProblemObservation"/>
      <w:bookmarkEnd w:id="160"/>
      <w:bookmarkEnd w:id="166"/>
      <w:r w:rsidR="00875076" w:rsidRPr="003651D9">
        <w:rPr>
          <w:noProof w:val="0"/>
        </w:rPr>
        <w:t xml:space="preserve"> - Cardiac</w:t>
      </w:r>
      <w:bookmarkEnd w:id="161"/>
      <w:bookmarkEnd w:id="164"/>
    </w:p>
    <w:bookmarkEnd w:id="162"/>
    <w:bookmarkEnd w:id="163"/>
    <w:p w14:paraId="7DD9BA27" w14:textId="77777777" w:rsidR="00875076" w:rsidRPr="003651D9" w:rsidRDefault="00875076" w:rsidP="00875076">
      <w:pPr>
        <w:pStyle w:val="BracketData"/>
      </w:pPr>
      <w:r w:rsidRPr="003651D9">
        <w:t>[observation: templateId 1.3.6.1.4.1.19376.1.4.1.4.16</w:t>
      </w:r>
      <w:r w:rsidRPr="003651D9" w:rsidDel="004B63D0">
        <w:t xml:space="preserve"> </w:t>
      </w:r>
      <w:r w:rsidRPr="003651D9">
        <w:t>(open)]</w:t>
      </w:r>
    </w:p>
    <w:p w14:paraId="24C760C8" w14:textId="77777777" w:rsidR="00875076" w:rsidRPr="003651D9" w:rsidRDefault="00875076" w:rsidP="00875076">
      <w:pPr>
        <w:ind w:left="720"/>
      </w:pPr>
      <w:r w:rsidRPr="003651D9">
        <w:t>A result observation is a clinical statement that a clinician has noted during the Cath Lab procedure</w:t>
      </w:r>
      <w:r w:rsidR="00887E40" w:rsidRPr="003651D9">
        <w:t xml:space="preserve">. </w:t>
      </w:r>
      <w:r w:rsidRPr="003651D9">
        <w:t>This entry is used to describe the specific procedure findings that were observed during the specific Cath Lab procedure</w:t>
      </w:r>
      <w:r w:rsidR="00887E40" w:rsidRPr="003651D9">
        <w:t xml:space="preserve">. </w:t>
      </w:r>
    </w:p>
    <w:p w14:paraId="0FD8A0D1" w14:textId="77777777" w:rsidR="00875076" w:rsidRPr="003651D9" w:rsidRDefault="00875076" w:rsidP="00875076">
      <w:pPr>
        <w:ind w:left="720"/>
      </w:pPr>
      <w:r w:rsidRPr="003651D9">
        <w:lastRenderedPageBreak/>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Constraints/ValueSet</w:t>
      </w:r>
      <w:r w:rsidR="00887E40" w:rsidRPr="003651D9">
        <w:t xml:space="preserve">. </w:t>
      </w:r>
    </w:p>
    <w:p w14:paraId="049E2255" w14:textId="77777777" w:rsidR="00875076" w:rsidRPr="003651D9" w:rsidRDefault="00875076" w:rsidP="00875076"/>
    <w:p w14:paraId="4197D76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@classCode</w:t>
      </w:r>
      <w:r w:rsidRPr="003651D9">
        <w:t>=</w:t>
      </w:r>
      <w:r w:rsidRPr="003651D9">
        <w:rPr>
          <w:rStyle w:val="XMLname"/>
        </w:rPr>
        <w:t>"OBS"</w:t>
      </w:r>
      <w:r w:rsidRPr="003651D9">
        <w:t xml:space="preserve"> Observation (CodeSystem: </w:t>
      </w:r>
      <w:r w:rsidRPr="003651D9">
        <w:rPr>
          <w:rStyle w:val="XMLname"/>
        </w:rPr>
        <w:t>HL7ActClass 2.16.840.1.113883.5.6</w:t>
      </w:r>
      <w:r w:rsidRPr="003651D9">
        <w:t>)</w:t>
      </w:r>
      <w:bookmarkStart w:id="167" w:name="C_7130"/>
      <w:bookmarkEnd w:id="167"/>
      <w:r w:rsidRPr="003651D9">
        <w:t xml:space="preserve"> (CONF:7130).</w:t>
      </w:r>
    </w:p>
    <w:p w14:paraId="792F0039"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@moodCode</w:t>
      </w:r>
      <w:r w:rsidRPr="003651D9">
        <w:t>=</w:t>
      </w:r>
      <w:r w:rsidRPr="003651D9">
        <w:rPr>
          <w:rStyle w:val="XMLname"/>
        </w:rPr>
        <w:t>"EVN"</w:t>
      </w:r>
      <w:r w:rsidRPr="003651D9">
        <w:t xml:space="preserve"> Event (CodeSystem: </w:t>
      </w:r>
      <w:r w:rsidRPr="003651D9">
        <w:rPr>
          <w:rStyle w:val="XMLname"/>
        </w:rPr>
        <w:t>ActMood 2.16.840.1.113883.5.1001</w:t>
      </w:r>
      <w:r w:rsidRPr="003651D9">
        <w:t>)</w:t>
      </w:r>
      <w:bookmarkStart w:id="168" w:name="C_7131"/>
      <w:bookmarkEnd w:id="168"/>
      <w:r w:rsidRPr="003651D9">
        <w:t xml:space="preserve"> (CONF:7131).</w:t>
      </w:r>
    </w:p>
    <w:p w14:paraId="1B28964D"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templateId</w:t>
      </w:r>
      <w:r w:rsidRPr="003651D9">
        <w:t xml:space="preserve"> (CONF:7136) such that it</w:t>
      </w:r>
    </w:p>
    <w:p w14:paraId="7F1ACAB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14:paraId="41E06211"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14:paraId="581F0303" w14:textId="77777777" w:rsidR="00875076" w:rsidRPr="003651D9" w:rsidRDefault="00875076" w:rsidP="00AA3771">
      <w:pPr>
        <w:numPr>
          <w:ilvl w:val="1"/>
          <w:numId w:val="16"/>
        </w:numPr>
        <w:shd w:val="clear" w:color="auto" w:fill="FFFFFF"/>
        <w:spacing w:before="0" w:after="40" w:line="260" w:lineRule="exact"/>
      </w:pPr>
      <w:r w:rsidRPr="003651D9">
        <w:t>The first id represents this specific globally unique result observation.</w:t>
      </w:r>
    </w:p>
    <w:p w14:paraId="38C365F4" w14:textId="77777777" w:rsidR="00875076" w:rsidRPr="003651D9" w:rsidRDefault="00875076" w:rsidP="00AA3771">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be an assigned numeric code that identifies lesions within a specific targetSiteCode.This lesion ID is used to link lesion specific data in this Result Observation – Cardiac with Procedure Activity Procedure - Cardiac.</w:t>
      </w:r>
    </w:p>
    <w:p w14:paraId="3B2B0FA4"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14:paraId="7E03E3C9" w14:textId="77777777" w:rsidR="00875076" w:rsidRPr="003651D9" w:rsidRDefault="00875076" w:rsidP="00AA3771">
      <w:pPr>
        <w:numPr>
          <w:ilvl w:val="1"/>
          <w:numId w:val="16"/>
        </w:numPr>
        <w:spacing w:before="0" w:after="40" w:line="260" w:lineRule="exact"/>
      </w:pPr>
      <w:r w:rsidRPr="003651D9">
        <w:rPr>
          <w:rStyle w:val="keyword"/>
        </w:rPr>
        <w:t>SHOULD</w:t>
      </w:r>
      <w:r w:rsidRPr="003651D9">
        <w:t xml:space="preserve"> be from LOINC (CodeSystem: 2.16.840.1.113883.6.1) or SNOMED CT (Value Set: 1.3.6.1.4.1.19376.1.4.1.5.38) (CONF:7166-CRC).</w:t>
      </w:r>
    </w:p>
    <w:p w14:paraId="764694B8"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14:paraId="0CC45D0B" w14:textId="77777777" w:rsidR="00875076" w:rsidRPr="003651D9" w:rsidRDefault="00875076" w:rsidP="00AA3771">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14:paraId="64322EC2" w14:textId="77777777" w:rsidR="00875076" w:rsidRPr="003651D9" w:rsidRDefault="00875076" w:rsidP="00AA3771">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14:paraId="7438B86B"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statusCode</w:t>
      </w:r>
      <w:r w:rsidRPr="003651D9">
        <w:t>=</w:t>
      </w:r>
      <w:r w:rsidRPr="003651D9">
        <w:rPr>
          <w:rStyle w:val="XMLname"/>
        </w:rPr>
        <w:t>"completed"</w:t>
      </w:r>
      <w:r w:rsidRPr="003651D9">
        <w:t xml:space="preserve"> Completed (CodeSystem: </w:t>
      </w:r>
      <w:r w:rsidRPr="003651D9">
        <w:rPr>
          <w:rStyle w:val="XMLname"/>
        </w:rPr>
        <w:t>ActStatus 2.16.840.1.113883.5.14</w:t>
      </w:r>
      <w:r w:rsidRPr="003651D9">
        <w:t>)</w:t>
      </w:r>
      <w:bookmarkStart w:id="169" w:name="C_7134"/>
      <w:bookmarkEnd w:id="169"/>
      <w:r w:rsidRPr="003651D9">
        <w:t xml:space="preserve"> (CONF:7134).</w:t>
      </w:r>
    </w:p>
    <w:p w14:paraId="3F07C8F2"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effectiveTime</w:t>
      </w:r>
      <w:r w:rsidRPr="003651D9">
        <w:t xml:space="preserve"> (CONF:7140).</w:t>
      </w:r>
    </w:p>
    <w:p w14:paraId="28B4D14B" w14:textId="77777777" w:rsidR="00875076" w:rsidRPr="003651D9" w:rsidRDefault="00875076" w:rsidP="00AA3771">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14:paraId="3BCDFADF" w14:textId="77777777" w:rsidR="00875076" w:rsidRPr="003651D9" w:rsidRDefault="00875076" w:rsidP="00AA3771">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@xsi:type="ANY" (CONF:7143).</w:t>
      </w:r>
    </w:p>
    <w:p w14:paraId="681E019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interpretationCode</w:t>
      </w:r>
      <w:r w:rsidRPr="003651D9">
        <w:t xml:space="preserve"> (CONF:7147)</w:t>
      </w:r>
      <w:r w:rsidR="00887E40" w:rsidRPr="003651D9">
        <w:t xml:space="preserve">. </w:t>
      </w:r>
    </w:p>
    <w:p w14:paraId="622F1F98"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methodCode</w:t>
      </w:r>
      <w:r w:rsidRPr="003651D9">
        <w:t xml:space="preserve"> (CONF:7148).</w:t>
      </w:r>
    </w:p>
    <w:p w14:paraId="44DBF717"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targetSiteCode</w:t>
      </w:r>
      <w:r w:rsidRPr="003651D9">
        <w:t xml:space="preserve"> (CONF:7153).</w:t>
      </w:r>
    </w:p>
    <w:p w14:paraId="45A30446" w14:textId="77777777" w:rsidR="00875076" w:rsidRPr="003651D9" w:rsidRDefault="00875076" w:rsidP="00AA3771">
      <w:pPr>
        <w:numPr>
          <w:ilvl w:val="1"/>
          <w:numId w:val="16"/>
        </w:numPr>
        <w:spacing w:before="0" w:after="40" w:line="260" w:lineRule="exact"/>
      </w:pPr>
      <w:r w:rsidRPr="003651D9">
        <w:t xml:space="preserve">The targetSiteCode,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ValueSet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14:paraId="19E7BFE2" w14:textId="77777777" w:rsidR="00875076" w:rsidRPr="003651D9" w:rsidRDefault="00875076" w:rsidP="00AA3771">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14:paraId="6AB8FB65"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14:paraId="559137AB" w14:textId="77777777" w:rsidR="00875076" w:rsidRPr="003651D9" w:rsidRDefault="00875076" w:rsidP="00AA3771">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14:paraId="3F117D21" w14:textId="77777777" w:rsidR="00875076" w:rsidRPr="003651D9" w:rsidRDefault="00875076" w:rsidP="00AA3771">
      <w:pPr>
        <w:numPr>
          <w:ilvl w:val="2"/>
          <w:numId w:val="16"/>
        </w:numPr>
        <w:spacing w:before="0" w:after="40" w:line="260" w:lineRule="exact"/>
      </w:pPr>
      <w:r w:rsidRPr="003651D9">
        <w:lastRenderedPageBreak/>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14:paraId="1CFA24F2" w14:textId="77777777" w:rsidR="00875076" w:rsidRPr="003651D9" w:rsidRDefault="00875076" w:rsidP="00AA3771">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14:paraId="4368161B"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14:paraId="0B24DA83"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14:paraId="1FDF78C2" w14:textId="77777777" w:rsidR="00875076" w:rsidRPr="003651D9" w:rsidRDefault="00875076" w:rsidP="00AA3771">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14:paraId="5B28618C" w14:textId="77777777" w:rsidR="00875076" w:rsidRPr="003651D9" w:rsidRDefault="00875076" w:rsidP="008358E5">
      <w:pPr>
        <w:pStyle w:val="Example"/>
        <w:rPr>
          <w:lang w:val="en-US"/>
        </w:rPr>
      </w:pPr>
      <w:r w:rsidRPr="003651D9">
        <w:rPr>
          <w:lang w:val="en-US"/>
        </w:rPr>
        <w:t>&lt;observation classCode="OBS" moodCode="EVN"&gt;</w:t>
      </w:r>
    </w:p>
    <w:p w14:paraId="3733251B" w14:textId="77777777" w:rsidR="00875076" w:rsidRPr="003651D9" w:rsidRDefault="00875076" w:rsidP="00B92EA1">
      <w:pPr>
        <w:pStyle w:val="Example"/>
        <w:rPr>
          <w:lang w:val="en-US"/>
        </w:rPr>
      </w:pPr>
      <w:r w:rsidRPr="003651D9">
        <w:rPr>
          <w:lang w:val="en-US"/>
        </w:rPr>
        <w:t xml:space="preserve">  &lt;templateId root="1.3.6.1.4.1.19376.1.4.1.4.16"/&gt;</w:t>
      </w:r>
    </w:p>
    <w:p w14:paraId="40235034" w14:textId="77777777" w:rsidR="00875076" w:rsidRPr="003651D9" w:rsidRDefault="00875076" w:rsidP="0071309E">
      <w:pPr>
        <w:pStyle w:val="Example"/>
        <w:rPr>
          <w:lang w:val="en-US"/>
        </w:rPr>
      </w:pPr>
      <w:r w:rsidRPr="003651D9">
        <w:rPr>
          <w:lang w:val="en-US"/>
        </w:rPr>
        <w:t xml:space="preserve">  &lt;!-- Result Observation template --&gt;</w:t>
      </w:r>
    </w:p>
    <w:p w14:paraId="25C8BB1A" w14:textId="77777777" w:rsidR="00875076" w:rsidRPr="003651D9" w:rsidRDefault="00875076" w:rsidP="004070FB">
      <w:pPr>
        <w:pStyle w:val="Example"/>
        <w:rPr>
          <w:lang w:val="en-US"/>
        </w:rPr>
      </w:pPr>
      <w:r w:rsidRPr="003651D9">
        <w:rPr>
          <w:lang w:val="en-US"/>
        </w:rPr>
        <w:t xml:space="preserve">  &lt;id root="c6f88321-67ad-11db-bd13-0800200c9a66"/&gt;</w:t>
      </w:r>
    </w:p>
    <w:p w14:paraId="20BE909D" w14:textId="77777777" w:rsidR="00875076" w:rsidRPr="003651D9" w:rsidRDefault="00875076" w:rsidP="0070762D">
      <w:pPr>
        <w:pStyle w:val="Example"/>
        <w:rPr>
          <w:lang w:val="en-US"/>
        </w:rPr>
      </w:pPr>
      <w:r w:rsidRPr="003651D9">
        <w:rPr>
          <w:lang w:val="en-US"/>
        </w:rPr>
        <w:t xml:space="preserve">  &lt;!-- This second ID represents the lesion ID --&gt;</w:t>
      </w:r>
    </w:p>
    <w:p w14:paraId="49BEAB67" w14:textId="77777777" w:rsidR="00875076" w:rsidRPr="003651D9" w:rsidRDefault="00875076" w:rsidP="0070762D">
      <w:pPr>
        <w:pStyle w:val="Example"/>
        <w:rPr>
          <w:lang w:val="en-US"/>
        </w:rPr>
      </w:pPr>
      <w:r w:rsidRPr="003651D9">
        <w:rPr>
          <w:lang w:val="en-US"/>
        </w:rPr>
        <w:t xml:space="preserve">  &lt;id root="107c2dc0-67a5-11db-bd13-0800200c9a66" extension="1"/&gt;</w:t>
      </w:r>
    </w:p>
    <w:p w14:paraId="32C27C7D" w14:textId="77777777"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14:paraId="6A2E9ABA" w14:textId="77777777" w:rsidR="00875076" w:rsidRPr="003651D9" w:rsidRDefault="00875076" w:rsidP="00D05B7C">
      <w:pPr>
        <w:pStyle w:val="Example"/>
        <w:rPr>
          <w:lang w:val="en-US"/>
        </w:rPr>
      </w:pPr>
      <w:r w:rsidRPr="003651D9">
        <w:rPr>
          <w:lang w:val="en-US"/>
        </w:rPr>
        <w:t xml:space="preserve">          codeSystem="2.16.840.1.113883.6.96"</w:t>
      </w:r>
    </w:p>
    <w:p w14:paraId="18F2D12D" w14:textId="77777777" w:rsidR="00875076" w:rsidRPr="003651D9" w:rsidRDefault="00875076" w:rsidP="00D05B7C">
      <w:pPr>
        <w:pStyle w:val="Example"/>
        <w:rPr>
          <w:lang w:val="en-US"/>
        </w:rPr>
      </w:pPr>
      <w:r w:rsidRPr="003651D9">
        <w:rPr>
          <w:lang w:val="en-US"/>
        </w:rPr>
        <w:t xml:space="preserve">          codeSystemName="SNOMED CT" </w:t>
      </w:r>
    </w:p>
    <w:p w14:paraId="364F6BA3" w14:textId="77777777" w:rsidR="00875076" w:rsidRPr="003651D9" w:rsidRDefault="00875076" w:rsidP="00D05B7C">
      <w:pPr>
        <w:pStyle w:val="Example"/>
        <w:rPr>
          <w:lang w:val="en-US"/>
        </w:rPr>
      </w:pPr>
      <w:r w:rsidRPr="003651D9">
        <w:rPr>
          <w:lang w:val="en-US"/>
        </w:rPr>
        <w:t xml:space="preserve">          displayName="Post procedure stenosis"/&gt;</w:t>
      </w:r>
    </w:p>
    <w:p w14:paraId="1FE12036" w14:textId="77777777" w:rsidR="00875076" w:rsidRPr="003651D9" w:rsidRDefault="00875076" w:rsidP="00831FF5">
      <w:pPr>
        <w:pStyle w:val="Example"/>
        <w:rPr>
          <w:lang w:val="en-US"/>
        </w:rPr>
      </w:pPr>
      <w:r w:rsidRPr="003651D9">
        <w:rPr>
          <w:lang w:val="en-US"/>
        </w:rPr>
        <w:t xml:space="preserve">  &lt;text&gt;&lt;reference value="1"/&gt;&lt;/text&gt;</w:t>
      </w:r>
    </w:p>
    <w:p w14:paraId="1A9D82D9" w14:textId="77777777" w:rsidR="00875076" w:rsidRPr="003651D9" w:rsidRDefault="00875076" w:rsidP="005360E4">
      <w:pPr>
        <w:pStyle w:val="Example"/>
        <w:rPr>
          <w:lang w:val="en-US"/>
        </w:rPr>
      </w:pPr>
      <w:r w:rsidRPr="003651D9">
        <w:rPr>
          <w:lang w:val="en-US"/>
        </w:rPr>
        <w:t xml:space="preserve">  &lt;statusCode code="completed"/&gt;</w:t>
      </w:r>
    </w:p>
    <w:p w14:paraId="27B18065" w14:textId="77777777" w:rsidR="00875076" w:rsidRPr="003651D9" w:rsidRDefault="00875076" w:rsidP="005360E4">
      <w:pPr>
        <w:pStyle w:val="Example"/>
        <w:rPr>
          <w:lang w:val="en-US"/>
        </w:rPr>
      </w:pPr>
      <w:r w:rsidRPr="003651D9">
        <w:rPr>
          <w:lang w:val="en-US"/>
        </w:rPr>
        <w:t xml:space="preserve">  &lt;effectiveTime value="19991114"/&gt;</w:t>
      </w:r>
    </w:p>
    <w:p w14:paraId="5F977A0E" w14:textId="77777777"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14:paraId="51326358" w14:textId="77777777" w:rsidR="00875076" w:rsidRPr="003651D9" w:rsidRDefault="00875076" w:rsidP="005360E4">
      <w:pPr>
        <w:pStyle w:val="Example"/>
        <w:rPr>
          <w:lang w:val="en-US"/>
        </w:rPr>
      </w:pPr>
      <w:r w:rsidRPr="003651D9">
        <w:rPr>
          <w:lang w:val="en-US"/>
        </w:rPr>
        <w:t xml:space="preserve">       displayName="Distal RCA"/&gt;</w:t>
      </w:r>
    </w:p>
    <w:p w14:paraId="151A1544" w14:textId="77777777" w:rsidR="00875076" w:rsidRPr="003651D9" w:rsidRDefault="00875076" w:rsidP="005360E4">
      <w:pPr>
        <w:pStyle w:val="Example"/>
        <w:rPr>
          <w:lang w:val="en-US"/>
        </w:rPr>
      </w:pPr>
      <w:r w:rsidRPr="003651D9">
        <w:rPr>
          <w:lang w:val="en-US"/>
        </w:rPr>
        <w:t xml:space="preserve">  &lt;value xsi:type="PQ" value="0" unit="%"/&gt;</w:t>
      </w:r>
    </w:p>
    <w:p w14:paraId="24AE9391" w14:textId="77777777" w:rsidR="00875076" w:rsidRPr="003651D9" w:rsidRDefault="00875076" w:rsidP="005360E4">
      <w:pPr>
        <w:pStyle w:val="Example"/>
        <w:rPr>
          <w:lang w:val="en-US"/>
        </w:rPr>
      </w:pPr>
      <w:r w:rsidRPr="003651D9">
        <w:rPr>
          <w:lang w:val="en-US"/>
        </w:rPr>
        <w:t xml:space="preserve">  &lt;interpretationCode code="N" codeSystem="2.16.840.1.113883.5.83"/&gt;</w:t>
      </w:r>
    </w:p>
    <w:p w14:paraId="585FEE8D" w14:textId="77777777" w:rsidR="00875076" w:rsidRPr="003651D9" w:rsidRDefault="00875076" w:rsidP="005360E4">
      <w:pPr>
        <w:pStyle w:val="Example"/>
        <w:rPr>
          <w:lang w:val="en-US"/>
        </w:rPr>
      </w:pPr>
      <w:r w:rsidRPr="003651D9">
        <w:rPr>
          <w:lang w:val="en-US"/>
        </w:rPr>
        <w:t>&lt;/observation&gt;</w:t>
      </w:r>
    </w:p>
    <w:p w14:paraId="734F7EFF" w14:textId="77777777"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14:paraId="4BC7EC6E" w14:textId="77777777" w:rsidR="00875076" w:rsidRPr="003651D9" w:rsidRDefault="00875076" w:rsidP="00875076">
      <w:pPr>
        <w:pStyle w:val="BodyText"/>
        <w:rPr>
          <w:szCs w:val="24"/>
          <w:lang w:eastAsia="x-none"/>
        </w:rPr>
      </w:pPr>
    </w:p>
    <w:p w14:paraId="4FC61219" w14:textId="77777777" w:rsidR="00983131" w:rsidRPr="003651D9" w:rsidRDefault="00983131" w:rsidP="00983131">
      <w:pPr>
        <w:pStyle w:val="BodyText"/>
        <w:rPr>
          <w:szCs w:val="24"/>
          <w:lang w:eastAsia="x-none"/>
        </w:rPr>
      </w:pPr>
    </w:p>
    <w:p w14:paraId="7CB136A0" w14:textId="77777777" w:rsidR="00983131" w:rsidRPr="003651D9" w:rsidRDefault="00983131" w:rsidP="00597DB2">
      <w:pPr>
        <w:pStyle w:val="AuthorInstructions"/>
      </w:pPr>
      <w:r w:rsidRPr="003651D9">
        <w:t>### End Discrete Conformance Format - Entry</w:t>
      </w:r>
    </w:p>
    <w:p w14:paraId="35898765" w14:textId="77777777" w:rsidR="004B7094" w:rsidRPr="003651D9" w:rsidRDefault="004B7094" w:rsidP="004B7094">
      <w:pPr>
        <w:pStyle w:val="BodyText"/>
      </w:pPr>
    </w:p>
    <w:p w14:paraId="781BFD7D" w14:textId="77777777" w:rsidR="004B7094" w:rsidRPr="003651D9" w:rsidRDefault="004B7094" w:rsidP="004B7094">
      <w:pPr>
        <w:pStyle w:val="EditorInstructions"/>
      </w:pPr>
      <w:r w:rsidRPr="003651D9">
        <w:t>Add to section</w:t>
      </w:r>
      <w:r w:rsidR="001439BB" w:rsidRPr="003651D9">
        <w:t>s 6.4 and 6.5 Value Sets</w:t>
      </w:r>
    </w:p>
    <w:p w14:paraId="64D88F68" w14:textId="77777777" w:rsidR="004B7094" w:rsidRPr="003651D9" w:rsidRDefault="004B7094" w:rsidP="004B7094">
      <w:pPr>
        <w:pStyle w:val="BodyText"/>
        <w:rPr>
          <w:lang w:eastAsia="x-none"/>
        </w:rPr>
      </w:pPr>
    </w:p>
    <w:p w14:paraId="6302714E" w14:textId="77777777" w:rsidR="004B7094" w:rsidRPr="003651D9" w:rsidRDefault="001439BB" w:rsidP="00AA3771">
      <w:pPr>
        <w:pStyle w:val="Heading2"/>
        <w:numPr>
          <w:ilvl w:val="1"/>
          <w:numId w:val="11"/>
        </w:numPr>
        <w:rPr>
          <w:noProof w:val="0"/>
        </w:rPr>
      </w:pPr>
      <w:bookmarkStart w:id="170" w:name="_Toc445122448"/>
      <w:r w:rsidRPr="003651D9">
        <w:rPr>
          <w:noProof w:val="0"/>
        </w:rPr>
        <w:t>Section not applicable</w:t>
      </w:r>
      <w:bookmarkEnd w:id="170"/>
    </w:p>
    <w:p w14:paraId="6FC1A615" w14:textId="77777777"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14:paraId="730D7148" w14:textId="77777777" w:rsidR="001439BB" w:rsidRPr="003651D9" w:rsidRDefault="00662BE5" w:rsidP="00AA3771">
      <w:pPr>
        <w:pStyle w:val="Heading2"/>
        <w:numPr>
          <w:ilvl w:val="1"/>
          <w:numId w:val="11"/>
        </w:numPr>
        <w:rPr>
          <w:noProof w:val="0"/>
        </w:rPr>
      </w:pPr>
      <w:bookmarkStart w:id="171" w:name="_Toc335730763"/>
      <w:bookmarkStart w:id="172" w:name="_Toc336000666"/>
      <w:bookmarkStart w:id="173" w:name="_Toc336002388"/>
      <w:bookmarkStart w:id="174" w:name="_Toc336006583"/>
      <w:bookmarkStart w:id="175" w:name="_Toc335730764"/>
      <w:bookmarkStart w:id="176" w:name="_Toc336000667"/>
      <w:bookmarkStart w:id="177" w:name="_Toc336002389"/>
      <w:bookmarkStart w:id="178" w:name="_Toc336006584"/>
      <w:bookmarkStart w:id="179" w:name="_Toc291167547"/>
      <w:bookmarkStart w:id="180" w:name="_Toc291231486"/>
      <w:bookmarkStart w:id="181" w:name="_Toc296340423"/>
      <w:bookmarkStart w:id="182" w:name="_Toc445122449"/>
      <w:bookmarkEnd w:id="171"/>
      <w:bookmarkEnd w:id="172"/>
      <w:bookmarkEnd w:id="173"/>
      <w:bookmarkEnd w:id="174"/>
      <w:bookmarkEnd w:id="175"/>
      <w:bookmarkEnd w:id="176"/>
      <w:bookmarkEnd w:id="177"/>
      <w:bookmarkEnd w:id="178"/>
      <w:r>
        <w:rPr>
          <w:noProof w:val="0"/>
        </w:rPr>
        <w:t>PCC</w:t>
      </w:r>
      <w:r w:rsidR="00255462" w:rsidRPr="003651D9">
        <w:rPr>
          <w:noProof w:val="0"/>
        </w:rPr>
        <w:t xml:space="preserve"> </w:t>
      </w:r>
      <w:r w:rsidR="001439BB" w:rsidRPr="003651D9">
        <w:rPr>
          <w:noProof w:val="0"/>
        </w:rPr>
        <w:t>Value Sets</w:t>
      </w:r>
      <w:bookmarkEnd w:id="182"/>
    </w:p>
    <w:p w14:paraId="65BFC885" w14:textId="77777777" w:rsidR="00865DF9" w:rsidRPr="003651D9" w:rsidRDefault="00865DF9" w:rsidP="00597DB2">
      <w:pPr>
        <w:pStyle w:val="AuthorInstructions"/>
      </w:pPr>
      <w:r w:rsidRPr="003651D9">
        <w:t>&lt;Replicate the Value Set 6.5.x section as many times as needed for this supplement.&gt;</w:t>
      </w:r>
    </w:p>
    <w:p w14:paraId="097C8FC7" w14:textId="77777777"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14:paraId="0AA489A2" w14:textId="77777777" w:rsidR="001439BB" w:rsidRPr="003651D9" w:rsidRDefault="00865DF9" w:rsidP="00AD069D">
      <w:pPr>
        <w:pStyle w:val="Heading3"/>
        <w:numPr>
          <w:ilvl w:val="0"/>
          <w:numId w:val="0"/>
        </w:numPr>
        <w:rPr>
          <w:rFonts w:eastAsia="Calibri"/>
          <w:noProof w:val="0"/>
        </w:rPr>
      </w:pPr>
      <w:bookmarkStart w:id="183" w:name="_Toc445122450"/>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183"/>
    </w:p>
    <w:p w14:paraId="6540B223" w14:textId="77777777" w:rsidR="001439BB" w:rsidRPr="003651D9" w:rsidRDefault="00865DF9" w:rsidP="00597DB2">
      <w:pPr>
        <w:pStyle w:val="AuthorInstructions"/>
      </w:pPr>
      <w:r w:rsidRPr="003651D9">
        <w:t>&lt;Add description or clarifications here if necessary.&gt;</w:t>
      </w:r>
    </w:p>
    <w:p w14:paraId="7DFEE1F2" w14:textId="77777777"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14:paraId="2DDF3021" w14:textId="77777777" w:rsidTr="00865DF9">
        <w:trPr>
          <w:trHeight w:val="548"/>
        </w:trPr>
        <w:tc>
          <w:tcPr>
            <w:tcW w:w="4608" w:type="dxa"/>
            <w:tcBorders>
              <w:tl2br w:val="single" w:sz="4" w:space="0" w:color="auto"/>
            </w:tcBorders>
            <w:shd w:val="clear" w:color="auto" w:fill="D9D9D9"/>
          </w:tcPr>
          <w:p w14:paraId="362EFD12" w14:textId="77777777" w:rsidR="00865DF9" w:rsidRPr="003651D9" w:rsidRDefault="00865DF9" w:rsidP="008452AF">
            <w:pPr>
              <w:pStyle w:val="TableEntryHeader"/>
              <w:jc w:val="right"/>
              <w:rPr>
                <w:rFonts w:eastAsia="Calibri"/>
              </w:rPr>
            </w:pPr>
            <w:r w:rsidRPr="003651D9">
              <w:rPr>
                <w:rFonts w:eastAsia="Calibri"/>
              </w:rPr>
              <w:t>Coding Scheme</w:t>
            </w:r>
          </w:p>
          <w:p w14:paraId="43AF74A1" w14:textId="77777777"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14:paraId="3D1A1D34" w14:textId="77777777"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14:paraId="75EE3EBD" w14:textId="77777777" w:rsidTr="00865DF9">
        <w:tc>
          <w:tcPr>
            <w:tcW w:w="4608" w:type="dxa"/>
          </w:tcPr>
          <w:p w14:paraId="66462C77" w14:textId="77777777" w:rsidR="00865DF9" w:rsidRPr="003651D9" w:rsidRDefault="00865DF9" w:rsidP="00597DB2">
            <w:pPr>
              <w:pStyle w:val="TableEntry"/>
              <w:rPr>
                <w:rFonts w:eastAsia="Calibri"/>
              </w:rPr>
            </w:pPr>
          </w:p>
        </w:tc>
        <w:tc>
          <w:tcPr>
            <w:tcW w:w="2250" w:type="dxa"/>
          </w:tcPr>
          <w:p w14:paraId="2D24C033" w14:textId="77777777" w:rsidR="00865DF9" w:rsidRPr="003651D9" w:rsidRDefault="00865DF9" w:rsidP="00597DB2">
            <w:pPr>
              <w:pStyle w:val="TableEntry"/>
              <w:rPr>
                <w:rFonts w:eastAsia="Calibri"/>
              </w:rPr>
            </w:pPr>
          </w:p>
        </w:tc>
      </w:tr>
      <w:tr w:rsidR="00865DF9" w:rsidRPr="003651D9" w14:paraId="24885453" w14:textId="77777777" w:rsidTr="00865DF9">
        <w:tc>
          <w:tcPr>
            <w:tcW w:w="4608" w:type="dxa"/>
          </w:tcPr>
          <w:p w14:paraId="4FE9CD2C" w14:textId="77777777" w:rsidR="00865DF9" w:rsidRPr="003651D9" w:rsidRDefault="00865DF9" w:rsidP="00597DB2">
            <w:pPr>
              <w:pStyle w:val="TableEntry"/>
              <w:rPr>
                <w:rFonts w:eastAsia="Calibri"/>
              </w:rPr>
            </w:pPr>
          </w:p>
        </w:tc>
        <w:tc>
          <w:tcPr>
            <w:tcW w:w="2250" w:type="dxa"/>
          </w:tcPr>
          <w:p w14:paraId="5770FC35" w14:textId="77777777" w:rsidR="00865DF9" w:rsidRPr="003651D9" w:rsidRDefault="00865DF9" w:rsidP="00597DB2">
            <w:pPr>
              <w:pStyle w:val="TableEntry"/>
              <w:rPr>
                <w:rFonts w:eastAsia="Calibri"/>
              </w:rPr>
            </w:pPr>
          </w:p>
        </w:tc>
      </w:tr>
      <w:tr w:rsidR="00865DF9" w:rsidRPr="003651D9" w14:paraId="7FA21790" w14:textId="77777777" w:rsidTr="00865DF9">
        <w:tc>
          <w:tcPr>
            <w:tcW w:w="4608" w:type="dxa"/>
          </w:tcPr>
          <w:p w14:paraId="1D17AA2E" w14:textId="77777777" w:rsidR="00865DF9" w:rsidRPr="003651D9" w:rsidRDefault="00865DF9" w:rsidP="00597DB2">
            <w:pPr>
              <w:pStyle w:val="TableEntry"/>
              <w:rPr>
                <w:rFonts w:eastAsia="Calibri"/>
              </w:rPr>
            </w:pPr>
          </w:p>
        </w:tc>
        <w:tc>
          <w:tcPr>
            <w:tcW w:w="2250" w:type="dxa"/>
          </w:tcPr>
          <w:p w14:paraId="2FE858C4" w14:textId="77777777" w:rsidR="00865DF9" w:rsidRPr="003651D9" w:rsidRDefault="00865DF9" w:rsidP="00597DB2">
            <w:pPr>
              <w:pStyle w:val="TableEntry"/>
              <w:rPr>
                <w:rFonts w:eastAsia="Calibri"/>
              </w:rPr>
            </w:pPr>
          </w:p>
        </w:tc>
      </w:tr>
      <w:tr w:rsidR="00865DF9" w:rsidRPr="003651D9" w14:paraId="1965039E" w14:textId="77777777" w:rsidTr="00865DF9">
        <w:tc>
          <w:tcPr>
            <w:tcW w:w="4608" w:type="dxa"/>
          </w:tcPr>
          <w:p w14:paraId="086EF0A4" w14:textId="77777777" w:rsidR="00865DF9" w:rsidRPr="003651D9" w:rsidRDefault="00865DF9" w:rsidP="00597DB2">
            <w:pPr>
              <w:pStyle w:val="TableEntry"/>
              <w:rPr>
                <w:rFonts w:eastAsia="Calibri"/>
              </w:rPr>
            </w:pPr>
          </w:p>
        </w:tc>
        <w:tc>
          <w:tcPr>
            <w:tcW w:w="2250" w:type="dxa"/>
          </w:tcPr>
          <w:p w14:paraId="23128AD6" w14:textId="77777777" w:rsidR="00865DF9" w:rsidRPr="003651D9" w:rsidRDefault="00865DF9" w:rsidP="00597DB2">
            <w:pPr>
              <w:pStyle w:val="TableEntry"/>
              <w:rPr>
                <w:rFonts w:eastAsia="Calibri"/>
              </w:rPr>
            </w:pPr>
          </w:p>
        </w:tc>
      </w:tr>
    </w:tbl>
    <w:p w14:paraId="53489000" w14:textId="77777777" w:rsidR="00865DF9" w:rsidRPr="003651D9" w:rsidRDefault="00865DF9" w:rsidP="00AD069D">
      <w:pPr>
        <w:pStyle w:val="Note"/>
      </w:pPr>
      <w:r w:rsidRPr="003651D9">
        <w:t xml:space="preserve">Note: </w:t>
      </w:r>
      <w:r w:rsidRPr="003651D9">
        <w:tab/>
        <w:t>&lt;as necessary, applicable&gt;</w:t>
      </w:r>
    </w:p>
    <w:p w14:paraId="21C93468" w14:textId="77777777" w:rsidR="00154B7B" w:rsidRPr="003651D9" w:rsidRDefault="00154B7B" w:rsidP="00AD069D">
      <w:pPr>
        <w:pStyle w:val="BodyText"/>
      </w:pPr>
    </w:p>
    <w:p w14:paraId="3EEC3C8B" w14:textId="77777777"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14:paraId="07DB7445" w14:textId="77777777" w:rsidR="001439BB" w:rsidRPr="003651D9" w:rsidRDefault="00746A3D" w:rsidP="00865DF9">
      <w:pPr>
        <w:pStyle w:val="Heading3"/>
        <w:numPr>
          <w:ilvl w:val="0"/>
          <w:numId w:val="0"/>
        </w:numPr>
        <w:rPr>
          <w:rFonts w:eastAsia="Calibri"/>
          <w:noProof w:val="0"/>
        </w:rPr>
      </w:pPr>
      <w:bookmarkStart w:id="184" w:name="_Toc445122451"/>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179"/>
      <w:bookmarkEnd w:id="180"/>
      <w:bookmarkEnd w:id="181"/>
      <w:r w:rsidR="00865DF9" w:rsidRPr="003651D9">
        <w:rPr>
          <w:rFonts w:eastAsia="Calibri"/>
          <w:noProof w:val="0"/>
        </w:rPr>
        <w:t xml:space="preserve"> 1.3.6.1.4.1.19376.1.4.1.5.15</w:t>
      </w:r>
      <w:bookmarkEnd w:id="184"/>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14:paraId="657C3333" w14:textId="77777777" w:rsidTr="008452AF">
        <w:trPr>
          <w:trHeight w:val="548"/>
        </w:trPr>
        <w:tc>
          <w:tcPr>
            <w:tcW w:w="4608" w:type="dxa"/>
            <w:tcBorders>
              <w:tl2br w:val="single" w:sz="4" w:space="0" w:color="auto"/>
            </w:tcBorders>
            <w:shd w:val="clear" w:color="auto" w:fill="D9D9D9"/>
          </w:tcPr>
          <w:p w14:paraId="09083165" w14:textId="77777777" w:rsidR="001439BB" w:rsidRPr="003651D9" w:rsidRDefault="001439BB" w:rsidP="008452AF">
            <w:pPr>
              <w:pStyle w:val="TableEntryHeader"/>
              <w:jc w:val="right"/>
              <w:rPr>
                <w:rFonts w:eastAsia="Calibri"/>
              </w:rPr>
            </w:pPr>
            <w:r w:rsidRPr="003651D9">
              <w:rPr>
                <w:rFonts w:eastAsia="Calibri"/>
              </w:rPr>
              <w:t>Coding Scheme</w:t>
            </w:r>
          </w:p>
          <w:p w14:paraId="1A5B9742" w14:textId="77777777"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14:paraId="46C66EDB" w14:textId="77777777"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14:paraId="4597A405" w14:textId="77777777" w:rsidR="001439BB" w:rsidRPr="003651D9" w:rsidRDefault="001439BB" w:rsidP="008452AF">
            <w:pPr>
              <w:pStyle w:val="TableEntryHeader"/>
              <w:rPr>
                <w:rFonts w:eastAsia="Calibri"/>
              </w:rPr>
            </w:pPr>
            <w:r w:rsidRPr="003651D9">
              <w:rPr>
                <w:rFonts w:eastAsia="Calibri"/>
              </w:rPr>
              <w:t xml:space="preserve">NDF-RT </w:t>
            </w:r>
          </w:p>
        </w:tc>
      </w:tr>
      <w:tr w:rsidR="001439BB" w:rsidRPr="003651D9" w14:paraId="24926E29" w14:textId="77777777" w:rsidTr="008452AF">
        <w:tc>
          <w:tcPr>
            <w:tcW w:w="4608" w:type="dxa"/>
          </w:tcPr>
          <w:p w14:paraId="68C50E21" w14:textId="77777777" w:rsidR="001439BB" w:rsidRPr="003651D9" w:rsidRDefault="001439BB" w:rsidP="00597DB2">
            <w:pPr>
              <w:pStyle w:val="TableEntry"/>
              <w:rPr>
                <w:rFonts w:eastAsia="Calibri"/>
              </w:rPr>
            </w:pPr>
            <w:r w:rsidRPr="003651D9">
              <w:rPr>
                <w:rFonts w:eastAsia="Calibri"/>
              </w:rPr>
              <w:t>Calcium channel blockers</w:t>
            </w:r>
          </w:p>
        </w:tc>
        <w:tc>
          <w:tcPr>
            <w:tcW w:w="2250" w:type="dxa"/>
          </w:tcPr>
          <w:p w14:paraId="6ABC09B0" w14:textId="77777777" w:rsidR="001439BB" w:rsidRPr="003651D9" w:rsidRDefault="001439BB" w:rsidP="00597DB2">
            <w:pPr>
              <w:pStyle w:val="TableEntry"/>
              <w:rPr>
                <w:rFonts w:eastAsia="Calibri"/>
              </w:rPr>
            </w:pPr>
            <w:r w:rsidRPr="003651D9">
              <w:rPr>
                <w:rFonts w:eastAsia="Calibri"/>
              </w:rPr>
              <w:t>48698004</w:t>
            </w:r>
          </w:p>
        </w:tc>
        <w:tc>
          <w:tcPr>
            <w:tcW w:w="1620" w:type="dxa"/>
          </w:tcPr>
          <w:p w14:paraId="4ACC8EE3" w14:textId="77777777" w:rsidR="001439BB" w:rsidRPr="003651D9" w:rsidRDefault="001439BB" w:rsidP="00597DB2">
            <w:pPr>
              <w:pStyle w:val="TableEntry"/>
              <w:rPr>
                <w:rFonts w:eastAsia="Calibri"/>
              </w:rPr>
            </w:pPr>
            <w:r w:rsidRPr="003651D9">
              <w:rPr>
                <w:rFonts w:eastAsia="Calibri"/>
              </w:rPr>
              <w:t>N0000029119</w:t>
            </w:r>
          </w:p>
        </w:tc>
      </w:tr>
      <w:tr w:rsidR="001439BB" w:rsidRPr="003651D9" w14:paraId="49EBA81F" w14:textId="77777777" w:rsidTr="008452AF">
        <w:tc>
          <w:tcPr>
            <w:tcW w:w="4608" w:type="dxa"/>
          </w:tcPr>
          <w:p w14:paraId="2098F09D" w14:textId="77777777" w:rsidR="001439BB" w:rsidRPr="003651D9" w:rsidRDefault="001439BB" w:rsidP="00597DB2">
            <w:pPr>
              <w:pStyle w:val="TableEntry"/>
              <w:rPr>
                <w:rFonts w:eastAsia="Calibri"/>
              </w:rPr>
            </w:pPr>
            <w:r w:rsidRPr="003651D9">
              <w:rPr>
                <w:rFonts w:eastAsia="Calibri"/>
              </w:rPr>
              <w:t>Beta-blockers</w:t>
            </w:r>
          </w:p>
        </w:tc>
        <w:tc>
          <w:tcPr>
            <w:tcW w:w="2250" w:type="dxa"/>
          </w:tcPr>
          <w:p w14:paraId="26538915" w14:textId="77777777" w:rsidR="001439BB" w:rsidRPr="003651D9" w:rsidRDefault="001439BB" w:rsidP="00597DB2">
            <w:pPr>
              <w:pStyle w:val="TableEntry"/>
              <w:rPr>
                <w:rFonts w:eastAsia="Calibri"/>
              </w:rPr>
            </w:pPr>
            <w:r w:rsidRPr="003651D9">
              <w:rPr>
                <w:rFonts w:eastAsia="Calibri"/>
              </w:rPr>
              <w:t>33252009</w:t>
            </w:r>
          </w:p>
        </w:tc>
        <w:tc>
          <w:tcPr>
            <w:tcW w:w="1620" w:type="dxa"/>
          </w:tcPr>
          <w:p w14:paraId="6DBEC07F" w14:textId="77777777" w:rsidR="001439BB" w:rsidRPr="003651D9" w:rsidRDefault="001439BB" w:rsidP="00597DB2">
            <w:pPr>
              <w:pStyle w:val="TableEntry"/>
              <w:rPr>
                <w:rFonts w:eastAsia="Calibri"/>
              </w:rPr>
            </w:pPr>
            <w:r w:rsidRPr="003651D9">
              <w:rPr>
                <w:rFonts w:eastAsia="Calibri"/>
              </w:rPr>
              <w:t>N0000029118</w:t>
            </w:r>
          </w:p>
        </w:tc>
      </w:tr>
      <w:tr w:rsidR="001439BB" w:rsidRPr="003651D9" w14:paraId="16F06E43" w14:textId="77777777" w:rsidTr="008452AF">
        <w:tc>
          <w:tcPr>
            <w:tcW w:w="4608" w:type="dxa"/>
          </w:tcPr>
          <w:p w14:paraId="709D7AF6" w14:textId="77777777" w:rsidR="001439BB" w:rsidRPr="003651D9" w:rsidRDefault="001439BB" w:rsidP="00597DB2">
            <w:pPr>
              <w:pStyle w:val="TableEntry"/>
              <w:rPr>
                <w:rFonts w:eastAsia="Calibri"/>
              </w:rPr>
            </w:pPr>
            <w:r w:rsidRPr="003651D9">
              <w:rPr>
                <w:rFonts w:eastAsia="Calibri"/>
              </w:rPr>
              <w:t>Nitrates</w:t>
            </w:r>
          </w:p>
        </w:tc>
        <w:tc>
          <w:tcPr>
            <w:tcW w:w="2250" w:type="dxa"/>
          </w:tcPr>
          <w:p w14:paraId="64831711" w14:textId="77777777" w:rsidR="001439BB" w:rsidRPr="003651D9" w:rsidRDefault="001439BB" w:rsidP="00597DB2">
            <w:pPr>
              <w:pStyle w:val="TableEntry"/>
              <w:rPr>
                <w:rFonts w:eastAsia="Calibri"/>
              </w:rPr>
            </w:pPr>
            <w:r w:rsidRPr="003651D9">
              <w:rPr>
                <w:rFonts w:eastAsia="Calibri"/>
              </w:rPr>
              <w:t>31970009</w:t>
            </w:r>
          </w:p>
        </w:tc>
        <w:tc>
          <w:tcPr>
            <w:tcW w:w="1620" w:type="dxa"/>
          </w:tcPr>
          <w:p w14:paraId="1418D001" w14:textId="77777777" w:rsidR="001439BB" w:rsidRPr="003651D9" w:rsidRDefault="001439BB" w:rsidP="00597DB2">
            <w:pPr>
              <w:pStyle w:val="TableEntry"/>
              <w:rPr>
                <w:rFonts w:eastAsia="Calibri"/>
              </w:rPr>
            </w:pPr>
            <w:r w:rsidRPr="003651D9">
              <w:rPr>
                <w:rFonts w:eastAsia="Calibri"/>
              </w:rPr>
              <w:t>N0000007647</w:t>
            </w:r>
          </w:p>
        </w:tc>
      </w:tr>
      <w:tr w:rsidR="001439BB" w:rsidRPr="003651D9" w14:paraId="6AA1DB12" w14:textId="77777777" w:rsidTr="008452AF">
        <w:tc>
          <w:tcPr>
            <w:tcW w:w="4608" w:type="dxa"/>
          </w:tcPr>
          <w:p w14:paraId="20C2C726" w14:textId="77777777"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14:paraId="6B5EC93B" w14:textId="77777777" w:rsidR="001439BB" w:rsidRPr="003651D9" w:rsidRDefault="001439BB" w:rsidP="00597DB2">
            <w:pPr>
              <w:pStyle w:val="TableEntry"/>
              <w:rPr>
                <w:rFonts w:eastAsia="Calibri"/>
              </w:rPr>
            </w:pPr>
            <w:r w:rsidRPr="003651D9">
              <w:rPr>
                <w:rFonts w:eastAsia="Calibri"/>
              </w:rPr>
              <w:t>55867006</w:t>
            </w:r>
          </w:p>
        </w:tc>
        <w:tc>
          <w:tcPr>
            <w:tcW w:w="1620" w:type="dxa"/>
          </w:tcPr>
          <w:p w14:paraId="2E5AC0C4" w14:textId="77777777" w:rsidR="001439BB" w:rsidRPr="003651D9" w:rsidRDefault="001439BB" w:rsidP="00597DB2">
            <w:pPr>
              <w:pStyle w:val="TableEntry"/>
              <w:rPr>
                <w:rFonts w:eastAsia="Calibri"/>
              </w:rPr>
            </w:pPr>
            <w:r w:rsidRPr="003651D9">
              <w:rPr>
                <w:rFonts w:eastAsia="Calibri"/>
              </w:rPr>
              <w:t>N0000146397</w:t>
            </w:r>
          </w:p>
        </w:tc>
      </w:tr>
    </w:tbl>
    <w:p w14:paraId="5E5E2066" w14:textId="77777777" w:rsidR="001439BB" w:rsidRPr="003651D9"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14:paraId="5C0DC13E" w14:textId="77777777" w:rsidR="00EA4EA1" w:rsidRPr="003651D9" w:rsidRDefault="00EA4EA1" w:rsidP="00207571">
      <w:pPr>
        <w:pStyle w:val="PartTitle"/>
        <w:rPr>
          <w:highlight w:val="yellow"/>
        </w:rPr>
      </w:pPr>
      <w:bookmarkStart w:id="185" w:name="_Toc445122452"/>
      <w:r w:rsidRPr="003651D9">
        <w:lastRenderedPageBreak/>
        <w:t>Appendices</w:t>
      </w:r>
      <w:bookmarkEnd w:id="185"/>
      <w:r w:rsidRPr="003651D9">
        <w:rPr>
          <w:highlight w:val="yellow"/>
        </w:rPr>
        <w:t xml:space="preserve"> </w:t>
      </w:r>
    </w:p>
    <w:p w14:paraId="16BB5FB6" w14:textId="5535DF6C" w:rsidR="00EA4EA1" w:rsidRPr="003651D9" w:rsidDel="004E47F1" w:rsidRDefault="00EA4EA1" w:rsidP="00EA4EA1">
      <w:pPr>
        <w:rPr>
          <w:del w:id="186" w:author="Cole, George" w:date="2016-03-07T13:44:00Z"/>
          <w:i/>
        </w:rPr>
      </w:pPr>
      <w:del w:id="187" w:author="Cole, George" w:date="2016-03-07T13:44:00Z">
        <w:r w:rsidRPr="003651D9" w:rsidDel="004E47F1">
          <w:rPr>
            <w:i/>
          </w:rPr>
          <w:delText>&lt;Add any applicable appendices below</w:delText>
        </w:r>
        <w:r w:rsidR="001055CB" w:rsidRPr="003651D9" w:rsidDel="004E47F1">
          <w:rPr>
            <w:i/>
          </w:rPr>
          <w:delText xml:space="preserve">; </w:delText>
        </w:r>
        <w:r w:rsidRPr="003651D9" w:rsidDel="004E47F1">
          <w:rPr>
            <w:i/>
          </w:rPr>
          <w:delText>NA if none.&gt;</w:delText>
        </w:r>
      </w:del>
    </w:p>
    <w:p w14:paraId="69507903" w14:textId="13268360" w:rsidR="003E27F0" w:rsidRDefault="00E640BF" w:rsidP="00E640BF">
      <w:pPr>
        <w:pStyle w:val="AppendixHeading1"/>
        <w:rPr>
          <w:noProof w:val="0"/>
        </w:rPr>
      </w:pPr>
      <w:bookmarkStart w:id="188" w:name="_Toc445122453"/>
      <w:r w:rsidRPr="003651D9">
        <w:rPr>
          <w:noProof w:val="0"/>
        </w:rPr>
        <w:t xml:space="preserve">Appendix A – </w:t>
      </w:r>
      <w:r>
        <w:rPr>
          <w:noProof w:val="0"/>
        </w:rPr>
        <w:t xml:space="preserve">DCP </w:t>
      </w:r>
      <w:r w:rsidR="003E27F0">
        <w:rPr>
          <w:noProof w:val="0"/>
        </w:rPr>
        <w:t>Structure of Shared Care Plan</w:t>
      </w:r>
      <w:ins w:id="189" w:author="Cole, George" w:date="2016-03-07T13:44:00Z">
        <w:r w:rsidR="00096DA5">
          <w:rPr>
            <w:noProof w:val="0"/>
          </w:rPr>
          <w:t>n</w:t>
        </w:r>
      </w:ins>
      <w:ins w:id="190" w:author="Cole, George" w:date="2016-03-07T13:43:00Z">
        <w:r w:rsidR="00FC4CE3">
          <w:rPr>
            <w:noProof w:val="0"/>
          </w:rPr>
          <w:t>ing</w:t>
        </w:r>
      </w:ins>
      <w:bookmarkEnd w:id="188"/>
    </w:p>
    <w:p w14:paraId="2037B85F" w14:textId="22D02F17" w:rsidR="00E640BF" w:rsidRPr="003651D9" w:rsidRDefault="00E640BF" w:rsidP="005629FE">
      <w:r>
        <w:t xml:space="preserve"> </w:t>
      </w:r>
      <w:ins w:id="191" w:author="Cole, George" w:date="2016-03-07T13:43:00Z">
        <w:r w:rsidR="00FC4CE3">
          <w:drawing>
            <wp:inline distT="0" distB="0" distL="0" distR="0" wp14:anchorId="27AB3A68" wp14:editId="6F52D228">
              <wp:extent cx="5943600" cy="3350895"/>
              <wp:effectExtent l="0" t="0" r="0"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ins>
    </w:p>
    <w:p w14:paraId="48BF6876" w14:textId="77777777" w:rsidR="00E640BF" w:rsidRDefault="00E640BF" w:rsidP="00EA4EA1">
      <w:pPr>
        <w:pStyle w:val="AppendixHeading1"/>
        <w:rPr>
          <w:noProof w:val="0"/>
        </w:rPr>
      </w:pPr>
    </w:p>
    <w:p w14:paraId="20AB71AA" w14:textId="77777777" w:rsidR="00B90962" w:rsidRDefault="00B90962">
      <w:pPr>
        <w:spacing w:before="0"/>
        <w:rPr>
          <w:ins w:id="192" w:author="Cole, George" w:date="2016-03-07T13:50:00Z"/>
          <w:rFonts w:ascii="Arial" w:hAnsi="Arial"/>
          <w:b/>
          <w:kern w:val="28"/>
          <w:sz w:val="28"/>
        </w:rPr>
      </w:pPr>
      <w:ins w:id="193" w:author="Cole, George" w:date="2016-03-07T13:50:00Z">
        <w:r>
          <w:br w:type="page"/>
        </w:r>
      </w:ins>
    </w:p>
    <w:p w14:paraId="2D538A15" w14:textId="77FF8558" w:rsidR="00EA4EA1" w:rsidRPr="003651D9" w:rsidRDefault="00EA4EA1" w:rsidP="00EA4EA1">
      <w:pPr>
        <w:pStyle w:val="AppendixHeading1"/>
        <w:rPr>
          <w:noProof w:val="0"/>
        </w:rPr>
      </w:pPr>
      <w:bookmarkStart w:id="194" w:name="_Toc445122454"/>
      <w:r w:rsidRPr="003651D9">
        <w:rPr>
          <w:noProof w:val="0"/>
        </w:rPr>
        <w:lastRenderedPageBreak/>
        <w:t xml:space="preserve">Appendix </w:t>
      </w:r>
      <w:r w:rsidR="00E640BF">
        <w:rPr>
          <w:noProof w:val="0"/>
        </w:rPr>
        <w:t>B</w:t>
      </w:r>
      <w:r w:rsidR="00E640BF" w:rsidRPr="003651D9">
        <w:rPr>
          <w:noProof w:val="0"/>
        </w:rPr>
        <w:t xml:space="preserve"> </w:t>
      </w:r>
      <w:r w:rsidRPr="003651D9">
        <w:rPr>
          <w:noProof w:val="0"/>
        </w:rPr>
        <w:t xml:space="preserve">– </w:t>
      </w:r>
      <w:r w:rsidR="008C77AE">
        <w:rPr>
          <w:noProof w:val="0"/>
        </w:rPr>
        <w:t>DCP Chronic Condition Use Case</w:t>
      </w:r>
      <w:bookmarkEnd w:id="194"/>
      <w:r w:rsidR="008C77AE">
        <w:rPr>
          <w:noProof w:val="0"/>
        </w:rPr>
        <w:t xml:space="preserve"> </w:t>
      </w:r>
    </w:p>
    <w:p w14:paraId="78E50D9C" w14:textId="77777777" w:rsidR="00EA4EA1" w:rsidRPr="003651D9" w:rsidRDefault="008C77AE" w:rsidP="00EA4EA1">
      <w:pPr>
        <w:pStyle w:val="BodyText"/>
      </w:pPr>
      <w:r>
        <w:t xml:space="preserve">The following diagram depicts the chronic condition use case flow of interactions between care providers EHRs, the patient’s PHR and </w:t>
      </w:r>
      <w:r w:rsidR="00DC76D8">
        <w:t>Dynamic Care P</w:t>
      </w:r>
      <w:r>
        <w:t>lan</w:t>
      </w:r>
      <w:r w:rsidR="00DC76D8">
        <w:t>ning</w:t>
      </w:r>
      <w:r>
        <w:t xml:space="preserve">. </w:t>
      </w:r>
    </w:p>
    <w:p w14:paraId="04F402C0" w14:textId="58166809" w:rsidR="00EA4EA1" w:rsidRPr="003651D9" w:rsidDel="00884925" w:rsidRDefault="00B90962" w:rsidP="00EA4EA1">
      <w:pPr>
        <w:pStyle w:val="BodyText"/>
        <w:rPr>
          <w:del w:id="195" w:author="Cole, George" w:date="2016-03-07T13:53:00Z"/>
        </w:rPr>
      </w:pPr>
      <w:ins w:id="196" w:author="Cole, George" w:date="2016-03-07T13:53:00Z">
        <w:r>
          <w:rPr>
            <w:noProof/>
          </w:rPr>
          <w:drawing>
            <wp:inline distT="0" distB="0" distL="0" distR="0" wp14:anchorId="6EA1F9E8" wp14:editId="1ED9BFA5">
              <wp:extent cx="5943600" cy="689737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ins>
    </w:p>
    <w:p w14:paraId="59DD4DA5" w14:textId="12B6B36E" w:rsidR="00B90962" w:rsidRDefault="00B90962" w:rsidP="00884925">
      <w:pPr>
        <w:pStyle w:val="BodyText"/>
        <w:rPr>
          <w:ins w:id="197" w:author="Cole, George" w:date="2016-03-07T13:50:00Z"/>
          <w:rFonts w:ascii="Arial" w:hAnsi="Arial"/>
          <w:b/>
          <w:kern w:val="28"/>
          <w:sz w:val="28"/>
        </w:rPr>
        <w:pPrChange w:id="198" w:author="Cole, George" w:date="2016-03-07T13:53:00Z">
          <w:pPr>
            <w:spacing w:before="0"/>
          </w:pPr>
        </w:pPrChange>
      </w:pPr>
    </w:p>
    <w:p w14:paraId="201A39E6" w14:textId="275097D3" w:rsidR="00EA4EA1" w:rsidRPr="003651D9" w:rsidRDefault="00EA4EA1" w:rsidP="00EA4EA1">
      <w:pPr>
        <w:pStyle w:val="AppendixHeading1"/>
        <w:rPr>
          <w:noProof w:val="0"/>
        </w:rPr>
      </w:pPr>
      <w:bookmarkStart w:id="199" w:name="_Toc445122455"/>
      <w:r w:rsidRPr="003651D9">
        <w:rPr>
          <w:noProof w:val="0"/>
        </w:rPr>
        <w:lastRenderedPageBreak/>
        <w:t xml:space="preserve">Volume </w:t>
      </w:r>
      <w:r w:rsidR="001F2CF8" w:rsidRPr="003651D9">
        <w:rPr>
          <w:noProof w:val="0"/>
        </w:rPr>
        <w:t>3</w:t>
      </w:r>
      <w:r w:rsidRPr="003651D9">
        <w:rPr>
          <w:noProof w:val="0"/>
        </w:rPr>
        <w:t xml:space="preserve"> Namespace Additions</w:t>
      </w:r>
      <w:bookmarkEnd w:id="199"/>
    </w:p>
    <w:p w14:paraId="292BDE3C"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12F967AF"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050B6DC8" w14:textId="77777777" w:rsidR="00EA4EA1" w:rsidRPr="003651D9" w:rsidRDefault="00EA4EA1" w:rsidP="00EA4EA1">
      <w:pPr>
        <w:pStyle w:val="BodyText"/>
      </w:pPr>
    </w:p>
    <w:p w14:paraId="227F56E4" w14:textId="77777777" w:rsidR="00EA4EA1" w:rsidRPr="003651D9" w:rsidRDefault="00EA4EA1" w:rsidP="00EA4EA1">
      <w:pPr>
        <w:pStyle w:val="BodyText"/>
      </w:pPr>
    </w:p>
    <w:p w14:paraId="0A353C60" w14:textId="77777777" w:rsidR="009612F6" w:rsidRPr="003651D9" w:rsidRDefault="009612F6" w:rsidP="00630F33">
      <w:pPr>
        <w:pStyle w:val="BodyText"/>
        <w:rPr>
          <w:lang w:eastAsia="x-none"/>
        </w:rPr>
      </w:pPr>
    </w:p>
    <w:p w14:paraId="3759F6A8" w14:textId="77777777" w:rsidR="009612F6" w:rsidRPr="003651D9" w:rsidRDefault="009612F6" w:rsidP="00630F33">
      <w:pPr>
        <w:pStyle w:val="BodyText"/>
        <w:rPr>
          <w:lang w:eastAsia="x-none"/>
        </w:rPr>
      </w:pPr>
    </w:p>
    <w:p w14:paraId="11586553" w14:textId="77777777" w:rsidR="009612F6" w:rsidRPr="003651D9" w:rsidRDefault="009612F6" w:rsidP="00630F33">
      <w:pPr>
        <w:pStyle w:val="BodyText"/>
        <w:rPr>
          <w:lang w:eastAsia="x-none"/>
        </w:rPr>
      </w:pPr>
    </w:p>
    <w:p w14:paraId="0733CFE9" w14:textId="77777777" w:rsidR="00993FF5" w:rsidRPr="003651D9" w:rsidRDefault="00D42ED8" w:rsidP="00993FF5">
      <w:pPr>
        <w:pStyle w:val="PartTitle"/>
      </w:pPr>
      <w:bookmarkStart w:id="200" w:name="_Toc445122456"/>
      <w:r w:rsidRPr="003651D9">
        <w:lastRenderedPageBreak/>
        <w:t>V</w:t>
      </w:r>
      <w:r w:rsidR="00993FF5" w:rsidRPr="003651D9">
        <w:t>olume 4 – National Extensions</w:t>
      </w:r>
      <w:bookmarkEnd w:id="200"/>
    </w:p>
    <w:p w14:paraId="69BBDE4E" w14:textId="77777777"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14:paraId="674C4D2C" w14:textId="77777777" w:rsidR="00C63D7E" w:rsidRPr="003651D9" w:rsidRDefault="00993FF5" w:rsidP="00BB76BC">
      <w:pPr>
        <w:pStyle w:val="AppendixHeading1"/>
        <w:rPr>
          <w:noProof w:val="0"/>
        </w:rPr>
      </w:pPr>
      <w:bookmarkStart w:id="201" w:name="_Toc445122457"/>
      <w:r w:rsidRPr="003651D9">
        <w:rPr>
          <w:noProof w:val="0"/>
        </w:rPr>
        <w:t xml:space="preserve">4 </w:t>
      </w:r>
      <w:r w:rsidR="00C63D7E" w:rsidRPr="003651D9">
        <w:rPr>
          <w:noProof w:val="0"/>
        </w:rPr>
        <w:t>National Extensions</w:t>
      </w:r>
      <w:bookmarkEnd w:id="201"/>
    </w:p>
    <w:p w14:paraId="75396DF8" w14:textId="77777777" w:rsidR="00993FF5" w:rsidRPr="003651D9" w:rsidRDefault="00C63D7E" w:rsidP="00BB76BC">
      <w:pPr>
        <w:pStyle w:val="AppendixHeading2"/>
        <w:rPr>
          <w:noProof w:val="0"/>
        </w:rPr>
      </w:pPr>
      <w:bookmarkStart w:id="202" w:name="_Toc445122458"/>
      <w:r w:rsidRPr="003651D9">
        <w:rPr>
          <w:noProof w:val="0"/>
        </w:rPr>
        <w:t xml:space="preserve">4.I </w:t>
      </w:r>
      <w:r w:rsidR="00993FF5" w:rsidRPr="003651D9">
        <w:rPr>
          <w:noProof w:val="0"/>
        </w:rPr>
        <w:t>National Extensions for &lt;Country Name or IHE Organization&gt;</w:t>
      </w:r>
      <w:bookmarkEnd w:id="202"/>
    </w:p>
    <w:p w14:paraId="373CACE5" w14:textId="77777777"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14:paraId="2DC192F3" w14:textId="77777777"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14:paraId="762F523C" w14:textId="77777777"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29" w:history="1">
        <w:r w:rsidRPr="003651D9">
          <w:rPr>
            <w:rStyle w:val="Hyperlink"/>
            <w:i w:val="0"/>
            <w:iCs/>
          </w:rPr>
          <w:t>http://wiki.ihe.net/index.php?title=National_Extensions_Process</w:t>
        </w:r>
      </w:hyperlink>
      <w:r w:rsidRPr="003651D9">
        <w:rPr>
          <w:i w:val="0"/>
        </w:rPr>
        <w:t>.&gt;</w:t>
      </w:r>
    </w:p>
    <w:p w14:paraId="1072BF76" w14:textId="77777777"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14:paraId="1D27C87E" w14:textId="77777777" w:rsidR="00C83F0F" w:rsidRPr="003651D9" w:rsidRDefault="00C83F0F" w:rsidP="00BB76BC">
      <w:pPr>
        <w:pStyle w:val="AppendixHeading3"/>
        <w:numPr>
          <w:ilvl w:val="0"/>
          <w:numId w:val="0"/>
        </w:numPr>
        <w:rPr>
          <w:noProof w:val="0"/>
        </w:rPr>
      </w:pPr>
      <w:bookmarkStart w:id="203" w:name="_Toc301176972"/>
      <w:bookmarkStart w:id="204" w:name="_Toc445122459"/>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203"/>
      <w:bookmarkEnd w:id="204"/>
    </w:p>
    <w:p w14:paraId="1A434D36" w14:textId="77777777"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14:paraId="22F5D661" w14:textId="77777777" w:rsidR="00C83F0F" w:rsidRPr="003651D9" w:rsidRDefault="00C83F0F" w:rsidP="0005577A">
      <w:pPr>
        <w:pStyle w:val="BodyText"/>
        <w:ind w:firstLine="720"/>
      </w:pPr>
      <w:r w:rsidRPr="003651D9">
        <w:t>&lt;</w:t>
      </w:r>
      <w:r w:rsidR="007773C8" w:rsidRPr="003651D9">
        <w:t>Name</w:t>
      </w:r>
      <w:r w:rsidRPr="003651D9">
        <w:t>, organization, title, email address&gt;</w:t>
      </w:r>
    </w:p>
    <w:p w14:paraId="4C2DFED6" w14:textId="77777777" w:rsidR="00C83F0F" w:rsidRPr="003651D9" w:rsidRDefault="00C83F0F" w:rsidP="00BB76BC">
      <w:pPr>
        <w:pStyle w:val="AppendixHeading3"/>
        <w:numPr>
          <w:ilvl w:val="0"/>
          <w:numId w:val="0"/>
        </w:numPr>
        <w:rPr>
          <w:noProof w:val="0"/>
        </w:rPr>
      </w:pPr>
      <w:bookmarkStart w:id="205" w:name="_Toc445122460"/>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205"/>
      <w:r w:rsidRPr="003651D9">
        <w:rPr>
          <w:noProof w:val="0"/>
        </w:rPr>
        <w:t xml:space="preserve"> </w:t>
      </w:r>
    </w:p>
    <w:p w14:paraId="1B96290B" w14:textId="77777777" w:rsidR="00C83F0F" w:rsidRPr="003651D9" w:rsidRDefault="00B8586D" w:rsidP="00597DB2">
      <w:pPr>
        <w:pStyle w:val="AuthorInstructions"/>
      </w:pPr>
      <w:r w:rsidRPr="003651D9">
        <w:t>&lt;</w:t>
      </w:r>
      <w:r w:rsidR="007773C8" w:rsidRPr="003651D9">
        <w:t>A</w:t>
      </w:r>
      <w:r w:rsidRPr="003651D9">
        <w:t>dd info or tables&gt;</w:t>
      </w:r>
    </w:p>
    <w:p w14:paraId="6AB1418B" w14:textId="77777777" w:rsidR="00C83F0F" w:rsidRPr="003651D9" w:rsidRDefault="00C83F0F" w:rsidP="00017E09">
      <w:pPr>
        <w:pStyle w:val="Heading4"/>
        <w:numPr>
          <w:ilvl w:val="0"/>
          <w:numId w:val="0"/>
        </w:numPr>
        <w:rPr>
          <w:noProof w:val="0"/>
        </w:rPr>
      </w:pPr>
      <w:bookmarkStart w:id="206" w:name="_Toc445122461"/>
      <w:r w:rsidRPr="003651D9">
        <w:rPr>
          <w:noProof w:val="0"/>
        </w:rPr>
        <w:t>4.</w:t>
      </w:r>
      <w:r w:rsidR="00C63D7E" w:rsidRPr="003651D9">
        <w:rPr>
          <w:noProof w:val="0"/>
        </w:rPr>
        <w:t>I.</w:t>
      </w:r>
      <w:r w:rsidRPr="003651D9">
        <w:rPr>
          <w:noProof w:val="0"/>
        </w:rPr>
        <w:t>2.1</w:t>
      </w:r>
      <w:r w:rsidR="00E60F58">
        <w:rPr>
          <w:noProof w:val="0"/>
        </w:rPr>
        <w:t>DCP</w:t>
      </w:r>
      <w:r w:rsidRPr="003651D9">
        <w:rPr>
          <w:noProof w:val="0"/>
        </w:rPr>
        <w:t xml:space="preserve"> &lt;Type of Change&gt;</w:t>
      </w:r>
      <w:bookmarkEnd w:id="206"/>
    </w:p>
    <w:p w14:paraId="2D2C5454" w14:textId="77777777" w:rsidR="00C83F0F" w:rsidRPr="003651D9" w:rsidRDefault="00C83F0F" w:rsidP="00597DB2">
      <w:pPr>
        <w:pStyle w:val="AuthorInstructions"/>
      </w:pPr>
      <w:r w:rsidRPr="003651D9">
        <w:t>&lt;</w:t>
      </w:r>
      <w:r w:rsidR="007773C8" w:rsidRPr="003651D9">
        <w:t>A</w:t>
      </w:r>
      <w:r w:rsidRPr="003651D9">
        <w:t>dd info or tables&gt;</w:t>
      </w:r>
    </w:p>
    <w:p w14:paraId="18ABE466" w14:textId="77777777" w:rsidR="00C83F0F" w:rsidRPr="003651D9" w:rsidRDefault="00C83F0F" w:rsidP="00017E09">
      <w:pPr>
        <w:pStyle w:val="Heading4"/>
        <w:numPr>
          <w:ilvl w:val="0"/>
          <w:numId w:val="0"/>
        </w:numPr>
        <w:rPr>
          <w:noProof w:val="0"/>
        </w:rPr>
      </w:pPr>
      <w:bookmarkStart w:id="207" w:name="_Toc445122462"/>
      <w:r w:rsidRPr="003651D9">
        <w:rPr>
          <w:noProof w:val="0"/>
        </w:rPr>
        <w:t>4.</w:t>
      </w:r>
      <w:r w:rsidR="00C63D7E" w:rsidRPr="003651D9">
        <w:rPr>
          <w:noProof w:val="0"/>
        </w:rPr>
        <w:t>I.</w:t>
      </w:r>
      <w:r w:rsidRPr="003651D9">
        <w:rPr>
          <w:noProof w:val="0"/>
        </w:rPr>
        <w:t>2.2</w:t>
      </w:r>
      <w:r w:rsidR="00E60F58">
        <w:rPr>
          <w:noProof w:val="0"/>
        </w:rPr>
        <w:t>DCP</w:t>
      </w:r>
      <w:r w:rsidRPr="003651D9">
        <w:rPr>
          <w:noProof w:val="0"/>
        </w:rPr>
        <w:t xml:space="preserve"> &lt;Type of Change&gt;</w:t>
      </w:r>
      <w:bookmarkEnd w:id="207"/>
    </w:p>
    <w:p w14:paraId="1565D448" w14:textId="77777777" w:rsidR="00B8586D" w:rsidRPr="003651D9" w:rsidRDefault="00C83F0F" w:rsidP="00BB76BC">
      <w:pPr>
        <w:pStyle w:val="AuthorInstructions"/>
      </w:pPr>
      <w:r w:rsidRPr="003651D9">
        <w:t>&lt;</w:t>
      </w:r>
      <w:r w:rsidR="007773C8" w:rsidRPr="003651D9">
        <w:t>A</w:t>
      </w:r>
      <w:r w:rsidRPr="003651D9">
        <w:t>dd info or tables&gt;</w:t>
      </w:r>
    </w:p>
    <w:p w14:paraId="7E8D7C9C" w14:textId="77777777" w:rsidR="003579DA" w:rsidRPr="003651D9" w:rsidRDefault="00C63D7E" w:rsidP="003579DA">
      <w:pPr>
        <w:pStyle w:val="Heading1"/>
        <w:numPr>
          <w:ilvl w:val="0"/>
          <w:numId w:val="0"/>
        </w:numPr>
        <w:rPr>
          <w:noProof w:val="0"/>
        </w:rPr>
      </w:pPr>
      <w:bookmarkStart w:id="208" w:name="_Toc445122463"/>
      <w:r w:rsidRPr="003651D9">
        <w:rPr>
          <w:noProof w:val="0"/>
        </w:rPr>
        <w:lastRenderedPageBreak/>
        <w:t>4.I+1.1</w:t>
      </w:r>
      <w:r w:rsidR="003579DA" w:rsidRPr="003651D9">
        <w:rPr>
          <w:noProof w:val="0"/>
        </w:rPr>
        <w:t xml:space="preserve"> National Extensions for &lt;Country Name or IHE Organization&gt;</w:t>
      </w:r>
      <w:bookmarkEnd w:id="208"/>
    </w:p>
    <w:p w14:paraId="14F25E31" w14:textId="77777777" w:rsidR="003579DA" w:rsidRPr="003651D9" w:rsidRDefault="003579DA" w:rsidP="00BB76BC">
      <w:pPr>
        <w:pStyle w:val="BodyText"/>
        <w:rPr>
          <w:i/>
        </w:rPr>
      </w:pPr>
      <w:r w:rsidRPr="003651D9">
        <w:rPr>
          <w:i/>
        </w:rPr>
        <w:t>&lt;Repeat (and increment) the section above as needed for additional National Extensions&gt;</w:t>
      </w:r>
    </w:p>
    <w:p w14:paraId="31143879" w14:textId="77777777" w:rsidR="00CC4EA3" w:rsidRPr="003651D9" w:rsidRDefault="00CC4EA3" w:rsidP="000125FF">
      <w:pPr>
        <w:pStyle w:val="BodyText"/>
        <w:rPr>
          <w:rStyle w:val="DeleteText"/>
          <w:b w:val="0"/>
          <w:strike w:val="0"/>
        </w:rPr>
      </w:pPr>
    </w:p>
    <w:sectPr w:rsidR="00CC4EA3" w:rsidRPr="003651D9" w:rsidSect="000807AC">
      <w:headerReference w:type="default" r:id="rId30"/>
      <w:footerReference w:type="even" r:id="rId31"/>
      <w:footerReference w:type="default" r:id="rId32"/>
      <w:footerReference w:type="first" r:id="rId3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F31C3" w14:textId="77777777" w:rsidR="00E84A1F" w:rsidRDefault="00E84A1F">
      <w:r>
        <w:separator/>
      </w:r>
    </w:p>
  </w:endnote>
  <w:endnote w:type="continuationSeparator" w:id="0">
    <w:p w14:paraId="285E4108" w14:textId="77777777" w:rsidR="00E84A1F" w:rsidRDefault="00E84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5D06CF" w:rsidRDefault="005D06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5D06CF" w:rsidRDefault="005D06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5D06CF" w:rsidRDefault="005D06CF">
    <w:pPr>
      <w:pStyle w:val="Footer"/>
      <w:ind w:right="360"/>
    </w:pPr>
    <w:r>
      <w:t>__________________________________________________________________________</w:t>
    </w:r>
  </w:p>
  <w:p w14:paraId="2C3E8F89" w14:textId="77777777" w:rsidR="005D06CF" w:rsidRDefault="005D06CF" w:rsidP="00597DB2">
    <w:pPr>
      <w:pStyle w:val="Footer"/>
      <w:ind w:right="360"/>
      <w:rPr>
        <w:sz w:val="20"/>
      </w:rPr>
    </w:pPr>
    <w:bookmarkStart w:id="20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B55BDE">
      <w:rPr>
        <w:rStyle w:val="PageNumber"/>
        <w:noProof/>
        <w:sz w:val="20"/>
      </w:rPr>
      <w:t>21</w:t>
    </w:r>
    <w:r w:rsidRPr="00597DB2">
      <w:rPr>
        <w:rStyle w:val="PageNumber"/>
        <w:sz w:val="20"/>
      </w:rPr>
      <w:fldChar w:fldCharType="end"/>
    </w:r>
    <w:r>
      <w:rPr>
        <w:sz w:val="20"/>
      </w:rPr>
      <w:tab/>
      <w:t xml:space="preserve">                       Copyright © 20xx: IHE International, Inc.</w:t>
    </w:r>
    <w:bookmarkEnd w:id="209"/>
  </w:p>
  <w:p w14:paraId="77153476" w14:textId="77777777" w:rsidR="005D06CF" w:rsidRDefault="005D06CF"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77777777" w:rsidR="005D06CF" w:rsidRDefault="005D06CF">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827B9" w14:textId="77777777" w:rsidR="00E84A1F" w:rsidRDefault="00E84A1F">
      <w:r>
        <w:separator/>
      </w:r>
    </w:p>
  </w:footnote>
  <w:footnote w:type="continuationSeparator" w:id="0">
    <w:p w14:paraId="78D542A9" w14:textId="77777777" w:rsidR="00E84A1F" w:rsidRDefault="00E84A1F">
      <w:r>
        <w:continuationSeparator/>
      </w:r>
    </w:p>
  </w:footnote>
  <w:footnote w:id="1">
    <w:p w14:paraId="14340AC5" w14:textId="77777777" w:rsidR="005D06CF" w:rsidRPr="003C596C" w:rsidRDefault="005D06CF"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5D06CF" w:rsidRDefault="005D06CF" w:rsidP="00AB15A3">
      <w:pPr>
        <w:pStyle w:val="FootnoteText"/>
        <w:spacing w:before="0"/>
      </w:pPr>
      <w:r w:rsidRPr="003C596C">
        <w:rPr>
          <w:sz w:val="18"/>
          <w:szCs w:val="18"/>
        </w:rPr>
        <w:t>Care Plan Domain Analysis Model (DAM) Documents</w:t>
      </w:r>
    </w:p>
  </w:footnote>
  <w:footnote w:id="2">
    <w:p w14:paraId="7CEDBD18" w14:textId="77777777" w:rsidR="005D06CF" w:rsidRDefault="005D06CF"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3">
    <w:p w14:paraId="477C436B" w14:textId="77777777" w:rsidR="005D06CF" w:rsidRPr="00915CAF" w:rsidRDefault="005D06CF"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5D06CF" w:rsidRDefault="005D06CF" w:rsidP="00AB15A3">
      <w:pPr>
        <w:pStyle w:val="FootnoteText"/>
      </w:pPr>
      <w:r w:rsidRPr="00915CAF">
        <w:rPr>
          <w:sz w:val="18"/>
          <w:szCs w:val="18"/>
        </w:rPr>
        <w:t>Care Plan Domain Analysis Model (DAM) Documents</w:t>
      </w:r>
    </w:p>
  </w:footnote>
  <w:footnote w:id="4">
    <w:p w14:paraId="1BA6B0DB" w14:textId="77777777" w:rsidR="005D06CF" w:rsidRPr="00BF5E62" w:rsidRDefault="005D06CF"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rStyle w:val="apple-style-span"/>
          <w:color w:val="000000"/>
          <w:sz w:val="16"/>
          <w:szCs w:val="16"/>
          <w:shd w:val="clear" w:color="auto" w:fill="FFFFFF"/>
        </w:rPr>
        <w:t xml:space="preserve">Coleman, MD. MPH, Eric A. "Preparing Patients and Caregivers to Participate in Care Delivered Across Settings: The Care Transitions Intervention." </w:t>
      </w:r>
      <w:r w:rsidRPr="00BF5E62">
        <w:rPr>
          <w:rStyle w:val="apple-style-span"/>
          <w:i/>
          <w:iCs/>
          <w:color w:val="000000"/>
          <w:sz w:val="16"/>
          <w:szCs w:val="16"/>
          <w:shd w:val="clear" w:color="auto" w:fill="FFFFFF"/>
        </w:rPr>
        <w:t>Journal of the American Geriatric Society</w:t>
      </w:r>
      <w:r w:rsidRPr="00BF5E62">
        <w:rPr>
          <w:rStyle w:val="apple-converted-space"/>
          <w:color w:val="000000"/>
          <w:sz w:val="16"/>
          <w:szCs w:val="16"/>
          <w:shd w:val="clear" w:color="auto" w:fill="FFFFFF"/>
        </w:rPr>
        <w:t> </w:t>
      </w:r>
      <w:r w:rsidRPr="00BF5E62">
        <w:rPr>
          <w:rStyle w:val="apple-style-span"/>
          <w:color w:val="000000"/>
          <w:sz w:val="16"/>
          <w:szCs w:val="16"/>
          <w:shd w:val="clear" w:color="auto" w:fill="FFFFFF"/>
        </w:rPr>
        <w:t>52, (2004): 1817-1825.</w:t>
      </w:r>
    </w:p>
  </w:footnote>
  <w:footnote w:id="5">
    <w:p w14:paraId="64DB9327" w14:textId="77777777" w:rsidR="005D06CF" w:rsidRDefault="005D06CF">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6">
    <w:p w14:paraId="56A937F4" w14:textId="77777777" w:rsidR="005D06CF" w:rsidRDefault="005D06CF"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7">
    <w:p w14:paraId="34D45DFD" w14:textId="77777777" w:rsidR="005D06CF" w:rsidRDefault="005D06CF"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p w14:paraId="52267E4A" w14:textId="77777777" w:rsidR="005D06CF" w:rsidRDefault="005D06CF" w:rsidP="00FF33D1">
      <w:pPr>
        <w:pStyle w:val="FootnoteText"/>
      </w:pPr>
    </w:p>
  </w:footnote>
  <w:footnote w:id="8">
    <w:p w14:paraId="29C7AC62" w14:textId="77777777" w:rsidR="005D06CF" w:rsidRDefault="005D06CF">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9">
    <w:p w14:paraId="6C2CFAB9" w14:textId="77777777" w:rsidR="005D06CF" w:rsidRDefault="005D06CF">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77777777" w:rsidR="005D06CF" w:rsidRDefault="005D06CF">
    <w:pPr>
      <w:pStyle w:val="Header"/>
    </w:pPr>
    <w:r>
      <w:t>IHE &lt;Domain Name&gt; Technical Framework Supplement – &lt;Profile Name (Profile Acronym)&gt;</w:t>
    </w:r>
    <w:r>
      <w:br/>
      <w:t>______________________________________________________________________________</w:t>
    </w:r>
  </w:p>
  <w:p w14:paraId="18E9D4DA" w14:textId="77777777" w:rsidR="005D06CF" w:rsidRDefault="005D06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7C7336"/>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2A025EE"/>
    <w:multiLevelType w:val="hybridMultilevel"/>
    <w:tmpl w:val="505C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25E5F"/>
    <w:multiLevelType w:val="multilevel"/>
    <w:tmpl w:val="7B943E18"/>
    <w:numStyleLink w:val="Constraints"/>
  </w:abstractNum>
  <w:abstractNum w:abstractNumId="23"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4BD1DB6"/>
    <w:multiLevelType w:val="multilevel"/>
    <w:tmpl w:val="7B943E18"/>
    <w:numStyleLink w:val="Constraints"/>
  </w:abstractNum>
  <w:abstractNum w:abstractNumId="26"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0700B2"/>
    <w:multiLevelType w:val="multilevel"/>
    <w:tmpl w:val="7B943E18"/>
    <w:numStyleLink w:val="Constraints"/>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2"/>
  </w:num>
  <w:num w:numId="13">
    <w:abstractNumId w:val="22"/>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4"/>
  </w:num>
  <w:num w:numId="16">
    <w:abstractNumId w:val="29"/>
  </w:num>
  <w:num w:numId="17">
    <w:abstractNumId w:val="30"/>
  </w:num>
  <w:num w:numId="18">
    <w:abstractNumId w:val="27"/>
  </w:num>
  <w:num w:numId="19">
    <w:abstractNumId w:val="27"/>
  </w:num>
  <w:num w:numId="20">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2"/>
  </w:num>
  <w:num w:numId="24">
    <w:abstractNumId w:val="28"/>
  </w:num>
  <w:num w:numId="25">
    <w:abstractNumId w:val="14"/>
  </w:num>
  <w:num w:numId="26">
    <w:abstractNumId w:val="25"/>
  </w:num>
  <w:num w:numId="27">
    <w:abstractNumId w:val="16"/>
  </w:num>
  <w:num w:numId="28">
    <w:abstractNumId w:val="15"/>
  </w:num>
  <w:num w:numId="29">
    <w:abstractNumId w:val="13"/>
  </w:num>
  <w:num w:numId="30">
    <w:abstractNumId w:val="31"/>
  </w:num>
  <w:num w:numId="31">
    <w:abstractNumId w:val="17"/>
  </w:num>
  <w:num w:numId="32">
    <w:abstractNumId w:val="19"/>
  </w:num>
  <w:num w:numId="33">
    <w:abstractNumId w:val="23"/>
  </w:num>
  <w:num w:numId="34">
    <w:abstractNumId w:val="11"/>
  </w:num>
  <w:num w:numId="35">
    <w:abstractNumId w:val="26"/>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10625"/>
    <w:rsid w:val="000121FB"/>
    <w:rsid w:val="000125FF"/>
    <w:rsid w:val="00017E09"/>
    <w:rsid w:val="00024BCD"/>
    <w:rsid w:val="00034E50"/>
    <w:rsid w:val="00036347"/>
    <w:rsid w:val="0004057D"/>
    <w:rsid w:val="00040A2D"/>
    <w:rsid w:val="0004144C"/>
    <w:rsid w:val="00041D46"/>
    <w:rsid w:val="00044F4F"/>
    <w:rsid w:val="000470A5"/>
    <w:rsid w:val="000514E1"/>
    <w:rsid w:val="00051DB3"/>
    <w:rsid w:val="0005577A"/>
    <w:rsid w:val="00060D78"/>
    <w:rsid w:val="00061D1A"/>
    <w:rsid w:val="000622EE"/>
    <w:rsid w:val="00070847"/>
    <w:rsid w:val="000717A7"/>
    <w:rsid w:val="00071B0C"/>
    <w:rsid w:val="00077324"/>
    <w:rsid w:val="00077EA0"/>
    <w:rsid w:val="000807AC"/>
    <w:rsid w:val="00082F2B"/>
    <w:rsid w:val="00084252"/>
    <w:rsid w:val="0008583F"/>
    <w:rsid w:val="00087187"/>
    <w:rsid w:val="00094061"/>
    <w:rsid w:val="00096DA5"/>
    <w:rsid w:val="000B30FF"/>
    <w:rsid w:val="000B699D"/>
    <w:rsid w:val="000C3556"/>
    <w:rsid w:val="000C5467"/>
    <w:rsid w:val="000D2487"/>
    <w:rsid w:val="000D6321"/>
    <w:rsid w:val="000D6F01"/>
    <w:rsid w:val="000D711C"/>
    <w:rsid w:val="000E0B51"/>
    <w:rsid w:val="000E1CDD"/>
    <w:rsid w:val="000E1F9A"/>
    <w:rsid w:val="000F13F5"/>
    <w:rsid w:val="000F40E1"/>
    <w:rsid w:val="000F5BBB"/>
    <w:rsid w:val="000F613A"/>
    <w:rsid w:val="000F6D26"/>
    <w:rsid w:val="000F6DB4"/>
    <w:rsid w:val="00104BE6"/>
    <w:rsid w:val="001055CB"/>
    <w:rsid w:val="001073CE"/>
    <w:rsid w:val="001115F5"/>
    <w:rsid w:val="00111C67"/>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B7B"/>
    <w:rsid w:val="001558DD"/>
    <w:rsid w:val="00155F14"/>
    <w:rsid w:val="001579E7"/>
    <w:rsid w:val="001606A7"/>
    <w:rsid w:val="001622E4"/>
    <w:rsid w:val="0016666C"/>
    <w:rsid w:val="00167B95"/>
    <w:rsid w:val="00167DB7"/>
    <w:rsid w:val="00170ED0"/>
    <w:rsid w:val="0017698E"/>
    <w:rsid w:val="00181ABC"/>
    <w:rsid w:val="001854E3"/>
    <w:rsid w:val="00185D6B"/>
    <w:rsid w:val="00186DAB"/>
    <w:rsid w:val="00187E92"/>
    <w:rsid w:val="00191F2A"/>
    <w:rsid w:val="0019328E"/>
    <w:rsid w:val="001946F4"/>
    <w:rsid w:val="00194E2D"/>
    <w:rsid w:val="001A108D"/>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F106D"/>
    <w:rsid w:val="001F2CF8"/>
    <w:rsid w:val="001F2FB8"/>
    <w:rsid w:val="001F6755"/>
    <w:rsid w:val="001F68C9"/>
    <w:rsid w:val="001F787E"/>
    <w:rsid w:val="001F7A35"/>
    <w:rsid w:val="00202AC6"/>
    <w:rsid w:val="002040DD"/>
    <w:rsid w:val="0020453A"/>
    <w:rsid w:val="00204D6E"/>
    <w:rsid w:val="00207571"/>
    <w:rsid w:val="00207816"/>
    <w:rsid w:val="00207868"/>
    <w:rsid w:val="002173E6"/>
    <w:rsid w:val="00220A52"/>
    <w:rsid w:val="00221AC2"/>
    <w:rsid w:val="0022261E"/>
    <w:rsid w:val="0022352C"/>
    <w:rsid w:val="002317DB"/>
    <w:rsid w:val="002322FF"/>
    <w:rsid w:val="00234BE4"/>
    <w:rsid w:val="0023732B"/>
    <w:rsid w:val="0024140B"/>
    <w:rsid w:val="00244AA5"/>
    <w:rsid w:val="00250A37"/>
    <w:rsid w:val="00255462"/>
    <w:rsid w:val="00255821"/>
    <w:rsid w:val="00256665"/>
    <w:rsid w:val="002656DB"/>
    <w:rsid w:val="00265874"/>
    <w:rsid w:val="002670D2"/>
    <w:rsid w:val="00267883"/>
    <w:rsid w:val="00270EBB"/>
    <w:rsid w:val="002711CC"/>
    <w:rsid w:val="00272440"/>
    <w:rsid w:val="00274982"/>
    <w:rsid w:val="002756A6"/>
    <w:rsid w:val="002833B3"/>
    <w:rsid w:val="0028363B"/>
    <w:rsid w:val="00286433"/>
    <w:rsid w:val="002869E8"/>
    <w:rsid w:val="002877A9"/>
    <w:rsid w:val="00291725"/>
    <w:rsid w:val="00293CF1"/>
    <w:rsid w:val="002A4C2E"/>
    <w:rsid w:val="002B4844"/>
    <w:rsid w:val="002D5B69"/>
    <w:rsid w:val="002E0B4E"/>
    <w:rsid w:val="002E4412"/>
    <w:rsid w:val="002E59BD"/>
    <w:rsid w:val="002F051F"/>
    <w:rsid w:val="002F076A"/>
    <w:rsid w:val="002F2910"/>
    <w:rsid w:val="00303E20"/>
    <w:rsid w:val="003045B6"/>
    <w:rsid w:val="00310FBE"/>
    <w:rsid w:val="00314713"/>
    <w:rsid w:val="00316247"/>
    <w:rsid w:val="0032060B"/>
    <w:rsid w:val="00323461"/>
    <w:rsid w:val="00324356"/>
    <w:rsid w:val="0032600B"/>
    <w:rsid w:val="00332763"/>
    <w:rsid w:val="00332807"/>
    <w:rsid w:val="00335554"/>
    <w:rsid w:val="003375BB"/>
    <w:rsid w:val="00340176"/>
    <w:rsid w:val="003432DC"/>
    <w:rsid w:val="00346314"/>
    <w:rsid w:val="00346BB8"/>
    <w:rsid w:val="00352784"/>
    <w:rsid w:val="00355623"/>
    <w:rsid w:val="003577C8"/>
    <w:rsid w:val="003579DA"/>
    <w:rsid w:val="003601D3"/>
    <w:rsid w:val="003602DC"/>
    <w:rsid w:val="00361F12"/>
    <w:rsid w:val="00363069"/>
    <w:rsid w:val="0036381E"/>
    <w:rsid w:val="00363FFF"/>
    <w:rsid w:val="003651D9"/>
    <w:rsid w:val="00370B52"/>
    <w:rsid w:val="00374B3E"/>
    <w:rsid w:val="00376ED8"/>
    <w:rsid w:val="0038429E"/>
    <w:rsid w:val="00386D80"/>
    <w:rsid w:val="00391D83"/>
    <w:rsid w:val="003921A0"/>
    <w:rsid w:val="003A09FE"/>
    <w:rsid w:val="003A7E10"/>
    <w:rsid w:val="003B2A2B"/>
    <w:rsid w:val="003B40CC"/>
    <w:rsid w:val="003B70A2"/>
    <w:rsid w:val="003C3AD6"/>
    <w:rsid w:val="003D19E0"/>
    <w:rsid w:val="003D24EE"/>
    <w:rsid w:val="003D5A68"/>
    <w:rsid w:val="003D7ECC"/>
    <w:rsid w:val="003E0430"/>
    <w:rsid w:val="003E27F0"/>
    <w:rsid w:val="003E2AA2"/>
    <w:rsid w:val="003E5C68"/>
    <w:rsid w:val="003F0805"/>
    <w:rsid w:val="003F252B"/>
    <w:rsid w:val="003F28C9"/>
    <w:rsid w:val="003F2A72"/>
    <w:rsid w:val="003F3E4A"/>
    <w:rsid w:val="003F58C5"/>
    <w:rsid w:val="003F7141"/>
    <w:rsid w:val="00400459"/>
    <w:rsid w:val="004046B6"/>
    <w:rsid w:val="004070FB"/>
    <w:rsid w:val="00410D6B"/>
    <w:rsid w:val="00412649"/>
    <w:rsid w:val="00415432"/>
    <w:rsid w:val="00417A70"/>
    <w:rsid w:val="004225C9"/>
    <w:rsid w:val="00426B61"/>
    <w:rsid w:val="0043514A"/>
    <w:rsid w:val="00436599"/>
    <w:rsid w:val="004424C6"/>
    <w:rsid w:val="0044310A"/>
    <w:rsid w:val="00444100"/>
    <w:rsid w:val="00444CFC"/>
    <w:rsid w:val="00445D2F"/>
    <w:rsid w:val="00447451"/>
    <w:rsid w:val="004541CC"/>
    <w:rsid w:val="00457DDC"/>
    <w:rsid w:val="00461A12"/>
    <w:rsid w:val="004651FC"/>
    <w:rsid w:val="00466D60"/>
    <w:rsid w:val="00467CEA"/>
    <w:rsid w:val="00470C9B"/>
    <w:rsid w:val="00472402"/>
    <w:rsid w:val="00474113"/>
    <w:rsid w:val="004809A3"/>
    <w:rsid w:val="004818E8"/>
    <w:rsid w:val="00482DC2"/>
    <w:rsid w:val="004845CE"/>
    <w:rsid w:val="00487FFC"/>
    <w:rsid w:val="00492541"/>
    <w:rsid w:val="00494ECB"/>
    <w:rsid w:val="004A3208"/>
    <w:rsid w:val="004A7D5B"/>
    <w:rsid w:val="004B0BD9"/>
    <w:rsid w:val="004B387F"/>
    <w:rsid w:val="004B4EF3"/>
    <w:rsid w:val="004B575B"/>
    <w:rsid w:val="004B576F"/>
    <w:rsid w:val="004B7094"/>
    <w:rsid w:val="004C10B4"/>
    <w:rsid w:val="004C7B88"/>
    <w:rsid w:val="004D68CC"/>
    <w:rsid w:val="004D69C3"/>
    <w:rsid w:val="004D6C45"/>
    <w:rsid w:val="004E10CA"/>
    <w:rsid w:val="004E47F1"/>
    <w:rsid w:val="004F1713"/>
    <w:rsid w:val="004F5211"/>
    <w:rsid w:val="004F7C05"/>
    <w:rsid w:val="00503AE1"/>
    <w:rsid w:val="0050674C"/>
    <w:rsid w:val="00506C22"/>
    <w:rsid w:val="00510062"/>
    <w:rsid w:val="00513057"/>
    <w:rsid w:val="005169B0"/>
    <w:rsid w:val="00516D6D"/>
    <w:rsid w:val="00521ABB"/>
    <w:rsid w:val="00522681"/>
    <w:rsid w:val="00522F40"/>
    <w:rsid w:val="00523C5F"/>
    <w:rsid w:val="0053128C"/>
    <w:rsid w:val="005339EE"/>
    <w:rsid w:val="005360E4"/>
    <w:rsid w:val="005376C1"/>
    <w:rsid w:val="005410F9"/>
    <w:rsid w:val="005416D9"/>
    <w:rsid w:val="00543FFB"/>
    <w:rsid w:val="0054524C"/>
    <w:rsid w:val="0055699A"/>
    <w:rsid w:val="00556E6C"/>
    <w:rsid w:val="005629FE"/>
    <w:rsid w:val="005672A9"/>
    <w:rsid w:val="00570B52"/>
    <w:rsid w:val="005719CE"/>
    <w:rsid w:val="00572031"/>
    <w:rsid w:val="00573102"/>
    <w:rsid w:val="00581165"/>
    <w:rsid w:val="00581829"/>
    <w:rsid w:val="00584AD0"/>
    <w:rsid w:val="00585DA2"/>
    <w:rsid w:val="005942AE"/>
    <w:rsid w:val="00594882"/>
    <w:rsid w:val="00596000"/>
    <w:rsid w:val="00597BF5"/>
    <w:rsid w:val="00597DB2"/>
    <w:rsid w:val="005A0264"/>
    <w:rsid w:val="005A2271"/>
    <w:rsid w:val="005A42EE"/>
    <w:rsid w:val="005B50DD"/>
    <w:rsid w:val="005B5C92"/>
    <w:rsid w:val="005B72F3"/>
    <w:rsid w:val="005B7BFB"/>
    <w:rsid w:val="005C50BF"/>
    <w:rsid w:val="005C5E28"/>
    <w:rsid w:val="005D06CF"/>
    <w:rsid w:val="005D11E8"/>
    <w:rsid w:val="005D1F91"/>
    <w:rsid w:val="005D5546"/>
    <w:rsid w:val="005D6104"/>
    <w:rsid w:val="005D6176"/>
    <w:rsid w:val="005F2045"/>
    <w:rsid w:val="005F21E7"/>
    <w:rsid w:val="005F3FB5"/>
    <w:rsid w:val="005F4C3E"/>
    <w:rsid w:val="00600EC6"/>
    <w:rsid w:val="006014F8"/>
    <w:rsid w:val="00603ED5"/>
    <w:rsid w:val="00604F10"/>
    <w:rsid w:val="00607529"/>
    <w:rsid w:val="006106AB"/>
    <w:rsid w:val="006116E2"/>
    <w:rsid w:val="00613604"/>
    <w:rsid w:val="00613C53"/>
    <w:rsid w:val="00614038"/>
    <w:rsid w:val="00622D31"/>
    <w:rsid w:val="00622D42"/>
    <w:rsid w:val="00625D23"/>
    <w:rsid w:val="006263EA"/>
    <w:rsid w:val="006270A3"/>
    <w:rsid w:val="00630F33"/>
    <w:rsid w:val="00633C3F"/>
    <w:rsid w:val="006360B8"/>
    <w:rsid w:val="00644FC1"/>
    <w:rsid w:val="006512F0"/>
    <w:rsid w:val="006514EA"/>
    <w:rsid w:val="00656A6B"/>
    <w:rsid w:val="00662893"/>
    <w:rsid w:val="00662BE5"/>
    <w:rsid w:val="00663624"/>
    <w:rsid w:val="00664E72"/>
    <w:rsid w:val="00665A0A"/>
    <w:rsid w:val="00665D8F"/>
    <w:rsid w:val="00672C39"/>
    <w:rsid w:val="00680648"/>
    <w:rsid w:val="00682040"/>
    <w:rsid w:val="006825E1"/>
    <w:rsid w:val="0068355D"/>
    <w:rsid w:val="00692B37"/>
    <w:rsid w:val="006A18C9"/>
    <w:rsid w:val="006A2A74"/>
    <w:rsid w:val="006A3098"/>
    <w:rsid w:val="006A4160"/>
    <w:rsid w:val="006A670E"/>
    <w:rsid w:val="006A7A2A"/>
    <w:rsid w:val="006B28BB"/>
    <w:rsid w:val="006B7354"/>
    <w:rsid w:val="006B7ABF"/>
    <w:rsid w:val="006C1E22"/>
    <w:rsid w:val="006C242B"/>
    <w:rsid w:val="006C2C14"/>
    <w:rsid w:val="006C371A"/>
    <w:rsid w:val="006C7E2C"/>
    <w:rsid w:val="006D163E"/>
    <w:rsid w:val="006D27ED"/>
    <w:rsid w:val="006D4881"/>
    <w:rsid w:val="006D768F"/>
    <w:rsid w:val="006E163F"/>
    <w:rsid w:val="006E5767"/>
    <w:rsid w:val="006F1780"/>
    <w:rsid w:val="006F5D7E"/>
    <w:rsid w:val="00701B3A"/>
    <w:rsid w:val="0070762D"/>
    <w:rsid w:val="00710B63"/>
    <w:rsid w:val="00712AE6"/>
    <w:rsid w:val="0071309E"/>
    <w:rsid w:val="00720288"/>
    <w:rsid w:val="00723DAF"/>
    <w:rsid w:val="007251A4"/>
    <w:rsid w:val="007270F3"/>
    <w:rsid w:val="00730E16"/>
    <w:rsid w:val="007337B8"/>
    <w:rsid w:val="007377E7"/>
    <w:rsid w:val="007400C4"/>
    <w:rsid w:val="00740B86"/>
    <w:rsid w:val="00743BC3"/>
    <w:rsid w:val="00746A3D"/>
    <w:rsid w:val="00747676"/>
    <w:rsid w:val="007479B6"/>
    <w:rsid w:val="00747E7C"/>
    <w:rsid w:val="00752F7E"/>
    <w:rsid w:val="00761469"/>
    <w:rsid w:val="00767053"/>
    <w:rsid w:val="00774B6B"/>
    <w:rsid w:val="007773C8"/>
    <w:rsid w:val="0078063E"/>
    <w:rsid w:val="007815AF"/>
    <w:rsid w:val="007824BF"/>
    <w:rsid w:val="0078454E"/>
    <w:rsid w:val="0078781A"/>
    <w:rsid w:val="00787B2D"/>
    <w:rsid w:val="007922ED"/>
    <w:rsid w:val="007A029D"/>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724B"/>
    <w:rsid w:val="007E0C0D"/>
    <w:rsid w:val="007E5B51"/>
    <w:rsid w:val="007F771A"/>
    <w:rsid w:val="007F7801"/>
    <w:rsid w:val="00802F29"/>
    <w:rsid w:val="00803E2D"/>
    <w:rsid w:val="008044D0"/>
    <w:rsid w:val="008067DF"/>
    <w:rsid w:val="0081320A"/>
    <w:rsid w:val="00815E51"/>
    <w:rsid w:val="008249A2"/>
    <w:rsid w:val="00825642"/>
    <w:rsid w:val="008301C7"/>
    <w:rsid w:val="00830E0E"/>
    <w:rsid w:val="00831FF5"/>
    <w:rsid w:val="008322D3"/>
    <w:rsid w:val="00833045"/>
    <w:rsid w:val="008341AE"/>
    <w:rsid w:val="00834DF7"/>
    <w:rsid w:val="008358E5"/>
    <w:rsid w:val="00836F8A"/>
    <w:rsid w:val="008413B1"/>
    <w:rsid w:val="00841D11"/>
    <w:rsid w:val="00843B52"/>
    <w:rsid w:val="008452AF"/>
    <w:rsid w:val="0084683E"/>
    <w:rsid w:val="00855EDF"/>
    <w:rsid w:val="008608EF"/>
    <w:rsid w:val="008616CB"/>
    <w:rsid w:val="0086353F"/>
    <w:rsid w:val="00863C8B"/>
    <w:rsid w:val="00865616"/>
    <w:rsid w:val="00865DF9"/>
    <w:rsid w:val="00866192"/>
    <w:rsid w:val="00870306"/>
    <w:rsid w:val="00870FB2"/>
    <w:rsid w:val="00871613"/>
    <w:rsid w:val="00875076"/>
    <w:rsid w:val="00875BFD"/>
    <w:rsid w:val="00884925"/>
    <w:rsid w:val="00885ABD"/>
    <w:rsid w:val="00887E40"/>
    <w:rsid w:val="008A3FD2"/>
    <w:rsid w:val="008A73E1"/>
    <w:rsid w:val="008B1661"/>
    <w:rsid w:val="008B53CB"/>
    <w:rsid w:val="008B5D7E"/>
    <w:rsid w:val="008B620B"/>
    <w:rsid w:val="008B6391"/>
    <w:rsid w:val="008C1766"/>
    <w:rsid w:val="008C2FE8"/>
    <w:rsid w:val="008C42CC"/>
    <w:rsid w:val="008C57EC"/>
    <w:rsid w:val="008C77AE"/>
    <w:rsid w:val="008D052D"/>
    <w:rsid w:val="008D0BA0"/>
    <w:rsid w:val="008D17FF"/>
    <w:rsid w:val="008D45BC"/>
    <w:rsid w:val="008D4A4F"/>
    <w:rsid w:val="008D4E48"/>
    <w:rsid w:val="008D7044"/>
    <w:rsid w:val="008D7642"/>
    <w:rsid w:val="008E0275"/>
    <w:rsid w:val="008E2B5E"/>
    <w:rsid w:val="008E3F6C"/>
    <w:rsid w:val="008E441F"/>
    <w:rsid w:val="008F06F1"/>
    <w:rsid w:val="008F347B"/>
    <w:rsid w:val="008F78D2"/>
    <w:rsid w:val="009013A1"/>
    <w:rsid w:val="009022A0"/>
    <w:rsid w:val="009061A2"/>
    <w:rsid w:val="00907134"/>
    <w:rsid w:val="00910E03"/>
    <w:rsid w:val="00924A7A"/>
    <w:rsid w:val="00924E49"/>
    <w:rsid w:val="009268F6"/>
    <w:rsid w:val="00933C9A"/>
    <w:rsid w:val="00934D96"/>
    <w:rsid w:val="009406A5"/>
    <w:rsid w:val="00940FC7"/>
    <w:rsid w:val="009429FB"/>
    <w:rsid w:val="009471A5"/>
    <w:rsid w:val="0095196C"/>
    <w:rsid w:val="00951F63"/>
    <w:rsid w:val="0095298A"/>
    <w:rsid w:val="00953CFC"/>
    <w:rsid w:val="0095594C"/>
    <w:rsid w:val="00955CD4"/>
    <w:rsid w:val="00956966"/>
    <w:rsid w:val="009612F6"/>
    <w:rsid w:val="009625E5"/>
    <w:rsid w:val="00966AC0"/>
    <w:rsid w:val="00967B49"/>
    <w:rsid w:val="00972760"/>
    <w:rsid w:val="0097454A"/>
    <w:rsid w:val="00976822"/>
    <w:rsid w:val="009813A1"/>
    <w:rsid w:val="00981F7D"/>
    <w:rsid w:val="00983131"/>
    <w:rsid w:val="00983C65"/>
    <w:rsid w:val="009843EF"/>
    <w:rsid w:val="009903C2"/>
    <w:rsid w:val="00991226"/>
    <w:rsid w:val="00991D63"/>
    <w:rsid w:val="00993FF5"/>
    <w:rsid w:val="009A1962"/>
    <w:rsid w:val="009B048D"/>
    <w:rsid w:val="009C10D5"/>
    <w:rsid w:val="009C48F8"/>
    <w:rsid w:val="009C5B12"/>
    <w:rsid w:val="009C6269"/>
    <w:rsid w:val="009C6F21"/>
    <w:rsid w:val="009D0CDF"/>
    <w:rsid w:val="009D107B"/>
    <w:rsid w:val="009D125C"/>
    <w:rsid w:val="009D2A49"/>
    <w:rsid w:val="009D2DD6"/>
    <w:rsid w:val="009D6A32"/>
    <w:rsid w:val="009E3114"/>
    <w:rsid w:val="009E31E5"/>
    <w:rsid w:val="009E34B7"/>
    <w:rsid w:val="009F3200"/>
    <w:rsid w:val="009F3C44"/>
    <w:rsid w:val="009F5503"/>
    <w:rsid w:val="009F5CF4"/>
    <w:rsid w:val="00A045EC"/>
    <w:rsid w:val="00A05A12"/>
    <w:rsid w:val="00A0613F"/>
    <w:rsid w:val="00A171E5"/>
    <w:rsid w:val="00A174B6"/>
    <w:rsid w:val="00A177D5"/>
    <w:rsid w:val="00A23689"/>
    <w:rsid w:val="00A276B2"/>
    <w:rsid w:val="00A30BDA"/>
    <w:rsid w:val="00A322F4"/>
    <w:rsid w:val="00A37899"/>
    <w:rsid w:val="00A43E92"/>
    <w:rsid w:val="00A5423E"/>
    <w:rsid w:val="00A5645C"/>
    <w:rsid w:val="00A6421B"/>
    <w:rsid w:val="00A66F91"/>
    <w:rsid w:val="00A773A9"/>
    <w:rsid w:val="00A81A19"/>
    <w:rsid w:val="00A81A7C"/>
    <w:rsid w:val="00A85861"/>
    <w:rsid w:val="00A860E5"/>
    <w:rsid w:val="00A875FF"/>
    <w:rsid w:val="00A90BD5"/>
    <w:rsid w:val="00A910E1"/>
    <w:rsid w:val="00A91203"/>
    <w:rsid w:val="00A93362"/>
    <w:rsid w:val="00A9751B"/>
    <w:rsid w:val="00AA18D4"/>
    <w:rsid w:val="00AA3771"/>
    <w:rsid w:val="00AA684E"/>
    <w:rsid w:val="00AA69C0"/>
    <w:rsid w:val="00AB15A3"/>
    <w:rsid w:val="00AC2090"/>
    <w:rsid w:val="00AC2FDB"/>
    <w:rsid w:val="00AC609B"/>
    <w:rsid w:val="00AC7C88"/>
    <w:rsid w:val="00AD069D"/>
    <w:rsid w:val="00AD2AE2"/>
    <w:rsid w:val="00AD3EA6"/>
    <w:rsid w:val="00AE1439"/>
    <w:rsid w:val="00AE1990"/>
    <w:rsid w:val="00AE4AED"/>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798B"/>
    <w:rsid w:val="00B541EC"/>
    <w:rsid w:val="00B54952"/>
    <w:rsid w:val="00B55350"/>
    <w:rsid w:val="00B55BDE"/>
    <w:rsid w:val="00B57934"/>
    <w:rsid w:val="00B628BD"/>
    <w:rsid w:val="00B63B69"/>
    <w:rsid w:val="00B65E96"/>
    <w:rsid w:val="00B7582C"/>
    <w:rsid w:val="00B759C2"/>
    <w:rsid w:val="00B809FB"/>
    <w:rsid w:val="00B82D84"/>
    <w:rsid w:val="00B84D95"/>
    <w:rsid w:val="00B8586D"/>
    <w:rsid w:val="00B87220"/>
    <w:rsid w:val="00B90962"/>
    <w:rsid w:val="00B92E9F"/>
    <w:rsid w:val="00B92EA1"/>
    <w:rsid w:val="00B9303B"/>
    <w:rsid w:val="00B9308F"/>
    <w:rsid w:val="00B93B01"/>
    <w:rsid w:val="00B94919"/>
    <w:rsid w:val="00B965FD"/>
    <w:rsid w:val="00BA1337"/>
    <w:rsid w:val="00BA1A91"/>
    <w:rsid w:val="00BA437B"/>
    <w:rsid w:val="00BA4A87"/>
    <w:rsid w:val="00BA773E"/>
    <w:rsid w:val="00BB4DB0"/>
    <w:rsid w:val="00BB62C0"/>
    <w:rsid w:val="00BB65D8"/>
    <w:rsid w:val="00BB6AAC"/>
    <w:rsid w:val="00BB74AF"/>
    <w:rsid w:val="00BB76BC"/>
    <w:rsid w:val="00BC3E9F"/>
    <w:rsid w:val="00BC4147"/>
    <w:rsid w:val="00BC6EDE"/>
    <w:rsid w:val="00BC7584"/>
    <w:rsid w:val="00BD50E5"/>
    <w:rsid w:val="00BD6767"/>
    <w:rsid w:val="00BE1308"/>
    <w:rsid w:val="00BE39EE"/>
    <w:rsid w:val="00BE5916"/>
    <w:rsid w:val="00BE7EBE"/>
    <w:rsid w:val="00BF2986"/>
    <w:rsid w:val="00C0135D"/>
    <w:rsid w:val="00C05CCE"/>
    <w:rsid w:val="00C1037F"/>
    <w:rsid w:val="00C10561"/>
    <w:rsid w:val="00C13FFC"/>
    <w:rsid w:val="00C158E0"/>
    <w:rsid w:val="00C16F09"/>
    <w:rsid w:val="00C20EFF"/>
    <w:rsid w:val="00C250ED"/>
    <w:rsid w:val="00C269FC"/>
    <w:rsid w:val="00C26E7C"/>
    <w:rsid w:val="00C3192F"/>
    <w:rsid w:val="00C33078"/>
    <w:rsid w:val="00C3617A"/>
    <w:rsid w:val="00C412AE"/>
    <w:rsid w:val="00C42C6C"/>
    <w:rsid w:val="00C45949"/>
    <w:rsid w:val="00C45E20"/>
    <w:rsid w:val="00C512AA"/>
    <w:rsid w:val="00C536E4"/>
    <w:rsid w:val="00C54E48"/>
    <w:rsid w:val="00C56183"/>
    <w:rsid w:val="00C60F4D"/>
    <w:rsid w:val="00C61586"/>
    <w:rsid w:val="00C62E65"/>
    <w:rsid w:val="00C636C8"/>
    <w:rsid w:val="00C63D7E"/>
    <w:rsid w:val="00C6519D"/>
    <w:rsid w:val="00C6772C"/>
    <w:rsid w:val="00C71FDB"/>
    <w:rsid w:val="00C741DD"/>
    <w:rsid w:val="00C75E6D"/>
    <w:rsid w:val="00C7717D"/>
    <w:rsid w:val="00C82ED4"/>
    <w:rsid w:val="00C831AA"/>
    <w:rsid w:val="00C83F0F"/>
    <w:rsid w:val="00C87071"/>
    <w:rsid w:val="00C91E08"/>
    <w:rsid w:val="00C938EC"/>
    <w:rsid w:val="00C940A2"/>
    <w:rsid w:val="00C969FE"/>
    <w:rsid w:val="00CA056A"/>
    <w:rsid w:val="00CA175A"/>
    <w:rsid w:val="00CB0D10"/>
    <w:rsid w:val="00CB2334"/>
    <w:rsid w:val="00CB6758"/>
    <w:rsid w:val="00CC0A62"/>
    <w:rsid w:val="00CC4EA3"/>
    <w:rsid w:val="00CC68D6"/>
    <w:rsid w:val="00CC6D50"/>
    <w:rsid w:val="00CD0A74"/>
    <w:rsid w:val="00CD3E1F"/>
    <w:rsid w:val="00CD44D7"/>
    <w:rsid w:val="00CD4D46"/>
    <w:rsid w:val="00CD61EF"/>
    <w:rsid w:val="00CD7D94"/>
    <w:rsid w:val="00CE0AA5"/>
    <w:rsid w:val="00CE45D2"/>
    <w:rsid w:val="00CE61F2"/>
    <w:rsid w:val="00CE63C0"/>
    <w:rsid w:val="00CF283F"/>
    <w:rsid w:val="00CF508D"/>
    <w:rsid w:val="00D0225B"/>
    <w:rsid w:val="00D04B4D"/>
    <w:rsid w:val="00D05B7C"/>
    <w:rsid w:val="00D07411"/>
    <w:rsid w:val="00D10BFF"/>
    <w:rsid w:val="00D145F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4088"/>
    <w:rsid w:val="00D558AA"/>
    <w:rsid w:val="00D56315"/>
    <w:rsid w:val="00D5643C"/>
    <w:rsid w:val="00D609FE"/>
    <w:rsid w:val="00D60F27"/>
    <w:rsid w:val="00D62CEC"/>
    <w:rsid w:val="00D6437D"/>
    <w:rsid w:val="00D65BC1"/>
    <w:rsid w:val="00D748B5"/>
    <w:rsid w:val="00D83D6B"/>
    <w:rsid w:val="00D85A7B"/>
    <w:rsid w:val="00D91791"/>
    <w:rsid w:val="00D91815"/>
    <w:rsid w:val="00D97209"/>
    <w:rsid w:val="00DA1854"/>
    <w:rsid w:val="00DA2E04"/>
    <w:rsid w:val="00DA4086"/>
    <w:rsid w:val="00DA698D"/>
    <w:rsid w:val="00DA7715"/>
    <w:rsid w:val="00DA7A7E"/>
    <w:rsid w:val="00DA7FE0"/>
    <w:rsid w:val="00DB186B"/>
    <w:rsid w:val="00DB5C1E"/>
    <w:rsid w:val="00DC4A7B"/>
    <w:rsid w:val="00DC5581"/>
    <w:rsid w:val="00DC5891"/>
    <w:rsid w:val="00DC76D8"/>
    <w:rsid w:val="00DD13DB"/>
    <w:rsid w:val="00DD4D5A"/>
    <w:rsid w:val="00DE0504"/>
    <w:rsid w:val="00DE3F6C"/>
    <w:rsid w:val="00DE4EE0"/>
    <w:rsid w:val="00DE4F60"/>
    <w:rsid w:val="00DE6D6A"/>
    <w:rsid w:val="00DE7269"/>
    <w:rsid w:val="00DE7839"/>
    <w:rsid w:val="00DF683C"/>
    <w:rsid w:val="00DF769E"/>
    <w:rsid w:val="00DF7CCA"/>
    <w:rsid w:val="00E007E6"/>
    <w:rsid w:val="00E014B6"/>
    <w:rsid w:val="00E10B94"/>
    <w:rsid w:val="00E115D7"/>
    <w:rsid w:val="00E121ED"/>
    <w:rsid w:val="00E1423C"/>
    <w:rsid w:val="00E16D14"/>
    <w:rsid w:val="00E20C45"/>
    <w:rsid w:val="00E25761"/>
    <w:rsid w:val="00E30AAF"/>
    <w:rsid w:val="00E35AD6"/>
    <w:rsid w:val="00E35F5B"/>
    <w:rsid w:val="00E36293"/>
    <w:rsid w:val="00E36A9C"/>
    <w:rsid w:val="00E4210F"/>
    <w:rsid w:val="00E451B1"/>
    <w:rsid w:val="00E46BAB"/>
    <w:rsid w:val="00E50AF1"/>
    <w:rsid w:val="00E56193"/>
    <w:rsid w:val="00E5672F"/>
    <w:rsid w:val="00E60F58"/>
    <w:rsid w:val="00E61A6A"/>
    <w:rsid w:val="00E61D49"/>
    <w:rsid w:val="00E61FFC"/>
    <w:rsid w:val="00E640BF"/>
    <w:rsid w:val="00E7532D"/>
    <w:rsid w:val="00E8043B"/>
    <w:rsid w:val="00E83F2D"/>
    <w:rsid w:val="00E84A1F"/>
    <w:rsid w:val="00E8520F"/>
    <w:rsid w:val="00E90AC0"/>
    <w:rsid w:val="00E91C15"/>
    <w:rsid w:val="00E9442A"/>
    <w:rsid w:val="00E962B3"/>
    <w:rsid w:val="00EA4EA1"/>
    <w:rsid w:val="00EA7E83"/>
    <w:rsid w:val="00EB71A2"/>
    <w:rsid w:val="00EC098D"/>
    <w:rsid w:val="00EC11E0"/>
    <w:rsid w:val="00EC7367"/>
    <w:rsid w:val="00ED0083"/>
    <w:rsid w:val="00ED3E87"/>
    <w:rsid w:val="00ED4892"/>
    <w:rsid w:val="00ED5269"/>
    <w:rsid w:val="00EE075C"/>
    <w:rsid w:val="00EE1C86"/>
    <w:rsid w:val="00EE7926"/>
    <w:rsid w:val="00EF1E77"/>
    <w:rsid w:val="00EF3F52"/>
    <w:rsid w:val="00EF5BD1"/>
    <w:rsid w:val="00EF6962"/>
    <w:rsid w:val="00F002DD"/>
    <w:rsid w:val="00F034AC"/>
    <w:rsid w:val="00F0472E"/>
    <w:rsid w:val="00F059F9"/>
    <w:rsid w:val="00F0650A"/>
    <w:rsid w:val="00F0665F"/>
    <w:rsid w:val="00F071FF"/>
    <w:rsid w:val="00F146E5"/>
    <w:rsid w:val="00F1527E"/>
    <w:rsid w:val="00F159CF"/>
    <w:rsid w:val="00F214E1"/>
    <w:rsid w:val="00F2262E"/>
    <w:rsid w:val="00F23863"/>
    <w:rsid w:val="00F25751"/>
    <w:rsid w:val="00F3060F"/>
    <w:rsid w:val="00F31393"/>
    <w:rsid w:val="00F313A8"/>
    <w:rsid w:val="00F33FD8"/>
    <w:rsid w:val="00F455EA"/>
    <w:rsid w:val="00F5188B"/>
    <w:rsid w:val="00F60F63"/>
    <w:rsid w:val="00F6224C"/>
    <w:rsid w:val="00F623E5"/>
    <w:rsid w:val="00F6298D"/>
    <w:rsid w:val="00F64792"/>
    <w:rsid w:val="00F669C1"/>
    <w:rsid w:val="00F66C25"/>
    <w:rsid w:val="00F67F32"/>
    <w:rsid w:val="00F70316"/>
    <w:rsid w:val="00F74FAA"/>
    <w:rsid w:val="00F82F74"/>
    <w:rsid w:val="00F846DB"/>
    <w:rsid w:val="00F847E4"/>
    <w:rsid w:val="00F8495F"/>
    <w:rsid w:val="00F8659B"/>
    <w:rsid w:val="00F900F7"/>
    <w:rsid w:val="00F9257D"/>
    <w:rsid w:val="00F9427B"/>
    <w:rsid w:val="00F967B3"/>
    <w:rsid w:val="00FA1B42"/>
    <w:rsid w:val="00FA2A29"/>
    <w:rsid w:val="00FA427F"/>
    <w:rsid w:val="00FA7074"/>
    <w:rsid w:val="00FC24E1"/>
    <w:rsid w:val="00FC278A"/>
    <w:rsid w:val="00FC4CE3"/>
    <w:rsid w:val="00FD11C0"/>
    <w:rsid w:val="00FD2E73"/>
    <w:rsid w:val="00FD3F02"/>
    <w:rsid w:val="00FD6B22"/>
    <w:rsid w:val="00FE5F5C"/>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tabs>
        <w:tab w:val="clear" w:pos="846"/>
        <w:tab w:val="num" w:pos="576"/>
      </w:tabs>
      <w:ind w:left="576"/>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character" w:customStyle="1" w:styleId="apple-style-span">
    <w:name w:val="apple-style-span"/>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le-converted-space">
    <w:name w:val="apple-converted-space"/>
    <w:rsid w:val="004B575B"/>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ihe.net/Technical_Framework/index.cfm"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hl7.org/fhir/http.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hl7.org/fhir/http.html" TargetMode="External"/><Relationship Id="rId29" Type="http://schemas.openxmlformats.org/officeDocument/2006/relationships/hyperlink" Target="http://wiki.ihe.net/index.php?title=National_Extensions_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hl7.org/fhir/extensibility.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hl7.org/fhir/http.html" TargetMode="External"/><Relationship Id="rId28" Type="http://schemas.openxmlformats.org/officeDocument/2006/relationships/image" Target="media/image3.jpg"/><Relationship Id="rId36" Type="http://schemas.openxmlformats.org/officeDocument/2006/relationships/theme" Target="theme/theme1.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hl7.org/fhir/http.html" TargetMode="External"/><Relationship Id="rId27" Type="http://schemas.openxmlformats.org/officeDocument/2006/relationships/image" Target="media/image2.jpeg"/><Relationship Id="rId30" Type="http://schemas.openxmlformats.org/officeDocument/2006/relationships/header" Target="header1.xml"/><Relationship Id="rId35"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8621A-A266-447F-8B2B-6C6BC06A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23</TotalTime>
  <Pages>1</Pages>
  <Words>16818</Words>
  <Characters>95867</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112461</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Cole, George</cp:lastModifiedBy>
  <cp:revision>17</cp:revision>
  <cp:lastPrinted>2012-05-01T14:26:00Z</cp:lastPrinted>
  <dcterms:created xsi:type="dcterms:W3CDTF">2016-03-07T18:33:00Z</dcterms:created>
  <dcterms:modified xsi:type="dcterms:W3CDTF">2016-03-07T18:57:00Z</dcterms:modified>
  <cp:category>IHE Supplement Template</cp:category>
</cp:coreProperties>
</file>