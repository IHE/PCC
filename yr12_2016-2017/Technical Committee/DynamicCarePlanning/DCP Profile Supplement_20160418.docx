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0AC72833" w14:textId="77777777" w:rsidR="0043291F"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8240830" w:history="1">
        <w:r w:rsidR="0043291F" w:rsidRPr="001B78D9">
          <w:rPr>
            <w:rStyle w:val="Hyperlink"/>
            <w:noProof/>
          </w:rPr>
          <w:t>Introduction to this Supplement</w:t>
        </w:r>
        <w:r w:rsidR="0043291F">
          <w:rPr>
            <w:noProof/>
            <w:webHidden/>
          </w:rPr>
          <w:tab/>
        </w:r>
        <w:r w:rsidR="0043291F">
          <w:rPr>
            <w:noProof/>
            <w:webHidden/>
          </w:rPr>
          <w:fldChar w:fldCharType="begin"/>
        </w:r>
        <w:r w:rsidR="0043291F">
          <w:rPr>
            <w:noProof/>
            <w:webHidden/>
          </w:rPr>
          <w:instrText xml:space="preserve"> PAGEREF _Toc448240830 \h </w:instrText>
        </w:r>
        <w:r w:rsidR="0043291F">
          <w:rPr>
            <w:noProof/>
            <w:webHidden/>
          </w:rPr>
        </w:r>
        <w:r w:rsidR="0043291F">
          <w:rPr>
            <w:noProof/>
            <w:webHidden/>
          </w:rPr>
          <w:fldChar w:fldCharType="separate"/>
        </w:r>
        <w:r w:rsidR="0043291F">
          <w:rPr>
            <w:noProof/>
            <w:webHidden/>
          </w:rPr>
          <w:t>8</w:t>
        </w:r>
        <w:r w:rsidR="0043291F">
          <w:rPr>
            <w:noProof/>
            <w:webHidden/>
          </w:rPr>
          <w:fldChar w:fldCharType="end"/>
        </w:r>
      </w:hyperlink>
    </w:p>
    <w:p w14:paraId="155DD79D" w14:textId="77777777" w:rsidR="0043291F" w:rsidRDefault="00E16E42">
      <w:pPr>
        <w:pStyle w:val="TOC2"/>
        <w:rPr>
          <w:rFonts w:asciiTheme="minorHAnsi" w:eastAsiaTheme="minorEastAsia" w:hAnsiTheme="minorHAnsi" w:cstheme="minorBidi"/>
          <w:noProof/>
          <w:sz w:val="22"/>
          <w:szCs w:val="22"/>
        </w:rPr>
      </w:pPr>
      <w:hyperlink w:anchor="_Toc448240831" w:history="1">
        <w:r w:rsidR="0043291F" w:rsidRPr="001B78D9">
          <w:rPr>
            <w:rStyle w:val="Hyperlink"/>
            <w:noProof/>
          </w:rPr>
          <w:t>Open Issues and Questions</w:t>
        </w:r>
        <w:r w:rsidR="0043291F">
          <w:rPr>
            <w:noProof/>
            <w:webHidden/>
          </w:rPr>
          <w:tab/>
        </w:r>
        <w:r w:rsidR="0043291F">
          <w:rPr>
            <w:noProof/>
            <w:webHidden/>
          </w:rPr>
          <w:fldChar w:fldCharType="begin"/>
        </w:r>
        <w:r w:rsidR="0043291F">
          <w:rPr>
            <w:noProof/>
            <w:webHidden/>
          </w:rPr>
          <w:instrText xml:space="preserve"> PAGEREF _Toc448240831 \h </w:instrText>
        </w:r>
        <w:r w:rsidR="0043291F">
          <w:rPr>
            <w:noProof/>
            <w:webHidden/>
          </w:rPr>
        </w:r>
        <w:r w:rsidR="0043291F">
          <w:rPr>
            <w:noProof/>
            <w:webHidden/>
          </w:rPr>
          <w:fldChar w:fldCharType="separate"/>
        </w:r>
        <w:r w:rsidR="0043291F">
          <w:rPr>
            <w:noProof/>
            <w:webHidden/>
          </w:rPr>
          <w:t>8</w:t>
        </w:r>
        <w:r w:rsidR="0043291F">
          <w:rPr>
            <w:noProof/>
            <w:webHidden/>
          </w:rPr>
          <w:fldChar w:fldCharType="end"/>
        </w:r>
      </w:hyperlink>
    </w:p>
    <w:p w14:paraId="4C256685" w14:textId="77777777" w:rsidR="0043291F" w:rsidRDefault="00E16E42">
      <w:pPr>
        <w:pStyle w:val="TOC2"/>
        <w:rPr>
          <w:rFonts w:asciiTheme="minorHAnsi" w:eastAsiaTheme="minorEastAsia" w:hAnsiTheme="minorHAnsi" w:cstheme="minorBidi"/>
          <w:noProof/>
          <w:sz w:val="22"/>
          <w:szCs w:val="22"/>
        </w:rPr>
      </w:pPr>
      <w:hyperlink w:anchor="_Toc448240832" w:history="1">
        <w:r w:rsidR="0043291F" w:rsidRPr="001B78D9">
          <w:rPr>
            <w:rStyle w:val="Hyperlink"/>
            <w:noProof/>
          </w:rPr>
          <w:t>Closed Issues</w:t>
        </w:r>
        <w:r w:rsidR="0043291F">
          <w:rPr>
            <w:noProof/>
            <w:webHidden/>
          </w:rPr>
          <w:tab/>
        </w:r>
        <w:r w:rsidR="0043291F">
          <w:rPr>
            <w:noProof/>
            <w:webHidden/>
          </w:rPr>
          <w:fldChar w:fldCharType="begin"/>
        </w:r>
        <w:r w:rsidR="0043291F">
          <w:rPr>
            <w:noProof/>
            <w:webHidden/>
          </w:rPr>
          <w:instrText xml:space="preserve"> PAGEREF _Toc448240832 \h </w:instrText>
        </w:r>
        <w:r w:rsidR="0043291F">
          <w:rPr>
            <w:noProof/>
            <w:webHidden/>
          </w:rPr>
        </w:r>
        <w:r w:rsidR="0043291F">
          <w:rPr>
            <w:noProof/>
            <w:webHidden/>
          </w:rPr>
          <w:fldChar w:fldCharType="separate"/>
        </w:r>
        <w:r w:rsidR="0043291F">
          <w:rPr>
            <w:noProof/>
            <w:webHidden/>
          </w:rPr>
          <w:t>8</w:t>
        </w:r>
        <w:r w:rsidR="0043291F">
          <w:rPr>
            <w:noProof/>
            <w:webHidden/>
          </w:rPr>
          <w:fldChar w:fldCharType="end"/>
        </w:r>
      </w:hyperlink>
    </w:p>
    <w:p w14:paraId="51DAD6E7" w14:textId="77777777" w:rsidR="0043291F" w:rsidRDefault="00E16E42">
      <w:pPr>
        <w:pStyle w:val="TOC1"/>
        <w:rPr>
          <w:rFonts w:asciiTheme="minorHAnsi" w:eastAsiaTheme="minorEastAsia" w:hAnsiTheme="minorHAnsi" w:cstheme="minorBidi"/>
          <w:noProof/>
          <w:sz w:val="22"/>
          <w:szCs w:val="22"/>
        </w:rPr>
      </w:pPr>
      <w:hyperlink w:anchor="_Toc448240833" w:history="1">
        <w:r w:rsidR="0043291F" w:rsidRPr="001B78D9">
          <w:rPr>
            <w:rStyle w:val="Hyperlink"/>
            <w:noProof/>
          </w:rPr>
          <w:t>General Introduction</w:t>
        </w:r>
        <w:r w:rsidR="0043291F">
          <w:rPr>
            <w:noProof/>
            <w:webHidden/>
          </w:rPr>
          <w:tab/>
        </w:r>
        <w:r w:rsidR="0043291F">
          <w:rPr>
            <w:noProof/>
            <w:webHidden/>
          </w:rPr>
          <w:fldChar w:fldCharType="begin"/>
        </w:r>
        <w:r w:rsidR="0043291F">
          <w:rPr>
            <w:noProof/>
            <w:webHidden/>
          </w:rPr>
          <w:instrText xml:space="preserve"> PAGEREF _Toc448240833 \h </w:instrText>
        </w:r>
        <w:r w:rsidR="0043291F">
          <w:rPr>
            <w:noProof/>
            <w:webHidden/>
          </w:rPr>
        </w:r>
        <w:r w:rsidR="0043291F">
          <w:rPr>
            <w:noProof/>
            <w:webHidden/>
          </w:rPr>
          <w:fldChar w:fldCharType="separate"/>
        </w:r>
        <w:r w:rsidR="0043291F">
          <w:rPr>
            <w:noProof/>
            <w:webHidden/>
          </w:rPr>
          <w:t>10</w:t>
        </w:r>
        <w:r w:rsidR="0043291F">
          <w:rPr>
            <w:noProof/>
            <w:webHidden/>
          </w:rPr>
          <w:fldChar w:fldCharType="end"/>
        </w:r>
      </w:hyperlink>
    </w:p>
    <w:p w14:paraId="53734CE9" w14:textId="77777777" w:rsidR="0043291F" w:rsidRDefault="00E16E42">
      <w:pPr>
        <w:pStyle w:val="TOC1"/>
        <w:rPr>
          <w:rFonts w:asciiTheme="minorHAnsi" w:eastAsiaTheme="minorEastAsia" w:hAnsiTheme="minorHAnsi" w:cstheme="minorBidi"/>
          <w:noProof/>
          <w:sz w:val="22"/>
          <w:szCs w:val="22"/>
        </w:rPr>
      </w:pPr>
      <w:hyperlink w:anchor="_Toc448240834" w:history="1">
        <w:r w:rsidR="0043291F" w:rsidRPr="001B78D9">
          <w:rPr>
            <w:rStyle w:val="Hyperlink"/>
            <w:noProof/>
          </w:rPr>
          <w:t>Appendix A - Actor Summary Definitions</w:t>
        </w:r>
        <w:r w:rsidR="0043291F">
          <w:rPr>
            <w:noProof/>
            <w:webHidden/>
          </w:rPr>
          <w:tab/>
        </w:r>
        <w:r w:rsidR="0043291F">
          <w:rPr>
            <w:noProof/>
            <w:webHidden/>
          </w:rPr>
          <w:fldChar w:fldCharType="begin"/>
        </w:r>
        <w:r w:rsidR="0043291F">
          <w:rPr>
            <w:noProof/>
            <w:webHidden/>
          </w:rPr>
          <w:instrText xml:space="preserve"> PAGEREF _Toc448240834 \h </w:instrText>
        </w:r>
        <w:r w:rsidR="0043291F">
          <w:rPr>
            <w:noProof/>
            <w:webHidden/>
          </w:rPr>
        </w:r>
        <w:r w:rsidR="0043291F">
          <w:rPr>
            <w:noProof/>
            <w:webHidden/>
          </w:rPr>
          <w:fldChar w:fldCharType="separate"/>
        </w:r>
        <w:r w:rsidR="0043291F">
          <w:rPr>
            <w:noProof/>
            <w:webHidden/>
          </w:rPr>
          <w:t>10</w:t>
        </w:r>
        <w:r w:rsidR="0043291F">
          <w:rPr>
            <w:noProof/>
            <w:webHidden/>
          </w:rPr>
          <w:fldChar w:fldCharType="end"/>
        </w:r>
      </w:hyperlink>
    </w:p>
    <w:p w14:paraId="095A5D31" w14:textId="77777777" w:rsidR="0043291F" w:rsidRDefault="00E16E42">
      <w:pPr>
        <w:pStyle w:val="TOC1"/>
        <w:rPr>
          <w:rFonts w:asciiTheme="minorHAnsi" w:eastAsiaTheme="minorEastAsia" w:hAnsiTheme="minorHAnsi" w:cstheme="minorBidi"/>
          <w:noProof/>
          <w:sz w:val="22"/>
          <w:szCs w:val="22"/>
        </w:rPr>
      </w:pPr>
      <w:hyperlink w:anchor="_Toc448240835" w:history="1">
        <w:r w:rsidR="0043291F" w:rsidRPr="001B78D9">
          <w:rPr>
            <w:rStyle w:val="Hyperlink"/>
            <w:noProof/>
          </w:rPr>
          <w:t>Appendix B - Transaction Summary Definitions</w:t>
        </w:r>
        <w:r w:rsidR="0043291F">
          <w:rPr>
            <w:noProof/>
            <w:webHidden/>
          </w:rPr>
          <w:tab/>
        </w:r>
        <w:r w:rsidR="0043291F">
          <w:rPr>
            <w:noProof/>
            <w:webHidden/>
          </w:rPr>
          <w:fldChar w:fldCharType="begin"/>
        </w:r>
        <w:r w:rsidR="0043291F">
          <w:rPr>
            <w:noProof/>
            <w:webHidden/>
          </w:rPr>
          <w:instrText xml:space="preserve"> PAGEREF _Toc448240835 \h </w:instrText>
        </w:r>
        <w:r w:rsidR="0043291F">
          <w:rPr>
            <w:noProof/>
            <w:webHidden/>
          </w:rPr>
        </w:r>
        <w:r w:rsidR="0043291F">
          <w:rPr>
            <w:noProof/>
            <w:webHidden/>
          </w:rPr>
          <w:fldChar w:fldCharType="separate"/>
        </w:r>
        <w:r w:rsidR="0043291F">
          <w:rPr>
            <w:noProof/>
            <w:webHidden/>
          </w:rPr>
          <w:t>10</w:t>
        </w:r>
        <w:r w:rsidR="0043291F">
          <w:rPr>
            <w:noProof/>
            <w:webHidden/>
          </w:rPr>
          <w:fldChar w:fldCharType="end"/>
        </w:r>
      </w:hyperlink>
    </w:p>
    <w:p w14:paraId="6AB5CC68" w14:textId="77777777" w:rsidR="0043291F" w:rsidRDefault="00E16E42">
      <w:pPr>
        <w:pStyle w:val="TOC1"/>
        <w:rPr>
          <w:rFonts w:asciiTheme="minorHAnsi" w:eastAsiaTheme="minorEastAsia" w:hAnsiTheme="minorHAnsi" w:cstheme="minorBidi"/>
          <w:noProof/>
          <w:sz w:val="22"/>
          <w:szCs w:val="22"/>
        </w:rPr>
      </w:pPr>
      <w:hyperlink w:anchor="_Toc448240836" w:history="1">
        <w:r w:rsidR="0043291F" w:rsidRPr="001B78D9">
          <w:rPr>
            <w:rStyle w:val="Hyperlink"/>
            <w:noProof/>
          </w:rPr>
          <w:t>Glossary</w:t>
        </w:r>
        <w:r w:rsidR="0043291F">
          <w:rPr>
            <w:noProof/>
            <w:webHidden/>
          </w:rPr>
          <w:tab/>
        </w:r>
        <w:r w:rsidR="0043291F">
          <w:rPr>
            <w:noProof/>
            <w:webHidden/>
          </w:rPr>
          <w:fldChar w:fldCharType="begin"/>
        </w:r>
        <w:r w:rsidR="0043291F">
          <w:rPr>
            <w:noProof/>
            <w:webHidden/>
          </w:rPr>
          <w:instrText xml:space="preserve"> PAGEREF _Toc448240836 \h </w:instrText>
        </w:r>
        <w:r w:rsidR="0043291F">
          <w:rPr>
            <w:noProof/>
            <w:webHidden/>
          </w:rPr>
        </w:r>
        <w:r w:rsidR="0043291F">
          <w:rPr>
            <w:noProof/>
            <w:webHidden/>
          </w:rPr>
          <w:fldChar w:fldCharType="separate"/>
        </w:r>
        <w:r w:rsidR="0043291F">
          <w:rPr>
            <w:noProof/>
            <w:webHidden/>
          </w:rPr>
          <w:t>10</w:t>
        </w:r>
        <w:r w:rsidR="0043291F">
          <w:rPr>
            <w:noProof/>
            <w:webHidden/>
          </w:rPr>
          <w:fldChar w:fldCharType="end"/>
        </w:r>
      </w:hyperlink>
    </w:p>
    <w:p w14:paraId="5B6FA70B" w14:textId="77777777" w:rsidR="0043291F" w:rsidRDefault="00E16E42">
      <w:pPr>
        <w:pStyle w:val="TOC1"/>
        <w:rPr>
          <w:rFonts w:asciiTheme="minorHAnsi" w:eastAsiaTheme="minorEastAsia" w:hAnsiTheme="minorHAnsi" w:cstheme="minorBidi"/>
          <w:noProof/>
          <w:sz w:val="22"/>
          <w:szCs w:val="22"/>
        </w:rPr>
      </w:pPr>
      <w:hyperlink w:anchor="_Toc448240837" w:history="1">
        <w:r w:rsidR="0043291F" w:rsidRPr="001B78D9">
          <w:rPr>
            <w:rStyle w:val="Hyperlink"/>
            <w:noProof/>
          </w:rPr>
          <w:t>Volume 1 – Profiles</w:t>
        </w:r>
        <w:r w:rsidR="0043291F">
          <w:rPr>
            <w:noProof/>
            <w:webHidden/>
          </w:rPr>
          <w:tab/>
        </w:r>
        <w:r w:rsidR="0043291F">
          <w:rPr>
            <w:noProof/>
            <w:webHidden/>
          </w:rPr>
          <w:fldChar w:fldCharType="begin"/>
        </w:r>
        <w:r w:rsidR="0043291F">
          <w:rPr>
            <w:noProof/>
            <w:webHidden/>
          </w:rPr>
          <w:instrText xml:space="preserve"> PAGEREF _Toc448240837 \h </w:instrText>
        </w:r>
        <w:r w:rsidR="0043291F">
          <w:rPr>
            <w:noProof/>
            <w:webHidden/>
          </w:rPr>
        </w:r>
        <w:r w:rsidR="0043291F">
          <w:rPr>
            <w:noProof/>
            <w:webHidden/>
          </w:rPr>
          <w:fldChar w:fldCharType="separate"/>
        </w:r>
        <w:r w:rsidR="0043291F">
          <w:rPr>
            <w:noProof/>
            <w:webHidden/>
          </w:rPr>
          <w:t>12</w:t>
        </w:r>
        <w:r w:rsidR="0043291F">
          <w:rPr>
            <w:noProof/>
            <w:webHidden/>
          </w:rPr>
          <w:fldChar w:fldCharType="end"/>
        </w:r>
      </w:hyperlink>
    </w:p>
    <w:p w14:paraId="65683519" w14:textId="77777777" w:rsidR="0043291F" w:rsidRDefault="00E16E42">
      <w:pPr>
        <w:pStyle w:val="TOC2"/>
        <w:rPr>
          <w:rFonts w:asciiTheme="minorHAnsi" w:eastAsiaTheme="minorEastAsia" w:hAnsiTheme="minorHAnsi" w:cstheme="minorBidi"/>
          <w:noProof/>
          <w:sz w:val="22"/>
          <w:szCs w:val="22"/>
        </w:rPr>
      </w:pPr>
      <w:hyperlink w:anchor="_Toc448240838" w:history="1">
        <w:r w:rsidR="0043291F" w:rsidRPr="001B78D9">
          <w:rPr>
            <w:rStyle w:val="Hyperlink"/>
            <w:noProof/>
          </w:rPr>
          <w:t>&lt;</w:t>
        </w:r>
        <w:r w:rsidR="0043291F" w:rsidRPr="001B78D9">
          <w:rPr>
            <w:rStyle w:val="Hyperlink"/>
            <w:i/>
            <w:noProof/>
          </w:rPr>
          <w:t>Copyright Licenses&gt;</w:t>
        </w:r>
        <w:r w:rsidR="0043291F">
          <w:rPr>
            <w:noProof/>
            <w:webHidden/>
          </w:rPr>
          <w:tab/>
        </w:r>
        <w:r w:rsidR="0043291F">
          <w:rPr>
            <w:noProof/>
            <w:webHidden/>
          </w:rPr>
          <w:fldChar w:fldCharType="begin"/>
        </w:r>
        <w:r w:rsidR="0043291F">
          <w:rPr>
            <w:noProof/>
            <w:webHidden/>
          </w:rPr>
          <w:instrText xml:space="preserve"> PAGEREF _Toc448240838 \h </w:instrText>
        </w:r>
        <w:r w:rsidR="0043291F">
          <w:rPr>
            <w:noProof/>
            <w:webHidden/>
          </w:rPr>
        </w:r>
        <w:r w:rsidR="0043291F">
          <w:rPr>
            <w:noProof/>
            <w:webHidden/>
          </w:rPr>
          <w:fldChar w:fldCharType="separate"/>
        </w:r>
        <w:r w:rsidR="0043291F">
          <w:rPr>
            <w:noProof/>
            <w:webHidden/>
          </w:rPr>
          <w:t>12</w:t>
        </w:r>
        <w:r w:rsidR="0043291F">
          <w:rPr>
            <w:noProof/>
            <w:webHidden/>
          </w:rPr>
          <w:fldChar w:fldCharType="end"/>
        </w:r>
      </w:hyperlink>
    </w:p>
    <w:p w14:paraId="69C9F3B2" w14:textId="77777777" w:rsidR="0043291F" w:rsidRDefault="00E16E42">
      <w:pPr>
        <w:pStyle w:val="TOC2"/>
        <w:rPr>
          <w:rFonts w:asciiTheme="minorHAnsi" w:eastAsiaTheme="minorEastAsia" w:hAnsiTheme="minorHAnsi" w:cstheme="minorBidi"/>
          <w:noProof/>
          <w:sz w:val="22"/>
          <w:szCs w:val="22"/>
        </w:rPr>
      </w:pPr>
      <w:hyperlink w:anchor="_Toc448240839" w:history="1">
        <w:r w:rsidR="0043291F" w:rsidRPr="001B78D9">
          <w:rPr>
            <w:rStyle w:val="Hyperlink"/>
            <w:noProof/>
          </w:rPr>
          <w:t>&lt;</w:t>
        </w:r>
        <w:r w:rsidR="0043291F" w:rsidRPr="001B78D9">
          <w:rPr>
            <w:rStyle w:val="Hyperlink"/>
            <w:i/>
            <w:noProof/>
          </w:rPr>
          <w:t>Domain-specific additions&gt;</w:t>
        </w:r>
        <w:r w:rsidR="0043291F">
          <w:rPr>
            <w:noProof/>
            <w:webHidden/>
          </w:rPr>
          <w:tab/>
        </w:r>
        <w:r w:rsidR="0043291F">
          <w:rPr>
            <w:noProof/>
            <w:webHidden/>
          </w:rPr>
          <w:fldChar w:fldCharType="begin"/>
        </w:r>
        <w:r w:rsidR="0043291F">
          <w:rPr>
            <w:noProof/>
            <w:webHidden/>
          </w:rPr>
          <w:instrText xml:space="preserve"> PAGEREF _Toc448240839 \h </w:instrText>
        </w:r>
        <w:r w:rsidR="0043291F">
          <w:rPr>
            <w:noProof/>
            <w:webHidden/>
          </w:rPr>
        </w:r>
        <w:r w:rsidR="0043291F">
          <w:rPr>
            <w:noProof/>
            <w:webHidden/>
          </w:rPr>
          <w:fldChar w:fldCharType="separate"/>
        </w:r>
        <w:r w:rsidR="0043291F">
          <w:rPr>
            <w:noProof/>
            <w:webHidden/>
          </w:rPr>
          <w:t>12</w:t>
        </w:r>
        <w:r w:rsidR="0043291F">
          <w:rPr>
            <w:noProof/>
            <w:webHidden/>
          </w:rPr>
          <w:fldChar w:fldCharType="end"/>
        </w:r>
      </w:hyperlink>
    </w:p>
    <w:p w14:paraId="0396D7EC" w14:textId="77777777" w:rsidR="0043291F" w:rsidRDefault="00E16E42">
      <w:pPr>
        <w:pStyle w:val="TOC1"/>
        <w:rPr>
          <w:rFonts w:asciiTheme="minorHAnsi" w:eastAsiaTheme="minorEastAsia" w:hAnsiTheme="minorHAnsi" w:cstheme="minorBidi"/>
          <w:noProof/>
          <w:sz w:val="22"/>
          <w:szCs w:val="22"/>
        </w:rPr>
      </w:pPr>
      <w:hyperlink w:anchor="_Toc448240840" w:history="1">
        <w:r w:rsidR="0043291F" w:rsidRPr="001B78D9">
          <w:rPr>
            <w:rStyle w:val="Hyperlink"/>
            <w:noProof/>
          </w:rPr>
          <w:t>X Dynamic Care Planning (DCP) Profile</w:t>
        </w:r>
        <w:r w:rsidR="0043291F">
          <w:rPr>
            <w:noProof/>
            <w:webHidden/>
          </w:rPr>
          <w:tab/>
        </w:r>
        <w:r w:rsidR="0043291F">
          <w:rPr>
            <w:noProof/>
            <w:webHidden/>
          </w:rPr>
          <w:fldChar w:fldCharType="begin"/>
        </w:r>
        <w:r w:rsidR="0043291F">
          <w:rPr>
            <w:noProof/>
            <w:webHidden/>
          </w:rPr>
          <w:instrText xml:space="preserve"> PAGEREF _Toc448240840 \h </w:instrText>
        </w:r>
        <w:r w:rsidR="0043291F">
          <w:rPr>
            <w:noProof/>
            <w:webHidden/>
          </w:rPr>
        </w:r>
        <w:r w:rsidR="0043291F">
          <w:rPr>
            <w:noProof/>
            <w:webHidden/>
          </w:rPr>
          <w:fldChar w:fldCharType="separate"/>
        </w:r>
        <w:r w:rsidR="0043291F">
          <w:rPr>
            <w:noProof/>
            <w:webHidden/>
          </w:rPr>
          <w:t>13</w:t>
        </w:r>
        <w:r w:rsidR="0043291F">
          <w:rPr>
            <w:noProof/>
            <w:webHidden/>
          </w:rPr>
          <w:fldChar w:fldCharType="end"/>
        </w:r>
      </w:hyperlink>
    </w:p>
    <w:p w14:paraId="4CE62D8F" w14:textId="77777777" w:rsidR="0043291F" w:rsidRDefault="00E16E42">
      <w:pPr>
        <w:pStyle w:val="TOC2"/>
        <w:rPr>
          <w:rFonts w:asciiTheme="minorHAnsi" w:eastAsiaTheme="minorEastAsia" w:hAnsiTheme="minorHAnsi" w:cstheme="minorBidi"/>
          <w:noProof/>
          <w:sz w:val="22"/>
          <w:szCs w:val="22"/>
        </w:rPr>
      </w:pPr>
      <w:hyperlink w:anchor="_Toc448240841" w:history="1">
        <w:r w:rsidR="0043291F" w:rsidRPr="001B78D9">
          <w:rPr>
            <w:rStyle w:val="Hyperlink"/>
            <w:noProof/>
          </w:rPr>
          <w:t>X.1 DCP Actors, Transactions, and Content Modules</w:t>
        </w:r>
        <w:r w:rsidR="0043291F">
          <w:rPr>
            <w:noProof/>
            <w:webHidden/>
          </w:rPr>
          <w:tab/>
        </w:r>
        <w:r w:rsidR="0043291F">
          <w:rPr>
            <w:noProof/>
            <w:webHidden/>
          </w:rPr>
          <w:fldChar w:fldCharType="begin"/>
        </w:r>
        <w:r w:rsidR="0043291F">
          <w:rPr>
            <w:noProof/>
            <w:webHidden/>
          </w:rPr>
          <w:instrText xml:space="preserve"> PAGEREF _Toc448240841 \h </w:instrText>
        </w:r>
        <w:r w:rsidR="0043291F">
          <w:rPr>
            <w:noProof/>
            <w:webHidden/>
          </w:rPr>
        </w:r>
        <w:r w:rsidR="0043291F">
          <w:rPr>
            <w:noProof/>
            <w:webHidden/>
          </w:rPr>
          <w:fldChar w:fldCharType="separate"/>
        </w:r>
        <w:r w:rsidR="0043291F">
          <w:rPr>
            <w:noProof/>
            <w:webHidden/>
          </w:rPr>
          <w:t>13</w:t>
        </w:r>
        <w:r w:rsidR="0043291F">
          <w:rPr>
            <w:noProof/>
            <w:webHidden/>
          </w:rPr>
          <w:fldChar w:fldCharType="end"/>
        </w:r>
      </w:hyperlink>
    </w:p>
    <w:p w14:paraId="356EA2F6" w14:textId="77777777" w:rsidR="0043291F" w:rsidRDefault="00E16E42">
      <w:pPr>
        <w:pStyle w:val="TOC3"/>
        <w:rPr>
          <w:rFonts w:asciiTheme="minorHAnsi" w:eastAsiaTheme="minorEastAsia" w:hAnsiTheme="minorHAnsi" w:cstheme="minorBidi"/>
          <w:noProof/>
          <w:sz w:val="22"/>
          <w:szCs w:val="22"/>
        </w:rPr>
      </w:pPr>
      <w:hyperlink w:anchor="_Toc448240842" w:history="1">
        <w:r w:rsidR="0043291F" w:rsidRPr="001B78D9">
          <w:rPr>
            <w:rStyle w:val="Hyperlink"/>
            <w:bCs/>
            <w:noProof/>
          </w:rPr>
          <w:t>X.1.1 Actor Descriptions and Actor Profile Requirements</w:t>
        </w:r>
        <w:r w:rsidR="0043291F">
          <w:rPr>
            <w:noProof/>
            <w:webHidden/>
          </w:rPr>
          <w:tab/>
        </w:r>
        <w:r w:rsidR="0043291F">
          <w:rPr>
            <w:noProof/>
            <w:webHidden/>
          </w:rPr>
          <w:fldChar w:fldCharType="begin"/>
        </w:r>
        <w:r w:rsidR="0043291F">
          <w:rPr>
            <w:noProof/>
            <w:webHidden/>
          </w:rPr>
          <w:instrText xml:space="preserve"> PAGEREF _Toc448240842 \h </w:instrText>
        </w:r>
        <w:r w:rsidR="0043291F">
          <w:rPr>
            <w:noProof/>
            <w:webHidden/>
          </w:rPr>
        </w:r>
        <w:r w:rsidR="0043291F">
          <w:rPr>
            <w:noProof/>
            <w:webHidden/>
          </w:rPr>
          <w:fldChar w:fldCharType="separate"/>
        </w:r>
        <w:r w:rsidR="0043291F">
          <w:rPr>
            <w:noProof/>
            <w:webHidden/>
          </w:rPr>
          <w:t>15</w:t>
        </w:r>
        <w:r w:rsidR="0043291F">
          <w:rPr>
            <w:noProof/>
            <w:webHidden/>
          </w:rPr>
          <w:fldChar w:fldCharType="end"/>
        </w:r>
      </w:hyperlink>
    </w:p>
    <w:p w14:paraId="706E934D" w14:textId="77777777" w:rsidR="0043291F" w:rsidRDefault="00E16E42">
      <w:pPr>
        <w:pStyle w:val="TOC4"/>
        <w:rPr>
          <w:rFonts w:asciiTheme="minorHAnsi" w:eastAsiaTheme="minorEastAsia" w:hAnsiTheme="minorHAnsi" w:cstheme="minorBidi"/>
          <w:noProof/>
          <w:sz w:val="22"/>
          <w:szCs w:val="22"/>
        </w:rPr>
      </w:pPr>
      <w:hyperlink w:anchor="_Toc448240843" w:history="1">
        <w:r w:rsidR="0043291F" w:rsidRPr="001B78D9">
          <w:rPr>
            <w:rStyle w:val="Hyperlink"/>
            <w:noProof/>
          </w:rPr>
          <w:t>X.1.1.1 Care Plan Contributor</w:t>
        </w:r>
        <w:r w:rsidR="0043291F">
          <w:rPr>
            <w:noProof/>
            <w:webHidden/>
          </w:rPr>
          <w:tab/>
        </w:r>
        <w:r w:rsidR="0043291F">
          <w:rPr>
            <w:noProof/>
            <w:webHidden/>
          </w:rPr>
          <w:fldChar w:fldCharType="begin"/>
        </w:r>
        <w:r w:rsidR="0043291F">
          <w:rPr>
            <w:noProof/>
            <w:webHidden/>
          </w:rPr>
          <w:instrText xml:space="preserve"> PAGEREF _Toc448240843 \h </w:instrText>
        </w:r>
        <w:r w:rsidR="0043291F">
          <w:rPr>
            <w:noProof/>
            <w:webHidden/>
          </w:rPr>
        </w:r>
        <w:r w:rsidR="0043291F">
          <w:rPr>
            <w:noProof/>
            <w:webHidden/>
          </w:rPr>
          <w:fldChar w:fldCharType="separate"/>
        </w:r>
        <w:r w:rsidR="0043291F">
          <w:rPr>
            <w:noProof/>
            <w:webHidden/>
          </w:rPr>
          <w:t>15</w:t>
        </w:r>
        <w:r w:rsidR="0043291F">
          <w:rPr>
            <w:noProof/>
            <w:webHidden/>
          </w:rPr>
          <w:fldChar w:fldCharType="end"/>
        </w:r>
      </w:hyperlink>
    </w:p>
    <w:p w14:paraId="5D15EC4E" w14:textId="77777777" w:rsidR="0043291F" w:rsidRDefault="00E16E42">
      <w:pPr>
        <w:pStyle w:val="TOC4"/>
        <w:rPr>
          <w:rFonts w:asciiTheme="minorHAnsi" w:eastAsiaTheme="minorEastAsia" w:hAnsiTheme="minorHAnsi" w:cstheme="minorBidi"/>
          <w:noProof/>
          <w:sz w:val="22"/>
          <w:szCs w:val="22"/>
        </w:rPr>
      </w:pPr>
      <w:hyperlink w:anchor="_Toc448240844" w:history="1">
        <w:r w:rsidR="0043291F" w:rsidRPr="001B78D9">
          <w:rPr>
            <w:rStyle w:val="Hyperlink"/>
            <w:noProof/>
          </w:rPr>
          <w:t>X.1.1.2 Care Plan Consumer</w:t>
        </w:r>
        <w:r w:rsidR="0043291F">
          <w:rPr>
            <w:noProof/>
            <w:webHidden/>
          </w:rPr>
          <w:tab/>
        </w:r>
        <w:r w:rsidR="0043291F">
          <w:rPr>
            <w:noProof/>
            <w:webHidden/>
          </w:rPr>
          <w:fldChar w:fldCharType="begin"/>
        </w:r>
        <w:r w:rsidR="0043291F">
          <w:rPr>
            <w:noProof/>
            <w:webHidden/>
          </w:rPr>
          <w:instrText xml:space="preserve"> PAGEREF _Toc448240844 \h </w:instrText>
        </w:r>
        <w:r w:rsidR="0043291F">
          <w:rPr>
            <w:noProof/>
            <w:webHidden/>
          </w:rPr>
        </w:r>
        <w:r w:rsidR="0043291F">
          <w:rPr>
            <w:noProof/>
            <w:webHidden/>
          </w:rPr>
          <w:fldChar w:fldCharType="separate"/>
        </w:r>
        <w:r w:rsidR="0043291F">
          <w:rPr>
            <w:noProof/>
            <w:webHidden/>
          </w:rPr>
          <w:t>15</w:t>
        </w:r>
        <w:r w:rsidR="0043291F">
          <w:rPr>
            <w:noProof/>
            <w:webHidden/>
          </w:rPr>
          <w:fldChar w:fldCharType="end"/>
        </w:r>
      </w:hyperlink>
    </w:p>
    <w:p w14:paraId="2D174594" w14:textId="77777777" w:rsidR="0043291F" w:rsidRDefault="00E16E42">
      <w:pPr>
        <w:pStyle w:val="TOC4"/>
        <w:rPr>
          <w:rFonts w:asciiTheme="minorHAnsi" w:eastAsiaTheme="minorEastAsia" w:hAnsiTheme="minorHAnsi" w:cstheme="minorBidi"/>
          <w:noProof/>
          <w:sz w:val="22"/>
          <w:szCs w:val="22"/>
        </w:rPr>
      </w:pPr>
      <w:hyperlink w:anchor="_Toc448240845" w:history="1">
        <w:r w:rsidR="0043291F" w:rsidRPr="001B78D9">
          <w:rPr>
            <w:rStyle w:val="Hyperlink"/>
            <w:noProof/>
          </w:rPr>
          <w:t>X.1.1.3 Care Plan Manager</w:t>
        </w:r>
        <w:r w:rsidR="0043291F">
          <w:rPr>
            <w:noProof/>
            <w:webHidden/>
          </w:rPr>
          <w:tab/>
        </w:r>
        <w:r w:rsidR="0043291F">
          <w:rPr>
            <w:noProof/>
            <w:webHidden/>
          </w:rPr>
          <w:fldChar w:fldCharType="begin"/>
        </w:r>
        <w:r w:rsidR="0043291F">
          <w:rPr>
            <w:noProof/>
            <w:webHidden/>
          </w:rPr>
          <w:instrText xml:space="preserve"> PAGEREF _Toc448240845 \h </w:instrText>
        </w:r>
        <w:r w:rsidR="0043291F">
          <w:rPr>
            <w:noProof/>
            <w:webHidden/>
          </w:rPr>
        </w:r>
        <w:r w:rsidR="0043291F">
          <w:rPr>
            <w:noProof/>
            <w:webHidden/>
          </w:rPr>
          <w:fldChar w:fldCharType="separate"/>
        </w:r>
        <w:r w:rsidR="0043291F">
          <w:rPr>
            <w:noProof/>
            <w:webHidden/>
          </w:rPr>
          <w:t>15</w:t>
        </w:r>
        <w:r w:rsidR="0043291F">
          <w:rPr>
            <w:noProof/>
            <w:webHidden/>
          </w:rPr>
          <w:fldChar w:fldCharType="end"/>
        </w:r>
      </w:hyperlink>
    </w:p>
    <w:p w14:paraId="70D4FF0D" w14:textId="77777777" w:rsidR="0043291F" w:rsidRDefault="00E16E42">
      <w:pPr>
        <w:pStyle w:val="TOC2"/>
        <w:rPr>
          <w:rFonts w:asciiTheme="minorHAnsi" w:eastAsiaTheme="minorEastAsia" w:hAnsiTheme="minorHAnsi" w:cstheme="minorBidi"/>
          <w:noProof/>
          <w:sz w:val="22"/>
          <w:szCs w:val="22"/>
        </w:rPr>
      </w:pPr>
      <w:hyperlink w:anchor="_Toc448240846" w:history="1">
        <w:r w:rsidR="0043291F" w:rsidRPr="001B78D9">
          <w:rPr>
            <w:rStyle w:val="Hyperlink"/>
            <w:noProof/>
          </w:rPr>
          <w:t>X.2 DCP Actor Options</w:t>
        </w:r>
        <w:r w:rsidR="0043291F">
          <w:rPr>
            <w:noProof/>
            <w:webHidden/>
          </w:rPr>
          <w:tab/>
        </w:r>
        <w:r w:rsidR="0043291F">
          <w:rPr>
            <w:noProof/>
            <w:webHidden/>
          </w:rPr>
          <w:fldChar w:fldCharType="begin"/>
        </w:r>
        <w:r w:rsidR="0043291F">
          <w:rPr>
            <w:noProof/>
            <w:webHidden/>
          </w:rPr>
          <w:instrText xml:space="preserve"> PAGEREF _Toc448240846 \h </w:instrText>
        </w:r>
        <w:r w:rsidR="0043291F">
          <w:rPr>
            <w:noProof/>
            <w:webHidden/>
          </w:rPr>
        </w:r>
        <w:r w:rsidR="0043291F">
          <w:rPr>
            <w:noProof/>
            <w:webHidden/>
          </w:rPr>
          <w:fldChar w:fldCharType="separate"/>
        </w:r>
        <w:r w:rsidR="0043291F">
          <w:rPr>
            <w:noProof/>
            <w:webHidden/>
          </w:rPr>
          <w:t>16</w:t>
        </w:r>
        <w:r w:rsidR="0043291F">
          <w:rPr>
            <w:noProof/>
            <w:webHidden/>
          </w:rPr>
          <w:fldChar w:fldCharType="end"/>
        </w:r>
      </w:hyperlink>
    </w:p>
    <w:p w14:paraId="36499015" w14:textId="77777777" w:rsidR="0043291F" w:rsidRDefault="00E16E42">
      <w:pPr>
        <w:pStyle w:val="TOC3"/>
        <w:rPr>
          <w:rFonts w:asciiTheme="minorHAnsi" w:eastAsiaTheme="minorEastAsia" w:hAnsiTheme="minorHAnsi" w:cstheme="minorBidi"/>
          <w:noProof/>
          <w:sz w:val="22"/>
          <w:szCs w:val="22"/>
        </w:rPr>
      </w:pPr>
      <w:hyperlink w:anchor="_Toc448240847" w:history="1">
        <w:r w:rsidR="0043291F" w:rsidRPr="001B78D9">
          <w:rPr>
            <w:rStyle w:val="Hyperlink"/>
            <w:noProof/>
          </w:rPr>
          <w:t>X.2.1 &lt;Option Name&gt;</w:t>
        </w:r>
        <w:r w:rsidR="0043291F">
          <w:rPr>
            <w:noProof/>
            <w:webHidden/>
          </w:rPr>
          <w:tab/>
        </w:r>
        <w:r w:rsidR="0043291F">
          <w:rPr>
            <w:noProof/>
            <w:webHidden/>
          </w:rPr>
          <w:fldChar w:fldCharType="begin"/>
        </w:r>
        <w:r w:rsidR="0043291F">
          <w:rPr>
            <w:noProof/>
            <w:webHidden/>
          </w:rPr>
          <w:instrText xml:space="preserve"> PAGEREF _Toc448240847 \h </w:instrText>
        </w:r>
        <w:r w:rsidR="0043291F">
          <w:rPr>
            <w:noProof/>
            <w:webHidden/>
          </w:rPr>
        </w:r>
        <w:r w:rsidR="0043291F">
          <w:rPr>
            <w:noProof/>
            <w:webHidden/>
          </w:rPr>
          <w:fldChar w:fldCharType="separate"/>
        </w:r>
        <w:r w:rsidR="0043291F">
          <w:rPr>
            <w:noProof/>
            <w:webHidden/>
          </w:rPr>
          <w:t>16</w:t>
        </w:r>
        <w:r w:rsidR="0043291F">
          <w:rPr>
            <w:noProof/>
            <w:webHidden/>
          </w:rPr>
          <w:fldChar w:fldCharType="end"/>
        </w:r>
      </w:hyperlink>
    </w:p>
    <w:p w14:paraId="3F2940EF" w14:textId="77777777" w:rsidR="0043291F" w:rsidRDefault="00E16E42">
      <w:pPr>
        <w:pStyle w:val="TOC2"/>
        <w:rPr>
          <w:rFonts w:asciiTheme="minorHAnsi" w:eastAsiaTheme="minorEastAsia" w:hAnsiTheme="minorHAnsi" w:cstheme="minorBidi"/>
          <w:noProof/>
          <w:sz w:val="22"/>
          <w:szCs w:val="22"/>
        </w:rPr>
      </w:pPr>
      <w:hyperlink w:anchor="_Toc448240848" w:history="1">
        <w:r w:rsidR="0043291F" w:rsidRPr="001B78D9">
          <w:rPr>
            <w:rStyle w:val="Hyperlink"/>
            <w:noProof/>
          </w:rPr>
          <w:t>X.3 DCP Required Actor Groupings</w:t>
        </w:r>
        <w:r w:rsidR="0043291F">
          <w:rPr>
            <w:noProof/>
            <w:webHidden/>
          </w:rPr>
          <w:tab/>
        </w:r>
        <w:r w:rsidR="0043291F">
          <w:rPr>
            <w:noProof/>
            <w:webHidden/>
          </w:rPr>
          <w:fldChar w:fldCharType="begin"/>
        </w:r>
        <w:r w:rsidR="0043291F">
          <w:rPr>
            <w:noProof/>
            <w:webHidden/>
          </w:rPr>
          <w:instrText xml:space="preserve"> PAGEREF _Toc448240848 \h </w:instrText>
        </w:r>
        <w:r w:rsidR="0043291F">
          <w:rPr>
            <w:noProof/>
            <w:webHidden/>
          </w:rPr>
        </w:r>
        <w:r w:rsidR="0043291F">
          <w:rPr>
            <w:noProof/>
            <w:webHidden/>
          </w:rPr>
          <w:fldChar w:fldCharType="separate"/>
        </w:r>
        <w:r w:rsidR="0043291F">
          <w:rPr>
            <w:noProof/>
            <w:webHidden/>
          </w:rPr>
          <w:t>16</w:t>
        </w:r>
        <w:r w:rsidR="0043291F">
          <w:rPr>
            <w:noProof/>
            <w:webHidden/>
          </w:rPr>
          <w:fldChar w:fldCharType="end"/>
        </w:r>
      </w:hyperlink>
    </w:p>
    <w:p w14:paraId="2CACD95B" w14:textId="77777777" w:rsidR="0043291F" w:rsidRDefault="00E16E42">
      <w:pPr>
        <w:pStyle w:val="TOC2"/>
        <w:rPr>
          <w:rFonts w:asciiTheme="minorHAnsi" w:eastAsiaTheme="minorEastAsia" w:hAnsiTheme="minorHAnsi" w:cstheme="minorBidi"/>
          <w:noProof/>
          <w:sz w:val="22"/>
          <w:szCs w:val="22"/>
        </w:rPr>
      </w:pPr>
      <w:hyperlink w:anchor="_Toc448240849" w:history="1">
        <w:r w:rsidR="0043291F" w:rsidRPr="001B78D9">
          <w:rPr>
            <w:rStyle w:val="Hyperlink"/>
            <w:noProof/>
          </w:rPr>
          <w:t>X.4 DCP Overview</w:t>
        </w:r>
        <w:r w:rsidR="0043291F">
          <w:rPr>
            <w:noProof/>
            <w:webHidden/>
          </w:rPr>
          <w:tab/>
        </w:r>
        <w:r w:rsidR="0043291F">
          <w:rPr>
            <w:noProof/>
            <w:webHidden/>
          </w:rPr>
          <w:fldChar w:fldCharType="begin"/>
        </w:r>
        <w:r w:rsidR="0043291F">
          <w:rPr>
            <w:noProof/>
            <w:webHidden/>
          </w:rPr>
          <w:instrText xml:space="preserve"> PAGEREF _Toc448240849 \h </w:instrText>
        </w:r>
        <w:r w:rsidR="0043291F">
          <w:rPr>
            <w:noProof/>
            <w:webHidden/>
          </w:rPr>
        </w:r>
        <w:r w:rsidR="0043291F">
          <w:rPr>
            <w:noProof/>
            <w:webHidden/>
          </w:rPr>
          <w:fldChar w:fldCharType="separate"/>
        </w:r>
        <w:r w:rsidR="0043291F">
          <w:rPr>
            <w:noProof/>
            <w:webHidden/>
          </w:rPr>
          <w:t>18</w:t>
        </w:r>
        <w:r w:rsidR="0043291F">
          <w:rPr>
            <w:noProof/>
            <w:webHidden/>
          </w:rPr>
          <w:fldChar w:fldCharType="end"/>
        </w:r>
      </w:hyperlink>
    </w:p>
    <w:p w14:paraId="7E1B4B4D" w14:textId="77777777" w:rsidR="0043291F" w:rsidRDefault="00E16E42">
      <w:pPr>
        <w:pStyle w:val="TOC3"/>
        <w:rPr>
          <w:rFonts w:asciiTheme="minorHAnsi" w:eastAsiaTheme="minorEastAsia" w:hAnsiTheme="minorHAnsi" w:cstheme="minorBidi"/>
          <w:noProof/>
          <w:sz w:val="22"/>
          <w:szCs w:val="22"/>
        </w:rPr>
      </w:pPr>
      <w:hyperlink w:anchor="_Toc448240850" w:history="1">
        <w:r w:rsidR="0043291F" w:rsidRPr="001B78D9">
          <w:rPr>
            <w:rStyle w:val="Hyperlink"/>
            <w:bCs/>
            <w:noProof/>
          </w:rPr>
          <w:t>X.4.1 Concepts</w:t>
        </w:r>
        <w:r w:rsidR="0043291F">
          <w:rPr>
            <w:noProof/>
            <w:webHidden/>
          </w:rPr>
          <w:tab/>
        </w:r>
        <w:r w:rsidR="0043291F">
          <w:rPr>
            <w:noProof/>
            <w:webHidden/>
          </w:rPr>
          <w:fldChar w:fldCharType="begin"/>
        </w:r>
        <w:r w:rsidR="0043291F">
          <w:rPr>
            <w:noProof/>
            <w:webHidden/>
          </w:rPr>
          <w:instrText xml:space="preserve"> PAGEREF _Toc448240850 \h </w:instrText>
        </w:r>
        <w:r w:rsidR="0043291F">
          <w:rPr>
            <w:noProof/>
            <w:webHidden/>
          </w:rPr>
        </w:r>
        <w:r w:rsidR="0043291F">
          <w:rPr>
            <w:noProof/>
            <w:webHidden/>
          </w:rPr>
          <w:fldChar w:fldCharType="separate"/>
        </w:r>
        <w:r w:rsidR="0043291F">
          <w:rPr>
            <w:noProof/>
            <w:webHidden/>
          </w:rPr>
          <w:t>18</w:t>
        </w:r>
        <w:r w:rsidR="0043291F">
          <w:rPr>
            <w:noProof/>
            <w:webHidden/>
          </w:rPr>
          <w:fldChar w:fldCharType="end"/>
        </w:r>
      </w:hyperlink>
    </w:p>
    <w:p w14:paraId="7824C19B" w14:textId="77777777" w:rsidR="0043291F" w:rsidRDefault="00E16E42">
      <w:pPr>
        <w:pStyle w:val="TOC3"/>
        <w:rPr>
          <w:rFonts w:asciiTheme="minorHAnsi" w:eastAsiaTheme="minorEastAsia" w:hAnsiTheme="minorHAnsi" w:cstheme="minorBidi"/>
          <w:noProof/>
          <w:sz w:val="22"/>
          <w:szCs w:val="22"/>
        </w:rPr>
      </w:pPr>
      <w:hyperlink w:anchor="_Toc448240851" w:history="1">
        <w:r w:rsidR="0043291F" w:rsidRPr="001B78D9">
          <w:rPr>
            <w:rStyle w:val="Hyperlink"/>
            <w:bCs/>
            <w:noProof/>
          </w:rPr>
          <w:t>X.4.2 Use Case</w:t>
        </w:r>
        <w:r w:rsidR="0043291F">
          <w:rPr>
            <w:noProof/>
            <w:webHidden/>
          </w:rPr>
          <w:tab/>
        </w:r>
        <w:r w:rsidR="0043291F">
          <w:rPr>
            <w:noProof/>
            <w:webHidden/>
          </w:rPr>
          <w:fldChar w:fldCharType="begin"/>
        </w:r>
        <w:r w:rsidR="0043291F">
          <w:rPr>
            <w:noProof/>
            <w:webHidden/>
          </w:rPr>
          <w:instrText xml:space="preserve"> PAGEREF _Toc448240851 \h </w:instrText>
        </w:r>
        <w:r w:rsidR="0043291F">
          <w:rPr>
            <w:noProof/>
            <w:webHidden/>
          </w:rPr>
        </w:r>
        <w:r w:rsidR="0043291F">
          <w:rPr>
            <w:noProof/>
            <w:webHidden/>
          </w:rPr>
          <w:fldChar w:fldCharType="separate"/>
        </w:r>
        <w:r w:rsidR="0043291F">
          <w:rPr>
            <w:noProof/>
            <w:webHidden/>
          </w:rPr>
          <w:t>19</w:t>
        </w:r>
        <w:r w:rsidR="0043291F">
          <w:rPr>
            <w:noProof/>
            <w:webHidden/>
          </w:rPr>
          <w:fldChar w:fldCharType="end"/>
        </w:r>
      </w:hyperlink>
    </w:p>
    <w:p w14:paraId="3524423B" w14:textId="77777777" w:rsidR="0043291F" w:rsidRDefault="00E16E42">
      <w:pPr>
        <w:pStyle w:val="TOC4"/>
        <w:rPr>
          <w:rFonts w:asciiTheme="minorHAnsi" w:eastAsiaTheme="minorEastAsia" w:hAnsiTheme="minorHAnsi" w:cstheme="minorBidi"/>
          <w:noProof/>
          <w:sz w:val="22"/>
          <w:szCs w:val="22"/>
        </w:rPr>
      </w:pPr>
      <w:hyperlink w:anchor="_Toc448240852" w:history="1">
        <w:r w:rsidR="0043291F" w:rsidRPr="001B78D9">
          <w:rPr>
            <w:rStyle w:val="Hyperlink"/>
            <w:noProof/>
          </w:rPr>
          <w:t>X.4.2.1 Use Case: Chronic Conditions</w:t>
        </w:r>
        <w:r w:rsidR="0043291F">
          <w:rPr>
            <w:noProof/>
            <w:webHidden/>
          </w:rPr>
          <w:tab/>
        </w:r>
        <w:r w:rsidR="0043291F">
          <w:rPr>
            <w:noProof/>
            <w:webHidden/>
          </w:rPr>
          <w:fldChar w:fldCharType="begin"/>
        </w:r>
        <w:r w:rsidR="0043291F">
          <w:rPr>
            <w:noProof/>
            <w:webHidden/>
          </w:rPr>
          <w:instrText xml:space="preserve"> PAGEREF _Toc448240852 \h </w:instrText>
        </w:r>
        <w:r w:rsidR="0043291F">
          <w:rPr>
            <w:noProof/>
            <w:webHidden/>
          </w:rPr>
        </w:r>
        <w:r w:rsidR="0043291F">
          <w:rPr>
            <w:noProof/>
            <w:webHidden/>
          </w:rPr>
          <w:fldChar w:fldCharType="separate"/>
        </w:r>
        <w:r w:rsidR="0043291F">
          <w:rPr>
            <w:noProof/>
            <w:webHidden/>
          </w:rPr>
          <w:t>19</w:t>
        </w:r>
        <w:r w:rsidR="0043291F">
          <w:rPr>
            <w:noProof/>
            <w:webHidden/>
          </w:rPr>
          <w:fldChar w:fldCharType="end"/>
        </w:r>
      </w:hyperlink>
    </w:p>
    <w:p w14:paraId="4B0DB311" w14:textId="77777777" w:rsidR="0043291F" w:rsidRDefault="00E16E42">
      <w:pPr>
        <w:pStyle w:val="TOC5"/>
        <w:rPr>
          <w:rFonts w:asciiTheme="minorHAnsi" w:eastAsiaTheme="minorEastAsia" w:hAnsiTheme="minorHAnsi" w:cstheme="minorBidi"/>
          <w:noProof/>
          <w:sz w:val="22"/>
          <w:szCs w:val="22"/>
        </w:rPr>
      </w:pPr>
      <w:hyperlink w:anchor="_Toc448240853" w:history="1">
        <w:r w:rsidR="0043291F" w:rsidRPr="001B78D9">
          <w:rPr>
            <w:rStyle w:val="Hyperlink"/>
            <w:noProof/>
          </w:rPr>
          <w:t>X.4.2.1.1 Chronic Conditions Use Case Description</w:t>
        </w:r>
        <w:r w:rsidR="0043291F">
          <w:rPr>
            <w:noProof/>
            <w:webHidden/>
          </w:rPr>
          <w:tab/>
        </w:r>
        <w:r w:rsidR="0043291F">
          <w:rPr>
            <w:noProof/>
            <w:webHidden/>
          </w:rPr>
          <w:fldChar w:fldCharType="begin"/>
        </w:r>
        <w:r w:rsidR="0043291F">
          <w:rPr>
            <w:noProof/>
            <w:webHidden/>
          </w:rPr>
          <w:instrText xml:space="preserve"> PAGEREF _Toc448240853 \h </w:instrText>
        </w:r>
        <w:r w:rsidR="0043291F">
          <w:rPr>
            <w:noProof/>
            <w:webHidden/>
          </w:rPr>
        </w:r>
        <w:r w:rsidR="0043291F">
          <w:rPr>
            <w:noProof/>
            <w:webHidden/>
          </w:rPr>
          <w:fldChar w:fldCharType="separate"/>
        </w:r>
        <w:r w:rsidR="0043291F">
          <w:rPr>
            <w:noProof/>
            <w:webHidden/>
          </w:rPr>
          <w:t>19</w:t>
        </w:r>
        <w:r w:rsidR="0043291F">
          <w:rPr>
            <w:noProof/>
            <w:webHidden/>
          </w:rPr>
          <w:fldChar w:fldCharType="end"/>
        </w:r>
      </w:hyperlink>
    </w:p>
    <w:p w14:paraId="679B60A6" w14:textId="77777777" w:rsidR="0043291F" w:rsidRDefault="00E16E42">
      <w:pPr>
        <w:pStyle w:val="TOC6"/>
        <w:rPr>
          <w:rFonts w:asciiTheme="minorHAnsi" w:eastAsiaTheme="minorEastAsia" w:hAnsiTheme="minorHAnsi" w:cstheme="minorBidi"/>
          <w:noProof/>
          <w:sz w:val="22"/>
          <w:szCs w:val="22"/>
        </w:rPr>
      </w:pPr>
      <w:hyperlink w:anchor="_Toc448240854" w:history="1">
        <w:r w:rsidR="0043291F" w:rsidRPr="001B78D9">
          <w:rPr>
            <w:rStyle w:val="Hyperlink"/>
            <w:noProof/>
          </w:rPr>
          <w:t>X.4.2.1.1.1 Encounter A: Primary Care Physician Initial Visit</w:t>
        </w:r>
        <w:r w:rsidR="0043291F">
          <w:rPr>
            <w:noProof/>
            <w:webHidden/>
          </w:rPr>
          <w:tab/>
        </w:r>
        <w:r w:rsidR="0043291F">
          <w:rPr>
            <w:noProof/>
            <w:webHidden/>
          </w:rPr>
          <w:fldChar w:fldCharType="begin"/>
        </w:r>
        <w:r w:rsidR="0043291F">
          <w:rPr>
            <w:noProof/>
            <w:webHidden/>
          </w:rPr>
          <w:instrText xml:space="preserve"> PAGEREF _Toc448240854 \h </w:instrText>
        </w:r>
        <w:r w:rsidR="0043291F">
          <w:rPr>
            <w:noProof/>
            <w:webHidden/>
          </w:rPr>
        </w:r>
        <w:r w:rsidR="0043291F">
          <w:rPr>
            <w:noProof/>
            <w:webHidden/>
          </w:rPr>
          <w:fldChar w:fldCharType="separate"/>
        </w:r>
        <w:r w:rsidR="0043291F">
          <w:rPr>
            <w:noProof/>
            <w:webHidden/>
          </w:rPr>
          <w:t>20</w:t>
        </w:r>
        <w:r w:rsidR="0043291F">
          <w:rPr>
            <w:noProof/>
            <w:webHidden/>
          </w:rPr>
          <w:fldChar w:fldCharType="end"/>
        </w:r>
      </w:hyperlink>
    </w:p>
    <w:p w14:paraId="4ED7B977" w14:textId="77777777" w:rsidR="0043291F" w:rsidRDefault="00E16E42">
      <w:pPr>
        <w:pStyle w:val="TOC6"/>
        <w:rPr>
          <w:rFonts w:asciiTheme="minorHAnsi" w:eastAsiaTheme="minorEastAsia" w:hAnsiTheme="minorHAnsi" w:cstheme="minorBidi"/>
          <w:noProof/>
          <w:sz w:val="22"/>
          <w:szCs w:val="22"/>
        </w:rPr>
      </w:pPr>
      <w:hyperlink w:anchor="_Toc448240855" w:history="1">
        <w:r w:rsidR="0043291F" w:rsidRPr="001B78D9">
          <w:rPr>
            <w:rStyle w:val="Hyperlink"/>
            <w:noProof/>
          </w:rPr>
          <w:t>X.4.2.1.1.2 Encounter(s) B: Allied Health Care Providers and Specialists</w:t>
        </w:r>
        <w:r w:rsidR="0043291F">
          <w:rPr>
            <w:noProof/>
            <w:webHidden/>
          </w:rPr>
          <w:tab/>
        </w:r>
        <w:r w:rsidR="0043291F">
          <w:rPr>
            <w:noProof/>
            <w:webHidden/>
          </w:rPr>
          <w:fldChar w:fldCharType="begin"/>
        </w:r>
        <w:r w:rsidR="0043291F">
          <w:rPr>
            <w:noProof/>
            <w:webHidden/>
          </w:rPr>
          <w:instrText xml:space="preserve"> PAGEREF _Toc448240855 \h </w:instrText>
        </w:r>
        <w:r w:rsidR="0043291F">
          <w:rPr>
            <w:noProof/>
            <w:webHidden/>
          </w:rPr>
        </w:r>
        <w:r w:rsidR="0043291F">
          <w:rPr>
            <w:noProof/>
            <w:webHidden/>
          </w:rPr>
          <w:fldChar w:fldCharType="separate"/>
        </w:r>
        <w:r w:rsidR="0043291F">
          <w:rPr>
            <w:noProof/>
            <w:webHidden/>
          </w:rPr>
          <w:t>22</w:t>
        </w:r>
        <w:r w:rsidR="0043291F">
          <w:rPr>
            <w:noProof/>
            <w:webHidden/>
          </w:rPr>
          <w:fldChar w:fldCharType="end"/>
        </w:r>
      </w:hyperlink>
    </w:p>
    <w:p w14:paraId="44F2D90E" w14:textId="77777777" w:rsidR="0043291F" w:rsidRDefault="00E16E42">
      <w:pPr>
        <w:pStyle w:val="TOC6"/>
        <w:rPr>
          <w:rFonts w:asciiTheme="minorHAnsi" w:eastAsiaTheme="minorEastAsia" w:hAnsiTheme="minorHAnsi" w:cstheme="minorBidi"/>
          <w:noProof/>
          <w:sz w:val="22"/>
          <w:szCs w:val="22"/>
        </w:rPr>
      </w:pPr>
      <w:hyperlink w:anchor="_Toc448240856" w:history="1">
        <w:r w:rsidR="0043291F" w:rsidRPr="001B78D9">
          <w:rPr>
            <w:rStyle w:val="Hyperlink"/>
            <w:noProof/>
          </w:rPr>
          <w:t>X.4.2.1.1.3 Encounter(s) C: ED Visit and Hospital Admission</w:t>
        </w:r>
        <w:r w:rsidR="0043291F">
          <w:rPr>
            <w:noProof/>
            <w:webHidden/>
          </w:rPr>
          <w:tab/>
        </w:r>
        <w:r w:rsidR="0043291F">
          <w:rPr>
            <w:noProof/>
            <w:webHidden/>
          </w:rPr>
          <w:fldChar w:fldCharType="begin"/>
        </w:r>
        <w:r w:rsidR="0043291F">
          <w:rPr>
            <w:noProof/>
            <w:webHidden/>
          </w:rPr>
          <w:instrText xml:space="preserve"> PAGEREF _Toc448240856 \h </w:instrText>
        </w:r>
        <w:r w:rsidR="0043291F">
          <w:rPr>
            <w:noProof/>
            <w:webHidden/>
          </w:rPr>
        </w:r>
        <w:r w:rsidR="0043291F">
          <w:rPr>
            <w:noProof/>
            <w:webHidden/>
          </w:rPr>
          <w:fldChar w:fldCharType="separate"/>
        </w:r>
        <w:r w:rsidR="0043291F">
          <w:rPr>
            <w:noProof/>
            <w:webHidden/>
          </w:rPr>
          <w:t>27</w:t>
        </w:r>
        <w:r w:rsidR="0043291F">
          <w:rPr>
            <w:noProof/>
            <w:webHidden/>
          </w:rPr>
          <w:fldChar w:fldCharType="end"/>
        </w:r>
      </w:hyperlink>
    </w:p>
    <w:p w14:paraId="337DCB39" w14:textId="77777777" w:rsidR="0043291F" w:rsidRDefault="00E16E42">
      <w:pPr>
        <w:pStyle w:val="TOC6"/>
        <w:rPr>
          <w:rFonts w:asciiTheme="minorHAnsi" w:eastAsiaTheme="minorEastAsia" w:hAnsiTheme="minorHAnsi" w:cstheme="minorBidi"/>
          <w:noProof/>
          <w:sz w:val="22"/>
          <w:szCs w:val="22"/>
        </w:rPr>
      </w:pPr>
      <w:hyperlink w:anchor="_Toc448240857" w:history="1">
        <w:r w:rsidR="0043291F" w:rsidRPr="001B78D9">
          <w:rPr>
            <w:rStyle w:val="Hyperlink"/>
            <w:noProof/>
          </w:rPr>
          <w:t>X.4.2.1.1.4 Encounter D: Primary Care Follow-up Visits</w:t>
        </w:r>
        <w:r w:rsidR="0043291F">
          <w:rPr>
            <w:noProof/>
            <w:webHidden/>
          </w:rPr>
          <w:tab/>
        </w:r>
        <w:r w:rsidR="0043291F">
          <w:rPr>
            <w:noProof/>
            <w:webHidden/>
          </w:rPr>
          <w:fldChar w:fldCharType="begin"/>
        </w:r>
        <w:r w:rsidR="0043291F">
          <w:rPr>
            <w:noProof/>
            <w:webHidden/>
          </w:rPr>
          <w:instrText xml:space="preserve"> PAGEREF _Toc448240857 \h </w:instrText>
        </w:r>
        <w:r w:rsidR="0043291F">
          <w:rPr>
            <w:noProof/>
            <w:webHidden/>
          </w:rPr>
        </w:r>
        <w:r w:rsidR="0043291F">
          <w:rPr>
            <w:noProof/>
            <w:webHidden/>
          </w:rPr>
          <w:fldChar w:fldCharType="separate"/>
        </w:r>
        <w:r w:rsidR="0043291F">
          <w:rPr>
            <w:noProof/>
            <w:webHidden/>
          </w:rPr>
          <w:t>27</w:t>
        </w:r>
        <w:r w:rsidR="0043291F">
          <w:rPr>
            <w:noProof/>
            <w:webHidden/>
          </w:rPr>
          <w:fldChar w:fldCharType="end"/>
        </w:r>
      </w:hyperlink>
    </w:p>
    <w:p w14:paraId="7BEA1B13" w14:textId="77777777" w:rsidR="0043291F" w:rsidRDefault="00E16E42">
      <w:pPr>
        <w:pStyle w:val="TOC3"/>
        <w:rPr>
          <w:rFonts w:asciiTheme="minorHAnsi" w:eastAsiaTheme="minorEastAsia" w:hAnsiTheme="minorHAnsi" w:cstheme="minorBidi"/>
          <w:noProof/>
          <w:sz w:val="22"/>
          <w:szCs w:val="22"/>
        </w:rPr>
      </w:pPr>
      <w:hyperlink w:anchor="_Toc448240858" w:history="1">
        <w:r w:rsidR="0043291F" w:rsidRPr="001B78D9">
          <w:rPr>
            <w:rStyle w:val="Hyperlink"/>
            <w:bCs/>
            <w:noProof/>
          </w:rPr>
          <w:t xml:space="preserve">X.5 </w:t>
        </w:r>
        <w:r w:rsidR="0043291F" w:rsidRPr="001B78D9">
          <w:rPr>
            <w:rStyle w:val="Hyperlink"/>
            <w:noProof/>
          </w:rPr>
          <w:t>DCP Security ConsiderationsX.5 DCP Security Considerations</w:t>
        </w:r>
        <w:r w:rsidR="0043291F">
          <w:rPr>
            <w:noProof/>
            <w:webHidden/>
          </w:rPr>
          <w:tab/>
        </w:r>
        <w:r w:rsidR="0043291F">
          <w:rPr>
            <w:noProof/>
            <w:webHidden/>
          </w:rPr>
          <w:fldChar w:fldCharType="begin"/>
        </w:r>
        <w:r w:rsidR="0043291F">
          <w:rPr>
            <w:noProof/>
            <w:webHidden/>
          </w:rPr>
          <w:instrText xml:space="preserve"> PAGEREF _Toc448240858 \h </w:instrText>
        </w:r>
        <w:r w:rsidR="0043291F">
          <w:rPr>
            <w:noProof/>
            <w:webHidden/>
          </w:rPr>
        </w:r>
        <w:r w:rsidR="0043291F">
          <w:rPr>
            <w:noProof/>
            <w:webHidden/>
          </w:rPr>
          <w:fldChar w:fldCharType="separate"/>
        </w:r>
        <w:r w:rsidR="0043291F">
          <w:rPr>
            <w:noProof/>
            <w:webHidden/>
          </w:rPr>
          <w:t>28</w:t>
        </w:r>
        <w:r w:rsidR="0043291F">
          <w:rPr>
            <w:noProof/>
            <w:webHidden/>
          </w:rPr>
          <w:fldChar w:fldCharType="end"/>
        </w:r>
      </w:hyperlink>
    </w:p>
    <w:p w14:paraId="5F1DB225" w14:textId="77777777" w:rsidR="0043291F" w:rsidRDefault="00E16E42">
      <w:pPr>
        <w:pStyle w:val="TOC2"/>
        <w:rPr>
          <w:rFonts w:asciiTheme="minorHAnsi" w:eastAsiaTheme="minorEastAsia" w:hAnsiTheme="minorHAnsi" w:cstheme="minorBidi"/>
          <w:noProof/>
          <w:sz w:val="22"/>
          <w:szCs w:val="22"/>
        </w:rPr>
      </w:pPr>
      <w:hyperlink w:anchor="_Toc448240859" w:history="1">
        <w:r w:rsidR="0043291F" w:rsidRPr="001B78D9">
          <w:rPr>
            <w:rStyle w:val="Hyperlink"/>
            <w:noProof/>
          </w:rPr>
          <w:t>X.6 DCP Cross Profile Considerations</w:t>
        </w:r>
        <w:r w:rsidR="0043291F">
          <w:rPr>
            <w:noProof/>
            <w:webHidden/>
          </w:rPr>
          <w:tab/>
        </w:r>
        <w:r w:rsidR="0043291F">
          <w:rPr>
            <w:noProof/>
            <w:webHidden/>
          </w:rPr>
          <w:fldChar w:fldCharType="begin"/>
        </w:r>
        <w:r w:rsidR="0043291F">
          <w:rPr>
            <w:noProof/>
            <w:webHidden/>
          </w:rPr>
          <w:instrText xml:space="preserve"> PAGEREF _Toc448240859 \h </w:instrText>
        </w:r>
        <w:r w:rsidR="0043291F">
          <w:rPr>
            <w:noProof/>
            <w:webHidden/>
          </w:rPr>
        </w:r>
        <w:r w:rsidR="0043291F">
          <w:rPr>
            <w:noProof/>
            <w:webHidden/>
          </w:rPr>
          <w:fldChar w:fldCharType="separate"/>
        </w:r>
        <w:r w:rsidR="0043291F">
          <w:rPr>
            <w:noProof/>
            <w:webHidden/>
          </w:rPr>
          <w:t>29</w:t>
        </w:r>
        <w:r w:rsidR="0043291F">
          <w:rPr>
            <w:noProof/>
            <w:webHidden/>
          </w:rPr>
          <w:fldChar w:fldCharType="end"/>
        </w:r>
      </w:hyperlink>
    </w:p>
    <w:p w14:paraId="1148143B" w14:textId="77777777" w:rsidR="0043291F" w:rsidRDefault="00E16E42">
      <w:pPr>
        <w:pStyle w:val="TOC1"/>
        <w:rPr>
          <w:rFonts w:asciiTheme="minorHAnsi" w:eastAsiaTheme="minorEastAsia" w:hAnsiTheme="minorHAnsi" w:cstheme="minorBidi"/>
          <w:noProof/>
          <w:sz w:val="22"/>
          <w:szCs w:val="22"/>
        </w:rPr>
      </w:pPr>
      <w:hyperlink w:anchor="_Toc448240860" w:history="1">
        <w:r w:rsidR="0043291F" w:rsidRPr="001B78D9">
          <w:rPr>
            <w:rStyle w:val="Hyperlink"/>
            <w:noProof/>
          </w:rPr>
          <w:t>Appendices</w:t>
        </w:r>
        <w:r w:rsidR="0043291F">
          <w:rPr>
            <w:noProof/>
            <w:webHidden/>
          </w:rPr>
          <w:tab/>
        </w:r>
        <w:r w:rsidR="0043291F">
          <w:rPr>
            <w:noProof/>
            <w:webHidden/>
          </w:rPr>
          <w:fldChar w:fldCharType="begin"/>
        </w:r>
        <w:r w:rsidR="0043291F">
          <w:rPr>
            <w:noProof/>
            <w:webHidden/>
          </w:rPr>
          <w:instrText xml:space="preserve"> PAGEREF _Toc448240860 \h </w:instrText>
        </w:r>
        <w:r w:rsidR="0043291F">
          <w:rPr>
            <w:noProof/>
            <w:webHidden/>
          </w:rPr>
        </w:r>
        <w:r w:rsidR="0043291F">
          <w:rPr>
            <w:noProof/>
            <w:webHidden/>
          </w:rPr>
          <w:fldChar w:fldCharType="separate"/>
        </w:r>
        <w:r w:rsidR="0043291F">
          <w:rPr>
            <w:noProof/>
            <w:webHidden/>
          </w:rPr>
          <w:t>30</w:t>
        </w:r>
        <w:r w:rsidR="0043291F">
          <w:rPr>
            <w:noProof/>
            <w:webHidden/>
          </w:rPr>
          <w:fldChar w:fldCharType="end"/>
        </w:r>
      </w:hyperlink>
    </w:p>
    <w:p w14:paraId="153CC64C" w14:textId="77777777" w:rsidR="0043291F" w:rsidRDefault="00E16E42">
      <w:pPr>
        <w:pStyle w:val="TOC2"/>
        <w:rPr>
          <w:rFonts w:asciiTheme="minorHAnsi" w:eastAsiaTheme="minorEastAsia" w:hAnsiTheme="minorHAnsi" w:cstheme="minorBidi"/>
          <w:noProof/>
          <w:sz w:val="22"/>
          <w:szCs w:val="22"/>
        </w:rPr>
      </w:pPr>
      <w:hyperlink w:anchor="_Toc448240861" w:history="1">
        <w:r w:rsidR="0043291F" w:rsidRPr="001B78D9">
          <w:rPr>
            <w:rStyle w:val="Hyperlink"/>
            <w:noProof/>
          </w:rPr>
          <w:t>Appendix A – DCP Structure of Shared Care Planning</w:t>
        </w:r>
        <w:r w:rsidR="0043291F">
          <w:rPr>
            <w:noProof/>
            <w:webHidden/>
          </w:rPr>
          <w:tab/>
        </w:r>
        <w:r w:rsidR="0043291F">
          <w:rPr>
            <w:noProof/>
            <w:webHidden/>
          </w:rPr>
          <w:fldChar w:fldCharType="begin"/>
        </w:r>
        <w:r w:rsidR="0043291F">
          <w:rPr>
            <w:noProof/>
            <w:webHidden/>
          </w:rPr>
          <w:instrText xml:space="preserve"> PAGEREF _Toc448240861 \h </w:instrText>
        </w:r>
        <w:r w:rsidR="0043291F">
          <w:rPr>
            <w:noProof/>
            <w:webHidden/>
          </w:rPr>
        </w:r>
        <w:r w:rsidR="0043291F">
          <w:rPr>
            <w:noProof/>
            <w:webHidden/>
          </w:rPr>
          <w:fldChar w:fldCharType="separate"/>
        </w:r>
        <w:r w:rsidR="0043291F">
          <w:rPr>
            <w:noProof/>
            <w:webHidden/>
          </w:rPr>
          <w:t>30</w:t>
        </w:r>
        <w:r w:rsidR="0043291F">
          <w:rPr>
            <w:noProof/>
            <w:webHidden/>
          </w:rPr>
          <w:fldChar w:fldCharType="end"/>
        </w:r>
      </w:hyperlink>
    </w:p>
    <w:p w14:paraId="57900130" w14:textId="77777777" w:rsidR="0043291F" w:rsidRDefault="00E16E42">
      <w:pPr>
        <w:pStyle w:val="TOC2"/>
        <w:rPr>
          <w:rFonts w:asciiTheme="minorHAnsi" w:eastAsiaTheme="minorEastAsia" w:hAnsiTheme="minorHAnsi" w:cstheme="minorBidi"/>
          <w:noProof/>
          <w:sz w:val="22"/>
          <w:szCs w:val="22"/>
        </w:rPr>
      </w:pPr>
      <w:hyperlink w:anchor="_Toc448240862" w:history="1">
        <w:r w:rsidR="0043291F" w:rsidRPr="001B78D9">
          <w:rPr>
            <w:rStyle w:val="Hyperlink"/>
            <w:noProof/>
          </w:rPr>
          <w:t>Appendix B – DCP Chronic Condition Use Case</w:t>
        </w:r>
        <w:r w:rsidR="0043291F">
          <w:rPr>
            <w:noProof/>
            <w:webHidden/>
          </w:rPr>
          <w:tab/>
        </w:r>
        <w:r w:rsidR="0043291F">
          <w:rPr>
            <w:noProof/>
            <w:webHidden/>
          </w:rPr>
          <w:fldChar w:fldCharType="begin"/>
        </w:r>
        <w:r w:rsidR="0043291F">
          <w:rPr>
            <w:noProof/>
            <w:webHidden/>
          </w:rPr>
          <w:instrText xml:space="preserve"> PAGEREF _Toc448240862 \h </w:instrText>
        </w:r>
        <w:r w:rsidR="0043291F">
          <w:rPr>
            <w:noProof/>
            <w:webHidden/>
          </w:rPr>
        </w:r>
        <w:r w:rsidR="0043291F">
          <w:rPr>
            <w:noProof/>
            <w:webHidden/>
          </w:rPr>
          <w:fldChar w:fldCharType="separate"/>
        </w:r>
        <w:r w:rsidR="0043291F">
          <w:rPr>
            <w:noProof/>
            <w:webHidden/>
          </w:rPr>
          <w:t>31</w:t>
        </w:r>
        <w:r w:rsidR="0043291F">
          <w:rPr>
            <w:noProof/>
            <w:webHidden/>
          </w:rPr>
          <w:fldChar w:fldCharType="end"/>
        </w:r>
      </w:hyperlink>
    </w:p>
    <w:p w14:paraId="4A8A7563" w14:textId="77777777" w:rsidR="0043291F" w:rsidRDefault="00E16E42">
      <w:pPr>
        <w:pStyle w:val="TOC1"/>
        <w:rPr>
          <w:rFonts w:asciiTheme="minorHAnsi" w:eastAsiaTheme="minorEastAsia" w:hAnsiTheme="minorHAnsi" w:cstheme="minorBidi"/>
          <w:noProof/>
          <w:sz w:val="22"/>
          <w:szCs w:val="22"/>
        </w:rPr>
      </w:pPr>
      <w:hyperlink w:anchor="_Toc448240863" w:history="1">
        <w:r w:rsidR="0043291F" w:rsidRPr="001B78D9">
          <w:rPr>
            <w:rStyle w:val="Hyperlink"/>
            <w:noProof/>
          </w:rPr>
          <w:t>3.Y</w:t>
        </w:r>
        <w:r w:rsidR="0043291F">
          <w:rPr>
            <w:noProof/>
            <w:webHidden/>
          </w:rPr>
          <w:tab/>
        </w:r>
        <w:r w:rsidR="0043291F">
          <w:rPr>
            <w:noProof/>
            <w:webHidden/>
          </w:rPr>
          <w:fldChar w:fldCharType="begin"/>
        </w:r>
        <w:r w:rsidR="0043291F">
          <w:rPr>
            <w:noProof/>
            <w:webHidden/>
          </w:rPr>
          <w:instrText xml:space="preserve"> PAGEREF _Toc448240863 \h </w:instrText>
        </w:r>
        <w:r w:rsidR="0043291F">
          <w:rPr>
            <w:noProof/>
            <w:webHidden/>
          </w:rPr>
        </w:r>
        <w:r w:rsidR="0043291F">
          <w:rPr>
            <w:noProof/>
            <w:webHidden/>
          </w:rPr>
          <w:fldChar w:fldCharType="separate"/>
        </w:r>
        <w:r w:rsidR="0043291F">
          <w:rPr>
            <w:noProof/>
            <w:webHidden/>
          </w:rPr>
          <w:t>33</w:t>
        </w:r>
        <w:r w:rsidR="0043291F">
          <w:rPr>
            <w:noProof/>
            <w:webHidden/>
          </w:rPr>
          <w:fldChar w:fldCharType="end"/>
        </w:r>
      </w:hyperlink>
    </w:p>
    <w:p w14:paraId="3CC646D5" w14:textId="77777777" w:rsidR="0043291F" w:rsidRDefault="00E16E42">
      <w:pPr>
        <w:pStyle w:val="TOC2"/>
        <w:rPr>
          <w:rFonts w:asciiTheme="minorHAnsi" w:eastAsiaTheme="minorEastAsia" w:hAnsiTheme="minorHAnsi" w:cstheme="minorBidi"/>
          <w:noProof/>
          <w:sz w:val="22"/>
          <w:szCs w:val="22"/>
        </w:rPr>
      </w:pPr>
      <w:hyperlink w:anchor="_Toc448240864" w:history="1">
        <w:r w:rsidR="0043291F" w:rsidRPr="001B78D9">
          <w:rPr>
            <w:rStyle w:val="Hyperlink"/>
            <w:noProof/>
          </w:rPr>
          <w:t>3.Y1 Update Care Plan [PCC-Y1]</w:t>
        </w:r>
        <w:r w:rsidR="0043291F">
          <w:rPr>
            <w:noProof/>
            <w:webHidden/>
          </w:rPr>
          <w:tab/>
        </w:r>
        <w:r w:rsidR="0043291F">
          <w:rPr>
            <w:noProof/>
            <w:webHidden/>
          </w:rPr>
          <w:fldChar w:fldCharType="begin"/>
        </w:r>
        <w:r w:rsidR="0043291F">
          <w:rPr>
            <w:noProof/>
            <w:webHidden/>
          </w:rPr>
          <w:instrText xml:space="preserve"> PAGEREF _Toc448240864 \h </w:instrText>
        </w:r>
        <w:r w:rsidR="0043291F">
          <w:rPr>
            <w:noProof/>
            <w:webHidden/>
          </w:rPr>
        </w:r>
        <w:r w:rsidR="0043291F">
          <w:rPr>
            <w:noProof/>
            <w:webHidden/>
          </w:rPr>
          <w:fldChar w:fldCharType="separate"/>
        </w:r>
        <w:r w:rsidR="0043291F">
          <w:rPr>
            <w:noProof/>
            <w:webHidden/>
          </w:rPr>
          <w:t>33</w:t>
        </w:r>
        <w:r w:rsidR="0043291F">
          <w:rPr>
            <w:noProof/>
            <w:webHidden/>
          </w:rPr>
          <w:fldChar w:fldCharType="end"/>
        </w:r>
      </w:hyperlink>
    </w:p>
    <w:p w14:paraId="1D983A7D" w14:textId="77777777" w:rsidR="0043291F" w:rsidRDefault="00E16E42">
      <w:pPr>
        <w:pStyle w:val="TOC3"/>
        <w:rPr>
          <w:rFonts w:asciiTheme="minorHAnsi" w:eastAsiaTheme="minorEastAsia" w:hAnsiTheme="minorHAnsi" w:cstheme="minorBidi"/>
          <w:noProof/>
          <w:sz w:val="22"/>
          <w:szCs w:val="22"/>
        </w:rPr>
      </w:pPr>
      <w:hyperlink w:anchor="_Toc448240865" w:history="1">
        <w:r w:rsidR="0043291F" w:rsidRPr="001B78D9">
          <w:rPr>
            <w:rStyle w:val="Hyperlink"/>
            <w:noProof/>
          </w:rPr>
          <w:t>3.Y1.1 Scope</w:t>
        </w:r>
        <w:r w:rsidR="0043291F">
          <w:rPr>
            <w:noProof/>
            <w:webHidden/>
          </w:rPr>
          <w:tab/>
        </w:r>
        <w:r w:rsidR="0043291F">
          <w:rPr>
            <w:noProof/>
            <w:webHidden/>
          </w:rPr>
          <w:fldChar w:fldCharType="begin"/>
        </w:r>
        <w:r w:rsidR="0043291F">
          <w:rPr>
            <w:noProof/>
            <w:webHidden/>
          </w:rPr>
          <w:instrText xml:space="preserve"> PAGEREF _Toc448240865 \h </w:instrText>
        </w:r>
        <w:r w:rsidR="0043291F">
          <w:rPr>
            <w:noProof/>
            <w:webHidden/>
          </w:rPr>
        </w:r>
        <w:r w:rsidR="0043291F">
          <w:rPr>
            <w:noProof/>
            <w:webHidden/>
          </w:rPr>
          <w:fldChar w:fldCharType="separate"/>
        </w:r>
        <w:r w:rsidR="0043291F">
          <w:rPr>
            <w:noProof/>
            <w:webHidden/>
          </w:rPr>
          <w:t>33</w:t>
        </w:r>
        <w:r w:rsidR="0043291F">
          <w:rPr>
            <w:noProof/>
            <w:webHidden/>
          </w:rPr>
          <w:fldChar w:fldCharType="end"/>
        </w:r>
      </w:hyperlink>
    </w:p>
    <w:p w14:paraId="74089078" w14:textId="77777777" w:rsidR="0043291F" w:rsidRDefault="00E16E42">
      <w:pPr>
        <w:pStyle w:val="TOC3"/>
        <w:rPr>
          <w:rFonts w:asciiTheme="minorHAnsi" w:eastAsiaTheme="minorEastAsia" w:hAnsiTheme="minorHAnsi" w:cstheme="minorBidi"/>
          <w:noProof/>
          <w:sz w:val="22"/>
          <w:szCs w:val="22"/>
        </w:rPr>
      </w:pPr>
      <w:hyperlink w:anchor="_Toc448240866" w:history="1">
        <w:r w:rsidR="0043291F" w:rsidRPr="001B78D9">
          <w:rPr>
            <w:rStyle w:val="Hyperlink"/>
            <w:noProof/>
          </w:rPr>
          <w:t>3.Y1.2 Actor Roles</w:t>
        </w:r>
        <w:r w:rsidR="0043291F">
          <w:rPr>
            <w:noProof/>
            <w:webHidden/>
          </w:rPr>
          <w:tab/>
        </w:r>
        <w:r w:rsidR="0043291F">
          <w:rPr>
            <w:noProof/>
            <w:webHidden/>
          </w:rPr>
          <w:fldChar w:fldCharType="begin"/>
        </w:r>
        <w:r w:rsidR="0043291F">
          <w:rPr>
            <w:noProof/>
            <w:webHidden/>
          </w:rPr>
          <w:instrText xml:space="preserve"> PAGEREF _Toc448240866 \h </w:instrText>
        </w:r>
        <w:r w:rsidR="0043291F">
          <w:rPr>
            <w:noProof/>
            <w:webHidden/>
          </w:rPr>
        </w:r>
        <w:r w:rsidR="0043291F">
          <w:rPr>
            <w:noProof/>
            <w:webHidden/>
          </w:rPr>
          <w:fldChar w:fldCharType="separate"/>
        </w:r>
        <w:r w:rsidR="0043291F">
          <w:rPr>
            <w:noProof/>
            <w:webHidden/>
          </w:rPr>
          <w:t>33</w:t>
        </w:r>
        <w:r w:rsidR="0043291F">
          <w:rPr>
            <w:noProof/>
            <w:webHidden/>
          </w:rPr>
          <w:fldChar w:fldCharType="end"/>
        </w:r>
      </w:hyperlink>
    </w:p>
    <w:p w14:paraId="079B3B3E" w14:textId="77777777" w:rsidR="0043291F" w:rsidRDefault="00E16E42">
      <w:pPr>
        <w:pStyle w:val="TOC3"/>
        <w:rPr>
          <w:rFonts w:asciiTheme="minorHAnsi" w:eastAsiaTheme="minorEastAsia" w:hAnsiTheme="minorHAnsi" w:cstheme="minorBidi"/>
          <w:noProof/>
          <w:sz w:val="22"/>
          <w:szCs w:val="22"/>
        </w:rPr>
      </w:pPr>
      <w:hyperlink w:anchor="_Toc448240867" w:history="1">
        <w:r w:rsidR="0043291F" w:rsidRPr="001B78D9">
          <w:rPr>
            <w:rStyle w:val="Hyperlink"/>
            <w:noProof/>
          </w:rPr>
          <w:t>3.Y1.3 Referenced Standards</w:t>
        </w:r>
        <w:r w:rsidR="0043291F">
          <w:rPr>
            <w:noProof/>
            <w:webHidden/>
          </w:rPr>
          <w:tab/>
        </w:r>
        <w:r w:rsidR="0043291F">
          <w:rPr>
            <w:noProof/>
            <w:webHidden/>
          </w:rPr>
          <w:fldChar w:fldCharType="begin"/>
        </w:r>
        <w:r w:rsidR="0043291F">
          <w:rPr>
            <w:noProof/>
            <w:webHidden/>
          </w:rPr>
          <w:instrText xml:space="preserve"> PAGEREF _Toc448240867 \h </w:instrText>
        </w:r>
        <w:r w:rsidR="0043291F">
          <w:rPr>
            <w:noProof/>
            <w:webHidden/>
          </w:rPr>
        </w:r>
        <w:r w:rsidR="0043291F">
          <w:rPr>
            <w:noProof/>
            <w:webHidden/>
          </w:rPr>
          <w:fldChar w:fldCharType="separate"/>
        </w:r>
        <w:r w:rsidR="0043291F">
          <w:rPr>
            <w:noProof/>
            <w:webHidden/>
          </w:rPr>
          <w:t>33</w:t>
        </w:r>
        <w:r w:rsidR="0043291F">
          <w:rPr>
            <w:noProof/>
            <w:webHidden/>
          </w:rPr>
          <w:fldChar w:fldCharType="end"/>
        </w:r>
      </w:hyperlink>
    </w:p>
    <w:p w14:paraId="693C5F83" w14:textId="77777777" w:rsidR="0043291F" w:rsidRDefault="00E16E42">
      <w:pPr>
        <w:pStyle w:val="TOC3"/>
        <w:rPr>
          <w:rFonts w:asciiTheme="minorHAnsi" w:eastAsiaTheme="minorEastAsia" w:hAnsiTheme="minorHAnsi" w:cstheme="minorBidi"/>
          <w:noProof/>
          <w:sz w:val="22"/>
          <w:szCs w:val="22"/>
        </w:rPr>
      </w:pPr>
      <w:hyperlink w:anchor="_Toc448240868" w:history="1">
        <w:r w:rsidR="0043291F" w:rsidRPr="001B78D9">
          <w:rPr>
            <w:rStyle w:val="Hyperlink"/>
            <w:noProof/>
          </w:rPr>
          <w:t>3.Y1.4 Interaction Diagram</w:t>
        </w:r>
        <w:r w:rsidR="0043291F">
          <w:rPr>
            <w:noProof/>
            <w:webHidden/>
          </w:rPr>
          <w:tab/>
        </w:r>
        <w:r w:rsidR="0043291F">
          <w:rPr>
            <w:noProof/>
            <w:webHidden/>
          </w:rPr>
          <w:fldChar w:fldCharType="begin"/>
        </w:r>
        <w:r w:rsidR="0043291F">
          <w:rPr>
            <w:noProof/>
            <w:webHidden/>
          </w:rPr>
          <w:instrText xml:space="preserve"> PAGEREF _Toc448240868 \h </w:instrText>
        </w:r>
        <w:r w:rsidR="0043291F">
          <w:rPr>
            <w:noProof/>
            <w:webHidden/>
          </w:rPr>
        </w:r>
        <w:r w:rsidR="0043291F">
          <w:rPr>
            <w:noProof/>
            <w:webHidden/>
          </w:rPr>
          <w:fldChar w:fldCharType="separate"/>
        </w:r>
        <w:r w:rsidR="0043291F">
          <w:rPr>
            <w:noProof/>
            <w:webHidden/>
          </w:rPr>
          <w:t>34</w:t>
        </w:r>
        <w:r w:rsidR="0043291F">
          <w:rPr>
            <w:noProof/>
            <w:webHidden/>
          </w:rPr>
          <w:fldChar w:fldCharType="end"/>
        </w:r>
      </w:hyperlink>
    </w:p>
    <w:p w14:paraId="4C2901F3" w14:textId="77777777" w:rsidR="0043291F" w:rsidRDefault="00E16E42">
      <w:pPr>
        <w:pStyle w:val="TOC4"/>
        <w:rPr>
          <w:rFonts w:asciiTheme="minorHAnsi" w:eastAsiaTheme="minorEastAsia" w:hAnsiTheme="minorHAnsi" w:cstheme="minorBidi"/>
          <w:noProof/>
          <w:sz w:val="22"/>
          <w:szCs w:val="22"/>
        </w:rPr>
      </w:pPr>
      <w:hyperlink w:anchor="_Toc448240869" w:history="1">
        <w:r w:rsidR="0043291F" w:rsidRPr="001B78D9">
          <w:rPr>
            <w:rStyle w:val="Hyperlink"/>
            <w:noProof/>
          </w:rPr>
          <w:t>3.Y1.4.1 Update Care Plan</w:t>
        </w:r>
        <w:r w:rsidR="0043291F">
          <w:rPr>
            <w:noProof/>
            <w:webHidden/>
          </w:rPr>
          <w:tab/>
        </w:r>
        <w:r w:rsidR="0043291F">
          <w:rPr>
            <w:noProof/>
            <w:webHidden/>
          </w:rPr>
          <w:fldChar w:fldCharType="begin"/>
        </w:r>
        <w:r w:rsidR="0043291F">
          <w:rPr>
            <w:noProof/>
            <w:webHidden/>
          </w:rPr>
          <w:instrText xml:space="preserve"> PAGEREF _Toc448240869 \h </w:instrText>
        </w:r>
        <w:r w:rsidR="0043291F">
          <w:rPr>
            <w:noProof/>
            <w:webHidden/>
          </w:rPr>
        </w:r>
        <w:r w:rsidR="0043291F">
          <w:rPr>
            <w:noProof/>
            <w:webHidden/>
          </w:rPr>
          <w:fldChar w:fldCharType="separate"/>
        </w:r>
        <w:r w:rsidR="0043291F">
          <w:rPr>
            <w:noProof/>
            <w:webHidden/>
          </w:rPr>
          <w:t>34</w:t>
        </w:r>
        <w:r w:rsidR="0043291F">
          <w:rPr>
            <w:noProof/>
            <w:webHidden/>
          </w:rPr>
          <w:fldChar w:fldCharType="end"/>
        </w:r>
      </w:hyperlink>
    </w:p>
    <w:p w14:paraId="5C3CAD8E" w14:textId="77777777" w:rsidR="0043291F" w:rsidRDefault="00E16E42">
      <w:pPr>
        <w:pStyle w:val="TOC5"/>
        <w:rPr>
          <w:rFonts w:asciiTheme="minorHAnsi" w:eastAsiaTheme="minorEastAsia" w:hAnsiTheme="minorHAnsi" w:cstheme="minorBidi"/>
          <w:noProof/>
          <w:sz w:val="22"/>
          <w:szCs w:val="22"/>
        </w:rPr>
      </w:pPr>
      <w:hyperlink w:anchor="_Toc448240870" w:history="1">
        <w:r w:rsidR="0043291F" w:rsidRPr="001B78D9">
          <w:rPr>
            <w:rStyle w:val="Hyperlink"/>
            <w:noProof/>
          </w:rPr>
          <w:t>3.Y1.4.1.1 Trigger Events</w:t>
        </w:r>
        <w:r w:rsidR="0043291F">
          <w:rPr>
            <w:noProof/>
            <w:webHidden/>
          </w:rPr>
          <w:tab/>
        </w:r>
        <w:r w:rsidR="0043291F">
          <w:rPr>
            <w:noProof/>
            <w:webHidden/>
          </w:rPr>
          <w:fldChar w:fldCharType="begin"/>
        </w:r>
        <w:r w:rsidR="0043291F">
          <w:rPr>
            <w:noProof/>
            <w:webHidden/>
          </w:rPr>
          <w:instrText xml:space="preserve"> PAGEREF _Toc448240870 \h </w:instrText>
        </w:r>
        <w:r w:rsidR="0043291F">
          <w:rPr>
            <w:noProof/>
            <w:webHidden/>
          </w:rPr>
        </w:r>
        <w:r w:rsidR="0043291F">
          <w:rPr>
            <w:noProof/>
            <w:webHidden/>
          </w:rPr>
          <w:fldChar w:fldCharType="separate"/>
        </w:r>
        <w:r w:rsidR="0043291F">
          <w:rPr>
            <w:noProof/>
            <w:webHidden/>
          </w:rPr>
          <w:t>34</w:t>
        </w:r>
        <w:r w:rsidR="0043291F">
          <w:rPr>
            <w:noProof/>
            <w:webHidden/>
          </w:rPr>
          <w:fldChar w:fldCharType="end"/>
        </w:r>
      </w:hyperlink>
    </w:p>
    <w:p w14:paraId="1EDAF81B" w14:textId="77777777" w:rsidR="0043291F" w:rsidRDefault="00E16E42">
      <w:pPr>
        <w:pStyle w:val="TOC5"/>
        <w:rPr>
          <w:rFonts w:asciiTheme="minorHAnsi" w:eastAsiaTheme="minorEastAsia" w:hAnsiTheme="minorHAnsi" w:cstheme="minorBidi"/>
          <w:noProof/>
          <w:sz w:val="22"/>
          <w:szCs w:val="22"/>
        </w:rPr>
      </w:pPr>
      <w:hyperlink w:anchor="_Toc448240871" w:history="1">
        <w:r w:rsidR="0043291F" w:rsidRPr="001B78D9">
          <w:rPr>
            <w:rStyle w:val="Hyperlink"/>
            <w:noProof/>
          </w:rPr>
          <w:t>3.Y1.4.1.2 Message Semantics</w:t>
        </w:r>
        <w:r w:rsidR="0043291F">
          <w:rPr>
            <w:noProof/>
            <w:webHidden/>
          </w:rPr>
          <w:tab/>
        </w:r>
        <w:r w:rsidR="0043291F">
          <w:rPr>
            <w:noProof/>
            <w:webHidden/>
          </w:rPr>
          <w:fldChar w:fldCharType="begin"/>
        </w:r>
        <w:r w:rsidR="0043291F">
          <w:rPr>
            <w:noProof/>
            <w:webHidden/>
          </w:rPr>
          <w:instrText xml:space="preserve"> PAGEREF _Toc448240871 \h </w:instrText>
        </w:r>
        <w:r w:rsidR="0043291F">
          <w:rPr>
            <w:noProof/>
            <w:webHidden/>
          </w:rPr>
        </w:r>
        <w:r w:rsidR="0043291F">
          <w:rPr>
            <w:noProof/>
            <w:webHidden/>
          </w:rPr>
          <w:fldChar w:fldCharType="separate"/>
        </w:r>
        <w:r w:rsidR="0043291F">
          <w:rPr>
            <w:noProof/>
            <w:webHidden/>
          </w:rPr>
          <w:t>34</w:t>
        </w:r>
        <w:r w:rsidR="0043291F">
          <w:rPr>
            <w:noProof/>
            <w:webHidden/>
          </w:rPr>
          <w:fldChar w:fldCharType="end"/>
        </w:r>
      </w:hyperlink>
    </w:p>
    <w:p w14:paraId="516CDD47" w14:textId="77777777" w:rsidR="0043291F" w:rsidRDefault="00E16E42">
      <w:pPr>
        <w:pStyle w:val="TOC5"/>
        <w:rPr>
          <w:rFonts w:asciiTheme="minorHAnsi" w:eastAsiaTheme="minorEastAsia" w:hAnsiTheme="minorHAnsi" w:cstheme="minorBidi"/>
          <w:noProof/>
          <w:sz w:val="22"/>
          <w:szCs w:val="22"/>
        </w:rPr>
      </w:pPr>
      <w:hyperlink w:anchor="_Toc448240872" w:history="1">
        <w:r w:rsidR="0043291F" w:rsidRPr="001B78D9">
          <w:rPr>
            <w:rStyle w:val="Hyperlink"/>
            <w:noProof/>
          </w:rPr>
          <w:t>3.Y1.4.1.3 Expected Actions</w:t>
        </w:r>
        <w:r w:rsidR="0043291F">
          <w:rPr>
            <w:noProof/>
            <w:webHidden/>
          </w:rPr>
          <w:tab/>
        </w:r>
        <w:r w:rsidR="0043291F">
          <w:rPr>
            <w:noProof/>
            <w:webHidden/>
          </w:rPr>
          <w:fldChar w:fldCharType="begin"/>
        </w:r>
        <w:r w:rsidR="0043291F">
          <w:rPr>
            <w:noProof/>
            <w:webHidden/>
          </w:rPr>
          <w:instrText xml:space="preserve"> PAGEREF _Toc448240872 \h </w:instrText>
        </w:r>
        <w:r w:rsidR="0043291F">
          <w:rPr>
            <w:noProof/>
            <w:webHidden/>
          </w:rPr>
        </w:r>
        <w:r w:rsidR="0043291F">
          <w:rPr>
            <w:noProof/>
            <w:webHidden/>
          </w:rPr>
          <w:fldChar w:fldCharType="separate"/>
        </w:r>
        <w:r w:rsidR="0043291F">
          <w:rPr>
            <w:noProof/>
            <w:webHidden/>
          </w:rPr>
          <w:t>34</w:t>
        </w:r>
        <w:r w:rsidR="0043291F">
          <w:rPr>
            <w:noProof/>
            <w:webHidden/>
          </w:rPr>
          <w:fldChar w:fldCharType="end"/>
        </w:r>
      </w:hyperlink>
    </w:p>
    <w:p w14:paraId="5871D2D8" w14:textId="77777777" w:rsidR="0043291F" w:rsidRDefault="00E16E42">
      <w:pPr>
        <w:pStyle w:val="TOC3"/>
        <w:rPr>
          <w:rFonts w:asciiTheme="minorHAnsi" w:eastAsiaTheme="minorEastAsia" w:hAnsiTheme="minorHAnsi" w:cstheme="minorBidi"/>
          <w:noProof/>
          <w:sz w:val="22"/>
          <w:szCs w:val="22"/>
        </w:rPr>
      </w:pPr>
      <w:hyperlink w:anchor="_Toc448240873" w:history="1">
        <w:r w:rsidR="0043291F" w:rsidRPr="001B78D9">
          <w:rPr>
            <w:rStyle w:val="Hyperlink"/>
            <w:noProof/>
          </w:rPr>
          <w:t>3.Y1.5 Security Considerations</w:t>
        </w:r>
        <w:r w:rsidR="0043291F">
          <w:rPr>
            <w:noProof/>
            <w:webHidden/>
          </w:rPr>
          <w:tab/>
        </w:r>
        <w:r w:rsidR="0043291F">
          <w:rPr>
            <w:noProof/>
            <w:webHidden/>
          </w:rPr>
          <w:fldChar w:fldCharType="begin"/>
        </w:r>
        <w:r w:rsidR="0043291F">
          <w:rPr>
            <w:noProof/>
            <w:webHidden/>
          </w:rPr>
          <w:instrText xml:space="preserve"> PAGEREF _Toc448240873 \h </w:instrText>
        </w:r>
        <w:r w:rsidR="0043291F">
          <w:rPr>
            <w:noProof/>
            <w:webHidden/>
          </w:rPr>
        </w:r>
        <w:r w:rsidR="0043291F">
          <w:rPr>
            <w:noProof/>
            <w:webHidden/>
          </w:rPr>
          <w:fldChar w:fldCharType="separate"/>
        </w:r>
        <w:r w:rsidR="0043291F">
          <w:rPr>
            <w:noProof/>
            <w:webHidden/>
          </w:rPr>
          <w:t>35</w:t>
        </w:r>
        <w:r w:rsidR="0043291F">
          <w:rPr>
            <w:noProof/>
            <w:webHidden/>
          </w:rPr>
          <w:fldChar w:fldCharType="end"/>
        </w:r>
      </w:hyperlink>
    </w:p>
    <w:p w14:paraId="21B29172" w14:textId="77777777" w:rsidR="0043291F" w:rsidRDefault="00E16E42">
      <w:pPr>
        <w:pStyle w:val="TOC4"/>
        <w:rPr>
          <w:rFonts w:asciiTheme="minorHAnsi" w:eastAsiaTheme="minorEastAsia" w:hAnsiTheme="minorHAnsi" w:cstheme="minorBidi"/>
          <w:noProof/>
          <w:sz w:val="22"/>
          <w:szCs w:val="22"/>
        </w:rPr>
      </w:pPr>
      <w:hyperlink w:anchor="_Toc448240874" w:history="1">
        <w:r w:rsidR="0043291F" w:rsidRPr="001B78D9">
          <w:rPr>
            <w:rStyle w:val="Hyperlink"/>
            <w:noProof/>
          </w:rPr>
          <w:t>3.Y1.5.1 Security Audit Considerations</w:t>
        </w:r>
        <w:r w:rsidR="0043291F">
          <w:rPr>
            <w:noProof/>
            <w:webHidden/>
          </w:rPr>
          <w:tab/>
        </w:r>
        <w:r w:rsidR="0043291F">
          <w:rPr>
            <w:noProof/>
            <w:webHidden/>
          </w:rPr>
          <w:fldChar w:fldCharType="begin"/>
        </w:r>
        <w:r w:rsidR="0043291F">
          <w:rPr>
            <w:noProof/>
            <w:webHidden/>
          </w:rPr>
          <w:instrText xml:space="preserve"> PAGEREF _Toc448240874 \h </w:instrText>
        </w:r>
        <w:r w:rsidR="0043291F">
          <w:rPr>
            <w:noProof/>
            <w:webHidden/>
          </w:rPr>
        </w:r>
        <w:r w:rsidR="0043291F">
          <w:rPr>
            <w:noProof/>
            <w:webHidden/>
          </w:rPr>
          <w:fldChar w:fldCharType="separate"/>
        </w:r>
        <w:r w:rsidR="0043291F">
          <w:rPr>
            <w:noProof/>
            <w:webHidden/>
          </w:rPr>
          <w:t>35</w:t>
        </w:r>
        <w:r w:rsidR="0043291F">
          <w:rPr>
            <w:noProof/>
            <w:webHidden/>
          </w:rPr>
          <w:fldChar w:fldCharType="end"/>
        </w:r>
      </w:hyperlink>
    </w:p>
    <w:p w14:paraId="5A82883F" w14:textId="77777777" w:rsidR="0043291F" w:rsidRDefault="00E16E42">
      <w:pPr>
        <w:pStyle w:val="TOC5"/>
        <w:rPr>
          <w:rFonts w:asciiTheme="minorHAnsi" w:eastAsiaTheme="minorEastAsia" w:hAnsiTheme="minorHAnsi" w:cstheme="minorBidi"/>
          <w:noProof/>
          <w:sz w:val="22"/>
          <w:szCs w:val="22"/>
        </w:rPr>
      </w:pPr>
      <w:hyperlink w:anchor="_Toc448240875" w:history="1">
        <w:r w:rsidR="0043291F" w:rsidRPr="001B78D9">
          <w:rPr>
            <w:rStyle w:val="Hyperlink"/>
            <w:noProof/>
          </w:rPr>
          <w:t>3.Y1.5.1.(z) &lt;Actor&gt; Specific Security Considerations</w:t>
        </w:r>
        <w:r w:rsidR="0043291F">
          <w:rPr>
            <w:noProof/>
            <w:webHidden/>
          </w:rPr>
          <w:tab/>
        </w:r>
        <w:r w:rsidR="0043291F">
          <w:rPr>
            <w:noProof/>
            <w:webHidden/>
          </w:rPr>
          <w:fldChar w:fldCharType="begin"/>
        </w:r>
        <w:r w:rsidR="0043291F">
          <w:rPr>
            <w:noProof/>
            <w:webHidden/>
          </w:rPr>
          <w:instrText xml:space="preserve"> PAGEREF _Toc448240875 \h </w:instrText>
        </w:r>
        <w:r w:rsidR="0043291F">
          <w:rPr>
            <w:noProof/>
            <w:webHidden/>
          </w:rPr>
        </w:r>
        <w:r w:rsidR="0043291F">
          <w:rPr>
            <w:noProof/>
            <w:webHidden/>
          </w:rPr>
          <w:fldChar w:fldCharType="separate"/>
        </w:r>
        <w:r w:rsidR="0043291F">
          <w:rPr>
            <w:noProof/>
            <w:webHidden/>
          </w:rPr>
          <w:t>35</w:t>
        </w:r>
        <w:r w:rsidR="0043291F">
          <w:rPr>
            <w:noProof/>
            <w:webHidden/>
          </w:rPr>
          <w:fldChar w:fldCharType="end"/>
        </w:r>
      </w:hyperlink>
    </w:p>
    <w:p w14:paraId="5CB1BDD0" w14:textId="77777777" w:rsidR="0043291F" w:rsidRDefault="00E16E42">
      <w:pPr>
        <w:pStyle w:val="TOC2"/>
        <w:rPr>
          <w:rFonts w:asciiTheme="minorHAnsi" w:eastAsiaTheme="minorEastAsia" w:hAnsiTheme="minorHAnsi" w:cstheme="minorBidi"/>
          <w:noProof/>
          <w:sz w:val="22"/>
          <w:szCs w:val="22"/>
        </w:rPr>
      </w:pPr>
      <w:hyperlink w:anchor="_Toc448240876" w:history="1">
        <w:r w:rsidR="0043291F" w:rsidRPr="001B78D9">
          <w:rPr>
            <w:rStyle w:val="Hyperlink"/>
            <w:noProof/>
          </w:rPr>
          <w:t>3.Y2 Retrieve Care Plan [PCC-Y2]</w:t>
        </w:r>
        <w:r w:rsidR="0043291F">
          <w:rPr>
            <w:noProof/>
            <w:webHidden/>
          </w:rPr>
          <w:tab/>
        </w:r>
        <w:r w:rsidR="0043291F">
          <w:rPr>
            <w:noProof/>
            <w:webHidden/>
          </w:rPr>
          <w:fldChar w:fldCharType="begin"/>
        </w:r>
        <w:r w:rsidR="0043291F">
          <w:rPr>
            <w:noProof/>
            <w:webHidden/>
          </w:rPr>
          <w:instrText xml:space="preserve"> PAGEREF _Toc448240876 \h </w:instrText>
        </w:r>
        <w:r w:rsidR="0043291F">
          <w:rPr>
            <w:noProof/>
            <w:webHidden/>
          </w:rPr>
        </w:r>
        <w:r w:rsidR="0043291F">
          <w:rPr>
            <w:noProof/>
            <w:webHidden/>
          </w:rPr>
          <w:fldChar w:fldCharType="separate"/>
        </w:r>
        <w:r w:rsidR="0043291F">
          <w:rPr>
            <w:noProof/>
            <w:webHidden/>
          </w:rPr>
          <w:t>35</w:t>
        </w:r>
        <w:r w:rsidR="0043291F">
          <w:rPr>
            <w:noProof/>
            <w:webHidden/>
          </w:rPr>
          <w:fldChar w:fldCharType="end"/>
        </w:r>
      </w:hyperlink>
    </w:p>
    <w:p w14:paraId="29CBC81B" w14:textId="77777777" w:rsidR="0043291F" w:rsidRDefault="00E16E42">
      <w:pPr>
        <w:pStyle w:val="TOC3"/>
        <w:rPr>
          <w:rFonts w:asciiTheme="minorHAnsi" w:eastAsiaTheme="minorEastAsia" w:hAnsiTheme="minorHAnsi" w:cstheme="minorBidi"/>
          <w:noProof/>
          <w:sz w:val="22"/>
          <w:szCs w:val="22"/>
        </w:rPr>
      </w:pPr>
      <w:hyperlink w:anchor="_Toc448240877" w:history="1">
        <w:r w:rsidR="0043291F" w:rsidRPr="001B78D9">
          <w:rPr>
            <w:rStyle w:val="Hyperlink"/>
            <w:noProof/>
          </w:rPr>
          <w:t>3.Y2.1 Scope</w:t>
        </w:r>
        <w:r w:rsidR="0043291F">
          <w:rPr>
            <w:noProof/>
            <w:webHidden/>
          </w:rPr>
          <w:tab/>
        </w:r>
        <w:r w:rsidR="0043291F">
          <w:rPr>
            <w:noProof/>
            <w:webHidden/>
          </w:rPr>
          <w:fldChar w:fldCharType="begin"/>
        </w:r>
        <w:r w:rsidR="0043291F">
          <w:rPr>
            <w:noProof/>
            <w:webHidden/>
          </w:rPr>
          <w:instrText xml:space="preserve"> PAGEREF _Toc448240877 \h </w:instrText>
        </w:r>
        <w:r w:rsidR="0043291F">
          <w:rPr>
            <w:noProof/>
            <w:webHidden/>
          </w:rPr>
        </w:r>
        <w:r w:rsidR="0043291F">
          <w:rPr>
            <w:noProof/>
            <w:webHidden/>
          </w:rPr>
          <w:fldChar w:fldCharType="separate"/>
        </w:r>
        <w:r w:rsidR="0043291F">
          <w:rPr>
            <w:noProof/>
            <w:webHidden/>
          </w:rPr>
          <w:t>35</w:t>
        </w:r>
        <w:r w:rsidR="0043291F">
          <w:rPr>
            <w:noProof/>
            <w:webHidden/>
          </w:rPr>
          <w:fldChar w:fldCharType="end"/>
        </w:r>
      </w:hyperlink>
    </w:p>
    <w:p w14:paraId="09C86ABC" w14:textId="77777777" w:rsidR="0043291F" w:rsidRDefault="00E16E42">
      <w:pPr>
        <w:pStyle w:val="TOC3"/>
        <w:rPr>
          <w:rFonts w:asciiTheme="minorHAnsi" w:eastAsiaTheme="minorEastAsia" w:hAnsiTheme="minorHAnsi" w:cstheme="minorBidi"/>
          <w:noProof/>
          <w:sz w:val="22"/>
          <w:szCs w:val="22"/>
        </w:rPr>
      </w:pPr>
      <w:hyperlink w:anchor="_Toc448240878" w:history="1">
        <w:r w:rsidR="0043291F" w:rsidRPr="001B78D9">
          <w:rPr>
            <w:rStyle w:val="Hyperlink"/>
            <w:noProof/>
          </w:rPr>
          <w:t>3.Y2.2 Actor Roles</w:t>
        </w:r>
        <w:r w:rsidR="0043291F">
          <w:rPr>
            <w:noProof/>
            <w:webHidden/>
          </w:rPr>
          <w:tab/>
        </w:r>
        <w:r w:rsidR="0043291F">
          <w:rPr>
            <w:noProof/>
            <w:webHidden/>
          </w:rPr>
          <w:fldChar w:fldCharType="begin"/>
        </w:r>
        <w:r w:rsidR="0043291F">
          <w:rPr>
            <w:noProof/>
            <w:webHidden/>
          </w:rPr>
          <w:instrText xml:space="preserve"> PAGEREF _Toc448240878 \h </w:instrText>
        </w:r>
        <w:r w:rsidR="0043291F">
          <w:rPr>
            <w:noProof/>
            <w:webHidden/>
          </w:rPr>
        </w:r>
        <w:r w:rsidR="0043291F">
          <w:rPr>
            <w:noProof/>
            <w:webHidden/>
          </w:rPr>
          <w:fldChar w:fldCharType="separate"/>
        </w:r>
        <w:r w:rsidR="0043291F">
          <w:rPr>
            <w:noProof/>
            <w:webHidden/>
          </w:rPr>
          <w:t>35</w:t>
        </w:r>
        <w:r w:rsidR="0043291F">
          <w:rPr>
            <w:noProof/>
            <w:webHidden/>
          </w:rPr>
          <w:fldChar w:fldCharType="end"/>
        </w:r>
      </w:hyperlink>
    </w:p>
    <w:p w14:paraId="68B3673D" w14:textId="77777777" w:rsidR="0043291F" w:rsidRDefault="00E16E42">
      <w:pPr>
        <w:pStyle w:val="TOC3"/>
        <w:rPr>
          <w:rFonts w:asciiTheme="minorHAnsi" w:eastAsiaTheme="minorEastAsia" w:hAnsiTheme="minorHAnsi" w:cstheme="minorBidi"/>
          <w:noProof/>
          <w:sz w:val="22"/>
          <w:szCs w:val="22"/>
        </w:rPr>
      </w:pPr>
      <w:hyperlink w:anchor="_Toc448240879" w:history="1">
        <w:r w:rsidR="0043291F" w:rsidRPr="001B78D9">
          <w:rPr>
            <w:rStyle w:val="Hyperlink"/>
            <w:noProof/>
          </w:rPr>
          <w:t>3.Y2.3 Referenced Standards</w:t>
        </w:r>
        <w:r w:rsidR="0043291F">
          <w:rPr>
            <w:noProof/>
            <w:webHidden/>
          </w:rPr>
          <w:tab/>
        </w:r>
        <w:r w:rsidR="0043291F">
          <w:rPr>
            <w:noProof/>
            <w:webHidden/>
          </w:rPr>
          <w:fldChar w:fldCharType="begin"/>
        </w:r>
        <w:r w:rsidR="0043291F">
          <w:rPr>
            <w:noProof/>
            <w:webHidden/>
          </w:rPr>
          <w:instrText xml:space="preserve"> PAGEREF _Toc448240879 \h </w:instrText>
        </w:r>
        <w:r w:rsidR="0043291F">
          <w:rPr>
            <w:noProof/>
            <w:webHidden/>
          </w:rPr>
        </w:r>
        <w:r w:rsidR="0043291F">
          <w:rPr>
            <w:noProof/>
            <w:webHidden/>
          </w:rPr>
          <w:fldChar w:fldCharType="separate"/>
        </w:r>
        <w:r w:rsidR="0043291F">
          <w:rPr>
            <w:noProof/>
            <w:webHidden/>
          </w:rPr>
          <w:t>36</w:t>
        </w:r>
        <w:r w:rsidR="0043291F">
          <w:rPr>
            <w:noProof/>
            <w:webHidden/>
          </w:rPr>
          <w:fldChar w:fldCharType="end"/>
        </w:r>
      </w:hyperlink>
    </w:p>
    <w:p w14:paraId="458C9129" w14:textId="77777777" w:rsidR="0043291F" w:rsidRDefault="00E16E42">
      <w:pPr>
        <w:pStyle w:val="TOC3"/>
        <w:rPr>
          <w:rFonts w:asciiTheme="minorHAnsi" w:eastAsiaTheme="minorEastAsia" w:hAnsiTheme="minorHAnsi" w:cstheme="minorBidi"/>
          <w:noProof/>
          <w:sz w:val="22"/>
          <w:szCs w:val="22"/>
        </w:rPr>
      </w:pPr>
      <w:hyperlink w:anchor="_Toc448240880" w:history="1">
        <w:r w:rsidR="0043291F" w:rsidRPr="001B78D9">
          <w:rPr>
            <w:rStyle w:val="Hyperlink"/>
            <w:noProof/>
          </w:rPr>
          <w:t>3.Y2.4 Interaction Diagram</w:t>
        </w:r>
        <w:r w:rsidR="0043291F">
          <w:rPr>
            <w:noProof/>
            <w:webHidden/>
          </w:rPr>
          <w:tab/>
        </w:r>
        <w:r w:rsidR="0043291F">
          <w:rPr>
            <w:noProof/>
            <w:webHidden/>
          </w:rPr>
          <w:fldChar w:fldCharType="begin"/>
        </w:r>
        <w:r w:rsidR="0043291F">
          <w:rPr>
            <w:noProof/>
            <w:webHidden/>
          </w:rPr>
          <w:instrText xml:space="preserve"> PAGEREF _Toc448240880 \h </w:instrText>
        </w:r>
        <w:r w:rsidR="0043291F">
          <w:rPr>
            <w:noProof/>
            <w:webHidden/>
          </w:rPr>
        </w:r>
        <w:r w:rsidR="0043291F">
          <w:rPr>
            <w:noProof/>
            <w:webHidden/>
          </w:rPr>
          <w:fldChar w:fldCharType="separate"/>
        </w:r>
        <w:r w:rsidR="0043291F">
          <w:rPr>
            <w:noProof/>
            <w:webHidden/>
          </w:rPr>
          <w:t>36</w:t>
        </w:r>
        <w:r w:rsidR="0043291F">
          <w:rPr>
            <w:noProof/>
            <w:webHidden/>
          </w:rPr>
          <w:fldChar w:fldCharType="end"/>
        </w:r>
      </w:hyperlink>
    </w:p>
    <w:p w14:paraId="3CA9B15B" w14:textId="77777777" w:rsidR="0043291F" w:rsidRDefault="00E16E42">
      <w:pPr>
        <w:pStyle w:val="TOC4"/>
        <w:rPr>
          <w:rFonts w:asciiTheme="minorHAnsi" w:eastAsiaTheme="minorEastAsia" w:hAnsiTheme="minorHAnsi" w:cstheme="minorBidi"/>
          <w:noProof/>
          <w:sz w:val="22"/>
          <w:szCs w:val="22"/>
        </w:rPr>
      </w:pPr>
      <w:hyperlink w:anchor="_Toc448240881" w:history="1">
        <w:r w:rsidR="0043291F" w:rsidRPr="001B78D9">
          <w:rPr>
            <w:rStyle w:val="Hyperlink"/>
            <w:noProof/>
          </w:rPr>
          <w:t>3.Y2.4.1 Retrieve Care Plan</w:t>
        </w:r>
        <w:r w:rsidR="0043291F">
          <w:rPr>
            <w:noProof/>
            <w:webHidden/>
          </w:rPr>
          <w:tab/>
        </w:r>
        <w:r w:rsidR="0043291F">
          <w:rPr>
            <w:noProof/>
            <w:webHidden/>
          </w:rPr>
          <w:fldChar w:fldCharType="begin"/>
        </w:r>
        <w:r w:rsidR="0043291F">
          <w:rPr>
            <w:noProof/>
            <w:webHidden/>
          </w:rPr>
          <w:instrText xml:space="preserve"> PAGEREF _Toc448240881 \h </w:instrText>
        </w:r>
        <w:r w:rsidR="0043291F">
          <w:rPr>
            <w:noProof/>
            <w:webHidden/>
          </w:rPr>
        </w:r>
        <w:r w:rsidR="0043291F">
          <w:rPr>
            <w:noProof/>
            <w:webHidden/>
          </w:rPr>
          <w:fldChar w:fldCharType="separate"/>
        </w:r>
        <w:r w:rsidR="0043291F">
          <w:rPr>
            <w:noProof/>
            <w:webHidden/>
          </w:rPr>
          <w:t>36</w:t>
        </w:r>
        <w:r w:rsidR="0043291F">
          <w:rPr>
            <w:noProof/>
            <w:webHidden/>
          </w:rPr>
          <w:fldChar w:fldCharType="end"/>
        </w:r>
      </w:hyperlink>
    </w:p>
    <w:p w14:paraId="5505B345" w14:textId="77777777" w:rsidR="0043291F" w:rsidRDefault="00E16E42">
      <w:pPr>
        <w:pStyle w:val="TOC5"/>
        <w:rPr>
          <w:rFonts w:asciiTheme="minorHAnsi" w:eastAsiaTheme="minorEastAsia" w:hAnsiTheme="minorHAnsi" w:cstheme="minorBidi"/>
          <w:noProof/>
          <w:sz w:val="22"/>
          <w:szCs w:val="22"/>
        </w:rPr>
      </w:pPr>
      <w:hyperlink w:anchor="_Toc448240882" w:history="1">
        <w:r w:rsidR="0043291F" w:rsidRPr="001B78D9">
          <w:rPr>
            <w:rStyle w:val="Hyperlink"/>
            <w:noProof/>
          </w:rPr>
          <w:t>3.Y2.4.1.1 Trigger Events</w:t>
        </w:r>
        <w:r w:rsidR="0043291F">
          <w:rPr>
            <w:noProof/>
            <w:webHidden/>
          </w:rPr>
          <w:tab/>
        </w:r>
        <w:r w:rsidR="0043291F">
          <w:rPr>
            <w:noProof/>
            <w:webHidden/>
          </w:rPr>
          <w:fldChar w:fldCharType="begin"/>
        </w:r>
        <w:r w:rsidR="0043291F">
          <w:rPr>
            <w:noProof/>
            <w:webHidden/>
          </w:rPr>
          <w:instrText xml:space="preserve"> PAGEREF _Toc448240882 \h </w:instrText>
        </w:r>
        <w:r w:rsidR="0043291F">
          <w:rPr>
            <w:noProof/>
            <w:webHidden/>
          </w:rPr>
        </w:r>
        <w:r w:rsidR="0043291F">
          <w:rPr>
            <w:noProof/>
            <w:webHidden/>
          </w:rPr>
          <w:fldChar w:fldCharType="separate"/>
        </w:r>
        <w:r w:rsidR="0043291F">
          <w:rPr>
            <w:noProof/>
            <w:webHidden/>
          </w:rPr>
          <w:t>36</w:t>
        </w:r>
        <w:r w:rsidR="0043291F">
          <w:rPr>
            <w:noProof/>
            <w:webHidden/>
          </w:rPr>
          <w:fldChar w:fldCharType="end"/>
        </w:r>
      </w:hyperlink>
    </w:p>
    <w:p w14:paraId="56BB3548" w14:textId="77777777" w:rsidR="0043291F" w:rsidRDefault="00E16E42">
      <w:pPr>
        <w:pStyle w:val="TOC5"/>
        <w:rPr>
          <w:rFonts w:asciiTheme="minorHAnsi" w:eastAsiaTheme="minorEastAsia" w:hAnsiTheme="minorHAnsi" w:cstheme="minorBidi"/>
          <w:noProof/>
          <w:sz w:val="22"/>
          <w:szCs w:val="22"/>
        </w:rPr>
      </w:pPr>
      <w:hyperlink w:anchor="_Toc448240883" w:history="1">
        <w:r w:rsidR="0043291F" w:rsidRPr="001B78D9">
          <w:rPr>
            <w:rStyle w:val="Hyperlink"/>
            <w:noProof/>
          </w:rPr>
          <w:t>3.Y2.4.1.2 Message Semantics</w:t>
        </w:r>
        <w:r w:rsidR="0043291F">
          <w:rPr>
            <w:noProof/>
            <w:webHidden/>
          </w:rPr>
          <w:tab/>
        </w:r>
        <w:r w:rsidR="0043291F">
          <w:rPr>
            <w:noProof/>
            <w:webHidden/>
          </w:rPr>
          <w:fldChar w:fldCharType="begin"/>
        </w:r>
        <w:r w:rsidR="0043291F">
          <w:rPr>
            <w:noProof/>
            <w:webHidden/>
          </w:rPr>
          <w:instrText xml:space="preserve"> PAGEREF _Toc448240883 \h </w:instrText>
        </w:r>
        <w:r w:rsidR="0043291F">
          <w:rPr>
            <w:noProof/>
            <w:webHidden/>
          </w:rPr>
        </w:r>
        <w:r w:rsidR="0043291F">
          <w:rPr>
            <w:noProof/>
            <w:webHidden/>
          </w:rPr>
          <w:fldChar w:fldCharType="separate"/>
        </w:r>
        <w:r w:rsidR="0043291F">
          <w:rPr>
            <w:noProof/>
            <w:webHidden/>
          </w:rPr>
          <w:t>36</w:t>
        </w:r>
        <w:r w:rsidR="0043291F">
          <w:rPr>
            <w:noProof/>
            <w:webHidden/>
          </w:rPr>
          <w:fldChar w:fldCharType="end"/>
        </w:r>
      </w:hyperlink>
    </w:p>
    <w:p w14:paraId="66F7F57A" w14:textId="77777777" w:rsidR="0043291F" w:rsidRDefault="00E16E42">
      <w:pPr>
        <w:pStyle w:val="TOC5"/>
        <w:rPr>
          <w:rFonts w:asciiTheme="minorHAnsi" w:eastAsiaTheme="minorEastAsia" w:hAnsiTheme="minorHAnsi" w:cstheme="minorBidi"/>
          <w:noProof/>
          <w:sz w:val="22"/>
          <w:szCs w:val="22"/>
        </w:rPr>
      </w:pPr>
      <w:hyperlink w:anchor="_Toc448240884" w:history="1">
        <w:r w:rsidR="0043291F" w:rsidRPr="001B78D9">
          <w:rPr>
            <w:rStyle w:val="Hyperlink"/>
            <w:noProof/>
          </w:rPr>
          <w:t>3.Y2.4.1.3 Expected Actions</w:t>
        </w:r>
        <w:r w:rsidR="0043291F">
          <w:rPr>
            <w:noProof/>
            <w:webHidden/>
          </w:rPr>
          <w:tab/>
        </w:r>
        <w:r w:rsidR="0043291F">
          <w:rPr>
            <w:noProof/>
            <w:webHidden/>
          </w:rPr>
          <w:fldChar w:fldCharType="begin"/>
        </w:r>
        <w:r w:rsidR="0043291F">
          <w:rPr>
            <w:noProof/>
            <w:webHidden/>
          </w:rPr>
          <w:instrText xml:space="preserve"> PAGEREF _Toc448240884 \h </w:instrText>
        </w:r>
        <w:r w:rsidR="0043291F">
          <w:rPr>
            <w:noProof/>
            <w:webHidden/>
          </w:rPr>
        </w:r>
        <w:r w:rsidR="0043291F">
          <w:rPr>
            <w:noProof/>
            <w:webHidden/>
          </w:rPr>
          <w:fldChar w:fldCharType="separate"/>
        </w:r>
        <w:r w:rsidR="0043291F">
          <w:rPr>
            <w:noProof/>
            <w:webHidden/>
          </w:rPr>
          <w:t>36</w:t>
        </w:r>
        <w:r w:rsidR="0043291F">
          <w:rPr>
            <w:noProof/>
            <w:webHidden/>
          </w:rPr>
          <w:fldChar w:fldCharType="end"/>
        </w:r>
      </w:hyperlink>
    </w:p>
    <w:p w14:paraId="51913FDB" w14:textId="77777777" w:rsidR="0043291F" w:rsidRDefault="00E16E42">
      <w:pPr>
        <w:pStyle w:val="TOC3"/>
        <w:rPr>
          <w:rFonts w:asciiTheme="minorHAnsi" w:eastAsiaTheme="minorEastAsia" w:hAnsiTheme="minorHAnsi" w:cstheme="minorBidi"/>
          <w:noProof/>
          <w:sz w:val="22"/>
          <w:szCs w:val="22"/>
        </w:rPr>
      </w:pPr>
      <w:hyperlink w:anchor="_Toc448240885" w:history="1">
        <w:r w:rsidR="0043291F" w:rsidRPr="001B78D9">
          <w:rPr>
            <w:rStyle w:val="Hyperlink"/>
            <w:noProof/>
          </w:rPr>
          <w:t>3.Y2.5 Security Considerations</w:t>
        </w:r>
        <w:r w:rsidR="0043291F">
          <w:rPr>
            <w:noProof/>
            <w:webHidden/>
          </w:rPr>
          <w:tab/>
        </w:r>
        <w:r w:rsidR="0043291F">
          <w:rPr>
            <w:noProof/>
            <w:webHidden/>
          </w:rPr>
          <w:fldChar w:fldCharType="begin"/>
        </w:r>
        <w:r w:rsidR="0043291F">
          <w:rPr>
            <w:noProof/>
            <w:webHidden/>
          </w:rPr>
          <w:instrText xml:space="preserve"> PAGEREF _Toc448240885 \h </w:instrText>
        </w:r>
        <w:r w:rsidR="0043291F">
          <w:rPr>
            <w:noProof/>
            <w:webHidden/>
          </w:rPr>
        </w:r>
        <w:r w:rsidR="0043291F">
          <w:rPr>
            <w:noProof/>
            <w:webHidden/>
          </w:rPr>
          <w:fldChar w:fldCharType="separate"/>
        </w:r>
        <w:r w:rsidR="0043291F">
          <w:rPr>
            <w:noProof/>
            <w:webHidden/>
          </w:rPr>
          <w:t>36</w:t>
        </w:r>
        <w:r w:rsidR="0043291F">
          <w:rPr>
            <w:noProof/>
            <w:webHidden/>
          </w:rPr>
          <w:fldChar w:fldCharType="end"/>
        </w:r>
      </w:hyperlink>
    </w:p>
    <w:p w14:paraId="4C4B9C09" w14:textId="77777777" w:rsidR="0043291F" w:rsidRDefault="00E16E42">
      <w:pPr>
        <w:pStyle w:val="TOC4"/>
        <w:rPr>
          <w:rFonts w:asciiTheme="minorHAnsi" w:eastAsiaTheme="minorEastAsia" w:hAnsiTheme="minorHAnsi" w:cstheme="minorBidi"/>
          <w:noProof/>
          <w:sz w:val="22"/>
          <w:szCs w:val="22"/>
        </w:rPr>
      </w:pPr>
      <w:hyperlink w:anchor="_Toc448240886" w:history="1">
        <w:r w:rsidR="0043291F" w:rsidRPr="001B78D9">
          <w:rPr>
            <w:rStyle w:val="Hyperlink"/>
            <w:noProof/>
          </w:rPr>
          <w:t>3.Y2.5.1 Security Audit Considerations</w:t>
        </w:r>
        <w:r w:rsidR="0043291F">
          <w:rPr>
            <w:noProof/>
            <w:webHidden/>
          </w:rPr>
          <w:tab/>
        </w:r>
        <w:r w:rsidR="0043291F">
          <w:rPr>
            <w:noProof/>
            <w:webHidden/>
          </w:rPr>
          <w:fldChar w:fldCharType="begin"/>
        </w:r>
        <w:r w:rsidR="0043291F">
          <w:rPr>
            <w:noProof/>
            <w:webHidden/>
          </w:rPr>
          <w:instrText xml:space="preserve"> PAGEREF _Toc448240886 \h </w:instrText>
        </w:r>
        <w:r w:rsidR="0043291F">
          <w:rPr>
            <w:noProof/>
            <w:webHidden/>
          </w:rPr>
        </w:r>
        <w:r w:rsidR="0043291F">
          <w:rPr>
            <w:noProof/>
            <w:webHidden/>
          </w:rPr>
          <w:fldChar w:fldCharType="separate"/>
        </w:r>
        <w:r w:rsidR="0043291F">
          <w:rPr>
            <w:noProof/>
            <w:webHidden/>
          </w:rPr>
          <w:t>37</w:t>
        </w:r>
        <w:r w:rsidR="0043291F">
          <w:rPr>
            <w:noProof/>
            <w:webHidden/>
          </w:rPr>
          <w:fldChar w:fldCharType="end"/>
        </w:r>
      </w:hyperlink>
    </w:p>
    <w:p w14:paraId="0BADD931" w14:textId="77777777" w:rsidR="0043291F" w:rsidRDefault="00E16E42">
      <w:pPr>
        <w:pStyle w:val="TOC5"/>
        <w:rPr>
          <w:rFonts w:asciiTheme="minorHAnsi" w:eastAsiaTheme="minorEastAsia" w:hAnsiTheme="minorHAnsi" w:cstheme="minorBidi"/>
          <w:noProof/>
          <w:sz w:val="22"/>
          <w:szCs w:val="22"/>
        </w:rPr>
      </w:pPr>
      <w:hyperlink w:anchor="_Toc448240887" w:history="1">
        <w:r w:rsidR="0043291F" w:rsidRPr="001B78D9">
          <w:rPr>
            <w:rStyle w:val="Hyperlink"/>
            <w:noProof/>
          </w:rPr>
          <w:t>3.Y2.5.1.(z) &lt;Actor&gt; Specific Security Considerations</w:t>
        </w:r>
        <w:r w:rsidR="0043291F">
          <w:rPr>
            <w:noProof/>
            <w:webHidden/>
          </w:rPr>
          <w:tab/>
        </w:r>
        <w:r w:rsidR="0043291F">
          <w:rPr>
            <w:noProof/>
            <w:webHidden/>
          </w:rPr>
          <w:fldChar w:fldCharType="begin"/>
        </w:r>
        <w:r w:rsidR="0043291F">
          <w:rPr>
            <w:noProof/>
            <w:webHidden/>
          </w:rPr>
          <w:instrText xml:space="preserve"> PAGEREF _Toc448240887 \h </w:instrText>
        </w:r>
        <w:r w:rsidR="0043291F">
          <w:rPr>
            <w:noProof/>
            <w:webHidden/>
          </w:rPr>
        </w:r>
        <w:r w:rsidR="0043291F">
          <w:rPr>
            <w:noProof/>
            <w:webHidden/>
          </w:rPr>
          <w:fldChar w:fldCharType="separate"/>
        </w:r>
        <w:r w:rsidR="0043291F">
          <w:rPr>
            <w:noProof/>
            <w:webHidden/>
          </w:rPr>
          <w:t>37</w:t>
        </w:r>
        <w:r w:rsidR="0043291F">
          <w:rPr>
            <w:noProof/>
            <w:webHidden/>
          </w:rPr>
          <w:fldChar w:fldCharType="end"/>
        </w:r>
      </w:hyperlink>
    </w:p>
    <w:p w14:paraId="2771F110" w14:textId="77777777" w:rsidR="0043291F" w:rsidRDefault="00E16E42">
      <w:pPr>
        <w:pStyle w:val="TOC2"/>
        <w:rPr>
          <w:rFonts w:asciiTheme="minorHAnsi" w:eastAsiaTheme="minorEastAsia" w:hAnsiTheme="minorHAnsi" w:cstheme="minorBidi"/>
          <w:noProof/>
          <w:sz w:val="22"/>
          <w:szCs w:val="22"/>
        </w:rPr>
      </w:pPr>
      <w:hyperlink w:anchor="_Toc448240888" w:history="1">
        <w:r w:rsidR="0043291F" w:rsidRPr="001B78D9">
          <w:rPr>
            <w:rStyle w:val="Hyperlink"/>
            <w:noProof/>
          </w:rPr>
          <w:t>3.Y3 Subscribe to Care Plan Updates [PCC-Y3]</w:t>
        </w:r>
        <w:r w:rsidR="0043291F">
          <w:rPr>
            <w:noProof/>
            <w:webHidden/>
          </w:rPr>
          <w:tab/>
        </w:r>
        <w:r w:rsidR="0043291F">
          <w:rPr>
            <w:noProof/>
            <w:webHidden/>
          </w:rPr>
          <w:fldChar w:fldCharType="begin"/>
        </w:r>
        <w:r w:rsidR="0043291F">
          <w:rPr>
            <w:noProof/>
            <w:webHidden/>
          </w:rPr>
          <w:instrText xml:space="preserve"> PAGEREF _Toc448240888 \h </w:instrText>
        </w:r>
        <w:r w:rsidR="0043291F">
          <w:rPr>
            <w:noProof/>
            <w:webHidden/>
          </w:rPr>
        </w:r>
        <w:r w:rsidR="0043291F">
          <w:rPr>
            <w:noProof/>
            <w:webHidden/>
          </w:rPr>
          <w:fldChar w:fldCharType="separate"/>
        </w:r>
        <w:r w:rsidR="0043291F">
          <w:rPr>
            <w:noProof/>
            <w:webHidden/>
          </w:rPr>
          <w:t>37</w:t>
        </w:r>
        <w:r w:rsidR="0043291F">
          <w:rPr>
            <w:noProof/>
            <w:webHidden/>
          </w:rPr>
          <w:fldChar w:fldCharType="end"/>
        </w:r>
      </w:hyperlink>
    </w:p>
    <w:p w14:paraId="5939B87F" w14:textId="77777777" w:rsidR="0043291F" w:rsidRDefault="00E16E42">
      <w:pPr>
        <w:pStyle w:val="TOC3"/>
        <w:rPr>
          <w:rFonts w:asciiTheme="minorHAnsi" w:eastAsiaTheme="minorEastAsia" w:hAnsiTheme="minorHAnsi" w:cstheme="minorBidi"/>
          <w:noProof/>
          <w:sz w:val="22"/>
          <w:szCs w:val="22"/>
        </w:rPr>
      </w:pPr>
      <w:hyperlink w:anchor="_Toc448240889" w:history="1">
        <w:r w:rsidR="0043291F" w:rsidRPr="001B78D9">
          <w:rPr>
            <w:rStyle w:val="Hyperlink"/>
            <w:noProof/>
          </w:rPr>
          <w:t>3.Y3.1 Scope</w:t>
        </w:r>
        <w:r w:rsidR="0043291F">
          <w:rPr>
            <w:noProof/>
            <w:webHidden/>
          </w:rPr>
          <w:tab/>
        </w:r>
        <w:r w:rsidR="0043291F">
          <w:rPr>
            <w:noProof/>
            <w:webHidden/>
          </w:rPr>
          <w:fldChar w:fldCharType="begin"/>
        </w:r>
        <w:r w:rsidR="0043291F">
          <w:rPr>
            <w:noProof/>
            <w:webHidden/>
          </w:rPr>
          <w:instrText xml:space="preserve"> PAGEREF _Toc448240889 \h </w:instrText>
        </w:r>
        <w:r w:rsidR="0043291F">
          <w:rPr>
            <w:noProof/>
            <w:webHidden/>
          </w:rPr>
        </w:r>
        <w:r w:rsidR="0043291F">
          <w:rPr>
            <w:noProof/>
            <w:webHidden/>
          </w:rPr>
          <w:fldChar w:fldCharType="separate"/>
        </w:r>
        <w:r w:rsidR="0043291F">
          <w:rPr>
            <w:noProof/>
            <w:webHidden/>
          </w:rPr>
          <w:t>37</w:t>
        </w:r>
        <w:r w:rsidR="0043291F">
          <w:rPr>
            <w:noProof/>
            <w:webHidden/>
          </w:rPr>
          <w:fldChar w:fldCharType="end"/>
        </w:r>
      </w:hyperlink>
    </w:p>
    <w:p w14:paraId="1667B722" w14:textId="77777777" w:rsidR="0043291F" w:rsidRDefault="00E16E42">
      <w:pPr>
        <w:pStyle w:val="TOC3"/>
        <w:rPr>
          <w:rFonts w:asciiTheme="minorHAnsi" w:eastAsiaTheme="minorEastAsia" w:hAnsiTheme="minorHAnsi" w:cstheme="minorBidi"/>
          <w:noProof/>
          <w:sz w:val="22"/>
          <w:szCs w:val="22"/>
        </w:rPr>
      </w:pPr>
      <w:hyperlink w:anchor="_Toc448240890" w:history="1">
        <w:r w:rsidR="0043291F" w:rsidRPr="001B78D9">
          <w:rPr>
            <w:rStyle w:val="Hyperlink"/>
            <w:noProof/>
          </w:rPr>
          <w:t>3.Y3.2 Actor Roles</w:t>
        </w:r>
        <w:r w:rsidR="0043291F">
          <w:rPr>
            <w:noProof/>
            <w:webHidden/>
          </w:rPr>
          <w:tab/>
        </w:r>
        <w:r w:rsidR="0043291F">
          <w:rPr>
            <w:noProof/>
            <w:webHidden/>
          </w:rPr>
          <w:fldChar w:fldCharType="begin"/>
        </w:r>
        <w:r w:rsidR="0043291F">
          <w:rPr>
            <w:noProof/>
            <w:webHidden/>
          </w:rPr>
          <w:instrText xml:space="preserve"> PAGEREF _Toc448240890 \h </w:instrText>
        </w:r>
        <w:r w:rsidR="0043291F">
          <w:rPr>
            <w:noProof/>
            <w:webHidden/>
          </w:rPr>
        </w:r>
        <w:r w:rsidR="0043291F">
          <w:rPr>
            <w:noProof/>
            <w:webHidden/>
          </w:rPr>
          <w:fldChar w:fldCharType="separate"/>
        </w:r>
        <w:r w:rsidR="0043291F">
          <w:rPr>
            <w:noProof/>
            <w:webHidden/>
          </w:rPr>
          <w:t>37</w:t>
        </w:r>
        <w:r w:rsidR="0043291F">
          <w:rPr>
            <w:noProof/>
            <w:webHidden/>
          </w:rPr>
          <w:fldChar w:fldCharType="end"/>
        </w:r>
      </w:hyperlink>
    </w:p>
    <w:p w14:paraId="23E94269" w14:textId="77777777" w:rsidR="0043291F" w:rsidRDefault="00E16E42">
      <w:pPr>
        <w:pStyle w:val="TOC3"/>
        <w:rPr>
          <w:rFonts w:asciiTheme="minorHAnsi" w:eastAsiaTheme="minorEastAsia" w:hAnsiTheme="minorHAnsi" w:cstheme="minorBidi"/>
          <w:noProof/>
          <w:sz w:val="22"/>
          <w:szCs w:val="22"/>
        </w:rPr>
      </w:pPr>
      <w:hyperlink w:anchor="_Toc448240891" w:history="1">
        <w:r w:rsidR="0043291F" w:rsidRPr="001B78D9">
          <w:rPr>
            <w:rStyle w:val="Hyperlink"/>
            <w:noProof/>
          </w:rPr>
          <w:t>3.Y3.3 Referenced Standards</w:t>
        </w:r>
        <w:r w:rsidR="0043291F">
          <w:rPr>
            <w:noProof/>
            <w:webHidden/>
          </w:rPr>
          <w:tab/>
        </w:r>
        <w:r w:rsidR="0043291F">
          <w:rPr>
            <w:noProof/>
            <w:webHidden/>
          </w:rPr>
          <w:fldChar w:fldCharType="begin"/>
        </w:r>
        <w:r w:rsidR="0043291F">
          <w:rPr>
            <w:noProof/>
            <w:webHidden/>
          </w:rPr>
          <w:instrText xml:space="preserve"> PAGEREF _Toc448240891 \h </w:instrText>
        </w:r>
        <w:r w:rsidR="0043291F">
          <w:rPr>
            <w:noProof/>
            <w:webHidden/>
          </w:rPr>
        </w:r>
        <w:r w:rsidR="0043291F">
          <w:rPr>
            <w:noProof/>
            <w:webHidden/>
          </w:rPr>
          <w:fldChar w:fldCharType="separate"/>
        </w:r>
        <w:r w:rsidR="0043291F">
          <w:rPr>
            <w:noProof/>
            <w:webHidden/>
          </w:rPr>
          <w:t>37</w:t>
        </w:r>
        <w:r w:rsidR="0043291F">
          <w:rPr>
            <w:noProof/>
            <w:webHidden/>
          </w:rPr>
          <w:fldChar w:fldCharType="end"/>
        </w:r>
      </w:hyperlink>
    </w:p>
    <w:p w14:paraId="46A56C51" w14:textId="77777777" w:rsidR="0043291F" w:rsidRDefault="00E16E42">
      <w:pPr>
        <w:pStyle w:val="TOC3"/>
        <w:rPr>
          <w:rFonts w:asciiTheme="minorHAnsi" w:eastAsiaTheme="minorEastAsia" w:hAnsiTheme="minorHAnsi" w:cstheme="minorBidi"/>
          <w:noProof/>
          <w:sz w:val="22"/>
          <w:szCs w:val="22"/>
        </w:rPr>
      </w:pPr>
      <w:hyperlink w:anchor="_Toc448240892" w:history="1">
        <w:r w:rsidR="0043291F" w:rsidRPr="001B78D9">
          <w:rPr>
            <w:rStyle w:val="Hyperlink"/>
            <w:noProof/>
          </w:rPr>
          <w:t>3.Y3.4 Interaction Diagram</w:t>
        </w:r>
        <w:r w:rsidR="0043291F">
          <w:rPr>
            <w:noProof/>
            <w:webHidden/>
          </w:rPr>
          <w:tab/>
        </w:r>
        <w:r w:rsidR="0043291F">
          <w:rPr>
            <w:noProof/>
            <w:webHidden/>
          </w:rPr>
          <w:fldChar w:fldCharType="begin"/>
        </w:r>
        <w:r w:rsidR="0043291F">
          <w:rPr>
            <w:noProof/>
            <w:webHidden/>
          </w:rPr>
          <w:instrText xml:space="preserve"> PAGEREF _Toc448240892 \h </w:instrText>
        </w:r>
        <w:r w:rsidR="0043291F">
          <w:rPr>
            <w:noProof/>
            <w:webHidden/>
          </w:rPr>
        </w:r>
        <w:r w:rsidR="0043291F">
          <w:rPr>
            <w:noProof/>
            <w:webHidden/>
          </w:rPr>
          <w:fldChar w:fldCharType="separate"/>
        </w:r>
        <w:r w:rsidR="0043291F">
          <w:rPr>
            <w:noProof/>
            <w:webHidden/>
          </w:rPr>
          <w:t>37</w:t>
        </w:r>
        <w:r w:rsidR="0043291F">
          <w:rPr>
            <w:noProof/>
            <w:webHidden/>
          </w:rPr>
          <w:fldChar w:fldCharType="end"/>
        </w:r>
      </w:hyperlink>
    </w:p>
    <w:p w14:paraId="533945C7" w14:textId="77777777" w:rsidR="0043291F" w:rsidRDefault="00E16E42">
      <w:pPr>
        <w:pStyle w:val="TOC4"/>
        <w:rPr>
          <w:rFonts w:asciiTheme="minorHAnsi" w:eastAsiaTheme="minorEastAsia" w:hAnsiTheme="minorHAnsi" w:cstheme="minorBidi"/>
          <w:noProof/>
          <w:sz w:val="22"/>
          <w:szCs w:val="22"/>
        </w:rPr>
      </w:pPr>
      <w:hyperlink w:anchor="_Toc448240893" w:history="1">
        <w:r w:rsidR="0043291F" w:rsidRPr="001B78D9">
          <w:rPr>
            <w:rStyle w:val="Hyperlink"/>
            <w:noProof/>
          </w:rPr>
          <w:t>3.Y3.4.1 Subscribe to Care Plan Updates</w:t>
        </w:r>
        <w:r w:rsidR="0043291F">
          <w:rPr>
            <w:noProof/>
            <w:webHidden/>
          </w:rPr>
          <w:tab/>
        </w:r>
        <w:r w:rsidR="0043291F">
          <w:rPr>
            <w:noProof/>
            <w:webHidden/>
          </w:rPr>
          <w:fldChar w:fldCharType="begin"/>
        </w:r>
        <w:r w:rsidR="0043291F">
          <w:rPr>
            <w:noProof/>
            <w:webHidden/>
          </w:rPr>
          <w:instrText xml:space="preserve"> PAGEREF _Toc448240893 \h </w:instrText>
        </w:r>
        <w:r w:rsidR="0043291F">
          <w:rPr>
            <w:noProof/>
            <w:webHidden/>
          </w:rPr>
        </w:r>
        <w:r w:rsidR="0043291F">
          <w:rPr>
            <w:noProof/>
            <w:webHidden/>
          </w:rPr>
          <w:fldChar w:fldCharType="separate"/>
        </w:r>
        <w:r w:rsidR="0043291F">
          <w:rPr>
            <w:noProof/>
            <w:webHidden/>
          </w:rPr>
          <w:t>38</w:t>
        </w:r>
        <w:r w:rsidR="0043291F">
          <w:rPr>
            <w:noProof/>
            <w:webHidden/>
          </w:rPr>
          <w:fldChar w:fldCharType="end"/>
        </w:r>
      </w:hyperlink>
    </w:p>
    <w:p w14:paraId="5736C1C7" w14:textId="77777777" w:rsidR="0043291F" w:rsidRDefault="00E16E42">
      <w:pPr>
        <w:pStyle w:val="TOC5"/>
        <w:rPr>
          <w:rFonts w:asciiTheme="minorHAnsi" w:eastAsiaTheme="minorEastAsia" w:hAnsiTheme="minorHAnsi" w:cstheme="minorBidi"/>
          <w:noProof/>
          <w:sz w:val="22"/>
          <w:szCs w:val="22"/>
        </w:rPr>
      </w:pPr>
      <w:hyperlink w:anchor="_Toc448240894" w:history="1">
        <w:r w:rsidR="0043291F" w:rsidRPr="001B78D9">
          <w:rPr>
            <w:rStyle w:val="Hyperlink"/>
            <w:noProof/>
          </w:rPr>
          <w:t>3.Y3.4.1.1 Trigger Events</w:t>
        </w:r>
        <w:r w:rsidR="0043291F">
          <w:rPr>
            <w:noProof/>
            <w:webHidden/>
          </w:rPr>
          <w:tab/>
        </w:r>
        <w:r w:rsidR="0043291F">
          <w:rPr>
            <w:noProof/>
            <w:webHidden/>
          </w:rPr>
          <w:fldChar w:fldCharType="begin"/>
        </w:r>
        <w:r w:rsidR="0043291F">
          <w:rPr>
            <w:noProof/>
            <w:webHidden/>
          </w:rPr>
          <w:instrText xml:space="preserve"> PAGEREF _Toc448240894 \h </w:instrText>
        </w:r>
        <w:r w:rsidR="0043291F">
          <w:rPr>
            <w:noProof/>
            <w:webHidden/>
          </w:rPr>
        </w:r>
        <w:r w:rsidR="0043291F">
          <w:rPr>
            <w:noProof/>
            <w:webHidden/>
          </w:rPr>
          <w:fldChar w:fldCharType="separate"/>
        </w:r>
        <w:r w:rsidR="0043291F">
          <w:rPr>
            <w:noProof/>
            <w:webHidden/>
          </w:rPr>
          <w:t>38</w:t>
        </w:r>
        <w:r w:rsidR="0043291F">
          <w:rPr>
            <w:noProof/>
            <w:webHidden/>
          </w:rPr>
          <w:fldChar w:fldCharType="end"/>
        </w:r>
      </w:hyperlink>
    </w:p>
    <w:p w14:paraId="6AB4CB01" w14:textId="77777777" w:rsidR="0043291F" w:rsidRDefault="00E16E42">
      <w:pPr>
        <w:pStyle w:val="TOC5"/>
        <w:rPr>
          <w:rFonts w:asciiTheme="minorHAnsi" w:eastAsiaTheme="minorEastAsia" w:hAnsiTheme="minorHAnsi" w:cstheme="minorBidi"/>
          <w:noProof/>
          <w:sz w:val="22"/>
          <w:szCs w:val="22"/>
        </w:rPr>
      </w:pPr>
      <w:hyperlink w:anchor="_Toc448240895" w:history="1">
        <w:r w:rsidR="0043291F" w:rsidRPr="001B78D9">
          <w:rPr>
            <w:rStyle w:val="Hyperlink"/>
            <w:noProof/>
          </w:rPr>
          <w:t>3.Y3.4.1.2 Message Semantics</w:t>
        </w:r>
        <w:r w:rsidR="0043291F">
          <w:rPr>
            <w:noProof/>
            <w:webHidden/>
          </w:rPr>
          <w:tab/>
        </w:r>
        <w:r w:rsidR="0043291F">
          <w:rPr>
            <w:noProof/>
            <w:webHidden/>
          </w:rPr>
          <w:fldChar w:fldCharType="begin"/>
        </w:r>
        <w:r w:rsidR="0043291F">
          <w:rPr>
            <w:noProof/>
            <w:webHidden/>
          </w:rPr>
          <w:instrText xml:space="preserve"> PAGEREF _Toc448240895 \h </w:instrText>
        </w:r>
        <w:r w:rsidR="0043291F">
          <w:rPr>
            <w:noProof/>
            <w:webHidden/>
          </w:rPr>
        </w:r>
        <w:r w:rsidR="0043291F">
          <w:rPr>
            <w:noProof/>
            <w:webHidden/>
          </w:rPr>
          <w:fldChar w:fldCharType="separate"/>
        </w:r>
        <w:r w:rsidR="0043291F">
          <w:rPr>
            <w:noProof/>
            <w:webHidden/>
          </w:rPr>
          <w:t>38</w:t>
        </w:r>
        <w:r w:rsidR="0043291F">
          <w:rPr>
            <w:noProof/>
            <w:webHidden/>
          </w:rPr>
          <w:fldChar w:fldCharType="end"/>
        </w:r>
      </w:hyperlink>
    </w:p>
    <w:p w14:paraId="34DCCBCB" w14:textId="77777777" w:rsidR="0043291F" w:rsidRDefault="00E16E42">
      <w:pPr>
        <w:pStyle w:val="TOC5"/>
        <w:rPr>
          <w:rFonts w:asciiTheme="minorHAnsi" w:eastAsiaTheme="minorEastAsia" w:hAnsiTheme="minorHAnsi" w:cstheme="minorBidi"/>
          <w:noProof/>
          <w:sz w:val="22"/>
          <w:szCs w:val="22"/>
        </w:rPr>
      </w:pPr>
      <w:hyperlink w:anchor="_Toc448240896" w:history="1">
        <w:r w:rsidR="0043291F" w:rsidRPr="001B78D9">
          <w:rPr>
            <w:rStyle w:val="Hyperlink"/>
            <w:noProof/>
          </w:rPr>
          <w:t>3.Y3.4.1.3 Expected Actions</w:t>
        </w:r>
        <w:r w:rsidR="0043291F">
          <w:rPr>
            <w:noProof/>
            <w:webHidden/>
          </w:rPr>
          <w:tab/>
        </w:r>
        <w:r w:rsidR="0043291F">
          <w:rPr>
            <w:noProof/>
            <w:webHidden/>
          </w:rPr>
          <w:fldChar w:fldCharType="begin"/>
        </w:r>
        <w:r w:rsidR="0043291F">
          <w:rPr>
            <w:noProof/>
            <w:webHidden/>
          </w:rPr>
          <w:instrText xml:space="preserve"> PAGEREF _Toc448240896 \h </w:instrText>
        </w:r>
        <w:r w:rsidR="0043291F">
          <w:rPr>
            <w:noProof/>
            <w:webHidden/>
          </w:rPr>
        </w:r>
        <w:r w:rsidR="0043291F">
          <w:rPr>
            <w:noProof/>
            <w:webHidden/>
          </w:rPr>
          <w:fldChar w:fldCharType="separate"/>
        </w:r>
        <w:r w:rsidR="0043291F">
          <w:rPr>
            <w:noProof/>
            <w:webHidden/>
          </w:rPr>
          <w:t>38</w:t>
        </w:r>
        <w:r w:rsidR="0043291F">
          <w:rPr>
            <w:noProof/>
            <w:webHidden/>
          </w:rPr>
          <w:fldChar w:fldCharType="end"/>
        </w:r>
      </w:hyperlink>
    </w:p>
    <w:p w14:paraId="1582E9D7" w14:textId="77777777" w:rsidR="0043291F" w:rsidRDefault="00E16E42">
      <w:pPr>
        <w:pStyle w:val="TOC3"/>
        <w:rPr>
          <w:rFonts w:asciiTheme="minorHAnsi" w:eastAsiaTheme="minorEastAsia" w:hAnsiTheme="minorHAnsi" w:cstheme="minorBidi"/>
          <w:noProof/>
          <w:sz w:val="22"/>
          <w:szCs w:val="22"/>
        </w:rPr>
      </w:pPr>
      <w:hyperlink w:anchor="_Toc448240897" w:history="1">
        <w:r w:rsidR="0043291F" w:rsidRPr="001B78D9">
          <w:rPr>
            <w:rStyle w:val="Hyperlink"/>
            <w:noProof/>
          </w:rPr>
          <w:t>3.Y3.5 Security Considerations</w:t>
        </w:r>
        <w:r w:rsidR="0043291F">
          <w:rPr>
            <w:noProof/>
            <w:webHidden/>
          </w:rPr>
          <w:tab/>
        </w:r>
        <w:r w:rsidR="0043291F">
          <w:rPr>
            <w:noProof/>
            <w:webHidden/>
          </w:rPr>
          <w:fldChar w:fldCharType="begin"/>
        </w:r>
        <w:r w:rsidR="0043291F">
          <w:rPr>
            <w:noProof/>
            <w:webHidden/>
          </w:rPr>
          <w:instrText xml:space="preserve"> PAGEREF _Toc448240897 \h </w:instrText>
        </w:r>
        <w:r w:rsidR="0043291F">
          <w:rPr>
            <w:noProof/>
            <w:webHidden/>
          </w:rPr>
        </w:r>
        <w:r w:rsidR="0043291F">
          <w:rPr>
            <w:noProof/>
            <w:webHidden/>
          </w:rPr>
          <w:fldChar w:fldCharType="separate"/>
        </w:r>
        <w:r w:rsidR="0043291F">
          <w:rPr>
            <w:noProof/>
            <w:webHidden/>
          </w:rPr>
          <w:t>39</w:t>
        </w:r>
        <w:r w:rsidR="0043291F">
          <w:rPr>
            <w:noProof/>
            <w:webHidden/>
          </w:rPr>
          <w:fldChar w:fldCharType="end"/>
        </w:r>
      </w:hyperlink>
    </w:p>
    <w:p w14:paraId="5A518E55" w14:textId="77777777" w:rsidR="0043291F" w:rsidRDefault="00E16E42">
      <w:pPr>
        <w:pStyle w:val="TOC4"/>
        <w:rPr>
          <w:rFonts w:asciiTheme="minorHAnsi" w:eastAsiaTheme="minorEastAsia" w:hAnsiTheme="minorHAnsi" w:cstheme="minorBidi"/>
          <w:noProof/>
          <w:sz w:val="22"/>
          <w:szCs w:val="22"/>
        </w:rPr>
      </w:pPr>
      <w:hyperlink w:anchor="_Toc448240898" w:history="1">
        <w:r w:rsidR="0043291F" w:rsidRPr="001B78D9">
          <w:rPr>
            <w:rStyle w:val="Hyperlink"/>
            <w:noProof/>
          </w:rPr>
          <w:t>3.Y3.5.1 Security Audit Considerations</w:t>
        </w:r>
        <w:r w:rsidR="0043291F">
          <w:rPr>
            <w:noProof/>
            <w:webHidden/>
          </w:rPr>
          <w:tab/>
        </w:r>
        <w:r w:rsidR="0043291F">
          <w:rPr>
            <w:noProof/>
            <w:webHidden/>
          </w:rPr>
          <w:fldChar w:fldCharType="begin"/>
        </w:r>
        <w:r w:rsidR="0043291F">
          <w:rPr>
            <w:noProof/>
            <w:webHidden/>
          </w:rPr>
          <w:instrText xml:space="preserve"> PAGEREF _Toc448240898 \h </w:instrText>
        </w:r>
        <w:r w:rsidR="0043291F">
          <w:rPr>
            <w:noProof/>
            <w:webHidden/>
          </w:rPr>
        </w:r>
        <w:r w:rsidR="0043291F">
          <w:rPr>
            <w:noProof/>
            <w:webHidden/>
          </w:rPr>
          <w:fldChar w:fldCharType="separate"/>
        </w:r>
        <w:r w:rsidR="0043291F">
          <w:rPr>
            <w:noProof/>
            <w:webHidden/>
          </w:rPr>
          <w:t>39</w:t>
        </w:r>
        <w:r w:rsidR="0043291F">
          <w:rPr>
            <w:noProof/>
            <w:webHidden/>
          </w:rPr>
          <w:fldChar w:fldCharType="end"/>
        </w:r>
      </w:hyperlink>
    </w:p>
    <w:p w14:paraId="05CE39AF" w14:textId="77777777" w:rsidR="0043291F" w:rsidRDefault="00E16E42">
      <w:pPr>
        <w:pStyle w:val="TOC5"/>
        <w:rPr>
          <w:rFonts w:asciiTheme="minorHAnsi" w:eastAsiaTheme="minorEastAsia" w:hAnsiTheme="minorHAnsi" w:cstheme="minorBidi"/>
          <w:noProof/>
          <w:sz w:val="22"/>
          <w:szCs w:val="22"/>
        </w:rPr>
      </w:pPr>
      <w:hyperlink w:anchor="_Toc448240899" w:history="1">
        <w:r w:rsidR="0043291F" w:rsidRPr="001B78D9">
          <w:rPr>
            <w:rStyle w:val="Hyperlink"/>
            <w:noProof/>
          </w:rPr>
          <w:t>3.Y3.5.1.(z) &lt;Actor&gt; Specific Security Considerations</w:t>
        </w:r>
        <w:r w:rsidR="0043291F">
          <w:rPr>
            <w:noProof/>
            <w:webHidden/>
          </w:rPr>
          <w:tab/>
        </w:r>
        <w:r w:rsidR="0043291F">
          <w:rPr>
            <w:noProof/>
            <w:webHidden/>
          </w:rPr>
          <w:fldChar w:fldCharType="begin"/>
        </w:r>
        <w:r w:rsidR="0043291F">
          <w:rPr>
            <w:noProof/>
            <w:webHidden/>
          </w:rPr>
          <w:instrText xml:space="preserve"> PAGEREF _Toc448240899 \h </w:instrText>
        </w:r>
        <w:r w:rsidR="0043291F">
          <w:rPr>
            <w:noProof/>
            <w:webHidden/>
          </w:rPr>
        </w:r>
        <w:r w:rsidR="0043291F">
          <w:rPr>
            <w:noProof/>
            <w:webHidden/>
          </w:rPr>
          <w:fldChar w:fldCharType="separate"/>
        </w:r>
        <w:r w:rsidR="0043291F">
          <w:rPr>
            <w:noProof/>
            <w:webHidden/>
          </w:rPr>
          <w:t>39</w:t>
        </w:r>
        <w:r w:rsidR="0043291F">
          <w:rPr>
            <w:noProof/>
            <w:webHidden/>
          </w:rPr>
          <w:fldChar w:fldCharType="end"/>
        </w:r>
      </w:hyperlink>
    </w:p>
    <w:p w14:paraId="5387AA24" w14:textId="77777777" w:rsidR="0043291F" w:rsidRDefault="00E16E42">
      <w:pPr>
        <w:pStyle w:val="TOC2"/>
        <w:rPr>
          <w:rFonts w:asciiTheme="minorHAnsi" w:eastAsiaTheme="minorEastAsia" w:hAnsiTheme="minorHAnsi" w:cstheme="minorBidi"/>
          <w:noProof/>
          <w:sz w:val="22"/>
          <w:szCs w:val="22"/>
        </w:rPr>
      </w:pPr>
      <w:hyperlink w:anchor="_Toc448240900" w:history="1">
        <w:r w:rsidR="0043291F" w:rsidRPr="001B78D9">
          <w:rPr>
            <w:rStyle w:val="Hyperlink"/>
            <w:noProof/>
          </w:rPr>
          <w:t>3.Y4 Provide Care Plan [PCC-Y4]</w:t>
        </w:r>
        <w:r w:rsidR="0043291F">
          <w:rPr>
            <w:noProof/>
            <w:webHidden/>
          </w:rPr>
          <w:tab/>
        </w:r>
        <w:r w:rsidR="0043291F">
          <w:rPr>
            <w:noProof/>
            <w:webHidden/>
          </w:rPr>
          <w:fldChar w:fldCharType="begin"/>
        </w:r>
        <w:r w:rsidR="0043291F">
          <w:rPr>
            <w:noProof/>
            <w:webHidden/>
          </w:rPr>
          <w:instrText xml:space="preserve"> PAGEREF _Toc448240900 \h </w:instrText>
        </w:r>
        <w:r w:rsidR="0043291F">
          <w:rPr>
            <w:noProof/>
            <w:webHidden/>
          </w:rPr>
        </w:r>
        <w:r w:rsidR="0043291F">
          <w:rPr>
            <w:noProof/>
            <w:webHidden/>
          </w:rPr>
          <w:fldChar w:fldCharType="separate"/>
        </w:r>
        <w:r w:rsidR="0043291F">
          <w:rPr>
            <w:noProof/>
            <w:webHidden/>
          </w:rPr>
          <w:t>39</w:t>
        </w:r>
        <w:r w:rsidR="0043291F">
          <w:rPr>
            <w:noProof/>
            <w:webHidden/>
          </w:rPr>
          <w:fldChar w:fldCharType="end"/>
        </w:r>
      </w:hyperlink>
    </w:p>
    <w:p w14:paraId="1697106E" w14:textId="77777777" w:rsidR="0043291F" w:rsidRDefault="00E16E42">
      <w:pPr>
        <w:pStyle w:val="TOC3"/>
        <w:rPr>
          <w:rFonts w:asciiTheme="minorHAnsi" w:eastAsiaTheme="minorEastAsia" w:hAnsiTheme="minorHAnsi" w:cstheme="minorBidi"/>
          <w:noProof/>
          <w:sz w:val="22"/>
          <w:szCs w:val="22"/>
        </w:rPr>
      </w:pPr>
      <w:hyperlink w:anchor="_Toc448240901" w:history="1">
        <w:r w:rsidR="0043291F" w:rsidRPr="001B78D9">
          <w:rPr>
            <w:rStyle w:val="Hyperlink"/>
            <w:noProof/>
          </w:rPr>
          <w:t>3.Y4.1 Scope</w:t>
        </w:r>
        <w:r w:rsidR="0043291F">
          <w:rPr>
            <w:noProof/>
            <w:webHidden/>
          </w:rPr>
          <w:tab/>
        </w:r>
        <w:r w:rsidR="0043291F">
          <w:rPr>
            <w:noProof/>
            <w:webHidden/>
          </w:rPr>
          <w:fldChar w:fldCharType="begin"/>
        </w:r>
        <w:r w:rsidR="0043291F">
          <w:rPr>
            <w:noProof/>
            <w:webHidden/>
          </w:rPr>
          <w:instrText xml:space="preserve"> PAGEREF _Toc448240901 \h </w:instrText>
        </w:r>
        <w:r w:rsidR="0043291F">
          <w:rPr>
            <w:noProof/>
            <w:webHidden/>
          </w:rPr>
        </w:r>
        <w:r w:rsidR="0043291F">
          <w:rPr>
            <w:noProof/>
            <w:webHidden/>
          </w:rPr>
          <w:fldChar w:fldCharType="separate"/>
        </w:r>
        <w:r w:rsidR="0043291F">
          <w:rPr>
            <w:noProof/>
            <w:webHidden/>
          </w:rPr>
          <w:t>39</w:t>
        </w:r>
        <w:r w:rsidR="0043291F">
          <w:rPr>
            <w:noProof/>
            <w:webHidden/>
          </w:rPr>
          <w:fldChar w:fldCharType="end"/>
        </w:r>
      </w:hyperlink>
    </w:p>
    <w:p w14:paraId="3C5E0E46" w14:textId="77777777" w:rsidR="0043291F" w:rsidRDefault="00E16E42">
      <w:pPr>
        <w:pStyle w:val="TOC3"/>
        <w:rPr>
          <w:rFonts w:asciiTheme="minorHAnsi" w:eastAsiaTheme="minorEastAsia" w:hAnsiTheme="minorHAnsi" w:cstheme="minorBidi"/>
          <w:noProof/>
          <w:sz w:val="22"/>
          <w:szCs w:val="22"/>
        </w:rPr>
      </w:pPr>
      <w:hyperlink w:anchor="_Toc448240902" w:history="1">
        <w:r w:rsidR="0043291F" w:rsidRPr="001B78D9">
          <w:rPr>
            <w:rStyle w:val="Hyperlink"/>
            <w:noProof/>
          </w:rPr>
          <w:t>3.Y4.2 Actor Roles</w:t>
        </w:r>
        <w:r w:rsidR="0043291F">
          <w:rPr>
            <w:noProof/>
            <w:webHidden/>
          </w:rPr>
          <w:tab/>
        </w:r>
        <w:r w:rsidR="0043291F">
          <w:rPr>
            <w:noProof/>
            <w:webHidden/>
          </w:rPr>
          <w:fldChar w:fldCharType="begin"/>
        </w:r>
        <w:r w:rsidR="0043291F">
          <w:rPr>
            <w:noProof/>
            <w:webHidden/>
          </w:rPr>
          <w:instrText xml:space="preserve"> PAGEREF _Toc448240902 \h </w:instrText>
        </w:r>
        <w:r w:rsidR="0043291F">
          <w:rPr>
            <w:noProof/>
            <w:webHidden/>
          </w:rPr>
        </w:r>
        <w:r w:rsidR="0043291F">
          <w:rPr>
            <w:noProof/>
            <w:webHidden/>
          </w:rPr>
          <w:fldChar w:fldCharType="separate"/>
        </w:r>
        <w:r w:rsidR="0043291F">
          <w:rPr>
            <w:noProof/>
            <w:webHidden/>
          </w:rPr>
          <w:t>39</w:t>
        </w:r>
        <w:r w:rsidR="0043291F">
          <w:rPr>
            <w:noProof/>
            <w:webHidden/>
          </w:rPr>
          <w:fldChar w:fldCharType="end"/>
        </w:r>
      </w:hyperlink>
    </w:p>
    <w:p w14:paraId="7F5663C0" w14:textId="77777777" w:rsidR="0043291F" w:rsidRDefault="00E16E42">
      <w:pPr>
        <w:pStyle w:val="TOC3"/>
        <w:rPr>
          <w:rFonts w:asciiTheme="minorHAnsi" w:eastAsiaTheme="minorEastAsia" w:hAnsiTheme="minorHAnsi" w:cstheme="minorBidi"/>
          <w:noProof/>
          <w:sz w:val="22"/>
          <w:szCs w:val="22"/>
        </w:rPr>
      </w:pPr>
      <w:hyperlink w:anchor="_Toc448240903" w:history="1">
        <w:r w:rsidR="0043291F" w:rsidRPr="001B78D9">
          <w:rPr>
            <w:rStyle w:val="Hyperlink"/>
            <w:noProof/>
          </w:rPr>
          <w:t>3.Y4.3 Referenced Standards</w:t>
        </w:r>
        <w:r w:rsidR="0043291F">
          <w:rPr>
            <w:noProof/>
            <w:webHidden/>
          </w:rPr>
          <w:tab/>
        </w:r>
        <w:r w:rsidR="0043291F">
          <w:rPr>
            <w:noProof/>
            <w:webHidden/>
          </w:rPr>
          <w:fldChar w:fldCharType="begin"/>
        </w:r>
        <w:r w:rsidR="0043291F">
          <w:rPr>
            <w:noProof/>
            <w:webHidden/>
          </w:rPr>
          <w:instrText xml:space="preserve"> PAGEREF _Toc448240903 \h </w:instrText>
        </w:r>
        <w:r w:rsidR="0043291F">
          <w:rPr>
            <w:noProof/>
            <w:webHidden/>
          </w:rPr>
        </w:r>
        <w:r w:rsidR="0043291F">
          <w:rPr>
            <w:noProof/>
            <w:webHidden/>
          </w:rPr>
          <w:fldChar w:fldCharType="separate"/>
        </w:r>
        <w:r w:rsidR="0043291F">
          <w:rPr>
            <w:noProof/>
            <w:webHidden/>
          </w:rPr>
          <w:t>40</w:t>
        </w:r>
        <w:r w:rsidR="0043291F">
          <w:rPr>
            <w:noProof/>
            <w:webHidden/>
          </w:rPr>
          <w:fldChar w:fldCharType="end"/>
        </w:r>
      </w:hyperlink>
    </w:p>
    <w:p w14:paraId="303DB22A" w14:textId="77777777" w:rsidR="0043291F" w:rsidRDefault="00E16E42">
      <w:pPr>
        <w:pStyle w:val="TOC3"/>
        <w:rPr>
          <w:rFonts w:asciiTheme="minorHAnsi" w:eastAsiaTheme="minorEastAsia" w:hAnsiTheme="minorHAnsi" w:cstheme="minorBidi"/>
          <w:noProof/>
          <w:sz w:val="22"/>
          <w:szCs w:val="22"/>
        </w:rPr>
      </w:pPr>
      <w:hyperlink w:anchor="_Toc448240904" w:history="1">
        <w:r w:rsidR="0043291F" w:rsidRPr="001B78D9">
          <w:rPr>
            <w:rStyle w:val="Hyperlink"/>
            <w:noProof/>
          </w:rPr>
          <w:t>3.Y4.4 Interaction Diagram</w:t>
        </w:r>
        <w:r w:rsidR="0043291F">
          <w:rPr>
            <w:noProof/>
            <w:webHidden/>
          </w:rPr>
          <w:tab/>
        </w:r>
        <w:r w:rsidR="0043291F">
          <w:rPr>
            <w:noProof/>
            <w:webHidden/>
          </w:rPr>
          <w:fldChar w:fldCharType="begin"/>
        </w:r>
        <w:r w:rsidR="0043291F">
          <w:rPr>
            <w:noProof/>
            <w:webHidden/>
          </w:rPr>
          <w:instrText xml:space="preserve"> PAGEREF _Toc448240904 \h </w:instrText>
        </w:r>
        <w:r w:rsidR="0043291F">
          <w:rPr>
            <w:noProof/>
            <w:webHidden/>
          </w:rPr>
        </w:r>
        <w:r w:rsidR="0043291F">
          <w:rPr>
            <w:noProof/>
            <w:webHidden/>
          </w:rPr>
          <w:fldChar w:fldCharType="separate"/>
        </w:r>
        <w:r w:rsidR="0043291F">
          <w:rPr>
            <w:noProof/>
            <w:webHidden/>
          </w:rPr>
          <w:t>40</w:t>
        </w:r>
        <w:r w:rsidR="0043291F">
          <w:rPr>
            <w:noProof/>
            <w:webHidden/>
          </w:rPr>
          <w:fldChar w:fldCharType="end"/>
        </w:r>
      </w:hyperlink>
    </w:p>
    <w:p w14:paraId="49E8C103" w14:textId="77777777" w:rsidR="0043291F" w:rsidRDefault="00E16E42">
      <w:pPr>
        <w:pStyle w:val="TOC4"/>
        <w:rPr>
          <w:rFonts w:asciiTheme="minorHAnsi" w:eastAsiaTheme="minorEastAsia" w:hAnsiTheme="minorHAnsi" w:cstheme="minorBidi"/>
          <w:noProof/>
          <w:sz w:val="22"/>
          <w:szCs w:val="22"/>
        </w:rPr>
      </w:pPr>
      <w:hyperlink w:anchor="_Toc448240905" w:history="1">
        <w:r w:rsidR="0043291F" w:rsidRPr="001B78D9">
          <w:rPr>
            <w:rStyle w:val="Hyperlink"/>
            <w:noProof/>
          </w:rPr>
          <w:t>3.Y4.4.1 Provide Care Plan</w:t>
        </w:r>
        <w:r w:rsidR="0043291F">
          <w:rPr>
            <w:noProof/>
            <w:webHidden/>
          </w:rPr>
          <w:tab/>
        </w:r>
        <w:r w:rsidR="0043291F">
          <w:rPr>
            <w:noProof/>
            <w:webHidden/>
          </w:rPr>
          <w:fldChar w:fldCharType="begin"/>
        </w:r>
        <w:r w:rsidR="0043291F">
          <w:rPr>
            <w:noProof/>
            <w:webHidden/>
          </w:rPr>
          <w:instrText xml:space="preserve"> PAGEREF _Toc448240905 \h </w:instrText>
        </w:r>
        <w:r w:rsidR="0043291F">
          <w:rPr>
            <w:noProof/>
            <w:webHidden/>
          </w:rPr>
        </w:r>
        <w:r w:rsidR="0043291F">
          <w:rPr>
            <w:noProof/>
            <w:webHidden/>
          </w:rPr>
          <w:fldChar w:fldCharType="separate"/>
        </w:r>
        <w:r w:rsidR="0043291F">
          <w:rPr>
            <w:noProof/>
            <w:webHidden/>
          </w:rPr>
          <w:t>40</w:t>
        </w:r>
        <w:r w:rsidR="0043291F">
          <w:rPr>
            <w:noProof/>
            <w:webHidden/>
          </w:rPr>
          <w:fldChar w:fldCharType="end"/>
        </w:r>
      </w:hyperlink>
    </w:p>
    <w:p w14:paraId="01415C12" w14:textId="77777777" w:rsidR="0043291F" w:rsidRDefault="00E16E42">
      <w:pPr>
        <w:pStyle w:val="TOC5"/>
        <w:rPr>
          <w:rFonts w:asciiTheme="minorHAnsi" w:eastAsiaTheme="minorEastAsia" w:hAnsiTheme="minorHAnsi" w:cstheme="minorBidi"/>
          <w:noProof/>
          <w:sz w:val="22"/>
          <w:szCs w:val="22"/>
        </w:rPr>
      </w:pPr>
      <w:hyperlink w:anchor="_Toc448240906" w:history="1">
        <w:r w:rsidR="0043291F" w:rsidRPr="001B78D9">
          <w:rPr>
            <w:rStyle w:val="Hyperlink"/>
            <w:noProof/>
          </w:rPr>
          <w:t>3.Y4.4.1.1 Trigger Events</w:t>
        </w:r>
        <w:r w:rsidR="0043291F">
          <w:rPr>
            <w:noProof/>
            <w:webHidden/>
          </w:rPr>
          <w:tab/>
        </w:r>
        <w:r w:rsidR="0043291F">
          <w:rPr>
            <w:noProof/>
            <w:webHidden/>
          </w:rPr>
          <w:fldChar w:fldCharType="begin"/>
        </w:r>
        <w:r w:rsidR="0043291F">
          <w:rPr>
            <w:noProof/>
            <w:webHidden/>
          </w:rPr>
          <w:instrText xml:space="preserve"> PAGEREF _Toc448240906 \h </w:instrText>
        </w:r>
        <w:r w:rsidR="0043291F">
          <w:rPr>
            <w:noProof/>
            <w:webHidden/>
          </w:rPr>
        </w:r>
        <w:r w:rsidR="0043291F">
          <w:rPr>
            <w:noProof/>
            <w:webHidden/>
          </w:rPr>
          <w:fldChar w:fldCharType="separate"/>
        </w:r>
        <w:r w:rsidR="0043291F">
          <w:rPr>
            <w:noProof/>
            <w:webHidden/>
          </w:rPr>
          <w:t>41</w:t>
        </w:r>
        <w:r w:rsidR="0043291F">
          <w:rPr>
            <w:noProof/>
            <w:webHidden/>
          </w:rPr>
          <w:fldChar w:fldCharType="end"/>
        </w:r>
      </w:hyperlink>
    </w:p>
    <w:p w14:paraId="4375D90F" w14:textId="77777777" w:rsidR="0043291F" w:rsidRDefault="00E16E42">
      <w:pPr>
        <w:pStyle w:val="TOC5"/>
        <w:rPr>
          <w:rFonts w:asciiTheme="minorHAnsi" w:eastAsiaTheme="minorEastAsia" w:hAnsiTheme="minorHAnsi" w:cstheme="minorBidi"/>
          <w:noProof/>
          <w:sz w:val="22"/>
          <w:szCs w:val="22"/>
        </w:rPr>
      </w:pPr>
      <w:hyperlink w:anchor="_Toc448240907" w:history="1">
        <w:r w:rsidR="0043291F" w:rsidRPr="001B78D9">
          <w:rPr>
            <w:rStyle w:val="Hyperlink"/>
            <w:noProof/>
          </w:rPr>
          <w:t>3.Y4.4.1.2 Message Semantics</w:t>
        </w:r>
        <w:r w:rsidR="0043291F">
          <w:rPr>
            <w:noProof/>
            <w:webHidden/>
          </w:rPr>
          <w:tab/>
        </w:r>
        <w:r w:rsidR="0043291F">
          <w:rPr>
            <w:noProof/>
            <w:webHidden/>
          </w:rPr>
          <w:fldChar w:fldCharType="begin"/>
        </w:r>
        <w:r w:rsidR="0043291F">
          <w:rPr>
            <w:noProof/>
            <w:webHidden/>
          </w:rPr>
          <w:instrText xml:space="preserve"> PAGEREF _Toc448240907 \h </w:instrText>
        </w:r>
        <w:r w:rsidR="0043291F">
          <w:rPr>
            <w:noProof/>
            <w:webHidden/>
          </w:rPr>
        </w:r>
        <w:r w:rsidR="0043291F">
          <w:rPr>
            <w:noProof/>
            <w:webHidden/>
          </w:rPr>
          <w:fldChar w:fldCharType="separate"/>
        </w:r>
        <w:r w:rsidR="0043291F">
          <w:rPr>
            <w:noProof/>
            <w:webHidden/>
          </w:rPr>
          <w:t>41</w:t>
        </w:r>
        <w:r w:rsidR="0043291F">
          <w:rPr>
            <w:noProof/>
            <w:webHidden/>
          </w:rPr>
          <w:fldChar w:fldCharType="end"/>
        </w:r>
      </w:hyperlink>
    </w:p>
    <w:p w14:paraId="1B14E8F9" w14:textId="77777777" w:rsidR="0043291F" w:rsidRDefault="00E16E42">
      <w:pPr>
        <w:pStyle w:val="TOC5"/>
        <w:rPr>
          <w:rFonts w:asciiTheme="minorHAnsi" w:eastAsiaTheme="minorEastAsia" w:hAnsiTheme="minorHAnsi" w:cstheme="minorBidi"/>
          <w:noProof/>
          <w:sz w:val="22"/>
          <w:szCs w:val="22"/>
        </w:rPr>
      </w:pPr>
      <w:hyperlink w:anchor="_Toc448240908" w:history="1">
        <w:r w:rsidR="0043291F" w:rsidRPr="001B78D9">
          <w:rPr>
            <w:rStyle w:val="Hyperlink"/>
            <w:noProof/>
          </w:rPr>
          <w:t>3.Y4.4.1.3 Expected Actions</w:t>
        </w:r>
        <w:r w:rsidR="0043291F">
          <w:rPr>
            <w:noProof/>
            <w:webHidden/>
          </w:rPr>
          <w:tab/>
        </w:r>
        <w:r w:rsidR="0043291F">
          <w:rPr>
            <w:noProof/>
            <w:webHidden/>
          </w:rPr>
          <w:fldChar w:fldCharType="begin"/>
        </w:r>
        <w:r w:rsidR="0043291F">
          <w:rPr>
            <w:noProof/>
            <w:webHidden/>
          </w:rPr>
          <w:instrText xml:space="preserve"> PAGEREF _Toc448240908 \h </w:instrText>
        </w:r>
        <w:r w:rsidR="0043291F">
          <w:rPr>
            <w:noProof/>
            <w:webHidden/>
          </w:rPr>
        </w:r>
        <w:r w:rsidR="0043291F">
          <w:rPr>
            <w:noProof/>
            <w:webHidden/>
          </w:rPr>
          <w:fldChar w:fldCharType="separate"/>
        </w:r>
        <w:r w:rsidR="0043291F">
          <w:rPr>
            <w:noProof/>
            <w:webHidden/>
          </w:rPr>
          <w:t>41</w:t>
        </w:r>
        <w:r w:rsidR="0043291F">
          <w:rPr>
            <w:noProof/>
            <w:webHidden/>
          </w:rPr>
          <w:fldChar w:fldCharType="end"/>
        </w:r>
      </w:hyperlink>
    </w:p>
    <w:p w14:paraId="0C3A5334" w14:textId="77777777" w:rsidR="0043291F" w:rsidRDefault="00E16E42">
      <w:pPr>
        <w:pStyle w:val="TOC3"/>
        <w:rPr>
          <w:rFonts w:asciiTheme="minorHAnsi" w:eastAsiaTheme="minorEastAsia" w:hAnsiTheme="minorHAnsi" w:cstheme="minorBidi"/>
          <w:noProof/>
          <w:sz w:val="22"/>
          <w:szCs w:val="22"/>
        </w:rPr>
      </w:pPr>
      <w:hyperlink w:anchor="_Toc448240909" w:history="1">
        <w:r w:rsidR="0043291F" w:rsidRPr="001B78D9">
          <w:rPr>
            <w:rStyle w:val="Hyperlink"/>
            <w:noProof/>
          </w:rPr>
          <w:t>3.Y4.5 Security Considerations</w:t>
        </w:r>
        <w:r w:rsidR="0043291F">
          <w:rPr>
            <w:noProof/>
            <w:webHidden/>
          </w:rPr>
          <w:tab/>
        </w:r>
        <w:r w:rsidR="0043291F">
          <w:rPr>
            <w:noProof/>
            <w:webHidden/>
          </w:rPr>
          <w:fldChar w:fldCharType="begin"/>
        </w:r>
        <w:r w:rsidR="0043291F">
          <w:rPr>
            <w:noProof/>
            <w:webHidden/>
          </w:rPr>
          <w:instrText xml:space="preserve"> PAGEREF _Toc448240909 \h </w:instrText>
        </w:r>
        <w:r w:rsidR="0043291F">
          <w:rPr>
            <w:noProof/>
            <w:webHidden/>
          </w:rPr>
        </w:r>
        <w:r w:rsidR="0043291F">
          <w:rPr>
            <w:noProof/>
            <w:webHidden/>
          </w:rPr>
          <w:fldChar w:fldCharType="separate"/>
        </w:r>
        <w:r w:rsidR="0043291F">
          <w:rPr>
            <w:noProof/>
            <w:webHidden/>
          </w:rPr>
          <w:t>41</w:t>
        </w:r>
        <w:r w:rsidR="0043291F">
          <w:rPr>
            <w:noProof/>
            <w:webHidden/>
          </w:rPr>
          <w:fldChar w:fldCharType="end"/>
        </w:r>
      </w:hyperlink>
    </w:p>
    <w:p w14:paraId="3496B4F4" w14:textId="77777777" w:rsidR="0043291F" w:rsidRDefault="00E16E42">
      <w:pPr>
        <w:pStyle w:val="TOC4"/>
        <w:rPr>
          <w:rFonts w:asciiTheme="minorHAnsi" w:eastAsiaTheme="minorEastAsia" w:hAnsiTheme="minorHAnsi" w:cstheme="minorBidi"/>
          <w:noProof/>
          <w:sz w:val="22"/>
          <w:szCs w:val="22"/>
        </w:rPr>
      </w:pPr>
      <w:hyperlink w:anchor="_Toc448240910" w:history="1">
        <w:r w:rsidR="0043291F" w:rsidRPr="001B78D9">
          <w:rPr>
            <w:rStyle w:val="Hyperlink"/>
            <w:noProof/>
          </w:rPr>
          <w:t>3.Y4.5.1 Security Audit Considerations</w:t>
        </w:r>
        <w:r w:rsidR="0043291F">
          <w:rPr>
            <w:noProof/>
            <w:webHidden/>
          </w:rPr>
          <w:tab/>
        </w:r>
        <w:r w:rsidR="0043291F">
          <w:rPr>
            <w:noProof/>
            <w:webHidden/>
          </w:rPr>
          <w:fldChar w:fldCharType="begin"/>
        </w:r>
        <w:r w:rsidR="0043291F">
          <w:rPr>
            <w:noProof/>
            <w:webHidden/>
          </w:rPr>
          <w:instrText xml:space="preserve"> PAGEREF _Toc448240910 \h </w:instrText>
        </w:r>
        <w:r w:rsidR="0043291F">
          <w:rPr>
            <w:noProof/>
            <w:webHidden/>
          </w:rPr>
        </w:r>
        <w:r w:rsidR="0043291F">
          <w:rPr>
            <w:noProof/>
            <w:webHidden/>
          </w:rPr>
          <w:fldChar w:fldCharType="separate"/>
        </w:r>
        <w:r w:rsidR="0043291F">
          <w:rPr>
            <w:noProof/>
            <w:webHidden/>
          </w:rPr>
          <w:t>41</w:t>
        </w:r>
        <w:r w:rsidR="0043291F">
          <w:rPr>
            <w:noProof/>
            <w:webHidden/>
          </w:rPr>
          <w:fldChar w:fldCharType="end"/>
        </w:r>
      </w:hyperlink>
    </w:p>
    <w:p w14:paraId="14A8BDEC" w14:textId="77777777" w:rsidR="0043291F" w:rsidRDefault="00E16E42">
      <w:pPr>
        <w:pStyle w:val="TOC5"/>
        <w:rPr>
          <w:rFonts w:asciiTheme="minorHAnsi" w:eastAsiaTheme="minorEastAsia" w:hAnsiTheme="minorHAnsi" w:cstheme="minorBidi"/>
          <w:noProof/>
          <w:sz w:val="22"/>
          <w:szCs w:val="22"/>
        </w:rPr>
      </w:pPr>
      <w:hyperlink w:anchor="_Toc448240911" w:history="1">
        <w:r w:rsidR="0043291F" w:rsidRPr="001B78D9">
          <w:rPr>
            <w:rStyle w:val="Hyperlink"/>
            <w:noProof/>
          </w:rPr>
          <w:t>3.Y4.5.1.(z) &lt;Actor&gt; Specific Security Considerations</w:t>
        </w:r>
        <w:r w:rsidR="0043291F">
          <w:rPr>
            <w:noProof/>
            <w:webHidden/>
          </w:rPr>
          <w:tab/>
        </w:r>
        <w:r w:rsidR="0043291F">
          <w:rPr>
            <w:noProof/>
            <w:webHidden/>
          </w:rPr>
          <w:fldChar w:fldCharType="begin"/>
        </w:r>
        <w:r w:rsidR="0043291F">
          <w:rPr>
            <w:noProof/>
            <w:webHidden/>
          </w:rPr>
          <w:instrText xml:space="preserve"> PAGEREF _Toc448240911 \h </w:instrText>
        </w:r>
        <w:r w:rsidR="0043291F">
          <w:rPr>
            <w:noProof/>
            <w:webHidden/>
          </w:rPr>
        </w:r>
        <w:r w:rsidR="0043291F">
          <w:rPr>
            <w:noProof/>
            <w:webHidden/>
          </w:rPr>
          <w:fldChar w:fldCharType="separate"/>
        </w:r>
        <w:r w:rsidR="0043291F">
          <w:rPr>
            <w:noProof/>
            <w:webHidden/>
          </w:rPr>
          <w:t>41</w:t>
        </w:r>
        <w:r w:rsidR="0043291F">
          <w:rPr>
            <w:noProof/>
            <w:webHidden/>
          </w:rPr>
          <w:fldChar w:fldCharType="end"/>
        </w:r>
      </w:hyperlink>
    </w:p>
    <w:p w14:paraId="288AD2F0" w14:textId="77777777" w:rsidR="0043291F" w:rsidRDefault="00E16E42">
      <w:pPr>
        <w:pStyle w:val="TOC2"/>
        <w:rPr>
          <w:rFonts w:asciiTheme="minorHAnsi" w:eastAsiaTheme="minorEastAsia" w:hAnsiTheme="minorHAnsi" w:cstheme="minorBidi"/>
          <w:noProof/>
          <w:sz w:val="22"/>
          <w:szCs w:val="22"/>
        </w:rPr>
      </w:pPr>
      <w:hyperlink w:anchor="_Toc448240912" w:history="1">
        <w:r w:rsidR="0043291F" w:rsidRPr="001B78D9">
          <w:rPr>
            <w:rStyle w:val="Hyperlink"/>
            <w:noProof/>
          </w:rPr>
          <w:t>3.Y5 Search for Care Plan [PCC-Y5]</w:t>
        </w:r>
        <w:r w:rsidR="0043291F">
          <w:rPr>
            <w:noProof/>
            <w:webHidden/>
          </w:rPr>
          <w:tab/>
        </w:r>
        <w:r w:rsidR="0043291F">
          <w:rPr>
            <w:noProof/>
            <w:webHidden/>
          </w:rPr>
          <w:fldChar w:fldCharType="begin"/>
        </w:r>
        <w:r w:rsidR="0043291F">
          <w:rPr>
            <w:noProof/>
            <w:webHidden/>
          </w:rPr>
          <w:instrText xml:space="preserve"> PAGEREF _Toc448240912 \h </w:instrText>
        </w:r>
        <w:r w:rsidR="0043291F">
          <w:rPr>
            <w:noProof/>
            <w:webHidden/>
          </w:rPr>
        </w:r>
        <w:r w:rsidR="0043291F">
          <w:rPr>
            <w:noProof/>
            <w:webHidden/>
          </w:rPr>
          <w:fldChar w:fldCharType="separate"/>
        </w:r>
        <w:r w:rsidR="0043291F">
          <w:rPr>
            <w:noProof/>
            <w:webHidden/>
          </w:rPr>
          <w:t>41</w:t>
        </w:r>
        <w:r w:rsidR="0043291F">
          <w:rPr>
            <w:noProof/>
            <w:webHidden/>
          </w:rPr>
          <w:fldChar w:fldCharType="end"/>
        </w:r>
      </w:hyperlink>
    </w:p>
    <w:p w14:paraId="70CB109C" w14:textId="77777777" w:rsidR="0043291F" w:rsidRDefault="00E16E42">
      <w:pPr>
        <w:pStyle w:val="TOC3"/>
        <w:rPr>
          <w:rFonts w:asciiTheme="minorHAnsi" w:eastAsiaTheme="minorEastAsia" w:hAnsiTheme="minorHAnsi" w:cstheme="minorBidi"/>
          <w:noProof/>
          <w:sz w:val="22"/>
          <w:szCs w:val="22"/>
        </w:rPr>
      </w:pPr>
      <w:hyperlink w:anchor="_Toc448240913" w:history="1">
        <w:r w:rsidR="0043291F" w:rsidRPr="001B78D9">
          <w:rPr>
            <w:rStyle w:val="Hyperlink"/>
            <w:noProof/>
          </w:rPr>
          <w:t>3.Y5.1 Scope</w:t>
        </w:r>
        <w:r w:rsidR="0043291F">
          <w:rPr>
            <w:noProof/>
            <w:webHidden/>
          </w:rPr>
          <w:tab/>
        </w:r>
        <w:r w:rsidR="0043291F">
          <w:rPr>
            <w:noProof/>
            <w:webHidden/>
          </w:rPr>
          <w:fldChar w:fldCharType="begin"/>
        </w:r>
        <w:r w:rsidR="0043291F">
          <w:rPr>
            <w:noProof/>
            <w:webHidden/>
          </w:rPr>
          <w:instrText xml:space="preserve"> PAGEREF _Toc448240913 \h </w:instrText>
        </w:r>
        <w:r w:rsidR="0043291F">
          <w:rPr>
            <w:noProof/>
            <w:webHidden/>
          </w:rPr>
        </w:r>
        <w:r w:rsidR="0043291F">
          <w:rPr>
            <w:noProof/>
            <w:webHidden/>
          </w:rPr>
          <w:fldChar w:fldCharType="separate"/>
        </w:r>
        <w:r w:rsidR="0043291F">
          <w:rPr>
            <w:noProof/>
            <w:webHidden/>
          </w:rPr>
          <w:t>41</w:t>
        </w:r>
        <w:r w:rsidR="0043291F">
          <w:rPr>
            <w:noProof/>
            <w:webHidden/>
          </w:rPr>
          <w:fldChar w:fldCharType="end"/>
        </w:r>
      </w:hyperlink>
    </w:p>
    <w:p w14:paraId="39491F31" w14:textId="77777777" w:rsidR="0043291F" w:rsidRDefault="00E16E42">
      <w:pPr>
        <w:pStyle w:val="TOC3"/>
        <w:rPr>
          <w:rFonts w:asciiTheme="minorHAnsi" w:eastAsiaTheme="minorEastAsia" w:hAnsiTheme="minorHAnsi" w:cstheme="minorBidi"/>
          <w:noProof/>
          <w:sz w:val="22"/>
          <w:szCs w:val="22"/>
        </w:rPr>
      </w:pPr>
      <w:hyperlink w:anchor="_Toc448240914" w:history="1">
        <w:r w:rsidR="0043291F" w:rsidRPr="001B78D9">
          <w:rPr>
            <w:rStyle w:val="Hyperlink"/>
            <w:noProof/>
          </w:rPr>
          <w:t>3.Y5.2 Actor Roles</w:t>
        </w:r>
        <w:r w:rsidR="0043291F">
          <w:rPr>
            <w:noProof/>
            <w:webHidden/>
          </w:rPr>
          <w:tab/>
        </w:r>
        <w:r w:rsidR="0043291F">
          <w:rPr>
            <w:noProof/>
            <w:webHidden/>
          </w:rPr>
          <w:fldChar w:fldCharType="begin"/>
        </w:r>
        <w:r w:rsidR="0043291F">
          <w:rPr>
            <w:noProof/>
            <w:webHidden/>
          </w:rPr>
          <w:instrText xml:space="preserve"> PAGEREF _Toc448240914 \h </w:instrText>
        </w:r>
        <w:r w:rsidR="0043291F">
          <w:rPr>
            <w:noProof/>
            <w:webHidden/>
          </w:rPr>
        </w:r>
        <w:r w:rsidR="0043291F">
          <w:rPr>
            <w:noProof/>
            <w:webHidden/>
          </w:rPr>
          <w:fldChar w:fldCharType="separate"/>
        </w:r>
        <w:r w:rsidR="0043291F">
          <w:rPr>
            <w:noProof/>
            <w:webHidden/>
          </w:rPr>
          <w:t>42</w:t>
        </w:r>
        <w:r w:rsidR="0043291F">
          <w:rPr>
            <w:noProof/>
            <w:webHidden/>
          </w:rPr>
          <w:fldChar w:fldCharType="end"/>
        </w:r>
      </w:hyperlink>
    </w:p>
    <w:p w14:paraId="453E71A5" w14:textId="77777777" w:rsidR="0043291F" w:rsidRDefault="00E16E42">
      <w:pPr>
        <w:pStyle w:val="TOC3"/>
        <w:rPr>
          <w:rFonts w:asciiTheme="minorHAnsi" w:eastAsiaTheme="minorEastAsia" w:hAnsiTheme="minorHAnsi" w:cstheme="minorBidi"/>
          <w:noProof/>
          <w:sz w:val="22"/>
          <w:szCs w:val="22"/>
        </w:rPr>
      </w:pPr>
      <w:hyperlink w:anchor="_Toc448240915" w:history="1">
        <w:r w:rsidR="0043291F" w:rsidRPr="001B78D9">
          <w:rPr>
            <w:rStyle w:val="Hyperlink"/>
            <w:noProof/>
          </w:rPr>
          <w:t>3.Y5.3 Referenced Standards</w:t>
        </w:r>
        <w:r w:rsidR="0043291F">
          <w:rPr>
            <w:noProof/>
            <w:webHidden/>
          </w:rPr>
          <w:tab/>
        </w:r>
        <w:r w:rsidR="0043291F">
          <w:rPr>
            <w:noProof/>
            <w:webHidden/>
          </w:rPr>
          <w:fldChar w:fldCharType="begin"/>
        </w:r>
        <w:r w:rsidR="0043291F">
          <w:rPr>
            <w:noProof/>
            <w:webHidden/>
          </w:rPr>
          <w:instrText xml:space="preserve"> PAGEREF _Toc448240915 \h </w:instrText>
        </w:r>
        <w:r w:rsidR="0043291F">
          <w:rPr>
            <w:noProof/>
            <w:webHidden/>
          </w:rPr>
        </w:r>
        <w:r w:rsidR="0043291F">
          <w:rPr>
            <w:noProof/>
            <w:webHidden/>
          </w:rPr>
          <w:fldChar w:fldCharType="separate"/>
        </w:r>
        <w:r w:rsidR="0043291F">
          <w:rPr>
            <w:noProof/>
            <w:webHidden/>
          </w:rPr>
          <w:t>42</w:t>
        </w:r>
        <w:r w:rsidR="0043291F">
          <w:rPr>
            <w:noProof/>
            <w:webHidden/>
          </w:rPr>
          <w:fldChar w:fldCharType="end"/>
        </w:r>
      </w:hyperlink>
    </w:p>
    <w:p w14:paraId="079A8E6D" w14:textId="77777777" w:rsidR="0043291F" w:rsidRDefault="00E16E42">
      <w:pPr>
        <w:pStyle w:val="TOC3"/>
        <w:rPr>
          <w:rFonts w:asciiTheme="minorHAnsi" w:eastAsiaTheme="minorEastAsia" w:hAnsiTheme="minorHAnsi" w:cstheme="minorBidi"/>
          <w:noProof/>
          <w:sz w:val="22"/>
          <w:szCs w:val="22"/>
        </w:rPr>
      </w:pPr>
      <w:hyperlink w:anchor="_Toc448240916" w:history="1">
        <w:r w:rsidR="0043291F" w:rsidRPr="001B78D9">
          <w:rPr>
            <w:rStyle w:val="Hyperlink"/>
            <w:noProof/>
          </w:rPr>
          <w:t>3.Y5.4 Interaction Diagram</w:t>
        </w:r>
        <w:r w:rsidR="0043291F">
          <w:rPr>
            <w:noProof/>
            <w:webHidden/>
          </w:rPr>
          <w:tab/>
        </w:r>
        <w:r w:rsidR="0043291F">
          <w:rPr>
            <w:noProof/>
            <w:webHidden/>
          </w:rPr>
          <w:fldChar w:fldCharType="begin"/>
        </w:r>
        <w:r w:rsidR="0043291F">
          <w:rPr>
            <w:noProof/>
            <w:webHidden/>
          </w:rPr>
          <w:instrText xml:space="preserve"> PAGEREF _Toc448240916 \h </w:instrText>
        </w:r>
        <w:r w:rsidR="0043291F">
          <w:rPr>
            <w:noProof/>
            <w:webHidden/>
          </w:rPr>
        </w:r>
        <w:r w:rsidR="0043291F">
          <w:rPr>
            <w:noProof/>
            <w:webHidden/>
          </w:rPr>
          <w:fldChar w:fldCharType="separate"/>
        </w:r>
        <w:r w:rsidR="0043291F">
          <w:rPr>
            <w:noProof/>
            <w:webHidden/>
          </w:rPr>
          <w:t>42</w:t>
        </w:r>
        <w:r w:rsidR="0043291F">
          <w:rPr>
            <w:noProof/>
            <w:webHidden/>
          </w:rPr>
          <w:fldChar w:fldCharType="end"/>
        </w:r>
      </w:hyperlink>
    </w:p>
    <w:p w14:paraId="4F56AA03" w14:textId="77777777" w:rsidR="0043291F" w:rsidRDefault="00E16E42">
      <w:pPr>
        <w:pStyle w:val="TOC4"/>
        <w:rPr>
          <w:rFonts w:asciiTheme="minorHAnsi" w:eastAsiaTheme="minorEastAsia" w:hAnsiTheme="minorHAnsi" w:cstheme="minorBidi"/>
          <w:noProof/>
          <w:sz w:val="22"/>
          <w:szCs w:val="22"/>
        </w:rPr>
      </w:pPr>
      <w:hyperlink w:anchor="_Toc448240917" w:history="1">
        <w:r w:rsidR="0043291F" w:rsidRPr="001B78D9">
          <w:rPr>
            <w:rStyle w:val="Hyperlink"/>
            <w:noProof/>
          </w:rPr>
          <w:t>3.Y5.4.1 Search for Care Plan</w:t>
        </w:r>
        <w:r w:rsidR="0043291F">
          <w:rPr>
            <w:noProof/>
            <w:webHidden/>
          </w:rPr>
          <w:tab/>
        </w:r>
        <w:r w:rsidR="0043291F">
          <w:rPr>
            <w:noProof/>
            <w:webHidden/>
          </w:rPr>
          <w:fldChar w:fldCharType="begin"/>
        </w:r>
        <w:r w:rsidR="0043291F">
          <w:rPr>
            <w:noProof/>
            <w:webHidden/>
          </w:rPr>
          <w:instrText xml:space="preserve"> PAGEREF _Toc448240917 \h </w:instrText>
        </w:r>
        <w:r w:rsidR="0043291F">
          <w:rPr>
            <w:noProof/>
            <w:webHidden/>
          </w:rPr>
        </w:r>
        <w:r w:rsidR="0043291F">
          <w:rPr>
            <w:noProof/>
            <w:webHidden/>
          </w:rPr>
          <w:fldChar w:fldCharType="separate"/>
        </w:r>
        <w:r w:rsidR="0043291F">
          <w:rPr>
            <w:noProof/>
            <w:webHidden/>
          </w:rPr>
          <w:t>43</w:t>
        </w:r>
        <w:r w:rsidR="0043291F">
          <w:rPr>
            <w:noProof/>
            <w:webHidden/>
          </w:rPr>
          <w:fldChar w:fldCharType="end"/>
        </w:r>
      </w:hyperlink>
    </w:p>
    <w:p w14:paraId="4AC51AB1" w14:textId="77777777" w:rsidR="0043291F" w:rsidRDefault="00E16E42">
      <w:pPr>
        <w:pStyle w:val="TOC5"/>
        <w:rPr>
          <w:rFonts w:asciiTheme="minorHAnsi" w:eastAsiaTheme="minorEastAsia" w:hAnsiTheme="minorHAnsi" w:cstheme="minorBidi"/>
          <w:noProof/>
          <w:sz w:val="22"/>
          <w:szCs w:val="22"/>
        </w:rPr>
      </w:pPr>
      <w:hyperlink w:anchor="_Toc448240918" w:history="1">
        <w:r w:rsidR="0043291F" w:rsidRPr="001B78D9">
          <w:rPr>
            <w:rStyle w:val="Hyperlink"/>
            <w:noProof/>
          </w:rPr>
          <w:t>3.Y5.4.1.1 Trigger Events</w:t>
        </w:r>
        <w:r w:rsidR="0043291F">
          <w:rPr>
            <w:noProof/>
            <w:webHidden/>
          </w:rPr>
          <w:tab/>
        </w:r>
        <w:r w:rsidR="0043291F">
          <w:rPr>
            <w:noProof/>
            <w:webHidden/>
          </w:rPr>
          <w:fldChar w:fldCharType="begin"/>
        </w:r>
        <w:r w:rsidR="0043291F">
          <w:rPr>
            <w:noProof/>
            <w:webHidden/>
          </w:rPr>
          <w:instrText xml:space="preserve"> PAGEREF _Toc448240918 \h </w:instrText>
        </w:r>
        <w:r w:rsidR="0043291F">
          <w:rPr>
            <w:noProof/>
            <w:webHidden/>
          </w:rPr>
        </w:r>
        <w:r w:rsidR="0043291F">
          <w:rPr>
            <w:noProof/>
            <w:webHidden/>
          </w:rPr>
          <w:fldChar w:fldCharType="separate"/>
        </w:r>
        <w:r w:rsidR="0043291F">
          <w:rPr>
            <w:noProof/>
            <w:webHidden/>
          </w:rPr>
          <w:t>43</w:t>
        </w:r>
        <w:r w:rsidR="0043291F">
          <w:rPr>
            <w:noProof/>
            <w:webHidden/>
          </w:rPr>
          <w:fldChar w:fldCharType="end"/>
        </w:r>
      </w:hyperlink>
    </w:p>
    <w:p w14:paraId="069DDDD5" w14:textId="77777777" w:rsidR="0043291F" w:rsidRDefault="00E16E42">
      <w:pPr>
        <w:pStyle w:val="TOC5"/>
        <w:rPr>
          <w:rFonts w:asciiTheme="minorHAnsi" w:eastAsiaTheme="minorEastAsia" w:hAnsiTheme="minorHAnsi" w:cstheme="minorBidi"/>
          <w:noProof/>
          <w:sz w:val="22"/>
          <w:szCs w:val="22"/>
        </w:rPr>
      </w:pPr>
      <w:hyperlink w:anchor="_Toc448240919" w:history="1">
        <w:r w:rsidR="0043291F" w:rsidRPr="001B78D9">
          <w:rPr>
            <w:rStyle w:val="Hyperlink"/>
            <w:noProof/>
          </w:rPr>
          <w:t>3.Y5.4.1.2 Message Semantics</w:t>
        </w:r>
        <w:r w:rsidR="0043291F">
          <w:rPr>
            <w:noProof/>
            <w:webHidden/>
          </w:rPr>
          <w:tab/>
        </w:r>
        <w:r w:rsidR="0043291F">
          <w:rPr>
            <w:noProof/>
            <w:webHidden/>
          </w:rPr>
          <w:fldChar w:fldCharType="begin"/>
        </w:r>
        <w:r w:rsidR="0043291F">
          <w:rPr>
            <w:noProof/>
            <w:webHidden/>
          </w:rPr>
          <w:instrText xml:space="preserve"> PAGEREF _Toc448240919 \h </w:instrText>
        </w:r>
        <w:r w:rsidR="0043291F">
          <w:rPr>
            <w:noProof/>
            <w:webHidden/>
          </w:rPr>
        </w:r>
        <w:r w:rsidR="0043291F">
          <w:rPr>
            <w:noProof/>
            <w:webHidden/>
          </w:rPr>
          <w:fldChar w:fldCharType="separate"/>
        </w:r>
        <w:r w:rsidR="0043291F">
          <w:rPr>
            <w:noProof/>
            <w:webHidden/>
          </w:rPr>
          <w:t>43</w:t>
        </w:r>
        <w:r w:rsidR="0043291F">
          <w:rPr>
            <w:noProof/>
            <w:webHidden/>
          </w:rPr>
          <w:fldChar w:fldCharType="end"/>
        </w:r>
      </w:hyperlink>
    </w:p>
    <w:p w14:paraId="7153EC93" w14:textId="77777777" w:rsidR="0043291F" w:rsidRDefault="00E16E42">
      <w:pPr>
        <w:pStyle w:val="TOC5"/>
        <w:rPr>
          <w:rFonts w:asciiTheme="minorHAnsi" w:eastAsiaTheme="minorEastAsia" w:hAnsiTheme="minorHAnsi" w:cstheme="minorBidi"/>
          <w:noProof/>
          <w:sz w:val="22"/>
          <w:szCs w:val="22"/>
        </w:rPr>
      </w:pPr>
      <w:hyperlink w:anchor="_Toc448240920" w:history="1">
        <w:r w:rsidR="0043291F" w:rsidRPr="001B78D9">
          <w:rPr>
            <w:rStyle w:val="Hyperlink"/>
            <w:noProof/>
          </w:rPr>
          <w:t>3.Y5.4.1.3 Expected Actions</w:t>
        </w:r>
        <w:r w:rsidR="0043291F">
          <w:rPr>
            <w:noProof/>
            <w:webHidden/>
          </w:rPr>
          <w:tab/>
        </w:r>
        <w:r w:rsidR="0043291F">
          <w:rPr>
            <w:noProof/>
            <w:webHidden/>
          </w:rPr>
          <w:fldChar w:fldCharType="begin"/>
        </w:r>
        <w:r w:rsidR="0043291F">
          <w:rPr>
            <w:noProof/>
            <w:webHidden/>
          </w:rPr>
          <w:instrText xml:space="preserve"> PAGEREF _Toc448240920 \h </w:instrText>
        </w:r>
        <w:r w:rsidR="0043291F">
          <w:rPr>
            <w:noProof/>
            <w:webHidden/>
          </w:rPr>
        </w:r>
        <w:r w:rsidR="0043291F">
          <w:rPr>
            <w:noProof/>
            <w:webHidden/>
          </w:rPr>
          <w:fldChar w:fldCharType="separate"/>
        </w:r>
        <w:r w:rsidR="0043291F">
          <w:rPr>
            <w:noProof/>
            <w:webHidden/>
          </w:rPr>
          <w:t>43</w:t>
        </w:r>
        <w:r w:rsidR="0043291F">
          <w:rPr>
            <w:noProof/>
            <w:webHidden/>
          </w:rPr>
          <w:fldChar w:fldCharType="end"/>
        </w:r>
      </w:hyperlink>
    </w:p>
    <w:p w14:paraId="3BA7A615" w14:textId="77777777" w:rsidR="0043291F" w:rsidRDefault="00E16E42">
      <w:pPr>
        <w:pStyle w:val="TOC3"/>
        <w:rPr>
          <w:rFonts w:asciiTheme="minorHAnsi" w:eastAsiaTheme="minorEastAsia" w:hAnsiTheme="minorHAnsi" w:cstheme="minorBidi"/>
          <w:noProof/>
          <w:sz w:val="22"/>
          <w:szCs w:val="22"/>
        </w:rPr>
      </w:pPr>
      <w:hyperlink w:anchor="_Toc448240921" w:history="1">
        <w:r w:rsidR="0043291F" w:rsidRPr="001B78D9">
          <w:rPr>
            <w:rStyle w:val="Hyperlink"/>
            <w:noProof/>
          </w:rPr>
          <w:t>3.Y5.5 Security Considerations</w:t>
        </w:r>
        <w:r w:rsidR="0043291F">
          <w:rPr>
            <w:noProof/>
            <w:webHidden/>
          </w:rPr>
          <w:tab/>
        </w:r>
        <w:r w:rsidR="0043291F">
          <w:rPr>
            <w:noProof/>
            <w:webHidden/>
          </w:rPr>
          <w:fldChar w:fldCharType="begin"/>
        </w:r>
        <w:r w:rsidR="0043291F">
          <w:rPr>
            <w:noProof/>
            <w:webHidden/>
          </w:rPr>
          <w:instrText xml:space="preserve"> PAGEREF _Toc448240921 \h </w:instrText>
        </w:r>
        <w:r w:rsidR="0043291F">
          <w:rPr>
            <w:noProof/>
            <w:webHidden/>
          </w:rPr>
        </w:r>
        <w:r w:rsidR="0043291F">
          <w:rPr>
            <w:noProof/>
            <w:webHidden/>
          </w:rPr>
          <w:fldChar w:fldCharType="separate"/>
        </w:r>
        <w:r w:rsidR="0043291F">
          <w:rPr>
            <w:noProof/>
            <w:webHidden/>
          </w:rPr>
          <w:t>43</w:t>
        </w:r>
        <w:r w:rsidR="0043291F">
          <w:rPr>
            <w:noProof/>
            <w:webHidden/>
          </w:rPr>
          <w:fldChar w:fldCharType="end"/>
        </w:r>
      </w:hyperlink>
    </w:p>
    <w:p w14:paraId="299B5603" w14:textId="77777777" w:rsidR="0043291F" w:rsidRDefault="00E16E42">
      <w:pPr>
        <w:pStyle w:val="TOC4"/>
        <w:rPr>
          <w:rFonts w:asciiTheme="minorHAnsi" w:eastAsiaTheme="minorEastAsia" w:hAnsiTheme="minorHAnsi" w:cstheme="minorBidi"/>
          <w:noProof/>
          <w:sz w:val="22"/>
          <w:szCs w:val="22"/>
        </w:rPr>
      </w:pPr>
      <w:hyperlink w:anchor="_Toc448240922" w:history="1">
        <w:r w:rsidR="0043291F" w:rsidRPr="001B78D9">
          <w:rPr>
            <w:rStyle w:val="Hyperlink"/>
            <w:noProof/>
          </w:rPr>
          <w:t>3.Y5.5.1 Security Audit Considerations</w:t>
        </w:r>
        <w:r w:rsidR="0043291F">
          <w:rPr>
            <w:noProof/>
            <w:webHidden/>
          </w:rPr>
          <w:tab/>
        </w:r>
        <w:r w:rsidR="0043291F">
          <w:rPr>
            <w:noProof/>
            <w:webHidden/>
          </w:rPr>
          <w:fldChar w:fldCharType="begin"/>
        </w:r>
        <w:r w:rsidR="0043291F">
          <w:rPr>
            <w:noProof/>
            <w:webHidden/>
          </w:rPr>
          <w:instrText xml:space="preserve"> PAGEREF _Toc448240922 \h </w:instrText>
        </w:r>
        <w:r w:rsidR="0043291F">
          <w:rPr>
            <w:noProof/>
            <w:webHidden/>
          </w:rPr>
        </w:r>
        <w:r w:rsidR="0043291F">
          <w:rPr>
            <w:noProof/>
            <w:webHidden/>
          </w:rPr>
          <w:fldChar w:fldCharType="separate"/>
        </w:r>
        <w:r w:rsidR="0043291F">
          <w:rPr>
            <w:noProof/>
            <w:webHidden/>
          </w:rPr>
          <w:t>43</w:t>
        </w:r>
        <w:r w:rsidR="0043291F">
          <w:rPr>
            <w:noProof/>
            <w:webHidden/>
          </w:rPr>
          <w:fldChar w:fldCharType="end"/>
        </w:r>
      </w:hyperlink>
    </w:p>
    <w:p w14:paraId="473F7786" w14:textId="77777777" w:rsidR="0043291F" w:rsidRDefault="00E16E42">
      <w:pPr>
        <w:pStyle w:val="TOC5"/>
        <w:rPr>
          <w:rFonts w:asciiTheme="minorHAnsi" w:eastAsiaTheme="minorEastAsia" w:hAnsiTheme="minorHAnsi" w:cstheme="minorBidi"/>
          <w:noProof/>
          <w:sz w:val="22"/>
          <w:szCs w:val="22"/>
        </w:rPr>
      </w:pPr>
      <w:hyperlink w:anchor="_Toc448240923" w:history="1">
        <w:r w:rsidR="0043291F" w:rsidRPr="001B78D9">
          <w:rPr>
            <w:rStyle w:val="Hyperlink"/>
            <w:noProof/>
          </w:rPr>
          <w:t>3.Y5.5.1.(z) &lt;Actor&gt; Specific Security Considerations</w:t>
        </w:r>
        <w:r w:rsidR="0043291F">
          <w:rPr>
            <w:noProof/>
            <w:webHidden/>
          </w:rPr>
          <w:tab/>
        </w:r>
        <w:r w:rsidR="0043291F">
          <w:rPr>
            <w:noProof/>
            <w:webHidden/>
          </w:rPr>
          <w:fldChar w:fldCharType="begin"/>
        </w:r>
        <w:r w:rsidR="0043291F">
          <w:rPr>
            <w:noProof/>
            <w:webHidden/>
          </w:rPr>
          <w:instrText xml:space="preserve"> PAGEREF _Toc448240923 \h </w:instrText>
        </w:r>
        <w:r w:rsidR="0043291F">
          <w:rPr>
            <w:noProof/>
            <w:webHidden/>
          </w:rPr>
        </w:r>
        <w:r w:rsidR="0043291F">
          <w:rPr>
            <w:noProof/>
            <w:webHidden/>
          </w:rPr>
          <w:fldChar w:fldCharType="separate"/>
        </w:r>
        <w:r w:rsidR="0043291F">
          <w:rPr>
            <w:noProof/>
            <w:webHidden/>
          </w:rPr>
          <w:t>43</w:t>
        </w:r>
        <w:r w:rsidR="0043291F">
          <w:rPr>
            <w:noProof/>
            <w:webHidden/>
          </w:rPr>
          <w:fldChar w:fldCharType="end"/>
        </w:r>
      </w:hyperlink>
    </w:p>
    <w:p w14:paraId="68D91FA0" w14:textId="77777777" w:rsidR="0043291F" w:rsidRDefault="00E16E42">
      <w:pPr>
        <w:pStyle w:val="TOC1"/>
        <w:rPr>
          <w:rFonts w:asciiTheme="minorHAnsi" w:eastAsiaTheme="minorEastAsia" w:hAnsiTheme="minorHAnsi" w:cstheme="minorBidi"/>
          <w:noProof/>
          <w:sz w:val="22"/>
          <w:szCs w:val="22"/>
        </w:rPr>
      </w:pPr>
      <w:hyperlink w:anchor="_Toc448240924" w:history="1">
        <w:r w:rsidR="0043291F" w:rsidRPr="001B78D9">
          <w:rPr>
            <w:rStyle w:val="Hyperlink"/>
            <w:noProof/>
          </w:rPr>
          <w:t>Appendices</w:t>
        </w:r>
        <w:r w:rsidR="0043291F">
          <w:rPr>
            <w:noProof/>
            <w:webHidden/>
          </w:rPr>
          <w:tab/>
        </w:r>
        <w:r w:rsidR="0043291F">
          <w:rPr>
            <w:noProof/>
            <w:webHidden/>
          </w:rPr>
          <w:fldChar w:fldCharType="begin"/>
        </w:r>
        <w:r w:rsidR="0043291F">
          <w:rPr>
            <w:noProof/>
            <w:webHidden/>
          </w:rPr>
          <w:instrText xml:space="preserve"> PAGEREF _Toc448240924 \h </w:instrText>
        </w:r>
        <w:r w:rsidR="0043291F">
          <w:rPr>
            <w:noProof/>
            <w:webHidden/>
          </w:rPr>
        </w:r>
        <w:r w:rsidR="0043291F">
          <w:rPr>
            <w:noProof/>
            <w:webHidden/>
          </w:rPr>
          <w:fldChar w:fldCharType="separate"/>
        </w:r>
        <w:r w:rsidR="0043291F">
          <w:rPr>
            <w:noProof/>
            <w:webHidden/>
          </w:rPr>
          <w:t>44</w:t>
        </w:r>
        <w:r w:rsidR="0043291F">
          <w:rPr>
            <w:noProof/>
            <w:webHidden/>
          </w:rPr>
          <w:fldChar w:fldCharType="end"/>
        </w:r>
      </w:hyperlink>
    </w:p>
    <w:p w14:paraId="6C9F360F" w14:textId="77777777" w:rsidR="0043291F" w:rsidRDefault="00E16E42">
      <w:pPr>
        <w:pStyle w:val="TOC1"/>
        <w:rPr>
          <w:rFonts w:asciiTheme="minorHAnsi" w:eastAsiaTheme="minorEastAsia" w:hAnsiTheme="minorHAnsi" w:cstheme="minorBidi"/>
          <w:noProof/>
          <w:sz w:val="22"/>
          <w:szCs w:val="22"/>
        </w:rPr>
      </w:pPr>
      <w:hyperlink w:anchor="_Toc448240925" w:history="1">
        <w:r w:rsidR="0043291F" w:rsidRPr="001B78D9">
          <w:rPr>
            <w:rStyle w:val="Hyperlink"/>
            <w:noProof/>
          </w:rPr>
          <w:t>Appendix A – &lt;Appendix A Title&gt;</w:t>
        </w:r>
        <w:r w:rsidR="0043291F">
          <w:rPr>
            <w:noProof/>
            <w:webHidden/>
          </w:rPr>
          <w:tab/>
        </w:r>
        <w:r w:rsidR="0043291F">
          <w:rPr>
            <w:noProof/>
            <w:webHidden/>
          </w:rPr>
          <w:fldChar w:fldCharType="begin"/>
        </w:r>
        <w:r w:rsidR="0043291F">
          <w:rPr>
            <w:noProof/>
            <w:webHidden/>
          </w:rPr>
          <w:instrText xml:space="preserve"> PAGEREF _Toc448240925 \h </w:instrText>
        </w:r>
        <w:r w:rsidR="0043291F">
          <w:rPr>
            <w:noProof/>
            <w:webHidden/>
          </w:rPr>
        </w:r>
        <w:r w:rsidR="0043291F">
          <w:rPr>
            <w:noProof/>
            <w:webHidden/>
          </w:rPr>
          <w:fldChar w:fldCharType="separate"/>
        </w:r>
        <w:r w:rsidR="0043291F">
          <w:rPr>
            <w:noProof/>
            <w:webHidden/>
          </w:rPr>
          <w:t>44</w:t>
        </w:r>
        <w:r w:rsidR="0043291F">
          <w:rPr>
            <w:noProof/>
            <w:webHidden/>
          </w:rPr>
          <w:fldChar w:fldCharType="end"/>
        </w:r>
      </w:hyperlink>
    </w:p>
    <w:p w14:paraId="32E9BDBC" w14:textId="77777777" w:rsidR="0043291F" w:rsidRDefault="00E16E42">
      <w:pPr>
        <w:pStyle w:val="TOC2"/>
        <w:tabs>
          <w:tab w:val="left" w:pos="1152"/>
        </w:tabs>
        <w:rPr>
          <w:rFonts w:asciiTheme="minorHAnsi" w:eastAsiaTheme="minorEastAsia" w:hAnsiTheme="minorHAnsi" w:cstheme="minorBidi"/>
          <w:noProof/>
          <w:sz w:val="22"/>
          <w:szCs w:val="22"/>
        </w:rPr>
      </w:pPr>
      <w:hyperlink w:anchor="_Toc448240926" w:history="1">
        <w:r w:rsidR="0043291F" w:rsidRPr="001B78D9">
          <w:rPr>
            <w:rStyle w:val="Hyperlink"/>
            <w:noProof/>
            <w14:scene3d>
              <w14:camera w14:prst="orthographicFront"/>
              <w14:lightRig w14:rig="threePt" w14:dir="t">
                <w14:rot w14:lat="0" w14:lon="0" w14:rev="0"/>
              </w14:lightRig>
            </w14:scene3d>
          </w:rPr>
          <w:t>A.1</w:t>
        </w:r>
        <w:r w:rsidR="0043291F">
          <w:rPr>
            <w:rFonts w:asciiTheme="minorHAnsi" w:eastAsiaTheme="minorEastAsia" w:hAnsiTheme="minorHAnsi" w:cstheme="minorBidi"/>
            <w:noProof/>
            <w:sz w:val="22"/>
            <w:szCs w:val="22"/>
          </w:rPr>
          <w:tab/>
        </w:r>
        <w:r w:rsidR="0043291F" w:rsidRPr="001B78D9">
          <w:rPr>
            <w:rStyle w:val="Hyperlink"/>
            <w:bCs/>
            <w:noProof/>
          </w:rPr>
          <w:t>&lt;Add Title&gt;</w:t>
        </w:r>
        <w:r w:rsidR="0043291F">
          <w:rPr>
            <w:noProof/>
            <w:webHidden/>
          </w:rPr>
          <w:tab/>
        </w:r>
        <w:r w:rsidR="0043291F">
          <w:rPr>
            <w:noProof/>
            <w:webHidden/>
          </w:rPr>
          <w:fldChar w:fldCharType="begin"/>
        </w:r>
        <w:r w:rsidR="0043291F">
          <w:rPr>
            <w:noProof/>
            <w:webHidden/>
          </w:rPr>
          <w:instrText xml:space="preserve"> PAGEREF _Toc448240926 \h </w:instrText>
        </w:r>
        <w:r w:rsidR="0043291F">
          <w:rPr>
            <w:noProof/>
            <w:webHidden/>
          </w:rPr>
        </w:r>
        <w:r w:rsidR="0043291F">
          <w:rPr>
            <w:noProof/>
            <w:webHidden/>
          </w:rPr>
          <w:fldChar w:fldCharType="separate"/>
        </w:r>
        <w:r w:rsidR="0043291F">
          <w:rPr>
            <w:noProof/>
            <w:webHidden/>
          </w:rPr>
          <w:t>44</w:t>
        </w:r>
        <w:r w:rsidR="0043291F">
          <w:rPr>
            <w:noProof/>
            <w:webHidden/>
          </w:rPr>
          <w:fldChar w:fldCharType="end"/>
        </w:r>
      </w:hyperlink>
    </w:p>
    <w:p w14:paraId="4C209882" w14:textId="77777777" w:rsidR="0043291F" w:rsidRDefault="00E16E42">
      <w:pPr>
        <w:pStyle w:val="TOC1"/>
        <w:rPr>
          <w:rFonts w:asciiTheme="minorHAnsi" w:eastAsiaTheme="minorEastAsia" w:hAnsiTheme="minorHAnsi" w:cstheme="minorBidi"/>
          <w:noProof/>
          <w:sz w:val="22"/>
          <w:szCs w:val="22"/>
        </w:rPr>
      </w:pPr>
      <w:hyperlink w:anchor="_Toc448240927" w:history="1">
        <w:r w:rsidR="0043291F" w:rsidRPr="001B78D9">
          <w:rPr>
            <w:rStyle w:val="Hyperlink"/>
            <w:noProof/>
          </w:rPr>
          <w:t>Appendix B – &lt;Appendix B Title&gt;</w:t>
        </w:r>
        <w:r w:rsidR="0043291F">
          <w:rPr>
            <w:noProof/>
            <w:webHidden/>
          </w:rPr>
          <w:tab/>
        </w:r>
        <w:r w:rsidR="0043291F">
          <w:rPr>
            <w:noProof/>
            <w:webHidden/>
          </w:rPr>
          <w:fldChar w:fldCharType="begin"/>
        </w:r>
        <w:r w:rsidR="0043291F">
          <w:rPr>
            <w:noProof/>
            <w:webHidden/>
          </w:rPr>
          <w:instrText xml:space="preserve"> PAGEREF _Toc448240927 \h </w:instrText>
        </w:r>
        <w:r w:rsidR="0043291F">
          <w:rPr>
            <w:noProof/>
            <w:webHidden/>
          </w:rPr>
        </w:r>
        <w:r w:rsidR="0043291F">
          <w:rPr>
            <w:noProof/>
            <w:webHidden/>
          </w:rPr>
          <w:fldChar w:fldCharType="separate"/>
        </w:r>
        <w:r w:rsidR="0043291F">
          <w:rPr>
            <w:noProof/>
            <w:webHidden/>
          </w:rPr>
          <w:t>44</w:t>
        </w:r>
        <w:r w:rsidR="0043291F">
          <w:rPr>
            <w:noProof/>
            <w:webHidden/>
          </w:rPr>
          <w:fldChar w:fldCharType="end"/>
        </w:r>
      </w:hyperlink>
    </w:p>
    <w:p w14:paraId="19878A72" w14:textId="77777777" w:rsidR="0043291F" w:rsidRDefault="00E16E42">
      <w:pPr>
        <w:pStyle w:val="TOC2"/>
        <w:tabs>
          <w:tab w:val="left" w:pos="1152"/>
        </w:tabs>
        <w:rPr>
          <w:rFonts w:asciiTheme="minorHAnsi" w:eastAsiaTheme="minorEastAsia" w:hAnsiTheme="minorHAnsi" w:cstheme="minorBidi"/>
          <w:noProof/>
          <w:sz w:val="22"/>
          <w:szCs w:val="22"/>
        </w:rPr>
      </w:pPr>
      <w:hyperlink w:anchor="_Toc448240928" w:history="1">
        <w:r w:rsidR="0043291F" w:rsidRPr="001B78D9">
          <w:rPr>
            <w:rStyle w:val="Hyperlink"/>
            <w:noProof/>
            <w14:scene3d>
              <w14:camera w14:prst="orthographicFront"/>
              <w14:lightRig w14:rig="threePt" w14:dir="t">
                <w14:rot w14:lat="0" w14:lon="0" w14:rev="0"/>
              </w14:lightRig>
            </w14:scene3d>
          </w:rPr>
          <w:t>B.1</w:t>
        </w:r>
        <w:r w:rsidR="0043291F">
          <w:rPr>
            <w:rFonts w:asciiTheme="minorHAnsi" w:eastAsiaTheme="minorEastAsia" w:hAnsiTheme="minorHAnsi" w:cstheme="minorBidi"/>
            <w:noProof/>
            <w:sz w:val="22"/>
            <w:szCs w:val="22"/>
          </w:rPr>
          <w:tab/>
        </w:r>
        <w:r w:rsidR="0043291F" w:rsidRPr="001B78D9">
          <w:rPr>
            <w:rStyle w:val="Hyperlink"/>
            <w:bCs/>
            <w:noProof/>
          </w:rPr>
          <w:t>&lt;Add Title&gt;</w:t>
        </w:r>
        <w:r w:rsidR="0043291F">
          <w:rPr>
            <w:noProof/>
            <w:webHidden/>
          </w:rPr>
          <w:tab/>
        </w:r>
        <w:r w:rsidR="0043291F">
          <w:rPr>
            <w:noProof/>
            <w:webHidden/>
          </w:rPr>
          <w:fldChar w:fldCharType="begin"/>
        </w:r>
        <w:r w:rsidR="0043291F">
          <w:rPr>
            <w:noProof/>
            <w:webHidden/>
          </w:rPr>
          <w:instrText xml:space="preserve"> PAGEREF _Toc448240928 \h </w:instrText>
        </w:r>
        <w:r w:rsidR="0043291F">
          <w:rPr>
            <w:noProof/>
            <w:webHidden/>
          </w:rPr>
        </w:r>
        <w:r w:rsidR="0043291F">
          <w:rPr>
            <w:noProof/>
            <w:webHidden/>
          </w:rPr>
          <w:fldChar w:fldCharType="separate"/>
        </w:r>
        <w:r w:rsidR="0043291F">
          <w:rPr>
            <w:noProof/>
            <w:webHidden/>
          </w:rPr>
          <w:t>44</w:t>
        </w:r>
        <w:r w:rsidR="0043291F">
          <w:rPr>
            <w:noProof/>
            <w:webHidden/>
          </w:rPr>
          <w:fldChar w:fldCharType="end"/>
        </w:r>
      </w:hyperlink>
    </w:p>
    <w:p w14:paraId="7FD6FB5F" w14:textId="77777777" w:rsidR="0043291F" w:rsidRDefault="00E16E42">
      <w:pPr>
        <w:pStyle w:val="TOC1"/>
        <w:rPr>
          <w:rFonts w:asciiTheme="minorHAnsi" w:eastAsiaTheme="minorEastAsia" w:hAnsiTheme="minorHAnsi" w:cstheme="minorBidi"/>
          <w:noProof/>
          <w:sz w:val="22"/>
          <w:szCs w:val="22"/>
        </w:rPr>
      </w:pPr>
      <w:hyperlink w:anchor="_Toc448240929" w:history="1">
        <w:r w:rsidR="0043291F" w:rsidRPr="001B78D9">
          <w:rPr>
            <w:rStyle w:val="Hyperlink"/>
            <w:noProof/>
          </w:rPr>
          <w:t>Volume 2 Namespace Additions</w:t>
        </w:r>
        <w:r w:rsidR="0043291F">
          <w:rPr>
            <w:noProof/>
            <w:webHidden/>
          </w:rPr>
          <w:tab/>
        </w:r>
        <w:r w:rsidR="0043291F">
          <w:rPr>
            <w:noProof/>
            <w:webHidden/>
          </w:rPr>
          <w:fldChar w:fldCharType="begin"/>
        </w:r>
        <w:r w:rsidR="0043291F">
          <w:rPr>
            <w:noProof/>
            <w:webHidden/>
          </w:rPr>
          <w:instrText xml:space="preserve"> PAGEREF _Toc448240929 \h </w:instrText>
        </w:r>
        <w:r w:rsidR="0043291F">
          <w:rPr>
            <w:noProof/>
            <w:webHidden/>
          </w:rPr>
        </w:r>
        <w:r w:rsidR="0043291F">
          <w:rPr>
            <w:noProof/>
            <w:webHidden/>
          </w:rPr>
          <w:fldChar w:fldCharType="separate"/>
        </w:r>
        <w:r w:rsidR="0043291F">
          <w:rPr>
            <w:noProof/>
            <w:webHidden/>
          </w:rPr>
          <w:t>44</w:t>
        </w:r>
        <w:r w:rsidR="0043291F">
          <w:rPr>
            <w:noProof/>
            <w:webHidden/>
          </w:rPr>
          <w:fldChar w:fldCharType="end"/>
        </w:r>
      </w:hyperlink>
    </w:p>
    <w:p w14:paraId="7576620C" w14:textId="77777777" w:rsidR="0043291F" w:rsidRDefault="00E16E42">
      <w:pPr>
        <w:pStyle w:val="TOC1"/>
        <w:rPr>
          <w:rFonts w:asciiTheme="minorHAnsi" w:eastAsiaTheme="minorEastAsia" w:hAnsiTheme="minorHAnsi" w:cstheme="minorBidi"/>
          <w:noProof/>
          <w:sz w:val="22"/>
          <w:szCs w:val="22"/>
        </w:rPr>
      </w:pPr>
      <w:hyperlink w:anchor="_Toc448240930" w:history="1">
        <w:r w:rsidR="0043291F" w:rsidRPr="001B78D9">
          <w:rPr>
            <w:rStyle w:val="Hyperlink"/>
            <w:noProof/>
          </w:rPr>
          <w:t>Volume 3 – Content Modules</w:t>
        </w:r>
        <w:r w:rsidR="0043291F">
          <w:rPr>
            <w:noProof/>
            <w:webHidden/>
          </w:rPr>
          <w:tab/>
        </w:r>
        <w:r w:rsidR="0043291F">
          <w:rPr>
            <w:noProof/>
            <w:webHidden/>
          </w:rPr>
          <w:fldChar w:fldCharType="begin"/>
        </w:r>
        <w:r w:rsidR="0043291F">
          <w:rPr>
            <w:noProof/>
            <w:webHidden/>
          </w:rPr>
          <w:instrText xml:space="preserve"> PAGEREF _Toc448240930 \h </w:instrText>
        </w:r>
        <w:r w:rsidR="0043291F">
          <w:rPr>
            <w:noProof/>
            <w:webHidden/>
          </w:rPr>
        </w:r>
        <w:r w:rsidR="0043291F">
          <w:rPr>
            <w:noProof/>
            <w:webHidden/>
          </w:rPr>
          <w:fldChar w:fldCharType="separate"/>
        </w:r>
        <w:r w:rsidR="0043291F">
          <w:rPr>
            <w:noProof/>
            <w:webHidden/>
          </w:rPr>
          <w:t>45</w:t>
        </w:r>
        <w:r w:rsidR="0043291F">
          <w:rPr>
            <w:noProof/>
            <w:webHidden/>
          </w:rPr>
          <w:fldChar w:fldCharType="end"/>
        </w:r>
      </w:hyperlink>
    </w:p>
    <w:p w14:paraId="599C4DFC" w14:textId="77777777" w:rsidR="0043291F" w:rsidRDefault="00E16E42">
      <w:pPr>
        <w:pStyle w:val="TOC1"/>
        <w:rPr>
          <w:rFonts w:asciiTheme="minorHAnsi" w:eastAsiaTheme="minorEastAsia" w:hAnsiTheme="minorHAnsi" w:cstheme="minorBidi"/>
          <w:noProof/>
          <w:sz w:val="22"/>
          <w:szCs w:val="22"/>
        </w:rPr>
      </w:pPr>
      <w:hyperlink w:anchor="_Toc448240931" w:history="1">
        <w:r w:rsidR="0043291F" w:rsidRPr="001B78D9">
          <w:rPr>
            <w:rStyle w:val="Hyperlink"/>
            <w:noProof/>
          </w:rPr>
          <w:t>5. Namespaces and Vocabularies</w:t>
        </w:r>
        <w:r w:rsidR="0043291F">
          <w:rPr>
            <w:noProof/>
            <w:webHidden/>
          </w:rPr>
          <w:tab/>
        </w:r>
        <w:r w:rsidR="0043291F">
          <w:rPr>
            <w:noProof/>
            <w:webHidden/>
          </w:rPr>
          <w:fldChar w:fldCharType="begin"/>
        </w:r>
        <w:r w:rsidR="0043291F">
          <w:rPr>
            <w:noProof/>
            <w:webHidden/>
          </w:rPr>
          <w:instrText xml:space="preserve"> PAGEREF _Toc448240931 \h </w:instrText>
        </w:r>
        <w:r w:rsidR="0043291F">
          <w:rPr>
            <w:noProof/>
            <w:webHidden/>
          </w:rPr>
        </w:r>
        <w:r w:rsidR="0043291F">
          <w:rPr>
            <w:noProof/>
            <w:webHidden/>
          </w:rPr>
          <w:fldChar w:fldCharType="separate"/>
        </w:r>
        <w:r w:rsidR="0043291F">
          <w:rPr>
            <w:noProof/>
            <w:webHidden/>
          </w:rPr>
          <w:t>46</w:t>
        </w:r>
        <w:r w:rsidR="0043291F">
          <w:rPr>
            <w:noProof/>
            <w:webHidden/>
          </w:rPr>
          <w:fldChar w:fldCharType="end"/>
        </w:r>
      </w:hyperlink>
    </w:p>
    <w:p w14:paraId="5C689E7A" w14:textId="77777777" w:rsidR="0043291F" w:rsidRDefault="00E16E42">
      <w:pPr>
        <w:pStyle w:val="TOC1"/>
        <w:rPr>
          <w:rFonts w:asciiTheme="minorHAnsi" w:eastAsiaTheme="minorEastAsia" w:hAnsiTheme="minorHAnsi" w:cstheme="minorBidi"/>
          <w:noProof/>
          <w:sz w:val="22"/>
          <w:szCs w:val="22"/>
        </w:rPr>
      </w:pPr>
      <w:hyperlink w:anchor="_Toc448240932" w:history="1">
        <w:r w:rsidR="0043291F" w:rsidRPr="001B78D9">
          <w:rPr>
            <w:rStyle w:val="Hyperlink"/>
            <w:noProof/>
          </w:rPr>
          <w:t>6. Content Modules</w:t>
        </w:r>
        <w:r w:rsidR="0043291F">
          <w:rPr>
            <w:noProof/>
            <w:webHidden/>
          </w:rPr>
          <w:tab/>
        </w:r>
        <w:r w:rsidR="0043291F">
          <w:rPr>
            <w:noProof/>
            <w:webHidden/>
          </w:rPr>
          <w:fldChar w:fldCharType="begin"/>
        </w:r>
        <w:r w:rsidR="0043291F">
          <w:rPr>
            <w:noProof/>
            <w:webHidden/>
          </w:rPr>
          <w:instrText xml:space="preserve"> PAGEREF _Toc448240932 \h </w:instrText>
        </w:r>
        <w:r w:rsidR="0043291F">
          <w:rPr>
            <w:noProof/>
            <w:webHidden/>
          </w:rPr>
        </w:r>
        <w:r w:rsidR="0043291F">
          <w:rPr>
            <w:noProof/>
            <w:webHidden/>
          </w:rPr>
          <w:fldChar w:fldCharType="separate"/>
        </w:r>
        <w:r w:rsidR="0043291F">
          <w:rPr>
            <w:noProof/>
            <w:webHidden/>
          </w:rPr>
          <w:t>48</w:t>
        </w:r>
        <w:r w:rsidR="0043291F">
          <w:rPr>
            <w:noProof/>
            <w:webHidden/>
          </w:rPr>
          <w:fldChar w:fldCharType="end"/>
        </w:r>
      </w:hyperlink>
    </w:p>
    <w:p w14:paraId="349497AC" w14:textId="77777777" w:rsidR="0043291F" w:rsidRDefault="00E16E42">
      <w:pPr>
        <w:pStyle w:val="TOC2"/>
        <w:rPr>
          <w:rFonts w:asciiTheme="minorHAnsi" w:eastAsiaTheme="minorEastAsia" w:hAnsiTheme="minorHAnsi" w:cstheme="minorBidi"/>
          <w:noProof/>
          <w:sz w:val="22"/>
          <w:szCs w:val="22"/>
        </w:rPr>
      </w:pPr>
      <w:hyperlink w:anchor="_Toc448240933" w:history="1">
        <w:r w:rsidR="0043291F" w:rsidRPr="001B78D9">
          <w:rPr>
            <w:rStyle w:val="Hyperlink"/>
            <w:noProof/>
          </w:rPr>
          <w:t>6.3.1 CDA Document Content Modules</w:t>
        </w:r>
        <w:r w:rsidR="0043291F">
          <w:rPr>
            <w:noProof/>
            <w:webHidden/>
          </w:rPr>
          <w:tab/>
        </w:r>
        <w:r w:rsidR="0043291F">
          <w:rPr>
            <w:noProof/>
            <w:webHidden/>
          </w:rPr>
          <w:fldChar w:fldCharType="begin"/>
        </w:r>
        <w:r w:rsidR="0043291F">
          <w:rPr>
            <w:noProof/>
            <w:webHidden/>
          </w:rPr>
          <w:instrText xml:space="preserve"> PAGEREF _Toc448240933 \h </w:instrText>
        </w:r>
        <w:r w:rsidR="0043291F">
          <w:rPr>
            <w:noProof/>
            <w:webHidden/>
          </w:rPr>
        </w:r>
        <w:r w:rsidR="0043291F">
          <w:rPr>
            <w:noProof/>
            <w:webHidden/>
          </w:rPr>
          <w:fldChar w:fldCharType="separate"/>
        </w:r>
        <w:r w:rsidR="0043291F">
          <w:rPr>
            <w:noProof/>
            <w:webHidden/>
          </w:rPr>
          <w:t>48</w:t>
        </w:r>
        <w:r w:rsidR="0043291F">
          <w:rPr>
            <w:noProof/>
            <w:webHidden/>
          </w:rPr>
          <w:fldChar w:fldCharType="end"/>
        </w:r>
      </w:hyperlink>
    </w:p>
    <w:p w14:paraId="438B63CC" w14:textId="77777777" w:rsidR="0043291F" w:rsidRDefault="00E16E42">
      <w:pPr>
        <w:pStyle w:val="TOC4"/>
        <w:rPr>
          <w:rFonts w:asciiTheme="minorHAnsi" w:eastAsiaTheme="minorEastAsia" w:hAnsiTheme="minorHAnsi" w:cstheme="minorBidi"/>
          <w:noProof/>
          <w:sz w:val="22"/>
          <w:szCs w:val="22"/>
        </w:rPr>
      </w:pPr>
      <w:hyperlink w:anchor="_Toc448240934" w:history="1">
        <w:r w:rsidR="0043291F" w:rsidRPr="001B78D9">
          <w:rPr>
            <w:rStyle w:val="Hyperlink"/>
            <w:noProof/>
          </w:rPr>
          <w:t>6.3.1.D &lt;Content Module Name (Acronym)&gt; Document Content Module</w:t>
        </w:r>
        <w:r w:rsidR="0043291F">
          <w:rPr>
            <w:noProof/>
            <w:webHidden/>
          </w:rPr>
          <w:tab/>
        </w:r>
        <w:r w:rsidR="0043291F">
          <w:rPr>
            <w:noProof/>
            <w:webHidden/>
          </w:rPr>
          <w:fldChar w:fldCharType="begin"/>
        </w:r>
        <w:r w:rsidR="0043291F">
          <w:rPr>
            <w:noProof/>
            <w:webHidden/>
          </w:rPr>
          <w:instrText xml:space="preserve"> PAGEREF _Toc448240934 \h </w:instrText>
        </w:r>
        <w:r w:rsidR="0043291F">
          <w:rPr>
            <w:noProof/>
            <w:webHidden/>
          </w:rPr>
        </w:r>
        <w:r w:rsidR="0043291F">
          <w:rPr>
            <w:noProof/>
            <w:webHidden/>
          </w:rPr>
          <w:fldChar w:fldCharType="separate"/>
        </w:r>
        <w:r w:rsidR="0043291F">
          <w:rPr>
            <w:noProof/>
            <w:webHidden/>
          </w:rPr>
          <w:t>49</w:t>
        </w:r>
        <w:r w:rsidR="0043291F">
          <w:rPr>
            <w:noProof/>
            <w:webHidden/>
          </w:rPr>
          <w:fldChar w:fldCharType="end"/>
        </w:r>
      </w:hyperlink>
    </w:p>
    <w:p w14:paraId="5580596E" w14:textId="77777777" w:rsidR="0043291F" w:rsidRDefault="00E16E42">
      <w:pPr>
        <w:pStyle w:val="TOC5"/>
        <w:rPr>
          <w:rFonts w:asciiTheme="minorHAnsi" w:eastAsiaTheme="minorEastAsia" w:hAnsiTheme="minorHAnsi" w:cstheme="minorBidi"/>
          <w:noProof/>
          <w:sz w:val="22"/>
          <w:szCs w:val="22"/>
        </w:rPr>
      </w:pPr>
      <w:hyperlink w:anchor="_Toc448240935" w:history="1">
        <w:r w:rsidR="0043291F" w:rsidRPr="001B78D9">
          <w:rPr>
            <w:rStyle w:val="Hyperlink"/>
            <w:noProof/>
          </w:rPr>
          <w:t>6.3.1.D.1 Format Code</w:t>
        </w:r>
        <w:r w:rsidR="0043291F">
          <w:rPr>
            <w:noProof/>
            <w:webHidden/>
          </w:rPr>
          <w:tab/>
        </w:r>
        <w:r w:rsidR="0043291F">
          <w:rPr>
            <w:noProof/>
            <w:webHidden/>
          </w:rPr>
          <w:fldChar w:fldCharType="begin"/>
        </w:r>
        <w:r w:rsidR="0043291F">
          <w:rPr>
            <w:noProof/>
            <w:webHidden/>
          </w:rPr>
          <w:instrText xml:space="preserve"> PAGEREF _Toc448240935 \h </w:instrText>
        </w:r>
        <w:r w:rsidR="0043291F">
          <w:rPr>
            <w:noProof/>
            <w:webHidden/>
          </w:rPr>
        </w:r>
        <w:r w:rsidR="0043291F">
          <w:rPr>
            <w:noProof/>
            <w:webHidden/>
          </w:rPr>
          <w:fldChar w:fldCharType="separate"/>
        </w:r>
        <w:r w:rsidR="0043291F">
          <w:rPr>
            <w:noProof/>
            <w:webHidden/>
          </w:rPr>
          <w:t>49</w:t>
        </w:r>
        <w:r w:rsidR="0043291F">
          <w:rPr>
            <w:noProof/>
            <w:webHidden/>
          </w:rPr>
          <w:fldChar w:fldCharType="end"/>
        </w:r>
      </w:hyperlink>
    </w:p>
    <w:p w14:paraId="37F3C660" w14:textId="77777777" w:rsidR="0043291F" w:rsidRDefault="00E16E42">
      <w:pPr>
        <w:pStyle w:val="TOC5"/>
        <w:rPr>
          <w:rFonts w:asciiTheme="minorHAnsi" w:eastAsiaTheme="minorEastAsia" w:hAnsiTheme="minorHAnsi" w:cstheme="minorBidi"/>
          <w:noProof/>
          <w:sz w:val="22"/>
          <w:szCs w:val="22"/>
        </w:rPr>
      </w:pPr>
      <w:hyperlink w:anchor="_Toc448240936" w:history="1">
        <w:r w:rsidR="0043291F" w:rsidRPr="001B78D9">
          <w:rPr>
            <w:rStyle w:val="Hyperlink"/>
            <w:noProof/>
          </w:rPr>
          <w:t>6.3.1.D.2 Parent Template</w:t>
        </w:r>
        <w:r w:rsidR="0043291F">
          <w:rPr>
            <w:noProof/>
            <w:webHidden/>
          </w:rPr>
          <w:tab/>
        </w:r>
        <w:r w:rsidR="0043291F">
          <w:rPr>
            <w:noProof/>
            <w:webHidden/>
          </w:rPr>
          <w:fldChar w:fldCharType="begin"/>
        </w:r>
        <w:r w:rsidR="0043291F">
          <w:rPr>
            <w:noProof/>
            <w:webHidden/>
          </w:rPr>
          <w:instrText xml:space="preserve"> PAGEREF _Toc448240936 \h </w:instrText>
        </w:r>
        <w:r w:rsidR="0043291F">
          <w:rPr>
            <w:noProof/>
            <w:webHidden/>
          </w:rPr>
        </w:r>
        <w:r w:rsidR="0043291F">
          <w:rPr>
            <w:noProof/>
            <w:webHidden/>
          </w:rPr>
          <w:fldChar w:fldCharType="separate"/>
        </w:r>
        <w:r w:rsidR="0043291F">
          <w:rPr>
            <w:noProof/>
            <w:webHidden/>
          </w:rPr>
          <w:t>49</w:t>
        </w:r>
        <w:r w:rsidR="0043291F">
          <w:rPr>
            <w:noProof/>
            <w:webHidden/>
          </w:rPr>
          <w:fldChar w:fldCharType="end"/>
        </w:r>
      </w:hyperlink>
    </w:p>
    <w:p w14:paraId="1E0E1C8E" w14:textId="77777777" w:rsidR="0043291F" w:rsidRDefault="00E16E42">
      <w:pPr>
        <w:pStyle w:val="TOC5"/>
        <w:rPr>
          <w:rFonts w:asciiTheme="minorHAnsi" w:eastAsiaTheme="minorEastAsia" w:hAnsiTheme="minorHAnsi" w:cstheme="minorBidi"/>
          <w:noProof/>
          <w:sz w:val="22"/>
          <w:szCs w:val="22"/>
        </w:rPr>
      </w:pPr>
      <w:hyperlink w:anchor="_Toc448240937" w:history="1">
        <w:r w:rsidR="0043291F" w:rsidRPr="001B78D9">
          <w:rPr>
            <w:rStyle w:val="Hyperlink"/>
            <w:noProof/>
          </w:rPr>
          <w:t>6.3.1.D.3 Referenced Standards</w:t>
        </w:r>
        <w:r w:rsidR="0043291F">
          <w:rPr>
            <w:noProof/>
            <w:webHidden/>
          </w:rPr>
          <w:tab/>
        </w:r>
        <w:r w:rsidR="0043291F">
          <w:rPr>
            <w:noProof/>
            <w:webHidden/>
          </w:rPr>
          <w:fldChar w:fldCharType="begin"/>
        </w:r>
        <w:r w:rsidR="0043291F">
          <w:rPr>
            <w:noProof/>
            <w:webHidden/>
          </w:rPr>
          <w:instrText xml:space="preserve"> PAGEREF _Toc448240937 \h </w:instrText>
        </w:r>
        <w:r w:rsidR="0043291F">
          <w:rPr>
            <w:noProof/>
            <w:webHidden/>
          </w:rPr>
        </w:r>
        <w:r w:rsidR="0043291F">
          <w:rPr>
            <w:noProof/>
            <w:webHidden/>
          </w:rPr>
          <w:fldChar w:fldCharType="separate"/>
        </w:r>
        <w:r w:rsidR="0043291F">
          <w:rPr>
            <w:noProof/>
            <w:webHidden/>
          </w:rPr>
          <w:t>49</w:t>
        </w:r>
        <w:r w:rsidR="0043291F">
          <w:rPr>
            <w:noProof/>
            <w:webHidden/>
          </w:rPr>
          <w:fldChar w:fldCharType="end"/>
        </w:r>
      </w:hyperlink>
    </w:p>
    <w:p w14:paraId="1E6A3899" w14:textId="77777777" w:rsidR="0043291F" w:rsidRDefault="00E16E42">
      <w:pPr>
        <w:pStyle w:val="TOC5"/>
        <w:rPr>
          <w:rFonts w:asciiTheme="minorHAnsi" w:eastAsiaTheme="minorEastAsia" w:hAnsiTheme="minorHAnsi" w:cstheme="minorBidi"/>
          <w:noProof/>
          <w:sz w:val="22"/>
          <w:szCs w:val="22"/>
        </w:rPr>
      </w:pPr>
      <w:hyperlink w:anchor="_Toc448240938" w:history="1">
        <w:r w:rsidR="0043291F" w:rsidRPr="001B78D9">
          <w:rPr>
            <w:rStyle w:val="Hyperlink"/>
            <w:noProof/>
          </w:rPr>
          <w:t>6.3.1.D.4 Data Element Requirement Mappings to CDA</w:t>
        </w:r>
        <w:r w:rsidR="0043291F">
          <w:rPr>
            <w:noProof/>
            <w:webHidden/>
          </w:rPr>
          <w:tab/>
        </w:r>
        <w:r w:rsidR="0043291F">
          <w:rPr>
            <w:noProof/>
            <w:webHidden/>
          </w:rPr>
          <w:fldChar w:fldCharType="begin"/>
        </w:r>
        <w:r w:rsidR="0043291F">
          <w:rPr>
            <w:noProof/>
            <w:webHidden/>
          </w:rPr>
          <w:instrText xml:space="preserve"> PAGEREF _Toc448240938 \h </w:instrText>
        </w:r>
        <w:r w:rsidR="0043291F">
          <w:rPr>
            <w:noProof/>
            <w:webHidden/>
          </w:rPr>
        </w:r>
        <w:r w:rsidR="0043291F">
          <w:rPr>
            <w:noProof/>
            <w:webHidden/>
          </w:rPr>
          <w:fldChar w:fldCharType="separate"/>
        </w:r>
        <w:r w:rsidR="0043291F">
          <w:rPr>
            <w:noProof/>
            <w:webHidden/>
          </w:rPr>
          <w:t>50</w:t>
        </w:r>
        <w:r w:rsidR="0043291F">
          <w:rPr>
            <w:noProof/>
            <w:webHidden/>
          </w:rPr>
          <w:fldChar w:fldCharType="end"/>
        </w:r>
      </w:hyperlink>
    </w:p>
    <w:p w14:paraId="6C0A0438" w14:textId="77777777" w:rsidR="0043291F" w:rsidRDefault="00E16E42">
      <w:pPr>
        <w:pStyle w:val="TOC5"/>
        <w:rPr>
          <w:rFonts w:asciiTheme="minorHAnsi" w:eastAsiaTheme="minorEastAsia" w:hAnsiTheme="minorHAnsi" w:cstheme="minorBidi"/>
          <w:noProof/>
          <w:sz w:val="22"/>
          <w:szCs w:val="22"/>
        </w:rPr>
      </w:pPr>
      <w:hyperlink w:anchor="_Toc448240939" w:history="1">
        <w:r w:rsidR="0043291F" w:rsidRPr="001B78D9">
          <w:rPr>
            <w:rStyle w:val="Hyperlink"/>
            <w:noProof/>
          </w:rPr>
          <w:t>6.3.1.D.5 &lt;Content Module Name (Acronym, if applicable)&gt; Document Content Module Specification</w:t>
        </w:r>
        <w:r w:rsidR="0043291F">
          <w:rPr>
            <w:noProof/>
            <w:webHidden/>
          </w:rPr>
          <w:tab/>
        </w:r>
        <w:r w:rsidR="0043291F">
          <w:rPr>
            <w:noProof/>
            <w:webHidden/>
          </w:rPr>
          <w:fldChar w:fldCharType="begin"/>
        </w:r>
        <w:r w:rsidR="0043291F">
          <w:rPr>
            <w:noProof/>
            <w:webHidden/>
          </w:rPr>
          <w:instrText xml:space="preserve"> PAGEREF _Toc448240939 \h </w:instrText>
        </w:r>
        <w:r w:rsidR="0043291F">
          <w:rPr>
            <w:noProof/>
            <w:webHidden/>
          </w:rPr>
        </w:r>
        <w:r w:rsidR="0043291F">
          <w:rPr>
            <w:noProof/>
            <w:webHidden/>
          </w:rPr>
          <w:fldChar w:fldCharType="separate"/>
        </w:r>
        <w:r w:rsidR="0043291F">
          <w:rPr>
            <w:noProof/>
            <w:webHidden/>
          </w:rPr>
          <w:t>51</w:t>
        </w:r>
        <w:r w:rsidR="0043291F">
          <w:rPr>
            <w:noProof/>
            <w:webHidden/>
          </w:rPr>
          <w:fldChar w:fldCharType="end"/>
        </w:r>
      </w:hyperlink>
    </w:p>
    <w:p w14:paraId="5750D2DA" w14:textId="77777777" w:rsidR="0043291F" w:rsidRDefault="00E16E42">
      <w:pPr>
        <w:pStyle w:val="TOC6"/>
        <w:rPr>
          <w:rFonts w:asciiTheme="minorHAnsi" w:eastAsiaTheme="minorEastAsia" w:hAnsiTheme="minorHAnsi" w:cstheme="minorBidi"/>
          <w:noProof/>
          <w:sz w:val="22"/>
          <w:szCs w:val="22"/>
        </w:rPr>
      </w:pPr>
      <w:hyperlink w:anchor="_Toc448240940" w:history="1">
        <w:r w:rsidR="0043291F" w:rsidRPr="001B78D9">
          <w:rPr>
            <w:rStyle w:val="Hyperlink"/>
            <w:noProof/>
          </w:rPr>
          <w:t>6.3.1.D.5.1 &lt;Header Element or Section Name&gt; &lt;Vocabulary Constraint or Condition&gt;</w:t>
        </w:r>
        <w:r w:rsidR="0043291F">
          <w:rPr>
            <w:noProof/>
            <w:webHidden/>
          </w:rPr>
          <w:tab/>
        </w:r>
        <w:r w:rsidR="0043291F">
          <w:rPr>
            <w:noProof/>
            <w:webHidden/>
          </w:rPr>
          <w:fldChar w:fldCharType="begin"/>
        </w:r>
        <w:r w:rsidR="0043291F">
          <w:rPr>
            <w:noProof/>
            <w:webHidden/>
          </w:rPr>
          <w:instrText xml:space="preserve"> PAGEREF _Toc448240940 \h </w:instrText>
        </w:r>
        <w:r w:rsidR="0043291F">
          <w:rPr>
            <w:noProof/>
            <w:webHidden/>
          </w:rPr>
        </w:r>
        <w:r w:rsidR="0043291F">
          <w:rPr>
            <w:noProof/>
            <w:webHidden/>
          </w:rPr>
          <w:fldChar w:fldCharType="separate"/>
        </w:r>
        <w:r w:rsidR="0043291F">
          <w:rPr>
            <w:noProof/>
            <w:webHidden/>
          </w:rPr>
          <w:t>53</w:t>
        </w:r>
        <w:r w:rsidR="0043291F">
          <w:rPr>
            <w:noProof/>
            <w:webHidden/>
          </w:rPr>
          <w:fldChar w:fldCharType="end"/>
        </w:r>
      </w:hyperlink>
    </w:p>
    <w:p w14:paraId="52B5CE6F" w14:textId="77777777" w:rsidR="0043291F" w:rsidRDefault="00E16E42">
      <w:pPr>
        <w:pStyle w:val="TOC6"/>
        <w:rPr>
          <w:rFonts w:asciiTheme="minorHAnsi" w:eastAsiaTheme="minorEastAsia" w:hAnsiTheme="minorHAnsi" w:cstheme="minorBidi"/>
          <w:noProof/>
          <w:sz w:val="22"/>
          <w:szCs w:val="22"/>
        </w:rPr>
      </w:pPr>
      <w:hyperlink w:anchor="_Toc448240941" w:history="1">
        <w:r w:rsidR="0043291F" w:rsidRPr="001B78D9">
          <w:rPr>
            <w:rStyle w:val="Hyperlink"/>
            <w:noProof/>
          </w:rPr>
          <w:t>6.3.1.D.5.2 &lt;Header Element or Section Name&gt; &lt;Vocabulary Constraint or Condition&gt;</w:t>
        </w:r>
        <w:r w:rsidR="0043291F">
          <w:rPr>
            <w:noProof/>
            <w:webHidden/>
          </w:rPr>
          <w:tab/>
        </w:r>
        <w:r w:rsidR="0043291F">
          <w:rPr>
            <w:noProof/>
            <w:webHidden/>
          </w:rPr>
          <w:fldChar w:fldCharType="begin"/>
        </w:r>
        <w:r w:rsidR="0043291F">
          <w:rPr>
            <w:noProof/>
            <w:webHidden/>
          </w:rPr>
          <w:instrText xml:space="preserve"> PAGEREF _Toc448240941 \h </w:instrText>
        </w:r>
        <w:r w:rsidR="0043291F">
          <w:rPr>
            <w:noProof/>
            <w:webHidden/>
          </w:rPr>
        </w:r>
        <w:r w:rsidR="0043291F">
          <w:rPr>
            <w:noProof/>
            <w:webHidden/>
          </w:rPr>
          <w:fldChar w:fldCharType="separate"/>
        </w:r>
        <w:r w:rsidR="0043291F">
          <w:rPr>
            <w:noProof/>
            <w:webHidden/>
          </w:rPr>
          <w:t>53</w:t>
        </w:r>
        <w:r w:rsidR="0043291F">
          <w:rPr>
            <w:noProof/>
            <w:webHidden/>
          </w:rPr>
          <w:fldChar w:fldCharType="end"/>
        </w:r>
      </w:hyperlink>
    </w:p>
    <w:p w14:paraId="23BD5EFA" w14:textId="77777777" w:rsidR="0043291F" w:rsidRDefault="00E16E42">
      <w:pPr>
        <w:pStyle w:val="TOC6"/>
        <w:rPr>
          <w:rFonts w:asciiTheme="minorHAnsi" w:eastAsiaTheme="minorEastAsia" w:hAnsiTheme="minorHAnsi" w:cstheme="minorBidi"/>
          <w:noProof/>
          <w:sz w:val="22"/>
          <w:szCs w:val="22"/>
        </w:rPr>
      </w:pPr>
      <w:hyperlink w:anchor="_Toc448240942" w:history="1">
        <w:r w:rsidR="0043291F" w:rsidRPr="001B78D9">
          <w:rPr>
            <w:rStyle w:val="Hyperlink"/>
            <w:noProof/>
          </w:rPr>
          <w:t>6.3.1.D.5.3 &lt;Header Element or Section Name&gt; &lt;Vocabulary Constraint or Condition&gt;</w:t>
        </w:r>
        <w:r w:rsidR="0043291F">
          <w:rPr>
            <w:noProof/>
            <w:webHidden/>
          </w:rPr>
          <w:tab/>
        </w:r>
        <w:r w:rsidR="0043291F">
          <w:rPr>
            <w:noProof/>
            <w:webHidden/>
          </w:rPr>
          <w:fldChar w:fldCharType="begin"/>
        </w:r>
        <w:r w:rsidR="0043291F">
          <w:rPr>
            <w:noProof/>
            <w:webHidden/>
          </w:rPr>
          <w:instrText xml:space="preserve"> PAGEREF _Toc448240942 \h </w:instrText>
        </w:r>
        <w:r w:rsidR="0043291F">
          <w:rPr>
            <w:noProof/>
            <w:webHidden/>
          </w:rPr>
        </w:r>
        <w:r w:rsidR="0043291F">
          <w:rPr>
            <w:noProof/>
            <w:webHidden/>
          </w:rPr>
          <w:fldChar w:fldCharType="separate"/>
        </w:r>
        <w:r w:rsidR="0043291F">
          <w:rPr>
            <w:noProof/>
            <w:webHidden/>
          </w:rPr>
          <w:t>53</w:t>
        </w:r>
        <w:r w:rsidR="0043291F">
          <w:rPr>
            <w:noProof/>
            <w:webHidden/>
          </w:rPr>
          <w:fldChar w:fldCharType="end"/>
        </w:r>
      </w:hyperlink>
    </w:p>
    <w:p w14:paraId="32F170D1" w14:textId="77777777" w:rsidR="0043291F" w:rsidRDefault="00E16E42">
      <w:pPr>
        <w:pStyle w:val="TOC6"/>
        <w:rPr>
          <w:rFonts w:asciiTheme="minorHAnsi" w:eastAsiaTheme="minorEastAsia" w:hAnsiTheme="minorHAnsi" w:cstheme="minorBidi"/>
          <w:noProof/>
          <w:sz w:val="22"/>
          <w:szCs w:val="22"/>
        </w:rPr>
      </w:pPr>
      <w:hyperlink w:anchor="_Toc448240943" w:history="1">
        <w:r w:rsidR="0043291F" w:rsidRPr="001B78D9">
          <w:rPr>
            <w:rStyle w:val="Hyperlink"/>
            <w:noProof/>
          </w:rPr>
          <w:t>6.3.1.D.5.4 &lt;Header Element or Section Name&gt; &lt;Vocabulary Constraint or Condition&gt;</w:t>
        </w:r>
        <w:r w:rsidR="0043291F">
          <w:rPr>
            <w:noProof/>
            <w:webHidden/>
          </w:rPr>
          <w:tab/>
        </w:r>
        <w:r w:rsidR="0043291F">
          <w:rPr>
            <w:noProof/>
            <w:webHidden/>
          </w:rPr>
          <w:fldChar w:fldCharType="begin"/>
        </w:r>
        <w:r w:rsidR="0043291F">
          <w:rPr>
            <w:noProof/>
            <w:webHidden/>
          </w:rPr>
          <w:instrText xml:space="preserve"> PAGEREF _Toc448240943 \h </w:instrText>
        </w:r>
        <w:r w:rsidR="0043291F">
          <w:rPr>
            <w:noProof/>
            <w:webHidden/>
          </w:rPr>
        </w:r>
        <w:r w:rsidR="0043291F">
          <w:rPr>
            <w:noProof/>
            <w:webHidden/>
          </w:rPr>
          <w:fldChar w:fldCharType="separate"/>
        </w:r>
        <w:r w:rsidR="0043291F">
          <w:rPr>
            <w:noProof/>
            <w:webHidden/>
          </w:rPr>
          <w:t>54</w:t>
        </w:r>
        <w:r w:rsidR="0043291F">
          <w:rPr>
            <w:noProof/>
            <w:webHidden/>
          </w:rPr>
          <w:fldChar w:fldCharType="end"/>
        </w:r>
      </w:hyperlink>
    </w:p>
    <w:p w14:paraId="7381CD27" w14:textId="77777777" w:rsidR="0043291F" w:rsidRDefault="00E16E42">
      <w:pPr>
        <w:pStyle w:val="TOC6"/>
        <w:rPr>
          <w:rFonts w:asciiTheme="minorHAnsi" w:eastAsiaTheme="minorEastAsia" w:hAnsiTheme="minorHAnsi" w:cstheme="minorBidi"/>
          <w:noProof/>
          <w:sz w:val="22"/>
          <w:szCs w:val="22"/>
        </w:rPr>
      </w:pPr>
      <w:hyperlink w:anchor="_Toc448240944" w:history="1">
        <w:r w:rsidR="0043291F" w:rsidRPr="001B78D9">
          <w:rPr>
            <w:rStyle w:val="Hyperlink"/>
            <w:noProof/>
          </w:rPr>
          <w:t>6.3.1.D.5.1 &lt;Template Title name&gt; &lt;Vocabulary Constraint or Condition&gt;</w:t>
        </w:r>
        <w:r w:rsidR="0043291F">
          <w:rPr>
            <w:noProof/>
            <w:webHidden/>
          </w:rPr>
          <w:tab/>
        </w:r>
        <w:r w:rsidR="0043291F">
          <w:rPr>
            <w:noProof/>
            <w:webHidden/>
          </w:rPr>
          <w:fldChar w:fldCharType="begin"/>
        </w:r>
        <w:r w:rsidR="0043291F">
          <w:rPr>
            <w:noProof/>
            <w:webHidden/>
          </w:rPr>
          <w:instrText xml:space="preserve"> PAGEREF _Toc448240944 \h </w:instrText>
        </w:r>
        <w:r w:rsidR="0043291F">
          <w:rPr>
            <w:noProof/>
            <w:webHidden/>
          </w:rPr>
        </w:r>
        <w:r w:rsidR="0043291F">
          <w:rPr>
            <w:noProof/>
            <w:webHidden/>
          </w:rPr>
          <w:fldChar w:fldCharType="separate"/>
        </w:r>
        <w:r w:rsidR="0043291F">
          <w:rPr>
            <w:noProof/>
            <w:webHidden/>
          </w:rPr>
          <w:t>56</w:t>
        </w:r>
        <w:r w:rsidR="0043291F">
          <w:rPr>
            <w:noProof/>
            <w:webHidden/>
          </w:rPr>
          <w:fldChar w:fldCharType="end"/>
        </w:r>
      </w:hyperlink>
    </w:p>
    <w:p w14:paraId="55A83918" w14:textId="77777777" w:rsidR="0043291F" w:rsidRDefault="00E16E42">
      <w:pPr>
        <w:pStyle w:val="TOC6"/>
        <w:rPr>
          <w:rFonts w:asciiTheme="minorHAnsi" w:eastAsiaTheme="minorEastAsia" w:hAnsiTheme="minorHAnsi" w:cstheme="minorBidi"/>
          <w:noProof/>
          <w:sz w:val="22"/>
          <w:szCs w:val="22"/>
        </w:rPr>
      </w:pPr>
      <w:hyperlink w:anchor="_Toc448240945" w:history="1">
        <w:r w:rsidR="0043291F" w:rsidRPr="001B78D9">
          <w:rPr>
            <w:rStyle w:val="Hyperlink"/>
            <w:noProof/>
          </w:rPr>
          <w:t>6.3.1.D.5.2 &lt;Template Title name&gt; &lt;Vocabulary Constraint or Condition&gt;</w:t>
        </w:r>
        <w:r w:rsidR="0043291F">
          <w:rPr>
            <w:noProof/>
            <w:webHidden/>
          </w:rPr>
          <w:tab/>
        </w:r>
        <w:r w:rsidR="0043291F">
          <w:rPr>
            <w:noProof/>
            <w:webHidden/>
          </w:rPr>
          <w:fldChar w:fldCharType="begin"/>
        </w:r>
        <w:r w:rsidR="0043291F">
          <w:rPr>
            <w:noProof/>
            <w:webHidden/>
          </w:rPr>
          <w:instrText xml:space="preserve"> PAGEREF _Toc448240945 \h </w:instrText>
        </w:r>
        <w:r w:rsidR="0043291F">
          <w:rPr>
            <w:noProof/>
            <w:webHidden/>
          </w:rPr>
        </w:r>
        <w:r w:rsidR="0043291F">
          <w:rPr>
            <w:noProof/>
            <w:webHidden/>
          </w:rPr>
          <w:fldChar w:fldCharType="separate"/>
        </w:r>
        <w:r w:rsidR="0043291F">
          <w:rPr>
            <w:noProof/>
            <w:webHidden/>
          </w:rPr>
          <w:t>56</w:t>
        </w:r>
        <w:r w:rsidR="0043291F">
          <w:rPr>
            <w:noProof/>
            <w:webHidden/>
          </w:rPr>
          <w:fldChar w:fldCharType="end"/>
        </w:r>
      </w:hyperlink>
    </w:p>
    <w:p w14:paraId="31A32529" w14:textId="77777777" w:rsidR="0043291F" w:rsidRDefault="00E16E42">
      <w:pPr>
        <w:pStyle w:val="TOC5"/>
        <w:rPr>
          <w:rFonts w:asciiTheme="minorHAnsi" w:eastAsiaTheme="minorEastAsia" w:hAnsiTheme="minorHAnsi" w:cstheme="minorBidi"/>
          <w:noProof/>
          <w:sz w:val="22"/>
          <w:szCs w:val="22"/>
        </w:rPr>
      </w:pPr>
      <w:hyperlink w:anchor="_Toc448240946" w:history="1">
        <w:r w:rsidR="0043291F" w:rsidRPr="001B78D9">
          <w:rPr>
            <w:rStyle w:val="Hyperlink"/>
            <w:noProof/>
          </w:rPr>
          <w:t>6.3.1.D.6 &lt;Document and Acronym Name&gt; Conformance and Example</w:t>
        </w:r>
        <w:r w:rsidR="0043291F">
          <w:rPr>
            <w:noProof/>
            <w:webHidden/>
          </w:rPr>
          <w:tab/>
        </w:r>
        <w:r w:rsidR="0043291F">
          <w:rPr>
            <w:noProof/>
            <w:webHidden/>
          </w:rPr>
          <w:fldChar w:fldCharType="begin"/>
        </w:r>
        <w:r w:rsidR="0043291F">
          <w:rPr>
            <w:noProof/>
            <w:webHidden/>
          </w:rPr>
          <w:instrText xml:space="preserve"> PAGEREF _Toc448240946 \h </w:instrText>
        </w:r>
        <w:r w:rsidR="0043291F">
          <w:rPr>
            <w:noProof/>
            <w:webHidden/>
          </w:rPr>
        </w:r>
        <w:r w:rsidR="0043291F">
          <w:rPr>
            <w:noProof/>
            <w:webHidden/>
          </w:rPr>
          <w:fldChar w:fldCharType="separate"/>
        </w:r>
        <w:r w:rsidR="0043291F">
          <w:rPr>
            <w:noProof/>
            <w:webHidden/>
          </w:rPr>
          <w:t>56</w:t>
        </w:r>
        <w:r w:rsidR="0043291F">
          <w:rPr>
            <w:noProof/>
            <w:webHidden/>
          </w:rPr>
          <w:fldChar w:fldCharType="end"/>
        </w:r>
      </w:hyperlink>
    </w:p>
    <w:p w14:paraId="5AD56EC2" w14:textId="77777777" w:rsidR="0043291F" w:rsidRDefault="00E16E42">
      <w:pPr>
        <w:pStyle w:val="TOC2"/>
        <w:rPr>
          <w:rFonts w:asciiTheme="minorHAnsi" w:eastAsiaTheme="minorEastAsia" w:hAnsiTheme="minorHAnsi" w:cstheme="minorBidi"/>
          <w:noProof/>
          <w:sz w:val="22"/>
          <w:szCs w:val="22"/>
        </w:rPr>
      </w:pPr>
      <w:hyperlink w:anchor="_Toc448240947" w:history="1">
        <w:r w:rsidR="0043291F" w:rsidRPr="001B78D9">
          <w:rPr>
            <w:rStyle w:val="Hyperlink"/>
            <w:noProof/>
          </w:rPr>
          <w:t>6.3.2 CDA Header Content Modules</w:t>
        </w:r>
        <w:r w:rsidR="0043291F">
          <w:rPr>
            <w:noProof/>
            <w:webHidden/>
          </w:rPr>
          <w:tab/>
        </w:r>
        <w:r w:rsidR="0043291F">
          <w:rPr>
            <w:noProof/>
            <w:webHidden/>
          </w:rPr>
          <w:fldChar w:fldCharType="begin"/>
        </w:r>
        <w:r w:rsidR="0043291F">
          <w:rPr>
            <w:noProof/>
            <w:webHidden/>
          </w:rPr>
          <w:instrText xml:space="preserve"> PAGEREF _Toc448240947 \h </w:instrText>
        </w:r>
        <w:r w:rsidR="0043291F">
          <w:rPr>
            <w:noProof/>
            <w:webHidden/>
          </w:rPr>
        </w:r>
        <w:r w:rsidR="0043291F">
          <w:rPr>
            <w:noProof/>
            <w:webHidden/>
          </w:rPr>
          <w:fldChar w:fldCharType="separate"/>
        </w:r>
        <w:r w:rsidR="0043291F">
          <w:rPr>
            <w:noProof/>
            <w:webHidden/>
          </w:rPr>
          <w:t>57</w:t>
        </w:r>
        <w:r w:rsidR="0043291F">
          <w:rPr>
            <w:noProof/>
            <w:webHidden/>
          </w:rPr>
          <w:fldChar w:fldCharType="end"/>
        </w:r>
      </w:hyperlink>
    </w:p>
    <w:p w14:paraId="4906F2A6" w14:textId="77777777" w:rsidR="0043291F" w:rsidRDefault="00E16E42">
      <w:pPr>
        <w:pStyle w:val="TOC4"/>
        <w:rPr>
          <w:rFonts w:asciiTheme="minorHAnsi" w:eastAsiaTheme="minorEastAsia" w:hAnsiTheme="minorHAnsi" w:cstheme="minorBidi"/>
          <w:noProof/>
          <w:sz w:val="22"/>
          <w:szCs w:val="22"/>
        </w:rPr>
      </w:pPr>
      <w:hyperlink w:anchor="_Toc448240948" w:history="1">
        <w:r w:rsidR="0043291F" w:rsidRPr="001B78D9">
          <w:rPr>
            <w:rStyle w:val="Hyperlink"/>
            <w:noProof/>
          </w:rPr>
          <w:t>6.3.2.H &lt;Header Element Module Name&gt; Header Content Module</w:t>
        </w:r>
        <w:r w:rsidR="0043291F">
          <w:rPr>
            <w:noProof/>
            <w:webHidden/>
          </w:rPr>
          <w:tab/>
        </w:r>
        <w:r w:rsidR="0043291F">
          <w:rPr>
            <w:noProof/>
            <w:webHidden/>
          </w:rPr>
          <w:fldChar w:fldCharType="begin"/>
        </w:r>
        <w:r w:rsidR="0043291F">
          <w:rPr>
            <w:noProof/>
            <w:webHidden/>
          </w:rPr>
          <w:instrText xml:space="preserve"> PAGEREF _Toc448240948 \h </w:instrText>
        </w:r>
        <w:r w:rsidR="0043291F">
          <w:rPr>
            <w:noProof/>
            <w:webHidden/>
          </w:rPr>
        </w:r>
        <w:r w:rsidR="0043291F">
          <w:rPr>
            <w:noProof/>
            <w:webHidden/>
          </w:rPr>
          <w:fldChar w:fldCharType="separate"/>
        </w:r>
        <w:r w:rsidR="0043291F">
          <w:rPr>
            <w:noProof/>
            <w:webHidden/>
          </w:rPr>
          <w:t>57</w:t>
        </w:r>
        <w:r w:rsidR="0043291F">
          <w:rPr>
            <w:noProof/>
            <w:webHidden/>
          </w:rPr>
          <w:fldChar w:fldCharType="end"/>
        </w:r>
      </w:hyperlink>
    </w:p>
    <w:p w14:paraId="2A97B2E8" w14:textId="77777777" w:rsidR="0043291F" w:rsidRDefault="00E16E42">
      <w:pPr>
        <w:pStyle w:val="TOC5"/>
        <w:rPr>
          <w:rFonts w:asciiTheme="minorHAnsi" w:eastAsiaTheme="minorEastAsia" w:hAnsiTheme="minorHAnsi" w:cstheme="minorBidi"/>
          <w:noProof/>
          <w:sz w:val="22"/>
          <w:szCs w:val="22"/>
        </w:rPr>
      </w:pPr>
      <w:hyperlink w:anchor="_Toc448240949" w:history="1">
        <w:r w:rsidR="0043291F" w:rsidRPr="001B78D9">
          <w:rPr>
            <w:rStyle w:val="Hyperlink"/>
            <w:noProof/>
          </w:rPr>
          <w:t xml:space="preserve">6.3.2.H.1 &lt;Description Name&gt; &lt;e.g., </w:t>
        </w:r>
        <w:r w:rsidR="0043291F" w:rsidRPr="001B78D9">
          <w:rPr>
            <w:rStyle w:val="Hyperlink"/>
            <w:rFonts w:eastAsia="Calibri"/>
            <w:noProof/>
          </w:rPr>
          <w:t xml:space="preserve">Responsible Party&gt; &lt;Specification Document </w:t>
        </w:r>
        <w:r w:rsidR="0043291F" w:rsidRPr="001B78D9">
          <w:rPr>
            <w:rStyle w:val="Hyperlink"/>
            <w:rFonts w:eastAsia="Calibri"/>
            <w:i/>
            <w:noProof/>
          </w:rPr>
          <w:t>or</w:t>
        </w:r>
        <w:r w:rsidR="0043291F" w:rsidRPr="001B78D9">
          <w:rPr>
            <w:rStyle w:val="Hyperlink"/>
            <w:rFonts w:eastAsia="Calibri"/>
            <w:noProof/>
          </w:rPr>
          <w:t xml:space="preserve"> Vocabulary Constraint&gt;</w:t>
        </w:r>
        <w:r w:rsidR="0043291F">
          <w:rPr>
            <w:noProof/>
            <w:webHidden/>
          </w:rPr>
          <w:tab/>
        </w:r>
        <w:r w:rsidR="0043291F">
          <w:rPr>
            <w:noProof/>
            <w:webHidden/>
          </w:rPr>
          <w:fldChar w:fldCharType="begin"/>
        </w:r>
        <w:r w:rsidR="0043291F">
          <w:rPr>
            <w:noProof/>
            <w:webHidden/>
          </w:rPr>
          <w:instrText xml:space="preserve"> PAGEREF _Toc448240949 \h </w:instrText>
        </w:r>
        <w:r w:rsidR="0043291F">
          <w:rPr>
            <w:noProof/>
            <w:webHidden/>
          </w:rPr>
        </w:r>
        <w:r w:rsidR="0043291F">
          <w:rPr>
            <w:noProof/>
            <w:webHidden/>
          </w:rPr>
          <w:fldChar w:fldCharType="separate"/>
        </w:r>
        <w:r w:rsidR="0043291F">
          <w:rPr>
            <w:noProof/>
            <w:webHidden/>
          </w:rPr>
          <w:t>58</w:t>
        </w:r>
        <w:r w:rsidR="0043291F">
          <w:rPr>
            <w:noProof/>
            <w:webHidden/>
          </w:rPr>
          <w:fldChar w:fldCharType="end"/>
        </w:r>
      </w:hyperlink>
    </w:p>
    <w:p w14:paraId="18B737A4" w14:textId="77777777" w:rsidR="0043291F" w:rsidRDefault="00E16E42">
      <w:pPr>
        <w:pStyle w:val="TOC5"/>
        <w:rPr>
          <w:rFonts w:asciiTheme="minorHAnsi" w:eastAsiaTheme="minorEastAsia" w:hAnsiTheme="minorHAnsi" w:cstheme="minorBidi"/>
          <w:noProof/>
          <w:sz w:val="22"/>
          <w:szCs w:val="22"/>
        </w:rPr>
      </w:pPr>
      <w:hyperlink w:anchor="_Toc448240950" w:history="1">
        <w:r w:rsidR="0043291F" w:rsidRPr="001B78D9">
          <w:rPr>
            <w:rStyle w:val="Hyperlink"/>
            <w:noProof/>
          </w:rPr>
          <w:t>6.3.2.H.2 &lt;Description Name&gt; &lt;</w:t>
        </w:r>
        <w:r w:rsidR="0043291F" w:rsidRPr="001B78D9">
          <w:rPr>
            <w:rStyle w:val="Hyperlink"/>
            <w:rFonts w:eastAsia="Calibri"/>
            <w:noProof/>
          </w:rPr>
          <w:t>Specification Document OR Vocabulary Constraint&gt;</w:t>
        </w:r>
        <w:r w:rsidR="0043291F">
          <w:rPr>
            <w:noProof/>
            <w:webHidden/>
          </w:rPr>
          <w:tab/>
        </w:r>
        <w:r w:rsidR="0043291F">
          <w:rPr>
            <w:noProof/>
            <w:webHidden/>
          </w:rPr>
          <w:fldChar w:fldCharType="begin"/>
        </w:r>
        <w:r w:rsidR="0043291F">
          <w:rPr>
            <w:noProof/>
            <w:webHidden/>
          </w:rPr>
          <w:instrText xml:space="preserve"> PAGEREF _Toc448240950 \h </w:instrText>
        </w:r>
        <w:r w:rsidR="0043291F">
          <w:rPr>
            <w:noProof/>
            <w:webHidden/>
          </w:rPr>
        </w:r>
        <w:r w:rsidR="0043291F">
          <w:rPr>
            <w:noProof/>
            <w:webHidden/>
          </w:rPr>
          <w:fldChar w:fldCharType="separate"/>
        </w:r>
        <w:r w:rsidR="0043291F">
          <w:rPr>
            <w:noProof/>
            <w:webHidden/>
          </w:rPr>
          <w:t>59</w:t>
        </w:r>
        <w:r w:rsidR="0043291F">
          <w:rPr>
            <w:noProof/>
            <w:webHidden/>
          </w:rPr>
          <w:fldChar w:fldCharType="end"/>
        </w:r>
      </w:hyperlink>
    </w:p>
    <w:p w14:paraId="47DE3B63" w14:textId="77777777" w:rsidR="0043291F" w:rsidRDefault="00E16E42">
      <w:pPr>
        <w:pStyle w:val="TOC5"/>
        <w:rPr>
          <w:rFonts w:asciiTheme="minorHAnsi" w:eastAsiaTheme="minorEastAsia" w:hAnsiTheme="minorHAnsi" w:cstheme="minorBidi"/>
          <w:noProof/>
          <w:sz w:val="22"/>
          <w:szCs w:val="22"/>
        </w:rPr>
      </w:pPr>
      <w:hyperlink w:anchor="_Toc448240951" w:history="1">
        <w:r w:rsidR="0043291F" w:rsidRPr="001B78D9">
          <w:rPr>
            <w:rStyle w:val="Hyperlink"/>
            <w:noProof/>
          </w:rPr>
          <w:t>6.3.2.H.3 &lt;Description Name&gt; &lt;</w:t>
        </w:r>
        <w:r w:rsidR="0043291F" w:rsidRPr="001B78D9">
          <w:rPr>
            <w:rStyle w:val="Hyperlink"/>
            <w:rFonts w:eastAsia="Calibri"/>
            <w:noProof/>
          </w:rPr>
          <w:t>Specification Document OR Vocabulary Constraint&gt;</w:t>
        </w:r>
        <w:r w:rsidR="0043291F">
          <w:rPr>
            <w:noProof/>
            <w:webHidden/>
          </w:rPr>
          <w:tab/>
        </w:r>
        <w:r w:rsidR="0043291F">
          <w:rPr>
            <w:noProof/>
            <w:webHidden/>
          </w:rPr>
          <w:fldChar w:fldCharType="begin"/>
        </w:r>
        <w:r w:rsidR="0043291F">
          <w:rPr>
            <w:noProof/>
            <w:webHidden/>
          </w:rPr>
          <w:instrText xml:space="preserve"> PAGEREF _Toc448240951 \h </w:instrText>
        </w:r>
        <w:r w:rsidR="0043291F">
          <w:rPr>
            <w:noProof/>
            <w:webHidden/>
          </w:rPr>
        </w:r>
        <w:r w:rsidR="0043291F">
          <w:rPr>
            <w:noProof/>
            <w:webHidden/>
          </w:rPr>
          <w:fldChar w:fldCharType="separate"/>
        </w:r>
        <w:r w:rsidR="0043291F">
          <w:rPr>
            <w:noProof/>
            <w:webHidden/>
          </w:rPr>
          <w:t>59</w:t>
        </w:r>
        <w:r w:rsidR="0043291F">
          <w:rPr>
            <w:noProof/>
            <w:webHidden/>
          </w:rPr>
          <w:fldChar w:fldCharType="end"/>
        </w:r>
      </w:hyperlink>
    </w:p>
    <w:p w14:paraId="33991045" w14:textId="77777777" w:rsidR="0043291F" w:rsidRDefault="00E16E42">
      <w:pPr>
        <w:pStyle w:val="TOC2"/>
        <w:rPr>
          <w:rFonts w:asciiTheme="minorHAnsi" w:eastAsiaTheme="minorEastAsia" w:hAnsiTheme="minorHAnsi" w:cstheme="minorBidi"/>
          <w:noProof/>
          <w:sz w:val="22"/>
          <w:szCs w:val="22"/>
        </w:rPr>
      </w:pPr>
      <w:hyperlink w:anchor="_Toc448240952" w:history="1">
        <w:r w:rsidR="0043291F" w:rsidRPr="001B78D9">
          <w:rPr>
            <w:rStyle w:val="Hyperlink"/>
            <w:noProof/>
          </w:rPr>
          <w:t>6.3.3 CDA Section Content Modules</w:t>
        </w:r>
        <w:r w:rsidR="0043291F">
          <w:rPr>
            <w:noProof/>
            <w:webHidden/>
          </w:rPr>
          <w:tab/>
        </w:r>
        <w:r w:rsidR="0043291F">
          <w:rPr>
            <w:noProof/>
            <w:webHidden/>
          </w:rPr>
          <w:fldChar w:fldCharType="begin"/>
        </w:r>
        <w:r w:rsidR="0043291F">
          <w:rPr>
            <w:noProof/>
            <w:webHidden/>
          </w:rPr>
          <w:instrText xml:space="preserve"> PAGEREF _Toc448240952 \h </w:instrText>
        </w:r>
        <w:r w:rsidR="0043291F">
          <w:rPr>
            <w:noProof/>
            <w:webHidden/>
          </w:rPr>
        </w:r>
        <w:r w:rsidR="0043291F">
          <w:rPr>
            <w:noProof/>
            <w:webHidden/>
          </w:rPr>
          <w:fldChar w:fldCharType="separate"/>
        </w:r>
        <w:r w:rsidR="0043291F">
          <w:rPr>
            <w:noProof/>
            <w:webHidden/>
          </w:rPr>
          <w:t>60</w:t>
        </w:r>
        <w:r w:rsidR="0043291F">
          <w:rPr>
            <w:noProof/>
            <w:webHidden/>
          </w:rPr>
          <w:fldChar w:fldCharType="end"/>
        </w:r>
      </w:hyperlink>
    </w:p>
    <w:p w14:paraId="1211EF9A" w14:textId="77777777" w:rsidR="0043291F" w:rsidRDefault="00E16E42">
      <w:pPr>
        <w:pStyle w:val="TOC4"/>
        <w:rPr>
          <w:rFonts w:asciiTheme="minorHAnsi" w:eastAsiaTheme="minorEastAsia" w:hAnsiTheme="minorHAnsi" w:cstheme="minorBidi"/>
          <w:noProof/>
          <w:sz w:val="22"/>
          <w:szCs w:val="22"/>
        </w:rPr>
      </w:pPr>
      <w:hyperlink w:anchor="_Toc448240953" w:history="1">
        <w:r w:rsidR="0043291F" w:rsidRPr="001B78D9">
          <w:rPr>
            <w:rStyle w:val="Hyperlink"/>
            <w:noProof/>
          </w:rPr>
          <w:t>6.3.3.10.S &lt;Section Module Name&gt; - Section Content Module</w:t>
        </w:r>
        <w:r w:rsidR="0043291F">
          <w:rPr>
            <w:noProof/>
            <w:webHidden/>
          </w:rPr>
          <w:tab/>
        </w:r>
        <w:r w:rsidR="0043291F">
          <w:rPr>
            <w:noProof/>
            <w:webHidden/>
          </w:rPr>
          <w:fldChar w:fldCharType="begin"/>
        </w:r>
        <w:r w:rsidR="0043291F">
          <w:rPr>
            <w:noProof/>
            <w:webHidden/>
          </w:rPr>
          <w:instrText xml:space="preserve"> PAGEREF _Toc448240953 \h </w:instrText>
        </w:r>
        <w:r w:rsidR="0043291F">
          <w:rPr>
            <w:noProof/>
            <w:webHidden/>
          </w:rPr>
        </w:r>
        <w:r w:rsidR="0043291F">
          <w:rPr>
            <w:noProof/>
            <w:webHidden/>
          </w:rPr>
          <w:fldChar w:fldCharType="separate"/>
        </w:r>
        <w:r w:rsidR="0043291F">
          <w:rPr>
            <w:noProof/>
            <w:webHidden/>
          </w:rPr>
          <w:t>60</w:t>
        </w:r>
        <w:r w:rsidR="0043291F">
          <w:rPr>
            <w:noProof/>
            <w:webHidden/>
          </w:rPr>
          <w:fldChar w:fldCharType="end"/>
        </w:r>
      </w:hyperlink>
    </w:p>
    <w:p w14:paraId="552193D4" w14:textId="77777777" w:rsidR="0043291F" w:rsidRDefault="00E16E42">
      <w:pPr>
        <w:pStyle w:val="TOC5"/>
        <w:rPr>
          <w:rFonts w:asciiTheme="minorHAnsi" w:eastAsiaTheme="minorEastAsia" w:hAnsiTheme="minorHAnsi" w:cstheme="minorBidi"/>
          <w:noProof/>
          <w:sz w:val="22"/>
          <w:szCs w:val="22"/>
        </w:rPr>
      </w:pPr>
      <w:hyperlink w:anchor="_Toc448240954" w:history="1">
        <w:r w:rsidR="0043291F" w:rsidRPr="001B78D9">
          <w:rPr>
            <w:rStyle w:val="Hyperlink"/>
            <w:noProof/>
          </w:rPr>
          <w:t>6.3.3.10.S.1 &lt;Data Element or Section Name&gt; &lt;Condition, Specification Document, or Vocabulary Constraint&gt;</w:t>
        </w:r>
        <w:r w:rsidR="0043291F">
          <w:rPr>
            <w:noProof/>
            <w:webHidden/>
          </w:rPr>
          <w:tab/>
        </w:r>
        <w:r w:rsidR="0043291F">
          <w:rPr>
            <w:noProof/>
            <w:webHidden/>
          </w:rPr>
          <w:fldChar w:fldCharType="begin"/>
        </w:r>
        <w:r w:rsidR="0043291F">
          <w:rPr>
            <w:noProof/>
            <w:webHidden/>
          </w:rPr>
          <w:instrText xml:space="preserve"> PAGEREF _Toc448240954 \h </w:instrText>
        </w:r>
        <w:r w:rsidR="0043291F">
          <w:rPr>
            <w:noProof/>
            <w:webHidden/>
          </w:rPr>
        </w:r>
        <w:r w:rsidR="0043291F">
          <w:rPr>
            <w:noProof/>
            <w:webHidden/>
          </w:rPr>
          <w:fldChar w:fldCharType="separate"/>
        </w:r>
        <w:r w:rsidR="0043291F">
          <w:rPr>
            <w:noProof/>
            <w:webHidden/>
          </w:rPr>
          <w:t>61</w:t>
        </w:r>
        <w:r w:rsidR="0043291F">
          <w:rPr>
            <w:noProof/>
            <w:webHidden/>
          </w:rPr>
          <w:fldChar w:fldCharType="end"/>
        </w:r>
      </w:hyperlink>
    </w:p>
    <w:p w14:paraId="0430FE4A" w14:textId="77777777" w:rsidR="0043291F" w:rsidRDefault="00E16E42">
      <w:pPr>
        <w:pStyle w:val="TOC5"/>
        <w:rPr>
          <w:rFonts w:asciiTheme="minorHAnsi" w:eastAsiaTheme="minorEastAsia" w:hAnsiTheme="minorHAnsi" w:cstheme="minorBidi"/>
          <w:noProof/>
          <w:sz w:val="22"/>
          <w:szCs w:val="22"/>
        </w:rPr>
      </w:pPr>
      <w:hyperlink w:anchor="_Toc448240955" w:history="1">
        <w:r w:rsidR="0043291F" w:rsidRPr="001B78D9">
          <w:rPr>
            <w:rStyle w:val="Hyperlink"/>
            <w:noProof/>
          </w:rPr>
          <w:t>6.3.3.10.S.2 &lt;Data Element or Section Name&gt; &lt;Condition, Specification Document, or Vocabulary Constraint&gt;</w:t>
        </w:r>
        <w:r w:rsidR="0043291F">
          <w:rPr>
            <w:noProof/>
            <w:webHidden/>
          </w:rPr>
          <w:tab/>
        </w:r>
        <w:r w:rsidR="0043291F">
          <w:rPr>
            <w:noProof/>
            <w:webHidden/>
          </w:rPr>
          <w:fldChar w:fldCharType="begin"/>
        </w:r>
        <w:r w:rsidR="0043291F">
          <w:rPr>
            <w:noProof/>
            <w:webHidden/>
          </w:rPr>
          <w:instrText xml:space="preserve"> PAGEREF _Toc448240955 \h </w:instrText>
        </w:r>
        <w:r w:rsidR="0043291F">
          <w:rPr>
            <w:noProof/>
            <w:webHidden/>
          </w:rPr>
        </w:r>
        <w:r w:rsidR="0043291F">
          <w:rPr>
            <w:noProof/>
            <w:webHidden/>
          </w:rPr>
          <w:fldChar w:fldCharType="separate"/>
        </w:r>
        <w:r w:rsidR="0043291F">
          <w:rPr>
            <w:noProof/>
            <w:webHidden/>
          </w:rPr>
          <w:t>62</w:t>
        </w:r>
        <w:r w:rsidR="0043291F">
          <w:rPr>
            <w:noProof/>
            <w:webHidden/>
          </w:rPr>
          <w:fldChar w:fldCharType="end"/>
        </w:r>
      </w:hyperlink>
    </w:p>
    <w:p w14:paraId="6698214A" w14:textId="77777777" w:rsidR="0043291F" w:rsidRDefault="00E16E42">
      <w:pPr>
        <w:pStyle w:val="TOC5"/>
        <w:rPr>
          <w:rFonts w:asciiTheme="minorHAnsi" w:eastAsiaTheme="minorEastAsia" w:hAnsiTheme="minorHAnsi" w:cstheme="minorBidi"/>
          <w:noProof/>
          <w:sz w:val="22"/>
          <w:szCs w:val="22"/>
        </w:rPr>
      </w:pPr>
      <w:hyperlink w:anchor="_Toc448240956" w:history="1">
        <w:r w:rsidR="0043291F" w:rsidRPr="001B78D9">
          <w:rPr>
            <w:rStyle w:val="Hyperlink"/>
            <w:noProof/>
          </w:rPr>
          <w:t>6.3.3.10.S.3 &lt;Data Element or Section Name&gt; &lt;Condition, Specification Document, or Vocabulary Constraint&gt;</w:t>
        </w:r>
        <w:r w:rsidR="0043291F">
          <w:rPr>
            <w:noProof/>
            <w:webHidden/>
          </w:rPr>
          <w:tab/>
        </w:r>
        <w:r w:rsidR="0043291F">
          <w:rPr>
            <w:noProof/>
            <w:webHidden/>
          </w:rPr>
          <w:fldChar w:fldCharType="begin"/>
        </w:r>
        <w:r w:rsidR="0043291F">
          <w:rPr>
            <w:noProof/>
            <w:webHidden/>
          </w:rPr>
          <w:instrText xml:space="preserve"> PAGEREF _Toc448240956 \h </w:instrText>
        </w:r>
        <w:r w:rsidR="0043291F">
          <w:rPr>
            <w:noProof/>
            <w:webHidden/>
          </w:rPr>
        </w:r>
        <w:r w:rsidR="0043291F">
          <w:rPr>
            <w:noProof/>
            <w:webHidden/>
          </w:rPr>
          <w:fldChar w:fldCharType="separate"/>
        </w:r>
        <w:r w:rsidR="0043291F">
          <w:rPr>
            <w:noProof/>
            <w:webHidden/>
          </w:rPr>
          <w:t>62</w:t>
        </w:r>
        <w:r w:rsidR="0043291F">
          <w:rPr>
            <w:noProof/>
            <w:webHidden/>
          </w:rPr>
          <w:fldChar w:fldCharType="end"/>
        </w:r>
      </w:hyperlink>
    </w:p>
    <w:p w14:paraId="75420DDD" w14:textId="77777777" w:rsidR="0043291F" w:rsidRDefault="00E16E42">
      <w:pPr>
        <w:pStyle w:val="TOC4"/>
        <w:rPr>
          <w:rFonts w:asciiTheme="minorHAnsi" w:eastAsiaTheme="minorEastAsia" w:hAnsiTheme="minorHAnsi" w:cstheme="minorBidi"/>
          <w:noProof/>
          <w:sz w:val="22"/>
          <w:szCs w:val="22"/>
        </w:rPr>
      </w:pPr>
      <w:hyperlink w:anchor="_Toc448240957" w:history="1">
        <w:r w:rsidR="0043291F" w:rsidRPr="001B78D9">
          <w:rPr>
            <w:rStyle w:val="Hyperlink"/>
            <w:noProof/>
          </w:rPr>
          <w:t>6.3.3.10.S Medical History - Cardiac Section 11329-0</w:t>
        </w:r>
        <w:r w:rsidR="0043291F">
          <w:rPr>
            <w:noProof/>
            <w:webHidden/>
          </w:rPr>
          <w:tab/>
        </w:r>
        <w:r w:rsidR="0043291F">
          <w:rPr>
            <w:noProof/>
            <w:webHidden/>
          </w:rPr>
          <w:fldChar w:fldCharType="begin"/>
        </w:r>
        <w:r w:rsidR="0043291F">
          <w:rPr>
            <w:noProof/>
            <w:webHidden/>
          </w:rPr>
          <w:instrText xml:space="preserve"> PAGEREF _Toc448240957 \h </w:instrText>
        </w:r>
        <w:r w:rsidR="0043291F">
          <w:rPr>
            <w:noProof/>
            <w:webHidden/>
          </w:rPr>
        </w:r>
        <w:r w:rsidR="0043291F">
          <w:rPr>
            <w:noProof/>
            <w:webHidden/>
          </w:rPr>
          <w:fldChar w:fldCharType="separate"/>
        </w:r>
        <w:r w:rsidR="0043291F">
          <w:rPr>
            <w:noProof/>
            <w:webHidden/>
          </w:rPr>
          <w:t>62</w:t>
        </w:r>
        <w:r w:rsidR="0043291F">
          <w:rPr>
            <w:noProof/>
            <w:webHidden/>
          </w:rPr>
          <w:fldChar w:fldCharType="end"/>
        </w:r>
      </w:hyperlink>
    </w:p>
    <w:p w14:paraId="021ACC67" w14:textId="77777777" w:rsidR="0043291F" w:rsidRDefault="00E16E42">
      <w:pPr>
        <w:pStyle w:val="TOC2"/>
        <w:rPr>
          <w:rFonts w:asciiTheme="minorHAnsi" w:eastAsiaTheme="minorEastAsia" w:hAnsiTheme="minorHAnsi" w:cstheme="minorBidi"/>
          <w:noProof/>
          <w:sz w:val="22"/>
          <w:szCs w:val="22"/>
        </w:rPr>
      </w:pPr>
      <w:hyperlink w:anchor="_Toc448240958" w:history="1">
        <w:r w:rsidR="0043291F" w:rsidRPr="001B78D9">
          <w:rPr>
            <w:rStyle w:val="Hyperlink"/>
            <w:noProof/>
          </w:rPr>
          <w:t>6.3.4 CDA Entry Content Modules</w:t>
        </w:r>
        <w:r w:rsidR="0043291F">
          <w:rPr>
            <w:noProof/>
            <w:webHidden/>
          </w:rPr>
          <w:tab/>
        </w:r>
        <w:r w:rsidR="0043291F">
          <w:rPr>
            <w:noProof/>
            <w:webHidden/>
          </w:rPr>
          <w:fldChar w:fldCharType="begin"/>
        </w:r>
        <w:r w:rsidR="0043291F">
          <w:rPr>
            <w:noProof/>
            <w:webHidden/>
          </w:rPr>
          <w:instrText xml:space="preserve"> PAGEREF _Toc448240958 \h </w:instrText>
        </w:r>
        <w:r w:rsidR="0043291F">
          <w:rPr>
            <w:noProof/>
            <w:webHidden/>
          </w:rPr>
        </w:r>
        <w:r w:rsidR="0043291F">
          <w:rPr>
            <w:noProof/>
            <w:webHidden/>
          </w:rPr>
          <w:fldChar w:fldCharType="separate"/>
        </w:r>
        <w:r w:rsidR="0043291F">
          <w:rPr>
            <w:noProof/>
            <w:webHidden/>
          </w:rPr>
          <w:t>64</w:t>
        </w:r>
        <w:r w:rsidR="0043291F">
          <w:rPr>
            <w:noProof/>
            <w:webHidden/>
          </w:rPr>
          <w:fldChar w:fldCharType="end"/>
        </w:r>
      </w:hyperlink>
    </w:p>
    <w:p w14:paraId="59203B4C" w14:textId="77777777" w:rsidR="0043291F" w:rsidRDefault="00E16E42">
      <w:pPr>
        <w:pStyle w:val="TOC4"/>
        <w:rPr>
          <w:rFonts w:asciiTheme="minorHAnsi" w:eastAsiaTheme="minorEastAsia" w:hAnsiTheme="minorHAnsi" w:cstheme="minorBidi"/>
          <w:noProof/>
          <w:sz w:val="22"/>
          <w:szCs w:val="22"/>
        </w:rPr>
      </w:pPr>
      <w:hyperlink w:anchor="_Toc448240959" w:history="1">
        <w:r w:rsidR="0043291F" w:rsidRPr="001B78D9">
          <w:rPr>
            <w:rStyle w:val="Hyperlink"/>
            <w:noProof/>
          </w:rPr>
          <w:t>6.3.4.E &lt;Entry Content Module Name&gt; Entry Content Module</w:t>
        </w:r>
        <w:r w:rsidR="0043291F">
          <w:rPr>
            <w:noProof/>
            <w:webHidden/>
          </w:rPr>
          <w:tab/>
        </w:r>
        <w:r w:rsidR="0043291F">
          <w:rPr>
            <w:noProof/>
            <w:webHidden/>
          </w:rPr>
          <w:fldChar w:fldCharType="begin"/>
        </w:r>
        <w:r w:rsidR="0043291F">
          <w:rPr>
            <w:noProof/>
            <w:webHidden/>
          </w:rPr>
          <w:instrText xml:space="preserve"> PAGEREF _Toc448240959 \h </w:instrText>
        </w:r>
        <w:r w:rsidR="0043291F">
          <w:rPr>
            <w:noProof/>
            <w:webHidden/>
          </w:rPr>
        </w:r>
        <w:r w:rsidR="0043291F">
          <w:rPr>
            <w:noProof/>
            <w:webHidden/>
          </w:rPr>
          <w:fldChar w:fldCharType="separate"/>
        </w:r>
        <w:r w:rsidR="0043291F">
          <w:rPr>
            <w:noProof/>
            <w:webHidden/>
          </w:rPr>
          <w:t>65</w:t>
        </w:r>
        <w:r w:rsidR="0043291F">
          <w:rPr>
            <w:noProof/>
            <w:webHidden/>
          </w:rPr>
          <w:fldChar w:fldCharType="end"/>
        </w:r>
      </w:hyperlink>
    </w:p>
    <w:p w14:paraId="448FAF13" w14:textId="77777777" w:rsidR="0043291F" w:rsidRDefault="00E16E42">
      <w:pPr>
        <w:pStyle w:val="TOC5"/>
        <w:rPr>
          <w:rFonts w:asciiTheme="minorHAnsi" w:eastAsiaTheme="minorEastAsia" w:hAnsiTheme="minorHAnsi" w:cstheme="minorBidi"/>
          <w:noProof/>
          <w:sz w:val="22"/>
          <w:szCs w:val="22"/>
        </w:rPr>
      </w:pPr>
      <w:hyperlink w:anchor="_Toc448240960" w:history="1">
        <w:r w:rsidR="0043291F" w:rsidRPr="001B78D9">
          <w:rPr>
            <w:rStyle w:val="Hyperlink"/>
            <w:noProof/>
          </w:rPr>
          <w:t>6.3.4.E.1 Simple Observation (wall motion) Vocabulary Constraints</w:t>
        </w:r>
        <w:r w:rsidR="0043291F">
          <w:rPr>
            <w:noProof/>
            <w:webHidden/>
          </w:rPr>
          <w:tab/>
        </w:r>
        <w:r w:rsidR="0043291F">
          <w:rPr>
            <w:noProof/>
            <w:webHidden/>
          </w:rPr>
          <w:fldChar w:fldCharType="begin"/>
        </w:r>
        <w:r w:rsidR="0043291F">
          <w:rPr>
            <w:noProof/>
            <w:webHidden/>
          </w:rPr>
          <w:instrText xml:space="preserve"> PAGEREF _Toc448240960 \h </w:instrText>
        </w:r>
        <w:r w:rsidR="0043291F">
          <w:rPr>
            <w:noProof/>
            <w:webHidden/>
          </w:rPr>
        </w:r>
        <w:r w:rsidR="0043291F">
          <w:rPr>
            <w:noProof/>
            <w:webHidden/>
          </w:rPr>
          <w:fldChar w:fldCharType="separate"/>
        </w:r>
        <w:r w:rsidR="0043291F">
          <w:rPr>
            <w:noProof/>
            <w:webHidden/>
          </w:rPr>
          <w:t>66</w:t>
        </w:r>
        <w:r w:rsidR="0043291F">
          <w:rPr>
            <w:noProof/>
            <w:webHidden/>
          </w:rPr>
          <w:fldChar w:fldCharType="end"/>
        </w:r>
      </w:hyperlink>
    </w:p>
    <w:p w14:paraId="573C3BED" w14:textId="77777777" w:rsidR="0043291F" w:rsidRDefault="00E16E42">
      <w:pPr>
        <w:pStyle w:val="TOC5"/>
        <w:rPr>
          <w:rFonts w:asciiTheme="minorHAnsi" w:eastAsiaTheme="minorEastAsia" w:hAnsiTheme="minorHAnsi" w:cstheme="minorBidi"/>
          <w:noProof/>
          <w:sz w:val="22"/>
          <w:szCs w:val="22"/>
        </w:rPr>
      </w:pPr>
      <w:hyperlink w:anchor="_Toc448240961" w:history="1">
        <w:r w:rsidR="0043291F" w:rsidRPr="001B78D9">
          <w:rPr>
            <w:rStyle w:val="Hyperlink"/>
            <w:noProof/>
          </w:rPr>
          <w:t>6.3.4.E.2 Simple Observation (wall morphology) Constraints</w:t>
        </w:r>
        <w:r w:rsidR="0043291F">
          <w:rPr>
            <w:noProof/>
            <w:webHidden/>
          </w:rPr>
          <w:tab/>
        </w:r>
        <w:r w:rsidR="0043291F">
          <w:rPr>
            <w:noProof/>
            <w:webHidden/>
          </w:rPr>
          <w:fldChar w:fldCharType="begin"/>
        </w:r>
        <w:r w:rsidR="0043291F">
          <w:rPr>
            <w:noProof/>
            <w:webHidden/>
          </w:rPr>
          <w:instrText xml:space="preserve"> PAGEREF _Toc448240961 \h </w:instrText>
        </w:r>
        <w:r w:rsidR="0043291F">
          <w:rPr>
            <w:noProof/>
            <w:webHidden/>
          </w:rPr>
        </w:r>
        <w:r w:rsidR="0043291F">
          <w:rPr>
            <w:noProof/>
            <w:webHidden/>
          </w:rPr>
          <w:fldChar w:fldCharType="separate"/>
        </w:r>
        <w:r w:rsidR="0043291F">
          <w:rPr>
            <w:noProof/>
            <w:webHidden/>
          </w:rPr>
          <w:t>66</w:t>
        </w:r>
        <w:r w:rsidR="0043291F">
          <w:rPr>
            <w:noProof/>
            <w:webHidden/>
          </w:rPr>
          <w:fldChar w:fldCharType="end"/>
        </w:r>
      </w:hyperlink>
    </w:p>
    <w:p w14:paraId="3CD3CCA3" w14:textId="77777777" w:rsidR="0043291F" w:rsidRDefault="00E16E42">
      <w:pPr>
        <w:pStyle w:val="TOC5"/>
        <w:rPr>
          <w:rFonts w:asciiTheme="minorHAnsi" w:eastAsiaTheme="minorEastAsia" w:hAnsiTheme="minorHAnsi" w:cstheme="minorBidi"/>
          <w:noProof/>
          <w:sz w:val="22"/>
          <w:szCs w:val="22"/>
        </w:rPr>
      </w:pPr>
      <w:hyperlink w:anchor="_Toc448240962" w:history="1">
        <w:r w:rsidR="0043291F" w:rsidRPr="001B78D9">
          <w:rPr>
            <w:rStyle w:val="Hyperlink"/>
            <w:noProof/>
          </w:rPr>
          <w:t>&lt;e.g.,6.3.4.E Result Observation - Cardiac</w:t>
        </w:r>
        <w:r w:rsidR="0043291F">
          <w:rPr>
            <w:noProof/>
            <w:webHidden/>
          </w:rPr>
          <w:tab/>
        </w:r>
        <w:r w:rsidR="0043291F">
          <w:rPr>
            <w:noProof/>
            <w:webHidden/>
          </w:rPr>
          <w:fldChar w:fldCharType="begin"/>
        </w:r>
        <w:r w:rsidR="0043291F">
          <w:rPr>
            <w:noProof/>
            <w:webHidden/>
          </w:rPr>
          <w:instrText xml:space="preserve"> PAGEREF _Toc448240962 \h </w:instrText>
        </w:r>
        <w:r w:rsidR="0043291F">
          <w:rPr>
            <w:noProof/>
            <w:webHidden/>
          </w:rPr>
        </w:r>
        <w:r w:rsidR="0043291F">
          <w:rPr>
            <w:noProof/>
            <w:webHidden/>
          </w:rPr>
          <w:fldChar w:fldCharType="separate"/>
        </w:r>
        <w:r w:rsidR="0043291F">
          <w:rPr>
            <w:noProof/>
            <w:webHidden/>
          </w:rPr>
          <w:t>67</w:t>
        </w:r>
        <w:r w:rsidR="0043291F">
          <w:rPr>
            <w:noProof/>
            <w:webHidden/>
          </w:rPr>
          <w:fldChar w:fldCharType="end"/>
        </w:r>
      </w:hyperlink>
    </w:p>
    <w:p w14:paraId="245E6561" w14:textId="77777777" w:rsidR="0043291F" w:rsidRDefault="00E16E42">
      <w:pPr>
        <w:pStyle w:val="TOC2"/>
        <w:tabs>
          <w:tab w:val="left" w:pos="1152"/>
        </w:tabs>
        <w:rPr>
          <w:rFonts w:asciiTheme="minorHAnsi" w:eastAsiaTheme="minorEastAsia" w:hAnsiTheme="minorHAnsi" w:cstheme="minorBidi"/>
          <w:noProof/>
          <w:sz w:val="22"/>
          <w:szCs w:val="22"/>
        </w:rPr>
      </w:pPr>
      <w:hyperlink w:anchor="_Toc448240963" w:history="1">
        <w:r w:rsidR="0043291F" w:rsidRPr="001B78D9">
          <w:rPr>
            <w:rStyle w:val="Hyperlink"/>
            <w:noProof/>
          </w:rPr>
          <w:t>6.4</w:t>
        </w:r>
        <w:r w:rsidR="0043291F">
          <w:rPr>
            <w:rFonts w:asciiTheme="minorHAnsi" w:eastAsiaTheme="minorEastAsia" w:hAnsiTheme="minorHAnsi" w:cstheme="minorBidi"/>
            <w:noProof/>
            <w:sz w:val="22"/>
            <w:szCs w:val="22"/>
          </w:rPr>
          <w:tab/>
        </w:r>
        <w:r w:rsidR="0043291F" w:rsidRPr="001B78D9">
          <w:rPr>
            <w:rStyle w:val="Hyperlink"/>
            <w:noProof/>
          </w:rPr>
          <w:t>Section not applicable</w:t>
        </w:r>
        <w:r w:rsidR="0043291F">
          <w:rPr>
            <w:noProof/>
            <w:webHidden/>
          </w:rPr>
          <w:tab/>
        </w:r>
        <w:r w:rsidR="0043291F">
          <w:rPr>
            <w:noProof/>
            <w:webHidden/>
          </w:rPr>
          <w:fldChar w:fldCharType="begin"/>
        </w:r>
        <w:r w:rsidR="0043291F">
          <w:rPr>
            <w:noProof/>
            <w:webHidden/>
          </w:rPr>
          <w:instrText xml:space="preserve"> PAGEREF _Toc448240963 \h </w:instrText>
        </w:r>
        <w:r w:rsidR="0043291F">
          <w:rPr>
            <w:noProof/>
            <w:webHidden/>
          </w:rPr>
        </w:r>
        <w:r w:rsidR="0043291F">
          <w:rPr>
            <w:noProof/>
            <w:webHidden/>
          </w:rPr>
          <w:fldChar w:fldCharType="separate"/>
        </w:r>
        <w:r w:rsidR="0043291F">
          <w:rPr>
            <w:noProof/>
            <w:webHidden/>
          </w:rPr>
          <w:t>69</w:t>
        </w:r>
        <w:r w:rsidR="0043291F">
          <w:rPr>
            <w:noProof/>
            <w:webHidden/>
          </w:rPr>
          <w:fldChar w:fldCharType="end"/>
        </w:r>
      </w:hyperlink>
    </w:p>
    <w:p w14:paraId="5463FDBF" w14:textId="77777777" w:rsidR="0043291F" w:rsidRDefault="00E16E42">
      <w:pPr>
        <w:pStyle w:val="TOC2"/>
        <w:tabs>
          <w:tab w:val="left" w:pos="1152"/>
        </w:tabs>
        <w:rPr>
          <w:rFonts w:asciiTheme="minorHAnsi" w:eastAsiaTheme="minorEastAsia" w:hAnsiTheme="minorHAnsi" w:cstheme="minorBidi"/>
          <w:noProof/>
          <w:sz w:val="22"/>
          <w:szCs w:val="22"/>
        </w:rPr>
      </w:pPr>
      <w:hyperlink w:anchor="_Toc448240964" w:history="1">
        <w:r w:rsidR="0043291F" w:rsidRPr="001B78D9">
          <w:rPr>
            <w:rStyle w:val="Hyperlink"/>
            <w:noProof/>
          </w:rPr>
          <w:t>6.5</w:t>
        </w:r>
        <w:r w:rsidR="0043291F">
          <w:rPr>
            <w:rFonts w:asciiTheme="minorHAnsi" w:eastAsiaTheme="minorEastAsia" w:hAnsiTheme="minorHAnsi" w:cstheme="minorBidi"/>
            <w:noProof/>
            <w:sz w:val="22"/>
            <w:szCs w:val="22"/>
          </w:rPr>
          <w:tab/>
        </w:r>
        <w:r w:rsidR="0043291F" w:rsidRPr="001B78D9">
          <w:rPr>
            <w:rStyle w:val="Hyperlink"/>
            <w:noProof/>
          </w:rPr>
          <w:t>PCC Value Sets</w:t>
        </w:r>
        <w:r w:rsidR="0043291F">
          <w:rPr>
            <w:noProof/>
            <w:webHidden/>
          </w:rPr>
          <w:tab/>
        </w:r>
        <w:r w:rsidR="0043291F">
          <w:rPr>
            <w:noProof/>
            <w:webHidden/>
          </w:rPr>
          <w:fldChar w:fldCharType="begin"/>
        </w:r>
        <w:r w:rsidR="0043291F">
          <w:rPr>
            <w:noProof/>
            <w:webHidden/>
          </w:rPr>
          <w:instrText xml:space="preserve"> PAGEREF _Toc448240964 \h </w:instrText>
        </w:r>
        <w:r w:rsidR="0043291F">
          <w:rPr>
            <w:noProof/>
            <w:webHidden/>
          </w:rPr>
        </w:r>
        <w:r w:rsidR="0043291F">
          <w:rPr>
            <w:noProof/>
            <w:webHidden/>
          </w:rPr>
          <w:fldChar w:fldCharType="separate"/>
        </w:r>
        <w:r w:rsidR="0043291F">
          <w:rPr>
            <w:noProof/>
            <w:webHidden/>
          </w:rPr>
          <w:t>69</w:t>
        </w:r>
        <w:r w:rsidR="0043291F">
          <w:rPr>
            <w:noProof/>
            <w:webHidden/>
          </w:rPr>
          <w:fldChar w:fldCharType="end"/>
        </w:r>
      </w:hyperlink>
    </w:p>
    <w:p w14:paraId="1B0A7B7B" w14:textId="77777777" w:rsidR="0043291F" w:rsidRDefault="00E16E42">
      <w:pPr>
        <w:pStyle w:val="TOC3"/>
        <w:tabs>
          <w:tab w:val="left" w:pos="1584"/>
        </w:tabs>
        <w:rPr>
          <w:rFonts w:asciiTheme="minorHAnsi" w:eastAsiaTheme="minorEastAsia" w:hAnsiTheme="minorHAnsi" w:cstheme="minorBidi"/>
          <w:noProof/>
          <w:sz w:val="22"/>
          <w:szCs w:val="22"/>
        </w:rPr>
      </w:pPr>
      <w:hyperlink w:anchor="_Toc448240965" w:history="1">
        <w:r w:rsidR="0043291F" w:rsidRPr="001B78D9">
          <w:rPr>
            <w:rStyle w:val="Hyperlink"/>
            <w:rFonts w:eastAsia="Calibri"/>
            <w:noProof/>
          </w:rPr>
          <w:t>6.5.x</w:t>
        </w:r>
        <w:r w:rsidR="0043291F">
          <w:rPr>
            <w:rFonts w:asciiTheme="minorHAnsi" w:eastAsiaTheme="minorEastAsia" w:hAnsiTheme="minorHAnsi" w:cstheme="minorBidi"/>
            <w:noProof/>
            <w:sz w:val="22"/>
            <w:szCs w:val="22"/>
          </w:rPr>
          <w:tab/>
        </w:r>
        <w:r w:rsidR="0043291F" w:rsidRPr="001B78D9">
          <w:rPr>
            <w:rStyle w:val="Hyperlink"/>
            <w:rFonts w:eastAsia="Calibri"/>
            <w:noProof/>
          </w:rPr>
          <w:t>&lt;Value Set Name&gt; &lt;oid&gt;</w:t>
        </w:r>
        <w:r w:rsidR="0043291F">
          <w:rPr>
            <w:noProof/>
            <w:webHidden/>
          </w:rPr>
          <w:tab/>
        </w:r>
        <w:r w:rsidR="0043291F">
          <w:rPr>
            <w:noProof/>
            <w:webHidden/>
          </w:rPr>
          <w:fldChar w:fldCharType="begin"/>
        </w:r>
        <w:r w:rsidR="0043291F">
          <w:rPr>
            <w:noProof/>
            <w:webHidden/>
          </w:rPr>
          <w:instrText xml:space="preserve"> PAGEREF _Toc448240965 \h </w:instrText>
        </w:r>
        <w:r w:rsidR="0043291F">
          <w:rPr>
            <w:noProof/>
            <w:webHidden/>
          </w:rPr>
        </w:r>
        <w:r w:rsidR="0043291F">
          <w:rPr>
            <w:noProof/>
            <w:webHidden/>
          </w:rPr>
          <w:fldChar w:fldCharType="separate"/>
        </w:r>
        <w:r w:rsidR="0043291F">
          <w:rPr>
            <w:noProof/>
            <w:webHidden/>
          </w:rPr>
          <w:t>70</w:t>
        </w:r>
        <w:r w:rsidR="0043291F">
          <w:rPr>
            <w:noProof/>
            <w:webHidden/>
          </w:rPr>
          <w:fldChar w:fldCharType="end"/>
        </w:r>
      </w:hyperlink>
    </w:p>
    <w:p w14:paraId="7C2FD128" w14:textId="77777777" w:rsidR="0043291F" w:rsidRDefault="00E16E42">
      <w:pPr>
        <w:pStyle w:val="TOC3"/>
        <w:rPr>
          <w:rFonts w:asciiTheme="minorHAnsi" w:eastAsiaTheme="minorEastAsia" w:hAnsiTheme="minorHAnsi" w:cstheme="minorBidi"/>
          <w:noProof/>
          <w:sz w:val="22"/>
          <w:szCs w:val="22"/>
        </w:rPr>
      </w:pPr>
      <w:hyperlink w:anchor="_Toc448240966" w:history="1">
        <w:r w:rsidR="0043291F" w:rsidRPr="001B78D9">
          <w:rPr>
            <w:rStyle w:val="Hyperlink"/>
            <w:rFonts w:eastAsia="Calibri"/>
            <w:noProof/>
          </w:rPr>
          <w:t>&lt;e.g.,6.5.1 Drug Classes Used in Cardiac Procedure 1.3.6.1.4.1.19376.1.4.1.5.15</w:t>
        </w:r>
        <w:r w:rsidR="0043291F">
          <w:rPr>
            <w:noProof/>
            <w:webHidden/>
          </w:rPr>
          <w:tab/>
        </w:r>
        <w:r w:rsidR="0043291F">
          <w:rPr>
            <w:noProof/>
            <w:webHidden/>
          </w:rPr>
          <w:fldChar w:fldCharType="begin"/>
        </w:r>
        <w:r w:rsidR="0043291F">
          <w:rPr>
            <w:noProof/>
            <w:webHidden/>
          </w:rPr>
          <w:instrText xml:space="preserve"> PAGEREF _Toc448240966 \h </w:instrText>
        </w:r>
        <w:r w:rsidR="0043291F">
          <w:rPr>
            <w:noProof/>
            <w:webHidden/>
          </w:rPr>
        </w:r>
        <w:r w:rsidR="0043291F">
          <w:rPr>
            <w:noProof/>
            <w:webHidden/>
          </w:rPr>
          <w:fldChar w:fldCharType="separate"/>
        </w:r>
        <w:r w:rsidR="0043291F">
          <w:rPr>
            <w:noProof/>
            <w:webHidden/>
          </w:rPr>
          <w:t>70</w:t>
        </w:r>
        <w:r w:rsidR="0043291F">
          <w:rPr>
            <w:noProof/>
            <w:webHidden/>
          </w:rPr>
          <w:fldChar w:fldCharType="end"/>
        </w:r>
      </w:hyperlink>
    </w:p>
    <w:p w14:paraId="5177E391" w14:textId="77777777" w:rsidR="0043291F" w:rsidRDefault="00E16E42">
      <w:pPr>
        <w:pStyle w:val="TOC2"/>
        <w:tabs>
          <w:tab w:val="left" w:pos="1152"/>
        </w:tabs>
        <w:rPr>
          <w:rFonts w:asciiTheme="minorHAnsi" w:eastAsiaTheme="minorEastAsia" w:hAnsiTheme="minorHAnsi" w:cstheme="minorBidi"/>
          <w:noProof/>
          <w:sz w:val="22"/>
          <w:szCs w:val="22"/>
        </w:rPr>
      </w:pPr>
      <w:hyperlink w:anchor="_Toc448240967" w:history="1">
        <w:r w:rsidR="0043291F" w:rsidRPr="001B78D9">
          <w:rPr>
            <w:rStyle w:val="Hyperlink"/>
            <w:noProof/>
          </w:rPr>
          <w:t>6.6</w:t>
        </w:r>
        <w:r w:rsidR="0043291F">
          <w:rPr>
            <w:rFonts w:asciiTheme="minorHAnsi" w:eastAsiaTheme="minorEastAsia" w:hAnsiTheme="minorHAnsi" w:cstheme="minorBidi"/>
            <w:noProof/>
            <w:sz w:val="22"/>
            <w:szCs w:val="22"/>
          </w:rPr>
          <w:tab/>
        </w:r>
        <w:r w:rsidR="0043291F" w:rsidRPr="001B78D9">
          <w:rPr>
            <w:rStyle w:val="Hyperlink"/>
            <w:noProof/>
          </w:rPr>
          <w:t>HL7 FHIR Content Modules</w:t>
        </w:r>
        <w:r w:rsidR="0043291F">
          <w:rPr>
            <w:noProof/>
            <w:webHidden/>
          </w:rPr>
          <w:tab/>
        </w:r>
        <w:r w:rsidR="0043291F">
          <w:rPr>
            <w:noProof/>
            <w:webHidden/>
          </w:rPr>
          <w:fldChar w:fldCharType="begin"/>
        </w:r>
        <w:r w:rsidR="0043291F">
          <w:rPr>
            <w:noProof/>
            <w:webHidden/>
          </w:rPr>
          <w:instrText xml:space="preserve"> PAGEREF _Toc448240967 \h </w:instrText>
        </w:r>
        <w:r w:rsidR="0043291F">
          <w:rPr>
            <w:noProof/>
            <w:webHidden/>
          </w:rPr>
        </w:r>
        <w:r w:rsidR="0043291F">
          <w:rPr>
            <w:noProof/>
            <w:webHidden/>
          </w:rPr>
          <w:fldChar w:fldCharType="separate"/>
        </w:r>
        <w:r w:rsidR="0043291F">
          <w:rPr>
            <w:noProof/>
            <w:webHidden/>
          </w:rPr>
          <w:t>70</w:t>
        </w:r>
        <w:r w:rsidR="0043291F">
          <w:rPr>
            <w:noProof/>
            <w:webHidden/>
          </w:rPr>
          <w:fldChar w:fldCharType="end"/>
        </w:r>
      </w:hyperlink>
    </w:p>
    <w:p w14:paraId="7F620B36" w14:textId="77777777" w:rsidR="0043291F" w:rsidRDefault="00E16E42">
      <w:pPr>
        <w:pStyle w:val="TOC1"/>
        <w:rPr>
          <w:rFonts w:asciiTheme="minorHAnsi" w:eastAsiaTheme="minorEastAsia" w:hAnsiTheme="minorHAnsi" w:cstheme="minorBidi"/>
          <w:noProof/>
          <w:sz w:val="22"/>
          <w:szCs w:val="22"/>
        </w:rPr>
      </w:pPr>
      <w:hyperlink w:anchor="_Toc448240968" w:history="1">
        <w:r w:rsidR="0043291F" w:rsidRPr="001B78D9">
          <w:rPr>
            <w:rStyle w:val="Hyperlink"/>
            <w:noProof/>
          </w:rPr>
          <w:t>Appendices</w:t>
        </w:r>
        <w:r w:rsidR="0043291F">
          <w:rPr>
            <w:noProof/>
            <w:webHidden/>
          </w:rPr>
          <w:tab/>
        </w:r>
        <w:r w:rsidR="0043291F">
          <w:rPr>
            <w:noProof/>
            <w:webHidden/>
          </w:rPr>
          <w:fldChar w:fldCharType="begin"/>
        </w:r>
        <w:r w:rsidR="0043291F">
          <w:rPr>
            <w:noProof/>
            <w:webHidden/>
          </w:rPr>
          <w:instrText xml:space="preserve"> PAGEREF _Toc448240968 \h </w:instrText>
        </w:r>
        <w:r w:rsidR="0043291F">
          <w:rPr>
            <w:noProof/>
            <w:webHidden/>
          </w:rPr>
        </w:r>
        <w:r w:rsidR="0043291F">
          <w:rPr>
            <w:noProof/>
            <w:webHidden/>
          </w:rPr>
          <w:fldChar w:fldCharType="separate"/>
        </w:r>
        <w:r w:rsidR="0043291F">
          <w:rPr>
            <w:noProof/>
            <w:webHidden/>
          </w:rPr>
          <w:t>71</w:t>
        </w:r>
        <w:r w:rsidR="0043291F">
          <w:rPr>
            <w:noProof/>
            <w:webHidden/>
          </w:rPr>
          <w:fldChar w:fldCharType="end"/>
        </w:r>
      </w:hyperlink>
    </w:p>
    <w:p w14:paraId="6F551924" w14:textId="77777777" w:rsidR="0043291F" w:rsidRDefault="00E16E42">
      <w:pPr>
        <w:pStyle w:val="TOC1"/>
        <w:rPr>
          <w:rFonts w:asciiTheme="minorHAnsi" w:eastAsiaTheme="minorEastAsia" w:hAnsiTheme="minorHAnsi" w:cstheme="minorBidi"/>
          <w:noProof/>
          <w:sz w:val="22"/>
          <w:szCs w:val="22"/>
        </w:rPr>
      </w:pPr>
      <w:hyperlink w:anchor="_Toc448240969" w:history="1">
        <w:r w:rsidR="0043291F" w:rsidRPr="001B78D9">
          <w:rPr>
            <w:rStyle w:val="Hyperlink"/>
            <w:noProof/>
          </w:rPr>
          <w:t>Appendix A –</w:t>
        </w:r>
        <w:r w:rsidR="0043291F">
          <w:rPr>
            <w:noProof/>
            <w:webHidden/>
          </w:rPr>
          <w:tab/>
        </w:r>
        <w:r w:rsidR="0043291F">
          <w:rPr>
            <w:noProof/>
            <w:webHidden/>
          </w:rPr>
          <w:fldChar w:fldCharType="begin"/>
        </w:r>
        <w:r w:rsidR="0043291F">
          <w:rPr>
            <w:noProof/>
            <w:webHidden/>
          </w:rPr>
          <w:instrText xml:space="preserve"> PAGEREF _Toc448240969 \h </w:instrText>
        </w:r>
        <w:r w:rsidR="0043291F">
          <w:rPr>
            <w:noProof/>
            <w:webHidden/>
          </w:rPr>
        </w:r>
        <w:r w:rsidR="0043291F">
          <w:rPr>
            <w:noProof/>
            <w:webHidden/>
          </w:rPr>
          <w:fldChar w:fldCharType="separate"/>
        </w:r>
        <w:r w:rsidR="0043291F">
          <w:rPr>
            <w:noProof/>
            <w:webHidden/>
          </w:rPr>
          <w:t>71</w:t>
        </w:r>
        <w:r w:rsidR="0043291F">
          <w:rPr>
            <w:noProof/>
            <w:webHidden/>
          </w:rPr>
          <w:fldChar w:fldCharType="end"/>
        </w:r>
      </w:hyperlink>
    </w:p>
    <w:p w14:paraId="2EB2641A" w14:textId="77777777" w:rsidR="0043291F" w:rsidRDefault="00E16E42">
      <w:pPr>
        <w:pStyle w:val="TOC1"/>
        <w:rPr>
          <w:rFonts w:asciiTheme="minorHAnsi" w:eastAsiaTheme="minorEastAsia" w:hAnsiTheme="minorHAnsi" w:cstheme="minorBidi"/>
          <w:noProof/>
          <w:sz w:val="22"/>
          <w:szCs w:val="22"/>
        </w:rPr>
      </w:pPr>
      <w:hyperlink w:anchor="_Toc448240970" w:history="1">
        <w:r w:rsidR="0043291F" w:rsidRPr="001B78D9">
          <w:rPr>
            <w:rStyle w:val="Hyperlink"/>
            <w:noProof/>
          </w:rPr>
          <w:t>Appendix B –</w:t>
        </w:r>
        <w:r w:rsidR="0043291F">
          <w:rPr>
            <w:noProof/>
            <w:webHidden/>
          </w:rPr>
          <w:tab/>
        </w:r>
        <w:r w:rsidR="0043291F">
          <w:rPr>
            <w:noProof/>
            <w:webHidden/>
          </w:rPr>
          <w:fldChar w:fldCharType="begin"/>
        </w:r>
        <w:r w:rsidR="0043291F">
          <w:rPr>
            <w:noProof/>
            <w:webHidden/>
          </w:rPr>
          <w:instrText xml:space="preserve"> PAGEREF _Toc448240970 \h </w:instrText>
        </w:r>
        <w:r w:rsidR="0043291F">
          <w:rPr>
            <w:noProof/>
            <w:webHidden/>
          </w:rPr>
        </w:r>
        <w:r w:rsidR="0043291F">
          <w:rPr>
            <w:noProof/>
            <w:webHidden/>
          </w:rPr>
          <w:fldChar w:fldCharType="separate"/>
        </w:r>
        <w:r w:rsidR="0043291F">
          <w:rPr>
            <w:noProof/>
            <w:webHidden/>
          </w:rPr>
          <w:t>72</w:t>
        </w:r>
        <w:r w:rsidR="0043291F">
          <w:rPr>
            <w:noProof/>
            <w:webHidden/>
          </w:rPr>
          <w:fldChar w:fldCharType="end"/>
        </w:r>
      </w:hyperlink>
    </w:p>
    <w:p w14:paraId="0CB71430" w14:textId="77777777" w:rsidR="0043291F" w:rsidRDefault="00E16E42">
      <w:pPr>
        <w:pStyle w:val="TOC1"/>
        <w:rPr>
          <w:rFonts w:asciiTheme="minorHAnsi" w:eastAsiaTheme="minorEastAsia" w:hAnsiTheme="minorHAnsi" w:cstheme="minorBidi"/>
          <w:noProof/>
          <w:sz w:val="22"/>
          <w:szCs w:val="22"/>
        </w:rPr>
      </w:pPr>
      <w:hyperlink w:anchor="_Toc448240971" w:history="1">
        <w:r w:rsidR="0043291F" w:rsidRPr="001B78D9">
          <w:rPr>
            <w:rStyle w:val="Hyperlink"/>
            <w:noProof/>
          </w:rPr>
          <w:t>Volume 3 Namespace Additions</w:t>
        </w:r>
        <w:r w:rsidR="0043291F">
          <w:rPr>
            <w:noProof/>
            <w:webHidden/>
          </w:rPr>
          <w:tab/>
        </w:r>
        <w:r w:rsidR="0043291F">
          <w:rPr>
            <w:noProof/>
            <w:webHidden/>
          </w:rPr>
          <w:fldChar w:fldCharType="begin"/>
        </w:r>
        <w:r w:rsidR="0043291F">
          <w:rPr>
            <w:noProof/>
            <w:webHidden/>
          </w:rPr>
          <w:instrText xml:space="preserve"> PAGEREF _Toc448240971 \h </w:instrText>
        </w:r>
        <w:r w:rsidR="0043291F">
          <w:rPr>
            <w:noProof/>
            <w:webHidden/>
          </w:rPr>
        </w:r>
        <w:r w:rsidR="0043291F">
          <w:rPr>
            <w:noProof/>
            <w:webHidden/>
          </w:rPr>
          <w:fldChar w:fldCharType="separate"/>
        </w:r>
        <w:r w:rsidR="0043291F">
          <w:rPr>
            <w:noProof/>
            <w:webHidden/>
          </w:rPr>
          <w:t>72</w:t>
        </w:r>
        <w:r w:rsidR="0043291F">
          <w:rPr>
            <w:noProof/>
            <w:webHidden/>
          </w:rPr>
          <w:fldChar w:fldCharType="end"/>
        </w:r>
      </w:hyperlink>
    </w:p>
    <w:p w14:paraId="668E27A3" w14:textId="77777777" w:rsidR="0043291F" w:rsidRDefault="00E16E42">
      <w:pPr>
        <w:pStyle w:val="TOC1"/>
        <w:rPr>
          <w:rFonts w:asciiTheme="minorHAnsi" w:eastAsiaTheme="minorEastAsia" w:hAnsiTheme="minorHAnsi" w:cstheme="minorBidi"/>
          <w:noProof/>
          <w:sz w:val="22"/>
          <w:szCs w:val="22"/>
        </w:rPr>
      </w:pPr>
      <w:hyperlink w:anchor="_Toc448240972" w:history="1">
        <w:r w:rsidR="0043291F" w:rsidRPr="001B78D9">
          <w:rPr>
            <w:rStyle w:val="Hyperlink"/>
            <w:noProof/>
          </w:rPr>
          <w:t>Volume 4 – National Extensions</w:t>
        </w:r>
        <w:r w:rsidR="0043291F">
          <w:rPr>
            <w:noProof/>
            <w:webHidden/>
          </w:rPr>
          <w:tab/>
        </w:r>
        <w:r w:rsidR="0043291F">
          <w:rPr>
            <w:noProof/>
            <w:webHidden/>
          </w:rPr>
          <w:fldChar w:fldCharType="begin"/>
        </w:r>
        <w:r w:rsidR="0043291F">
          <w:rPr>
            <w:noProof/>
            <w:webHidden/>
          </w:rPr>
          <w:instrText xml:space="preserve"> PAGEREF _Toc448240972 \h </w:instrText>
        </w:r>
        <w:r w:rsidR="0043291F">
          <w:rPr>
            <w:noProof/>
            <w:webHidden/>
          </w:rPr>
        </w:r>
        <w:r w:rsidR="0043291F">
          <w:rPr>
            <w:noProof/>
            <w:webHidden/>
          </w:rPr>
          <w:fldChar w:fldCharType="separate"/>
        </w:r>
        <w:r w:rsidR="0043291F">
          <w:rPr>
            <w:noProof/>
            <w:webHidden/>
          </w:rPr>
          <w:t>73</w:t>
        </w:r>
        <w:r w:rsidR="0043291F">
          <w:rPr>
            <w:noProof/>
            <w:webHidden/>
          </w:rPr>
          <w:fldChar w:fldCharType="end"/>
        </w:r>
      </w:hyperlink>
    </w:p>
    <w:p w14:paraId="76938CE0" w14:textId="77777777" w:rsidR="0043291F" w:rsidRDefault="00E16E42">
      <w:pPr>
        <w:pStyle w:val="TOC1"/>
        <w:rPr>
          <w:rFonts w:asciiTheme="minorHAnsi" w:eastAsiaTheme="minorEastAsia" w:hAnsiTheme="minorHAnsi" w:cstheme="minorBidi"/>
          <w:noProof/>
          <w:sz w:val="22"/>
          <w:szCs w:val="22"/>
        </w:rPr>
      </w:pPr>
      <w:hyperlink w:anchor="_Toc448240973" w:history="1">
        <w:r w:rsidR="0043291F" w:rsidRPr="001B78D9">
          <w:rPr>
            <w:rStyle w:val="Hyperlink"/>
            <w:noProof/>
          </w:rPr>
          <w:t>4 National Extensions</w:t>
        </w:r>
        <w:r w:rsidR="0043291F">
          <w:rPr>
            <w:noProof/>
            <w:webHidden/>
          </w:rPr>
          <w:tab/>
        </w:r>
        <w:r w:rsidR="0043291F">
          <w:rPr>
            <w:noProof/>
            <w:webHidden/>
          </w:rPr>
          <w:fldChar w:fldCharType="begin"/>
        </w:r>
        <w:r w:rsidR="0043291F">
          <w:rPr>
            <w:noProof/>
            <w:webHidden/>
          </w:rPr>
          <w:instrText xml:space="preserve"> PAGEREF _Toc448240973 \h </w:instrText>
        </w:r>
        <w:r w:rsidR="0043291F">
          <w:rPr>
            <w:noProof/>
            <w:webHidden/>
          </w:rPr>
        </w:r>
        <w:r w:rsidR="0043291F">
          <w:rPr>
            <w:noProof/>
            <w:webHidden/>
          </w:rPr>
          <w:fldChar w:fldCharType="separate"/>
        </w:r>
        <w:r w:rsidR="0043291F">
          <w:rPr>
            <w:noProof/>
            <w:webHidden/>
          </w:rPr>
          <w:t>73</w:t>
        </w:r>
        <w:r w:rsidR="0043291F">
          <w:rPr>
            <w:noProof/>
            <w:webHidden/>
          </w:rPr>
          <w:fldChar w:fldCharType="end"/>
        </w:r>
      </w:hyperlink>
    </w:p>
    <w:p w14:paraId="15906676" w14:textId="77777777" w:rsidR="0043291F" w:rsidRDefault="00E16E42">
      <w:pPr>
        <w:pStyle w:val="TOC2"/>
        <w:rPr>
          <w:rFonts w:asciiTheme="minorHAnsi" w:eastAsiaTheme="minorEastAsia" w:hAnsiTheme="minorHAnsi" w:cstheme="minorBidi"/>
          <w:noProof/>
          <w:sz w:val="22"/>
          <w:szCs w:val="22"/>
        </w:rPr>
      </w:pPr>
      <w:hyperlink w:anchor="_Toc448240974" w:history="1">
        <w:r w:rsidR="0043291F" w:rsidRPr="001B78D9">
          <w:rPr>
            <w:rStyle w:val="Hyperlink"/>
            <w:noProof/>
          </w:rPr>
          <w:t>4.I National Extensions for &lt;Country Name or IHE Organization&gt;</w:t>
        </w:r>
        <w:r w:rsidR="0043291F">
          <w:rPr>
            <w:noProof/>
            <w:webHidden/>
          </w:rPr>
          <w:tab/>
        </w:r>
        <w:r w:rsidR="0043291F">
          <w:rPr>
            <w:noProof/>
            <w:webHidden/>
          </w:rPr>
          <w:fldChar w:fldCharType="begin"/>
        </w:r>
        <w:r w:rsidR="0043291F">
          <w:rPr>
            <w:noProof/>
            <w:webHidden/>
          </w:rPr>
          <w:instrText xml:space="preserve"> PAGEREF _Toc448240974 \h </w:instrText>
        </w:r>
        <w:r w:rsidR="0043291F">
          <w:rPr>
            <w:noProof/>
            <w:webHidden/>
          </w:rPr>
        </w:r>
        <w:r w:rsidR="0043291F">
          <w:rPr>
            <w:noProof/>
            <w:webHidden/>
          </w:rPr>
          <w:fldChar w:fldCharType="separate"/>
        </w:r>
        <w:r w:rsidR="0043291F">
          <w:rPr>
            <w:noProof/>
            <w:webHidden/>
          </w:rPr>
          <w:t>73</w:t>
        </w:r>
        <w:r w:rsidR="0043291F">
          <w:rPr>
            <w:noProof/>
            <w:webHidden/>
          </w:rPr>
          <w:fldChar w:fldCharType="end"/>
        </w:r>
      </w:hyperlink>
    </w:p>
    <w:p w14:paraId="5FB784B9" w14:textId="77777777" w:rsidR="0043291F" w:rsidRDefault="00E16E42">
      <w:pPr>
        <w:pStyle w:val="TOC3"/>
        <w:rPr>
          <w:rFonts w:asciiTheme="minorHAnsi" w:eastAsiaTheme="minorEastAsia" w:hAnsiTheme="minorHAnsi" w:cstheme="minorBidi"/>
          <w:noProof/>
          <w:sz w:val="22"/>
          <w:szCs w:val="22"/>
        </w:rPr>
      </w:pPr>
      <w:hyperlink w:anchor="_Toc448240975" w:history="1">
        <w:r w:rsidR="0043291F" w:rsidRPr="001B78D9">
          <w:rPr>
            <w:rStyle w:val="Hyperlink"/>
            <w:noProof/>
          </w:rPr>
          <w:t>4.I.1 Comment Submission</w:t>
        </w:r>
        <w:r w:rsidR="0043291F">
          <w:rPr>
            <w:noProof/>
            <w:webHidden/>
          </w:rPr>
          <w:tab/>
        </w:r>
        <w:r w:rsidR="0043291F">
          <w:rPr>
            <w:noProof/>
            <w:webHidden/>
          </w:rPr>
          <w:fldChar w:fldCharType="begin"/>
        </w:r>
        <w:r w:rsidR="0043291F">
          <w:rPr>
            <w:noProof/>
            <w:webHidden/>
          </w:rPr>
          <w:instrText xml:space="preserve"> PAGEREF _Toc448240975 \h </w:instrText>
        </w:r>
        <w:r w:rsidR="0043291F">
          <w:rPr>
            <w:noProof/>
            <w:webHidden/>
          </w:rPr>
        </w:r>
        <w:r w:rsidR="0043291F">
          <w:rPr>
            <w:noProof/>
            <w:webHidden/>
          </w:rPr>
          <w:fldChar w:fldCharType="separate"/>
        </w:r>
        <w:r w:rsidR="0043291F">
          <w:rPr>
            <w:noProof/>
            <w:webHidden/>
          </w:rPr>
          <w:t>73</w:t>
        </w:r>
        <w:r w:rsidR="0043291F">
          <w:rPr>
            <w:noProof/>
            <w:webHidden/>
          </w:rPr>
          <w:fldChar w:fldCharType="end"/>
        </w:r>
      </w:hyperlink>
    </w:p>
    <w:p w14:paraId="1E6B8E77" w14:textId="77777777" w:rsidR="0043291F" w:rsidRDefault="00E16E42">
      <w:pPr>
        <w:pStyle w:val="TOC3"/>
        <w:rPr>
          <w:rFonts w:asciiTheme="minorHAnsi" w:eastAsiaTheme="minorEastAsia" w:hAnsiTheme="minorHAnsi" w:cstheme="minorBidi"/>
          <w:noProof/>
          <w:sz w:val="22"/>
          <w:szCs w:val="22"/>
        </w:rPr>
      </w:pPr>
      <w:hyperlink w:anchor="_Toc448240976" w:history="1">
        <w:r w:rsidR="0043291F" w:rsidRPr="001B78D9">
          <w:rPr>
            <w:rStyle w:val="Hyperlink"/>
            <w:noProof/>
          </w:rPr>
          <w:t>4.I.2 &lt;Profile Name&gt; &lt;(Profile Acronym)&gt;</w:t>
        </w:r>
        <w:r w:rsidR="0043291F">
          <w:rPr>
            <w:noProof/>
            <w:webHidden/>
          </w:rPr>
          <w:tab/>
        </w:r>
        <w:r w:rsidR="0043291F">
          <w:rPr>
            <w:noProof/>
            <w:webHidden/>
          </w:rPr>
          <w:fldChar w:fldCharType="begin"/>
        </w:r>
        <w:r w:rsidR="0043291F">
          <w:rPr>
            <w:noProof/>
            <w:webHidden/>
          </w:rPr>
          <w:instrText xml:space="preserve"> PAGEREF _Toc448240976 \h </w:instrText>
        </w:r>
        <w:r w:rsidR="0043291F">
          <w:rPr>
            <w:noProof/>
            <w:webHidden/>
          </w:rPr>
        </w:r>
        <w:r w:rsidR="0043291F">
          <w:rPr>
            <w:noProof/>
            <w:webHidden/>
          </w:rPr>
          <w:fldChar w:fldCharType="separate"/>
        </w:r>
        <w:r w:rsidR="0043291F">
          <w:rPr>
            <w:noProof/>
            <w:webHidden/>
          </w:rPr>
          <w:t>73</w:t>
        </w:r>
        <w:r w:rsidR="0043291F">
          <w:rPr>
            <w:noProof/>
            <w:webHidden/>
          </w:rPr>
          <w:fldChar w:fldCharType="end"/>
        </w:r>
      </w:hyperlink>
    </w:p>
    <w:p w14:paraId="1F453C3B" w14:textId="77777777" w:rsidR="0043291F" w:rsidRDefault="00E16E42">
      <w:pPr>
        <w:pStyle w:val="TOC4"/>
        <w:rPr>
          <w:rFonts w:asciiTheme="minorHAnsi" w:eastAsiaTheme="minorEastAsia" w:hAnsiTheme="minorHAnsi" w:cstheme="minorBidi"/>
          <w:noProof/>
          <w:sz w:val="22"/>
          <w:szCs w:val="22"/>
        </w:rPr>
      </w:pPr>
      <w:hyperlink w:anchor="_Toc448240977" w:history="1">
        <w:r w:rsidR="0043291F" w:rsidRPr="001B78D9">
          <w:rPr>
            <w:rStyle w:val="Hyperlink"/>
            <w:noProof/>
          </w:rPr>
          <w:t>4.I.2.1DCP &lt;Type of Change&gt;</w:t>
        </w:r>
        <w:r w:rsidR="0043291F">
          <w:rPr>
            <w:noProof/>
            <w:webHidden/>
          </w:rPr>
          <w:tab/>
        </w:r>
        <w:r w:rsidR="0043291F">
          <w:rPr>
            <w:noProof/>
            <w:webHidden/>
          </w:rPr>
          <w:fldChar w:fldCharType="begin"/>
        </w:r>
        <w:r w:rsidR="0043291F">
          <w:rPr>
            <w:noProof/>
            <w:webHidden/>
          </w:rPr>
          <w:instrText xml:space="preserve"> PAGEREF _Toc448240977 \h </w:instrText>
        </w:r>
        <w:r w:rsidR="0043291F">
          <w:rPr>
            <w:noProof/>
            <w:webHidden/>
          </w:rPr>
        </w:r>
        <w:r w:rsidR="0043291F">
          <w:rPr>
            <w:noProof/>
            <w:webHidden/>
          </w:rPr>
          <w:fldChar w:fldCharType="separate"/>
        </w:r>
        <w:r w:rsidR="0043291F">
          <w:rPr>
            <w:noProof/>
            <w:webHidden/>
          </w:rPr>
          <w:t>73</w:t>
        </w:r>
        <w:r w:rsidR="0043291F">
          <w:rPr>
            <w:noProof/>
            <w:webHidden/>
          </w:rPr>
          <w:fldChar w:fldCharType="end"/>
        </w:r>
      </w:hyperlink>
    </w:p>
    <w:p w14:paraId="3E246479" w14:textId="77777777" w:rsidR="0043291F" w:rsidRDefault="00E16E42">
      <w:pPr>
        <w:pStyle w:val="TOC4"/>
        <w:rPr>
          <w:rFonts w:asciiTheme="minorHAnsi" w:eastAsiaTheme="minorEastAsia" w:hAnsiTheme="minorHAnsi" w:cstheme="minorBidi"/>
          <w:noProof/>
          <w:sz w:val="22"/>
          <w:szCs w:val="22"/>
        </w:rPr>
      </w:pPr>
      <w:hyperlink w:anchor="_Toc448240978" w:history="1">
        <w:r w:rsidR="0043291F" w:rsidRPr="001B78D9">
          <w:rPr>
            <w:rStyle w:val="Hyperlink"/>
            <w:noProof/>
          </w:rPr>
          <w:t>4.I.2.2DCP &lt;Type of Change&gt;</w:t>
        </w:r>
        <w:r w:rsidR="0043291F">
          <w:rPr>
            <w:noProof/>
            <w:webHidden/>
          </w:rPr>
          <w:tab/>
        </w:r>
        <w:r w:rsidR="0043291F">
          <w:rPr>
            <w:noProof/>
            <w:webHidden/>
          </w:rPr>
          <w:fldChar w:fldCharType="begin"/>
        </w:r>
        <w:r w:rsidR="0043291F">
          <w:rPr>
            <w:noProof/>
            <w:webHidden/>
          </w:rPr>
          <w:instrText xml:space="preserve"> PAGEREF _Toc448240978 \h </w:instrText>
        </w:r>
        <w:r w:rsidR="0043291F">
          <w:rPr>
            <w:noProof/>
            <w:webHidden/>
          </w:rPr>
        </w:r>
        <w:r w:rsidR="0043291F">
          <w:rPr>
            <w:noProof/>
            <w:webHidden/>
          </w:rPr>
          <w:fldChar w:fldCharType="separate"/>
        </w:r>
        <w:r w:rsidR="0043291F">
          <w:rPr>
            <w:noProof/>
            <w:webHidden/>
          </w:rPr>
          <w:t>73</w:t>
        </w:r>
        <w:r w:rsidR="0043291F">
          <w:rPr>
            <w:noProof/>
            <w:webHidden/>
          </w:rPr>
          <w:fldChar w:fldCharType="end"/>
        </w:r>
      </w:hyperlink>
    </w:p>
    <w:p w14:paraId="152F42E9" w14:textId="77777777" w:rsidR="0043291F" w:rsidRDefault="00E16E42">
      <w:pPr>
        <w:pStyle w:val="TOC1"/>
        <w:rPr>
          <w:rFonts w:asciiTheme="minorHAnsi" w:eastAsiaTheme="minorEastAsia" w:hAnsiTheme="minorHAnsi" w:cstheme="minorBidi"/>
          <w:noProof/>
          <w:sz w:val="22"/>
          <w:szCs w:val="22"/>
        </w:rPr>
      </w:pPr>
      <w:hyperlink w:anchor="_Toc448240979" w:history="1">
        <w:r w:rsidR="0043291F" w:rsidRPr="001B78D9">
          <w:rPr>
            <w:rStyle w:val="Hyperlink"/>
            <w:noProof/>
          </w:rPr>
          <w:t>4.I+1.1 National Extensions for &lt;Country Name or IHE Organization&gt;</w:t>
        </w:r>
        <w:r w:rsidR="0043291F">
          <w:rPr>
            <w:noProof/>
            <w:webHidden/>
          </w:rPr>
          <w:tab/>
        </w:r>
        <w:r w:rsidR="0043291F">
          <w:rPr>
            <w:noProof/>
            <w:webHidden/>
          </w:rPr>
          <w:fldChar w:fldCharType="begin"/>
        </w:r>
        <w:r w:rsidR="0043291F">
          <w:rPr>
            <w:noProof/>
            <w:webHidden/>
          </w:rPr>
          <w:instrText xml:space="preserve"> PAGEREF _Toc448240979 \h </w:instrText>
        </w:r>
        <w:r w:rsidR="0043291F">
          <w:rPr>
            <w:noProof/>
            <w:webHidden/>
          </w:rPr>
        </w:r>
        <w:r w:rsidR="0043291F">
          <w:rPr>
            <w:noProof/>
            <w:webHidden/>
          </w:rPr>
          <w:fldChar w:fldCharType="separate"/>
        </w:r>
        <w:r w:rsidR="0043291F">
          <w:rPr>
            <w:noProof/>
            <w:webHidden/>
          </w:rPr>
          <w:t>74</w:t>
        </w:r>
        <w:r w:rsidR="0043291F">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8240830"/>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8240831"/>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77777777" w:rsidR="00332807" w:rsidRDefault="00332807" w:rsidP="00AA3771">
      <w:pPr>
        <w:pStyle w:val="AuthorInstructions"/>
        <w:numPr>
          <w:ilvl w:val="0"/>
          <w:numId w:val="21"/>
        </w:numPr>
        <w:rPr>
          <w:i w:val="0"/>
        </w:rPr>
      </w:pPr>
      <w:r>
        <w:rPr>
          <w:i w:val="0"/>
        </w:rPr>
        <w:t>When profiling the FHIR Resource make sure we can make references to existing documents.</w:t>
      </w:r>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Pr="00D83D6B" w:rsidRDefault="0006742B">
      <w:pPr>
        <w:pStyle w:val="AuthorInstructions"/>
        <w:numPr>
          <w:ilvl w:val="0"/>
          <w:numId w:val="21"/>
        </w:numPr>
        <w:rPr>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7BB02E2C" w14:textId="77777777" w:rsidR="00CF283F" w:rsidRDefault="00CF283F" w:rsidP="008616CB">
      <w:pPr>
        <w:pStyle w:val="Heading2"/>
        <w:numPr>
          <w:ilvl w:val="0"/>
          <w:numId w:val="0"/>
        </w:numPr>
        <w:rPr>
          <w:noProof w:val="0"/>
        </w:rPr>
      </w:pPr>
      <w:bookmarkStart w:id="11" w:name="_Toc448240832"/>
      <w:bookmarkStart w:id="12" w:name="_Toc473170357"/>
      <w:bookmarkStart w:id="13" w:name="_Toc504625754"/>
      <w:r w:rsidRPr="003651D9">
        <w:rPr>
          <w:noProof w:val="0"/>
        </w:rPr>
        <w:t>Closed Issues</w:t>
      </w:r>
      <w:bookmarkEnd w:id="11"/>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lastRenderedPageBreak/>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14" w:name="_Toc448240833"/>
      <w:r w:rsidRPr="003651D9">
        <w:rPr>
          <w:noProof w:val="0"/>
        </w:rPr>
        <w:lastRenderedPageBreak/>
        <w:t>General Introduction</w:t>
      </w:r>
      <w:bookmarkEnd w:id="14"/>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5" w:name="_Toc448240834"/>
      <w:r w:rsidRPr="003651D9">
        <w:rPr>
          <w:noProof w:val="0"/>
        </w:rPr>
        <w:t>Appendix A - Actor Summary Definitions</w:t>
      </w:r>
      <w:bookmarkEnd w:id="15"/>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6" w:name="_Toc448240835"/>
      <w:r w:rsidRPr="003651D9">
        <w:rPr>
          <w:noProof w:val="0"/>
        </w:rPr>
        <w:t>Appendix B - Transaction Summary Definitions</w:t>
      </w:r>
      <w:bookmarkEnd w:id="16"/>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17" w:name="_Toc448240836"/>
      <w:r w:rsidRPr="003651D9">
        <w:rPr>
          <w:noProof w:val="0"/>
        </w:rPr>
        <w:t>Glossary</w:t>
      </w:r>
      <w:bookmarkEnd w:id="17"/>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18" w:name="_Toc44824083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8"/>
    </w:p>
    <w:p w14:paraId="41DF086C" w14:textId="77777777" w:rsidR="00B55350" w:rsidRPr="003651D9" w:rsidRDefault="00F455EA" w:rsidP="00C62E65">
      <w:pPr>
        <w:pStyle w:val="Heading2"/>
        <w:numPr>
          <w:ilvl w:val="0"/>
          <w:numId w:val="0"/>
        </w:numPr>
        <w:rPr>
          <w:noProof w:val="0"/>
        </w:rPr>
      </w:pPr>
      <w:bookmarkStart w:id="19" w:name="_Toc448240838"/>
      <w:bookmarkStart w:id="20" w:name="_Toc530206507"/>
      <w:bookmarkStart w:id="21" w:name="_Toc1388427"/>
      <w:bookmarkStart w:id="22" w:name="_Toc1388581"/>
      <w:bookmarkStart w:id="23" w:name="_Toc1456608"/>
      <w:bookmarkStart w:id="24" w:name="_Toc37034633"/>
      <w:bookmarkStart w:id="2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9"/>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6" w:name="_Toc448240839"/>
      <w:r w:rsidRPr="003651D9">
        <w:rPr>
          <w:noProof w:val="0"/>
        </w:rPr>
        <w:t>&lt;</w:t>
      </w:r>
      <w:r w:rsidRPr="003651D9">
        <w:rPr>
          <w:i/>
          <w:noProof w:val="0"/>
        </w:rPr>
        <w:t>Domain-specific additions</w:t>
      </w:r>
      <w:r w:rsidR="005672A9" w:rsidRPr="003651D9">
        <w:rPr>
          <w:i/>
          <w:noProof w:val="0"/>
        </w:rPr>
        <w:t>&gt;</w:t>
      </w:r>
      <w:bookmarkEnd w:id="26"/>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2"/>
      <w:bookmarkEnd w:id="13"/>
      <w:bookmarkEnd w:id="20"/>
      <w:bookmarkEnd w:id="21"/>
      <w:bookmarkEnd w:id="22"/>
      <w:bookmarkEnd w:id="23"/>
      <w:bookmarkEnd w:id="24"/>
      <w:bookmarkEnd w:id="25"/>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5" w:name="_Toc448240840"/>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5"/>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6" w:name="_Toc448240841"/>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7"/>
      <w:bookmarkEnd w:id="28"/>
      <w:bookmarkEnd w:id="29"/>
      <w:bookmarkEnd w:id="30"/>
      <w:bookmarkEnd w:id="31"/>
      <w:bookmarkEnd w:id="32"/>
      <w:bookmarkEnd w:id="33"/>
      <w:bookmarkEnd w:id="34"/>
      <w:r w:rsidR="008608EF" w:rsidRPr="003651D9">
        <w:rPr>
          <w:noProof w:val="0"/>
        </w:rPr>
        <w:t>,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13810259">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7866A1" w:rsidRPr="00077324" w:rsidRDefault="007866A1"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7866A1" w:rsidRDefault="007866A1" w:rsidP="005D11E8"/>
                            <w:p w14:paraId="47545313" w14:textId="77777777" w:rsidR="007866A1" w:rsidRPr="00077324" w:rsidRDefault="007866A1"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7866A1" w:rsidRDefault="007866A1"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7866A1" w:rsidRDefault="007866A1"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7866A1" w:rsidRPr="00077324" w:rsidRDefault="007866A1"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7866A1" w:rsidRDefault="007866A1" w:rsidP="005D11E8"/>
                            <w:p w14:paraId="0897CAE4" w14:textId="77777777" w:rsidR="007866A1" w:rsidRPr="00077324" w:rsidRDefault="007866A1"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7866A1" w:rsidRPr="00077324" w:rsidRDefault="007866A1"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77777777" w:rsidR="007866A1" w:rsidRDefault="007866A1" w:rsidP="005D11E8">
                              <w:pPr>
                                <w:spacing w:after="120"/>
                                <w:jc w:val="center"/>
                              </w:pPr>
                              <w:r>
                                <w:t>Care Plan Manager</w:t>
                              </w:r>
                            </w:p>
                            <w:p w14:paraId="727561CE" w14:textId="77777777" w:rsidR="007866A1" w:rsidRDefault="007866A1" w:rsidP="005D11E8"/>
                            <w:p w14:paraId="1C360749" w14:textId="77777777" w:rsidR="007866A1" w:rsidRDefault="007866A1"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590800" y="474345"/>
                            <a:ext cx="2025650" cy="548640"/>
                          </a:xfrm>
                          <a:prstGeom prst="rect">
                            <a:avLst/>
                          </a:prstGeom>
                          <a:solidFill>
                            <a:srgbClr val="FFFFFF"/>
                          </a:solidFill>
                          <a:ln w="25400">
                            <a:solidFill>
                              <a:srgbClr val="000000"/>
                            </a:solidFill>
                            <a:miter lim="800000"/>
                            <a:headEnd/>
                            <a:tailEnd/>
                          </a:ln>
                        </wps:spPr>
                        <wps:txbx>
                          <w:txbxContent>
                            <w:p w14:paraId="3A4F1EC1" w14:textId="77777777" w:rsidR="007866A1" w:rsidRDefault="007866A1" w:rsidP="005D11E8">
                              <w:pPr>
                                <w:spacing w:before="180" w:after="120"/>
                                <w:jc w:val="center"/>
                              </w:pPr>
                              <w:r>
                                <w:t>Care Plan Consumer</w:t>
                              </w:r>
                            </w:p>
                            <w:p w14:paraId="085BA36A" w14:textId="77777777" w:rsidR="007866A1" w:rsidRDefault="007866A1" w:rsidP="005D11E8"/>
                            <w:p w14:paraId="3E98D00E" w14:textId="77777777" w:rsidR="007866A1" w:rsidRDefault="007866A1"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77777777" w:rsidR="007866A1" w:rsidRDefault="007866A1" w:rsidP="005D11E8">
                              <w:pPr>
                                <w:spacing w:after="120"/>
                                <w:jc w:val="center"/>
                              </w:pPr>
                              <w:r>
                                <w:t>Care Plan Contributor</w:t>
                              </w:r>
                            </w:p>
                            <w:p w14:paraId="3A3AF4D6" w14:textId="77777777" w:rsidR="007866A1" w:rsidRDefault="007866A1" w:rsidP="005D11E8"/>
                            <w:p w14:paraId="02CF8A91" w14:textId="77777777" w:rsidR="007866A1" w:rsidRDefault="007866A1"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ZaQg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7866A1" w:rsidRPr="00077324" w:rsidRDefault="007866A1"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7866A1" w:rsidRDefault="007866A1" w:rsidP="005D11E8"/>
                      <w:p w14:paraId="47545313" w14:textId="77777777" w:rsidR="007866A1" w:rsidRPr="00077324" w:rsidRDefault="007866A1"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7866A1" w:rsidRDefault="007866A1"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7866A1" w:rsidRDefault="007866A1"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7866A1" w:rsidRPr="00077324" w:rsidRDefault="007866A1"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7866A1" w:rsidRDefault="007866A1" w:rsidP="005D11E8"/>
                      <w:p w14:paraId="0897CAE4" w14:textId="77777777" w:rsidR="007866A1" w:rsidRPr="00077324" w:rsidRDefault="007866A1"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7866A1" w:rsidRPr="00077324" w:rsidRDefault="007866A1"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77777777" w:rsidR="007866A1" w:rsidRDefault="007866A1" w:rsidP="005D11E8">
                        <w:pPr>
                          <w:spacing w:after="120"/>
                          <w:jc w:val="center"/>
                        </w:pPr>
                        <w:r>
                          <w:t>Care Plan Manager</w:t>
                        </w:r>
                      </w:p>
                      <w:p w14:paraId="727561CE" w14:textId="77777777" w:rsidR="007866A1" w:rsidRDefault="007866A1" w:rsidP="005D11E8"/>
                      <w:p w14:paraId="1C360749" w14:textId="77777777" w:rsidR="007866A1" w:rsidRDefault="007866A1" w:rsidP="005D11E8">
                        <w:pPr>
                          <w:spacing w:after="120"/>
                          <w:jc w:val="center"/>
                        </w:pPr>
                        <w:r>
                          <w:t>Actor F</w:t>
                        </w:r>
                      </w:p>
                    </w:txbxContent>
                  </v:textbox>
                </v:shape>
                <v:shape id="Text Box 321" o:spid="_x0000_s1033" type="#_x0000_t202" style="position:absolute;left:25908;top:4743;width:2025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7866A1" w:rsidRDefault="007866A1" w:rsidP="005D11E8">
                        <w:pPr>
                          <w:spacing w:before="180" w:after="120"/>
                          <w:jc w:val="center"/>
                        </w:pPr>
                        <w:r>
                          <w:t>Care Plan Consumer</w:t>
                        </w:r>
                      </w:p>
                      <w:p w14:paraId="085BA36A" w14:textId="77777777" w:rsidR="007866A1" w:rsidRDefault="007866A1" w:rsidP="005D11E8"/>
                      <w:p w14:paraId="3E98D00E" w14:textId="77777777" w:rsidR="007866A1" w:rsidRDefault="007866A1"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77777777" w:rsidR="007866A1" w:rsidRDefault="007866A1" w:rsidP="005D11E8">
                        <w:pPr>
                          <w:spacing w:after="120"/>
                          <w:jc w:val="center"/>
                        </w:pPr>
                        <w:r>
                          <w:t>Care Plan Contributor</w:t>
                        </w:r>
                      </w:p>
                      <w:p w14:paraId="3A3AF4D6" w14:textId="77777777" w:rsidR="007866A1" w:rsidRDefault="007866A1" w:rsidP="005D11E8"/>
                      <w:p w14:paraId="02CF8A91" w14:textId="77777777" w:rsidR="007866A1" w:rsidRDefault="007866A1" w:rsidP="005D11E8">
                        <w:pPr>
                          <w:spacing w:after="120"/>
                          <w:jc w:val="center"/>
                        </w:pPr>
                        <w:r>
                          <w:t>Actor A</w:t>
                        </w:r>
                      </w:p>
                    </w:txbxContent>
                  </v:textbox>
                </v:shape>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3B8B8820" w14:textId="77777777" w:rsidTr="00B54952">
        <w:trPr>
          <w:cantSplit/>
          <w:jc w:val="center"/>
        </w:trPr>
        <w:tc>
          <w:tcPr>
            <w:tcW w:w="1449" w:type="dxa"/>
          </w:tcPr>
          <w:p w14:paraId="58965888" w14:textId="77777777" w:rsidR="005D11E8" w:rsidRPr="003651D9" w:rsidRDefault="005D11E8" w:rsidP="00B54952">
            <w:pPr>
              <w:pStyle w:val="TableEntry"/>
            </w:pPr>
            <w:r>
              <w:t>Care Plan Contributor</w:t>
            </w:r>
          </w:p>
        </w:tc>
        <w:tc>
          <w:tcPr>
            <w:tcW w:w="2520" w:type="dxa"/>
          </w:tcPr>
          <w:p w14:paraId="1ACF40A9" w14:textId="77777777" w:rsidR="005D11E8" w:rsidRPr="003651D9" w:rsidRDefault="005D11E8" w:rsidP="00B54952">
            <w:pPr>
              <w:pStyle w:val="TableEntry"/>
            </w:pPr>
            <w:r>
              <w:t>Update Care Plan</w:t>
            </w:r>
          </w:p>
        </w:tc>
        <w:tc>
          <w:tcPr>
            <w:tcW w:w="1710" w:type="dxa"/>
          </w:tcPr>
          <w:p w14:paraId="1BF05269" w14:textId="77777777" w:rsidR="005D11E8" w:rsidRPr="003651D9" w:rsidRDefault="005D11E8" w:rsidP="00B54952">
            <w:pPr>
              <w:pStyle w:val="TableEntry"/>
            </w:pPr>
            <w:r w:rsidRPr="003651D9">
              <w:t>R</w:t>
            </w:r>
          </w:p>
        </w:tc>
        <w:tc>
          <w:tcPr>
            <w:tcW w:w="2799" w:type="dxa"/>
          </w:tcPr>
          <w:p w14:paraId="6D9656C4" w14:textId="77777777" w:rsidR="005D11E8" w:rsidRPr="003651D9" w:rsidRDefault="00662BE5" w:rsidP="00B54952">
            <w:pPr>
              <w:pStyle w:val="TableEntry"/>
            </w:pPr>
            <w:r>
              <w:t>PCC</w:t>
            </w:r>
            <w:r w:rsidR="005D11E8" w:rsidRPr="003651D9">
              <w:t xml:space="preserve"> TF-2: 3.Y1</w:t>
            </w:r>
          </w:p>
        </w:tc>
      </w:tr>
      <w:tr w:rsidR="00F846DB" w:rsidRPr="003651D9" w14:paraId="7BA08027" w14:textId="77777777" w:rsidTr="00B54952">
        <w:trPr>
          <w:cantSplit/>
          <w:jc w:val="center"/>
        </w:trPr>
        <w:tc>
          <w:tcPr>
            <w:tcW w:w="1449" w:type="dxa"/>
            <w:vMerge w:val="restart"/>
          </w:tcPr>
          <w:p w14:paraId="72F21541" w14:textId="77777777" w:rsidR="00F846DB" w:rsidRDefault="00F846DB" w:rsidP="00B54952">
            <w:pPr>
              <w:pStyle w:val="TableEntry"/>
            </w:pPr>
            <w:r>
              <w:t>Care Plan Consumer</w:t>
            </w:r>
          </w:p>
        </w:tc>
        <w:tc>
          <w:tcPr>
            <w:tcW w:w="2520" w:type="dxa"/>
          </w:tcPr>
          <w:p w14:paraId="4C265274" w14:textId="77777777" w:rsidR="00F846DB" w:rsidRDefault="00F846DB" w:rsidP="00B54952">
            <w:pPr>
              <w:pStyle w:val="TableEntry"/>
            </w:pPr>
            <w:r>
              <w:t>Search for Care Plan</w:t>
            </w:r>
          </w:p>
        </w:tc>
        <w:tc>
          <w:tcPr>
            <w:tcW w:w="1710" w:type="dxa"/>
          </w:tcPr>
          <w:p w14:paraId="7535FF15" w14:textId="77777777" w:rsidR="00F846DB" w:rsidRPr="003651D9" w:rsidRDefault="00F846DB" w:rsidP="00B54952">
            <w:pPr>
              <w:pStyle w:val="TableEntry"/>
            </w:pPr>
            <w:r>
              <w:t>R</w:t>
            </w:r>
          </w:p>
        </w:tc>
        <w:tc>
          <w:tcPr>
            <w:tcW w:w="2799" w:type="dxa"/>
          </w:tcPr>
          <w:p w14:paraId="3387CBC1" w14:textId="77777777" w:rsidR="00F846DB" w:rsidRDefault="00662BE5" w:rsidP="00B54952">
            <w:pPr>
              <w:pStyle w:val="TableEntry"/>
            </w:pPr>
            <w:r>
              <w:t>PCC</w:t>
            </w:r>
            <w:r w:rsidR="002317DB">
              <w:t xml:space="preserve"> TF-2: 3.Y5</w:t>
            </w:r>
          </w:p>
        </w:tc>
      </w:tr>
      <w:tr w:rsidR="00F846DB" w:rsidRPr="003651D9" w14:paraId="717A2149" w14:textId="77777777" w:rsidTr="00B54952">
        <w:trPr>
          <w:cantSplit/>
          <w:jc w:val="center"/>
        </w:trPr>
        <w:tc>
          <w:tcPr>
            <w:tcW w:w="1449" w:type="dxa"/>
            <w:vMerge/>
          </w:tcPr>
          <w:p w14:paraId="57615E97" w14:textId="77777777" w:rsidR="00F846DB" w:rsidRPr="003651D9" w:rsidRDefault="00F846DB" w:rsidP="00B54952">
            <w:pPr>
              <w:pStyle w:val="TableEntry"/>
            </w:pPr>
          </w:p>
        </w:tc>
        <w:tc>
          <w:tcPr>
            <w:tcW w:w="2520" w:type="dxa"/>
          </w:tcPr>
          <w:p w14:paraId="4D769B99" w14:textId="77777777" w:rsidR="00F846DB" w:rsidRPr="003651D9" w:rsidRDefault="00F846DB" w:rsidP="00B54952">
            <w:pPr>
              <w:pStyle w:val="TableEntry"/>
            </w:pPr>
            <w:r>
              <w:t>Retrieve Care Plan</w:t>
            </w:r>
          </w:p>
        </w:tc>
        <w:tc>
          <w:tcPr>
            <w:tcW w:w="1710" w:type="dxa"/>
          </w:tcPr>
          <w:p w14:paraId="5A3C2721" w14:textId="77777777" w:rsidR="00F846DB" w:rsidRPr="003651D9" w:rsidRDefault="00F846DB" w:rsidP="00B54952">
            <w:pPr>
              <w:pStyle w:val="TableEntry"/>
            </w:pPr>
            <w:r w:rsidRPr="003651D9">
              <w:t>R</w:t>
            </w:r>
          </w:p>
        </w:tc>
        <w:tc>
          <w:tcPr>
            <w:tcW w:w="2799" w:type="dxa"/>
          </w:tcPr>
          <w:p w14:paraId="50B60211" w14:textId="77777777" w:rsidR="00F846DB" w:rsidRPr="003651D9" w:rsidRDefault="00662BE5" w:rsidP="00B54952">
            <w:pPr>
              <w:pStyle w:val="TableEntry"/>
            </w:pPr>
            <w:r>
              <w:t>PCC</w:t>
            </w:r>
            <w:r w:rsidR="00F846DB">
              <w:t xml:space="preserve"> TF-2: 3.Y2</w:t>
            </w:r>
          </w:p>
        </w:tc>
      </w:tr>
      <w:tr w:rsidR="00F846DB" w:rsidRPr="003651D9" w14:paraId="2203B436" w14:textId="77777777" w:rsidTr="00B54952">
        <w:trPr>
          <w:cantSplit/>
          <w:jc w:val="center"/>
        </w:trPr>
        <w:tc>
          <w:tcPr>
            <w:tcW w:w="1449" w:type="dxa"/>
            <w:vMerge/>
          </w:tcPr>
          <w:p w14:paraId="755BE8EC" w14:textId="77777777" w:rsidR="00F846DB" w:rsidRPr="003651D9" w:rsidRDefault="00F846DB" w:rsidP="00B54952">
            <w:pPr>
              <w:pStyle w:val="TableEntry"/>
            </w:pPr>
          </w:p>
        </w:tc>
        <w:tc>
          <w:tcPr>
            <w:tcW w:w="2520" w:type="dxa"/>
          </w:tcPr>
          <w:p w14:paraId="6203AC3B" w14:textId="77777777" w:rsidR="00F846DB" w:rsidRPr="003651D9" w:rsidRDefault="00F846DB" w:rsidP="00B54952">
            <w:pPr>
              <w:pStyle w:val="TableEntry"/>
            </w:pPr>
            <w:r>
              <w:t>Subscribe to Care Plan Updates</w:t>
            </w:r>
          </w:p>
        </w:tc>
        <w:tc>
          <w:tcPr>
            <w:tcW w:w="1710" w:type="dxa"/>
          </w:tcPr>
          <w:p w14:paraId="41F32F12" w14:textId="77777777" w:rsidR="00F846DB" w:rsidRPr="003651D9" w:rsidRDefault="00F846DB" w:rsidP="00B54952">
            <w:pPr>
              <w:pStyle w:val="TableEntry"/>
            </w:pPr>
            <w:r>
              <w:t>O</w:t>
            </w:r>
          </w:p>
        </w:tc>
        <w:tc>
          <w:tcPr>
            <w:tcW w:w="2799" w:type="dxa"/>
          </w:tcPr>
          <w:p w14:paraId="2961A500" w14:textId="77777777" w:rsidR="00F846DB" w:rsidRPr="003651D9" w:rsidRDefault="00662BE5" w:rsidP="00B54952">
            <w:pPr>
              <w:pStyle w:val="TableEntry"/>
            </w:pPr>
            <w:r>
              <w:t>PCC</w:t>
            </w:r>
            <w:r w:rsidR="00F846DB">
              <w:t xml:space="preserve"> TF-2: 3.Y3</w:t>
            </w:r>
          </w:p>
        </w:tc>
      </w:tr>
      <w:tr w:rsidR="00F846DB" w:rsidRPr="003651D9" w14:paraId="33C62C9A" w14:textId="77777777" w:rsidTr="00B54952">
        <w:trPr>
          <w:cantSplit/>
          <w:jc w:val="center"/>
        </w:trPr>
        <w:tc>
          <w:tcPr>
            <w:tcW w:w="1449" w:type="dxa"/>
            <w:vMerge/>
          </w:tcPr>
          <w:p w14:paraId="032552D6" w14:textId="77777777" w:rsidR="00F846DB" w:rsidRPr="003651D9" w:rsidRDefault="00F846DB" w:rsidP="00B54952">
            <w:pPr>
              <w:pStyle w:val="TableEntry"/>
            </w:pPr>
          </w:p>
        </w:tc>
        <w:tc>
          <w:tcPr>
            <w:tcW w:w="2520" w:type="dxa"/>
          </w:tcPr>
          <w:p w14:paraId="49E79FB4" w14:textId="77777777" w:rsidR="00F846DB" w:rsidRDefault="00F846DB" w:rsidP="00B54952">
            <w:pPr>
              <w:pStyle w:val="TableEntry"/>
            </w:pPr>
            <w:r>
              <w:t>Provide Care Plan</w:t>
            </w:r>
          </w:p>
        </w:tc>
        <w:tc>
          <w:tcPr>
            <w:tcW w:w="1710" w:type="dxa"/>
          </w:tcPr>
          <w:p w14:paraId="55E68C91" w14:textId="77777777" w:rsidR="00F846DB" w:rsidRDefault="00F846DB" w:rsidP="00B54952">
            <w:pPr>
              <w:pStyle w:val="TableEntry"/>
            </w:pPr>
            <w:r>
              <w:t>O (as receiver) (Note 1)</w:t>
            </w:r>
          </w:p>
        </w:tc>
        <w:tc>
          <w:tcPr>
            <w:tcW w:w="2799" w:type="dxa"/>
          </w:tcPr>
          <w:p w14:paraId="08AB6ECC" w14:textId="77777777" w:rsidR="00F846DB" w:rsidRPr="003651D9" w:rsidRDefault="00662BE5" w:rsidP="00B54952">
            <w:pPr>
              <w:pStyle w:val="TableEntry"/>
            </w:pPr>
            <w:r>
              <w:t>PCC</w:t>
            </w:r>
            <w:r w:rsidR="00F846DB">
              <w:t xml:space="preserve"> TF-2: 3.Y4</w:t>
            </w:r>
          </w:p>
        </w:tc>
      </w:tr>
      <w:tr w:rsidR="007B6C78" w:rsidRPr="003651D9" w14:paraId="65B30195" w14:textId="77777777" w:rsidTr="00B54952">
        <w:trPr>
          <w:cantSplit/>
          <w:jc w:val="center"/>
        </w:trPr>
        <w:tc>
          <w:tcPr>
            <w:tcW w:w="1449" w:type="dxa"/>
            <w:vMerge w:val="restart"/>
          </w:tcPr>
          <w:p w14:paraId="54A9D507" w14:textId="77777777" w:rsidR="007B6C78" w:rsidRDefault="007B6C78" w:rsidP="00B54952">
            <w:pPr>
              <w:pStyle w:val="TableEntry"/>
            </w:pPr>
            <w:r>
              <w:t>Care Plan Manager</w:t>
            </w:r>
          </w:p>
        </w:tc>
        <w:tc>
          <w:tcPr>
            <w:tcW w:w="2520" w:type="dxa"/>
          </w:tcPr>
          <w:p w14:paraId="125E5985" w14:textId="77777777" w:rsidR="007B6C78" w:rsidRDefault="007B6C78" w:rsidP="00B54952">
            <w:pPr>
              <w:pStyle w:val="TableEntry"/>
            </w:pPr>
            <w:r>
              <w:t>Search for Care Plan</w:t>
            </w:r>
          </w:p>
        </w:tc>
        <w:tc>
          <w:tcPr>
            <w:tcW w:w="1710" w:type="dxa"/>
          </w:tcPr>
          <w:p w14:paraId="489CECFA" w14:textId="77777777" w:rsidR="007B6C78" w:rsidRPr="003651D9" w:rsidRDefault="007B6C78" w:rsidP="00B54952">
            <w:pPr>
              <w:pStyle w:val="TableEntry"/>
            </w:pPr>
            <w:r>
              <w:t>R</w:t>
            </w:r>
          </w:p>
        </w:tc>
        <w:tc>
          <w:tcPr>
            <w:tcW w:w="2799" w:type="dxa"/>
          </w:tcPr>
          <w:p w14:paraId="473C0C5C" w14:textId="77777777" w:rsidR="007B6C78" w:rsidRPr="003651D9" w:rsidRDefault="00662BE5" w:rsidP="00B54952">
            <w:pPr>
              <w:pStyle w:val="TableEntry"/>
            </w:pPr>
            <w:r>
              <w:t>PCC</w:t>
            </w:r>
            <w:r w:rsidR="002317DB">
              <w:t xml:space="preserve"> TF-2: 3.Y5</w:t>
            </w:r>
          </w:p>
        </w:tc>
      </w:tr>
      <w:tr w:rsidR="007B6C78" w:rsidRPr="003651D9" w14:paraId="3E767401" w14:textId="77777777" w:rsidTr="00B54952">
        <w:trPr>
          <w:cantSplit/>
          <w:jc w:val="center"/>
        </w:trPr>
        <w:tc>
          <w:tcPr>
            <w:tcW w:w="1449" w:type="dxa"/>
            <w:vMerge/>
          </w:tcPr>
          <w:p w14:paraId="1F509B01" w14:textId="77777777" w:rsidR="007B6C78" w:rsidRPr="003651D9" w:rsidRDefault="007B6C78" w:rsidP="00B54952">
            <w:pPr>
              <w:pStyle w:val="TableEntry"/>
            </w:pPr>
          </w:p>
        </w:tc>
        <w:tc>
          <w:tcPr>
            <w:tcW w:w="2520" w:type="dxa"/>
          </w:tcPr>
          <w:p w14:paraId="72574216" w14:textId="77777777" w:rsidR="007B6C78" w:rsidRPr="003651D9" w:rsidRDefault="007B6C78" w:rsidP="00B54952">
            <w:pPr>
              <w:pStyle w:val="TableEntry"/>
            </w:pPr>
            <w:r>
              <w:t>Update Care Plan</w:t>
            </w:r>
          </w:p>
        </w:tc>
        <w:tc>
          <w:tcPr>
            <w:tcW w:w="1710" w:type="dxa"/>
          </w:tcPr>
          <w:p w14:paraId="188F4632" w14:textId="77777777" w:rsidR="007B6C78" w:rsidRPr="003651D9" w:rsidRDefault="007B6C78" w:rsidP="00B54952">
            <w:pPr>
              <w:pStyle w:val="TableEntry"/>
            </w:pPr>
            <w:r w:rsidRPr="003651D9">
              <w:t>R</w:t>
            </w:r>
          </w:p>
        </w:tc>
        <w:tc>
          <w:tcPr>
            <w:tcW w:w="2799" w:type="dxa"/>
          </w:tcPr>
          <w:p w14:paraId="4B84BDE9" w14:textId="77777777" w:rsidR="007B6C78" w:rsidRPr="003651D9" w:rsidRDefault="00662BE5" w:rsidP="00B54952">
            <w:pPr>
              <w:pStyle w:val="TableEntry"/>
            </w:pPr>
            <w:r>
              <w:t>PCC</w:t>
            </w:r>
            <w:r w:rsidR="007B6C78" w:rsidRPr="003651D9">
              <w:t xml:space="preserve"> TF-2: 3.Y1</w:t>
            </w:r>
          </w:p>
        </w:tc>
      </w:tr>
      <w:tr w:rsidR="007B6C78" w:rsidRPr="003651D9" w14:paraId="2A6F1DAA" w14:textId="77777777" w:rsidTr="00B54952">
        <w:trPr>
          <w:cantSplit/>
          <w:jc w:val="center"/>
        </w:trPr>
        <w:tc>
          <w:tcPr>
            <w:tcW w:w="1449" w:type="dxa"/>
            <w:vMerge/>
          </w:tcPr>
          <w:p w14:paraId="614D1477" w14:textId="77777777" w:rsidR="007B6C78" w:rsidRPr="003651D9" w:rsidRDefault="007B6C78" w:rsidP="00B54952">
            <w:pPr>
              <w:pStyle w:val="TableEntry"/>
            </w:pPr>
          </w:p>
        </w:tc>
        <w:tc>
          <w:tcPr>
            <w:tcW w:w="2520" w:type="dxa"/>
          </w:tcPr>
          <w:p w14:paraId="65170BB8" w14:textId="77777777" w:rsidR="007B6C78" w:rsidRPr="003651D9" w:rsidRDefault="007B6C78" w:rsidP="00B54952">
            <w:pPr>
              <w:pStyle w:val="TableEntry"/>
            </w:pPr>
            <w:r>
              <w:t>Retrieve Care Plan</w:t>
            </w:r>
          </w:p>
        </w:tc>
        <w:tc>
          <w:tcPr>
            <w:tcW w:w="1710" w:type="dxa"/>
          </w:tcPr>
          <w:p w14:paraId="402980AA" w14:textId="77777777" w:rsidR="007B6C78" w:rsidRPr="003651D9" w:rsidRDefault="007B6C78" w:rsidP="00B54952">
            <w:pPr>
              <w:pStyle w:val="TableEntry"/>
            </w:pPr>
            <w:r>
              <w:t>R</w:t>
            </w:r>
          </w:p>
        </w:tc>
        <w:tc>
          <w:tcPr>
            <w:tcW w:w="2799" w:type="dxa"/>
          </w:tcPr>
          <w:p w14:paraId="1339C60A" w14:textId="77777777" w:rsidR="007B6C78" w:rsidRPr="003651D9" w:rsidRDefault="00662BE5" w:rsidP="00B54952">
            <w:pPr>
              <w:pStyle w:val="TableEntry"/>
            </w:pPr>
            <w:r>
              <w:t>PCC</w:t>
            </w:r>
            <w:r w:rsidR="007B6C78" w:rsidRPr="003651D9">
              <w:t xml:space="preserve"> TF-2: 3.Y2</w:t>
            </w:r>
          </w:p>
        </w:tc>
      </w:tr>
      <w:tr w:rsidR="007B6C78" w:rsidRPr="003651D9" w14:paraId="5D36264E" w14:textId="77777777" w:rsidTr="00B54952">
        <w:trPr>
          <w:cantSplit/>
          <w:jc w:val="center"/>
        </w:trPr>
        <w:tc>
          <w:tcPr>
            <w:tcW w:w="1449" w:type="dxa"/>
            <w:vMerge/>
          </w:tcPr>
          <w:p w14:paraId="03D1C6CC" w14:textId="77777777" w:rsidR="007B6C78" w:rsidRPr="003651D9" w:rsidRDefault="007B6C78" w:rsidP="00B54952">
            <w:pPr>
              <w:pStyle w:val="TableEntry"/>
            </w:pPr>
          </w:p>
        </w:tc>
        <w:tc>
          <w:tcPr>
            <w:tcW w:w="2520" w:type="dxa"/>
          </w:tcPr>
          <w:p w14:paraId="21C430E4" w14:textId="77777777" w:rsidR="007B6C78" w:rsidRPr="003651D9" w:rsidRDefault="007B6C78" w:rsidP="00B54952">
            <w:pPr>
              <w:pStyle w:val="TableEntry"/>
            </w:pPr>
            <w:r>
              <w:t>Subscribe to Care Plan Updates</w:t>
            </w:r>
          </w:p>
        </w:tc>
        <w:tc>
          <w:tcPr>
            <w:tcW w:w="1710" w:type="dxa"/>
          </w:tcPr>
          <w:p w14:paraId="7E9457D1" w14:textId="77777777" w:rsidR="007B6C78" w:rsidRPr="003651D9" w:rsidRDefault="007B6C78" w:rsidP="00B54952">
            <w:pPr>
              <w:pStyle w:val="TableEntry"/>
            </w:pPr>
            <w:r>
              <w:t>R</w:t>
            </w:r>
          </w:p>
        </w:tc>
        <w:tc>
          <w:tcPr>
            <w:tcW w:w="2799" w:type="dxa"/>
          </w:tcPr>
          <w:p w14:paraId="1BF9E796" w14:textId="77777777" w:rsidR="007B6C78" w:rsidRPr="003651D9" w:rsidRDefault="00662BE5" w:rsidP="00B54952">
            <w:pPr>
              <w:pStyle w:val="TableEntry"/>
            </w:pPr>
            <w:r>
              <w:t>PCC</w:t>
            </w:r>
            <w:r w:rsidR="007B6C78" w:rsidRPr="003651D9">
              <w:t xml:space="preserve"> TF-2: 3.Y3</w:t>
            </w:r>
          </w:p>
        </w:tc>
      </w:tr>
      <w:tr w:rsidR="007B6C78" w:rsidRPr="003651D9" w14:paraId="2C2AF435" w14:textId="77777777" w:rsidTr="00B54952">
        <w:trPr>
          <w:cantSplit/>
          <w:jc w:val="center"/>
        </w:trPr>
        <w:tc>
          <w:tcPr>
            <w:tcW w:w="1449" w:type="dxa"/>
            <w:vMerge/>
          </w:tcPr>
          <w:p w14:paraId="01685CC0" w14:textId="77777777" w:rsidR="007B6C78" w:rsidRPr="003651D9" w:rsidRDefault="007B6C78" w:rsidP="00B54952">
            <w:pPr>
              <w:pStyle w:val="TableEntry"/>
            </w:pPr>
          </w:p>
        </w:tc>
        <w:tc>
          <w:tcPr>
            <w:tcW w:w="2520" w:type="dxa"/>
          </w:tcPr>
          <w:p w14:paraId="1BBAE022" w14:textId="77777777" w:rsidR="007B6C78" w:rsidRDefault="007B6C78" w:rsidP="00B54952">
            <w:pPr>
              <w:pStyle w:val="TableEntry"/>
            </w:pPr>
            <w:r>
              <w:t>Provide Care Plan</w:t>
            </w:r>
          </w:p>
        </w:tc>
        <w:tc>
          <w:tcPr>
            <w:tcW w:w="1710" w:type="dxa"/>
          </w:tcPr>
          <w:p w14:paraId="6B353C89" w14:textId="77777777" w:rsidR="007B6C78" w:rsidRDefault="007B6C78" w:rsidP="00B54952">
            <w:pPr>
              <w:pStyle w:val="TableEntry"/>
            </w:pPr>
            <w:r>
              <w:t>R (as initiator)</w:t>
            </w:r>
          </w:p>
        </w:tc>
        <w:tc>
          <w:tcPr>
            <w:tcW w:w="2799" w:type="dxa"/>
          </w:tcPr>
          <w:p w14:paraId="74604459" w14:textId="77777777" w:rsidR="007B6C78" w:rsidRPr="003651D9" w:rsidRDefault="00662BE5" w:rsidP="00B54952">
            <w:pPr>
              <w:pStyle w:val="TableEntry"/>
            </w:pPr>
            <w:r>
              <w:t>PCC</w:t>
            </w:r>
            <w:r w:rsidR="007B6C78">
              <w:t xml:space="preserve">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45" w:name="_Toc448240842"/>
      <w:bookmarkEnd w:id="37"/>
      <w:bookmarkEnd w:id="38"/>
      <w:bookmarkEnd w:id="39"/>
      <w:bookmarkEnd w:id="40"/>
      <w:bookmarkEnd w:id="41"/>
      <w:bookmarkEnd w:id="42"/>
      <w:bookmarkEnd w:id="43"/>
      <w:bookmarkEnd w:id="44"/>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5"/>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46" w:name="_Toc448240843"/>
      <w:r w:rsidRPr="003651D9">
        <w:rPr>
          <w:noProof w:val="0"/>
        </w:rPr>
        <w:t xml:space="preserve">X.1.1.1 </w:t>
      </w:r>
      <w:r w:rsidR="00C636C8">
        <w:rPr>
          <w:noProof w:val="0"/>
        </w:rPr>
        <w:t>Care Plan Contributor</w:t>
      </w:r>
      <w:bookmarkEnd w:id="46"/>
    </w:p>
    <w:p w14:paraId="1052B517" w14:textId="5BF73A96"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47" w:name="_Toc448240844"/>
      <w:r w:rsidRPr="003651D9">
        <w:rPr>
          <w:noProof w:val="0"/>
        </w:rPr>
        <w:t xml:space="preserve">X.1.1.2 </w:t>
      </w:r>
      <w:r w:rsidR="00C636C8">
        <w:rPr>
          <w:noProof w:val="0"/>
        </w:rPr>
        <w:t>Care Plan Consumer</w:t>
      </w:r>
      <w:bookmarkEnd w:id="47"/>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77777777" w:rsidR="00C636C8" w:rsidRDefault="00C636C8" w:rsidP="00C636C8">
      <w:pPr>
        <w:pStyle w:val="Heading4"/>
        <w:numPr>
          <w:ilvl w:val="0"/>
          <w:numId w:val="0"/>
        </w:numPr>
        <w:rPr>
          <w:noProof w:val="0"/>
        </w:rPr>
      </w:pPr>
      <w:bookmarkStart w:id="48" w:name="_Toc448240845"/>
      <w:r w:rsidRPr="003651D9">
        <w:rPr>
          <w:noProof w:val="0"/>
        </w:rPr>
        <w:t>X.1.1.</w:t>
      </w:r>
      <w:r>
        <w:rPr>
          <w:noProof w:val="0"/>
        </w:rPr>
        <w:t>3</w:t>
      </w:r>
      <w:r w:rsidRPr="003651D9">
        <w:rPr>
          <w:noProof w:val="0"/>
        </w:rPr>
        <w:t xml:space="preserve"> </w:t>
      </w:r>
      <w:r>
        <w:rPr>
          <w:noProof w:val="0"/>
        </w:rPr>
        <w:t>Care Plan Manager</w:t>
      </w:r>
      <w:bookmarkEnd w:id="48"/>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lastRenderedPageBreak/>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49" w:name="_Toc448240846"/>
      <w:r>
        <w:rPr>
          <w:noProof w:val="0"/>
        </w:rPr>
        <w:t>X.2 DCP</w:t>
      </w:r>
      <w:r w:rsidR="00104BE6" w:rsidRPr="003651D9">
        <w:rPr>
          <w:noProof w:val="0"/>
        </w:rPr>
        <w:t xml:space="preserve"> Actor</w:t>
      </w:r>
      <w:r w:rsidR="00CF283F" w:rsidRPr="003651D9">
        <w:rPr>
          <w:noProof w:val="0"/>
        </w:rPr>
        <w:t xml:space="preserve"> Options</w:t>
      </w:r>
      <w:bookmarkEnd w:id="49"/>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77777777" w:rsidR="00991D63" w:rsidRPr="003651D9" w:rsidRDefault="00991D63" w:rsidP="008358E5">
            <w:pPr>
              <w:pStyle w:val="TableEntry"/>
            </w:pPr>
            <w:r w:rsidRPr="003651D9">
              <w:t xml:space="preserve">No options defined </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77777777" w:rsidR="00991D63" w:rsidRPr="003651D9" w:rsidRDefault="00991D63" w:rsidP="008358E5">
            <w:pPr>
              <w:pStyle w:val="TableEntry"/>
            </w:pPr>
            <w:r w:rsidRPr="003651D9">
              <w:t xml:space="preserve">No options defined </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70D53E4F" w14:textId="77777777" w:rsidR="00CF283F" w:rsidRPr="003651D9" w:rsidRDefault="00323461" w:rsidP="0097454A">
      <w:pPr>
        <w:pStyle w:val="Heading3"/>
        <w:numPr>
          <w:ilvl w:val="0"/>
          <w:numId w:val="0"/>
        </w:numPr>
        <w:ind w:left="720" w:hanging="720"/>
        <w:rPr>
          <w:noProof w:val="0"/>
        </w:rPr>
      </w:pPr>
      <w:bookmarkStart w:id="50" w:name="_Toc448240847"/>
      <w:r w:rsidRPr="003651D9">
        <w:rPr>
          <w:noProof w:val="0"/>
        </w:rPr>
        <w:t>X.2.1 &lt;</w:t>
      </w:r>
      <w:r w:rsidR="0095196C" w:rsidRPr="003651D9">
        <w:rPr>
          <w:noProof w:val="0"/>
        </w:rPr>
        <w:t>Option Name</w:t>
      </w:r>
      <w:r w:rsidRPr="003651D9">
        <w:rPr>
          <w:noProof w:val="0"/>
        </w:rPr>
        <w:t>&gt;</w:t>
      </w:r>
      <w:bookmarkEnd w:id="50"/>
    </w:p>
    <w:p w14:paraId="3FC45542"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6A07A8DB"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2E5B845" w14:textId="77777777" w:rsidR="00787B2D" w:rsidRPr="003651D9" w:rsidRDefault="00787B2D" w:rsidP="00597DB2">
      <w:pPr>
        <w:pStyle w:val="AuthorInstructions"/>
      </w:pPr>
      <w:r w:rsidRPr="003651D9">
        <w:t>&lt;Repeat this section (and increment numbering) as needed for additional options.&gt;</w:t>
      </w:r>
    </w:p>
    <w:p w14:paraId="01DAF953" w14:textId="77777777" w:rsidR="005F21E7" w:rsidRPr="003651D9" w:rsidRDefault="005F21E7" w:rsidP="00303E20">
      <w:pPr>
        <w:pStyle w:val="Heading2"/>
        <w:numPr>
          <w:ilvl w:val="0"/>
          <w:numId w:val="0"/>
        </w:numPr>
        <w:rPr>
          <w:noProof w:val="0"/>
        </w:rPr>
      </w:pPr>
      <w:bookmarkStart w:id="51" w:name="_Toc448240848"/>
      <w:bookmarkStart w:id="52" w:name="_Toc37034636"/>
      <w:bookmarkStart w:id="53" w:name="_Toc38846114"/>
      <w:bookmarkStart w:id="54" w:name="_Toc504625757"/>
      <w:bookmarkStart w:id="55" w:name="_Toc530206510"/>
      <w:bookmarkStart w:id="56" w:name="_Toc1388430"/>
      <w:bookmarkStart w:id="57" w:name="_Toc1388584"/>
      <w:bookmarkStart w:id="58" w:name="_Toc14566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51"/>
      <w:r w:rsidRPr="003651D9">
        <w:rPr>
          <w:noProof w:val="0"/>
        </w:rPr>
        <w:t xml:space="preserve"> </w:t>
      </w:r>
    </w:p>
    <w:p w14:paraId="489B98DA"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1443C9C7"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07A094F6"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67F67A7"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50B833AE" w14:textId="77777777" w:rsidR="00761469" w:rsidRPr="003651D9" w:rsidRDefault="00761469" w:rsidP="005360E4">
      <w:pPr>
        <w:pStyle w:val="BodyText"/>
      </w:pPr>
      <w:r w:rsidRPr="003651D9">
        <w:lastRenderedPageBreak/>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5A37506"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2ACD46B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01EA4A9"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529FBA7D"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54C2381B"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9EF56D3"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B37658F" w:rsidR="00761469" w:rsidRPr="003651D9" w:rsidRDefault="001A6676" w:rsidP="00DB186B">
            <w:pPr>
              <w:pStyle w:val="TableEntry"/>
            </w:pPr>
            <w:r>
              <w:t>Care Plan Updater</w:t>
            </w:r>
          </w:p>
        </w:tc>
        <w:tc>
          <w:tcPr>
            <w:tcW w:w="1980" w:type="dxa"/>
          </w:tcPr>
          <w:p w14:paraId="7440FEDF" w14:textId="5DD05E44" w:rsidR="00761469" w:rsidRPr="003651D9" w:rsidRDefault="000158A8" w:rsidP="00DB186B">
            <w:pPr>
              <w:pStyle w:val="TableEntry"/>
            </w:pPr>
            <w:r>
              <w:t>Care Plan Consumer</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59" w:name="_Toc448240849"/>
      <w:r w:rsidRPr="003651D9">
        <w:rPr>
          <w:noProof w:val="0"/>
        </w:rPr>
        <w:lastRenderedPageBreak/>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52"/>
      <w:bookmarkEnd w:id="53"/>
      <w:r w:rsidR="00167DB7" w:rsidRPr="003651D9">
        <w:rPr>
          <w:noProof w:val="0"/>
        </w:rPr>
        <w:t>Overview</w:t>
      </w:r>
      <w:bookmarkEnd w:id="59"/>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60" w:name="_Toc448240850"/>
      <w:r w:rsidRPr="003651D9">
        <w:rPr>
          <w:bCs/>
          <w:noProof w:val="0"/>
        </w:rPr>
        <w:t>X.</w:t>
      </w:r>
      <w:r w:rsidR="00AF472E" w:rsidRPr="003651D9">
        <w:rPr>
          <w:bCs/>
          <w:noProof w:val="0"/>
        </w:rPr>
        <w:t>4</w:t>
      </w:r>
      <w:r w:rsidR="00167DB7" w:rsidRPr="003651D9">
        <w:rPr>
          <w:bCs/>
          <w:noProof w:val="0"/>
        </w:rPr>
        <w:t>.1 Concepts</w:t>
      </w:r>
      <w:bookmarkEnd w:id="60"/>
    </w:p>
    <w:p w14:paraId="69546B0D" w14:textId="229CB524" w:rsidR="00991226" w:rsidRPr="00A91203" w:rsidRDefault="004B575B" w:rsidP="004B575B">
      <w:pPr>
        <w:rPr>
          <w:szCs w:val="24"/>
        </w:rPr>
      </w:pPr>
      <w:r w:rsidRPr="00A91203">
        <w:rPr>
          <w:szCs w:val="24"/>
        </w:rPr>
        <w:lastRenderedPageBreak/>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61" w:name="_Toc448240851"/>
      <w:r w:rsidRPr="003651D9">
        <w:rPr>
          <w:bCs/>
          <w:noProof w:val="0"/>
        </w:rPr>
        <w:t>X.4.2 Use Case</w:t>
      </w:r>
      <w:bookmarkEnd w:id="61"/>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62" w:name="_Toc448240852"/>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62"/>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63" w:name="_Toc448240853"/>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63"/>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lastRenderedPageBreak/>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64" w:name="_Toc448240854"/>
      <w:r>
        <w:t xml:space="preserve">X.4.2.1.1.1 </w:t>
      </w:r>
      <w:r w:rsidR="00596000" w:rsidRPr="003E2AA2">
        <w:t>Encounter A: Primary Care Physician Initial Visit</w:t>
      </w:r>
      <w:bookmarkEnd w:id="64"/>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w:t>
      </w:r>
      <w:r>
        <w:lastRenderedPageBreak/>
        <w:t>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w:lastRenderedPageBreak/>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7866A1" w:rsidRPr="00077324" w:rsidRDefault="007866A1" w:rsidP="001073CE">
                              <w:pPr>
                                <w:pStyle w:val="BodyText"/>
                                <w:jc w:val="center"/>
                                <w:rPr>
                                  <w:sz w:val="22"/>
                                  <w:szCs w:val="22"/>
                                </w:rPr>
                              </w:pPr>
                              <w:r>
                                <w:rPr>
                                  <w:sz w:val="22"/>
                                  <w:szCs w:val="22"/>
                                </w:rPr>
                                <w:t>Encounter A</w:t>
                              </w:r>
                            </w:p>
                            <w:p w14:paraId="033D8B02" w14:textId="77777777" w:rsidR="007866A1" w:rsidRDefault="007866A1" w:rsidP="001073CE"/>
                            <w:p w14:paraId="6B0A74DC" w14:textId="77777777" w:rsidR="007866A1" w:rsidRPr="00077324" w:rsidRDefault="007866A1"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7866A1" w:rsidRPr="00F214E1" w:rsidRDefault="007866A1"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7866A1" w:rsidRDefault="007866A1" w:rsidP="001073CE">
                              <w:pPr>
                                <w:pStyle w:val="BodyText"/>
                                <w:spacing w:before="0"/>
                                <w:rPr>
                                  <w:sz w:val="22"/>
                                  <w:szCs w:val="22"/>
                                </w:rPr>
                              </w:pPr>
                            </w:p>
                            <w:p w14:paraId="3797618E" w14:textId="77777777" w:rsidR="007866A1" w:rsidRPr="00077324" w:rsidRDefault="007866A1" w:rsidP="001073CE">
                              <w:pPr>
                                <w:pStyle w:val="BodyText"/>
                                <w:spacing w:before="0"/>
                                <w:rPr>
                                  <w:sz w:val="22"/>
                                  <w:szCs w:val="22"/>
                                </w:rPr>
                              </w:pPr>
                            </w:p>
                            <w:p w14:paraId="45865582" w14:textId="77777777" w:rsidR="007866A1" w:rsidRPr="00077324" w:rsidRDefault="007866A1" w:rsidP="001073CE">
                              <w:pPr>
                                <w:pStyle w:val="BodyText"/>
                                <w:rPr>
                                  <w:sz w:val="22"/>
                                  <w:szCs w:val="22"/>
                                </w:rPr>
                              </w:pPr>
                            </w:p>
                            <w:p w14:paraId="4D8B3CA9" w14:textId="77777777" w:rsidR="007866A1" w:rsidRDefault="007866A1" w:rsidP="001073CE"/>
                            <w:p w14:paraId="71A2F077" w14:textId="77777777" w:rsidR="007866A1" w:rsidRPr="00077324" w:rsidRDefault="007866A1" w:rsidP="001073CE">
                              <w:pPr>
                                <w:pStyle w:val="BodyText"/>
                                <w:rPr>
                                  <w:sz w:val="22"/>
                                  <w:szCs w:val="22"/>
                                </w:rPr>
                              </w:pPr>
                              <w:r w:rsidRPr="00077324">
                                <w:rPr>
                                  <w:sz w:val="22"/>
                                  <w:szCs w:val="22"/>
                                </w:rPr>
                                <w:t>Actor D/</w:t>
                              </w:r>
                            </w:p>
                            <w:p w14:paraId="12EFF39A" w14:textId="77777777" w:rsidR="007866A1" w:rsidRPr="00077324" w:rsidRDefault="007866A1"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7866A1" w:rsidRPr="00077324" w:rsidRDefault="007866A1" w:rsidP="00324356">
                              <w:pPr>
                                <w:pStyle w:val="BodyText"/>
                                <w:rPr>
                                  <w:sz w:val="22"/>
                                  <w:szCs w:val="22"/>
                                </w:rPr>
                              </w:pPr>
                              <w:r w:rsidRPr="00F0650A">
                                <w:rPr>
                                  <w:sz w:val="20"/>
                                </w:rPr>
                                <w:t>Care Plan</w:t>
                              </w:r>
                              <w:r>
                                <w:rPr>
                                  <w:sz w:val="20"/>
                                </w:rPr>
                                <w:t xml:space="preserve"> Management System as Care Plan Manager</w:t>
                              </w:r>
                            </w:p>
                            <w:p w14:paraId="4F9C7DB3" w14:textId="77777777" w:rsidR="007866A1" w:rsidRDefault="007866A1" w:rsidP="001073CE"/>
                            <w:p w14:paraId="418F2467" w14:textId="77777777" w:rsidR="007866A1" w:rsidRPr="00077324" w:rsidRDefault="007866A1" w:rsidP="001073CE">
                              <w:pPr>
                                <w:pStyle w:val="BodyText"/>
                                <w:rPr>
                                  <w:sz w:val="22"/>
                                  <w:szCs w:val="22"/>
                                </w:rPr>
                              </w:pPr>
                              <w:r w:rsidRPr="00077324">
                                <w:rPr>
                                  <w:sz w:val="22"/>
                                  <w:szCs w:val="22"/>
                                </w:rPr>
                                <w:t>Actor A /</w:t>
                              </w:r>
                            </w:p>
                            <w:p w14:paraId="2B745E3C" w14:textId="77777777" w:rsidR="007866A1" w:rsidRPr="00077324" w:rsidRDefault="007866A1"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7866A1" w:rsidRPr="00F214E1" w:rsidRDefault="007866A1" w:rsidP="001073CE">
                              <w:pPr>
                                <w:pStyle w:val="BodyText"/>
                                <w:jc w:val="center"/>
                                <w:rPr>
                                  <w:sz w:val="20"/>
                                </w:rPr>
                              </w:pPr>
                              <w:r w:rsidRPr="00F214E1">
                                <w:rPr>
                                  <w:sz w:val="20"/>
                                </w:rPr>
                                <w:t xml:space="preserve">Patient </w:t>
                              </w:r>
                              <w:r>
                                <w:rPr>
                                  <w:sz w:val="20"/>
                                </w:rPr>
                                <w:t>Portal as Care Plan Consumer</w:t>
                              </w:r>
                            </w:p>
                            <w:p w14:paraId="3894B087" w14:textId="77777777" w:rsidR="007866A1" w:rsidRPr="00077324" w:rsidRDefault="007866A1"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7866A1" w:rsidRPr="007C43DB" w:rsidRDefault="007866A1" w:rsidP="001073CE">
                              <w:pPr>
                                <w:pStyle w:val="BodyText"/>
                                <w:jc w:val="center"/>
                                <w:rPr>
                                  <w:sz w:val="18"/>
                                  <w:szCs w:val="18"/>
                                </w:rPr>
                              </w:pPr>
                              <w:r w:rsidRPr="007C43DB">
                                <w:rPr>
                                  <w:sz w:val="18"/>
                                  <w:szCs w:val="18"/>
                                </w:rPr>
                                <w:t>Update Care Plan</w:t>
                              </w:r>
                            </w:p>
                            <w:p w14:paraId="414D85B3" w14:textId="77777777" w:rsidR="007866A1" w:rsidRDefault="007866A1" w:rsidP="001073CE"/>
                            <w:p w14:paraId="560EF9D2"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7866A1" w:rsidRPr="00F92D1B" w:rsidRDefault="007866A1" w:rsidP="001073CE">
                              <w:pPr>
                                <w:pStyle w:val="BodyText"/>
                                <w:jc w:val="center"/>
                                <w:rPr>
                                  <w:sz w:val="18"/>
                                  <w:szCs w:val="18"/>
                                </w:rPr>
                              </w:pPr>
                              <w:r w:rsidRPr="00F92D1B">
                                <w:rPr>
                                  <w:sz w:val="18"/>
                                  <w:szCs w:val="18"/>
                                </w:rPr>
                                <w:t>Provide Care Plan</w:t>
                              </w:r>
                            </w:p>
                            <w:p w14:paraId="2EAEB5FD" w14:textId="77777777" w:rsidR="007866A1" w:rsidRDefault="007866A1" w:rsidP="001073CE"/>
                            <w:p w14:paraId="7F887529"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7866A1" w:rsidRDefault="007866A1" w:rsidP="001073CE"/>
                            <w:p w14:paraId="1E0FC6A1"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7866A1" w:rsidRPr="007C43DB" w:rsidRDefault="007866A1" w:rsidP="001073CE">
                              <w:pPr>
                                <w:pStyle w:val="BodyText"/>
                                <w:jc w:val="center"/>
                                <w:rPr>
                                  <w:sz w:val="18"/>
                                  <w:szCs w:val="18"/>
                                </w:rPr>
                              </w:pPr>
                              <w:r w:rsidRPr="007C43DB">
                                <w:rPr>
                                  <w:sz w:val="18"/>
                                  <w:szCs w:val="18"/>
                                </w:rPr>
                                <w:t>Subscribe to Care Plan Updates</w:t>
                              </w:r>
                            </w:p>
                            <w:p w14:paraId="2BC2F75F" w14:textId="77777777" w:rsidR="007866A1" w:rsidRDefault="007866A1" w:rsidP="001073CE"/>
                            <w:p w14:paraId="7198BA45"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7866A1" w:rsidRDefault="007866A1" w:rsidP="001073CE"/>
                            <w:p w14:paraId="059C254F" w14:textId="77777777" w:rsidR="007866A1" w:rsidRPr="00077324" w:rsidRDefault="007866A1"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7866A1" w:rsidRDefault="007866A1" w:rsidP="007377E7">
                              <w:pPr>
                                <w:pStyle w:val="NormalWeb"/>
                                <w:jc w:val="center"/>
                              </w:pPr>
                              <w:r>
                                <w:rPr>
                                  <w:sz w:val="18"/>
                                  <w:szCs w:val="18"/>
                                </w:rPr>
                                <w:t>Search for Care</w:t>
                              </w:r>
                              <w:r>
                                <w:rPr>
                                  <w:sz w:val="20"/>
                                  <w:szCs w:val="20"/>
                                </w:rPr>
                                <w:t xml:space="preserve"> Plan</w:t>
                              </w:r>
                            </w:p>
                            <w:p w14:paraId="2D04994A" w14:textId="77777777" w:rsidR="007866A1" w:rsidRDefault="007866A1" w:rsidP="007377E7">
                              <w:pPr>
                                <w:pStyle w:val="NormalWeb"/>
                              </w:pPr>
                              <w:r>
                                <w:t> </w:t>
                              </w:r>
                            </w:p>
                            <w:p w14:paraId="2479649B" w14:textId="77777777" w:rsidR="007866A1" w:rsidRDefault="007866A1"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7866A1" w:rsidRPr="00077324" w:rsidRDefault="007866A1" w:rsidP="001073CE">
                        <w:pPr>
                          <w:pStyle w:val="BodyText"/>
                          <w:jc w:val="center"/>
                          <w:rPr>
                            <w:sz w:val="22"/>
                            <w:szCs w:val="22"/>
                          </w:rPr>
                        </w:pPr>
                        <w:r>
                          <w:rPr>
                            <w:sz w:val="22"/>
                            <w:szCs w:val="22"/>
                          </w:rPr>
                          <w:t>Encounter A</w:t>
                        </w:r>
                      </w:p>
                      <w:p w14:paraId="033D8B02" w14:textId="77777777" w:rsidR="007866A1" w:rsidRDefault="007866A1" w:rsidP="001073CE"/>
                      <w:p w14:paraId="6B0A74DC" w14:textId="77777777" w:rsidR="007866A1" w:rsidRPr="00077324" w:rsidRDefault="007866A1"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7866A1" w:rsidRPr="00F214E1" w:rsidRDefault="007866A1"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7866A1" w:rsidRDefault="007866A1" w:rsidP="001073CE">
                        <w:pPr>
                          <w:pStyle w:val="BodyText"/>
                          <w:spacing w:before="0"/>
                          <w:rPr>
                            <w:sz w:val="22"/>
                            <w:szCs w:val="22"/>
                          </w:rPr>
                        </w:pPr>
                      </w:p>
                      <w:p w14:paraId="3797618E" w14:textId="77777777" w:rsidR="007866A1" w:rsidRPr="00077324" w:rsidRDefault="007866A1" w:rsidP="001073CE">
                        <w:pPr>
                          <w:pStyle w:val="BodyText"/>
                          <w:spacing w:before="0"/>
                          <w:rPr>
                            <w:sz w:val="22"/>
                            <w:szCs w:val="22"/>
                          </w:rPr>
                        </w:pPr>
                      </w:p>
                      <w:p w14:paraId="45865582" w14:textId="77777777" w:rsidR="007866A1" w:rsidRPr="00077324" w:rsidRDefault="007866A1" w:rsidP="001073CE">
                        <w:pPr>
                          <w:pStyle w:val="BodyText"/>
                          <w:rPr>
                            <w:sz w:val="22"/>
                            <w:szCs w:val="22"/>
                          </w:rPr>
                        </w:pPr>
                      </w:p>
                      <w:p w14:paraId="4D8B3CA9" w14:textId="77777777" w:rsidR="007866A1" w:rsidRDefault="007866A1" w:rsidP="001073CE"/>
                      <w:p w14:paraId="71A2F077" w14:textId="77777777" w:rsidR="007866A1" w:rsidRPr="00077324" w:rsidRDefault="007866A1" w:rsidP="001073CE">
                        <w:pPr>
                          <w:pStyle w:val="BodyText"/>
                          <w:rPr>
                            <w:sz w:val="22"/>
                            <w:szCs w:val="22"/>
                          </w:rPr>
                        </w:pPr>
                        <w:r w:rsidRPr="00077324">
                          <w:rPr>
                            <w:sz w:val="22"/>
                            <w:szCs w:val="22"/>
                          </w:rPr>
                          <w:t>Actor D/</w:t>
                        </w:r>
                      </w:p>
                      <w:p w14:paraId="12EFF39A" w14:textId="77777777" w:rsidR="007866A1" w:rsidRPr="00077324" w:rsidRDefault="007866A1"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7866A1" w:rsidRPr="00077324" w:rsidRDefault="007866A1" w:rsidP="00324356">
                        <w:pPr>
                          <w:pStyle w:val="BodyText"/>
                          <w:rPr>
                            <w:sz w:val="22"/>
                            <w:szCs w:val="22"/>
                          </w:rPr>
                        </w:pPr>
                        <w:r w:rsidRPr="00F0650A">
                          <w:rPr>
                            <w:sz w:val="20"/>
                          </w:rPr>
                          <w:t>Care Plan</w:t>
                        </w:r>
                        <w:r>
                          <w:rPr>
                            <w:sz w:val="20"/>
                          </w:rPr>
                          <w:t xml:space="preserve"> Management System as Care Plan Manager</w:t>
                        </w:r>
                      </w:p>
                      <w:p w14:paraId="4F9C7DB3" w14:textId="77777777" w:rsidR="007866A1" w:rsidRDefault="007866A1" w:rsidP="001073CE"/>
                      <w:p w14:paraId="418F2467" w14:textId="77777777" w:rsidR="007866A1" w:rsidRPr="00077324" w:rsidRDefault="007866A1" w:rsidP="001073CE">
                        <w:pPr>
                          <w:pStyle w:val="BodyText"/>
                          <w:rPr>
                            <w:sz w:val="22"/>
                            <w:szCs w:val="22"/>
                          </w:rPr>
                        </w:pPr>
                        <w:r w:rsidRPr="00077324">
                          <w:rPr>
                            <w:sz w:val="22"/>
                            <w:szCs w:val="22"/>
                          </w:rPr>
                          <w:t>Actor A /</w:t>
                        </w:r>
                      </w:p>
                      <w:p w14:paraId="2B745E3C" w14:textId="77777777" w:rsidR="007866A1" w:rsidRPr="00077324" w:rsidRDefault="007866A1"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7866A1" w:rsidRPr="00F214E1" w:rsidRDefault="007866A1" w:rsidP="001073CE">
                        <w:pPr>
                          <w:pStyle w:val="BodyText"/>
                          <w:jc w:val="center"/>
                          <w:rPr>
                            <w:sz w:val="20"/>
                          </w:rPr>
                        </w:pPr>
                        <w:r w:rsidRPr="00F214E1">
                          <w:rPr>
                            <w:sz w:val="20"/>
                          </w:rPr>
                          <w:t xml:space="preserve">Patient </w:t>
                        </w:r>
                        <w:r>
                          <w:rPr>
                            <w:sz w:val="20"/>
                          </w:rPr>
                          <w:t>Portal as Care Plan Consumer</w:t>
                        </w:r>
                      </w:p>
                      <w:p w14:paraId="3894B087" w14:textId="77777777" w:rsidR="007866A1" w:rsidRPr="00077324" w:rsidRDefault="007866A1" w:rsidP="001073CE">
                        <w:pPr>
                          <w:pStyle w:val="BodyText"/>
                          <w:spacing w:before="0"/>
                          <w:rPr>
                            <w:sz w:val="22"/>
                            <w:szCs w:val="22"/>
                          </w:rPr>
                        </w:pPr>
                      </w:p>
                    </w:txbxContent>
                  </v:textbox>
                </v:shape>
                <v:rect id="Rectangle 332" o:spid="_x0000_s1044"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7866A1" w:rsidRPr="007C43DB" w:rsidRDefault="007866A1" w:rsidP="001073CE">
                        <w:pPr>
                          <w:pStyle w:val="BodyText"/>
                          <w:jc w:val="center"/>
                          <w:rPr>
                            <w:sz w:val="18"/>
                            <w:szCs w:val="18"/>
                          </w:rPr>
                        </w:pPr>
                        <w:r w:rsidRPr="007C43DB">
                          <w:rPr>
                            <w:sz w:val="18"/>
                            <w:szCs w:val="18"/>
                          </w:rPr>
                          <w:t>Update Care Plan</w:t>
                        </w:r>
                      </w:p>
                      <w:p w14:paraId="414D85B3" w14:textId="77777777" w:rsidR="007866A1" w:rsidRDefault="007866A1" w:rsidP="001073CE"/>
                      <w:p w14:paraId="560EF9D2" w14:textId="77777777" w:rsidR="007866A1" w:rsidRPr="00077324" w:rsidRDefault="007866A1" w:rsidP="001073CE">
                        <w:pPr>
                          <w:pStyle w:val="BodyText"/>
                          <w:rPr>
                            <w:sz w:val="22"/>
                            <w:szCs w:val="22"/>
                          </w:rPr>
                        </w:pPr>
                        <w:r w:rsidRPr="00077324">
                          <w:rPr>
                            <w:sz w:val="22"/>
                            <w:szCs w:val="22"/>
                          </w:rPr>
                          <w:t>Transaction-B [B]</w:t>
                        </w:r>
                      </w:p>
                    </w:txbxContent>
                  </v:textbox>
                </v:shape>
                <v:line id="Line 335" o:spid="_x0000_s1046"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7"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8"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7866A1" w:rsidRPr="00F92D1B" w:rsidRDefault="007866A1" w:rsidP="001073CE">
                        <w:pPr>
                          <w:pStyle w:val="BodyText"/>
                          <w:jc w:val="center"/>
                          <w:rPr>
                            <w:sz w:val="18"/>
                            <w:szCs w:val="18"/>
                          </w:rPr>
                        </w:pPr>
                        <w:r w:rsidRPr="00F92D1B">
                          <w:rPr>
                            <w:sz w:val="18"/>
                            <w:szCs w:val="18"/>
                          </w:rPr>
                          <w:t>Provide Care Plan</w:t>
                        </w:r>
                      </w:p>
                      <w:p w14:paraId="2EAEB5FD" w14:textId="77777777" w:rsidR="007866A1" w:rsidRDefault="007866A1" w:rsidP="001073CE"/>
                      <w:p w14:paraId="7F887529" w14:textId="77777777" w:rsidR="007866A1" w:rsidRPr="00077324" w:rsidRDefault="007866A1" w:rsidP="001073CE">
                        <w:pPr>
                          <w:pStyle w:val="BodyText"/>
                          <w:rPr>
                            <w:sz w:val="22"/>
                            <w:szCs w:val="22"/>
                          </w:rPr>
                        </w:pPr>
                        <w:r w:rsidRPr="00077324">
                          <w:rPr>
                            <w:sz w:val="22"/>
                            <w:szCs w:val="22"/>
                          </w:rPr>
                          <w:t>Transaction-B [B]</w:t>
                        </w:r>
                      </w:p>
                    </w:txbxContent>
                  </v:textbox>
                </v:shape>
                <v:line id="Line 338" o:spid="_x0000_s1049"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0"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1"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7866A1" w:rsidRDefault="007866A1" w:rsidP="001073CE"/>
                      <w:p w14:paraId="1E0FC6A1" w14:textId="77777777" w:rsidR="007866A1" w:rsidRPr="00077324" w:rsidRDefault="007866A1" w:rsidP="001073CE">
                        <w:pPr>
                          <w:pStyle w:val="BodyText"/>
                          <w:rPr>
                            <w:sz w:val="22"/>
                            <w:szCs w:val="22"/>
                          </w:rPr>
                        </w:pPr>
                        <w:r w:rsidRPr="00077324">
                          <w:rPr>
                            <w:sz w:val="22"/>
                            <w:szCs w:val="22"/>
                          </w:rPr>
                          <w:t>Transaction-B [B]</w:t>
                        </w:r>
                      </w:p>
                    </w:txbxContent>
                  </v:textbox>
                </v:shape>
                <v:line id="Line 341" o:spid="_x0000_s1052"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3"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7866A1" w:rsidRPr="007C43DB" w:rsidRDefault="007866A1" w:rsidP="001073CE">
                        <w:pPr>
                          <w:pStyle w:val="BodyText"/>
                          <w:jc w:val="center"/>
                          <w:rPr>
                            <w:sz w:val="18"/>
                            <w:szCs w:val="18"/>
                          </w:rPr>
                        </w:pPr>
                        <w:r w:rsidRPr="007C43DB">
                          <w:rPr>
                            <w:sz w:val="18"/>
                            <w:szCs w:val="18"/>
                          </w:rPr>
                          <w:t>Subscribe to Care Plan Updates</w:t>
                        </w:r>
                      </w:p>
                      <w:p w14:paraId="2BC2F75F" w14:textId="77777777" w:rsidR="007866A1" w:rsidRDefault="007866A1" w:rsidP="001073CE"/>
                      <w:p w14:paraId="7198BA45" w14:textId="77777777" w:rsidR="007866A1" w:rsidRPr="00077324" w:rsidRDefault="007866A1"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5"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7866A1" w:rsidRPr="00386D80" w:rsidRDefault="007866A1"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7866A1" w:rsidRDefault="007866A1" w:rsidP="001073CE"/>
                      <w:p w14:paraId="059C254F" w14:textId="77777777" w:rsidR="007866A1" w:rsidRPr="00077324" w:rsidRDefault="007866A1" w:rsidP="001073CE">
                        <w:pPr>
                          <w:pStyle w:val="BodyText"/>
                          <w:rPr>
                            <w:sz w:val="22"/>
                            <w:szCs w:val="22"/>
                          </w:rPr>
                        </w:pPr>
                        <w:r w:rsidRPr="00077324">
                          <w:rPr>
                            <w:sz w:val="22"/>
                            <w:szCs w:val="22"/>
                          </w:rPr>
                          <w:t>Transaction-B [B]</w:t>
                        </w:r>
                      </w:p>
                    </w:txbxContent>
                  </v:textbox>
                </v:shape>
                <v:line id="Line 343" o:spid="_x0000_s1056"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7"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7866A1" w:rsidRDefault="007866A1" w:rsidP="007377E7">
                        <w:pPr>
                          <w:pStyle w:val="NormalWeb"/>
                          <w:jc w:val="center"/>
                        </w:pPr>
                        <w:r>
                          <w:rPr>
                            <w:sz w:val="18"/>
                            <w:szCs w:val="18"/>
                          </w:rPr>
                          <w:t>Search for Care</w:t>
                        </w:r>
                        <w:r>
                          <w:rPr>
                            <w:sz w:val="20"/>
                            <w:szCs w:val="20"/>
                          </w:rPr>
                          <w:t xml:space="preserve"> Plan</w:t>
                        </w:r>
                      </w:p>
                      <w:p w14:paraId="2D04994A" w14:textId="77777777" w:rsidR="007866A1" w:rsidRDefault="007866A1" w:rsidP="007377E7">
                        <w:pPr>
                          <w:pStyle w:val="NormalWeb"/>
                        </w:pPr>
                        <w:r>
                          <w:t> </w:t>
                        </w:r>
                      </w:p>
                      <w:p w14:paraId="2479649B" w14:textId="77777777" w:rsidR="007866A1" w:rsidRDefault="007866A1" w:rsidP="007377E7">
                        <w:pPr>
                          <w:pStyle w:val="NormalWeb"/>
                        </w:pPr>
                        <w:r>
                          <w:rPr>
                            <w:sz w:val="22"/>
                            <w:szCs w:val="22"/>
                          </w:rPr>
                          <w:t>Transaction-B [B]</w:t>
                        </w:r>
                      </w:p>
                    </w:txbxContent>
                  </v:textbox>
                </v:shape>
                <v:rect id="Rectangle 112" o:spid="_x0000_s1058"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9"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0"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1"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2"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65" w:name="_Toc448240855"/>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65"/>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lastRenderedPageBreak/>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w:t>
            </w:r>
            <w:r w:rsidR="00EF5BD1" w:rsidRPr="00015C1F">
              <w:rPr>
                <w:rFonts w:cs="Arial"/>
                <w:sz w:val="18"/>
                <w:szCs w:val="18"/>
              </w:rPr>
              <w:lastRenderedPageBreak/>
              <w:t xml:space="preserve">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lastRenderedPageBreak/>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7866A1" w:rsidRPr="00077324" w:rsidRDefault="007866A1" w:rsidP="00274982">
                              <w:pPr>
                                <w:pStyle w:val="BodyText"/>
                                <w:jc w:val="center"/>
                                <w:rPr>
                                  <w:sz w:val="22"/>
                                  <w:szCs w:val="22"/>
                                </w:rPr>
                              </w:pPr>
                              <w:r>
                                <w:rPr>
                                  <w:sz w:val="22"/>
                                  <w:szCs w:val="22"/>
                                </w:rPr>
                                <w:t>Encounter(s) B</w:t>
                              </w:r>
                            </w:p>
                            <w:p w14:paraId="2EBDE698" w14:textId="77777777" w:rsidR="007866A1" w:rsidRDefault="007866A1" w:rsidP="00274982"/>
                            <w:p w14:paraId="464410A3" w14:textId="77777777" w:rsidR="007866A1" w:rsidRPr="00077324" w:rsidRDefault="007866A1"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7866A1" w:rsidRPr="00D555AC" w:rsidRDefault="007866A1"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7866A1" w:rsidRPr="00F214E1" w:rsidRDefault="007866A1" w:rsidP="00274982">
                              <w:pPr>
                                <w:pStyle w:val="BodyText"/>
                                <w:rPr>
                                  <w:sz w:val="20"/>
                                </w:rPr>
                              </w:pPr>
                            </w:p>
                            <w:p w14:paraId="3B383322" w14:textId="77777777" w:rsidR="007866A1" w:rsidRDefault="007866A1" w:rsidP="00274982">
                              <w:pPr>
                                <w:pStyle w:val="BodyText"/>
                                <w:spacing w:before="0"/>
                                <w:rPr>
                                  <w:sz w:val="22"/>
                                  <w:szCs w:val="22"/>
                                </w:rPr>
                              </w:pPr>
                            </w:p>
                            <w:p w14:paraId="760E6DE0" w14:textId="77777777" w:rsidR="007866A1" w:rsidRPr="00077324" w:rsidRDefault="007866A1" w:rsidP="00274982">
                              <w:pPr>
                                <w:pStyle w:val="BodyText"/>
                                <w:spacing w:before="0"/>
                                <w:rPr>
                                  <w:sz w:val="22"/>
                                  <w:szCs w:val="22"/>
                                </w:rPr>
                              </w:pPr>
                            </w:p>
                            <w:p w14:paraId="229A1201" w14:textId="77777777" w:rsidR="007866A1" w:rsidRPr="00077324" w:rsidRDefault="007866A1" w:rsidP="00274982">
                              <w:pPr>
                                <w:pStyle w:val="BodyText"/>
                                <w:rPr>
                                  <w:sz w:val="22"/>
                                  <w:szCs w:val="22"/>
                                </w:rPr>
                              </w:pPr>
                            </w:p>
                            <w:p w14:paraId="0BB16BEF" w14:textId="77777777" w:rsidR="007866A1" w:rsidRDefault="007866A1" w:rsidP="00274982"/>
                            <w:p w14:paraId="308672D0" w14:textId="77777777" w:rsidR="007866A1" w:rsidRPr="00077324" w:rsidRDefault="007866A1" w:rsidP="00274982">
                              <w:pPr>
                                <w:pStyle w:val="BodyText"/>
                                <w:rPr>
                                  <w:sz w:val="22"/>
                                  <w:szCs w:val="22"/>
                                </w:rPr>
                              </w:pPr>
                              <w:r w:rsidRPr="00077324">
                                <w:rPr>
                                  <w:sz w:val="22"/>
                                  <w:szCs w:val="22"/>
                                </w:rPr>
                                <w:t>Actor D/</w:t>
                              </w:r>
                            </w:p>
                            <w:p w14:paraId="30EF57E0" w14:textId="77777777" w:rsidR="007866A1" w:rsidRPr="00077324" w:rsidRDefault="007866A1"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7866A1" w:rsidRPr="00077324" w:rsidRDefault="007866A1"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7866A1" w:rsidRPr="00F214E1" w:rsidRDefault="007866A1" w:rsidP="00274982">
                              <w:pPr>
                                <w:pStyle w:val="BodyText"/>
                                <w:jc w:val="center"/>
                                <w:rPr>
                                  <w:sz w:val="20"/>
                                </w:rPr>
                              </w:pPr>
                              <w:r w:rsidRPr="00F214E1">
                                <w:rPr>
                                  <w:sz w:val="20"/>
                                </w:rPr>
                                <w:t>P</w:t>
                              </w:r>
                              <w:r>
                                <w:rPr>
                                  <w:sz w:val="20"/>
                                </w:rPr>
                                <w:t>atient Portal as Care Plan Consumer</w:t>
                              </w:r>
                            </w:p>
                            <w:p w14:paraId="0DE4CBEF" w14:textId="77777777" w:rsidR="007866A1" w:rsidRPr="00077324" w:rsidRDefault="007866A1"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7866A1" w:rsidRPr="00386D80" w:rsidRDefault="007866A1" w:rsidP="00274982">
                              <w:pPr>
                                <w:pStyle w:val="BodyText"/>
                                <w:jc w:val="center"/>
                                <w:rPr>
                                  <w:sz w:val="20"/>
                                </w:rPr>
                              </w:pPr>
                              <w:r w:rsidRPr="00386D80">
                                <w:rPr>
                                  <w:sz w:val="20"/>
                                </w:rPr>
                                <w:t>U</w:t>
                              </w:r>
                              <w:r>
                                <w:rPr>
                                  <w:sz w:val="20"/>
                                </w:rPr>
                                <w:t>pdate Care Plan</w:t>
                              </w:r>
                            </w:p>
                            <w:p w14:paraId="4B28CB4C" w14:textId="77777777" w:rsidR="007866A1" w:rsidRDefault="007866A1" w:rsidP="00274982"/>
                            <w:p w14:paraId="770C1087"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7866A1" w:rsidRPr="00364CC5" w:rsidRDefault="007866A1" w:rsidP="00274982">
                              <w:pPr>
                                <w:pStyle w:val="BodyText"/>
                                <w:jc w:val="center"/>
                                <w:rPr>
                                  <w:sz w:val="18"/>
                                  <w:szCs w:val="18"/>
                                </w:rPr>
                              </w:pPr>
                              <w:r w:rsidRPr="00364CC5">
                                <w:rPr>
                                  <w:sz w:val="18"/>
                                  <w:szCs w:val="18"/>
                                </w:rPr>
                                <w:t>Provide Care Plan</w:t>
                              </w:r>
                            </w:p>
                            <w:p w14:paraId="7155B7ED" w14:textId="77777777" w:rsidR="007866A1" w:rsidRDefault="007866A1" w:rsidP="00274982"/>
                            <w:p w14:paraId="007DF843"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7866A1" w:rsidRDefault="007866A1" w:rsidP="00274982"/>
                            <w:p w14:paraId="17019F2A"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7866A1" w:rsidRPr="00364CC5" w:rsidRDefault="007866A1"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7866A1" w:rsidRDefault="007866A1" w:rsidP="00274982"/>
                            <w:p w14:paraId="07EDD75F"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7866A1" w:rsidRPr="00364CC5" w:rsidRDefault="007866A1" w:rsidP="00274982">
                              <w:pPr>
                                <w:pStyle w:val="BodyText"/>
                                <w:jc w:val="center"/>
                                <w:rPr>
                                  <w:sz w:val="18"/>
                                  <w:szCs w:val="18"/>
                                </w:rPr>
                              </w:pPr>
                              <w:r w:rsidRPr="00364CC5">
                                <w:rPr>
                                  <w:sz w:val="18"/>
                                  <w:szCs w:val="18"/>
                                </w:rPr>
                                <w:t>Subscribe to Care Plan Updates</w:t>
                              </w:r>
                            </w:p>
                            <w:p w14:paraId="72F2DA86" w14:textId="77777777" w:rsidR="007866A1" w:rsidRDefault="007866A1" w:rsidP="00274982"/>
                            <w:p w14:paraId="69B64E73"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7866A1" w:rsidRDefault="007866A1" w:rsidP="00274982"/>
                            <w:p w14:paraId="5F5E1379" w14:textId="77777777" w:rsidR="007866A1" w:rsidRPr="00077324" w:rsidRDefault="007866A1"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3"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">
                <v:shape id="_x0000_s1064" type="#_x0000_t75" style="position:absolute;width:61442;height:30867;visibility:visible;mso-wrap-style:square">
                  <v:fill o:detectmouseclick="t"/>
                  <v:path o:connecttype="none"/>
                </v:shape>
                <v:shape id="Text Box 347" o:spid="_x0000_s106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7866A1" w:rsidRPr="00077324" w:rsidRDefault="007866A1" w:rsidP="00274982">
                        <w:pPr>
                          <w:pStyle w:val="BodyText"/>
                          <w:jc w:val="center"/>
                          <w:rPr>
                            <w:sz w:val="22"/>
                            <w:szCs w:val="22"/>
                          </w:rPr>
                        </w:pPr>
                        <w:r>
                          <w:rPr>
                            <w:sz w:val="22"/>
                            <w:szCs w:val="22"/>
                          </w:rPr>
                          <w:t>Encounter(s) B</w:t>
                        </w:r>
                      </w:p>
                      <w:p w14:paraId="2EBDE698" w14:textId="77777777" w:rsidR="007866A1" w:rsidRDefault="007866A1" w:rsidP="00274982"/>
                      <w:p w14:paraId="464410A3" w14:textId="77777777" w:rsidR="007866A1" w:rsidRPr="00077324" w:rsidRDefault="007866A1" w:rsidP="00274982">
                        <w:pPr>
                          <w:pStyle w:val="BodyText"/>
                          <w:rPr>
                            <w:sz w:val="22"/>
                            <w:szCs w:val="22"/>
                          </w:rPr>
                        </w:pPr>
                        <w:r>
                          <w:rPr>
                            <w:sz w:val="22"/>
                            <w:szCs w:val="22"/>
                          </w:rPr>
                          <w:t>Transaction_</w:t>
                        </w:r>
                        <w:r w:rsidRPr="00077324">
                          <w:rPr>
                            <w:sz w:val="22"/>
                            <w:szCs w:val="22"/>
                          </w:rPr>
                          <w:t>1 [1]</w:t>
                        </w:r>
                      </w:p>
                    </w:txbxContent>
                  </v:textbox>
                </v:shape>
                <v:shape id="Text Box 348" o:spid="_x0000_s1066"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7866A1" w:rsidRPr="00D555AC" w:rsidRDefault="007866A1"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7866A1" w:rsidRPr="00F214E1" w:rsidRDefault="007866A1" w:rsidP="00274982">
                        <w:pPr>
                          <w:pStyle w:val="BodyText"/>
                          <w:rPr>
                            <w:sz w:val="20"/>
                          </w:rPr>
                        </w:pPr>
                      </w:p>
                      <w:p w14:paraId="3B383322" w14:textId="77777777" w:rsidR="007866A1" w:rsidRDefault="007866A1" w:rsidP="00274982">
                        <w:pPr>
                          <w:pStyle w:val="BodyText"/>
                          <w:spacing w:before="0"/>
                          <w:rPr>
                            <w:sz w:val="22"/>
                            <w:szCs w:val="22"/>
                          </w:rPr>
                        </w:pPr>
                      </w:p>
                      <w:p w14:paraId="760E6DE0" w14:textId="77777777" w:rsidR="007866A1" w:rsidRPr="00077324" w:rsidRDefault="007866A1" w:rsidP="00274982">
                        <w:pPr>
                          <w:pStyle w:val="BodyText"/>
                          <w:spacing w:before="0"/>
                          <w:rPr>
                            <w:sz w:val="22"/>
                            <w:szCs w:val="22"/>
                          </w:rPr>
                        </w:pPr>
                      </w:p>
                      <w:p w14:paraId="229A1201" w14:textId="77777777" w:rsidR="007866A1" w:rsidRPr="00077324" w:rsidRDefault="007866A1" w:rsidP="00274982">
                        <w:pPr>
                          <w:pStyle w:val="BodyText"/>
                          <w:rPr>
                            <w:sz w:val="22"/>
                            <w:szCs w:val="22"/>
                          </w:rPr>
                        </w:pPr>
                      </w:p>
                      <w:p w14:paraId="0BB16BEF" w14:textId="77777777" w:rsidR="007866A1" w:rsidRDefault="007866A1" w:rsidP="00274982"/>
                      <w:p w14:paraId="308672D0" w14:textId="77777777" w:rsidR="007866A1" w:rsidRPr="00077324" w:rsidRDefault="007866A1" w:rsidP="00274982">
                        <w:pPr>
                          <w:pStyle w:val="BodyText"/>
                          <w:rPr>
                            <w:sz w:val="22"/>
                            <w:szCs w:val="22"/>
                          </w:rPr>
                        </w:pPr>
                        <w:r w:rsidRPr="00077324">
                          <w:rPr>
                            <w:sz w:val="22"/>
                            <w:szCs w:val="22"/>
                          </w:rPr>
                          <w:t>Actor D/</w:t>
                        </w:r>
                      </w:p>
                      <w:p w14:paraId="30EF57E0" w14:textId="77777777" w:rsidR="007866A1" w:rsidRPr="00077324" w:rsidRDefault="007866A1" w:rsidP="00274982">
                        <w:pPr>
                          <w:pStyle w:val="BodyText"/>
                          <w:rPr>
                            <w:sz w:val="22"/>
                            <w:szCs w:val="22"/>
                          </w:rPr>
                        </w:pPr>
                        <w:r w:rsidRPr="00077324">
                          <w:rPr>
                            <w:sz w:val="22"/>
                            <w:szCs w:val="22"/>
                          </w:rPr>
                          <w:t>Actor E</w:t>
                        </w:r>
                      </w:p>
                    </w:txbxContent>
                  </v:textbox>
                </v:shape>
                <v:line id="Line 349" o:spid="_x0000_s1067"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8"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7866A1" w:rsidRPr="00077324" w:rsidRDefault="007866A1"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69"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0"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1"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7866A1" w:rsidRPr="00F214E1" w:rsidRDefault="007866A1" w:rsidP="00274982">
                        <w:pPr>
                          <w:pStyle w:val="BodyText"/>
                          <w:jc w:val="center"/>
                          <w:rPr>
                            <w:sz w:val="20"/>
                          </w:rPr>
                        </w:pPr>
                        <w:r w:rsidRPr="00F214E1">
                          <w:rPr>
                            <w:sz w:val="20"/>
                          </w:rPr>
                          <w:t>P</w:t>
                        </w:r>
                        <w:r>
                          <w:rPr>
                            <w:sz w:val="20"/>
                          </w:rPr>
                          <w:t>atient Portal as Care Plan Consumer</w:t>
                        </w:r>
                      </w:p>
                      <w:p w14:paraId="0DE4CBEF" w14:textId="77777777" w:rsidR="007866A1" w:rsidRPr="00077324" w:rsidRDefault="007866A1" w:rsidP="00274982">
                        <w:pPr>
                          <w:pStyle w:val="BodyText"/>
                          <w:spacing w:before="0"/>
                          <w:rPr>
                            <w:sz w:val="22"/>
                            <w:szCs w:val="22"/>
                          </w:rPr>
                        </w:pPr>
                      </w:p>
                    </w:txbxContent>
                  </v:textbox>
                </v:shape>
                <v:shape id="Text Box 354" o:spid="_x0000_s1072"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7866A1" w:rsidRPr="00386D80" w:rsidRDefault="007866A1" w:rsidP="00274982">
                        <w:pPr>
                          <w:pStyle w:val="BodyText"/>
                          <w:jc w:val="center"/>
                          <w:rPr>
                            <w:sz w:val="20"/>
                          </w:rPr>
                        </w:pPr>
                        <w:r w:rsidRPr="00386D80">
                          <w:rPr>
                            <w:sz w:val="20"/>
                          </w:rPr>
                          <w:t>U</w:t>
                        </w:r>
                        <w:r>
                          <w:rPr>
                            <w:sz w:val="20"/>
                          </w:rPr>
                          <w:t>pdate Care Plan</w:t>
                        </w:r>
                      </w:p>
                      <w:p w14:paraId="4B28CB4C" w14:textId="77777777" w:rsidR="007866A1" w:rsidRDefault="007866A1" w:rsidP="00274982"/>
                      <w:p w14:paraId="770C1087" w14:textId="77777777" w:rsidR="007866A1" w:rsidRPr="00077324" w:rsidRDefault="007866A1" w:rsidP="00274982">
                        <w:pPr>
                          <w:pStyle w:val="BodyText"/>
                          <w:rPr>
                            <w:sz w:val="22"/>
                            <w:szCs w:val="22"/>
                          </w:rPr>
                        </w:pPr>
                        <w:r w:rsidRPr="00077324">
                          <w:rPr>
                            <w:sz w:val="22"/>
                            <w:szCs w:val="22"/>
                          </w:rPr>
                          <w:t>Transaction-B [B]</w:t>
                        </w:r>
                      </w:p>
                    </w:txbxContent>
                  </v:textbox>
                </v:shape>
                <v:rect id="Rectangle 355" o:spid="_x0000_s1073"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4"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5"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6"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7866A1" w:rsidRPr="00364CC5" w:rsidRDefault="007866A1" w:rsidP="00274982">
                        <w:pPr>
                          <w:pStyle w:val="BodyText"/>
                          <w:jc w:val="center"/>
                          <w:rPr>
                            <w:sz w:val="18"/>
                            <w:szCs w:val="18"/>
                          </w:rPr>
                        </w:pPr>
                        <w:r w:rsidRPr="00364CC5">
                          <w:rPr>
                            <w:sz w:val="18"/>
                            <w:szCs w:val="18"/>
                          </w:rPr>
                          <w:t>Provide Care Plan</w:t>
                        </w:r>
                      </w:p>
                      <w:p w14:paraId="7155B7ED" w14:textId="77777777" w:rsidR="007866A1" w:rsidRDefault="007866A1" w:rsidP="00274982"/>
                      <w:p w14:paraId="007DF843" w14:textId="77777777" w:rsidR="007866A1" w:rsidRPr="00077324" w:rsidRDefault="007866A1" w:rsidP="00274982">
                        <w:pPr>
                          <w:pStyle w:val="BodyText"/>
                          <w:rPr>
                            <w:sz w:val="22"/>
                            <w:szCs w:val="22"/>
                          </w:rPr>
                        </w:pPr>
                        <w:r w:rsidRPr="00077324">
                          <w:rPr>
                            <w:sz w:val="22"/>
                            <w:szCs w:val="22"/>
                          </w:rPr>
                          <w:t>Transaction-B [B]</w:t>
                        </w:r>
                      </w:p>
                    </w:txbxContent>
                  </v:textbox>
                </v:shape>
                <v:line id="Line 359" o:spid="_x0000_s1077"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8"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7866A1" w:rsidRDefault="007866A1" w:rsidP="00274982"/>
                      <w:p w14:paraId="17019F2A" w14:textId="77777777" w:rsidR="007866A1" w:rsidRPr="00077324" w:rsidRDefault="007866A1" w:rsidP="00274982">
                        <w:pPr>
                          <w:pStyle w:val="BodyText"/>
                          <w:rPr>
                            <w:sz w:val="22"/>
                            <w:szCs w:val="22"/>
                          </w:rPr>
                        </w:pPr>
                        <w:r w:rsidRPr="00077324">
                          <w:rPr>
                            <w:sz w:val="22"/>
                            <w:szCs w:val="22"/>
                          </w:rPr>
                          <w:t>Transaction-B [B]</w:t>
                        </w:r>
                      </w:p>
                    </w:txbxContent>
                  </v:textbox>
                </v:shape>
                <v:line id="Line 362" o:spid="_x0000_s1079"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0"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7866A1" w:rsidRPr="00364CC5" w:rsidRDefault="007866A1"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7866A1" w:rsidRDefault="007866A1" w:rsidP="00274982"/>
                      <w:p w14:paraId="07EDD75F" w14:textId="77777777" w:rsidR="007866A1" w:rsidRPr="00077324" w:rsidRDefault="007866A1" w:rsidP="00274982">
                        <w:pPr>
                          <w:pStyle w:val="BodyText"/>
                          <w:rPr>
                            <w:sz w:val="22"/>
                            <w:szCs w:val="22"/>
                          </w:rPr>
                        </w:pPr>
                        <w:r w:rsidRPr="00077324">
                          <w:rPr>
                            <w:sz w:val="22"/>
                            <w:szCs w:val="22"/>
                          </w:rPr>
                          <w:t>Transaction-B [B]</w:t>
                        </w:r>
                      </w:p>
                    </w:txbxContent>
                  </v:textbox>
                </v:shape>
                <v:rect id="Rectangle 364" o:spid="_x0000_s1081"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2"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3"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4"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7866A1" w:rsidRPr="00364CC5" w:rsidRDefault="007866A1" w:rsidP="00274982">
                        <w:pPr>
                          <w:pStyle w:val="BodyText"/>
                          <w:jc w:val="center"/>
                          <w:rPr>
                            <w:sz w:val="18"/>
                            <w:szCs w:val="18"/>
                          </w:rPr>
                        </w:pPr>
                        <w:r w:rsidRPr="00364CC5">
                          <w:rPr>
                            <w:sz w:val="18"/>
                            <w:szCs w:val="18"/>
                          </w:rPr>
                          <w:t>Subscribe to Care Plan Updates</w:t>
                        </w:r>
                      </w:p>
                      <w:p w14:paraId="72F2DA86" w14:textId="77777777" w:rsidR="007866A1" w:rsidRDefault="007866A1" w:rsidP="00274982"/>
                      <w:p w14:paraId="69B64E73" w14:textId="77777777" w:rsidR="007866A1" w:rsidRPr="00077324" w:rsidRDefault="007866A1" w:rsidP="00274982">
                        <w:pPr>
                          <w:pStyle w:val="BodyText"/>
                          <w:rPr>
                            <w:sz w:val="22"/>
                            <w:szCs w:val="22"/>
                          </w:rPr>
                        </w:pPr>
                        <w:r w:rsidRPr="00077324">
                          <w:rPr>
                            <w:sz w:val="22"/>
                            <w:szCs w:val="22"/>
                          </w:rPr>
                          <w:t>Transaction-B [B]</w:t>
                        </w:r>
                      </w:p>
                    </w:txbxContent>
                  </v:textbox>
                </v:shape>
                <v:shape id="Text Box 369" o:spid="_x0000_s1085"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7866A1" w:rsidRPr="00386D80" w:rsidRDefault="007866A1"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7866A1" w:rsidRDefault="007866A1" w:rsidP="00274982"/>
                      <w:p w14:paraId="5F5E1379" w14:textId="77777777" w:rsidR="007866A1" w:rsidRPr="00077324" w:rsidRDefault="007866A1" w:rsidP="00274982">
                        <w:pPr>
                          <w:pStyle w:val="BodyText"/>
                          <w:rPr>
                            <w:sz w:val="22"/>
                            <w:szCs w:val="22"/>
                          </w:rPr>
                        </w:pPr>
                        <w:r w:rsidRPr="00077324">
                          <w:rPr>
                            <w:sz w:val="22"/>
                            <w:szCs w:val="22"/>
                          </w:rPr>
                          <w:t>Transaction-B [B]</w:t>
                        </w:r>
                      </w:p>
                    </w:txbxContent>
                  </v:textbox>
                </v:shape>
                <v:rect id="Rectangle 114" o:spid="_x0000_s1086"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7"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8"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9"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0"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66" w:name="_Toc448240856"/>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66"/>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67" w:name="_Toc448240857"/>
      <w:r>
        <w:t xml:space="preserve">X.4.2.1.1.4 </w:t>
      </w:r>
      <w:r w:rsidRPr="003E2AA2">
        <w:t>Encounter</w:t>
      </w:r>
      <w:r>
        <w:t xml:space="preserve"> D</w:t>
      </w:r>
      <w:r w:rsidRPr="003E2AA2">
        <w:t>:</w:t>
      </w:r>
      <w:r>
        <w:t xml:space="preserve"> Primary Care Follow-up Visits</w:t>
      </w:r>
      <w:bookmarkEnd w:id="67"/>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lastRenderedPageBreak/>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555988A1" w:rsidR="00303E20" w:rsidRPr="000E1CDD" w:rsidRDefault="00EE7926" w:rsidP="00D3503E">
      <w:pPr>
        <w:pStyle w:val="Heading3"/>
        <w:numPr>
          <w:ilvl w:val="0"/>
          <w:numId w:val="0"/>
        </w:numPr>
        <w:ind w:left="720" w:hanging="720"/>
        <w:rPr>
          <w:noProof w:val="0"/>
        </w:rPr>
      </w:pPr>
      <w:bookmarkStart w:id="68" w:name="_Toc448240858"/>
      <w:r>
        <w:rPr>
          <w:bCs/>
          <w:noProof w:val="0"/>
        </w:rPr>
        <w:t>X.5</w:t>
      </w:r>
      <w:r w:rsidR="000E1CDD" w:rsidRPr="003651D9">
        <w:rPr>
          <w:bCs/>
          <w:noProof w:val="0"/>
        </w:rPr>
        <w:t xml:space="preserve"> </w:t>
      </w:r>
      <w:r w:rsidR="000E1CDD" w:rsidRPr="008C0119">
        <w:rPr>
          <w:noProof w:val="0"/>
        </w:rPr>
        <w:t>DCP Security Considerations</w:t>
      </w:r>
      <w:r w:rsidR="00303E20" w:rsidRPr="000E1CDD">
        <w:rPr>
          <w:b w:val="0"/>
        </w:rPr>
        <w:t>X.</w:t>
      </w:r>
      <w:r w:rsidR="00AF472E" w:rsidRPr="000E1CDD">
        <w:rPr>
          <w:b w:val="0"/>
        </w:rPr>
        <w:t>5</w:t>
      </w:r>
      <w:r w:rsidR="005F21E7" w:rsidRPr="000E1CDD">
        <w:rPr>
          <w:b w:val="0"/>
        </w:rPr>
        <w:t xml:space="preserve"> </w:t>
      </w:r>
      <w:r w:rsidR="00E60F58" w:rsidRPr="000E1CDD">
        <w:rPr>
          <w:b w:val="0"/>
        </w:rPr>
        <w:t>DCP</w:t>
      </w:r>
      <w:r w:rsidR="00303E20" w:rsidRPr="000E1CDD">
        <w:rPr>
          <w:b w:val="0"/>
        </w:rPr>
        <w:t xml:space="preserve"> Security Considerations</w:t>
      </w:r>
      <w:bookmarkEnd w:id="68"/>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lastRenderedPageBreak/>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260F7BD9"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To mitigate the risks of PHI exposure when searching for care plans, this profile restricts the query to the use of the HTTP POST protocol.</w:t>
      </w:r>
    </w:p>
    <w:p w14:paraId="6B65C6E6" w14:textId="77777777" w:rsidR="00167DB7" w:rsidRPr="003651D9" w:rsidRDefault="00167DB7" w:rsidP="00167DB7">
      <w:pPr>
        <w:pStyle w:val="Heading2"/>
        <w:numPr>
          <w:ilvl w:val="0"/>
          <w:numId w:val="0"/>
        </w:numPr>
        <w:rPr>
          <w:noProof w:val="0"/>
        </w:rPr>
      </w:pPr>
      <w:bookmarkStart w:id="69" w:name="_Toc448240859"/>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69"/>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pPr>
        <w:pStyle w:val="Heading1"/>
        <w:numPr>
          <w:ilvl w:val="0"/>
          <w:numId w:val="0"/>
        </w:numPr>
        <w:ind w:left="432"/>
        <w:rPr>
          <w:highlight w:val="yellow"/>
        </w:rPr>
        <w:pPrChange w:id="70" w:author="Cole, George" w:date="2016-04-12T14:24:00Z">
          <w:pPr>
            <w:pStyle w:val="PartTitle"/>
          </w:pPr>
        </w:pPrChange>
      </w:pPr>
      <w:bookmarkStart w:id="71" w:name="_Toc448240860"/>
      <w:r w:rsidRPr="003651D9">
        <w:lastRenderedPageBreak/>
        <w:t>Appendices</w:t>
      </w:r>
      <w:bookmarkEnd w:id="71"/>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pPr>
        <w:pStyle w:val="Heading2"/>
        <w:numPr>
          <w:ilvl w:val="0"/>
          <w:numId w:val="0"/>
        </w:numPr>
        <w:ind w:left="576"/>
        <w:pPrChange w:id="72" w:author="Cole, George" w:date="2016-04-12T14:24:00Z">
          <w:pPr>
            <w:pStyle w:val="AppendixHeading1"/>
          </w:pPr>
        </w:pPrChange>
      </w:pPr>
      <w:bookmarkStart w:id="73" w:name="_Toc448240861"/>
      <w:r w:rsidRPr="003651D9">
        <w:t xml:space="preserve">Appendix A </w:t>
      </w:r>
      <w:r w:rsidR="00B15A1D" w:rsidRPr="003651D9">
        <w:t>–</w:t>
      </w:r>
      <w:r w:rsidRPr="003651D9">
        <w:t xml:space="preserve"> </w:t>
      </w:r>
      <w:r w:rsidR="00DF057A">
        <w:t>DCP Structure of Shared Care Planning</w:t>
      </w:r>
      <w:bookmarkEnd w:id="73"/>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pPr>
        <w:pStyle w:val="Heading2"/>
        <w:numPr>
          <w:ilvl w:val="0"/>
          <w:numId w:val="0"/>
        </w:numPr>
        <w:ind w:left="576"/>
        <w:pPrChange w:id="74" w:author="Cole, George" w:date="2016-04-12T14:24:00Z">
          <w:pPr>
            <w:pStyle w:val="AppendixHeading1"/>
          </w:pPr>
        </w:pPrChange>
      </w:pPr>
      <w:bookmarkStart w:id="75" w:name="_Toc448240862"/>
      <w:r w:rsidRPr="003651D9">
        <w:lastRenderedPageBreak/>
        <w:t xml:space="preserve">Appendix B </w:t>
      </w:r>
      <w:r w:rsidR="00B15A1D" w:rsidRPr="003651D9">
        <w:t>–</w:t>
      </w:r>
      <w:r w:rsidRPr="003651D9">
        <w:t xml:space="preserve"> </w:t>
      </w:r>
      <w:r w:rsidR="00E01D59">
        <w:t>DCP Chronic Condition Use Case</w:t>
      </w:r>
      <w:bookmarkEnd w:id="75"/>
    </w:p>
    <w:p w14:paraId="013C0F99" w14:textId="4571E21B" w:rsidR="008D7620" w:rsidRPr="003651D9" w:rsidRDefault="008D7620" w:rsidP="008D7620">
      <w:pPr>
        <w:pStyle w:val="BodyText"/>
      </w:pPr>
      <w:r w:rsidRPr="008D7620">
        <w:t xml:space="preserve"> </w:t>
      </w:r>
      <w:r w:rsidRPr="00483C1C">
        <w:t>The following diagram depicts the chronic condition use case flow of interactions between care providers EHRs, the patient’s PHR and Dynamic Care Planning</w:t>
      </w:r>
      <w:r>
        <w:t xml:space="preserve">. </w:t>
      </w:r>
    </w:p>
    <w:p w14:paraId="0F193287" w14:textId="14D25C5F" w:rsidR="00CF283F" w:rsidRPr="003651D9" w:rsidRDefault="008D7620">
      <w:pPr>
        <w:pPrChange w:id="76" w:author="Cole, George" w:date="2016-04-12T14:23:00Z">
          <w:pPr>
            <w:pStyle w:val="PartTitle"/>
          </w:pPr>
        </w:pPrChange>
      </w:pPr>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77" w:name="_Toc336000611"/>
      <w:bookmarkEnd w:id="77"/>
      <w:r w:rsidR="00CF283F" w:rsidRPr="003651D9">
        <w:t xml:space="preserve">Volume 2 </w:t>
      </w:r>
      <w:r w:rsidR="008D7642" w:rsidRPr="003651D9">
        <w:t xml:space="preserve">– </w:t>
      </w:r>
      <w:r w:rsidR="00CF283F" w:rsidRPr="003651D9">
        <w:t>Transactions</w:t>
      </w:r>
    </w:p>
    <w:p w14:paraId="54B424F5" w14:textId="77777777" w:rsidR="00303E20" w:rsidRPr="003651D9" w:rsidRDefault="00303E20" w:rsidP="008E441F">
      <w:pPr>
        <w:pStyle w:val="EditorInstructions"/>
      </w:pPr>
      <w:bookmarkStart w:id="78" w:name="_Toc75083611"/>
      <w:r w:rsidRPr="003651D9">
        <w:t xml:space="preserve">Add section 3.Y </w:t>
      </w:r>
      <w:bookmarkEnd w:id="78"/>
    </w:p>
    <w:p w14:paraId="3339A827" w14:textId="05AEFAB3" w:rsidR="00111CBC" w:rsidRPr="003651D9" w:rsidRDefault="00303E20">
      <w:pPr>
        <w:pStyle w:val="Heading1"/>
        <w:numPr>
          <w:ilvl w:val="0"/>
          <w:numId w:val="0"/>
        </w:numPr>
        <w:ind w:left="432" w:hanging="432"/>
        <w:pPrChange w:id="79" w:author="Cole, George" w:date="2016-04-12T16:11:00Z">
          <w:pPr/>
        </w:pPrChange>
      </w:pPr>
      <w:bookmarkStart w:id="80" w:name="_Toc448240863"/>
      <w:r w:rsidRPr="00030AE0">
        <w:lastRenderedPageBreak/>
        <w:t>3</w:t>
      </w:r>
      <w:r w:rsidR="00CF283F" w:rsidRPr="00030AE0">
        <w:t>.Y</w:t>
      </w:r>
      <w:del w:id="81" w:author="Cole, George" w:date="2016-04-12T16:10:00Z">
        <w:r w:rsidR="00A84DE6" w:rsidRPr="007A0B00" w:rsidDel="004F742C">
          <w:delText>1</w:delText>
        </w:r>
        <w:r w:rsidR="00CF283F" w:rsidRPr="00755715" w:rsidDel="004F742C">
          <w:delText xml:space="preserve"> </w:delText>
        </w:r>
        <w:r w:rsidR="00A84DE6" w:rsidRPr="00755715" w:rsidDel="004F742C">
          <w:delText>Update Care Plan [PCC-Y1]</w:delText>
        </w:r>
      </w:del>
      <w:bookmarkEnd w:id="80"/>
    </w:p>
    <w:p w14:paraId="45F49FDB" w14:textId="001ACCA3" w:rsidR="00CF283F" w:rsidRPr="003651D9" w:rsidRDefault="00CD1326" w:rsidP="00235F1F">
      <w:pPr>
        <w:pStyle w:val="Heading2"/>
        <w:numPr>
          <w:ilvl w:val="0"/>
          <w:numId w:val="0"/>
        </w:numPr>
      </w:pPr>
      <w:bookmarkStart w:id="82" w:name="_Toc448240864"/>
      <w:r>
        <w:t>3.Y1</w:t>
      </w:r>
      <w:r w:rsidRPr="003651D9">
        <w:t xml:space="preserve"> </w:t>
      </w:r>
      <w:r>
        <w:t>Update Care Plan [PCC-Y1]</w:t>
      </w:r>
      <w:bookmarkEnd w:id="82"/>
    </w:p>
    <w:p w14:paraId="06377557" w14:textId="0FD9F051" w:rsidR="008A5F94" w:rsidRDefault="008A5F94" w:rsidP="00235F1F">
      <w:pPr>
        <w:pStyle w:val="Heading3"/>
        <w:numPr>
          <w:ilvl w:val="0"/>
          <w:numId w:val="0"/>
        </w:numPr>
      </w:pPr>
      <w:bookmarkStart w:id="83" w:name="_Toc448240865"/>
      <w:r>
        <w:t>3.Y1</w:t>
      </w:r>
      <w:r w:rsidRPr="003651D9">
        <w:t>.1 Scope</w:t>
      </w:r>
      <w:bookmarkEnd w:id="83"/>
    </w:p>
    <w:p w14:paraId="54A57D88" w14:textId="7E3C0ACB" w:rsidR="00DA7FE0" w:rsidRPr="003651D9" w:rsidRDefault="00DA7FE0" w:rsidP="00BB76BC">
      <w:pPr>
        <w:pStyle w:val="BodyText"/>
      </w:pPr>
      <w:r w:rsidRPr="003651D9">
        <w:t>This transaction is used to</w:t>
      </w:r>
      <w:r w:rsidR="002E042F">
        <w:t xml:space="preserve"> update or create a care plan. A CarePlan resource is submitted to a Care Plan Manager where the update or creation is handled.</w:t>
      </w:r>
    </w:p>
    <w:p w14:paraId="6BCDB69A" w14:textId="4ADF3776" w:rsidR="00CF283F" w:rsidRPr="003651D9" w:rsidRDefault="00303E20" w:rsidP="00303E20">
      <w:pPr>
        <w:pStyle w:val="Heading3"/>
        <w:numPr>
          <w:ilvl w:val="0"/>
          <w:numId w:val="0"/>
        </w:numPr>
        <w:rPr>
          <w:noProof w:val="0"/>
        </w:rPr>
      </w:pPr>
      <w:bookmarkStart w:id="84" w:name="_Toc448240866"/>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84"/>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7866A1" w:rsidRDefault="007866A1" w:rsidP="007C1AAC">
                              <w:pPr>
                                <w:jc w:val="center"/>
                                <w:rPr>
                                  <w:sz w:val="18"/>
                                </w:rPr>
                              </w:pPr>
                              <w:r>
                                <w:rPr>
                                  <w:sz w:val="18"/>
                                </w:rPr>
                                <w:t>Update Care Plan [PCC-Y1]</w:t>
                              </w:r>
                            </w:p>
                            <w:p w14:paraId="66F4A882" w14:textId="77777777" w:rsidR="007866A1" w:rsidRDefault="007866A1"/>
                            <w:p w14:paraId="52F16DD9" w14:textId="77777777" w:rsidR="007866A1" w:rsidRDefault="007866A1"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7866A1" w:rsidRDefault="007866A1" w:rsidP="007C1AAC">
                              <w:pPr>
                                <w:rPr>
                                  <w:sz w:val="18"/>
                                </w:rPr>
                              </w:pPr>
                              <w:r>
                                <w:rPr>
                                  <w:sz w:val="18"/>
                                </w:rPr>
                                <w:t>Care Plan Contributor</w:t>
                              </w:r>
                            </w:p>
                            <w:p w14:paraId="6962825A" w14:textId="77777777" w:rsidR="007866A1" w:rsidRDefault="007866A1"/>
                            <w:p w14:paraId="032F933C" w14:textId="77777777" w:rsidR="007866A1" w:rsidRDefault="007866A1"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635A6A46" w:rsidR="007866A1" w:rsidRDefault="007866A1" w:rsidP="007C1AAC">
                              <w:pPr>
                                <w:rPr>
                                  <w:sz w:val="18"/>
                                </w:rPr>
                              </w:pPr>
                              <w:r>
                                <w:rPr>
                                  <w:sz w:val="18"/>
                                </w:rPr>
                                <w:t>Carre Plan Manager</w:t>
                              </w:r>
                            </w:p>
                            <w:p w14:paraId="12AC7495" w14:textId="77777777" w:rsidR="007866A1" w:rsidRDefault="007866A1"/>
                            <w:p w14:paraId="7D012F33" w14:textId="77777777" w:rsidR="007866A1" w:rsidRDefault="007866A1"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8e7peNQDAAD5&#10;DwAADgAAAAAAAAAAAAAAAAAuAgAAZHJzL2Uyb0RvYy54bWxQSwECLQAUAAYACAAAACEAScap890A&#10;AAAFAQAADwAAAAAAAAAAAAAAAAAuBgAAZHJzL2Rvd25yZXYueG1sUEsFBgAAAAAEAAQA8wAAADgH&#10;AAAAAA==&#10;">
                <v:shape id="_x0000_s1092" type="#_x0000_t75" style="position:absolute;width:37261;height:15392;visibility:visible;mso-wrap-style:square">
                  <v:fill o:detectmouseclick="t"/>
                  <v:path o:connecttype="none"/>
                </v:shape>
                <v:oval id="Oval 153" o:spid="_x0000_s109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7866A1" w:rsidRDefault="007866A1" w:rsidP="007C1AAC">
                        <w:pPr>
                          <w:jc w:val="center"/>
                          <w:rPr>
                            <w:sz w:val="18"/>
                          </w:rPr>
                        </w:pPr>
                        <w:r>
                          <w:rPr>
                            <w:sz w:val="18"/>
                          </w:rPr>
                          <w:t>Update Care Plan [PCC-Y1]</w:t>
                        </w:r>
                      </w:p>
                      <w:p w14:paraId="66F4A882" w14:textId="77777777" w:rsidR="007866A1" w:rsidRDefault="007866A1"/>
                      <w:p w14:paraId="52F16DD9" w14:textId="77777777" w:rsidR="007866A1" w:rsidRDefault="007866A1" w:rsidP="007C1AAC">
                        <w:pPr>
                          <w:jc w:val="center"/>
                          <w:rPr>
                            <w:sz w:val="18"/>
                          </w:rPr>
                        </w:pPr>
                        <w:r>
                          <w:rPr>
                            <w:sz w:val="18"/>
                          </w:rPr>
                          <w:t>Transaction Name [DOM-#]</w:t>
                        </w:r>
                      </w:p>
                    </w:txbxContent>
                  </v:textbox>
                </v:oval>
                <v:shape id="Text Box 154" o:spid="_x0000_s109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7866A1" w:rsidRDefault="007866A1" w:rsidP="007C1AAC">
                        <w:pPr>
                          <w:rPr>
                            <w:sz w:val="18"/>
                          </w:rPr>
                        </w:pPr>
                        <w:r>
                          <w:rPr>
                            <w:sz w:val="18"/>
                          </w:rPr>
                          <w:t>Care Plan Contributor</w:t>
                        </w:r>
                      </w:p>
                      <w:p w14:paraId="6962825A" w14:textId="77777777" w:rsidR="007866A1" w:rsidRDefault="007866A1"/>
                      <w:p w14:paraId="032F933C" w14:textId="77777777" w:rsidR="007866A1" w:rsidRDefault="007866A1" w:rsidP="007C1AAC">
                        <w:pPr>
                          <w:rPr>
                            <w:sz w:val="18"/>
                          </w:rPr>
                        </w:pPr>
                        <w:r>
                          <w:rPr>
                            <w:sz w:val="18"/>
                          </w:rPr>
                          <w:t>Actor ABC</w:t>
                        </w:r>
                      </w:p>
                    </w:txbxContent>
                  </v:textbox>
                </v:shape>
                <v:line id="Line 155" o:spid="_x0000_s109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635A6A46" w:rsidR="007866A1" w:rsidRDefault="007866A1" w:rsidP="007C1AAC">
                        <w:pPr>
                          <w:rPr>
                            <w:sz w:val="18"/>
                          </w:rPr>
                        </w:pPr>
                        <w:r>
                          <w:rPr>
                            <w:sz w:val="18"/>
                          </w:rPr>
                          <w:t>Carre Plan Manager</w:t>
                        </w:r>
                      </w:p>
                      <w:p w14:paraId="12AC7495" w14:textId="77777777" w:rsidR="007866A1" w:rsidRDefault="007866A1"/>
                      <w:p w14:paraId="7D012F33" w14:textId="77777777" w:rsidR="007866A1" w:rsidRDefault="007866A1" w:rsidP="007C1AAC">
                        <w:pPr>
                          <w:rPr>
                            <w:sz w:val="18"/>
                          </w:rPr>
                        </w:pPr>
                        <w:r>
                          <w:rPr>
                            <w:sz w:val="18"/>
                          </w:rPr>
                          <w:t>Actor DEF</w:t>
                        </w:r>
                      </w:p>
                    </w:txbxContent>
                  </v:textbox>
                </v:shape>
                <v:line id="Line 157" o:spid="_x0000_s109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4CED4182" w:rsidR="00701B3A" w:rsidRPr="003651D9" w:rsidRDefault="00483A94" w:rsidP="00597DB2">
            <w:pPr>
              <w:pStyle w:val="BodyText"/>
            </w:pPr>
            <w:r>
              <w:t>Care Plan Manager</w:t>
            </w:r>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19399E81" w:rsidR="00C6772C" w:rsidRPr="003651D9" w:rsidRDefault="00291725">
            <w:pPr>
              <w:pStyle w:val="BodyText"/>
            </w:pPr>
            <w:r>
              <w:t xml:space="preserve"> </w:t>
            </w:r>
            <w:r w:rsidR="00483A94">
              <w:t>The Care Plan Manager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85" w:name="_Toc448240867"/>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85"/>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86" w:name="_Toc448240868"/>
      <w:r w:rsidRPr="003651D9">
        <w:rPr>
          <w:noProof w:val="0"/>
        </w:rPr>
        <w:lastRenderedPageBreak/>
        <w:t>3</w:t>
      </w:r>
      <w:r w:rsidR="00CF283F" w:rsidRPr="003651D9">
        <w:rPr>
          <w:noProof w:val="0"/>
        </w:rPr>
        <w:t>.Y</w:t>
      </w:r>
      <w:r w:rsidR="00A84DE6">
        <w:rPr>
          <w:noProof w:val="0"/>
        </w:rPr>
        <w:t>1</w:t>
      </w:r>
      <w:r w:rsidR="00CF283F" w:rsidRPr="003651D9">
        <w:rPr>
          <w:noProof w:val="0"/>
        </w:rPr>
        <w:t>.4 Interaction Diagram</w:t>
      </w:r>
      <w:bookmarkEnd w:id="86"/>
    </w:p>
    <w:p w14:paraId="26B06295" w14:textId="36250DBA" w:rsidR="00CF283F" w:rsidRPr="003651D9" w:rsidDel="00AD7036" w:rsidRDefault="00DD13DB" w:rsidP="00597DB2">
      <w:pPr>
        <w:pStyle w:val="AuthorInstructions"/>
        <w:rPr>
          <w:del w:id="87" w:author="Cole, George" w:date="2016-04-12T13:44:00Z"/>
        </w:rPr>
      </w:pPr>
      <w:del w:id="88" w:author="Cole, George" w:date="2016-04-12T13:44:00Z">
        <w:r w:rsidRPr="003651D9" w:rsidDel="00AD7036">
          <w:delText>&lt;T</w:delText>
        </w:r>
        <w:r w:rsidR="00CF283F" w:rsidRPr="003651D9" w:rsidDel="00AD7036">
          <w:delText>he interaction diagram shows the detailed standards-based message exchange that makes up the IHE transaction</w:delText>
        </w:r>
        <w:r w:rsidR="00F0665F" w:rsidRPr="003651D9" w:rsidDel="00AD7036">
          <w:delText>.</w:delText>
        </w:r>
        <w:r w:rsidR="00CF283F" w:rsidRPr="003651D9" w:rsidDel="00AD7036">
          <w:delText>&gt;</w:delText>
        </w:r>
      </w:del>
    </w:p>
    <w:p w14:paraId="57C2C74B" w14:textId="77777777" w:rsidR="007C1AAC" w:rsidRPr="003651D9" w:rsidRDefault="004C7B88">
      <w:pPr>
        <w:pStyle w:val="BodyText"/>
      </w:pPr>
      <w:r w:rsidRPr="003651D9">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7866A1" w:rsidRPr="007C1AAC" w:rsidRDefault="007866A1" w:rsidP="007C1AAC">
                              <w:pPr>
                                <w:jc w:val="center"/>
                                <w:rPr>
                                  <w:sz w:val="22"/>
                                  <w:szCs w:val="22"/>
                                </w:rPr>
                              </w:pPr>
                              <w:r>
                                <w:rPr>
                                  <w:sz w:val="22"/>
                                  <w:szCs w:val="22"/>
                                </w:rPr>
                                <w:t>Care Plan Contributor</w:t>
                              </w:r>
                            </w:p>
                            <w:p w14:paraId="0459F71B" w14:textId="77777777" w:rsidR="007866A1" w:rsidRDefault="007866A1"/>
                            <w:p w14:paraId="0A697ABD" w14:textId="77777777" w:rsidR="007866A1" w:rsidRPr="007C1AAC" w:rsidRDefault="007866A1"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7866A1" w:rsidRPr="007C1AAC" w:rsidRDefault="007866A1" w:rsidP="007C1AAC">
                              <w:pPr>
                                <w:rPr>
                                  <w:sz w:val="22"/>
                                  <w:szCs w:val="22"/>
                                </w:rPr>
                              </w:pPr>
                              <w:r>
                                <w:rPr>
                                  <w:sz w:val="22"/>
                                  <w:szCs w:val="22"/>
                                </w:rPr>
                                <w:t>Update Care Plan</w:t>
                              </w:r>
                            </w:p>
                            <w:p w14:paraId="3BBA883E" w14:textId="77777777" w:rsidR="007866A1" w:rsidRDefault="007866A1"/>
                            <w:p w14:paraId="7E098F82" w14:textId="77777777" w:rsidR="007866A1" w:rsidRPr="007C1AAC" w:rsidRDefault="007866A1"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7866A1" w:rsidRPr="007C1AAC" w:rsidRDefault="007866A1" w:rsidP="007C1AAC">
                              <w:pPr>
                                <w:jc w:val="center"/>
                                <w:rPr>
                                  <w:sz w:val="22"/>
                                  <w:szCs w:val="22"/>
                                </w:rPr>
                              </w:pPr>
                              <w:r>
                                <w:rPr>
                                  <w:sz w:val="22"/>
                                  <w:szCs w:val="22"/>
                                </w:rPr>
                                <w:t>Care Plan Manager</w:t>
                              </w:r>
                            </w:p>
                            <w:p w14:paraId="5931C9EE" w14:textId="77777777" w:rsidR="007866A1" w:rsidRDefault="007866A1"/>
                            <w:p w14:paraId="661CA745" w14:textId="77777777" w:rsidR="007866A1" w:rsidRPr="007C1AAC" w:rsidRDefault="007866A1"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PXQl1D8BAAASBsAAA4AAAAAAAAAAAAAAAAALgIAAGRycy9lMm9Eb2MueG1sUEsBAi0AFAAGAAgA&#10;AAAhAHXrpkDcAAAABQEAAA8AAAAAAAAAAAAAAAAAVgcAAGRycy9kb3ducmV2LnhtbFBLBQYAAAAA&#10;BAAEAPMAAABfCAAAAAA=&#10;">
                <v:shape id="_x0000_s1099" type="#_x0000_t75" style="position:absolute;width:59436;height:24003;visibility:visible;mso-wrap-style:square">
                  <v:fill o:detectmouseclick="t"/>
                  <v:path o:connecttype="none"/>
                </v:shape>
                <v:shape id="Text Box 160" o:spid="_x0000_s110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7866A1" w:rsidRPr="007C1AAC" w:rsidRDefault="007866A1" w:rsidP="007C1AAC">
                        <w:pPr>
                          <w:jc w:val="center"/>
                          <w:rPr>
                            <w:sz w:val="22"/>
                            <w:szCs w:val="22"/>
                          </w:rPr>
                        </w:pPr>
                        <w:r>
                          <w:rPr>
                            <w:sz w:val="22"/>
                            <w:szCs w:val="22"/>
                          </w:rPr>
                          <w:t>Care Plan Contributor</w:t>
                        </w:r>
                      </w:p>
                      <w:p w14:paraId="0459F71B" w14:textId="77777777" w:rsidR="007866A1" w:rsidRDefault="007866A1"/>
                      <w:p w14:paraId="0A697ABD" w14:textId="77777777" w:rsidR="007866A1" w:rsidRPr="007C1AAC" w:rsidRDefault="007866A1" w:rsidP="007C1AAC">
                        <w:pPr>
                          <w:jc w:val="center"/>
                          <w:rPr>
                            <w:sz w:val="22"/>
                            <w:szCs w:val="22"/>
                          </w:rPr>
                        </w:pPr>
                        <w:r w:rsidRPr="007C1AAC">
                          <w:rPr>
                            <w:sz w:val="22"/>
                            <w:szCs w:val="22"/>
                          </w:rPr>
                          <w:t>A</w:t>
                        </w:r>
                        <w:r>
                          <w:rPr>
                            <w:sz w:val="22"/>
                            <w:szCs w:val="22"/>
                          </w:rPr>
                          <w:t>ctor A</w:t>
                        </w:r>
                      </w:p>
                    </w:txbxContent>
                  </v:textbox>
                </v:shape>
                <v:line id="Line 161" o:spid="_x0000_s110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7866A1" w:rsidRPr="007C1AAC" w:rsidRDefault="007866A1" w:rsidP="007C1AAC">
                        <w:pPr>
                          <w:rPr>
                            <w:sz w:val="22"/>
                            <w:szCs w:val="22"/>
                          </w:rPr>
                        </w:pPr>
                        <w:r>
                          <w:rPr>
                            <w:sz w:val="22"/>
                            <w:szCs w:val="22"/>
                          </w:rPr>
                          <w:t>Update Care Plan</w:t>
                        </w:r>
                      </w:p>
                      <w:p w14:paraId="3BBA883E" w14:textId="77777777" w:rsidR="007866A1" w:rsidRDefault="007866A1"/>
                      <w:p w14:paraId="7E098F82" w14:textId="77777777" w:rsidR="007866A1" w:rsidRPr="007C1AAC" w:rsidRDefault="007866A1" w:rsidP="007C1AAC">
                        <w:pPr>
                          <w:rPr>
                            <w:sz w:val="22"/>
                            <w:szCs w:val="22"/>
                          </w:rPr>
                        </w:pPr>
                        <w:r>
                          <w:rPr>
                            <w:sz w:val="22"/>
                            <w:szCs w:val="22"/>
                          </w:rPr>
                          <w:t xml:space="preserve">Message </w:t>
                        </w:r>
                        <w:r w:rsidRPr="007C1AAC">
                          <w:rPr>
                            <w:sz w:val="22"/>
                            <w:szCs w:val="22"/>
                          </w:rPr>
                          <w:t>1</w:t>
                        </w:r>
                      </w:p>
                    </w:txbxContent>
                  </v:textbox>
                </v:shape>
                <v:line id="Line 163" o:spid="_x0000_s110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7866A1" w:rsidRPr="007C1AAC" w:rsidRDefault="007866A1" w:rsidP="007C1AAC">
                        <w:pPr>
                          <w:jc w:val="center"/>
                          <w:rPr>
                            <w:sz w:val="22"/>
                            <w:szCs w:val="22"/>
                          </w:rPr>
                        </w:pPr>
                        <w:r>
                          <w:rPr>
                            <w:sz w:val="22"/>
                            <w:szCs w:val="22"/>
                          </w:rPr>
                          <w:t>Care Plan Manager</w:t>
                        </w:r>
                      </w:p>
                      <w:p w14:paraId="5931C9EE" w14:textId="77777777" w:rsidR="007866A1" w:rsidRDefault="007866A1"/>
                      <w:p w14:paraId="661CA745" w14:textId="77777777" w:rsidR="007866A1" w:rsidRPr="007C1AAC" w:rsidRDefault="007866A1"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89" w:name="_Toc448240869"/>
      <w:r w:rsidRPr="003651D9">
        <w:rPr>
          <w:noProof w:val="0"/>
        </w:rPr>
        <w:t>3</w:t>
      </w:r>
      <w:r w:rsidR="00CF283F" w:rsidRPr="003651D9">
        <w:rPr>
          <w:noProof w:val="0"/>
        </w:rPr>
        <w:t>.Y</w:t>
      </w:r>
      <w:r w:rsidR="00A84DE6">
        <w:rPr>
          <w:noProof w:val="0"/>
        </w:rPr>
        <w:t>1</w:t>
      </w:r>
      <w:r w:rsidR="00CF283F" w:rsidRPr="003651D9">
        <w:rPr>
          <w:noProof w:val="0"/>
        </w:rPr>
        <w:t xml:space="preserve">.4.1 </w:t>
      </w:r>
      <w:r w:rsidR="00E8344E">
        <w:rPr>
          <w:noProof w:val="0"/>
        </w:rPr>
        <w:t>Update Care Plan</w:t>
      </w:r>
      <w:bookmarkEnd w:id="89"/>
    </w:p>
    <w:p w14:paraId="0CEE119F" w14:textId="2597F246" w:rsidR="00DD13DB" w:rsidRPr="003651D9" w:rsidRDefault="00E8344E" w:rsidP="00235F1F">
      <w:pPr>
        <w:pStyle w:val="BodyText"/>
      </w:pPr>
      <w:r>
        <w:t>The Care Plan Contributor submits a care plan that has been newly created or edited to a Care Plan Manager. The Care Plan Contributor shall be grouped with a Care Plan Consumer in order to perform a Retrieve Care Plan prior to performing the Update Care Plan transaction. The Care Plan Manager handles the FHIR CarePlan Resource according to FHIR Resource integrity.</w:t>
      </w:r>
      <w:bookmarkEnd w:id="54"/>
      <w:bookmarkEnd w:id="55"/>
      <w:bookmarkEnd w:id="56"/>
      <w:bookmarkEnd w:id="57"/>
      <w:bookmarkEnd w:id="58"/>
    </w:p>
    <w:p w14:paraId="2426C5D9" w14:textId="1E094E7A" w:rsidR="00CF283F" w:rsidRDefault="00303E20" w:rsidP="00303E20">
      <w:pPr>
        <w:pStyle w:val="Heading5"/>
        <w:numPr>
          <w:ilvl w:val="0"/>
          <w:numId w:val="0"/>
        </w:numPr>
        <w:rPr>
          <w:noProof w:val="0"/>
        </w:rPr>
      </w:pPr>
      <w:bookmarkStart w:id="90" w:name="_Toc448240870"/>
      <w:r w:rsidRPr="003651D9">
        <w:rPr>
          <w:noProof w:val="0"/>
        </w:rPr>
        <w:t>3</w:t>
      </w:r>
      <w:r w:rsidR="00CF283F" w:rsidRPr="003651D9">
        <w:rPr>
          <w:noProof w:val="0"/>
        </w:rPr>
        <w:t>.Y</w:t>
      </w:r>
      <w:r w:rsidR="00A84DE6">
        <w:rPr>
          <w:noProof w:val="0"/>
        </w:rPr>
        <w:t>1</w:t>
      </w:r>
      <w:r w:rsidR="00CF283F" w:rsidRPr="003651D9">
        <w:rPr>
          <w:noProof w:val="0"/>
        </w:rPr>
        <w:t>.4.1.1 Trigger Events</w:t>
      </w:r>
      <w:bookmarkEnd w:id="90"/>
    </w:p>
    <w:p w14:paraId="180F0CA1" w14:textId="45D43772" w:rsidR="00E8344E" w:rsidRPr="00A852CC" w:rsidRDefault="00E8344E" w:rsidP="00235F1F">
      <w:pPr>
        <w:pStyle w:val="BodyText"/>
      </w:pPr>
      <w:r>
        <w:t>A care plan has been newly created or an existing care plan has been edited, and the set of activity for the care plan are to be committed to a Care Plan Manager.</w:t>
      </w:r>
    </w:p>
    <w:p w14:paraId="7E80DB70" w14:textId="1F6DCCAF" w:rsidR="006C371A" w:rsidRPr="003651D9" w:rsidDel="00AD7036" w:rsidRDefault="006C371A" w:rsidP="00597DB2">
      <w:pPr>
        <w:pStyle w:val="AuthorInstructions"/>
        <w:rPr>
          <w:del w:id="91" w:author="Cole, George" w:date="2016-04-12T13:44:00Z"/>
        </w:rPr>
      </w:pPr>
      <w:del w:id="92" w:author="Cole, George" w:date="2016-04-12T13:44:00Z">
        <w:r w:rsidRPr="003651D9" w:rsidDel="00AD7036">
          <w:delText xml:space="preserve">&lt;Description of the real world events that cause the sender (Actor A) to send Message </w:delText>
        </w:r>
        <w:r w:rsidR="00887E40" w:rsidRPr="003651D9" w:rsidDel="00AD7036">
          <w:delText>1 (e.g., an</w:delText>
        </w:r>
        <w:r w:rsidRPr="003651D9" w:rsidDel="00AD7036">
          <w:delText xml:space="preserve"> operator or an automated function determines that a new workitem is needed</w:delText>
        </w:r>
        <w:r w:rsidR="00887E40" w:rsidRPr="003651D9" w:rsidDel="00AD7036">
          <w:delText>).</w:delText>
        </w:r>
        <w:r w:rsidRPr="003651D9" w:rsidDel="00AD7036">
          <w:delText>&gt;</w:delText>
        </w:r>
      </w:del>
    </w:p>
    <w:p w14:paraId="306F4E13" w14:textId="1DA4D8CB" w:rsidR="00CF283F" w:rsidRDefault="00303E20" w:rsidP="00303E20">
      <w:pPr>
        <w:pStyle w:val="Heading5"/>
        <w:numPr>
          <w:ilvl w:val="0"/>
          <w:numId w:val="0"/>
        </w:numPr>
        <w:rPr>
          <w:noProof w:val="0"/>
        </w:rPr>
      </w:pPr>
      <w:bookmarkStart w:id="93" w:name="_Toc448240871"/>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93"/>
    </w:p>
    <w:p w14:paraId="66A84616" w14:textId="4A9E9FB4" w:rsidR="00EC20F6" w:rsidRDefault="00E8344E" w:rsidP="00235F1F">
      <w:pPr>
        <w:pStyle w:val="BodyText"/>
      </w:pPr>
      <w:r>
        <w:t>This is an HTTP or HTTPS PUT of a CarePlan resource</w:t>
      </w:r>
      <w:ins w:id="94" w:author="Cole, George" w:date="2016-04-12T13:57:00Z">
        <w:r w:rsidR="00506FC3">
          <w:t>, as constrained by this profile.</w:t>
        </w:r>
      </w:ins>
      <w:del w:id="95" w:author="Cole, George" w:date="2016-04-12T13:57:00Z">
        <w:r w:rsidDel="00506FC3">
          <w:delText>.</w:delText>
        </w:r>
      </w:del>
    </w:p>
    <w:p w14:paraId="0616F42C" w14:textId="04AF8F2D" w:rsidR="00EC20F6" w:rsidRDefault="00EC20F6" w:rsidP="00235F1F">
      <w:pPr>
        <w:pStyle w:val="BodyText"/>
      </w:pPr>
      <w:r>
        <w:t xml:space="preserve">The base URL for this is: [base]/CarePlan/[id]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96" w:name="_Toc448240872"/>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96"/>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7A7CCC6B" w:rsidR="00E8344E" w:rsidRPr="00A852CC" w:rsidRDefault="00E8344E" w:rsidP="00235F1F">
      <w:pPr>
        <w:pStyle w:val="BodyText"/>
      </w:pPr>
      <w:r>
        <w:t xml:space="preserve">If the Care Plan Manager returns an error to the Update Care Plan transaction, as would happen if the version of the CarePlan is old, then the Care Plan Contributor should perform the steps of </w:t>
      </w:r>
      <w:r>
        <w:lastRenderedPageBreak/>
        <w:t>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97" w:name="_Toc448240873"/>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97"/>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98" w:name="_Toc448240874"/>
      <w:r w:rsidRPr="003651D9">
        <w:rPr>
          <w:noProof w:val="0"/>
        </w:rPr>
        <w:t>3.Y</w:t>
      </w:r>
      <w:r w:rsidR="00A84DE6">
        <w:rPr>
          <w:noProof w:val="0"/>
        </w:rPr>
        <w:t>1</w:t>
      </w:r>
      <w:r w:rsidRPr="003651D9">
        <w:rPr>
          <w:noProof w:val="0"/>
        </w:rPr>
        <w:t>.5.1 Security Audit Considerations</w:t>
      </w:r>
      <w:bookmarkEnd w:id="98"/>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99" w:name="_Toc448240875"/>
      <w:r w:rsidRPr="003651D9">
        <w:rPr>
          <w:noProof w:val="0"/>
        </w:rPr>
        <w:t>3.Y</w:t>
      </w:r>
      <w:r w:rsidR="00A84DE6">
        <w:rPr>
          <w:noProof w:val="0"/>
        </w:rPr>
        <w:t>1</w:t>
      </w:r>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99"/>
    </w:p>
    <w:p w14:paraId="0534B6F5" w14:textId="754A31C6" w:rsidR="002623D3"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bookmarkStart w:id="100" w:name="_Toc448240876"/>
      <w:r>
        <w:rPr>
          <w:noProof w:val="0"/>
        </w:rPr>
        <w:t>3.Y2</w:t>
      </w:r>
      <w:r w:rsidRPr="003651D9">
        <w:rPr>
          <w:noProof w:val="0"/>
        </w:rPr>
        <w:t xml:space="preserve"> </w:t>
      </w:r>
      <w:r w:rsidR="000E3338">
        <w:rPr>
          <w:noProof w:val="0"/>
        </w:rPr>
        <w:t>Retrieve Care Plan [PCC-Y2</w:t>
      </w:r>
      <w:r>
        <w:rPr>
          <w:noProof w:val="0"/>
        </w:rPr>
        <w:t>]</w:t>
      </w:r>
      <w:bookmarkEnd w:id="100"/>
    </w:p>
    <w:p w14:paraId="3DCD2598" w14:textId="5807B47B" w:rsidR="002623D3" w:rsidRPr="003651D9" w:rsidRDefault="002623D3" w:rsidP="002623D3">
      <w:pPr>
        <w:pStyle w:val="Heading3"/>
        <w:numPr>
          <w:ilvl w:val="0"/>
          <w:numId w:val="0"/>
        </w:numPr>
        <w:rPr>
          <w:noProof w:val="0"/>
        </w:rPr>
      </w:pPr>
      <w:bookmarkStart w:id="101" w:name="_Toc448240877"/>
      <w:r>
        <w:rPr>
          <w:noProof w:val="0"/>
        </w:rPr>
        <w:t>3.Y2</w:t>
      </w:r>
      <w:r w:rsidRPr="003651D9">
        <w:rPr>
          <w:noProof w:val="0"/>
        </w:rPr>
        <w:t>.1 Scope</w:t>
      </w:r>
      <w:bookmarkEnd w:id="101"/>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bookmarkStart w:id="102" w:name="_Toc448240878"/>
      <w:r>
        <w:rPr>
          <w:noProof w:val="0"/>
        </w:rPr>
        <w:t>3.Y2</w:t>
      </w:r>
      <w:r w:rsidRPr="003651D9">
        <w:rPr>
          <w:noProof w:val="0"/>
        </w:rPr>
        <w:t>.2</w:t>
      </w:r>
      <w:r>
        <w:rPr>
          <w:noProof w:val="0"/>
        </w:rPr>
        <w:t xml:space="preserve"> </w:t>
      </w:r>
      <w:r w:rsidRPr="003651D9">
        <w:rPr>
          <w:noProof w:val="0"/>
        </w:rPr>
        <w:t>Actor Roles</w:t>
      </w:r>
      <w:bookmarkEnd w:id="102"/>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0333D0EB">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7866A1" w:rsidRDefault="007866A1" w:rsidP="002623D3">
                              <w:pPr>
                                <w:jc w:val="center"/>
                                <w:rPr>
                                  <w:sz w:val="18"/>
                                </w:rPr>
                              </w:pPr>
                              <w:r>
                                <w:rPr>
                                  <w:sz w:val="18"/>
                                </w:rPr>
                                <w:t>Retrieve Care Plan [PCC-Y2</w:t>
                              </w:r>
                            </w:p>
                            <w:p w14:paraId="0410D466" w14:textId="77777777" w:rsidR="007866A1" w:rsidRDefault="007866A1" w:rsidP="002623D3"/>
                            <w:p w14:paraId="14B0FDD6" w14:textId="77777777" w:rsidR="007866A1" w:rsidRDefault="007866A1"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DC37B97" w14:textId="5B772273" w:rsidR="007866A1" w:rsidRDefault="007866A1" w:rsidP="002623D3">
                              <w:pPr>
                                <w:rPr>
                                  <w:sz w:val="18"/>
                                </w:rPr>
                              </w:pPr>
                              <w:r>
                                <w:rPr>
                                  <w:sz w:val="18"/>
                                </w:rPr>
                                <w:t>Care Plan Consumer</w:t>
                              </w:r>
                            </w:p>
                            <w:p w14:paraId="5F6936F5" w14:textId="77777777" w:rsidR="007866A1" w:rsidRDefault="007866A1" w:rsidP="002623D3"/>
                            <w:p w14:paraId="626E2C72" w14:textId="77777777" w:rsidR="007866A1" w:rsidRDefault="007866A1"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59478FF7" w14:textId="0471705F" w:rsidR="007866A1" w:rsidRDefault="007866A1" w:rsidP="002623D3">
                              <w:pPr>
                                <w:rPr>
                                  <w:sz w:val="18"/>
                                </w:rPr>
                              </w:pPr>
                              <w:r>
                                <w:rPr>
                                  <w:sz w:val="18"/>
                                </w:rPr>
                                <w:t>Care Plan Manager</w:t>
                              </w:r>
                            </w:p>
                            <w:p w14:paraId="296ADF55" w14:textId="77777777" w:rsidR="007866A1" w:rsidRDefault="007866A1" w:rsidP="002623D3"/>
                            <w:p w14:paraId="0406893D" w14:textId="77777777" w:rsidR="007866A1" w:rsidRDefault="007866A1"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Orbt0PVAwAA&#10;+Q8AAA4AAAAAAAAAAAAAAAAALgIAAGRycy9lMm9Eb2MueG1sUEsBAi0AFAAGAAgAAAAhAEnGqfPd&#10;AAAABQEAAA8AAAAAAAAAAAAAAAAALwYAAGRycy9kb3ducmV2LnhtbFBLBQYAAAAABAAEAPMAAAA5&#10;Bw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7866A1" w:rsidRDefault="007866A1" w:rsidP="002623D3">
                        <w:pPr>
                          <w:jc w:val="center"/>
                          <w:rPr>
                            <w:sz w:val="18"/>
                          </w:rPr>
                        </w:pPr>
                        <w:r>
                          <w:rPr>
                            <w:sz w:val="18"/>
                          </w:rPr>
                          <w:t>Retrieve Care Plan [PCC-Y2</w:t>
                        </w:r>
                      </w:p>
                      <w:p w14:paraId="0410D466" w14:textId="77777777" w:rsidR="007866A1" w:rsidRDefault="007866A1" w:rsidP="002623D3"/>
                      <w:p w14:paraId="14B0FDD6" w14:textId="77777777" w:rsidR="007866A1" w:rsidRDefault="007866A1" w:rsidP="002623D3">
                        <w:pPr>
                          <w:jc w:val="center"/>
                          <w:rPr>
                            <w:sz w:val="18"/>
                          </w:rPr>
                        </w:pPr>
                        <w:r>
                          <w:rPr>
                            <w:sz w:val="18"/>
                          </w:rPr>
                          <w:t>Transaction Name [DOM-#]</w:t>
                        </w:r>
                      </w:p>
                    </w:txbxContent>
                  </v:textbox>
                </v:oval>
                <v:shape id="Text Box 154" o:spid="_x0000_s1111"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5B772273" w:rsidR="007866A1" w:rsidRDefault="007866A1" w:rsidP="002623D3">
                        <w:pPr>
                          <w:rPr>
                            <w:sz w:val="18"/>
                          </w:rPr>
                        </w:pPr>
                        <w:r>
                          <w:rPr>
                            <w:sz w:val="18"/>
                          </w:rPr>
                          <w:t>Care Plan Consumer</w:t>
                        </w:r>
                      </w:p>
                      <w:p w14:paraId="5F6936F5" w14:textId="77777777" w:rsidR="007866A1" w:rsidRDefault="007866A1" w:rsidP="002623D3"/>
                      <w:p w14:paraId="626E2C72" w14:textId="77777777" w:rsidR="007866A1" w:rsidRDefault="007866A1"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0471705F" w:rsidR="007866A1" w:rsidRDefault="007866A1" w:rsidP="002623D3">
                        <w:pPr>
                          <w:rPr>
                            <w:sz w:val="18"/>
                          </w:rPr>
                        </w:pPr>
                        <w:r>
                          <w:rPr>
                            <w:sz w:val="18"/>
                          </w:rPr>
                          <w:t>Care Plan Manager</w:t>
                        </w:r>
                      </w:p>
                      <w:p w14:paraId="296ADF55" w14:textId="77777777" w:rsidR="007866A1" w:rsidRDefault="007866A1" w:rsidP="002623D3"/>
                      <w:p w14:paraId="0406893D" w14:textId="77777777" w:rsidR="007866A1" w:rsidRDefault="007866A1"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6586913A" w:rsidR="002623D3" w:rsidRPr="003651D9" w:rsidRDefault="007A0B00" w:rsidP="00483A94">
            <w:pPr>
              <w:pStyle w:val="BodyText"/>
            </w:pPr>
            <w:r>
              <w:t>Care Plan Manager</w:t>
            </w:r>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5415FA00" w:rsidR="002623D3" w:rsidRPr="003651D9" w:rsidRDefault="002623D3" w:rsidP="00483A94">
            <w:pPr>
              <w:pStyle w:val="BodyText"/>
            </w:pPr>
            <w:r>
              <w:t xml:space="preserve"> </w:t>
            </w:r>
            <w:r w:rsidR="007A0B00">
              <w:t>The Care Plan Manager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bookmarkStart w:id="103" w:name="_Toc448240879"/>
      <w:r>
        <w:rPr>
          <w:noProof w:val="0"/>
        </w:rPr>
        <w:lastRenderedPageBreak/>
        <w:t>3.Y2</w:t>
      </w:r>
      <w:r w:rsidRPr="003651D9">
        <w:rPr>
          <w:noProof w:val="0"/>
        </w:rPr>
        <w:t>.3 Referenced Standards</w:t>
      </w:r>
      <w:bookmarkEnd w:id="103"/>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bookmarkStart w:id="104" w:name="_Toc448240880"/>
      <w:r>
        <w:rPr>
          <w:noProof w:val="0"/>
        </w:rPr>
        <w:t>3.Y2</w:t>
      </w:r>
      <w:r w:rsidRPr="003651D9">
        <w:rPr>
          <w:noProof w:val="0"/>
        </w:rPr>
        <w:t>.4 Interaction Diagram</w:t>
      </w:r>
      <w:bookmarkEnd w:id="104"/>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7866A1" w:rsidRPr="007C1AAC" w:rsidRDefault="007866A1" w:rsidP="002623D3">
                              <w:pPr>
                                <w:jc w:val="center"/>
                                <w:rPr>
                                  <w:sz w:val="22"/>
                                  <w:szCs w:val="22"/>
                                </w:rPr>
                              </w:pPr>
                              <w:r>
                                <w:rPr>
                                  <w:sz w:val="22"/>
                                  <w:szCs w:val="22"/>
                                </w:rPr>
                                <w:t>Care Plan Consumer</w:t>
                              </w:r>
                            </w:p>
                            <w:p w14:paraId="0F790F97" w14:textId="77777777" w:rsidR="007866A1" w:rsidRDefault="007866A1" w:rsidP="002623D3"/>
                            <w:p w14:paraId="3257C0BD" w14:textId="77777777" w:rsidR="007866A1" w:rsidRPr="007C1AAC" w:rsidRDefault="007866A1"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7866A1" w:rsidRPr="007C1AAC" w:rsidRDefault="007866A1" w:rsidP="002623D3">
                              <w:pPr>
                                <w:rPr>
                                  <w:sz w:val="22"/>
                                  <w:szCs w:val="22"/>
                                </w:rPr>
                              </w:pPr>
                              <w:r>
                                <w:rPr>
                                  <w:sz w:val="22"/>
                                  <w:szCs w:val="22"/>
                                </w:rPr>
                                <w:t>Retrieve Care Plan</w:t>
                              </w:r>
                            </w:p>
                            <w:p w14:paraId="0A71F67F" w14:textId="77777777" w:rsidR="007866A1" w:rsidRDefault="007866A1" w:rsidP="002623D3"/>
                            <w:p w14:paraId="510A157E" w14:textId="77777777" w:rsidR="007866A1" w:rsidRPr="007C1AAC" w:rsidRDefault="007866A1"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7866A1" w:rsidRPr="007C1AAC" w:rsidRDefault="007866A1" w:rsidP="002623D3">
                              <w:pPr>
                                <w:jc w:val="center"/>
                                <w:rPr>
                                  <w:sz w:val="22"/>
                                  <w:szCs w:val="22"/>
                                </w:rPr>
                              </w:pPr>
                              <w:r>
                                <w:rPr>
                                  <w:sz w:val="22"/>
                                  <w:szCs w:val="22"/>
                                </w:rPr>
                                <w:t>Care Plan Manager</w:t>
                              </w:r>
                            </w:p>
                            <w:p w14:paraId="12642884" w14:textId="77777777" w:rsidR="007866A1" w:rsidRDefault="007866A1" w:rsidP="002623D3"/>
                            <w:p w14:paraId="27731D95" w14:textId="77777777" w:rsidR="007866A1" w:rsidRPr="007C1AAC" w:rsidRDefault="007866A1"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7866A1" w:rsidRPr="007C1AAC" w:rsidRDefault="007866A1" w:rsidP="002623D3">
                        <w:pPr>
                          <w:jc w:val="center"/>
                          <w:rPr>
                            <w:sz w:val="22"/>
                            <w:szCs w:val="22"/>
                          </w:rPr>
                        </w:pPr>
                        <w:r>
                          <w:rPr>
                            <w:sz w:val="22"/>
                            <w:szCs w:val="22"/>
                          </w:rPr>
                          <w:t>Care Plan Consumer</w:t>
                        </w:r>
                      </w:p>
                      <w:p w14:paraId="0F790F97" w14:textId="77777777" w:rsidR="007866A1" w:rsidRDefault="007866A1" w:rsidP="002623D3"/>
                      <w:p w14:paraId="3257C0BD" w14:textId="77777777" w:rsidR="007866A1" w:rsidRPr="007C1AAC" w:rsidRDefault="007866A1"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7866A1" w:rsidRPr="007C1AAC" w:rsidRDefault="007866A1" w:rsidP="002623D3">
                        <w:pPr>
                          <w:rPr>
                            <w:sz w:val="22"/>
                            <w:szCs w:val="22"/>
                          </w:rPr>
                        </w:pPr>
                        <w:r>
                          <w:rPr>
                            <w:sz w:val="22"/>
                            <w:szCs w:val="22"/>
                          </w:rPr>
                          <w:t>Retrieve Care Plan</w:t>
                        </w:r>
                      </w:p>
                      <w:p w14:paraId="0A71F67F" w14:textId="77777777" w:rsidR="007866A1" w:rsidRDefault="007866A1" w:rsidP="002623D3"/>
                      <w:p w14:paraId="510A157E" w14:textId="77777777" w:rsidR="007866A1" w:rsidRPr="007C1AAC" w:rsidRDefault="007866A1"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7866A1" w:rsidRPr="007C1AAC" w:rsidRDefault="007866A1" w:rsidP="002623D3">
                        <w:pPr>
                          <w:jc w:val="center"/>
                          <w:rPr>
                            <w:sz w:val="22"/>
                            <w:szCs w:val="22"/>
                          </w:rPr>
                        </w:pPr>
                        <w:r>
                          <w:rPr>
                            <w:sz w:val="22"/>
                            <w:szCs w:val="22"/>
                          </w:rPr>
                          <w:t>Care Plan Manager</w:t>
                        </w:r>
                      </w:p>
                      <w:p w14:paraId="12642884" w14:textId="77777777" w:rsidR="007866A1" w:rsidRDefault="007866A1" w:rsidP="002623D3"/>
                      <w:p w14:paraId="27731D95" w14:textId="77777777" w:rsidR="007866A1" w:rsidRPr="007C1AAC" w:rsidRDefault="007866A1"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bookmarkStart w:id="105" w:name="_Toc448240881"/>
      <w:r>
        <w:rPr>
          <w:noProof w:val="0"/>
        </w:rPr>
        <w:t>3.Y2</w:t>
      </w:r>
      <w:r w:rsidRPr="003651D9">
        <w:rPr>
          <w:noProof w:val="0"/>
        </w:rPr>
        <w:t xml:space="preserve">.4.1 </w:t>
      </w:r>
      <w:r w:rsidR="003A2537">
        <w:rPr>
          <w:noProof w:val="0"/>
        </w:rPr>
        <w:t>Retrieve Care Plan</w:t>
      </w:r>
      <w:bookmarkEnd w:id="105"/>
    </w:p>
    <w:p w14:paraId="3D44217B" w14:textId="3E0E8396" w:rsidR="003A2537" w:rsidRPr="0084770A" w:rsidRDefault="003A2537" w:rsidP="00235F1F">
      <w:pPr>
        <w:pStyle w:val="BodyText"/>
      </w:pPr>
      <w:r>
        <w:t>The Care Plan Consumer retrieves a specific care plan from the Care Plan Manager.</w:t>
      </w:r>
    </w:p>
    <w:p w14:paraId="40ED709F" w14:textId="5DC0ADBF" w:rsidR="002623D3" w:rsidRDefault="002623D3" w:rsidP="002623D3">
      <w:pPr>
        <w:pStyle w:val="Heading5"/>
        <w:numPr>
          <w:ilvl w:val="0"/>
          <w:numId w:val="0"/>
        </w:numPr>
        <w:rPr>
          <w:noProof w:val="0"/>
        </w:rPr>
      </w:pPr>
      <w:bookmarkStart w:id="106" w:name="_Toc448240882"/>
      <w:r>
        <w:rPr>
          <w:noProof w:val="0"/>
        </w:rPr>
        <w:t>3.Y2</w:t>
      </w:r>
      <w:r w:rsidRPr="003651D9">
        <w:rPr>
          <w:noProof w:val="0"/>
        </w:rPr>
        <w:t>.4.1.1 Trigger Events</w:t>
      </w:r>
      <w:bookmarkEnd w:id="106"/>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bookmarkStart w:id="107" w:name="_Toc448240883"/>
      <w:r>
        <w:rPr>
          <w:noProof w:val="0"/>
        </w:rPr>
        <w:t>3.Y2</w:t>
      </w:r>
      <w:r w:rsidRPr="003651D9">
        <w:rPr>
          <w:noProof w:val="0"/>
        </w:rPr>
        <w:t>.4.1.2 Message Semantics</w:t>
      </w:r>
      <w:bookmarkEnd w:id="107"/>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operation is: [base]/CarePlan/[id]</w:t>
      </w:r>
    </w:p>
    <w:p w14:paraId="6BCE98E6" w14:textId="36AAA23E" w:rsidR="00980103" w:rsidRPr="0084770A" w:rsidRDefault="00980103" w:rsidP="00235F1F">
      <w:pPr>
        <w:pStyle w:val="BodyText"/>
      </w:pPr>
      <w:r>
        <w:t>or, if this is an historical, version specific retrieval: [base]/CarePlan/[id]/_history/[vid]</w:t>
      </w:r>
    </w:p>
    <w:p w14:paraId="139AD95C" w14:textId="5B54E446" w:rsidR="002623D3" w:rsidRDefault="002623D3" w:rsidP="002623D3">
      <w:pPr>
        <w:pStyle w:val="Heading5"/>
        <w:numPr>
          <w:ilvl w:val="0"/>
          <w:numId w:val="0"/>
        </w:numPr>
        <w:rPr>
          <w:noProof w:val="0"/>
        </w:rPr>
      </w:pPr>
      <w:bookmarkStart w:id="108" w:name="_Toc448240884"/>
      <w:r>
        <w:rPr>
          <w:noProof w:val="0"/>
        </w:rPr>
        <w:t>3.Y2</w:t>
      </w:r>
      <w:r w:rsidRPr="003651D9">
        <w:rPr>
          <w:noProof w:val="0"/>
        </w:rPr>
        <w:t>.4.1.3 Expected Actions</w:t>
      </w:r>
      <w:bookmarkEnd w:id="108"/>
    </w:p>
    <w:p w14:paraId="250813B2" w14:textId="4503A571" w:rsidR="002623D3" w:rsidRPr="003651D9" w:rsidRDefault="0084770A" w:rsidP="00235F1F">
      <w:pPr>
        <w:pStyle w:val="BodyText"/>
      </w:pPr>
      <w:r>
        <w:t xml:space="preserve">The Care Plan Consumer initiates the retrieve request using HTTP or HTTPS GET, and the Care Plan Manager responds according to the </w:t>
      </w:r>
      <w:hyperlink r:id="rId29"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bookmarkStart w:id="109" w:name="_Toc448240885"/>
      <w:r>
        <w:rPr>
          <w:noProof w:val="0"/>
        </w:rPr>
        <w:t>3.Y2</w:t>
      </w:r>
      <w:r w:rsidRPr="003651D9">
        <w:rPr>
          <w:noProof w:val="0"/>
        </w:rPr>
        <w:t>.5 Security Considerations</w:t>
      </w:r>
      <w:bookmarkEnd w:id="109"/>
    </w:p>
    <w:p w14:paraId="5B953CEA" w14:textId="07AAE208" w:rsidR="002623D3" w:rsidRPr="003651D9" w:rsidRDefault="007E1D39" w:rsidP="00235F1F">
      <w:pPr>
        <w:pStyle w:val="BodyText"/>
      </w:pPr>
      <w:r>
        <w:t>No PHI are provided with this transaction so there are no additional HTTP or HTTPS GET concerns.</w:t>
      </w:r>
    </w:p>
    <w:p w14:paraId="074ECB9B" w14:textId="3468B329" w:rsidR="002623D3" w:rsidRPr="003651D9" w:rsidRDefault="002623D3" w:rsidP="002623D3">
      <w:pPr>
        <w:pStyle w:val="Heading4"/>
        <w:numPr>
          <w:ilvl w:val="0"/>
          <w:numId w:val="0"/>
        </w:numPr>
        <w:rPr>
          <w:noProof w:val="0"/>
        </w:rPr>
      </w:pPr>
      <w:bookmarkStart w:id="110" w:name="_Toc448240886"/>
      <w:r>
        <w:rPr>
          <w:noProof w:val="0"/>
        </w:rPr>
        <w:lastRenderedPageBreak/>
        <w:t>3.Y2</w:t>
      </w:r>
      <w:r w:rsidRPr="003651D9">
        <w:rPr>
          <w:noProof w:val="0"/>
        </w:rPr>
        <w:t>.5.1 Security Audit Considerations</w:t>
      </w:r>
      <w:bookmarkEnd w:id="110"/>
    </w:p>
    <w:p w14:paraId="74E5B0AD" w14:textId="77777777" w:rsidR="002623D3" w:rsidRPr="003651D9" w:rsidRDefault="002623D3" w:rsidP="002623D3">
      <w:pPr>
        <w:pStyle w:val="AuthorInstructions"/>
      </w:pPr>
      <w:r w:rsidRPr="003651D9">
        <w:t>&lt;This section should identify any specific ATNA security audit event that is associated with this transaction and requirements on the encoding of that audit event. &gt;</w:t>
      </w:r>
    </w:p>
    <w:p w14:paraId="2AB7E5F8" w14:textId="44E61B0D" w:rsidR="002623D3" w:rsidRPr="003651D9" w:rsidRDefault="002623D3" w:rsidP="002623D3">
      <w:pPr>
        <w:pStyle w:val="Heading5"/>
        <w:numPr>
          <w:ilvl w:val="0"/>
          <w:numId w:val="0"/>
        </w:numPr>
        <w:rPr>
          <w:noProof w:val="0"/>
        </w:rPr>
      </w:pPr>
      <w:bookmarkStart w:id="111" w:name="_Toc448240887"/>
      <w:r>
        <w:rPr>
          <w:noProof w:val="0"/>
        </w:rPr>
        <w:t>3.Y2</w:t>
      </w:r>
      <w:r w:rsidRPr="003651D9">
        <w:rPr>
          <w:noProof w:val="0"/>
        </w:rPr>
        <w:t>.5.1.(z) &lt;Actor&gt; Specific Security Considerations</w:t>
      </w:r>
      <w:bookmarkEnd w:id="111"/>
    </w:p>
    <w:p w14:paraId="6BFE1E27" w14:textId="77777777" w:rsidR="002623D3" w:rsidRPr="003651D9" w:rsidRDefault="002623D3" w:rsidP="002623D3">
      <w:pPr>
        <w:pStyle w:val="AuthorInstructions"/>
      </w:pPr>
      <w:r w:rsidRPr="003651D9">
        <w:t>&lt;This section should specify any specific security considerations on an Actor by Actor basis.&gt;</w:t>
      </w:r>
    </w:p>
    <w:p w14:paraId="40C7CD65" w14:textId="1B5F2FFA" w:rsidR="00D54BCF" w:rsidRPr="003651D9" w:rsidRDefault="00D54BCF" w:rsidP="00D54BCF">
      <w:pPr>
        <w:pStyle w:val="Heading2"/>
        <w:numPr>
          <w:ilvl w:val="0"/>
          <w:numId w:val="0"/>
        </w:numPr>
        <w:rPr>
          <w:i/>
        </w:rPr>
      </w:pPr>
      <w:bookmarkStart w:id="112" w:name="_Toc448240888"/>
      <w:r>
        <w:rPr>
          <w:noProof w:val="0"/>
        </w:rPr>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bookmarkEnd w:id="112"/>
    </w:p>
    <w:p w14:paraId="4C1F700F" w14:textId="31E18A9B" w:rsidR="00D54BCF" w:rsidRPr="003651D9" w:rsidRDefault="00D54BCF" w:rsidP="00D54BCF">
      <w:pPr>
        <w:pStyle w:val="Heading3"/>
        <w:numPr>
          <w:ilvl w:val="0"/>
          <w:numId w:val="0"/>
        </w:numPr>
        <w:rPr>
          <w:noProof w:val="0"/>
        </w:rPr>
      </w:pPr>
      <w:bookmarkStart w:id="113" w:name="_Toc448240889"/>
      <w:r>
        <w:rPr>
          <w:noProof w:val="0"/>
        </w:rPr>
        <w:t>3.Y3</w:t>
      </w:r>
      <w:r w:rsidRPr="003651D9">
        <w:rPr>
          <w:noProof w:val="0"/>
        </w:rPr>
        <w:t>.1 Scope</w:t>
      </w:r>
      <w:bookmarkEnd w:id="113"/>
    </w:p>
    <w:p w14:paraId="6D1ADD84" w14:textId="5C762B1F" w:rsidR="00D54BCF" w:rsidRPr="003651D9" w:rsidRDefault="00D54BCF" w:rsidP="00D54BCF">
      <w:pPr>
        <w:pStyle w:val="BodyText"/>
      </w:pPr>
      <w:r w:rsidRPr="003651D9">
        <w:t xml:space="preserve">This transaction is used to </w:t>
      </w:r>
      <w:del w:id="114" w:author="Cole, George" w:date="2016-04-11T13:23:00Z">
        <w:r w:rsidRPr="003651D9" w:rsidDel="00E1593D">
          <w:rPr>
            <w:i/>
          </w:rPr>
          <w:delText>&lt;…describe what is accomplished by using the transaction.</w:delText>
        </w:r>
        <w:r w:rsidDel="00E1593D">
          <w:rPr>
            <w:i/>
          </w:rPr>
          <w:delText xml:space="preserve"> </w:delText>
        </w:r>
        <w:r w:rsidRPr="003651D9" w:rsidDel="00E1593D">
          <w:rPr>
            <w:i/>
          </w:rPr>
          <w:delText>Remember that by keeping transactions general/abstract, they can be re-used in a variety of profiles&gt;</w:delText>
        </w:r>
      </w:del>
      <w:ins w:id="115" w:author="Cole, George" w:date="2016-04-11T13:23:00Z">
        <w:r w:rsidR="00E1593D">
          <w:rPr>
            <w:i/>
          </w:rPr>
          <w:t>subscribe to updates made to a Care Plan.</w:t>
        </w:r>
      </w:ins>
    </w:p>
    <w:p w14:paraId="3AB10AA3" w14:textId="17D390E2" w:rsidR="00D54BCF" w:rsidRPr="003651D9" w:rsidRDefault="00D54BCF" w:rsidP="00D54BCF">
      <w:pPr>
        <w:pStyle w:val="Heading3"/>
        <w:numPr>
          <w:ilvl w:val="0"/>
          <w:numId w:val="0"/>
        </w:numPr>
        <w:rPr>
          <w:noProof w:val="0"/>
        </w:rPr>
      </w:pPr>
      <w:bookmarkStart w:id="116" w:name="_Toc448240890"/>
      <w:r>
        <w:rPr>
          <w:noProof w:val="0"/>
        </w:rPr>
        <w:t>3.Y3</w:t>
      </w:r>
      <w:r w:rsidRPr="003651D9">
        <w:rPr>
          <w:noProof w:val="0"/>
        </w:rPr>
        <w:t>.2</w:t>
      </w:r>
      <w:r>
        <w:rPr>
          <w:noProof w:val="0"/>
        </w:rPr>
        <w:t xml:space="preserve"> </w:t>
      </w:r>
      <w:r w:rsidRPr="003651D9">
        <w:rPr>
          <w:noProof w:val="0"/>
        </w:rPr>
        <w:t>Actor Roles</w:t>
      </w:r>
      <w:bookmarkEnd w:id="116"/>
    </w:p>
    <w:p w14:paraId="34F1E875" w14:textId="705818C7" w:rsidR="00D54BCF" w:rsidRPr="003651D9" w:rsidDel="00E1593D" w:rsidRDefault="00D54BCF" w:rsidP="00D54BCF">
      <w:pPr>
        <w:pStyle w:val="AuthorInstructions"/>
        <w:rPr>
          <w:del w:id="117" w:author="Cole, George" w:date="2016-04-11T13:24:00Z"/>
        </w:rPr>
      </w:pPr>
      <w:del w:id="118" w:author="Cole, George" w:date="2016-04-11T13:24:00Z">
        <w:r w:rsidRPr="003651D9" w:rsidDel="00E1593D">
          <w:delText>&lt;Optional: if desired, in addition to the table, add a diagram as shown below to illustrate the actors included in this transaction, or delete the diagram altogether.&gt;</w:delText>
        </w:r>
      </w:del>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4A8FE97B">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71C3D351" w:rsidR="007866A1" w:rsidRDefault="007866A1" w:rsidP="00D54BCF">
                              <w:pPr>
                                <w:jc w:val="center"/>
                                <w:rPr>
                                  <w:sz w:val="18"/>
                                </w:rPr>
                              </w:pPr>
                              <w:del w:id="119" w:author="Cole, George" w:date="2016-04-11T13:16:00Z">
                                <w:r w:rsidDel="00B47C57">
                                  <w:rPr>
                                    <w:sz w:val="18"/>
                                  </w:rPr>
                                  <w:delText>Transaction Name</w:delText>
                                </w:r>
                              </w:del>
                              <w:ins w:id="120" w:author="Cole, George" w:date="2016-04-11T13:16:00Z">
                                <w:r>
                                  <w:rPr>
                                    <w:sz w:val="18"/>
                                  </w:rPr>
                                  <w:t>Subscribe to Care Plan Updates</w:t>
                                </w:r>
                              </w:ins>
                              <w:r>
                                <w:rPr>
                                  <w:sz w:val="18"/>
                                </w:rPr>
                                <w:t xml:space="preserve"> [</w:t>
                              </w:r>
                              <w:del w:id="121" w:author="Cole, George" w:date="2016-04-11T13:16:00Z">
                                <w:r w:rsidDel="00B47C57">
                                  <w:rPr>
                                    <w:sz w:val="18"/>
                                  </w:rPr>
                                  <w:delText>DOM-#</w:delText>
                                </w:r>
                              </w:del>
                              <w:ins w:id="122" w:author="Cole, George" w:date="2016-04-11T13:16:00Z">
                                <w:r>
                                  <w:rPr>
                                    <w:sz w:val="18"/>
                                  </w:rPr>
                                  <w:t>PCC-Y3</w:t>
                                </w:r>
                              </w:ins>
                              <w:r>
                                <w:rPr>
                                  <w:sz w:val="18"/>
                                </w:rPr>
                                <w:t>]</w:t>
                              </w:r>
                            </w:p>
                            <w:p w14:paraId="23FCEE02" w14:textId="77777777" w:rsidR="007866A1" w:rsidRDefault="007866A1" w:rsidP="00D54BCF"/>
                            <w:p w14:paraId="39439A52" w14:textId="77777777" w:rsidR="007866A1" w:rsidRDefault="007866A1"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F701F00" w14:textId="4153C595" w:rsidR="007866A1" w:rsidRDefault="007866A1" w:rsidP="00D54BCF">
                              <w:pPr>
                                <w:rPr>
                                  <w:sz w:val="18"/>
                                </w:rPr>
                              </w:pPr>
                              <w:del w:id="123" w:author="Cole, George" w:date="2016-04-11T13:15:00Z">
                                <w:r w:rsidDel="00B47C57">
                                  <w:rPr>
                                    <w:sz w:val="18"/>
                                  </w:rPr>
                                  <w:delText>Actor ABC</w:delText>
                                </w:r>
                              </w:del>
                              <w:ins w:id="124" w:author="Cole, George" w:date="2016-04-11T13:15:00Z">
                                <w:r>
                                  <w:rPr>
                                    <w:sz w:val="18"/>
                                  </w:rPr>
                                  <w:t>Care Plan Consumer</w:t>
                                </w:r>
                              </w:ins>
                            </w:p>
                            <w:p w14:paraId="3B622C6D" w14:textId="77777777" w:rsidR="007866A1" w:rsidRDefault="007866A1" w:rsidP="00D54BCF"/>
                            <w:p w14:paraId="404F1AF4" w14:textId="77777777" w:rsidR="007866A1" w:rsidRDefault="007866A1"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B1C57DE" w14:textId="5F2990F3" w:rsidR="007866A1" w:rsidRDefault="007866A1" w:rsidP="00D54BCF">
                              <w:pPr>
                                <w:rPr>
                                  <w:sz w:val="18"/>
                                </w:rPr>
                              </w:pPr>
                              <w:del w:id="125" w:author="Cole, George" w:date="2016-04-11T13:16:00Z">
                                <w:r w:rsidDel="00B47C57">
                                  <w:rPr>
                                    <w:sz w:val="18"/>
                                  </w:rPr>
                                  <w:delText>Actor DEF</w:delText>
                                </w:r>
                              </w:del>
                              <w:ins w:id="126" w:author="Cole, George" w:date="2016-04-11T13:16:00Z">
                                <w:r>
                                  <w:rPr>
                                    <w:sz w:val="18"/>
                                  </w:rPr>
                                  <w:t>Care Plan Manager</w:t>
                                </w:r>
                              </w:ins>
                            </w:p>
                            <w:p w14:paraId="2963A82E" w14:textId="77777777" w:rsidR="007866A1" w:rsidRDefault="007866A1" w:rsidP="00D54BCF"/>
                            <w:p w14:paraId="6F37BFF4" w14:textId="77777777" w:rsidR="007866A1" w:rsidRDefault="007866A1"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B61n&#10;x9oDAAD+DwAADgAAAAAAAAAAAAAAAAAuAgAAZHJzL2Uyb0RvYy54bWxQSwECLQAUAAYACAAAACEA&#10;Scap890AAAAFAQAADwAAAAAAAAAAAAAAAAA0BgAAZHJzL2Rvd25yZXYueG1sUEsFBgAAAAAEAAQA&#10;8wAAAD4HAAAAAA==&#10;">
                <v:shape id="_x0000_s1126" type="#_x0000_t75" style="position:absolute;width:37261;height:15392;visibility:visible;mso-wrap-style:square">
                  <v:fill o:detectmouseclick="t"/>
                  <v:path o:connecttype="none"/>
                </v:shape>
                <v:oval id="Oval 153" o:spid="_x0000_s1127"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71C3D351" w:rsidR="007866A1" w:rsidRDefault="007866A1" w:rsidP="00D54BCF">
                        <w:pPr>
                          <w:jc w:val="center"/>
                          <w:rPr>
                            <w:sz w:val="18"/>
                          </w:rPr>
                        </w:pPr>
                        <w:del w:id="128" w:author="Cole, George" w:date="2016-04-11T13:16:00Z">
                          <w:r w:rsidDel="00B47C57">
                            <w:rPr>
                              <w:sz w:val="18"/>
                            </w:rPr>
                            <w:delText>Transaction Name</w:delText>
                          </w:r>
                        </w:del>
                        <w:ins w:id="129" w:author="Cole, George" w:date="2016-04-11T13:16:00Z">
                          <w:r>
                            <w:rPr>
                              <w:sz w:val="18"/>
                            </w:rPr>
                            <w:t>Subscribe to Care Plan Updates</w:t>
                          </w:r>
                        </w:ins>
                        <w:r>
                          <w:rPr>
                            <w:sz w:val="18"/>
                          </w:rPr>
                          <w:t xml:space="preserve"> [</w:t>
                        </w:r>
                        <w:del w:id="130" w:author="Cole, George" w:date="2016-04-11T13:16:00Z">
                          <w:r w:rsidDel="00B47C57">
                            <w:rPr>
                              <w:sz w:val="18"/>
                            </w:rPr>
                            <w:delText>DOM-#</w:delText>
                          </w:r>
                        </w:del>
                        <w:ins w:id="131" w:author="Cole, George" w:date="2016-04-11T13:16:00Z">
                          <w:r>
                            <w:rPr>
                              <w:sz w:val="18"/>
                            </w:rPr>
                            <w:t>PCC-Y3</w:t>
                          </w:r>
                        </w:ins>
                        <w:r>
                          <w:rPr>
                            <w:sz w:val="18"/>
                          </w:rPr>
                          <w:t>]</w:t>
                        </w:r>
                      </w:p>
                      <w:p w14:paraId="23FCEE02" w14:textId="77777777" w:rsidR="007866A1" w:rsidRDefault="007866A1" w:rsidP="00D54BCF"/>
                      <w:p w14:paraId="39439A52" w14:textId="77777777" w:rsidR="007866A1" w:rsidRDefault="007866A1" w:rsidP="00D54BCF">
                        <w:pPr>
                          <w:jc w:val="center"/>
                          <w:rPr>
                            <w:sz w:val="18"/>
                          </w:rPr>
                        </w:pPr>
                        <w:r>
                          <w:rPr>
                            <w:sz w:val="18"/>
                          </w:rPr>
                          <w:t>Transaction Name [DOM-#]</w:t>
                        </w:r>
                      </w:p>
                    </w:txbxContent>
                  </v:textbox>
                </v:oval>
                <v:shape id="Text Box 154" o:spid="_x0000_s1128"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4153C595" w:rsidR="007866A1" w:rsidRDefault="007866A1" w:rsidP="00D54BCF">
                        <w:pPr>
                          <w:rPr>
                            <w:sz w:val="18"/>
                          </w:rPr>
                        </w:pPr>
                        <w:del w:id="132" w:author="Cole, George" w:date="2016-04-11T13:15:00Z">
                          <w:r w:rsidDel="00B47C57">
                            <w:rPr>
                              <w:sz w:val="18"/>
                            </w:rPr>
                            <w:delText>Actor ABC</w:delText>
                          </w:r>
                        </w:del>
                        <w:ins w:id="133" w:author="Cole, George" w:date="2016-04-11T13:15:00Z">
                          <w:r>
                            <w:rPr>
                              <w:sz w:val="18"/>
                            </w:rPr>
                            <w:t>Care Plan Consumer</w:t>
                          </w:r>
                        </w:ins>
                      </w:p>
                      <w:p w14:paraId="3B622C6D" w14:textId="77777777" w:rsidR="007866A1" w:rsidRDefault="007866A1" w:rsidP="00D54BCF"/>
                      <w:p w14:paraId="404F1AF4" w14:textId="77777777" w:rsidR="007866A1" w:rsidRDefault="007866A1"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F2990F3" w:rsidR="007866A1" w:rsidRDefault="007866A1" w:rsidP="00D54BCF">
                        <w:pPr>
                          <w:rPr>
                            <w:sz w:val="18"/>
                          </w:rPr>
                        </w:pPr>
                        <w:del w:id="134" w:author="Cole, George" w:date="2016-04-11T13:16:00Z">
                          <w:r w:rsidDel="00B47C57">
                            <w:rPr>
                              <w:sz w:val="18"/>
                            </w:rPr>
                            <w:delText>Actor DEF</w:delText>
                          </w:r>
                        </w:del>
                        <w:ins w:id="135" w:author="Cole, George" w:date="2016-04-11T13:16:00Z">
                          <w:r>
                            <w:rPr>
                              <w:sz w:val="18"/>
                            </w:rPr>
                            <w:t>Care Plan Manager</w:t>
                          </w:r>
                        </w:ins>
                      </w:p>
                      <w:p w14:paraId="2963A82E" w14:textId="77777777" w:rsidR="007866A1" w:rsidRDefault="007866A1" w:rsidP="00D54BCF"/>
                      <w:p w14:paraId="6F37BFF4" w14:textId="77777777" w:rsidR="007866A1" w:rsidRDefault="007866A1"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127" w:author="Cole, George" w:date="2016-04-11T13:1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128">
          <w:tblGrid>
            <w:gridCol w:w="1008"/>
            <w:gridCol w:w="8568"/>
          </w:tblGrid>
        </w:tblGridChange>
      </w:tblGrid>
      <w:tr w:rsidR="00D54BCF" w:rsidRPr="003651D9" w14:paraId="46F0E241" w14:textId="77777777" w:rsidTr="00602956">
        <w:tc>
          <w:tcPr>
            <w:tcW w:w="1008" w:type="dxa"/>
            <w:shd w:val="clear" w:color="auto" w:fill="auto"/>
            <w:tcPrChange w:id="129" w:author="Cole, George" w:date="2016-04-11T13:17:00Z">
              <w:tcPr>
                <w:tcW w:w="1008" w:type="dxa"/>
                <w:shd w:val="clear" w:color="auto" w:fill="auto"/>
              </w:tcPr>
            </w:tcPrChange>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Change w:id="130" w:author="Cole, George" w:date="2016-04-11T13:17:00Z">
              <w:tcPr>
                <w:tcW w:w="8568" w:type="dxa"/>
                <w:shd w:val="clear" w:color="auto" w:fill="auto"/>
              </w:tcPr>
            </w:tcPrChange>
          </w:tcPr>
          <w:p w14:paraId="486E34EA" w14:textId="2B0D7D81" w:rsidR="00D54BCF" w:rsidRPr="003651D9" w:rsidRDefault="00D54BCF" w:rsidP="00483A94">
            <w:pPr>
              <w:pStyle w:val="BodyText"/>
            </w:pPr>
            <w:del w:id="131" w:author="Cole, George" w:date="2016-04-11T13:17:00Z">
              <w:r w:rsidRPr="003651D9" w:rsidDel="00602956">
                <w:delText>&lt;Official actor name; list every actor in this transaction.&gt;</w:delText>
              </w:r>
            </w:del>
            <w:ins w:id="132" w:author="Cole, George" w:date="2016-04-11T13:17:00Z">
              <w:r w:rsidR="00602956">
                <w:t>Care Plan Consumer</w:t>
              </w:r>
            </w:ins>
          </w:p>
        </w:tc>
      </w:tr>
      <w:tr w:rsidR="00D54BCF" w:rsidRPr="003651D9" w14:paraId="598AF25B" w14:textId="77777777" w:rsidTr="00602956">
        <w:tc>
          <w:tcPr>
            <w:tcW w:w="1008" w:type="dxa"/>
            <w:shd w:val="clear" w:color="auto" w:fill="auto"/>
            <w:tcPrChange w:id="133" w:author="Cole, George" w:date="2016-04-11T13:17:00Z">
              <w:tcPr>
                <w:tcW w:w="1008" w:type="dxa"/>
                <w:shd w:val="clear" w:color="auto" w:fill="auto"/>
              </w:tcPr>
            </w:tcPrChange>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Change w:id="134" w:author="Cole, George" w:date="2016-04-11T13:17:00Z">
              <w:tcPr>
                <w:tcW w:w="8568" w:type="dxa"/>
                <w:shd w:val="clear" w:color="auto" w:fill="auto"/>
              </w:tcPr>
            </w:tcPrChange>
          </w:tcPr>
          <w:p w14:paraId="73C14BEF" w14:textId="0881EAE1" w:rsidR="00D54BCF" w:rsidRPr="003651D9" w:rsidRDefault="00602956" w:rsidP="006107EC">
            <w:pPr>
              <w:pStyle w:val="BodyText"/>
            </w:pPr>
            <w:ins w:id="135" w:author="Cole, George" w:date="2016-04-11T13:18:00Z">
              <w:r>
                <w:t xml:space="preserve">The Care Plan Consumer subscribes to </w:t>
              </w:r>
            </w:ins>
            <w:ins w:id="136" w:author="Cole, George" w:date="2016-04-12T13:46:00Z">
              <w:r w:rsidR="006107EC">
                <w:t xml:space="preserve">updates based upon </w:t>
              </w:r>
            </w:ins>
            <w:ins w:id="137" w:author="Cole, George" w:date="2016-04-11T13:18:00Z">
              <w:r>
                <w:t>changes to a CarePlan resource.</w:t>
              </w:r>
            </w:ins>
            <w:del w:id="138" w:author="Cole, George" w:date="2016-04-11T13:18:00Z">
              <w:r w:rsidR="00D54BCF" w:rsidRPr="003651D9" w:rsidDel="00602956">
                <w:delText>&lt;Very brief, one phrase, description of the role that this actor plays in this transaction.&gt;</w:delText>
              </w:r>
            </w:del>
          </w:p>
        </w:tc>
      </w:tr>
      <w:tr w:rsidR="00D54BCF" w:rsidRPr="003651D9" w14:paraId="18695D56" w14:textId="77777777" w:rsidTr="00602956">
        <w:tc>
          <w:tcPr>
            <w:tcW w:w="1008" w:type="dxa"/>
            <w:shd w:val="clear" w:color="auto" w:fill="auto"/>
            <w:tcPrChange w:id="139" w:author="Cole, George" w:date="2016-04-11T13:17:00Z">
              <w:tcPr>
                <w:tcW w:w="1008" w:type="dxa"/>
                <w:shd w:val="clear" w:color="auto" w:fill="auto"/>
              </w:tcPr>
            </w:tcPrChange>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Change w:id="140" w:author="Cole, George" w:date="2016-04-11T13:17:00Z">
              <w:tcPr>
                <w:tcW w:w="8568" w:type="dxa"/>
                <w:shd w:val="clear" w:color="auto" w:fill="auto"/>
              </w:tcPr>
            </w:tcPrChange>
          </w:tcPr>
          <w:p w14:paraId="5229608A" w14:textId="3955BDA2" w:rsidR="00D54BCF" w:rsidRPr="003651D9" w:rsidRDefault="00602956" w:rsidP="00483A94">
            <w:pPr>
              <w:pStyle w:val="BodyText"/>
            </w:pPr>
            <w:ins w:id="141" w:author="Cole, George" w:date="2016-04-11T13:17:00Z">
              <w:r>
                <w:t>Care Plan Manager</w:t>
              </w:r>
            </w:ins>
          </w:p>
        </w:tc>
      </w:tr>
      <w:tr w:rsidR="00D54BCF" w:rsidRPr="003651D9" w14:paraId="335D4EAC" w14:textId="77777777" w:rsidTr="00602956">
        <w:tc>
          <w:tcPr>
            <w:tcW w:w="1008" w:type="dxa"/>
            <w:shd w:val="clear" w:color="auto" w:fill="auto"/>
            <w:tcPrChange w:id="142" w:author="Cole, George" w:date="2016-04-11T13:17:00Z">
              <w:tcPr>
                <w:tcW w:w="1008" w:type="dxa"/>
                <w:shd w:val="clear" w:color="auto" w:fill="auto"/>
              </w:tcPr>
            </w:tcPrChange>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Change w:id="143" w:author="Cole, George" w:date="2016-04-11T13:17:00Z">
              <w:tcPr>
                <w:tcW w:w="8568" w:type="dxa"/>
                <w:shd w:val="clear" w:color="auto" w:fill="auto"/>
              </w:tcPr>
            </w:tcPrChange>
          </w:tcPr>
          <w:p w14:paraId="171247E8" w14:textId="369B7CD9" w:rsidR="00D54BCF" w:rsidRPr="003651D9" w:rsidRDefault="00D54BCF" w:rsidP="0006444D">
            <w:pPr>
              <w:pStyle w:val="BodyText"/>
              <w:pPrChange w:id="144" w:author="Cole, George" w:date="2016-04-18T16:10:00Z">
                <w:pPr>
                  <w:pStyle w:val="BodyText"/>
                </w:pPr>
              </w:pPrChange>
            </w:pPr>
            <w:r>
              <w:t xml:space="preserve"> </w:t>
            </w:r>
            <w:ins w:id="145" w:author="Cole, George" w:date="2016-04-11T13:18:00Z">
              <w:r w:rsidR="00602956">
                <w:t xml:space="preserve">The Care Plan Manager evaluates the </w:t>
              </w:r>
            </w:ins>
            <w:ins w:id="146" w:author="Cole, George" w:date="2016-04-11T13:19:00Z">
              <w:r w:rsidR="00602956">
                <w:t xml:space="preserve">involved resources of the Subscription and </w:t>
              </w:r>
            </w:ins>
            <w:ins w:id="147" w:author="Cole, George" w:date="2016-04-18T16:10:00Z">
              <w:r w:rsidR="0006444D">
                <w:t>u</w:t>
              </w:r>
            </w:ins>
            <w:bookmarkStart w:id="148" w:name="_GoBack"/>
            <w:bookmarkEnd w:id="148"/>
            <w:ins w:id="149" w:author="Cole, George" w:date="2016-04-11T13:19:00Z">
              <w:r w:rsidR="00602956">
                <w:t>ses the defined channel to notify a Care Plan Consumer about changes.</w:t>
              </w:r>
            </w:ins>
          </w:p>
        </w:tc>
      </w:tr>
      <w:tr w:rsidR="00D54BCF" w:rsidRPr="003651D9" w:rsidDel="00602956" w14:paraId="5D72E9A1" w14:textId="092E0E0F" w:rsidTr="00602956">
        <w:trPr>
          <w:del w:id="150" w:author="Cole, George" w:date="2016-04-11T13:17:00Z"/>
        </w:trPr>
        <w:tc>
          <w:tcPr>
            <w:tcW w:w="1008" w:type="dxa"/>
            <w:shd w:val="clear" w:color="auto" w:fill="auto"/>
            <w:tcPrChange w:id="151" w:author="Cole, George" w:date="2016-04-11T13:17:00Z">
              <w:tcPr>
                <w:tcW w:w="1008" w:type="dxa"/>
                <w:shd w:val="clear" w:color="auto" w:fill="auto"/>
              </w:tcPr>
            </w:tcPrChange>
          </w:tcPr>
          <w:p w14:paraId="1D9FE997" w14:textId="4C69D20D" w:rsidR="00D54BCF" w:rsidRPr="003651D9" w:rsidDel="00602956" w:rsidRDefault="00D54BCF" w:rsidP="00483A94">
            <w:pPr>
              <w:pStyle w:val="BodyText"/>
              <w:rPr>
                <w:del w:id="152" w:author="Cole, George" w:date="2016-04-11T13:17:00Z"/>
                <w:b/>
              </w:rPr>
            </w:pPr>
            <w:del w:id="153" w:author="Cole, George" w:date="2016-04-11T13:17:00Z">
              <w:r w:rsidRPr="003651D9" w:rsidDel="00602956">
                <w:rPr>
                  <w:b/>
                </w:rPr>
                <w:delText>Actor:</w:delText>
              </w:r>
            </w:del>
          </w:p>
        </w:tc>
        <w:tc>
          <w:tcPr>
            <w:tcW w:w="8568" w:type="dxa"/>
            <w:shd w:val="clear" w:color="auto" w:fill="auto"/>
            <w:tcPrChange w:id="154" w:author="Cole, George" w:date="2016-04-11T13:17:00Z">
              <w:tcPr>
                <w:tcW w:w="8568" w:type="dxa"/>
                <w:shd w:val="clear" w:color="auto" w:fill="auto"/>
              </w:tcPr>
            </w:tcPrChange>
          </w:tcPr>
          <w:p w14:paraId="1AD0F5D0" w14:textId="71C76301" w:rsidR="00D54BCF" w:rsidRPr="003651D9" w:rsidDel="00602956" w:rsidRDefault="00D54BCF" w:rsidP="00483A94">
            <w:pPr>
              <w:pStyle w:val="BodyText"/>
              <w:rPr>
                <w:del w:id="155" w:author="Cole, George" w:date="2016-04-11T13:17:00Z"/>
              </w:rPr>
            </w:pPr>
            <w:del w:id="156" w:author="Cole, George" w:date="2016-04-11T13:17:00Z">
              <w:r w:rsidRPr="003651D9" w:rsidDel="00602956">
                <w:delText xml:space="preserve"> </w:delText>
              </w:r>
            </w:del>
          </w:p>
        </w:tc>
      </w:tr>
      <w:tr w:rsidR="00D54BCF" w:rsidRPr="003651D9" w:rsidDel="00602956" w14:paraId="2ED985C0" w14:textId="6371A3B1" w:rsidTr="00602956">
        <w:trPr>
          <w:del w:id="157" w:author="Cole, George" w:date="2016-04-11T13:17:00Z"/>
        </w:trPr>
        <w:tc>
          <w:tcPr>
            <w:tcW w:w="1008" w:type="dxa"/>
            <w:shd w:val="clear" w:color="auto" w:fill="auto"/>
            <w:tcPrChange w:id="158" w:author="Cole, George" w:date="2016-04-11T13:17:00Z">
              <w:tcPr>
                <w:tcW w:w="1008" w:type="dxa"/>
                <w:shd w:val="clear" w:color="auto" w:fill="auto"/>
              </w:tcPr>
            </w:tcPrChange>
          </w:tcPr>
          <w:p w14:paraId="1C79A0C1" w14:textId="501D315B" w:rsidR="00D54BCF" w:rsidRPr="003651D9" w:rsidDel="00602956" w:rsidRDefault="00D54BCF" w:rsidP="00483A94">
            <w:pPr>
              <w:pStyle w:val="BodyText"/>
              <w:rPr>
                <w:del w:id="159" w:author="Cole, George" w:date="2016-04-11T13:17:00Z"/>
                <w:b/>
              </w:rPr>
            </w:pPr>
            <w:del w:id="160" w:author="Cole, George" w:date="2016-04-11T13:17:00Z">
              <w:r w:rsidRPr="003651D9" w:rsidDel="00602956">
                <w:rPr>
                  <w:b/>
                </w:rPr>
                <w:delText>Role:</w:delText>
              </w:r>
            </w:del>
          </w:p>
        </w:tc>
        <w:tc>
          <w:tcPr>
            <w:tcW w:w="8568" w:type="dxa"/>
            <w:shd w:val="clear" w:color="auto" w:fill="auto"/>
            <w:tcPrChange w:id="161" w:author="Cole, George" w:date="2016-04-11T13:17:00Z">
              <w:tcPr>
                <w:tcW w:w="8568" w:type="dxa"/>
                <w:shd w:val="clear" w:color="auto" w:fill="auto"/>
              </w:tcPr>
            </w:tcPrChange>
          </w:tcPr>
          <w:p w14:paraId="0118C8BC" w14:textId="0AFB3D77" w:rsidR="00D54BCF" w:rsidRPr="003651D9" w:rsidDel="00602956" w:rsidRDefault="00D54BCF" w:rsidP="00483A94">
            <w:pPr>
              <w:pStyle w:val="BodyText"/>
              <w:rPr>
                <w:del w:id="162" w:author="Cole, George" w:date="2016-04-11T13:17:00Z"/>
              </w:rPr>
            </w:pPr>
          </w:p>
        </w:tc>
      </w:tr>
    </w:tbl>
    <w:p w14:paraId="69ECEC18" w14:textId="4EE280C1" w:rsidR="00D54BCF" w:rsidRPr="003651D9" w:rsidDel="00602956" w:rsidRDefault="00D54BCF" w:rsidP="00D54BCF">
      <w:pPr>
        <w:pStyle w:val="BodyText"/>
        <w:rPr>
          <w:del w:id="163" w:author="Cole, George" w:date="2016-04-11T13:17:00Z"/>
          <w:i/>
        </w:rPr>
      </w:pPr>
      <w:del w:id="164" w:author="Cole, George" w:date="2016-04-11T13:17:00Z">
        <w:r w:rsidRPr="003651D9" w:rsidDel="00602956">
          <w:rPr>
            <w:i/>
          </w:rPr>
          <w:delTex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delText>
        </w:r>
      </w:del>
    </w:p>
    <w:p w14:paraId="412A35CA" w14:textId="627249D9" w:rsidR="00D54BCF" w:rsidRPr="003651D9" w:rsidDel="00602956" w:rsidRDefault="00D54BCF" w:rsidP="00D54BCF">
      <w:pPr>
        <w:pStyle w:val="BodyText"/>
        <w:rPr>
          <w:del w:id="165" w:author="Cole, George" w:date="2016-04-11T13:17:00Z"/>
          <w:i/>
        </w:rPr>
      </w:pPr>
    </w:p>
    <w:p w14:paraId="0B5E591B" w14:textId="5A8C1FC4" w:rsidR="00D54BCF" w:rsidRPr="003651D9" w:rsidDel="00602956" w:rsidRDefault="00D54BCF" w:rsidP="00D54BCF">
      <w:pPr>
        <w:pStyle w:val="BodyText"/>
        <w:rPr>
          <w:del w:id="166" w:author="Cole, George" w:date="2016-04-11T13:17:00Z"/>
        </w:rPr>
      </w:pPr>
      <w:del w:id="167" w:author="Cole, George" w:date="2016-04-11T13:17:00Z">
        <w:r w:rsidRPr="003651D9" w:rsidDel="00602956">
          <w:delText>The Roles in this transaction are defined in the following table and may be played by the actors shown here:</w:delText>
        </w:r>
      </w:del>
    </w:p>
    <w:p w14:paraId="3D8D28AA" w14:textId="69CD2541" w:rsidR="00D54BCF" w:rsidRPr="003651D9" w:rsidDel="00602956" w:rsidRDefault="00D54BCF" w:rsidP="00D54BCF">
      <w:pPr>
        <w:pStyle w:val="TableTitle"/>
        <w:rPr>
          <w:del w:id="168" w:author="Cole, George" w:date="2016-04-11T13:17:00Z"/>
        </w:rPr>
      </w:pPr>
      <w:del w:id="169" w:author="Cole, George" w:date="2016-04-11T13:17:00Z">
        <w:r w:rsidRPr="003651D9" w:rsidDel="00602956">
          <w:delText xml:space="preserve">Table </w:delText>
        </w:r>
        <w:r w:rsidDel="00602956">
          <w:delText>3.Y3</w:delText>
        </w:r>
        <w:r w:rsidRPr="003651D9" w:rsidDel="00602956">
          <w:delText>.2-1 Actor Roles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54BCF" w:rsidRPr="003651D9" w:rsidDel="00602956" w14:paraId="6707E040" w14:textId="5C1C865E" w:rsidTr="00483A94">
        <w:trPr>
          <w:del w:id="170" w:author="Cole, George" w:date="2016-04-11T13:17:00Z"/>
        </w:trPr>
        <w:tc>
          <w:tcPr>
            <w:tcW w:w="1818" w:type="dxa"/>
            <w:shd w:val="clear" w:color="auto" w:fill="auto"/>
          </w:tcPr>
          <w:p w14:paraId="6B5DE303" w14:textId="702E2425" w:rsidR="00D54BCF" w:rsidRPr="003651D9" w:rsidDel="00602956" w:rsidRDefault="00D54BCF" w:rsidP="00483A94">
            <w:pPr>
              <w:pStyle w:val="BodyText"/>
              <w:rPr>
                <w:del w:id="171" w:author="Cole, George" w:date="2016-04-11T13:17:00Z"/>
                <w:b/>
              </w:rPr>
            </w:pPr>
            <w:del w:id="172" w:author="Cole, George" w:date="2016-04-11T13:17:00Z">
              <w:r w:rsidRPr="003651D9" w:rsidDel="00602956">
                <w:rPr>
                  <w:b/>
                  <w:iCs/>
                </w:rPr>
                <w:delText>Role:</w:delText>
              </w:r>
            </w:del>
          </w:p>
        </w:tc>
        <w:tc>
          <w:tcPr>
            <w:tcW w:w="7758" w:type="dxa"/>
            <w:shd w:val="clear" w:color="auto" w:fill="auto"/>
          </w:tcPr>
          <w:p w14:paraId="0BDAE174" w14:textId="48901FB0" w:rsidR="00D54BCF" w:rsidRPr="003651D9" w:rsidDel="00602956" w:rsidRDefault="00D54BCF" w:rsidP="00483A94">
            <w:pPr>
              <w:pStyle w:val="BodyText"/>
              <w:rPr>
                <w:del w:id="173" w:author="Cole, George" w:date="2016-04-11T13:17:00Z"/>
                <w:i/>
              </w:rPr>
            </w:pPr>
            <w:del w:id="174" w:author="Cole, George" w:date="2016-04-11T13:17:00Z">
              <w:r w:rsidRPr="003651D9" w:rsidDel="00602956">
                <w:rPr>
                  <w:i/>
                  <w:iCs/>
                </w:rPr>
                <w:delText>&lt;Role Name:&gt;&lt;Only unique within this transaction. Typically one word. The Role Name is analogous to SCU or SCP in DICOM Services.&gt;</w:delText>
              </w:r>
            </w:del>
          </w:p>
        </w:tc>
      </w:tr>
      <w:tr w:rsidR="00D54BCF" w:rsidRPr="003651D9" w:rsidDel="00602956" w14:paraId="4E5ACD97" w14:textId="40D0A6C6" w:rsidTr="00483A94">
        <w:trPr>
          <w:del w:id="175" w:author="Cole, George" w:date="2016-04-11T13:17:00Z"/>
        </w:trPr>
        <w:tc>
          <w:tcPr>
            <w:tcW w:w="1818" w:type="dxa"/>
            <w:shd w:val="clear" w:color="auto" w:fill="auto"/>
          </w:tcPr>
          <w:p w14:paraId="3432F189" w14:textId="4EFF6220" w:rsidR="00D54BCF" w:rsidRPr="003651D9" w:rsidDel="00602956" w:rsidRDefault="00D54BCF" w:rsidP="00483A94">
            <w:pPr>
              <w:pStyle w:val="BodyText"/>
              <w:rPr>
                <w:del w:id="176" w:author="Cole, George" w:date="2016-04-11T13:17:00Z"/>
                <w:b/>
              </w:rPr>
            </w:pPr>
            <w:del w:id="177" w:author="Cole, George" w:date="2016-04-11T13:17:00Z">
              <w:r w:rsidRPr="003651D9" w:rsidDel="00602956">
                <w:rPr>
                  <w:b/>
                </w:rPr>
                <w:delText>Actor(s):</w:delText>
              </w:r>
            </w:del>
          </w:p>
        </w:tc>
        <w:tc>
          <w:tcPr>
            <w:tcW w:w="7758" w:type="dxa"/>
            <w:shd w:val="clear" w:color="auto" w:fill="auto"/>
          </w:tcPr>
          <w:p w14:paraId="2168D908" w14:textId="0DDF0BB4" w:rsidR="00D54BCF" w:rsidRPr="003651D9" w:rsidDel="00602956" w:rsidRDefault="00D54BCF" w:rsidP="00483A94">
            <w:pPr>
              <w:pStyle w:val="BodyText"/>
              <w:rPr>
                <w:del w:id="178" w:author="Cole, George" w:date="2016-04-11T13:17:00Z"/>
                <w:i/>
              </w:rPr>
            </w:pPr>
            <w:del w:id="179" w:author="Cole, George" w:date="2016-04-11T13:17:00Z">
              <w:r w:rsidRPr="003651D9" w:rsidDel="00602956">
                <w:delText xml:space="preserve">The following actors may play the role of </w:delText>
              </w:r>
              <w:r w:rsidRPr="003651D9" w:rsidDel="00602956">
                <w:rPr>
                  <w:i/>
                  <w:iCs/>
                </w:rPr>
                <w:delText>&lt;Role Name&gt;</w:delText>
              </w:r>
              <w:r w:rsidRPr="003651D9" w:rsidDel="00602956">
                <w:delText>:</w:delText>
              </w:r>
              <w:r w:rsidRPr="003651D9" w:rsidDel="00602956">
                <w:br/>
                <w:delText xml:space="preserve">        </w:delText>
              </w:r>
              <w:r w:rsidRPr="003651D9" w:rsidDel="00602956">
                <w:rPr>
                  <w:i/>
                  <w:iCs/>
                </w:rPr>
                <w:delText>&lt;Actor Name&gt;: &lt;optionally, the situation where the Actor would play this Role if needed for clarity.&gt;</w:delText>
              </w:r>
              <w:r w:rsidRPr="003651D9" w:rsidDel="00602956">
                <w:delText>”</w:delText>
              </w:r>
            </w:del>
          </w:p>
        </w:tc>
      </w:tr>
      <w:tr w:rsidR="00D54BCF" w:rsidRPr="003651D9" w:rsidDel="00602956" w14:paraId="31B8265F" w14:textId="1CF39997" w:rsidTr="00483A94">
        <w:trPr>
          <w:del w:id="180" w:author="Cole, George" w:date="2016-04-11T13:17:00Z"/>
        </w:trPr>
        <w:tc>
          <w:tcPr>
            <w:tcW w:w="1818" w:type="dxa"/>
            <w:shd w:val="clear" w:color="auto" w:fill="auto"/>
          </w:tcPr>
          <w:p w14:paraId="0C8DF0DA" w14:textId="0E7C439E" w:rsidR="00D54BCF" w:rsidRPr="003651D9" w:rsidDel="00602956" w:rsidRDefault="00D54BCF" w:rsidP="00483A94">
            <w:pPr>
              <w:pStyle w:val="BodyText"/>
              <w:rPr>
                <w:del w:id="181" w:author="Cole, George" w:date="2016-04-11T13:17:00Z"/>
                <w:b/>
              </w:rPr>
            </w:pPr>
            <w:del w:id="182" w:author="Cole, George" w:date="2016-04-11T13:17:00Z">
              <w:r w:rsidRPr="003651D9" w:rsidDel="00602956">
                <w:rPr>
                  <w:b/>
                </w:rPr>
                <w:delText>Role:</w:delText>
              </w:r>
            </w:del>
          </w:p>
        </w:tc>
        <w:tc>
          <w:tcPr>
            <w:tcW w:w="7758" w:type="dxa"/>
            <w:shd w:val="clear" w:color="auto" w:fill="auto"/>
          </w:tcPr>
          <w:p w14:paraId="3C5D8A40" w14:textId="77DDBBD8" w:rsidR="00D54BCF" w:rsidRPr="003651D9" w:rsidDel="00602956" w:rsidRDefault="00D54BCF" w:rsidP="00483A94">
            <w:pPr>
              <w:pStyle w:val="BodyText"/>
              <w:rPr>
                <w:del w:id="183" w:author="Cole, George" w:date="2016-04-11T13:17:00Z"/>
                <w:i/>
              </w:rPr>
            </w:pPr>
            <w:del w:id="184" w:author="Cole, George" w:date="2016-04-11T13:17:00Z">
              <w:r w:rsidRPr="003651D9" w:rsidDel="00602956">
                <w:rPr>
                  <w:i/>
                </w:rPr>
                <w:delText>&lt;e.g., Requestor:</w:delText>
              </w:r>
            </w:del>
          </w:p>
          <w:p w14:paraId="6B8D95C9" w14:textId="0CAB2693" w:rsidR="00D54BCF" w:rsidRPr="003651D9" w:rsidDel="00602956" w:rsidRDefault="00D54BCF" w:rsidP="00483A94">
            <w:pPr>
              <w:pStyle w:val="BodyText"/>
              <w:ind w:left="720"/>
              <w:rPr>
                <w:del w:id="185" w:author="Cole, George" w:date="2016-04-11T13:17:00Z"/>
                <w:i/>
              </w:rPr>
            </w:pPr>
            <w:del w:id="186" w:author="Cole, George" w:date="2016-04-11T13:17:00Z">
              <w:r w:rsidRPr="003651D9" w:rsidDel="00602956">
                <w:rPr>
                  <w:i/>
                </w:rPr>
                <w:delText>Submits the relevant details and requests the creation of a new workitem.&gt;</w:delText>
              </w:r>
            </w:del>
          </w:p>
        </w:tc>
      </w:tr>
      <w:tr w:rsidR="00D54BCF" w:rsidRPr="003651D9" w:rsidDel="00602956" w14:paraId="51009601" w14:textId="24DB4AA6" w:rsidTr="00483A94">
        <w:trPr>
          <w:del w:id="187" w:author="Cole, George" w:date="2016-04-11T13:17:00Z"/>
        </w:trPr>
        <w:tc>
          <w:tcPr>
            <w:tcW w:w="1818" w:type="dxa"/>
            <w:shd w:val="clear" w:color="auto" w:fill="auto"/>
          </w:tcPr>
          <w:p w14:paraId="00A4E926" w14:textId="714E6026" w:rsidR="00D54BCF" w:rsidRPr="003651D9" w:rsidDel="00602956" w:rsidRDefault="00D54BCF" w:rsidP="00483A94">
            <w:pPr>
              <w:pStyle w:val="BodyText"/>
              <w:rPr>
                <w:del w:id="188" w:author="Cole, George" w:date="2016-04-11T13:17:00Z"/>
                <w:b/>
              </w:rPr>
            </w:pPr>
            <w:del w:id="189" w:author="Cole, George" w:date="2016-04-11T13:17:00Z">
              <w:r w:rsidRPr="003651D9" w:rsidDel="00602956">
                <w:rPr>
                  <w:b/>
                </w:rPr>
                <w:delText>Actor(s):</w:delText>
              </w:r>
            </w:del>
          </w:p>
        </w:tc>
        <w:tc>
          <w:tcPr>
            <w:tcW w:w="7758" w:type="dxa"/>
            <w:shd w:val="clear" w:color="auto" w:fill="auto"/>
          </w:tcPr>
          <w:p w14:paraId="51911A17" w14:textId="29F530C0" w:rsidR="00D54BCF" w:rsidRPr="003651D9" w:rsidDel="00602956" w:rsidRDefault="00D54BCF" w:rsidP="00483A94">
            <w:pPr>
              <w:pStyle w:val="BodyText"/>
              <w:rPr>
                <w:del w:id="190" w:author="Cole, George" w:date="2016-04-11T13:17:00Z"/>
                <w:i/>
              </w:rPr>
            </w:pPr>
            <w:del w:id="191" w:author="Cole, George" w:date="2016-04-11T13:17:00Z">
              <w:r w:rsidRPr="003651D9" w:rsidDel="00602956">
                <w:rPr>
                  <w:i/>
                </w:rPr>
                <w:delText>&lt;e.g., The following actors may play the role of Requestor:</w:delText>
              </w:r>
            </w:del>
          </w:p>
          <w:p w14:paraId="46A2C28B" w14:textId="6D11028D" w:rsidR="00D54BCF" w:rsidRPr="003651D9" w:rsidDel="00602956" w:rsidRDefault="00D54BCF" w:rsidP="00483A94">
            <w:pPr>
              <w:pStyle w:val="BodyText"/>
              <w:ind w:left="720"/>
              <w:rPr>
                <w:del w:id="192" w:author="Cole, George" w:date="2016-04-11T13:17:00Z"/>
                <w:i/>
              </w:rPr>
            </w:pPr>
            <w:del w:id="193" w:author="Cole, George" w:date="2016-04-11T13:17:00Z">
              <w:r w:rsidRPr="003651D9" w:rsidDel="00602956">
                <w:rPr>
                  <w:i/>
                </w:rPr>
                <w:delText>Workitem Creator: when requesting workitems</w:delText>
              </w:r>
            </w:del>
          </w:p>
          <w:p w14:paraId="6D0E19CC" w14:textId="12962377" w:rsidR="00D54BCF" w:rsidRPr="003651D9" w:rsidDel="00602956" w:rsidRDefault="00D54BCF" w:rsidP="00483A94">
            <w:pPr>
              <w:pStyle w:val="BodyText"/>
              <w:ind w:left="720"/>
              <w:rPr>
                <w:del w:id="194" w:author="Cole, George" w:date="2016-04-11T13:17:00Z"/>
                <w:i/>
              </w:rPr>
            </w:pPr>
            <w:del w:id="195" w:author="Cole, George" w:date="2016-04-11T13:17:00Z">
              <w:r w:rsidRPr="003651D9" w:rsidDel="00602956">
                <w:rPr>
                  <w:i/>
                </w:rPr>
                <w:delText>Workitem Performer: when performing unscheduled workitems&gt;</w:delText>
              </w:r>
            </w:del>
          </w:p>
        </w:tc>
      </w:tr>
      <w:tr w:rsidR="00D54BCF" w:rsidRPr="003651D9" w:rsidDel="00602956" w14:paraId="09EF3AAF" w14:textId="1FE74535" w:rsidTr="00483A94">
        <w:trPr>
          <w:del w:id="196" w:author="Cole, George" w:date="2016-04-11T13:17:00Z"/>
        </w:trPr>
        <w:tc>
          <w:tcPr>
            <w:tcW w:w="1818" w:type="dxa"/>
            <w:shd w:val="clear" w:color="auto" w:fill="auto"/>
          </w:tcPr>
          <w:p w14:paraId="1E87779C" w14:textId="19359707" w:rsidR="00D54BCF" w:rsidRPr="003651D9" w:rsidDel="00602956" w:rsidRDefault="00D54BCF" w:rsidP="00483A94">
            <w:pPr>
              <w:pStyle w:val="BodyText"/>
              <w:rPr>
                <w:del w:id="197" w:author="Cole, George" w:date="2016-04-11T13:17:00Z"/>
                <w:b/>
              </w:rPr>
            </w:pPr>
            <w:del w:id="198" w:author="Cole, George" w:date="2016-04-11T13:17:00Z">
              <w:r w:rsidRPr="003651D9" w:rsidDel="00602956">
                <w:rPr>
                  <w:b/>
                </w:rPr>
                <w:delText>Role:</w:delText>
              </w:r>
            </w:del>
          </w:p>
        </w:tc>
        <w:tc>
          <w:tcPr>
            <w:tcW w:w="7758" w:type="dxa"/>
            <w:shd w:val="clear" w:color="auto" w:fill="auto"/>
          </w:tcPr>
          <w:p w14:paraId="4E046DF1" w14:textId="7ECFF856" w:rsidR="00D54BCF" w:rsidRPr="003651D9" w:rsidDel="00602956" w:rsidRDefault="00D54BCF" w:rsidP="00483A94">
            <w:pPr>
              <w:pStyle w:val="BodyText"/>
              <w:rPr>
                <w:del w:id="199" w:author="Cole, George" w:date="2016-04-11T13:17:00Z"/>
                <w:i/>
              </w:rPr>
            </w:pPr>
            <w:del w:id="200" w:author="Cole, George" w:date="2016-04-11T13:17:00Z">
              <w:r w:rsidRPr="003651D9" w:rsidDel="00602956">
                <w:rPr>
                  <w:i/>
                </w:rPr>
                <w:delText>&lt;e.g., Manager:</w:delText>
              </w:r>
            </w:del>
          </w:p>
          <w:p w14:paraId="1AFAA154" w14:textId="6FDDE778" w:rsidR="00D54BCF" w:rsidRPr="003651D9" w:rsidDel="00602956" w:rsidRDefault="00D54BCF" w:rsidP="00483A94">
            <w:pPr>
              <w:pStyle w:val="BodyText"/>
              <w:ind w:left="720"/>
              <w:rPr>
                <w:del w:id="201" w:author="Cole, George" w:date="2016-04-11T13:17:00Z"/>
                <w:i/>
              </w:rPr>
            </w:pPr>
            <w:del w:id="202" w:author="Cole, George" w:date="2016-04-11T13:17:00Z">
              <w:r w:rsidRPr="003651D9" w:rsidDel="00602956">
                <w:rPr>
                  <w:i/>
                </w:rPr>
                <w:delText>Creates and manages a Unified Procedure Step instance for the requested</w:delText>
              </w:r>
            </w:del>
          </w:p>
          <w:p w14:paraId="1C0BC0C6" w14:textId="0F969BE4" w:rsidR="00D54BCF" w:rsidRPr="003651D9" w:rsidDel="00602956" w:rsidRDefault="00D54BCF" w:rsidP="00483A94">
            <w:pPr>
              <w:pStyle w:val="BodyText"/>
              <w:ind w:left="720"/>
              <w:rPr>
                <w:del w:id="203" w:author="Cole, George" w:date="2016-04-11T13:17:00Z"/>
                <w:i/>
              </w:rPr>
            </w:pPr>
            <w:del w:id="204" w:author="Cole, George" w:date="2016-04-11T13:17:00Z">
              <w:r w:rsidRPr="003651D9" w:rsidDel="00602956">
                <w:rPr>
                  <w:i/>
                </w:rPr>
                <w:delText>workitem.&gt;</w:delText>
              </w:r>
            </w:del>
          </w:p>
        </w:tc>
      </w:tr>
      <w:tr w:rsidR="00D54BCF" w:rsidRPr="003651D9" w:rsidDel="00602956" w14:paraId="3FE204EB" w14:textId="1A886BFD" w:rsidTr="00483A94">
        <w:trPr>
          <w:del w:id="205" w:author="Cole, George" w:date="2016-04-11T13:17:00Z"/>
        </w:trPr>
        <w:tc>
          <w:tcPr>
            <w:tcW w:w="1818" w:type="dxa"/>
            <w:shd w:val="clear" w:color="auto" w:fill="auto"/>
          </w:tcPr>
          <w:p w14:paraId="39AAFB61" w14:textId="4BB9A83D" w:rsidR="00D54BCF" w:rsidRPr="003651D9" w:rsidDel="00602956" w:rsidRDefault="00D54BCF" w:rsidP="00483A94">
            <w:pPr>
              <w:pStyle w:val="BodyText"/>
              <w:rPr>
                <w:del w:id="206" w:author="Cole, George" w:date="2016-04-11T13:17:00Z"/>
                <w:b/>
              </w:rPr>
            </w:pPr>
            <w:del w:id="207" w:author="Cole, George" w:date="2016-04-11T13:17:00Z">
              <w:r w:rsidRPr="003651D9" w:rsidDel="00602956">
                <w:rPr>
                  <w:b/>
                </w:rPr>
                <w:delText>Actor(s):</w:delText>
              </w:r>
            </w:del>
          </w:p>
        </w:tc>
        <w:tc>
          <w:tcPr>
            <w:tcW w:w="7758" w:type="dxa"/>
            <w:shd w:val="clear" w:color="auto" w:fill="auto"/>
          </w:tcPr>
          <w:p w14:paraId="6F7A8DBB" w14:textId="12770C17" w:rsidR="00D54BCF" w:rsidRPr="003651D9" w:rsidDel="00602956" w:rsidRDefault="00D54BCF" w:rsidP="00483A94">
            <w:pPr>
              <w:pStyle w:val="BodyText"/>
              <w:rPr>
                <w:del w:id="208" w:author="Cole, George" w:date="2016-04-11T13:17:00Z"/>
                <w:i/>
              </w:rPr>
            </w:pPr>
            <w:del w:id="209" w:author="Cole, George" w:date="2016-04-11T13:17:00Z">
              <w:r w:rsidRPr="003651D9" w:rsidDel="00602956">
                <w:rPr>
                  <w:i/>
                </w:rPr>
                <w:delText>&lt;e.g., The following actors may play the role of Manager:</w:delText>
              </w:r>
            </w:del>
          </w:p>
          <w:p w14:paraId="4B9C2270" w14:textId="7C6A7145" w:rsidR="00D54BCF" w:rsidRPr="003651D9" w:rsidDel="00602956" w:rsidRDefault="00D54BCF" w:rsidP="00483A94">
            <w:pPr>
              <w:pStyle w:val="BodyText"/>
              <w:ind w:left="720"/>
              <w:rPr>
                <w:del w:id="210" w:author="Cole, George" w:date="2016-04-11T13:17:00Z"/>
                <w:i/>
              </w:rPr>
            </w:pPr>
            <w:del w:id="211" w:author="Cole, George" w:date="2016-04-11T13:17:00Z">
              <w:r w:rsidRPr="003651D9" w:rsidDel="00602956">
                <w:rPr>
                  <w:i/>
                </w:rPr>
                <w:delText>Workitem Manager: when receiving a new workitem for its worklist.&gt;</w:delText>
              </w:r>
            </w:del>
          </w:p>
        </w:tc>
      </w:tr>
    </w:tbl>
    <w:p w14:paraId="5CE38A3B" w14:textId="63C79287" w:rsidR="00D54BCF" w:rsidRPr="003651D9" w:rsidDel="00602956" w:rsidRDefault="00D54BCF" w:rsidP="00D54BCF">
      <w:pPr>
        <w:pStyle w:val="BodyText"/>
        <w:rPr>
          <w:del w:id="212" w:author="Cole, George" w:date="2016-04-11T13:17:00Z"/>
        </w:rPr>
      </w:pPr>
      <w:del w:id="213" w:author="Cole, George" w:date="2016-04-11T13:17:00Z">
        <w:r w:rsidRPr="003651D9" w:rsidDel="00602956">
          <w:delText>Transaction text specifies behavior for each Role. The behavior of specific Actors may also be specified when it goes beyond that of the general Role.</w:delText>
        </w:r>
      </w:del>
    </w:p>
    <w:p w14:paraId="203AD1A0" w14:textId="18434A10" w:rsidR="00D54BCF" w:rsidRPr="003651D9" w:rsidRDefault="00D54BCF" w:rsidP="00D54BCF">
      <w:pPr>
        <w:pStyle w:val="Heading3"/>
        <w:numPr>
          <w:ilvl w:val="0"/>
          <w:numId w:val="0"/>
        </w:numPr>
        <w:rPr>
          <w:noProof w:val="0"/>
        </w:rPr>
      </w:pPr>
      <w:bookmarkStart w:id="214" w:name="_Toc448240891"/>
      <w:r>
        <w:rPr>
          <w:noProof w:val="0"/>
        </w:rPr>
        <w:t>3.Y3</w:t>
      </w:r>
      <w:r w:rsidRPr="003651D9">
        <w:rPr>
          <w:noProof w:val="0"/>
        </w:rPr>
        <w:t>.3 Referenced Standards</w:t>
      </w:r>
      <w:bookmarkEnd w:id="214"/>
    </w:p>
    <w:p w14:paraId="51DDD938" w14:textId="77777777" w:rsidR="00A31CA6" w:rsidRPr="00030AE0" w:rsidRDefault="00A31CA6" w:rsidP="00A31CA6">
      <w:pPr>
        <w:pStyle w:val="BodyText"/>
        <w:rPr>
          <w:ins w:id="215" w:author="Cole, George" w:date="2016-04-11T13:20:00Z"/>
        </w:rPr>
      </w:pPr>
      <w:ins w:id="216" w:author="Cole, George" w:date="2016-04-11T13:20:00Z">
        <w:r w:rsidRPr="00E34F09">
          <w:t>HL7® Fast Healthcare Information Resources (FHIR®) DSTU 2.0</w:t>
        </w:r>
      </w:ins>
    </w:p>
    <w:p w14:paraId="0B88B8F3" w14:textId="3C5A8E37" w:rsidR="00D54BCF" w:rsidRPr="003651D9" w:rsidDel="00A31CA6" w:rsidRDefault="00D54BCF" w:rsidP="00D54BCF">
      <w:pPr>
        <w:pStyle w:val="AuthorInstructions"/>
        <w:rPr>
          <w:del w:id="217" w:author="Cole, George" w:date="2016-04-11T13:20:00Z"/>
        </w:rPr>
      </w:pPr>
      <w:del w:id="218" w:author="Cole, George" w:date="2016-04-11T13:20:00Z">
        <w:r w:rsidRPr="003651D9" w:rsidDel="00A31CA6">
          <w:delText>&lt;e.g., HL7 2.3.1 Chapters 2, 3&gt;</w:delText>
        </w:r>
      </w:del>
    </w:p>
    <w:p w14:paraId="172C033E" w14:textId="19EA702B" w:rsidR="00D54BCF" w:rsidRPr="003651D9" w:rsidDel="00A31CA6" w:rsidRDefault="00D54BCF" w:rsidP="00D54BCF">
      <w:pPr>
        <w:pStyle w:val="AuthorInstructions"/>
        <w:rPr>
          <w:del w:id="219" w:author="Cole, George" w:date="2016-04-11T13:20:00Z"/>
        </w:rPr>
      </w:pPr>
      <w:del w:id="220" w:author="Cole, George" w:date="2016-04-11T13:20:00Z">
        <w:r w:rsidRPr="003651D9" w:rsidDel="00A31CA6">
          <w:delText>&lt;e.g., DICOM 2008 PS 3.3: A.35.8 X-Ray Radiation Dose SR IOD&gt;</w:delText>
        </w:r>
      </w:del>
    </w:p>
    <w:p w14:paraId="0E852783" w14:textId="72638860" w:rsidR="00D54BCF" w:rsidRPr="003651D9" w:rsidRDefault="00D54BCF" w:rsidP="00D54BCF">
      <w:pPr>
        <w:pStyle w:val="Heading3"/>
        <w:numPr>
          <w:ilvl w:val="0"/>
          <w:numId w:val="0"/>
        </w:numPr>
        <w:rPr>
          <w:noProof w:val="0"/>
        </w:rPr>
      </w:pPr>
      <w:bookmarkStart w:id="221" w:name="_Toc448240892"/>
      <w:r>
        <w:rPr>
          <w:noProof w:val="0"/>
        </w:rPr>
        <w:t>3.Y3</w:t>
      </w:r>
      <w:r w:rsidRPr="003651D9">
        <w:rPr>
          <w:noProof w:val="0"/>
        </w:rPr>
        <w:t>.4 Interaction Diagram</w:t>
      </w:r>
      <w:bookmarkEnd w:id="221"/>
    </w:p>
    <w:p w14:paraId="254972BB" w14:textId="7A1EC08A" w:rsidR="00D54BCF" w:rsidRPr="003651D9" w:rsidRDefault="00D54BCF" w:rsidP="00D54BCF">
      <w:pPr>
        <w:pStyle w:val="AuthorInstructions"/>
      </w:pPr>
      <w:del w:id="222" w:author="Cole, George" w:date="2016-04-12T13:45:00Z">
        <w:r w:rsidRPr="003651D9" w:rsidDel="00AD7036">
          <w:delText>&lt;The interaction diagram shows the detailed standards-based message exchange that makes up the IHE transaction.&gt;</w:delText>
        </w:r>
      </w:del>
    </w:p>
    <w:p w14:paraId="0DC334DF" w14:textId="77777777" w:rsidR="00D54BCF" w:rsidRPr="003651D9" w:rsidRDefault="00D54BCF" w:rsidP="00D54BCF">
      <w:pPr>
        <w:pStyle w:val="BodyText"/>
      </w:pPr>
      <w:r w:rsidRPr="003651D9">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7866A1" w:rsidRPr="007C1AAC" w:rsidRDefault="007866A1" w:rsidP="00D54BCF">
                              <w:pPr>
                                <w:jc w:val="center"/>
                                <w:rPr>
                                  <w:sz w:val="22"/>
                                  <w:szCs w:val="22"/>
                                </w:rPr>
                              </w:pPr>
                              <w:r>
                                <w:rPr>
                                  <w:sz w:val="22"/>
                                  <w:szCs w:val="22"/>
                                </w:rPr>
                                <w:t>Care Plan Consumer</w:t>
                              </w:r>
                            </w:p>
                            <w:p w14:paraId="35637241" w14:textId="77777777" w:rsidR="007866A1" w:rsidRDefault="007866A1" w:rsidP="00D54BCF"/>
                            <w:p w14:paraId="4322EE1F" w14:textId="77777777" w:rsidR="007866A1" w:rsidRPr="007C1AAC" w:rsidRDefault="007866A1"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7866A1" w:rsidRPr="007C1AAC" w:rsidRDefault="007866A1" w:rsidP="00D54BCF">
                              <w:pPr>
                                <w:rPr>
                                  <w:sz w:val="22"/>
                                  <w:szCs w:val="22"/>
                                </w:rPr>
                              </w:pPr>
                              <w:r>
                                <w:rPr>
                                  <w:sz w:val="22"/>
                                  <w:szCs w:val="22"/>
                                </w:rPr>
                                <w:t>Subscribe to Care Plan Updates</w:t>
                              </w:r>
                            </w:p>
                            <w:p w14:paraId="4EB20E8D" w14:textId="77777777" w:rsidR="007866A1" w:rsidRDefault="007866A1" w:rsidP="00D54BCF"/>
                            <w:p w14:paraId="1FE51D34" w14:textId="77777777" w:rsidR="007866A1" w:rsidRPr="007C1AAC" w:rsidRDefault="007866A1"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7866A1" w:rsidRPr="007C1AAC" w:rsidRDefault="007866A1" w:rsidP="00D54BCF">
                              <w:pPr>
                                <w:jc w:val="center"/>
                                <w:rPr>
                                  <w:sz w:val="22"/>
                                  <w:szCs w:val="22"/>
                                </w:rPr>
                              </w:pPr>
                              <w:r>
                                <w:rPr>
                                  <w:sz w:val="22"/>
                                  <w:szCs w:val="22"/>
                                </w:rPr>
                                <w:t>Care Plan Manager</w:t>
                              </w:r>
                            </w:p>
                            <w:p w14:paraId="5175D1C3" w14:textId="77777777" w:rsidR="007866A1" w:rsidRDefault="007866A1" w:rsidP="00D54BCF"/>
                            <w:p w14:paraId="2FFCF68A" w14:textId="77777777" w:rsidR="007866A1" w:rsidRPr="007C1AAC" w:rsidRDefault="007866A1"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Zb5q&#10;u/gEAABTGwAADgAAAAAAAAAAAAAAAAAuAgAAZHJzL2Uyb0RvYy54bWxQSwECLQAUAAYACAAAACEA&#10;deumQNwAAAAFAQAADwAAAAAAAAAAAAAAAABSBwAAZHJzL2Rvd25yZXYueG1sUEsFBgAAAAAEAAQA&#10;8wAAAFsIAAAAAA==&#10;">
                <v:shape id="_x0000_s1133" type="#_x0000_t75" style="position:absolute;width:59436;height:24003;visibility:visible;mso-wrap-style:square">
                  <v:fill o:detectmouseclick="t"/>
                  <v:path o:connecttype="none"/>
                </v:shape>
                <v:shape id="Text Box 160" o:spid="_x0000_s1134"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7866A1" w:rsidRPr="007C1AAC" w:rsidRDefault="007866A1" w:rsidP="00D54BCF">
                        <w:pPr>
                          <w:jc w:val="center"/>
                          <w:rPr>
                            <w:sz w:val="22"/>
                            <w:szCs w:val="22"/>
                          </w:rPr>
                        </w:pPr>
                        <w:r>
                          <w:rPr>
                            <w:sz w:val="22"/>
                            <w:szCs w:val="22"/>
                          </w:rPr>
                          <w:t>Care Plan Consumer</w:t>
                        </w:r>
                      </w:p>
                      <w:p w14:paraId="35637241" w14:textId="77777777" w:rsidR="007866A1" w:rsidRDefault="007866A1" w:rsidP="00D54BCF"/>
                      <w:p w14:paraId="4322EE1F" w14:textId="77777777" w:rsidR="007866A1" w:rsidRPr="007C1AAC" w:rsidRDefault="007866A1"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7866A1" w:rsidRPr="007C1AAC" w:rsidRDefault="007866A1" w:rsidP="00D54BCF">
                        <w:pPr>
                          <w:rPr>
                            <w:sz w:val="22"/>
                            <w:szCs w:val="22"/>
                          </w:rPr>
                        </w:pPr>
                        <w:r>
                          <w:rPr>
                            <w:sz w:val="22"/>
                            <w:szCs w:val="22"/>
                          </w:rPr>
                          <w:t>Subscribe to Care Plan Updates</w:t>
                        </w:r>
                      </w:p>
                      <w:p w14:paraId="4EB20E8D" w14:textId="77777777" w:rsidR="007866A1" w:rsidRDefault="007866A1" w:rsidP="00D54BCF"/>
                      <w:p w14:paraId="1FE51D34" w14:textId="77777777" w:rsidR="007866A1" w:rsidRPr="007C1AAC" w:rsidRDefault="007866A1"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A37B275" w:rsidR="007866A1" w:rsidRPr="007C1AAC" w:rsidRDefault="007866A1" w:rsidP="00D54BCF">
                        <w:pPr>
                          <w:jc w:val="center"/>
                          <w:rPr>
                            <w:sz w:val="22"/>
                            <w:szCs w:val="22"/>
                          </w:rPr>
                        </w:pPr>
                        <w:r>
                          <w:rPr>
                            <w:sz w:val="22"/>
                            <w:szCs w:val="22"/>
                          </w:rPr>
                          <w:t>Care Plan Manager</w:t>
                        </w:r>
                      </w:p>
                      <w:p w14:paraId="5175D1C3" w14:textId="77777777" w:rsidR="007866A1" w:rsidRDefault="007866A1" w:rsidP="00D54BCF"/>
                      <w:p w14:paraId="2FFCF68A" w14:textId="77777777" w:rsidR="007866A1" w:rsidRPr="007C1AAC" w:rsidRDefault="007866A1"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04128605" w:rsidR="00D54BCF" w:rsidRPr="003651D9" w:rsidRDefault="00D54BCF" w:rsidP="00D54BCF">
      <w:pPr>
        <w:pStyle w:val="Heading4"/>
        <w:numPr>
          <w:ilvl w:val="0"/>
          <w:numId w:val="0"/>
        </w:numPr>
        <w:rPr>
          <w:noProof w:val="0"/>
        </w:rPr>
      </w:pPr>
      <w:bookmarkStart w:id="223" w:name="_Toc448240893"/>
      <w:r>
        <w:rPr>
          <w:noProof w:val="0"/>
        </w:rPr>
        <w:t>3.Y3</w:t>
      </w:r>
      <w:r w:rsidRPr="003651D9">
        <w:rPr>
          <w:noProof w:val="0"/>
        </w:rPr>
        <w:t xml:space="preserve">.4.1 </w:t>
      </w:r>
      <w:del w:id="224" w:author="Cole, George" w:date="2016-04-12T13:45:00Z">
        <w:r w:rsidRPr="003651D9" w:rsidDel="00AD7036">
          <w:rPr>
            <w:noProof w:val="0"/>
          </w:rPr>
          <w:delText>&lt;Message 1 Name&gt;</w:delText>
        </w:r>
      </w:del>
      <w:ins w:id="225" w:author="Cole, George" w:date="2016-04-12T13:45:00Z">
        <w:r w:rsidR="00AD7036">
          <w:rPr>
            <w:noProof w:val="0"/>
          </w:rPr>
          <w:t>Subscribe to Care Plan Updates</w:t>
        </w:r>
      </w:ins>
      <w:bookmarkEnd w:id="223"/>
    </w:p>
    <w:p w14:paraId="0B9D3FD8" w14:textId="44036CA4" w:rsidR="00D54BCF" w:rsidRPr="003651D9" w:rsidDel="00130468" w:rsidRDefault="00D54BCF" w:rsidP="00D54BCF">
      <w:pPr>
        <w:pStyle w:val="AuthorInstructions"/>
        <w:rPr>
          <w:del w:id="226" w:author="Cole, George" w:date="2016-04-12T13:57:00Z"/>
        </w:rPr>
      </w:pPr>
      <w:del w:id="227" w:author="Cole, George" w:date="2016-04-12T13:57:00Z">
        <w:r w:rsidRPr="003651D9" w:rsidDel="00130468">
          <w:delTex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delText>
        </w:r>
      </w:del>
    </w:p>
    <w:p w14:paraId="3345C13F" w14:textId="295B65C9" w:rsidR="000B0E1E" w:rsidRPr="003651D9" w:rsidRDefault="00D54BCF">
      <w:pPr>
        <w:pPrChange w:id="228" w:author="Cole, George" w:date="2016-04-12T13:47:00Z">
          <w:pPr>
            <w:pStyle w:val="AuthorInstructions"/>
          </w:pPr>
        </w:pPrChange>
      </w:pPr>
      <w:del w:id="229" w:author="Cole, George" w:date="2016-04-12T13:57:00Z">
        <w:r w:rsidRPr="003651D9" w:rsidDel="00130468">
          <w:delText>&lt;Explicitly state if the multiplicity of an actor may be greater than one; i.e., if an actor (whether it is a client or server) can expect this message from a single source or multiple sources.&gt;</w:delText>
        </w:r>
      </w:del>
      <w:ins w:id="230" w:author="Cole, George" w:date="2016-04-12T13:47:00Z">
        <w:r w:rsidR="000B0E1E">
          <w:t>A Care Plan Consumer may choose to receive updates as CarePlan resources are changed by using the Subscribe to Care Plan Updates transaction. Alternatively, a Care Plan Consumer could periodically query for a CarePlan resource history and determine that a Retrieve Care Plan was necessary.</w:t>
        </w:r>
      </w:ins>
    </w:p>
    <w:p w14:paraId="61E77B65" w14:textId="4700FE21" w:rsidR="00D54BCF" w:rsidRPr="003651D9" w:rsidRDefault="00D54BCF" w:rsidP="00D54BCF">
      <w:pPr>
        <w:pStyle w:val="Heading5"/>
        <w:numPr>
          <w:ilvl w:val="0"/>
          <w:numId w:val="0"/>
        </w:numPr>
        <w:rPr>
          <w:noProof w:val="0"/>
        </w:rPr>
      </w:pPr>
      <w:bookmarkStart w:id="231" w:name="_Toc448240894"/>
      <w:r>
        <w:rPr>
          <w:noProof w:val="0"/>
        </w:rPr>
        <w:t>3.Y3</w:t>
      </w:r>
      <w:r w:rsidRPr="003651D9">
        <w:rPr>
          <w:noProof w:val="0"/>
        </w:rPr>
        <w:t>.4.1.1 Trigger Events</w:t>
      </w:r>
      <w:bookmarkEnd w:id="231"/>
    </w:p>
    <w:p w14:paraId="62281BBB" w14:textId="76987A78" w:rsidR="000B0E1E" w:rsidRPr="003651D9" w:rsidRDefault="00D54BCF">
      <w:pPr>
        <w:pPrChange w:id="232" w:author="Cole, George" w:date="2016-04-12T13:49:00Z">
          <w:pPr>
            <w:pStyle w:val="AuthorInstructions"/>
          </w:pPr>
        </w:pPrChange>
      </w:pPr>
      <w:del w:id="233" w:author="Cole, George" w:date="2016-04-12T13:55:00Z">
        <w:r w:rsidRPr="003651D9" w:rsidDel="001E6ADA">
          <w:delText>&lt;Description of the real world events that cause the sender (Actor A) to send Message 1 (e.g., an operator or an automated function determines that a new workitem is needed).&gt;</w:delText>
        </w:r>
      </w:del>
      <w:ins w:id="234" w:author="Cole, George" w:date="2016-04-12T13:49:00Z">
        <w:r w:rsidR="000B0E1E">
          <w:t>Subscribing to Care Plan Updates is a business and workflow decision, and the use of this is optional.</w:t>
        </w:r>
      </w:ins>
    </w:p>
    <w:p w14:paraId="2816B17D" w14:textId="11A2A8BC" w:rsidR="00D54BCF" w:rsidRPr="003651D9" w:rsidRDefault="00D54BCF" w:rsidP="00D54BCF">
      <w:pPr>
        <w:pStyle w:val="Heading5"/>
        <w:numPr>
          <w:ilvl w:val="0"/>
          <w:numId w:val="0"/>
        </w:numPr>
        <w:rPr>
          <w:noProof w:val="0"/>
        </w:rPr>
      </w:pPr>
      <w:bookmarkStart w:id="235" w:name="_Toc448240895"/>
      <w:r>
        <w:rPr>
          <w:noProof w:val="0"/>
        </w:rPr>
        <w:t>3.Y3</w:t>
      </w:r>
      <w:r w:rsidRPr="003651D9">
        <w:rPr>
          <w:noProof w:val="0"/>
        </w:rPr>
        <w:t>.4.1.2 Message Semantics</w:t>
      </w:r>
      <w:bookmarkEnd w:id="235"/>
    </w:p>
    <w:p w14:paraId="0142FF68" w14:textId="421945AE" w:rsidR="001E6ADA" w:rsidRDefault="001E6ADA" w:rsidP="001E6ADA">
      <w:pPr>
        <w:pStyle w:val="BodyText"/>
        <w:rPr>
          <w:ins w:id="236" w:author="Cole, George" w:date="2016-04-12T13:55:00Z"/>
        </w:rPr>
      </w:pPr>
      <w:ins w:id="237" w:author="Cole, George" w:date="2016-04-12T13:55:00Z">
        <w:r>
          <w:t xml:space="preserve">This is an HTTP or HTTPS PUT of a </w:t>
        </w:r>
        <w:r w:rsidR="003D0D7B">
          <w:t>Subscription resource, as constrained by this profile.</w:t>
        </w:r>
      </w:ins>
    </w:p>
    <w:p w14:paraId="024CF6C0" w14:textId="0BA1ACAE" w:rsidR="001E6ADA" w:rsidRDefault="001E6ADA" w:rsidP="001E6ADA">
      <w:pPr>
        <w:pStyle w:val="BodyText"/>
        <w:rPr>
          <w:ins w:id="238" w:author="Cole, George" w:date="2016-04-12T13:55:00Z"/>
        </w:rPr>
      </w:pPr>
      <w:ins w:id="239" w:author="Cole, George" w:date="2016-04-12T13:55:00Z">
        <w:r>
          <w:t>The base URL fo</w:t>
        </w:r>
        <w:r w:rsidR="003D0D7B">
          <w:t>r this is: [base]/</w:t>
        </w:r>
      </w:ins>
      <w:ins w:id="240" w:author="Cole, George" w:date="2016-04-12T13:56:00Z">
        <w:r w:rsidR="003D0D7B">
          <w:t>Subscription [</w:t>
        </w:r>
      </w:ins>
      <w:ins w:id="241" w:author="Cole, George" w:date="2016-04-12T13:55:00Z">
        <w:r w:rsidR="003D0D7B">
          <w:t>id]</w:t>
        </w:r>
      </w:ins>
    </w:p>
    <w:p w14:paraId="5DA2DF8B" w14:textId="76EB05F5" w:rsidR="001E6ADA" w:rsidRDefault="001E6ADA" w:rsidP="001E6ADA">
      <w:pPr>
        <w:pStyle w:val="BodyText"/>
        <w:rPr>
          <w:ins w:id="242" w:author="Cole, George" w:date="2016-04-12T13:55:00Z"/>
        </w:rPr>
      </w:pPr>
      <w:ins w:id="243" w:author="Cole, George" w:date="2016-04-12T13:55:00Z">
        <w:r>
          <w:t xml:space="preserve">Where the body of the transaction contains the </w:t>
        </w:r>
      </w:ins>
      <w:ins w:id="244" w:author="Cole, George" w:date="2016-04-12T13:56:00Z">
        <w:r w:rsidR="003D0D7B">
          <w:t>Subscription</w:t>
        </w:r>
      </w:ins>
      <w:ins w:id="245" w:author="Cole, George" w:date="2016-04-12T13:55:00Z">
        <w:r>
          <w:t xml:space="preserve"> resource. </w:t>
        </w:r>
      </w:ins>
    </w:p>
    <w:p w14:paraId="4C66BAE3" w14:textId="7F5BFA91" w:rsidR="001E6ADA" w:rsidRPr="003651D9" w:rsidRDefault="001E6ADA" w:rsidP="001E6ADA">
      <w:pPr>
        <w:pStyle w:val="BodyText"/>
        <w:rPr>
          <w:ins w:id="246" w:author="Cole, George" w:date="2016-04-12T13:55:00Z"/>
        </w:rPr>
      </w:pPr>
      <w:ins w:id="247" w:author="Cole, George" w:date="2016-04-12T13:55:00Z">
        <w:r>
          <w:t xml:space="preserve">See: </w:t>
        </w:r>
      </w:ins>
      <w:ins w:id="248" w:author="Cole, George" w:date="2016-04-12T13:56:00Z">
        <w:r w:rsidR="003D0D7B" w:rsidRPr="003D0D7B">
          <w:t>http://hl7.org/fhir/subscription.html</w:t>
        </w:r>
      </w:ins>
    </w:p>
    <w:p w14:paraId="09A3DF1B" w14:textId="4E988D79" w:rsidR="00D54BCF" w:rsidRPr="003651D9" w:rsidDel="001E6ADA" w:rsidRDefault="00D54BCF" w:rsidP="00D54BCF">
      <w:pPr>
        <w:pStyle w:val="AuthorInstructions"/>
        <w:rPr>
          <w:del w:id="249" w:author="Cole, George" w:date="2016-04-12T13:55:00Z"/>
        </w:rPr>
      </w:pPr>
      <w:del w:id="250" w:author="Cole, George" w:date="2016-04-12T13:55:00Z">
        <w:r w:rsidRPr="003651D9" w:rsidDel="001E6ADA">
          <w:delText>&lt;Detailed description of the meaning, structure and contents of the message, including any IHE specific clarifications of the message format, attributes, etc.&gt;</w:delText>
        </w:r>
      </w:del>
    </w:p>
    <w:p w14:paraId="6EB2C85A" w14:textId="2735AC37" w:rsidR="00D54BCF" w:rsidRPr="003651D9" w:rsidDel="001E6ADA" w:rsidRDefault="00D54BCF" w:rsidP="00D54BCF">
      <w:pPr>
        <w:pStyle w:val="AuthorInstructions"/>
        <w:rPr>
          <w:del w:id="251" w:author="Cole, George" w:date="2016-04-12T13:55:00Z"/>
        </w:rPr>
      </w:pPr>
      <w:del w:id="252" w:author="Cole, George" w:date="2016-04-12T13:55:00Z">
        <w:r w:rsidRPr="003651D9" w:rsidDel="001E6ADA">
          <w:delText>&lt;Start by describing the standard underlying the message and how the participating actors are mapped (e.g., “This message is a DICOM C-FIND Request. Actor A is the SCU. Actor D is the SCP.”).&gt;</w:delText>
        </w:r>
      </w:del>
    </w:p>
    <w:p w14:paraId="5BBD11B7" w14:textId="245B9D8E" w:rsidR="00D54BCF" w:rsidRPr="003651D9" w:rsidDel="001E6ADA" w:rsidRDefault="00D54BCF" w:rsidP="00D54BCF">
      <w:pPr>
        <w:pStyle w:val="AuthorInstructions"/>
        <w:rPr>
          <w:del w:id="253" w:author="Cole, George" w:date="2016-04-12T13:55:00Z"/>
        </w:rPr>
      </w:pPr>
      <w:del w:id="254" w:author="Cole, George" w:date="2016-04-12T13:55:00Z">
        <w:r w:rsidRPr="003651D9" w:rsidDel="001E6ADA">
          <w:delTex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delText>
        </w:r>
      </w:del>
    </w:p>
    <w:p w14:paraId="7F5D7E68" w14:textId="34F38FBF" w:rsidR="00D54BCF" w:rsidRPr="003651D9" w:rsidRDefault="00D54BCF" w:rsidP="00D54BCF">
      <w:pPr>
        <w:pStyle w:val="Heading5"/>
        <w:numPr>
          <w:ilvl w:val="0"/>
          <w:numId w:val="0"/>
        </w:numPr>
        <w:rPr>
          <w:noProof w:val="0"/>
        </w:rPr>
      </w:pPr>
      <w:bookmarkStart w:id="255" w:name="_Toc448240896"/>
      <w:r>
        <w:rPr>
          <w:noProof w:val="0"/>
        </w:rPr>
        <w:t>3.Y3</w:t>
      </w:r>
      <w:r w:rsidRPr="003651D9">
        <w:rPr>
          <w:noProof w:val="0"/>
        </w:rPr>
        <w:t>.4.1.3 Expected Actions</w:t>
      </w:r>
      <w:bookmarkEnd w:id="255"/>
    </w:p>
    <w:p w14:paraId="40C74F52" w14:textId="303AE542" w:rsidR="00D54BCF" w:rsidRPr="003651D9" w:rsidDel="0006444D" w:rsidRDefault="00D54BCF" w:rsidP="00D54BCF">
      <w:pPr>
        <w:pStyle w:val="AuthorInstructions"/>
        <w:rPr>
          <w:del w:id="256" w:author="Cole, George" w:date="2016-04-18T16:06:00Z"/>
        </w:rPr>
      </w:pPr>
      <w:del w:id="257" w:author="Cole, George" w:date="2016-04-18T16:06:00Z">
        <w:r w:rsidRPr="003651D9" w:rsidDel="0006444D">
          <w:delText>&lt;Description of the actions expected to be taken as a result of sending or receiving this message.&gt;</w:delText>
        </w:r>
      </w:del>
    </w:p>
    <w:p w14:paraId="393ADA3A" w14:textId="0513CD63" w:rsidR="00D54BCF" w:rsidRPr="003651D9" w:rsidDel="0006444D" w:rsidRDefault="00D54BCF" w:rsidP="00D54BCF">
      <w:pPr>
        <w:pStyle w:val="AuthorInstructions"/>
        <w:rPr>
          <w:del w:id="258" w:author="Cole, George" w:date="2016-04-18T16:06:00Z"/>
        </w:rPr>
      </w:pPr>
      <w:del w:id="259" w:author="Cole, George" w:date="2016-04-18T16:06:00Z">
        <w:r w:rsidRPr="003651D9" w:rsidDel="0006444D">
          <w:delText>&lt;Describe what the receiver is expected/required to do upon receiving this message. &gt;</w:delText>
        </w:r>
      </w:del>
    </w:p>
    <w:p w14:paraId="21D2A9F4" w14:textId="3575A6DF" w:rsidR="00D54BCF" w:rsidRPr="003651D9" w:rsidDel="0006444D" w:rsidRDefault="00D54BCF" w:rsidP="00D54BCF">
      <w:pPr>
        <w:pStyle w:val="AuthorInstructions"/>
        <w:rPr>
          <w:del w:id="260" w:author="Cole, George" w:date="2016-04-18T16:06:00Z"/>
        </w:rPr>
      </w:pPr>
      <w:del w:id="261" w:author="Cole, George" w:date="2016-04-18T16:06:00Z">
        <w:r w:rsidRPr="003651D9" w:rsidDel="0006444D">
          <w:delText>&lt;Avoid re-iterating the transaction sequencing specified in the Profile Process Flows as expected actions internal to the transaction. Doing so prevents this transaction being re-used in other contexts.&gt;</w:delText>
        </w:r>
      </w:del>
    </w:p>
    <w:p w14:paraId="744A0110" w14:textId="3FC4EA51" w:rsidR="00537BB7" w:rsidRDefault="00D54BCF">
      <w:pPr>
        <w:rPr>
          <w:ins w:id="262" w:author="Cole, George" w:date="2016-04-12T13:59:00Z"/>
        </w:rPr>
        <w:pPrChange w:id="263" w:author="Cole, George" w:date="2016-04-12T13:59:00Z">
          <w:pPr>
            <w:pStyle w:val="AuthorInstructions"/>
          </w:pPr>
        </w:pPrChange>
      </w:pPr>
      <w:del w:id="264" w:author="Cole, George" w:date="2016-04-18T16:06:00Z">
        <w:r w:rsidRPr="003651D9" w:rsidDel="0006444D">
          <w:delText>&lt;Explicitly define any expected action based on the multiplicity of an actor(s), if applicable.&gt;</w:delText>
        </w:r>
      </w:del>
      <w:ins w:id="265" w:author="Cole, George" w:date="2016-04-12T13:59:00Z">
        <w:r w:rsidR="00537BB7">
          <w:t xml:space="preserve">The Care Plan Consumer shall check the response from the Care Plan Manager. </w:t>
        </w:r>
      </w:ins>
    </w:p>
    <w:p w14:paraId="112B4167" w14:textId="5B9F40E6" w:rsidR="00537BB7" w:rsidRDefault="00537BB7">
      <w:pPr>
        <w:rPr>
          <w:ins w:id="266" w:author="Cole, George" w:date="2016-04-12T14:00:00Z"/>
        </w:rPr>
        <w:pPrChange w:id="267" w:author="Cole, George" w:date="2016-04-12T13:59:00Z">
          <w:pPr>
            <w:pStyle w:val="AuthorInstructions"/>
          </w:pPr>
        </w:pPrChange>
      </w:pPr>
      <w:ins w:id="268" w:author="Cole, George" w:date="2016-04-12T13:59:00Z">
        <w:r>
          <w:t>The Care Plan Manager</w:t>
        </w:r>
      </w:ins>
      <w:ins w:id="269" w:author="Cole, George" w:date="2016-04-12T14:00:00Z">
        <w:r>
          <w:t xml:space="preserve"> shall check that the Subscription resource meets the constraints defined by this profile. </w:t>
        </w:r>
      </w:ins>
    </w:p>
    <w:p w14:paraId="7FCFA2A3" w14:textId="7EDD34C8" w:rsidR="00537BB7" w:rsidRDefault="00537BB7">
      <w:pPr>
        <w:rPr>
          <w:ins w:id="270" w:author="Cole, George" w:date="2016-04-12T14:00:00Z"/>
        </w:rPr>
        <w:pPrChange w:id="271" w:author="Cole, George" w:date="2016-04-12T13:59:00Z">
          <w:pPr>
            <w:pStyle w:val="AuthorInstructions"/>
          </w:pPr>
        </w:pPrChange>
      </w:pPr>
      <w:ins w:id="272" w:author="Cole, George" w:date="2016-04-12T14:00:00Z">
        <w:r>
          <w:t>A rejected Subscription resource results in ….TODO</w:t>
        </w:r>
      </w:ins>
    </w:p>
    <w:p w14:paraId="62A569EB" w14:textId="5947E6ED" w:rsidR="00537BB7" w:rsidRPr="003651D9" w:rsidRDefault="00537BB7">
      <w:pPr>
        <w:pPrChange w:id="273" w:author="Cole, George" w:date="2016-04-12T13:59:00Z">
          <w:pPr>
            <w:pStyle w:val="AuthorInstructions"/>
          </w:pPr>
        </w:pPrChange>
      </w:pPr>
      <w:ins w:id="274" w:author="Cole, George" w:date="2016-04-12T14:00:00Z">
        <w:r>
          <w:t>When a Subscription resource is accepted, the Care Plan Manager</w:t>
        </w:r>
      </w:ins>
      <w:ins w:id="275" w:author="Cole, George" w:date="2016-04-12T14:01:00Z">
        <w:r>
          <w:t xml:space="preserve"> sets the status to “requested” and returns </w:t>
        </w:r>
      </w:ins>
      <w:ins w:id="276" w:author="Cole, George" w:date="2016-04-12T14:02:00Z">
        <w:r>
          <w:t xml:space="preserve">in the Location header </w:t>
        </w:r>
      </w:ins>
      <w:ins w:id="277" w:author="Cole, George" w:date="2016-04-12T14:01:00Z">
        <w:r>
          <w:t xml:space="preserve">the Subscription’s logical id for use in future operations. This </w:t>
        </w:r>
      </w:ins>
      <w:ins w:id="278" w:author="Cole, George" w:date="2016-04-12T14:02:00Z">
        <w:r>
          <w:t xml:space="preserve">logical id </w:t>
        </w:r>
      </w:ins>
      <w:ins w:id="279" w:author="Cole, George" w:date="2016-04-12T14:01:00Z">
        <w:r>
          <w:t xml:space="preserve">shall be saved by the </w:t>
        </w:r>
      </w:ins>
      <w:ins w:id="280" w:author="Cole, George" w:date="2016-04-12T14:02:00Z">
        <w:r>
          <w:t>Content Consumer.</w:t>
        </w:r>
      </w:ins>
    </w:p>
    <w:p w14:paraId="7D033E79" w14:textId="20504AA5" w:rsidR="00D54BCF" w:rsidRPr="003651D9" w:rsidDel="0063498C" w:rsidRDefault="00D54BCF" w:rsidP="00D54BCF">
      <w:pPr>
        <w:pStyle w:val="Heading4"/>
        <w:numPr>
          <w:ilvl w:val="0"/>
          <w:numId w:val="0"/>
        </w:numPr>
        <w:rPr>
          <w:del w:id="281" w:author="Cole, George" w:date="2016-04-12T13:58:00Z"/>
          <w:noProof w:val="0"/>
        </w:rPr>
      </w:pPr>
      <w:del w:id="282" w:author="Cole, George" w:date="2016-04-12T13:58:00Z">
        <w:r w:rsidDel="0063498C">
          <w:rPr>
            <w:noProof w:val="0"/>
          </w:rPr>
          <w:lastRenderedPageBreak/>
          <w:delText>3.Y3</w:delText>
        </w:r>
        <w:r w:rsidRPr="003651D9" w:rsidDel="0063498C">
          <w:rPr>
            <w:noProof w:val="0"/>
          </w:rPr>
          <w:delText>.4.2 &lt;Message 2 Name&gt;</w:delText>
        </w:r>
      </w:del>
    </w:p>
    <w:p w14:paraId="0080B0DB" w14:textId="1DD202C5" w:rsidR="00D54BCF" w:rsidRPr="003651D9" w:rsidDel="0063498C" w:rsidRDefault="00D54BCF" w:rsidP="00D54BCF">
      <w:pPr>
        <w:pStyle w:val="AuthorInstructions"/>
        <w:rPr>
          <w:del w:id="283" w:author="Cole, George" w:date="2016-04-12T13:58:00Z"/>
        </w:rPr>
      </w:pPr>
      <w:del w:id="284" w:author="Cole, George" w:date="2016-04-12T13:58:00Z">
        <w:r w:rsidRPr="003651D9" w:rsidDel="0063498C">
          <w:delTex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delText>
        </w:r>
      </w:del>
    </w:p>
    <w:p w14:paraId="640D6FA3" w14:textId="648E25D9" w:rsidR="00D54BCF" w:rsidRPr="003651D9" w:rsidDel="0063498C" w:rsidRDefault="00D54BCF" w:rsidP="00D54BCF">
      <w:pPr>
        <w:pStyle w:val="AuthorInstructions"/>
        <w:rPr>
          <w:del w:id="285" w:author="Cole, George" w:date="2016-04-12T13:58:00Z"/>
        </w:rPr>
      </w:pPr>
      <w:del w:id="286" w:author="Cole, George" w:date="2016-04-12T13:58:00Z">
        <w:r w:rsidRPr="003651D9" w:rsidDel="0063498C">
          <w:delText>&lt;Explicitly state if the multiplicity of an actor may be greater than one; i.e., if an actor (whether it is a client or server) can expect this message from a single source or multiple sources.&gt;</w:delText>
        </w:r>
      </w:del>
    </w:p>
    <w:p w14:paraId="7280B540" w14:textId="37790009" w:rsidR="00D54BCF" w:rsidRPr="003651D9" w:rsidDel="0063498C" w:rsidRDefault="00D54BCF" w:rsidP="00D54BCF">
      <w:pPr>
        <w:pStyle w:val="AuthorInstructions"/>
        <w:rPr>
          <w:del w:id="287" w:author="Cole, George" w:date="2016-04-12T13:58:00Z"/>
        </w:rPr>
      </w:pPr>
      <w:del w:id="288" w:author="Cole, George" w:date="2016-04-12T13:58:00Z">
        <w:r w:rsidRPr="003651D9" w:rsidDel="0063498C">
          <w:delText>&lt;Repeat this section as necessary based on the number of messages in the interaction diagram.&gt;</w:delText>
        </w:r>
      </w:del>
    </w:p>
    <w:p w14:paraId="4EB65947" w14:textId="37C267DB" w:rsidR="00D54BCF" w:rsidRPr="003651D9" w:rsidDel="0063498C" w:rsidRDefault="00D54BCF" w:rsidP="00D54BCF">
      <w:pPr>
        <w:pStyle w:val="Heading5"/>
        <w:numPr>
          <w:ilvl w:val="0"/>
          <w:numId w:val="0"/>
        </w:numPr>
        <w:rPr>
          <w:del w:id="289" w:author="Cole, George" w:date="2016-04-12T13:58:00Z"/>
          <w:noProof w:val="0"/>
        </w:rPr>
      </w:pPr>
      <w:del w:id="290" w:author="Cole, George" w:date="2016-04-12T13:58:00Z">
        <w:r w:rsidDel="0063498C">
          <w:rPr>
            <w:noProof w:val="0"/>
          </w:rPr>
          <w:delText>3.Y3</w:delText>
        </w:r>
        <w:r w:rsidRPr="003651D9" w:rsidDel="0063498C">
          <w:rPr>
            <w:noProof w:val="0"/>
          </w:rPr>
          <w:delText>.4.2.1 Trigger Events</w:delText>
        </w:r>
      </w:del>
    </w:p>
    <w:p w14:paraId="448BCA8A" w14:textId="2607CBCB" w:rsidR="00D54BCF" w:rsidRPr="003651D9" w:rsidDel="0063498C" w:rsidRDefault="00D54BCF" w:rsidP="00D54BCF">
      <w:pPr>
        <w:pStyle w:val="AuthorInstructions"/>
        <w:rPr>
          <w:del w:id="291" w:author="Cole, George" w:date="2016-04-12T13:58:00Z"/>
        </w:rPr>
      </w:pPr>
      <w:del w:id="292" w:author="Cole, George" w:date="2016-04-12T13:58:00Z">
        <w:r w:rsidRPr="003651D9" w:rsidDel="0063498C">
          <w:delText>&lt;Description of the real world events that cause the sender (Actor A) to send Message 1(e.g., an operator or an automated function determines that a new workitem is needed).&gt;</w:delText>
        </w:r>
      </w:del>
    </w:p>
    <w:p w14:paraId="41E5F07E" w14:textId="1DDCE5D2" w:rsidR="00D54BCF" w:rsidRPr="003651D9" w:rsidDel="0063498C" w:rsidRDefault="00D54BCF" w:rsidP="00D54BCF">
      <w:pPr>
        <w:pStyle w:val="Heading5"/>
        <w:numPr>
          <w:ilvl w:val="0"/>
          <w:numId w:val="0"/>
        </w:numPr>
        <w:rPr>
          <w:del w:id="293" w:author="Cole, George" w:date="2016-04-12T13:58:00Z"/>
          <w:noProof w:val="0"/>
        </w:rPr>
      </w:pPr>
      <w:del w:id="294" w:author="Cole, George" w:date="2016-04-12T13:58:00Z">
        <w:r w:rsidDel="0063498C">
          <w:rPr>
            <w:noProof w:val="0"/>
          </w:rPr>
          <w:delText>3.Y3</w:delText>
        </w:r>
        <w:r w:rsidRPr="003651D9" w:rsidDel="0063498C">
          <w:rPr>
            <w:noProof w:val="0"/>
          </w:rPr>
          <w:delText>.4.2.2 Message Semantics</w:delText>
        </w:r>
      </w:del>
    </w:p>
    <w:p w14:paraId="2D47DBE1" w14:textId="7C96C795" w:rsidR="00D54BCF" w:rsidRPr="003651D9" w:rsidDel="0063498C" w:rsidRDefault="00D54BCF" w:rsidP="00D54BCF">
      <w:pPr>
        <w:pStyle w:val="AuthorInstructions"/>
        <w:rPr>
          <w:del w:id="295" w:author="Cole, George" w:date="2016-04-12T13:58:00Z"/>
        </w:rPr>
      </w:pPr>
      <w:del w:id="296" w:author="Cole, George" w:date="2016-04-12T13:58:00Z">
        <w:r w:rsidRPr="003651D9" w:rsidDel="0063498C">
          <w:delText>&lt;Detailed description of the meaning, structure and contents of the message, including any IHE specific clarifications of the message format, attributes, etc.&gt;</w:delText>
        </w:r>
      </w:del>
    </w:p>
    <w:p w14:paraId="38CB12DE" w14:textId="506120E3" w:rsidR="00D54BCF" w:rsidRPr="003651D9" w:rsidDel="0063498C" w:rsidRDefault="00D54BCF" w:rsidP="00D54BCF">
      <w:pPr>
        <w:pStyle w:val="AuthorInstructions"/>
        <w:rPr>
          <w:del w:id="297" w:author="Cole, George" w:date="2016-04-12T13:58:00Z"/>
        </w:rPr>
      </w:pPr>
      <w:del w:id="298" w:author="Cole, George" w:date="2016-04-12T13:58:00Z">
        <w:r w:rsidRPr="003651D9" w:rsidDel="0063498C">
          <w:delText>&lt;Start by describing the standard underlying the message and how the participating actors are mapped (e.g., “This message is a DICOM C-FIND Request. Actor A is the SCU. Actor D is the SCP.”).&gt;</w:delText>
        </w:r>
      </w:del>
    </w:p>
    <w:p w14:paraId="619F971A" w14:textId="0CACE31C" w:rsidR="00D54BCF" w:rsidRPr="003651D9" w:rsidDel="0063498C" w:rsidRDefault="00D54BCF" w:rsidP="00D54BCF">
      <w:pPr>
        <w:pStyle w:val="AuthorInstructions"/>
        <w:rPr>
          <w:del w:id="299" w:author="Cole, George" w:date="2016-04-12T13:58:00Z"/>
        </w:rPr>
      </w:pPr>
      <w:del w:id="300" w:author="Cole, George" w:date="2016-04-12T13:58:00Z">
        <w:r w:rsidRPr="003651D9" w:rsidDel="0063498C">
          <w:delTex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delText>
        </w:r>
      </w:del>
    </w:p>
    <w:p w14:paraId="4274B316" w14:textId="1242DB8E" w:rsidR="00D54BCF" w:rsidRPr="003651D9" w:rsidDel="0063498C" w:rsidRDefault="00D54BCF" w:rsidP="00D54BCF">
      <w:pPr>
        <w:pStyle w:val="Heading5"/>
        <w:numPr>
          <w:ilvl w:val="0"/>
          <w:numId w:val="0"/>
        </w:numPr>
        <w:rPr>
          <w:del w:id="301" w:author="Cole, George" w:date="2016-04-12T13:58:00Z"/>
          <w:noProof w:val="0"/>
        </w:rPr>
      </w:pPr>
      <w:del w:id="302" w:author="Cole, George" w:date="2016-04-12T13:58:00Z">
        <w:r w:rsidDel="0063498C">
          <w:rPr>
            <w:noProof w:val="0"/>
          </w:rPr>
          <w:delText>3.Y3</w:delText>
        </w:r>
        <w:r w:rsidRPr="003651D9" w:rsidDel="0063498C">
          <w:rPr>
            <w:noProof w:val="0"/>
          </w:rPr>
          <w:delText>.4.2.3 Expected Actions</w:delText>
        </w:r>
      </w:del>
    </w:p>
    <w:p w14:paraId="12072963" w14:textId="1996F0D2" w:rsidR="00D54BCF" w:rsidRPr="003651D9" w:rsidDel="0063498C" w:rsidRDefault="00D54BCF" w:rsidP="00D54BCF">
      <w:pPr>
        <w:pStyle w:val="AuthorInstructions"/>
        <w:rPr>
          <w:del w:id="303" w:author="Cole, George" w:date="2016-04-12T13:58:00Z"/>
        </w:rPr>
      </w:pPr>
      <w:del w:id="304" w:author="Cole, George" w:date="2016-04-12T13:58:00Z">
        <w:r w:rsidRPr="003651D9" w:rsidDel="0063498C">
          <w:delText>&lt;Description of the actions expected to be taken as a result of sending or receiving this message.&gt;</w:delText>
        </w:r>
      </w:del>
    </w:p>
    <w:p w14:paraId="37CB7F00" w14:textId="73E6D37B" w:rsidR="00D54BCF" w:rsidRPr="003651D9" w:rsidDel="0063498C" w:rsidRDefault="00D54BCF" w:rsidP="00D54BCF">
      <w:pPr>
        <w:pStyle w:val="AuthorInstructions"/>
        <w:rPr>
          <w:del w:id="305" w:author="Cole, George" w:date="2016-04-12T13:58:00Z"/>
        </w:rPr>
      </w:pPr>
      <w:del w:id="306" w:author="Cole, George" w:date="2016-04-12T13:58:00Z">
        <w:r w:rsidRPr="003651D9" w:rsidDel="0063498C">
          <w:delText>&lt;Describe what the receiver is expected/required to do upon receiving this message. &gt;</w:delText>
        </w:r>
      </w:del>
    </w:p>
    <w:p w14:paraId="14D3FA25" w14:textId="74F0CE3B" w:rsidR="00D54BCF" w:rsidRPr="003651D9" w:rsidDel="0063498C" w:rsidRDefault="00D54BCF" w:rsidP="00D54BCF">
      <w:pPr>
        <w:pStyle w:val="AuthorInstructions"/>
        <w:rPr>
          <w:del w:id="307" w:author="Cole, George" w:date="2016-04-12T13:58:00Z"/>
        </w:rPr>
      </w:pPr>
      <w:del w:id="308" w:author="Cole, George" w:date="2016-04-12T13:58:00Z">
        <w:r w:rsidRPr="003651D9" w:rsidDel="0063498C">
          <w:delText>&lt;Avoid re-iterating the transaction sequencing specified in the Profile Process Flows as expected actions internal to the transaction. Doing so prevents this transaction being re-used in other contexts.&gt;</w:delText>
        </w:r>
      </w:del>
    </w:p>
    <w:p w14:paraId="23301A6F" w14:textId="0FE05C4F" w:rsidR="00D54BCF" w:rsidRPr="003651D9" w:rsidDel="0063498C" w:rsidRDefault="00D54BCF" w:rsidP="00D54BCF">
      <w:pPr>
        <w:pStyle w:val="AuthorInstructions"/>
        <w:rPr>
          <w:del w:id="309" w:author="Cole, George" w:date="2016-04-12T13:58:00Z"/>
        </w:rPr>
      </w:pPr>
      <w:del w:id="310" w:author="Cole, George" w:date="2016-04-12T13:58:00Z">
        <w:r w:rsidRPr="003651D9" w:rsidDel="0063498C">
          <w:delText>&lt;Explicitly define any expected action based on the multiplicity of an actor(s), if applicable.&gt;</w:delText>
        </w:r>
      </w:del>
    </w:p>
    <w:p w14:paraId="0772E89F" w14:textId="5247CE79" w:rsidR="00D54BCF" w:rsidRPr="003651D9" w:rsidRDefault="00D54BCF" w:rsidP="00D54BCF">
      <w:pPr>
        <w:pStyle w:val="Heading3"/>
        <w:numPr>
          <w:ilvl w:val="0"/>
          <w:numId w:val="0"/>
        </w:numPr>
        <w:rPr>
          <w:noProof w:val="0"/>
        </w:rPr>
      </w:pPr>
      <w:bookmarkStart w:id="311" w:name="_Toc448240897"/>
      <w:r>
        <w:rPr>
          <w:noProof w:val="0"/>
        </w:rPr>
        <w:t>3.Y3</w:t>
      </w:r>
      <w:r w:rsidRPr="003651D9">
        <w:rPr>
          <w:noProof w:val="0"/>
        </w:rPr>
        <w:t>.5 Security Considerations</w:t>
      </w:r>
      <w:bookmarkEnd w:id="311"/>
    </w:p>
    <w:p w14:paraId="5E52DC80" w14:textId="77777777" w:rsidR="00D54BCF" w:rsidRPr="003651D9" w:rsidRDefault="00D54BCF" w:rsidP="00D54BCF">
      <w:pPr>
        <w:pStyle w:val="AuthorInstructions"/>
      </w:pPr>
      <w:r w:rsidRPr="003651D9">
        <w:t>&lt;Description of the transaction specific security consideration; such as use of security profiles.&gt;</w:t>
      </w:r>
    </w:p>
    <w:p w14:paraId="2BE1F1F1" w14:textId="4E3CA1FA" w:rsidR="00D54BCF" w:rsidRPr="003651D9" w:rsidRDefault="00D54BCF" w:rsidP="00D54BCF">
      <w:pPr>
        <w:pStyle w:val="Heading4"/>
        <w:numPr>
          <w:ilvl w:val="0"/>
          <w:numId w:val="0"/>
        </w:numPr>
        <w:rPr>
          <w:noProof w:val="0"/>
        </w:rPr>
      </w:pPr>
      <w:bookmarkStart w:id="312" w:name="_Toc448240898"/>
      <w:r>
        <w:rPr>
          <w:noProof w:val="0"/>
        </w:rPr>
        <w:t>3.Y3</w:t>
      </w:r>
      <w:r w:rsidRPr="003651D9">
        <w:rPr>
          <w:noProof w:val="0"/>
        </w:rPr>
        <w:t>.5.1 Security Audit Considerations</w:t>
      </w:r>
      <w:bookmarkEnd w:id="312"/>
    </w:p>
    <w:p w14:paraId="160B836B" w14:textId="77777777" w:rsidR="00D54BCF" w:rsidRPr="003651D9" w:rsidRDefault="00D54BCF" w:rsidP="00D54BCF">
      <w:pPr>
        <w:pStyle w:val="AuthorInstructions"/>
      </w:pPr>
      <w:r w:rsidRPr="003651D9">
        <w:t>&lt;This section should identify any specific ATNA security audit event that is associated with this transaction and requirements on the encoding of that audit event. &gt;</w:t>
      </w:r>
    </w:p>
    <w:p w14:paraId="52BD63AE" w14:textId="3411B033" w:rsidR="00D54BCF" w:rsidRPr="003651D9" w:rsidRDefault="00D54BCF" w:rsidP="00D54BCF">
      <w:pPr>
        <w:pStyle w:val="Heading5"/>
        <w:numPr>
          <w:ilvl w:val="0"/>
          <w:numId w:val="0"/>
        </w:numPr>
        <w:rPr>
          <w:noProof w:val="0"/>
        </w:rPr>
      </w:pPr>
      <w:bookmarkStart w:id="313" w:name="_Toc448240899"/>
      <w:r>
        <w:rPr>
          <w:noProof w:val="0"/>
        </w:rPr>
        <w:t>3.Y3</w:t>
      </w:r>
      <w:r w:rsidRPr="003651D9">
        <w:rPr>
          <w:noProof w:val="0"/>
        </w:rPr>
        <w:t>.5.1.(z) &lt;Actor&gt; Specific Security Considerations</w:t>
      </w:r>
      <w:bookmarkEnd w:id="313"/>
    </w:p>
    <w:p w14:paraId="46A5F2D0" w14:textId="77777777" w:rsidR="00D54BCF" w:rsidRPr="003651D9" w:rsidRDefault="00D54BCF" w:rsidP="00D54BCF">
      <w:pPr>
        <w:pStyle w:val="AuthorInstructions"/>
      </w:pPr>
      <w:r w:rsidRPr="003651D9">
        <w:t>&lt;This section should specify any specific security considerations on an Actor by Actor basis.&gt;</w:t>
      </w:r>
    </w:p>
    <w:p w14:paraId="3C0D9118" w14:textId="77777777" w:rsidR="002623D3" w:rsidRDefault="002623D3" w:rsidP="00235F1F"/>
    <w:p w14:paraId="24C8D2CD" w14:textId="6AC41A43" w:rsidR="00C946C5" w:rsidRPr="003651D9" w:rsidRDefault="00C946C5" w:rsidP="00C946C5">
      <w:pPr>
        <w:pStyle w:val="Heading2"/>
        <w:numPr>
          <w:ilvl w:val="0"/>
          <w:numId w:val="0"/>
        </w:numPr>
        <w:rPr>
          <w:i/>
        </w:rPr>
      </w:pPr>
      <w:bookmarkStart w:id="314" w:name="_Toc448240900"/>
      <w:r>
        <w:rPr>
          <w:noProof w:val="0"/>
        </w:rPr>
        <w:t>3.Y4</w:t>
      </w:r>
      <w:r w:rsidRPr="003651D9">
        <w:rPr>
          <w:noProof w:val="0"/>
        </w:rPr>
        <w:t xml:space="preserve"> </w:t>
      </w:r>
      <w:r w:rsidR="00403EB2">
        <w:rPr>
          <w:noProof w:val="0"/>
        </w:rPr>
        <w:t>Provide</w:t>
      </w:r>
      <w:r>
        <w:rPr>
          <w:noProof w:val="0"/>
        </w:rPr>
        <w:t xml:space="preserve"> Care Plan </w:t>
      </w:r>
      <w:del w:id="315" w:author="Cole, George" w:date="2016-04-11T16:31:00Z">
        <w:r w:rsidDel="007866A1">
          <w:rPr>
            <w:noProof w:val="0"/>
          </w:rPr>
          <w:delText xml:space="preserve">Updates </w:delText>
        </w:r>
      </w:del>
      <w:r>
        <w:rPr>
          <w:noProof w:val="0"/>
        </w:rPr>
        <w:t>[PCC-Y</w:t>
      </w:r>
      <w:r w:rsidR="00403EB2">
        <w:rPr>
          <w:noProof w:val="0"/>
        </w:rPr>
        <w:t>4</w:t>
      </w:r>
      <w:r>
        <w:rPr>
          <w:noProof w:val="0"/>
        </w:rPr>
        <w:t>]</w:t>
      </w:r>
      <w:bookmarkEnd w:id="314"/>
    </w:p>
    <w:p w14:paraId="474BBBDE" w14:textId="55A39D2D" w:rsidR="00C946C5" w:rsidRPr="003651D9" w:rsidRDefault="00C946C5" w:rsidP="00C946C5">
      <w:pPr>
        <w:pStyle w:val="Heading3"/>
        <w:numPr>
          <w:ilvl w:val="0"/>
          <w:numId w:val="0"/>
        </w:numPr>
        <w:rPr>
          <w:noProof w:val="0"/>
        </w:rPr>
      </w:pPr>
      <w:bookmarkStart w:id="316" w:name="_Toc448240901"/>
      <w:r>
        <w:rPr>
          <w:noProof w:val="0"/>
        </w:rPr>
        <w:t>3.Y4</w:t>
      </w:r>
      <w:r w:rsidRPr="003651D9">
        <w:rPr>
          <w:noProof w:val="0"/>
        </w:rPr>
        <w:t>.1 Scope</w:t>
      </w:r>
      <w:bookmarkEnd w:id="316"/>
    </w:p>
    <w:p w14:paraId="3F7312BC" w14:textId="1E7DC103" w:rsidR="00C946C5" w:rsidRPr="003651D9" w:rsidRDefault="00C946C5" w:rsidP="00C946C5">
      <w:pPr>
        <w:pStyle w:val="BodyText"/>
      </w:pPr>
      <w:r w:rsidRPr="003651D9">
        <w:t>This transaction is used to</w:t>
      </w:r>
      <w:ins w:id="317" w:author="Cole, George" w:date="2016-04-12T14:07:00Z">
        <w:r w:rsidR="007516E6">
          <w:t xml:space="preserve"> provide an updated CarePlan resource to a Care Plan Consumer that has subscribed to updates.</w:t>
        </w:r>
      </w:ins>
      <w:del w:id="318" w:author="Cole, George" w:date="2016-04-12T14:07:00Z">
        <w:r w:rsidRPr="003651D9" w:rsidDel="007516E6">
          <w:delText xml:space="preserve"> </w:delText>
        </w:r>
        <w:r w:rsidRPr="003651D9" w:rsidDel="007516E6">
          <w:rPr>
            <w:i/>
          </w:rPr>
          <w:delText>&lt;…describe what is accomplished by using the transaction.</w:delText>
        </w:r>
        <w:r w:rsidDel="007516E6">
          <w:rPr>
            <w:i/>
          </w:rPr>
          <w:delText xml:space="preserve"> </w:delText>
        </w:r>
        <w:r w:rsidRPr="003651D9" w:rsidDel="007516E6">
          <w:rPr>
            <w:i/>
          </w:rPr>
          <w:delText>Remember that by keeping transactions general/abstract, they can be re-used in a variety of profiles&gt;</w:delText>
        </w:r>
      </w:del>
    </w:p>
    <w:p w14:paraId="3CA27D08" w14:textId="22E70C2A" w:rsidR="00C946C5" w:rsidRPr="003651D9" w:rsidRDefault="00C946C5" w:rsidP="00C946C5">
      <w:pPr>
        <w:pStyle w:val="Heading3"/>
        <w:numPr>
          <w:ilvl w:val="0"/>
          <w:numId w:val="0"/>
        </w:numPr>
        <w:rPr>
          <w:noProof w:val="0"/>
        </w:rPr>
      </w:pPr>
      <w:bookmarkStart w:id="319" w:name="_Toc448240902"/>
      <w:r>
        <w:rPr>
          <w:noProof w:val="0"/>
        </w:rPr>
        <w:t>3.Y4</w:t>
      </w:r>
      <w:r w:rsidRPr="003651D9">
        <w:rPr>
          <w:noProof w:val="0"/>
        </w:rPr>
        <w:t>.2</w:t>
      </w:r>
      <w:r>
        <w:rPr>
          <w:noProof w:val="0"/>
        </w:rPr>
        <w:t xml:space="preserve"> </w:t>
      </w:r>
      <w:r w:rsidRPr="003651D9">
        <w:rPr>
          <w:noProof w:val="0"/>
        </w:rPr>
        <w:t>Actor Roles</w:t>
      </w:r>
      <w:bookmarkEnd w:id="319"/>
    </w:p>
    <w:p w14:paraId="40A3615D" w14:textId="3B6C030A" w:rsidR="00C946C5" w:rsidRPr="003651D9" w:rsidRDefault="00C946C5" w:rsidP="00C946C5">
      <w:pPr>
        <w:pStyle w:val="AuthorInstructions"/>
      </w:pPr>
      <w:del w:id="320" w:author="Cole, George" w:date="2016-04-18T16:08:00Z">
        <w:r w:rsidRPr="003651D9" w:rsidDel="0006444D">
          <w:delText>&lt;Optional: if desired, in addition to the table, add a diagram as shown below to illustrate the actors included in this transaction, or delete the diagram altogether.&gt;</w:delText>
        </w:r>
      </w:del>
    </w:p>
    <w:p w14:paraId="56DB153C" w14:textId="77777777" w:rsidR="00C946C5" w:rsidRPr="003651D9" w:rsidRDefault="00C946C5" w:rsidP="00C946C5">
      <w:pPr>
        <w:pStyle w:val="BodyText"/>
        <w:jc w:val="center"/>
      </w:pPr>
      <w:r w:rsidRPr="003651D9">
        <w:rPr>
          <w:noProof/>
        </w:rPr>
        <mc:AlternateContent>
          <mc:Choice Requires="wpc">
            <w:drawing>
              <wp:inline distT="0" distB="0" distL="0" distR="0" wp14:anchorId="0CA82F6B" wp14:editId="2B2FDEB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2CA77A9D" w:rsidR="007866A1" w:rsidRDefault="007866A1" w:rsidP="00C946C5">
                              <w:pPr>
                                <w:jc w:val="center"/>
                                <w:rPr>
                                  <w:sz w:val="18"/>
                                </w:rPr>
                              </w:pPr>
                              <w:del w:id="321" w:author="Cole, George" w:date="2016-04-12T14:08:00Z">
                                <w:r w:rsidDel="00AB470D">
                                  <w:rPr>
                                    <w:sz w:val="18"/>
                                  </w:rPr>
                                  <w:delText>Transaction Name</w:delText>
                                </w:r>
                              </w:del>
                              <w:ins w:id="322" w:author="Cole, George" w:date="2016-04-12T14:08:00Z">
                                <w:r w:rsidR="00AB470D">
                                  <w:rPr>
                                    <w:sz w:val="18"/>
                                  </w:rPr>
                                  <w:t>Provide Care Plan</w:t>
                                </w:r>
                              </w:ins>
                              <w:r>
                                <w:rPr>
                                  <w:sz w:val="18"/>
                                </w:rPr>
                                <w:t xml:space="preserve"> [</w:t>
                              </w:r>
                              <w:del w:id="323" w:author="Cole, George" w:date="2016-04-12T14:08:00Z">
                                <w:r w:rsidDel="00AB470D">
                                  <w:rPr>
                                    <w:sz w:val="18"/>
                                  </w:rPr>
                                  <w:delText>DOM-#</w:delText>
                                </w:r>
                              </w:del>
                              <w:ins w:id="324" w:author="Cole, George" w:date="2016-04-12T14:08:00Z">
                                <w:r w:rsidR="00AB470D">
                                  <w:rPr>
                                    <w:sz w:val="18"/>
                                  </w:rPr>
                                  <w:t>PCC-Y4</w:t>
                                </w:r>
                              </w:ins>
                              <w:r>
                                <w:rPr>
                                  <w:sz w:val="18"/>
                                </w:rPr>
                                <w:t>]</w:t>
                              </w:r>
                            </w:p>
                            <w:p w14:paraId="136CECA6" w14:textId="77777777" w:rsidR="007866A1" w:rsidRDefault="007866A1" w:rsidP="00C946C5"/>
                            <w:p w14:paraId="54BF68F5" w14:textId="77777777" w:rsidR="007866A1" w:rsidRDefault="007866A1"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893D42B" w14:textId="6B70E997" w:rsidR="007866A1" w:rsidRDefault="007866A1" w:rsidP="00C946C5">
                              <w:pPr>
                                <w:rPr>
                                  <w:sz w:val="18"/>
                                </w:rPr>
                              </w:pPr>
                              <w:del w:id="325" w:author="Cole, George" w:date="2016-04-12T14:08:00Z">
                                <w:r w:rsidDel="00AB470D">
                                  <w:rPr>
                                    <w:sz w:val="18"/>
                                  </w:rPr>
                                  <w:delText>Actor ABC</w:delText>
                                </w:r>
                              </w:del>
                              <w:ins w:id="326" w:author="Cole, George" w:date="2016-04-12T14:08:00Z">
                                <w:r w:rsidR="00AB470D">
                                  <w:rPr>
                                    <w:sz w:val="18"/>
                                  </w:rPr>
                                  <w:t>Care Plan Manager</w:t>
                                </w:r>
                              </w:ins>
                            </w:p>
                            <w:p w14:paraId="6A3F4EA2" w14:textId="77777777" w:rsidR="007866A1" w:rsidRDefault="007866A1" w:rsidP="00C946C5"/>
                            <w:p w14:paraId="19B894F7" w14:textId="77777777" w:rsidR="007866A1" w:rsidRDefault="007866A1"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417886AD" w14:textId="029E10C8" w:rsidR="007866A1" w:rsidRDefault="007866A1" w:rsidP="00C946C5">
                              <w:pPr>
                                <w:rPr>
                                  <w:sz w:val="18"/>
                                </w:rPr>
                              </w:pPr>
                              <w:del w:id="327" w:author="Cole, George" w:date="2016-04-12T14:08:00Z">
                                <w:r w:rsidDel="00AB470D">
                                  <w:rPr>
                                    <w:sz w:val="18"/>
                                  </w:rPr>
                                  <w:delText>Actor DEF</w:delText>
                                </w:r>
                              </w:del>
                              <w:ins w:id="328" w:author="Cole, George" w:date="2016-04-12T14:08:00Z">
                                <w:r w:rsidR="00AB470D">
                                  <w:rPr>
                                    <w:sz w:val="18"/>
                                  </w:rPr>
                                  <w:t>Care Plan Consumer</w:t>
                                </w:r>
                              </w:ins>
                            </w:p>
                            <w:p w14:paraId="47D366FA" w14:textId="77777777" w:rsidR="007866A1" w:rsidRDefault="007866A1" w:rsidP="00C946C5"/>
                            <w:p w14:paraId="14224D47" w14:textId="77777777" w:rsidR="007866A1" w:rsidRDefault="007866A1"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">
                <v:shape id="_x0000_s1143" type="#_x0000_t75" style="position:absolute;width:37261;height:15392;visibility:visible;mso-wrap-style:square">
                  <v:fill o:detectmouseclick="t"/>
                  <v:path o:connecttype="none"/>
                </v:shape>
                <v:oval id="Oval 153" o:spid="_x0000_s114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2CA77A9D" w:rsidR="007866A1" w:rsidRDefault="007866A1" w:rsidP="00C946C5">
                        <w:pPr>
                          <w:jc w:val="center"/>
                          <w:rPr>
                            <w:sz w:val="18"/>
                          </w:rPr>
                        </w:pPr>
                        <w:del w:id="327" w:author="Cole, George" w:date="2016-04-12T14:08:00Z">
                          <w:r w:rsidDel="00AB470D">
                            <w:rPr>
                              <w:sz w:val="18"/>
                            </w:rPr>
                            <w:delText>Transaction Name</w:delText>
                          </w:r>
                        </w:del>
                        <w:ins w:id="328" w:author="Cole, George" w:date="2016-04-12T14:08:00Z">
                          <w:r w:rsidR="00AB470D">
                            <w:rPr>
                              <w:sz w:val="18"/>
                            </w:rPr>
                            <w:t>Provide Care Plan</w:t>
                          </w:r>
                        </w:ins>
                        <w:r>
                          <w:rPr>
                            <w:sz w:val="18"/>
                          </w:rPr>
                          <w:t xml:space="preserve"> [</w:t>
                        </w:r>
                        <w:del w:id="329" w:author="Cole, George" w:date="2016-04-12T14:08:00Z">
                          <w:r w:rsidDel="00AB470D">
                            <w:rPr>
                              <w:sz w:val="18"/>
                            </w:rPr>
                            <w:delText>DOM-#</w:delText>
                          </w:r>
                        </w:del>
                        <w:ins w:id="330" w:author="Cole, George" w:date="2016-04-12T14:08:00Z">
                          <w:r w:rsidR="00AB470D">
                            <w:rPr>
                              <w:sz w:val="18"/>
                            </w:rPr>
                            <w:t>PCC-Y4</w:t>
                          </w:r>
                        </w:ins>
                        <w:r>
                          <w:rPr>
                            <w:sz w:val="18"/>
                          </w:rPr>
                          <w:t>]</w:t>
                        </w:r>
                      </w:p>
                      <w:p w14:paraId="136CECA6" w14:textId="77777777" w:rsidR="007866A1" w:rsidRDefault="007866A1" w:rsidP="00C946C5"/>
                      <w:p w14:paraId="54BF68F5" w14:textId="77777777" w:rsidR="007866A1" w:rsidRDefault="007866A1" w:rsidP="00C946C5">
                        <w:pPr>
                          <w:jc w:val="center"/>
                          <w:rPr>
                            <w:sz w:val="18"/>
                          </w:rPr>
                        </w:pPr>
                        <w:r>
                          <w:rPr>
                            <w:sz w:val="18"/>
                          </w:rPr>
                          <w:t>Transaction Name [DOM-#]</w:t>
                        </w:r>
                      </w:p>
                    </w:txbxContent>
                  </v:textbox>
                </v:oval>
                <v:shape id="Text Box 154" o:spid="_x0000_s1145"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6B70E997" w:rsidR="007866A1" w:rsidRDefault="007866A1" w:rsidP="00C946C5">
                        <w:pPr>
                          <w:rPr>
                            <w:sz w:val="18"/>
                          </w:rPr>
                        </w:pPr>
                        <w:del w:id="331" w:author="Cole, George" w:date="2016-04-12T14:08:00Z">
                          <w:r w:rsidDel="00AB470D">
                            <w:rPr>
                              <w:sz w:val="18"/>
                            </w:rPr>
                            <w:delText>Actor ABC</w:delText>
                          </w:r>
                        </w:del>
                        <w:ins w:id="332" w:author="Cole, George" w:date="2016-04-12T14:08:00Z">
                          <w:r w:rsidR="00AB470D">
                            <w:rPr>
                              <w:sz w:val="18"/>
                            </w:rPr>
                            <w:t>Care Plan Manager</w:t>
                          </w:r>
                        </w:ins>
                      </w:p>
                      <w:p w14:paraId="6A3F4EA2" w14:textId="77777777" w:rsidR="007866A1" w:rsidRDefault="007866A1" w:rsidP="00C946C5"/>
                      <w:p w14:paraId="19B894F7" w14:textId="77777777" w:rsidR="007866A1" w:rsidRDefault="007866A1" w:rsidP="00C946C5">
                        <w:pPr>
                          <w:rPr>
                            <w:sz w:val="18"/>
                          </w:rPr>
                        </w:pPr>
                        <w:r>
                          <w:rPr>
                            <w:sz w:val="18"/>
                          </w:rPr>
                          <w:t>Actor ABC</w:t>
                        </w:r>
                      </w:p>
                    </w:txbxContent>
                  </v:textbox>
                </v:shape>
                <v:line id="Line 155" o:spid="_x0000_s114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7"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029E10C8" w:rsidR="007866A1" w:rsidRDefault="007866A1" w:rsidP="00C946C5">
                        <w:pPr>
                          <w:rPr>
                            <w:sz w:val="18"/>
                          </w:rPr>
                        </w:pPr>
                        <w:del w:id="333" w:author="Cole, George" w:date="2016-04-12T14:08:00Z">
                          <w:r w:rsidDel="00AB470D">
                            <w:rPr>
                              <w:sz w:val="18"/>
                            </w:rPr>
                            <w:delText>Actor DEF</w:delText>
                          </w:r>
                        </w:del>
                        <w:ins w:id="334" w:author="Cole, George" w:date="2016-04-12T14:08:00Z">
                          <w:r w:rsidR="00AB470D">
                            <w:rPr>
                              <w:sz w:val="18"/>
                            </w:rPr>
                            <w:t>Care Plan Consumer</w:t>
                          </w:r>
                        </w:ins>
                      </w:p>
                      <w:p w14:paraId="47D366FA" w14:textId="77777777" w:rsidR="007866A1" w:rsidRDefault="007866A1" w:rsidP="00C946C5"/>
                      <w:p w14:paraId="14224D47" w14:textId="77777777" w:rsidR="007866A1" w:rsidRDefault="007866A1" w:rsidP="00C946C5">
                        <w:pPr>
                          <w:rPr>
                            <w:sz w:val="18"/>
                          </w:rPr>
                        </w:pPr>
                        <w:r>
                          <w:rPr>
                            <w:sz w:val="18"/>
                          </w:rPr>
                          <w:t>Actor DEF</w:t>
                        </w:r>
                      </w:p>
                    </w:txbxContent>
                  </v:textbox>
                </v:shape>
                <v:line id="Line 157" o:spid="_x0000_s114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329" w:author="Cole, George" w:date="2016-04-12T14:0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330">
          <w:tblGrid>
            <w:gridCol w:w="1008"/>
            <w:gridCol w:w="8568"/>
          </w:tblGrid>
        </w:tblGridChange>
      </w:tblGrid>
      <w:tr w:rsidR="00C946C5" w:rsidRPr="003651D9" w14:paraId="4E870BFD" w14:textId="77777777" w:rsidTr="00C67BA9">
        <w:tc>
          <w:tcPr>
            <w:tcW w:w="1008" w:type="dxa"/>
            <w:shd w:val="clear" w:color="auto" w:fill="auto"/>
            <w:tcPrChange w:id="331" w:author="Cole, George" w:date="2016-04-12T14:09:00Z">
              <w:tcPr>
                <w:tcW w:w="1008" w:type="dxa"/>
                <w:shd w:val="clear" w:color="auto" w:fill="auto"/>
              </w:tcPr>
            </w:tcPrChange>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Change w:id="332" w:author="Cole, George" w:date="2016-04-12T14:09:00Z">
              <w:tcPr>
                <w:tcW w:w="8568" w:type="dxa"/>
                <w:shd w:val="clear" w:color="auto" w:fill="auto"/>
              </w:tcPr>
            </w:tcPrChange>
          </w:tcPr>
          <w:p w14:paraId="65A38DE2" w14:textId="5E83924E" w:rsidR="00C946C5" w:rsidRPr="003651D9" w:rsidRDefault="00C946C5" w:rsidP="00483A94">
            <w:pPr>
              <w:pStyle w:val="BodyText"/>
            </w:pPr>
            <w:del w:id="333" w:author="Cole, George" w:date="2016-04-12T14:09:00Z">
              <w:r w:rsidRPr="003651D9" w:rsidDel="00C67BA9">
                <w:delText>&lt;Official actor name; list every actor in this transaction.&gt;</w:delText>
              </w:r>
            </w:del>
            <w:ins w:id="334" w:author="Cole, George" w:date="2016-04-12T14:09:00Z">
              <w:r w:rsidR="00C67BA9">
                <w:t>Care Plan Manager</w:t>
              </w:r>
            </w:ins>
          </w:p>
        </w:tc>
      </w:tr>
      <w:tr w:rsidR="00C946C5" w:rsidRPr="003651D9" w14:paraId="544C5181" w14:textId="77777777" w:rsidTr="00C67BA9">
        <w:tc>
          <w:tcPr>
            <w:tcW w:w="1008" w:type="dxa"/>
            <w:shd w:val="clear" w:color="auto" w:fill="auto"/>
            <w:tcPrChange w:id="335" w:author="Cole, George" w:date="2016-04-12T14:09:00Z">
              <w:tcPr>
                <w:tcW w:w="1008" w:type="dxa"/>
                <w:shd w:val="clear" w:color="auto" w:fill="auto"/>
              </w:tcPr>
            </w:tcPrChange>
          </w:tcPr>
          <w:p w14:paraId="2DE3D08A" w14:textId="77777777" w:rsidR="00C946C5" w:rsidRPr="003651D9" w:rsidRDefault="00C946C5" w:rsidP="00483A94">
            <w:pPr>
              <w:pStyle w:val="BodyText"/>
              <w:rPr>
                <w:b/>
              </w:rPr>
            </w:pPr>
            <w:r w:rsidRPr="003651D9">
              <w:rPr>
                <w:b/>
              </w:rPr>
              <w:t>Role:</w:t>
            </w:r>
          </w:p>
        </w:tc>
        <w:tc>
          <w:tcPr>
            <w:tcW w:w="8568" w:type="dxa"/>
            <w:shd w:val="clear" w:color="auto" w:fill="auto"/>
            <w:tcPrChange w:id="336" w:author="Cole, George" w:date="2016-04-12T14:09:00Z">
              <w:tcPr>
                <w:tcW w:w="8568" w:type="dxa"/>
                <w:shd w:val="clear" w:color="auto" w:fill="auto"/>
              </w:tcPr>
            </w:tcPrChange>
          </w:tcPr>
          <w:p w14:paraId="17C3F9A1" w14:textId="2E3A08C0" w:rsidR="00C946C5" w:rsidRPr="003651D9" w:rsidRDefault="00C946C5" w:rsidP="00483A94">
            <w:pPr>
              <w:pStyle w:val="BodyText"/>
            </w:pPr>
            <w:del w:id="337" w:author="Cole, George" w:date="2016-04-12T14:09:00Z">
              <w:r w:rsidRPr="003651D9" w:rsidDel="00246657">
                <w:delText>&lt;Very brief, one phrase, description of the role that this actor plays in this transaction.&gt;</w:delText>
              </w:r>
            </w:del>
            <w:ins w:id="338" w:author="Cole, George" w:date="2016-04-12T14:09:00Z">
              <w:r w:rsidR="00246657">
                <w:t>The Care Plan Manager provides updated CarePlan resources to subscribed Care Plan Consumers.</w:t>
              </w:r>
            </w:ins>
          </w:p>
        </w:tc>
      </w:tr>
      <w:tr w:rsidR="00C946C5" w:rsidRPr="003651D9" w14:paraId="443C578A" w14:textId="77777777" w:rsidTr="00C67BA9">
        <w:tc>
          <w:tcPr>
            <w:tcW w:w="1008" w:type="dxa"/>
            <w:shd w:val="clear" w:color="auto" w:fill="auto"/>
            <w:tcPrChange w:id="339" w:author="Cole, George" w:date="2016-04-12T14:09:00Z">
              <w:tcPr>
                <w:tcW w:w="1008" w:type="dxa"/>
                <w:shd w:val="clear" w:color="auto" w:fill="auto"/>
              </w:tcPr>
            </w:tcPrChange>
          </w:tcPr>
          <w:p w14:paraId="0EDFAEAA" w14:textId="77777777" w:rsidR="00C946C5" w:rsidRPr="003651D9" w:rsidRDefault="00C946C5" w:rsidP="00483A94">
            <w:pPr>
              <w:pStyle w:val="BodyText"/>
              <w:rPr>
                <w:b/>
              </w:rPr>
            </w:pPr>
            <w:r w:rsidRPr="003651D9">
              <w:rPr>
                <w:b/>
              </w:rPr>
              <w:t>Actor:</w:t>
            </w:r>
          </w:p>
        </w:tc>
        <w:tc>
          <w:tcPr>
            <w:tcW w:w="8568" w:type="dxa"/>
            <w:shd w:val="clear" w:color="auto" w:fill="auto"/>
            <w:tcPrChange w:id="340" w:author="Cole, George" w:date="2016-04-12T14:09:00Z">
              <w:tcPr>
                <w:tcW w:w="8568" w:type="dxa"/>
                <w:shd w:val="clear" w:color="auto" w:fill="auto"/>
              </w:tcPr>
            </w:tcPrChange>
          </w:tcPr>
          <w:p w14:paraId="363C5958" w14:textId="7890A5B4" w:rsidR="00C946C5" w:rsidRPr="003651D9" w:rsidRDefault="00C67BA9" w:rsidP="00483A94">
            <w:pPr>
              <w:pStyle w:val="BodyText"/>
            </w:pPr>
            <w:ins w:id="341" w:author="Cole, George" w:date="2016-04-12T14:09:00Z">
              <w:r>
                <w:t>Care Plan Consumer</w:t>
              </w:r>
            </w:ins>
          </w:p>
        </w:tc>
      </w:tr>
      <w:tr w:rsidR="00C946C5" w:rsidRPr="003651D9" w14:paraId="6E1F69F9" w14:textId="77777777" w:rsidTr="00C67BA9">
        <w:tc>
          <w:tcPr>
            <w:tcW w:w="1008" w:type="dxa"/>
            <w:shd w:val="clear" w:color="auto" w:fill="auto"/>
            <w:tcPrChange w:id="342" w:author="Cole, George" w:date="2016-04-12T14:09:00Z">
              <w:tcPr>
                <w:tcW w:w="1008" w:type="dxa"/>
                <w:shd w:val="clear" w:color="auto" w:fill="auto"/>
              </w:tcPr>
            </w:tcPrChange>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Change w:id="343" w:author="Cole, George" w:date="2016-04-12T14:09:00Z">
              <w:tcPr>
                <w:tcW w:w="8568" w:type="dxa"/>
                <w:shd w:val="clear" w:color="auto" w:fill="auto"/>
              </w:tcPr>
            </w:tcPrChange>
          </w:tcPr>
          <w:p w14:paraId="79FCB101" w14:textId="11B71A4A" w:rsidR="00C946C5" w:rsidRPr="003651D9" w:rsidRDefault="00C946C5" w:rsidP="00483A94">
            <w:pPr>
              <w:pStyle w:val="BodyText"/>
            </w:pPr>
            <w:r>
              <w:t xml:space="preserve"> </w:t>
            </w:r>
            <w:ins w:id="344" w:author="Cole, George" w:date="2016-04-12T14:10:00Z">
              <w:r w:rsidR="00246657">
                <w:t>The Care Plan Consumer that has subscribed to care plan updates receives updates of changed CarePlan resources.</w:t>
              </w:r>
            </w:ins>
          </w:p>
        </w:tc>
      </w:tr>
      <w:tr w:rsidR="00C946C5" w:rsidRPr="003651D9" w:rsidDel="00C67BA9" w14:paraId="63B7F53D" w14:textId="791B1683" w:rsidTr="00C67BA9">
        <w:trPr>
          <w:del w:id="345" w:author="Cole, George" w:date="2016-04-12T14:09:00Z"/>
        </w:trPr>
        <w:tc>
          <w:tcPr>
            <w:tcW w:w="1008" w:type="dxa"/>
            <w:shd w:val="clear" w:color="auto" w:fill="auto"/>
            <w:tcPrChange w:id="346" w:author="Cole, George" w:date="2016-04-12T14:09:00Z">
              <w:tcPr>
                <w:tcW w:w="1008" w:type="dxa"/>
                <w:shd w:val="clear" w:color="auto" w:fill="auto"/>
              </w:tcPr>
            </w:tcPrChange>
          </w:tcPr>
          <w:p w14:paraId="463163FA" w14:textId="77ADE79E" w:rsidR="00C946C5" w:rsidRPr="003651D9" w:rsidDel="00C67BA9" w:rsidRDefault="00C946C5" w:rsidP="00483A94">
            <w:pPr>
              <w:pStyle w:val="BodyText"/>
              <w:rPr>
                <w:del w:id="347" w:author="Cole, George" w:date="2016-04-12T14:09:00Z"/>
                <w:b/>
              </w:rPr>
            </w:pPr>
            <w:del w:id="348" w:author="Cole, George" w:date="2016-04-12T14:09:00Z">
              <w:r w:rsidRPr="003651D9" w:rsidDel="00C67BA9">
                <w:rPr>
                  <w:b/>
                </w:rPr>
                <w:delText>Actor:</w:delText>
              </w:r>
            </w:del>
          </w:p>
        </w:tc>
        <w:tc>
          <w:tcPr>
            <w:tcW w:w="8568" w:type="dxa"/>
            <w:shd w:val="clear" w:color="auto" w:fill="auto"/>
            <w:tcPrChange w:id="349" w:author="Cole, George" w:date="2016-04-12T14:09:00Z">
              <w:tcPr>
                <w:tcW w:w="8568" w:type="dxa"/>
                <w:shd w:val="clear" w:color="auto" w:fill="auto"/>
              </w:tcPr>
            </w:tcPrChange>
          </w:tcPr>
          <w:p w14:paraId="6FD544A9" w14:textId="1D203EEF" w:rsidR="00C946C5" w:rsidRPr="003651D9" w:rsidDel="00C67BA9" w:rsidRDefault="00C946C5" w:rsidP="00483A94">
            <w:pPr>
              <w:pStyle w:val="BodyText"/>
              <w:rPr>
                <w:del w:id="350" w:author="Cole, George" w:date="2016-04-12T14:09:00Z"/>
              </w:rPr>
            </w:pPr>
            <w:del w:id="351" w:author="Cole, George" w:date="2016-04-12T14:09:00Z">
              <w:r w:rsidRPr="003651D9" w:rsidDel="00C67BA9">
                <w:delText xml:space="preserve"> </w:delText>
              </w:r>
            </w:del>
          </w:p>
        </w:tc>
      </w:tr>
      <w:tr w:rsidR="00C946C5" w:rsidRPr="003651D9" w:rsidDel="00C67BA9" w14:paraId="3253FBB1" w14:textId="2F5C3D99" w:rsidTr="00C67BA9">
        <w:trPr>
          <w:del w:id="352" w:author="Cole, George" w:date="2016-04-12T14:09:00Z"/>
        </w:trPr>
        <w:tc>
          <w:tcPr>
            <w:tcW w:w="1008" w:type="dxa"/>
            <w:shd w:val="clear" w:color="auto" w:fill="auto"/>
            <w:tcPrChange w:id="353" w:author="Cole, George" w:date="2016-04-12T14:09:00Z">
              <w:tcPr>
                <w:tcW w:w="1008" w:type="dxa"/>
                <w:shd w:val="clear" w:color="auto" w:fill="auto"/>
              </w:tcPr>
            </w:tcPrChange>
          </w:tcPr>
          <w:p w14:paraId="23480A17" w14:textId="49F2E895" w:rsidR="00C946C5" w:rsidRPr="003651D9" w:rsidDel="00C67BA9" w:rsidRDefault="00C946C5" w:rsidP="00483A94">
            <w:pPr>
              <w:pStyle w:val="BodyText"/>
              <w:rPr>
                <w:del w:id="354" w:author="Cole, George" w:date="2016-04-12T14:09:00Z"/>
                <w:b/>
              </w:rPr>
            </w:pPr>
            <w:del w:id="355" w:author="Cole, George" w:date="2016-04-12T14:09:00Z">
              <w:r w:rsidRPr="003651D9" w:rsidDel="00C67BA9">
                <w:rPr>
                  <w:b/>
                </w:rPr>
                <w:delText>Role:</w:delText>
              </w:r>
            </w:del>
          </w:p>
        </w:tc>
        <w:tc>
          <w:tcPr>
            <w:tcW w:w="8568" w:type="dxa"/>
            <w:shd w:val="clear" w:color="auto" w:fill="auto"/>
            <w:tcPrChange w:id="356" w:author="Cole, George" w:date="2016-04-12T14:09:00Z">
              <w:tcPr>
                <w:tcW w:w="8568" w:type="dxa"/>
                <w:shd w:val="clear" w:color="auto" w:fill="auto"/>
              </w:tcPr>
            </w:tcPrChange>
          </w:tcPr>
          <w:p w14:paraId="1DB7E189" w14:textId="06D18808" w:rsidR="00C946C5" w:rsidRPr="003651D9" w:rsidDel="00C67BA9" w:rsidRDefault="00C946C5" w:rsidP="00483A94">
            <w:pPr>
              <w:pStyle w:val="BodyText"/>
              <w:rPr>
                <w:del w:id="357" w:author="Cole, George" w:date="2016-04-12T14:09:00Z"/>
              </w:rPr>
            </w:pPr>
          </w:p>
        </w:tc>
      </w:tr>
    </w:tbl>
    <w:p w14:paraId="5AEB949C" w14:textId="45B4C743" w:rsidR="00C946C5" w:rsidRPr="003651D9" w:rsidDel="00D71290" w:rsidRDefault="00C946C5" w:rsidP="00C946C5">
      <w:pPr>
        <w:pStyle w:val="BodyText"/>
        <w:rPr>
          <w:del w:id="358" w:author="Cole, George" w:date="2016-04-12T14:10:00Z"/>
          <w:i/>
        </w:rPr>
      </w:pPr>
      <w:del w:id="359" w:author="Cole, George" w:date="2016-04-12T14:10:00Z">
        <w:r w:rsidRPr="003651D9" w:rsidDel="00D71290">
          <w:rPr>
            <w:i/>
          </w:rPr>
          <w:delTex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delText>
        </w:r>
      </w:del>
    </w:p>
    <w:p w14:paraId="1AB10050" w14:textId="434D230A" w:rsidR="00C946C5" w:rsidRPr="003651D9" w:rsidDel="00D71290" w:rsidRDefault="00C946C5" w:rsidP="00C946C5">
      <w:pPr>
        <w:pStyle w:val="BodyText"/>
        <w:rPr>
          <w:del w:id="360" w:author="Cole, George" w:date="2016-04-12T14:10:00Z"/>
          <w:i/>
        </w:rPr>
      </w:pPr>
    </w:p>
    <w:p w14:paraId="1365B629" w14:textId="7A068BB3" w:rsidR="00C946C5" w:rsidRPr="003651D9" w:rsidDel="00D71290" w:rsidRDefault="00C946C5" w:rsidP="00C946C5">
      <w:pPr>
        <w:pStyle w:val="BodyText"/>
        <w:rPr>
          <w:del w:id="361" w:author="Cole, George" w:date="2016-04-12T14:10:00Z"/>
        </w:rPr>
      </w:pPr>
      <w:del w:id="362" w:author="Cole, George" w:date="2016-04-12T14:10:00Z">
        <w:r w:rsidRPr="003651D9" w:rsidDel="00D71290">
          <w:delText>The Roles in this transaction are defined in the following table and may be played by the actors shown here:</w:delText>
        </w:r>
      </w:del>
    </w:p>
    <w:p w14:paraId="400A061B" w14:textId="21D10FDD" w:rsidR="00C946C5" w:rsidRPr="003651D9" w:rsidDel="00D71290" w:rsidRDefault="00C946C5" w:rsidP="00C946C5">
      <w:pPr>
        <w:pStyle w:val="TableTitle"/>
        <w:rPr>
          <w:del w:id="363" w:author="Cole, George" w:date="2016-04-12T14:10:00Z"/>
        </w:rPr>
      </w:pPr>
      <w:del w:id="364" w:author="Cole, George" w:date="2016-04-12T14:10:00Z">
        <w:r w:rsidRPr="003651D9" w:rsidDel="00D71290">
          <w:delText xml:space="preserve">Table </w:delText>
        </w:r>
        <w:r w:rsidDel="00D71290">
          <w:delText>3.Y4</w:delText>
        </w:r>
        <w:r w:rsidRPr="003651D9" w:rsidDel="00D71290">
          <w:delText>.2-1 Actor Roles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C946C5" w:rsidRPr="003651D9" w:rsidDel="00D71290" w14:paraId="17C00E0A" w14:textId="4B7BB42E" w:rsidTr="00483A94">
        <w:trPr>
          <w:del w:id="365" w:author="Cole, George" w:date="2016-04-12T14:10:00Z"/>
        </w:trPr>
        <w:tc>
          <w:tcPr>
            <w:tcW w:w="1818" w:type="dxa"/>
            <w:shd w:val="clear" w:color="auto" w:fill="auto"/>
          </w:tcPr>
          <w:p w14:paraId="5B991106" w14:textId="62B888B6" w:rsidR="00C946C5" w:rsidRPr="003651D9" w:rsidDel="00D71290" w:rsidRDefault="00C946C5" w:rsidP="00483A94">
            <w:pPr>
              <w:pStyle w:val="BodyText"/>
              <w:rPr>
                <w:del w:id="366" w:author="Cole, George" w:date="2016-04-12T14:10:00Z"/>
                <w:b/>
              </w:rPr>
            </w:pPr>
            <w:del w:id="367" w:author="Cole, George" w:date="2016-04-12T14:10:00Z">
              <w:r w:rsidRPr="003651D9" w:rsidDel="00D71290">
                <w:rPr>
                  <w:b/>
                  <w:iCs/>
                </w:rPr>
                <w:delText>Role:</w:delText>
              </w:r>
            </w:del>
          </w:p>
        </w:tc>
        <w:tc>
          <w:tcPr>
            <w:tcW w:w="7758" w:type="dxa"/>
            <w:shd w:val="clear" w:color="auto" w:fill="auto"/>
          </w:tcPr>
          <w:p w14:paraId="1A2EFD81" w14:textId="2669FF81" w:rsidR="00C946C5" w:rsidRPr="003651D9" w:rsidDel="00D71290" w:rsidRDefault="00C946C5" w:rsidP="00483A94">
            <w:pPr>
              <w:pStyle w:val="BodyText"/>
              <w:rPr>
                <w:del w:id="368" w:author="Cole, George" w:date="2016-04-12T14:10:00Z"/>
                <w:i/>
              </w:rPr>
            </w:pPr>
            <w:del w:id="369" w:author="Cole, George" w:date="2016-04-12T14:10:00Z">
              <w:r w:rsidRPr="003651D9" w:rsidDel="00D71290">
                <w:rPr>
                  <w:i/>
                  <w:iCs/>
                </w:rPr>
                <w:delText>&lt;Role Name:&gt;&lt;Only unique within this transaction. Typically one word. The Role Name is analogous to SCU or SCP in DICOM Services.&gt;</w:delText>
              </w:r>
            </w:del>
          </w:p>
        </w:tc>
      </w:tr>
      <w:tr w:rsidR="00C946C5" w:rsidRPr="003651D9" w:rsidDel="00D71290" w14:paraId="2F59E7F6" w14:textId="379F7D73" w:rsidTr="00483A94">
        <w:trPr>
          <w:del w:id="370" w:author="Cole, George" w:date="2016-04-12T14:10:00Z"/>
        </w:trPr>
        <w:tc>
          <w:tcPr>
            <w:tcW w:w="1818" w:type="dxa"/>
            <w:shd w:val="clear" w:color="auto" w:fill="auto"/>
          </w:tcPr>
          <w:p w14:paraId="3DE756BF" w14:textId="44CB1E48" w:rsidR="00C946C5" w:rsidRPr="003651D9" w:rsidDel="00D71290" w:rsidRDefault="00C946C5" w:rsidP="00483A94">
            <w:pPr>
              <w:pStyle w:val="BodyText"/>
              <w:rPr>
                <w:del w:id="371" w:author="Cole, George" w:date="2016-04-12T14:10:00Z"/>
                <w:b/>
              </w:rPr>
            </w:pPr>
            <w:del w:id="372" w:author="Cole, George" w:date="2016-04-12T14:10:00Z">
              <w:r w:rsidRPr="003651D9" w:rsidDel="00D71290">
                <w:rPr>
                  <w:b/>
                </w:rPr>
                <w:delText>Actor(s):</w:delText>
              </w:r>
            </w:del>
          </w:p>
        </w:tc>
        <w:tc>
          <w:tcPr>
            <w:tcW w:w="7758" w:type="dxa"/>
            <w:shd w:val="clear" w:color="auto" w:fill="auto"/>
          </w:tcPr>
          <w:p w14:paraId="6EF7B14E" w14:textId="29D05026" w:rsidR="00C946C5" w:rsidRPr="003651D9" w:rsidDel="00D71290" w:rsidRDefault="00C946C5" w:rsidP="00483A94">
            <w:pPr>
              <w:pStyle w:val="BodyText"/>
              <w:rPr>
                <w:del w:id="373" w:author="Cole, George" w:date="2016-04-12T14:10:00Z"/>
                <w:i/>
              </w:rPr>
            </w:pPr>
            <w:del w:id="374" w:author="Cole, George" w:date="2016-04-12T14:10:00Z">
              <w:r w:rsidRPr="003651D9" w:rsidDel="00D71290">
                <w:delText xml:space="preserve">The following actors may play the role of </w:delText>
              </w:r>
              <w:r w:rsidRPr="003651D9" w:rsidDel="00D71290">
                <w:rPr>
                  <w:i/>
                  <w:iCs/>
                </w:rPr>
                <w:delText>&lt;Role Name&gt;</w:delText>
              </w:r>
              <w:r w:rsidRPr="003651D9" w:rsidDel="00D71290">
                <w:delText>:</w:delText>
              </w:r>
              <w:r w:rsidRPr="003651D9" w:rsidDel="00D71290">
                <w:br/>
                <w:delText xml:space="preserve">        </w:delText>
              </w:r>
              <w:r w:rsidRPr="003651D9" w:rsidDel="00D71290">
                <w:rPr>
                  <w:i/>
                  <w:iCs/>
                </w:rPr>
                <w:delText>&lt;Actor Name&gt;: &lt;optionally, the situation where the Actor would play this Role if needed for clarity.&gt;</w:delText>
              </w:r>
              <w:r w:rsidRPr="003651D9" w:rsidDel="00D71290">
                <w:delText>”</w:delText>
              </w:r>
            </w:del>
          </w:p>
        </w:tc>
      </w:tr>
      <w:tr w:rsidR="00C946C5" w:rsidRPr="003651D9" w:rsidDel="00D71290" w14:paraId="7268D84B" w14:textId="2AB12774" w:rsidTr="00483A94">
        <w:trPr>
          <w:del w:id="375" w:author="Cole, George" w:date="2016-04-12T14:10:00Z"/>
        </w:trPr>
        <w:tc>
          <w:tcPr>
            <w:tcW w:w="1818" w:type="dxa"/>
            <w:shd w:val="clear" w:color="auto" w:fill="auto"/>
          </w:tcPr>
          <w:p w14:paraId="27248E21" w14:textId="1850E07D" w:rsidR="00C946C5" w:rsidRPr="003651D9" w:rsidDel="00D71290" w:rsidRDefault="00C946C5" w:rsidP="00483A94">
            <w:pPr>
              <w:pStyle w:val="BodyText"/>
              <w:rPr>
                <w:del w:id="376" w:author="Cole, George" w:date="2016-04-12T14:10:00Z"/>
                <w:b/>
              </w:rPr>
            </w:pPr>
            <w:del w:id="377" w:author="Cole, George" w:date="2016-04-12T14:10:00Z">
              <w:r w:rsidRPr="003651D9" w:rsidDel="00D71290">
                <w:rPr>
                  <w:b/>
                </w:rPr>
                <w:delText>Role:</w:delText>
              </w:r>
            </w:del>
          </w:p>
        </w:tc>
        <w:tc>
          <w:tcPr>
            <w:tcW w:w="7758" w:type="dxa"/>
            <w:shd w:val="clear" w:color="auto" w:fill="auto"/>
          </w:tcPr>
          <w:p w14:paraId="406D3F96" w14:textId="11347972" w:rsidR="00C946C5" w:rsidRPr="003651D9" w:rsidDel="00D71290" w:rsidRDefault="00C946C5" w:rsidP="00483A94">
            <w:pPr>
              <w:pStyle w:val="BodyText"/>
              <w:rPr>
                <w:del w:id="378" w:author="Cole, George" w:date="2016-04-12T14:10:00Z"/>
                <w:i/>
              </w:rPr>
            </w:pPr>
            <w:del w:id="379" w:author="Cole, George" w:date="2016-04-12T14:10:00Z">
              <w:r w:rsidRPr="003651D9" w:rsidDel="00D71290">
                <w:rPr>
                  <w:i/>
                </w:rPr>
                <w:delText>&lt;e.g., Requestor:</w:delText>
              </w:r>
            </w:del>
          </w:p>
          <w:p w14:paraId="3A2D2ECA" w14:textId="668C2D42" w:rsidR="00C946C5" w:rsidRPr="003651D9" w:rsidDel="00D71290" w:rsidRDefault="00C946C5" w:rsidP="00483A94">
            <w:pPr>
              <w:pStyle w:val="BodyText"/>
              <w:ind w:left="720"/>
              <w:rPr>
                <w:del w:id="380" w:author="Cole, George" w:date="2016-04-12T14:10:00Z"/>
                <w:i/>
              </w:rPr>
            </w:pPr>
            <w:del w:id="381" w:author="Cole, George" w:date="2016-04-12T14:10:00Z">
              <w:r w:rsidRPr="003651D9" w:rsidDel="00D71290">
                <w:rPr>
                  <w:i/>
                </w:rPr>
                <w:delText>Submits the relevant details and requests the creation of a new workitem.&gt;</w:delText>
              </w:r>
            </w:del>
          </w:p>
        </w:tc>
      </w:tr>
      <w:tr w:rsidR="00C946C5" w:rsidRPr="003651D9" w:rsidDel="00D71290" w14:paraId="466FFDE2" w14:textId="31F37BD5" w:rsidTr="00483A94">
        <w:trPr>
          <w:del w:id="382" w:author="Cole, George" w:date="2016-04-12T14:10:00Z"/>
        </w:trPr>
        <w:tc>
          <w:tcPr>
            <w:tcW w:w="1818" w:type="dxa"/>
            <w:shd w:val="clear" w:color="auto" w:fill="auto"/>
          </w:tcPr>
          <w:p w14:paraId="3B3E9814" w14:textId="54B697B3" w:rsidR="00C946C5" w:rsidRPr="003651D9" w:rsidDel="00D71290" w:rsidRDefault="00C946C5" w:rsidP="00483A94">
            <w:pPr>
              <w:pStyle w:val="BodyText"/>
              <w:rPr>
                <w:del w:id="383" w:author="Cole, George" w:date="2016-04-12T14:10:00Z"/>
                <w:b/>
              </w:rPr>
            </w:pPr>
            <w:del w:id="384" w:author="Cole, George" w:date="2016-04-12T14:10:00Z">
              <w:r w:rsidRPr="003651D9" w:rsidDel="00D71290">
                <w:rPr>
                  <w:b/>
                </w:rPr>
                <w:delText>Actor(s):</w:delText>
              </w:r>
            </w:del>
          </w:p>
        </w:tc>
        <w:tc>
          <w:tcPr>
            <w:tcW w:w="7758" w:type="dxa"/>
            <w:shd w:val="clear" w:color="auto" w:fill="auto"/>
          </w:tcPr>
          <w:p w14:paraId="6B5D0138" w14:textId="4BCB95CC" w:rsidR="00C946C5" w:rsidRPr="003651D9" w:rsidDel="00D71290" w:rsidRDefault="00C946C5" w:rsidP="00483A94">
            <w:pPr>
              <w:pStyle w:val="BodyText"/>
              <w:rPr>
                <w:del w:id="385" w:author="Cole, George" w:date="2016-04-12T14:10:00Z"/>
                <w:i/>
              </w:rPr>
            </w:pPr>
            <w:del w:id="386" w:author="Cole, George" w:date="2016-04-12T14:10:00Z">
              <w:r w:rsidRPr="003651D9" w:rsidDel="00D71290">
                <w:rPr>
                  <w:i/>
                </w:rPr>
                <w:delText>&lt;e.g., The following actors may play the role of Requestor:</w:delText>
              </w:r>
            </w:del>
          </w:p>
          <w:p w14:paraId="6A04A5E5" w14:textId="67DFEA5E" w:rsidR="00C946C5" w:rsidRPr="003651D9" w:rsidDel="00D71290" w:rsidRDefault="00C946C5" w:rsidP="00483A94">
            <w:pPr>
              <w:pStyle w:val="BodyText"/>
              <w:ind w:left="720"/>
              <w:rPr>
                <w:del w:id="387" w:author="Cole, George" w:date="2016-04-12T14:10:00Z"/>
                <w:i/>
              </w:rPr>
            </w:pPr>
            <w:del w:id="388" w:author="Cole, George" w:date="2016-04-12T14:10:00Z">
              <w:r w:rsidRPr="003651D9" w:rsidDel="00D71290">
                <w:rPr>
                  <w:i/>
                </w:rPr>
                <w:delText>Workitem Creator: when requesting workitems</w:delText>
              </w:r>
            </w:del>
          </w:p>
          <w:p w14:paraId="4F5D3967" w14:textId="6C19B9A2" w:rsidR="00C946C5" w:rsidRPr="003651D9" w:rsidDel="00D71290" w:rsidRDefault="00C946C5" w:rsidP="00483A94">
            <w:pPr>
              <w:pStyle w:val="BodyText"/>
              <w:ind w:left="720"/>
              <w:rPr>
                <w:del w:id="389" w:author="Cole, George" w:date="2016-04-12T14:10:00Z"/>
                <w:i/>
              </w:rPr>
            </w:pPr>
            <w:del w:id="390" w:author="Cole, George" w:date="2016-04-12T14:10:00Z">
              <w:r w:rsidRPr="003651D9" w:rsidDel="00D71290">
                <w:rPr>
                  <w:i/>
                </w:rPr>
                <w:delText>Workitem Performer: when performing unscheduled workitems&gt;</w:delText>
              </w:r>
            </w:del>
          </w:p>
        </w:tc>
      </w:tr>
      <w:tr w:rsidR="00C946C5" w:rsidRPr="003651D9" w:rsidDel="00D71290" w14:paraId="7A9F8192" w14:textId="11BDA605" w:rsidTr="00483A94">
        <w:trPr>
          <w:del w:id="391" w:author="Cole, George" w:date="2016-04-12T14:10:00Z"/>
        </w:trPr>
        <w:tc>
          <w:tcPr>
            <w:tcW w:w="1818" w:type="dxa"/>
            <w:shd w:val="clear" w:color="auto" w:fill="auto"/>
          </w:tcPr>
          <w:p w14:paraId="516B9C4B" w14:textId="5A360C31" w:rsidR="00C946C5" w:rsidRPr="003651D9" w:rsidDel="00D71290" w:rsidRDefault="00C946C5" w:rsidP="00483A94">
            <w:pPr>
              <w:pStyle w:val="BodyText"/>
              <w:rPr>
                <w:del w:id="392" w:author="Cole, George" w:date="2016-04-12T14:10:00Z"/>
                <w:b/>
              </w:rPr>
            </w:pPr>
            <w:del w:id="393" w:author="Cole, George" w:date="2016-04-12T14:10:00Z">
              <w:r w:rsidRPr="003651D9" w:rsidDel="00D71290">
                <w:rPr>
                  <w:b/>
                </w:rPr>
                <w:delText>Role:</w:delText>
              </w:r>
            </w:del>
          </w:p>
        </w:tc>
        <w:tc>
          <w:tcPr>
            <w:tcW w:w="7758" w:type="dxa"/>
            <w:shd w:val="clear" w:color="auto" w:fill="auto"/>
          </w:tcPr>
          <w:p w14:paraId="2857D73E" w14:textId="23E3B206" w:rsidR="00C946C5" w:rsidRPr="003651D9" w:rsidDel="00D71290" w:rsidRDefault="00C946C5" w:rsidP="00483A94">
            <w:pPr>
              <w:pStyle w:val="BodyText"/>
              <w:rPr>
                <w:del w:id="394" w:author="Cole, George" w:date="2016-04-12T14:10:00Z"/>
                <w:i/>
              </w:rPr>
            </w:pPr>
            <w:del w:id="395" w:author="Cole, George" w:date="2016-04-12T14:10:00Z">
              <w:r w:rsidRPr="003651D9" w:rsidDel="00D71290">
                <w:rPr>
                  <w:i/>
                </w:rPr>
                <w:delText>&lt;e.g., Manager:</w:delText>
              </w:r>
            </w:del>
          </w:p>
          <w:p w14:paraId="4CE931E0" w14:textId="0B6D4527" w:rsidR="00C946C5" w:rsidRPr="003651D9" w:rsidDel="00D71290" w:rsidRDefault="00C946C5" w:rsidP="00483A94">
            <w:pPr>
              <w:pStyle w:val="BodyText"/>
              <w:ind w:left="720"/>
              <w:rPr>
                <w:del w:id="396" w:author="Cole, George" w:date="2016-04-12T14:10:00Z"/>
                <w:i/>
              </w:rPr>
            </w:pPr>
            <w:del w:id="397" w:author="Cole, George" w:date="2016-04-12T14:10:00Z">
              <w:r w:rsidRPr="003651D9" w:rsidDel="00D71290">
                <w:rPr>
                  <w:i/>
                </w:rPr>
                <w:delText>Creates and manages a Unified Procedure Step instance for the requested</w:delText>
              </w:r>
            </w:del>
          </w:p>
          <w:p w14:paraId="292B3BBD" w14:textId="52A4A793" w:rsidR="00C946C5" w:rsidRPr="003651D9" w:rsidDel="00D71290" w:rsidRDefault="00C946C5" w:rsidP="00483A94">
            <w:pPr>
              <w:pStyle w:val="BodyText"/>
              <w:ind w:left="720"/>
              <w:rPr>
                <w:del w:id="398" w:author="Cole, George" w:date="2016-04-12T14:10:00Z"/>
                <w:i/>
              </w:rPr>
            </w:pPr>
            <w:del w:id="399" w:author="Cole, George" w:date="2016-04-12T14:10:00Z">
              <w:r w:rsidRPr="003651D9" w:rsidDel="00D71290">
                <w:rPr>
                  <w:i/>
                </w:rPr>
                <w:delText>workitem.&gt;</w:delText>
              </w:r>
            </w:del>
          </w:p>
        </w:tc>
      </w:tr>
      <w:tr w:rsidR="00C946C5" w:rsidRPr="003651D9" w:rsidDel="00D71290" w14:paraId="2ECFACAD" w14:textId="04F711E0" w:rsidTr="00483A94">
        <w:trPr>
          <w:del w:id="400" w:author="Cole, George" w:date="2016-04-12T14:10:00Z"/>
        </w:trPr>
        <w:tc>
          <w:tcPr>
            <w:tcW w:w="1818" w:type="dxa"/>
            <w:shd w:val="clear" w:color="auto" w:fill="auto"/>
          </w:tcPr>
          <w:p w14:paraId="543ABBEB" w14:textId="3B11B9F1" w:rsidR="00C946C5" w:rsidRPr="003651D9" w:rsidDel="00D71290" w:rsidRDefault="00C946C5" w:rsidP="00483A94">
            <w:pPr>
              <w:pStyle w:val="BodyText"/>
              <w:rPr>
                <w:del w:id="401" w:author="Cole, George" w:date="2016-04-12T14:10:00Z"/>
                <w:b/>
              </w:rPr>
            </w:pPr>
            <w:del w:id="402" w:author="Cole, George" w:date="2016-04-12T14:10:00Z">
              <w:r w:rsidRPr="003651D9" w:rsidDel="00D71290">
                <w:rPr>
                  <w:b/>
                </w:rPr>
                <w:delText>Actor(s):</w:delText>
              </w:r>
            </w:del>
          </w:p>
        </w:tc>
        <w:tc>
          <w:tcPr>
            <w:tcW w:w="7758" w:type="dxa"/>
            <w:shd w:val="clear" w:color="auto" w:fill="auto"/>
          </w:tcPr>
          <w:p w14:paraId="6C480634" w14:textId="56623A38" w:rsidR="00C946C5" w:rsidRPr="003651D9" w:rsidDel="00D71290" w:rsidRDefault="00C946C5" w:rsidP="00483A94">
            <w:pPr>
              <w:pStyle w:val="BodyText"/>
              <w:rPr>
                <w:del w:id="403" w:author="Cole, George" w:date="2016-04-12T14:10:00Z"/>
                <w:i/>
              </w:rPr>
            </w:pPr>
            <w:del w:id="404" w:author="Cole, George" w:date="2016-04-12T14:10:00Z">
              <w:r w:rsidRPr="003651D9" w:rsidDel="00D71290">
                <w:rPr>
                  <w:i/>
                </w:rPr>
                <w:delText>&lt;e.g., The following actors may play the role of Manager:</w:delText>
              </w:r>
            </w:del>
          </w:p>
          <w:p w14:paraId="2222DEF2" w14:textId="36D42E0A" w:rsidR="00C946C5" w:rsidRPr="003651D9" w:rsidDel="00D71290" w:rsidRDefault="00C946C5" w:rsidP="00483A94">
            <w:pPr>
              <w:pStyle w:val="BodyText"/>
              <w:ind w:left="720"/>
              <w:rPr>
                <w:del w:id="405" w:author="Cole, George" w:date="2016-04-12T14:10:00Z"/>
                <w:i/>
              </w:rPr>
            </w:pPr>
            <w:del w:id="406" w:author="Cole, George" w:date="2016-04-12T14:10:00Z">
              <w:r w:rsidRPr="003651D9" w:rsidDel="00D71290">
                <w:rPr>
                  <w:i/>
                </w:rPr>
                <w:delText>Workitem Manager: when receiving a new workitem for its worklist.&gt;</w:delText>
              </w:r>
            </w:del>
          </w:p>
        </w:tc>
      </w:tr>
    </w:tbl>
    <w:p w14:paraId="70203C9D" w14:textId="53504461" w:rsidR="00C946C5" w:rsidRPr="003651D9" w:rsidDel="00D71290" w:rsidRDefault="00C946C5" w:rsidP="00C946C5">
      <w:pPr>
        <w:pStyle w:val="BodyText"/>
        <w:rPr>
          <w:del w:id="407" w:author="Cole, George" w:date="2016-04-12T14:10:00Z"/>
        </w:rPr>
      </w:pPr>
      <w:del w:id="408" w:author="Cole, George" w:date="2016-04-12T14:10:00Z">
        <w:r w:rsidRPr="003651D9" w:rsidDel="00D71290">
          <w:delText>Transaction text specifies behavior for each Role. The behavior of specific Actors may also be specified when it goes beyond that of the general Role.</w:delText>
        </w:r>
      </w:del>
    </w:p>
    <w:p w14:paraId="1FC25616" w14:textId="6BEF9CA6" w:rsidR="00C946C5" w:rsidRPr="003651D9" w:rsidRDefault="00C946C5" w:rsidP="00C946C5">
      <w:pPr>
        <w:pStyle w:val="Heading3"/>
        <w:numPr>
          <w:ilvl w:val="0"/>
          <w:numId w:val="0"/>
        </w:numPr>
        <w:rPr>
          <w:noProof w:val="0"/>
        </w:rPr>
      </w:pPr>
      <w:bookmarkStart w:id="409" w:name="_Toc448240903"/>
      <w:r>
        <w:rPr>
          <w:noProof w:val="0"/>
        </w:rPr>
        <w:t>3.Y4</w:t>
      </w:r>
      <w:r w:rsidRPr="003651D9">
        <w:rPr>
          <w:noProof w:val="0"/>
        </w:rPr>
        <w:t>.3 Referenced Standards</w:t>
      </w:r>
      <w:bookmarkEnd w:id="409"/>
    </w:p>
    <w:p w14:paraId="30376136" w14:textId="77777777" w:rsidR="00C269BA" w:rsidRPr="00030AE0" w:rsidRDefault="00C269BA" w:rsidP="00C269BA">
      <w:pPr>
        <w:pStyle w:val="BodyText"/>
        <w:rPr>
          <w:ins w:id="410" w:author="Cole, George" w:date="2016-04-12T13:54:00Z"/>
        </w:rPr>
      </w:pPr>
      <w:ins w:id="411" w:author="Cole, George" w:date="2016-04-12T13:54:00Z">
        <w:r w:rsidRPr="00E34F09">
          <w:t>HL7® Fast Healthcare Information Resources (FHIR®) DSTU 2.0</w:t>
        </w:r>
      </w:ins>
    </w:p>
    <w:p w14:paraId="7D6D57FD" w14:textId="730163C8" w:rsidR="00C946C5" w:rsidRPr="003651D9" w:rsidDel="00C269BA" w:rsidRDefault="00C946C5" w:rsidP="00C946C5">
      <w:pPr>
        <w:pStyle w:val="AuthorInstructions"/>
        <w:rPr>
          <w:del w:id="412" w:author="Cole, George" w:date="2016-04-12T13:54:00Z"/>
        </w:rPr>
      </w:pPr>
      <w:del w:id="413" w:author="Cole, George" w:date="2016-04-12T13:54:00Z">
        <w:r w:rsidRPr="003651D9" w:rsidDel="00C269BA">
          <w:delText>&lt;e.g., HL7 2.3.1 Chapters 2, 3&gt;</w:delText>
        </w:r>
      </w:del>
    </w:p>
    <w:p w14:paraId="66D5887B" w14:textId="0A1DD8CB" w:rsidR="00C946C5" w:rsidRPr="003651D9" w:rsidDel="00C269BA" w:rsidRDefault="00C946C5" w:rsidP="00C946C5">
      <w:pPr>
        <w:pStyle w:val="AuthorInstructions"/>
        <w:rPr>
          <w:del w:id="414" w:author="Cole, George" w:date="2016-04-12T13:54:00Z"/>
        </w:rPr>
      </w:pPr>
      <w:del w:id="415" w:author="Cole, George" w:date="2016-04-12T13:54:00Z">
        <w:r w:rsidRPr="003651D9" w:rsidDel="00C269BA">
          <w:delText>&lt;e.g., DICOM 2008 PS 3.3: A.35.8 X-Ray Radiation Dose SR IOD&gt;</w:delText>
        </w:r>
      </w:del>
    </w:p>
    <w:p w14:paraId="28E1D564" w14:textId="2FE815D0" w:rsidR="00C946C5" w:rsidRPr="003651D9" w:rsidRDefault="00C946C5" w:rsidP="00C946C5">
      <w:pPr>
        <w:pStyle w:val="Heading3"/>
        <w:numPr>
          <w:ilvl w:val="0"/>
          <w:numId w:val="0"/>
        </w:numPr>
        <w:rPr>
          <w:noProof w:val="0"/>
        </w:rPr>
      </w:pPr>
      <w:bookmarkStart w:id="416" w:name="_Toc448240904"/>
      <w:r>
        <w:rPr>
          <w:noProof w:val="0"/>
        </w:rPr>
        <w:t>3.Y4</w:t>
      </w:r>
      <w:r w:rsidRPr="003651D9">
        <w:rPr>
          <w:noProof w:val="0"/>
        </w:rPr>
        <w:t>.4 Interaction Diagram</w:t>
      </w:r>
      <w:bookmarkEnd w:id="416"/>
    </w:p>
    <w:p w14:paraId="7AC416B8" w14:textId="23A941AF" w:rsidR="00C946C5" w:rsidRPr="003651D9" w:rsidDel="00CE4D1E" w:rsidRDefault="00C946C5" w:rsidP="00C946C5">
      <w:pPr>
        <w:pStyle w:val="AuthorInstructions"/>
        <w:rPr>
          <w:del w:id="417" w:author="Cole, George" w:date="2016-04-12T14:11:00Z"/>
        </w:rPr>
      </w:pPr>
      <w:del w:id="418" w:author="Cole, George" w:date="2016-04-12T14:11:00Z">
        <w:r w:rsidRPr="003651D9" w:rsidDel="00CE4D1E">
          <w:delText>&lt;The interaction diagram shows the detailed standards-based message exchange that makes up the IHE transaction.&gt;</w:delText>
        </w:r>
      </w:del>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3E99F557" w:rsidR="007866A1" w:rsidRPr="007C1AAC" w:rsidRDefault="007866A1" w:rsidP="00C946C5">
                              <w:pPr>
                                <w:jc w:val="center"/>
                                <w:rPr>
                                  <w:sz w:val="22"/>
                                  <w:szCs w:val="22"/>
                                </w:rPr>
                              </w:pPr>
                              <w:del w:id="419" w:author="Cole, George" w:date="2016-04-12T14:11:00Z">
                                <w:r w:rsidRPr="007C1AAC" w:rsidDel="00CE4D1E">
                                  <w:rPr>
                                    <w:sz w:val="22"/>
                                    <w:szCs w:val="22"/>
                                  </w:rPr>
                                  <w:delText>A</w:delText>
                                </w:r>
                                <w:r w:rsidDel="00CE4D1E">
                                  <w:rPr>
                                    <w:sz w:val="22"/>
                                    <w:szCs w:val="22"/>
                                  </w:rPr>
                                  <w:delText>ctor A</w:delText>
                                </w:r>
                              </w:del>
                              <w:ins w:id="420" w:author="Cole, George" w:date="2016-04-12T14:11:00Z">
                                <w:r w:rsidR="00CE4D1E">
                                  <w:rPr>
                                    <w:sz w:val="22"/>
                                    <w:szCs w:val="22"/>
                                  </w:rPr>
                                  <w:t>Care Plan Manager</w:t>
                                </w:r>
                              </w:ins>
                            </w:p>
                            <w:p w14:paraId="08EF6DDD" w14:textId="77777777" w:rsidR="007866A1" w:rsidRDefault="007866A1" w:rsidP="00C946C5"/>
                            <w:p w14:paraId="64567F0F" w14:textId="77777777" w:rsidR="007866A1" w:rsidRPr="007C1AAC" w:rsidRDefault="007866A1"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0EC84A7C" w:rsidR="007866A1" w:rsidRPr="007C1AAC" w:rsidRDefault="007866A1" w:rsidP="00C946C5">
                              <w:pPr>
                                <w:rPr>
                                  <w:sz w:val="22"/>
                                  <w:szCs w:val="22"/>
                                </w:rPr>
                              </w:pPr>
                              <w:del w:id="421" w:author="Cole, George" w:date="2016-04-12T14:11:00Z">
                                <w:r w:rsidDel="00CE4D1E">
                                  <w:rPr>
                                    <w:sz w:val="22"/>
                                    <w:szCs w:val="22"/>
                                  </w:rPr>
                                  <w:delText xml:space="preserve">Message </w:delText>
                                </w:r>
                                <w:r w:rsidRPr="007C1AAC" w:rsidDel="00CE4D1E">
                                  <w:rPr>
                                    <w:sz w:val="22"/>
                                    <w:szCs w:val="22"/>
                                  </w:rPr>
                                  <w:delText>1</w:delText>
                                </w:r>
                              </w:del>
                              <w:ins w:id="422" w:author="Cole, George" w:date="2016-04-12T14:11:00Z">
                                <w:r w:rsidR="00CE4D1E">
                                  <w:rPr>
                                    <w:sz w:val="22"/>
                                    <w:szCs w:val="22"/>
                                  </w:rPr>
                                  <w:t xml:space="preserve">Provide Care Plan </w:t>
                                </w:r>
                              </w:ins>
                            </w:p>
                            <w:p w14:paraId="0E767A00" w14:textId="77777777" w:rsidR="007866A1" w:rsidRDefault="007866A1" w:rsidP="00C946C5"/>
                            <w:p w14:paraId="723306F9" w14:textId="77777777" w:rsidR="007866A1" w:rsidRPr="007C1AAC" w:rsidRDefault="007866A1"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51DC58BC" w:rsidR="007866A1" w:rsidRPr="007C1AAC" w:rsidRDefault="007866A1" w:rsidP="00C946C5">
                              <w:pPr>
                                <w:jc w:val="center"/>
                                <w:rPr>
                                  <w:sz w:val="22"/>
                                  <w:szCs w:val="22"/>
                                </w:rPr>
                              </w:pPr>
                              <w:del w:id="423" w:author="Cole, George" w:date="2016-04-12T14:11:00Z">
                                <w:r w:rsidRPr="007C1AAC" w:rsidDel="00CE4D1E">
                                  <w:rPr>
                                    <w:sz w:val="22"/>
                                    <w:szCs w:val="22"/>
                                  </w:rPr>
                                  <w:delText>A</w:delText>
                                </w:r>
                                <w:r w:rsidDel="00CE4D1E">
                                  <w:rPr>
                                    <w:sz w:val="22"/>
                                    <w:szCs w:val="22"/>
                                  </w:rPr>
                                  <w:delText>ctor D</w:delText>
                                </w:r>
                              </w:del>
                              <w:ins w:id="424" w:author="Cole, George" w:date="2016-04-12T14:11:00Z">
                                <w:r w:rsidR="00CE4D1E">
                                  <w:rPr>
                                    <w:sz w:val="22"/>
                                    <w:szCs w:val="22"/>
                                  </w:rPr>
                                  <w:t>Care Plan Consumer</w:t>
                                </w:r>
                              </w:ins>
                            </w:p>
                            <w:p w14:paraId="6AFDAAC7" w14:textId="77777777" w:rsidR="007866A1" w:rsidRDefault="007866A1" w:rsidP="00C946C5"/>
                            <w:p w14:paraId="208D8476" w14:textId="77777777" w:rsidR="007866A1" w:rsidRPr="007C1AAC" w:rsidRDefault="007866A1"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pKOfsEAABQGwAADgAAAAAAAAAAAAAAAAAuAgAAZHJzL2Uyb0RvYy54bWxQSwECLQAUAAYACAAA&#10;ACEAdeumQNwAAAAFAQAADwAAAAAAAAAAAAAAAABVBwAAZHJzL2Rvd25yZXYueG1sUEsFBgAAAAAE&#10;AAQA8wAAAF4IAAAAAA==&#10;">
                <v:shape id="_x0000_s1150" type="#_x0000_t75" style="position:absolute;width:59436;height:24003;visibility:visible;mso-wrap-style:square">
                  <v:fill o:detectmouseclick="t"/>
                  <v:path o:connecttype="none"/>
                </v:shape>
                <v:shape id="Text Box 160" o:spid="_x0000_s115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3E99F557" w:rsidR="007866A1" w:rsidRPr="007C1AAC" w:rsidRDefault="007866A1" w:rsidP="00C946C5">
                        <w:pPr>
                          <w:jc w:val="center"/>
                          <w:rPr>
                            <w:sz w:val="22"/>
                            <w:szCs w:val="22"/>
                          </w:rPr>
                        </w:pPr>
                        <w:del w:id="431" w:author="Cole, George" w:date="2016-04-12T14:11:00Z">
                          <w:r w:rsidRPr="007C1AAC" w:rsidDel="00CE4D1E">
                            <w:rPr>
                              <w:sz w:val="22"/>
                              <w:szCs w:val="22"/>
                            </w:rPr>
                            <w:delText>A</w:delText>
                          </w:r>
                          <w:r w:rsidDel="00CE4D1E">
                            <w:rPr>
                              <w:sz w:val="22"/>
                              <w:szCs w:val="22"/>
                            </w:rPr>
                            <w:delText>ctor A</w:delText>
                          </w:r>
                        </w:del>
                        <w:ins w:id="432" w:author="Cole, George" w:date="2016-04-12T14:11:00Z">
                          <w:r w:rsidR="00CE4D1E">
                            <w:rPr>
                              <w:sz w:val="22"/>
                              <w:szCs w:val="22"/>
                            </w:rPr>
                            <w:t>Care Plan Manager</w:t>
                          </w:r>
                        </w:ins>
                      </w:p>
                      <w:p w14:paraId="08EF6DDD" w14:textId="77777777" w:rsidR="007866A1" w:rsidRDefault="007866A1" w:rsidP="00C946C5"/>
                      <w:p w14:paraId="64567F0F" w14:textId="77777777" w:rsidR="007866A1" w:rsidRPr="007C1AAC" w:rsidRDefault="007866A1" w:rsidP="00C946C5">
                        <w:pPr>
                          <w:jc w:val="center"/>
                          <w:rPr>
                            <w:sz w:val="22"/>
                            <w:szCs w:val="22"/>
                          </w:rPr>
                        </w:pPr>
                        <w:r w:rsidRPr="007C1AAC">
                          <w:rPr>
                            <w:sz w:val="22"/>
                            <w:szCs w:val="22"/>
                          </w:rPr>
                          <w:t>A</w:t>
                        </w:r>
                        <w:r>
                          <w:rPr>
                            <w:sz w:val="22"/>
                            <w:szCs w:val="22"/>
                          </w:rPr>
                          <w:t>ctor A</w:t>
                        </w:r>
                      </w:p>
                    </w:txbxContent>
                  </v:textbox>
                </v:shape>
                <v:line id="Line 161" o:spid="_x0000_s115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0EC84A7C" w:rsidR="007866A1" w:rsidRPr="007C1AAC" w:rsidRDefault="007866A1" w:rsidP="00C946C5">
                        <w:pPr>
                          <w:rPr>
                            <w:sz w:val="22"/>
                            <w:szCs w:val="22"/>
                          </w:rPr>
                        </w:pPr>
                        <w:del w:id="433" w:author="Cole, George" w:date="2016-04-12T14:11:00Z">
                          <w:r w:rsidDel="00CE4D1E">
                            <w:rPr>
                              <w:sz w:val="22"/>
                              <w:szCs w:val="22"/>
                            </w:rPr>
                            <w:delText xml:space="preserve">Message </w:delText>
                          </w:r>
                          <w:r w:rsidRPr="007C1AAC" w:rsidDel="00CE4D1E">
                            <w:rPr>
                              <w:sz w:val="22"/>
                              <w:szCs w:val="22"/>
                            </w:rPr>
                            <w:delText>1</w:delText>
                          </w:r>
                        </w:del>
                        <w:ins w:id="434" w:author="Cole, George" w:date="2016-04-12T14:11:00Z">
                          <w:r w:rsidR="00CE4D1E">
                            <w:rPr>
                              <w:sz w:val="22"/>
                              <w:szCs w:val="22"/>
                            </w:rPr>
                            <w:t xml:space="preserve">Provide Care Plan </w:t>
                          </w:r>
                        </w:ins>
                      </w:p>
                      <w:p w14:paraId="0E767A00" w14:textId="77777777" w:rsidR="007866A1" w:rsidRDefault="007866A1" w:rsidP="00C946C5"/>
                      <w:p w14:paraId="723306F9" w14:textId="77777777" w:rsidR="007866A1" w:rsidRPr="007C1AAC" w:rsidRDefault="007866A1" w:rsidP="00C946C5">
                        <w:pPr>
                          <w:rPr>
                            <w:sz w:val="22"/>
                            <w:szCs w:val="22"/>
                          </w:rPr>
                        </w:pPr>
                        <w:r>
                          <w:rPr>
                            <w:sz w:val="22"/>
                            <w:szCs w:val="22"/>
                          </w:rPr>
                          <w:t xml:space="preserve">Message </w:t>
                        </w:r>
                        <w:r w:rsidRPr="007C1AAC">
                          <w:rPr>
                            <w:sz w:val="22"/>
                            <w:szCs w:val="22"/>
                          </w:rPr>
                          <w:t>1</w:t>
                        </w:r>
                      </w:p>
                    </w:txbxContent>
                  </v:textbox>
                </v:shape>
                <v:line id="Line 163" o:spid="_x0000_s115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51DC58BC" w:rsidR="007866A1" w:rsidRPr="007C1AAC" w:rsidRDefault="007866A1" w:rsidP="00C946C5">
                        <w:pPr>
                          <w:jc w:val="center"/>
                          <w:rPr>
                            <w:sz w:val="22"/>
                            <w:szCs w:val="22"/>
                          </w:rPr>
                        </w:pPr>
                        <w:del w:id="435" w:author="Cole, George" w:date="2016-04-12T14:11:00Z">
                          <w:r w:rsidRPr="007C1AAC" w:rsidDel="00CE4D1E">
                            <w:rPr>
                              <w:sz w:val="22"/>
                              <w:szCs w:val="22"/>
                            </w:rPr>
                            <w:delText>A</w:delText>
                          </w:r>
                          <w:r w:rsidDel="00CE4D1E">
                            <w:rPr>
                              <w:sz w:val="22"/>
                              <w:szCs w:val="22"/>
                            </w:rPr>
                            <w:delText>ctor D</w:delText>
                          </w:r>
                        </w:del>
                        <w:ins w:id="436" w:author="Cole, George" w:date="2016-04-12T14:11:00Z">
                          <w:r w:rsidR="00CE4D1E">
                            <w:rPr>
                              <w:sz w:val="22"/>
                              <w:szCs w:val="22"/>
                            </w:rPr>
                            <w:t>Care Plan Consumer</w:t>
                          </w:r>
                        </w:ins>
                      </w:p>
                      <w:p w14:paraId="6AFDAAC7" w14:textId="77777777" w:rsidR="007866A1" w:rsidRDefault="007866A1" w:rsidP="00C946C5"/>
                      <w:p w14:paraId="208D8476" w14:textId="77777777" w:rsidR="007866A1" w:rsidRPr="007C1AAC" w:rsidRDefault="007866A1"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2CCC5F4E" w:rsidR="00C946C5" w:rsidRPr="003651D9" w:rsidRDefault="00C946C5" w:rsidP="00C946C5">
      <w:pPr>
        <w:pStyle w:val="Heading4"/>
        <w:numPr>
          <w:ilvl w:val="0"/>
          <w:numId w:val="0"/>
        </w:numPr>
        <w:rPr>
          <w:noProof w:val="0"/>
        </w:rPr>
      </w:pPr>
      <w:bookmarkStart w:id="425" w:name="_Toc448240905"/>
      <w:r>
        <w:rPr>
          <w:noProof w:val="0"/>
        </w:rPr>
        <w:t>3.Y4</w:t>
      </w:r>
      <w:r w:rsidRPr="003651D9">
        <w:rPr>
          <w:noProof w:val="0"/>
        </w:rPr>
        <w:t xml:space="preserve">.4.1 </w:t>
      </w:r>
      <w:del w:id="426" w:author="Cole, George" w:date="2016-04-12T14:12:00Z">
        <w:r w:rsidRPr="003651D9" w:rsidDel="0062438F">
          <w:rPr>
            <w:noProof w:val="0"/>
          </w:rPr>
          <w:delText>&lt;Message 1 Name&gt;</w:delText>
        </w:r>
      </w:del>
      <w:ins w:id="427" w:author="Cole, George" w:date="2016-04-12T14:12:00Z">
        <w:r w:rsidR="0062438F">
          <w:rPr>
            <w:noProof w:val="0"/>
          </w:rPr>
          <w:t>Provide Care Plan</w:t>
        </w:r>
      </w:ins>
      <w:bookmarkEnd w:id="425"/>
    </w:p>
    <w:p w14:paraId="6F7C1F83" w14:textId="04B344FF" w:rsidR="00C946C5" w:rsidRPr="003651D9" w:rsidDel="00C34B51" w:rsidRDefault="00C946C5" w:rsidP="00C946C5">
      <w:pPr>
        <w:pStyle w:val="AuthorInstructions"/>
        <w:rPr>
          <w:del w:id="428" w:author="Cole, George" w:date="2016-04-18T15:59:00Z"/>
        </w:rPr>
      </w:pPr>
      <w:del w:id="429" w:author="Cole, George" w:date="2016-04-18T15:59:00Z">
        <w:r w:rsidRPr="003651D9" w:rsidDel="00C34B51">
          <w:delTex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delText>
        </w:r>
      </w:del>
    </w:p>
    <w:p w14:paraId="07D1C8EC" w14:textId="52CD3E5C" w:rsidR="00C946C5" w:rsidRDefault="00C946C5" w:rsidP="00C946C5">
      <w:pPr>
        <w:pStyle w:val="AuthorInstructions"/>
        <w:rPr>
          <w:ins w:id="430" w:author="Cole, George" w:date="2016-04-12T14:12:00Z"/>
        </w:rPr>
      </w:pPr>
      <w:del w:id="431" w:author="Cole, George" w:date="2016-04-18T15:59:00Z">
        <w:r w:rsidRPr="003651D9" w:rsidDel="00C34B51">
          <w:delText>&lt;Explicitly state if the multiplicity of an actor may be greater than one; i.e., if an actor (whether it is a client or server) can expect this message from a single source or multiple sources.&gt;</w:delText>
        </w:r>
      </w:del>
    </w:p>
    <w:p w14:paraId="036FF2ED" w14:textId="58A3FA0D" w:rsidR="0062438F" w:rsidRPr="003651D9" w:rsidRDefault="0062438F">
      <w:pPr>
        <w:pPrChange w:id="432" w:author="Cole, George" w:date="2016-04-12T14:12:00Z">
          <w:pPr>
            <w:pStyle w:val="AuthorInstructions"/>
          </w:pPr>
        </w:pPrChange>
      </w:pPr>
      <w:ins w:id="433" w:author="Cole, George" w:date="2016-04-12T14:12:00Z">
        <w:r>
          <w:t xml:space="preserve">The Care Plan Manager </w:t>
        </w:r>
      </w:ins>
      <w:ins w:id="434" w:author="Cole, George" w:date="2016-04-12T14:13:00Z">
        <w:r>
          <w:t>sends a CarePlan resource to the endpoint specified in the Subscription resource.</w:t>
        </w:r>
      </w:ins>
    </w:p>
    <w:p w14:paraId="1615C19B" w14:textId="1A257070" w:rsidR="00C946C5" w:rsidRPr="003651D9" w:rsidRDefault="00C946C5" w:rsidP="00C946C5">
      <w:pPr>
        <w:pStyle w:val="Heading5"/>
        <w:numPr>
          <w:ilvl w:val="0"/>
          <w:numId w:val="0"/>
        </w:numPr>
        <w:rPr>
          <w:noProof w:val="0"/>
        </w:rPr>
      </w:pPr>
      <w:bookmarkStart w:id="435" w:name="_Toc448240906"/>
      <w:r>
        <w:rPr>
          <w:noProof w:val="0"/>
        </w:rPr>
        <w:t>3.Y4</w:t>
      </w:r>
      <w:r w:rsidRPr="003651D9">
        <w:rPr>
          <w:noProof w:val="0"/>
        </w:rPr>
        <w:t>.4.1.1 Trigger Events</w:t>
      </w:r>
      <w:bookmarkEnd w:id="435"/>
    </w:p>
    <w:p w14:paraId="56B8AE77" w14:textId="1D2B3178" w:rsidR="0062438F" w:rsidRPr="003651D9" w:rsidRDefault="00C946C5">
      <w:pPr>
        <w:pPrChange w:id="436" w:author="Cole, George" w:date="2016-04-12T14:13:00Z">
          <w:pPr>
            <w:pStyle w:val="AuthorInstructions"/>
          </w:pPr>
        </w:pPrChange>
      </w:pPr>
      <w:del w:id="437" w:author="Cole, George" w:date="2016-04-18T15:59:00Z">
        <w:r w:rsidRPr="003651D9" w:rsidDel="006229C8">
          <w:delText>&lt;Description of the real world events that cause the sender (Actor A) to send Message 1 (e.g., an operator or an automated function determines that a new workitem is needed).&gt;</w:delText>
        </w:r>
      </w:del>
      <w:ins w:id="438" w:author="Cole, George" w:date="2016-04-12T14:13:00Z">
        <w:r w:rsidR="0062438F">
          <w:t>A change to a resource causes a Subscription Criteria to evaluate as true, so the Care Plan Manage</w:t>
        </w:r>
      </w:ins>
      <w:ins w:id="439" w:author="Cole, George" w:date="2016-04-12T14:14:00Z">
        <w:r w:rsidR="0062438F">
          <w:t>r sends the updated CarePlan resource to the designated endpoint.</w:t>
        </w:r>
      </w:ins>
    </w:p>
    <w:p w14:paraId="32B82A07" w14:textId="73698AC7" w:rsidR="00C946C5" w:rsidRPr="003651D9" w:rsidRDefault="00C946C5" w:rsidP="00C946C5">
      <w:pPr>
        <w:pStyle w:val="Heading5"/>
        <w:numPr>
          <w:ilvl w:val="0"/>
          <w:numId w:val="0"/>
        </w:numPr>
        <w:rPr>
          <w:noProof w:val="0"/>
        </w:rPr>
      </w:pPr>
      <w:bookmarkStart w:id="440" w:name="_Toc448240907"/>
      <w:r>
        <w:rPr>
          <w:noProof w:val="0"/>
        </w:rPr>
        <w:t>3.Y4</w:t>
      </w:r>
      <w:r w:rsidRPr="003651D9">
        <w:rPr>
          <w:noProof w:val="0"/>
        </w:rPr>
        <w:t>.4.1.2 Message Semantics</w:t>
      </w:r>
      <w:bookmarkEnd w:id="440"/>
    </w:p>
    <w:p w14:paraId="56CDA1B3" w14:textId="73CA8386" w:rsidR="009516A1" w:rsidRDefault="009516A1" w:rsidP="009516A1">
      <w:pPr>
        <w:pStyle w:val="BodyText"/>
        <w:rPr>
          <w:ins w:id="441" w:author="Cole, George" w:date="2016-04-12T14:15:00Z"/>
        </w:rPr>
      </w:pPr>
      <w:ins w:id="442" w:author="Cole, George" w:date="2016-04-12T14:15:00Z">
        <w:r>
          <w:t>This is an HTTP or HTTPS POST of a CarePlan resource, as constrained by this profile.</w:t>
        </w:r>
      </w:ins>
    </w:p>
    <w:p w14:paraId="29C129B8" w14:textId="61C71A1D" w:rsidR="009516A1" w:rsidRDefault="009516A1" w:rsidP="009516A1">
      <w:pPr>
        <w:pStyle w:val="BodyText"/>
        <w:rPr>
          <w:ins w:id="443" w:author="Cole, George" w:date="2016-04-12T14:15:00Z"/>
        </w:rPr>
      </w:pPr>
      <w:ins w:id="444" w:author="Cole, George" w:date="2016-04-12T14:15:00Z">
        <w:r>
          <w:lastRenderedPageBreak/>
          <w:t>The base URL for this is specified in the registered Subscription resource.</w:t>
        </w:r>
      </w:ins>
    </w:p>
    <w:p w14:paraId="726A3B94" w14:textId="0E726422" w:rsidR="009516A1" w:rsidRDefault="009516A1" w:rsidP="009516A1">
      <w:pPr>
        <w:pStyle w:val="BodyText"/>
        <w:rPr>
          <w:ins w:id="445" w:author="Cole, George" w:date="2016-04-12T14:15:00Z"/>
        </w:rPr>
      </w:pPr>
      <w:ins w:id="446" w:author="Cole, George" w:date="2016-04-12T14:15:00Z">
        <w:r>
          <w:t xml:space="preserve">Where the body of the transaction contains the CarePlan resource. </w:t>
        </w:r>
      </w:ins>
    </w:p>
    <w:p w14:paraId="707C7E65" w14:textId="77777777" w:rsidR="009516A1" w:rsidRPr="003651D9" w:rsidRDefault="009516A1" w:rsidP="009516A1">
      <w:pPr>
        <w:pStyle w:val="BodyText"/>
        <w:rPr>
          <w:ins w:id="447" w:author="Cole, George" w:date="2016-04-12T14:15:00Z"/>
        </w:rPr>
      </w:pPr>
      <w:ins w:id="448" w:author="Cole, George" w:date="2016-04-12T14:15:00Z">
        <w:r>
          <w:t xml:space="preserve">See: </w:t>
        </w:r>
        <w:r w:rsidRPr="003D0D7B">
          <w:t>http://hl7.org/fhir/subscription.html</w:t>
        </w:r>
      </w:ins>
    </w:p>
    <w:p w14:paraId="5E31205D" w14:textId="0415C6F9" w:rsidR="00C946C5" w:rsidRPr="003651D9" w:rsidDel="009516A1" w:rsidRDefault="00C946C5" w:rsidP="00C946C5">
      <w:pPr>
        <w:pStyle w:val="AuthorInstructions"/>
        <w:rPr>
          <w:del w:id="449" w:author="Cole, George" w:date="2016-04-12T14:15:00Z"/>
        </w:rPr>
      </w:pPr>
      <w:del w:id="450" w:author="Cole, George" w:date="2016-04-12T14:15:00Z">
        <w:r w:rsidRPr="003651D9" w:rsidDel="009516A1">
          <w:delText>&lt;Detailed description of the meaning, structure and contents of the message, including any IHE specific clarifications of the message format, attributes, etc.&gt;</w:delText>
        </w:r>
      </w:del>
    </w:p>
    <w:p w14:paraId="1DB3771D" w14:textId="29D50727" w:rsidR="00C946C5" w:rsidRPr="003651D9" w:rsidDel="009516A1" w:rsidRDefault="00C946C5" w:rsidP="00C946C5">
      <w:pPr>
        <w:pStyle w:val="AuthorInstructions"/>
        <w:rPr>
          <w:del w:id="451" w:author="Cole, George" w:date="2016-04-12T14:15:00Z"/>
        </w:rPr>
      </w:pPr>
      <w:del w:id="452" w:author="Cole, George" w:date="2016-04-12T14:15:00Z">
        <w:r w:rsidRPr="003651D9" w:rsidDel="009516A1">
          <w:delText>&lt;Start by describing the standard underlying the message and how the participating actors are mapped (e.g., “This message is a DICOM C-FIND Request. Actor A is the SCU. Actor D is the SCP.”).&gt;</w:delText>
        </w:r>
      </w:del>
    </w:p>
    <w:p w14:paraId="08ED5986" w14:textId="3AAF9767" w:rsidR="00C946C5" w:rsidRPr="003651D9" w:rsidDel="009516A1" w:rsidRDefault="00C946C5" w:rsidP="00C946C5">
      <w:pPr>
        <w:pStyle w:val="AuthorInstructions"/>
        <w:rPr>
          <w:del w:id="453" w:author="Cole, George" w:date="2016-04-12T14:15:00Z"/>
        </w:rPr>
      </w:pPr>
      <w:del w:id="454" w:author="Cole, George" w:date="2016-04-12T14:15:00Z">
        <w:r w:rsidRPr="003651D9" w:rsidDel="009516A1">
          <w:delTex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delText>
        </w:r>
      </w:del>
    </w:p>
    <w:p w14:paraId="14900FD2" w14:textId="22C550BA" w:rsidR="00C946C5" w:rsidRPr="003651D9" w:rsidRDefault="00C946C5" w:rsidP="00C946C5">
      <w:pPr>
        <w:pStyle w:val="Heading5"/>
        <w:numPr>
          <w:ilvl w:val="0"/>
          <w:numId w:val="0"/>
        </w:numPr>
        <w:rPr>
          <w:noProof w:val="0"/>
        </w:rPr>
      </w:pPr>
      <w:bookmarkStart w:id="455" w:name="_Toc448240908"/>
      <w:r>
        <w:rPr>
          <w:noProof w:val="0"/>
        </w:rPr>
        <w:t>3.Y4</w:t>
      </w:r>
      <w:r w:rsidRPr="003651D9">
        <w:rPr>
          <w:noProof w:val="0"/>
        </w:rPr>
        <w:t>.4.1.3 Expected Actions</w:t>
      </w:r>
      <w:bookmarkEnd w:id="455"/>
    </w:p>
    <w:p w14:paraId="75BBB038" w14:textId="2462FB19" w:rsidR="00C946C5" w:rsidRPr="003651D9" w:rsidDel="00A22D81" w:rsidRDefault="00C946C5" w:rsidP="00C946C5">
      <w:pPr>
        <w:pStyle w:val="AuthorInstructions"/>
        <w:rPr>
          <w:del w:id="456" w:author="Cole, George" w:date="2016-04-12T14:21:00Z"/>
        </w:rPr>
      </w:pPr>
      <w:del w:id="457" w:author="Cole, George" w:date="2016-04-12T14:21:00Z">
        <w:r w:rsidRPr="003651D9" w:rsidDel="00A22D81">
          <w:delText>&lt;Description of the actions expected to be taken as a result of sending or receiving this message.&gt;</w:delText>
        </w:r>
      </w:del>
    </w:p>
    <w:p w14:paraId="3C6458BE" w14:textId="509C9C9B" w:rsidR="00C946C5" w:rsidRPr="003651D9" w:rsidDel="00A22D81" w:rsidRDefault="00C946C5" w:rsidP="00C946C5">
      <w:pPr>
        <w:pStyle w:val="AuthorInstructions"/>
        <w:rPr>
          <w:del w:id="458" w:author="Cole, George" w:date="2016-04-12T14:21:00Z"/>
        </w:rPr>
      </w:pPr>
      <w:del w:id="459" w:author="Cole, George" w:date="2016-04-12T14:21:00Z">
        <w:r w:rsidRPr="003651D9" w:rsidDel="00A22D81">
          <w:delText>&lt;Describe what the receiver is expected/required to do upon receiving this message. &gt;</w:delText>
        </w:r>
      </w:del>
    </w:p>
    <w:p w14:paraId="70AD495C" w14:textId="23302D19" w:rsidR="00C946C5" w:rsidRPr="003651D9" w:rsidDel="00A22D81" w:rsidRDefault="00C946C5" w:rsidP="00C946C5">
      <w:pPr>
        <w:pStyle w:val="AuthorInstructions"/>
        <w:rPr>
          <w:del w:id="460" w:author="Cole, George" w:date="2016-04-12T14:21:00Z"/>
        </w:rPr>
      </w:pPr>
      <w:del w:id="461" w:author="Cole, George" w:date="2016-04-12T14:21:00Z">
        <w:r w:rsidRPr="003651D9" w:rsidDel="00A22D81">
          <w:delText>&lt;Avoid re-iterating the transaction sequencing specified in the Profile Process Flows as expected actions internal to the transaction. Doing so prevents this transaction being re-used in other contexts.&gt;</w:delText>
        </w:r>
      </w:del>
    </w:p>
    <w:p w14:paraId="20755CB0" w14:textId="2A808BAB" w:rsidR="00446695" w:rsidRPr="003651D9" w:rsidRDefault="00C946C5">
      <w:pPr>
        <w:pPrChange w:id="462" w:author="Cole, George" w:date="2016-04-12T14:16:00Z">
          <w:pPr>
            <w:pStyle w:val="AuthorInstructions"/>
          </w:pPr>
        </w:pPrChange>
      </w:pPr>
      <w:del w:id="463" w:author="Cole, George" w:date="2016-04-12T14:21:00Z">
        <w:r w:rsidRPr="003651D9" w:rsidDel="00A22D81">
          <w:delText>&lt;Explicitly define any expected action based on the multiplicity of an actor(s), if applicable.&gt;</w:delText>
        </w:r>
      </w:del>
      <w:ins w:id="464" w:author="Cole, George" w:date="2016-04-12T14:16:00Z">
        <w:r w:rsidR="00446695">
          <w:t>The Care Plan Consumer receives the CarePlan resource in the body of the POST.</w:t>
        </w:r>
      </w:ins>
    </w:p>
    <w:p w14:paraId="4C8C37BB" w14:textId="0A2C910A" w:rsidR="00C946C5" w:rsidRPr="003651D9" w:rsidDel="00C32901" w:rsidRDefault="00C946C5" w:rsidP="00C946C5">
      <w:pPr>
        <w:pStyle w:val="Heading4"/>
        <w:numPr>
          <w:ilvl w:val="0"/>
          <w:numId w:val="0"/>
        </w:numPr>
        <w:rPr>
          <w:del w:id="465" w:author="Cole, George" w:date="2016-04-12T14:17:00Z"/>
          <w:noProof w:val="0"/>
        </w:rPr>
      </w:pPr>
      <w:del w:id="466" w:author="Cole, George" w:date="2016-04-12T14:17:00Z">
        <w:r w:rsidDel="00C32901">
          <w:rPr>
            <w:noProof w:val="0"/>
          </w:rPr>
          <w:delText>3.Y4</w:delText>
        </w:r>
        <w:r w:rsidRPr="003651D9" w:rsidDel="00C32901">
          <w:rPr>
            <w:noProof w:val="0"/>
          </w:rPr>
          <w:delText>.4.2 &lt;Message 2 Name&gt;</w:delText>
        </w:r>
      </w:del>
    </w:p>
    <w:p w14:paraId="3A42D59A" w14:textId="700E25B2" w:rsidR="00C946C5" w:rsidRPr="003651D9" w:rsidDel="00C32901" w:rsidRDefault="00C946C5" w:rsidP="00C946C5">
      <w:pPr>
        <w:pStyle w:val="AuthorInstructions"/>
        <w:rPr>
          <w:del w:id="467" w:author="Cole, George" w:date="2016-04-12T14:17:00Z"/>
        </w:rPr>
      </w:pPr>
      <w:del w:id="468" w:author="Cole, George" w:date="2016-04-12T14:17:00Z">
        <w:r w:rsidRPr="003651D9" w:rsidDel="00C32901">
          <w:delTex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delText>
        </w:r>
      </w:del>
    </w:p>
    <w:p w14:paraId="31095887" w14:textId="5ED175EA" w:rsidR="00C946C5" w:rsidRPr="003651D9" w:rsidDel="00C32901" w:rsidRDefault="00C946C5" w:rsidP="00C946C5">
      <w:pPr>
        <w:pStyle w:val="AuthorInstructions"/>
        <w:rPr>
          <w:del w:id="469" w:author="Cole, George" w:date="2016-04-12T14:17:00Z"/>
        </w:rPr>
      </w:pPr>
      <w:del w:id="470" w:author="Cole, George" w:date="2016-04-12T14:17:00Z">
        <w:r w:rsidRPr="003651D9" w:rsidDel="00C32901">
          <w:delText>&lt;Explicitly state if the multiplicity of an actor may be greater than one; i.e., if an actor (whether it is a client or server) can expect this message from a single source or multiple sources.&gt;</w:delText>
        </w:r>
      </w:del>
    </w:p>
    <w:p w14:paraId="4E95F5E1" w14:textId="03607501" w:rsidR="00C946C5" w:rsidRPr="003651D9" w:rsidDel="00C32901" w:rsidRDefault="00C946C5" w:rsidP="00C946C5">
      <w:pPr>
        <w:pStyle w:val="AuthorInstructions"/>
        <w:rPr>
          <w:del w:id="471" w:author="Cole, George" w:date="2016-04-12T14:17:00Z"/>
        </w:rPr>
      </w:pPr>
      <w:del w:id="472" w:author="Cole, George" w:date="2016-04-12T14:17:00Z">
        <w:r w:rsidRPr="003651D9" w:rsidDel="00C32901">
          <w:delText>&lt;Repeat this section as necessary based on the number of messages in the interaction diagram.&gt;</w:delText>
        </w:r>
      </w:del>
    </w:p>
    <w:p w14:paraId="6A069379" w14:textId="1A09424D" w:rsidR="00C946C5" w:rsidRPr="003651D9" w:rsidDel="00C32901" w:rsidRDefault="00C946C5" w:rsidP="00C946C5">
      <w:pPr>
        <w:pStyle w:val="Heading5"/>
        <w:numPr>
          <w:ilvl w:val="0"/>
          <w:numId w:val="0"/>
        </w:numPr>
        <w:rPr>
          <w:del w:id="473" w:author="Cole, George" w:date="2016-04-12T14:17:00Z"/>
          <w:noProof w:val="0"/>
        </w:rPr>
      </w:pPr>
      <w:del w:id="474" w:author="Cole, George" w:date="2016-04-12T14:17:00Z">
        <w:r w:rsidDel="00C32901">
          <w:rPr>
            <w:noProof w:val="0"/>
          </w:rPr>
          <w:delText>3.Y4</w:delText>
        </w:r>
        <w:r w:rsidRPr="003651D9" w:rsidDel="00C32901">
          <w:rPr>
            <w:noProof w:val="0"/>
          </w:rPr>
          <w:delText>.4.2.1 Trigger Events</w:delText>
        </w:r>
      </w:del>
    </w:p>
    <w:p w14:paraId="195487E3" w14:textId="53D6E825" w:rsidR="00C946C5" w:rsidRPr="003651D9" w:rsidDel="00C32901" w:rsidRDefault="00C946C5" w:rsidP="00C946C5">
      <w:pPr>
        <w:pStyle w:val="AuthorInstructions"/>
        <w:rPr>
          <w:del w:id="475" w:author="Cole, George" w:date="2016-04-12T14:17:00Z"/>
        </w:rPr>
      </w:pPr>
      <w:del w:id="476" w:author="Cole, George" w:date="2016-04-12T14:17:00Z">
        <w:r w:rsidRPr="003651D9" w:rsidDel="00C32901">
          <w:delText>&lt;Description of the real world events that cause the sender (Actor A) to send Message 1(e.g., an operator or an automated function determines that a new workitem is needed).&gt;</w:delText>
        </w:r>
      </w:del>
    </w:p>
    <w:p w14:paraId="5AEDDDC3" w14:textId="7A41AC49" w:rsidR="00C946C5" w:rsidRPr="003651D9" w:rsidDel="00C32901" w:rsidRDefault="00C946C5" w:rsidP="00C946C5">
      <w:pPr>
        <w:pStyle w:val="Heading5"/>
        <w:numPr>
          <w:ilvl w:val="0"/>
          <w:numId w:val="0"/>
        </w:numPr>
        <w:rPr>
          <w:del w:id="477" w:author="Cole, George" w:date="2016-04-12T14:17:00Z"/>
          <w:noProof w:val="0"/>
        </w:rPr>
      </w:pPr>
      <w:del w:id="478" w:author="Cole, George" w:date="2016-04-12T14:17:00Z">
        <w:r w:rsidDel="00C32901">
          <w:rPr>
            <w:noProof w:val="0"/>
          </w:rPr>
          <w:delText>3.Y4</w:delText>
        </w:r>
        <w:r w:rsidRPr="003651D9" w:rsidDel="00C32901">
          <w:rPr>
            <w:noProof w:val="0"/>
          </w:rPr>
          <w:delText>.4.2.2 Message Semantics</w:delText>
        </w:r>
      </w:del>
    </w:p>
    <w:p w14:paraId="72617AEC" w14:textId="4EAA9F82" w:rsidR="00C946C5" w:rsidRPr="003651D9" w:rsidDel="00C32901" w:rsidRDefault="00C946C5" w:rsidP="00C946C5">
      <w:pPr>
        <w:pStyle w:val="AuthorInstructions"/>
        <w:rPr>
          <w:del w:id="479" w:author="Cole, George" w:date="2016-04-12T14:17:00Z"/>
        </w:rPr>
      </w:pPr>
      <w:del w:id="480" w:author="Cole, George" w:date="2016-04-12T14:17:00Z">
        <w:r w:rsidRPr="003651D9" w:rsidDel="00C32901">
          <w:delText>&lt;Detailed description of the meaning, structure and contents of the message, including any IHE specific clarifications of the message format, attributes, etc.&gt;</w:delText>
        </w:r>
      </w:del>
    </w:p>
    <w:p w14:paraId="20B59DF5" w14:textId="774674C4" w:rsidR="00C946C5" w:rsidRPr="003651D9" w:rsidDel="00C32901" w:rsidRDefault="00C946C5" w:rsidP="00C946C5">
      <w:pPr>
        <w:pStyle w:val="AuthorInstructions"/>
        <w:rPr>
          <w:del w:id="481" w:author="Cole, George" w:date="2016-04-12T14:17:00Z"/>
        </w:rPr>
      </w:pPr>
      <w:del w:id="482" w:author="Cole, George" w:date="2016-04-12T14:17:00Z">
        <w:r w:rsidRPr="003651D9" w:rsidDel="00C32901">
          <w:delText>&lt;Start by describing the standard underlying the message and how the participating actors are mapped (e.g., “This message is a DICOM C-FIND Request. Actor A is the SCU. Actor D is the SCP.”).&gt;</w:delText>
        </w:r>
      </w:del>
    </w:p>
    <w:p w14:paraId="72797AF8" w14:textId="01116C61" w:rsidR="00C946C5" w:rsidRPr="003651D9" w:rsidDel="00C32901" w:rsidRDefault="00C946C5" w:rsidP="00C946C5">
      <w:pPr>
        <w:pStyle w:val="AuthorInstructions"/>
        <w:rPr>
          <w:del w:id="483" w:author="Cole, George" w:date="2016-04-12T14:17:00Z"/>
        </w:rPr>
      </w:pPr>
      <w:del w:id="484" w:author="Cole, George" w:date="2016-04-12T14:17:00Z">
        <w:r w:rsidRPr="003651D9" w:rsidDel="00C32901">
          <w:delTex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delText>
        </w:r>
      </w:del>
    </w:p>
    <w:p w14:paraId="396F7A6C" w14:textId="5F2E195D" w:rsidR="00C946C5" w:rsidRPr="003651D9" w:rsidDel="00C32901" w:rsidRDefault="00C946C5" w:rsidP="00C946C5">
      <w:pPr>
        <w:pStyle w:val="Heading5"/>
        <w:numPr>
          <w:ilvl w:val="0"/>
          <w:numId w:val="0"/>
        </w:numPr>
        <w:rPr>
          <w:del w:id="485" w:author="Cole, George" w:date="2016-04-12T14:17:00Z"/>
          <w:noProof w:val="0"/>
        </w:rPr>
      </w:pPr>
      <w:del w:id="486" w:author="Cole, George" w:date="2016-04-12T14:17:00Z">
        <w:r w:rsidDel="00C32901">
          <w:rPr>
            <w:noProof w:val="0"/>
          </w:rPr>
          <w:delText>3.Y4</w:delText>
        </w:r>
        <w:r w:rsidRPr="003651D9" w:rsidDel="00C32901">
          <w:rPr>
            <w:noProof w:val="0"/>
          </w:rPr>
          <w:delText>.4.2.3 Expected Actions</w:delText>
        </w:r>
      </w:del>
    </w:p>
    <w:p w14:paraId="04B864AB" w14:textId="4FE71594" w:rsidR="00C946C5" w:rsidRPr="003651D9" w:rsidDel="00C32901" w:rsidRDefault="00C946C5" w:rsidP="00C946C5">
      <w:pPr>
        <w:pStyle w:val="AuthorInstructions"/>
        <w:rPr>
          <w:del w:id="487" w:author="Cole, George" w:date="2016-04-12T14:17:00Z"/>
        </w:rPr>
      </w:pPr>
      <w:del w:id="488" w:author="Cole, George" w:date="2016-04-12T14:17:00Z">
        <w:r w:rsidRPr="003651D9" w:rsidDel="00C32901">
          <w:delText>&lt;Description of the actions expected to be taken as a result of sending or receiving this message.&gt;</w:delText>
        </w:r>
      </w:del>
    </w:p>
    <w:p w14:paraId="30FAA906" w14:textId="2CA14AEE" w:rsidR="00C946C5" w:rsidRPr="003651D9" w:rsidDel="00C32901" w:rsidRDefault="00C946C5" w:rsidP="00C946C5">
      <w:pPr>
        <w:pStyle w:val="AuthorInstructions"/>
        <w:rPr>
          <w:del w:id="489" w:author="Cole, George" w:date="2016-04-12T14:17:00Z"/>
        </w:rPr>
      </w:pPr>
      <w:del w:id="490" w:author="Cole, George" w:date="2016-04-12T14:17:00Z">
        <w:r w:rsidRPr="003651D9" w:rsidDel="00C32901">
          <w:delText>&lt;Describe what the receiver is expected/required to do upon receiving this message. &gt;</w:delText>
        </w:r>
      </w:del>
    </w:p>
    <w:p w14:paraId="1B3307CD" w14:textId="6B323611" w:rsidR="00C946C5" w:rsidRPr="003651D9" w:rsidDel="00C32901" w:rsidRDefault="00C946C5" w:rsidP="00C946C5">
      <w:pPr>
        <w:pStyle w:val="AuthorInstructions"/>
        <w:rPr>
          <w:del w:id="491" w:author="Cole, George" w:date="2016-04-12T14:17:00Z"/>
        </w:rPr>
      </w:pPr>
      <w:del w:id="492" w:author="Cole, George" w:date="2016-04-12T14:17:00Z">
        <w:r w:rsidRPr="003651D9" w:rsidDel="00C32901">
          <w:delText>&lt;Avoid re-iterating the transaction sequencing specified in the Profile Process Flows as expected actions internal to the transaction. Doing so prevents this transaction being re-used in other contexts.&gt;</w:delText>
        </w:r>
      </w:del>
    </w:p>
    <w:p w14:paraId="0FBEF4EE" w14:textId="451005BC" w:rsidR="00C946C5" w:rsidRPr="003651D9" w:rsidDel="00C32901" w:rsidRDefault="00C946C5" w:rsidP="00C946C5">
      <w:pPr>
        <w:pStyle w:val="AuthorInstructions"/>
        <w:rPr>
          <w:del w:id="493" w:author="Cole, George" w:date="2016-04-12T14:17:00Z"/>
        </w:rPr>
      </w:pPr>
      <w:del w:id="494" w:author="Cole, George" w:date="2016-04-12T14:17:00Z">
        <w:r w:rsidRPr="003651D9" w:rsidDel="00C32901">
          <w:delText>&lt;Explicitly define any expected action based on the multiplicity of an actor(s), if applicable.&gt;</w:delText>
        </w:r>
      </w:del>
    </w:p>
    <w:p w14:paraId="2BC6FD71" w14:textId="1613F031" w:rsidR="00C946C5" w:rsidRPr="003651D9" w:rsidRDefault="00C946C5" w:rsidP="00C946C5">
      <w:pPr>
        <w:pStyle w:val="Heading3"/>
        <w:numPr>
          <w:ilvl w:val="0"/>
          <w:numId w:val="0"/>
        </w:numPr>
        <w:rPr>
          <w:noProof w:val="0"/>
        </w:rPr>
      </w:pPr>
      <w:bookmarkStart w:id="495" w:name="_Toc448240909"/>
      <w:r>
        <w:rPr>
          <w:noProof w:val="0"/>
        </w:rPr>
        <w:t>3.Y4</w:t>
      </w:r>
      <w:r w:rsidRPr="003651D9">
        <w:rPr>
          <w:noProof w:val="0"/>
        </w:rPr>
        <w:t>.5 Security Considerations</w:t>
      </w:r>
      <w:bookmarkEnd w:id="495"/>
    </w:p>
    <w:p w14:paraId="0BF5AD9F" w14:textId="77777777" w:rsidR="00C946C5" w:rsidRPr="003651D9" w:rsidRDefault="00C946C5" w:rsidP="00C946C5">
      <w:pPr>
        <w:pStyle w:val="AuthorInstructions"/>
      </w:pPr>
      <w:r w:rsidRPr="003651D9">
        <w:t>&lt;Description of the transaction specific security consideration; such as use of security profiles.&gt;</w:t>
      </w:r>
    </w:p>
    <w:p w14:paraId="6B1270DF" w14:textId="58DAF75E" w:rsidR="00C946C5" w:rsidRPr="003651D9" w:rsidRDefault="00C946C5" w:rsidP="00C946C5">
      <w:pPr>
        <w:pStyle w:val="Heading4"/>
        <w:numPr>
          <w:ilvl w:val="0"/>
          <w:numId w:val="0"/>
        </w:numPr>
        <w:rPr>
          <w:noProof w:val="0"/>
        </w:rPr>
      </w:pPr>
      <w:bookmarkStart w:id="496" w:name="_Toc448240910"/>
      <w:r>
        <w:rPr>
          <w:noProof w:val="0"/>
        </w:rPr>
        <w:t>3.Y4</w:t>
      </w:r>
      <w:r w:rsidRPr="003651D9">
        <w:rPr>
          <w:noProof w:val="0"/>
        </w:rPr>
        <w:t>.5.1 Security Audit Considerations</w:t>
      </w:r>
      <w:bookmarkEnd w:id="496"/>
    </w:p>
    <w:p w14:paraId="3D80F91F" w14:textId="77777777" w:rsidR="00C946C5" w:rsidRPr="003651D9" w:rsidRDefault="00C946C5" w:rsidP="00C946C5">
      <w:pPr>
        <w:pStyle w:val="AuthorInstructions"/>
      </w:pPr>
      <w:r w:rsidRPr="003651D9">
        <w:t>&lt;This section should identify any specific ATNA security audit event that is associated with this transaction and requirements on the encoding of that audit event. &gt;</w:t>
      </w:r>
    </w:p>
    <w:p w14:paraId="17E1F980" w14:textId="3ACA8511" w:rsidR="00C946C5" w:rsidRPr="003651D9" w:rsidRDefault="00C946C5" w:rsidP="00C946C5">
      <w:pPr>
        <w:pStyle w:val="Heading5"/>
        <w:numPr>
          <w:ilvl w:val="0"/>
          <w:numId w:val="0"/>
        </w:numPr>
        <w:rPr>
          <w:noProof w:val="0"/>
        </w:rPr>
      </w:pPr>
      <w:bookmarkStart w:id="497" w:name="_Toc448240911"/>
      <w:r>
        <w:rPr>
          <w:noProof w:val="0"/>
        </w:rPr>
        <w:t>3.Y4</w:t>
      </w:r>
      <w:r w:rsidRPr="003651D9">
        <w:rPr>
          <w:noProof w:val="0"/>
        </w:rPr>
        <w:t>.5.1.(z) &lt;Actor&gt; Specific Security Considerations</w:t>
      </w:r>
      <w:bookmarkEnd w:id="497"/>
    </w:p>
    <w:p w14:paraId="532D51CE" w14:textId="77777777" w:rsidR="00C946C5" w:rsidRPr="003651D9" w:rsidRDefault="00C946C5" w:rsidP="00C946C5">
      <w:pPr>
        <w:pStyle w:val="AuthorInstructions"/>
      </w:pPr>
      <w:r w:rsidRPr="003651D9">
        <w:t>&lt;This section should specify any specific security considerations on an Actor by Actor basis.&gt;</w:t>
      </w:r>
    </w:p>
    <w:p w14:paraId="296D9F8B" w14:textId="197669D4" w:rsidR="001277AA" w:rsidRPr="003651D9" w:rsidRDefault="001277AA" w:rsidP="001277AA">
      <w:pPr>
        <w:pStyle w:val="Heading2"/>
        <w:numPr>
          <w:ilvl w:val="0"/>
          <w:numId w:val="0"/>
        </w:numPr>
        <w:rPr>
          <w:i/>
        </w:rPr>
      </w:pPr>
      <w:bookmarkStart w:id="498" w:name="_Toc448240912"/>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bookmarkEnd w:id="498"/>
    </w:p>
    <w:p w14:paraId="6D8E5263" w14:textId="233A7C74" w:rsidR="001277AA" w:rsidRPr="003651D9" w:rsidRDefault="001277AA" w:rsidP="001277AA">
      <w:pPr>
        <w:pStyle w:val="Heading3"/>
        <w:numPr>
          <w:ilvl w:val="0"/>
          <w:numId w:val="0"/>
        </w:numPr>
        <w:rPr>
          <w:noProof w:val="0"/>
        </w:rPr>
      </w:pPr>
      <w:bookmarkStart w:id="499" w:name="_Toc448240913"/>
      <w:r>
        <w:rPr>
          <w:noProof w:val="0"/>
        </w:rPr>
        <w:t>3.Y5</w:t>
      </w:r>
      <w:r w:rsidRPr="003651D9">
        <w:rPr>
          <w:noProof w:val="0"/>
        </w:rPr>
        <w:t>.1 Scope</w:t>
      </w:r>
      <w:bookmarkEnd w:id="499"/>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bookmarkStart w:id="500" w:name="_Toc448240914"/>
      <w:r>
        <w:rPr>
          <w:noProof w:val="0"/>
        </w:rPr>
        <w:t>3.Y5</w:t>
      </w:r>
      <w:r w:rsidRPr="003651D9">
        <w:rPr>
          <w:noProof w:val="0"/>
        </w:rPr>
        <w:t>.2</w:t>
      </w:r>
      <w:r>
        <w:rPr>
          <w:noProof w:val="0"/>
        </w:rPr>
        <w:t xml:space="preserve"> </w:t>
      </w:r>
      <w:r w:rsidRPr="003651D9">
        <w:rPr>
          <w:noProof w:val="0"/>
        </w:rPr>
        <w:t>Actor Roles</w:t>
      </w:r>
      <w:bookmarkEnd w:id="500"/>
    </w:p>
    <w:p w14:paraId="62481E68" w14:textId="38721245" w:rsidR="001277AA" w:rsidRPr="003651D9" w:rsidDel="00BE02D0" w:rsidRDefault="001277AA" w:rsidP="001277AA">
      <w:pPr>
        <w:pStyle w:val="AuthorInstructions"/>
        <w:rPr>
          <w:del w:id="501" w:author="Cole, George" w:date="2016-04-12T14:21:00Z"/>
        </w:rPr>
      </w:pPr>
      <w:del w:id="502" w:author="Cole, George" w:date="2016-04-12T14:21:00Z">
        <w:r w:rsidRPr="003651D9" w:rsidDel="00BE02D0">
          <w:delText>&lt;Optional: if desired, in addition to the table, add a diagram as shown below to illustrate the actors included in this transaction, or delete the diagram altogether.&gt;</w:delText>
        </w:r>
      </w:del>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253EE289">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7866A1" w:rsidRDefault="007866A1" w:rsidP="001277AA">
                              <w:pPr>
                                <w:jc w:val="center"/>
                                <w:rPr>
                                  <w:sz w:val="18"/>
                                </w:rPr>
                              </w:pPr>
                              <w:r>
                                <w:rPr>
                                  <w:sz w:val="18"/>
                                </w:rPr>
                                <w:t>Search for Care Plan [PCC-Y5]</w:t>
                              </w:r>
                            </w:p>
                            <w:p w14:paraId="627E6E1C" w14:textId="77777777" w:rsidR="007866A1" w:rsidRDefault="007866A1" w:rsidP="001277AA"/>
                            <w:p w14:paraId="275320CF" w14:textId="77777777" w:rsidR="007866A1" w:rsidRDefault="007866A1"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18C6594B" w14:textId="787B5A7B" w:rsidR="007866A1" w:rsidRDefault="007866A1" w:rsidP="001277AA">
                              <w:pPr>
                                <w:rPr>
                                  <w:sz w:val="18"/>
                                </w:rPr>
                              </w:pPr>
                              <w:r>
                                <w:rPr>
                                  <w:sz w:val="18"/>
                                </w:rPr>
                                <w:t>Care Plan Consumer</w:t>
                              </w:r>
                            </w:p>
                            <w:p w14:paraId="0C5C6100" w14:textId="77777777" w:rsidR="007866A1" w:rsidRDefault="007866A1" w:rsidP="001277AA"/>
                            <w:p w14:paraId="4F01ECCE" w14:textId="77777777" w:rsidR="007866A1" w:rsidRDefault="007866A1"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E702A04" w14:textId="2F4B1CC4" w:rsidR="007866A1" w:rsidRDefault="007866A1" w:rsidP="001277AA">
                              <w:pPr>
                                <w:rPr>
                                  <w:sz w:val="18"/>
                                </w:rPr>
                              </w:pPr>
                              <w:r>
                                <w:rPr>
                                  <w:sz w:val="18"/>
                                </w:rPr>
                                <w:t>Care Plan Manager</w:t>
                              </w:r>
                            </w:p>
                            <w:p w14:paraId="3008E40C" w14:textId="77777777" w:rsidR="007866A1" w:rsidRDefault="007866A1" w:rsidP="001277AA"/>
                            <w:p w14:paraId="60217F4B" w14:textId="77777777" w:rsidR="007866A1" w:rsidRDefault="007866A1"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5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Ha0H&#10;3NoDAAD5DwAADgAAAAAAAAAAAAAAAAAuAgAAZHJzL2Uyb0RvYy54bWxQSwECLQAUAAYACAAAACEA&#10;Scap890AAAAFAQAADwAAAAAAAAAAAAAAAAA0BgAAZHJzL2Rvd25yZXYueG1sUEsFBgAAAAAEAAQA&#10;8wAAAD4HAAAAAA==&#10;">
                <v:shape id="_x0000_s1160" type="#_x0000_t75" style="position:absolute;width:37261;height:15392;visibility:visible;mso-wrap-style:square">
                  <v:fill o:detectmouseclick="t"/>
                  <v:path o:connecttype="none"/>
                </v:shape>
                <v:oval id="Oval 153" o:spid="_x0000_s116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7866A1" w:rsidRDefault="007866A1" w:rsidP="001277AA">
                        <w:pPr>
                          <w:jc w:val="center"/>
                          <w:rPr>
                            <w:sz w:val="18"/>
                          </w:rPr>
                        </w:pPr>
                        <w:r>
                          <w:rPr>
                            <w:sz w:val="18"/>
                          </w:rPr>
                          <w:t>Search for Care Plan [PCC-Y5]</w:t>
                        </w:r>
                      </w:p>
                      <w:p w14:paraId="627E6E1C" w14:textId="77777777" w:rsidR="007866A1" w:rsidRDefault="007866A1" w:rsidP="001277AA"/>
                      <w:p w14:paraId="275320CF" w14:textId="77777777" w:rsidR="007866A1" w:rsidRDefault="007866A1" w:rsidP="001277AA">
                        <w:pPr>
                          <w:jc w:val="center"/>
                          <w:rPr>
                            <w:sz w:val="18"/>
                          </w:rPr>
                        </w:pPr>
                        <w:r>
                          <w:rPr>
                            <w:sz w:val="18"/>
                          </w:rPr>
                          <w:t>Transaction Name [DOM-#]</w:t>
                        </w:r>
                      </w:p>
                    </w:txbxContent>
                  </v:textbox>
                </v:oval>
                <v:shape id="Text Box 154" o:spid="_x0000_s116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787B5A7B" w:rsidR="007866A1" w:rsidRDefault="007866A1" w:rsidP="001277AA">
                        <w:pPr>
                          <w:rPr>
                            <w:sz w:val="18"/>
                          </w:rPr>
                        </w:pPr>
                        <w:r>
                          <w:rPr>
                            <w:sz w:val="18"/>
                          </w:rPr>
                          <w:t>Care Plan Consumer</w:t>
                        </w:r>
                      </w:p>
                      <w:p w14:paraId="0C5C6100" w14:textId="77777777" w:rsidR="007866A1" w:rsidRDefault="007866A1" w:rsidP="001277AA"/>
                      <w:p w14:paraId="4F01ECCE" w14:textId="77777777" w:rsidR="007866A1" w:rsidRDefault="007866A1" w:rsidP="001277AA">
                        <w:pPr>
                          <w:rPr>
                            <w:sz w:val="18"/>
                          </w:rPr>
                        </w:pPr>
                        <w:r>
                          <w:rPr>
                            <w:sz w:val="18"/>
                          </w:rPr>
                          <w:t>Actor ABC</w:t>
                        </w:r>
                      </w:p>
                    </w:txbxContent>
                  </v:textbox>
                </v:shape>
                <v:line id="Line 155" o:spid="_x0000_s116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4"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F4B1CC4" w:rsidR="007866A1" w:rsidRDefault="007866A1" w:rsidP="001277AA">
                        <w:pPr>
                          <w:rPr>
                            <w:sz w:val="18"/>
                          </w:rPr>
                        </w:pPr>
                        <w:r>
                          <w:rPr>
                            <w:sz w:val="18"/>
                          </w:rPr>
                          <w:t>Care Plan Manager</w:t>
                        </w:r>
                      </w:p>
                      <w:p w14:paraId="3008E40C" w14:textId="77777777" w:rsidR="007866A1" w:rsidRDefault="007866A1" w:rsidP="001277AA"/>
                      <w:p w14:paraId="60217F4B" w14:textId="77777777" w:rsidR="007866A1" w:rsidRDefault="007866A1" w:rsidP="001277AA">
                        <w:pPr>
                          <w:rPr>
                            <w:sz w:val="18"/>
                          </w:rPr>
                        </w:pPr>
                        <w:r>
                          <w:rPr>
                            <w:sz w:val="18"/>
                          </w:rPr>
                          <w:t>Actor DEF</w:t>
                        </w:r>
                      </w:p>
                    </w:txbxContent>
                  </v:textbox>
                </v:shape>
                <v:line id="Line 157" o:spid="_x0000_s116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lastRenderedPageBreak/>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1B120678" w:rsidR="001277AA" w:rsidRPr="003651D9" w:rsidRDefault="00AE629A" w:rsidP="00483A94">
            <w:pPr>
              <w:pStyle w:val="BodyText"/>
            </w:pPr>
            <w:r>
              <w:t>Care Plan Manager</w:t>
            </w:r>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t>Role:</w:t>
            </w:r>
          </w:p>
        </w:tc>
        <w:tc>
          <w:tcPr>
            <w:tcW w:w="8568" w:type="dxa"/>
            <w:shd w:val="clear" w:color="auto" w:fill="auto"/>
          </w:tcPr>
          <w:p w14:paraId="15A4D910" w14:textId="44454D5F" w:rsidR="001277AA" w:rsidRPr="003651D9" w:rsidRDefault="001277AA" w:rsidP="00483A94">
            <w:pPr>
              <w:pStyle w:val="BodyText"/>
            </w:pPr>
            <w:r>
              <w:t xml:space="preserve"> </w:t>
            </w:r>
            <w:r w:rsidR="008D4085">
              <w:t>The Care Plan Manager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bookmarkStart w:id="503" w:name="_Toc448240915"/>
      <w:r>
        <w:rPr>
          <w:noProof w:val="0"/>
        </w:rPr>
        <w:t>3.Y5</w:t>
      </w:r>
      <w:r w:rsidRPr="003651D9">
        <w:rPr>
          <w:noProof w:val="0"/>
        </w:rPr>
        <w:t>.3 Referenced Standards</w:t>
      </w:r>
      <w:bookmarkEnd w:id="503"/>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bookmarkStart w:id="504" w:name="_Toc448240916"/>
      <w:r>
        <w:rPr>
          <w:noProof w:val="0"/>
        </w:rPr>
        <w:t>3.Y5</w:t>
      </w:r>
      <w:r w:rsidRPr="003651D9">
        <w:rPr>
          <w:noProof w:val="0"/>
        </w:rPr>
        <w:t>.4 Interaction Diagram</w:t>
      </w:r>
      <w:bookmarkEnd w:id="504"/>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7866A1" w:rsidRPr="007C1AAC" w:rsidRDefault="007866A1" w:rsidP="001277AA">
                              <w:pPr>
                                <w:jc w:val="center"/>
                                <w:rPr>
                                  <w:sz w:val="22"/>
                                  <w:szCs w:val="22"/>
                                </w:rPr>
                              </w:pPr>
                              <w:r>
                                <w:rPr>
                                  <w:sz w:val="22"/>
                                  <w:szCs w:val="22"/>
                                </w:rPr>
                                <w:t>Care Plan Consumer</w:t>
                              </w:r>
                            </w:p>
                            <w:p w14:paraId="5A9AC462" w14:textId="77777777" w:rsidR="007866A1" w:rsidRDefault="007866A1" w:rsidP="001277AA"/>
                            <w:p w14:paraId="7E6CDACF" w14:textId="77777777" w:rsidR="007866A1" w:rsidRPr="007C1AAC" w:rsidRDefault="007866A1"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7866A1" w:rsidRPr="007C1AAC" w:rsidRDefault="007866A1" w:rsidP="001277AA">
                              <w:pPr>
                                <w:rPr>
                                  <w:sz w:val="22"/>
                                  <w:szCs w:val="22"/>
                                </w:rPr>
                              </w:pPr>
                              <w:r>
                                <w:rPr>
                                  <w:sz w:val="22"/>
                                  <w:szCs w:val="22"/>
                                </w:rPr>
                                <w:t>Search for Care Plan</w:t>
                              </w:r>
                            </w:p>
                            <w:p w14:paraId="3F50C609" w14:textId="77777777" w:rsidR="007866A1" w:rsidRDefault="007866A1" w:rsidP="001277AA"/>
                            <w:p w14:paraId="18CA0B62" w14:textId="77777777" w:rsidR="007866A1" w:rsidRPr="007C1AAC" w:rsidRDefault="007866A1"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7866A1" w:rsidRPr="007C1AAC" w:rsidRDefault="007866A1" w:rsidP="001277AA">
                              <w:pPr>
                                <w:jc w:val="center"/>
                                <w:rPr>
                                  <w:sz w:val="22"/>
                                  <w:szCs w:val="22"/>
                                </w:rPr>
                              </w:pPr>
                              <w:r>
                                <w:rPr>
                                  <w:sz w:val="22"/>
                                  <w:szCs w:val="22"/>
                                </w:rPr>
                                <w:t>Care Plan Manager</w:t>
                              </w:r>
                            </w:p>
                            <w:p w14:paraId="199EE659" w14:textId="77777777" w:rsidR="007866A1" w:rsidRDefault="007866A1" w:rsidP="001277AA"/>
                            <w:p w14:paraId="7FF7A18B" w14:textId="77777777" w:rsidR="007866A1" w:rsidRPr="007C1AAC" w:rsidRDefault="007866A1"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Sltow/UE&#10;AABYGwAADgAAAAAAAAAAAAAAAAAuAgAAZHJzL2Uyb0RvYy54bWxQSwECLQAUAAYACAAAACEAdeum&#10;QNwAAAAFAQAADwAAAAAAAAAAAAAAAABPBwAAZHJzL2Rvd25yZXYueG1sUEsFBgAAAAAEAAQA8wAA&#10;AFgIAAAAAA==&#10;">
                <v:shape id="_x0000_s1167" type="#_x0000_t75" style="position:absolute;width:59436;height:24003;visibility:visible;mso-wrap-style:square">
                  <v:fill o:detectmouseclick="t"/>
                  <v:path o:connecttype="none"/>
                </v:shape>
                <v:shape id="Text Box 160" o:spid="_x0000_s116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7866A1" w:rsidRPr="007C1AAC" w:rsidRDefault="007866A1" w:rsidP="001277AA">
                        <w:pPr>
                          <w:jc w:val="center"/>
                          <w:rPr>
                            <w:sz w:val="22"/>
                            <w:szCs w:val="22"/>
                          </w:rPr>
                        </w:pPr>
                        <w:r>
                          <w:rPr>
                            <w:sz w:val="22"/>
                            <w:szCs w:val="22"/>
                          </w:rPr>
                          <w:t>Care Plan Consumer</w:t>
                        </w:r>
                      </w:p>
                      <w:p w14:paraId="5A9AC462" w14:textId="77777777" w:rsidR="007866A1" w:rsidRDefault="007866A1" w:rsidP="001277AA"/>
                      <w:p w14:paraId="7E6CDACF" w14:textId="77777777" w:rsidR="007866A1" w:rsidRPr="007C1AAC" w:rsidRDefault="007866A1" w:rsidP="001277AA">
                        <w:pPr>
                          <w:jc w:val="center"/>
                          <w:rPr>
                            <w:sz w:val="22"/>
                            <w:szCs w:val="22"/>
                          </w:rPr>
                        </w:pPr>
                        <w:r w:rsidRPr="007C1AAC">
                          <w:rPr>
                            <w:sz w:val="22"/>
                            <w:szCs w:val="22"/>
                          </w:rPr>
                          <w:t>A</w:t>
                        </w:r>
                        <w:r>
                          <w:rPr>
                            <w:sz w:val="22"/>
                            <w:szCs w:val="22"/>
                          </w:rPr>
                          <w:t>ctor A</w:t>
                        </w:r>
                      </w:p>
                    </w:txbxContent>
                  </v:textbox>
                </v:shape>
                <v:line id="Line 161" o:spid="_x0000_s116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7866A1" w:rsidRPr="007C1AAC" w:rsidRDefault="007866A1" w:rsidP="001277AA">
                        <w:pPr>
                          <w:rPr>
                            <w:sz w:val="22"/>
                            <w:szCs w:val="22"/>
                          </w:rPr>
                        </w:pPr>
                        <w:r>
                          <w:rPr>
                            <w:sz w:val="22"/>
                            <w:szCs w:val="22"/>
                          </w:rPr>
                          <w:t>Search for Care Plan</w:t>
                        </w:r>
                      </w:p>
                      <w:p w14:paraId="3F50C609" w14:textId="77777777" w:rsidR="007866A1" w:rsidRDefault="007866A1" w:rsidP="001277AA"/>
                      <w:p w14:paraId="18CA0B62" w14:textId="77777777" w:rsidR="007866A1" w:rsidRPr="007C1AAC" w:rsidRDefault="007866A1" w:rsidP="001277AA">
                        <w:pPr>
                          <w:rPr>
                            <w:sz w:val="22"/>
                            <w:szCs w:val="22"/>
                          </w:rPr>
                        </w:pPr>
                        <w:r>
                          <w:rPr>
                            <w:sz w:val="22"/>
                            <w:szCs w:val="22"/>
                          </w:rPr>
                          <w:t xml:space="preserve">Message </w:t>
                        </w:r>
                        <w:r w:rsidRPr="007C1AAC">
                          <w:rPr>
                            <w:sz w:val="22"/>
                            <w:szCs w:val="22"/>
                          </w:rPr>
                          <w:t>1</w:t>
                        </w:r>
                      </w:p>
                    </w:txbxContent>
                  </v:textbox>
                </v:shape>
                <v:line id="Line 163" o:spid="_x0000_s117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7866A1" w:rsidRPr="007C1AAC" w:rsidRDefault="007866A1" w:rsidP="001277AA">
                        <w:pPr>
                          <w:jc w:val="center"/>
                          <w:rPr>
                            <w:sz w:val="22"/>
                            <w:szCs w:val="22"/>
                          </w:rPr>
                        </w:pPr>
                        <w:r>
                          <w:rPr>
                            <w:sz w:val="22"/>
                            <w:szCs w:val="22"/>
                          </w:rPr>
                          <w:t>Care Plan Manager</w:t>
                        </w:r>
                      </w:p>
                      <w:p w14:paraId="199EE659" w14:textId="77777777" w:rsidR="007866A1" w:rsidRDefault="007866A1" w:rsidP="001277AA"/>
                      <w:p w14:paraId="7FF7A18B" w14:textId="77777777" w:rsidR="007866A1" w:rsidRPr="007C1AAC" w:rsidRDefault="007866A1"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bookmarkStart w:id="505" w:name="_Toc448240917"/>
      <w:r>
        <w:rPr>
          <w:noProof w:val="0"/>
        </w:rPr>
        <w:t>3.Y5</w:t>
      </w:r>
      <w:r w:rsidRPr="003651D9">
        <w:rPr>
          <w:noProof w:val="0"/>
        </w:rPr>
        <w:t xml:space="preserve">.4.1 </w:t>
      </w:r>
      <w:r w:rsidR="008D6D5E">
        <w:rPr>
          <w:noProof w:val="0"/>
        </w:rPr>
        <w:t>Search for Care Plan</w:t>
      </w:r>
      <w:bookmarkEnd w:id="505"/>
    </w:p>
    <w:p w14:paraId="4DD161AF" w14:textId="6D6603C9"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r>
        <w:t>POST protocol in order to provide additional protection against the exposure of PHI.</w:t>
      </w:r>
    </w:p>
    <w:p w14:paraId="000D7A91" w14:textId="3DBDD86F" w:rsidR="001277AA" w:rsidRDefault="001277AA" w:rsidP="00235F1F">
      <w:pPr>
        <w:pStyle w:val="Heading5"/>
        <w:numPr>
          <w:ilvl w:val="0"/>
          <w:numId w:val="0"/>
        </w:numPr>
      </w:pPr>
      <w:bookmarkStart w:id="506" w:name="_Toc448240918"/>
      <w:r>
        <w:rPr>
          <w:noProof w:val="0"/>
        </w:rPr>
        <w:t>3.Y5</w:t>
      </w:r>
      <w:r w:rsidRPr="003651D9">
        <w:rPr>
          <w:noProof w:val="0"/>
        </w:rPr>
        <w:t>.4.1.1 Trigger Events</w:t>
      </w:r>
      <w:bookmarkEnd w:id="506"/>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t>need to subscribe to updates for a care plan</w:t>
      </w:r>
    </w:p>
    <w:p w14:paraId="2023C865" w14:textId="5DBCDA3C" w:rsidR="001277AA" w:rsidRDefault="001277AA" w:rsidP="001277AA">
      <w:pPr>
        <w:pStyle w:val="Heading5"/>
        <w:numPr>
          <w:ilvl w:val="0"/>
          <w:numId w:val="0"/>
        </w:numPr>
        <w:rPr>
          <w:noProof w:val="0"/>
        </w:rPr>
      </w:pPr>
      <w:bookmarkStart w:id="507" w:name="_Toc448240919"/>
      <w:r>
        <w:rPr>
          <w:noProof w:val="0"/>
        </w:rPr>
        <w:lastRenderedPageBreak/>
        <w:t>3.Y5</w:t>
      </w:r>
      <w:r w:rsidRPr="003651D9">
        <w:rPr>
          <w:noProof w:val="0"/>
        </w:rPr>
        <w:t>.4.1.2 Message Semantics</w:t>
      </w:r>
      <w:bookmarkEnd w:id="507"/>
    </w:p>
    <w:p w14:paraId="1D111EB5" w14:textId="5DE3FDA6" w:rsidR="00887DE4" w:rsidRDefault="00887DE4" w:rsidP="00235F1F">
      <w:pPr>
        <w:pStyle w:val="BodyText"/>
      </w:pPr>
      <w:r>
        <w:t>This is a standard FHIR search operation on the CarePlan resource. It SHALL use the HTTP or HTTPS POST protocol in order to provide additional protection of PHI that may be used as a part of the search parameters.</w:t>
      </w:r>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t xml:space="preserve">See the FHIR </w:t>
      </w:r>
      <w:hyperlink r:id="rId30"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bookmarkStart w:id="508" w:name="_Toc448240920"/>
      <w:r>
        <w:rPr>
          <w:noProof w:val="0"/>
        </w:rPr>
        <w:t>3.Y5</w:t>
      </w:r>
      <w:r w:rsidRPr="003651D9">
        <w:rPr>
          <w:noProof w:val="0"/>
        </w:rPr>
        <w:t>.4.1.3 Expected Actions</w:t>
      </w:r>
      <w:bookmarkEnd w:id="508"/>
    </w:p>
    <w:p w14:paraId="05EDA709" w14:textId="0391EB88" w:rsidR="00084BF0" w:rsidRPr="00030AE0" w:rsidRDefault="00084BF0" w:rsidP="00235F1F">
      <w:pPr>
        <w:pStyle w:val="BodyText"/>
      </w:pPr>
      <w:r>
        <w:t xml:space="preserve">The Care Plan Consumer initiates the search using HTTP or HTTPS POST, and the Care Plan Manager responds according to the </w:t>
      </w:r>
      <w:hyperlink r:id="rId31"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Manager returns a </w:t>
      </w:r>
      <w:hyperlink r:id="rId32"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bookmarkStart w:id="509" w:name="_Toc448240921"/>
      <w:r>
        <w:rPr>
          <w:noProof w:val="0"/>
        </w:rPr>
        <w:t>3.Y5</w:t>
      </w:r>
      <w:r w:rsidRPr="003651D9">
        <w:rPr>
          <w:noProof w:val="0"/>
        </w:rPr>
        <w:t>.5 Security Considerations</w:t>
      </w:r>
      <w:bookmarkEnd w:id="509"/>
    </w:p>
    <w:p w14:paraId="361ADF2D" w14:textId="2F992440" w:rsidR="00F6170E" w:rsidRPr="00030AE0" w:rsidRDefault="00F426B5" w:rsidP="00235F1F">
      <w:pPr>
        <w:pStyle w:val="BodyText"/>
      </w:pPr>
      <w:r>
        <w:t>The typical FHIR search operation uses HTTP GET with name/value pairs of query parameters and values. Since this might expose PHI, this profile restricts the Search for Care Plan to the use of HTTP or HTTPS POST.</w:t>
      </w:r>
    </w:p>
    <w:p w14:paraId="6C35DBD9" w14:textId="76BB0EE5" w:rsidR="001277AA" w:rsidRPr="003651D9" w:rsidRDefault="001277AA" w:rsidP="001277AA">
      <w:pPr>
        <w:pStyle w:val="Heading4"/>
        <w:numPr>
          <w:ilvl w:val="0"/>
          <w:numId w:val="0"/>
        </w:numPr>
        <w:rPr>
          <w:noProof w:val="0"/>
        </w:rPr>
      </w:pPr>
      <w:bookmarkStart w:id="510" w:name="_Toc448240922"/>
      <w:r>
        <w:rPr>
          <w:noProof w:val="0"/>
        </w:rPr>
        <w:t>3.Y5</w:t>
      </w:r>
      <w:r w:rsidRPr="003651D9">
        <w:rPr>
          <w:noProof w:val="0"/>
        </w:rPr>
        <w:t>.5.1 Security Audit Considerations</w:t>
      </w:r>
      <w:bookmarkEnd w:id="510"/>
    </w:p>
    <w:p w14:paraId="694016BB" w14:textId="77777777" w:rsidR="001277AA" w:rsidRPr="003651D9" w:rsidRDefault="001277AA" w:rsidP="001277AA">
      <w:pPr>
        <w:pStyle w:val="AuthorInstructions"/>
      </w:pPr>
      <w:r w:rsidRPr="003651D9">
        <w:t>&lt;This section should identify any specific ATNA security audit event that is associated with this transaction and requirements on the encoding of that audit event. &gt;</w:t>
      </w:r>
    </w:p>
    <w:p w14:paraId="5AB4EA5C" w14:textId="2F0C63A8" w:rsidR="001277AA" w:rsidRPr="003651D9" w:rsidRDefault="001277AA" w:rsidP="001277AA">
      <w:pPr>
        <w:pStyle w:val="Heading5"/>
        <w:numPr>
          <w:ilvl w:val="0"/>
          <w:numId w:val="0"/>
        </w:numPr>
        <w:rPr>
          <w:noProof w:val="0"/>
        </w:rPr>
      </w:pPr>
      <w:bookmarkStart w:id="511" w:name="_Toc448240923"/>
      <w:r>
        <w:rPr>
          <w:noProof w:val="0"/>
        </w:rPr>
        <w:t>3.Y5</w:t>
      </w:r>
      <w:r w:rsidRPr="003651D9">
        <w:rPr>
          <w:noProof w:val="0"/>
        </w:rPr>
        <w:t>.5.1.(z) &lt;Actor&gt; Specific Security Considerations</w:t>
      </w:r>
      <w:bookmarkEnd w:id="511"/>
    </w:p>
    <w:p w14:paraId="698FB0DF" w14:textId="77777777" w:rsidR="001277AA" w:rsidRPr="003651D9" w:rsidRDefault="001277AA" w:rsidP="001277AA">
      <w:pPr>
        <w:pStyle w:val="AuthorInstructions"/>
      </w:pPr>
      <w:r w:rsidRPr="003651D9">
        <w:t>&lt;This section should specify any specific security considerations on an Actor by Actor basis.&gt;</w:t>
      </w:r>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512" w:name="_Toc448240924"/>
      <w:r w:rsidRPr="003651D9">
        <w:lastRenderedPageBreak/>
        <w:t>Appendices</w:t>
      </w:r>
      <w:bookmarkEnd w:id="512"/>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513" w:name="_Toc448240925"/>
      <w:r w:rsidRPr="003651D9">
        <w:rPr>
          <w:noProof w:val="0"/>
        </w:rPr>
        <w:t>Appendix A – &lt;Appendix A Title&gt;</w:t>
      </w:r>
      <w:bookmarkEnd w:id="513"/>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514" w:name="_Toc448240926"/>
      <w:r w:rsidRPr="003651D9">
        <w:rPr>
          <w:bCs/>
          <w:noProof w:val="0"/>
        </w:rPr>
        <w:t>&lt;Add Title&gt;</w:t>
      </w:r>
      <w:bookmarkEnd w:id="514"/>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515" w:name="_Toc448240927"/>
      <w:r w:rsidRPr="003651D9">
        <w:rPr>
          <w:noProof w:val="0"/>
        </w:rPr>
        <w:t>Appendix B – &lt;Appendix B Title&gt;</w:t>
      </w:r>
      <w:bookmarkEnd w:id="515"/>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516" w:name="_Toc448240928"/>
      <w:r w:rsidRPr="003651D9">
        <w:rPr>
          <w:bCs/>
          <w:noProof w:val="0"/>
        </w:rPr>
        <w:t>&lt;Add Title&gt;</w:t>
      </w:r>
      <w:bookmarkEnd w:id="516"/>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517" w:name="_Toc448240929"/>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517"/>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518" w:name="_Toc448240930"/>
      <w:r w:rsidRPr="003651D9">
        <w:lastRenderedPageBreak/>
        <w:t>Volume 3 – Content Modules</w:t>
      </w:r>
      <w:bookmarkEnd w:id="518"/>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519" w:name="_Toc448240931"/>
      <w:r w:rsidRPr="003651D9">
        <w:rPr>
          <w:noProof w:val="0"/>
        </w:rPr>
        <w:lastRenderedPageBreak/>
        <w:t>5.</w:t>
      </w:r>
      <w:r w:rsidR="00291725">
        <w:rPr>
          <w:noProof w:val="0"/>
        </w:rPr>
        <w:t xml:space="preserve"> </w:t>
      </w:r>
      <w:r w:rsidRPr="003651D9">
        <w:rPr>
          <w:noProof w:val="0"/>
        </w:rPr>
        <w:t>Namespaces and Vocabularies</w:t>
      </w:r>
      <w:bookmarkEnd w:id="519"/>
    </w:p>
    <w:p w14:paraId="5424A1BC" w14:textId="77777777" w:rsidR="00701B3A" w:rsidRPr="003651D9" w:rsidRDefault="00170ED0" w:rsidP="00170ED0">
      <w:pPr>
        <w:pStyle w:val="EditorInstructions"/>
      </w:pPr>
      <w:r w:rsidRPr="003651D9">
        <w:t>Add to section 5 Namespaces and Vocabularies</w:t>
      </w:r>
      <w:bookmarkStart w:id="520" w:name="_IHEActCode_Vocabulary"/>
      <w:bookmarkStart w:id="521" w:name="_IHERoleCode_Vocabulary"/>
      <w:bookmarkEnd w:id="520"/>
      <w:bookmarkEnd w:id="521"/>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522" w:name="_Toc448240932"/>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522"/>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523" w:name="_Toc448240933"/>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523"/>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524" w:name="_Toc448240934"/>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524"/>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525" w:name="_Toc448240935"/>
      <w:r w:rsidRPr="003651D9">
        <w:rPr>
          <w:noProof w:val="0"/>
        </w:rPr>
        <w:t>6.3.1.</w:t>
      </w:r>
      <w:r w:rsidR="008D45BC" w:rsidRPr="003651D9">
        <w:rPr>
          <w:noProof w:val="0"/>
        </w:rPr>
        <w:t>D</w:t>
      </w:r>
      <w:r w:rsidRPr="003651D9">
        <w:rPr>
          <w:noProof w:val="0"/>
        </w:rPr>
        <w:t>.1 Format Code</w:t>
      </w:r>
      <w:bookmarkEnd w:id="525"/>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526" w:name="_Toc448240936"/>
      <w:r w:rsidRPr="003651D9">
        <w:rPr>
          <w:noProof w:val="0"/>
        </w:rPr>
        <w:t>6.3.1.</w:t>
      </w:r>
      <w:r w:rsidR="008D45BC" w:rsidRPr="003651D9">
        <w:rPr>
          <w:noProof w:val="0"/>
        </w:rPr>
        <w:t>D</w:t>
      </w:r>
      <w:r w:rsidRPr="003651D9">
        <w:rPr>
          <w:noProof w:val="0"/>
        </w:rPr>
        <w:t>.2 Parent Template</w:t>
      </w:r>
      <w:bookmarkEnd w:id="526"/>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527" w:name="_Toc448240937"/>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527"/>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528" w:name="_Toc448240938"/>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528"/>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529" w:name="_Toc448240939"/>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529"/>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530" w:name="_6.2.1.1.6.1_Service_Event"/>
      <w:bookmarkStart w:id="531" w:name="_Toc296340347"/>
      <w:bookmarkStart w:id="532" w:name="_Toc448240940"/>
      <w:bookmarkEnd w:id="530"/>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531"/>
      <w:r w:rsidR="00B84D95" w:rsidRPr="003651D9">
        <w:rPr>
          <w:noProof w:val="0"/>
        </w:rPr>
        <w:t xml:space="preserve"> or Condition&gt;</w:t>
      </w:r>
      <w:bookmarkEnd w:id="532"/>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533" w:name="_6.2.1.1.6.2_Medications_Section"/>
      <w:bookmarkStart w:id="534" w:name="_Toc296340348"/>
      <w:bookmarkStart w:id="535" w:name="_Toc448240941"/>
      <w:bookmarkEnd w:id="533"/>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534"/>
      <w:r w:rsidR="00B84D95" w:rsidRPr="003651D9">
        <w:rPr>
          <w:noProof w:val="0"/>
        </w:rPr>
        <w:t xml:space="preserve"> or Condition&gt;</w:t>
      </w:r>
      <w:bookmarkEnd w:id="535"/>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536" w:name="_6.2.1.1.6.3_Allergies_and"/>
      <w:bookmarkStart w:id="537" w:name="_Toc296340349"/>
      <w:bookmarkStart w:id="538" w:name="_Toc448240942"/>
      <w:bookmarkEnd w:id="536"/>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537"/>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538"/>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539" w:name="_Toc448240943"/>
      <w:r w:rsidRPr="003651D9">
        <w:rPr>
          <w:noProof w:val="0"/>
        </w:rPr>
        <w:lastRenderedPageBreak/>
        <w:t>6.3.1.D.5.4 &lt;Header Element or Section Name&gt; &lt;Vocabulary Constraint or Condition&gt;</w:t>
      </w:r>
      <w:bookmarkEnd w:id="539"/>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540" w:name="_Toc448240944"/>
      <w:r w:rsidRPr="003651D9">
        <w:rPr>
          <w:noProof w:val="0"/>
        </w:rPr>
        <w:t>6.3.1.D.5.1 &lt;</w:t>
      </w:r>
      <w:r w:rsidR="00983131" w:rsidRPr="003651D9">
        <w:rPr>
          <w:noProof w:val="0"/>
        </w:rPr>
        <w:t>Template Title name</w:t>
      </w:r>
      <w:r w:rsidRPr="003651D9">
        <w:rPr>
          <w:noProof w:val="0"/>
        </w:rPr>
        <w:t>&gt; &lt;Vocabulary Constraint or Condition&gt;</w:t>
      </w:r>
      <w:bookmarkEnd w:id="540"/>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541" w:name="_Toc448240945"/>
      <w:r w:rsidRPr="003651D9">
        <w:rPr>
          <w:noProof w:val="0"/>
        </w:rPr>
        <w:t>6.3.1.D.5.2 &lt;</w:t>
      </w:r>
      <w:r w:rsidR="00983131" w:rsidRPr="003651D9">
        <w:rPr>
          <w:noProof w:val="0"/>
        </w:rPr>
        <w:t>Template Title name</w:t>
      </w:r>
      <w:r w:rsidRPr="003651D9">
        <w:rPr>
          <w:noProof w:val="0"/>
        </w:rPr>
        <w:t>&gt; &lt;Vocabulary Constraint or Condition&gt;</w:t>
      </w:r>
      <w:bookmarkEnd w:id="541"/>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542" w:name="_Toc448240946"/>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542"/>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543" w:name="_Toc448240947"/>
      <w:r w:rsidRPr="003651D9">
        <w:rPr>
          <w:noProof w:val="0"/>
        </w:rPr>
        <w:t>6.3.2</w:t>
      </w:r>
      <w:r w:rsidR="00291725">
        <w:rPr>
          <w:noProof w:val="0"/>
        </w:rPr>
        <w:t xml:space="preserve"> </w:t>
      </w:r>
      <w:r w:rsidRPr="003651D9">
        <w:rPr>
          <w:noProof w:val="0"/>
        </w:rPr>
        <w:t>CDA Header Content Modules</w:t>
      </w:r>
      <w:bookmarkEnd w:id="543"/>
    </w:p>
    <w:p w14:paraId="24569425" w14:textId="77777777" w:rsidR="00951F63" w:rsidRPr="003651D9" w:rsidRDefault="00951F63" w:rsidP="00951F63">
      <w:pPr>
        <w:pStyle w:val="Heading4"/>
        <w:numPr>
          <w:ilvl w:val="0"/>
          <w:numId w:val="0"/>
        </w:numPr>
        <w:ind w:left="864" w:hanging="864"/>
        <w:rPr>
          <w:noProof w:val="0"/>
        </w:rPr>
      </w:pPr>
      <w:bookmarkStart w:id="544" w:name="_Toc448240948"/>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544"/>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545" w:name="_Toc291167520"/>
      <w:bookmarkStart w:id="546" w:name="_Toc291231459"/>
      <w:bookmarkStart w:id="547"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548" w:name="_Toc448240949"/>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545"/>
      <w:bookmarkEnd w:id="546"/>
      <w:bookmarkEnd w:id="547"/>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548"/>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549" w:name="_Toc291167521"/>
      <w:bookmarkStart w:id="550" w:name="_Toc291231460"/>
      <w:bookmarkStart w:id="551" w:name="_Toc296340390"/>
      <w:bookmarkStart w:id="552" w:name="_Toc448240950"/>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549"/>
      <w:bookmarkEnd w:id="550"/>
      <w:bookmarkEnd w:id="551"/>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552"/>
    </w:p>
    <w:p w14:paraId="2B540126" w14:textId="77777777" w:rsidR="00363069" w:rsidRPr="003651D9" w:rsidRDefault="00C20EFF" w:rsidP="00363069">
      <w:pPr>
        <w:pStyle w:val="Heading5"/>
        <w:numPr>
          <w:ilvl w:val="0"/>
          <w:numId w:val="0"/>
        </w:numPr>
        <w:rPr>
          <w:noProof w:val="0"/>
        </w:rPr>
      </w:pPr>
      <w:bookmarkStart w:id="553" w:name="_Toc448240951"/>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553"/>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554" w:name="_Toc448240952"/>
      <w:r w:rsidRPr="003651D9">
        <w:rPr>
          <w:noProof w:val="0"/>
        </w:rPr>
        <w:t>6.3.3</w:t>
      </w:r>
      <w:r w:rsidR="00291725">
        <w:rPr>
          <w:noProof w:val="0"/>
        </w:rPr>
        <w:t xml:space="preserve"> </w:t>
      </w:r>
      <w:r w:rsidRPr="003651D9">
        <w:rPr>
          <w:noProof w:val="0"/>
        </w:rPr>
        <w:t>CDA Section Content Modules</w:t>
      </w:r>
      <w:bookmarkEnd w:id="554"/>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555" w:name="_Toc448240953"/>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555"/>
      <w:r w:rsidRPr="003651D9">
        <w:rPr>
          <w:noProof w:val="0"/>
        </w:rPr>
        <w:t xml:space="preserve"> </w:t>
      </w:r>
      <w:bookmarkStart w:id="556" w:name="_Toc291167503"/>
      <w:bookmarkStart w:id="557" w:name="_Toc291231442"/>
      <w:bookmarkStart w:id="558"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556"/>
      <w:bookmarkEnd w:id="557"/>
      <w:bookmarkEnd w:id="558"/>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559" w:name="_Toc448240954"/>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559"/>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560" w:name="_6.2.2.1.1__Problem"/>
      <w:bookmarkStart w:id="561" w:name="_Toc296340357"/>
      <w:bookmarkStart w:id="562" w:name="_Toc448240955"/>
      <w:bookmarkEnd w:id="560"/>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561"/>
      <w:r w:rsidR="00A23689" w:rsidRPr="003651D9">
        <w:rPr>
          <w:noProof w:val="0"/>
        </w:rPr>
        <w:t>&lt;Data Element or Section Name&gt; &lt;Condition, Specification Document, or Vocabulary Constraint&gt;</w:t>
      </w:r>
      <w:bookmarkEnd w:id="562"/>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563" w:name="_Toc448240956"/>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563"/>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564" w:name="S_Medical_General_History"/>
      <w:bookmarkStart w:id="565" w:name="_Toc322675125"/>
      <w:bookmarkStart w:id="566" w:name="_Toc448240957"/>
      <w:r w:rsidRPr="003651D9">
        <w:rPr>
          <w:noProof w:val="0"/>
        </w:rPr>
        <w:t>6.3.3.10.S Medical History - Cardiac Section 11329-0</w:t>
      </w:r>
      <w:bookmarkEnd w:id="564"/>
      <w:bookmarkEnd w:id="565"/>
      <w:bookmarkEnd w:id="566"/>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567" w:name="_6.2.3.1_Encompassing_Encounter"/>
      <w:bookmarkStart w:id="568" w:name="_6.2.3.1.1_Responsible_Party"/>
      <w:bookmarkStart w:id="569" w:name="_6.2.3.1.2_Health_Care"/>
      <w:bookmarkStart w:id="570" w:name="_Toc448240958"/>
      <w:bookmarkEnd w:id="567"/>
      <w:bookmarkEnd w:id="568"/>
      <w:bookmarkEnd w:id="569"/>
      <w:r w:rsidRPr="003651D9">
        <w:rPr>
          <w:noProof w:val="0"/>
        </w:rPr>
        <w:t>6.3.4</w:t>
      </w:r>
      <w:r w:rsidR="00291725">
        <w:rPr>
          <w:noProof w:val="0"/>
        </w:rPr>
        <w:t xml:space="preserve"> </w:t>
      </w:r>
      <w:r w:rsidRPr="003651D9">
        <w:rPr>
          <w:noProof w:val="0"/>
        </w:rPr>
        <w:t>CDA Entry Content Modules</w:t>
      </w:r>
      <w:bookmarkEnd w:id="570"/>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571" w:name="_Toc448240959"/>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571"/>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572" w:name="_6.2.4.4.1__Simple"/>
      <w:bookmarkStart w:id="573" w:name="_Toc296340404"/>
      <w:bookmarkStart w:id="574" w:name="_Toc448240960"/>
      <w:bookmarkEnd w:id="572"/>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573"/>
      <w:bookmarkEnd w:id="574"/>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575" w:name="_Toc296340405"/>
      <w:bookmarkStart w:id="576" w:name="_Toc448240961"/>
      <w:r w:rsidRPr="003651D9">
        <w:rPr>
          <w:noProof w:val="0"/>
        </w:rPr>
        <w:t>6.3.4.E.2 Simple Observation (wall morphology) Constraints</w:t>
      </w:r>
      <w:bookmarkEnd w:id="575"/>
      <w:bookmarkEnd w:id="576"/>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577" w:name="_Toc184813871"/>
      <w:bookmarkStart w:id="578" w:name="_Toc322675194"/>
      <w:bookmarkStart w:id="579" w:name="_Toc448240962"/>
      <w:bookmarkStart w:id="580" w:name="E_Problem_Observation_Cardiac_PF"/>
      <w:bookmarkStart w:id="581" w:name="E_Result_Observation_Cardiac_PF"/>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582" w:name="E_Problem_Observation"/>
      <w:bookmarkEnd w:id="582"/>
      <w:r w:rsidR="00875076" w:rsidRPr="003651D9">
        <w:rPr>
          <w:noProof w:val="0"/>
        </w:rPr>
        <w:t xml:space="preserve"> Observation</w:t>
      </w:r>
      <w:bookmarkStart w:id="583" w:name="CS_ProblemObservation"/>
      <w:bookmarkEnd w:id="577"/>
      <w:bookmarkEnd w:id="583"/>
      <w:r w:rsidR="00875076" w:rsidRPr="003651D9">
        <w:rPr>
          <w:noProof w:val="0"/>
        </w:rPr>
        <w:t xml:space="preserve"> - Cardiac</w:t>
      </w:r>
      <w:bookmarkEnd w:id="578"/>
      <w:bookmarkEnd w:id="579"/>
    </w:p>
    <w:bookmarkEnd w:id="580"/>
    <w:bookmarkEnd w:id="581"/>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584" w:name="C_7130"/>
      <w:bookmarkEnd w:id="584"/>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585" w:name="C_7131"/>
      <w:bookmarkEnd w:id="585"/>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586" w:name="C_7134"/>
      <w:bookmarkEnd w:id="586"/>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587" w:name="_Toc448240963"/>
      <w:r w:rsidRPr="003651D9">
        <w:rPr>
          <w:noProof w:val="0"/>
        </w:rPr>
        <w:t>Section not applicable</w:t>
      </w:r>
      <w:bookmarkEnd w:id="587"/>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588" w:name="_Toc335730763"/>
      <w:bookmarkStart w:id="589" w:name="_Toc336000666"/>
      <w:bookmarkStart w:id="590" w:name="_Toc336002388"/>
      <w:bookmarkStart w:id="591" w:name="_Toc336006583"/>
      <w:bookmarkStart w:id="592" w:name="_Toc335730764"/>
      <w:bookmarkStart w:id="593" w:name="_Toc336000667"/>
      <w:bookmarkStart w:id="594" w:name="_Toc336002389"/>
      <w:bookmarkStart w:id="595" w:name="_Toc336006584"/>
      <w:bookmarkStart w:id="596" w:name="_Toc448240964"/>
      <w:bookmarkStart w:id="597" w:name="_Toc291167547"/>
      <w:bookmarkStart w:id="598" w:name="_Toc291231486"/>
      <w:bookmarkStart w:id="599" w:name="_Toc296340423"/>
      <w:bookmarkEnd w:id="588"/>
      <w:bookmarkEnd w:id="589"/>
      <w:bookmarkEnd w:id="590"/>
      <w:bookmarkEnd w:id="591"/>
      <w:bookmarkEnd w:id="592"/>
      <w:bookmarkEnd w:id="593"/>
      <w:bookmarkEnd w:id="594"/>
      <w:bookmarkEnd w:id="595"/>
      <w:r>
        <w:rPr>
          <w:noProof w:val="0"/>
        </w:rPr>
        <w:t>PCC</w:t>
      </w:r>
      <w:r w:rsidR="00255462" w:rsidRPr="003651D9">
        <w:rPr>
          <w:noProof w:val="0"/>
        </w:rPr>
        <w:t xml:space="preserve"> </w:t>
      </w:r>
      <w:r w:rsidR="001439BB" w:rsidRPr="003651D9">
        <w:rPr>
          <w:noProof w:val="0"/>
        </w:rPr>
        <w:t>Value Sets</w:t>
      </w:r>
      <w:bookmarkEnd w:id="596"/>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600" w:name="_Toc448240965"/>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600"/>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601" w:name="_Toc448240966"/>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597"/>
      <w:bookmarkEnd w:id="598"/>
      <w:bookmarkEnd w:id="599"/>
      <w:r w:rsidR="00865DF9" w:rsidRPr="003651D9">
        <w:rPr>
          <w:rFonts w:eastAsia="Calibri"/>
          <w:noProof w:val="0"/>
        </w:rPr>
        <w:t xml:space="preserve"> 1.3.6.1.4.1.19376.1.4.1.5.15</w:t>
      </w:r>
      <w:bookmarkEnd w:id="601"/>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Pr="00065B85" w:rsidRDefault="00065B85" w:rsidP="00065B85">
      <w:pPr>
        <w:pStyle w:val="Heading2"/>
        <w:numPr>
          <w:ilvl w:val="1"/>
          <w:numId w:val="11"/>
        </w:numPr>
        <w:rPr>
          <w:noProof w:val="0"/>
        </w:rPr>
      </w:pPr>
      <w:bookmarkStart w:id="602" w:name="_Toc448240967"/>
      <w:r>
        <w:rPr>
          <w:noProof w:val="0"/>
        </w:rPr>
        <w:t>HL7 FHIR Content Modules</w:t>
      </w:r>
      <w:bookmarkEnd w:id="602"/>
    </w:p>
    <w:p w14:paraId="5C0DC13E" w14:textId="77777777" w:rsidR="00EA4EA1" w:rsidRPr="003651D9" w:rsidRDefault="00EA4EA1" w:rsidP="00207571">
      <w:pPr>
        <w:pStyle w:val="PartTitle"/>
        <w:rPr>
          <w:highlight w:val="yellow"/>
        </w:rPr>
      </w:pPr>
      <w:bookmarkStart w:id="603" w:name="_Toc448240968"/>
      <w:r w:rsidRPr="003651D9">
        <w:lastRenderedPageBreak/>
        <w:t>Appendices</w:t>
      </w:r>
      <w:bookmarkEnd w:id="603"/>
      <w:r w:rsidRPr="003651D9">
        <w:rPr>
          <w:highlight w:val="yellow"/>
        </w:rPr>
        <w:t xml:space="preserve"> </w:t>
      </w:r>
    </w:p>
    <w:p w14:paraId="69507903" w14:textId="40577EC4" w:rsidR="003E27F0" w:rsidRDefault="00E640BF" w:rsidP="00E640BF">
      <w:pPr>
        <w:pStyle w:val="AppendixHeading1"/>
        <w:rPr>
          <w:noProof w:val="0"/>
        </w:rPr>
      </w:pPr>
      <w:bookmarkStart w:id="604" w:name="_Toc448240969"/>
      <w:r w:rsidRPr="003651D9">
        <w:rPr>
          <w:noProof w:val="0"/>
        </w:rPr>
        <w:t>Appendix A –</w:t>
      </w:r>
      <w:bookmarkEnd w:id="604"/>
      <w:r w:rsidRPr="003651D9">
        <w:rPr>
          <w:noProof w:val="0"/>
        </w:rPr>
        <w:t xml:space="preserve"> </w:t>
      </w:r>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rFonts w:ascii="Arial" w:hAnsi="Arial"/>
          <w:b/>
          <w:kern w:val="28"/>
          <w:sz w:val="28"/>
        </w:rPr>
      </w:pPr>
      <w:r>
        <w:br w:type="page"/>
      </w:r>
    </w:p>
    <w:p w14:paraId="78E50D9C" w14:textId="55E0C8B0" w:rsidR="00EA4EA1" w:rsidRPr="003651D9" w:rsidRDefault="00EA4EA1" w:rsidP="00235F1F">
      <w:pPr>
        <w:pStyle w:val="AppendixHeading1"/>
      </w:pPr>
      <w:bookmarkStart w:id="605" w:name="_Toc448240970"/>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w:t>
      </w:r>
      <w:bookmarkEnd w:id="605"/>
      <w:r w:rsidRPr="003651D9">
        <w:rPr>
          <w:noProof w:val="0"/>
        </w:rPr>
        <w:t xml:space="preserve"> </w:t>
      </w:r>
    </w:p>
    <w:p w14:paraId="59DD4DA5" w14:textId="12B6B36E" w:rsidR="00B90962" w:rsidRDefault="00B90962" w:rsidP="00235F1F">
      <w:pPr>
        <w:pStyle w:val="BodyText"/>
        <w:rPr>
          <w:rFonts w:ascii="Arial" w:hAnsi="Arial"/>
          <w:b/>
          <w:kern w:val="28"/>
          <w:sz w:val="28"/>
        </w:rPr>
      </w:pPr>
    </w:p>
    <w:p w14:paraId="201A39E6" w14:textId="275097D3" w:rsidR="00EA4EA1" w:rsidRPr="003651D9" w:rsidRDefault="00EA4EA1" w:rsidP="00EA4EA1">
      <w:pPr>
        <w:pStyle w:val="AppendixHeading1"/>
        <w:rPr>
          <w:noProof w:val="0"/>
        </w:rPr>
      </w:pPr>
      <w:bookmarkStart w:id="606" w:name="_Toc448240971"/>
      <w:r w:rsidRPr="003651D9">
        <w:rPr>
          <w:noProof w:val="0"/>
        </w:rPr>
        <w:t xml:space="preserve">Volume </w:t>
      </w:r>
      <w:r w:rsidR="001F2CF8" w:rsidRPr="003651D9">
        <w:rPr>
          <w:noProof w:val="0"/>
        </w:rPr>
        <w:t>3</w:t>
      </w:r>
      <w:r w:rsidRPr="003651D9">
        <w:rPr>
          <w:noProof w:val="0"/>
        </w:rPr>
        <w:t xml:space="preserve"> Namespace Additions</w:t>
      </w:r>
      <w:bookmarkEnd w:id="606"/>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607" w:name="_Toc448240972"/>
      <w:r w:rsidRPr="003651D9">
        <w:lastRenderedPageBreak/>
        <w:t>V</w:t>
      </w:r>
      <w:r w:rsidR="00993FF5" w:rsidRPr="003651D9">
        <w:t>olume 4 – National Extensions</w:t>
      </w:r>
      <w:bookmarkEnd w:id="607"/>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608" w:name="_Toc448240973"/>
      <w:r w:rsidRPr="003651D9">
        <w:rPr>
          <w:noProof w:val="0"/>
        </w:rPr>
        <w:t xml:space="preserve">4 </w:t>
      </w:r>
      <w:r w:rsidR="00C63D7E" w:rsidRPr="003651D9">
        <w:rPr>
          <w:noProof w:val="0"/>
        </w:rPr>
        <w:t>National Extensions</w:t>
      </w:r>
      <w:bookmarkEnd w:id="608"/>
    </w:p>
    <w:p w14:paraId="75396DF8" w14:textId="77777777" w:rsidR="00993FF5" w:rsidRPr="003651D9" w:rsidRDefault="00C63D7E" w:rsidP="00BB76BC">
      <w:pPr>
        <w:pStyle w:val="AppendixHeading2"/>
        <w:rPr>
          <w:noProof w:val="0"/>
        </w:rPr>
      </w:pPr>
      <w:bookmarkStart w:id="609" w:name="_Toc448240974"/>
      <w:r w:rsidRPr="003651D9">
        <w:rPr>
          <w:noProof w:val="0"/>
        </w:rPr>
        <w:t xml:space="preserve">4.I </w:t>
      </w:r>
      <w:r w:rsidR="00993FF5" w:rsidRPr="003651D9">
        <w:rPr>
          <w:noProof w:val="0"/>
        </w:rPr>
        <w:t>National Extensions for &lt;Country Name or IHE Organization&gt;</w:t>
      </w:r>
      <w:bookmarkEnd w:id="609"/>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3"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610" w:name="_Toc301176972"/>
      <w:bookmarkStart w:id="611" w:name="_Toc448240975"/>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610"/>
      <w:bookmarkEnd w:id="611"/>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612" w:name="_Toc448240976"/>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612"/>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613" w:name="_Toc448240977"/>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613"/>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614" w:name="_Toc448240978"/>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614"/>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615" w:name="_Toc448240979"/>
      <w:r w:rsidRPr="003651D9">
        <w:rPr>
          <w:noProof w:val="0"/>
        </w:rPr>
        <w:lastRenderedPageBreak/>
        <w:t>4.I+1.1</w:t>
      </w:r>
      <w:r w:rsidR="003579DA" w:rsidRPr="003651D9">
        <w:rPr>
          <w:noProof w:val="0"/>
        </w:rPr>
        <w:t xml:space="preserve"> National Extensions for &lt;Country Name or IHE Organization&gt;</w:t>
      </w:r>
      <w:bookmarkEnd w:id="615"/>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18DB7" w14:textId="77777777" w:rsidR="00E16E42" w:rsidRDefault="00E16E42">
      <w:r>
        <w:separator/>
      </w:r>
    </w:p>
  </w:endnote>
  <w:endnote w:type="continuationSeparator" w:id="0">
    <w:p w14:paraId="516EF3BE" w14:textId="77777777" w:rsidR="00E16E42" w:rsidRDefault="00E1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7866A1" w:rsidRDefault="007866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7866A1" w:rsidRDefault="007866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7866A1" w:rsidRDefault="007866A1">
    <w:pPr>
      <w:pStyle w:val="Footer"/>
      <w:ind w:right="360"/>
    </w:pPr>
    <w:r>
      <w:t>__________________________________________________________________________</w:t>
    </w:r>
  </w:p>
  <w:p w14:paraId="2C3E8F89" w14:textId="77777777" w:rsidR="007866A1" w:rsidRDefault="007866A1" w:rsidP="00597DB2">
    <w:pPr>
      <w:pStyle w:val="Footer"/>
      <w:ind w:right="360"/>
      <w:rPr>
        <w:sz w:val="20"/>
      </w:rPr>
    </w:pPr>
    <w:bookmarkStart w:id="61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6444D">
      <w:rPr>
        <w:rStyle w:val="PageNumber"/>
        <w:noProof/>
        <w:sz w:val="20"/>
      </w:rPr>
      <w:t>37</w:t>
    </w:r>
    <w:r w:rsidRPr="00597DB2">
      <w:rPr>
        <w:rStyle w:val="PageNumber"/>
        <w:sz w:val="20"/>
      </w:rPr>
      <w:fldChar w:fldCharType="end"/>
    </w:r>
    <w:r>
      <w:rPr>
        <w:sz w:val="20"/>
      </w:rPr>
      <w:tab/>
      <w:t xml:space="preserve">                       Copyright © 20xx: IHE International, Inc.</w:t>
    </w:r>
    <w:bookmarkEnd w:id="616"/>
  </w:p>
  <w:p w14:paraId="77153476" w14:textId="77777777" w:rsidR="007866A1" w:rsidRDefault="007866A1"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7866A1" w:rsidRDefault="007866A1">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25B45" w14:textId="77777777" w:rsidR="00E16E42" w:rsidRDefault="00E16E42">
      <w:r>
        <w:separator/>
      </w:r>
    </w:p>
  </w:footnote>
  <w:footnote w:type="continuationSeparator" w:id="0">
    <w:p w14:paraId="1E9095ED" w14:textId="77777777" w:rsidR="00E16E42" w:rsidRDefault="00E16E42">
      <w:r>
        <w:continuationSeparator/>
      </w:r>
    </w:p>
  </w:footnote>
  <w:footnote w:id="1">
    <w:p w14:paraId="14340AC5" w14:textId="77777777" w:rsidR="007866A1" w:rsidRPr="003C596C" w:rsidRDefault="007866A1"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7866A1" w:rsidRDefault="007866A1" w:rsidP="00AB15A3">
      <w:pPr>
        <w:pStyle w:val="FootnoteText"/>
        <w:spacing w:before="0"/>
      </w:pPr>
      <w:r w:rsidRPr="003C596C">
        <w:rPr>
          <w:sz w:val="18"/>
          <w:szCs w:val="18"/>
        </w:rPr>
        <w:t>Care Plan Domain Analysis Model (DAM) Documents</w:t>
      </w:r>
    </w:p>
  </w:footnote>
  <w:footnote w:id="2">
    <w:p w14:paraId="7CEDBD18" w14:textId="77777777" w:rsidR="007866A1" w:rsidRDefault="007866A1"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7866A1" w:rsidRPr="00915CAF" w:rsidRDefault="007866A1"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7866A1" w:rsidRDefault="007866A1" w:rsidP="00AB15A3">
      <w:pPr>
        <w:pStyle w:val="FootnoteText"/>
      </w:pPr>
      <w:r w:rsidRPr="00915CAF">
        <w:rPr>
          <w:sz w:val="18"/>
          <w:szCs w:val="18"/>
        </w:rPr>
        <w:t>Care Plan Domain Analysis Model (DAM) Documents</w:t>
      </w:r>
    </w:p>
  </w:footnote>
  <w:footnote w:id="4">
    <w:p w14:paraId="1BA6B0DB" w14:textId="77777777" w:rsidR="007866A1" w:rsidRPr="00BF5E62" w:rsidRDefault="007866A1"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7866A1" w:rsidRDefault="007866A1">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7866A1" w:rsidRDefault="007866A1"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7866A1" w:rsidRDefault="007866A1"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7866A1" w:rsidRDefault="007866A1" w:rsidP="00FF33D1">
      <w:pPr>
        <w:pStyle w:val="FootnoteText"/>
      </w:pPr>
    </w:p>
  </w:footnote>
  <w:footnote w:id="8">
    <w:p w14:paraId="29C7AC62" w14:textId="77777777" w:rsidR="007866A1" w:rsidRDefault="007866A1">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7866A1" w:rsidRDefault="007866A1">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7866A1" w:rsidRDefault="007866A1">
    <w:pPr>
      <w:pStyle w:val="Header"/>
    </w:pPr>
    <w:r>
      <w:t>IHE &lt;Domain Name&gt; Technical Framework Supplement – &lt;Profile Name (Profile Acronym)&gt;</w:t>
    </w:r>
    <w:r>
      <w:br/>
      <w:t>______________________________________________________________________________</w:t>
    </w:r>
  </w:p>
  <w:p w14:paraId="18E9D4DA" w14:textId="77777777" w:rsidR="007866A1" w:rsidRDefault="007866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3D2"/>
    <w:rsid w:val="00010625"/>
    <w:rsid w:val="000121FB"/>
    <w:rsid w:val="000125FF"/>
    <w:rsid w:val="000158A8"/>
    <w:rsid w:val="00017E09"/>
    <w:rsid w:val="000231FB"/>
    <w:rsid w:val="00024BCD"/>
    <w:rsid w:val="00030AE0"/>
    <w:rsid w:val="00034E50"/>
    <w:rsid w:val="00036347"/>
    <w:rsid w:val="0004057D"/>
    <w:rsid w:val="00040A2D"/>
    <w:rsid w:val="0004144C"/>
    <w:rsid w:val="00041D46"/>
    <w:rsid w:val="00044F4F"/>
    <w:rsid w:val="000470A5"/>
    <w:rsid w:val="000514E1"/>
    <w:rsid w:val="00051DB3"/>
    <w:rsid w:val="0005577A"/>
    <w:rsid w:val="00060D78"/>
    <w:rsid w:val="00061D1A"/>
    <w:rsid w:val="000622EE"/>
    <w:rsid w:val="0006444D"/>
    <w:rsid w:val="00065B85"/>
    <w:rsid w:val="0006742B"/>
    <w:rsid w:val="00070847"/>
    <w:rsid w:val="000717A7"/>
    <w:rsid w:val="00071B0C"/>
    <w:rsid w:val="00077324"/>
    <w:rsid w:val="00077EA0"/>
    <w:rsid w:val="000807AC"/>
    <w:rsid w:val="00082F2B"/>
    <w:rsid w:val="00084252"/>
    <w:rsid w:val="00084BF0"/>
    <w:rsid w:val="0008583F"/>
    <w:rsid w:val="00087187"/>
    <w:rsid w:val="00091ECC"/>
    <w:rsid w:val="00094061"/>
    <w:rsid w:val="00096DA5"/>
    <w:rsid w:val="000B0E1E"/>
    <w:rsid w:val="000B30FF"/>
    <w:rsid w:val="000B699D"/>
    <w:rsid w:val="000C3556"/>
    <w:rsid w:val="000C5467"/>
    <w:rsid w:val="000D2487"/>
    <w:rsid w:val="000D6321"/>
    <w:rsid w:val="000D6F01"/>
    <w:rsid w:val="000D711C"/>
    <w:rsid w:val="000E0B51"/>
    <w:rsid w:val="000E1CDD"/>
    <w:rsid w:val="000E1F9A"/>
    <w:rsid w:val="000E3338"/>
    <w:rsid w:val="000F004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30468"/>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2CF8"/>
    <w:rsid w:val="001F2FB8"/>
    <w:rsid w:val="001F6755"/>
    <w:rsid w:val="001F68C9"/>
    <w:rsid w:val="001F787E"/>
    <w:rsid w:val="001F7A35"/>
    <w:rsid w:val="00202AC6"/>
    <w:rsid w:val="002040DD"/>
    <w:rsid w:val="0020453A"/>
    <w:rsid w:val="00204D6E"/>
    <w:rsid w:val="00205ADD"/>
    <w:rsid w:val="00207571"/>
    <w:rsid w:val="00207816"/>
    <w:rsid w:val="00207868"/>
    <w:rsid w:val="002173E6"/>
    <w:rsid w:val="00220A52"/>
    <w:rsid w:val="00221AC2"/>
    <w:rsid w:val="0022261E"/>
    <w:rsid w:val="0022352C"/>
    <w:rsid w:val="002317DB"/>
    <w:rsid w:val="002322FF"/>
    <w:rsid w:val="00234BE4"/>
    <w:rsid w:val="00235F1F"/>
    <w:rsid w:val="0023732B"/>
    <w:rsid w:val="0024140B"/>
    <w:rsid w:val="00244AA5"/>
    <w:rsid w:val="00246657"/>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42F"/>
    <w:rsid w:val="002E0B4E"/>
    <w:rsid w:val="002E4412"/>
    <w:rsid w:val="002E59BD"/>
    <w:rsid w:val="002F051F"/>
    <w:rsid w:val="002F076A"/>
    <w:rsid w:val="002F2910"/>
    <w:rsid w:val="00303E20"/>
    <w:rsid w:val="003045B6"/>
    <w:rsid w:val="00310FBE"/>
    <w:rsid w:val="00314713"/>
    <w:rsid w:val="00316247"/>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366E"/>
    <w:rsid w:val="00374B3E"/>
    <w:rsid w:val="00376ED8"/>
    <w:rsid w:val="0038429E"/>
    <w:rsid w:val="00386D80"/>
    <w:rsid w:val="003871B5"/>
    <w:rsid w:val="00387A27"/>
    <w:rsid w:val="00391D83"/>
    <w:rsid w:val="003921A0"/>
    <w:rsid w:val="003A09FE"/>
    <w:rsid w:val="003A2537"/>
    <w:rsid w:val="003A7E10"/>
    <w:rsid w:val="003B2A2B"/>
    <w:rsid w:val="003B40CC"/>
    <w:rsid w:val="003B70A2"/>
    <w:rsid w:val="003C3AD6"/>
    <w:rsid w:val="003D0D7B"/>
    <w:rsid w:val="003D19E0"/>
    <w:rsid w:val="003D24EE"/>
    <w:rsid w:val="003D5A68"/>
    <w:rsid w:val="003D724A"/>
    <w:rsid w:val="003D7ECC"/>
    <w:rsid w:val="003E0430"/>
    <w:rsid w:val="003E27F0"/>
    <w:rsid w:val="003E2AA2"/>
    <w:rsid w:val="003E2BC5"/>
    <w:rsid w:val="003E5C68"/>
    <w:rsid w:val="003F0805"/>
    <w:rsid w:val="003F252B"/>
    <w:rsid w:val="003F28C9"/>
    <w:rsid w:val="003F2A72"/>
    <w:rsid w:val="003F3E4A"/>
    <w:rsid w:val="003F58C5"/>
    <w:rsid w:val="003F7141"/>
    <w:rsid w:val="00400459"/>
    <w:rsid w:val="00403EB2"/>
    <w:rsid w:val="004046B6"/>
    <w:rsid w:val="004070FB"/>
    <w:rsid w:val="00410D6B"/>
    <w:rsid w:val="00412649"/>
    <w:rsid w:val="00415432"/>
    <w:rsid w:val="00417A70"/>
    <w:rsid w:val="004225C9"/>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C2"/>
    <w:rsid w:val="00483A94"/>
    <w:rsid w:val="00483C1C"/>
    <w:rsid w:val="004845CE"/>
    <w:rsid w:val="00487FFC"/>
    <w:rsid w:val="00492541"/>
    <w:rsid w:val="00494ECB"/>
    <w:rsid w:val="004A2E11"/>
    <w:rsid w:val="004A3208"/>
    <w:rsid w:val="004A7D5B"/>
    <w:rsid w:val="004B0BD9"/>
    <w:rsid w:val="004B387F"/>
    <w:rsid w:val="004B4EF3"/>
    <w:rsid w:val="004B575B"/>
    <w:rsid w:val="004B576F"/>
    <w:rsid w:val="004B7094"/>
    <w:rsid w:val="004C10B4"/>
    <w:rsid w:val="004C6765"/>
    <w:rsid w:val="004C7B88"/>
    <w:rsid w:val="004D68CC"/>
    <w:rsid w:val="004D69C3"/>
    <w:rsid w:val="004D6C45"/>
    <w:rsid w:val="004E05BD"/>
    <w:rsid w:val="004E10CA"/>
    <w:rsid w:val="004E47F1"/>
    <w:rsid w:val="004F1713"/>
    <w:rsid w:val="004F1B94"/>
    <w:rsid w:val="004F5211"/>
    <w:rsid w:val="004F6A97"/>
    <w:rsid w:val="004F742C"/>
    <w:rsid w:val="004F7C05"/>
    <w:rsid w:val="00503AE1"/>
    <w:rsid w:val="0050674C"/>
    <w:rsid w:val="00506C22"/>
    <w:rsid w:val="00506FC3"/>
    <w:rsid w:val="00510062"/>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F2045"/>
    <w:rsid w:val="005F21E7"/>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30E16"/>
    <w:rsid w:val="007337B8"/>
    <w:rsid w:val="007377E7"/>
    <w:rsid w:val="007400C4"/>
    <w:rsid w:val="00740B86"/>
    <w:rsid w:val="00743BC3"/>
    <w:rsid w:val="00746A3D"/>
    <w:rsid w:val="00747676"/>
    <w:rsid w:val="007479B6"/>
    <w:rsid w:val="00747E7C"/>
    <w:rsid w:val="007516E6"/>
    <w:rsid w:val="00752F7E"/>
    <w:rsid w:val="00755715"/>
    <w:rsid w:val="00761469"/>
    <w:rsid w:val="007622A9"/>
    <w:rsid w:val="00762B0C"/>
    <w:rsid w:val="00767053"/>
    <w:rsid w:val="00774B6B"/>
    <w:rsid w:val="007773C8"/>
    <w:rsid w:val="0078063E"/>
    <w:rsid w:val="007815AF"/>
    <w:rsid w:val="007824BF"/>
    <w:rsid w:val="0078454E"/>
    <w:rsid w:val="007866A1"/>
    <w:rsid w:val="0078781A"/>
    <w:rsid w:val="00787B2D"/>
    <w:rsid w:val="007922ED"/>
    <w:rsid w:val="007A029D"/>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724B"/>
    <w:rsid w:val="007E0C0D"/>
    <w:rsid w:val="007E1D39"/>
    <w:rsid w:val="007E5B51"/>
    <w:rsid w:val="007F771A"/>
    <w:rsid w:val="007F7801"/>
    <w:rsid w:val="00802F29"/>
    <w:rsid w:val="00803E2D"/>
    <w:rsid w:val="008044D0"/>
    <w:rsid w:val="008067DF"/>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353F"/>
    <w:rsid w:val="00863C8B"/>
    <w:rsid w:val="00865616"/>
    <w:rsid w:val="00865DF9"/>
    <w:rsid w:val="00866192"/>
    <w:rsid w:val="00870306"/>
    <w:rsid w:val="00870FB2"/>
    <w:rsid w:val="00871613"/>
    <w:rsid w:val="00875076"/>
    <w:rsid w:val="00875BFD"/>
    <w:rsid w:val="00883D4F"/>
    <w:rsid w:val="00884925"/>
    <w:rsid w:val="00885ABD"/>
    <w:rsid w:val="00887DE4"/>
    <w:rsid w:val="00887E40"/>
    <w:rsid w:val="00887EBF"/>
    <w:rsid w:val="00890A8E"/>
    <w:rsid w:val="00895F23"/>
    <w:rsid w:val="008A372B"/>
    <w:rsid w:val="008A3FD2"/>
    <w:rsid w:val="008A5F94"/>
    <w:rsid w:val="008A73E1"/>
    <w:rsid w:val="008B1661"/>
    <w:rsid w:val="008B53CB"/>
    <w:rsid w:val="008B5D7E"/>
    <w:rsid w:val="008B620B"/>
    <w:rsid w:val="008B6391"/>
    <w:rsid w:val="008C1766"/>
    <w:rsid w:val="008C2FE8"/>
    <w:rsid w:val="008C42CC"/>
    <w:rsid w:val="008C57EC"/>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F06F1"/>
    <w:rsid w:val="008F347B"/>
    <w:rsid w:val="008F78D2"/>
    <w:rsid w:val="009013A1"/>
    <w:rsid w:val="009022A0"/>
    <w:rsid w:val="009061A2"/>
    <w:rsid w:val="00907134"/>
    <w:rsid w:val="00910E03"/>
    <w:rsid w:val="00924A7A"/>
    <w:rsid w:val="00924E49"/>
    <w:rsid w:val="009268F6"/>
    <w:rsid w:val="00933C9A"/>
    <w:rsid w:val="00934715"/>
    <w:rsid w:val="00934D96"/>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0103"/>
    <w:rsid w:val="009813A1"/>
    <w:rsid w:val="00981F7D"/>
    <w:rsid w:val="00983131"/>
    <w:rsid w:val="00983C65"/>
    <w:rsid w:val="009843EF"/>
    <w:rsid w:val="009903C2"/>
    <w:rsid w:val="00991226"/>
    <w:rsid w:val="00991D63"/>
    <w:rsid w:val="00993FF5"/>
    <w:rsid w:val="009A1962"/>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A045EC"/>
    <w:rsid w:val="00A05A12"/>
    <w:rsid w:val="00A0613F"/>
    <w:rsid w:val="00A14FBD"/>
    <w:rsid w:val="00A16DCD"/>
    <w:rsid w:val="00A171E5"/>
    <w:rsid w:val="00A174B6"/>
    <w:rsid w:val="00A177D5"/>
    <w:rsid w:val="00A22D81"/>
    <w:rsid w:val="00A23689"/>
    <w:rsid w:val="00A276B2"/>
    <w:rsid w:val="00A30BDA"/>
    <w:rsid w:val="00A30E89"/>
    <w:rsid w:val="00A31CA6"/>
    <w:rsid w:val="00A322F4"/>
    <w:rsid w:val="00A37899"/>
    <w:rsid w:val="00A43E92"/>
    <w:rsid w:val="00A5423E"/>
    <w:rsid w:val="00A5645C"/>
    <w:rsid w:val="00A6421B"/>
    <w:rsid w:val="00A66F91"/>
    <w:rsid w:val="00A765C5"/>
    <w:rsid w:val="00A773A9"/>
    <w:rsid w:val="00A81A19"/>
    <w:rsid w:val="00A81A7C"/>
    <w:rsid w:val="00A84DE6"/>
    <w:rsid w:val="00A852CC"/>
    <w:rsid w:val="00A85861"/>
    <w:rsid w:val="00A860E5"/>
    <w:rsid w:val="00A875FF"/>
    <w:rsid w:val="00A90BD5"/>
    <w:rsid w:val="00A910E1"/>
    <w:rsid w:val="00A91203"/>
    <w:rsid w:val="00A93362"/>
    <w:rsid w:val="00A9751B"/>
    <w:rsid w:val="00AA05BE"/>
    <w:rsid w:val="00AA18D4"/>
    <w:rsid w:val="00AA3771"/>
    <w:rsid w:val="00AA684E"/>
    <w:rsid w:val="00AA69C0"/>
    <w:rsid w:val="00AB15A3"/>
    <w:rsid w:val="00AB470D"/>
    <w:rsid w:val="00AC2090"/>
    <w:rsid w:val="00AC2FDB"/>
    <w:rsid w:val="00AC609B"/>
    <w:rsid w:val="00AC7C88"/>
    <w:rsid w:val="00AD069D"/>
    <w:rsid w:val="00AD2AE2"/>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E9F"/>
    <w:rsid w:val="00B92EA1"/>
    <w:rsid w:val="00B9303B"/>
    <w:rsid w:val="00B9308F"/>
    <w:rsid w:val="00B93B01"/>
    <w:rsid w:val="00B94919"/>
    <w:rsid w:val="00B965FD"/>
    <w:rsid w:val="00BA1337"/>
    <w:rsid w:val="00BA1A91"/>
    <w:rsid w:val="00BA437B"/>
    <w:rsid w:val="00BA4A87"/>
    <w:rsid w:val="00BA504D"/>
    <w:rsid w:val="00BA773E"/>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0B7"/>
    <w:rsid w:val="00C269BA"/>
    <w:rsid w:val="00C269FC"/>
    <w:rsid w:val="00C26E7C"/>
    <w:rsid w:val="00C3192F"/>
    <w:rsid w:val="00C32901"/>
    <w:rsid w:val="00C33078"/>
    <w:rsid w:val="00C34B51"/>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67BA9"/>
    <w:rsid w:val="00C71FDB"/>
    <w:rsid w:val="00C741DD"/>
    <w:rsid w:val="00C75E6D"/>
    <w:rsid w:val="00C7717D"/>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4D1E"/>
    <w:rsid w:val="00CE61F2"/>
    <w:rsid w:val="00CE63C0"/>
    <w:rsid w:val="00CF283F"/>
    <w:rsid w:val="00CF508D"/>
    <w:rsid w:val="00D0225B"/>
    <w:rsid w:val="00D04B4D"/>
    <w:rsid w:val="00D05B7C"/>
    <w:rsid w:val="00D07411"/>
    <w:rsid w:val="00D10BFF"/>
    <w:rsid w:val="00D145F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5F2F"/>
    <w:rsid w:val="00DE644B"/>
    <w:rsid w:val="00DE6D6A"/>
    <w:rsid w:val="00DE7269"/>
    <w:rsid w:val="00DE7839"/>
    <w:rsid w:val="00DF057A"/>
    <w:rsid w:val="00DF683C"/>
    <w:rsid w:val="00DF769E"/>
    <w:rsid w:val="00DF7CCA"/>
    <w:rsid w:val="00E007E6"/>
    <w:rsid w:val="00E014B6"/>
    <w:rsid w:val="00E01A95"/>
    <w:rsid w:val="00E01D59"/>
    <w:rsid w:val="00E10B94"/>
    <w:rsid w:val="00E115D7"/>
    <w:rsid w:val="00E121ED"/>
    <w:rsid w:val="00E1423C"/>
    <w:rsid w:val="00E1593D"/>
    <w:rsid w:val="00E16D14"/>
    <w:rsid w:val="00E16E42"/>
    <w:rsid w:val="00E20C45"/>
    <w:rsid w:val="00E25761"/>
    <w:rsid w:val="00E30AAF"/>
    <w:rsid w:val="00E34F09"/>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2094"/>
    <w:rsid w:val="00E640BF"/>
    <w:rsid w:val="00E7532D"/>
    <w:rsid w:val="00E8043B"/>
    <w:rsid w:val="00E8338D"/>
    <w:rsid w:val="00E8344E"/>
    <w:rsid w:val="00E83F2D"/>
    <w:rsid w:val="00E84A1F"/>
    <w:rsid w:val="00E8520F"/>
    <w:rsid w:val="00E90AC0"/>
    <w:rsid w:val="00E91C15"/>
    <w:rsid w:val="00E9442A"/>
    <w:rsid w:val="00E962B3"/>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1E77"/>
    <w:rsid w:val="00EF3F52"/>
    <w:rsid w:val="00EF5BD1"/>
    <w:rsid w:val="00EF6962"/>
    <w:rsid w:val="00F002DD"/>
    <w:rsid w:val="00F034AC"/>
    <w:rsid w:val="00F0472E"/>
    <w:rsid w:val="00F059F9"/>
    <w:rsid w:val="00F0650A"/>
    <w:rsid w:val="00F0665F"/>
    <w:rsid w:val="00F071FF"/>
    <w:rsid w:val="00F11910"/>
    <w:rsid w:val="00F146E5"/>
    <w:rsid w:val="00F1527E"/>
    <w:rsid w:val="00F159CF"/>
    <w:rsid w:val="00F214E1"/>
    <w:rsid w:val="00F2262E"/>
    <w:rsid w:val="00F23863"/>
    <w:rsid w:val="00F25751"/>
    <w:rsid w:val="00F3060F"/>
    <w:rsid w:val="00F31393"/>
    <w:rsid w:val="00F313A8"/>
    <w:rsid w:val="00F33FD8"/>
    <w:rsid w:val="00F426B5"/>
    <w:rsid w:val="00F455EA"/>
    <w:rsid w:val="00F5188B"/>
    <w:rsid w:val="00F573E3"/>
    <w:rsid w:val="00F60F63"/>
    <w:rsid w:val="00F6170E"/>
    <w:rsid w:val="00F6224C"/>
    <w:rsid w:val="00F623E5"/>
    <w:rsid w:val="00F6298D"/>
    <w:rsid w:val="00F64792"/>
    <w:rsid w:val="00F669C1"/>
    <w:rsid w:val="00F66C25"/>
    <w:rsid w:val="00F67F32"/>
    <w:rsid w:val="00F70316"/>
    <w:rsid w:val="00F7433C"/>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http://wiki.ihe.net/index.php?title=National_Extensions_Proces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hl7.org/fhir/sear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bundle.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footer" Target="footer2.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yperlink" Target="http://hl7.org/fhir/careplan.html"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D9BF1-6078-4C2C-B0F9-DB5F3A9D9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12</TotalTime>
  <Pages>74</Pages>
  <Words>20069</Words>
  <Characters>114396</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134197</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5</cp:revision>
  <cp:lastPrinted>2012-05-01T14:26:00Z</cp:lastPrinted>
  <dcterms:created xsi:type="dcterms:W3CDTF">2016-04-18T19:58:00Z</dcterms:created>
  <dcterms:modified xsi:type="dcterms:W3CDTF">2016-04-18T20:10:00Z</dcterms:modified>
  <cp:category>IHE Supplement Template</cp:category>
</cp:coreProperties>
</file>