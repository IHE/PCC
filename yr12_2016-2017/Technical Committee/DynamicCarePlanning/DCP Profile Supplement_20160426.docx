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bookmarkStart w:id="0" w:name="_GoBack"/>
    <w:bookmarkEnd w:id="0"/>
    <w:p w14:paraId="5512077A" w14:textId="77777777" w:rsidR="00552563"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9469786" w:history="1">
        <w:r w:rsidR="00552563" w:rsidRPr="00376804">
          <w:rPr>
            <w:rStyle w:val="Hyperlink"/>
            <w:noProof/>
          </w:rPr>
          <w:t>Introduction to this Supplement</w:t>
        </w:r>
        <w:r w:rsidR="00552563">
          <w:rPr>
            <w:noProof/>
            <w:webHidden/>
          </w:rPr>
          <w:tab/>
        </w:r>
        <w:r w:rsidR="00552563">
          <w:rPr>
            <w:noProof/>
            <w:webHidden/>
          </w:rPr>
          <w:fldChar w:fldCharType="begin"/>
        </w:r>
        <w:r w:rsidR="00552563">
          <w:rPr>
            <w:noProof/>
            <w:webHidden/>
          </w:rPr>
          <w:instrText xml:space="preserve"> PAGEREF _Toc449469786 \h </w:instrText>
        </w:r>
        <w:r w:rsidR="00552563">
          <w:rPr>
            <w:noProof/>
            <w:webHidden/>
          </w:rPr>
        </w:r>
        <w:r w:rsidR="00552563">
          <w:rPr>
            <w:noProof/>
            <w:webHidden/>
          </w:rPr>
          <w:fldChar w:fldCharType="separate"/>
        </w:r>
        <w:r w:rsidR="00552563">
          <w:rPr>
            <w:noProof/>
            <w:webHidden/>
          </w:rPr>
          <w:t>8</w:t>
        </w:r>
        <w:r w:rsidR="00552563">
          <w:rPr>
            <w:noProof/>
            <w:webHidden/>
          </w:rPr>
          <w:fldChar w:fldCharType="end"/>
        </w:r>
      </w:hyperlink>
    </w:p>
    <w:p w14:paraId="2FB5ADD6" w14:textId="77777777" w:rsidR="00552563" w:rsidRDefault="00552563">
      <w:pPr>
        <w:pStyle w:val="TOC2"/>
        <w:rPr>
          <w:rFonts w:asciiTheme="minorHAnsi" w:eastAsiaTheme="minorEastAsia" w:hAnsiTheme="minorHAnsi" w:cstheme="minorBidi"/>
          <w:noProof/>
          <w:sz w:val="22"/>
          <w:szCs w:val="22"/>
        </w:rPr>
      </w:pPr>
      <w:hyperlink w:anchor="_Toc449469787" w:history="1">
        <w:r w:rsidRPr="00376804">
          <w:rPr>
            <w:rStyle w:val="Hyperlink"/>
            <w:noProof/>
          </w:rPr>
          <w:t>Open Issues and Questions</w:t>
        </w:r>
        <w:r>
          <w:rPr>
            <w:noProof/>
            <w:webHidden/>
          </w:rPr>
          <w:tab/>
        </w:r>
        <w:r>
          <w:rPr>
            <w:noProof/>
            <w:webHidden/>
          </w:rPr>
          <w:fldChar w:fldCharType="begin"/>
        </w:r>
        <w:r>
          <w:rPr>
            <w:noProof/>
            <w:webHidden/>
          </w:rPr>
          <w:instrText xml:space="preserve"> PAGEREF _Toc449469787 \h </w:instrText>
        </w:r>
        <w:r>
          <w:rPr>
            <w:noProof/>
            <w:webHidden/>
          </w:rPr>
        </w:r>
        <w:r>
          <w:rPr>
            <w:noProof/>
            <w:webHidden/>
          </w:rPr>
          <w:fldChar w:fldCharType="separate"/>
        </w:r>
        <w:r>
          <w:rPr>
            <w:noProof/>
            <w:webHidden/>
          </w:rPr>
          <w:t>8</w:t>
        </w:r>
        <w:r>
          <w:rPr>
            <w:noProof/>
            <w:webHidden/>
          </w:rPr>
          <w:fldChar w:fldCharType="end"/>
        </w:r>
      </w:hyperlink>
    </w:p>
    <w:p w14:paraId="67DAAE66" w14:textId="77777777" w:rsidR="00552563" w:rsidRDefault="00552563">
      <w:pPr>
        <w:pStyle w:val="TOC2"/>
        <w:rPr>
          <w:rFonts w:asciiTheme="minorHAnsi" w:eastAsiaTheme="minorEastAsia" w:hAnsiTheme="minorHAnsi" w:cstheme="minorBidi"/>
          <w:noProof/>
          <w:sz w:val="22"/>
          <w:szCs w:val="22"/>
        </w:rPr>
      </w:pPr>
      <w:hyperlink w:anchor="_Toc449469788" w:history="1">
        <w:r w:rsidRPr="00376804">
          <w:rPr>
            <w:rStyle w:val="Hyperlink"/>
            <w:noProof/>
          </w:rPr>
          <w:t>Closed Issues</w:t>
        </w:r>
        <w:r>
          <w:rPr>
            <w:noProof/>
            <w:webHidden/>
          </w:rPr>
          <w:tab/>
        </w:r>
        <w:r>
          <w:rPr>
            <w:noProof/>
            <w:webHidden/>
          </w:rPr>
          <w:fldChar w:fldCharType="begin"/>
        </w:r>
        <w:r>
          <w:rPr>
            <w:noProof/>
            <w:webHidden/>
          </w:rPr>
          <w:instrText xml:space="preserve"> PAGEREF _Toc449469788 \h </w:instrText>
        </w:r>
        <w:r>
          <w:rPr>
            <w:noProof/>
            <w:webHidden/>
          </w:rPr>
        </w:r>
        <w:r>
          <w:rPr>
            <w:noProof/>
            <w:webHidden/>
          </w:rPr>
          <w:fldChar w:fldCharType="separate"/>
        </w:r>
        <w:r>
          <w:rPr>
            <w:noProof/>
            <w:webHidden/>
          </w:rPr>
          <w:t>8</w:t>
        </w:r>
        <w:r>
          <w:rPr>
            <w:noProof/>
            <w:webHidden/>
          </w:rPr>
          <w:fldChar w:fldCharType="end"/>
        </w:r>
      </w:hyperlink>
    </w:p>
    <w:p w14:paraId="4B618015" w14:textId="77777777" w:rsidR="00552563" w:rsidRDefault="00552563">
      <w:pPr>
        <w:pStyle w:val="TOC1"/>
        <w:rPr>
          <w:rFonts w:asciiTheme="minorHAnsi" w:eastAsiaTheme="minorEastAsia" w:hAnsiTheme="minorHAnsi" w:cstheme="minorBidi"/>
          <w:noProof/>
          <w:sz w:val="22"/>
          <w:szCs w:val="22"/>
        </w:rPr>
      </w:pPr>
      <w:hyperlink w:anchor="_Toc449469789" w:history="1">
        <w:r w:rsidRPr="00376804">
          <w:rPr>
            <w:rStyle w:val="Hyperlink"/>
            <w:noProof/>
          </w:rPr>
          <w:t>General Introduction</w:t>
        </w:r>
        <w:r>
          <w:rPr>
            <w:noProof/>
            <w:webHidden/>
          </w:rPr>
          <w:tab/>
        </w:r>
        <w:r>
          <w:rPr>
            <w:noProof/>
            <w:webHidden/>
          </w:rPr>
          <w:fldChar w:fldCharType="begin"/>
        </w:r>
        <w:r>
          <w:rPr>
            <w:noProof/>
            <w:webHidden/>
          </w:rPr>
          <w:instrText xml:space="preserve"> PAGEREF _Toc449469789 \h </w:instrText>
        </w:r>
        <w:r>
          <w:rPr>
            <w:noProof/>
            <w:webHidden/>
          </w:rPr>
        </w:r>
        <w:r>
          <w:rPr>
            <w:noProof/>
            <w:webHidden/>
          </w:rPr>
          <w:fldChar w:fldCharType="separate"/>
        </w:r>
        <w:r>
          <w:rPr>
            <w:noProof/>
            <w:webHidden/>
          </w:rPr>
          <w:t>10</w:t>
        </w:r>
        <w:r>
          <w:rPr>
            <w:noProof/>
            <w:webHidden/>
          </w:rPr>
          <w:fldChar w:fldCharType="end"/>
        </w:r>
      </w:hyperlink>
    </w:p>
    <w:p w14:paraId="767B7739" w14:textId="77777777" w:rsidR="00552563" w:rsidRDefault="00552563">
      <w:pPr>
        <w:pStyle w:val="TOC1"/>
        <w:rPr>
          <w:rFonts w:asciiTheme="minorHAnsi" w:eastAsiaTheme="minorEastAsia" w:hAnsiTheme="minorHAnsi" w:cstheme="minorBidi"/>
          <w:noProof/>
          <w:sz w:val="22"/>
          <w:szCs w:val="22"/>
        </w:rPr>
      </w:pPr>
      <w:hyperlink w:anchor="_Toc449469790" w:history="1">
        <w:r w:rsidRPr="00376804">
          <w:rPr>
            <w:rStyle w:val="Hyperlink"/>
            <w:noProof/>
          </w:rPr>
          <w:t>Appendix A - Actor Summary Definitions</w:t>
        </w:r>
        <w:r>
          <w:rPr>
            <w:noProof/>
            <w:webHidden/>
          </w:rPr>
          <w:tab/>
        </w:r>
        <w:r>
          <w:rPr>
            <w:noProof/>
            <w:webHidden/>
          </w:rPr>
          <w:fldChar w:fldCharType="begin"/>
        </w:r>
        <w:r>
          <w:rPr>
            <w:noProof/>
            <w:webHidden/>
          </w:rPr>
          <w:instrText xml:space="preserve"> PAGEREF _Toc449469790 \h </w:instrText>
        </w:r>
        <w:r>
          <w:rPr>
            <w:noProof/>
            <w:webHidden/>
          </w:rPr>
        </w:r>
        <w:r>
          <w:rPr>
            <w:noProof/>
            <w:webHidden/>
          </w:rPr>
          <w:fldChar w:fldCharType="separate"/>
        </w:r>
        <w:r>
          <w:rPr>
            <w:noProof/>
            <w:webHidden/>
          </w:rPr>
          <w:t>10</w:t>
        </w:r>
        <w:r>
          <w:rPr>
            <w:noProof/>
            <w:webHidden/>
          </w:rPr>
          <w:fldChar w:fldCharType="end"/>
        </w:r>
      </w:hyperlink>
    </w:p>
    <w:p w14:paraId="7999BE7D" w14:textId="77777777" w:rsidR="00552563" w:rsidRDefault="00552563">
      <w:pPr>
        <w:pStyle w:val="TOC1"/>
        <w:rPr>
          <w:rFonts w:asciiTheme="minorHAnsi" w:eastAsiaTheme="minorEastAsia" w:hAnsiTheme="minorHAnsi" w:cstheme="minorBidi"/>
          <w:noProof/>
          <w:sz w:val="22"/>
          <w:szCs w:val="22"/>
        </w:rPr>
      </w:pPr>
      <w:hyperlink w:anchor="_Toc449469791" w:history="1">
        <w:r w:rsidRPr="00376804">
          <w:rPr>
            <w:rStyle w:val="Hyperlink"/>
            <w:noProof/>
          </w:rPr>
          <w:t>Appendix B - Transaction Summary Definitions</w:t>
        </w:r>
        <w:r>
          <w:rPr>
            <w:noProof/>
            <w:webHidden/>
          </w:rPr>
          <w:tab/>
        </w:r>
        <w:r>
          <w:rPr>
            <w:noProof/>
            <w:webHidden/>
          </w:rPr>
          <w:fldChar w:fldCharType="begin"/>
        </w:r>
        <w:r>
          <w:rPr>
            <w:noProof/>
            <w:webHidden/>
          </w:rPr>
          <w:instrText xml:space="preserve"> PAGEREF _Toc449469791 \h </w:instrText>
        </w:r>
        <w:r>
          <w:rPr>
            <w:noProof/>
            <w:webHidden/>
          </w:rPr>
        </w:r>
        <w:r>
          <w:rPr>
            <w:noProof/>
            <w:webHidden/>
          </w:rPr>
          <w:fldChar w:fldCharType="separate"/>
        </w:r>
        <w:r>
          <w:rPr>
            <w:noProof/>
            <w:webHidden/>
          </w:rPr>
          <w:t>10</w:t>
        </w:r>
        <w:r>
          <w:rPr>
            <w:noProof/>
            <w:webHidden/>
          </w:rPr>
          <w:fldChar w:fldCharType="end"/>
        </w:r>
      </w:hyperlink>
    </w:p>
    <w:p w14:paraId="1A2DBA1F" w14:textId="77777777" w:rsidR="00552563" w:rsidRDefault="00552563">
      <w:pPr>
        <w:pStyle w:val="TOC1"/>
        <w:rPr>
          <w:rFonts w:asciiTheme="minorHAnsi" w:eastAsiaTheme="minorEastAsia" w:hAnsiTheme="minorHAnsi" w:cstheme="minorBidi"/>
          <w:noProof/>
          <w:sz w:val="22"/>
          <w:szCs w:val="22"/>
        </w:rPr>
      </w:pPr>
      <w:hyperlink w:anchor="_Toc449469792" w:history="1">
        <w:r w:rsidRPr="00376804">
          <w:rPr>
            <w:rStyle w:val="Hyperlink"/>
            <w:noProof/>
          </w:rPr>
          <w:t>Glossary</w:t>
        </w:r>
        <w:r>
          <w:rPr>
            <w:noProof/>
            <w:webHidden/>
          </w:rPr>
          <w:tab/>
        </w:r>
        <w:r>
          <w:rPr>
            <w:noProof/>
            <w:webHidden/>
          </w:rPr>
          <w:fldChar w:fldCharType="begin"/>
        </w:r>
        <w:r>
          <w:rPr>
            <w:noProof/>
            <w:webHidden/>
          </w:rPr>
          <w:instrText xml:space="preserve"> PAGEREF _Toc449469792 \h </w:instrText>
        </w:r>
        <w:r>
          <w:rPr>
            <w:noProof/>
            <w:webHidden/>
          </w:rPr>
        </w:r>
        <w:r>
          <w:rPr>
            <w:noProof/>
            <w:webHidden/>
          </w:rPr>
          <w:fldChar w:fldCharType="separate"/>
        </w:r>
        <w:r>
          <w:rPr>
            <w:noProof/>
            <w:webHidden/>
          </w:rPr>
          <w:t>10</w:t>
        </w:r>
        <w:r>
          <w:rPr>
            <w:noProof/>
            <w:webHidden/>
          </w:rPr>
          <w:fldChar w:fldCharType="end"/>
        </w:r>
      </w:hyperlink>
    </w:p>
    <w:p w14:paraId="674A02B6" w14:textId="77777777" w:rsidR="00552563" w:rsidRDefault="00552563">
      <w:pPr>
        <w:pStyle w:val="TOC1"/>
        <w:rPr>
          <w:rFonts w:asciiTheme="minorHAnsi" w:eastAsiaTheme="minorEastAsia" w:hAnsiTheme="minorHAnsi" w:cstheme="minorBidi"/>
          <w:noProof/>
          <w:sz w:val="22"/>
          <w:szCs w:val="22"/>
        </w:rPr>
      </w:pPr>
      <w:hyperlink w:anchor="_Toc449469793" w:history="1">
        <w:r w:rsidRPr="00376804">
          <w:rPr>
            <w:rStyle w:val="Hyperlink"/>
            <w:noProof/>
          </w:rPr>
          <w:t>Volume 1 – Profiles</w:t>
        </w:r>
        <w:r>
          <w:rPr>
            <w:noProof/>
            <w:webHidden/>
          </w:rPr>
          <w:tab/>
        </w:r>
        <w:r>
          <w:rPr>
            <w:noProof/>
            <w:webHidden/>
          </w:rPr>
          <w:fldChar w:fldCharType="begin"/>
        </w:r>
        <w:r>
          <w:rPr>
            <w:noProof/>
            <w:webHidden/>
          </w:rPr>
          <w:instrText xml:space="preserve"> PAGEREF _Toc449469793 \h </w:instrText>
        </w:r>
        <w:r>
          <w:rPr>
            <w:noProof/>
            <w:webHidden/>
          </w:rPr>
        </w:r>
        <w:r>
          <w:rPr>
            <w:noProof/>
            <w:webHidden/>
          </w:rPr>
          <w:fldChar w:fldCharType="separate"/>
        </w:r>
        <w:r>
          <w:rPr>
            <w:noProof/>
            <w:webHidden/>
          </w:rPr>
          <w:t>12</w:t>
        </w:r>
        <w:r>
          <w:rPr>
            <w:noProof/>
            <w:webHidden/>
          </w:rPr>
          <w:fldChar w:fldCharType="end"/>
        </w:r>
      </w:hyperlink>
    </w:p>
    <w:p w14:paraId="1D56FCF3" w14:textId="77777777" w:rsidR="00552563" w:rsidRDefault="00552563">
      <w:pPr>
        <w:pStyle w:val="TOC2"/>
        <w:rPr>
          <w:rFonts w:asciiTheme="minorHAnsi" w:eastAsiaTheme="minorEastAsia" w:hAnsiTheme="minorHAnsi" w:cstheme="minorBidi"/>
          <w:noProof/>
          <w:sz w:val="22"/>
          <w:szCs w:val="22"/>
        </w:rPr>
      </w:pPr>
      <w:hyperlink w:anchor="_Toc449469794" w:history="1">
        <w:r w:rsidRPr="00376804">
          <w:rPr>
            <w:rStyle w:val="Hyperlink"/>
            <w:noProof/>
          </w:rPr>
          <w:t>&lt;</w:t>
        </w:r>
        <w:r w:rsidRPr="00376804">
          <w:rPr>
            <w:rStyle w:val="Hyperlink"/>
            <w:i/>
            <w:noProof/>
          </w:rPr>
          <w:t>Copyright Licenses&gt;</w:t>
        </w:r>
        <w:r>
          <w:rPr>
            <w:noProof/>
            <w:webHidden/>
          </w:rPr>
          <w:tab/>
        </w:r>
        <w:r>
          <w:rPr>
            <w:noProof/>
            <w:webHidden/>
          </w:rPr>
          <w:fldChar w:fldCharType="begin"/>
        </w:r>
        <w:r>
          <w:rPr>
            <w:noProof/>
            <w:webHidden/>
          </w:rPr>
          <w:instrText xml:space="preserve"> PAGEREF _Toc449469794 \h </w:instrText>
        </w:r>
        <w:r>
          <w:rPr>
            <w:noProof/>
            <w:webHidden/>
          </w:rPr>
        </w:r>
        <w:r>
          <w:rPr>
            <w:noProof/>
            <w:webHidden/>
          </w:rPr>
          <w:fldChar w:fldCharType="separate"/>
        </w:r>
        <w:r>
          <w:rPr>
            <w:noProof/>
            <w:webHidden/>
          </w:rPr>
          <w:t>12</w:t>
        </w:r>
        <w:r>
          <w:rPr>
            <w:noProof/>
            <w:webHidden/>
          </w:rPr>
          <w:fldChar w:fldCharType="end"/>
        </w:r>
      </w:hyperlink>
    </w:p>
    <w:p w14:paraId="2D32C148" w14:textId="77777777" w:rsidR="00552563" w:rsidRDefault="00552563">
      <w:pPr>
        <w:pStyle w:val="TOC2"/>
        <w:rPr>
          <w:rFonts w:asciiTheme="minorHAnsi" w:eastAsiaTheme="minorEastAsia" w:hAnsiTheme="minorHAnsi" w:cstheme="minorBidi"/>
          <w:noProof/>
          <w:sz w:val="22"/>
          <w:szCs w:val="22"/>
        </w:rPr>
      </w:pPr>
      <w:hyperlink w:anchor="_Toc449469795" w:history="1">
        <w:r w:rsidRPr="00376804">
          <w:rPr>
            <w:rStyle w:val="Hyperlink"/>
            <w:noProof/>
          </w:rPr>
          <w:t>&lt;</w:t>
        </w:r>
        <w:r w:rsidRPr="00376804">
          <w:rPr>
            <w:rStyle w:val="Hyperlink"/>
            <w:i/>
            <w:noProof/>
          </w:rPr>
          <w:t>Domain-specific additions&gt;</w:t>
        </w:r>
        <w:r>
          <w:rPr>
            <w:noProof/>
            <w:webHidden/>
          </w:rPr>
          <w:tab/>
        </w:r>
        <w:r>
          <w:rPr>
            <w:noProof/>
            <w:webHidden/>
          </w:rPr>
          <w:fldChar w:fldCharType="begin"/>
        </w:r>
        <w:r>
          <w:rPr>
            <w:noProof/>
            <w:webHidden/>
          </w:rPr>
          <w:instrText xml:space="preserve"> PAGEREF _Toc449469795 \h </w:instrText>
        </w:r>
        <w:r>
          <w:rPr>
            <w:noProof/>
            <w:webHidden/>
          </w:rPr>
        </w:r>
        <w:r>
          <w:rPr>
            <w:noProof/>
            <w:webHidden/>
          </w:rPr>
          <w:fldChar w:fldCharType="separate"/>
        </w:r>
        <w:r>
          <w:rPr>
            <w:noProof/>
            <w:webHidden/>
          </w:rPr>
          <w:t>12</w:t>
        </w:r>
        <w:r>
          <w:rPr>
            <w:noProof/>
            <w:webHidden/>
          </w:rPr>
          <w:fldChar w:fldCharType="end"/>
        </w:r>
      </w:hyperlink>
    </w:p>
    <w:p w14:paraId="0F2DBA2E" w14:textId="77777777" w:rsidR="00552563" w:rsidRDefault="00552563">
      <w:pPr>
        <w:pStyle w:val="TOC1"/>
        <w:rPr>
          <w:rFonts w:asciiTheme="minorHAnsi" w:eastAsiaTheme="minorEastAsia" w:hAnsiTheme="minorHAnsi" w:cstheme="minorBidi"/>
          <w:noProof/>
          <w:sz w:val="22"/>
          <w:szCs w:val="22"/>
        </w:rPr>
      </w:pPr>
      <w:hyperlink w:anchor="_Toc449469796" w:history="1">
        <w:r w:rsidRPr="00376804">
          <w:rPr>
            <w:rStyle w:val="Hyperlink"/>
            <w:noProof/>
          </w:rPr>
          <w:t>X Dynamic Care Planning (DCP) Profile</w:t>
        </w:r>
        <w:r>
          <w:rPr>
            <w:noProof/>
            <w:webHidden/>
          </w:rPr>
          <w:tab/>
        </w:r>
        <w:r>
          <w:rPr>
            <w:noProof/>
            <w:webHidden/>
          </w:rPr>
          <w:fldChar w:fldCharType="begin"/>
        </w:r>
        <w:r>
          <w:rPr>
            <w:noProof/>
            <w:webHidden/>
          </w:rPr>
          <w:instrText xml:space="preserve"> PAGEREF _Toc449469796 \h </w:instrText>
        </w:r>
        <w:r>
          <w:rPr>
            <w:noProof/>
            <w:webHidden/>
          </w:rPr>
        </w:r>
        <w:r>
          <w:rPr>
            <w:noProof/>
            <w:webHidden/>
          </w:rPr>
          <w:fldChar w:fldCharType="separate"/>
        </w:r>
        <w:r>
          <w:rPr>
            <w:noProof/>
            <w:webHidden/>
          </w:rPr>
          <w:t>13</w:t>
        </w:r>
        <w:r>
          <w:rPr>
            <w:noProof/>
            <w:webHidden/>
          </w:rPr>
          <w:fldChar w:fldCharType="end"/>
        </w:r>
      </w:hyperlink>
    </w:p>
    <w:p w14:paraId="684C3413" w14:textId="77777777" w:rsidR="00552563" w:rsidRDefault="00552563">
      <w:pPr>
        <w:pStyle w:val="TOC2"/>
        <w:rPr>
          <w:rFonts w:asciiTheme="minorHAnsi" w:eastAsiaTheme="minorEastAsia" w:hAnsiTheme="minorHAnsi" w:cstheme="minorBidi"/>
          <w:noProof/>
          <w:sz w:val="22"/>
          <w:szCs w:val="22"/>
        </w:rPr>
      </w:pPr>
      <w:hyperlink w:anchor="_Toc449469797" w:history="1">
        <w:r w:rsidRPr="00376804">
          <w:rPr>
            <w:rStyle w:val="Hyperlink"/>
            <w:noProof/>
          </w:rPr>
          <w:t>X.1 DCP Actors, Transactions, and Content Modules</w:t>
        </w:r>
        <w:r>
          <w:rPr>
            <w:noProof/>
            <w:webHidden/>
          </w:rPr>
          <w:tab/>
        </w:r>
        <w:r>
          <w:rPr>
            <w:noProof/>
            <w:webHidden/>
          </w:rPr>
          <w:fldChar w:fldCharType="begin"/>
        </w:r>
        <w:r>
          <w:rPr>
            <w:noProof/>
            <w:webHidden/>
          </w:rPr>
          <w:instrText xml:space="preserve"> PAGEREF _Toc449469797 \h </w:instrText>
        </w:r>
        <w:r>
          <w:rPr>
            <w:noProof/>
            <w:webHidden/>
          </w:rPr>
        </w:r>
        <w:r>
          <w:rPr>
            <w:noProof/>
            <w:webHidden/>
          </w:rPr>
          <w:fldChar w:fldCharType="separate"/>
        </w:r>
        <w:r>
          <w:rPr>
            <w:noProof/>
            <w:webHidden/>
          </w:rPr>
          <w:t>13</w:t>
        </w:r>
        <w:r>
          <w:rPr>
            <w:noProof/>
            <w:webHidden/>
          </w:rPr>
          <w:fldChar w:fldCharType="end"/>
        </w:r>
      </w:hyperlink>
    </w:p>
    <w:p w14:paraId="4E76B40A" w14:textId="77777777" w:rsidR="00552563" w:rsidRDefault="00552563">
      <w:pPr>
        <w:pStyle w:val="TOC3"/>
        <w:rPr>
          <w:rFonts w:asciiTheme="minorHAnsi" w:eastAsiaTheme="minorEastAsia" w:hAnsiTheme="minorHAnsi" w:cstheme="minorBidi"/>
          <w:noProof/>
          <w:sz w:val="22"/>
          <w:szCs w:val="22"/>
        </w:rPr>
      </w:pPr>
      <w:hyperlink w:anchor="_Toc449469798" w:history="1">
        <w:r w:rsidRPr="00376804">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_Toc449469798 \h </w:instrText>
        </w:r>
        <w:r>
          <w:rPr>
            <w:noProof/>
            <w:webHidden/>
          </w:rPr>
        </w:r>
        <w:r>
          <w:rPr>
            <w:noProof/>
            <w:webHidden/>
          </w:rPr>
          <w:fldChar w:fldCharType="separate"/>
        </w:r>
        <w:r>
          <w:rPr>
            <w:noProof/>
            <w:webHidden/>
          </w:rPr>
          <w:t>15</w:t>
        </w:r>
        <w:r>
          <w:rPr>
            <w:noProof/>
            <w:webHidden/>
          </w:rPr>
          <w:fldChar w:fldCharType="end"/>
        </w:r>
      </w:hyperlink>
    </w:p>
    <w:p w14:paraId="3AE5B621" w14:textId="77777777" w:rsidR="00552563" w:rsidRDefault="00552563">
      <w:pPr>
        <w:pStyle w:val="TOC4"/>
        <w:rPr>
          <w:rFonts w:asciiTheme="minorHAnsi" w:eastAsiaTheme="minorEastAsia" w:hAnsiTheme="minorHAnsi" w:cstheme="minorBidi"/>
          <w:noProof/>
          <w:sz w:val="22"/>
          <w:szCs w:val="22"/>
        </w:rPr>
      </w:pPr>
      <w:hyperlink w:anchor="_Toc449469799" w:history="1">
        <w:r w:rsidRPr="00376804">
          <w:rPr>
            <w:rStyle w:val="Hyperlink"/>
            <w:noProof/>
          </w:rPr>
          <w:t>X.1.1.1 Care Plan Contributor</w:t>
        </w:r>
        <w:r>
          <w:rPr>
            <w:noProof/>
            <w:webHidden/>
          </w:rPr>
          <w:tab/>
        </w:r>
        <w:r>
          <w:rPr>
            <w:noProof/>
            <w:webHidden/>
          </w:rPr>
          <w:fldChar w:fldCharType="begin"/>
        </w:r>
        <w:r>
          <w:rPr>
            <w:noProof/>
            <w:webHidden/>
          </w:rPr>
          <w:instrText xml:space="preserve"> PAGEREF _Toc449469799 \h </w:instrText>
        </w:r>
        <w:r>
          <w:rPr>
            <w:noProof/>
            <w:webHidden/>
          </w:rPr>
        </w:r>
        <w:r>
          <w:rPr>
            <w:noProof/>
            <w:webHidden/>
          </w:rPr>
          <w:fldChar w:fldCharType="separate"/>
        </w:r>
        <w:r>
          <w:rPr>
            <w:noProof/>
            <w:webHidden/>
          </w:rPr>
          <w:t>15</w:t>
        </w:r>
        <w:r>
          <w:rPr>
            <w:noProof/>
            <w:webHidden/>
          </w:rPr>
          <w:fldChar w:fldCharType="end"/>
        </w:r>
      </w:hyperlink>
    </w:p>
    <w:p w14:paraId="1988E94E" w14:textId="77777777" w:rsidR="00552563" w:rsidRDefault="00552563">
      <w:pPr>
        <w:pStyle w:val="TOC4"/>
        <w:rPr>
          <w:rFonts w:asciiTheme="minorHAnsi" w:eastAsiaTheme="minorEastAsia" w:hAnsiTheme="minorHAnsi" w:cstheme="minorBidi"/>
          <w:noProof/>
          <w:sz w:val="22"/>
          <w:szCs w:val="22"/>
        </w:rPr>
      </w:pPr>
      <w:hyperlink w:anchor="_Toc449469800" w:history="1">
        <w:r w:rsidRPr="00376804">
          <w:rPr>
            <w:rStyle w:val="Hyperlink"/>
            <w:noProof/>
          </w:rPr>
          <w:t>X.1.1.2 Care Plan Consumer</w:t>
        </w:r>
        <w:r>
          <w:rPr>
            <w:noProof/>
            <w:webHidden/>
          </w:rPr>
          <w:tab/>
        </w:r>
        <w:r>
          <w:rPr>
            <w:noProof/>
            <w:webHidden/>
          </w:rPr>
          <w:fldChar w:fldCharType="begin"/>
        </w:r>
        <w:r>
          <w:rPr>
            <w:noProof/>
            <w:webHidden/>
          </w:rPr>
          <w:instrText xml:space="preserve"> PAGEREF _Toc449469800 \h </w:instrText>
        </w:r>
        <w:r>
          <w:rPr>
            <w:noProof/>
            <w:webHidden/>
          </w:rPr>
        </w:r>
        <w:r>
          <w:rPr>
            <w:noProof/>
            <w:webHidden/>
          </w:rPr>
          <w:fldChar w:fldCharType="separate"/>
        </w:r>
        <w:r>
          <w:rPr>
            <w:noProof/>
            <w:webHidden/>
          </w:rPr>
          <w:t>15</w:t>
        </w:r>
        <w:r>
          <w:rPr>
            <w:noProof/>
            <w:webHidden/>
          </w:rPr>
          <w:fldChar w:fldCharType="end"/>
        </w:r>
      </w:hyperlink>
    </w:p>
    <w:p w14:paraId="346B1C98" w14:textId="77777777" w:rsidR="00552563" w:rsidRDefault="00552563">
      <w:pPr>
        <w:pStyle w:val="TOC4"/>
        <w:rPr>
          <w:rFonts w:asciiTheme="minorHAnsi" w:eastAsiaTheme="minorEastAsia" w:hAnsiTheme="minorHAnsi" w:cstheme="minorBidi"/>
          <w:noProof/>
          <w:sz w:val="22"/>
          <w:szCs w:val="22"/>
        </w:rPr>
      </w:pPr>
      <w:hyperlink w:anchor="_Toc449469801" w:history="1">
        <w:r w:rsidRPr="00376804">
          <w:rPr>
            <w:rStyle w:val="Hyperlink"/>
            <w:noProof/>
          </w:rPr>
          <w:t>X.1.1.3 Care Plan Service</w:t>
        </w:r>
        <w:r>
          <w:rPr>
            <w:noProof/>
            <w:webHidden/>
          </w:rPr>
          <w:tab/>
        </w:r>
        <w:r>
          <w:rPr>
            <w:noProof/>
            <w:webHidden/>
          </w:rPr>
          <w:fldChar w:fldCharType="begin"/>
        </w:r>
        <w:r>
          <w:rPr>
            <w:noProof/>
            <w:webHidden/>
          </w:rPr>
          <w:instrText xml:space="preserve"> PAGEREF _Toc449469801 \h </w:instrText>
        </w:r>
        <w:r>
          <w:rPr>
            <w:noProof/>
            <w:webHidden/>
          </w:rPr>
        </w:r>
        <w:r>
          <w:rPr>
            <w:noProof/>
            <w:webHidden/>
          </w:rPr>
          <w:fldChar w:fldCharType="separate"/>
        </w:r>
        <w:r>
          <w:rPr>
            <w:noProof/>
            <w:webHidden/>
          </w:rPr>
          <w:t>15</w:t>
        </w:r>
        <w:r>
          <w:rPr>
            <w:noProof/>
            <w:webHidden/>
          </w:rPr>
          <w:fldChar w:fldCharType="end"/>
        </w:r>
      </w:hyperlink>
    </w:p>
    <w:p w14:paraId="0C34C319" w14:textId="77777777" w:rsidR="00552563" w:rsidRDefault="00552563">
      <w:pPr>
        <w:pStyle w:val="TOC2"/>
        <w:rPr>
          <w:rFonts w:asciiTheme="minorHAnsi" w:eastAsiaTheme="minorEastAsia" w:hAnsiTheme="minorHAnsi" w:cstheme="minorBidi"/>
          <w:noProof/>
          <w:sz w:val="22"/>
          <w:szCs w:val="22"/>
        </w:rPr>
      </w:pPr>
      <w:hyperlink w:anchor="_Toc449469802" w:history="1">
        <w:r w:rsidRPr="00376804">
          <w:rPr>
            <w:rStyle w:val="Hyperlink"/>
            <w:noProof/>
          </w:rPr>
          <w:t>X.2 DCP Actor Options</w:t>
        </w:r>
        <w:r>
          <w:rPr>
            <w:noProof/>
            <w:webHidden/>
          </w:rPr>
          <w:tab/>
        </w:r>
        <w:r>
          <w:rPr>
            <w:noProof/>
            <w:webHidden/>
          </w:rPr>
          <w:fldChar w:fldCharType="begin"/>
        </w:r>
        <w:r>
          <w:rPr>
            <w:noProof/>
            <w:webHidden/>
          </w:rPr>
          <w:instrText xml:space="preserve"> PAGEREF _Toc449469802 \h </w:instrText>
        </w:r>
        <w:r>
          <w:rPr>
            <w:noProof/>
            <w:webHidden/>
          </w:rPr>
        </w:r>
        <w:r>
          <w:rPr>
            <w:noProof/>
            <w:webHidden/>
          </w:rPr>
          <w:fldChar w:fldCharType="separate"/>
        </w:r>
        <w:r>
          <w:rPr>
            <w:noProof/>
            <w:webHidden/>
          </w:rPr>
          <w:t>16</w:t>
        </w:r>
        <w:r>
          <w:rPr>
            <w:noProof/>
            <w:webHidden/>
          </w:rPr>
          <w:fldChar w:fldCharType="end"/>
        </w:r>
      </w:hyperlink>
    </w:p>
    <w:p w14:paraId="5F2D3B52" w14:textId="77777777" w:rsidR="00552563" w:rsidRDefault="00552563">
      <w:pPr>
        <w:pStyle w:val="TOC3"/>
        <w:rPr>
          <w:rFonts w:asciiTheme="minorHAnsi" w:eastAsiaTheme="minorEastAsia" w:hAnsiTheme="minorHAnsi" w:cstheme="minorBidi"/>
          <w:noProof/>
          <w:sz w:val="22"/>
          <w:szCs w:val="22"/>
        </w:rPr>
      </w:pPr>
      <w:hyperlink w:anchor="_Toc449469803" w:history="1">
        <w:r w:rsidRPr="00376804">
          <w:rPr>
            <w:rStyle w:val="Hyperlink"/>
            <w:noProof/>
          </w:rPr>
          <w:t>X.2.1 Subscribe to Care Plan Updates</w:t>
        </w:r>
        <w:r>
          <w:rPr>
            <w:noProof/>
            <w:webHidden/>
          </w:rPr>
          <w:tab/>
        </w:r>
        <w:r>
          <w:rPr>
            <w:noProof/>
            <w:webHidden/>
          </w:rPr>
          <w:fldChar w:fldCharType="begin"/>
        </w:r>
        <w:r>
          <w:rPr>
            <w:noProof/>
            <w:webHidden/>
          </w:rPr>
          <w:instrText xml:space="preserve"> PAGEREF _Toc449469803 \h </w:instrText>
        </w:r>
        <w:r>
          <w:rPr>
            <w:noProof/>
            <w:webHidden/>
          </w:rPr>
        </w:r>
        <w:r>
          <w:rPr>
            <w:noProof/>
            <w:webHidden/>
          </w:rPr>
          <w:fldChar w:fldCharType="separate"/>
        </w:r>
        <w:r>
          <w:rPr>
            <w:noProof/>
            <w:webHidden/>
          </w:rPr>
          <w:t>16</w:t>
        </w:r>
        <w:r>
          <w:rPr>
            <w:noProof/>
            <w:webHidden/>
          </w:rPr>
          <w:fldChar w:fldCharType="end"/>
        </w:r>
      </w:hyperlink>
    </w:p>
    <w:p w14:paraId="65499D31" w14:textId="77777777" w:rsidR="00552563" w:rsidRDefault="00552563">
      <w:pPr>
        <w:pStyle w:val="TOC2"/>
        <w:rPr>
          <w:rFonts w:asciiTheme="minorHAnsi" w:eastAsiaTheme="minorEastAsia" w:hAnsiTheme="minorHAnsi" w:cstheme="minorBidi"/>
          <w:noProof/>
          <w:sz w:val="22"/>
          <w:szCs w:val="22"/>
        </w:rPr>
      </w:pPr>
      <w:hyperlink w:anchor="_Toc449469804" w:history="1">
        <w:r w:rsidRPr="00376804">
          <w:rPr>
            <w:rStyle w:val="Hyperlink"/>
            <w:noProof/>
          </w:rPr>
          <w:t>X.3 DCP Required Actor Groupings</w:t>
        </w:r>
        <w:r>
          <w:rPr>
            <w:noProof/>
            <w:webHidden/>
          </w:rPr>
          <w:tab/>
        </w:r>
        <w:r>
          <w:rPr>
            <w:noProof/>
            <w:webHidden/>
          </w:rPr>
          <w:fldChar w:fldCharType="begin"/>
        </w:r>
        <w:r>
          <w:rPr>
            <w:noProof/>
            <w:webHidden/>
          </w:rPr>
          <w:instrText xml:space="preserve"> PAGEREF _Toc449469804 \h </w:instrText>
        </w:r>
        <w:r>
          <w:rPr>
            <w:noProof/>
            <w:webHidden/>
          </w:rPr>
        </w:r>
        <w:r>
          <w:rPr>
            <w:noProof/>
            <w:webHidden/>
          </w:rPr>
          <w:fldChar w:fldCharType="separate"/>
        </w:r>
        <w:r>
          <w:rPr>
            <w:noProof/>
            <w:webHidden/>
          </w:rPr>
          <w:t>16</w:t>
        </w:r>
        <w:r>
          <w:rPr>
            <w:noProof/>
            <w:webHidden/>
          </w:rPr>
          <w:fldChar w:fldCharType="end"/>
        </w:r>
      </w:hyperlink>
    </w:p>
    <w:p w14:paraId="542049ED" w14:textId="77777777" w:rsidR="00552563" w:rsidRDefault="00552563">
      <w:pPr>
        <w:pStyle w:val="TOC2"/>
        <w:rPr>
          <w:rFonts w:asciiTheme="minorHAnsi" w:eastAsiaTheme="minorEastAsia" w:hAnsiTheme="minorHAnsi" w:cstheme="minorBidi"/>
          <w:noProof/>
          <w:sz w:val="22"/>
          <w:szCs w:val="22"/>
        </w:rPr>
      </w:pPr>
      <w:hyperlink w:anchor="_Toc449469805" w:history="1">
        <w:r w:rsidRPr="00376804">
          <w:rPr>
            <w:rStyle w:val="Hyperlink"/>
            <w:noProof/>
          </w:rPr>
          <w:t>X.4 DCP Overview</w:t>
        </w:r>
        <w:r>
          <w:rPr>
            <w:noProof/>
            <w:webHidden/>
          </w:rPr>
          <w:tab/>
        </w:r>
        <w:r>
          <w:rPr>
            <w:noProof/>
            <w:webHidden/>
          </w:rPr>
          <w:fldChar w:fldCharType="begin"/>
        </w:r>
        <w:r>
          <w:rPr>
            <w:noProof/>
            <w:webHidden/>
          </w:rPr>
          <w:instrText xml:space="preserve"> PAGEREF _Toc449469805 \h </w:instrText>
        </w:r>
        <w:r>
          <w:rPr>
            <w:noProof/>
            <w:webHidden/>
          </w:rPr>
        </w:r>
        <w:r>
          <w:rPr>
            <w:noProof/>
            <w:webHidden/>
          </w:rPr>
          <w:fldChar w:fldCharType="separate"/>
        </w:r>
        <w:r>
          <w:rPr>
            <w:noProof/>
            <w:webHidden/>
          </w:rPr>
          <w:t>16</w:t>
        </w:r>
        <w:r>
          <w:rPr>
            <w:noProof/>
            <w:webHidden/>
          </w:rPr>
          <w:fldChar w:fldCharType="end"/>
        </w:r>
      </w:hyperlink>
    </w:p>
    <w:p w14:paraId="75C0DCDD" w14:textId="77777777" w:rsidR="00552563" w:rsidRDefault="00552563">
      <w:pPr>
        <w:pStyle w:val="TOC3"/>
        <w:rPr>
          <w:rFonts w:asciiTheme="minorHAnsi" w:eastAsiaTheme="minorEastAsia" w:hAnsiTheme="minorHAnsi" w:cstheme="minorBidi"/>
          <w:noProof/>
          <w:sz w:val="22"/>
          <w:szCs w:val="22"/>
        </w:rPr>
      </w:pPr>
      <w:hyperlink w:anchor="_Toc449469806" w:history="1">
        <w:r w:rsidRPr="00376804">
          <w:rPr>
            <w:rStyle w:val="Hyperlink"/>
            <w:bCs/>
            <w:noProof/>
          </w:rPr>
          <w:t>X.4.1 Concepts</w:t>
        </w:r>
        <w:r>
          <w:rPr>
            <w:noProof/>
            <w:webHidden/>
          </w:rPr>
          <w:tab/>
        </w:r>
        <w:r>
          <w:rPr>
            <w:noProof/>
            <w:webHidden/>
          </w:rPr>
          <w:fldChar w:fldCharType="begin"/>
        </w:r>
        <w:r>
          <w:rPr>
            <w:noProof/>
            <w:webHidden/>
          </w:rPr>
          <w:instrText xml:space="preserve"> PAGEREF _Toc449469806 \h </w:instrText>
        </w:r>
        <w:r>
          <w:rPr>
            <w:noProof/>
            <w:webHidden/>
          </w:rPr>
        </w:r>
        <w:r>
          <w:rPr>
            <w:noProof/>
            <w:webHidden/>
          </w:rPr>
          <w:fldChar w:fldCharType="separate"/>
        </w:r>
        <w:r>
          <w:rPr>
            <w:noProof/>
            <w:webHidden/>
          </w:rPr>
          <w:t>17</w:t>
        </w:r>
        <w:r>
          <w:rPr>
            <w:noProof/>
            <w:webHidden/>
          </w:rPr>
          <w:fldChar w:fldCharType="end"/>
        </w:r>
      </w:hyperlink>
    </w:p>
    <w:p w14:paraId="02E60D57" w14:textId="77777777" w:rsidR="00552563" w:rsidRDefault="00552563">
      <w:pPr>
        <w:pStyle w:val="TOC3"/>
        <w:rPr>
          <w:rFonts w:asciiTheme="minorHAnsi" w:eastAsiaTheme="minorEastAsia" w:hAnsiTheme="minorHAnsi" w:cstheme="minorBidi"/>
          <w:noProof/>
          <w:sz w:val="22"/>
          <w:szCs w:val="22"/>
        </w:rPr>
      </w:pPr>
      <w:hyperlink w:anchor="_Toc449469807" w:history="1">
        <w:r w:rsidRPr="00376804">
          <w:rPr>
            <w:rStyle w:val="Hyperlink"/>
            <w:bCs/>
            <w:noProof/>
          </w:rPr>
          <w:t>X.4.2 Use Case</w:t>
        </w:r>
        <w:r>
          <w:rPr>
            <w:noProof/>
            <w:webHidden/>
          </w:rPr>
          <w:tab/>
        </w:r>
        <w:r>
          <w:rPr>
            <w:noProof/>
            <w:webHidden/>
          </w:rPr>
          <w:fldChar w:fldCharType="begin"/>
        </w:r>
        <w:r>
          <w:rPr>
            <w:noProof/>
            <w:webHidden/>
          </w:rPr>
          <w:instrText xml:space="preserve"> PAGEREF _Toc449469807 \h </w:instrText>
        </w:r>
        <w:r>
          <w:rPr>
            <w:noProof/>
            <w:webHidden/>
          </w:rPr>
        </w:r>
        <w:r>
          <w:rPr>
            <w:noProof/>
            <w:webHidden/>
          </w:rPr>
          <w:fldChar w:fldCharType="separate"/>
        </w:r>
        <w:r>
          <w:rPr>
            <w:noProof/>
            <w:webHidden/>
          </w:rPr>
          <w:t>18</w:t>
        </w:r>
        <w:r>
          <w:rPr>
            <w:noProof/>
            <w:webHidden/>
          </w:rPr>
          <w:fldChar w:fldCharType="end"/>
        </w:r>
      </w:hyperlink>
    </w:p>
    <w:p w14:paraId="4E9A6A3E" w14:textId="77777777" w:rsidR="00552563" w:rsidRDefault="00552563">
      <w:pPr>
        <w:pStyle w:val="TOC4"/>
        <w:rPr>
          <w:rFonts w:asciiTheme="minorHAnsi" w:eastAsiaTheme="minorEastAsia" w:hAnsiTheme="minorHAnsi" w:cstheme="minorBidi"/>
          <w:noProof/>
          <w:sz w:val="22"/>
          <w:szCs w:val="22"/>
        </w:rPr>
      </w:pPr>
      <w:hyperlink w:anchor="_Toc449469808" w:history="1">
        <w:r w:rsidRPr="00376804">
          <w:rPr>
            <w:rStyle w:val="Hyperlink"/>
            <w:noProof/>
          </w:rPr>
          <w:t>X.4.2.1 Use Case: Chronic Conditions</w:t>
        </w:r>
        <w:r>
          <w:rPr>
            <w:noProof/>
            <w:webHidden/>
          </w:rPr>
          <w:tab/>
        </w:r>
        <w:r>
          <w:rPr>
            <w:noProof/>
            <w:webHidden/>
          </w:rPr>
          <w:fldChar w:fldCharType="begin"/>
        </w:r>
        <w:r>
          <w:rPr>
            <w:noProof/>
            <w:webHidden/>
          </w:rPr>
          <w:instrText xml:space="preserve"> PAGEREF _Toc449469808 \h </w:instrText>
        </w:r>
        <w:r>
          <w:rPr>
            <w:noProof/>
            <w:webHidden/>
          </w:rPr>
        </w:r>
        <w:r>
          <w:rPr>
            <w:noProof/>
            <w:webHidden/>
          </w:rPr>
          <w:fldChar w:fldCharType="separate"/>
        </w:r>
        <w:r>
          <w:rPr>
            <w:noProof/>
            <w:webHidden/>
          </w:rPr>
          <w:t>18</w:t>
        </w:r>
        <w:r>
          <w:rPr>
            <w:noProof/>
            <w:webHidden/>
          </w:rPr>
          <w:fldChar w:fldCharType="end"/>
        </w:r>
      </w:hyperlink>
    </w:p>
    <w:p w14:paraId="14EAA9BD" w14:textId="77777777" w:rsidR="00552563" w:rsidRDefault="00552563">
      <w:pPr>
        <w:pStyle w:val="TOC5"/>
        <w:rPr>
          <w:rFonts w:asciiTheme="minorHAnsi" w:eastAsiaTheme="minorEastAsia" w:hAnsiTheme="minorHAnsi" w:cstheme="minorBidi"/>
          <w:noProof/>
          <w:sz w:val="22"/>
          <w:szCs w:val="22"/>
        </w:rPr>
      </w:pPr>
      <w:hyperlink w:anchor="_Toc449469809" w:history="1">
        <w:r w:rsidRPr="00376804">
          <w:rPr>
            <w:rStyle w:val="Hyperlink"/>
            <w:noProof/>
          </w:rPr>
          <w:t>X.4.2.1.1 Chronic Conditions Use Case Description</w:t>
        </w:r>
        <w:r>
          <w:rPr>
            <w:noProof/>
            <w:webHidden/>
          </w:rPr>
          <w:tab/>
        </w:r>
        <w:r>
          <w:rPr>
            <w:noProof/>
            <w:webHidden/>
          </w:rPr>
          <w:fldChar w:fldCharType="begin"/>
        </w:r>
        <w:r>
          <w:rPr>
            <w:noProof/>
            <w:webHidden/>
          </w:rPr>
          <w:instrText xml:space="preserve"> PAGEREF _Toc449469809 \h </w:instrText>
        </w:r>
        <w:r>
          <w:rPr>
            <w:noProof/>
            <w:webHidden/>
          </w:rPr>
        </w:r>
        <w:r>
          <w:rPr>
            <w:noProof/>
            <w:webHidden/>
          </w:rPr>
          <w:fldChar w:fldCharType="separate"/>
        </w:r>
        <w:r>
          <w:rPr>
            <w:noProof/>
            <w:webHidden/>
          </w:rPr>
          <w:t>18</w:t>
        </w:r>
        <w:r>
          <w:rPr>
            <w:noProof/>
            <w:webHidden/>
          </w:rPr>
          <w:fldChar w:fldCharType="end"/>
        </w:r>
      </w:hyperlink>
    </w:p>
    <w:p w14:paraId="097E80A5" w14:textId="77777777" w:rsidR="00552563" w:rsidRDefault="00552563">
      <w:pPr>
        <w:pStyle w:val="TOC6"/>
        <w:rPr>
          <w:rFonts w:asciiTheme="minorHAnsi" w:eastAsiaTheme="minorEastAsia" w:hAnsiTheme="minorHAnsi" w:cstheme="minorBidi"/>
          <w:noProof/>
          <w:sz w:val="22"/>
          <w:szCs w:val="22"/>
        </w:rPr>
      </w:pPr>
      <w:hyperlink w:anchor="_Toc449469810" w:history="1">
        <w:r w:rsidRPr="00376804">
          <w:rPr>
            <w:rStyle w:val="Hyperlink"/>
            <w:noProof/>
          </w:rPr>
          <w:t>X.4.2.1.1.1 Encounter A: Primary Care Physician Initial Visit</w:t>
        </w:r>
        <w:r>
          <w:rPr>
            <w:noProof/>
            <w:webHidden/>
          </w:rPr>
          <w:tab/>
        </w:r>
        <w:r>
          <w:rPr>
            <w:noProof/>
            <w:webHidden/>
          </w:rPr>
          <w:fldChar w:fldCharType="begin"/>
        </w:r>
        <w:r>
          <w:rPr>
            <w:noProof/>
            <w:webHidden/>
          </w:rPr>
          <w:instrText xml:space="preserve"> PAGEREF _Toc449469810 \h </w:instrText>
        </w:r>
        <w:r>
          <w:rPr>
            <w:noProof/>
            <w:webHidden/>
          </w:rPr>
        </w:r>
        <w:r>
          <w:rPr>
            <w:noProof/>
            <w:webHidden/>
          </w:rPr>
          <w:fldChar w:fldCharType="separate"/>
        </w:r>
        <w:r>
          <w:rPr>
            <w:noProof/>
            <w:webHidden/>
          </w:rPr>
          <w:t>19</w:t>
        </w:r>
        <w:r>
          <w:rPr>
            <w:noProof/>
            <w:webHidden/>
          </w:rPr>
          <w:fldChar w:fldCharType="end"/>
        </w:r>
      </w:hyperlink>
    </w:p>
    <w:p w14:paraId="5519EA45" w14:textId="77777777" w:rsidR="00552563" w:rsidRDefault="00552563">
      <w:pPr>
        <w:pStyle w:val="TOC6"/>
        <w:rPr>
          <w:rFonts w:asciiTheme="minorHAnsi" w:eastAsiaTheme="minorEastAsia" w:hAnsiTheme="minorHAnsi" w:cstheme="minorBidi"/>
          <w:noProof/>
          <w:sz w:val="22"/>
          <w:szCs w:val="22"/>
        </w:rPr>
      </w:pPr>
      <w:hyperlink w:anchor="_Toc449469811" w:history="1">
        <w:r w:rsidRPr="00376804">
          <w:rPr>
            <w:rStyle w:val="Hyperlink"/>
            <w:noProof/>
          </w:rPr>
          <w:t>X.4.2.1.1.2 Encounter(s) B: Allied Health Care Providers and Specialists</w:t>
        </w:r>
        <w:r>
          <w:rPr>
            <w:noProof/>
            <w:webHidden/>
          </w:rPr>
          <w:tab/>
        </w:r>
        <w:r>
          <w:rPr>
            <w:noProof/>
            <w:webHidden/>
          </w:rPr>
          <w:fldChar w:fldCharType="begin"/>
        </w:r>
        <w:r>
          <w:rPr>
            <w:noProof/>
            <w:webHidden/>
          </w:rPr>
          <w:instrText xml:space="preserve"> PAGEREF _Toc449469811 \h </w:instrText>
        </w:r>
        <w:r>
          <w:rPr>
            <w:noProof/>
            <w:webHidden/>
          </w:rPr>
        </w:r>
        <w:r>
          <w:rPr>
            <w:noProof/>
            <w:webHidden/>
          </w:rPr>
          <w:fldChar w:fldCharType="separate"/>
        </w:r>
        <w:r>
          <w:rPr>
            <w:noProof/>
            <w:webHidden/>
          </w:rPr>
          <w:t>21</w:t>
        </w:r>
        <w:r>
          <w:rPr>
            <w:noProof/>
            <w:webHidden/>
          </w:rPr>
          <w:fldChar w:fldCharType="end"/>
        </w:r>
      </w:hyperlink>
    </w:p>
    <w:p w14:paraId="5E3D38F9" w14:textId="77777777" w:rsidR="00552563" w:rsidRDefault="00552563">
      <w:pPr>
        <w:pStyle w:val="TOC6"/>
        <w:rPr>
          <w:rFonts w:asciiTheme="minorHAnsi" w:eastAsiaTheme="minorEastAsia" w:hAnsiTheme="minorHAnsi" w:cstheme="minorBidi"/>
          <w:noProof/>
          <w:sz w:val="22"/>
          <w:szCs w:val="22"/>
        </w:rPr>
      </w:pPr>
      <w:hyperlink w:anchor="_Toc449469812" w:history="1">
        <w:r w:rsidRPr="00376804">
          <w:rPr>
            <w:rStyle w:val="Hyperlink"/>
            <w:noProof/>
          </w:rPr>
          <w:t>X.4.2.1.1.3 Encounter(s) C: ED Visit and Hospital Admission</w:t>
        </w:r>
        <w:r>
          <w:rPr>
            <w:noProof/>
            <w:webHidden/>
          </w:rPr>
          <w:tab/>
        </w:r>
        <w:r>
          <w:rPr>
            <w:noProof/>
            <w:webHidden/>
          </w:rPr>
          <w:fldChar w:fldCharType="begin"/>
        </w:r>
        <w:r>
          <w:rPr>
            <w:noProof/>
            <w:webHidden/>
          </w:rPr>
          <w:instrText xml:space="preserve"> PAGEREF _Toc449469812 \h </w:instrText>
        </w:r>
        <w:r>
          <w:rPr>
            <w:noProof/>
            <w:webHidden/>
          </w:rPr>
        </w:r>
        <w:r>
          <w:rPr>
            <w:noProof/>
            <w:webHidden/>
          </w:rPr>
          <w:fldChar w:fldCharType="separate"/>
        </w:r>
        <w:r>
          <w:rPr>
            <w:noProof/>
            <w:webHidden/>
          </w:rPr>
          <w:t>25</w:t>
        </w:r>
        <w:r>
          <w:rPr>
            <w:noProof/>
            <w:webHidden/>
          </w:rPr>
          <w:fldChar w:fldCharType="end"/>
        </w:r>
      </w:hyperlink>
    </w:p>
    <w:p w14:paraId="6DBF957A" w14:textId="77777777" w:rsidR="00552563" w:rsidRDefault="00552563">
      <w:pPr>
        <w:pStyle w:val="TOC6"/>
        <w:rPr>
          <w:rFonts w:asciiTheme="minorHAnsi" w:eastAsiaTheme="minorEastAsia" w:hAnsiTheme="minorHAnsi" w:cstheme="minorBidi"/>
          <w:noProof/>
          <w:sz w:val="22"/>
          <w:szCs w:val="22"/>
        </w:rPr>
      </w:pPr>
      <w:hyperlink w:anchor="_Toc449469813" w:history="1">
        <w:r w:rsidRPr="00376804">
          <w:rPr>
            <w:rStyle w:val="Hyperlink"/>
            <w:noProof/>
          </w:rPr>
          <w:t>X.4.2.1.1.4 Encounter D: Primary Care Follow-up Visits</w:t>
        </w:r>
        <w:r>
          <w:rPr>
            <w:noProof/>
            <w:webHidden/>
          </w:rPr>
          <w:tab/>
        </w:r>
        <w:r>
          <w:rPr>
            <w:noProof/>
            <w:webHidden/>
          </w:rPr>
          <w:fldChar w:fldCharType="begin"/>
        </w:r>
        <w:r>
          <w:rPr>
            <w:noProof/>
            <w:webHidden/>
          </w:rPr>
          <w:instrText xml:space="preserve"> PAGEREF _Toc449469813 \h </w:instrText>
        </w:r>
        <w:r>
          <w:rPr>
            <w:noProof/>
            <w:webHidden/>
          </w:rPr>
        </w:r>
        <w:r>
          <w:rPr>
            <w:noProof/>
            <w:webHidden/>
          </w:rPr>
          <w:fldChar w:fldCharType="separate"/>
        </w:r>
        <w:r>
          <w:rPr>
            <w:noProof/>
            <w:webHidden/>
          </w:rPr>
          <w:t>26</w:t>
        </w:r>
        <w:r>
          <w:rPr>
            <w:noProof/>
            <w:webHidden/>
          </w:rPr>
          <w:fldChar w:fldCharType="end"/>
        </w:r>
      </w:hyperlink>
    </w:p>
    <w:p w14:paraId="69D64E2C" w14:textId="77777777" w:rsidR="00552563" w:rsidRDefault="00552563">
      <w:pPr>
        <w:pStyle w:val="TOC3"/>
        <w:rPr>
          <w:rFonts w:asciiTheme="minorHAnsi" w:eastAsiaTheme="minorEastAsia" w:hAnsiTheme="minorHAnsi" w:cstheme="minorBidi"/>
          <w:noProof/>
          <w:sz w:val="22"/>
          <w:szCs w:val="22"/>
        </w:rPr>
      </w:pPr>
      <w:hyperlink w:anchor="_Toc449469814" w:history="1">
        <w:r w:rsidRPr="00376804">
          <w:rPr>
            <w:rStyle w:val="Hyperlink"/>
            <w:bCs/>
            <w:noProof/>
          </w:rPr>
          <w:t xml:space="preserve">X.5 </w:t>
        </w:r>
        <w:r w:rsidRPr="00376804">
          <w:rPr>
            <w:rStyle w:val="Hyperlink"/>
            <w:noProof/>
          </w:rPr>
          <w:t>DCP Security Considerations</w:t>
        </w:r>
        <w:r>
          <w:rPr>
            <w:noProof/>
            <w:webHidden/>
          </w:rPr>
          <w:tab/>
        </w:r>
        <w:r>
          <w:rPr>
            <w:noProof/>
            <w:webHidden/>
          </w:rPr>
          <w:fldChar w:fldCharType="begin"/>
        </w:r>
        <w:r>
          <w:rPr>
            <w:noProof/>
            <w:webHidden/>
          </w:rPr>
          <w:instrText xml:space="preserve"> PAGEREF _Toc449469814 \h </w:instrText>
        </w:r>
        <w:r>
          <w:rPr>
            <w:noProof/>
            <w:webHidden/>
          </w:rPr>
        </w:r>
        <w:r>
          <w:rPr>
            <w:noProof/>
            <w:webHidden/>
          </w:rPr>
          <w:fldChar w:fldCharType="separate"/>
        </w:r>
        <w:r>
          <w:rPr>
            <w:noProof/>
            <w:webHidden/>
          </w:rPr>
          <w:t>27</w:t>
        </w:r>
        <w:r>
          <w:rPr>
            <w:noProof/>
            <w:webHidden/>
          </w:rPr>
          <w:fldChar w:fldCharType="end"/>
        </w:r>
      </w:hyperlink>
    </w:p>
    <w:p w14:paraId="5D81DAB4" w14:textId="77777777" w:rsidR="00552563" w:rsidRDefault="00552563">
      <w:pPr>
        <w:pStyle w:val="TOC2"/>
        <w:rPr>
          <w:rFonts w:asciiTheme="minorHAnsi" w:eastAsiaTheme="minorEastAsia" w:hAnsiTheme="minorHAnsi" w:cstheme="minorBidi"/>
          <w:noProof/>
          <w:sz w:val="22"/>
          <w:szCs w:val="22"/>
        </w:rPr>
      </w:pPr>
      <w:hyperlink w:anchor="_Toc449469815" w:history="1">
        <w:r w:rsidRPr="00376804">
          <w:rPr>
            <w:rStyle w:val="Hyperlink"/>
            <w:noProof/>
          </w:rPr>
          <w:t>X.6 DCP Cross Profile Considerations</w:t>
        </w:r>
        <w:r>
          <w:rPr>
            <w:noProof/>
            <w:webHidden/>
          </w:rPr>
          <w:tab/>
        </w:r>
        <w:r>
          <w:rPr>
            <w:noProof/>
            <w:webHidden/>
          </w:rPr>
          <w:fldChar w:fldCharType="begin"/>
        </w:r>
        <w:r>
          <w:rPr>
            <w:noProof/>
            <w:webHidden/>
          </w:rPr>
          <w:instrText xml:space="preserve"> PAGEREF _Toc449469815 \h </w:instrText>
        </w:r>
        <w:r>
          <w:rPr>
            <w:noProof/>
            <w:webHidden/>
          </w:rPr>
        </w:r>
        <w:r>
          <w:rPr>
            <w:noProof/>
            <w:webHidden/>
          </w:rPr>
          <w:fldChar w:fldCharType="separate"/>
        </w:r>
        <w:r>
          <w:rPr>
            <w:noProof/>
            <w:webHidden/>
          </w:rPr>
          <w:t>28</w:t>
        </w:r>
        <w:r>
          <w:rPr>
            <w:noProof/>
            <w:webHidden/>
          </w:rPr>
          <w:fldChar w:fldCharType="end"/>
        </w:r>
      </w:hyperlink>
    </w:p>
    <w:p w14:paraId="59B01ABC" w14:textId="77777777" w:rsidR="00552563" w:rsidRDefault="00552563">
      <w:pPr>
        <w:pStyle w:val="TOC1"/>
        <w:rPr>
          <w:rFonts w:asciiTheme="minorHAnsi" w:eastAsiaTheme="minorEastAsia" w:hAnsiTheme="minorHAnsi" w:cstheme="minorBidi"/>
          <w:noProof/>
          <w:sz w:val="22"/>
          <w:szCs w:val="22"/>
        </w:rPr>
      </w:pPr>
      <w:hyperlink w:anchor="_Toc449469816" w:history="1">
        <w:r w:rsidRPr="00376804">
          <w:rPr>
            <w:rStyle w:val="Hyperlink"/>
            <w:noProof/>
          </w:rPr>
          <w:t>Appendices</w:t>
        </w:r>
        <w:r>
          <w:rPr>
            <w:noProof/>
            <w:webHidden/>
          </w:rPr>
          <w:tab/>
        </w:r>
        <w:r>
          <w:rPr>
            <w:noProof/>
            <w:webHidden/>
          </w:rPr>
          <w:fldChar w:fldCharType="begin"/>
        </w:r>
        <w:r>
          <w:rPr>
            <w:noProof/>
            <w:webHidden/>
          </w:rPr>
          <w:instrText xml:space="preserve"> PAGEREF _Toc449469816 \h </w:instrText>
        </w:r>
        <w:r>
          <w:rPr>
            <w:noProof/>
            <w:webHidden/>
          </w:rPr>
        </w:r>
        <w:r>
          <w:rPr>
            <w:noProof/>
            <w:webHidden/>
          </w:rPr>
          <w:fldChar w:fldCharType="separate"/>
        </w:r>
        <w:r>
          <w:rPr>
            <w:noProof/>
            <w:webHidden/>
          </w:rPr>
          <w:t>29</w:t>
        </w:r>
        <w:r>
          <w:rPr>
            <w:noProof/>
            <w:webHidden/>
          </w:rPr>
          <w:fldChar w:fldCharType="end"/>
        </w:r>
      </w:hyperlink>
    </w:p>
    <w:p w14:paraId="53FE74FD" w14:textId="77777777" w:rsidR="00552563" w:rsidRDefault="00552563">
      <w:pPr>
        <w:pStyle w:val="TOC2"/>
        <w:rPr>
          <w:rFonts w:asciiTheme="minorHAnsi" w:eastAsiaTheme="minorEastAsia" w:hAnsiTheme="minorHAnsi" w:cstheme="minorBidi"/>
          <w:noProof/>
          <w:sz w:val="22"/>
          <w:szCs w:val="22"/>
        </w:rPr>
      </w:pPr>
      <w:hyperlink w:anchor="_Toc449469817" w:history="1">
        <w:r w:rsidRPr="00376804">
          <w:rPr>
            <w:rStyle w:val="Hyperlink"/>
            <w:noProof/>
          </w:rPr>
          <w:t>Appendix A – DCP Structure of Shared Care Planning</w:t>
        </w:r>
        <w:r>
          <w:rPr>
            <w:noProof/>
            <w:webHidden/>
          </w:rPr>
          <w:tab/>
        </w:r>
        <w:r>
          <w:rPr>
            <w:noProof/>
            <w:webHidden/>
          </w:rPr>
          <w:fldChar w:fldCharType="begin"/>
        </w:r>
        <w:r>
          <w:rPr>
            <w:noProof/>
            <w:webHidden/>
          </w:rPr>
          <w:instrText xml:space="preserve"> PAGEREF _Toc449469817 \h </w:instrText>
        </w:r>
        <w:r>
          <w:rPr>
            <w:noProof/>
            <w:webHidden/>
          </w:rPr>
        </w:r>
        <w:r>
          <w:rPr>
            <w:noProof/>
            <w:webHidden/>
          </w:rPr>
          <w:fldChar w:fldCharType="separate"/>
        </w:r>
        <w:r>
          <w:rPr>
            <w:noProof/>
            <w:webHidden/>
          </w:rPr>
          <w:t>29</w:t>
        </w:r>
        <w:r>
          <w:rPr>
            <w:noProof/>
            <w:webHidden/>
          </w:rPr>
          <w:fldChar w:fldCharType="end"/>
        </w:r>
      </w:hyperlink>
    </w:p>
    <w:p w14:paraId="63DAEDD1" w14:textId="77777777" w:rsidR="00552563" w:rsidRDefault="00552563">
      <w:pPr>
        <w:pStyle w:val="TOC2"/>
        <w:rPr>
          <w:rFonts w:asciiTheme="minorHAnsi" w:eastAsiaTheme="minorEastAsia" w:hAnsiTheme="minorHAnsi" w:cstheme="minorBidi"/>
          <w:noProof/>
          <w:sz w:val="22"/>
          <w:szCs w:val="22"/>
        </w:rPr>
      </w:pPr>
      <w:hyperlink w:anchor="_Toc449469818" w:history="1">
        <w:r w:rsidRPr="00376804">
          <w:rPr>
            <w:rStyle w:val="Hyperlink"/>
            <w:noProof/>
          </w:rPr>
          <w:t>Appendix B – DCP Chronic Condition Use Case</w:t>
        </w:r>
        <w:r>
          <w:rPr>
            <w:noProof/>
            <w:webHidden/>
          </w:rPr>
          <w:tab/>
        </w:r>
        <w:r>
          <w:rPr>
            <w:noProof/>
            <w:webHidden/>
          </w:rPr>
          <w:fldChar w:fldCharType="begin"/>
        </w:r>
        <w:r>
          <w:rPr>
            <w:noProof/>
            <w:webHidden/>
          </w:rPr>
          <w:instrText xml:space="preserve"> PAGEREF _Toc449469818 \h </w:instrText>
        </w:r>
        <w:r>
          <w:rPr>
            <w:noProof/>
            <w:webHidden/>
          </w:rPr>
        </w:r>
        <w:r>
          <w:rPr>
            <w:noProof/>
            <w:webHidden/>
          </w:rPr>
          <w:fldChar w:fldCharType="separate"/>
        </w:r>
        <w:r>
          <w:rPr>
            <w:noProof/>
            <w:webHidden/>
          </w:rPr>
          <w:t>30</w:t>
        </w:r>
        <w:r>
          <w:rPr>
            <w:noProof/>
            <w:webHidden/>
          </w:rPr>
          <w:fldChar w:fldCharType="end"/>
        </w:r>
      </w:hyperlink>
    </w:p>
    <w:p w14:paraId="60E257F2" w14:textId="77777777" w:rsidR="00552563" w:rsidRDefault="00552563">
      <w:pPr>
        <w:pStyle w:val="TOC1"/>
        <w:rPr>
          <w:rFonts w:asciiTheme="minorHAnsi" w:eastAsiaTheme="minorEastAsia" w:hAnsiTheme="minorHAnsi" w:cstheme="minorBidi"/>
          <w:noProof/>
          <w:sz w:val="22"/>
          <w:szCs w:val="22"/>
        </w:rPr>
      </w:pPr>
      <w:hyperlink w:anchor="_Toc449469819" w:history="1">
        <w:r w:rsidRPr="00376804">
          <w:rPr>
            <w:rStyle w:val="Hyperlink"/>
            <w:noProof/>
          </w:rPr>
          <w:t>3.Y</w:t>
        </w:r>
        <w:r>
          <w:rPr>
            <w:noProof/>
            <w:webHidden/>
          </w:rPr>
          <w:tab/>
        </w:r>
        <w:r>
          <w:rPr>
            <w:noProof/>
            <w:webHidden/>
          </w:rPr>
          <w:fldChar w:fldCharType="begin"/>
        </w:r>
        <w:r>
          <w:rPr>
            <w:noProof/>
            <w:webHidden/>
          </w:rPr>
          <w:instrText xml:space="preserve"> PAGEREF _Toc449469819 \h </w:instrText>
        </w:r>
        <w:r>
          <w:rPr>
            <w:noProof/>
            <w:webHidden/>
          </w:rPr>
        </w:r>
        <w:r>
          <w:rPr>
            <w:noProof/>
            <w:webHidden/>
          </w:rPr>
          <w:fldChar w:fldCharType="separate"/>
        </w:r>
        <w:r>
          <w:rPr>
            <w:noProof/>
            <w:webHidden/>
          </w:rPr>
          <w:t>32</w:t>
        </w:r>
        <w:r>
          <w:rPr>
            <w:noProof/>
            <w:webHidden/>
          </w:rPr>
          <w:fldChar w:fldCharType="end"/>
        </w:r>
      </w:hyperlink>
    </w:p>
    <w:p w14:paraId="6654C3C4" w14:textId="77777777" w:rsidR="00552563" w:rsidRDefault="00552563">
      <w:pPr>
        <w:pStyle w:val="TOC2"/>
        <w:rPr>
          <w:rFonts w:asciiTheme="minorHAnsi" w:eastAsiaTheme="minorEastAsia" w:hAnsiTheme="minorHAnsi" w:cstheme="minorBidi"/>
          <w:noProof/>
          <w:sz w:val="22"/>
          <w:szCs w:val="22"/>
        </w:rPr>
      </w:pPr>
      <w:hyperlink w:anchor="_Toc449469820" w:history="1">
        <w:r w:rsidRPr="00376804">
          <w:rPr>
            <w:rStyle w:val="Hyperlink"/>
            <w:noProof/>
          </w:rPr>
          <w:t>3.Y1 Update Care Plan [PCC-Y1]</w:t>
        </w:r>
        <w:r>
          <w:rPr>
            <w:noProof/>
            <w:webHidden/>
          </w:rPr>
          <w:tab/>
        </w:r>
        <w:r>
          <w:rPr>
            <w:noProof/>
            <w:webHidden/>
          </w:rPr>
          <w:fldChar w:fldCharType="begin"/>
        </w:r>
        <w:r>
          <w:rPr>
            <w:noProof/>
            <w:webHidden/>
          </w:rPr>
          <w:instrText xml:space="preserve"> PAGEREF _Toc449469820 \h </w:instrText>
        </w:r>
        <w:r>
          <w:rPr>
            <w:noProof/>
            <w:webHidden/>
          </w:rPr>
        </w:r>
        <w:r>
          <w:rPr>
            <w:noProof/>
            <w:webHidden/>
          </w:rPr>
          <w:fldChar w:fldCharType="separate"/>
        </w:r>
        <w:r>
          <w:rPr>
            <w:noProof/>
            <w:webHidden/>
          </w:rPr>
          <w:t>32</w:t>
        </w:r>
        <w:r>
          <w:rPr>
            <w:noProof/>
            <w:webHidden/>
          </w:rPr>
          <w:fldChar w:fldCharType="end"/>
        </w:r>
      </w:hyperlink>
    </w:p>
    <w:p w14:paraId="5CE722C6" w14:textId="77777777" w:rsidR="00552563" w:rsidRDefault="00552563">
      <w:pPr>
        <w:pStyle w:val="TOC3"/>
        <w:rPr>
          <w:rFonts w:asciiTheme="minorHAnsi" w:eastAsiaTheme="minorEastAsia" w:hAnsiTheme="minorHAnsi" w:cstheme="minorBidi"/>
          <w:noProof/>
          <w:sz w:val="22"/>
          <w:szCs w:val="22"/>
        </w:rPr>
      </w:pPr>
      <w:hyperlink w:anchor="_Toc449469821" w:history="1">
        <w:r w:rsidRPr="00376804">
          <w:rPr>
            <w:rStyle w:val="Hyperlink"/>
            <w:noProof/>
          </w:rPr>
          <w:t>3.Y1.1 Scope</w:t>
        </w:r>
        <w:r>
          <w:rPr>
            <w:noProof/>
            <w:webHidden/>
          </w:rPr>
          <w:tab/>
        </w:r>
        <w:r>
          <w:rPr>
            <w:noProof/>
            <w:webHidden/>
          </w:rPr>
          <w:fldChar w:fldCharType="begin"/>
        </w:r>
        <w:r>
          <w:rPr>
            <w:noProof/>
            <w:webHidden/>
          </w:rPr>
          <w:instrText xml:space="preserve"> PAGEREF _Toc449469821 \h </w:instrText>
        </w:r>
        <w:r>
          <w:rPr>
            <w:noProof/>
            <w:webHidden/>
          </w:rPr>
        </w:r>
        <w:r>
          <w:rPr>
            <w:noProof/>
            <w:webHidden/>
          </w:rPr>
          <w:fldChar w:fldCharType="separate"/>
        </w:r>
        <w:r>
          <w:rPr>
            <w:noProof/>
            <w:webHidden/>
          </w:rPr>
          <w:t>32</w:t>
        </w:r>
        <w:r>
          <w:rPr>
            <w:noProof/>
            <w:webHidden/>
          </w:rPr>
          <w:fldChar w:fldCharType="end"/>
        </w:r>
      </w:hyperlink>
    </w:p>
    <w:p w14:paraId="2A2DE757" w14:textId="77777777" w:rsidR="00552563" w:rsidRDefault="00552563">
      <w:pPr>
        <w:pStyle w:val="TOC3"/>
        <w:rPr>
          <w:rFonts w:asciiTheme="minorHAnsi" w:eastAsiaTheme="minorEastAsia" w:hAnsiTheme="minorHAnsi" w:cstheme="minorBidi"/>
          <w:noProof/>
          <w:sz w:val="22"/>
          <w:szCs w:val="22"/>
        </w:rPr>
      </w:pPr>
      <w:hyperlink w:anchor="_Toc449469822" w:history="1">
        <w:r w:rsidRPr="00376804">
          <w:rPr>
            <w:rStyle w:val="Hyperlink"/>
            <w:noProof/>
          </w:rPr>
          <w:t>3.Y1.2 Actor Roles</w:t>
        </w:r>
        <w:r>
          <w:rPr>
            <w:noProof/>
            <w:webHidden/>
          </w:rPr>
          <w:tab/>
        </w:r>
        <w:r>
          <w:rPr>
            <w:noProof/>
            <w:webHidden/>
          </w:rPr>
          <w:fldChar w:fldCharType="begin"/>
        </w:r>
        <w:r>
          <w:rPr>
            <w:noProof/>
            <w:webHidden/>
          </w:rPr>
          <w:instrText xml:space="preserve"> PAGEREF _Toc449469822 \h </w:instrText>
        </w:r>
        <w:r>
          <w:rPr>
            <w:noProof/>
            <w:webHidden/>
          </w:rPr>
        </w:r>
        <w:r>
          <w:rPr>
            <w:noProof/>
            <w:webHidden/>
          </w:rPr>
          <w:fldChar w:fldCharType="separate"/>
        </w:r>
        <w:r>
          <w:rPr>
            <w:noProof/>
            <w:webHidden/>
          </w:rPr>
          <w:t>32</w:t>
        </w:r>
        <w:r>
          <w:rPr>
            <w:noProof/>
            <w:webHidden/>
          </w:rPr>
          <w:fldChar w:fldCharType="end"/>
        </w:r>
      </w:hyperlink>
    </w:p>
    <w:p w14:paraId="3E10AD2D" w14:textId="77777777" w:rsidR="00552563" w:rsidRDefault="00552563">
      <w:pPr>
        <w:pStyle w:val="TOC3"/>
        <w:rPr>
          <w:rFonts w:asciiTheme="minorHAnsi" w:eastAsiaTheme="minorEastAsia" w:hAnsiTheme="minorHAnsi" w:cstheme="minorBidi"/>
          <w:noProof/>
          <w:sz w:val="22"/>
          <w:szCs w:val="22"/>
        </w:rPr>
      </w:pPr>
      <w:hyperlink w:anchor="_Toc449469823" w:history="1">
        <w:r w:rsidRPr="00376804">
          <w:rPr>
            <w:rStyle w:val="Hyperlink"/>
            <w:noProof/>
          </w:rPr>
          <w:t>3.Y1.3 Referenced Standards</w:t>
        </w:r>
        <w:r>
          <w:rPr>
            <w:noProof/>
            <w:webHidden/>
          </w:rPr>
          <w:tab/>
        </w:r>
        <w:r>
          <w:rPr>
            <w:noProof/>
            <w:webHidden/>
          </w:rPr>
          <w:fldChar w:fldCharType="begin"/>
        </w:r>
        <w:r>
          <w:rPr>
            <w:noProof/>
            <w:webHidden/>
          </w:rPr>
          <w:instrText xml:space="preserve"> PAGEREF _Toc449469823 \h </w:instrText>
        </w:r>
        <w:r>
          <w:rPr>
            <w:noProof/>
            <w:webHidden/>
          </w:rPr>
        </w:r>
        <w:r>
          <w:rPr>
            <w:noProof/>
            <w:webHidden/>
          </w:rPr>
          <w:fldChar w:fldCharType="separate"/>
        </w:r>
        <w:r>
          <w:rPr>
            <w:noProof/>
            <w:webHidden/>
          </w:rPr>
          <w:t>32</w:t>
        </w:r>
        <w:r>
          <w:rPr>
            <w:noProof/>
            <w:webHidden/>
          </w:rPr>
          <w:fldChar w:fldCharType="end"/>
        </w:r>
      </w:hyperlink>
    </w:p>
    <w:p w14:paraId="20D07682" w14:textId="77777777" w:rsidR="00552563" w:rsidRDefault="00552563">
      <w:pPr>
        <w:pStyle w:val="TOC3"/>
        <w:rPr>
          <w:rFonts w:asciiTheme="minorHAnsi" w:eastAsiaTheme="minorEastAsia" w:hAnsiTheme="minorHAnsi" w:cstheme="minorBidi"/>
          <w:noProof/>
          <w:sz w:val="22"/>
          <w:szCs w:val="22"/>
        </w:rPr>
      </w:pPr>
      <w:hyperlink w:anchor="_Toc449469824" w:history="1">
        <w:r w:rsidRPr="00376804">
          <w:rPr>
            <w:rStyle w:val="Hyperlink"/>
            <w:noProof/>
          </w:rPr>
          <w:t>3.Y1.4 Interaction Diagram</w:t>
        </w:r>
        <w:r>
          <w:rPr>
            <w:noProof/>
            <w:webHidden/>
          </w:rPr>
          <w:tab/>
        </w:r>
        <w:r>
          <w:rPr>
            <w:noProof/>
            <w:webHidden/>
          </w:rPr>
          <w:fldChar w:fldCharType="begin"/>
        </w:r>
        <w:r>
          <w:rPr>
            <w:noProof/>
            <w:webHidden/>
          </w:rPr>
          <w:instrText xml:space="preserve"> PAGEREF _Toc449469824 \h </w:instrText>
        </w:r>
        <w:r>
          <w:rPr>
            <w:noProof/>
            <w:webHidden/>
          </w:rPr>
        </w:r>
        <w:r>
          <w:rPr>
            <w:noProof/>
            <w:webHidden/>
          </w:rPr>
          <w:fldChar w:fldCharType="separate"/>
        </w:r>
        <w:r>
          <w:rPr>
            <w:noProof/>
            <w:webHidden/>
          </w:rPr>
          <w:t>33</w:t>
        </w:r>
        <w:r>
          <w:rPr>
            <w:noProof/>
            <w:webHidden/>
          </w:rPr>
          <w:fldChar w:fldCharType="end"/>
        </w:r>
      </w:hyperlink>
    </w:p>
    <w:p w14:paraId="785F26ED" w14:textId="77777777" w:rsidR="00552563" w:rsidRDefault="00552563">
      <w:pPr>
        <w:pStyle w:val="TOC4"/>
        <w:rPr>
          <w:rFonts w:asciiTheme="minorHAnsi" w:eastAsiaTheme="minorEastAsia" w:hAnsiTheme="minorHAnsi" w:cstheme="minorBidi"/>
          <w:noProof/>
          <w:sz w:val="22"/>
          <w:szCs w:val="22"/>
        </w:rPr>
      </w:pPr>
      <w:hyperlink w:anchor="_Toc449469825" w:history="1">
        <w:r w:rsidRPr="00376804">
          <w:rPr>
            <w:rStyle w:val="Hyperlink"/>
            <w:noProof/>
          </w:rPr>
          <w:t>3.Y1.4.1 Update Care Plan</w:t>
        </w:r>
        <w:r>
          <w:rPr>
            <w:noProof/>
            <w:webHidden/>
          </w:rPr>
          <w:tab/>
        </w:r>
        <w:r>
          <w:rPr>
            <w:noProof/>
            <w:webHidden/>
          </w:rPr>
          <w:fldChar w:fldCharType="begin"/>
        </w:r>
        <w:r>
          <w:rPr>
            <w:noProof/>
            <w:webHidden/>
          </w:rPr>
          <w:instrText xml:space="preserve"> PAGEREF _Toc449469825 \h </w:instrText>
        </w:r>
        <w:r>
          <w:rPr>
            <w:noProof/>
            <w:webHidden/>
          </w:rPr>
        </w:r>
        <w:r>
          <w:rPr>
            <w:noProof/>
            <w:webHidden/>
          </w:rPr>
          <w:fldChar w:fldCharType="separate"/>
        </w:r>
        <w:r>
          <w:rPr>
            <w:noProof/>
            <w:webHidden/>
          </w:rPr>
          <w:t>33</w:t>
        </w:r>
        <w:r>
          <w:rPr>
            <w:noProof/>
            <w:webHidden/>
          </w:rPr>
          <w:fldChar w:fldCharType="end"/>
        </w:r>
      </w:hyperlink>
    </w:p>
    <w:p w14:paraId="756539CC" w14:textId="77777777" w:rsidR="00552563" w:rsidRDefault="00552563">
      <w:pPr>
        <w:pStyle w:val="TOC5"/>
        <w:rPr>
          <w:rFonts w:asciiTheme="minorHAnsi" w:eastAsiaTheme="minorEastAsia" w:hAnsiTheme="minorHAnsi" w:cstheme="minorBidi"/>
          <w:noProof/>
          <w:sz w:val="22"/>
          <w:szCs w:val="22"/>
        </w:rPr>
      </w:pPr>
      <w:hyperlink w:anchor="_Toc449469826" w:history="1">
        <w:r w:rsidRPr="00376804">
          <w:rPr>
            <w:rStyle w:val="Hyperlink"/>
            <w:noProof/>
          </w:rPr>
          <w:t>3.Y1.4.1.1 Trigger Events</w:t>
        </w:r>
        <w:r>
          <w:rPr>
            <w:noProof/>
            <w:webHidden/>
          </w:rPr>
          <w:tab/>
        </w:r>
        <w:r>
          <w:rPr>
            <w:noProof/>
            <w:webHidden/>
          </w:rPr>
          <w:fldChar w:fldCharType="begin"/>
        </w:r>
        <w:r>
          <w:rPr>
            <w:noProof/>
            <w:webHidden/>
          </w:rPr>
          <w:instrText xml:space="preserve"> PAGEREF _Toc449469826 \h </w:instrText>
        </w:r>
        <w:r>
          <w:rPr>
            <w:noProof/>
            <w:webHidden/>
          </w:rPr>
        </w:r>
        <w:r>
          <w:rPr>
            <w:noProof/>
            <w:webHidden/>
          </w:rPr>
          <w:fldChar w:fldCharType="separate"/>
        </w:r>
        <w:r>
          <w:rPr>
            <w:noProof/>
            <w:webHidden/>
          </w:rPr>
          <w:t>33</w:t>
        </w:r>
        <w:r>
          <w:rPr>
            <w:noProof/>
            <w:webHidden/>
          </w:rPr>
          <w:fldChar w:fldCharType="end"/>
        </w:r>
      </w:hyperlink>
    </w:p>
    <w:p w14:paraId="47672FEF" w14:textId="77777777" w:rsidR="00552563" w:rsidRDefault="00552563">
      <w:pPr>
        <w:pStyle w:val="TOC5"/>
        <w:rPr>
          <w:rFonts w:asciiTheme="minorHAnsi" w:eastAsiaTheme="minorEastAsia" w:hAnsiTheme="minorHAnsi" w:cstheme="minorBidi"/>
          <w:noProof/>
          <w:sz w:val="22"/>
          <w:szCs w:val="22"/>
        </w:rPr>
      </w:pPr>
      <w:hyperlink w:anchor="_Toc449469827" w:history="1">
        <w:r w:rsidRPr="00376804">
          <w:rPr>
            <w:rStyle w:val="Hyperlink"/>
            <w:noProof/>
          </w:rPr>
          <w:t>3.Y1.4.1.2 Message Semantics</w:t>
        </w:r>
        <w:r>
          <w:rPr>
            <w:noProof/>
            <w:webHidden/>
          </w:rPr>
          <w:tab/>
        </w:r>
        <w:r>
          <w:rPr>
            <w:noProof/>
            <w:webHidden/>
          </w:rPr>
          <w:fldChar w:fldCharType="begin"/>
        </w:r>
        <w:r>
          <w:rPr>
            <w:noProof/>
            <w:webHidden/>
          </w:rPr>
          <w:instrText xml:space="preserve"> PAGEREF _Toc449469827 \h </w:instrText>
        </w:r>
        <w:r>
          <w:rPr>
            <w:noProof/>
            <w:webHidden/>
          </w:rPr>
        </w:r>
        <w:r>
          <w:rPr>
            <w:noProof/>
            <w:webHidden/>
          </w:rPr>
          <w:fldChar w:fldCharType="separate"/>
        </w:r>
        <w:r>
          <w:rPr>
            <w:noProof/>
            <w:webHidden/>
          </w:rPr>
          <w:t>33</w:t>
        </w:r>
        <w:r>
          <w:rPr>
            <w:noProof/>
            <w:webHidden/>
          </w:rPr>
          <w:fldChar w:fldCharType="end"/>
        </w:r>
      </w:hyperlink>
    </w:p>
    <w:p w14:paraId="5CA6C228" w14:textId="77777777" w:rsidR="00552563" w:rsidRDefault="00552563">
      <w:pPr>
        <w:pStyle w:val="TOC5"/>
        <w:rPr>
          <w:rFonts w:asciiTheme="minorHAnsi" w:eastAsiaTheme="minorEastAsia" w:hAnsiTheme="minorHAnsi" w:cstheme="minorBidi"/>
          <w:noProof/>
          <w:sz w:val="22"/>
          <w:szCs w:val="22"/>
        </w:rPr>
      </w:pPr>
      <w:hyperlink w:anchor="_Toc449469828" w:history="1">
        <w:r w:rsidRPr="00376804">
          <w:rPr>
            <w:rStyle w:val="Hyperlink"/>
            <w:noProof/>
          </w:rPr>
          <w:t>3.Y1.4.1.3 Expected Actions</w:t>
        </w:r>
        <w:r>
          <w:rPr>
            <w:noProof/>
            <w:webHidden/>
          </w:rPr>
          <w:tab/>
        </w:r>
        <w:r>
          <w:rPr>
            <w:noProof/>
            <w:webHidden/>
          </w:rPr>
          <w:fldChar w:fldCharType="begin"/>
        </w:r>
        <w:r>
          <w:rPr>
            <w:noProof/>
            <w:webHidden/>
          </w:rPr>
          <w:instrText xml:space="preserve"> PAGEREF _Toc449469828 \h </w:instrText>
        </w:r>
        <w:r>
          <w:rPr>
            <w:noProof/>
            <w:webHidden/>
          </w:rPr>
        </w:r>
        <w:r>
          <w:rPr>
            <w:noProof/>
            <w:webHidden/>
          </w:rPr>
          <w:fldChar w:fldCharType="separate"/>
        </w:r>
        <w:r>
          <w:rPr>
            <w:noProof/>
            <w:webHidden/>
          </w:rPr>
          <w:t>33</w:t>
        </w:r>
        <w:r>
          <w:rPr>
            <w:noProof/>
            <w:webHidden/>
          </w:rPr>
          <w:fldChar w:fldCharType="end"/>
        </w:r>
      </w:hyperlink>
    </w:p>
    <w:p w14:paraId="04736CAD" w14:textId="77777777" w:rsidR="00552563" w:rsidRDefault="00552563">
      <w:pPr>
        <w:pStyle w:val="TOC3"/>
        <w:rPr>
          <w:rFonts w:asciiTheme="minorHAnsi" w:eastAsiaTheme="minorEastAsia" w:hAnsiTheme="minorHAnsi" w:cstheme="minorBidi"/>
          <w:noProof/>
          <w:sz w:val="22"/>
          <w:szCs w:val="22"/>
        </w:rPr>
      </w:pPr>
      <w:hyperlink w:anchor="_Toc449469829" w:history="1">
        <w:r w:rsidRPr="00376804">
          <w:rPr>
            <w:rStyle w:val="Hyperlink"/>
            <w:noProof/>
          </w:rPr>
          <w:t>3.Y1.5 Security Considerations</w:t>
        </w:r>
        <w:r>
          <w:rPr>
            <w:noProof/>
            <w:webHidden/>
          </w:rPr>
          <w:tab/>
        </w:r>
        <w:r>
          <w:rPr>
            <w:noProof/>
            <w:webHidden/>
          </w:rPr>
          <w:fldChar w:fldCharType="begin"/>
        </w:r>
        <w:r>
          <w:rPr>
            <w:noProof/>
            <w:webHidden/>
          </w:rPr>
          <w:instrText xml:space="preserve"> PAGEREF _Toc449469829 \h </w:instrText>
        </w:r>
        <w:r>
          <w:rPr>
            <w:noProof/>
            <w:webHidden/>
          </w:rPr>
        </w:r>
        <w:r>
          <w:rPr>
            <w:noProof/>
            <w:webHidden/>
          </w:rPr>
          <w:fldChar w:fldCharType="separate"/>
        </w:r>
        <w:r>
          <w:rPr>
            <w:noProof/>
            <w:webHidden/>
          </w:rPr>
          <w:t>34</w:t>
        </w:r>
        <w:r>
          <w:rPr>
            <w:noProof/>
            <w:webHidden/>
          </w:rPr>
          <w:fldChar w:fldCharType="end"/>
        </w:r>
      </w:hyperlink>
    </w:p>
    <w:p w14:paraId="5B1CCACA" w14:textId="77777777" w:rsidR="00552563" w:rsidRDefault="00552563">
      <w:pPr>
        <w:pStyle w:val="TOC4"/>
        <w:rPr>
          <w:rFonts w:asciiTheme="minorHAnsi" w:eastAsiaTheme="minorEastAsia" w:hAnsiTheme="minorHAnsi" w:cstheme="minorBidi"/>
          <w:noProof/>
          <w:sz w:val="22"/>
          <w:szCs w:val="22"/>
        </w:rPr>
      </w:pPr>
      <w:hyperlink w:anchor="_Toc449469830" w:history="1">
        <w:r w:rsidRPr="00376804">
          <w:rPr>
            <w:rStyle w:val="Hyperlink"/>
            <w:noProof/>
          </w:rPr>
          <w:t>3.Y1.5.1 Security Audit Considerations</w:t>
        </w:r>
        <w:r>
          <w:rPr>
            <w:noProof/>
            <w:webHidden/>
          </w:rPr>
          <w:tab/>
        </w:r>
        <w:r>
          <w:rPr>
            <w:noProof/>
            <w:webHidden/>
          </w:rPr>
          <w:fldChar w:fldCharType="begin"/>
        </w:r>
        <w:r>
          <w:rPr>
            <w:noProof/>
            <w:webHidden/>
          </w:rPr>
          <w:instrText xml:space="preserve"> PAGEREF _Toc449469830 \h </w:instrText>
        </w:r>
        <w:r>
          <w:rPr>
            <w:noProof/>
            <w:webHidden/>
          </w:rPr>
        </w:r>
        <w:r>
          <w:rPr>
            <w:noProof/>
            <w:webHidden/>
          </w:rPr>
          <w:fldChar w:fldCharType="separate"/>
        </w:r>
        <w:r>
          <w:rPr>
            <w:noProof/>
            <w:webHidden/>
          </w:rPr>
          <w:t>34</w:t>
        </w:r>
        <w:r>
          <w:rPr>
            <w:noProof/>
            <w:webHidden/>
          </w:rPr>
          <w:fldChar w:fldCharType="end"/>
        </w:r>
      </w:hyperlink>
    </w:p>
    <w:p w14:paraId="7A9C8C15" w14:textId="77777777" w:rsidR="00552563" w:rsidRDefault="00552563">
      <w:pPr>
        <w:pStyle w:val="TOC5"/>
        <w:rPr>
          <w:rFonts w:asciiTheme="minorHAnsi" w:eastAsiaTheme="minorEastAsia" w:hAnsiTheme="minorHAnsi" w:cstheme="minorBidi"/>
          <w:noProof/>
          <w:sz w:val="22"/>
          <w:szCs w:val="22"/>
        </w:rPr>
      </w:pPr>
      <w:hyperlink w:anchor="_Toc449469831" w:history="1">
        <w:r w:rsidRPr="00376804">
          <w:rPr>
            <w:rStyle w:val="Hyperlink"/>
            <w:noProof/>
          </w:rPr>
          <w:t>3.Y1.5.1.(z) &lt;Actor&gt; Specific Security Considerations</w:t>
        </w:r>
        <w:r>
          <w:rPr>
            <w:noProof/>
            <w:webHidden/>
          </w:rPr>
          <w:tab/>
        </w:r>
        <w:r>
          <w:rPr>
            <w:noProof/>
            <w:webHidden/>
          </w:rPr>
          <w:fldChar w:fldCharType="begin"/>
        </w:r>
        <w:r>
          <w:rPr>
            <w:noProof/>
            <w:webHidden/>
          </w:rPr>
          <w:instrText xml:space="preserve"> PAGEREF _Toc449469831 \h </w:instrText>
        </w:r>
        <w:r>
          <w:rPr>
            <w:noProof/>
            <w:webHidden/>
          </w:rPr>
        </w:r>
        <w:r>
          <w:rPr>
            <w:noProof/>
            <w:webHidden/>
          </w:rPr>
          <w:fldChar w:fldCharType="separate"/>
        </w:r>
        <w:r>
          <w:rPr>
            <w:noProof/>
            <w:webHidden/>
          </w:rPr>
          <w:t>34</w:t>
        </w:r>
        <w:r>
          <w:rPr>
            <w:noProof/>
            <w:webHidden/>
          </w:rPr>
          <w:fldChar w:fldCharType="end"/>
        </w:r>
      </w:hyperlink>
    </w:p>
    <w:p w14:paraId="62B706A0" w14:textId="77777777" w:rsidR="00552563" w:rsidRDefault="00552563">
      <w:pPr>
        <w:pStyle w:val="TOC2"/>
        <w:rPr>
          <w:rFonts w:asciiTheme="minorHAnsi" w:eastAsiaTheme="minorEastAsia" w:hAnsiTheme="minorHAnsi" w:cstheme="minorBidi"/>
          <w:noProof/>
          <w:sz w:val="22"/>
          <w:szCs w:val="22"/>
        </w:rPr>
      </w:pPr>
      <w:hyperlink w:anchor="_Toc449469832" w:history="1">
        <w:r w:rsidRPr="00376804">
          <w:rPr>
            <w:rStyle w:val="Hyperlink"/>
            <w:noProof/>
          </w:rPr>
          <w:t>3.Y2 Retrieve Care Plan [PCC-Y2]</w:t>
        </w:r>
        <w:r>
          <w:rPr>
            <w:noProof/>
            <w:webHidden/>
          </w:rPr>
          <w:tab/>
        </w:r>
        <w:r>
          <w:rPr>
            <w:noProof/>
            <w:webHidden/>
          </w:rPr>
          <w:fldChar w:fldCharType="begin"/>
        </w:r>
        <w:r>
          <w:rPr>
            <w:noProof/>
            <w:webHidden/>
          </w:rPr>
          <w:instrText xml:space="preserve"> PAGEREF _Toc449469832 \h </w:instrText>
        </w:r>
        <w:r>
          <w:rPr>
            <w:noProof/>
            <w:webHidden/>
          </w:rPr>
        </w:r>
        <w:r>
          <w:rPr>
            <w:noProof/>
            <w:webHidden/>
          </w:rPr>
          <w:fldChar w:fldCharType="separate"/>
        </w:r>
        <w:r>
          <w:rPr>
            <w:noProof/>
            <w:webHidden/>
          </w:rPr>
          <w:t>34</w:t>
        </w:r>
        <w:r>
          <w:rPr>
            <w:noProof/>
            <w:webHidden/>
          </w:rPr>
          <w:fldChar w:fldCharType="end"/>
        </w:r>
      </w:hyperlink>
    </w:p>
    <w:p w14:paraId="228611DA" w14:textId="77777777" w:rsidR="00552563" w:rsidRDefault="00552563">
      <w:pPr>
        <w:pStyle w:val="TOC3"/>
        <w:rPr>
          <w:rFonts w:asciiTheme="minorHAnsi" w:eastAsiaTheme="minorEastAsia" w:hAnsiTheme="minorHAnsi" w:cstheme="minorBidi"/>
          <w:noProof/>
          <w:sz w:val="22"/>
          <w:szCs w:val="22"/>
        </w:rPr>
      </w:pPr>
      <w:hyperlink w:anchor="_Toc449469833" w:history="1">
        <w:r w:rsidRPr="00376804">
          <w:rPr>
            <w:rStyle w:val="Hyperlink"/>
            <w:noProof/>
          </w:rPr>
          <w:t>3.Y2.1 Scope</w:t>
        </w:r>
        <w:r>
          <w:rPr>
            <w:noProof/>
            <w:webHidden/>
          </w:rPr>
          <w:tab/>
        </w:r>
        <w:r>
          <w:rPr>
            <w:noProof/>
            <w:webHidden/>
          </w:rPr>
          <w:fldChar w:fldCharType="begin"/>
        </w:r>
        <w:r>
          <w:rPr>
            <w:noProof/>
            <w:webHidden/>
          </w:rPr>
          <w:instrText xml:space="preserve"> PAGEREF _Toc449469833 \h </w:instrText>
        </w:r>
        <w:r>
          <w:rPr>
            <w:noProof/>
            <w:webHidden/>
          </w:rPr>
        </w:r>
        <w:r>
          <w:rPr>
            <w:noProof/>
            <w:webHidden/>
          </w:rPr>
          <w:fldChar w:fldCharType="separate"/>
        </w:r>
        <w:r>
          <w:rPr>
            <w:noProof/>
            <w:webHidden/>
          </w:rPr>
          <w:t>34</w:t>
        </w:r>
        <w:r>
          <w:rPr>
            <w:noProof/>
            <w:webHidden/>
          </w:rPr>
          <w:fldChar w:fldCharType="end"/>
        </w:r>
      </w:hyperlink>
    </w:p>
    <w:p w14:paraId="0C6796FD" w14:textId="77777777" w:rsidR="00552563" w:rsidRDefault="00552563">
      <w:pPr>
        <w:pStyle w:val="TOC3"/>
        <w:rPr>
          <w:rFonts w:asciiTheme="minorHAnsi" w:eastAsiaTheme="minorEastAsia" w:hAnsiTheme="minorHAnsi" w:cstheme="minorBidi"/>
          <w:noProof/>
          <w:sz w:val="22"/>
          <w:szCs w:val="22"/>
        </w:rPr>
      </w:pPr>
      <w:hyperlink w:anchor="_Toc449469834" w:history="1">
        <w:r w:rsidRPr="00376804">
          <w:rPr>
            <w:rStyle w:val="Hyperlink"/>
            <w:noProof/>
          </w:rPr>
          <w:t>3.Y2.2 Actor Roles</w:t>
        </w:r>
        <w:r>
          <w:rPr>
            <w:noProof/>
            <w:webHidden/>
          </w:rPr>
          <w:tab/>
        </w:r>
        <w:r>
          <w:rPr>
            <w:noProof/>
            <w:webHidden/>
          </w:rPr>
          <w:fldChar w:fldCharType="begin"/>
        </w:r>
        <w:r>
          <w:rPr>
            <w:noProof/>
            <w:webHidden/>
          </w:rPr>
          <w:instrText xml:space="preserve"> PAGEREF _Toc449469834 \h </w:instrText>
        </w:r>
        <w:r>
          <w:rPr>
            <w:noProof/>
            <w:webHidden/>
          </w:rPr>
        </w:r>
        <w:r>
          <w:rPr>
            <w:noProof/>
            <w:webHidden/>
          </w:rPr>
          <w:fldChar w:fldCharType="separate"/>
        </w:r>
        <w:r>
          <w:rPr>
            <w:noProof/>
            <w:webHidden/>
          </w:rPr>
          <w:t>34</w:t>
        </w:r>
        <w:r>
          <w:rPr>
            <w:noProof/>
            <w:webHidden/>
          </w:rPr>
          <w:fldChar w:fldCharType="end"/>
        </w:r>
      </w:hyperlink>
    </w:p>
    <w:p w14:paraId="7D1823A0" w14:textId="77777777" w:rsidR="00552563" w:rsidRDefault="00552563">
      <w:pPr>
        <w:pStyle w:val="TOC3"/>
        <w:rPr>
          <w:rFonts w:asciiTheme="minorHAnsi" w:eastAsiaTheme="minorEastAsia" w:hAnsiTheme="minorHAnsi" w:cstheme="minorBidi"/>
          <w:noProof/>
          <w:sz w:val="22"/>
          <w:szCs w:val="22"/>
        </w:rPr>
      </w:pPr>
      <w:hyperlink w:anchor="_Toc449469835" w:history="1">
        <w:r w:rsidRPr="00376804">
          <w:rPr>
            <w:rStyle w:val="Hyperlink"/>
            <w:noProof/>
          </w:rPr>
          <w:t>3.Y2.3 Referenced Standards</w:t>
        </w:r>
        <w:r>
          <w:rPr>
            <w:noProof/>
            <w:webHidden/>
          </w:rPr>
          <w:tab/>
        </w:r>
        <w:r>
          <w:rPr>
            <w:noProof/>
            <w:webHidden/>
          </w:rPr>
          <w:fldChar w:fldCharType="begin"/>
        </w:r>
        <w:r>
          <w:rPr>
            <w:noProof/>
            <w:webHidden/>
          </w:rPr>
          <w:instrText xml:space="preserve"> PAGEREF _Toc449469835 \h </w:instrText>
        </w:r>
        <w:r>
          <w:rPr>
            <w:noProof/>
            <w:webHidden/>
          </w:rPr>
        </w:r>
        <w:r>
          <w:rPr>
            <w:noProof/>
            <w:webHidden/>
          </w:rPr>
          <w:fldChar w:fldCharType="separate"/>
        </w:r>
        <w:r>
          <w:rPr>
            <w:noProof/>
            <w:webHidden/>
          </w:rPr>
          <w:t>35</w:t>
        </w:r>
        <w:r>
          <w:rPr>
            <w:noProof/>
            <w:webHidden/>
          </w:rPr>
          <w:fldChar w:fldCharType="end"/>
        </w:r>
      </w:hyperlink>
    </w:p>
    <w:p w14:paraId="221BA86A" w14:textId="77777777" w:rsidR="00552563" w:rsidRDefault="00552563">
      <w:pPr>
        <w:pStyle w:val="TOC3"/>
        <w:rPr>
          <w:rFonts w:asciiTheme="minorHAnsi" w:eastAsiaTheme="minorEastAsia" w:hAnsiTheme="minorHAnsi" w:cstheme="minorBidi"/>
          <w:noProof/>
          <w:sz w:val="22"/>
          <w:szCs w:val="22"/>
        </w:rPr>
      </w:pPr>
      <w:hyperlink w:anchor="_Toc449469836" w:history="1">
        <w:r w:rsidRPr="00376804">
          <w:rPr>
            <w:rStyle w:val="Hyperlink"/>
            <w:noProof/>
          </w:rPr>
          <w:t>3.Y2.4 Interaction Diagram</w:t>
        </w:r>
        <w:r>
          <w:rPr>
            <w:noProof/>
            <w:webHidden/>
          </w:rPr>
          <w:tab/>
        </w:r>
        <w:r>
          <w:rPr>
            <w:noProof/>
            <w:webHidden/>
          </w:rPr>
          <w:fldChar w:fldCharType="begin"/>
        </w:r>
        <w:r>
          <w:rPr>
            <w:noProof/>
            <w:webHidden/>
          </w:rPr>
          <w:instrText xml:space="preserve"> PAGEREF _Toc449469836 \h </w:instrText>
        </w:r>
        <w:r>
          <w:rPr>
            <w:noProof/>
            <w:webHidden/>
          </w:rPr>
        </w:r>
        <w:r>
          <w:rPr>
            <w:noProof/>
            <w:webHidden/>
          </w:rPr>
          <w:fldChar w:fldCharType="separate"/>
        </w:r>
        <w:r>
          <w:rPr>
            <w:noProof/>
            <w:webHidden/>
          </w:rPr>
          <w:t>35</w:t>
        </w:r>
        <w:r>
          <w:rPr>
            <w:noProof/>
            <w:webHidden/>
          </w:rPr>
          <w:fldChar w:fldCharType="end"/>
        </w:r>
      </w:hyperlink>
    </w:p>
    <w:p w14:paraId="1A18A494" w14:textId="77777777" w:rsidR="00552563" w:rsidRDefault="00552563">
      <w:pPr>
        <w:pStyle w:val="TOC4"/>
        <w:rPr>
          <w:rFonts w:asciiTheme="minorHAnsi" w:eastAsiaTheme="minorEastAsia" w:hAnsiTheme="minorHAnsi" w:cstheme="minorBidi"/>
          <w:noProof/>
          <w:sz w:val="22"/>
          <w:szCs w:val="22"/>
        </w:rPr>
      </w:pPr>
      <w:hyperlink w:anchor="_Toc449469837" w:history="1">
        <w:r w:rsidRPr="00376804">
          <w:rPr>
            <w:rStyle w:val="Hyperlink"/>
            <w:noProof/>
          </w:rPr>
          <w:t>3.Y2.4.1 Retrieve Care Plan</w:t>
        </w:r>
        <w:r>
          <w:rPr>
            <w:noProof/>
            <w:webHidden/>
          </w:rPr>
          <w:tab/>
        </w:r>
        <w:r>
          <w:rPr>
            <w:noProof/>
            <w:webHidden/>
          </w:rPr>
          <w:fldChar w:fldCharType="begin"/>
        </w:r>
        <w:r>
          <w:rPr>
            <w:noProof/>
            <w:webHidden/>
          </w:rPr>
          <w:instrText xml:space="preserve"> PAGEREF _Toc449469837 \h </w:instrText>
        </w:r>
        <w:r>
          <w:rPr>
            <w:noProof/>
            <w:webHidden/>
          </w:rPr>
        </w:r>
        <w:r>
          <w:rPr>
            <w:noProof/>
            <w:webHidden/>
          </w:rPr>
          <w:fldChar w:fldCharType="separate"/>
        </w:r>
        <w:r>
          <w:rPr>
            <w:noProof/>
            <w:webHidden/>
          </w:rPr>
          <w:t>35</w:t>
        </w:r>
        <w:r>
          <w:rPr>
            <w:noProof/>
            <w:webHidden/>
          </w:rPr>
          <w:fldChar w:fldCharType="end"/>
        </w:r>
      </w:hyperlink>
    </w:p>
    <w:p w14:paraId="3E6E92D7" w14:textId="77777777" w:rsidR="00552563" w:rsidRDefault="00552563">
      <w:pPr>
        <w:pStyle w:val="TOC5"/>
        <w:rPr>
          <w:rFonts w:asciiTheme="minorHAnsi" w:eastAsiaTheme="minorEastAsia" w:hAnsiTheme="minorHAnsi" w:cstheme="minorBidi"/>
          <w:noProof/>
          <w:sz w:val="22"/>
          <w:szCs w:val="22"/>
        </w:rPr>
      </w:pPr>
      <w:hyperlink w:anchor="_Toc449469838" w:history="1">
        <w:r w:rsidRPr="00376804">
          <w:rPr>
            <w:rStyle w:val="Hyperlink"/>
            <w:noProof/>
          </w:rPr>
          <w:t>3.Y2.4.1.1 Trigger Events</w:t>
        </w:r>
        <w:r>
          <w:rPr>
            <w:noProof/>
            <w:webHidden/>
          </w:rPr>
          <w:tab/>
        </w:r>
        <w:r>
          <w:rPr>
            <w:noProof/>
            <w:webHidden/>
          </w:rPr>
          <w:fldChar w:fldCharType="begin"/>
        </w:r>
        <w:r>
          <w:rPr>
            <w:noProof/>
            <w:webHidden/>
          </w:rPr>
          <w:instrText xml:space="preserve"> PAGEREF _Toc449469838 \h </w:instrText>
        </w:r>
        <w:r>
          <w:rPr>
            <w:noProof/>
            <w:webHidden/>
          </w:rPr>
        </w:r>
        <w:r>
          <w:rPr>
            <w:noProof/>
            <w:webHidden/>
          </w:rPr>
          <w:fldChar w:fldCharType="separate"/>
        </w:r>
        <w:r>
          <w:rPr>
            <w:noProof/>
            <w:webHidden/>
          </w:rPr>
          <w:t>35</w:t>
        </w:r>
        <w:r>
          <w:rPr>
            <w:noProof/>
            <w:webHidden/>
          </w:rPr>
          <w:fldChar w:fldCharType="end"/>
        </w:r>
      </w:hyperlink>
    </w:p>
    <w:p w14:paraId="33040A1D" w14:textId="77777777" w:rsidR="00552563" w:rsidRDefault="00552563">
      <w:pPr>
        <w:pStyle w:val="TOC5"/>
        <w:rPr>
          <w:rFonts w:asciiTheme="minorHAnsi" w:eastAsiaTheme="minorEastAsia" w:hAnsiTheme="minorHAnsi" w:cstheme="minorBidi"/>
          <w:noProof/>
          <w:sz w:val="22"/>
          <w:szCs w:val="22"/>
        </w:rPr>
      </w:pPr>
      <w:hyperlink w:anchor="_Toc449469839" w:history="1">
        <w:r w:rsidRPr="00376804">
          <w:rPr>
            <w:rStyle w:val="Hyperlink"/>
            <w:noProof/>
          </w:rPr>
          <w:t>3.Y2.4.1.2 Message Semantics</w:t>
        </w:r>
        <w:r>
          <w:rPr>
            <w:noProof/>
            <w:webHidden/>
          </w:rPr>
          <w:tab/>
        </w:r>
        <w:r>
          <w:rPr>
            <w:noProof/>
            <w:webHidden/>
          </w:rPr>
          <w:fldChar w:fldCharType="begin"/>
        </w:r>
        <w:r>
          <w:rPr>
            <w:noProof/>
            <w:webHidden/>
          </w:rPr>
          <w:instrText xml:space="preserve"> PAGEREF _Toc449469839 \h </w:instrText>
        </w:r>
        <w:r>
          <w:rPr>
            <w:noProof/>
            <w:webHidden/>
          </w:rPr>
        </w:r>
        <w:r>
          <w:rPr>
            <w:noProof/>
            <w:webHidden/>
          </w:rPr>
          <w:fldChar w:fldCharType="separate"/>
        </w:r>
        <w:r>
          <w:rPr>
            <w:noProof/>
            <w:webHidden/>
          </w:rPr>
          <w:t>35</w:t>
        </w:r>
        <w:r>
          <w:rPr>
            <w:noProof/>
            <w:webHidden/>
          </w:rPr>
          <w:fldChar w:fldCharType="end"/>
        </w:r>
      </w:hyperlink>
    </w:p>
    <w:p w14:paraId="3D04C35E" w14:textId="77777777" w:rsidR="00552563" w:rsidRDefault="00552563">
      <w:pPr>
        <w:pStyle w:val="TOC5"/>
        <w:rPr>
          <w:rFonts w:asciiTheme="minorHAnsi" w:eastAsiaTheme="minorEastAsia" w:hAnsiTheme="minorHAnsi" w:cstheme="minorBidi"/>
          <w:noProof/>
          <w:sz w:val="22"/>
          <w:szCs w:val="22"/>
        </w:rPr>
      </w:pPr>
      <w:hyperlink w:anchor="_Toc449469840" w:history="1">
        <w:r w:rsidRPr="00376804">
          <w:rPr>
            <w:rStyle w:val="Hyperlink"/>
            <w:noProof/>
          </w:rPr>
          <w:t>3.Y2.4.1.3 Expected Actions</w:t>
        </w:r>
        <w:r>
          <w:rPr>
            <w:noProof/>
            <w:webHidden/>
          </w:rPr>
          <w:tab/>
        </w:r>
        <w:r>
          <w:rPr>
            <w:noProof/>
            <w:webHidden/>
          </w:rPr>
          <w:fldChar w:fldCharType="begin"/>
        </w:r>
        <w:r>
          <w:rPr>
            <w:noProof/>
            <w:webHidden/>
          </w:rPr>
          <w:instrText xml:space="preserve"> PAGEREF _Toc449469840 \h </w:instrText>
        </w:r>
        <w:r>
          <w:rPr>
            <w:noProof/>
            <w:webHidden/>
          </w:rPr>
        </w:r>
        <w:r>
          <w:rPr>
            <w:noProof/>
            <w:webHidden/>
          </w:rPr>
          <w:fldChar w:fldCharType="separate"/>
        </w:r>
        <w:r>
          <w:rPr>
            <w:noProof/>
            <w:webHidden/>
          </w:rPr>
          <w:t>35</w:t>
        </w:r>
        <w:r>
          <w:rPr>
            <w:noProof/>
            <w:webHidden/>
          </w:rPr>
          <w:fldChar w:fldCharType="end"/>
        </w:r>
      </w:hyperlink>
    </w:p>
    <w:p w14:paraId="7AC7B5E7" w14:textId="77777777" w:rsidR="00552563" w:rsidRDefault="00552563">
      <w:pPr>
        <w:pStyle w:val="TOC3"/>
        <w:rPr>
          <w:rFonts w:asciiTheme="minorHAnsi" w:eastAsiaTheme="minorEastAsia" w:hAnsiTheme="minorHAnsi" w:cstheme="minorBidi"/>
          <w:noProof/>
          <w:sz w:val="22"/>
          <w:szCs w:val="22"/>
        </w:rPr>
      </w:pPr>
      <w:hyperlink w:anchor="_Toc449469841" w:history="1">
        <w:r w:rsidRPr="00376804">
          <w:rPr>
            <w:rStyle w:val="Hyperlink"/>
            <w:noProof/>
          </w:rPr>
          <w:t>3.Y2.5 Security Considerations</w:t>
        </w:r>
        <w:r>
          <w:rPr>
            <w:noProof/>
            <w:webHidden/>
          </w:rPr>
          <w:tab/>
        </w:r>
        <w:r>
          <w:rPr>
            <w:noProof/>
            <w:webHidden/>
          </w:rPr>
          <w:fldChar w:fldCharType="begin"/>
        </w:r>
        <w:r>
          <w:rPr>
            <w:noProof/>
            <w:webHidden/>
          </w:rPr>
          <w:instrText xml:space="preserve"> PAGEREF _Toc449469841 \h </w:instrText>
        </w:r>
        <w:r>
          <w:rPr>
            <w:noProof/>
            <w:webHidden/>
          </w:rPr>
        </w:r>
        <w:r>
          <w:rPr>
            <w:noProof/>
            <w:webHidden/>
          </w:rPr>
          <w:fldChar w:fldCharType="separate"/>
        </w:r>
        <w:r>
          <w:rPr>
            <w:noProof/>
            <w:webHidden/>
          </w:rPr>
          <w:t>35</w:t>
        </w:r>
        <w:r>
          <w:rPr>
            <w:noProof/>
            <w:webHidden/>
          </w:rPr>
          <w:fldChar w:fldCharType="end"/>
        </w:r>
      </w:hyperlink>
    </w:p>
    <w:p w14:paraId="5A9A4711" w14:textId="77777777" w:rsidR="00552563" w:rsidRDefault="00552563">
      <w:pPr>
        <w:pStyle w:val="TOC4"/>
        <w:rPr>
          <w:rFonts w:asciiTheme="minorHAnsi" w:eastAsiaTheme="minorEastAsia" w:hAnsiTheme="minorHAnsi" w:cstheme="minorBidi"/>
          <w:noProof/>
          <w:sz w:val="22"/>
          <w:szCs w:val="22"/>
        </w:rPr>
      </w:pPr>
      <w:hyperlink w:anchor="_Toc449469842" w:history="1">
        <w:r w:rsidRPr="00376804">
          <w:rPr>
            <w:rStyle w:val="Hyperlink"/>
            <w:noProof/>
          </w:rPr>
          <w:t>3.Y2.5.1 Security Audit Considerations</w:t>
        </w:r>
        <w:r>
          <w:rPr>
            <w:noProof/>
            <w:webHidden/>
          </w:rPr>
          <w:tab/>
        </w:r>
        <w:r>
          <w:rPr>
            <w:noProof/>
            <w:webHidden/>
          </w:rPr>
          <w:fldChar w:fldCharType="begin"/>
        </w:r>
        <w:r>
          <w:rPr>
            <w:noProof/>
            <w:webHidden/>
          </w:rPr>
          <w:instrText xml:space="preserve"> PAGEREF _Toc449469842 \h </w:instrText>
        </w:r>
        <w:r>
          <w:rPr>
            <w:noProof/>
            <w:webHidden/>
          </w:rPr>
        </w:r>
        <w:r>
          <w:rPr>
            <w:noProof/>
            <w:webHidden/>
          </w:rPr>
          <w:fldChar w:fldCharType="separate"/>
        </w:r>
        <w:r>
          <w:rPr>
            <w:noProof/>
            <w:webHidden/>
          </w:rPr>
          <w:t>36</w:t>
        </w:r>
        <w:r>
          <w:rPr>
            <w:noProof/>
            <w:webHidden/>
          </w:rPr>
          <w:fldChar w:fldCharType="end"/>
        </w:r>
      </w:hyperlink>
    </w:p>
    <w:p w14:paraId="6BA54398" w14:textId="77777777" w:rsidR="00552563" w:rsidRDefault="00552563">
      <w:pPr>
        <w:pStyle w:val="TOC5"/>
        <w:rPr>
          <w:rFonts w:asciiTheme="minorHAnsi" w:eastAsiaTheme="minorEastAsia" w:hAnsiTheme="minorHAnsi" w:cstheme="minorBidi"/>
          <w:noProof/>
          <w:sz w:val="22"/>
          <w:szCs w:val="22"/>
        </w:rPr>
      </w:pPr>
      <w:hyperlink w:anchor="_Toc449469843" w:history="1">
        <w:r w:rsidRPr="00376804">
          <w:rPr>
            <w:rStyle w:val="Hyperlink"/>
            <w:noProof/>
          </w:rPr>
          <w:t>3.Y2.5.1.(z) &lt;Actor&gt; Specific Security Considerations</w:t>
        </w:r>
        <w:r>
          <w:rPr>
            <w:noProof/>
            <w:webHidden/>
          </w:rPr>
          <w:tab/>
        </w:r>
        <w:r>
          <w:rPr>
            <w:noProof/>
            <w:webHidden/>
          </w:rPr>
          <w:fldChar w:fldCharType="begin"/>
        </w:r>
        <w:r>
          <w:rPr>
            <w:noProof/>
            <w:webHidden/>
          </w:rPr>
          <w:instrText xml:space="preserve"> PAGEREF _Toc449469843 \h </w:instrText>
        </w:r>
        <w:r>
          <w:rPr>
            <w:noProof/>
            <w:webHidden/>
          </w:rPr>
        </w:r>
        <w:r>
          <w:rPr>
            <w:noProof/>
            <w:webHidden/>
          </w:rPr>
          <w:fldChar w:fldCharType="separate"/>
        </w:r>
        <w:r>
          <w:rPr>
            <w:noProof/>
            <w:webHidden/>
          </w:rPr>
          <w:t>36</w:t>
        </w:r>
        <w:r>
          <w:rPr>
            <w:noProof/>
            <w:webHidden/>
          </w:rPr>
          <w:fldChar w:fldCharType="end"/>
        </w:r>
      </w:hyperlink>
    </w:p>
    <w:p w14:paraId="3E1F180D" w14:textId="77777777" w:rsidR="00552563" w:rsidRDefault="00552563">
      <w:pPr>
        <w:pStyle w:val="TOC2"/>
        <w:rPr>
          <w:rFonts w:asciiTheme="minorHAnsi" w:eastAsiaTheme="minorEastAsia" w:hAnsiTheme="minorHAnsi" w:cstheme="minorBidi"/>
          <w:noProof/>
          <w:sz w:val="22"/>
          <w:szCs w:val="22"/>
        </w:rPr>
      </w:pPr>
      <w:hyperlink w:anchor="_Toc449469844" w:history="1">
        <w:r w:rsidRPr="00376804">
          <w:rPr>
            <w:rStyle w:val="Hyperlink"/>
            <w:noProof/>
          </w:rPr>
          <w:t>3.Y3 Subscribe to Care Plan Updates [PCC-Y3]</w:t>
        </w:r>
        <w:r>
          <w:rPr>
            <w:noProof/>
            <w:webHidden/>
          </w:rPr>
          <w:tab/>
        </w:r>
        <w:r>
          <w:rPr>
            <w:noProof/>
            <w:webHidden/>
          </w:rPr>
          <w:fldChar w:fldCharType="begin"/>
        </w:r>
        <w:r>
          <w:rPr>
            <w:noProof/>
            <w:webHidden/>
          </w:rPr>
          <w:instrText xml:space="preserve"> PAGEREF _Toc449469844 \h </w:instrText>
        </w:r>
        <w:r>
          <w:rPr>
            <w:noProof/>
            <w:webHidden/>
          </w:rPr>
        </w:r>
        <w:r>
          <w:rPr>
            <w:noProof/>
            <w:webHidden/>
          </w:rPr>
          <w:fldChar w:fldCharType="separate"/>
        </w:r>
        <w:r>
          <w:rPr>
            <w:noProof/>
            <w:webHidden/>
          </w:rPr>
          <w:t>36</w:t>
        </w:r>
        <w:r>
          <w:rPr>
            <w:noProof/>
            <w:webHidden/>
          </w:rPr>
          <w:fldChar w:fldCharType="end"/>
        </w:r>
      </w:hyperlink>
    </w:p>
    <w:p w14:paraId="49EA920C" w14:textId="77777777" w:rsidR="00552563" w:rsidRDefault="00552563">
      <w:pPr>
        <w:pStyle w:val="TOC3"/>
        <w:rPr>
          <w:rFonts w:asciiTheme="minorHAnsi" w:eastAsiaTheme="minorEastAsia" w:hAnsiTheme="minorHAnsi" w:cstheme="minorBidi"/>
          <w:noProof/>
          <w:sz w:val="22"/>
          <w:szCs w:val="22"/>
        </w:rPr>
      </w:pPr>
      <w:hyperlink w:anchor="_Toc449469845" w:history="1">
        <w:r w:rsidRPr="00376804">
          <w:rPr>
            <w:rStyle w:val="Hyperlink"/>
            <w:noProof/>
          </w:rPr>
          <w:t>3.Y3.1 Scope</w:t>
        </w:r>
        <w:r>
          <w:rPr>
            <w:noProof/>
            <w:webHidden/>
          </w:rPr>
          <w:tab/>
        </w:r>
        <w:r>
          <w:rPr>
            <w:noProof/>
            <w:webHidden/>
          </w:rPr>
          <w:fldChar w:fldCharType="begin"/>
        </w:r>
        <w:r>
          <w:rPr>
            <w:noProof/>
            <w:webHidden/>
          </w:rPr>
          <w:instrText xml:space="preserve"> PAGEREF _Toc449469845 \h </w:instrText>
        </w:r>
        <w:r>
          <w:rPr>
            <w:noProof/>
            <w:webHidden/>
          </w:rPr>
        </w:r>
        <w:r>
          <w:rPr>
            <w:noProof/>
            <w:webHidden/>
          </w:rPr>
          <w:fldChar w:fldCharType="separate"/>
        </w:r>
        <w:r>
          <w:rPr>
            <w:noProof/>
            <w:webHidden/>
          </w:rPr>
          <w:t>36</w:t>
        </w:r>
        <w:r>
          <w:rPr>
            <w:noProof/>
            <w:webHidden/>
          </w:rPr>
          <w:fldChar w:fldCharType="end"/>
        </w:r>
      </w:hyperlink>
    </w:p>
    <w:p w14:paraId="46F1C2B5" w14:textId="77777777" w:rsidR="00552563" w:rsidRDefault="00552563">
      <w:pPr>
        <w:pStyle w:val="TOC3"/>
        <w:rPr>
          <w:rFonts w:asciiTheme="minorHAnsi" w:eastAsiaTheme="minorEastAsia" w:hAnsiTheme="minorHAnsi" w:cstheme="minorBidi"/>
          <w:noProof/>
          <w:sz w:val="22"/>
          <w:szCs w:val="22"/>
        </w:rPr>
      </w:pPr>
      <w:hyperlink w:anchor="_Toc449469846" w:history="1">
        <w:r w:rsidRPr="00376804">
          <w:rPr>
            <w:rStyle w:val="Hyperlink"/>
            <w:noProof/>
          </w:rPr>
          <w:t>3.Y3.2 Actor Roles</w:t>
        </w:r>
        <w:r>
          <w:rPr>
            <w:noProof/>
            <w:webHidden/>
          </w:rPr>
          <w:tab/>
        </w:r>
        <w:r>
          <w:rPr>
            <w:noProof/>
            <w:webHidden/>
          </w:rPr>
          <w:fldChar w:fldCharType="begin"/>
        </w:r>
        <w:r>
          <w:rPr>
            <w:noProof/>
            <w:webHidden/>
          </w:rPr>
          <w:instrText xml:space="preserve"> PAGEREF _Toc449469846 \h </w:instrText>
        </w:r>
        <w:r>
          <w:rPr>
            <w:noProof/>
            <w:webHidden/>
          </w:rPr>
        </w:r>
        <w:r>
          <w:rPr>
            <w:noProof/>
            <w:webHidden/>
          </w:rPr>
          <w:fldChar w:fldCharType="separate"/>
        </w:r>
        <w:r>
          <w:rPr>
            <w:noProof/>
            <w:webHidden/>
          </w:rPr>
          <w:t>36</w:t>
        </w:r>
        <w:r>
          <w:rPr>
            <w:noProof/>
            <w:webHidden/>
          </w:rPr>
          <w:fldChar w:fldCharType="end"/>
        </w:r>
      </w:hyperlink>
    </w:p>
    <w:p w14:paraId="43C76641" w14:textId="77777777" w:rsidR="00552563" w:rsidRDefault="00552563">
      <w:pPr>
        <w:pStyle w:val="TOC3"/>
        <w:rPr>
          <w:rFonts w:asciiTheme="minorHAnsi" w:eastAsiaTheme="minorEastAsia" w:hAnsiTheme="minorHAnsi" w:cstheme="minorBidi"/>
          <w:noProof/>
          <w:sz w:val="22"/>
          <w:szCs w:val="22"/>
        </w:rPr>
      </w:pPr>
      <w:hyperlink w:anchor="_Toc449469847" w:history="1">
        <w:r w:rsidRPr="00376804">
          <w:rPr>
            <w:rStyle w:val="Hyperlink"/>
            <w:noProof/>
          </w:rPr>
          <w:t>3.Y3.3 Referenced Standards</w:t>
        </w:r>
        <w:r>
          <w:rPr>
            <w:noProof/>
            <w:webHidden/>
          </w:rPr>
          <w:tab/>
        </w:r>
        <w:r>
          <w:rPr>
            <w:noProof/>
            <w:webHidden/>
          </w:rPr>
          <w:fldChar w:fldCharType="begin"/>
        </w:r>
        <w:r>
          <w:rPr>
            <w:noProof/>
            <w:webHidden/>
          </w:rPr>
          <w:instrText xml:space="preserve"> PAGEREF _Toc449469847 \h </w:instrText>
        </w:r>
        <w:r>
          <w:rPr>
            <w:noProof/>
            <w:webHidden/>
          </w:rPr>
        </w:r>
        <w:r>
          <w:rPr>
            <w:noProof/>
            <w:webHidden/>
          </w:rPr>
          <w:fldChar w:fldCharType="separate"/>
        </w:r>
        <w:r>
          <w:rPr>
            <w:noProof/>
            <w:webHidden/>
          </w:rPr>
          <w:t>36</w:t>
        </w:r>
        <w:r>
          <w:rPr>
            <w:noProof/>
            <w:webHidden/>
          </w:rPr>
          <w:fldChar w:fldCharType="end"/>
        </w:r>
      </w:hyperlink>
    </w:p>
    <w:p w14:paraId="53AAB6E9" w14:textId="77777777" w:rsidR="00552563" w:rsidRDefault="00552563">
      <w:pPr>
        <w:pStyle w:val="TOC3"/>
        <w:rPr>
          <w:rFonts w:asciiTheme="minorHAnsi" w:eastAsiaTheme="minorEastAsia" w:hAnsiTheme="minorHAnsi" w:cstheme="minorBidi"/>
          <w:noProof/>
          <w:sz w:val="22"/>
          <w:szCs w:val="22"/>
        </w:rPr>
      </w:pPr>
      <w:hyperlink w:anchor="_Toc449469848" w:history="1">
        <w:r w:rsidRPr="00376804">
          <w:rPr>
            <w:rStyle w:val="Hyperlink"/>
            <w:noProof/>
          </w:rPr>
          <w:t>3.Y3.4 Interaction Diagram</w:t>
        </w:r>
        <w:r>
          <w:rPr>
            <w:noProof/>
            <w:webHidden/>
          </w:rPr>
          <w:tab/>
        </w:r>
        <w:r>
          <w:rPr>
            <w:noProof/>
            <w:webHidden/>
          </w:rPr>
          <w:fldChar w:fldCharType="begin"/>
        </w:r>
        <w:r>
          <w:rPr>
            <w:noProof/>
            <w:webHidden/>
          </w:rPr>
          <w:instrText xml:space="preserve"> PAGEREF _Toc449469848 \h </w:instrText>
        </w:r>
        <w:r>
          <w:rPr>
            <w:noProof/>
            <w:webHidden/>
          </w:rPr>
        </w:r>
        <w:r>
          <w:rPr>
            <w:noProof/>
            <w:webHidden/>
          </w:rPr>
          <w:fldChar w:fldCharType="separate"/>
        </w:r>
        <w:r>
          <w:rPr>
            <w:noProof/>
            <w:webHidden/>
          </w:rPr>
          <w:t>36</w:t>
        </w:r>
        <w:r>
          <w:rPr>
            <w:noProof/>
            <w:webHidden/>
          </w:rPr>
          <w:fldChar w:fldCharType="end"/>
        </w:r>
      </w:hyperlink>
    </w:p>
    <w:p w14:paraId="5737E6AE" w14:textId="77777777" w:rsidR="00552563" w:rsidRDefault="00552563">
      <w:pPr>
        <w:pStyle w:val="TOC4"/>
        <w:rPr>
          <w:rFonts w:asciiTheme="minorHAnsi" w:eastAsiaTheme="minorEastAsia" w:hAnsiTheme="minorHAnsi" w:cstheme="minorBidi"/>
          <w:noProof/>
          <w:sz w:val="22"/>
          <w:szCs w:val="22"/>
        </w:rPr>
      </w:pPr>
      <w:hyperlink w:anchor="_Toc449469849" w:history="1">
        <w:r w:rsidRPr="00376804">
          <w:rPr>
            <w:rStyle w:val="Hyperlink"/>
            <w:noProof/>
          </w:rPr>
          <w:t>3.Y3.4.1 Subscribe to Care Plan Updates</w:t>
        </w:r>
        <w:r>
          <w:rPr>
            <w:noProof/>
            <w:webHidden/>
          </w:rPr>
          <w:tab/>
        </w:r>
        <w:r>
          <w:rPr>
            <w:noProof/>
            <w:webHidden/>
          </w:rPr>
          <w:fldChar w:fldCharType="begin"/>
        </w:r>
        <w:r>
          <w:rPr>
            <w:noProof/>
            <w:webHidden/>
          </w:rPr>
          <w:instrText xml:space="preserve"> PAGEREF _Toc449469849 \h </w:instrText>
        </w:r>
        <w:r>
          <w:rPr>
            <w:noProof/>
            <w:webHidden/>
          </w:rPr>
        </w:r>
        <w:r>
          <w:rPr>
            <w:noProof/>
            <w:webHidden/>
          </w:rPr>
          <w:fldChar w:fldCharType="separate"/>
        </w:r>
        <w:r>
          <w:rPr>
            <w:noProof/>
            <w:webHidden/>
          </w:rPr>
          <w:t>37</w:t>
        </w:r>
        <w:r>
          <w:rPr>
            <w:noProof/>
            <w:webHidden/>
          </w:rPr>
          <w:fldChar w:fldCharType="end"/>
        </w:r>
      </w:hyperlink>
    </w:p>
    <w:p w14:paraId="1699797B" w14:textId="77777777" w:rsidR="00552563" w:rsidRDefault="00552563">
      <w:pPr>
        <w:pStyle w:val="TOC5"/>
        <w:rPr>
          <w:rFonts w:asciiTheme="minorHAnsi" w:eastAsiaTheme="minorEastAsia" w:hAnsiTheme="minorHAnsi" w:cstheme="minorBidi"/>
          <w:noProof/>
          <w:sz w:val="22"/>
          <w:szCs w:val="22"/>
        </w:rPr>
      </w:pPr>
      <w:hyperlink w:anchor="_Toc449469850" w:history="1">
        <w:r w:rsidRPr="00376804">
          <w:rPr>
            <w:rStyle w:val="Hyperlink"/>
            <w:noProof/>
          </w:rPr>
          <w:t>3.Y3.4.1.1 Trigger Events</w:t>
        </w:r>
        <w:r>
          <w:rPr>
            <w:noProof/>
            <w:webHidden/>
          </w:rPr>
          <w:tab/>
        </w:r>
        <w:r>
          <w:rPr>
            <w:noProof/>
            <w:webHidden/>
          </w:rPr>
          <w:fldChar w:fldCharType="begin"/>
        </w:r>
        <w:r>
          <w:rPr>
            <w:noProof/>
            <w:webHidden/>
          </w:rPr>
          <w:instrText xml:space="preserve"> PAGEREF _Toc449469850 \h </w:instrText>
        </w:r>
        <w:r>
          <w:rPr>
            <w:noProof/>
            <w:webHidden/>
          </w:rPr>
        </w:r>
        <w:r>
          <w:rPr>
            <w:noProof/>
            <w:webHidden/>
          </w:rPr>
          <w:fldChar w:fldCharType="separate"/>
        </w:r>
        <w:r>
          <w:rPr>
            <w:noProof/>
            <w:webHidden/>
          </w:rPr>
          <w:t>37</w:t>
        </w:r>
        <w:r>
          <w:rPr>
            <w:noProof/>
            <w:webHidden/>
          </w:rPr>
          <w:fldChar w:fldCharType="end"/>
        </w:r>
      </w:hyperlink>
    </w:p>
    <w:p w14:paraId="18D6161D" w14:textId="77777777" w:rsidR="00552563" w:rsidRDefault="00552563">
      <w:pPr>
        <w:pStyle w:val="TOC5"/>
        <w:rPr>
          <w:rFonts w:asciiTheme="minorHAnsi" w:eastAsiaTheme="minorEastAsia" w:hAnsiTheme="minorHAnsi" w:cstheme="minorBidi"/>
          <w:noProof/>
          <w:sz w:val="22"/>
          <w:szCs w:val="22"/>
        </w:rPr>
      </w:pPr>
      <w:hyperlink w:anchor="_Toc449469851" w:history="1">
        <w:r w:rsidRPr="00376804">
          <w:rPr>
            <w:rStyle w:val="Hyperlink"/>
            <w:noProof/>
          </w:rPr>
          <w:t>3.Y3.4.1.2 Message Semantics</w:t>
        </w:r>
        <w:r>
          <w:rPr>
            <w:noProof/>
            <w:webHidden/>
          </w:rPr>
          <w:tab/>
        </w:r>
        <w:r>
          <w:rPr>
            <w:noProof/>
            <w:webHidden/>
          </w:rPr>
          <w:fldChar w:fldCharType="begin"/>
        </w:r>
        <w:r>
          <w:rPr>
            <w:noProof/>
            <w:webHidden/>
          </w:rPr>
          <w:instrText xml:space="preserve"> PAGEREF _Toc449469851 \h </w:instrText>
        </w:r>
        <w:r>
          <w:rPr>
            <w:noProof/>
            <w:webHidden/>
          </w:rPr>
        </w:r>
        <w:r>
          <w:rPr>
            <w:noProof/>
            <w:webHidden/>
          </w:rPr>
          <w:fldChar w:fldCharType="separate"/>
        </w:r>
        <w:r>
          <w:rPr>
            <w:noProof/>
            <w:webHidden/>
          </w:rPr>
          <w:t>37</w:t>
        </w:r>
        <w:r>
          <w:rPr>
            <w:noProof/>
            <w:webHidden/>
          </w:rPr>
          <w:fldChar w:fldCharType="end"/>
        </w:r>
      </w:hyperlink>
    </w:p>
    <w:p w14:paraId="681B1360" w14:textId="77777777" w:rsidR="00552563" w:rsidRDefault="00552563">
      <w:pPr>
        <w:pStyle w:val="TOC5"/>
        <w:rPr>
          <w:rFonts w:asciiTheme="minorHAnsi" w:eastAsiaTheme="minorEastAsia" w:hAnsiTheme="minorHAnsi" w:cstheme="minorBidi"/>
          <w:noProof/>
          <w:sz w:val="22"/>
          <w:szCs w:val="22"/>
        </w:rPr>
      </w:pPr>
      <w:hyperlink w:anchor="_Toc449469852" w:history="1">
        <w:r w:rsidRPr="00376804">
          <w:rPr>
            <w:rStyle w:val="Hyperlink"/>
            <w:noProof/>
          </w:rPr>
          <w:t>3.Y3.4.1.3 Expected Actions</w:t>
        </w:r>
        <w:r>
          <w:rPr>
            <w:noProof/>
            <w:webHidden/>
          </w:rPr>
          <w:tab/>
        </w:r>
        <w:r>
          <w:rPr>
            <w:noProof/>
            <w:webHidden/>
          </w:rPr>
          <w:fldChar w:fldCharType="begin"/>
        </w:r>
        <w:r>
          <w:rPr>
            <w:noProof/>
            <w:webHidden/>
          </w:rPr>
          <w:instrText xml:space="preserve"> PAGEREF _Toc449469852 \h </w:instrText>
        </w:r>
        <w:r>
          <w:rPr>
            <w:noProof/>
            <w:webHidden/>
          </w:rPr>
        </w:r>
        <w:r>
          <w:rPr>
            <w:noProof/>
            <w:webHidden/>
          </w:rPr>
          <w:fldChar w:fldCharType="separate"/>
        </w:r>
        <w:r>
          <w:rPr>
            <w:noProof/>
            <w:webHidden/>
          </w:rPr>
          <w:t>38</w:t>
        </w:r>
        <w:r>
          <w:rPr>
            <w:noProof/>
            <w:webHidden/>
          </w:rPr>
          <w:fldChar w:fldCharType="end"/>
        </w:r>
      </w:hyperlink>
    </w:p>
    <w:p w14:paraId="71C33698" w14:textId="77777777" w:rsidR="00552563" w:rsidRDefault="00552563">
      <w:pPr>
        <w:pStyle w:val="TOC3"/>
        <w:rPr>
          <w:rFonts w:asciiTheme="minorHAnsi" w:eastAsiaTheme="minorEastAsia" w:hAnsiTheme="minorHAnsi" w:cstheme="minorBidi"/>
          <w:noProof/>
          <w:sz w:val="22"/>
          <w:szCs w:val="22"/>
        </w:rPr>
      </w:pPr>
      <w:hyperlink w:anchor="_Toc449469853" w:history="1">
        <w:r w:rsidRPr="00376804">
          <w:rPr>
            <w:rStyle w:val="Hyperlink"/>
            <w:noProof/>
          </w:rPr>
          <w:t>3.Y3.5 Security Considerations</w:t>
        </w:r>
        <w:r>
          <w:rPr>
            <w:noProof/>
            <w:webHidden/>
          </w:rPr>
          <w:tab/>
        </w:r>
        <w:r>
          <w:rPr>
            <w:noProof/>
            <w:webHidden/>
          </w:rPr>
          <w:fldChar w:fldCharType="begin"/>
        </w:r>
        <w:r>
          <w:rPr>
            <w:noProof/>
            <w:webHidden/>
          </w:rPr>
          <w:instrText xml:space="preserve"> PAGEREF _Toc449469853 \h </w:instrText>
        </w:r>
        <w:r>
          <w:rPr>
            <w:noProof/>
            <w:webHidden/>
          </w:rPr>
        </w:r>
        <w:r>
          <w:rPr>
            <w:noProof/>
            <w:webHidden/>
          </w:rPr>
          <w:fldChar w:fldCharType="separate"/>
        </w:r>
        <w:r>
          <w:rPr>
            <w:noProof/>
            <w:webHidden/>
          </w:rPr>
          <w:t>38</w:t>
        </w:r>
        <w:r>
          <w:rPr>
            <w:noProof/>
            <w:webHidden/>
          </w:rPr>
          <w:fldChar w:fldCharType="end"/>
        </w:r>
      </w:hyperlink>
    </w:p>
    <w:p w14:paraId="6912548F" w14:textId="77777777" w:rsidR="00552563" w:rsidRDefault="00552563">
      <w:pPr>
        <w:pStyle w:val="TOC4"/>
        <w:rPr>
          <w:rFonts w:asciiTheme="minorHAnsi" w:eastAsiaTheme="minorEastAsia" w:hAnsiTheme="minorHAnsi" w:cstheme="minorBidi"/>
          <w:noProof/>
          <w:sz w:val="22"/>
          <w:szCs w:val="22"/>
        </w:rPr>
      </w:pPr>
      <w:hyperlink w:anchor="_Toc449469854" w:history="1">
        <w:r w:rsidRPr="00376804">
          <w:rPr>
            <w:rStyle w:val="Hyperlink"/>
            <w:noProof/>
          </w:rPr>
          <w:t>3.Y3.5.1 Security Audit Considerations</w:t>
        </w:r>
        <w:r>
          <w:rPr>
            <w:noProof/>
            <w:webHidden/>
          </w:rPr>
          <w:tab/>
        </w:r>
        <w:r>
          <w:rPr>
            <w:noProof/>
            <w:webHidden/>
          </w:rPr>
          <w:fldChar w:fldCharType="begin"/>
        </w:r>
        <w:r>
          <w:rPr>
            <w:noProof/>
            <w:webHidden/>
          </w:rPr>
          <w:instrText xml:space="preserve"> PAGEREF _Toc449469854 \h </w:instrText>
        </w:r>
        <w:r>
          <w:rPr>
            <w:noProof/>
            <w:webHidden/>
          </w:rPr>
        </w:r>
        <w:r>
          <w:rPr>
            <w:noProof/>
            <w:webHidden/>
          </w:rPr>
          <w:fldChar w:fldCharType="separate"/>
        </w:r>
        <w:r>
          <w:rPr>
            <w:noProof/>
            <w:webHidden/>
          </w:rPr>
          <w:t>38</w:t>
        </w:r>
        <w:r>
          <w:rPr>
            <w:noProof/>
            <w:webHidden/>
          </w:rPr>
          <w:fldChar w:fldCharType="end"/>
        </w:r>
      </w:hyperlink>
    </w:p>
    <w:p w14:paraId="7F42EF27" w14:textId="77777777" w:rsidR="00552563" w:rsidRDefault="00552563">
      <w:pPr>
        <w:pStyle w:val="TOC5"/>
        <w:rPr>
          <w:rFonts w:asciiTheme="minorHAnsi" w:eastAsiaTheme="minorEastAsia" w:hAnsiTheme="minorHAnsi" w:cstheme="minorBidi"/>
          <w:noProof/>
          <w:sz w:val="22"/>
          <w:szCs w:val="22"/>
        </w:rPr>
      </w:pPr>
      <w:hyperlink w:anchor="_Toc449469855" w:history="1">
        <w:r w:rsidRPr="00376804">
          <w:rPr>
            <w:rStyle w:val="Hyperlink"/>
            <w:noProof/>
          </w:rPr>
          <w:t>3.Y3.5.1.(z) &lt;Actor&gt; Specific Security Considerations</w:t>
        </w:r>
        <w:r>
          <w:rPr>
            <w:noProof/>
            <w:webHidden/>
          </w:rPr>
          <w:tab/>
        </w:r>
        <w:r>
          <w:rPr>
            <w:noProof/>
            <w:webHidden/>
          </w:rPr>
          <w:fldChar w:fldCharType="begin"/>
        </w:r>
        <w:r>
          <w:rPr>
            <w:noProof/>
            <w:webHidden/>
          </w:rPr>
          <w:instrText xml:space="preserve"> PAGEREF _Toc449469855 \h </w:instrText>
        </w:r>
        <w:r>
          <w:rPr>
            <w:noProof/>
            <w:webHidden/>
          </w:rPr>
        </w:r>
        <w:r>
          <w:rPr>
            <w:noProof/>
            <w:webHidden/>
          </w:rPr>
          <w:fldChar w:fldCharType="separate"/>
        </w:r>
        <w:r>
          <w:rPr>
            <w:noProof/>
            <w:webHidden/>
          </w:rPr>
          <w:t>38</w:t>
        </w:r>
        <w:r>
          <w:rPr>
            <w:noProof/>
            <w:webHidden/>
          </w:rPr>
          <w:fldChar w:fldCharType="end"/>
        </w:r>
      </w:hyperlink>
    </w:p>
    <w:p w14:paraId="45DD9903" w14:textId="77777777" w:rsidR="00552563" w:rsidRDefault="00552563">
      <w:pPr>
        <w:pStyle w:val="TOC2"/>
        <w:rPr>
          <w:rFonts w:asciiTheme="minorHAnsi" w:eastAsiaTheme="minorEastAsia" w:hAnsiTheme="minorHAnsi" w:cstheme="minorBidi"/>
          <w:noProof/>
          <w:sz w:val="22"/>
          <w:szCs w:val="22"/>
        </w:rPr>
      </w:pPr>
      <w:hyperlink w:anchor="_Toc449469856" w:history="1">
        <w:r w:rsidRPr="00376804">
          <w:rPr>
            <w:rStyle w:val="Hyperlink"/>
            <w:noProof/>
          </w:rPr>
          <w:t>3.Y4 Provide Care Plan [PCC-Y4]</w:t>
        </w:r>
        <w:r>
          <w:rPr>
            <w:noProof/>
            <w:webHidden/>
          </w:rPr>
          <w:tab/>
        </w:r>
        <w:r>
          <w:rPr>
            <w:noProof/>
            <w:webHidden/>
          </w:rPr>
          <w:fldChar w:fldCharType="begin"/>
        </w:r>
        <w:r>
          <w:rPr>
            <w:noProof/>
            <w:webHidden/>
          </w:rPr>
          <w:instrText xml:space="preserve"> PAGEREF _Toc449469856 \h </w:instrText>
        </w:r>
        <w:r>
          <w:rPr>
            <w:noProof/>
            <w:webHidden/>
          </w:rPr>
        </w:r>
        <w:r>
          <w:rPr>
            <w:noProof/>
            <w:webHidden/>
          </w:rPr>
          <w:fldChar w:fldCharType="separate"/>
        </w:r>
        <w:r>
          <w:rPr>
            <w:noProof/>
            <w:webHidden/>
          </w:rPr>
          <w:t>38</w:t>
        </w:r>
        <w:r>
          <w:rPr>
            <w:noProof/>
            <w:webHidden/>
          </w:rPr>
          <w:fldChar w:fldCharType="end"/>
        </w:r>
      </w:hyperlink>
    </w:p>
    <w:p w14:paraId="6143ED04" w14:textId="77777777" w:rsidR="00552563" w:rsidRDefault="00552563">
      <w:pPr>
        <w:pStyle w:val="TOC3"/>
        <w:rPr>
          <w:rFonts w:asciiTheme="minorHAnsi" w:eastAsiaTheme="minorEastAsia" w:hAnsiTheme="minorHAnsi" w:cstheme="minorBidi"/>
          <w:noProof/>
          <w:sz w:val="22"/>
          <w:szCs w:val="22"/>
        </w:rPr>
      </w:pPr>
      <w:hyperlink w:anchor="_Toc449469857" w:history="1">
        <w:r w:rsidRPr="00376804">
          <w:rPr>
            <w:rStyle w:val="Hyperlink"/>
            <w:noProof/>
          </w:rPr>
          <w:t>3.Y4.1 Scope</w:t>
        </w:r>
        <w:r>
          <w:rPr>
            <w:noProof/>
            <w:webHidden/>
          </w:rPr>
          <w:tab/>
        </w:r>
        <w:r>
          <w:rPr>
            <w:noProof/>
            <w:webHidden/>
          </w:rPr>
          <w:fldChar w:fldCharType="begin"/>
        </w:r>
        <w:r>
          <w:rPr>
            <w:noProof/>
            <w:webHidden/>
          </w:rPr>
          <w:instrText xml:space="preserve"> PAGEREF _Toc449469857 \h </w:instrText>
        </w:r>
        <w:r>
          <w:rPr>
            <w:noProof/>
            <w:webHidden/>
          </w:rPr>
        </w:r>
        <w:r>
          <w:rPr>
            <w:noProof/>
            <w:webHidden/>
          </w:rPr>
          <w:fldChar w:fldCharType="separate"/>
        </w:r>
        <w:r>
          <w:rPr>
            <w:noProof/>
            <w:webHidden/>
          </w:rPr>
          <w:t>38</w:t>
        </w:r>
        <w:r>
          <w:rPr>
            <w:noProof/>
            <w:webHidden/>
          </w:rPr>
          <w:fldChar w:fldCharType="end"/>
        </w:r>
      </w:hyperlink>
    </w:p>
    <w:p w14:paraId="05E8A5FF" w14:textId="77777777" w:rsidR="00552563" w:rsidRDefault="00552563">
      <w:pPr>
        <w:pStyle w:val="TOC3"/>
        <w:rPr>
          <w:rFonts w:asciiTheme="minorHAnsi" w:eastAsiaTheme="minorEastAsia" w:hAnsiTheme="minorHAnsi" w:cstheme="minorBidi"/>
          <w:noProof/>
          <w:sz w:val="22"/>
          <w:szCs w:val="22"/>
        </w:rPr>
      </w:pPr>
      <w:hyperlink w:anchor="_Toc449469858" w:history="1">
        <w:r w:rsidRPr="00376804">
          <w:rPr>
            <w:rStyle w:val="Hyperlink"/>
            <w:noProof/>
          </w:rPr>
          <w:t>3.Y4.2 Actor Roles</w:t>
        </w:r>
        <w:r>
          <w:rPr>
            <w:noProof/>
            <w:webHidden/>
          </w:rPr>
          <w:tab/>
        </w:r>
        <w:r>
          <w:rPr>
            <w:noProof/>
            <w:webHidden/>
          </w:rPr>
          <w:fldChar w:fldCharType="begin"/>
        </w:r>
        <w:r>
          <w:rPr>
            <w:noProof/>
            <w:webHidden/>
          </w:rPr>
          <w:instrText xml:space="preserve"> PAGEREF _Toc449469858 \h </w:instrText>
        </w:r>
        <w:r>
          <w:rPr>
            <w:noProof/>
            <w:webHidden/>
          </w:rPr>
        </w:r>
        <w:r>
          <w:rPr>
            <w:noProof/>
            <w:webHidden/>
          </w:rPr>
          <w:fldChar w:fldCharType="separate"/>
        </w:r>
        <w:r>
          <w:rPr>
            <w:noProof/>
            <w:webHidden/>
          </w:rPr>
          <w:t>38</w:t>
        </w:r>
        <w:r>
          <w:rPr>
            <w:noProof/>
            <w:webHidden/>
          </w:rPr>
          <w:fldChar w:fldCharType="end"/>
        </w:r>
      </w:hyperlink>
    </w:p>
    <w:p w14:paraId="4934DE8F" w14:textId="77777777" w:rsidR="00552563" w:rsidRDefault="00552563">
      <w:pPr>
        <w:pStyle w:val="TOC3"/>
        <w:rPr>
          <w:rFonts w:asciiTheme="minorHAnsi" w:eastAsiaTheme="minorEastAsia" w:hAnsiTheme="minorHAnsi" w:cstheme="minorBidi"/>
          <w:noProof/>
          <w:sz w:val="22"/>
          <w:szCs w:val="22"/>
        </w:rPr>
      </w:pPr>
      <w:hyperlink w:anchor="_Toc449469859" w:history="1">
        <w:r w:rsidRPr="00376804">
          <w:rPr>
            <w:rStyle w:val="Hyperlink"/>
            <w:noProof/>
          </w:rPr>
          <w:t>3.Y4.3 Referenced Standards</w:t>
        </w:r>
        <w:r>
          <w:rPr>
            <w:noProof/>
            <w:webHidden/>
          </w:rPr>
          <w:tab/>
        </w:r>
        <w:r>
          <w:rPr>
            <w:noProof/>
            <w:webHidden/>
          </w:rPr>
          <w:fldChar w:fldCharType="begin"/>
        </w:r>
        <w:r>
          <w:rPr>
            <w:noProof/>
            <w:webHidden/>
          </w:rPr>
          <w:instrText xml:space="preserve"> PAGEREF _Toc449469859 \h </w:instrText>
        </w:r>
        <w:r>
          <w:rPr>
            <w:noProof/>
            <w:webHidden/>
          </w:rPr>
        </w:r>
        <w:r>
          <w:rPr>
            <w:noProof/>
            <w:webHidden/>
          </w:rPr>
          <w:fldChar w:fldCharType="separate"/>
        </w:r>
        <w:r>
          <w:rPr>
            <w:noProof/>
            <w:webHidden/>
          </w:rPr>
          <w:t>39</w:t>
        </w:r>
        <w:r>
          <w:rPr>
            <w:noProof/>
            <w:webHidden/>
          </w:rPr>
          <w:fldChar w:fldCharType="end"/>
        </w:r>
      </w:hyperlink>
    </w:p>
    <w:p w14:paraId="0C4AF343" w14:textId="77777777" w:rsidR="00552563" w:rsidRDefault="00552563">
      <w:pPr>
        <w:pStyle w:val="TOC3"/>
        <w:rPr>
          <w:rFonts w:asciiTheme="minorHAnsi" w:eastAsiaTheme="minorEastAsia" w:hAnsiTheme="minorHAnsi" w:cstheme="minorBidi"/>
          <w:noProof/>
          <w:sz w:val="22"/>
          <w:szCs w:val="22"/>
        </w:rPr>
      </w:pPr>
      <w:hyperlink w:anchor="_Toc449469860" w:history="1">
        <w:r w:rsidRPr="00376804">
          <w:rPr>
            <w:rStyle w:val="Hyperlink"/>
            <w:noProof/>
          </w:rPr>
          <w:t>3.Y4.4 Interaction Diagram</w:t>
        </w:r>
        <w:r>
          <w:rPr>
            <w:noProof/>
            <w:webHidden/>
          </w:rPr>
          <w:tab/>
        </w:r>
        <w:r>
          <w:rPr>
            <w:noProof/>
            <w:webHidden/>
          </w:rPr>
          <w:fldChar w:fldCharType="begin"/>
        </w:r>
        <w:r>
          <w:rPr>
            <w:noProof/>
            <w:webHidden/>
          </w:rPr>
          <w:instrText xml:space="preserve"> PAGEREF _Toc449469860 \h </w:instrText>
        </w:r>
        <w:r>
          <w:rPr>
            <w:noProof/>
            <w:webHidden/>
          </w:rPr>
        </w:r>
        <w:r>
          <w:rPr>
            <w:noProof/>
            <w:webHidden/>
          </w:rPr>
          <w:fldChar w:fldCharType="separate"/>
        </w:r>
        <w:r>
          <w:rPr>
            <w:noProof/>
            <w:webHidden/>
          </w:rPr>
          <w:t>39</w:t>
        </w:r>
        <w:r>
          <w:rPr>
            <w:noProof/>
            <w:webHidden/>
          </w:rPr>
          <w:fldChar w:fldCharType="end"/>
        </w:r>
      </w:hyperlink>
    </w:p>
    <w:p w14:paraId="3263069D" w14:textId="77777777" w:rsidR="00552563" w:rsidRDefault="00552563">
      <w:pPr>
        <w:pStyle w:val="TOC4"/>
        <w:rPr>
          <w:rFonts w:asciiTheme="minorHAnsi" w:eastAsiaTheme="minorEastAsia" w:hAnsiTheme="minorHAnsi" w:cstheme="minorBidi"/>
          <w:noProof/>
          <w:sz w:val="22"/>
          <w:szCs w:val="22"/>
        </w:rPr>
      </w:pPr>
      <w:hyperlink w:anchor="_Toc449469861" w:history="1">
        <w:r w:rsidRPr="00376804">
          <w:rPr>
            <w:rStyle w:val="Hyperlink"/>
            <w:noProof/>
          </w:rPr>
          <w:t>3.Y4.4.1 Provide Care Plan</w:t>
        </w:r>
        <w:r>
          <w:rPr>
            <w:noProof/>
            <w:webHidden/>
          </w:rPr>
          <w:tab/>
        </w:r>
        <w:r>
          <w:rPr>
            <w:noProof/>
            <w:webHidden/>
          </w:rPr>
          <w:fldChar w:fldCharType="begin"/>
        </w:r>
        <w:r>
          <w:rPr>
            <w:noProof/>
            <w:webHidden/>
          </w:rPr>
          <w:instrText xml:space="preserve"> PAGEREF _Toc449469861 \h </w:instrText>
        </w:r>
        <w:r>
          <w:rPr>
            <w:noProof/>
            <w:webHidden/>
          </w:rPr>
        </w:r>
        <w:r>
          <w:rPr>
            <w:noProof/>
            <w:webHidden/>
          </w:rPr>
          <w:fldChar w:fldCharType="separate"/>
        </w:r>
        <w:r>
          <w:rPr>
            <w:noProof/>
            <w:webHidden/>
          </w:rPr>
          <w:t>39</w:t>
        </w:r>
        <w:r>
          <w:rPr>
            <w:noProof/>
            <w:webHidden/>
          </w:rPr>
          <w:fldChar w:fldCharType="end"/>
        </w:r>
      </w:hyperlink>
    </w:p>
    <w:p w14:paraId="1C01947F" w14:textId="77777777" w:rsidR="00552563" w:rsidRDefault="00552563">
      <w:pPr>
        <w:pStyle w:val="TOC5"/>
        <w:rPr>
          <w:rFonts w:asciiTheme="minorHAnsi" w:eastAsiaTheme="minorEastAsia" w:hAnsiTheme="minorHAnsi" w:cstheme="minorBidi"/>
          <w:noProof/>
          <w:sz w:val="22"/>
          <w:szCs w:val="22"/>
        </w:rPr>
      </w:pPr>
      <w:hyperlink w:anchor="_Toc449469862" w:history="1">
        <w:r w:rsidRPr="00376804">
          <w:rPr>
            <w:rStyle w:val="Hyperlink"/>
            <w:noProof/>
          </w:rPr>
          <w:t>3.Y4.4.1.1 Trigger Events</w:t>
        </w:r>
        <w:r>
          <w:rPr>
            <w:noProof/>
            <w:webHidden/>
          </w:rPr>
          <w:tab/>
        </w:r>
        <w:r>
          <w:rPr>
            <w:noProof/>
            <w:webHidden/>
          </w:rPr>
          <w:fldChar w:fldCharType="begin"/>
        </w:r>
        <w:r>
          <w:rPr>
            <w:noProof/>
            <w:webHidden/>
          </w:rPr>
          <w:instrText xml:space="preserve"> PAGEREF _Toc449469862 \h </w:instrText>
        </w:r>
        <w:r>
          <w:rPr>
            <w:noProof/>
            <w:webHidden/>
          </w:rPr>
        </w:r>
        <w:r>
          <w:rPr>
            <w:noProof/>
            <w:webHidden/>
          </w:rPr>
          <w:fldChar w:fldCharType="separate"/>
        </w:r>
        <w:r>
          <w:rPr>
            <w:noProof/>
            <w:webHidden/>
          </w:rPr>
          <w:t>40</w:t>
        </w:r>
        <w:r>
          <w:rPr>
            <w:noProof/>
            <w:webHidden/>
          </w:rPr>
          <w:fldChar w:fldCharType="end"/>
        </w:r>
      </w:hyperlink>
    </w:p>
    <w:p w14:paraId="03AA8F5A" w14:textId="77777777" w:rsidR="00552563" w:rsidRDefault="00552563">
      <w:pPr>
        <w:pStyle w:val="TOC5"/>
        <w:rPr>
          <w:rFonts w:asciiTheme="minorHAnsi" w:eastAsiaTheme="minorEastAsia" w:hAnsiTheme="minorHAnsi" w:cstheme="minorBidi"/>
          <w:noProof/>
          <w:sz w:val="22"/>
          <w:szCs w:val="22"/>
        </w:rPr>
      </w:pPr>
      <w:hyperlink w:anchor="_Toc449469863" w:history="1">
        <w:r w:rsidRPr="00376804">
          <w:rPr>
            <w:rStyle w:val="Hyperlink"/>
            <w:noProof/>
          </w:rPr>
          <w:t>3.Y4.4.1.2 Message Semantics</w:t>
        </w:r>
        <w:r>
          <w:rPr>
            <w:noProof/>
            <w:webHidden/>
          </w:rPr>
          <w:tab/>
        </w:r>
        <w:r>
          <w:rPr>
            <w:noProof/>
            <w:webHidden/>
          </w:rPr>
          <w:fldChar w:fldCharType="begin"/>
        </w:r>
        <w:r>
          <w:rPr>
            <w:noProof/>
            <w:webHidden/>
          </w:rPr>
          <w:instrText xml:space="preserve"> PAGEREF _Toc449469863 \h </w:instrText>
        </w:r>
        <w:r>
          <w:rPr>
            <w:noProof/>
            <w:webHidden/>
          </w:rPr>
        </w:r>
        <w:r>
          <w:rPr>
            <w:noProof/>
            <w:webHidden/>
          </w:rPr>
          <w:fldChar w:fldCharType="separate"/>
        </w:r>
        <w:r>
          <w:rPr>
            <w:noProof/>
            <w:webHidden/>
          </w:rPr>
          <w:t>40</w:t>
        </w:r>
        <w:r>
          <w:rPr>
            <w:noProof/>
            <w:webHidden/>
          </w:rPr>
          <w:fldChar w:fldCharType="end"/>
        </w:r>
      </w:hyperlink>
    </w:p>
    <w:p w14:paraId="414A208C" w14:textId="77777777" w:rsidR="00552563" w:rsidRDefault="00552563">
      <w:pPr>
        <w:pStyle w:val="TOC5"/>
        <w:rPr>
          <w:rFonts w:asciiTheme="minorHAnsi" w:eastAsiaTheme="minorEastAsia" w:hAnsiTheme="minorHAnsi" w:cstheme="minorBidi"/>
          <w:noProof/>
          <w:sz w:val="22"/>
          <w:szCs w:val="22"/>
        </w:rPr>
      </w:pPr>
      <w:hyperlink w:anchor="_Toc449469864" w:history="1">
        <w:r w:rsidRPr="00376804">
          <w:rPr>
            <w:rStyle w:val="Hyperlink"/>
            <w:noProof/>
          </w:rPr>
          <w:t>3.Y4.4.1.3 Expected Actions</w:t>
        </w:r>
        <w:r>
          <w:rPr>
            <w:noProof/>
            <w:webHidden/>
          </w:rPr>
          <w:tab/>
        </w:r>
        <w:r>
          <w:rPr>
            <w:noProof/>
            <w:webHidden/>
          </w:rPr>
          <w:fldChar w:fldCharType="begin"/>
        </w:r>
        <w:r>
          <w:rPr>
            <w:noProof/>
            <w:webHidden/>
          </w:rPr>
          <w:instrText xml:space="preserve"> PAGEREF _Toc449469864 \h </w:instrText>
        </w:r>
        <w:r>
          <w:rPr>
            <w:noProof/>
            <w:webHidden/>
          </w:rPr>
        </w:r>
        <w:r>
          <w:rPr>
            <w:noProof/>
            <w:webHidden/>
          </w:rPr>
          <w:fldChar w:fldCharType="separate"/>
        </w:r>
        <w:r>
          <w:rPr>
            <w:noProof/>
            <w:webHidden/>
          </w:rPr>
          <w:t>40</w:t>
        </w:r>
        <w:r>
          <w:rPr>
            <w:noProof/>
            <w:webHidden/>
          </w:rPr>
          <w:fldChar w:fldCharType="end"/>
        </w:r>
      </w:hyperlink>
    </w:p>
    <w:p w14:paraId="53CF852F" w14:textId="77777777" w:rsidR="00552563" w:rsidRDefault="00552563">
      <w:pPr>
        <w:pStyle w:val="TOC3"/>
        <w:rPr>
          <w:rFonts w:asciiTheme="minorHAnsi" w:eastAsiaTheme="minorEastAsia" w:hAnsiTheme="minorHAnsi" w:cstheme="minorBidi"/>
          <w:noProof/>
          <w:sz w:val="22"/>
          <w:szCs w:val="22"/>
        </w:rPr>
      </w:pPr>
      <w:hyperlink w:anchor="_Toc449469865" w:history="1">
        <w:r w:rsidRPr="00376804">
          <w:rPr>
            <w:rStyle w:val="Hyperlink"/>
            <w:noProof/>
          </w:rPr>
          <w:t>3.Y4.5 Security Considerations</w:t>
        </w:r>
        <w:r>
          <w:rPr>
            <w:noProof/>
            <w:webHidden/>
          </w:rPr>
          <w:tab/>
        </w:r>
        <w:r>
          <w:rPr>
            <w:noProof/>
            <w:webHidden/>
          </w:rPr>
          <w:fldChar w:fldCharType="begin"/>
        </w:r>
        <w:r>
          <w:rPr>
            <w:noProof/>
            <w:webHidden/>
          </w:rPr>
          <w:instrText xml:space="preserve"> PAGEREF _Toc449469865 \h </w:instrText>
        </w:r>
        <w:r>
          <w:rPr>
            <w:noProof/>
            <w:webHidden/>
          </w:rPr>
        </w:r>
        <w:r>
          <w:rPr>
            <w:noProof/>
            <w:webHidden/>
          </w:rPr>
          <w:fldChar w:fldCharType="separate"/>
        </w:r>
        <w:r>
          <w:rPr>
            <w:noProof/>
            <w:webHidden/>
          </w:rPr>
          <w:t>40</w:t>
        </w:r>
        <w:r>
          <w:rPr>
            <w:noProof/>
            <w:webHidden/>
          </w:rPr>
          <w:fldChar w:fldCharType="end"/>
        </w:r>
      </w:hyperlink>
    </w:p>
    <w:p w14:paraId="5B352C3F" w14:textId="77777777" w:rsidR="00552563" w:rsidRDefault="00552563">
      <w:pPr>
        <w:pStyle w:val="TOC4"/>
        <w:rPr>
          <w:rFonts w:asciiTheme="minorHAnsi" w:eastAsiaTheme="minorEastAsia" w:hAnsiTheme="minorHAnsi" w:cstheme="minorBidi"/>
          <w:noProof/>
          <w:sz w:val="22"/>
          <w:szCs w:val="22"/>
        </w:rPr>
      </w:pPr>
      <w:hyperlink w:anchor="_Toc449469866" w:history="1">
        <w:r w:rsidRPr="00376804">
          <w:rPr>
            <w:rStyle w:val="Hyperlink"/>
            <w:noProof/>
          </w:rPr>
          <w:t>3.Y4.5.1 Security Audit Considerations</w:t>
        </w:r>
        <w:r>
          <w:rPr>
            <w:noProof/>
            <w:webHidden/>
          </w:rPr>
          <w:tab/>
        </w:r>
        <w:r>
          <w:rPr>
            <w:noProof/>
            <w:webHidden/>
          </w:rPr>
          <w:fldChar w:fldCharType="begin"/>
        </w:r>
        <w:r>
          <w:rPr>
            <w:noProof/>
            <w:webHidden/>
          </w:rPr>
          <w:instrText xml:space="preserve"> PAGEREF _Toc449469866 \h </w:instrText>
        </w:r>
        <w:r>
          <w:rPr>
            <w:noProof/>
            <w:webHidden/>
          </w:rPr>
        </w:r>
        <w:r>
          <w:rPr>
            <w:noProof/>
            <w:webHidden/>
          </w:rPr>
          <w:fldChar w:fldCharType="separate"/>
        </w:r>
        <w:r>
          <w:rPr>
            <w:noProof/>
            <w:webHidden/>
          </w:rPr>
          <w:t>40</w:t>
        </w:r>
        <w:r>
          <w:rPr>
            <w:noProof/>
            <w:webHidden/>
          </w:rPr>
          <w:fldChar w:fldCharType="end"/>
        </w:r>
      </w:hyperlink>
    </w:p>
    <w:p w14:paraId="21EF545D" w14:textId="77777777" w:rsidR="00552563" w:rsidRDefault="00552563">
      <w:pPr>
        <w:pStyle w:val="TOC5"/>
        <w:rPr>
          <w:rFonts w:asciiTheme="minorHAnsi" w:eastAsiaTheme="minorEastAsia" w:hAnsiTheme="minorHAnsi" w:cstheme="minorBidi"/>
          <w:noProof/>
          <w:sz w:val="22"/>
          <w:szCs w:val="22"/>
        </w:rPr>
      </w:pPr>
      <w:hyperlink w:anchor="_Toc449469867" w:history="1">
        <w:r w:rsidRPr="00376804">
          <w:rPr>
            <w:rStyle w:val="Hyperlink"/>
            <w:noProof/>
          </w:rPr>
          <w:t>3.Y4.5.1.(z) &lt;Actor&gt; Specific Security Considerations</w:t>
        </w:r>
        <w:r>
          <w:rPr>
            <w:noProof/>
            <w:webHidden/>
          </w:rPr>
          <w:tab/>
        </w:r>
        <w:r>
          <w:rPr>
            <w:noProof/>
            <w:webHidden/>
          </w:rPr>
          <w:fldChar w:fldCharType="begin"/>
        </w:r>
        <w:r>
          <w:rPr>
            <w:noProof/>
            <w:webHidden/>
          </w:rPr>
          <w:instrText xml:space="preserve"> PAGEREF _Toc449469867 \h </w:instrText>
        </w:r>
        <w:r>
          <w:rPr>
            <w:noProof/>
            <w:webHidden/>
          </w:rPr>
        </w:r>
        <w:r>
          <w:rPr>
            <w:noProof/>
            <w:webHidden/>
          </w:rPr>
          <w:fldChar w:fldCharType="separate"/>
        </w:r>
        <w:r>
          <w:rPr>
            <w:noProof/>
            <w:webHidden/>
          </w:rPr>
          <w:t>40</w:t>
        </w:r>
        <w:r>
          <w:rPr>
            <w:noProof/>
            <w:webHidden/>
          </w:rPr>
          <w:fldChar w:fldCharType="end"/>
        </w:r>
      </w:hyperlink>
    </w:p>
    <w:p w14:paraId="758447B4" w14:textId="77777777" w:rsidR="00552563" w:rsidRDefault="00552563">
      <w:pPr>
        <w:pStyle w:val="TOC2"/>
        <w:rPr>
          <w:rFonts w:asciiTheme="minorHAnsi" w:eastAsiaTheme="minorEastAsia" w:hAnsiTheme="minorHAnsi" w:cstheme="minorBidi"/>
          <w:noProof/>
          <w:sz w:val="22"/>
          <w:szCs w:val="22"/>
        </w:rPr>
      </w:pPr>
      <w:hyperlink w:anchor="_Toc449469868" w:history="1">
        <w:r w:rsidRPr="00376804">
          <w:rPr>
            <w:rStyle w:val="Hyperlink"/>
            <w:noProof/>
          </w:rPr>
          <w:t>3.Y5 Search for Care Plan [PCC-Y5]</w:t>
        </w:r>
        <w:r>
          <w:rPr>
            <w:noProof/>
            <w:webHidden/>
          </w:rPr>
          <w:tab/>
        </w:r>
        <w:r>
          <w:rPr>
            <w:noProof/>
            <w:webHidden/>
          </w:rPr>
          <w:fldChar w:fldCharType="begin"/>
        </w:r>
        <w:r>
          <w:rPr>
            <w:noProof/>
            <w:webHidden/>
          </w:rPr>
          <w:instrText xml:space="preserve"> PAGEREF _Toc449469868 \h </w:instrText>
        </w:r>
        <w:r>
          <w:rPr>
            <w:noProof/>
            <w:webHidden/>
          </w:rPr>
        </w:r>
        <w:r>
          <w:rPr>
            <w:noProof/>
            <w:webHidden/>
          </w:rPr>
          <w:fldChar w:fldCharType="separate"/>
        </w:r>
        <w:r>
          <w:rPr>
            <w:noProof/>
            <w:webHidden/>
          </w:rPr>
          <w:t>40</w:t>
        </w:r>
        <w:r>
          <w:rPr>
            <w:noProof/>
            <w:webHidden/>
          </w:rPr>
          <w:fldChar w:fldCharType="end"/>
        </w:r>
      </w:hyperlink>
    </w:p>
    <w:p w14:paraId="6EBFAF03" w14:textId="77777777" w:rsidR="00552563" w:rsidRDefault="00552563">
      <w:pPr>
        <w:pStyle w:val="TOC3"/>
        <w:rPr>
          <w:rFonts w:asciiTheme="minorHAnsi" w:eastAsiaTheme="minorEastAsia" w:hAnsiTheme="minorHAnsi" w:cstheme="minorBidi"/>
          <w:noProof/>
          <w:sz w:val="22"/>
          <w:szCs w:val="22"/>
        </w:rPr>
      </w:pPr>
      <w:hyperlink w:anchor="_Toc449469869" w:history="1">
        <w:r w:rsidRPr="00376804">
          <w:rPr>
            <w:rStyle w:val="Hyperlink"/>
            <w:noProof/>
          </w:rPr>
          <w:t>3.Y5.1 Scope</w:t>
        </w:r>
        <w:r>
          <w:rPr>
            <w:noProof/>
            <w:webHidden/>
          </w:rPr>
          <w:tab/>
        </w:r>
        <w:r>
          <w:rPr>
            <w:noProof/>
            <w:webHidden/>
          </w:rPr>
          <w:fldChar w:fldCharType="begin"/>
        </w:r>
        <w:r>
          <w:rPr>
            <w:noProof/>
            <w:webHidden/>
          </w:rPr>
          <w:instrText xml:space="preserve"> PAGEREF _Toc449469869 \h </w:instrText>
        </w:r>
        <w:r>
          <w:rPr>
            <w:noProof/>
            <w:webHidden/>
          </w:rPr>
        </w:r>
        <w:r>
          <w:rPr>
            <w:noProof/>
            <w:webHidden/>
          </w:rPr>
          <w:fldChar w:fldCharType="separate"/>
        </w:r>
        <w:r>
          <w:rPr>
            <w:noProof/>
            <w:webHidden/>
          </w:rPr>
          <w:t>40</w:t>
        </w:r>
        <w:r>
          <w:rPr>
            <w:noProof/>
            <w:webHidden/>
          </w:rPr>
          <w:fldChar w:fldCharType="end"/>
        </w:r>
      </w:hyperlink>
    </w:p>
    <w:p w14:paraId="4AA9F236" w14:textId="77777777" w:rsidR="00552563" w:rsidRDefault="00552563">
      <w:pPr>
        <w:pStyle w:val="TOC3"/>
        <w:rPr>
          <w:rFonts w:asciiTheme="minorHAnsi" w:eastAsiaTheme="minorEastAsia" w:hAnsiTheme="minorHAnsi" w:cstheme="minorBidi"/>
          <w:noProof/>
          <w:sz w:val="22"/>
          <w:szCs w:val="22"/>
        </w:rPr>
      </w:pPr>
      <w:hyperlink w:anchor="_Toc449469870" w:history="1">
        <w:r w:rsidRPr="00376804">
          <w:rPr>
            <w:rStyle w:val="Hyperlink"/>
            <w:noProof/>
          </w:rPr>
          <w:t>3.Y5.2 Actor Roles</w:t>
        </w:r>
        <w:r>
          <w:rPr>
            <w:noProof/>
            <w:webHidden/>
          </w:rPr>
          <w:tab/>
        </w:r>
        <w:r>
          <w:rPr>
            <w:noProof/>
            <w:webHidden/>
          </w:rPr>
          <w:fldChar w:fldCharType="begin"/>
        </w:r>
        <w:r>
          <w:rPr>
            <w:noProof/>
            <w:webHidden/>
          </w:rPr>
          <w:instrText xml:space="preserve"> PAGEREF _Toc449469870 \h </w:instrText>
        </w:r>
        <w:r>
          <w:rPr>
            <w:noProof/>
            <w:webHidden/>
          </w:rPr>
        </w:r>
        <w:r>
          <w:rPr>
            <w:noProof/>
            <w:webHidden/>
          </w:rPr>
          <w:fldChar w:fldCharType="separate"/>
        </w:r>
        <w:r>
          <w:rPr>
            <w:noProof/>
            <w:webHidden/>
          </w:rPr>
          <w:t>41</w:t>
        </w:r>
        <w:r>
          <w:rPr>
            <w:noProof/>
            <w:webHidden/>
          </w:rPr>
          <w:fldChar w:fldCharType="end"/>
        </w:r>
      </w:hyperlink>
    </w:p>
    <w:p w14:paraId="74BDDFA6" w14:textId="77777777" w:rsidR="00552563" w:rsidRDefault="00552563">
      <w:pPr>
        <w:pStyle w:val="TOC3"/>
        <w:rPr>
          <w:rFonts w:asciiTheme="minorHAnsi" w:eastAsiaTheme="minorEastAsia" w:hAnsiTheme="minorHAnsi" w:cstheme="minorBidi"/>
          <w:noProof/>
          <w:sz w:val="22"/>
          <w:szCs w:val="22"/>
        </w:rPr>
      </w:pPr>
      <w:hyperlink w:anchor="_Toc449469871" w:history="1">
        <w:r w:rsidRPr="00376804">
          <w:rPr>
            <w:rStyle w:val="Hyperlink"/>
            <w:noProof/>
          </w:rPr>
          <w:t>3.Y5.3 Referenced Standards</w:t>
        </w:r>
        <w:r>
          <w:rPr>
            <w:noProof/>
            <w:webHidden/>
          </w:rPr>
          <w:tab/>
        </w:r>
        <w:r>
          <w:rPr>
            <w:noProof/>
            <w:webHidden/>
          </w:rPr>
          <w:fldChar w:fldCharType="begin"/>
        </w:r>
        <w:r>
          <w:rPr>
            <w:noProof/>
            <w:webHidden/>
          </w:rPr>
          <w:instrText xml:space="preserve"> PAGEREF _Toc449469871 \h </w:instrText>
        </w:r>
        <w:r>
          <w:rPr>
            <w:noProof/>
            <w:webHidden/>
          </w:rPr>
        </w:r>
        <w:r>
          <w:rPr>
            <w:noProof/>
            <w:webHidden/>
          </w:rPr>
          <w:fldChar w:fldCharType="separate"/>
        </w:r>
        <w:r>
          <w:rPr>
            <w:noProof/>
            <w:webHidden/>
          </w:rPr>
          <w:t>41</w:t>
        </w:r>
        <w:r>
          <w:rPr>
            <w:noProof/>
            <w:webHidden/>
          </w:rPr>
          <w:fldChar w:fldCharType="end"/>
        </w:r>
      </w:hyperlink>
    </w:p>
    <w:p w14:paraId="3339E1EF" w14:textId="77777777" w:rsidR="00552563" w:rsidRDefault="00552563">
      <w:pPr>
        <w:pStyle w:val="TOC3"/>
        <w:rPr>
          <w:rFonts w:asciiTheme="minorHAnsi" w:eastAsiaTheme="minorEastAsia" w:hAnsiTheme="minorHAnsi" w:cstheme="minorBidi"/>
          <w:noProof/>
          <w:sz w:val="22"/>
          <w:szCs w:val="22"/>
        </w:rPr>
      </w:pPr>
      <w:hyperlink w:anchor="_Toc449469872" w:history="1">
        <w:r w:rsidRPr="00376804">
          <w:rPr>
            <w:rStyle w:val="Hyperlink"/>
            <w:noProof/>
          </w:rPr>
          <w:t>3.Y5.4 Interaction Diagram</w:t>
        </w:r>
        <w:r>
          <w:rPr>
            <w:noProof/>
            <w:webHidden/>
          </w:rPr>
          <w:tab/>
        </w:r>
        <w:r>
          <w:rPr>
            <w:noProof/>
            <w:webHidden/>
          </w:rPr>
          <w:fldChar w:fldCharType="begin"/>
        </w:r>
        <w:r>
          <w:rPr>
            <w:noProof/>
            <w:webHidden/>
          </w:rPr>
          <w:instrText xml:space="preserve"> PAGEREF _Toc449469872 \h </w:instrText>
        </w:r>
        <w:r>
          <w:rPr>
            <w:noProof/>
            <w:webHidden/>
          </w:rPr>
        </w:r>
        <w:r>
          <w:rPr>
            <w:noProof/>
            <w:webHidden/>
          </w:rPr>
          <w:fldChar w:fldCharType="separate"/>
        </w:r>
        <w:r>
          <w:rPr>
            <w:noProof/>
            <w:webHidden/>
          </w:rPr>
          <w:t>41</w:t>
        </w:r>
        <w:r>
          <w:rPr>
            <w:noProof/>
            <w:webHidden/>
          </w:rPr>
          <w:fldChar w:fldCharType="end"/>
        </w:r>
      </w:hyperlink>
    </w:p>
    <w:p w14:paraId="4E9D66C3" w14:textId="77777777" w:rsidR="00552563" w:rsidRDefault="00552563">
      <w:pPr>
        <w:pStyle w:val="TOC4"/>
        <w:rPr>
          <w:rFonts w:asciiTheme="minorHAnsi" w:eastAsiaTheme="minorEastAsia" w:hAnsiTheme="minorHAnsi" w:cstheme="minorBidi"/>
          <w:noProof/>
          <w:sz w:val="22"/>
          <w:szCs w:val="22"/>
        </w:rPr>
      </w:pPr>
      <w:hyperlink w:anchor="_Toc449469873" w:history="1">
        <w:r w:rsidRPr="00376804">
          <w:rPr>
            <w:rStyle w:val="Hyperlink"/>
            <w:noProof/>
          </w:rPr>
          <w:t>3.Y5.4.1 Search for Care Plan</w:t>
        </w:r>
        <w:r>
          <w:rPr>
            <w:noProof/>
            <w:webHidden/>
          </w:rPr>
          <w:tab/>
        </w:r>
        <w:r>
          <w:rPr>
            <w:noProof/>
            <w:webHidden/>
          </w:rPr>
          <w:fldChar w:fldCharType="begin"/>
        </w:r>
        <w:r>
          <w:rPr>
            <w:noProof/>
            <w:webHidden/>
          </w:rPr>
          <w:instrText xml:space="preserve"> PAGEREF _Toc449469873 \h </w:instrText>
        </w:r>
        <w:r>
          <w:rPr>
            <w:noProof/>
            <w:webHidden/>
          </w:rPr>
        </w:r>
        <w:r>
          <w:rPr>
            <w:noProof/>
            <w:webHidden/>
          </w:rPr>
          <w:fldChar w:fldCharType="separate"/>
        </w:r>
        <w:r>
          <w:rPr>
            <w:noProof/>
            <w:webHidden/>
          </w:rPr>
          <w:t>42</w:t>
        </w:r>
        <w:r>
          <w:rPr>
            <w:noProof/>
            <w:webHidden/>
          </w:rPr>
          <w:fldChar w:fldCharType="end"/>
        </w:r>
      </w:hyperlink>
    </w:p>
    <w:p w14:paraId="077C37FC" w14:textId="77777777" w:rsidR="00552563" w:rsidRDefault="00552563">
      <w:pPr>
        <w:pStyle w:val="TOC5"/>
        <w:rPr>
          <w:rFonts w:asciiTheme="minorHAnsi" w:eastAsiaTheme="minorEastAsia" w:hAnsiTheme="minorHAnsi" w:cstheme="minorBidi"/>
          <w:noProof/>
          <w:sz w:val="22"/>
          <w:szCs w:val="22"/>
        </w:rPr>
      </w:pPr>
      <w:hyperlink w:anchor="_Toc449469874" w:history="1">
        <w:r w:rsidRPr="00376804">
          <w:rPr>
            <w:rStyle w:val="Hyperlink"/>
            <w:noProof/>
          </w:rPr>
          <w:t>3.Y5.4.1.1 Trigger Events</w:t>
        </w:r>
        <w:r>
          <w:rPr>
            <w:noProof/>
            <w:webHidden/>
          </w:rPr>
          <w:tab/>
        </w:r>
        <w:r>
          <w:rPr>
            <w:noProof/>
            <w:webHidden/>
          </w:rPr>
          <w:fldChar w:fldCharType="begin"/>
        </w:r>
        <w:r>
          <w:rPr>
            <w:noProof/>
            <w:webHidden/>
          </w:rPr>
          <w:instrText xml:space="preserve"> PAGEREF _Toc449469874 \h </w:instrText>
        </w:r>
        <w:r>
          <w:rPr>
            <w:noProof/>
            <w:webHidden/>
          </w:rPr>
        </w:r>
        <w:r>
          <w:rPr>
            <w:noProof/>
            <w:webHidden/>
          </w:rPr>
          <w:fldChar w:fldCharType="separate"/>
        </w:r>
        <w:r>
          <w:rPr>
            <w:noProof/>
            <w:webHidden/>
          </w:rPr>
          <w:t>42</w:t>
        </w:r>
        <w:r>
          <w:rPr>
            <w:noProof/>
            <w:webHidden/>
          </w:rPr>
          <w:fldChar w:fldCharType="end"/>
        </w:r>
      </w:hyperlink>
    </w:p>
    <w:p w14:paraId="437C7CAA" w14:textId="77777777" w:rsidR="00552563" w:rsidRDefault="00552563">
      <w:pPr>
        <w:pStyle w:val="TOC5"/>
        <w:rPr>
          <w:rFonts w:asciiTheme="minorHAnsi" w:eastAsiaTheme="minorEastAsia" w:hAnsiTheme="minorHAnsi" w:cstheme="minorBidi"/>
          <w:noProof/>
          <w:sz w:val="22"/>
          <w:szCs w:val="22"/>
        </w:rPr>
      </w:pPr>
      <w:hyperlink w:anchor="_Toc449469875" w:history="1">
        <w:r w:rsidRPr="00376804">
          <w:rPr>
            <w:rStyle w:val="Hyperlink"/>
            <w:noProof/>
          </w:rPr>
          <w:t>3.Y5.4.1.2 Message Semantics</w:t>
        </w:r>
        <w:r>
          <w:rPr>
            <w:noProof/>
            <w:webHidden/>
          </w:rPr>
          <w:tab/>
        </w:r>
        <w:r>
          <w:rPr>
            <w:noProof/>
            <w:webHidden/>
          </w:rPr>
          <w:fldChar w:fldCharType="begin"/>
        </w:r>
        <w:r>
          <w:rPr>
            <w:noProof/>
            <w:webHidden/>
          </w:rPr>
          <w:instrText xml:space="preserve"> PAGEREF _Toc449469875 \h </w:instrText>
        </w:r>
        <w:r>
          <w:rPr>
            <w:noProof/>
            <w:webHidden/>
          </w:rPr>
        </w:r>
        <w:r>
          <w:rPr>
            <w:noProof/>
            <w:webHidden/>
          </w:rPr>
          <w:fldChar w:fldCharType="separate"/>
        </w:r>
        <w:r>
          <w:rPr>
            <w:noProof/>
            <w:webHidden/>
          </w:rPr>
          <w:t>42</w:t>
        </w:r>
        <w:r>
          <w:rPr>
            <w:noProof/>
            <w:webHidden/>
          </w:rPr>
          <w:fldChar w:fldCharType="end"/>
        </w:r>
      </w:hyperlink>
    </w:p>
    <w:p w14:paraId="19C74F7D" w14:textId="77777777" w:rsidR="00552563" w:rsidRDefault="00552563">
      <w:pPr>
        <w:pStyle w:val="TOC5"/>
        <w:rPr>
          <w:rFonts w:asciiTheme="minorHAnsi" w:eastAsiaTheme="minorEastAsia" w:hAnsiTheme="minorHAnsi" w:cstheme="minorBidi"/>
          <w:noProof/>
          <w:sz w:val="22"/>
          <w:szCs w:val="22"/>
        </w:rPr>
      </w:pPr>
      <w:hyperlink w:anchor="_Toc449469876" w:history="1">
        <w:r w:rsidRPr="00376804">
          <w:rPr>
            <w:rStyle w:val="Hyperlink"/>
            <w:noProof/>
          </w:rPr>
          <w:t>3.Y5.4.1.3 Expected Actions</w:t>
        </w:r>
        <w:r>
          <w:rPr>
            <w:noProof/>
            <w:webHidden/>
          </w:rPr>
          <w:tab/>
        </w:r>
        <w:r>
          <w:rPr>
            <w:noProof/>
            <w:webHidden/>
          </w:rPr>
          <w:fldChar w:fldCharType="begin"/>
        </w:r>
        <w:r>
          <w:rPr>
            <w:noProof/>
            <w:webHidden/>
          </w:rPr>
          <w:instrText xml:space="preserve"> PAGEREF _Toc449469876 \h </w:instrText>
        </w:r>
        <w:r>
          <w:rPr>
            <w:noProof/>
            <w:webHidden/>
          </w:rPr>
        </w:r>
        <w:r>
          <w:rPr>
            <w:noProof/>
            <w:webHidden/>
          </w:rPr>
          <w:fldChar w:fldCharType="separate"/>
        </w:r>
        <w:r>
          <w:rPr>
            <w:noProof/>
            <w:webHidden/>
          </w:rPr>
          <w:t>42</w:t>
        </w:r>
        <w:r>
          <w:rPr>
            <w:noProof/>
            <w:webHidden/>
          </w:rPr>
          <w:fldChar w:fldCharType="end"/>
        </w:r>
      </w:hyperlink>
    </w:p>
    <w:p w14:paraId="0E413E10" w14:textId="77777777" w:rsidR="00552563" w:rsidRDefault="00552563">
      <w:pPr>
        <w:pStyle w:val="TOC3"/>
        <w:rPr>
          <w:rFonts w:asciiTheme="minorHAnsi" w:eastAsiaTheme="minorEastAsia" w:hAnsiTheme="minorHAnsi" w:cstheme="minorBidi"/>
          <w:noProof/>
          <w:sz w:val="22"/>
          <w:szCs w:val="22"/>
        </w:rPr>
      </w:pPr>
      <w:hyperlink w:anchor="_Toc449469877" w:history="1">
        <w:r w:rsidRPr="00376804">
          <w:rPr>
            <w:rStyle w:val="Hyperlink"/>
            <w:noProof/>
          </w:rPr>
          <w:t>3.Y5.5 Security Considerations</w:t>
        </w:r>
        <w:r>
          <w:rPr>
            <w:noProof/>
            <w:webHidden/>
          </w:rPr>
          <w:tab/>
        </w:r>
        <w:r>
          <w:rPr>
            <w:noProof/>
            <w:webHidden/>
          </w:rPr>
          <w:fldChar w:fldCharType="begin"/>
        </w:r>
        <w:r>
          <w:rPr>
            <w:noProof/>
            <w:webHidden/>
          </w:rPr>
          <w:instrText xml:space="preserve"> PAGEREF _Toc449469877 \h </w:instrText>
        </w:r>
        <w:r>
          <w:rPr>
            <w:noProof/>
            <w:webHidden/>
          </w:rPr>
        </w:r>
        <w:r>
          <w:rPr>
            <w:noProof/>
            <w:webHidden/>
          </w:rPr>
          <w:fldChar w:fldCharType="separate"/>
        </w:r>
        <w:r>
          <w:rPr>
            <w:noProof/>
            <w:webHidden/>
          </w:rPr>
          <w:t>42</w:t>
        </w:r>
        <w:r>
          <w:rPr>
            <w:noProof/>
            <w:webHidden/>
          </w:rPr>
          <w:fldChar w:fldCharType="end"/>
        </w:r>
      </w:hyperlink>
    </w:p>
    <w:p w14:paraId="77F6A282" w14:textId="77777777" w:rsidR="00552563" w:rsidRDefault="00552563">
      <w:pPr>
        <w:pStyle w:val="TOC4"/>
        <w:rPr>
          <w:rFonts w:asciiTheme="minorHAnsi" w:eastAsiaTheme="minorEastAsia" w:hAnsiTheme="minorHAnsi" w:cstheme="minorBidi"/>
          <w:noProof/>
          <w:sz w:val="22"/>
          <w:szCs w:val="22"/>
        </w:rPr>
      </w:pPr>
      <w:hyperlink w:anchor="_Toc449469878" w:history="1">
        <w:r w:rsidRPr="00376804">
          <w:rPr>
            <w:rStyle w:val="Hyperlink"/>
            <w:noProof/>
          </w:rPr>
          <w:t>3.Y5.5.1 Security Audit Considerations</w:t>
        </w:r>
        <w:r>
          <w:rPr>
            <w:noProof/>
            <w:webHidden/>
          </w:rPr>
          <w:tab/>
        </w:r>
        <w:r>
          <w:rPr>
            <w:noProof/>
            <w:webHidden/>
          </w:rPr>
          <w:fldChar w:fldCharType="begin"/>
        </w:r>
        <w:r>
          <w:rPr>
            <w:noProof/>
            <w:webHidden/>
          </w:rPr>
          <w:instrText xml:space="preserve"> PAGEREF _Toc449469878 \h </w:instrText>
        </w:r>
        <w:r>
          <w:rPr>
            <w:noProof/>
            <w:webHidden/>
          </w:rPr>
        </w:r>
        <w:r>
          <w:rPr>
            <w:noProof/>
            <w:webHidden/>
          </w:rPr>
          <w:fldChar w:fldCharType="separate"/>
        </w:r>
        <w:r>
          <w:rPr>
            <w:noProof/>
            <w:webHidden/>
          </w:rPr>
          <w:t>42</w:t>
        </w:r>
        <w:r>
          <w:rPr>
            <w:noProof/>
            <w:webHidden/>
          </w:rPr>
          <w:fldChar w:fldCharType="end"/>
        </w:r>
      </w:hyperlink>
    </w:p>
    <w:p w14:paraId="4BC545FE" w14:textId="77777777" w:rsidR="00552563" w:rsidRDefault="00552563">
      <w:pPr>
        <w:pStyle w:val="TOC5"/>
        <w:rPr>
          <w:rFonts w:asciiTheme="minorHAnsi" w:eastAsiaTheme="minorEastAsia" w:hAnsiTheme="minorHAnsi" w:cstheme="minorBidi"/>
          <w:noProof/>
          <w:sz w:val="22"/>
          <w:szCs w:val="22"/>
        </w:rPr>
      </w:pPr>
      <w:hyperlink w:anchor="_Toc449469879" w:history="1">
        <w:r w:rsidRPr="00376804">
          <w:rPr>
            <w:rStyle w:val="Hyperlink"/>
            <w:noProof/>
          </w:rPr>
          <w:t>3.Y5.5.1.(z) &lt;Actor&gt; Specific Security Considerations</w:t>
        </w:r>
        <w:r>
          <w:rPr>
            <w:noProof/>
            <w:webHidden/>
          </w:rPr>
          <w:tab/>
        </w:r>
        <w:r>
          <w:rPr>
            <w:noProof/>
            <w:webHidden/>
          </w:rPr>
          <w:fldChar w:fldCharType="begin"/>
        </w:r>
        <w:r>
          <w:rPr>
            <w:noProof/>
            <w:webHidden/>
          </w:rPr>
          <w:instrText xml:space="preserve"> PAGEREF _Toc449469879 \h </w:instrText>
        </w:r>
        <w:r>
          <w:rPr>
            <w:noProof/>
            <w:webHidden/>
          </w:rPr>
        </w:r>
        <w:r>
          <w:rPr>
            <w:noProof/>
            <w:webHidden/>
          </w:rPr>
          <w:fldChar w:fldCharType="separate"/>
        </w:r>
        <w:r>
          <w:rPr>
            <w:noProof/>
            <w:webHidden/>
          </w:rPr>
          <w:t>42</w:t>
        </w:r>
        <w:r>
          <w:rPr>
            <w:noProof/>
            <w:webHidden/>
          </w:rPr>
          <w:fldChar w:fldCharType="end"/>
        </w:r>
      </w:hyperlink>
    </w:p>
    <w:p w14:paraId="6A1B0959" w14:textId="77777777" w:rsidR="00552563" w:rsidRDefault="00552563">
      <w:pPr>
        <w:pStyle w:val="TOC1"/>
        <w:rPr>
          <w:rFonts w:asciiTheme="minorHAnsi" w:eastAsiaTheme="minorEastAsia" w:hAnsiTheme="minorHAnsi" w:cstheme="minorBidi"/>
          <w:noProof/>
          <w:sz w:val="22"/>
          <w:szCs w:val="22"/>
        </w:rPr>
      </w:pPr>
      <w:hyperlink w:anchor="_Toc449469880" w:history="1">
        <w:r w:rsidRPr="00376804">
          <w:rPr>
            <w:rStyle w:val="Hyperlink"/>
            <w:noProof/>
          </w:rPr>
          <w:t>Appendices</w:t>
        </w:r>
        <w:r>
          <w:rPr>
            <w:noProof/>
            <w:webHidden/>
          </w:rPr>
          <w:tab/>
        </w:r>
        <w:r>
          <w:rPr>
            <w:noProof/>
            <w:webHidden/>
          </w:rPr>
          <w:fldChar w:fldCharType="begin"/>
        </w:r>
        <w:r>
          <w:rPr>
            <w:noProof/>
            <w:webHidden/>
          </w:rPr>
          <w:instrText xml:space="preserve"> PAGEREF _Toc449469880 \h </w:instrText>
        </w:r>
        <w:r>
          <w:rPr>
            <w:noProof/>
            <w:webHidden/>
          </w:rPr>
        </w:r>
        <w:r>
          <w:rPr>
            <w:noProof/>
            <w:webHidden/>
          </w:rPr>
          <w:fldChar w:fldCharType="separate"/>
        </w:r>
        <w:r>
          <w:rPr>
            <w:noProof/>
            <w:webHidden/>
          </w:rPr>
          <w:t>43</w:t>
        </w:r>
        <w:r>
          <w:rPr>
            <w:noProof/>
            <w:webHidden/>
          </w:rPr>
          <w:fldChar w:fldCharType="end"/>
        </w:r>
      </w:hyperlink>
    </w:p>
    <w:p w14:paraId="2A4280A3" w14:textId="77777777" w:rsidR="00552563" w:rsidRDefault="00552563">
      <w:pPr>
        <w:pStyle w:val="TOC1"/>
        <w:rPr>
          <w:rFonts w:asciiTheme="minorHAnsi" w:eastAsiaTheme="minorEastAsia" w:hAnsiTheme="minorHAnsi" w:cstheme="minorBidi"/>
          <w:noProof/>
          <w:sz w:val="22"/>
          <w:szCs w:val="22"/>
        </w:rPr>
      </w:pPr>
      <w:hyperlink w:anchor="_Toc449469881" w:history="1">
        <w:r w:rsidRPr="00376804">
          <w:rPr>
            <w:rStyle w:val="Hyperlink"/>
            <w:noProof/>
          </w:rPr>
          <w:t>Appendix A – &lt;Appendix A Title&gt;</w:t>
        </w:r>
        <w:r>
          <w:rPr>
            <w:noProof/>
            <w:webHidden/>
          </w:rPr>
          <w:tab/>
        </w:r>
        <w:r>
          <w:rPr>
            <w:noProof/>
            <w:webHidden/>
          </w:rPr>
          <w:fldChar w:fldCharType="begin"/>
        </w:r>
        <w:r>
          <w:rPr>
            <w:noProof/>
            <w:webHidden/>
          </w:rPr>
          <w:instrText xml:space="preserve"> PAGEREF _Toc449469881 \h </w:instrText>
        </w:r>
        <w:r>
          <w:rPr>
            <w:noProof/>
            <w:webHidden/>
          </w:rPr>
        </w:r>
        <w:r>
          <w:rPr>
            <w:noProof/>
            <w:webHidden/>
          </w:rPr>
          <w:fldChar w:fldCharType="separate"/>
        </w:r>
        <w:r>
          <w:rPr>
            <w:noProof/>
            <w:webHidden/>
          </w:rPr>
          <w:t>43</w:t>
        </w:r>
        <w:r>
          <w:rPr>
            <w:noProof/>
            <w:webHidden/>
          </w:rPr>
          <w:fldChar w:fldCharType="end"/>
        </w:r>
      </w:hyperlink>
    </w:p>
    <w:p w14:paraId="544DB6DE" w14:textId="77777777" w:rsidR="00552563" w:rsidRDefault="00552563">
      <w:pPr>
        <w:pStyle w:val="TOC2"/>
        <w:tabs>
          <w:tab w:val="left" w:pos="1152"/>
        </w:tabs>
        <w:rPr>
          <w:rFonts w:asciiTheme="minorHAnsi" w:eastAsiaTheme="minorEastAsia" w:hAnsiTheme="minorHAnsi" w:cstheme="minorBidi"/>
          <w:noProof/>
          <w:sz w:val="22"/>
          <w:szCs w:val="22"/>
        </w:rPr>
      </w:pPr>
      <w:hyperlink w:anchor="_Toc449469882" w:history="1">
        <w:r w:rsidRPr="00376804">
          <w:rPr>
            <w:rStyle w:val="Hyperlink"/>
            <w:noProof/>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rPr>
          <w:tab/>
        </w:r>
        <w:r w:rsidRPr="00376804">
          <w:rPr>
            <w:rStyle w:val="Hyperlink"/>
            <w:bCs/>
            <w:noProof/>
          </w:rPr>
          <w:t>&lt;Add Title&gt;</w:t>
        </w:r>
        <w:r>
          <w:rPr>
            <w:noProof/>
            <w:webHidden/>
          </w:rPr>
          <w:tab/>
        </w:r>
        <w:r>
          <w:rPr>
            <w:noProof/>
            <w:webHidden/>
          </w:rPr>
          <w:fldChar w:fldCharType="begin"/>
        </w:r>
        <w:r>
          <w:rPr>
            <w:noProof/>
            <w:webHidden/>
          </w:rPr>
          <w:instrText xml:space="preserve"> PAGEREF _Toc449469882 \h </w:instrText>
        </w:r>
        <w:r>
          <w:rPr>
            <w:noProof/>
            <w:webHidden/>
          </w:rPr>
        </w:r>
        <w:r>
          <w:rPr>
            <w:noProof/>
            <w:webHidden/>
          </w:rPr>
          <w:fldChar w:fldCharType="separate"/>
        </w:r>
        <w:r>
          <w:rPr>
            <w:noProof/>
            <w:webHidden/>
          </w:rPr>
          <w:t>43</w:t>
        </w:r>
        <w:r>
          <w:rPr>
            <w:noProof/>
            <w:webHidden/>
          </w:rPr>
          <w:fldChar w:fldCharType="end"/>
        </w:r>
      </w:hyperlink>
    </w:p>
    <w:p w14:paraId="446D51B1" w14:textId="77777777" w:rsidR="00552563" w:rsidRDefault="00552563">
      <w:pPr>
        <w:pStyle w:val="TOC1"/>
        <w:rPr>
          <w:rFonts w:asciiTheme="minorHAnsi" w:eastAsiaTheme="minorEastAsia" w:hAnsiTheme="minorHAnsi" w:cstheme="minorBidi"/>
          <w:noProof/>
          <w:sz w:val="22"/>
          <w:szCs w:val="22"/>
        </w:rPr>
      </w:pPr>
      <w:hyperlink w:anchor="_Toc449469883" w:history="1">
        <w:r w:rsidRPr="00376804">
          <w:rPr>
            <w:rStyle w:val="Hyperlink"/>
            <w:noProof/>
          </w:rPr>
          <w:t>Appendix B – &lt;Appendix B Title&gt;</w:t>
        </w:r>
        <w:r>
          <w:rPr>
            <w:noProof/>
            <w:webHidden/>
          </w:rPr>
          <w:tab/>
        </w:r>
        <w:r>
          <w:rPr>
            <w:noProof/>
            <w:webHidden/>
          </w:rPr>
          <w:fldChar w:fldCharType="begin"/>
        </w:r>
        <w:r>
          <w:rPr>
            <w:noProof/>
            <w:webHidden/>
          </w:rPr>
          <w:instrText xml:space="preserve"> PAGEREF _Toc449469883 \h </w:instrText>
        </w:r>
        <w:r>
          <w:rPr>
            <w:noProof/>
            <w:webHidden/>
          </w:rPr>
        </w:r>
        <w:r>
          <w:rPr>
            <w:noProof/>
            <w:webHidden/>
          </w:rPr>
          <w:fldChar w:fldCharType="separate"/>
        </w:r>
        <w:r>
          <w:rPr>
            <w:noProof/>
            <w:webHidden/>
          </w:rPr>
          <w:t>43</w:t>
        </w:r>
        <w:r>
          <w:rPr>
            <w:noProof/>
            <w:webHidden/>
          </w:rPr>
          <w:fldChar w:fldCharType="end"/>
        </w:r>
      </w:hyperlink>
    </w:p>
    <w:p w14:paraId="30E3D47C" w14:textId="77777777" w:rsidR="00552563" w:rsidRDefault="00552563">
      <w:pPr>
        <w:pStyle w:val="TOC2"/>
        <w:tabs>
          <w:tab w:val="left" w:pos="1152"/>
        </w:tabs>
        <w:rPr>
          <w:rFonts w:asciiTheme="minorHAnsi" w:eastAsiaTheme="minorEastAsia" w:hAnsiTheme="minorHAnsi" w:cstheme="minorBidi"/>
          <w:noProof/>
          <w:sz w:val="22"/>
          <w:szCs w:val="22"/>
        </w:rPr>
      </w:pPr>
      <w:hyperlink w:anchor="_Toc449469884" w:history="1">
        <w:r w:rsidRPr="00376804">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376804">
          <w:rPr>
            <w:rStyle w:val="Hyperlink"/>
            <w:bCs/>
            <w:noProof/>
          </w:rPr>
          <w:t>&lt;Add Title&gt;</w:t>
        </w:r>
        <w:r>
          <w:rPr>
            <w:noProof/>
            <w:webHidden/>
          </w:rPr>
          <w:tab/>
        </w:r>
        <w:r>
          <w:rPr>
            <w:noProof/>
            <w:webHidden/>
          </w:rPr>
          <w:fldChar w:fldCharType="begin"/>
        </w:r>
        <w:r>
          <w:rPr>
            <w:noProof/>
            <w:webHidden/>
          </w:rPr>
          <w:instrText xml:space="preserve"> PAGEREF _Toc449469884 \h </w:instrText>
        </w:r>
        <w:r>
          <w:rPr>
            <w:noProof/>
            <w:webHidden/>
          </w:rPr>
        </w:r>
        <w:r>
          <w:rPr>
            <w:noProof/>
            <w:webHidden/>
          </w:rPr>
          <w:fldChar w:fldCharType="separate"/>
        </w:r>
        <w:r>
          <w:rPr>
            <w:noProof/>
            <w:webHidden/>
          </w:rPr>
          <w:t>43</w:t>
        </w:r>
        <w:r>
          <w:rPr>
            <w:noProof/>
            <w:webHidden/>
          </w:rPr>
          <w:fldChar w:fldCharType="end"/>
        </w:r>
      </w:hyperlink>
    </w:p>
    <w:p w14:paraId="2F5B6314" w14:textId="77777777" w:rsidR="00552563" w:rsidRDefault="00552563">
      <w:pPr>
        <w:pStyle w:val="TOC1"/>
        <w:rPr>
          <w:rFonts w:asciiTheme="minorHAnsi" w:eastAsiaTheme="minorEastAsia" w:hAnsiTheme="minorHAnsi" w:cstheme="minorBidi"/>
          <w:noProof/>
          <w:sz w:val="22"/>
          <w:szCs w:val="22"/>
        </w:rPr>
      </w:pPr>
      <w:hyperlink w:anchor="_Toc449469885" w:history="1">
        <w:r w:rsidRPr="00376804">
          <w:rPr>
            <w:rStyle w:val="Hyperlink"/>
            <w:noProof/>
          </w:rPr>
          <w:t>Volume 2 Namespace Additions</w:t>
        </w:r>
        <w:r>
          <w:rPr>
            <w:noProof/>
            <w:webHidden/>
          </w:rPr>
          <w:tab/>
        </w:r>
        <w:r>
          <w:rPr>
            <w:noProof/>
            <w:webHidden/>
          </w:rPr>
          <w:fldChar w:fldCharType="begin"/>
        </w:r>
        <w:r>
          <w:rPr>
            <w:noProof/>
            <w:webHidden/>
          </w:rPr>
          <w:instrText xml:space="preserve"> PAGEREF _Toc449469885 \h </w:instrText>
        </w:r>
        <w:r>
          <w:rPr>
            <w:noProof/>
            <w:webHidden/>
          </w:rPr>
        </w:r>
        <w:r>
          <w:rPr>
            <w:noProof/>
            <w:webHidden/>
          </w:rPr>
          <w:fldChar w:fldCharType="separate"/>
        </w:r>
        <w:r>
          <w:rPr>
            <w:noProof/>
            <w:webHidden/>
          </w:rPr>
          <w:t>43</w:t>
        </w:r>
        <w:r>
          <w:rPr>
            <w:noProof/>
            <w:webHidden/>
          </w:rPr>
          <w:fldChar w:fldCharType="end"/>
        </w:r>
      </w:hyperlink>
    </w:p>
    <w:p w14:paraId="5FF4BB6C" w14:textId="77777777" w:rsidR="00552563" w:rsidRDefault="00552563">
      <w:pPr>
        <w:pStyle w:val="TOC1"/>
        <w:rPr>
          <w:rFonts w:asciiTheme="minorHAnsi" w:eastAsiaTheme="minorEastAsia" w:hAnsiTheme="minorHAnsi" w:cstheme="minorBidi"/>
          <w:noProof/>
          <w:sz w:val="22"/>
          <w:szCs w:val="22"/>
        </w:rPr>
      </w:pPr>
      <w:hyperlink w:anchor="_Toc449469886" w:history="1">
        <w:r w:rsidRPr="00376804">
          <w:rPr>
            <w:rStyle w:val="Hyperlink"/>
            <w:noProof/>
          </w:rPr>
          <w:t>Volume 3 – Content Modules</w:t>
        </w:r>
        <w:r>
          <w:rPr>
            <w:noProof/>
            <w:webHidden/>
          </w:rPr>
          <w:tab/>
        </w:r>
        <w:r>
          <w:rPr>
            <w:noProof/>
            <w:webHidden/>
          </w:rPr>
          <w:fldChar w:fldCharType="begin"/>
        </w:r>
        <w:r>
          <w:rPr>
            <w:noProof/>
            <w:webHidden/>
          </w:rPr>
          <w:instrText xml:space="preserve"> PAGEREF _Toc449469886 \h </w:instrText>
        </w:r>
        <w:r>
          <w:rPr>
            <w:noProof/>
            <w:webHidden/>
          </w:rPr>
        </w:r>
        <w:r>
          <w:rPr>
            <w:noProof/>
            <w:webHidden/>
          </w:rPr>
          <w:fldChar w:fldCharType="separate"/>
        </w:r>
        <w:r>
          <w:rPr>
            <w:noProof/>
            <w:webHidden/>
          </w:rPr>
          <w:t>44</w:t>
        </w:r>
        <w:r>
          <w:rPr>
            <w:noProof/>
            <w:webHidden/>
          </w:rPr>
          <w:fldChar w:fldCharType="end"/>
        </w:r>
      </w:hyperlink>
    </w:p>
    <w:p w14:paraId="4AC7112D" w14:textId="77777777" w:rsidR="00552563" w:rsidRDefault="00552563">
      <w:pPr>
        <w:pStyle w:val="TOC1"/>
        <w:rPr>
          <w:rFonts w:asciiTheme="minorHAnsi" w:eastAsiaTheme="minorEastAsia" w:hAnsiTheme="minorHAnsi" w:cstheme="minorBidi"/>
          <w:noProof/>
          <w:sz w:val="22"/>
          <w:szCs w:val="22"/>
        </w:rPr>
      </w:pPr>
      <w:hyperlink w:anchor="_Toc449469887" w:history="1">
        <w:r w:rsidRPr="00376804">
          <w:rPr>
            <w:rStyle w:val="Hyperlink"/>
            <w:noProof/>
          </w:rPr>
          <w:t>5. Namespaces and Vocabularies</w:t>
        </w:r>
        <w:r>
          <w:rPr>
            <w:noProof/>
            <w:webHidden/>
          </w:rPr>
          <w:tab/>
        </w:r>
        <w:r>
          <w:rPr>
            <w:noProof/>
            <w:webHidden/>
          </w:rPr>
          <w:fldChar w:fldCharType="begin"/>
        </w:r>
        <w:r>
          <w:rPr>
            <w:noProof/>
            <w:webHidden/>
          </w:rPr>
          <w:instrText xml:space="preserve"> PAGEREF _Toc449469887 \h </w:instrText>
        </w:r>
        <w:r>
          <w:rPr>
            <w:noProof/>
            <w:webHidden/>
          </w:rPr>
        </w:r>
        <w:r>
          <w:rPr>
            <w:noProof/>
            <w:webHidden/>
          </w:rPr>
          <w:fldChar w:fldCharType="separate"/>
        </w:r>
        <w:r>
          <w:rPr>
            <w:noProof/>
            <w:webHidden/>
          </w:rPr>
          <w:t>45</w:t>
        </w:r>
        <w:r>
          <w:rPr>
            <w:noProof/>
            <w:webHidden/>
          </w:rPr>
          <w:fldChar w:fldCharType="end"/>
        </w:r>
      </w:hyperlink>
    </w:p>
    <w:p w14:paraId="51EAB740" w14:textId="77777777" w:rsidR="00552563" w:rsidRDefault="00552563">
      <w:pPr>
        <w:pStyle w:val="TOC1"/>
        <w:rPr>
          <w:rFonts w:asciiTheme="minorHAnsi" w:eastAsiaTheme="minorEastAsia" w:hAnsiTheme="minorHAnsi" w:cstheme="minorBidi"/>
          <w:noProof/>
          <w:sz w:val="22"/>
          <w:szCs w:val="22"/>
        </w:rPr>
      </w:pPr>
      <w:hyperlink w:anchor="_Toc449469888" w:history="1">
        <w:r w:rsidRPr="00376804">
          <w:rPr>
            <w:rStyle w:val="Hyperlink"/>
            <w:noProof/>
          </w:rPr>
          <w:t>6. Content Modules</w:t>
        </w:r>
        <w:r>
          <w:rPr>
            <w:noProof/>
            <w:webHidden/>
          </w:rPr>
          <w:tab/>
        </w:r>
        <w:r>
          <w:rPr>
            <w:noProof/>
            <w:webHidden/>
          </w:rPr>
          <w:fldChar w:fldCharType="begin"/>
        </w:r>
        <w:r>
          <w:rPr>
            <w:noProof/>
            <w:webHidden/>
          </w:rPr>
          <w:instrText xml:space="preserve"> PAGEREF _Toc449469888 \h </w:instrText>
        </w:r>
        <w:r>
          <w:rPr>
            <w:noProof/>
            <w:webHidden/>
          </w:rPr>
        </w:r>
        <w:r>
          <w:rPr>
            <w:noProof/>
            <w:webHidden/>
          </w:rPr>
          <w:fldChar w:fldCharType="separate"/>
        </w:r>
        <w:r>
          <w:rPr>
            <w:noProof/>
            <w:webHidden/>
          </w:rPr>
          <w:t>47</w:t>
        </w:r>
        <w:r>
          <w:rPr>
            <w:noProof/>
            <w:webHidden/>
          </w:rPr>
          <w:fldChar w:fldCharType="end"/>
        </w:r>
      </w:hyperlink>
    </w:p>
    <w:p w14:paraId="3484EC2A" w14:textId="77777777" w:rsidR="00552563" w:rsidRDefault="00552563">
      <w:pPr>
        <w:pStyle w:val="TOC2"/>
        <w:rPr>
          <w:rFonts w:asciiTheme="minorHAnsi" w:eastAsiaTheme="minorEastAsia" w:hAnsiTheme="minorHAnsi" w:cstheme="minorBidi"/>
          <w:noProof/>
          <w:sz w:val="22"/>
          <w:szCs w:val="22"/>
        </w:rPr>
      </w:pPr>
      <w:hyperlink w:anchor="_Toc449469889" w:history="1">
        <w:r w:rsidRPr="00376804">
          <w:rPr>
            <w:rStyle w:val="Hyperlink"/>
            <w:noProof/>
          </w:rPr>
          <w:t>6.3.1 CDA Document Content Modules</w:t>
        </w:r>
        <w:r>
          <w:rPr>
            <w:noProof/>
            <w:webHidden/>
          </w:rPr>
          <w:tab/>
        </w:r>
        <w:r>
          <w:rPr>
            <w:noProof/>
            <w:webHidden/>
          </w:rPr>
          <w:fldChar w:fldCharType="begin"/>
        </w:r>
        <w:r>
          <w:rPr>
            <w:noProof/>
            <w:webHidden/>
          </w:rPr>
          <w:instrText xml:space="preserve"> PAGEREF _Toc449469889 \h </w:instrText>
        </w:r>
        <w:r>
          <w:rPr>
            <w:noProof/>
            <w:webHidden/>
          </w:rPr>
        </w:r>
        <w:r>
          <w:rPr>
            <w:noProof/>
            <w:webHidden/>
          </w:rPr>
          <w:fldChar w:fldCharType="separate"/>
        </w:r>
        <w:r>
          <w:rPr>
            <w:noProof/>
            <w:webHidden/>
          </w:rPr>
          <w:t>47</w:t>
        </w:r>
        <w:r>
          <w:rPr>
            <w:noProof/>
            <w:webHidden/>
          </w:rPr>
          <w:fldChar w:fldCharType="end"/>
        </w:r>
      </w:hyperlink>
    </w:p>
    <w:p w14:paraId="6A64DFE5" w14:textId="77777777" w:rsidR="00552563" w:rsidRDefault="00552563">
      <w:pPr>
        <w:pStyle w:val="TOC4"/>
        <w:rPr>
          <w:rFonts w:asciiTheme="minorHAnsi" w:eastAsiaTheme="minorEastAsia" w:hAnsiTheme="minorHAnsi" w:cstheme="minorBidi"/>
          <w:noProof/>
          <w:sz w:val="22"/>
          <w:szCs w:val="22"/>
        </w:rPr>
      </w:pPr>
      <w:hyperlink w:anchor="_Toc449469890" w:history="1">
        <w:r w:rsidRPr="00376804">
          <w:rPr>
            <w:rStyle w:val="Hyperlink"/>
            <w:noProof/>
          </w:rPr>
          <w:t>6.3.1.D &lt;Content Module Name (Acronym)&gt; Document Content Module</w:t>
        </w:r>
        <w:r>
          <w:rPr>
            <w:noProof/>
            <w:webHidden/>
          </w:rPr>
          <w:tab/>
        </w:r>
        <w:r>
          <w:rPr>
            <w:noProof/>
            <w:webHidden/>
          </w:rPr>
          <w:fldChar w:fldCharType="begin"/>
        </w:r>
        <w:r>
          <w:rPr>
            <w:noProof/>
            <w:webHidden/>
          </w:rPr>
          <w:instrText xml:space="preserve"> PAGEREF _Toc449469890 \h </w:instrText>
        </w:r>
        <w:r>
          <w:rPr>
            <w:noProof/>
            <w:webHidden/>
          </w:rPr>
        </w:r>
        <w:r>
          <w:rPr>
            <w:noProof/>
            <w:webHidden/>
          </w:rPr>
          <w:fldChar w:fldCharType="separate"/>
        </w:r>
        <w:r>
          <w:rPr>
            <w:noProof/>
            <w:webHidden/>
          </w:rPr>
          <w:t>48</w:t>
        </w:r>
        <w:r>
          <w:rPr>
            <w:noProof/>
            <w:webHidden/>
          </w:rPr>
          <w:fldChar w:fldCharType="end"/>
        </w:r>
      </w:hyperlink>
    </w:p>
    <w:p w14:paraId="3AEE4FD3" w14:textId="77777777" w:rsidR="00552563" w:rsidRDefault="00552563">
      <w:pPr>
        <w:pStyle w:val="TOC5"/>
        <w:rPr>
          <w:rFonts w:asciiTheme="minorHAnsi" w:eastAsiaTheme="minorEastAsia" w:hAnsiTheme="minorHAnsi" w:cstheme="minorBidi"/>
          <w:noProof/>
          <w:sz w:val="22"/>
          <w:szCs w:val="22"/>
        </w:rPr>
      </w:pPr>
      <w:hyperlink w:anchor="_Toc449469891" w:history="1">
        <w:r w:rsidRPr="00376804">
          <w:rPr>
            <w:rStyle w:val="Hyperlink"/>
            <w:noProof/>
          </w:rPr>
          <w:t>6.3.1.D.1 Format Code</w:t>
        </w:r>
        <w:r>
          <w:rPr>
            <w:noProof/>
            <w:webHidden/>
          </w:rPr>
          <w:tab/>
        </w:r>
        <w:r>
          <w:rPr>
            <w:noProof/>
            <w:webHidden/>
          </w:rPr>
          <w:fldChar w:fldCharType="begin"/>
        </w:r>
        <w:r>
          <w:rPr>
            <w:noProof/>
            <w:webHidden/>
          </w:rPr>
          <w:instrText xml:space="preserve"> PAGEREF _Toc449469891 \h </w:instrText>
        </w:r>
        <w:r>
          <w:rPr>
            <w:noProof/>
            <w:webHidden/>
          </w:rPr>
        </w:r>
        <w:r>
          <w:rPr>
            <w:noProof/>
            <w:webHidden/>
          </w:rPr>
          <w:fldChar w:fldCharType="separate"/>
        </w:r>
        <w:r>
          <w:rPr>
            <w:noProof/>
            <w:webHidden/>
          </w:rPr>
          <w:t>48</w:t>
        </w:r>
        <w:r>
          <w:rPr>
            <w:noProof/>
            <w:webHidden/>
          </w:rPr>
          <w:fldChar w:fldCharType="end"/>
        </w:r>
      </w:hyperlink>
    </w:p>
    <w:p w14:paraId="63792040" w14:textId="77777777" w:rsidR="00552563" w:rsidRDefault="00552563">
      <w:pPr>
        <w:pStyle w:val="TOC5"/>
        <w:rPr>
          <w:rFonts w:asciiTheme="minorHAnsi" w:eastAsiaTheme="minorEastAsia" w:hAnsiTheme="minorHAnsi" w:cstheme="minorBidi"/>
          <w:noProof/>
          <w:sz w:val="22"/>
          <w:szCs w:val="22"/>
        </w:rPr>
      </w:pPr>
      <w:hyperlink w:anchor="_Toc449469892" w:history="1">
        <w:r w:rsidRPr="00376804">
          <w:rPr>
            <w:rStyle w:val="Hyperlink"/>
            <w:noProof/>
          </w:rPr>
          <w:t>6.3.1.D.2 Parent Template</w:t>
        </w:r>
        <w:r>
          <w:rPr>
            <w:noProof/>
            <w:webHidden/>
          </w:rPr>
          <w:tab/>
        </w:r>
        <w:r>
          <w:rPr>
            <w:noProof/>
            <w:webHidden/>
          </w:rPr>
          <w:fldChar w:fldCharType="begin"/>
        </w:r>
        <w:r>
          <w:rPr>
            <w:noProof/>
            <w:webHidden/>
          </w:rPr>
          <w:instrText xml:space="preserve"> PAGEREF _Toc449469892 \h </w:instrText>
        </w:r>
        <w:r>
          <w:rPr>
            <w:noProof/>
            <w:webHidden/>
          </w:rPr>
        </w:r>
        <w:r>
          <w:rPr>
            <w:noProof/>
            <w:webHidden/>
          </w:rPr>
          <w:fldChar w:fldCharType="separate"/>
        </w:r>
        <w:r>
          <w:rPr>
            <w:noProof/>
            <w:webHidden/>
          </w:rPr>
          <w:t>48</w:t>
        </w:r>
        <w:r>
          <w:rPr>
            <w:noProof/>
            <w:webHidden/>
          </w:rPr>
          <w:fldChar w:fldCharType="end"/>
        </w:r>
      </w:hyperlink>
    </w:p>
    <w:p w14:paraId="38D725D8" w14:textId="77777777" w:rsidR="00552563" w:rsidRDefault="00552563">
      <w:pPr>
        <w:pStyle w:val="TOC5"/>
        <w:rPr>
          <w:rFonts w:asciiTheme="minorHAnsi" w:eastAsiaTheme="minorEastAsia" w:hAnsiTheme="minorHAnsi" w:cstheme="minorBidi"/>
          <w:noProof/>
          <w:sz w:val="22"/>
          <w:szCs w:val="22"/>
        </w:rPr>
      </w:pPr>
      <w:hyperlink w:anchor="_Toc449469893" w:history="1">
        <w:r w:rsidRPr="00376804">
          <w:rPr>
            <w:rStyle w:val="Hyperlink"/>
            <w:noProof/>
          </w:rPr>
          <w:t>6.3.1.D.3 Referenced Standards</w:t>
        </w:r>
        <w:r>
          <w:rPr>
            <w:noProof/>
            <w:webHidden/>
          </w:rPr>
          <w:tab/>
        </w:r>
        <w:r>
          <w:rPr>
            <w:noProof/>
            <w:webHidden/>
          </w:rPr>
          <w:fldChar w:fldCharType="begin"/>
        </w:r>
        <w:r>
          <w:rPr>
            <w:noProof/>
            <w:webHidden/>
          </w:rPr>
          <w:instrText xml:space="preserve"> PAGEREF _Toc449469893 \h </w:instrText>
        </w:r>
        <w:r>
          <w:rPr>
            <w:noProof/>
            <w:webHidden/>
          </w:rPr>
        </w:r>
        <w:r>
          <w:rPr>
            <w:noProof/>
            <w:webHidden/>
          </w:rPr>
          <w:fldChar w:fldCharType="separate"/>
        </w:r>
        <w:r>
          <w:rPr>
            <w:noProof/>
            <w:webHidden/>
          </w:rPr>
          <w:t>48</w:t>
        </w:r>
        <w:r>
          <w:rPr>
            <w:noProof/>
            <w:webHidden/>
          </w:rPr>
          <w:fldChar w:fldCharType="end"/>
        </w:r>
      </w:hyperlink>
    </w:p>
    <w:p w14:paraId="30D3AD35" w14:textId="77777777" w:rsidR="00552563" w:rsidRDefault="00552563">
      <w:pPr>
        <w:pStyle w:val="TOC5"/>
        <w:rPr>
          <w:rFonts w:asciiTheme="minorHAnsi" w:eastAsiaTheme="minorEastAsia" w:hAnsiTheme="minorHAnsi" w:cstheme="minorBidi"/>
          <w:noProof/>
          <w:sz w:val="22"/>
          <w:szCs w:val="22"/>
        </w:rPr>
      </w:pPr>
      <w:hyperlink w:anchor="_Toc449469894" w:history="1">
        <w:r w:rsidRPr="00376804">
          <w:rPr>
            <w:rStyle w:val="Hyperlink"/>
            <w:noProof/>
          </w:rPr>
          <w:t>6.3.1.D.4 Data Element Requirement Mappings to CDA</w:t>
        </w:r>
        <w:r>
          <w:rPr>
            <w:noProof/>
            <w:webHidden/>
          </w:rPr>
          <w:tab/>
        </w:r>
        <w:r>
          <w:rPr>
            <w:noProof/>
            <w:webHidden/>
          </w:rPr>
          <w:fldChar w:fldCharType="begin"/>
        </w:r>
        <w:r>
          <w:rPr>
            <w:noProof/>
            <w:webHidden/>
          </w:rPr>
          <w:instrText xml:space="preserve"> PAGEREF _Toc449469894 \h </w:instrText>
        </w:r>
        <w:r>
          <w:rPr>
            <w:noProof/>
            <w:webHidden/>
          </w:rPr>
        </w:r>
        <w:r>
          <w:rPr>
            <w:noProof/>
            <w:webHidden/>
          </w:rPr>
          <w:fldChar w:fldCharType="separate"/>
        </w:r>
        <w:r>
          <w:rPr>
            <w:noProof/>
            <w:webHidden/>
          </w:rPr>
          <w:t>49</w:t>
        </w:r>
        <w:r>
          <w:rPr>
            <w:noProof/>
            <w:webHidden/>
          </w:rPr>
          <w:fldChar w:fldCharType="end"/>
        </w:r>
      </w:hyperlink>
    </w:p>
    <w:p w14:paraId="43A886A5" w14:textId="77777777" w:rsidR="00552563" w:rsidRDefault="00552563">
      <w:pPr>
        <w:pStyle w:val="TOC5"/>
        <w:rPr>
          <w:rFonts w:asciiTheme="minorHAnsi" w:eastAsiaTheme="minorEastAsia" w:hAnsiTheme="minorHAnsi" w:cstheme="minorBidi"/>
          <w:noProof/>
          <w:sz w:val="22"/>
          <w:szCs w:val="22"/>
        </w:rPr>
      </w:pPr>
      <w:hyperlink w:anchor="_Toc449469895" w:history="1">
        <w:r w:rsidRPr="00376804">
          <w:rPr>
            <w:rStyle w:val="Hyperlink"/>
            <w:noProof/>
          </w:rPr>
          <w:t>6.3.1.D.5 &lt;Content Module Name (Acronym, if applicable)&gt; Document Content Module Specification</w:t>
        </w:r>
        <w:r>
          <w:rPr>
            <w:noProof/>
            <w:webHidden/>
          </w:rPr>
          <w:tab/>
        </w:r>
        <w:r>
          <w:rPr>
            <w:noProof/>
            <w:webHidden/>
          </w:rPr>
          <w:fldChar w:fldCharType="begin"/>
        </w:r>
        <w:r>
          <w:rPr>
            <w:noProof/>
            <w:webHidden/>
          </w:rPr>
          <w:instrText xml:space="preserve"> PAGEREF _Toc449469895 \h </w:instrText>
        </w:r>
        <w:r>
          <w:rPr>
            <w:noProof/>
            <w:webHidden/>
          </w:rPr>
        </w:r>
        <w:r>
          <w:rPr>
            <w:noProof/>
            <w:webHidden/>
          </w:rPr>
          <w:fldChar w:fldCharType="separate"/>
        </w:r>
        <w:r>
          <w:rPr>
            <w:noProof/>
            <w:webHidden/>
          </w:rPr>
          <w:t>50</w:t>
        </w:r>
        <w:r>
          <w:rPr>
            <w:noProof/>
            <w:webHidden/>
          </w:rPr>
          <w:fldChar w:fldCharType="end"/>
        </w:r>
      </w:hyperlink>
    </w:p>
    <w:p w14:paraId="33425137" w14:textId="77777777" w:rsidR="00552563" w:rsidRDefault="00552563">
      <w:pPr>
        <w:pStyle w:val="TOC6"/>
        <w:rPr>
          <w:rFonts w:asciiTheme="minorHAnsi" w:eastAsiaTheme="minorEastAsia" w:hAnsiTheme="minorHAnsi" w:cstheme="minorBidi"/>
          <w:noProof/>
          <w:sz w:val="22"/>
          <w:szCs w:val="22"/>
        </w:rPr>
      </w:pPr>
      <w:hyperlink w:anchor="_Toc449469896" w:history="1">
        <w:r w:rsidRPr="00376804">
          <w:rPr>
            <w:rStyle w:val="Hyperlink"/>
            <w:noProof/>
          </w:rPr>
          <w:t>6.3.1.D.5.1 &lt;Header Element or Section Name&gt; &lt;Vocabulary Constraint or Condition&gt;</w:t>
        </w:r>
        <w:r>
          <w:rPr>
            <w:noProof/>
            <w:webHidden/>
          </w:rPr>
          <w:tab/>
        </w:r>
        <w:r>
          <w:rPr>
            <w:noProof/>
            <w:webHidden/>
          </w:rPr>
          <w:fldChar w:fldCharType="begin"/>
        </w:r>
        <w:r>
          <w:rPr>
            <w:noProof/>
            <w:webHidden/>
          </w:rPr>
          <w:instrText xml:space="preserve"> PAGEREF _Toc449469896 \h </w:instrText>
        </w:r>
        <w:r>
          <w:rPr>
            <w:noProof/>
            <w:webHidden/>
          </w:rPr>
        </w:r>
        <w:r>
          <w:rPr>
            <w:noProof/>
            <w:webHidden/>
          </w:rPr>
          <w:fldChar w:fldCharType="separate"/>
        </w:r>
        <w:r>
          <w:rPr>
            <w:noProof/>
            <w:webHidden/>
          </w:rPr>
          <w:t>52</w:t>
        </w:r>
        <w:r>
          <w:rPr>
            <w:noProof/>
            <w:webHidden/>
          </w:rPr>
          <w:fldChar w:fldCharType="end"/>
        </w:r>
      </w:hyperlink>
    </w:p>
    <w:p w14:paraId="12328CB1" w14:textId="77777777" w:rsidR="00552563" w:rsidRDefault="00552563">
      <w:pPr>
        <w:pStyle w:val="TOC6"/>
        <w:rPr>
          <w:rFonts w:asciiTheme="minorHAnsi" w:eastAsiaTheme="minorEastAsia" w:hAnsiTheme="minorHAnsi" w:cstheme="minorBidi"/>
          <w:noProof/>
          <w:sz w:val="22"/>
          <w:szCs w:val="22"/>
        </w:rPr>
      </w:pPr>
      <w:hyperlink w:anchor="_Toc449469897" w:history="1">
        <w:r w:rsidRPr="00376804">
          <w:rPr>
            <w:rStyle w:val="Hyperlink"/>
            <w:noProof/>
          </w:rPr>
          <w:t>6.3.1.D.5.2 &lt;Header Element or Section Name&gt; &lt;Vocabulary Constraint or Condition&gt;</w:t>
        </w:r>
        <w:r>
          <w:rPr>
            <w:noProof/>
            <w:webHidden/>
          </w:rPr>
          <w:tab/>
        </w:r>
        <w:r>
          <w:rPr>
            <w:noProof/>
            <w:webHidden/>
          </w:rPr>
          <w:fldChar w:fldCharType="begin"/>
        </w:r>
        <w:r>
          <w:rPr>
            <w:noProof/>
            <w:webHidden/>
          </w:rPr>
          <w:instrText xml:space="preserve"> PAGEREF _Toc449469897 \h </w:instrText>
        </w:r>
        <w:r>
          <w:rPr>
            <w:noProof/>
            <w:webHidden/>
          </w:rPr>
        </w:r>
        <w:r>
          <w:rPr>
            <w:noProof/>
            <w:webHidden/>
          </w:rPr>
          <w:fldChar w:fldCharType="separate"/>
        </w:r>
        <w:r>
          <w:rPr>
            <w:noProof/>
            <w:webHidden/>
          </w:rPr>
          <w:t>52</w:t>
        </w:r>
        <w:r>
          <w:rPr>
            <w:noProof/>
            <w:webHidden/>
          </w:rPr>
          <w:fldChar w:fldCharType="end"/>
        </w:r>
      </w:hyperlink>
    </w:p>
    <w:p w14:paraId="384C1062" w14:textId="77777777" w:rsidR="00552563" w:rsidRDefault="00552563">
      <w:pPr>
        <w:pStyle w:val="TOC6"/>
        <w:rPr>
          <w:rFonts w:asciiTheme="minorHAnsi" w:eastAsiaTheme="minorEastAsia" w:hAnsiTheme="minorHAnsi" w:cstheme="minorBidi"/>
          <w:noProof/>
          <w:sz w:val="22"/>
          <w:szCs w:val="22"/>
        </w:rPr>
      </w:pPr>
      <w:hyperlink w:anchor="_Toc449469898" w:history="1">
        <w:r w:rsidRPr="00376804">
          <w:rPr>
            <w:rStyle w:val="Hyperlink"/>
            <w:noProof/>
          </w:rPr>
          <w:t>6.3.1.D.5.3 &lt;Header Element or Section Name&gt; &lt;Vocabulary Constraint or Condition&gt;</w:t>
        </w:r>
        <w:r>
          <w:rPr>
            <w:noProof/>
            <w:webHidden/>
          </w:rPr>
          <w:tab/>
        </w:r>
        <w:r>
          <w:rPr>
            <w:noProof/>
            <w:webHidden/>
          </w:rPr>
          <w:fldChar w:fldCharType="begin"/>
        </w:r>
        <w:r>
          <w:rPr>
            <w:noProof/>
            <w:webHidden/>
          </w:rPr>
          <w:instrText xml:space="preserve"> PAGEREF _Toc449469898 \h </w:instrText>
        </w:r>
        <w:r>
          <w:rPr>
            <w:noProof/>
            <w:webHidden/>
          </w:rPr>
        </w:r>
        <w:r>
          <w:rPr>
            <w:noProof/>
            <w:webHidden/>
          </w:rPr>
          <w:fldChar w:fldCharType="separate"/>
        </w:r>
        <w:r>
          <w:rPr>
            <w:noProof/>
            <w:webHidden/>
          </w:rPr>
          <w:t>52</w:t>
        </w:r>
        <w:r>
          <w:rPr>
            <w:noProof/>
            <w:webHidden/>
          </w:rPr>
          <w:fldChar w:fldCharType="end"/>
        </w:r>
      </w:hyperlink>
    </w:p>
    <w:p w14:paraId="591D4E46" w14:textId="77777777" w:rsidR="00552563" w:rsidRDefault="00552563">
      <w:pPr>
        <w:pStyle w:val="TOC6"/>
        <w:rPr>
          <w:rFonts w:asciiTheme="minorHAnsi" w:eastAsiaTheme="minorEastAsia" w:hAnsiTheme="minorHAnsi" w:cstheme="minorBidi"/>
          <w:noProof/>
          <w:sz w:val="22"/>
          <w:szCs w:val="22"/>
        </w:rPr>
      </w:pPr>
      <w:hyperlink w:anchor="_Toc449469899" w:history="1">
        <w:r w:rsidRPr="00376804">
          <w:rPr>
            <w:rStyle w:val="Hyperlink"/>
            <w:noProof/>
          </w:rPr>
          <w:t>6.3.1.D.5.4 &lt;Header Element or Section Name&gt; &lt;Vocabulary Constraint or Condition&gt;</w:t>
        </w:r>
        <w:r>
          <w:rPr>
            <w:noProof/>
            <w:webHidden/>
          </w:rPr>
          <w:tab/>
        </w:r>
        <w:r>
          <w:rPr>
            <w:noProof/>
            <w:webHidden/>
          </w:rPr>
          <w:fldChar w:fldCharType="begin"/>
        </w:r>
        <w:r>
          <w:rPr>
            <w:noProof/>
            <w:webHidden/>
          </w:rPr>
          <w:instrText xml:space="preserve"> PAGEREF _Toc449469899 \h </w:instrText>
        </w:r>
        <w:r>
          <w:rPr>
            <w:noProof/>
            <w:webHidden/>
          </w:rPr>
        </w:r>
        <w:r>
          <w:rPr>
            <w:noProof/>
            <w:webHidden/>
          </w:rPr>
          <w:fldChar w:fldCharType="separate"/>
        </w:r>
        <w:r>
          <w:rPr>
            <w:noProof/>
            <w:webHidden/>
          </w:rPr>
          <w:t>53</w:t>
        </w:r>
        <w:r>
          <w:rPr>
            <w:noProof/>
            <w:webHidden/>
          </w:rPr>
          <w:fldChar w:fldCharType="end"/>
        </w:r>
      </w:hyperlink>
    </w:p>
    <w:p w14:paraId="5450C8FE" w14:textId="77777777" w:rsidR="00552563" w:rsidRDefault="00552563">
      <w:pPr>
        <w:pStyle w:val="TOC6"/>
        <w:rPr>
          <w:rFonts w:asciiTheme="minorHAnsi" w:eastAsiaTheme="minorEastAsia" w:hAnsiTheme="minorHAnsi" w:cstheme="minorBidi"/>
          <w:noProof/>
          <w:sz w:val="22"/>
          <w:szCs w:val="22"/>
        </w:rPr>
      </w:pPr>
      <w:hyperlink w:anchor="_Toc449469900" w:history="1">
        <w:r w:rsidRPr="00376804">
          <w:rPr>
            <w:rStyle w:val="Hyperlink"/>
            <w:noProof/>
          </w:rPr>
          <w:t>6.3.1.D.5.1 &lt;Template Title name&gt; &lt;Vocabulary Constraint or Condition&gt;</w:t>
        </w:r>
        <w:r>
          <w:rPr>
            <w:noProof/>
            <w:webHidden/>
          </w:rPr>
          <w:tab/>
        </w:r>
        <w:r>
          <w:rPr>
            <w:noProof/>
            <w:webHidden/>
          </w:rPr>
          <w:fldChar w:fldCharType="begin"/>
        </w:r>
        <w:r>
          <w:rPr>
            <w:noProof/>
            <w:webHidden/>
          </w:rPr>
          <w:instrText xml:space="preserve"> PAGEREF _Toc449469900 \h </w:instrText>
        </w:r>
        <w:r>
          <w:rPr>
            <w:noProof/>
            <w:webHidden/>
          </w:rPr>
        </w:r>
        <w:r>
          <w:rPr>
            <w:noProof/>
            <w:webHidden/>
          </w:rPr>
          <w:fldChar w:fldCharType="separate"/>
        </w:r>
        <w:r>
          <w:rPr>
            <w:noProof/>
            <w:webHidden/>
          </w:rPr>
          <w:t>55</w:t>
        </w:r>
        <w:r>
          <w:rPr>
            <w:noProof/>
            <w:webHidden/>
          </w:rPr>
          <w:fldChar w:fldCharType="end"/>
        </w:r>
      </w:hyperlink>
    </w:p>
    <w:p w14:paraId="3A3B91E3" w14:textId="77777777" w:rsidR="00552563" w:rsidRDefault="00552563">
      <w:pPr>
        <w:pStyle w:val="TOC6"/>
        <w:rPr>
          <w:rFonts w:asciiTheme="minorHAnsi" w:eastAsiaTheme="minorEastAsia" w:hAnsiTheme="minorHAnsi" w:cstheme="minorBidi"/>
          <w:noProof/>
          <w:sz w:val="22"/>
          <w:szCs w:val="22"/>
        </w:rPr>
      </w:pPr>
      <w:hyperlink w:anchor="_Toc449469901" w:history="1">
        <w:r w:rsidRPr="00376804">
          <w:rPr>
            <w:rStyle w:val="Hyperlink"/>
            <w:noProof/>
          </w:rPr>
          <w:t>6.3.1.D.5.2 &lt;Template Title name&gt; &lt;Vocabulary Constraint or Condition&gt;</w:t>
        </w:r>
        <w:r>
          <w:rPr>
            <w:noProof/>
            <w:webHidden/>
          </w:rPr>
          <w:tab/>
        </w:r>
        <w:r>
          <w:rPr>
            <w:noProof/>
            <w:webHidden/>
          </w:rPr>
          <w:fldChar w:fldCharType="begin"/>
        </w:r>
        <w:r>
          <w:rPr>
            <w:noProof/>
            <w:webHidden/>
          </w:rPr>
          <w:instrText xml:space="preserve"> PAGEREF _Toc449469901 \h </w:instrText>
        </w:r>
        <w:r>
          <w:rPr>
            <w:noProof/>
            <w:webHidden/>
          </w:rPr>
        </w:r>
        <w:r>
          <w:rPr>
            <w:noProof/>
            <w:webHidden/>
          </w:rPr>
          <w:fldChar w:fldCharType="separate"/>
        </w:r>
        <w:r>
          <w:rPr>
            <w:noProof/>
            <w:webHidden/>
          </w:rPr>
          <w:t>55</w:t>
        </w:r>
        <w:r>
          <w:rPr>
            <w:noProof/>
            <w:webHidden/>
          </w:rPr>
          <w:fldChar w:fldCharType="end"/>
        </w:r>
      </w:hyperlink>
    </w:p>
    <w:p w14:paraId="1A589499" w14:textId="77777777" w:rsidR="00552563" w:rsidRDefault="00552563">
      <w:pPr>
        <w:pStyle w:val="TOC5"/>
        <w:rPr>
          <w:rFonts w:asciiTheme="minorHAnsi" w:eastAsiaTheme="minorEastAsia" w:hAnsiTheme="minorHAnsi" w:cstheme="minorBidi"/>
          <w:noProof/>
          <w:sz w:val="22"/>
          <w:szCs w:val="22"/>
        </w:rPr>
      </w:pPr>
      <w:hyperlink w:anchor="_Toc449469902" w:history="1">
        <w:r w:rsidRPr="00376804">
          <w:rPr>
            <w:rStyle w:val="Hyperlink"/>
            <w:noProof/>
          </w:rPr>
          <w:t>6.3.1.D.6 &lt;Document and Acronym Name&gt; Conformance and Example</w:t>
        </w:r>
        <w:r>
          <w:rPr>
            <w:noProof/>
            <w:webHidden/>
          </w:rPr>
          <w:tab/>
        </w:r>
        <w:r>
          <w:rPr>
            <w:noProof/>
            <w:webHidden/>
          </w:rPr>
          <w:fldChar w:fldCharType="begin"/>
        </w:r>
        <w:r>
          <w:rPr>
            <w:noProof/>
            <w:webHidden/>
          </w:rPr>
          <w:instrText xml:space="preserve"> PAGEREF _Toc449469902 \h </w:instrText>
        </w:r>
        <w:r>
          <w:rPr>
            <w:noProof/>
            <w:webHidden/>
          </w:rPr>
        </w:r>
        <w:r>
          <w:rPr>
            <w:noProof/>
            <w:webHidden/>
          </w:rPr>
          <w:fldChar w:fldCharType="separate"/>
        </w:r>
        <w:r>
          <w:rPr>
            <w:noProof/>
            <w:webHidden/>
          </w:rPr>
          <w:t>55</w:t>
        </w:r>
        <w:r>
          <w:rPr>
            <w:noProof/>
            <w:webHidden/>
          </w:rPr>
          <w:fldChar w:fldCharType="end"/>
        </w:r>
      </w:hyperlink>
    </w:p>
    <w:p w14:paraId="534970F8" w14:textId="77777777" w:rsidR="00552563" w:rsidRDefault="00552563">
      <w:pPr>
        <w:pStyle w:val="TOC2"/>
        <w:rPr>
          <w:rFonts w:asciiTheme="minorHAnsi" w:eastAsiaTheme="minorEastAsia" w:hAnsiTheme="minorHAnsi" w:cstheme="minorBidi"/>
          <w:noProof/>
          <w:sz w:val="22"/>
          <w:szCs w:val="22"/>
        </w:rPr>
      </w:pPr>
      <w:hyperlink w:anchor="_Toc449469903" w:history="1">
        <w:r w:rsidRPr="00376804">
          <w:rPr>
            <w:rStyle w:val="Hyperlink"/>
            <w:noProof/>
          </w:rPr>
          <w:t>6.3.2 CDA Header Content Modules</w:t>
        </w:r>
        <w:r>
          <w:rPr>
            <w:noProof/>
            <w:webHidden/>
          </w:rPr>
          <w:tab/>
        </w:r>
        <w:r>
          <w:rPr>
            <w:noProof/>
            <w:webHidden/>
          </w:rPr>
          <w:fldChar w:fldCharType="begin"/>
        </w:r>
        <w:r>
          <w:rPr>
            <w:noProof/>
            <w:webHidden/>
          </w:rPr>
          <w:instrText xml:space="preserve"> PAGEREF _Toc449469903 \h </w:instrText>
        </w:r>
        <w:r>
          <w:rPr>
            <w:noProof/>
            <w:webHidden/>
          </w:rPr>
        </w:r>
        <w:r>
          <w:rPr>
            <w:noProof/>
            <w:webHidden/>
          </w:rPr>
          <w:fldChar w:fldCharType="separate"/>
        </w:r>
        <w:r>
          <w:rPr>
            <w:noProof/>
            <w:webHidden/>
          </w:rPr>
          <w:t>56</w:t>
        </w:r>
        <w:r>
          <w:rPr>
            <w:noProof/>
            <w:webHidden/>
          </w:rPr>
          <w:fldChar w:fldCharType="end"/>
        </w:r>
      </w:hyperlink>
    </w:p>
    <w:p w14:paraId="437FCD8F" w14:textId="77777777" w:rsidR="00552563" w:rsidRDefault="00552563">
      <w:pPr>
        <w:pStyle w:val="TOC4"/>
        <w:rPr>
          <w:rFonts w:asciiTheme="minorHAnsi" w:eastAsiaTheme="minorEastAsia" w:hAnsiTheme="minorHAnsi" w:cstheme="minorBidi"/>
          <w:noProof/>
          <w:sz w:val="22"/>
          <w:szCs w:val="22"/>
        </w:rPr>
      </w:pPr>
      <w:hyperlink w:anchor="_Toc449469904" w:history="1">
        <w:r w:rsidRPr="00376804">
          <w:rPr>
            <w:rStyle w:val="Hyperlink"/>
            <w:noProof/>
          </w:rPr>
          <w:t>6.3.2.H &lt;Header Element Module Name&gt; Header Content Module</w:t>
        </w:r>
        <w:r>
          <w:rPr>
            <w:noProof/>
            <w:webHidden/>
          </w:rPr>
          <w:tab/>
        </w:r>
        <w:r>
          <w:rPr>
            <w:noProof/>
            <w:webHidden/>
          </w:rPr>
          <w:fldChar w:fldCharType="begin"/>
        </w:r>
        <w:r>
          <w:rPr>
            <w:noProof/>
            <w:webHidden/>
          </w:rPr>
          <w:instrText xml:space="preserve"> PAGEREF _Toc449469904 \h </w:instrText>
        </w:r>
        <w:r>
          <w:rPr>
            <w:noProof/>
            <w:webHidden/>
          </w:rPr>
        </w:r>
        <w:r>
          <w:rPr>
            <w:noProof/>
            <w:webHidden/>
          </w:rPr>
          <w:fldChar w:fldCharType="separate"/>
        </w:r>
        <w:r>
          <w:rPr>
            <w:noProof/>
            <w:webHidden/>
          </w:rPr>
          <w:t>56</w:t>
        </w:r>
        <w:r>
          <w:rPr>
            <w:noProof/>
            <w:webHidden/>
          </w:rPr>
          <w:fldChar w:fldCharType="end"/>
        </w:r>
      </w:hyperlink>
    </w:p>
    <w:p w14:paraId="18FDBD45" w14:textId="77777777" w:rsidR="00552563" w:rsidRDefault="00552563">
      <w:pPr>
        <w:pStyle w:val="TOC5"/>
        <w:rPr>
          <w:rFonts w:asciiTheme="minorHAnsi" w:eastAsiaTheme="minorEastAsia" w:hAnsiTheme="minorHAnsi" w:cstheme="minorBidi"/>
          <w:noProof/>
          <w:sz w:val="22"/>
          <w:szCs w:val="22"/>
        </w:rPr>
      </w:pPr>
      <w:hyperlink w:anchor="_Toc449469905" w:history="1">
        <w:r w:rsidRPr="00376804">
          <w:rPr>
            <w:rStyle w:val="Hyperlink"/>
            <w:noProof/>
          </w:rPr>
          <w:t xml:space="preserve">6.3.2.H.1 &lt;Description Name&gt; &lt;e.g., </w:t>
        </w:r>
        <w:r w:rsidRPr="00376804">
          <w:rPr>
            <w:rStyle w:val="Hyperlink"/>
            <w:rFonts w:eastAsia="Calibri"/>
            <w:noProof/>
          </w:rPr>
          <w:t xml:space="preserve">Responsible Party&gt; &lt;Specification Document </w:t>
        </w:r>
        <w:r w:rsidRPr="00376804">
          <w:rPr>
            <w:rStyle w:val="Hyperlink"/>
            <w:rFonts w:eastAsia="Calibri"/>
            <w:i/>
            <w:noProof/>
          </w:rPr>
          <w:t>or</w:t>
        </w:r>
        <w:r w:rsidRPr="00376804">
          <w:rPr>
            <w:rStyle w:val="Hyperlink"/>
            <w:rFonts w:eastAsia="Calibri"/>
            <w:noProof/>
          </w:rPr>
          <w:t xml:space="preserve"> Vocabulary Constraint&gt;</w:t>
        </w:r>
        <w:r>
          <w:rPr>
            <w:noProof/>
            <w:webHidden/>
          </w:rPr>
          <w:tab/>
        </w:r>
        <w:r>
          <w:rPr>
            <w:noProof/>
            <w:webHidden/>
          </w:rPr>
          <w:fldChar w:fldCharType="begin"/>
        </w:r>
        <w:r>
          <w:rPr>
            <w:noProof/>
            <w:webHidden/>
          </w:rPr>
          <w:instrText xml:space="preserve"> PAGEREF _Toc449469905 \h </w:instrText>
        </w:r>
        <w:r>
          <w:rPr>
            <w:noProof/>
            <w:webHidden/>
          </w:rPr>
        </w:r>
        <w:r>
          <w:rPr>
            <w:noProof/>
            <w:webHidden/>
          </w:rPr>
          <w:fldChar w:fldCharType="separate"/>
        </w:r>
        <w:r>
          <w:rPr>
            <w:noProof/>
            <w:webHidden/>
          </w:rPr>
          <w:t>57</w:t>
        </w:r>
        <w:r>
          <w:rPr>
            <w:noProof/>
            <w:webHidden/>
          </w:rPr>
          <w:fldChar w:fldCharType="end"/>
        </w:r>
      </w:hyperlink>
    </w:p>
    <w:p w14:paraId="5952BD22" w14:textId="77777777" w:rsidR="00552563" w:rsidRDefault="00552563">
      <w:pPr>
        <w:pStyle w:val="TOC5"/>
        <w:rPr>
          <w:rFonts w:asciiTheme="minorHAnsi" w:eastAsiaTheme="minorEastAsia" w:hAnsiTheme="minorHAnsi" w:cstheme="minorBidi"/>
          <w:noProof/>
          <w:sz w:val="22"/>
          <w:szCs w:val="22"/>
        </w:rPr>
      </w:pPr>
      <w:hyperlink w:anchor="_Toc449469906" w:history="1">
        <w:r w:rsidRPr="00376804">
          <w:rPr>
            <w:rStyle w:val="Hyperlink"/>
            <w:noProof/>
          </w:rPr>
          <w:t>6.3.2.H.2 &lt;Description Name&gt; &lt;</w:t>
        </w:r>
        <w:r w:rsidRPr="00376804">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_Toc449469906 \h </w:instrText>
        </w:r>
        <w:r>
          <w:rPr>
            <w:noProof/>
            <w:webHidden/>
          </w:rPr>
        </w:r>
        <w:r>
          <w:rPr>
            <w:noProof/>
            <w:webHidden/>
          </w:rPr>
          <w:fldChar w:fldCharType="separate"/>
        </w:r>
        <w:r>
          <w:rPr>
            <w:noProof/>
            <w:webHidden/>
          </w:rPr>
          <w:t>58</w:t>
        </w:r>
        <w:r>
          <w:rPr>
            <w:noProof/>
            <w:webHidden/>
          </w:rPr>
          <w:fldChar w:fldCharType="end"/>
        </w:r>
      </w:hyperlink>
    </w:p>
    <w:p w14:paraId="562E9C9D" w14:textId="77777777" w:rsidR="00552563" w:rsidRDefault="00552563">
      <w:pPr>
        <w:pStyle w:val="TOC5"/>
        <w:rPr>
          <w:rFonts w:asciiTheme="minorHAnsi" w:eastAsiaTheme="minorEastAsia" w:hAnsiTheme="minorHAnsi" w:cstheme="minorBidi"/>
          <w:noProof/>
          <w:sz w:val="22"/>
          <w:szCs w:val="22"/>
        </w:rPr>
      </w:pPr>
      <w:hyperlink w:anchor="_Toc449469907" w:history="1">
        <w:r w:rsidRPr="00376804">
          <w:rPr>
            <w:rStyle w:val="Hyperlink"/>
            <w:noProof/>
          </w:rPr>
          <w:t>6.3.2.H.3 &lt;Description Name&gt; &lt;</w:t>
        </w:r>
        <w:r w:rsidRPr="00376804">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_Toc449469907 \h </w:instrText>
        </w:r>
        <w:r>
          <w:rPr>
            <w:noProof/>
            <w:webHidden/>
          </w:rPr>
        </w:r>
        <w:r>
          <w:rPr>
            <w:noProof/>
            <w:webHidden/>
          </w:rPr>
          <w:fldChar w:fldCharType="separate"/>
        </w:r>
        <w:r>
          <w:rPr>
            <w:noProof/>
            <w:webHidden/>
          </w:rPr>
          <w:t>58</w:t>
        </w:r>
        <w:r>
          <w:rPr>
            <w:noProof/>
            <w:webHidden/>
          </w:rPr>
          <w:fldChar w:fldCharType="end"/>
        </w:r>
      </w:hyperlink>
    </w:p>
    <w:p w14:paraId="553B1604" w14:textId="77777777" w:rsidR="00552563" w:rsidRDefault="00552563">
      <w:pPr>
        <w:pStyle w:val="TOC2"/>
        <w:rPr>
          <w:rFonts w:asciiTheme="minorHAnsi" w:eastAsiaTheme="minorEastAsia" w:hAnsiTheme="minorHAnsi" w:cstheme="minorBidi"/>
          <w:noProof/>
          <w:sz w:val="22"/>
          <w:szCs w:val="22"/>
        </w:rPr>
      </w:pPr>
      <w:hyperlink w:anchor="_Toc449469908" w:history="1">
        <w:r w:rsidRPr="00376804">
          <w:rPr>
            <w:rStyle w:val="Hyperlink"/>
            <w:noProof/>
          </w:rPr>
          <w:t>6.3.3 CDA Section Content Modules</w:t>
        </w:r>
        <w:r>
          <w:rPr>
            <w:noProof/>
            <w:webHidden/>
          </w:rPr>
          <w:tab/>
        </w:r>
        <w:r>
          <w:rPr>
            <w:noProof/>
            <w:webHidden/>
          </w:rPr>
          <w:fldChar w:fldCharType="begin"/>
        </w:r>
        <w:r>
          <w:rPr>
            <w:noProof/>
            <w:webHidden/>
          </w:rPr>
          <w:instrText xml:space="preserve"> PAGEREF _Toc449469908 \h </w:instrText>
        </w:r>
        <w:r>
          <w:rPr>
            <w:noProof/>
            <w:webHidden/>
          </w:rPr>
        </w:r>
        <w:r>
          <w:rPr>
            <w:noProof/>
            <w:webHidden/>
          </w:rPr>
          <w:fldChar w:fldCharType="separate"/>
        </w:r>
        <w:r>
          <w:rPr>
            <w:noProof/>
            <w:webHidden/>
          </w:rPr>
          <w:t>59</w:t>
        </w:r>
        <w:r>
          <w:rPr>
            <w:noProof/>
            <w:webHidden/>
          </w:rPr>
          <w:fldChar w:fldCharType="end"/>
        </w:r>
      </w:hyperlink>
    </w:p>
    <w:p w14:paraId="56C86F45" w14:textId="77777777" w:rsidR="00552563" w:rsidRDefault="00552563">
      <w:pPr>
        <w:pStyle w:val="TOC4"/>
        <w:rPr>
          <w:rFonts w:asciiTheme="minorHAnsi" w:eastAsiaTheme="minorEastAsia" w:hAnsiTheme="minorHAnsi" w:cstheme="minorBidi"/>
          <w:noProof/>
          <w:sz w:val="22"/>
          <w:szCs w:val="22"/>
        </w:rPr>
      </w:pPr>
      <w:hyperlink w:anchor="_Toc449469909" w:history="1">
        <w:r w:rsidRPr="00376804">
          <w:rPr>
            <w:rStyle w:val="Hyperlink"/>
            <w:noProof/>
          </w:rPr>
          <w:t>6.3.3.10.S &lt;Section Module Name&gt; - Section Content Module</w:t>
        </w:r>
        <w:r>
          <w:rPr>
            <w:noProof/>
            <w:webHidden/>
          </w:rPr>
          <w:tab/>
        </w:r>
        <w:r>
          <w:rPr>
            <w:noProof/>
            <w:webHidden/>
          </w:rPr>
          <w:fldChar w:fldCharType="begin"/>
        </w:r>
        <w:r>
          <w:rPr>
            <w:noProof/>
            <w:webHidden/>
          </w:rPr>
          <w:instrText xml:space="preserve"> PAGEREF _Toc449469909 \h </w:instrText>
        </w:r>
        <w:r>
          <w:rPr>
            <w:noProof/>
            <w:webHidden/>
          </w:rPr>
        </w:r>
        <w:r>
          <w:rPr>
            <w:noProof/>
            <w:webHidden/>
          </w:rPr>
          <w:fldChar w:fldCharType="separate"/>
        </w:r>
        <w:r>
          <w:rPr>
            <w:noProof/>
            <w:webHidden/>
          </w:rPr>
          <w:t>59</w:t>
        </w:r>
        <w:r>
          <w:rPr>
            <w:noProof/>
            <w:webHidden/>
          </w:rPr>
          <w:fldChar w:fldCharType="end"/>
        </w:r>
      </w:hyperlink>
    </w:p>
    <w:p w14:paraId="62617F68" w14:textId="77777777" w:rsidR="00552563" w:rsidRDefault="00552563">
      <w:pPr>
        <w:pStyle w:val="TOC5"/>
        <w:rPr>
          <w:rFonts w:asciiTheme="minorHAnsi" w:eastAsiaTheme="minorEastAsia" w:hAnsiTheme="minorHAnsi" w:cstheme="minorBidi"/>
          <w:noProof/>
          <w:sz w:val="22"/>
          <w:szCs w:val="22"/>
        </w:rPr>
      </w:pPr>
      <w:hyperlink w:anchor="_Toc449469910" w:history="1">
        <w:r w:rsidRPr="00376804">
          <w:rPr>
            <w:rStyle w:val="Hyperlink"/>
            <w:noProof/>
          </w:rPr>
          <w:t>6.3.3.10.S.1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_Toc449469910 \h </w:instrText>
        </w:r>
        <w:r>
          <w:rPr>
            <w:noProof/>
            <w:webHidden/>
          </w:rPr>
        </w:r>
        <w:r>
          <w:rPr>
            <w:noProof/>
            <w:webHidden/>
          </w:rPr>
          <w:fldChar w:fldCharType="separate"/>
        </w:r>
        <w:r>
          <w:rPr>
            <w:noProof/>
            <w:webHidden/>
          </w:rPr>
          <w:t>60</w:t>
        </w:r>
        <w:r>
          <w:rPr>
            <w:noProof/>
            <w:webHidden/>
          </w:rPr>
          <w:fldChar w:fldCharType="end"/>
        </w:r>
      </w:hyperlink>
    </w:p>
    <w:p w14:paraId="5161B4B6" w14:textId="77777777" w:rsidR="00552563" w:rsidRDefault="00552563">
      <w:pPr>
        <w:pStyle w:val="TOC5"/>
        <w:rPr>
          <w:rFonts w:asciiTheme="minorHAnsi" w:eastAsiaTheme="minorEastAsia" w:hAnsiTheme="minorHAnsi" w:cstheme="minorBidi"/>
          <w:noProof/>
          <w:sz w:val="22"/>
          <w:szCs w:val="22"/>
        </w:rPr>
      </w:pPr>
      <w:hyperlink w:anchor="_Toc449469911" w:history="1">
        <w:r w:rsidRPr="00376804">
          <w:rPr>
            <w:rStyle w:val="Hyperlink"/>
            <w:noProof/>
          </w:rPr>
          <w:t>6.3.3.10.S.2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_Toc449469911 \h </w:instrText>
        </w:r>
        <w:r>
          <w:rPr>
            <w:noProof/>
            <w:webHidden/>
          </w:rPr>
        </w:r>
        <w:r>
          <w:rPr>
            <w:noProof/>
            <w:webHidden/>
          </w:rPr>
          <w:fldChar w:fldCharType="separate"/>
        </w:r>
        <w:r>
          <w:rPr>
            <w:noProof/>
            <w:webHidden/>
          </w:rPr>
          <w:t>61</w:t>
        </w:r>
        <w:r>
          <w:rPr>
            <w:noProof/>
            <w:webHidden/>
          </w:rPr>
          <w:fldChar w:fldCharType="end"/>
        </w:r>
      </w:hyperlink>
    </w:p>
    <w:p w14:paraId="2C5E9498" w14:textId="77777777" w:rsidR="00552563" w:rsidRDefault="00552563">
      <w:pPr>
        <w:pStyle w:val="TOC5"/>
        <w:rPr>
          <w:rFonts w:asciiTheme="minorHAnsi" w:eastAsiaTheme="minorEastAsia" w:hAnsiTheme="minorHAnsi" w:cstheme="minorBidi"/>
          <w:noProof/>
          <w:sz w:val="22"/>
          <w:szCs w:val="22"/>
        </w:rPr>
      </w:pPr>
      <w:hyperlink w:anchor="_Toc449469912" w:history="1">
        <w:r w:rsidRPr="00376804">
          <w:rPr>
            <w:rStyle w:val="Hyperlink"/>
            <w:noProof/>
          </w:rPr>
          <w:t>6.3.3.10.S.3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_Toc449469912 \h </w:instrText>
        </w:r>
        <w:r>
          <w:rPr>
            <w:noProof/>
            <w:webHidden/>
          </w:rPr>
        </w:r>
        <w:r>
          <w:rPr>
            <w:noProof/>
            <w:webHidden/>
          </w:rPr>
          <w:fldChar w:fldCharType="separate"/>
        </w:r>
        <w:r>
          <w:rPr>
            <w:noProof/>
            <w:webHidden/>
          </w:rPr>
          <w:t>61</w:t>
        </w:r>
        <w:r>
          <w:rPr>
            <w:noProof/>
            <w:webHidden/>
          </w:rPr>
          <w:fldChar w:fldCharType="end"/>
        </w:r>
      </w:hyperlink>
    </w:p>
    <w:p w14:paraId="437742F7" w14:textId="77777777" w:rsidR="00552563" w:rsidRDefault="00552563">
      <w:pPr>
        <w:pStyle w:val="TOC4"/>
        <w:rPr>
          <w:rFonts w:asciiTheme="minorHAnsi" w:eastAsiaTheme="minorEastAsia" w:hAnsiTheme="minorHAnsi" w:cstheme="minorBidi"/>
          <w:noProof/>
          <w:sz w:val="22"/>
          <w:szCs w:val="22"/>
        </w:rPr>
      </w:pPr>
      <w:hyperlink w:anchor="_Toc449469913" w:history="1">
        <w:r w:rsidRPr="00376804">
          <w:rPr>
            <w:rStyle w:val="Hyperlink"/>
            <w:noProof/>
          </w:rPr>
          <w:t>6.3.3.10.S Medical History - Cardiac Section 11329-0</w:t>
        </w:r>
        <w:r>
          <w:rPr>
            <w:noProof/>
            <w:webHidden/>
          </w:rPr>
          <w:tab/>
        </w:r>
        <w:r>
          <w:rPr>
            <w:noProof/>
            <w:webHidden/>
          </w:rPr>
          <w:fldChar w:fldCharType="begin"/>
        </w:r>
        <w:r>
          <w:rPr>
            <w:noProof/>
            <w:webHidden/>
          </w:rPr>
          <w:instrText xml:space="preserve"> PAGEREF _Toc449469913 \h </w:instrText>
        </w:r>
        <w:r>
          <w:rPr>
            <w:noProof/>
            <w:webHidden/>
          </w:rPr>
        </w:r>
        <w:r>
          <w:rPr>
            <w:noProof/>
            <w:webHidden/>
          </w:rPr>
          <w:fldChar w:fldCharType="separate"/>
        </w:r>
        <w:r>
          <w:rPr>
            <w:noProof/>
            <w:webHidden/>
          </w:rPr>
          <w:t>61</w:t>
        </w:r>
        <w:r>
          <w:rPr>
            <w:noProof/>
            <w:webHidden/>
          </w:rPr>
          <w:fldChar w:fldCharType="end"/>
        </w:r>
      </w:hyperlink>
    </w:p>
    <w:p w14:paraId="5150DCF7" w14:textId="77777777" w:rsidR="00552563" w:rsidRDefault="00552563">
      <w:pPr>
        <w:pStyle w:val="TOC2"/>
        <w:rPr>
          <w:rFonts w:asciiTheme="minorHAnsi" w:eastAsiaTheme="minorEastAsia" w:hAnsiTheme="minorHAnsi" w:cstheme="minorBidi"/>
          <w:noProof/>
          <w:sz w:val="22"/>
          <w:szCs w:val="22"/>
        </w:rPr>
      </w:pPr>
      <w:hyperlink w:anchor="_Toc449469914" w:history="1">
        <w:r w:rsidRPr="00376804">
          <w:rPr>
            <w:rStyle w:val="Hyperlink"/>
            <w:noProof/>
          </w:rPr>
          <w:t>6.3.4 CDA Entry Content Modules</w:t>
        </w:r>
        <w:r>
          <w:rPr>
            <w:noProof/>
            <w:webHidden/>
          </w:rPr>
          <w:tab/>
        </w:r>
        <w:r>
          <w:rPr>
            <w:noProof/>
            <w:webHidden/>
          </w:rPr>
          <w:fldChar w:fldCharType="begin"/>
        </w:r>
        <w:r>
          <w:rPr>
            <w:noProof/>
            <w:webHidden/>
          </w:rPr>
          <w:instrText xml:space="preserve"> PAGEREF _Toc449469914 \h </w:instrText>
        </w:r>
        <w:r>
          <w:rPr>
            <w:noProof/>
            <w:webHidden/>
          </w:rPr>
        </w:r>
        <w:r>
          <w:rPr>
            <w:noProof/>
            <w:webHidden/>
          </w:rPr>
          <w:fldChar w:fldCharType="separate"/>
        </w:r>
        <w:r>
          <w:rPr>
            <w:noProof/>
            <w:webHidden/>
          </w:rPr>
          <w:t>63</w:t>
        </w:r>
        <w:r>
          <w:rPr>
            <w:noProof/>
            <w:webHidden/>
          </w:rPr>
          <w:fldChar w:fldCharType="end"/>
        </w:r>
      </w:hyperlink>
    </w:p>
    <w:p w14:paraId="2639C467" w14:textId="77777777" w:rsidR="00552563" w:rsidRDefault="00552563">
      <w:pPr>
        <w:pStyle w:val="TOC4"/>
        <w:rPr>
          <w:rFonts w:asciiTheme="minorHAnsi" w:eastAsiaTheme="minorEastAsia" w:hAnsiTheme="minorHAnsi" w:cstheme="minorBidi"/>
          <w:noProof/>
          <w:sz w:val="22"/>
          <w:szCs w:val="22"/>
        </w:rPr>
      </w:pPr>
      <w:hyperlink w:anchor="_Toc449469915" w:history="1">
        <w:r w:rsidRPr="00376804">
          <w:rPr>
            <w:rStyle w:val="Hyperlink"/>
            <w:noProof/>
          </w:rPr>
          <w:t>6.3.4.E &lt;Entry Content Module Name&gt; Entry Content Module</w:t>
        </w:r>
        <w:r>
          <w:rPr>
            <w:noProof/>
            <w:webHidden/>
          </w:rPr>
          <w:tab/>
        </w:r>
        <w:r>
          <w:rPr>
            <w:noProof/>
            <w:webHidden/>
          </w:rPr>
          <w:fldChar w:fldCharType="begin"/>
        </w:r>
        <w:r>
          <w:rPr>
            <w:noProof/>
            <w:webHidden/>
          </w:rPr>
          <w:instrText xml:space="preserve"> PAGEREF _Toc449469915 \h </w:instrText>
        </w:r>
        <w:r>
          <w:rPr>
            <w:noProof/>
            <w:webHidden/>
          </w:rPr>
        </w:r>
        <w:r>
          <w:rPr>
            <w:noProof/>
            <w:webHidden/>
          </w:rPr>
          <w:fldChar w:fldCharType="separate"/>
        </w:r>
        <w:r>
          <w:rPr>
            <w:noProof/>
            <w:webHidden/>
          </w:rPr>
          <w:t>64</w:t>
        </w:r>
        <w:r>
          <w:rPr>
            <w:noProof/>
            <w:webHidden/>
          </w:rPr>
          <w:fldChar w:fldCharType="end"/>
        </w:r>
      </w:hyperlink>
    </w:p>
    <w:p w14:paraId="113060A3" w14:textId="77777777" w:rsidR="00552563" w:rsidRDefault="00552563">
      <w:pPr>
        <w:pStyle w:val="TOC5"/>
        <w:rPr>
          <w:rFonts w:asciiTheme="minorHAnsi" w:eastAsiaTheme="minorEastAsia" w:hAnsiTheme="minorHAnsi" w:cstheme="minorBidi"/>
          <w:noProof/>
          <w:sz w:val="22"/>
          <w:szCs w:val="22"/>
        </w:rPr>
      </w:pPr>
      <w:hyperlink w:anchor="_Toc449469916" w:history="1">
        <w:r w:rsidRPr="00376804">
          <w:rPr>
            <w:rStyle w:val="Hyperlink"/>
            <w:noProof/>
          </w:rPr>
          <w:t>6.3.4.E.1 Simple Observation (wall motion) Vocabulary Constraints</w:t>
        </w:r>
        <w:r>
          <w:rPr>
            <w:noProof/>
            <w:webHidden/>
          </w:rPr>
          <w:tab/>
        </w:r>
        <w:r>
          <w:rPr>
            <w:noProof/>
            <w:webHidden/>
          </w:rPr>
          <w:fldChar w:fldCharType="begin"/>
        </w:r>
        <w:r>
          <w:rPr>
            <w:noProof/>
            <w:webHidden/>
          </w:rPr>
          <w:instrText xml:space="preserve"> PAGEREF _Toc449469916 \h </w:instrText>
        </w:r>
        <w:r>
          <w:rPr>
            <w:noProof/>
            <w:webHidden/>
          </w:rPr>
        </w:r>
        <w:r>
          <w:rPr>
            <w:noProof/>
            <w:webHidden/>
          </w:rPr>
          <w:fldChar w:fldCharType="separate"/>
        </w:r>
        <w:r>
          <w:rPr>
            <w:noProof/>
            <w:webHidden/>
          </w:rPr>
          <w:t>65</w:t>
        </w:r>
        <w:r>
          <w:rPr>
            <w:noProof/>
            <w:webHidden/>
          </w:rPr>
          <w:fldChar w:fldCharType="end"/>
        </w:r>
      </w:hyperlink>
    </w:p>
    <w:p w14:paraId="07F8100E" w14:textId="77777777" w:rsidR="00552563" w:rsidRDefault="00552563">
      <w:pPr>
        <w:pStyle w:val="TOC5"/>
        <w:rPr>
          <w:rFonts w:asciiTheme="minorHAnsi" w:eastAsiaTheme="minorEastAsia" w:hAnsiTheme="minorHAnsi" w:cstheme="minorBidi"/>
          <w:noProof/>
          <w:sz w:val="22"/>
          <w:szCs w:val="22"/>
        </w:rPr>
      </w:pPr>
      <w:hyperlink w:anchor="_Toc449469917" w:history="1">
        <w:r w:rsidRPr="00376804">
          <w:rPr>
            <w:rStyle w:val="Hyperlink"/>
            <w:noProof/>
          </w:rPr>
          <w:t>6.3.4.E.2 Simple Observation (wall morphology) Constraints</w:t>
        </w:r>
        <w:r>
          <w:rPr>
            <w:noProof/>
            <w:webHidden/>
          </w:rPr>
          <w:tab/>
        </w:r>
        <w:r>
          <w:rPr>
            <w:noProof/>
            <w:webHidden/>
          </w:rPr>
          <w:fldChar w:fldCharType="begin"/>
        </w:r>
        <w:r>
          <w:rPr>
            <w:noProof/>
            <w:webHidden/>
          </w:rPr>
          <w:instrText xml:space="preserve"> PAGEREF _Toc449469917 \h </w:instrText>
        </w:r>
        <w:r>
          <w:rPr>
            <w:noProof/>
            <w:webHidden/>
          </w:rPr>
        </w:r>
        <w:r>
          <w:rPr>
            <w:noProof/>
            <w:webHidden/>
          </w:rPr>
          <w:fldChar w:fldCharType="separate"/>
        </w:r>
        <w:r>
          <w:rPr>
            <w:noProof/>
            <w:webHidden/>
          </w:rPr>
          <w:t>65</w:t>
        </w:r>
        <w:r>
          <w:rPr>
            <w:noProof/>
            <w:webHidden/>
          </w:rPr>
          <w:fldChar w:fldCharType="end"/>
        </w:r>
      </w:hyperlink>
    </w:p>
    <w:p w14:paraId="528C9D76" w14:textId="77777777" w:rsidR="00552563" w:rsidRDefault="00552563">
      <w:pPr>
        <w:pStyle w:val="TOC5"/>
        <w:rPr>
          <w:rFonts w:asciiTheme="minorHAnsi" w:eastAsiaTheme="minorEastAsia" w:hAnsiTheme="minorHAnsi" w:cstheme="minorBidi"/>
          <w:noProof/>
          <w:sz w:val="22"/>
          <w:szCs w:val="22"/>
        </w:rPr>
      </w:pPr>
      <w:hyperlink w:anchor="_Toc449469918" w:history="1">
        <w:r w:rsidRPr="00376804">
          <w:rPr>
            <w:rStyle w:val="Hyperlink"/>
            <w:noProof/>
          </w:rPr>
          <w:t>&lt;e.g.,6.3.4.E Result Observation - Cardiac</w:t>
        </w:r>
        <w:r>
          <w:rPr>
            <w:noProof/>
            <w:webHidden/>
          </w:rPr>
          <w:tab/>
        </w:r>
        <w:r>
          <w:rPr>
            <w:noProof/>
            <w:webHidden/>
          </w:rPr>
          <w:fldChar w:fldCharType="begin"/>
        </w:r>
        <w:r>
          <w:rPr>
            <w:noProof/>
            <w:webHidden/>
          </w:rPr>
          <w:instrText xml:space="preserve"> PAGEREF _Toc449469918 \h </w:instrText>
        </w:r>
        <w:r>
          <w:rPr>
            <w:noProof/>
            <w:webHidden/>
          </w:rPr>
        </w:r>
        <w:r>
          <w:rPr>
            <w:noProof/>
            <w:webHidden/>
          </w:rPr>
          <w:fldChar w:fldCharType="separate"/>
        </w:r>
        <w:r>
          <w:rPr>
            <w:noProof/>
            <w:webHidden/>
          </w:rPr>
          <w:t>66</w:t>
        </w:r>
        <w:r>
          <w:rPr>
            <w:noProof/>
            <w:webHidden/>
          </w:rPr>
          <w:fldChar w:fldCharType="end"/>
        </w:r>
      </w:hyperlink>
    </w:p>
    <w:p w14:paraId="7781906E" w14:textId="77777777" w:rsidR="00552563" w:rsidRDefault="00552563">
      <w:pPr>
        <w:pStyle w:val="TOC2"/>
        <w:tabs>
          <w:tab w:val="left" w:pos="1152"/>
        </w:tabs>
        <w:rPr>
          <w:rFonts w:asciiTheme="minorHAnsi" w:eastAsiaTheme="minorEastAsia" w:hAnsiTheme="minorHAnsi" w:cstheme="minorBidi"/>
          <w:noProof/>
          <w:sz w:val="22"/>
          <w:szCs w:val="22"/>
        </w:rPr>
      </w:pPr>
      <w:hyperlink w:anchor="_Toc449469919" w:history="1">
        <w:r w:rsidRPr="00376804">
          <w:rPr>
            <w:rStyle w:val="Hyperlink"/>
            <w:noProof/>
          </w:rPr>
          <w:t>6.4</w:t>
        </w:r>
        <w:r>
          <w:rPr>
            <w:rFonts w:asciiTheme="minorHAnsi" w:eastAsiaTheme="minorEastAsia" w:hAnsiTheme="minorHAnsi" w:cstheme="minorBidi"/>
            <w:noProof/>
            <w:sz w:val="22"/>
            <w:szCs w:val="22"/>
          </w:rPr>
          <w:tab/>
        </w:r>
        <w:r w:rsidRPr="00376804">
          <w:rPr>
            <w:rStyle w:val="Hyperlink"/>
            <w:noProof/>
          </w:rPr>
          <w:t>Section not applicable</w:t>
        </w:r>
        <w:r>
          <w:rPr>
            <w:noProof/>
            <w:webHidden/>
          </w:rPr>
          <w:tab/>
        </w:r>
        <w:r>
          <w:rPr>
            <w:noProof/>
            <w:webHidden/>
          </w:rPr>
          <w:fldChar w:fldCharType="begin"/>
        </w:r>
        <w:r>
          <w:rPr>
            <w:noProof/>
            <w:webHidden/>
          </w:rPr>
          <w:instrText xml:space="preserve"> PAGEREF _Toc449469919 \h </w:instrText>
        </w:r>
        <w:r>
          <w:rPr>
            <w:noProof/>
            <w:webHidden/>
          </w:rPr>
        </w:r>
        <w:r>
          <w:rPr>
            <w:noProof/>
            <w:webHidden/>
          </w:rPr>
          <w:fldChar w:fldCharType="separate"/>
        </w:r>
        <w:r>
          <w:rPr>
            <w:noProof/>
            <w:webHidden/>
          </w:rPr>
          <w:t>68</w:t>
        </w:r>
        <w:r>
          <w:rPr>
            <w:noProof/>
            <w:webHidden/>
          </w:rPr>
          <w:fldChar w:fldCharType="end"/>
        </w:r>
      </w:hyperlink>
    </w:p>
    <w:p w14:paraId="408EC0A0" w14:textId="77777777" w:rsidR="00552563" w:rsidRDefault="00552563">
      <w:pPr>
        <w:pStyle w:val="TOC2"/>
        <w:tabs>
          <w:tab w:val="left" w:pos="1152"/>
        </w:tabs>
        <w:rPr>
          <w:rFonts w:asciiTheme="minorHAnsi" w:eastAsiaTheme="minorEastAsia" w:hAnsiTheme="minorHAnsi" w:cstheme="minorBidi"/>
          <w:noProof/>
          <w:sz w:val="22"/>
          <w:szCs w:val="22"/>
        </w:rPr>
      </w:pPr>
      <w:hyperlink w:anchor="_Toc449469920" w:history="1">
        <w:r w:rsidRPr="00376804">
          <w:rPr>
            <w:rStyle w:val="Hyperlink"/>
            <w:noProof/>
          </w:rPr>
          <w:t>6.5</w:t>
        </w:r>
        <w:r>
          <w:rPr>
            <w:rFonts w:asciiTheme="minorHAnsi" w:eastAsiaTheme="minorEastAsia" w:hAnsiTheme="minorHAnsi" w:cstheme="minorBidi"/>
            <w:noProof/>
            <w:sz w:val="22"/>
            <w:szCs w:val="22"/>
          </w:rPr>
          <w:tab/>
        </w:r>
        <w:r w:rsidRPr="00376804">
          <w:rPr>
            <w:rStyle w:val="Hyperlink"/>
            <w:noProof/>
          </w:rPr>
          <w:t>PCC Value Sets</w:t>
        </w:r>
        <w:r>
          <w:rPr>
            <w:noProof/>
            <w:webHidden/>
          </w:rPr>
          <w:tab/>
        </w:r>
        <w:r>
          <w:rPr>
            <w:noProof/>
            <w:webHidden/>
          </w:rPr>
          <w:fldChar w:fldCharType="begin"/>
        </w:r>
        <w:r>
          <w:rPr>
            <w:noProof/>
            <w:webHidden/>
          </w:rPr>
          <w:instrText xml:space="preserve"> PAGEREF _Toc449469920 \h </w:instrText>
        </w:r>
        <w:r>
          <w:rPr>
            <w:noProof/>
            <w:webHidden/>
          </w:rPr>
        </w:r>
        <w:r>
          <w:rPr>
            <w:noProof/>
            <w:webHidden/>
          </w:rPr>
          <w:fldChar w:fldCharType="separate"/>
        </w:r>
        <w:r>
          <w:rPr>
            <w:noProof/>
            <w:webHidden/>
          </w:rPr>
          <w:t>68</w:t>
        </w:r>
        <w:r>
          <w:rPr>
            <w:noProof/>
            <w:webHidden/>
          </w:rPr>
          <w:fldChar w:fldCharType="end"/>
        </w:r>
      </w:hyperlink>
    </w:p>
    <w:p w14:paraId="3F808CEC" w14:textId="77777777" w:rsidR="00552563" w:rsidRDefault="00552563">
      <w:pPr>
        <w:pStyle w:val="TOC3"/>
        <w:tabs>
          <w:tab w:val="left" w:pos="1584"/>
        </w:tabs>
        <w:rPr>
          <w:rFonts w:asciiTheme="minorHAnsi" w:eastAsiaTheme="minorEastAsia" w:hAnsiTheme="minorHAnsi" w:cstheme="minorBidi"/>
          <w:noProof/>
          <w:sz w:val="22"/>
          <w:szCs w:val="22"/>
        </w:rPr>
      </w:pPr>
      <w:hyperlink w:anchor="_Toc449469921" w:history="1">
        <w:r w:rsidRPr="00376804">
          <w:rPr>
            <w:rStyle w:val="Hyperlink"/>
            <w:rFonts w:eastAsia="Calibri"/>
            <w:noProof/>
          </w:rPr>
          <w:t>6.5.x</w:t>
        </w:r>
        <w:r>
          <w:rPr>
            <w:rFonts w:asciiTheme="minorHAnsi" w:eastAsiaTheme="minorEastAsia" w:hAnsiTheme="minorHAnsi" w:cstheme="minorBidi"/>
            <w:noProof/>
            <w:sz w:val="22"/>
            <w:szCs w:val="22"/>
          </w:rPr>
          <w:tab/>
        </w:r>
        <w:r w:rsidRPr="00376804">
          <w:rPr>
            <w:rStyle w:val="Hyperlink"/>
            <w:rFonts w:eastAsia="Calibri"/>
            <w:noProof/>
          </w:rPr>
          <w:t>&lt;Value Set Name&gt; &lt;oid&gt;</w:t>
        </w:r>
        <w:r>
          <w:rPr>
            <w:noProof/>
            <w:webHidden/>
          </w:rPr>
          <w:tab/>
        </w:r>
        <w:r>
          <w:rPr>
            <w:noProof/>
            <w:webHidden/>
          </w:rPr>
          <w:fldChar w:fldCharType="begin"/>
        </w:r>
        <w:r>
          <w:rPr>
            <w:noProof/>
            <w:webHidden/>
          </w:rPr>
          <w:instrText xml:space="preserve"> PAGEREF _Toc449469921 \h </w:instrText>
        </w:r>
        <w:r>
          <w:rPr>
            <w:noProof/>
            <w:webHidden/>
          </w:rPr>
        </w:r>
        <w:r>
          <w:rPr>
            <w:noProof/>
            <w:webHidden/>
          </w:rPr>
          <w:fldChar w:fldCharType="separate"/>
        </w:r>
        <w:r>
          <w:rPr>
            <w:noProof/>
            <w:webHidden/>
          </w:rPr>
          <w:t>69</w:t>
        </w:r>
        <w:r>
          <w:rPr>
            <w:noProof/>
            <w:webHidden/>
          </w:rPr>
          <w:fldChar w:fldCharType="end"/>
        </w:r>
      </w:hyperlink>
    </w:p>
    <w:p w14:paraId="41AB088F" w14:textId="77777777" w:rsidR="00552563" w:rsidRDefault="00552563">
      <w:pPr>
        <w:pStyle w:val="TOC3"/>
        <w:rPr>
          <w:rFonts w:asciiTheme="minorHAnsi" w:eastAsiaTheme="minorEastAsia" w:hAnsiTheme="minorHAnsi" w:cstheme="minorBidi"/>
          <w:noProof/>
          <w:sz w:val="22"/>
          <w:szCs w:val="22"/>
        </w:rPr>
      </w:pPr>
      <w:hyperlink w:anchor="_Toc449469922" w:history="1">
        <w:r w:rsidRPr="00376804">
          <w:rPr>
            <w:rStyle w:val="Hyperlink"/>
            <w:rFonts w:eastAsia="Calibri"/>
            <w:noProof/>
          </w:rPr>
          <w:t>&lt;e.g.,6.5.1 Drug Classes Used in Cardiac Procedure 1.3.6.1.4.1.19376.1.4.1.5.15</w:t>
        </w:r>
        <w:r>
          <w:rPr>
            <w:noProof/>
            <w:webHidden/>
          </w:rPr>
          <w:tab/>
        </w:r>
        <w:r>
          <w:rPr>
            <w:noProof/>
            <w:webHidden/>
          </w:rPr>
          <w:fldChar w:fldCharType="begin"/>
        </w:r>
        <w:r>
          <w:rPr>
            <w:noProof/>
            <w:webHidden/>
          </w:rPr>
          <w:instrText xml:space="preserve"> PAGEREF _Toc449469922 \h </w:instrText>
        </w:r>
        <w:r>
          <w:rPr>
            <w:noProof/>
            <w:webHidden/>
          </w:rPr>
        </w:r>
        <w:r>
          <w:rPr>
            <w:noProof/>
            <w:webHidden/>
          </w:rPr>
          <w:fldChar w:fldCharType="separate"/>
        </w:r>
        <w:r>
          <w:rPr>
            <w:noProof/>
            <w:webHidden/>
          </w:rPr>
          <w:t>69</w:t>
        </w:r>
        <w:r>
          <w:rPr>
            <w:noProof/>
            <w:webHidden/>
          </w:rPr>
          <w:fldChar w:fldCharType="end"/>
        </w:r>
      </w:hyperlink>
    </w:p>
    <w:p w14:paraId="59743315" w14:textId="77777777" w:rsidR="00552563" w:rsidRDefault="00552563">
      <w:pPr>
        <w:pStyle w:val="TOC2"/>
        <w:tabs>
          <w:tab w:val="left" w:pos="1152"/>
        </w:tabs>
        <w:rPr>
          <w:rFonts w:asciiTheme="minorHAnsi" w:eastAsiaTheme="minorEastAsia" w:hAnsiTheme="minorHAnsi" w:cstheme="minorBidi"/>
          <w:noProof/>
          <w:sz w:val="22"/>
          <w:szCs w:val="22"/>
        </w:rPr>
      </w:pPr>
      <w:hyperlink w:anchor="_Toc449469923" w:history="1">
        <w:r w:rsidRPr="00376804">
          <w:rPr>
            <w:rStyle w:val="Hyperlink"/>
            <w:noProof/>
          </w:rPr>
          <w:t>6.6</w:t>
        </w:r>
        <w:r>
          <w:rPr>
            <w:rFonts w:asciiTheme="minorHAnsi" w:eastAsiaTheme="minorEastAsia" w:hAnsiTheme="minorHAnsi" w:cstheme="minorBidi"/>
            <w:noProof/>
            <w:sz w:val="22"/>
            <w:szCs w:val="22"/>
          </w:rPr>
          <w:tab/>
        </w:r>
        <w:r w:rsidRPr="00376804">
          <w:rPr>
            <w:rStyle w:val="Hyperlink"/>
            <w:noProof/>
          </w:rPr>
          <w:t>HL7 FHIR Content Modules</w:t>
        </w:r>
        <w:r>
          <w:rPr>
            <w:noProof/>
            <w:webHidden/>
          </w:rPr>
          <w:tab/>
        </w:r>
        <w:r>
          <w:rPr>
            <w:noProof/>
            <w:webHidden/>
          </w:rPr>
          <w:fldChar w:fldCharType="begin"/>
        </w:r>
        <w:r>
          <w:rPr>
            <w:noProof/>
            <w:webHidden/>
          </w:rPr>
          <w:instrText xml:space="preserve"> PAGEREF _Toc449469923 \h </w:instrText>
        </w:r>
        <w:r>
          <w:rPr>
            <w:noProof/>
            <w:webHidden/>
          </w:rPr>
        </w:r>
        <w:r>
          <w:rPr>
            <w:noProof/>
            <w:webHidden/>
          </w:rPr>
          <w:fldChar w:fldCharType="separate"/>
        </w:r>
        <w:r>
          <w:rPr>
            <w:noProof/>
            <w:webHidden/>
          </w:rPr>
          <w:t>69</w:t>
        </w:r>
        <w:r>
          <w:rPr>
            <w:noProof/>
            <w:webHidden/>
          </w:rPr>
          <w:fldChar w:fldCharType="end"/>
        </w:r>
      </w:hyperlink>
    </w:p>
    <w:p w14:paraId="59D8A45D" w14:textId="77777777" w:rsidR="00552563" w:rsidRDefault="00552563">
      <w:pPr>
        <w:pStyle w:val="TOC3"/>
        <w:tabs>
          <w:tab w:val="left" w:pos="1584"/>
        </w:tabs>
        <w:rPr>
          <w:rFonts w:asciiTheme="minorHAnsi" w:eastAsiaTheme="minorEastAsia" w:hAnsiTheme="minorHAnsi" w:cstheme="minorBidi"/>
          <w:noProof/>
          <w:sz w:val="22"/>
          <w:szCs w:val="22"/>
        </w:rPr>
      </w:pPr>
      <w:hyperlink w:anchor="_Toc449469924" w:history="1">
        <w:r w:rsidRPr="00376804">
          <w:rPr>
            <w:rStyle w:val="Hyperlink"/>
            <w:noProof/>
          </w:rPr>
          <w:t>6.6.1</w:t>
        </w:r>
        <w:r>
          <w:rPr>
            <w:rFonts w:asciiTheme="minorHAnsi" w:eastAsiaTheme="minorEastAsia" w:hAnsiTheme="minorHAnsi" w:cstheme="minorBidi"/>
            <w:noProof/>
            <w:sz w:val="22"/>
            <w:szCs w:val="22"/>
          </w:rPr>
          <w:tab/>
        </w:r>
        <w:r w:rsidRPr="00376804">
          <w:rPr>
            <w:rStyle w:val="Hyperlink"/>
            <w:noProof/>
          </w:rPr>
          <w:t>CarePlan</w:t>
        </w:r>
        <w:r>
          <w:rPr>
            <w:noProof/>
            <w:webHidden/>
          </w:rPr>
          <w:tab/>
        </w:r>
        <w:r>
          <w:rPr>
            <w:noProof/>
            <w:webHidden/>
          </w:rPr>
          <w:fldChar w:fldCharType="begin"/>
        </w:r>
        <w:r>
          <w:rPr>
            <w:noProof/>
            <w:webHidden/>
          </w:rPr>
          <w:instrText xml:space="preserve"> PAGEREF _Toc449469924 \h </w:instrText>
        </w:r>
        <w:r>
          <w:rPr>
            <w:noProof/>
            <w:webHidden/>
          </w:rPr>
        </w:r>
        <w:r>
          <w:rPr>
            <w:noProof/>
            <w:webHidden/>
          </w:rPr>
          <w:fldChar w:fldCharType="separate"/>
        </w:r>
        <w:r>
          <w:rPr>
            <w:noProof/>
            <w:webHidden/>
          </w:rPr>
          <w:t>69</w:t>
        </w:r>
        <w:r>
          <w:rPr>
            <w:noProof/>
            <w:webHidden/>
          </w:rPr>
          <w:fldChar w:fldCharType="end"/>
        </w:r>
      </w:hyperlink>
    </w:p>
    <w:p w14:paraId="672667AA" w14:textId="77777777" w:rsidR="00552563" w:rsidRDefault="00552563">
      <w:pPr>
        <w:pStyle w:val="TOC3"/>
        <w:rPr>
          <w:rFonts w:asciiTheme="minorHAnsi" w:eastAsiaTheme="minorEastAsia" w:hAnsiTheme="minorHAnsi" w:cstheme="minorBidi"/>
          <w:noProof/>
          <w:sz w:val="22"/>
          <w:szCs w:val="22"/>
        </w:rPr>
      </w:pPr>
      <w:hyperlink w:anchor="_Toc449469925" w:history="1">
        <w:r w:rsidRPr="00376804">
          <w:rPr>
            <w:rStyle w:val="Hyperlink"/>
            <w:noProof/>
          </w:rPr>
          <w:t>6.6.2 Subscription</w:t>
        </w:r>
        <w:r>
          <w:rPr>
            <w:noProof/>
            <w:webHidden/>
          </w:rPr>
          <w:tab/>
        </w:r>
        <w:r>
          <w:rPr>
            <w:noProof/>
            <w:webHidden/>
          </w:rPr>
          <w:fldChar w:fldCharType="begin"/>
        </w:r>
        <w:r>
          <w:rPr>
            <w:noProof/>
            <w:webHidden/>
          </w:rPr>
          <w:instrText xml:space="preserve"> PAGEREF _Toc449469925 \h </w:instrText>
        </w:r>
        <w:r>
          <w:rPr>
            <w:noProof/>
            <w:webHidden/>
          </w:rPr>
        </w:r>
        <w:r>
          <w:rPr>
            <w:noProof/>
            <w:webHidden/>
          </w:rPr>
          <w:fldChar w:fldCharType="separate"/>
        </w:r>
        <w:r>
          <w:rPr>
            <w:noProof/>
            <w:webHidden/>
          </w:rPr>
          <w:t>73</w:t>
        </w:r>
        <w:r>
          <w:rPr>
            <w:noProof/>
            <w:webHidden/>
          </w:rPr>
          <w:fldChar w:fldCharType="end"/>
        </w:r>
      </w:hyperlink>
    </w:p>
    <w:p w14:paraId="4763C378" w14:textId="77777777" w:rsidR="00552563" w:rsidRDefault="00552563">
      <w:pPr>
        <w:pStyle w:val="TOC1"/>
        <w:rPr>
          <w:rFonts w:asciiTheme="minorHAnsi" w:eastAsiaTheme="minorEastAsia" w:hAnsiTheme="minorHAnsi" w:cstheme="minorBidi"/>
          <w:noProof/>
          <w:sz w:val="22"/>
          <w:szCs w:val="22"/>
        </w:rPr>
      </w:pPr>
      <w:hyperlink w:anchor="_Toc449469926" w:history="1">
        <w:r w:rsidRPr="00376804">
          <w:rPr>
            <w:rStyle w:val="Hyperlink"/>
            <w:noProof/>
          </w:rPr>
          <w:t>Appendices</w:t>
        </w:r>
        <w:r>
          <w:rPr>
            <w:noProof/>
            <w:webHidden/>
          </w:rPr>
          <w:tab/>
        </w:r>
        <w:r>
          <w:rPr>
            <w:noProof/>
            <w:webHidden/>
          </w:rPr>
          <w:fldChar w:fldCharType="begin"/>
        </w:r>
        <w:r>
          <w:rPr>
            <w:noProof/>
            <w:webHidden/>
          </w:rPr>
          <w:instrText xml:space="preserve"> PAGEREF _Toc449469926 \h </w:instrText>
        </w:r>
        <w:r>
          <w:rPr>
            <w:noProof/>
            <w:webHidden/>
          </w:rPr>
        </w:r>
        <w:r>
          <w:rPr>
            <w:noProof/>
            <w:webHidden/>
          </w:rPr>
          <w:fldChar w:fldCharType="separate"/>
        </w:r>
        <w:r>
          <w:rPr>
            <w:noProof/>
            <w:webHidden/>
          </w:rPr>
          <w:t>75</w:t>
        </w:r>
        <w:r>
          <w:rPr>
            <w:noProof/>
            <w:webHidden/>
          </w:rPr>
          <w:fldChar w:fldCharType="end"/>
        </w:r>
      </w:hyperlink>
    </w:p>
    <w:p w14:paraId="594E9CD9" w14:textId="77777777" w:rsidR="00552563" w:rsidRDefault="00552563">
      <w:pPr>
        <w:pStyle w:val="TOC1"/>
        <w:rPr>
          <w:rFonts w:asciiTheme="minorHAnsi" w:eastAsiaTheme="minorEastAsia" w:hAnsiTheme="minorHAnsi" w:cstheme="minorBidi"/>
          <w:noProof/>
          <w:sz w:val="22"/>
          <w:szCs w:val="22"/>
        </w:rPr>
      </w:pPr>
      <w:hyperlink w:anchor="_Toc449469927" w:history="1">
        <w:r w:rsidRPr="00376804">
          <w:rPr>
            <w:rStyle w:val="Hyperlink"/>
            <w:noProof/>
          </w:rPr>
          <w:t>Appendix A –</w:t>
        </w:r>
        <w:r>
          <w:rPr>
            <w:noProof/>
            <w:webHidden/>
          </w:rPr>
          <w:tab/>
        </w:r>
        <w:r>
          <w:rPr>
            <w:noProof/>
            <w:webHidden/>
          </w:rPr>
          <w:fldChar w:fldCharType="begin"/>
        </w:r>
        <w:r>
          <w:rPr>
            <w:noProof/>
            <w:webHidden/>
          </w:rPr>
          <w:instrText xml:space="preserve"> PAGEREF _Toc449469927 \h </w:instrText>
        </w:r>
        <w:r>
          <w:rPr>
            <w:noProof/>
            <w:webHidden/>
          </w:rPr>
        </w:r>
        <w:r>
          <w:rPr>
            <w:noProof/>
            <w:webHidden/>
          </w:rPr>
          <w:fldChar w:fldCharType="separate"/>
        </w:r>
        <w:r>
          <w:rPr>
            <w:noProof/>
            <w:webHidden/>
          </w:rPr>
          <w:t>75</w:t>
        </w:r>
        <w:r>
          <w:rPr>
            <w:noProof/>
            <w:webHidden/>
          </w:rPr>
          <w:fldChar w:fldCharType="end"/>
        </w:r>
      </w:hyperlink>
    </w:p>
    <w:p w14:paraId="37E40AE6" w14:textId="77777777" w:rsidR="00552563" w:rsidRDefault="00552563">
      <w:pPr>
        <w:pStyle w:val="TOC1"/>
        <w:rPr>
          <w:rFonts w:asciiTheme="minorHAnsi" w:eastAsiaTheme="minorEastAsia" w:hAnsiTheme="minorHAnsi" w:cstheme="minorBidi"/>
          <w:noProof/>
          <w:sz w:val="22"/>
          <w:szCs w:val="22"/>
        </w:rPr>
      </w:pPr>
      <w:hyperlink w:anchor="_Toc449469928" w:history="1">
        <w:r w:rsidRPr="00376804">
          <w:rPr>
            <w:rStyle w:val="Hyperlink"/>
            <w:noProof/>
          </w:rPr>
          <w:t>Appendix B –</w:t>
        </w:r>
        <w:r>
          <w:rPr>
            <w:noProof/>
            <w:webHidden/>
          </w:rPr>
          <w:tab/>
        </w:r>
        <w:r>
          <w:rPr>
            <w:noProof/>
            <w:webHidden/>
          </w:rPr>
          <w:fldChar w:fldCharType="begin"/>
        </w:r>
        <w:r>
          <w:rPr>
            <w:noProof/>
            <w:webHidden/>
          </w:rPr>
          <w:instrText xml:space="preserve"> PAGEREF _Toc449469928 \h </w:instrText>
        </w:r>
        <w:r>
          <w:rPr>
            <w:noProof/>
            <w:webHidden/>
          </w:rPr>
        </w:r>
        <w:r>
          <w:rPr>
            <w:noProof/>
            <w:webHidden/>
          </w:rPr>
          <w:fldChar w:fldCharType="separate"/>
        </w:r>
        <w:r>
          <w:rPr>
            <w:noProof/>
            <w:webHidden/>
          </w:rPr>
          <w:t>76</w:t>
        </w:r>
        <w:r>
          <w:rPr>
            <w:noProof/>
            <w:webHidden/>
          </w:rPr>
          <w:fldChar w:fldCharType="end"/>
        </w:r>
      </w:hyperlink>
    </w:p>
    <w:p w14:paraId="4282D9C5" w14:textId="77777777" w:rsidR="00552563" w:rsidRDefault="00552563">
      <w:pPr>
        <w:pStyle w:val="TOC1"/>
        <w:rPr>
          <w:rFonts w:asciiTheme="minorHAnsi" w:eastAsiaTheme="minorEastAsia" w:hAnsiTheme="minorHAnsi" w:cstheme="minorBidi"/>
          <w:noProof/>
          <w:sz w:val="22"/>
          <w:szCs w:val="22"/>
        </w:rPr>
      </w:pPr>
      <w:hyperlink w:anchor="_Toc449469929" w:history="1">
        <w:r w:rsidRPr="00376804">
          <w:rPr>
            <w:rStyle w:val="Hyperlink"/>
            <w:noProof/>
          </w:rPr>
          <w:t>Volume 3 Namespace Additions</w:t>
        </w:r>
        <w:r>
          <w:rPr>
            <w:noProof/>
            <w:webHidden/>
          </w:rPr>
          <w:tab/>
        </w:r>
        <w:r>
          <w:rPr>
            <w:noProof/>
            <w:webHidden/>
          </w:rPr>
          <w:fldChar w:fldCharType="begin"/>
        </w:r>
        <w:r>
          <w:rPr>
            <w:noProof/>
            <w:webHidden/>
          </w:rPr>
          <w:instrText xml:space="preserve"> PAGEREF _Toc449469929 \h </w:instrText>
        </w:r>
        <w:r>
          <w:rPr>
            <w:noProof/>
            <w:webHidden/>
          </w:rPr>
        </w:r>
        <w:r>
          <w:rPr>
            <w:noProof/>
            <w:webHidden/>
          </w:rPr>
          <w:fldChar w:fldCharType="separate"/>
        </w:r>
        <w:r>
          <w:rPr>
            <w:noProof/>
            <w:webHidden/>
          </w:rPr>
          <w:t>76</w:t>
        </w:r>
        <w:r>
          <w:rPr>
            <w:noProof/>
            <w:webHidden/>
          </w:rPr>
          <w:fldChar w:fldCharType="end"/>
        </w:r>
      </w:hyperlink>
    </w:p>
    <w:p w14:paraId="30E92798" w14:textId="77777777" w:rsidR="00552563" w:rsidRDefault="00552563">
      <w:pPr>
        <w:pStyle w:val="TOC1"/>
        <w:rPr>
          <w:rFonts w:asciiTheme="minorHAnsi" w:eastAsiaTheme="minorEastAsia" w:hAnsiTheme="minorHAnsi" w:cstheme="minorBidi"/>
          <w:noProof/>
          <w:sz w:val="22"/>
          <w:szCs w:val="22"/>
        </w:rPr>
      </w:pPr>
      <w:hyperlink w:anchor="_Toc449469930" w:history="1">
        <w:r w:rsidRPr="00376804">
          <w:rPr>
            <w:rStyle w:val="Hyperlink"/>
            <w:noProof/>
          </w:rPr>
          <w:t>Volume 4 – National Extensions</w:t>
        </w:r>
        <w:r>
          <w:rPr>
            <w:noProof/>
            <w:webHidden/>
          </w:rPr>
          <w:tab/>
        </w:r>
        <w:r>
          <w:rPr>
            <w:noProof/>
            <w:webHidden/>
          </w:rPr>
          <w:fldChar w:fldCharType="begin"/>
        </w:r>
        <w:r>
          <w:rPr>
            <w:noProof/>
            <w:webHidden/>
          </w:rPr>
          <w:instrText xml:space="preserve"> PAGEREF _Toc449469930 \h </w:instrText>
        </w:r>
        <w:r>
          <w:rPr>
            <w:noProof/>
            <w:webHidden/>
          </w:rPr>
        </w:r>
        <w:r>
          <w:rPr>
            <w:noProof/>
            <w:webHidden/>
          </w:rPr>
          <w:fldChar w:fldCharType="separate"/>
        </w:r>
        <w:r>
          <w:rPr>
            <w:noProof/>
            <w:webHidden/>
          </w:rPr>
          <w:t>77</w:t>
        </w:r>
        <w:r>
          <w:rPr>
            <w:noProof/>
            <w:webHidden/>
          </w:rPr>
          <w:fldChar w:fldCharType="end"/>
        </w:r>
      </w:hyperlink>
    </w:p>
    <w:p w14:paraId="7BA0C191" w14:textId="77777777" w:rsidR="00552563" w:rsidRDefault="00552563">
      <w:pPr>
        <w:pStyle w:val="TOC1"/>
        <w:rPr>
          <w:rFonts w:asciiTheme="minorHAnsi" w:eastAsiaTheme="minorEastAsia" w:hAnsiTheme="minorHAnsi" w:cstheme="minorBidi"/>
          <w:noProof/>
          <w:sz w:val="22"/>
          <w:szCs w:val="22"/>
        </w:rPr>
      </w:pPr>
      <w:hyperlink w:anchor="_Toc449469931" w:history="1">
        <w:r w:rsidRPr="00376804">
          <w:rPr>
            <w:rStyle w:val="Hyperlink"/>
            <w:noProof/>
          </w:rPr>
          <w:t>4 National Extensions</w:t>
        </w:r>
        <w:r>
          <w:rPr>
            <w:noProof/>
            <w:webHidden/>
          </w:rPr>
          <w:tab/>
        </w:r>
        <w:r>
          <w:rPr>
            <w:noProof/>
            <w:webHidden/>
          </w:rPr>
          <w:fldChar w:fldCharType="begin"/>
        </w:r>
        <w:r>
          <w:rPr>
            <w:noProof/>
            <w:webHidden/>
          </w:rPr>
          <w:instrText xml:space="preserve"> PAGEREF _Toc449469931 \h </w:instrText>
        </w:r>
        <w:r>
          <w:rPr>
            <w:noProof/>
            <w:webHidden/>
          </w:rPr>
        </w:r>
        <w:r>
          <w:rPr>
            <w:noProof/>
            <w:webHidden/>
          </w:rPr>
          <w:fldChar w:fldCharType="separate"/>
        </w:r>
        <w:r>
          <w:rPr>
            <w:noProof/>
            <w:webHidden/>
          </w:rPr>
          <w:t>77</w:t>
        </w:r>
        <w:r>
          <w:rPr>
            <w:noProof/>
            <w:webHidden/>
          </w:rPr>
          <w:fldChar w:fldCharType="end"/>
        </w:r>
      </w:hyperlink>
    </w:p>
    <w:p w14:paraId="612EBF3A" w14:textId="77777777" w:rsidR="00552563" w:rsidRDefault="00552563">
      <w:pPr>
        <w:pStyle w:val="TOC2"/>
        <w:rPr>
          <w:rFonts w:asciiTheme="minorHAnsi" w:eastAsiaTheme="minorEastAsia" w:hAnsiTheme="minorHAnsi" w:cstheme="minorBidi"/>
          <w:noProof/>
          <w:sz w:val="22"/>
          <w:szCs w:val="22"/>
        </w:rPr>
      </w:pPr>
      <w:hyperlink w:anchor="_Toc449469932" w:history="1">
        <w:r w:rsidRPr="00376804">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_Toc449469932 \h </w:instrText>
        </w:r>
        <w:r>
          <w:rPr>
            <w:noProof/>
            <w:webHidden/>
          </w:rPr>
        </w:r>
        <w:r>
          <w:rPr>
            <w:noProof/>
            <w:webHidden/>
          </w:rPr>
          <w:fldChar w:fldCharType="separate"/>
        </w:r>
        <w:r>
          <w:rPr>
            <w:noProof/>
            <w:webHidden/>
          </w:rPr>
          <w:t>77</w:t>
        </w:r>
        <w:r>
          <w:rPr>
            <w:noProof/>
            <w:webHidden/>
          </w:rPr>
          <w:fldChar w:fldCharType="end"/>
        </w:r>
      </w:hyperlink>
    </w:p>
    <w:p w14:paraId="596AEF1B" w14:textId="77777777" w:rsidR="00552563" w:rsidRDefault="00552563">
      <w:pPr>
        <w:pStyle w:val="TOC3"/>
        <w:rPr>
          <w:rFonts w:asciiTheme="minorHAnsi" w:eastAsiaTheme="minorEastAsia" w:hAnsiTheme="minorHAnsi" w:cstheme="minorBidi"/>
          <w:noProof/>
          <w:sz w:val="22"/>
          <w:szCs w:val="22"/>
        </w:rPr>
      </w:pPr>
      <w:hyperlink w:anchor="_Toc449469933" w:history="1">
        <w:r w:rsidRPr="00376804">
          <w:rPr>
            <w:rStyle w:val="Hyperlink"/>
            <w:noProof/>
          </w:rPr>
          <w:t>4.I.1 Comment Submission</w:t>
        </w:r>
        <w:r>
          <w:rPr>
            <w:noProof/>
            <w:webHidden/>
          </w:rPr>
          <w:tab/>
        </w:r>
        <w:r>
          <w:rPr>
            <w:noProof/>
            <w:webHidden/>
          </w:rPr>
          <w:fldChar w:fldCharType="begin"/>
        </w:r>
        <w:r>
          <w:rPr>
            <w:noProof/>
            <w:webHidden/>
          </w:rPr>
          <w:instrText xml:space="preserve"> PAGEREF _Toc449469933 \h </w:instrText>
        </w:r>
        <w:r>
          <w:rPr>
            <w:noProof/>
            <w:webHidden/>
          </w:rPr>
        </w:r>
        <w:r>
          <w:rPr>
            <w:noProof/>
            <w:webHidden/>
          </w:rPr>
          <w:fldChar w:fldCharType="separate"/>
        </w:r>
        <w:r>
          <w:rPr>
            <w:noProof/>
            <w:webHidden/>
          </w:rPr>
          <w:t>77</w:t>
        </w:r>
        <w:r>
          <w:rPr>
            <w:noProof/>
            <w:webHidden/>
          </w:rPr>
          <w:fldChar w:fldCharType="end"/>
        </w:r>
      </w:hyperlink>
    </w:p>
    <w:p w14:paraId="7663D33F" w14:textId="77777777" w:rsidR="00552563" w:rsidRDefault="00552563">
      <w:pPr>
        <w:pStyle w:val="TOC3"/>
        <w:rPr>
          <w:rFonts w:asciiTheme="minorHAnsi" w:eastAsiaTheme="minorEastAsia" w:hAnsiTheme="minorHAnsi" w:cstheme="minorBidi"/>
          <w:noProof/>
          <w:sz w:val="22"/>
          <w:szCs w:val="22"/>
        </w:rPr>
      </w:pPr>
      <w:hyperlink w:anchor="_Toc449469934" w:history="1">
        <w:r w:rsidRPr="00376804">
          <w:rPr>
            <w:rStyle w:val="Hyperlink"/>
            <w:noProof/>
          </w:rPr>
          <w:t>4.I.2 &lt;Profile Name&gt; &lt;(Profile Acronym)&gt;</w:t>
        </w:r>
        <w:r>
          <w:rPr>
            <w:noProof/>
            <w:webHidden/>
          </w:rPr>
          <w:tab/>
        </w:r>
        <w:r>
          <w:rPr>
            <w:noProof/>
            <w:webHidden/>
          </w:rPr>
          <w:fldChar w:fldCharType="begin"/>
        </w:r>
        <w:r>
          <w:rPr>
            <w:noProof/>
            <w:webHidden/>
          </w:rPr>
          <w:instrText xml:space="preserve"> PAGEREF _Toc449469934 \h </w:instrText>
        </w:r>
        <w:r>
          <w:rPr>
            <w:noProof/>
            <w:webHidden/>
          </w:rPr>
        </w:r>
        <w:r>
          <w:rPr>
            <w:noProof/>
            <w:webHidden/>
          </w:rPr>
          <w:fldChar w:fldCharType="separate"/>
        </w:r>
        <w:r>
          <w:rPr>
            <w:noProof/>
            <w:webHidden/>
          </w:rPr>
          <w:t>77</w:t>
        </w:r>
        <w:r>
          <w:rPr>
            <w:noProof/>
            <w:webHidden/>
          </w:rPr>
          <w:fldChar w:fldCharType="end"/>
        </w:r>
      </w:hyperlink>
    </w:p>
    <w:p w14:paraId="6EABFC10" w14:textId="77777777" w:rsidR="00552563" w:rsidRDefault="00552563">
      <w:pPr>
        <w:pStyle w:val="TOC4"/>
        <w:rPr>
          <w:rFonts w:asciiTheme="minorHAnsi" w:eastAsiaTheme="minorEastAsia" w:hAnsiTheme="minorHAnsi" w:cstheme="minorBidi"/>
          <w:noProof/>
          <w:sz w:val="22"/>
          <w:szCs w:val="22"/>
        </w:rPr>
      </w:pPr>
      <w:hyperlink w:anchor="_Toc449469935" w:history="1">
        <w:r w:rsidRPr="00376804">
          <w:rPr>
            <w:rStyle w:val="Hyperlink"/>
            <w:noProof/>
          </w:rPr>
          <w:t>4.I.2.1DCP &lt;Type of Change&gt;</w:t>
        </w:r>
        <w:r>
          <w:rPr>
            <w:noProof/>
            <w:webHidden/>
          </w:rPr>
          <w:tab/>
        </w:r>
        <w:r>
          <w:rPr>
            <w:noProof/>
            <w:webHidden/>
          </w:rPr>
          <w:fldChar w:fldCharType="begin"/>
        </w:r>
        <w:r>
          <w:rPr>
            <w:noProof/>
            <w:webHidden/>
          </w:rPr>
          <w:instrText xml:space="preserve"> PAGEREF _Toc449469935 \h </w:instrText>
        </w:r>
        <w:r>
          <w:rPr>
            <w:noProof/>
            <w:webHidden/>
          </w:rPr>
        </w:r>
        <w:r>
          <w:rPr>
            <w:noProof/>
            <w:webHidden/>
          </w:rPr>
          <w:fldChar w:fldCharType="separate"/>
        </w:r>
        <w:r>
          <w:rPr>
            <w:noProof/>
            <w:webHidden/>
          </w:rPr>
          <w:t>77</w:t>
        </w:r>
        <w:r>
          <w:rPr>
            <w:noProof/>
            <w:webHidden/>
          </w:rPr>
          <w:fldChar w:fldCharType="end"/>
        </w:r>
      </w:hyperlink>
    </w:p>
    <w:p w14:paraId="56F1EC78" w14:textId="77777777" w:rsidR="00552563" w:rsidRDefault="00552563">
      <w:pPr>
        <w:pStyle w:val="TOC4"/>
        <w:rPr>
          <w:rFonts w:asciiTheme="minorHAnsi" w:eastAsiaTheme="minorEastAsia" w:hAnsiTheme="minorHAnsi" w:cstheme="minorBidi"/>
          <w:noProof/>
          <w:sz w:val="22"/>
          <w:szCs w:val="22"/>
        </w:rPr>
      </w:pPr>
      <w:hyperlink w:anchor="_Toc449469936" w:history="1">
        <w:r w:rsidRPr="00376804">
          <w:rPr>
            <w:rStyle w:val="Hyperlink"/>
            <w:noProof/>
          </w:rPr>
          <w:t>4.I.2.2DCP &lt;Type of Change&gt;</w:t>
        </w:r>
        <w:r>
          <w:rPr>
            <w:noProof/>
            <w:webHidden/>
          </w:rPr>
          <w:tab/>
        </w:r>
        <w:r>
          <w:rPr>
            <w:noProof/>
            <w:webHidden/>
          </w:rPr>
          <w:fldChar w:fldCharType="begin"/>
        </w:r>
        <w:r>
          <w:rPr>
            <w:noProof/>
            <w:webHidden/>
          </w:rPr>
          <w:instrText xml:space="preserve"> PAGEREF _Toc449469936 \h </w:instrText>
        </w:r>
        <w:r>
          <w:rPr>
            <w:noProof/>
            <w:webHidden/>
          </w:rPr>
        </w:r>
        <w:r>
          <w:rPr>
            <w:noProof/>
            <w:webHidden/>
          </w:rPr>
          <w:fldChar w:fldCharType="separate"/>
        </w:r>
        <w:r>
          <w:rPr>
            <w:noProof/>
            <w:webHidden/>
          </w:rPr>
          <w:t>77</w:t>
        </w:r>
        <w:r>
          <w:rPr>
            <w:noProof/>
            <w:webHidden/>
          </w:rPr>
          <w:fldChar w:fldCharType="end"/>
        </w:r>
      </w:hyperlink>
    </w:p>
    <w:p w14:paraId="1A099EC6" w14:textId="77777777" w:rsidR="00552563" w:rsidRDefault="00552563">
      <w:pPr>
        <w:pStyle w:val="TOC1"/>
        <w:rPr>
          <w:rFonts w:asciiTheme="minorHAnsi" w:eastAsiaTheme="minorEastAsia" w:hAnsiTheme="minorHAnsi" w:cstheme="minorBidi"/>
          <w:noProof/>
          <w:sz w:val="22"/>
          <w:szCs w:val="22"/>
        </w:rPr>
      </w:pPr>
      <w:hyperlink w:anchor="_Toc449469937" w:history="1">
        <w:r w:rsidRPr="00376804">
          <w:rPr>
            <w:rStyle w:val="Hyperlink"/>
            <w:noProof/>
          </w:rPr>
          <w:t>4.I+1.1 National Extensions for &lt;Country Name or IHE Organization&gt;</w:t>
        </w:r>
        <w:r>
          <w:rPr>
            <w:noProof/>
            <w:webHidden/>
          </w:rPr>
          <w:tab/>
        </w:r>
        <w:r>
          <w:rPr>
            <w:noProof/>
            <w:webHidden/>
          </w:rPr>
          <w:fldChar w:fldCharType="begin"/>
        </w:r>
        <w:r>
          <w:rPr>
            <w:noProof/>
            <w:webHidden/>
          </w:rPr>
          <w:instrText xml:space="preserve"> PAGEREF _Toc449469937 \h </w:instrText>
        </w:r>
        <w:r>
          <w:rPr>
            <w:noProof/>
            <w:webHidden/>
          </w:rPr>
        </w:r>
        <w:r>
          <w:rPr>
            <w:noProof/>
            <w:webHidden/>
          </w:rPr>
          <w:fldChar w:fldCharType="separate"/>
        </w:r>
        <w:r>
          <w:rPr>
            <w:noProof/>
            <w:webHidden/>
          </w:rPr>
          <w:t>78</w:t>
        </w:r>
        <w:r>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3651D9">
        <w:rPr>
          <w:noProof w:val="0"/>
        </w:rPr>
        <w:br w:type="page"/>
      </w:r>
      <w:bookmarkStart w:id="10" w:name="_Toc449469786"/>
      <w:r w:rsidR="00CF283F" w:rsidRPr="003651D9">
        <w:rPr>
          <w:noProof w:val="0"/>
        </w:rPr>
        <w:lastRenderedPageBreak/>
        <w:t>Introduction</w:t>
      </w:r>
      <w:bookmarkEnd w:id="3"/>
      <w:bookmarkEnd w:id="4"/>
      <w:bookmarkEnd w:id="5"/>
      <w:bookmarkEnd w:id="6"/>
      <w:bookmarkEnd w:id="7"/>
      <w:bookmarkEnd w:id="8"/>
      <w:bookmarkEnd w:id="9"/>
      <w:r w:rsidR="00167DB7" w:rsidRPr="003651D9">
        <w:rPr>
          <w:noProof w:val="0"/>
        </w:rPr>
        <w:t xml:space="preserve"> to this Supplement</w:t>
      </w:r>
      <w:bookmarkEnd w:id="10"/>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1" w:name="_Toc449469787"/>
      <w:r w:rsidRPr="003651D9">
        <w:rPr>
          <w:noProof w:val="0"/>
        </w:rPr>
        <w:t>Open Issues and Questions</w:t>
      </w:r>
      <w:bookmarkEnd w:id="11"/>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2C3EE3D9" w:rsidR="00332807" w:rsidRDefault="00332807" w:rsidP="00AA3771">
      <w:pPr>
        <w:pStyle w:val="AuthorInstructions"/>
        <w:numPr>
          <w:ilvl w:val="0"/>
          <w:numId w:val="21"/>
        </w:numPr>
        <w:rPr>
          <w:i w:val="0"/>
        </w:rPr>
      </w:pPr>
      <w:r>
        <w:rPr>
          <w:i w:val="0"/>
        </w:rPr>
        <w:t>When profiling the FHIR Resource make sure we can make references to existing documents.</w:t>
      </w:r>
      <w:ins w:id="12" w:author="Cole, George" w:date="2016-04-25T16:09:00Z">
        <w:r w:rsidR="00C015EA">
          <w:rPr>
            <w:i w:val="0"/>
          </w:rPr>
          <w:t xml:space="preserve"> (4/25/16 – what / who is the source of this issue?)</w:t>
        </w:r>
      </w:ins>
    </w:p>
    <w:p w14:paraId="091196C1" w14:textId="5A669FA7" w:rsidR="005D7F75" w:rsidRDefault="005D7F75" w:rsidP="00AA3771">
      <w:pPr>
        <w:pStyle w:val="AuthorInstructions"/>
        <w:numPr>
          <w:ilvl w:val="0"/>
          <w:numId w:val="21"/>
        </w:numPr>
        <w:rPr>
          <w:i w:val="0"/>
        </w:rPr>
      </w:pPr>
      <w:r>
        <w:rPr>
          <w:i w:val="0"/>
        </w:rPr>
        <w:t>Should the FHIR CarePlan.subject be restricted to Patient?</w:t>
      </w:r>
    </w:p>
    <w:p w14:paraId="67F919FB" w14:textId="35E5D383" w:rsidR="005D7F75" w:rsidRDefault="005D7F75" w:rsidP="00235F1F">
      <w:pPr>
        <w:pStyle w:val="AuthorInstructions"/>
        <w:numPr>
          <w:ilvl w:val="1"/>
          <w:numId w:val="21"/>
        </w:numPr>
        <w:rPr>
          <w:i w:val="0"/>
        </w:rPr>
      </w:pPr>
      <w:r>
        <w:rPr>
          <w:i w:val="0"/>
        </w:rPr>
        <w:t>What does CarePlan.subject of type Group mean?</w:t>
      </w:r>
    </w:p>
    <w:p w14:paraId="18E0FEE7" w14:textId="631E2444" w:rsidR="0037366E" w:rsidRDefault="0006742B">
      <w:pPr>
        <w:pStyle w:val="AuthorInstructions"/>
        <w:numPr>
          <w:ilvl w:val="0"/>
          <w:numId w:val="21"/>
        </w:numPr>
        <w:rPr>
          <w:ins w:id="13" w:author="Cole, George" w:date="2016-04-26T11:13:00Z"/>
          <w:i w:val="0"/>
        </w:rPr>
      </w:pPr>
      <w:r>
        <w:rPr>
          <w:i w:val="0"/>
        </w:rPr>
        <w:t xml:space="preserve"> (closed 3/28/16) </w:t>
      </w:r>
      <w:r w:rsidR="0037366E">
        <w:rPr>
          <w:i w:val="0"/>
        </w:rPr>
        <w:t xml:space="preserve">Does FHIR Search </w:t>
      </w:r>
      <w:r w:rsidR="00D51C85">
        <w:rPr>
          <w:i w:val="0"/>
        </w:rPr>
        <w:t xml:space="preserve">using POST </w:t>
      </w:r>
      <w:r w:rsidR="0037366E">
        <w:rPr>
          <w:i w:val="0"/>
        </w:rPr>
        <w:t>create a resource when the search fails to match on the search criteria?</w:t>
      </w:r>
    </w:p>
    <w:p w14:paraId="36FA756B" w14:textId="5DDB2D0E" w:rsidR="00DD4BA7" w:rsidRDefault="00DD4BA7">
      <w:pPr>
        <w:pStyle w:val="AuthorInstructions"/>
        <w:numPr>
          <w:ilvl w:val="0"/>
          <w:numId w:val="21"/>
        </w:numPr>
        <w:rPr>
          <w:ins w:id="14" w:author="Cole, George" w:date="2016-04-26T11:13:00Z"/>
          <w:i w:val="0"/>
        </w:rPr>
      </w:pPr>
      <w:ins w:id="15" w:author="Cole, George" w:date="2016-04-26T11:13:00Z">
        <w:r>
          <w:rPr>
            <w:i w:val="0"/>
          </w:rPr>
          <w:t xml:space="preserve"> Concepts from the Care Plan model, DAM or C-CDA, do not have clear mappings to the FHIR CarePlan resource. See </w:t>
        </w:r>
      </w:ins>
      <w:ins w:id="16" w:author="Cole, George" w:date="2016-04-26T21:30:00Z">
        <w:r w:rsidR="00EF6EAD" w:rsidRPr="006C343E">
          <w:rPr>
            <w:rFonts w:ascii="Arial" w:hAnsi="Arial"/>
            <w:b/>
            <w:sz w:val="22"/>
          </w:rPr>
          <w:t>Table 6.6.1-1: Care</w:t>
        </w:r>
        <w:r w:rsidR="00EF6EAD">
          <w:rPr>
            <w:rFonts w:ascii="Arial" w:hAnsi="Arial"/>
            <w:b/>
            <w:sz w:val="22"/>
          </w:rPr>
          <w:t xml:space="preserve"> </w:t>
        </w:r>
        <w:r w:rsidR="00EF6EAD" w:rsidRPr="006C343E">
          <w:rPr>
            <w:rFonts w:ascii="Arial" w:hAnsi="Arial"/>
            <w:b/>
            <w:sz w:val="22"/>
          </w:rPr>
          <w:t xml:space="preserve">Plan </w:t>
        </w:r>
        <w:r w:rsidR="00EF6EAD">
          <w:rPr>
            <w:rFonts w:ascii="Arial" w:hAnsi="Arial"/>
            <w:b/>
            <w:sz w:val="22"/>
          </w:rPr>
          <w:t>Concepts</w:t>
        </w:r>
      </w:ins>
    </w:p>
    <w:p w14:paraId="71BCEF78" w14:textId="5544E917" w:rsidR="00DD4BA7" w:rsidRPr="00D83D6B" w:rsidRDefault="00DD4BA7">
      <w:pPr>
        <w:pStyle w:val="AuthorInstructions"/>
        <w:numPr>
          <w:ilvl w:val="0"/>
          <w:numId w:val="21"/>
        </w:numPr>
        <w:rPr>
          <w:i w:val="0"/>
        </w:rPr>
      </w:pPr>
      <w:ins w:id="17" w:author="Cole, George" w:date="2016-04-26T11:14:00Z">
        <w:r>
          <w:rPr>
            <w:i w:val="0"/>
          </w:rPr>
          <w:t>The CarePlan resource</w:t>
        </w:r>
      </w:ins>
      <w:ins w:id="18" w:author="Cole, George" w:date="2016-04-26T21:31:00Z">
        <w:r w:rsidR="00C80544">
          <w:rPr>
            <w:i w:val="0"/>
          </w:rPr>
          <w:t xml:space="preserve">, in </w:t>
        </w:r>
        <w:r w:rsidR="00C80544" w:rsidRPr="006C343E">
          <w:rPr>
            <w:rFonts w:ascii="Arial" w:hAnsi="Arial"/>
            <w:b/>
            <w:sz w:val="22"/>
          </w:rPr>
          <w:t>Table 6.6.1-1: Care</w:t>
        </w:r>
        <w:r w:rsidR="00C80544">
          <w:rPr>
            <w:rFonts w:ascii="Arial" w:hAnsi="Arial"/>
            <w:b/>
            <w:sz w:val="22"/>
          </w:rPr>
          <w:t xml:space="preserve"> </w:t>
        </w:r>
        <w:r w:rsidR="00C80544" w:rsidRPr="006C343E">
          <w:rPr>
            <w:rFonts w:ascii="Arial" w:hAnsi="Arial"/>
            <w:b/>
            <w:sz w:val="22"/>
          </w:rPr>
          <w:t xml:space="preserve">Plan </w:t>
        </w:r>
        <w:r w:rsidR="00C80544">
          <w:rPr>
            <w:rFonts w:ascii="Arial" w:hAnsi="Arial"/>
            <w:b/>
            <w:sz w:val="22"/>
          </w:rPr>
          <w:t>Concepts</w:t>
        </w:r>
        <w:r w:rsidR="00C80544">
          <w:rPr>
            <w:rFonts w:ascii="Arial" w:hAnsi="Arial"/>
            <w:b/>
            <w:sz w:val="22"/>
          </w:rPr>
          <w:t>,</w:t>
        </w:r>
      </w:ins>
      <w:ins w:id="19" w:author="Cole, George" w:date="2016-04-26T11:14:00Z">
        <w:r>
          <w:rPr>
            <w:i w:val="0"/>
          </w:rPr>
          <w:t xml:space="preserve"> includes activity.</w:t>
        </w:r>
      </w:ins>
      <w:ins w:id="20" w:author="Cole, George" w:date="2016-04-26T11:15:00Z">
        <w:r>
          <w:rPr>
            <w:i w:val="0"/>
          </w:rPr>
          <w:t>actionResultin</w:t>
        </w:r>
        <w:r w:rsidR="002D050E">
          <w:rPr>
            <w:i w:val="0"/>
          </w:rPr>
          <w:t>g</w:t>
        </w:r>
        <w:r>
          <w:rPr>
            <w:i w:val="0"/>
          </w:rPr>
          <w:t xml:space="preserve"> – need understanding how this related to Care Plan concepts.</w:t>
        </w:r>
      </w:ins>
    </w:p>
    <w:p w14:paraId="7BB02E2C" w14:textId="77777777" w:rsidR="00CF283F" w:rsidRDefault="00CF283F" w:rsidP="008616CB">
      <w:pPr>
        <w:pStyle w:val="Heading2"/>
        <w:numPr>
          <w:ilvl w:val="0"/>
          <w:numId w:val="0"/>
        </w:numPr>
        <w:rPr>
          <w:noProof w:val="0"/>
        </w:rPr>
      </w:pPr>
      <w:bookmarkStart w:id="21" w:name="_Toc473170357"/>
      <w:bookmarkStart w:id="22" w:name="_Toc504625754"/>
      <w:bookmarkStart w:id="23" w:name="_Toc449469788"/>
      <w:r w:rsidRPr="003651D9">
        <w:rPr>
          <w:noProof w:val="0"/>
        </w:rPr>
        <w:t>Closed Issues</w:t>
      </w:r>
      <w:bookmarkEnd w:id="23"/>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lastRenderedPageBreak/>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Default="008C2FE8" w:rsidP="00C33078">
      <w:pPr>
        <w:pStyle w:val="NormalWeb"/>
        <w:spacing w:before="0"/>
        <w:ind w:left="540"/>
        <w:rPr>
          <w:szCs w:val="20"/>
        </w:rPr>
      </w:pPr>
      <w:r w:rsidRPr="00C33078">
        <w:rPr>
          <w:szCs w:val="20"/>
        </w:rPr>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C33078" w:rsidRDefault="00091ECC" w:rsidP="00235F1F">
      <w:pPr>
        <w:pStyle w:val="NormalWeb"/>
        <w:numPr>
          <w:ilvl w:val="0"/>
          <w:numId w:val="32"/>
        </w:numPr>
        <w:spacing w:before="0"/>
        <w:rPr>
          <w:szCs w:val="20"/>
        </w:rPr>
      </w:pPr>
      <w:r>
        <w:t xml:space="preserve">(3/28/16) </w:t>
      </w:r>
      <w:r w:rsidR="0006742B">
        <w:t xml:space="preserve">Does FHIR Search </w:t>
      </w:r>
      <w:r w:rsidR="00D51C85">
        <w:t xml:space="preserve">using POST </w:t>
      </w:r>
      <w:r w:rsidR="0006742B">
        <w:t>create a resource when the search fails to match on the search criteria?</w:t>
      </w:r>
      <w:r w:rsidR="0006742B">
        <w:br/>
        <w:t>No, the search operation, indicated by _search, does not cause creation of content on the server.</w:t>
      </w:r>
    </w:p>
    <w:p w14:paraId="6D3E2930" w14:textId="77777777" w:rsidR="009F5CF4" w:rsidRPr="003651D9" w:rsidRDefault="00747676" w:rsidP="00BB76BC">
      <w:pPr>
        <w:pStyle w:val="Heading1"/>
        <w:numPr>
          <w:ilvl w:val="0"/>
          <w:numId w:val="0"/>
        </w:numPr>
        <w:rPr>
          <w:noProof w:val="0"/>
        </w:rPr>
      </w:pPr>
      <w:bookmarkStart w:id="24" w:name="_Toc449469789"/>
      <w:r w:rsidRPr="003651D9">
        <w:rPr>
          <w:noProof w:val="0"/>
        </w:rPr>
        <w:lastRenderedPageBreak/>
        <w:t>General Introduction</w:t>
      </w:r>
      <w:bookmarkEnd w:id="24"/>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25" w:name="_Toc449469790"/>
      <w:r w:rsidRPr="003651D9">
        <w:rPr>
          <w:noProof w:val="0"/>
        </w:rPr>
        <w:t>Appendix A - Actor Summary Definitions</w:t>
      </w:r>
      <w:bookmarkEnd w:id="25"/>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66515517" w:rsidR="00747676" w:rsidRPr="003651D9" w:rsidRDefault="00191F2A" w:rsidP="00EF19A5">
            <w:pPr>
              <w:pStyle w:val="TableEntry"/>
            </w:pPr>
            <w:r>
              <w:t xml:space="preserve">This actor creates and updates Care Plans by submitting a new or updated Care Plan to a Care Plan </w:t>
            </w:r>
            <w:del w:id="26" w:author="Cole, George" w:date="2016-04-26T21:26:00Z">
              <w:r w:rsidDel="00EF19A5">
                <w:delText>Manager</w:delText>
              </w:r>
            </w:del>
            <w:ins w:id="27" w:author="Cole, George" w:date="2016-04-26T21:26:00Z">
              <w:r w:rsidR="00EF19A5">
                <w:t>Service</w:t>
              </w:r>
            </w:ins>
            <w:r>
              <w:t>.</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2016EAE8" w:rsidR="00747676" w:rsidRPr="003651D9" w:rsidRDefault="00A276B2">
            <w:pPr>
              <w:pStyle w:val="TableEntry"/>
            </w:pPr>
            <w:r w:rsidRPr="00A276B2">
              <w:t xml:space="preserve">This actor reads a Care Plan from a Care Plan </w:t>
            </w:r>
            <w:del w:id="28" w:author="Cole, George" w:date="2016-04-26T21:27:00Z">
              <w:r w:rsidRPr="00A276B2" w:rsidDel="00EF19A5">
                <w:delText>Manager</w:delText>
              </w:r>
            </w:del>
            <w:ins w:id="29" w:author="Cole, George" w:date="2016-04-26T21:27:00Z">
              <w:r w:rsidR="00EF19A5">
                <w:t>Service</w:t>
              </w:r>
            </w:ins>
            <w:r w:rsidRPr="00A276B2">
              <w:t>. This actor may subscribe to receive updated Care Plans.</w:t>
            </w:r>
          </w:p>
        </w:tc>
      </w:tr>
      <w:tr w:rsidR="00604F10" w:rsidRPr="003651D9" w14:paraId="58A391E6" w14:textId="77777777" w:rsidTr="00BB76BC">
        <w:tc>
          <w:tcPr>
            <w:tcW w:w="3078" w:type="dxa"/>
            <w:shd w:val="clear" w:color="auto" w:fill="auto"/>
          </w:tcPr>
          <w:p w14:paraId="612464EA" w14:textId="32632FB5" w:rsidR="00604F10" w:rsidRDefault="00604F10" w:rsidP="00EB71A2">
            <w:pPr>
              <w:pStyle w:val="TableEntry"/>
            </w:pPr>
            <w:r>
              <w:t xml:space="preserve">Care Plan </w:t>
            </w:r>
            <w:del w:id="30" w:author="Cole, George" w:date="2016-04-26T21:27:00Z">
              <w:r w:rsidDel="00EF19A5">
                <w:delText>Manager</w:delText>
              </w:r>
            </w:del>
            <w:ins w:id="31" w:author="Cole, George" w:date="2016-04-26T21:27:00Z">
              <w:r w:rsidR="00EF19A5">
                <w:t>Service</w:t>
              </w:r>
            </w:ins>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32" w:name="_Toc449469791"/>
      <w:r w:rsidRPr="003651D9">
        <w:rPr>
          <w:noProof w:val="0"/>
        </w:rPr>
        <w:t>Appendix B - Transaction Summary Definitions</w:t>
      </w:r>
      <w:bookmarkEnd w:id="32"/>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33" w:name="_Toc449469792"/>
      <w:r w:rsidRPr="003651D9">
        <w:rPr>
          <w:noProof w:val="0"/>
        </w:rPr>
        <w:t>Glossary</w:t>
      </w:r>
      <w:bookmarkEnd w:id="33"/>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34" w:name="_Toc449469793"/>
      <w:r w:rsidRPr="003651D9">
        <w:lastRenderedPageBreak/>
        <w:t xml:space="preserve">Volume </w:t>
      </w:r>
      <w:r w:rsidR="00B43198" w:rsidRPr="003651D9">
        <w:t>1</w:t>
      </w:r>
      <w:r w:rsidRPr="003651D9">
        <w:t xml:space="preserve"> –</w:t>
      </w:r>
      <w:r w:rsidR="003A09FE" w:rsidRPr="003651D9">
        <w:t xml:space="preserve"> </w:t>
      </w:r>
      <w:r w:rsidRPr="003651D9">
        <w:t>Profiles</w:t>
      </w:r>
      <w:bookmarkEnd w:id="34"/>
    </w:p>
    <w:p w14:paraId="41DF086C" w14:textId="77777777" w:rsidR="00B55350" w:rsidRPr="003651D9" w:rsidRDefault="00F455EA" w:rsidP="00C62E65">
      <w:pPr>
        <w:pStyle w:val="Heading2"/>
        <w:numPr>
          <w:ilvl w:val="0"/>
          <w:numId w:val="0"/>
        </w:numPr>
        <w:rPr>
          <w:noProof w:val="0"/>
        </w:rPr>
      </w:pPr>
      <w:bookmarkStart w:id="35" w:name="_Toc530206507"/>
      <w:bookmarkStart w:id="36" w:name="_Toc1388427"/>
      <w:bookmarkStart w:id="37" w:name="_Toc1388581"/>
      <w:bookmarkStart w:id="38" w:name="_Toc1456608"/>
      <w:bookmarkStart w:id="39" w:name="_Toc37034633"/>
      <w:bookmarkStart w:id="40" w:name="_Toc38846111"/>
      <w:bookmarkStart w:id="41" w:name="_Toc449469794"/>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41"/>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42" w:name="_Toc449469795"/>
      <w:r w:rsidRPr="003651D9">
        <w:rPr>
          <w:noProof w:val="0"/>
        </w:rPr>
        <w:t>&lt;</w:t>
      </w:r>
      <w:r w:rsidRPr="003651D9">
        <w:rPr>
          <w:i/>
          <w:noProof w:val="0"/>
        </w:rPr>
        <w:t>Domain-specific additions</w:t>
      </w:r>
      <w:r w:rsidR="005672A9" w:rsidRPr="003651D9">
        <w:rPr>
          <w:i/>
          <w:noProof w:val="0"/>
        </w:rPr>
        <w:t>&gt;</w:t>
      </w:r>
      <w:bookmarkEnd w:id="42"/>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43" w:name="_Toc473170358"/>
      <w:bookmarkStart w:id="44" w:name="_Toc504625755"/>
      <w:bookmarkStart w:id="45" w:name="_Toc530206508"/>
      <w:bookmarkStart w:id="46" w:name="_Toc1388428"/>
      <w:bookmarkStart w:id="47" w:name="_Toc1388582"/>
      <w:bookmarkStart w:id="48" w:name="_Toc1456609"/>
      <w:bookmarkStart w:id="49" w:name="_Toc37034634"/>
      <w:bookmarkStart w:id="50" w:name="_Toc38846112"/>
      <w:bookmarkEnd w:id="21"/>
      <w:bookmarkEnd w:id="22"/>
      <w:bookmarkEnd w:id="35"/>
      <w:bookmarkEnd w:id="36"/>
      <w:bookmarkEnd w:id="37"/>
      <w:bookmarkEnd w:id="38"/>
      <w:bookmarkEnd w:id="39"/>
      <w:bookmarkEnd w:id="40"/>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51" w:name="_Toc449469796"/>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51"/>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52" w:name="_Toc449469797"/>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43"/>
      <w:bookmarkEnd w:id="44"/>
      <w:bookmarkEnd w:id="45"/>
      <w:bookmarkEnd w:id="46"/>
      <w:bookmarkEnd w:id="47"/>
      <w:bookmarkEnd w:id="48"/>
      <w:bookmarkEnd w:id="49"/>
      <w:bookmarkEnd w:id="50"/>
      <w:r w:rsidR="008608EF" w:rsidRPr="003651D9">
        <w:rPr>
          <w:noProof w:val="0"/>
        </w:rPr>
        <w:t>, and Content Modules</w:t>
      </w:r>
      <w:bookmarkStart w:id="53" w:name="_Toc473170359"/>
      <w:bookmarkStart w:id="54" w:name="_Toc504625756"/>
      <w:bookmarkStart w:id="55" w:name="_Toc530206509"/>
      <w:bookmarkStart w:id="56" w:name="_Toc1388429"/>
      <w:bookmarkStart w:id="57" w:name="_Toc1388583"/>
      <w:bookmarkStart w:id="58" w:name="_Toc1456610"/>
      <w:bookmarkStart w:id="59" w:name="_Toc37034635"/>
      <w:bookmarkStart w:id="60" w:name="_Toc38846113"/>
      <w:bookmarkEnd w:id="52"/>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3814B9A8">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515401" y="1187621"/>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A95DB2" w:rsidRPr="00077324" w:rsidRDefault="00A95DB2"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A95DB2" w:rsidRDefault="00A95DB2" w:rsidP="005D11E8"/>
                            <w:p w14:paraId="47545313" w14:textId="77777777" w:rsidR="00A95DB2" w:rsidRPr="00077324" w:rsidRDefault="00A95DB2"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A95DB2" w:rsidRDefault="00A95DB2"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A95DB2" w:rsidRDefault="00A95DB2"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A95DB2" w:rsidRPr="00077324" w:rsidRDefault="00A95DB2"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A95DB2" w:rsidRDefault="00A95DB2" w:rsidP="005D11E8"/>
                            <w:p w14:paraId="0897CAE4" w14:textId="77777777" w:rsidR="00A95DB2" w:rsidRPr="00077324" w:rsidRDefault="00A95DB2"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A95DB2" w:rsidRPr="00077324" w:rsidRDefault="00A95DB2"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01AD74A9" w:rsidR="00A95DB2" w:rsidRDefault="00A95DB2" w:rsidP="005D11E8">
                              <w:pPr>
                                <w:spacing w:after="120"/>
                                <w:jc w:val="center"/>
                              </w:pPr>
                              <w:r>
                                <w:t xml:space="preserve">Care Plan </w:t>
                              </w:r>
                              <w:del w:id="61" w:author="Cole, George" w:date="2016-04-25T10:59:00Z">
                                <w:r w:rsidDel="00091131">
                                  <w:delText>Manager</w:delText>
                                </w:r>
                              </w:del>
                              <w:ins w:id="62" w:author="Cole, George" w:date="2016-04-25T10:59:00Z">
                                <w:r>
                                  <w:t>S</w:t>
                                </w:r>
                              </w:ins>
                              <w:ins w:id="63" w:author="Cole, George" w:date="2016-04-25T11:03:00Z">
                                <w:r>
                                  <w:t>ervice</w:t>
                                </w:r>
                              </w:ins>
                            </w:p>
                            <w:p w14:paraId="727561CE" w14:textId="77777777" w:rsidR="00A95DB2" w:rsidRDefault="00A95DB2" w:rsidP="005D11E8"/>
                            <w:p w14:paraId="1C360749" w14:textId="77777777" w:rsidR="00A95DB2" w:rsidRDefault="00A95DB2"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2756848" y="474345"/>
                            <a:ext cx="1859602" cy="548640"/>
                          </a:xfrm>
                          <a:prstGeom prst="rect">
                            <a:avLst/>
                          </a:prstGeom>
                          <a:solidFill>
                            <a:srgbClr val="FFFFFF"/>
                          </a:solidFill>
                          <a:ln w="25400">
                            <a:solidFill>
                              <a:srgbClr val="000000"/>
                            </a:solidFill>
                            <a:miter lim="800000"/>
                            <a:headEnd/>
                            <a:tailEnd/>
                          </a:ln>
                        </wps:spPr>
                        <wps:txbx>
                          <w:txbxContent>
                            <w:p w14:paraId="3A4F1EC1" w14:textId="77777777" w:rsidR="00A95DB2" w:rsidRDefault="00A95DB2" w:rsidP="005D11E8">
                              <w:pPr>
                                <w:spacing w:before="180" w:after="120"/>
                                <w:jc w:val="center"/>
                              </w:pPr>
                              <w:r>
                                <w:t>Care Plan Consumer</w:t>
                              </w:r>
                            </w:p>
                            <w:p w14:paraId="085BA36A" w14:textId="77777777" w:rsidR="00A95DB2" w:rsidRDefault="00A95DB2" w:rsidP="005D11E8"/>
                            <w:p w14:paraId="3E98D00E" w14:textId="77777777" w:rsidR="00A95DB2" w:rsidRDefault="00A95DB2"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819910" cy="548640"/>
                          </a:xfrm>
                          <a:prstGeom prst="rect">
                            <a:avLst/>
                          </a:prstGeom>
                          <a:solidFill>
                            <a:srgbClr val="FFFFFF"/>
                          </a:solidFill>
                          <a:ln w="25400">
                            <a:solidFill>
                              <a:srgbClr val="000000"/>
                            </a:solidFill>
                            <a:miter lim="800000"/>
                            <a:headEnd/>
                            <a:tailEnd/>
                          </a:ln>
                        </wps:spPr>
                        <wps:txbx>
                          <w:txbxContent>
                            <w:p w14:paraId="506E8040" w14:textId="136B5ADA" w:rsidR="00A95DB2" w:rsidRDefault="00A95DB2" w:rsidP="005D11E8">
                              <w:pPr>
                                <w:spacing w:after="120"/>
                                <w:jc w:val="center"/>
                              </w:pPr>
                              <w:r>
                                <w:t>Care Plan Contributor</w:t>
                              </w:r>
                            </w:p>
                            <w:p w14:paraId="3A3AF4D6" w14:textId="77777777" w:rsidR="00A95DB2" w:rsidRDefault="00A95DB2" w:rsidP="005D11E8"/>
                            <w:p w14:paraId="02CF8A91" w14:textId="77777777" w:rsidR="00A95DB2" w:rsidRDefault="00A95DB2" w:rsidP="005D11E8">
                              <w:pPr>
                                <w:spacing w:after="120"/>
                                <w:jc w:val="center"/>
                              </w:pPr>
                              <w:r>
                                <w:t>Actor A</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603081" y="1640840"/>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41FC" w14:textId="77777777" w:rsidR="00A95DB2" w:rsidRDefault="00A95DB2" w:rsidP="00091131">
                              <w:pPr>
                                <w:pStyle w:val="NormalWeb"/>
                              </w:pPr>
                              <w:r>
                                <w:rPr>
                                  <w:rFonts w:hAnsi="Symbol"/>
                                  <w:sz w:val="22"/>
                                  <w:szCs w:val="22"/>
                                </w:rPr>
                                <w:sym w:font="Symbol" w:char="F0AF"/>
                              </w:r>
                              <w:r>
                                <w:rPr>
                                  <w:sz w:val="22"/>
                                  <w:szCs w:val="22"/>
                                </w:rPr>
                                <w:t xml:space="preserve"> Search for Care Plan [PCC-Y5]</w:t>
                              </w:r>
                            </w:p>
                            <w:p w14:paraId="23700BC8" w14:textId="77777777" w:rsidR="00A95DB2" w:rsidRDefault="00A95DB2" w:rsidP="00091131">
                              <w:pPr>
                                <w:pStyle w:val="NormalWeb"/>
                              </w:pPr>
                              <w:r>
                                <w:rPr>
                                  <w:rFonts w:hAnsi="Symbol"/>
                                  <w:sz w:val="22"/>
                                  <w:szCs w:val="22"/>
                                </w:rPr>
                                <w:sym w:font="Symbol" w:char="F0AF"/>
                              </w:r>
                              <w:r>
                                <w:rPr>
                                  <w:sz w:val="22"/>
                                  <w:szCs w:val="22"/>
                                </w:rPr>
                                <w:t xml:space="preserve"> Retrieve Care Plan [PCC-Y2]</w:t>
                              </w:r>
                            </w:p>
                            <w:p w14:paraId="1C80CA14" w14:textId="77777777" w:rsidR="00A95DB2" w:rsidRDefault="00A95DB2"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A95DB2" w:rsidRDefault="00A95DB2" w:rsidP="00091131">
                              <w:pPr>
                                <w:pStyle w:val="NormalWeb"/>
                              </w:pPr>
                              <w:r>
                                <w:t> </w:t>
                              </w:r>
                            </w:p>
                            <w:p w14:paraId="7529D969" w14:textId="77777777" w:rsidR="00A95DB2" w:rsidRDefault="00A95DB2"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A95DB2" w:rsidRDefault="00A95DB2" w:rsidP="00091131">
                              <w:pPr>
                                <w:pStyle w:val="NormalWeb"/>
                              </w:pPr>
                              <w:r>
                                <w:rPr>
                                  <w:sz w:val="22"/>
                                  <w:szCs w:val="22"/>
                                </w:rPr>
                                <w:t> </w:t>
                              </w:r>
                            </w:p>
                          </w:txbxContent>
                        </wps:txbx>
                        <wps:bodyPr rot="0" vert="horz" wrap="square" lIns="0" tIns="0" rIns="0" bIns="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5154;top:11876;width:13569;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A95DB2" w:rsidRPr="00077324" w:rsidRDefault="00A95DB2"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A95DB2" w:rsidRDefault="00A95DB2" w:rsidP="005D11E8"/>
                      <w:p w14:paraId="47545313" w14:textId="77777777" w:rsidR="00A95DB2" w:rsidRPr="00077324" w:rsidRDefault="00A95DB2"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A95DB2" w:rsidRDefault="00A95DB2"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A95DB2" w:rsidRDefault="00A95DB2"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A95DB2" w:rsidRPr="00077324" w:rsidRDefault="00A95DB2"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A95DB2" w:rsidRDefault="00A95DB2" w:rsidP="005D11E8"/>
                      <w:p w14:paraId="0897CAE4" w14:textId="77777777" w:rsidR="00A95DB2" w:rsidRPr="00077324" w:rsidRDefault="00A95DB2"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A95DB2" w:rsidRPr="00077324" w:rsidRDefault="00A95DB2"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01AD74A9" w:rsidR="00A95DB2" w:rsidRDefault="00A95DB2" w:rsidP="005D11E8">
                        <w:pPr>
                          <w:spacing w:after="120"/>
                          <w:jc w:val="center"/>
                        </w:pPr>
                        <w:r>
                          <w:t xml:space="preserve">Care Plan </w:t>
                        </w:r>
                        <w:del w:id="64" w:author="Cole, George" w:date="2016-04-25T10:59:00Z">
                          <w:r w:rsidDel="00091131">
                            <w:delText>Manager</w:delText>
                          </w:r>
                        </w:del>
                        <w:ins w:id="65" w:author="Cole, George" w:date="2016-04-25T10:59:00Z">
                          <w:r>
                            <w:t>S</w:t>
                          </w:r>
                        </w:ins>
                        <w:ins w:id="66" w:author="Cole, George" w:date="2016-04-25T11:03:00Z">
                          <w:r>
                            <w:t>ervice</w:t>
                          </w:r>
                        </w:ins>
                      </w:p>
                      <w:p w14:paraId="727561CE" w14:textId="77777777" w:rsidR="00A95DB2" w:rsidRDefault="00A95DB2" w:rsidP="005D11E8"/>
                      <w:p w14:paraId="1C360749" w14:textId="77777777" w:rsidR="00A95DB2" w:rsidRDefault="00A95DB2" w:rsidP="005D11E8">
                        <w:pPr>
                          <w:spacing w:after="120"/>
                          <w:jc w:val="center"/>
                        </w:pPr>
                        <w:r>
                          <w:t>Actor F</w:t>
                        </w:r>
                      </w:p>
                    </w:txbxContent>
                  </v:textbox>
                </v:shape>
                <v:shape id="Text Box 321" o:spid="_x0000_s1033" type="#_x0000_t202" style="position:absolute;left:27568;top:4743;width:1859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A95DB2" w:rsidRDefault="00A95DB2" w:rsidP="005D11E8">
                        <w:pPr>
                          <w:spacing w:before="180" w:after="120"/>
                          <w:jc w:val="center"/>
                        </w:pPr>
                        <w:r>
                          <w:t>Care Plan Consumer</w:t>
                        </w:r>
                      </w:p>
                      <w:p w14:paraId="085BA36A" w14:textId="77777777" w:rsidR="00A95DB2" w:rsidRDefault="00A95DB2" w:rsidP="005D11E8"/>
                      <w:p w14:paraId="3E98D00E" w14:textId="77777777" w:rsidR="00A95DB2" w:rsidRDefault="00A95DB2" w:rsidP="005D11E8">
                        <w:pPr>
                          <w:spacing w:before="180" w:after="120"/>
                          <w:jc w:val="center"/>
                        </w:pPr>
                        <w:r>
                          <w:t>Actor B</w:t>
                        </w:r>
                      </w:p>
                    </w:txbxContent>
                  </v:textbox>
                </v:shape>
                <v:shape id="Text Box 322" o:spid="_x0000_s1034" type="#_x0000_t202" style="position:absolute;left:7804;top:4743;width:18199;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136B5ADA" w:rsidR="00A95DB2" w:rsidRDefault="00A95DB2" w:rsidP="005D11E8">
                        <w:pPr>
                          <w:spacing w:after="120"/>
                          <w:jc w:val="center"/>
                        </w:pPr>
                        <w:r>
                          <w:t>Care Plan Contributor</w:t>
                        </w:r>
                      </w:p>
                      <w:p w14:paraId="3A3AF4D6" w14:textId="77777777" w:rsidR="00A95DB2" w:rsidRDefault="00A95DB2" w:rsidP="005D11E8"/>
                      <w:p w14:paraId="02CF8A91" w14:textId="77777777" w:rsidR="00A95DB2" w:rsidRDefault="00A95DB2" w:rsidP="005D11E8">
                        <w:pPr>
                          <w:spacing w:after="120"/>
                          <w:jc w:val="center"/>
                        </w:pPr>
                        <w:r>
                          <w:t>Actor A</w:t>
                        </w:r>
                      </w:p>
                    </w:txbxContent>
                  </v:textbox>
                </v:shape>
                <v:rect id="Rectangle 141" o:spid="_x0000_s1035" style="position:absolute;left:6030;top:16408;width:15602;height:2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Uo8EA&#10;AADcAAAADwAAAGRycy9kb3ducmV2LnhtbERPTWvCQBC9F/wPywje6kYpUqOriCFgb6168TZkxySY&#10;nU12t0n8991Cobd5vM/Z7kfTiJ6cry0rWMwTEMSF1TWXCq6X/PUdhA/IGhvLpOBJHva7ycsWU20H&#10;/qL+HEoRQ9inqKAKoU2l9EVFBv3ctsSRu1tnMEToSqkdDjHcNHKZJCtpsObYUGFLx4qKx/nbKMjc&#10;Suf+eMry9W3Iwsdn13eyU2o2HQ8bEIHG8C/+c590nP+2gN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lKPBAAAA3AAAAA8AAAAAAAAAAAAAAAAAmAIAAGRycy9kb3du&#10;cmV2LnhtbFBLBQYAAAAABAAEAPUAAACGAwAAAAA=&#10;" filled="f" stroked="f" strokeweight="0">
                  <v:textbox inset="0,0,0,0">
                    <w:txbxContent>
                      <w:p w14:paraId="108041FC" w14:textId="77777777" w:rsidR="00A95DB2" w:rsidRDefault="00A95DB2" w:rsidP="00091131">
                        <w:pPr>
                          <w:pStyle w:val="NormalWeb"/>
                        </w:pPr>
                        <w:r>
                          <w:rPr>
                            <w:rFonts w:hAnsi="Symbol"/>
                            <w:sz w:val="22"/>
                            <w:szCs w:val="22"/>
                          </w:rPr>
                          <w:sym w:font="Symbol" w:char="F0AF"/>
                        </w:r>
                        <w:r>
                          <w:rPr>
                            <w:sz w:val="22"/>
                            <w:szCs w:val="22"/>
                          </w:rPr>
                          <w:t xml:space="preserve"> Search for Care Plan [PCC-Y5]</w:t>
                        </w:r>
                      </w:p>
                      <w:p w14:paraId="23700BC8" w14:textId="77777777" w:rsidR="00A95DB2" w:rsidRDefault="00A95DB2" w:rsidP="00091131">
                        <w:pPr>
                          <w:pStyle w:val="NormalWeb"/>
                        </w:pPr>
                        <w:r>
                          <w:rPr>
                            <w:rFonts w:hAnsi="Symbol"/>
                            <w:sz w:val="22"/>
                            <w:szCs w:val="22"/>
                          </w:rPr>
                          <w:sym w:font="Symbol" w:char="F0AF"/>
                        </w:r>
                        <w:r>
                          <w:rPr>
                            <w:sz w:val="22"/>
                            <w:szCs w:val="22"/>
                          </w:rPr>
                          <w:t xml:space="preserve"> Retrieve Care Plan [PCC-Y2]</w:t>
                        </w:r>
                      </w:p>
                      <w:p w14:paraId="1C80CA14" w14:textId="77777777" w:rsidR="00A95DB2" w:rsidRDefault="00A95DB2"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A95DB2" w:rsidRDefault="00A95DB2" w:rsidP="00091131">
                        <w:pPr>
                          <w:pStyle w:val="NormalWeb"/>
                        </w:pPr>
                        <w:r>
                          <w:t> </w:t>
                        </w:r>
                      </w:p>
                      <w:p w14:paraId="7529D969" w14:textId="77777777" w:rsidR="00A95DB2" w:rsidRDefault="00A95DB2"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A95DB2" w:rsidRDefault="00A95DB2" w:rsidP="00091131">
                        <w:pPr>
                          <w:pStyle w:val="NormalWeb"/>
                        </w:pPr>
                        <w:r>
                          <w:rPr>
                            <w:sz w:val="22"/>
                            <w:szCs w:val="22"/>
                          </w:rPr>
                          <w:t> </w:t>
                        </w:r>
                      </w:p>
                    </w:txbxContent>
                  </v:textbox>
                </v:rect>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76D4BC03" w14:textId="5F60F31A" w:rsidR="007C2FDD" w:rsidRPr="003651D9" w:rsidDel="00A92AD6" w:rsidRDefault="007C2FDD" w:rsidP="007C2FDD">
      <w:pPr>
        <w:pStyle w:val="FigureTitle"/>
        <w:rPr>
          <w:del w:id="67" w:author="Cole, George" w:date="2016-04-26T21:17:00Z"/>
        </w:rPr>
      </w:pPr>
      <w:del w:id="68" w:author="Cole, George" w:date="2016-04-26T21:17:00Z">
        <w:r w:rsidRPr="003651D9" w:rsidDel="00A92AD6">
          <w:delText xml:space="preserve">Figure X.1-1: </w:delText>
        </w:r>
        <w:r w:rsidR="00E60F58" w:rsidDel="00A92AD6">
          <w:delText>DCP</w:delText>
        </w:r>
        <w:r w:rsidRPr="003651D9" w:rsidDel="00A92AD6">
          <w:delText xml:space="preserve"> Actor Diagram</w:delText>
        </w:r>
      </w:del>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F613B0" w:rsidRPr="003651D9" w14:paraId="3B8B8820" w14:textId="77777777" w:rsidTr="00B54952">
        <w:trPr>
          <w:cantSplit/>
          <w:jc w:val="center"/>
        </w:trPr>
        <w:tc>
          <w:tcPr>
            <w:tcW w:w="1449" w:type="dxa"/>
            <w:vMerge w:val="restart"/>
          </w:tcPr>
          <w:p w14:paraId="58965888" w14:textId="77777777" w:rsidR="00F613B0" w:rsidRPr="003651D9" w:rsidRDefault="00F613B0" w:rsidP="00B54952">
            <w:pPr>
              <w:pStyle w:val="TableEntry"/>
            </w:pPr>
            <w:r>
              <w:t>Care Plan Contributor</w:t>
            </w:r>
          </w:p>
        </w:tc>
        <w:tc>
          <w:tcPr>
            <w:tcW w:w="2520" w:type="dxa"/>
          </w:tcPr>
          <w:p w14:paraId="1ACF40A9" w14:textId="77777777" w:rsidR="00F613B0" w:rsidRPr="003651D9" w:rsidRDefault="00F613B0" w:rsidP="00B54952">
            <w:pPr>
              <w:pStyle w:val="TableEntry"/>
            </w:pPr>
            <w:r>
              <w:t>Update Care Plan</w:t>
            </w:r>
          </w:p>
        </w:tc>
        <w:tc>
          <w:tcPr>
            <w:tcW w:w="1710" w:type="dxa"/>
          </w:tcPr>
          <w:p w14:paraId="1BF05269" w14:textId="77777777" w:rsidR="00F613B0" w:rsidRPr="003651D9" w:rsidRDefault="00F613B0" w:rsidP="00B54952">
            <w:pPr>
              <w:pStyle w:val="TableEntry"/>
            </w:pPr>
            <w:r w:rsidRPr="003651D9">
              <w:t>R</w:t>
            </w:r>
          </w:p>
        </w:tc>
        <w:tc>
          <w:tcPr>
            <w:tcW w:w="2799" w:type="dxa"/>
          </w:tcPr>
          <w:p w14:paraId="6D9656C4" w14:textId="77777777" w:rsidR="00F613B0" w:rsidRPr="003651D9" w:rsidRDefault="00F613B0" w:rsidP="00B54952">
            <w:pPr>
              <w:pStyle w:val="TableEntry"/>
            </w:pPr>
            <w:r>
              <w:t>PCC</w:t>
            </w:r>
            <w:r w:rsidRPr="003651D9">
              <w:t xml:space="preserve"> TF-2: 3.Y1</w:t>
            </w:r>
          </w:p>
        </w:tc>
      </w:tr>
      <w:tr w:rsidR="00F613B0" w:rsidRPr="003651D9" w14:paraId="0AB2AB51" w14:textId="77777777" w:rsidTr="00B54952">
        <w:trPr>
          <w:cantSplit/>
          <w:jc w:val="center"/>
          <w:ins w:id="69" w:author="Cole, George" w:date="2016-04-25T11:18:00Z"/>
        </w:trPr>
        <w:tc>
          <w:tcPr>
            <w:tcW w:w="1449" w:type="dxa"/>
            <w:vMerge/>
          </w:tcPr>
          <w:p w14:paraId="53C74809" w14:textId="77777777" w:rsidR="00F613B0" w:rsidRDefault="00F613B0" w:rsidP="00A9786E">
            <w:pPr>
              <w:pStyle w:val="TableEntry"/>
              <w:rPr>
                <w:ins w:id="70" w:author="Cole, George" w:date="2016-04-25T11:18:00Z"/>
              </w:rPr>
            </w:pPr>
          </w:p>
        </w:tc>
        <w:tc>
          <w:tcPr>
            <w:tcW w:w="2520" w:type="dxa"/>
          </w:tcPr>
          <w:p w14:paraId="1F236FDE" w14:textId="46838100" w:rsidR="00F613B0" w:rsidRDefault="00F613B0" w:rsidP="00A9786E">
            <w:pPr>
              <w:pStyle w:val="TableEntry"/>
              <w:rPr>
                <w:ins w:id="71" w:author="Cole, George" w:date="2016-04-25T11:18:00Z"/>
              </w:rPr>
            </w:pPr>
            <w:ins w:id="72" w:author="Cole, George" w:date="2016-04-25T17:50:00Z">
              <w:r>
                <w:t>Search for Care Plan</w:t>
              </w:r>
            </w:ins>
          </w:p>
        </w:tc>
        <w:tc>
          <w:tcPr>
            <w:tcW w:w="1710" w:type="dxa"/>
          </w:tcPr>
          <w:p w14:paraId="2D874F06" w14:textId="3DF8B9D6" w:rsidR="00F613B0" w:rsidRPr="003651D9" w:rsidRDefault="00F613B0" w:rsidP="00A9786E">
            <w:pPr>
              <w:pStyle w:val="TableEntry"/>
              <w:rPr>
                <w:ins w:id="73" w:author="Cole, George" w:date="2016-04-25T11:18:00Z"/>
              </w:rPr>
            </w:pPr>
            <w:ins w:id="74" w:author="Cole, George" w:date="2016-04-25T17:50:00Z">
              <w:r>
                <w:t>R</w:t>
              </w:r>
            </w:ins>
          </w:p>
        </w:tc>
        <w:tc>
          <w:tcPr>
            <w:tcW w:w="2799" w:type="dxa"/>
          </w:tcPr>
          <w:p w14:paraId="3AEF5593" w14:textId="09FE229C" w:rsidR="00F613B0" w:rsidRDefault="00F613B0" w:rsidP="00A9786E">
            <w:pPr>
              <w:pStyle w:val="TableEntry"/>
              <w:rPr>
                <w:ins w:id="75" w:author="Cole, George" w:date="2016-04-25T11:18:00Z"/>
              </w:rPr>
            </w:pPr>
            <w:ins w:id="76" w:author="Cole, George" w:date="2016-04-25T17:50:00Z">
              <w:r>
                <w:t>PCC TF-2: 3.Y5</w:t>
              </w:r>
            </w:ins>
          </w:p>
        </w:tc>
      </w:tr>
      <w:tr w:rsidR="00F613B0" w:rsidRPr="003651D9" w14:paraId="33B68E13" w14:textId="77777777" w:rsidTr="00B54952">
        <w:trPr>
          <w:cantSplit/>
          <w:jc w:val="center"/>
          <w:ins w:id="77" w:author="Cole, George" w:date="2016-04-25T11:18:00Z"/>
        </w:trPr>
        <w:tc>
          <w:tcPr>
            <w:tcW w:w="1449" w:type="dxa"/>
            <w:vMerge/>
          </w:tcPr>
          <w:p w14:paraId="65D709F4" w14:textId="77777777" w:rsidR="00F613B0" w:rsidRDefault="00F613B0" w:rsidP="00A9786E">
            <w:pPr>
              <w:pStyle w:val="TableEntry"/>
              <w:rPr>
                <w:ins w:id="78" w:author="Cole, George" w:date="2016-04-25T11:18:00Z"/>
              </w:rPr>
            </w:pPr>
          </w:p>
        </w:tc>
        <w:tc>
          <w:tcPr>
            <w:tcW w:w="2520" w:type="dxa"/>
          </w:tcPr>
          <w:p w14:paraId="05A5D1E0" w14:textId="7582624E" w:rsidR="00F613B0" w:rsidRDefault="00F613B0" w:rsidP="00A9786E">
            <w:pPr>
              <w:pStyle w:val="TableEntry"/>
              <w:rPr>
                <w:ins w:id="79" w:author="Cole, George" w:date="2016-04-25T11:18:00Z"/>
              </w:rPr>
            </w:pPr>
            <w:ins w:id="80" w:author="Cole, George" w:date="2016-04-25T17:50:00Z">
              <w:r>
                <w:t>Retrieve Care Plan</w:t>
              </w:r>
            </w:ins>
          </w:p>
        </w:tc>
        <w:tc>
          <w:tcPr>
            <w:tcW w:w="1710" w:type="dxa"/>
          </w:tcPr>
          <w:p w14:paraId="457137FF" w14:textId="26024DE9" w:rsidR="00F613B0" w:rsidRPr="003651D9" w:rsidRDefault="00F613B0" w:rsidP="00A9786E">
            <w:pPr>
              <w:pStyle w:val="TableEntry"/>
              <w:rPr>
                <w:ins w:id="81" w:author="Cole, George" w:date="2016-04-25T11:18:00Z"/>
              </w:rPr>
            </w:pPr>
            <w:ins w:id="82" w:author="Cole, George" w:date="2016-04-25T17:50:00Z">
              <w:r w:rsidRPr="003651D9">
                <w:t>R</w:t>
              </w:r>
            </w:ins>
          </w:p>
        </w:tc>
        <w:tc>
          <w:tcPr>
            <w:tcW w:w="2799" w:type="dxa"/>
          </w:tcPr>
          <w:p w14:paraId="237DFF44" w14:textId="4173BBFC" w:rsidR="00F613B0" w:rsidRDefault="00F613B0" w:rsidP="00A9786E">
            <w:pPr>
              <w:pStyle w:val="TableEntry"/>
              <w:rPr>
                <w:ins w:id="83" w:author="Cole, George" w:date="2016-04-25T11:18:00Z"/>
              </w:rPr>
            </w:pPr>
            <w:ins w:id="84" w:author="Cole, George" w:date="2016-04-25T17:50:00Z">
              <w:r>
                <w:t>PCC TF-2: 3.Y2</w:t>
              </w:r>
            </w:ins>
          </w:p>
        </w:tc>
      </w:tr>
      <w:tr w:rsidR="00F613B0" w:rsidRPr="003651D9" w14:paraId="4FF4FF4E" w14:textId="77777777" w:rsidTr="00B54952">
        <w:trPr>
          <w:cantSplit/>
          <w:jc w:val="center"/>
          <w:ins w:id="85" w:author="Cole, George" w:date="2016-04-25T11:19:00Z"/>
        </w:trPr>
        <w:tc>
          <w:tcPr>
            <w:tcW w:w="1449" w:type="dxa"/>
            <w:vMerge/>
          </w:tcPr>
          <w:p w14:paraId="1C7DF9D7" w14:textId="77777777" w:rsidR="00F613B0" w:rsidRDefault="00F613B0" w:rsidP="00A9786E">
            <w:pPr>
              <w:pStyle w:val="TableEntry"/>
              <w:rPr>
                <w:ins w:id="86" w:author="Cole, George" w:date="2016-04-25T11:19:00Z"/>
              </w:rPr>
            </w:pPr>
          </w:p>
        </w:tc>
        <w:tc>
          <w:tcPr>
            <w:tcW w:w="2520" w:type="dxa"/>
          </w:tcPr>
          <w:p w14:paraId="27E67B7B" w14:textId="0FFF924F" w:rsidR="00F613B0" w:rsidRDefault="00F613B0" w:rsidP="00A9786E">
            <w:pPr>
              <w:pStyle w:val="TableEntry"/>
              <w:rPr>
                <w:ins w:id="87" w:author="Cole, George" w:date="2016-04-25T11:19:00Z"/>
              </w:rPr>
            </w:pPr>
            <w:ins w:id="88" w:author="Cole, George" w:date="2016-04-25T17:50:00Z">
              <w:r>
                <w:t>Subscribe to Care Plan Updates</w:t>
              </w:r>
            </w:ins>
          </w:p>
        </w:tc>
        <w:tc>
          <w:tcPr>
            <w:tcW w:w="1710" w:type="dxa"/>
          </w:tcPr>
          <w:p w14:paraId="501BF75F" w14:textId="5A9C996B" w:rsidR="00F613B0" w:rsidRPr="003651D9" w:rsidRDefault="00F613B0" w:rsidP="00A9786E">
            <w:pPr>
              <w:pStyle w:val="TableEntry"/>
              <w:rPr>
                <w:ins w:id="89" w:author="Cole, George" w:date="2016-04-25T11:19:00Z"/>
              </w:rPr>
            </w:pPr>
            <w:ins w:id="90" w:author="Cole, George" w:date="2016-04-25T17:50:00Z">
              <w:r>
                <w:t>O</w:t>
              </w:r>
            </w:ins>
          </w:p>
        </w:tc>
        <w:tc>
          <w:tcPr>
            <w:tcW w:w="2799" w:type="dxa"/>
          </w:tcPr>
          <w:p w14:paraId="5BEDE19C" w14:textId="44B68AF7" w:rsidR="00F613B0" w:rsidRDefault="00F613B0" w:rsidP="00A9786E">
            <w:pPr>
              <w:pStyle w:val="TableEntry"/>
              <w:rPr>
                <w:ins w:id="91" w:author="Cole, George" w:date="2016-04-25T11:19:00Z"/>
              </w:rPr>
            </w:pPr>
            <w:ins w:id="92" w:author="Cole, George" w:date="2016-04-25T17:50:00Z">
              <w:r>
                <w:t>PCC TF-2: 3.Y3</w:t>
              </w:r>
            </w:ins>
          </w:p>
        </w:tc>
      </w:tr>
      <w:tr w:rsidR="00A9786E" w:rsidRPr="003651D9" w14:paraId="7BA08027" w14:textId="77777777" w:rsidTr="00B54952">
        <w:trPr>
          <w:cantSplit/>
          <w:jc w:val="center"/>
        </w:trPr>
        <w:tc>
          <w:tcPr>
            <w:tcW w:w="1449" w:type="dxa"/>
            <w:vMerge w:val="restart"/>
          </w:tcPr>
          <w:p w14:paraId="72F21541" w14:textId="77777777" w:rsidR="00A9786E" w:rsidRDefault="00A9786E" w:rsidP="00A9786E">
            <w:pPr>
              <w:pStyle w:val="TableEntry"/>
            </w:pPr>
            <w:r>
              <w:t>Care Plan Consumer</w:t>
            </w:r>
          </w:p>
        </w:tc>
        <w:tc>
          <w:tcPr>
            <w:tcW w:w="2520" w:type="dxa"/>
          </w:tcPr>
          <w:p w14:paraId="4C265274" w14:textId="77777777" w:rsidR="00A9786E" w:rsidRDefault="00A9786E" w:rsidP="00A9786E">
            <w:pPr>
              <w:pStyle w:val="TableEntry"/>
            </w:pPr>
            <w:r>
              <w:t>Search for Care Plan</w:t>
            </w:r>
          </w:p>
        </w:tc>
        <w:tc>
          <w:tcPr>
            <w:tcW w:w="1710" w:type="dxa"/>
          </w:tcPr>
          <w:p w14:paraId="7535FF15" w14:textId="77777777" w:rsidR="00A9786E" w:rsidRPr="003651D9" w:rsidRDefault="00A9786E" w:rsidP="00A9786E">
            <w:pPr>
              <w:pStyle w:val="TableEntry"/>
            </w:pPr>
            <w:r>
              <w:t>R</w:t>
            </w:r>
          </w:p>
        </w:tc>
        <w:tc>
          <w:tcPr>
            <w:tcW w:w="2799" w:type="dxa"/>
          </w:tcPr>
          <w:p w14:paraId="3387CBC1" w14:textId="77777777" w:rsidR="00A9786E" w:rsidRDefault="00A9786E" w:rsidP="00A9786E">
            <w:pPr>
              <w:pStyle w:val="TableEntry"/>
            </w:pPr>
            <w:r>
              <w:t>PCC TF-2: 3.Y5</w:t>
            </w:r>
          </w:p>
        </w:tc>
      </w:tr>
      <w:tr w:rsidR="00A9786E" w:rsidRPr="003651D9" w14:paraId="717A2149" w14:textId="77777777" w:rsidTr="00B54952">
        <w:trPr>
          <w:cantSplit/>
          <w:jc w:val="center"/>
        </w:trPr>
        <w:tc>
          <w:tcPr>
            <w:tcW w:w="1449" w:type="dxa"/>
            <w:vMerge/>
          </w:tcPr>
          <w:p w14:paraId="57615E97" w14:textId="77777777" w:rsidR="00A9786E" w:rsidRPr="003651D9" w:rsidRDefault="00A9786E" w:rsidP="00A9786E">
            <w:pPr>
              <w:pStyle w:val="TableEntry"/>
            </w:pPr>
          </w:p>
        </w:tc>
        <w:tc>
          <w:tcPr>
            <w:tcW w:w="2520" w:type="dxa"/>
          </w:tcPr>
          <w:p w14:paraId="4D769B99" w14:textId="77777777" w:rsidR="00A9786E" w:rsidRPr="003651D9" w:rsidRDefault="00A9786E" w:rsidP="00A9786E">
            <w:pPr>
              <w:pStyle w:val="TableEntry"/>
            </w:pPr>
            <w:r>
              <w:t>Retrieve Care Plan</w:t>
            </w:r>
          </w:p>
        </w:tc>
        <w:tc>
          <w:tcPr>
            <w:tcW w:w="1710" w:type="dxa"/>
          </w:tcPr>
          <w:p w14:paraId="5A3C2721" w14:textId="77777777" w:rsidR="00A9786E" w:rsidRPr="003651D9" w:rsidRDefault="00A9786E" w:rsidP="00A9786E">
            <w:pPr>
              <w:pStyle w:val="TableEntry"/>
            </w:pPr>
            <w:r w:rsidRPr="003651D9">
              <w:t>R</w:t>
            </w:r>
          </w:p>
        </w:tc>
        <w:tc>
          <w:tcPr>
            <w:tcW w:w="2799" w:type="dxa"/>
          </w:tcPr>
          <w:p w14:paraId="50B60211" w14:textId="77777777" w:rsidR="00A9786E" w:rsidRPr="003651D9" w:rsidRDefault="00A9786E" w:rsidP="00A9786E">
            <w:pPr>
              <w:pStyle w:val="TableEntry"/>
            </w:pPr>
            <w:r>
              <w:t>PCC TF-2: 3.Y2</w:t>
            </w:r>
          </w:p>
        </w:tc>
      </w:tr>
      <w:tr w:rsidR="00A9786E" w:rsidRPr="003651D9" w14:paraId="2203B436" w14:textId="77777777" w:rsidTr="00B54952">
        <w:trPr>
          <w:cantSplit/>
          <w:jc w:val="center"/>
        </w:trPr>
        <w:tc>
          <w:tcPr>
            <w:tcW w:w="1449" w:type="dxa"/>
            <w:vMerge/>
          </w:tcPr>
          <w:p w14:paraId="755BE8EC" w14:textId="77777777" w:rsidR="00A9786E" w:rsidRPr="003651D9" w:rsidRDefault="00A9786E" w:rsidP="00A9786E">
            <w:pPr>
              <w:pStyle w:val="TableEntry"/>
            </w:pPr>
          </w:p>
        </w:tc>
        <w:tc>
          <w:tcPr>
            <w:tcW w:w="2520" w:type="dxa"/>
          </w:tcPr>
          <w:p w14:paraId="6203AC3B" w14:textId="77777777" w:rsidR="00A9786E" w:rsidRPr="003651D9" w:rsidRDefault="00A9786E" w:rsidP="00A9786E">
            <w:pPr>
              <w:pStyle w:val="TableEntry"/>
            </w:pPr>
            <w:r>
              <w:t>Subscribe to Care Plan Updates</w:t>
            </w:r>
          </w:p>
        </w:tc>
        <w:tc>
          <w:tcPr>
            <w:tcW w:w="1710" w:type="dxa"/>
          </w:tcPr>
          <w:p w14:paraId="41F32F12" w14:textId="77777777" w:rsidR="00A9786E" w:rsidRPr="003651D9" w:rsidRDefault="00A9786E" w:rsidP="00A9786E">
            <w:pPr>
              <w:pStyle w:val="TableEntry"/>
            </w:pPr>
            <w:r>
              <w:t>O</w:t>
            </w:r>
          </w:p>
        </w:tc>
        <w:tc>
          <w:tcPr>
            <w:tcW w:w="2799" w:type="dxa"/>
          </w:tcPr>
          <w:p w14:paraId="2961A500" w14:textId="77777777" w:rsidR="00A9786E" w:rsidRPr="003651D9" w:rsidRDefault="00A9786E" w:rsidP="00A9786E">
            <w:pPr>
              <w:pStyle w:val="TableEntry"/>
            </w:pPr>
            <w:r>
              <w:t>PCC TF-2: 3.Y3</w:t>
            </w:r>
          </w:p>
        </w:tc>
      </w:tr>
      <w:tr w:rsidR="00A9786E" w:rsidRPr="003651D9" w14:paraId="33C62C9A" w14:textId="77777777" w:rsidTr="00B54952">
        <w:trPr>
          <w:cantSplit/>
          <w:jc w:val="center"/>
        </w:trPr>
        <w:tc>
          <w:tcPr>
            <w:tcW w:w="1449" w:type="dxa"/>
            <w:vMerge/>
          </w:tcPr>
          <w:p w14:paraId="032552D6" w14:textId="77777777" w:rsidR="00A9786E" w:rsidRPr="003651D9" w:rsidRDefault="00A9786E" w:rsidP="00A9786E">
            <w:pPr>
              <w:pStyle w:val="TableEntry"/>
            </w:pPr>
          </w:p>
        </w:tc>
        <w:tc>
          <w:tcPr>
            <w:tcW w:w="2520" w:type="dxa"/>
          </w:tcPr>
          <w:p w14:paraId="49E79FB4" w14:textId="77777777" w:rsidR="00A9786E" w:rsidRDefault="00A9786E" w:rsidP="00A9786E">
            <w:pPr>
              <w:pStyle w:val="TableEntry"/>
            </w:pPr>
            <w:r>
              <w:t>Provide Care Plan</w:t>
            </w:r>
          </w:p>
        </w:tc>
        <w:tc>
          <w:tcPr>
            <w:tcW w:w="1710" w:type="dxa"/>
          </w:tcPr>
          <w:p w14:paraId="55E68C91" w14:textId="77777777" w:rsidR="00A9786E" w:rsidRDefault="00A9786E" w:rsidP="00A9786E">
            <w:pPr>
              <w:pStyle w:val="TableEntry"/>
            </w:pPr>
            <w:r>
              <w:t>O (as receiver) (Note 1)</w:t>
            </w:r>
          </w:p>
        </w:tc>
        <w:tc>
          <w:tcPr>
            <w:tcW w:w="2799" w:type="dxa"/>
          </w:tcPr>
          <w:p w14:paraId="08AB6ECC" w14:textId="77777777" w:rsidR="00A9786E" w:rsidRPr="003651D9" w:rsidRDefault="00A9786E" w:rsidP="00A9786E">
            <w:pPr>
              <w:pStyle w:val="TableEntry"/>
            </w:pPr>
            <w:r>
              <w:t>PCC TF-2: 3.Y4</w:t>
            </w:r>
          </w:p>
        </w:tc>
      </w:tr>
      <w:tr w:rsidR="00A9786E" w:rsidRPr="003651D9" w14:paraId="65B30195" w14:textId="77777777" w:rsidTr="00B54952">
        <w:trPr>
          <w:cantSplit/>
          <w:jc w:val="center"/>
        </w:trPr>
        <w:tc>
          <w:tcPr>
            <w:tcW w:w="1449" w:type="dxa"/>
            <w:vMerge w:val="restart"/>
          </w:tcPr>
          <w:p w14:paraId="54A9D507" w14:textId="2E06FEF9" w:rsidR="00A9786E" w:rsidRDefault="00A9786E" w:rsidP="00A9786E">
            <w:pPr>
              <w:pStyle w:val="TableEntry"/>
            </w:pPr>
            <w:r>
              <w:lastRenderedPageBreak/>
              <w:t xml:space="preserve">Care Plan </w:t>
            </w:r>
            <w:del w:id="93" w:author="Cole, George" w:date="2016-04-25T11:18:00Z">
              <w:r w:rsidDel="00FB66E9">
                <w:delText>Manager</w:delText>
              </w:r>
            </w:del>
            <w:ins w:id="94" w:author="Cole, George" w:date="2016-04-25T11:18:00Z">
              <w:r>
                <w:t>Service</w:t>
              </w:r>
            </w:ins>
          </w:p>
        </w:tc>
        <w:tc>
          <w:tcPr>
            <w:tcW w:w="2520" w:type="dxa"/>
          </w:tcPr>
          <w:p w14:paraId="125E5985" w14:textId="77777777" w:rsidR="00A9786E" w:rsidRDefault="00A9786E" w:rsidP="00A9786E">
            <w:pPr>
              <w:pStyle w:val="TableEntry"/>
            </w:pPr>
            <w:r>
              <w:t>Search for Care Plan</w:t>
            </w:r>
          </w:p>
        </w:tc>
        <w:tc>
          <w:tcPr>
            <w:tcW w:w="1710" w:type="dxa"/>
          </w:tcPr>
          <w:p w14:paraId="489CECFA" w14:textId="77777777" w:rsidR="00A9786E" w:rsidRPr="003651D9" w:rsidRDefault="00A9786E" w:rsidP="00A9786E">
            <w:pPr>
              <w:pStyle w:val="TableEntry"/>
            </w:pPr>
            <w:r>
              <w:t>R</w:t>
            </w:r>
          </w:p>
        </w:tc>
        <w:tc>
          <w:tcPr>
            <w:tcW w:w="2799" w:type="dxa"/>
          </w:tcPr>
          <w:p w14:paraId="473C0C5C" w14:textId="77777777" w:rsidR="00A9786E" w:rsidRPr="003651D9" w:rsidRDefault="00A9786E" w:rsidP="00A9786E">
            <w:pPr>
              <w:pStyle w:val="TableEntry"/>
            </w:pPr>
            <w:r>
              <w:t>PCC TF-2: 3.Y5</w:t>
            </w:r>
          </w:p>
        </w:tc>
      </w:tr>
      <w:tr w:rsidR="00A9786E" w:rsidRPr="003651D9" w14:paraId="3E767401" w14:textId="77777777" w:rsidTr="00B54952">
        <w:trPr>
          <w:cantSplit/>
          <w:jc w:val="center"/>
        </w:trPr>
        <w:tc>
          <w:tcPr>
            <w:tcW w:w="1449" w:type="dxa"/>
            <w:vMerge/>
          </w:tcPr>
          <w:p w14:paraId="1F509B01" w14:textId="77777777" w:rsidR="00A9786E" w:rsidRPr="003651D9" w:rsidRDefault="00A9786E" w:rsidP="00A9786E">
            <w:pPr>
              <w:pStyle w:val="TableEntry"/>
            </w:pPr>
          </w:p>
        </w:tc>
        <w:tc>
          <w:tcPr>
            <w:tcW w:w="2520" w:type="dxa"/>
          </w:tcPr>
          <w:p w14:paraId="72574216" w14:textId="77777777" w:rsidR="00A9786E" w:rsidRPr="003651D9" w:rsidRDefault="00A9786E" w:rsidP="00A9786E">
            <w:pPr>
              <w:pStyle w:val="TableEntry"/>
            </w:pPr>
            <w:r>
              <w:t>Update Care Plan</w:t>
            </w:r>
          </w:p>
        </w:tc>
        <w:tc>
          <w:tcPr>
            <w:tcW w:w="1710" w:type="dxa"/>
          </w:tcPr>
          <w:p w14:paraId="188F4632" w14:textId="77777777" w:rsidR="00A9786E" w:rsidRPr="003651D9" w:rsidRDefault="00A9786E" w:rsidP="00A9786E">
            <w:pPr>
              <w:pStyle w:val="TableEntry"/>
            </w:pPr>
            <w:r w:rsidRPr="003651D9">
              <w:t>R</w:t>
            </w:r>
          </w:p>
        </w:tc>
        <w:tc>
          <w:tcPr>
            <w:tcW w:w="2799" w:type="dxa"/>
          </w:tcPr>
          <w:p w14:paraId="4B84BDE9" w14:textId="77777777" w:rsidR="00A9786E" w:rsidRPr="003651D9" w:rsidRDefault="00A9786E" w:rsidP="00A9786E">
            <w:pPr>
              <w:pStyle w:val="TableEntry"/>
            </w:pPr>
            <w:r>
              <w:t>PCC</w:t>
            </w:r>
            <w:r w:rsidRPr="003651D9">
              <w:t xml:space="preserve"> TF-2: 3.Y1</w:t>
            </w:r>
          </w:p>
        </w:tc>
      </w:tr>
      <w:tr w:rsidR="00A9786E" w:rsidRPr="003651D9" w14:paraId="2A6F1DAA" w14:textId="77777777" w:rsidTr="00B54952">
        <w:trPr>
          <w:cantSplit/>
          <w:jc w:val="center"/>
        </w:trPr>
        <w:tc>
          <w:tcPr>
            <w:tcW w:w="1449" w:type="dxa"/>
            <w:vMerge/>
          </w:tcPr>
          <w:p w14:paraId="614D1477" w14:textId="77777777" w:rsidR="00A9786E" w:rsidRPr="003651D9" w:rsidRDefault="00A9786E" w:rsidP="00A9786E">
            <w:pPr>
              <w:pStyle w:val="TableEntry"/>
            </w:pPr>
          </w:p>
        </w:tc>
        <w:tc>
          <w:tcPr>
            <w:tcW w:w="2520" w:type="dxa"/>
          </w:tcPr>
          <w:p w14:paraId="65170BB8" w14:textId="77777777" w:rsidR="00A9786E" w:rsidRPr="003651D9" w:rsidRDefault="00A9786E" w:rsidP="00A9786E">
            <w:pPr>
              <w:pStyle w:val="TableEntry"/>
            </w:pPr>
            <w:r>
              <w:t>Retrieve Care Plan</w:t>
            </w:r>
          </w:p>
        </w:tc>
        <w:tc>
          <w:tcPr>
            <w:tcW w:w="1710" w:type="dxa"/>
          </w:tcPr>
          <w:p w14:paraId="402980AA" w14:textId="77777777" w:rsidR="00A9786E" w:rsidRPr="003651D9" w:rsidRDefault="00A9786E" w:rsidP="00A9786E">
            <w:pPr>
              <w:pStyle w:val="TableEntry"/>
            </w:pPr>
            <w:r>
              <w:t>R</w:t>
            </w:r>
          </w:p>
        </w:tc>
        <w:tc>
          <w:tcPr>
            <w:tcW w:w="2799" w:type="dxa"/>
          </w:tcPr>
          <w:p w14:paraId="1339C60A" w14:textId="77777777" w:rsidR="00A9786E" w:rsidRPr="003651D9" w:rsidRDefault="00A9786E" w:rsidP="00A9786E">
            <w:pPr>
              <w:pStyle w:val="TableEntry"/>
            </w:pPr>
            <w:r>
              <w:t>PCC</w:t>
            </w:r>
            <w:r w:rsidRPr="003651D9">
              <w:t xml:space="preserve"> TF-2: 3.Y2</w:t>
            </w:r>
          </w:p>
        </w:tc>
      </w:tr>
      <w:tr w:rsidR="00A9786E" w:rsidRPr="003651D9" w14:paraId="5D36264E" w14:textId="77777777" w:rsidTr="00B54952">
        <w:trPr>
          <w:cantSplit/>
          <w:jc w:val="center"/>
        </w:trPr>
        <w:tc>
          <w:tcPr>
            <w:tcW w:w="1449" w:type="dxa"/>
            <w:vMerge/>
          </w:tcPr>
          <w:p w14:paraId="03D1C6CC" w14:textId="77777777" w:rsidR="00A9786E" w:rsidRPr="003651D9" w:rsidRDefault="00A9786E" w:rsidP="00A9786E">
            <w:pPr>
              <w:pStyle w:val="TableEntry"/>
            </w:pPr>
          </w:p>
        </w:tc>
        <w:tc>
          <w:tcPr>
            <w:tcW w:w="2520" w:type="dxa"/>
          </w:tcPr>
          <w:p w14:paraId="21C430E4" w14:textId="77777777" w:rsidR="00A9786E" w:rsidRPr="003651D9" w:rsidRDefault="00A9786E" w:rsidP="00A9786E">
            <w:pPr>
              <w:pStyle w:val="TableEntry"/>
            </w:pPr>
            <w:r>
              <w:t>Subscribe to Care Plan Updates</w:t>
            </w:r>
          </w:p>
        </w:tc>
        <w:tc>
          <w:tcPr>
            <w:tcW w:w="1710" w:type="dxa"/>
          </w:tcPr>
          <w:p w14:paraId="7E9457D1" w14:textId="77777777" w:rsidR="00A9786E" w:rsidRPr="003651D9" w:rsidRDefault="00A9786E" w:rsidP="00A9786E">
            <w:pPr>
              <w:pStyle w:val="TableEntry"/>
            </w:pPr>
            <w:r>
              <w:t>R</w:t>
            </w:r>
          </w:p>
        </w:tc>
        <w:tc>
          <w:tcPr>
            <w:tcW w:w="2799" w:type="dxa"/>
          </w:tcPr>
          <w:p w14:paraId="1BF9E796" w14:textId="77777777" w:rsidR="00A9786E" w:rsidRPr="003651D9" w:rsidRDefault="00A9786E" w:rsidP="00A9786E">
            <w:pPr>
              <w:pStyle w:val="TableEntry"/>
            </w:pPr>
            <w:r>
              <w:t>PCC</w:t>
            </w:r>
            <w:r w:rsidRPr="003651D9">
              <w:t xml:space="preserve"> TF-2: 3.Y3</w:t>
            </w:r>
          </w:p>
        </w:tc>
      </w:tr>
      <w:tr w:rsidR="00A9786E" w:rsidRPr="003651D9" w14:paraId="2C2AF435" w14:textId="77777777" w:rsidTr="00B54952">
        <w:trPr>
          <w:cantSplit/>
          <w:jc w:val="center"/>
        </w:trPr>
        <w:tc>
          <w:tcPr>
            <w:tcW w:w="1449" w:type="dxa"/>
            <w:vMerge/>
          </w:tcPr>
          <w:p w14:paraId="01685CC0" w14:textId="77777777" w:rsidR="00A9786E" w:rsidRPr="003651D9" w:rsidRDefault="00A9786E" w:rsidP="00A9786E">
            <w:pPr>
              <w:pStyle w:val="TableEntry"/>
            </w:pPr>
          </w:p>
        </w:tc>
        <w:tc>
          <w:tcPr>
            <w:tcW w:w="2520" w:type="dxa"/>
          </w:tcPr>
          <w:p w14:paraId="1BBAE022" w14:textId="77777777" w:rsidR="00A9786E" w:rsidRDefault="00A9786E" w:rsidP="00A9786E">
            <w:pPr>
              <w:pStyle w:val="TableEntry"/>
            </w:pPr>
            <w:r>
              <w:t>Provide Care Plan</w:t>
            </w:r>
          </w:p>
        </w:tc>
        <w:tc>
          <w:tcPr>
            <w:tcW w:w="1710" w:type="dxa"/>
          </w:tcPr>
          <w:p w14:paraId="6B353C89" w14:textId="77777777" w:rsidR="00A9786E" w:rsidRDefault="00A9786E" w:rsidP="00A9786E">
            <w:pPr>
              <w:pStyle w:val="TableEntry"/>
            </w:pPr>
            <w:r>
              <w:t>R (as initiator)</w:t>
            </w:r>
          </w:p>
        </w:tc>
        <w:tc>
          <w:tcPr>
            <w:tcW w:w="2799" w:type="dxa"/>
          </w:tcPr>
          <w:p w14:paraId="74604459" w14:textId="77777777" w:rsidR="00A9786E" w:rsidRPr="003651D9" w:rsidRDefault="00A9786E" w:rsidP="00A9786E">
            <w:pPr>
              <w:pStyle w:val="TableEntry"/>
            </w:pPr>
            <w:r>
              <w:t>PCC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95" w:name="_Toc449469798"/>
      <w:bookmarkEnd w:id="53"/>
      <w:bookmarkEnd w:id="54"/>
      <w:bookmarkEnd w:id="55"/>
      <w:bookmarkEnd w:id="56"/>
      <w:bookmarkEnd w:id="57"/>
      <w:bookmarkEnd w:id="58"/>
      <w:bookmarkEnd w:id="59"/>
      <w:bookmarkEnd w:id="60"/>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95"/>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96" w:name="_Toc449469799"/>
      <w:r w:rsidRPr="003651D9">
        <w:rPr>
          <w:noProof w:val="0"/>
        </w:rPr>
        <w:t xml:space="preserve">X.1.1.1 </w:t>
      </w:r>
      <w:r w:rsidR="00C636C8">
        <w:rPr>
          <w:noProof w:val="0"/>
        </w:rPr>
        <w:t>Care Plan Contributor</w:t>
      </w:r>
      <w:bookmarkEnd w:id="96"/>
    </w:p>
    <w:p w14:paraId="1052B517" w14:textId="383E8428"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 xml:space="preserve">Care Plan </w:t>
      </w:r>
      <w:del w:id="97" w:author="Cole, George" w:date="2016-04-26T21:27:00Z">
        <w:r w:rsidDel="00EF19A5">
          <w:delText>Manager</w:delText>
        </w:r>
      </w:del>
      <w:ins w:id="98" w:author="Cole, George" w:date="2016-04-26T21:27:00Z">
        <w:r w:rsidR="00EF19A5">
          <w:t>Service</w:t>
        </w:r>
      </w:ins>
      <w:r>
        <w:t>.</w:t>
      </w:r>
      <w:r w:rsidR="000158A8">
        <w:t xml:space="preserve"> This actor is grouped with a Care Plan Consumer.</w:t>
      </w:r>
    </w:p>
    <w:p w14:paraId="4FF9E123" w14:textId="4505E50C" w:rsidR="00870FB2" w:rsidRDefault="00870FB2" w:rsidP="00870FB2">
      <w:pPr>
        <w:pStyle w:val="BodyText"/>
      </w:pPr>
      <w:r>
        <w:t>In order to ensure data integrity</w:t>
      </w:r>
      <w:r w:rsidR="00474113">
        <w:t>, as is necessary when multiple Care Plan Contributors are attempting to update to the same Care Plan</w:t>
      </w:r>
      <w:r>
        <w:t xml:space="preserve">, the Care Plan Contributor </w:t>
      </w:r>
      <w:r w:rsidR="00E8338D">
        <w:t xml:space="preserve">SHALL </w:t>
      </w:r>
      <w:r>
        <w:t>use the following pattern, (</w:t>
      </w:r>
      <w:r w:rsidR="00B809FB">
        <w:t xml:space="preserve">from </w:t>
      </w:r>
      <w:r>
        <w:t>http://hl7.org/fhir/http.html#transactional-integrity)</w:t>
      </w:r>
    </w:p>
    <w:p w14:paraId="403ED4E1" w14:textId="02665515" w:rsidR="00870FB2" w:rsidRDefault="00870FB2" w:rsidP="007C43DB">
      <w:pPr>
        <w:pStyle w:val="BodyText"/>
        <w:numPr>
          <w:ilvl w:val="0"/>
          <w:numId w:val="35"/>
        </w:numPr>
      </w:pPr>
      <w:r>
        <w:t xml:space="preserve">Before updating, the </w:t>
      </w:r>
      <w:r w:rsidR="00C13FFC">
        <w:t>Care Plan Contributor</w:t>
      </w:r>
      <w:r>
        <w:t xml:space="preserve"> </w:t>
      </w:r>
      <w:r w:rsidR="00E8338D">
        <w:t xml:space="preserve">SHALL </w:t>
      </w:r>
      <w:r>
        <w:t xml:space="preserve">read the latest version of the </w:t>
      </w:r>
      <w:r w:rsidR="00C13FFC">
        <w:t>Care Plan</w:t>
      </w:r>
      <w:r w:rsidR="00B809FB">
        <w:t>;</w:t>
      </w:r>
    </w:p>
    <w:p w14:paraId="45799B6C" w14:textId="2ADAC233" w:rsidR="00870FB2" w:rsidRDefault="00870FB2" w:rsidP="007C43DB">
      <w:pPr>
        <w:pStyle w:val="BodyText"/>
        <w:numPr>
          <w:ilvl w:val="0"/>
          <w:numId w:val="35"/>
        </w:numPr>
      </w:pPr>
      <w:r>
        <w:t xml:space="preserve">The </w:t>
      </w:r>
      <w:r w:rsidR="00C13FFC">
        <w:t>Care Plan Contributor</w:t>
      </w:r>
      <w:r>
        <w:t xml:space="preserve"> </w:t>
      </w:r>
      <w:r w:rsidR="00E8338D">
        <w:t xml:space="preserve">SHALL apply </w:t>
      </w:r>
      <w:r>
        <w:t>the changes</w:t>
      </w:r>
      <w:r w:rsidR="00E8338D">
        <w:t xml:space="preserve"> (additions, updates, deletions)</w:t>
      </w:r>
      <w:r>
        <w:t xml:space="preserve"> it wants to the </w:t>
      </w:r>
      <w:r w:rsidR="00C13FFC">
        <w:t>Care Plan</w:t>
      </w:r>
      <w:r>
        <w:t xml:space="preserve">, leaving </w:t>
      </w:r>
      <w:r w:rsidR="00E8338D">
        <w:t xml:space="preserve">all </w:t>
      </w:r>
      <w:r>
        <w:t>other information intact</w:t>
      </w:r>
      <w:r w:rsidR="00B809FB">
        <w:t>;</w:t>
      </w:r>
    </w:p>
    <w:p w14:paraId="654C5659" w14:textId="2558E184" w:rsidR="00474113" w:rsidRDefault="00870FB2" w:rsidP="007C43DB">
      <w:pPr>
        <w:pStyle w:val="BodyText"/>
        <w:numPr>
          <w:ilvl w:val="0"/>
          <w:numId w:val="35"/>
        </w:numPr>
      </w:pPr>
      <w:r>
        <w:t xml:space="preserve">The </w:t>
      </w:r>
      <w:r w:rsidR="00C13FFC">
        <w:t>Care Plan Contributor</w:t>
      </w:r>
      <w:r>
        <w:t xml:space="preserve"> </w:t>
      </w:r>
      <w:r w:rsidR="00E8338D">
        <w:t xml:space="preserve">SHALL </w:t>
      </w:r>
      <w:r>
        <w:t xml:space="preserve">write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99" w:name="_Toc449469800"/>
      <w:r w:rsidRPr="003651D9">
        <w:rPr>
          <w:noProof w:val="0"/>
        </w:rPr>
        <w:t xml:space="preserve">X.1.1.2 </w:t>
      </w:r>
      <w:r w:rsidR="00C636C8">
        <w:rPr>
          <w:noProof w:val="0"/>
        </w:rPr>
        <w:t>Care Plan Consumer</w:t>
      </w:r>
      <w:bookmarkEnd w:id="99"/>
    </w:p>
    <w:p w14:paraId="2547974F" w14:textId="3DF603F6" w:rsidR="00E962B3" w:rsidRPr="00E61FFC" w:rsidRDefault="00E61FFC" w:rsidP="007C43DB">
      <w:pPr>
        <w:pStyle w:val="BodyText"/>
      </w:pPr>
      <w:r>
        <w:t xml:space="preserve">This actor reads </w:t>
      </w:r>
      <w:r w:rsidR="00E962B3">
        <w:t xml:space="preserve">a </w:t>
      </w:r>
      <w:r>
        <w:t xml:space="preserve">Care Plan from a Care Plan </w:t>
      </w:r>
      <w:del w:id="100" w:author="Cole, George" w:date="2016-04-26T21:27:00Z">
        <w:r w:rsidDel="00EF19A5">
          <w:delText>Manager</w:delText>
        </w:r>
      </w:del>
      <w:ins w:id="101" w:author="Cole, George" w:date="2016-04-26T21:27:00Z">
        <w:r w:rsidR="00EF19A5">
          <w:t>Service</w:t>
        </w:r>
      </w:ins>
      <w:r>
        <w:t>.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4D290431" w:rsidR="00C636C8" w:rsidRDefault="00C636C8" w:rsidP="00C636C8">
      <w:pPr>
        <w:pStyle w:val="Heading4"/>
        <w:numPr>
          <w:ilvl w:val="0"/>
          <w:numId w:val="0"/>
        </w:numPr>
        <w:rPr>
          <w:noProof w:val="0"/>
        </w:rPr>
      </w:pPr>
      <w:bookmarkStart w:id="102" w:name="_Toc449469801"/>
      <w:r w:rsidRPr="003651D9">
        <w:rPr>
          <w:noProof w:val="0"/>
        </w:rPr>
        <w:t>X.1.1.</w:t>
      </w:r>
      <w:r>
        <w:rPr>
          <w:noProof w:val="0"/>
        </w:rPr>
        <w:t>3</w:t>
      </w:r>
      <w:r w:rsidRPr="003651D9">
        <w:rPr>
          <w:noProof w:val="0"/>
        </w:rPr>
        <w:t xml:space="preserve"> </w:t>
      </w:r>
      <w:r>
        <w:rPr>
          <w:noProof w:val="0"/>
        </w:rPr>
        <w:t xml:space="preserve">Care Plan </w:t>
      </w:r>
      <w:del w:id="103" w:author="Cole, George" w:date="2016-04-25T11:18:00Z">
        <w:r w:rsidDel="00FB66E9">
          <w:rPr>
            <w:noProof w:val="0"/>
          </w:rPr>
          <w:delText>Manager</w:delText>
        </w:r>
      </w:del>
      <w:ins w:id="104" w:author="Cole, George" w:date="2016-04-25T11:18:00Z">
        <w:r w:rsidR="00FB66E9">
          <w:rPr>
            <w:noProof w:val="0"/>
          </w:rPr>
          <w:t>Service</w:t>
        </w:r>
      </w:ins>
      <w:bookmarkEnd w:id="102"/>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2F15D7FC" w:rsidR="00C13FFC" w:rsidRPr="00E61FFC" w:rsidRDefault="00C13FFC" w:rsidP="007C43DB">
      <w:pPr>
        <w:pStyle w:val="BodyText"/>
      </w:pPr>
      <w:r>
        <w:lastRenderedPageBreak/>
        <w:t xml:space="preserve">As described above under the Care Plan Contributor, the Care Plan </w:t>
      </w:r>
      <w:del w:id="105" w:author="Cole, George" w:date="2016-04-26T21:27:00Z">
        <w:r w:rsidDel="00EF19A5">
          <w:delText>Manager</w:delText>
        </w:r>
      </w:del>
      <w:ins w:id="106" w:author="Cole, George" w:date="2016-04-26T21:27:00Z">
        <w:r w:rsidR="00EF19A5">
          <w:t>Service</w:t>
        </w:r>
      </w:ins>
      <w:r>
        <w:t xml:space="preserve">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107" w:name="_Toc449469802"/>
      <w:r>
        <w:rPr>
          <w:noProof w:val="0"/>
        </w:rPr>
        <w:t>X.2 DCP</w:t>
      </w:r>
      <w:r w:rsidR="00104BE6" w:rsidRPr="003651D9">
        <w:rPr>
          <w:noProof w:val="0"/>
        </w:rPr>
        <w:t xml:space="preserve"> Actor</w:t>
      </w:r>
      <w:r w:rsidR="00CF283F" w:rsidRPr="003651D9">
        <w:rPr>
          <w:noProof w:val="0"/>
        </w:rPr>
        <w:t xml:space="preserve"> Options</w:t>
      </w:r>
      <w:bookmarkEnd w:id="107"/>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26E2D6C1" w:rsidR="00991D63" w:rsidRPr="003651D9" w:rsidRDefault="001A3F2B" w:rsidP="008358E5">
            <w:pPr>
              <w:pStyle w:val="TableEntry"/>
            </w:pPr>
            <w:ins w:id="108" w:author="Cole, George" w:date="2016-04-25T11:22:00Z">
              <w:r>
                <w:t>Subscribe to Care Plan Updates</w:t>
              </w:r>
            </w:ins>
            <w:del w:id="109" w:author="Cole, George" w:date="2016-04-25T11:22:00Z">
              <w:r w:rsidR="00991D63" w:rsidRPr="003651D9" w:rsidDel="001A3F2B">
                <w:delText xml:space="preserve">No options defined </w:delText>
              </w:r>
            </w:del>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1223F72B" w:rsidR="00991D63" w:rsidRPr="003651D9" w:rsidRDefault="001A3F2B" w:rsidP="008358E5">
            <w:pPr>
              <w:pStyle w:val="TableEntry"/>
            </w:pPr>
            <w:ins w:id="110" w:author="Cole, George" w:date="2016-04-25T11:22:00Z">
              <w:r>
                <w:t>Subscribe to Care Plan Updates</w:t>
              </w:r>
            </w:ins>
            <w:del w:id="111" w:author="Cole, George" w:date="2016-04-25T11:22:00Z">
              <w:r w:rsidR="00991D63" w:rsidRPr="003651D9" w:rsidDel="001A3F2B">
                <w:delText xml:space="preserve">No options defined </w:delText>
              </w:r>
            </w:del>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091DA54C" w:rsidR="00991D63" w:rsidRPr="003651D9" w:rsidRDefault="0053128C" w:rsidP="00663624">
            <w:pPr>
              <w:pStyle w:val="TableEntry"/>
            </w:pPr>
            <w:r>
              <w:t xml:space="preserve">Care Plan </w:t>
            </w:r>
            <w:del w:id="112" w:author="Cole, George" w:date="2016-04-26T21:27:00Z">
              <w:r w:rsidDel="00EF19A5">
                <w:delText>Manager</w:delText>
              </w:r>
            </w:del>
            <w:ins w:id="113" w:author="Cole, George" w:date="2016-04-26T21:27:00Z">
              <w:r w:rsidR="00EF19A5">
                <w:t>Service</w:t>
              </w:r>
            </w:ins>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4BE735FA" w14:textId="25735C0C" w:rsidR="0049682F" w:rsidRPr="0049682F" w:rsidRDefault="00323461" w:rsidP="0049682F">
      <w:pPr>
        <w:pStyle w:val="Heading3"/>
        <w:numPr>
          <w:ilvl w:val="0"/>
          <w:numId w:val="0"/>
        </w:numPr>
        <w:ind w:left="720" w:hanging="720"/>
        <w:rPr>
          <w:noProof w:val="0"/>
        </w:rPr>
      </w:pPr>
      <w:bookmarkStart w:id="114" w:name="_Toc449469803"/>
      <w:r w:rsidRPr="003651D9">
        <w:rPr>
          <w:noProof w:val="0"/>
        </w:rPr>
        <w:t xml:space="preserve">X.2.1 </w:t>
      </w:r>
      <w:ins w:id="115" w:author="Cole, George" w:date="2016-04-25T11:22:00Z">
        <w:r w:rsidR="001A3F2B">
          <w:t>Subscribe to Care Plan Updates</w:t>
        </w:r>
      </w:ins>
      <w:del w:id="116" w:author="Cole, George" w:date="2016-04-25T11:22:00Z">
        <w:r w:rsidRPr="003651D9" w:rsidDel="001A3F2B">
          <w:rPr>
            <w:noProof w:val="0"/>
          </w:rPr>
          <w:delText>&lt;</w:delText>
        </w:r>
        <w:r w:rsidR="0095196C" w:rsidRPr="003651D9" w:rsidDel="001A3F2B">
          <w:rPr>
            <w:noProof w:val="0"/>
          </w:rPr>
          <w:delText>Option Name</w:delText>
        </w:r>
        <w:r w:rsidRPr="003651D9" w:rsidDel="001A3F2B">
          <w:rPr>
            <w:noProof w:val="0"/>
          </w:rPr>
          <w:delText>&gt;</w:delText>
        </w:r>
      </w:del>
      <w:bookmarkEnd w:id="114"/>
    </w:p>
    <w:p w14:paraId="3FC45542" w14:textId="4791D411" w:rsidR="0095196C" w:rsidRPr="003651D9" w:rsidDel="00921B52" w:rsidRDefault="00323461" w:rsidP="00597DB2">
      <w:pPr>
        <w:pStyle w:val="AuthorInstructions"/>
        <w:rPr>
          <w:del w:id="117" w:author="Cole, George" w:date="2016-04-22T13:43:00Z"/>
        </w:rPr>
      </w:pPr>
      <w:del w:id="118" w:author="Cole, George" w:date="2016-04-22T13:43:00Z">
        <w:r w:rsidRPr="003651D9" w:rsidDel="00921B52">
          <w:delText>&lt;</w:delText>
        </w:r>
        <w:r w:rsidR="00665A0A" w:rsidRPr="003651D9" w:rsidDel="00921B52">
          <w:delText>Consider including</w:delText>
        </w:r>
        <w:r w:rsidRPr="003651D9" w:rsidDel="00921B52">
          <w:delText xml:space="preserve"> </w:delText>
        </w:r>
        <w:r w:rsidR="000807AC" w:rsidRPr="003651D9" w:rsidDel="00921B52">
          <w:delText xml:space="preserve">a </w:delText>
        </w:r>
        <w:r w:rsidRPr="003651D9" w:rsidDel="00921B52">
          <w:delText>high level description of the option.&gt;</w:delText>
        </w:r>
      </w:del>
    </w:p>
    <w:p w14:paraId="6A07A8DB" w14:textId="09084C55" w:rsidR="006116E2" w:rsidRPr="003651D9" w:rsidDel="00921B52" w:rsidRDefault="006116E2" w:rsidP="00597DB2">
      <w:pPr>
        <w:pStyle w:val="AuthorInstructions"/>
        <w:rPr>
          <w:del w:id="119" w:author="Cole, George" w:date="2016-04-22T13:43:00Z"/>
        </w:rPr>
      </w:pPr>
      <w:del w:id="120" w:author="Cole, George" w:date="2016-04-22T13:43:00Z">
        <w:r w:rsidRPr="003651D9" w:rsidDel="00921B52">
          <w:delText>&lt;e.g., The Content Consumer actor is required to support at least one of the View or Discrete Data Import options</w:delText>
        </w:r>
        <w:r w:rsidR="00887E40" w:rsidRPr="003651D9" w:rsidDel="00921B52">
          <w:delText xml:space="preserve">. </w:delText>
        </w:r>
        <w:r w:rsidRPr="003651D9" w:rsidDel="00921B52">
          <w:delText>The Document Import and Section Import options also require the View option.&gt;</w:delText>
        </w:r>
      </w:del>
    </w:p>
    <w:p w14:paraId="42E5B845" w14:textId="28B9CCA6" w:rsidR="00787B2D" w:rsidDel="0049682F" w:rsidRDefault="00787B2D" w:rsidP="00597DB2">
      <w:pPr>
        <w:pStyle w:val="AuthorInstructions"/>
        <w:rPr>
          <w:del w:id="121" w:author="Cole, George" w:date="2016-04-22T13:43:00Z"/>
        </w:rPr>
      </w:pPr>
      <w:del w:id="122" w:author="Cole, George" w:date="2016-04-22T13:43:00Z">
        <w:r w:rsidRPr="003651D9" w:rsidDel="00921B52">
          <w:delText>&lt;Repeat this section (and increment numbering) as needed for additional options.&gt;</w:delText>
        </w:r>
      </w:del>
    </w:p>
    <w:p w14:paraId="6C27CE82" w14:textId="68ED5B32" w:rsidR="0049682F" w:rsidRPr="003651D9" w:rsidRDefault="0049682F">
      <w:pPr>
        <w:rPr>
          <w:ins w:id="123" w:author="Cole, George" w:date="2016-04-25T12:37:00Z"/>
        </w:rPr>
        <w:pPrChange w:id="124" w:author="Cole, George" w:date="2016-04-25T12:37:00Z">
          <w:pPr>
            <w:pStyle w:val="AuthorInstructions"/>
          </w:pPr>
        </w:pPrChange>
      </w:pPr>
      <w:ins w:id="125" w:author="Cole, George" w:date="2016-04-25T12:38:00Z">
        <w:r>
          <w:t xml:space="preserve">Support for this Subscribe to Care Plan Updates simply means that the optional Subscribe to Care Plan Updates </w:t>
        </w:r>
      </w:ins>
      <w:ins w:id="126" w:author="Cole, George" w:date="2016-04-25T12:39:00Z">
        <w:r>
          <w:t>[PCC-Y3] is supported.</w:t>
        </w:r>
      </w:ins>
    </w:p>
    <w:p w14:paraId="611E0DF2" w14:textId="77777777" w:rsidR="00921B52" w:rsidRDefault="005F21E7" w:rsidP="00303E20">
      <w:pPr>
        <w:pStyle w:val="Heading2"/>
        <w:numPr>
          <w:ilvl w:val="0"/>
          <w:numId w:val="0"/>
        </w:numPr>
        <w:rPr>
          <w:noProof w:val="0"/>
        </w:rPr>
      </w:pPr>
      <w:bookmarkStart w:id="127" w:name="_Toc37034636"/>
      <w:bookmarkStart w:id="128" w:name="_Toc38846114"/>
      <w:bookmarkStart w:id="129" w:name="_Toc504625757"/>
      <w:bookmarkStart w:id="130" w:name="_Toc530206510"/>
      <w:bookmarkStart w:id="131" w:name="_Toc1388430"/>
      <w:bookmarkStart w:id="132" w:name="_Toc1388584"/>
      <w:bookmarkStart w:id="133" w:name="_Toc1456611"/>
      <w:bookmarkStart w:id="134" w:name="_Toc449469804"/>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134"/>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47365C6B" w:rsidR="00761469" w:rsidRPr="003651D9" w:rsidRDefault="001A6676" w:rsidP="00921B52">
            <w:pPr>
              <w:pStyle w:val="TableEntry"/>
            </w:pPr>
            <w:r>
              <w:t xml:space="preserve">Care Plan </w:t>
            </w:r>
            <w:del w:id="135" w:author="Cole, George" w:date="2016-04-22T13:44:00Z">
              <w:r w:rsidDel="00921B52">
                <w:delText>Updater</w:delText>
              </w:r>
            </w:del>
            <w:ins w:id="136" w:author="Cole, George" w:date="2016-04-22T13:44:00Z">
              <w:r w:rsidR="00921B52">
                <w:t>Contributor</w:t>
              </w:r>
            </w:ins>
          </w:p>
        </w:tc>
        <w:tc>
          <w:tcPr>
            <w:tcW w:w="1980" w:type="dxa"/>
          </w:tcPr>
          <w:p w14:paraId="7440FEDF" w14:textId="7130CE00" w:rsidR="00761469" w:rsidRPr="003651D9" w:rsidRDefault="000158A8" w:rsidP="00DB186B">
            <w:pPr>
              <w:pStyle w:val="TableEntry"/>
            </w:pPr>
            <w:del w:id="137" w:author="Cole, George" w:date="2016-04-25T11:04:00Z">
              <w:r w:rsidDel="00091131">
                <w:delText>Care Plan Consumer</w:delText>
              </w:r>
            </w:del>
            <w:ins w:id="138" w:author="Cole, George" w:date="2016-04-25T11:04:00Z">
              <w:r w:rsidR="00091131">
                <w:t>none</w:t>
              </w:r>
            </w:ins>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11E36BB9" w:rsidR="00761469" w:rsidRPr="003651D9" w:rsidRDefault="001A6676" w:rsidP="00DB186B">
            <w:pPr>
              <w:pStyle w:val="TableEntry"/>
            </w:pPr>
            <w:r>
              <w:t xml:space="preserve">Care Plan </w:t>
            </w:r>
            <w:del w:id="139" w:author="Cole, George" w:date="2016-04-26T21:27:00Z">
              <w:r w:rsidDel="00EF19A5">
                <w:delText>Manager</w:delText>
              </w:r>
            </w:del>
            <w:ins w:id="140" w:author="Cole, George" w:date="2016-04-26T21:27:00Z">
              <w:r w:rsidR="00EF19A5">
                <w:t>Service</w:t>
              </w:r>
            </w:ins>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141" w:name="_Toc449469805"/>
      <w:r w:rsidRPr="003651D9">
        <w:rPr>
          <w:noProof w:val="0"/>
        </w:rPr>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127"/>
      <w:bookmarkEnd w:id="128"/>
      <w:r w:rsidR="00167DB7" w:rsidRPr="003651D9">
        <w:rPr>
          <w:noProof w:val="0"/>
        </w:rPr>
        <w:t>Overview</w:t>
      </w:r>
      <w:bookmarkEnd w:id="141"/>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lastRenderedPageBreak/>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services team. 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142" w:name="_Toc449469806"/>
      <w:r w:rsidRPr="003651D9">
        <w:rPr>
          <w:bCs/>
          <w:noProof w:val="0"/>
        </w:rPr>
        <w:t>X.</w:t>
      </w:r>
      <w:r w:rsidR="00AF472E" w:rsidRPr="003651D9">
        <w:rPr>
          <w:bCs/>
          <w:noProof w:val="0"/>
        </w:rPr>
        <w:t>4</w:t>
      </w:r>
      <w:r w:rsidR="00167DB7" w:rsidRPr="003651D9">
        <w:rPr>
          <w:bCs/>
          <w:noProof w:val="0"/>
        </w:rPr>
        <w:t>.1 Concepts</w:t>
      </w:r>
      <w:bookmarkEnd w:id="142"/>
    </w:p>
    <w:p w14:paraId="69546B0D" w14:textId="229CB524" w:rsidR="00991226" w:rsidRPr="00A91203" w:rsidRDefault="004B575B" w:rsidP="004B575B">
      <w:pPr>
        <w:rPr>
          <w:szCs w:val="24"/>
        </w:rPr>
      </w:pPr>
      <w:r w:rsidRPr="00A91203">
        <w:rPr>
          <w:szCs w:val="24"/>
        </w:rPr>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lastRenderedPageBreak/>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143" w:name="_Toc449469807"/>
      <w:r w:rsidRPr="003651D9">
        <w:rPr>
          <w:bCs/>
          <w:noProof w:val="0"/>
        </w:rPr>
        <w:t>X.4.2 Use Case</w:t>
      </w:r>
      <w:bookmarkEnd w:id="143"/>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144" w:name="_Toc449469808"/>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144"/>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145" w:name="_Toc449469809"/>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145"/>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lastRenderedPageBreak/>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146" w:name="_Toc449469810"/>
      <w:r>
        <w:t xml:space="preserve">X.4.2.1.1.1 </w:t>
      </w:r>
      <w:r w:rsidR="00596000" w:rsidRPr="003E2AA2">
        <w:t>Encounter A: Primary Care Physician Initial Visit</w:t>
      </w:r>
      <w:bookmarkEnd w:id="146"/>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 xml:space="preserve">Dr. Primary generates a set of referrals to these allied health care providers. The referrals contain information about the patient’s medical history including the recent diagnosis of Type II </w:t>
      </w:r>
      <w:r>
        <w:lastRenderedPageBreak/>
        <w:t>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A95DB2" w:rsidRPr="00077324" w:rsidRDefault="00A95DB2" w:rsidP="001073CE">
                              <w:pPr>
                                <w:pStyle w:val="BodyText"/>
                                <w:jc w:val="center"/>
                                <w:rPr>
                                  <w:sz w:val="22"/>
                                  <w:szCs w:val="22"/>
                                </w:rPr>
                              </w:pPr>
                              <w:r>
                                <w:rPr>
                                  <w:sz w:val="22"/>
                                  <w:szCs w:val="22"/>
                                </w:rPr>
                                <w:t>Encounter A</w:t>
                              </w:r>
                            </w:p>
                            <w:p w14:paraId="033D8B02" w14:textId="77777777" w:rsidR="00A95DB2" w:rsidRDefault="00A95DB2" w:rsidP="001073CE"/>
                            <w:p w14:paraId="6B0A74DC" w14:textId="77777777" w:rsidR="00A95DB2" w:rsidRPr="00077324" w:rsidRDefault="00A95DB2"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A95DB2" w:rsidRPr="00F214E1" w:rsidRDefault="00A95DB2"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A95DB2" w:rsidRDefault="00A95DB2" w:rsidP="001073CE">
                              <w:pPr>
                                <w:pStyle w:val="BodyText"/>
                                <w:spacing w:before="0"/>
                                <w:rPr>
                                  <w:sz w:val="22"/>
                                  <w:szCs w:val="22"/>
                                </w:rPr>
                              </w:pPr>
                            </w:p>
                            <w:p w14:paraId="3797618E" w14:textId="77777777" w:rsidR="00A95DB2" w:rsidRPr="00077324" w:rsidRDefault="00A95DB2" w:rsidP="001073CE">
                              <w:pPr>
                                <w:pStyle w:val="BodyText"/>
                                <w:spacing w:before="0"/>
                                <w:rPr>
                                  <w:sz w:val="22"/>
                                  <w:szCs w:val="22"/>
                                </w:rPr>
                              </w:pPr>
                            </w:p>
                            <w:p w14:paraId="45865582" w14:textId="77777777" w:rsidR="00A95DB2" w:rsidRPr="00077324" w:rsidRDefault="00A95DB2" w:rsidP="001073CE">
                              <w:pPr>
                                <w:pStyle w:val="BodyText"/>
                                <w:rPr>
                                  <w:sz w:val="22"/>
                                  <w:szCs w:val="22"/>
                                </w:rPr>
                              </w:pPr>
                            </w:p>
                            <w:p w14:paraId="4D8B3CA9" w14:textId="77777777" w:rsidR="00A95DB2" w:rsidRDefault="00A95DB2" w:rsidP="001073CE"/>
                            <w:p w14:paraId="71A2F077" w14:textId="77777777" w:rsidR="00A95DB2" w:rsidRPr="00077324" w:rsidRDefault="00A95DB2" w:rsidP="001073CE">
                              <w:pPr>
                                <w:pStyle w:val="BodyText"/>
                                <w:rPr>
                                  <w:sz w:val="22"/>
                                  <w:szCs w:val="22"/>
                                </w:rPr>
                              </w:pPr>
                              <w:r w:rsidRPr="00077324">
                                <w:rPr>
                                  <w:sz w:val="22"/>
                                  <w:szCs w:val="22"/>
                                </w:rPr>
                                <w:t>Actor D/</w:t>
                              </w:r>
                            </w:p>
                            <w:p w14:paraId="12EFF39A" w14:textId="77777777" w:rsidR="00A95DB2" w:rsidRPr="00077324" w:rsidRDefault="00A95DB2"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A95DB2" w:rsidRPr="00077324" w:rsidRDefault="00A95DB2" w:rsidP="00324356">
                              <w:pPr>
                                <w:pStyle w:val="BodyText"/>
                                <w:rPr>
                                  <w:sz w:val="22"/>
                                  <w:szCs w:val="22"/>
                                </w:rPr>
                              </w:pPr>
                              <w:r w:rsidRPr="00F0650A">
                                <w:rPr>
                                  <w:sz w:val="20"/>
                                </w:rPr>
                                <w:t>Care Plan</w:t>
                              </w:r>
                              <w:r>
                                <w:rPr>
                                  <w:sz w:val="20"/>
                                </w:rPr>
                                <w:t xml:space="preserve"> Management System as Care Plan Manager</w:t>
                              </w:r>
                            </w:p>
                            <w:p w14:paraId="4F9C7DB3" w14:textId="77777777" w:rsidR="00A95DB2" w:rsidRDefault="00A95DB2" w:rsidP="001073CE"/>
                            <w:p w14:paraId="418F2467" w14:textId="77777777" w:rsidR="00A95DB2" w:rsidRPr="00077324" w:rsidRDefault="00A95DB2" w:rsidP="001073CE">
                              <w:pPr>
                                <w:pStyle w:val="BodyText"/>
                                <w:rPr>
                                  <w:sz w:val="22"/>
                                  <w:szCs w:val="22"/>
                                </w:rPr>
                              </w:pPr>
                              <w:r w:rsidRPr="00077324">
                                <w:rPr>
                                  <w:sz w:val="22"/>
                                  <w:szCs w:val="22"/>
                                </w:rPr>
                                <w:t>Actor A /</w:t>
                              </w:r>
                            </w:p>
                            <w:p w14:paraId="2B745E3C" w14:textId="77777777" w:rsidR="00A95DB2" w:rsidRPr="00077324" w:rsidRDefault="00A95DB2"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A95DB2" w:rsidRPr="00F214E1" w:rsidRDefault="00A95DB2" w:rsidP="001073CE">
                              <w:pPr>
                                <w:pStyle w:val="BodyText"/>
                                <w:jc w:val="center"/>
                                <w:rPr>
                                  <w:sz w:val="20"/>
                                </w:rPr>
                              </w:pPr>
                              <w:r w:rsidRPr="00F214E1">
                                <w:rPr>
                                  <w:sz w:val="20"/>
                                </w:rPr>
                                <w:t xml:space="preserve">Patient </w:t>
                              </w:r>
                              <w:r>
                                <w:rPr>
                                  <w:sz w:val="20"/>
                                </w:rPr>
                                <w:t>Portal as Care Plan Consumer</w:t>
                              </w:r>
                            </w:p>
                            <w:p w14:paraId="3894B087" w14:textId="77777777" w:rsidR="00A95DB2" w:rsidRPr="00077324" w:rsidRDefault="00A95DB2"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A95DB2" w:rsidRPr="007C43DB" w:rsidRDefault="00A95DB2" w:rsidP="001073CE">
                              <w:pPr>
                                <w:pStyle w:val="BodyText"/>
                                <w:jc w:val="center"/>
                                <w:rPr>
                                  <w:sz w:val="18"/>
                                  <w:szCs w:val="18"/>
                                </w:rPr>
                              </w:pPr>
                              <w:r w:rsidRPr="007C43DB">
                                <w:rPr>
                                  <w:sz w:val="18"/>
                                  <w:szCs w:val="18"/>
                                </w:rPr>
                                <w:t>Update Care Plan</w:t>
                              </w:r>
                            </w:p>
                            <w:p w14:paraId="414D85B3" w14:textId="77777777" w:rsidR="00A95DB2" w:rsidRDefault="00A95DB2" w:rsidP="001073CE"/>
                            <w:p w14:paraId="560EF9D2" w14:textId="77777777" w:rsidR="00A95DB2" w:rsidRPr="00077324" w:rsidRDefault="00A95DB2"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A95DB2" w:rsidRPr="00F92D1B" w:rsidRDefault="00A95DB2" w:rsidP="001073CE">
                              <w:pPr>
                                <w:pStyle w:val="BodyText"/>
                                <w:jc w:val="center"/>
                                <w:rPr>
                                  <w:sz w:val="18"/>
                                  <w:szCs w:val="18"/>
                                </w:rPr>
                              </w:pPr>
                              <w:r w:rsidRPr="00F92D1B">
                                <w:rPr>
                                  <w:sz w:val="18"/>
                                  <w:szCs w:val="18"/>
                                </w:rPr>
                                <w:t>Provide Care Plan</w:t>
                              </w:r>
                            </w:p>
                            <w:p w14:paraId="2EAEB5FD" w14:textId="77777777" w:rsidR="00A95DB2" w:rsidRDefault="00A95DB2" w:rsidP="001073CE"/>
                            <w:p w14:paraId="7F887529" w14:textId="77777777" w:rsidR="00A95DB2" w:rsidRPr="00077324" w:rsidRDefault="00A95DB2"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A95DB2" w:rsidRPr="00386D80" w:rsidRDefault="00A95DB2"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A95DB2" w:rsidRDefault="00A95DB2" w:rsidP="001073CE"/>
                            <w:p w14:paraId="1E0FC6A1" w14:textId="77777777" w:rsidR="00A95DB2" w:rsidRPr="00077324" w:rsidRDefault="00A95DB2"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A95DB2" w:rsidRPr="007C43DB" w:rsidRDefault="00A95DB2" w:rsidP="001073CE">
                              <w:pPr>
                                <w:pStyle w:val="BodyText"/>
                                <w:jc w:val="center"/>
                                <w:rPr>
                                  <w:sz w:val="18"/>
                                  <w:szCs w:val="18"/>
                                </w:rPr>
                              </w:pPr>
                              <w:r w:rsidRPr="007C43DB">
                                <w:rPr>
                                  <w:sz w:val="18"/>
                                  <w:szCs w:val="18"/>
                                </w:rPr>
                                <w:t>Subscribe to Care Plan Updates</w:t>
                              </w:r>
                            </w:p>
                            <w:p w14:paraId="2BC2F75F" w14:textId="77777777" w:rsidR="00A95DB2" w:rsidRDefault="00A95DB2" w:rsidP="001073CE"/>
                            <w:p w14:paraId="7198BA45" w14:textId="77777777" w:rsidR="00A95DB2" w:rsidRPr="00077324" w:rsidRDefault="00A95DB2"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A95DB2" w:rsidRPr="00386D80" w:rsidRDefault="00A95DB2"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A95DB2" w:rsidRDefault="00A95DB2" w:rsidP="001073CE"/>
                            <w:p w14:paraId="059C254F" w14:textId="77777777" w:rsidR="00A95DB2" w:rsidRPr="00077324" w:rsidRDefault="00A95DB2"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A95DB2" w:rsidRDefault="00A95DB2" w:rsidP="007377E7">
                              <w:pPr>
                                <w:pStyle w:val="NormalWeb"/>
                                <w:jc w:val="center"/>
                              </w:pPr>
                              <w:r>
                                <w:rPr>
                                  <w:sz w:val="18"/>
                                  <w:szCs w:val="18"/>
                                </w:rPr>
                                <w:t>Search for Care</w:t>
                              </w:r>
                              <w:r>
                                <w:rPr>
                                  <w:sz w:val="20"/>
                                  <w:szCs w:val="20"/>
                                </w:rPr>
                                <w:t xml:space="preserve"> Plan</w:t>
                              </w:r>
                            </w:p>
                            <w:p w14:paraId="2D04994A" w14:textId="77777777" w:rsidR="00A95DB2" w:rsidRDefault="00A95DB2" w:rsidP="007377E7">
                              <w:pPr>
                                <w:pStyle w:val="NormalWeb"/>
                              </w:pPr>
                              <w:r>
                                <w:t> </w:t>
                              </w:r>
                            </w:p>
                            <w:p w14:paraId="2479649B" w14:textId="77777777" w:rsidR="00A95DB2" w:rsidRDefault="00A95DB2"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6"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">
                <v:shape id="_x0000_s1037" type="#_x0000_t75" style="position:absolute;width:65246;height:38188;visibility:visible;mso-wrap-style:square">
                  <v:fill o:detectmouseclick="t"/>
                  <v:path o:connecttype="none"/>
                </v:shape>
                <v:shape id="Text Box 325" o:spid="_x0000_s1038"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A95DB2" w:rsidRPr="00077324" w:rsidRDefault="00A95DB2" w:rsidP="001073CE">
                        <w:pPr>
                          <w:pStyle w:val="BodyText"/>
                          <w:jc w:val="center"/>
                          <w:rPr>
                            <w:sz w:val="22"/>
                            <w:szCs w:val="22"/>
                          </w:rPr>
                        </w:pPr>
                        <w:r>
                          <w:rPr>
                            <w:sz w:val="22"/>
                            <w:szCs w:val="22"/>
                          </w:rPr>
                          <w:t>Encounter A</w:t>
                        </w:r>
                      </w:p>
                      <w:p w14:paraId="033D8B02" w14:textId="77777777" w:rsidR="00A95DB2" w:rsidRDefault="00A95DB2" w:rsidP="001073CE"/>
                      <w:p w14:paraId="6B0A74DC" w14:textId="77777777" w:rsidR="00A95DB2" w:rsidRPr="00077324" w:rsidRDefault="00A95DB2" w:rsidP="001073CE">
                        <w:pPr>
                          <w:pStyle w:val="BodyText"/>
                          <w:rPr>
                            <w:sz w:val="22"/>
                            <w:szCs w:val="22"/>
                          </w:rPr>
                        </w:pPr>
                        <w:r>
                          <w:rPr>
                            <w:sz w:val="22"/>
                            <w:szCs w:val="22"/>
                          </w:rPr>
                          <w:t>Transaction_</w:t>
                        </w:r>
                        <w:r w:rsidRPr="00077324">
                          <w:rPr>
                            <w:sz w:val="22"/>
                            <w:szCs w:val="22"/>
                          </w:rPr>
                          <w:t>1 [1]</w:t>
                        </w:r>
                      </w:p>
                    </w:txbxContent>
                  </v:textbox>
                </v:shape>
                <v:shape id="Text Box 326" o:spid="_x0000_s1039"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A95DB2" w:rsidRPr="00F214E1" w:rsidRDefault="00A95DB2"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A95DB2" w:rsidRDefault="00A95DB2" w:rsidP="001073CE">
                        <w:pPr>
                          <w:pStyle w:val="BodyText"/>
                          <w:spacing w:before="0"/>
                          <w:rPr>
                            <w:sz w:val="22"/>
                            <w:szCs w:val="22"/>
                          </w:rPr>
                        </w:pPr>
                      </w:p>
                      <w:p w14:paraId="3797618E" w14:textId="77777777" w:rsidR="00A95DB2" w:rsidRPr="00077324" w:rsidRDefault="00A95DB2" w:rsidP="001073CE">
                        <w:pPr>
                          <w:pStyle w:val="BodyText"/>
                          <w:spacing w:before="0"/>
                          <w:rPr>
                            <w:sz w:val="22"/>
                            <w:szCs w:val="22"/>
                          </w:rPr>
                        </w:pPr>
                      </w:p>
                      <w:p w14:paraId="45865582" w14:textId="77777777" w:rsidR="00A95DB2" w:rsidRPr="00077324" w:rsidRDefault="00A95DB2" w:rsidP="001073CE">
                        <w:pPr>
                          <w:pStyle w:val="BodyText"/>
                          <w:rPr>
                            <w:sz w:val="22"/>
                            <w:szCs w:val="22"/>
                          </w:rPr>
                        </w:pPr>
                      </w:p>
                      <w:p w14:paraId="4D8B3CA9" w14:textId="77777777" w:rsidR="00A95DB2" w:rsidRDefault="00A95DB2" w:rsidP="001073CE"/>
                      <w:p w14:paraId="71A2F077" w14:textId="77777777" w:rsidR="00A95DB2" w:rsidRPr="00077324" w:rsidRDefault="00A95DB2" w:rsidP="001073CE">
                        <w:pPr>
                          <w:pStyle w:val="BodyText"/>
                          <w:rPr>
                            <w:sz w:val="22"/>
                            <w:szCs w:val="22"/>
                          </w:rPr>
                        </w:pPr>
                        <w:r w:rsidRPr="00077324">
                          <w:rPr>
                            <w:sz w:val="22"/>
                            <w:szCs w:val="22"/>
                          </w:rPr>
                          <w:t>Actor D/</w:t>
                        </w:r>
                      </w:p>
                      <w:p w14:paraId="12EFF39A" w14:textId="77777777" w:rsidR="00A95DB2" w:rsidRPr="00077324" w:rsidRDefault="00A95DB2" w:rsidP="001073CE">
                        <w:pPr>
                          <w:pStyle w:val="BodyText"/>
                          <w:rPr>
                            <w:sz w:val="22"/>
                            <w:szCs w:val="22"/>
                          </w:rPr>
                        </w:pPr>
                        <w:r w:rsidRPr="00077324">
                          <w:rPr>
                            <w:sz w:val="22"/>
                            <w:szCs w:val="22"/>
                          </w:rPr>
                          <w:t>Actor E</w:t>
                        </w:r>
                      </w:p>
                    </w:txbxContent>
                  </v:textbox>
                </v:shape>
                <v:line id="Line 327" o:spid="_x0000_s1040"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1"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A95DB2" w:rsidRPr="00077324" w:rsidRDefault="00A95DB2" w:rsidP="00324356">
                        <w:pPr>
                          <w:pStyle w:val="BodyText"/>
                          <w:rPr>
                            <w:sz w:val="22"/>
                            <w:szCs w:val="22"/>
                          </w:rPr>
                        </w:pPr>
                        <w:r w:rsidRPr="00F0650A">
                          <w:rPr>
                            <w:sz w:val="20"/>
                          </w:rPr>
                          <w:t>Care Plan</w:t>
                        </w:r>
                        <w:r>
                          <w:rPr>
                            <w:sz w:val="20"/>
                          </w:rPr>
                          <w:t xml:space="preserve"> Management System as Care Plan Manager</w:t>
                        </w:r>
                      </w:p>
                      <w:p w14:paraId="4F9C7DB3" w14:textId="77777777" w:rsidR="00A95DB2" w:rsidRDefault="00A95DB2" w:rsidP="001073CE"/>
                      <w:p w14:paraId="418F2467" w14:textId="77777777" w:rsidR="00A95DB2" w:rsidRPr="00077324" w:rsidRDefault="00A95DB2" w:rsidP="001073CE">
                        <w:pPr>
                          <w:pStyle w:val="BodyText"/>
                          <w:rPr>
                            <w:sz w:val="22"/>
                            <w:szCs w:val="22"/>
                          </w:rPr>
                        </w:pPr>
                        <w:r w:rsidRPr="00077324">
                          <w:rPr>
                            <w:sz w:val="22"/>
                            <w:szCs w:val="22"/>
                          </w:rPr>
                          <w:t>Actor A /</w:t>
                        </w:r>
                      </w:p>
                      <w:p w14:paraId="2B745E3C" w14:textId="77777777" w:rsidR="00A95DB2" w:rsidRPr="00077324" w:rsidRDefault="00A95DB2" w:rsidP="001073CE">
                        <w:pPr>
                          <w:pStyle w:val="BodyText"/>
                          <w:rPr>
                            <w:sz w:val="22"/>
                            <w:szCs w:val="22"/>
                          </w:rPr>
                        </w:pPr>
                        <w:r w:rsidRPr="00077324">
                          <w:rPr>
                            <w:sz w:val="22"/>
                            <w:szCs w:val="22"/>
                          </w:rPr>
                          <w:t>Actor B</w:t>
                        </w:r>
                      </w:p>
                    </w:txbxContent>
                  </v:textbox>
                </v:shape>
                <v:line id="Line 329" o:spid="_x0000_s1042"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3"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4"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A95DB2" w:rsidRPr="00F214E1" w:rsidRDefault="00A95DB2" w:rsidP="001073CE">
                        <w:pPr>
                          <w:pStyle w:val="BodyText"/>
                          <w:jc w:val="center"/>
                          <w:rPr>
                            <w:sz w:val="20"/>
                          </w:rPr>
                        </w:pPr>
                        <w:r w:rsidRPr="00F214E1">
                          <w:rPr>
                            <w:sz w:val="20"/>
                          </w:rPr>
                          <w:t xml:space="preserve">Patient </w:t>
                        </w:r>
                        <w:r>
                          <w:rPr>
                            <w:sz w:val="20"/>
                          </w:rPr>
                          <w:t>Portal as Care Plan Consumer</w:t>
                        </w:r>
                      </w:p>
                      <w:p w14:paraId="3894B087" w14:textId="77777777" w:rsidR="00A95DB2" w:rsidRPr="00077324" w:rsidRDefault="00A95DB2" w:rsidP="001073CE">
                        <w:pPr>
                          <w:pStyle w:val="BodyText"/>
                          <w:spacing w:before="0"/>
                          <w:rPr>
                            <w:sz w:val="22"/>
                            <w:szCs w:val="22"/>
                          </w:rPr>
                        </w:pPr>
                      </w:p>
                    </w:txbxContent>
                  </v:textbox>
                </v:shape>
                <v:rect id="Rectangle 332" o:spid="_x0000_s1045"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6"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A95DB2" w:rsidRPr="007C43DB" w:rsidRDefault="00A95DB2" w:rsidP="001073CE">
                        <w:pPr>
                          <w:pStyle w:val="BodyText"/>
                          <w:jc w:val="center"/>
                          <w:rPr>
                            <w:sz w:val="18"/>
                            <w:szCs w:val="18"/>
                          </w:rPr>
                        </w:pPr>
                        <w:r w:rsidRPr="007C43DB">
                          <w:rPr>
                            <w:sz w:val="18"/>
                            <w:szCs w:val="18"/>
                          </w:rPr>
                          <w:t>Update Care Plan</w:t>
                        </w:r>
                      </w:p>
                      <w:p w14:paraId="414D85B3" w14:textId="77777777" w:rsidR="00A95DB2" w:rsidRDefault="00A95DB2" w:rsidP="001073CE"/>
                      <w:p w14:paraId="560EF9D2" w14:textId="77777777" w:rsidR="00A95DB2" w:rsidRPr="00077324" w:rsidRDefault="00A95DB2" w:rsidP="001073CE">
                        <w:pPr>
                          <w:pStyle w:val="BodyText"/>
                          <w:rPr>
                            <w:sz w:val="22"/>
                            <w:szCs w:val="22"/>
                          </w:rPr>
                        </w:pPr>
                        <w:r w:rsidRPr="00077324">
                          <w:rPr>
                            <w:sz w:val="22"/>
                            <w:szCs w:val="22"/>
                          </w:rPr>
                          <w:t>Transaction-B [B]</w:t>
                        </w:r>
                      </w:p>
                    </w:txbxContent>
                  </v:textbox>
                </v:shape>
                <v:line id="Line 335" o:spid="_x0000_s1047"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8"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9"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A95DB2" w:rsidRPr="00F92D1B" w:rsidRDefault="00A95DB2" w:rsidP="001073CE">
                        <w:pPr>
                          <w:pStyle w:val="BodyText"/>
                          <w:jc w:val="center"/>
                          <w:rPr>
                            <w:sz w:val="18"/>
                            <w:szCs w:val="18"/>
                          </w:rPr>
                        </w:pPr>
                        <w:r w:rsidRPr="00F92D1B">
                          <w:rPr>
                            <w:sz w:val="18"/>
                            <w:szCs w:val="18"/>
                          </w:rPr>
                          <w:t>Provide Care Plan</w:t>
                        </w:r>
                      </w:p>
                      <w:p w14:paraId="2EAEB5FD" w14:textId="77777777" w:rsidR="00A95DB2" w:rsidRDefault="00A95DB2" w:rsidP="001073CE"/>
                      <w:p w14:paraId="7F887529" w14:textId="77777777" w:rsidR="00A95DB2" w:rsidRPr="00077324" w:rsidRDefault="00A95DB2" w:rsidP="001073CE">
                        <w:pPr>
                          <w:pStyle w:val="BodyText"/>
                          <w:rPr>
                            <w:sz w:val="22"/>
                            <w:szCs w:val="22"/>
                          </w:rPr>
                        </w:pPr>
                        <w:r w:rsidRPr="00077324">
                          <w:rPr>
                            <w:sz w:val="22"/>
                            <w:szCs w:val="22"/>
                          </w:rPr>
                          <w:t>Transaction-B [B]</w:t>
                        </w:r>
                      </w:p>
                    </w:txbxContent>
                  </v:textbox>
                </v:shape>
                <v:line id="Line 338" o:spid="_x0000_s1050"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1"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2"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A95DB2" w:rsidRPr="00386D80" w:rsidRDefault="00A95DB2"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A95DB2" w:rsidRDefault="00A95DB2" w:rsidP="001073CE"/>
                      <w:p w14:paraId="1E0FC6A1" w14:textId="77777777" w:rsidR="00A95DB2" w:rsidRPr="00077324" w:rsidRDefault="00A95DB2" w:rsidP="001073CE">
                        <w:pPr>
                          <w:pStyle w:val="BodyText"/>
                          <w:rPr>
                            <w:sz w:val="22"/>
                            <w:szCs w:val="22"/>
                          </w:rPr>
                        </w:pPr>
                        <w:r w:rsidRPr="00077324">
                          <w:rPr>
                            <w:sz w:val="22"/>
                            <w:szCs w:val="22"/>
                          </w:rPr>
                          <w:t>Transaction-B [B]</w:t>
                        </w:r>
                      </w:p>
                    </w:txbxContent>
                  </v:textbox>
                </v:shape>
                <v:line id="Line 341" o:spid="_x0000_s1053"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4"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A95DB2" w:rsidRPr="007C43DB" w:rsidRDefault="00A95DB2" w:rsidP="001073CE">
                        <w:pPr>
                          <w:pStyle w:val="BodyText"/>
                          <w:jc w:val="center"/>
                          <w:rPr>
                            <w:sz w:val="18"/>
                            <w:szCs w:val="18"/>
                          </w:rPr>
                        </w:pPr>
                        <w:r w:rsidRPr="007C43DB">
                          <w:rPr>
                            <w:sz w:val="18"/>
                            <w:szCs w:val="18"/>
                          </w:rPr>
                          <w:t>Subscribe to Care Plan Updates</w:t>
                        </w:r>
                      </w:p>
                      <w:p w14:paraId="2BC2F75F" w14:textId="77777777" w:rsidR="00A95DB2" w:rsidRDefault="00A95DB2" w:rsidP="001073CE"/>
                      <w:p w14:paraId="7198BA45" w14:textId="77777777" w:rsidR="00A95DB2" w:rsidRPr="00077324" w:rsidRDefault="00A95DB2" w:rsidP="001073CE">
                        <w:pPr>
                          <w:pStyle w:val="BodyText"/>
                          <w:rPr>
                            <w:sz w:val="22"/>
                            <w:szCs w:val="22"/>
                          </w:rPr>
                        </w:pPr>
                        <w:r w:rsidRPr="00077324">
                          <w:rPr>
                            <w:sz w:val="22"/>
                            <w:szCs w:val="22"/>
                          </w:rPr>
                          <w:t>Transaction-B [B]</w:t>
                        </w:r>
                      </w:p>
                    </w:txbxContent>
                  </v:textbox>
                </v:shape>
                <v:line id="Line 343" o:spid="_x0000_s1055"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6"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A95DB2" w:rsidRPr="00386D80" w:rsidRDefault="00A95DB2"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A95DB2" w:rsidRDefault="00A95DB2" w:rsidP="001073CE"/>
                      <w:p w14:paraId="059C254F" w14:textId="77777777" w:rsidR="00A95DB2" w:rsidRPr="00077324" w:rsidRDefault="00A95DB2" w:rsidP="001073CE">
                        <w:pPr>
                          <w:pStyle w:val="BodyText"/>
                          <w:rPr>
                            <w:sz w:val="22"/>
                            <w:szCs w:val="22"/>
                          </w:rPr>
                        </w:pPr>
                        <w:r w:rsidRPr="00077324">
                          <w:rPr>
                            <w:sz w:val="22"/>
                            <w:szCs w:val="22"/>
                          </w:rPr>
                          <w:t>Transaction-B [B]</w:t>
                        </w:r>
                      </w:p>
                    </w:txbxContent>
                  </v:textbox>
                </v:shape>
                <v:line id="Line 343" o:spid="_x0000_s1057"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8"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A95DB2" w:rsidRDefault="00A95DB2" w:rsidP="007377E7">
                        <w:pPr>
                          <w:pStyle w:val="NormalWeb"/>
                          <w:jc w:val="center"/>
                        </w:pPr>
                        <w:r>
                          <w:rPr>
                            <w:sz w:val="18"/>
                            <w:szCs w:val="18"/>
                          </w:rPr>
                          <w:t>Search for Care</w:t>
                        </w:r>
                        <w:r>
                          <w:rPr>
                            <w:sz w:val="20"/>
                            <w:szCs w:val="20"/>
                          </w:rPr>
                          <w:t xml:space="preserve"> Plan</w:t>
                        </w:r>
                      </w:p>
                      <w:p w14:paraId="2D04994A" w14:textId="77777777" w:rsidR="00A95DB2" w:rsidRDefault="00A95DB2" w:rsidP="007377E7">
                        <w:pPr>
                          <w:pStyle w:val="NormalWeb"/>
                        </w:pPr>
                        <w:r>
                          <w:t> </w:t>
                        </w:r>
                      </w:p>
                      <w:p w14:paraId="2479649B" w14:textId="77777777" w:rsidR="00A95DB2" w:rsidRDefault="00A95DB2" w:rsidP="007377E7">
                        <w:pPr>
                          <w:pStyle w:val="NormalWeb"/>
                        </w:pPr>
                        <w:r>
                          <w:rPr>
                            <w:sz w:val="22"/>
                            <w:szCs w:val="22"/>
                          </w:rPr>
                          <w:t>Transaction-B [B]</w:t>
                        </w:r>
                      </w:p>
                    </w:txbxContent>
                  </v:textbox>
                </v:shape>
                <v:rect id="Rectangle 112" o:spid="_x0000_s1059"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60"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1"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2"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3"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147" w:name="_Toc449469811"/>
      <w:r>
        <w:lastRenderedPageBreak/>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147"/>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lastRenderedPageBreak/>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w:lastRenderedPageBreak/>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A95DB2" w:rsidRPr="00077324" w:rsidRDefault="00A95DB2" w:rsidP="00274982">
                              <w:pPr>
                                <w:pStyle w:val="BodyText"/>
                                <w:jc w:val="center"/>
                                <w:rPr>
                                  <w:sz w:val="22"/>
                                  <w:szCs w:val="22"/>
                                </w:rPr>
                              </w:pPr>
                              <w:r>
                                <w:rPr>
                                  <w:sz w:val="22"/>
                                  <w:szCs w:val="22"/>
                                </w:rPr>
                                <w:t>Encounter(s) B</w:t>
                              </w:r>
                            </w:p>
                            <w:p w14:paraId="2EBDE698" w14:textId="77777777" w:rsidR="00A95DB2" w:rsidRDefault="00A95DB2" w:rsidP="00274982"/>
                            <w:p w14:paraId="464410A3" w14:textId="77777777" w:rsidR="00A95DB2" w:rsidRPr="00077324" w:rsidRDefault="00A95DB2"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A95DB2" w:rsidRPr="00D555AC" w:rsidRDefault="00A95DB2"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A95DB2" w:rsidRPr="00F214E1" w:rsidRDefault="00A95DB2" w:rsidP="00274982">
                              <w:pPr>
                                <w:pStyle w:val="BodyText"/>
                                <w:rPr>
                                  <w:sz w:val="20"/>
                                </w:rPr>
                              </w:pPr>
                            </w:p>
                            <w:p w14:paraId="3B383322" w14:textId="77777777" w:rsidR="00A95DB2" w:rsidRDefault="00A95DB2" w:rsidP="00274982">
                              <w:pPr>
                                <w:pStyle w:val="BodyText"/>
                                <w:spacing w:before="0"/>
                                <w:rPr>
                                  <w:sz w:val="22"/>
                                  <w:szCs w:val="22"/>
                                </w:rPr>
                              </w:pPr>
                            </w:p>
                            <w:p w14:paraId="760E6DE0" w14:textId="77777777" w:rsidR="00A95DB2" w:rsidRPr="00077324" w:rsidRDefault="00A95DB2" w:rsidP="00274982">
                              <w:pPr>
                                <w:pStyle w:val="BodyText"/>
                                <w:spacing w:before="0"/>
                                <w:rPr>
                                  <w:sz w:val="22"/>
                                  <w:szCs w:val="22"/>
                                </w:rPr>
                              </w:pPr>
                            </w:p>
                            <w:p w14:paraId="229A1201" w14:textId="77777777" w:rsidR="00A95DB2" w:rsidRPr="00077324" w:rsidRDefault="00A95DB2" w:rsidP="00274982">
                              <w:pPr>
                                <w:pStyle w:val="BodyText"/>
                                <w:rPr>
                                  <w:sz w:val="22"/>
                                  <w:szCs w:val="22"/>
                                </w:rPr>
                              </w:pPr>
                            </w:p>
                            <w:p w14:paraId="0BB16BEF" w14:textId="77777777" w:rsidR="00A95DB2" w:rsidRDefault="00A95DB2" w:rsidP="00274982"/>
                            <w:p w14:paraId="308672D0" w14:textId="77777777" w:rsidR="00A95DB2" w:rsidRPr="00077324" w:rsidRDefault="00A95DB2" w:rsidP="00274982">
                              <w:pPr>
                                <w:pStyle w:val="BodyText"/>
                                <w:rPr>
                                  <w:sz w:val="22"/>
                                  <w:szCs w:val="22"/>
                                </w:rPr>
                              </w:pPr>
                              <w:r w:rsidRPr="00077324">
                                <w:rPr>
                                  <w:sz w:val="22"/>
                                  <w:szCs w:val="22"/>
                                </w:rPr>
                                <w:t>Actor D/</w:t>
                              </w:r>
                            </w:p>
                            <w:p w14:paraId="30EF57E0" w14:textId="77777777" w:rsidR="00A95DB2" w:rsidRPr="00077324" w:rsidRDefault="00A95DB2"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A95DB2" w:rsidRPr="00077324" w:rsidRDefault="00A95DB2"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A95DB2" w:rsidRPr="00F214E1" w:rsidRDefault="00A95DB2" w:rsidP="00274982">
                              <w:pPr>
                                <w:pStyle w:val="BodyText"/>
                                <w:jc w:val="center"/>
                                <w:rPr>
                                  <w:sz w:val="20"/>
                                </w:rPr>
                              </w:pPr>
                              <w:r w:rsidRPr="00F214E1">
                                <w:rPr>
                                  <w:sz w:val="20"/>
                                </w:rPr>
                                <w:t>P</w:t>
                              </w:r>
                              <w:r>
                                <w:rPr>
                                  <w:sz w:val="20"/>
                                </w:rPr>
                                <w:t>atient Portal as Care Plan Consumer</w:t>
                              </w:r>
                            </w:p>
                            <w:p w14:paraId="0DE4CBEF" w14:textId="77777777" w:rsidR="00A95DB2" w:rsidRPr="00077324" w:rsidRDefault="00A95DB2"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A95DB2" w:rsidRPr="00386D80" w:rsidRDefault="00A95DB2" w:rsidP="00274982">
                              <w:pPr>
                                <w:pStyle w:val="BodyText"/>
                                <w:jc w:val="center"/>
                                <w:rPr>
                                  <w:sz w:val="20"/>
                                </w:rPr>
                              </w:pPr>
                              <w:r w:rsidRPr="00386D80">
                                <w:rPr>
                                  <w:sz w:val="20"/>
                                </w:rPr>
                                <w:t>U</w:t>
                              </w:r>
                              <w:r>
                                <w:rPr>
                                  <w:sz w:val="20"/>
                                </w:rPr>
                                <w:t>pdate Care Plan</w:t>
                              </w:r>
                            </w:p>
                            <w:p w14:paraId="4B28CB4C" w14:textId="77777777" w:rsidR="00A95DB2" w:rsidRDefault="00A95DB2" w:rsidP="00274982"/>
                            <w:p w14:paraId="770C1087" w14:textId="77777777" w:rsidR="00A95DB2" w:rsidRPr="00077324" w:rsidRDefault="00A95DB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A95DB2" w:rsidRPr="00364CC5" w:rsidRDefault="00A95DB2" w:rsidP="00274982">
                              <w:pPr>
                                <w:pStyle w:val="BodyText"/>
                                <w:jc w:val="center"/>
                                <w:rPr>
                                  <w:sz w:val="18"/>
                                  <w:szCs w:val="18"/>
                                </w:rPr>
                              </w:pPr>
                              <w:r w:rsidRPr="00364CC5">
                                <w:rPr>
                                  <w:sz w:val="18"/>
                                  <w:szCs w:val="18"/>
                                </w:rPr>
                                <w:t>Provide Care Plan</w:t>
                              </w:r>
                            </w:p>
                            <w:p w14:paraId="7155B7ED" w14:textId="77777777" w:rsidR="00A95DB2" w:rsidRDefault="00A95DB2" w:rsidP="00274982"/>
                            <w:p w14:paraId="007DF843" w14:textId="77777777" w:rsidR="00A95DB2" w:rsidRPr="00077324" w:rsidRDefault="00A95DB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A95DB2" w:rsidRPr="00386D80" w:rsidRDefault="00A95DB2"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A95DB2" w:rsidRDefault="00A95DB2" w:rsidP="00274982"/>
                            <w:p w14:paraId="17019F2A" w14:textId="77777777" w:rsidR="00A95DB2" w:rsidRPr="00077324" w:rsidRDefault="00A95DB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A95DB2" w:rsidRPr="00364CC5" w:rsidRDefault="00A95DB2"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A95DB2" w:rsidRDefault="00A95DB2" w:rsidP="00274982"/>
                            <w:p w14:paraId="07EDD75F" w14:textId="77777777" w:rsidR="00A95DB2" w:rsidRPr="00077324" w:rsidRDefault="00A95DB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A95DB2" w:rsidRPr="00364CC5" w:rsidRDefault="00A95DB2" w:rsidP="00274982">
                              <w:pPr>
                                <w:pStyle w:val="BodyText"/>
                                <w:jc w:val="center"/>
                                <w:rPr>
                                  <w:sz w:val="18"/>
                                  <w:szCs w:val="18"/>
                                </w:rPr>
                              </w:pPr>
                              <w:r w:rsidRPr="00364CC5">
                                <w:rPr>
                                  <w:sz w:val="18"/>
                                  <w:szCs w:val="18"/>
                                </w:rPr>
                                <w:t>Subscribe to Care Plan Updates</w:t>
                              </w:r>
                            </w:p>
                            <w:p w14:paraId="72F2DA86" w14:textId="77777777" w:rsidR="00A95DB2" w:rsidRDefault="00A95DB2" w:rsidP="00274982"/>
                            <w:p w14:paraId="69B64E73" w14:textId="77777777" w:rsidR="00A95DB2" w:rsidRPr="00077324" w:rsidRDefault="00A95DB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A95DB2" w:rsidRPr="00386D80" w:rsidRDefault="00A95DB2"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A95DB2" w:rsidRDefault="00A95DB2" w:rsidP="00274982"/>
                            <w:p w14:paraId="5F5E1379" w14:textId="77777777" w:rsidR="00A95DB2" w:rsidRPr="00077324" w:rsidRDefault="00A95DB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4"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">
                <v:shape id="_x0000_s1065" type="#_x0000_t75" style="position:absolute;width:61442;height:30867;visibility:visible;mso-wrap-style:square">
                  <v:fill o:detectmouseclick="t"/>
                  <v:path o:connecttype="none"/>
                </v:shape>
                <v:shape id="Text Box 347" o:spid="_x0000_s1066"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A95DB2" w:rsidRPr="00077324" w:rsidRDefault="00A95DB2" w:rsidP="00274982">
                        <w:pPr>
                          <w:pStyle w:val="BodyText"/>
                          <w:jc w:val="center"/>
                          <w:rPr>
                            <w:sz w:val="22"/>
                            <w:szCs w:val="22"/>
                          </w:rPr>
                        </w:pPr>
                        <w:r>
                          <w:rPr>
                            <w:sz w:val="22"/>
                            <w:szCs w:val="22"/>
                          </w:rPr>
                          <w:t>Encounter(s) B</w:t>
                        </w:r>
                      </w:p>
                      <w:p w14:paraId="2EBDE698" w14:textId="77777777" w:rsidR="00A95DB2" w:rsidRDefault="00A95DB2" w:rsidP="00274982"/>
                      <w:p w14:paraId="464410A3" w14:textId="77777777" w:rsidR="00A95DB2" w:rsidRPr="00077324" w:rsidRDefault="00A95DB2" w:rsidP="00274982">
                        <w:pPr>
                          <w:pStyle w:val="BodyText"/>
                          <w:rPr>
                            <w:sz w:val="22"/>
                            <w:szCs w:val="22"/>
                          </w:rPr>
                        </w:pPr>
                        <w:r>
                          <w:rPr>
                            <w:sz w:val="22"/>
                            <w:szCs w:val="22"/>
                          </w:rPr>
                          <w:t>Transaction_</w:t>
                        </w:r>
                        <w:r w:rsidRPr="00077324">
                          <w:rPr>
                            <w:sz w:val="22"/>
                            <w:szCs w:val="22"/>
                          </w:rPr>
                          <w:t>1 [1]</w:t>
                        </w:r>
                      </w:p>
                    </w:txbxContent>
                  </v:textbox>
                </v:shape>
                <v:shape id="Text Box 348" o:spid="_x0000_s1067"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A95DB2" w:rsidRPr="00D555AC" w:rsidRDefault="00A95DB2"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A95DB2" w:rsidRPr="00F214E1" w:rsidRDefault="00A95DB2" w:rsidP="00274982">
                        <w:pPr>
                          <w:pStyle w:val="BodyText"/>
                          <w:rPr>
                            <w:sz w:val="20"/>
                          </w:rPr>
                        </w:pPr>
                      </w:p>
                      <w:p w14:paraId="3B383322" w14:textId="77777777" w:rsidR="00A95DB2" w:rsidRDefault="00A95DB2" w:rsidP="00274982">
                        <w:pPr>
                          <w:pStyle w:val="BodyText"/>
                          <w:spacing w:before="0"/>
                          <w:rPr>
                            <w:sz w:val="22"/>
                            <w:szCs w:val="22"/>
                          </w:rPr>
                        </w:pPr>
                      </w:p>
                      <w:p w14:paraId="760E6DE0" w14:textId="77777777" w:rsidR="00A95DB2" w:rsidRPr="00077324" w:rsidRDefault="00A95DB2" w:rsidP="00274982">
                        <w:pPr>
                          <w:pStyle w:val="BodyText"/>
                          <w:spacing w:before="0"/>
                          <w:rPr>
                            <w:sz w:val="22"/>
                            <w:szCs w:val="22"/>
                          </w:rPr>
                        </w:pPr>
                      </w:p>
                      <w:p w14:paraId="229A1201" w14:textId="77777777" w:rsidR="00A95DB2" w:rsidRPr="00077324" w:rsidRDefault="00A95DB2" w:rsidP="00274982">
                        <w:pPr>
                          <w:pStyle w:val="BodyText"/>
                          <w:rPr>
                            <w:sz w:val="22"/>
                            <w:szCs w:val="22"/>
                          </w:rPr>
                        </w:pPr>
                      </w:p>
                      <w:p w14:paraId="0BB16BEF" w14:textId="77777777" w:rsidR="00A95DB2" w:rsidRDefault="00A95DB2" w:rsidP="00274982"/>
                      <w:p w14:paraId="308672D0" w14:textId="77777777" w:rsidR="00A95DB2" w:rsidRPr="00077324" w:rsidRDefault="00A95DB2" w:rsidP="00274982">
                        <w:pPr>
                          <w:pStyle w:val="BodyText"/>
                          <w:rPr>
                            <w:sz w:val="22"/>
                            <w:szCs w:val="22"/>
                          </w:rPr>
                        </w:pPr>
                        <w:r w:rsidRPr="00077324">
                          <w:rPr>
                            <w:sz w:val="22"/>
                            <w:szCs w:val="22"/>
                          </w:rPr>
                          <w:t>Actor D/</w:t>
                        </w:r>
                      </w:p>
                      <w:p w14:paraId="30EF57E0" w14:textId="77777777" w:rsidR="00A95DB2" w:rsidRPr="00077324" w:rsidRDefault="00A95DB2" w:rsidP="00274982">
                        <w:pPr>
                          <w:pStyle w:val="BodyText"/>
                          <w:rPr>
                            <w:sz w:val="22"/>
                            <w:szCs w:val="22"/>
                          </w:rPr>
                        </w:pPr>
                        <w:r w:rsidRPr="00077324">
                          <w:rPr>
                            <w:sz w:val="22"/>
                            <w:szCs w:val="22"/>
                          </w:rPr>
                          <w:t>Actor E</w:t>
                        </w:r>
                      </w:p>
                    </w:txbxContent>
                  </v:textbox>
                </v:shape>
                <v:line id="Line 349" o:spid="_x0000_s1068"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9"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A95DB2" w:rsidRPr="00077324" w:rsidRDefault="00A95DB2"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70"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1"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2"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A95DB2" w:rsidRPr="00F214E1" w:rsidRDefault="00A95DB2" w:rsidP="00274982">
                        <w:pPr>
                          <w:pStyle w:val="BodyText"/>
                          <w:jc w:val="center"/>
                          <w:rPr>
                            <w:sz w:val="20"/>
                          </w:rPr>
                        </w:pPr>
                        <w:r w:rsidRPr="00F214E1">
                          <w:rPr>
                            <w:sz w:val="20"/>
                          </w:rPr>
                          <w:t>P</w:t>
                        </w:r>
                        <w:r>
                          <w:rPr>
                            <w:sz w:val="20"/>
                          </w:rPr>
                          <w:t>atient Portal as Care Plan Consumer</w:t>
                        </w:r>
                      </w:p>
                      <w:p w14:paraId="0DE4CBEF" w14:textId="77777777" w:rsidR="00A95DB2" w:rsidRPr="00077324" w:rsidRDefault="00A95DB2" w:rsidP="00274982">
                        <w:pPr>
                          <w:pStyle w:val="BodyText"/>
                          <w:spacing w:before="0"/>
                          <w:rPr>
                            <w:sz w:val="22"/>
                            <w:szCs w:val="22"/>
                          </w:rPr>
                        </w:pPr>
                      </w:p>
                    </w:txbxContent>
                  </v:textbox>
                </v:shape>
                <v:shape id="Text Box 354" o:spid="_x0000_s1073"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A95DB2" w:rsidRPr="00386D80" w:rsidRDefault="00A95DB2" w:rsidP="00274982">
                        <w:pPr>
                          <w:pStyle w:val="BodyText"/>
                          <w:jc w:val="center"/>
                          <w:rPr>
                            <w:sz w:val="20"/>
                          </w:rPr>
                        </w:pPr>
                        <w:r w:rsidRPr="00386D80">
                          <w:rPr>
                            <w:sz w:val="20"/>
                          </w:rPr>
                          <w:t>U</w:t>
                        </w:r>
                        <w:r>
                          <w:rPr>
                            <w:sz w:val="20"/>
                          </w:rPr>
                          <w:t>pdate Care Plan</w:t>
                        </w:r>
                      </w:p>
                      <w:p w14:paraId="4B28CB4C" w14:textId="77777777" w:rsidR="00A95DB2" w:rsidRDefault="00A95DB2" w:rsidP="00274982"/>
                      <w:p w14:paraId="770C1087" w14:textId="77777777" w:rsidR="00A95DB2" w:rsidRPr="00077324" w:rsidRDefault="00A95DB2" w:rsidP="00274982">
                        <w:pPr>
                          <w:pStyle w:val="BodyText"/>
                          <w:rPr>
                            <w:sz w:val="22"/>
                            <w:szCs w:val="22"/>
                          </w:rPr>
                        </w:pPr>
                        <w:r w:rsidRPr="00077324">
                          <w:rPr>
                            <w:sz w:val="22"/>
                            <w:szCs w:val="22"/>
                          </w:rPr>
                          <w:t>Transaction-B [B]</w:t>
                        </w:r>
                      </w:p>
                    </w:txbxContent>
                  </v:textbox>
                </v:shape>
                <v:rect id="Rectangle 355" o:spid="_x0000_s1074"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5"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6"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7"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A95DB2" w:rsidRPr="00364CC5" w:rsidRDefault="00A95DB2" w:rsidP="00274982">
                        <w:pPr>
                          <w:pStyle w:val="BodyText"/>
                          <w:jc w:val="center"/>
                          <w:rPr>
                            <w:sz w:val="18"/>
                            <w:szCs w:val="18"/>
                          </w:rPr>
                        </w:pPr>
                        <w:r w:rsidRPr="00364CC5">
                          <w:rPr>
                            <w:sz w:val="18"/>
                            <w:szCs w:val="18"/>
                          </w:rPr>
                          <w:t>Provide Care Plan</w:t>
                        </w:r>
                      </w:p>
                      <w:p w14:paraId="7155B7ED" w14:textId="77777777" w:rsidR="00A95DB2" w:rsidRDefault="00A95DB2" w:rsidP="00274982"/>
                      <w:p w14:paraId="007DF843" w14:textId="77777777" w:rsidR="00A95DB2" w:rsidRPr="00077324" w:rsidRDefault="00A95DB2" w:rsidP="00274982">
                        <w:pPr>
                          <w:pStyle w:val="BodyText"/>
                          <w:rPr>
                            <w:sz w:val="22"/>
                            <w:szCs w:val="22"/>
                          </w:rPr>
                        </w:pPr>
                        <w:r w:rsidRPr="00077324">
                          <w:rPr>
                            <w:sz w:val="22"/>
                            <w:szCs w:val="22"/>
                          </w:rPr>
                          <w:t>Transaction-B [B]</w:t>
                        </w:r>
                      </w:p>
                    </w:txbxContent>
                  </v:textbox>
                </v:shape>
                <v:line id="Line 359" o:spid="_x0000_s1078"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9"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A95DB2" w:rsidRPr="00386D80" w:rsidRDefault="00A95DB2"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A95DB2" w:rsidRDefault="00A95DB2" w:rsidP="00274982"/>
                      <w:p w14:paraId="17019F2A" w14:textId="77777777" w:rsidR="00A95DB2" w:rsidRPr="00077324" w:rsidRDefault="00A95DB2" w:rsidP="00274982">
                        <w:pPr>
                          <w:pStyle w:val="BodyText"/>
                          <w:rPr>
                            <w:sz w:val="22"/>
                            <w:szCs w:val="22"/>
                          </w:rPr>
                        </w:pPr>
                        <w:r w:rsidRPr="00077324">
                          <w:rPr>
                            <w:sz w:val="22"/>
                            <w:szCs w:val="22"/>
                          </w:rPr>
                          <w:t>Transaction-B [B]</w:t>
                        </w:r>
                      </w:p>
                    </w:txbxContent>
                  </v:textbox>
                </v:shape>
                <v:line id="Line 362" o:spid="_x0000_s1080"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1"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A95DB2" w:rsidRPr="00364CC5" w:rsidRDefault="00A95DB2"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A95DB2" w:rsidRDefault="00A95DB2" w:rsidP="00274982"/>
                      <w:p w14:paraId="07EDD75F" w14:textId="77777777" w:rsidR="00A95DB2" w:rsidRPr="00077324" w:rsidRDefault="00A95DB2" w:rsidP="00274982">
                        <w:pPr>
                          <w:pStyle w:val="BodyText"/>
                          <w:rPr>
                            <w:sz w:val="22"/>
                            <w:szCs w:val="22"/>
                          </w:rPr>
                        </w:pPr>
                        <w:r w:rsidRPr="00077324">
                          <w:rPr>
                            <w:sz w:val="22"/>
                            <w:szCs w:val="22"/>
                          </w:rPr>
                          <w:t>Transaction-B [B]</w:t>
                        </w:r>
                      </w:p>
                    </w:txbxContent>
                  </v:textbox>
                </v:shape>
                <v:rect id="Rectangle 364" o:spid="_x0000_s1082"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3"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4"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5"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A95DB2" w:rsidRPr="00364CC5" w:rsidRDefault="00A95DB2" w:rsidP="00274982">
                        <w:pPr>
                          <w:pStyle w:val="BodyText"/>
                          <w:jc w:val="center"/>
                          <w:rPr>
                            <w:sz w:val="18"/>
                            <w:szCs w:val="18"/>
                          </w:rPr>
                        </w:pPr>
                        <w:r w:rsidRPr="00364CC5">
                          <w:rPr>
                            <w:sz w:val="18"/>
                            <w:szCs w:val="18"/>
                          </w:rPr>
                          <w:t>Subscribe to Care Plan Updates</w:t>
                        </w:r>
                      </w:p>
                      <w:p w14:paraId="72F2DA86" w14:textId="77777777" w:rsidR="00A95DB2" w:rsidRDefault="00A95DB2" w:rsidP="00274982"/>
                      <w:p w14:paraId="69B64E73" w14:textId="77777777" w:rsidR="00A95DB2" w:rsidRPr="00077324" w:rsidRDefault="00A95DB2" w:rsidP="00274982">
                        <w:pPr>
                          <w:pStyle w:val="BodyText"/>
                          <w:rPr>
                            <w:sz w:val="22"/>
                            <w:szCs w:val="22"/>
                          </w:rPr>
                        </w:pPr>
                        <w:r w:rsidRPr="00077324">
                          <w:rPr>
                            <w:sz w:val="22"/>
                            <w:szCs w:val="22"/>
                          </w:rPr>
                          <w:t>Transaction-B [B]</w:t>
                        </w:r>
                      </w:p>
                    </w:txbxContent>
                  </v:textbox>
                </v:shape>
                <v:shape id="Text Box 369" o:spid="_x0000_s1086"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A95DB2" w:rsidRPr="00386D80" w:rsidRDefault="00A95DB2"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A95DB2" w:rsidRDefault="00A95DB2" w:rsidP="00274982"/>
                      <w:p w14:paraId="5F5E1379" w14:textId="77777777" w:rsidR="00A95DB2" w:rsidRPr="00077324" w:rsidRDefault="00A95DB2" w:rsidP="00274982">
                        <w:pPr>
                          <w:pStyle w:val="BodyText"/>
                          <w:rPr>
                            <w:sz w:val="22"/>
                            <w:szCs w:val="22"/>
                          </w:rPr>
                        </w:pPr>
                        <w:r w:rsidRPr="00077324">
                          <w:rPr>
                            <w:sz w:val="22"/>
                            <w:szCs w:val="22"/>
                          </w:rPr>
                          <w:t>Transaction-B [B]</w:t>
                        </w:r>
                      </w:p>
                    </w:txbxContent>
                  </v:textbox>
                </v:shape>
                <v:rect id="Rectangle 114" o:spid="_x0000_s1087"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8"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9"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90"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1"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148" w:name="_Toc449469812"/>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148"/>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lastRenderedPageBreak/>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149" w:name="_Toc449469813"/>
      <w:r>
        <w:t xml:space="preserve">X.4.2.1.1.4 </w:t>
      </w:r>
      <w:r w:rsidRPr="003E2AA2">
        <w:t>Encounter</w:t>
      </w:r>
      <w:r>
        <w:t xml:space="preserve"> D</w:t>
      </w:r>
      <w:r w:rsidRPr="003E2AA2">
        <w:t>:</w:t>
      </w:r>
      <w:r>
        <w:t xml:space="preserve"> Primary Care Follow-up Visits</w:t>
      </w:r>
      <w:bookmarkEnd w:id="149"/>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lastRenderedPageBreak/>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2377DC97" w:rsidR="00303E20" w:rsidRPr="000E1CDD" w:rsidRDefault="00EE7926" w:rsidP="00D3503E">
      <w:pPr>
        <w:pStyle w:val="Heading3"/>
        <w:numPr>
          <w:ilvl w:val="0"/>
          <w:numId w:val="0"/>
        </w:numPr>
        <w:ind w:left="720" w:hanging="720"/>
        <w:rPr>
          <w:noProof w:val="0"/>
        </w:rPr>
      </w:pPr>
      <w:bookmarkStart w:id="150" w:name="_Toc449469814"/>
      <w:r>
        <w:rPr>
          <w:bCs/>
          <w:noProof w:val="0"/>
        </w:rPr>
        <w:t>X.5</w:t>
      </w:r>
      <w:r w:rsidR="000E1CDD" w:rsidRPr="003651D9">
        <w:rPr>
          <w:bCs/>
          <w:noProof w:val="0"/>
        </w:rPr>
        <w:t xml:space="preserve"> </w:t>
      </w:r>
      <w:r w:rsidR="000E1CDD" w:rsidRPr="008C0119">
        <w:rPr>
          <w:noProof w:val="0"/>
        </w:rPr>
        <w:t>DCP Security Considerations</w:t>
      </w:r>
      <w:bookmarkEnd w:id="150"/>
    </w:p>
    <w:p w14:paraId="60A059D2" w14:textId="15F9BD12" w:rsidR="006E5767" w:rsidRPr="003651D9" w:rsidRDefault="00C82ED4" w:rsidP="00235F1F">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2EEA256A"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 xml:space="preserve">Care Plan </w:t>
      </w:r>
      <w:del w:id="151" w:author="Cole, George" w:date="2016-04-26T21:27:00Z">
        <w:r w:rsidR="00D145F4" w:rsidDel="00EF19A5">
          <w:rPr>
            <w:iCs/>
          </w:rPr>
          <w:delText>Manager</w:delText>
        </w:r>
      </w:del>
      <w:ins w:id="152" w:author="Cole, George" w:date="2016-04-26T21:27:00Z">
        <w:r w:rsidR="00EF19A5">
          <w:rPr>
            <w:iCs/>
          </w:rPr>
          <w:t>Service</w:t>
        </w:r>
      </w:ins>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260F7BD9" w:rsidR="00D145F4" w:rsidRDefault="006D163E" w:rsidP="006D163E">
      <w:pPr>
        <w:pStyle w:val="BodyText"/>
        <w:rPr>
          <w:iCs/>
        </w:rPr>
      </w:pPr>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ID</w:t>
      </w:r>
      <w:r w:rsidR="004F1B94">
        <w:rPr>
          <w:iCs/>
        </w:rPr>
        <w:t xml:space="preserve">, </w:t>
      </w:r>
      <w:r w:rsidR="00BD2720">
        <w:rPr>
          <w:iCs/>
        </w:rPr>
        <w:t>n</w:t>
      </w:r>
      <w:r w:rsidR="004F1B94">
        <w:rPr>
          <w:iCs/>
        </w:rPr>
        <w:t xml:space="preserve">ames, or other demographic data as </w:t>
      </w:r>
      <w:r w:rsidR="00D145F4">
        <w:rPr>
          <w:iCs/>
        </w:rPr>
        <w:t xml:space="preserve"> </w:t>
      </w:r>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 xml:space="preserve">query parameters is clearly visible. </w:t>
      </w:r>
      <w:r w:rsidR="004F1B94">
        <w:rPr>
          <w:iCs/>
        </w:rPr>
        <w:t xml:space="preserve"> To mitigate the risks of PHI exposure when searching for care plans, this profile restricts the query to the use of the HTTP POST protocol.</w:t>
      </w:r>
    </w:p>
    <w:p w14:paraId="6B65C6E6" w14:textId="77777777" w:rsidR="00167DB7" w:rsidRPr="003651D9" w:rsidRDefault="00167DB7" w:rsidP="00167DB7">
      <w:pPr>
        <w:pStyle w:val="Heading2"/>
        <w:numPr>
          <w:ilvl w:val="0"/>
          <w:numId w:val="0"/>
        </w:numPr>
        <w:rPr>
          <w:noProof w:val="0"/>
        </w:rPr>
      </w:pPr>
      <w:bookmarkStart w:id="153" w:name="_Toc449469815"/>
      <w:r w:rsidRPr="003651D9">
        <w:rPr>
          <w:noProof w:val="0"/>
        </w:rPr>
        <w:lastRenderedPageBreak/>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53"/>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rsidP="00DF41E7">
      <w:pPr>
        <w:pStyle w:val="Heading1"/>
        <w:numPr>
          <w:ilvl w:val="0"/>
          <w:numId w:val="0"/>
        </w:numPr>
        <w:ind w:left="432"/>
        <w:rPr>
          <w:highlight w:val="yellow"/>
        </w:rPr>
      </w:pPr>
      <w:bookmarkStart w:id="154" w:name="_Toc449469816"/>
      <w:r w:rsidRPr="003651D9">
        <w:lastRenderedPageBreak/>
        <w:t>Appendices</w:t>
      </w:r>
      <w:bookmarkEnd w:id="154"/>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65B94BBD" w:rsidR="00B15A1D" w:rsidRPr="003651D9" w:rsidRDefault="00701B3A" w:rsidP="00DF41E7">
      <w:pPr>
        <w:pStyle w:val="Heading2"/>
        <w:numPr>
          <w:ilvl w:val="0"/>
          <w:numId w:val="0"/>
        </w:numPr>
        <w:ind w:left="576"/>
      </w:pPr>
      <w:bookmarkStart w:id="155" w:name="_Toc449469817"/>
      <w:r w:rsidRPr="003651D9">
        <w:t xml:space="preserve">Appendix A </w:t>
      </w:r>
      <w:r w:rsidR="00B15A1D" w:rsidRPr="003651D9">
        <w:t>–</w:t>
      </w:r>
      <w:r w:rsidRPr="003651D9">
        <w:t xml:space="preserve"> </w:t>
      </w:r>
      <w:r w:rsidR="00DF057A">
        <w:t>DCP Structure of Shared Care Planning</w:t>
      </w:r>
      <w:bookmarkEnd w:id="155"/>
    </w:p>
    <w:p w14:paraId="1B99A428" w14:textId="24287FB9" w:rsidR="00E01D59" w:rsidRDefault="008D7620">
      <w:pPr>
        <w:spacing w:before="0"/>
        <w:rPr>
          <w:rFonts w:ascii="Arial" w:hAnsi="Arial"/>
          <w:b/>
          <w:kern w:val="28"/>
          <w:sz w:val="28"/>
        </w:rPr>
      </w:pPr>
      <w:r>
        <w:rPr>
          <w:noProof/>
        </w:rPr>
        <w:drawing>
          <wp:inline distT="0" distB="0" distL="0" distR="0" wp14:anchorId="40B8B526" wp14:editId="6055AA11">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r w:rsidR="00E01D59">
        <w:br w:type="page"/>
      </w:r>
    </w:p>
    <w:p w14:paraId="1EE42711" w14:textId="42189DFE" w:rsidR="00CF283F" w:rsidRPr="003651D9" w:rsidRDefault="00701B3A" w:rsidP="00DF41E7">
      <w:pPr>
        <w:pStyle w:val="Heading2"/>
        <w:numPr>
          <w:ilvl w:val="0"/>
          <w:numId w:val="0"/>
        </w:numPr>
        <w:ind w:left="576"/>
      </w:pPr>
      <w:bookmarkStart w:id="156" w:name="_Toc449469818"/>
      <w:r w:rsidRPr="003651D9">
        <w:lastRenderedPageBreak/>
        <w:t xml:space="preserve">Appendix B </w:t>
      </w:r>
      <w:r w:rsidR="00B15A1D" w:rsidRPr="003651D9">
        <w:t>–</w:t>
      </w:r>
      <w:r w:rsidRPr="003651D9">
        <w:t xml:space="preserve"> </w:t>
      </w:r>
      <w:r w:rsidR="00E01D59">
        <w:t>DCP Chronic Condition Use Case</w:t>
      </w:r>
      <w:bookmarkEnd w:id="156"/>
    </w:p>
    <w:p w14:paraId="013C0F99" w14:textId="4571E21B" w:rsidR="008D7620" w:rsidRPr="003651D9" w:rsidRDefault="008D7620" w:rsidP="008D7620">
      <w:pPr>
        <w:pStyle w:val="BodyText"/>
      </w:pPr>
      <w:r w:rsidRPr="008D7620">
        <w:t xml:space="preserve"> </w:t>
      </w:r>
      <w:r w:rsidRPr="00483C1C">
        <w:t>The following diagram depicts the chronic condition use case flow of interactions between care providers EHRs, the patient’s PHR and Dynamic Care Planning</w:t>
      </w:r>
      <w:r>
        <w:t xml:space="preserve">. </w:t>
      </w:r>
    </w:p>
    <w:p w14:paraId="0F193287" w14:textId="14D25C5F" w:rsidR="00CF283F" w:rsidRPr="003651D9" w:rsidRDefault="008D7620" w:rsidP="00DF41E7">
      <w:r>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157" w:name="_Toc336000611"/>
      <w:bookmarkEnd w:id="157"/>
      <w:r w:rsidR="00CF283F" w:rsidRPr="003651D9">
        <w:t xml:space="preserve">Volume 2 </w:t>
      </w:r>
      <w:r w:rsidR="008D7642" w:rsidRPr="003651D9">
        <w:t xml:space="preserve">– </w:t>
      </w:r>
      <w:r w:rsidR="00CF283F" w:rsidRPr="003651D9">
        <w:t>Transactions</w:t>
      </w:r>
    </w:p>
    <w:p w14:paraId="54B424F5" w14:textId="77777777" w:rsidR="00303E20" w:rsidRPr="003651D9" w:rsidRDefault="00303E20" w:rsidP="008E441F">
      <w:pPr>
        <w:pStyle w:val="EditorInstructions"/>
      </w:pPr>
      <w:bookmarkStart w:id="158" w:name="_Toc75083611"/>
      <w:r w:rsidRPr="003651D9">
        <w:t xml:space="preserve">Add section 3.Y </w:t>
      </w:r>
      <w:bookmarkEnd w:id="158"/>
    </w:p>
    <w:p w14:paraId="3339A827" w14:textId="6B0F81C0" w:rsidR="00111CBC" w:rsidRPr="003651D9" w:rsidRDefault="00303E20" w:rsidP="00DF41E7">
      <w:pPr>
        <w:pStyle w:val="Heading1"/>
        <w:numPr>
          <w:ilvl w:val="0"/>
          <w:numId w:val="0"/>
        </w:numPr>
        <w:ind w:left="432" w:hanging="432"/>
      </w:pPr>
      <w:bookmarkStart w:id="159" w:name="_Toc449469819"/>
      <w:r w:rsidRPr="00030AE0">
        <w:lastRenderedPageBreak/>
        <w:t>3</w:t>
      </w:r>
      <w:r w:rsidR="00CF283F" w:rsidRPr="00030AE0">
        <w:t>.Y</w:t>
      </w:r>
      <w:bookmarkEnd w:id="159"/>
    </w:p>
    <w:p w14:paraId="45F49FDB" w14:textId="001ACCA3" w:rsidR="00CF283F" w:rsidRPr="003651D9" w:rsidRDefault="00CD1326" w:rsidP="00235F1F">
      <w:pPr>
        <w:pStyle w:val="Heading2"/>
        <w:numPr>
          <w:ilvl w:val="0"/>
          <w:numId w:val="0"/>
        </w:numPr>
      </w:pPr>
      <w:bookmarkStart w:id="160" w:name="_Toc449469820"/>
      <w:r>
        <w:t>3.Y1</w:t>
      </w:r>
      <w:r w:rsidRPr="003651D9">
        <w:t xml:space="preserve"> </w:t>
      </w:r>
      <w:r>
        <w:t>Update Care Plan [PCC-Y1]</w:t>
      </w:r>
      <w:bookmarkEnd w:id="160"/>
    </w:p>
    <w:p w14:paraId="06377557" w14:textId="0FD9F051" w:rsidR="008A5F94" w:rsidRDefault="008A5F94" w:rsidP="00235F1F">
      <w:pPr>
        <w:pStyle w:val="Heading3"/>
        <w:numPr>
          <w:ilvl w:val="0"/>
          <w:numId w:val="0"/>
        </w:numPr>
      </w:pPr>
      <w:bookmarkStart w:id="161" w:name="_Toc449469821"/>
      <w:r>
        <w:t>3.Y1</w:t>
      </w:r>
      <w:r w:rsidRPr="003651D9">
        <w:t>.1 Scope</w:t>
      </w:r>
      <w:bookmarkEnd w:id="161"/>
    </w:p>
    <w:p w14:paraId="54A57D88" w14:textId="48F0E4F2" w:rsidR="00DA7FE0" w:rsidRPr="003651D9" w:rsidRDefault="00DA7FE0" w:rsidP="00BB76BC">
      <w:pPr>
        <w:pStyle w:val="BodyText"/>
      </w:pPr>
      <w:r w:rsidRPr="003651D9">
        <w:t>This transaction is used to</w:t>
      </w:r>
      <w:r w:rsidR="002E042F">
        <w:t xml:space="preserve"> update or create a care plan. A CarePlan resource is submitted to a Care Plan </w:t>
      </w:r>
      <w:del w:id="162" w:author="Cole, George" w:date="2016-04-26T21:27:00Z">
        <w:r w:rsidR="002E042F" w:rsidDel="00EF19A5">
          <w:delText>Manager</w:delText>
        </w:r>
      </w:del>
      <w:ins w:id="163" w:author="Cole, George" w:date="2016-04-26T21:27:00Z">
        <w:r w:rsidR="00EF19A5">
          <w:t>Service</w:t>
        </w:r>
      </w:ins>
      <w:r w:rsidR="002E042F">
        <w:t xml:space="preserve"> where the update or creation is handled.</w:t>
      </w:r>
    </w:p>
    <w:p w14:paraId="6BCDB69A" w14:textId="4ADF3776" w:rsidR="00CF283F" w:rsidRPr="003651D9" w:rsidRDefault="00303E20" w:rsidP="00303E20">
      <w:pPr>
        <w:pStyle w:val="Heading3"/>
        <w:numPr>
          <w:ilvl w:val="0"/>
          <w:numId w:val="0"/>
        </w:numPr>
        <w:rPr>
          <w:noProof w:val="0"/>
        </w:rPr>
      </w:pPr>
      <w:bookmarkStart w:id="164" w:name="_Toc449469822"/>
      <w:r w:rsidRPr="003651D9">
        <w:rPr>
          <w:noProof w:val="0"/>
        </w:rPr>
        <w:t>3</w:t>
      </w:r>
      <w:r w:rsidR="008D17FF" w:rsidRPr="003651D9">
        <w:rPr>
          <w:noProof w:val="0"/>
        </w:rPr>
        <w:t>.Y</w:t>
      </w:r>
      <w:r w:rsidR="00A84DE6">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164"/>
    </w:p>
    <w:p w14:paraId="4DE316E0" w14:textId="6A0942BB" w:rsidR="00DD13DB" w:rsidRPr="003651D9" w:rsidRDefault="00DD13DB" w:rsidP="00597DB2">
      <w:pPr>
        <w:pStyle w:val="AuthorInstructions"/>
      </w:pPr>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64C8D82B" w:rsidR="00A95DB2" w:rsidRDefault="00A95DB2" w:rsidP="007C1AAC">
                              <w:pPr>
                                <w:jc w:val="center"/>
                                <w:rPr>
                                  <w:sz w:val="18"/>
                                </w:rPr>
                              </w:pPr>
                              <w:r>
                                <w:rPr>
                                  <w:sz w:val="18"/>
                                </w:rPr>
                                <w:t>Update Care Plan [PCC-Y1]</w:t>
                              </w:r>
                            </w:p>
                            <w:p w14:paraId="66F4A882" w14:textId="77777777" w:rsidR="00A95DB2" w:rsidRDefault="00A95DB2"/>
                            <w:p w14:paraId="52F16DD9" w14:textId="77777777" w:rsidR="00A95DB2" w:rsidRDefault="00A95DB2"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A95DB2" w:rsidRDefault="00A95DB2" w:rsidP="007C1AAC">
                              <w:pPr>
                                <w:rPr>
                                  <w:sz w:val="18"/>
                                </w:rPr>
                              </w:pPr>
                              <w:r>
                                <w:rPr>
                                  <w:sz w:val="18"/>
                                </w:rPr>
                                <w:t>Care Plan Contributor</w:t>
                              </w:r>
                            </w:p>
                            <w:p w14:paraId="6962825A" w14:textId="77777777" w:rsidR="00A95DB2" w:rsidRDefault="00A95DB2"/>
                            <w:p w14:paraId="032F933C" w14:textId="77777777" w:rsidR="00A95DB2" w:rsidRDefault="00A95DB2"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9001181" w14:textId="646D6772" w:rsidR="00A95DB2" w:rsidRDefault="00A95DB2" w:rsidP="007C1AAC">
                              <w:pPr>
                                <w:rPr>
                                  <w:sz w:val="18"/>
                                </w:rPr>
                              </w:pPr>
                              <w:r>
                                <w:rPr>
                                  <w:sz w:val="18"/>
                                </w:rPr>
                                <w:t>Car</w:t>
                              </w:r>
                              <w:del w:id="165" w:author="Cole, George" w:date="2016-04-25T17:53:00Z">
                                <w:r w:rsidDel="009F7D0E">
                                  <w:rPr>
                                    <w:sz w:val="18"/>
                                  </w:rPr>
                                  <w:delText>r</w:delText>
                                </w:r>
                              </w:del>
                              <w:r>
                                <w:rPr>
                                  <w:sz w:val="18"/>
                                </w:rPr>
                                <w:t xml:space="preserve">e Plan </w:t>
                              </w:r>
                              <w:del w:id="166" w:author="Cole, George" w:date="2016-04-26T21:28:00Z">
                                <w:r w:rsidDel="00B43654">
                                  <w:rPr>
                                    <w:sz w:val="18"/>
                                  </w:rPr>
                                  <w:delText>Manager</w:delText>
                                </w:r>
                              </w:del>
                              <w:ins w:id="167" w:author="Cole, George" w:date="2016-04-26T21:28:00Z">
                                <w:r w:rsidR="00B43654">
                                  <w:rPr>
                                    <w:sz w:val="18"/>
                                  </w:rPr>
                                  <w:t>Service</w:t>
                                </w:r>
                              </w:ins>
                            </w:p>
                            <w:p w14:paraId="12AC7495" w14:textId="77777777" w:rsidR="00A95DB2" w:rsidRDefault="00A95DB2"/>
                            <w:p w14:paraId="7D012F33" w14:textId="77777777" w:rsidR="00A95DB2" w:rsidRDefault="00A95DB2"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urzWfuADAAD5DwAADgAAAAAAAAAAAAAAAAAuAgAAZHJzL2Uyb0RvYy54bWxQSwECLQAUAAYA&#10;CAAAACEAScap890AAAAFAQAADwAAAAAAAAAAAAAAAAA6BgAAZHJzL2Rvd25yZXYueG1sUEsFBgAA&#10;AAAEAAQA8wAAAEQHAAAAAA==&#10;">
                <v:shape id="_x0000_s1093" type="#_x0000_t75" style="position:absolute;width:37261;height:15392;visibility:visible;mso-wrap-style:square">
                  <v:fill o:detectmouseclick="t"/>
                  <v:path o:connecttype="none"/>
                </v:shape>
                <v:oval id="Oval 153" o:spid="_x0000_s109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64C8D82B" w:rsidR="00A95DB2" w:rsidRDefault="00A95DB2" w:rsidP="007C1AAC">
                        <w:pPr>
                          <w:jc w:val="center"/>
                          <w:rPr>
                            <w:sz w:val="18"/>
                          </w:rPr>
                        </w:pPr>
                        <w:r>
                          <w:rPr>
                            <w:sz w:val="18"/>
                          </w:rPr>
                          <w:t>Update Care Plan [PCC-Y1]</w:t>
                        </w:r>
                      </w:p>
                      <w:p w14:paraId="66F4A882" w14:textId="77777777" w:rsidR="00A95DB2" w:rsidRDefault="00A95DB2"/>
                      <w:p w14:paraId="52F16DD9" w14:textId="77777777" w:rsidR="00A95DB2" w:rsidRDefault="00A95DB2" w:rsidP="007C1AAC">
                        <w:pPr>
                          <w:jc w:val="center"/>
                          <w:rPr>
                            <w:sz w:val="18"/>
                          </w:rPr>
                        </w:pPr>
                        <w:r>
                          <w:rPr>
                            <w:sz w:val="18"/>
                          </w:rPr>
                          <w:t>Transaction Name [DOM-#]</w:t>
                        </w:r>
                      </w:p>
                    </w:txbxContent>
                  </v:textbox>
                </v:oval>
                <v:shape id="Text Box 154" o:spid="_x0000_s1095"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A95DB2" w:rsidRDefault="00A95DB2" w:rsidP="007C1AAC">
                        <w:pPr>
                          <w:rPr>
                            <w:sz w:val="18"/>
                          </w:rPr>
                        </w:pPr>
                        <w:r>
                          <w:rPr>
                            <w:sz w:val="18"/>
                          </w:rPr>
                          <w:t>Care Plan Contributor</w:t>
                        </w:r>
                      </w:p>
                      <w:p w14:paraId="6962825A" w14:textId="77777777" w:rsidR="00A95DB2" w:rsidRDefault="00A95DB2"/>
                      <w:p w14:paraId="032F933C" w14:textId="77777777" w:rsidR="00A95DB2" w:rsidRDefault="00A95DB2" w:rsidP="007C1AAC">
                        <w:pPr>
                          <w:rPr>
                            <w:sz w:val="18"/>
                          </w:rPr>
                        </w:pPr>
                        <w:r>
                          <w:rPr>
                            <w:sz w:val="18"/>
                          </w:rPr>
                          <w:t>Actor ABC</w:t>
                        </w:r>
                      </w:p>
                    </w:txbxContent>
                  </v:textbox>
                </v:shape>
                <v:line id="Line 155" o:spid="_x0000_s109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7" type="#_x0000_t202" style="position:absolute;left:26481;top:1683;width:984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646D6772" w:rsidR="00A95DB2" w:rsidRDefault="00A95DB2" w:rsidP="007C1AAC">
                        <w:pPr>
                          <w:rPr>
                            <w:sz w:val="18"/>
                          </w:rPr>
                        </w:pPr>
                        <w:r>
                          <w:rPr>
                            <w:sz w:val="18"/>
                          </w:rPr>
                          <w:t>Car</w:t>
                        </w:r>
                        <w:del w:id="168" w:author="Cole, George" w:date="2016-04-25T17:53:00Z">
                          <w:r w:rsidDel="009F7D0E">
                            <w:rPr>
                              <w:sz w:val="18"/>
                            </w:rPr>
                            <w:delText>r</w:delText>
                          </w:r>
                        </w:del>
                        <w:r>
                          <w:rPr>
                            <w:sz w:val="18"/>
                          </w:rPr>
                          <w:t xml:space="preserve">e Plan </w:t>
                        </w:r>
                        <w:del w:id="169" w:author="Cole, George" w:date="2016-04-26T21:28:00Z">
                          <w:r w:rsidDel="00B43654">
                            <w:rPr>
                              <w:sz w:val="18"/>
                            </w:rPr>
                            <w:delText>Manager</w:delText>
                          </w:r>
                        </w:del>
                        <w:ins w:id="170" w:author="Cole, George" w:date="2016-04-26T21:28:00Z">
                          <w:r w:rsidR="00B43654">
                            <w:rPr>
                              <w:sz w:val="18"/>
                            </w:rPr>
                            <w:t>Service</w:t>
                          </w:r>
                        </w:ins>
                      </w:p>
                      <w:p w14:paraId="12AC7495" w14:textId="77777777" w:rsidR="00A95DB2" w:rsidRDefault="00A95DB2"/>
                      <w:p w14:paraId="7D012F33" w14:textId="77777777" w:rsidR="00A95DB2" w:rsidRDefault="00A95DB2" w:rsidP="007C1AAC">
                        <w:pPr>
                          <w:rPr>
                            <w:sz w:val="18"/>
                          </w:rPr>
                        </w:pPr>
                        <w:r>
                          <w:rPr>
                            <w:sz w:val="18"/>
                          </w:rPr>
                          <w:t>Actor DEF</w:t>
                        </w:r>
                      </w:p>
                    </w:txbxContent>
                  </v:textbox>
                </v:shape>
                <v:line id="Line 157" o:spid="_x0000_s109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43D7E4AB" w14:textId="77777777" w:rsidTr="00235F1F">
        <w:tc>
          <w:tcPr>
            <w:tcW w:w="1008" w:type="dxa"/>
            <w:shd w:val="clear" w:color="auto" w:fill="auto"/>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
          <w:p w14:paraId="7C64D8A3" w14:textId="0051F2A7" w:rsidR="00C6772C" w:rsidRPr="003651D9" w:rsidRDefault="00483A94">
            <w:pPr>
              <w:pStyle w:val="BodyText"/>
            </w:pPr>
            <w:r>
              <w:t>Care Plan Contributor</w:t>
            </w:r>
          </w:p>
        </w:tc>
      </w:tr>
      <w:tr w:rsidR="00C6772C" w:rsidRPr="003651D9" w14:paraId="3D1C968E" w14:textId="77777777" w:rsidTr="00235F1F">
        <w:tc>
          <w:tcPr>
            <w:tcW w:w="1008" w:type="dxa"/>
            <w:shd w:val="clear" w:color="auto" w:fill="auto"/>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
          <w:p w14:paraId="71CF69D9" w14:textId="57133E2C" w:rsidR="00C6772C" w:rsidRPr="003651D9" w:rsidRDefault="00483A94">
            <w:pPr>
              <w:pStyle w:val="BodyText"/>
            </w:pPr>
            <w:r>
              <w:t>The Care Plan Contributor submits a care plan that is updated, or newly created.</w:t>
            </w:r>
          </w:p>
        </w:tc>
      </w:tr>
      <w:tr w:rsidR="00C6772C" w:rsidRPr="003651D9" w14:paraId="12C38AF3" w14:textId="77777777" w:rsidTr="00235F1F">
        <w:tc>
          <w:tcPr>
            <w:tcW w:w="1008" w:type="dxa"/>
            <w:shd w:val="clear" w:color="auto" w:fill="auto"/>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
          <w:p w14:paraId="0515073E" w14:textId="00B4E00E" w:rsidR="00701B3A" w:rsidRPr="003651D9" w:rsidRDefault="00483A94" w:rsidP="00597DB2">
            <w:pPr>
              <w:pStyle w:val="BodyText"/>
            </w:pPr>
            <w:r>
              <w:t xml:space="preserve">Care Plan </w:t>
            </w:r>
            <w:del w:id="171" w:author="Cole, George" w:date="2016-04-26T21:27:00Z">
              <w:r w:rsidDel="00EF19A5">
                <w:delText>Manager</w:delText>
              </w:r>
            </w:del>
            <w:ins w:id="172" w:author="Cole, George" w:date="2016-04-26T21:27:00Z">
              <w:r w:rsidR="00EF19A5">
                <w:t>Service</w:t>
              </w:r>
            </w:ins>
          </w:p>
        </w:tc>
      </w:tr>
      <w:tr w:rsidR="00C6772C" w:rsidRPr="003651D9" w14:paraId="37C70DF3" w14:textId="77777777" w:rsidTr="00235F1F">
        <w:tc>
          <w:tcPr>
            <w:tcW w:w="1008" w:type="dxa"/>
            <w:shd w:val="clear" w:color="auto" w:fill="auto"/>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
          <w:p w14:paraId="57A6DF08" w14:textId="5998BD33" w:rsidR="00C6772C" w:rsidRPr="003651D9" w:rsidRDefault="00291725">
            <w:pPr>
              <w:pStyle w:val="BodyText"/>
            </w:pPr>
            <w:r>
              <w:t xml:space="preserve"> </w:t>
            </w:r>
            <w:r w:rsidR="00483A94">
              <w:t xml:space="preserve">The Care Plan </w:t>
            </w:r>
            <w:del w:id="173" w:author="Cole, George" w:date="2016-04-26T21:28:00Z">
              <w:r w:rsidR="00483A94" w:rsidDel="00EF19A5">
                <w:delText>Manager</w:delText>
              </w:r>
            </w:del>
            <w:ins w:id="174" w:author="Cole, George" w:date="2016-04-26T21:28:00Z">
              <w:r w:rsidR="00EF19A5">
                <w:t>Service</w:t>
              </w:r>
            </w:ins>
            <w:r w:rsidR="00483A94">
              <w:t xml:space="preserve"> receives submitted care plans for management as per FHIR Resource Integrity management.</w:t>
            </w:r>
          </w:p>
        </w:tc>
      </w:tr>
    </w:tbl>
    <w:p w14:paraId="12AF5E40" w14:textId="00E932ED" w:rsidR="00DA7FE0" w:rsidRPr="003651D9" w:rsidRDefault="00DA7FE0" w:rsidP="003B70A2">
      <w:pPr>
        <w:pStyle w:val="BodyText"/>
      </w:pPr>
    </w:p>
    <w:p w14:paraId="6CBF833B" w14:textId="524D8B3C" w:rsidR="00CF283F" w:rsidRDefault="00303E20" w:rsidP="00303E20">
      <w:pPr>
        <w:pStyle w:val="Heading3"/>
        <w:numPr>
          <w:ilvl w:val="0"/>
          <w:numId w:val="0"/>
        </w:numPr>
        <w:rPr>
          <w:noProof w:val="0"/>
        </w:rPr>
      </w:pPr>
      <w:bookmarkStart w:id="175" w:name="_Toc449469823"/>
      <w:r w:rsidRPr="003651D9">
        <w:rPr>
          <w:noProof w:val="0"/>
        </w:rPr>
        <w:t>3</w:t>
      </w:r>
      <w:r w:rsidR="00CF283F" w:rsidRPr="003651D9">
        <w:rPr>
          <w:noProof w:val="0"/>
        </w:rPr>
        <w:t>.Y</w:t>
      </w:r>
      <w:r w:rsidR="00A84DE6">
        <w:rPr>
          <w:noProof w:val="0"/>
        </w:rPr>
        <w:t>1</w:t>
      </w:r>
      <w:r w:rsidR="00CF283F" w:rsidRPr="003651D9">
        <w:rPr>
          <w:noProof w:val="0"/>
        </w:rPr>
        <w:t>.3 Referenced Standard</w:t>
      </w:r>
      <w:r w:rsidR="00DD13DB" w:rsidRPr="003651D9">
        <w:rPr>
          <w:noProof w:val="0"/>
        </w:rPr>
        <w:t>s</w:t>
      </w:r>
      <w:bookmarkEnd w:id="175"/>
    </w:p>
    <w:p w14:paraId="63CE86AB" w14:textId="77777777" w:rsidR="00BC7A70" w:rsidRPr="00030AE0" w:rsidRDefault="00BC7A70" w:rsidP="00BC7A70">
      <w:pPr>
        <w:pStyle w:val="BodyText"/>
      </w:pPr>
      <w:r w:rsidRPr="00E34F09">
        <w:t>HL7® Fast Healthcare Information Resources (FHIR®) DSTU 2.0</w:t>
      </w:r>
    </w:p>
    <w:p w14:paraId="55EE0130" w14:textId="5D4FB69C" w:rsidR="00CF283F" w:rsidRPr="003651D9" w:rsidRDefault="00303E20" w:rsidP="00303E20">
      <w:pPr>
        <w:pStyle w:val="Heading3"/>
        <w:numPr>
          <w:ilvl w:val="0"/>
          <w:numId w:val="0"/>
        </w:numPr>
        <w:rPr>
          <w:noProof w:val="0"/>
        </w:rPr>
      </w:pPr>
      <w:bookmarkStart w:id="176" w:name="_Toc449469824"/>
      <w:r w:rsidRPr="003651D9">
        <w:rPr>
          <w:noProof w:val="0"/>
        </w:rPr>
        <w:lastRenderedPageBreak/>
        <w:t>3</w:t>
      </w:r>
      <w:r w:rsidR="00CF283F" w:rsidRPr="003651D9">
        <w:rPr>
          <w:noProof w:val="0"/>
        </w:rPr>
        <w:t>.Y</w:t>
      </w:r>
      <w:r w:rsidR="00A84DE6">
        <w:rPr>
          <w:noProof w:val="0"/>
        </w:rPr>
        <w:t>1</w:t>
      </w:r>
      <w:r w:rsidR="00CF283F" w:rsidRPr="003651D9">
        <w:rPr>
          <w:noProof w:val="0"/>
        </w:rPr>
        <w:t>.4 Interaction Diagram</w:t>
      </w:r>
      <w:bookmarkEnd w:id="176"/>
    </w:p>
    <w:p w14:paraId="57C2C74B" w14:textId="77777777" w:rsidR="007C1AAC" w:rsidRPr="003651D9" w:rsidRDefault="004C7B88">
      <w:pPr>
        <w:pStyle w:val="BodyText"/>
      </w:pPr>
      <w:r w:rsidRPr="003651D9">
        <w:rPr>
          <w:noProof/>
        </w:rPr>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A95DB2" w:rsidRPr="007C1AAC" w:rsidRDefault="00A95DB2" w:rsidP="007C1AAC">
                              <w:pPr>
                                <w:jc w:val="center"/>
                                <w:rPr>
                                  <w:sz w:val="22"/>
                                  <w:szCs w:val="22"/>
                                </w:rPr>
                              </w:pPr>
                              <w:r>
                                <w:rPr>
                                  <w:sz w:val="22"/>
                                  <w:szCs w:val="22"/>
                                </w:rPr>
                                <w:t>Care Plan Contributor</w:t>
                              </w:r>
                            </w:p>
                            <w:p w14:paraId="0459F71B" w14:textId="77777777" w:rsidR="00A95DB2" w:rsidRDefault="00A95DB2"/>
                            <w:p w14:paraId="0A697ABD" w14:textId="77777777" w:rsidR="00A95DB2" w:rsidRPr="007C1AAC" w:rsidRDefault="00A95DB2"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A95DB2" w:rsidRPr="007C1AAC" w:rsidRDefault="00A95DB2" w:rsidP="007C1AAC">
                              <w:pPr>
                                <w:rPr>
                                  <w:sz w:val="22"/>
                                  <w:szCs w:val="22"/>
                                </w:rPr>
                              </w:pPr>
                              <w:r>
                                <w:rPr>
                                  <w:sz w:val="22"/>
                                  <w:szCs w:val="22"/>
                                </w:rPr>
                                <w:t>Update Care Plan</w:t>
                              </w:r>
                            </w:p>
                            <w:p w14:paraId="3BBA883E" w14:textId="77777777" w:rsidR="00A95DB2" w:rsidRDefault="00A95DB2"/>
                            <w:p w14:paraId="7E098F82" w14:textId="77777777" w:rsidR="00A95DB2" w:rsidRPr="007C1AAC" w:rsidRDefault="00A95DB2"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7CD0B2C" w:rsidR="00A95DB2" w:rsidRPr="007C1AAC" w:rsidRDefault="00A95DB2" w:rsidP="007C1AAC">
                              <w:pPr>
                                <w:jc w:val="center"/>
                                <w:rPr>
                                  <w:sz w:val="22"/>
                                  <w:szCs w:val="22"/>
                                </w:rPr>
                              </w:pPr>
                              <w:r>
                                <w:rPr>
                                  <w:sz w:val="22"/>
                                  <w:szCs w:val="22"/>
                                </w:rPr>
                                <w:t>Care Plan Manager</w:t>
                              </w:r>
                            </w:p>
                            <w:p w14:paraId="5931C9EE" w14:textId="77777777" w:rsidR="00A95DB2" w:rsidRDefault="00A95DB2"/>
                            <w:p w14:paraId="661CA745" w14:textId="77777777" w:rsidR="00A95DB2" w:rsidRPr="007C1AAC" w:rsidRDefault="00A95DB2"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3D450BFB" id="Canvas 159" o:spid="_x0000_s109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">
                <v:shape id="_x0000_s1100" type="#_x0000_t75" style="position:absolute;width:59436;height:24003;visibility:visible;mso-wrap-style:square">
                  <v:fill o:detectmouseclick="t"/>
                  <v:path o:connecttype="none"/>
                </v:shape>
                <v:shape id="Text Box 160" o:spid="_x0000_s110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A95DB2" w:rsidRPr="007C1AAC" w:rsidRDefault="00A95DB2" w:rsidP="007C1AAC">
                        <w:pPr>
                          <w:jc w:val="center"/>
                          <w:rPr>
                            <w:sz w:val="22"/>
                            <w:szCs w:val="22"/>
                          </w:rPr>
                        </w:pPr>
                        <w:r>
                          <w:rPr>
                            <w:sz w:val="22"/>
                            <w:szCs w:val="22"/>
                          </w:rPr>
                          <w:t>Care Plan Contributor</w:t>
                        </w:r>
                      </w:p>
                      <w:p w14:paraId="0459F71B" w14:textId="77777777" w:rsidR="00A95DB2" w:rsidRDefault="00A95DB2"/>
                      <w:p w14:paraId="0A697ABD" w14:textId="77777777" w:rsidR="00A95DB2" w:rsidRPr="007C1AAC" w:rsidRDefault="00A95DB2" w:rsidP="007C1AAC">
                        <w:pPr>
                          <w:jc w:val="center"/>
                          <w:rPr>
                            <w:sz w:val="22"/>
                            <w:szCs w:val="22"/>
                          </w:rPr>
                        </w:pPr>
                        <w:r w:rsidRPr="007C1AAC">
                          <w:rPr>
                            <w:sz w:val="22"/>
                            <w:szCs w:val="22"/>
                          </w:rPr>
                          <w:t>A</w:t>
                        </w:r>
                        <w:r>
                          <w:rPr>
                            <w:sz w:val="22"/>
                            <w:szCs w:val="22"/>
                          </w:rPr>
                          <w:t>ctor A</w:t>
                        </w:r>
                      </w:p>
                    </w:txbxContent>
                  </v:textbox>
                </v:shape>
                <v:line id="Line 161" o:spid="_x0000_s110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A95DB2" w:rsidRPr="007C1AAC" w:rsidRDefault="00A95DB2" w:rsidP="007C1AAC">
                        <w:pPr>
                          <w:rPr>
                            <w:sz w:val="22"/>
                            <w:szCs w:val="22"/>
                          </w:rPr>
                        </w:pPr>
                        <w:r>
                          <w:rPr>
                            <w:sz w:val="22"/>
                            <w:szCs w:val="22"/>
                          </w:rPr>
                          <w:t>Update Care Plan</w:t>
                        </w:r>
                      </w:p>
                      <w:p w14:paraId="3BBA883E" w14:textId="77777777" w:rsidR="00A95DB2" w:rsidRDefault="00A95DB2"/>
                      <w:p w14:paraId="7E098F82" w14:textId="77777777" w:rsidR="00A95DB2" w:rsidRPr="007C1AAC" w:rsidRDefault="00A95DB2" w:rsidP="007C1AAC">
                        <w:pPr>
                          <w:rPr>
                            <w:sz w:val="22"/>
                            <w:szCs w:val="22"/>
                          </w:rPr>
                        </w:pPr>
                        <w:r>
                          <w:rPr>
                            <w:sz w:val="22"/>
                            <w:szCs w:val="22"/>
                          </w:rPr>
                          <w:t xml:space="preserve">Message </w:t>
                        </w:r>
                        <w:r w:rsidRPr="007C1AAC">
                          <w:rPr>
                            <w:sz w:val="22"/>
                            <w:szCs w:val="22"/>
                          </w:rPr>
                          <w:t>1</w:t>
                        </w:r>
                      </w:p>
                    </w:txbxContent>
                  </v:textbox>
                </v:shape>
                <v:line id="Line 163" o:spid="_x0000_s110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37CD0B2C" w:rsidR="00A95DB2" w:rsidRPr="007C1AAC" w:rsidRDefault="00A95DB2" w:rsidP="007C1AAC">
                        <w:pPr>
                          <w:jc w:val="center"/>
                          <w:rPr>
                            <w:sz w:val="22"/>
                            <w:szCs w:val="22"/>
                          </w:rPr>
                        </w:pPr>
                        <w:r>
                          <w:rPr>
                            <w:sz w:val="22"/>
                            <w:szCs w:val="22"/>
                          </w:rPr>
                          <w:t>Care Plan Manager</w:t>
                        </w:r>
                      </w:p>
                      <w:p w14:paraId="5931C9EE" w14:textId="77777777" w:rsidR="00A95DB2" w:rsidRDefault="00A95DB2"/>
                      <w:p w14:paraId="661CA745" w14:textId="77777777" w:rsidR="00A95DB2" w:rsidRPr="007C1AAC" w:rsidRDefault="00A95DB2"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C4F0BCC" w:rsidR="00CF283F" w:rsidRDefault="00303E20" w:rsidP="00680648">
      <w:pPr>
        <w:pStyle w:val="Heading4"/>
        <w:numPr>
          <w:ilvl w:val="0"/>
          <w:numId w:val="0"/>
        </w:numPr>
        <w:rPr>
          <w:noProof w:val="0"/>
        </w:rPr>
      </w:pPr>
      <w:bookmarkStart w:id="177" w:name="_Toc449469825"/>
      <w:r w:rsidRPr="003651D9">
        <w:rPr>
          <w:noProof w:val="0"/>
        </w:rPr>
        <w:t>3</w:t>
      </w:r>
      <w:r w:rsidR="00CF283F" w:rsidRPr="003651D9">
        <w:rPr>
          <w:noProof w:val="0"/>
        </w:rPr>
        <w:t>.Y</w:t>
      </w:r>
      <w:r w:rsidR="00A84DE6">
        <w:rPr>
          <w:noProof w:val="0"/>
        </w:rPr>
        <w:t>1</w:t>
      </w:r>
      <w:r w:rsidR="00CF283F" w:rsidRPr="003651D9">
        <w:rPr>
          <w:noProof w:val="0"/>
        </w:rPr>
        <w:t xml:space="preserve">.4.1 </w:t>
      </w:r>
      <w:r w:rsidR="00E8344E">
        <w:rPr>
          <w:noProof w:val="0"/>
        </w:rPr>
        <w:t>Update Care Plan</w:t>
      </w:r>
      <w:bookmarkEnd w:id="177"/>
    </w:p>
    <w:p w14:paraId="0CEE119F" w14:textId="23B78E13" w:rsidR="00DD13DB" w:rsidRPr="003651D9" w:rsidRDefault="00E8344E" w:rsidP="00235F1F">
      <w:pPr>
        <w:pStyle w:val="BodyText"/>
      </w:pPr>
      <w:r>
        <w:t xml:space="preserve">The Care Plan Contributor submits a care plan that has been newly created or edited to a Care Plan </w:t>
      </w:r>
      <w:del w:id="178" w:author="Cole, George" w:date="2016-04-26T21:28:00Z">
        <w:r w:rsidDel="00EF19A5">
          <w:delText>Manager</w:delText>
        </w:r>
      </w:del>
      <w:ins w:id="179" w:author="Cole, George" w:date="2016-04-26T21:28:00Z">
        <w:r w:rsidR="00EF19A5">
          <w:t>Service</w:t>
        </w:r>
      </w:ins>
      <w:r>
        <w:t xml:space="preserve">. The Care Plan Contributor shall be grouped with a Care Plan Consumer in order to perform a Retrieve Care Plan prior to performing the Update Care Plan transaction. The Care Plan </w:t>
      </w:r>
      <w:del w:id="180" w:author="Cole, George" w:date="2016-04-26T21:28:00Z">
        <w:r w:rsidDel="00EF19A5">
          <w:delText>Manager</w:delText>
        </w:r>
      </w:del>
      <w:ins w:id="181" w:author="Cole, George" w:date="2016-04-26T21:28:00Z">
        <w:r w:rsidR="00EF19A5">
          <w:t>Service</w:t>
        </w:r>
      </w:ins>
      <w:r>
        <w:t xml:space="preserve"> handles the FHIR CarePlan Resource according to FHIR Resource integrity.</w:t>
      </w:r>
      <w:bookmarkEnd w:id="129"/>
      <w:bookmarkEnd w:id="130"/>
      <w:bookmarkEnd w:id="131"/>
      <w:bookmarkEnd w:id="132"/>
      <w:bookmarkEnd w:id="133"/>
    </w:p>
    <w:p w14:paraId="2426C5D9" w14:textId="1E094E7A" w:rsidR="00CF283F" w:rsidRDefault="00303E20" w:rsidP="00303E20">
      <w:pPr>
        <w:pStyle w:val="Heading5"/>
        <w:numPr>
          <w:ilvl w:val="0"/>
          <w:numId w:val="0"/>
        </w:numPr>
        <w:rPr>
          <w:noProof w:val="0"/>
        </w:rPr>
      </w:pPr>
      <w:bookmarkStart w:id="182" w:name="_Toc449469826"/>
      <w:r w:rsidRPr="003651D9">
        <w:rPr>
          <w:noProof w:val="0"/>
        </w:rPr>
        <w:t>3</w:t>
      </w:r>
      <w:r w:rsidR="00CF283F" w:rsidRPr="003651D9">
        <w:rPr>
          <w:noProof w:val="0"/>
        </w:rPr>
        <w:t>.Y</w:t>
      </w:r>
      <w:r w:rsidR="00A84DE6">
        <w:rPr>
          <w:noProof w:val="0"/>
        </w:rPr>
        <w:t>1</w:t>
      </w:r>
      <w:r w:rsidR="00CF283F" w:rsidRPr="003651D9">
        <w:rPr>
          <w:noProof w:val="0"/>
        </w:rPr>
        <w:t>.4.1.1 Trigger Events</w:t>
      </w:r>
      <w:bookmarkEnd w:id="182"/>
    </w:p>
    <w:p w14:paraId="180F0CA1" w14:textId="455FE712" w:rsidR="00E8344E" w:rsidRPr="00A852CC" w:rsidRDefault="00E8344E" w:rsidP="00235F1F">
      <w:pPr>
        <w:pStyle w:val="BodyText"/>
      </w:pPr>
      <w:r>
        <w:t xml:space="preserve">A care plan has been newly created or an existing care plan has been edited, and the set of activity for the care plan are to be committed to a Care Plan </w:t>
      </w:r>
      <w:del w:id="183" w:author="Cole, George" w:date="2016-04-26T21:28:00Z">
        <w:r w:rsidDel="00EF19A5">
          <w:delText>Manager</w:delText>
        </w:r>
      </w:del>
      <w:ins w:id="184" w:author="Cole, George" w:date="2016-04-26T21:28:00Z">
        <w:r w:rsidR="00EF19A5">
          <w:t>Service</w:t>
        </w:r>
      </w:ins>
      <w:r>
        <w:t>.</w:t>
      </w:r>
    </w:p>
    <w:p w14:paraId="306F4E13" w14:textId="1DA4D8CB" w:rsidR="00CF283F" w:rsidRDefault="00303E20" w:rsidP="00303E20">
      <w:pPr>
        <w:pStyle w:val="Heading5"/>
        <w:numPr>
          <w:ilvl w:val="0"/>
          <w:numId w:val="0"/>
        </w:numPr>
        <w:rPr>
          <w:noProof w:val="0"/>
        </w:rPr>
      </w:pPr>
      <w:bookmarkStart w:id="185" w:name="_Toc449469827"/>
      <w:r w:rsidRPr="003651D9">
        <w:rPr>
          <w:noProof w:val="0"/>
        </w:rPr>
        <w:t>3</w:t>
      </w:r>
      <w:r w:rsidR="00CF283F" w:rsidRPr="003651D9">
        <w:rPr>
          <w:noProof w:val="0"/>
        </w:rPr>
        <w:t>.Y</w:t>
      </w:r>
      <w:r w:rsidR="00A84DE6">
        <w:rPr>
          <w:noProof w:val="0"/>
        </w:rPr>
        <w:t>1</w:t>
      </w:r>
      <w:r w:rsidR="00CF283F" w:rsidRPr="003651D9">
        <w:rPr>
          <w:noProof w:val="0"/>
        </w:rPr>
        <w:t>.4.1.2 Message Semantics</w:t>
      </w:r>
      <w:bookmarkEnd w:id="185"/>
    </w:p>
    <w:p w14:paraId="66A84616" w14:textId="2B9E026A" w:rsidR="00EC20F6" w:rsidRDefault="00E8344E" w:rsidP="00235F1F">
      <w:pPr>
        <w:pStyle w:val="BodyText"/>
      </w:pPr>
      <w:r>
        <w:t>This is an HTTP or HTTPS PUT of a CarePlan resource</w:t>
      </w:r>
      <w:r w:rsidR="00506FC3">
        <w:t>, as constrained by this profile.</w:t>
      </w:r>
    </w:p>
    <w:p w14:paraId="0616F42C" w14:textId="04AF8F2D" w:rsidR="00EC20F6" w:rsidRDefault="00EC20F6" w:rsidP="00235F1F">
      <w:pPr>
        <w:pStyle w:val="BodyText"/>
      </w:pPr>
      <w:r>
        <w:t xml:space="preserve">The base URL for this is: [base]/CarePlan/[id] </w:t>
      </w:r>
    </w:p>
    <w:p w14:paraId="740526D4" w14:textId="49D4BEAF" w:rsidR="00EC20F6" w:rsidRDefault="00EC20F6" w:rsidP="00235F1F">
      <w:pPr>
        <w:pStyle w:val="BodyText"/>
      </w:pPr>
      <w:r>
        <w:t xml:space="preserve">Where the body </w:t>
      </w:r>
      <w:r w:rsidR="00BA504D">
        <w:t>of the transaction contains</w:t>
      </w:r>
      <w:r>
        <w:t xml:space="preserve"> the CarePlan resource. </w:t>
      </w:r>
    </w:p>
    <w:p w14:paraId="3277457D" w14:textId="0E8133EB" w:rsidR="00EC20F6" w:rsidRPr="003651D9" w:rsidRDefault="00EC20F6" w:rsidP="00235F1F">
      <w:pPr>
        <w:pStyle w:val="BodyText"/>
      </w:pPr>
      <w:r>
        <w:t xml:space="preserve">See: </w:t>
      </w:r>
      <w:r w:rsidR="00BA504D" w:rsidRPr="00BA504D">
        <w:t>http://hl7.org/fhir/http.html#update</w:t>
      </w:r>
    </w:p>
    <w:p w14:paraId="61C99680" w14:textId="44324C1B" w:rsidR="00CF283F" w:rsidRDefault="00303E20" w:rsidP="00303E20">
      <w:pPr>
        <w:pStyle w:val="Heading5"/>
        <w:numPr>
          <w:ilvl w:val="0"/>
          <w:numId w:val="0"/>
        </w:numPr>
        <w:rPr>
          <w:noProof w:val="0"/>
        </w:rPr>
      </w:pPr>
      <w:bookmarkStart w:id="186" w:name="_Toc449469828"/>
      <w:r w:rsidRPr="003651D9">
        <w:rPr>
          <w:noProof w:val="0"/>
        </w:rPr>
        <w:t>3</w:t>
      </w:r>
      <w:r w:rsidR="00CF283F" w:rsidRPr="003651D9">
        <w:rPr>
          <w:noProof w:val="0"/>
        </w:rPr>
        <w:t>.Y</w:t>
      </w:r>
      <w:r w:rsidR="00A84DE6">
        <w:rPr>
          <w:noProof w:val="0"/>
        </w:rPr>
        <w:t>1</w:t>
      </w:r>
      <w:r w:rsidR="00CF283F" w:rsidRPr="003651D9">
        <w:rPr>
          <w:noProof w:val="0"/>
        </w:rPr>
        <w:t>.4.1.3 Expected Actions</w:t>
      </w:r>
      <w:bookmarkEnd w:id="186"/>
    </w:p>
    <w:p w14:paraId="561682FF" w14:textId="162A223B" w:rsidR="00E8344E" w:rsidRDefault="00E8344E" w:rsidP="00235F1F">
      <w:pPr>
        <w:pStyle w:val="BodyText"/>
      </w:pPr>
      <w:r>
        <w:t>The Care Plan Contributor is grouped with a Care Plan Consumer in order to perform a Retrieve Care Plan before updating an existing care plan. When updating an existing care plan, the Care Plan Contributor shall merge changes into a recently received CarePlan, leaving unchanged content unaltered.</w:t>
      </w:r>
    </w:p>
    <w:p w14:paraId="594DBBCA" w14:textId="5BAE8970" w:rsidR="00E8344E" w:rsidRPr="00A852CC" w:rsidRDefault="00E8344E" w:rsidP="00235F1F">
      <w:pPr>
        <w:pStyle w:val="BodyText"/>
      </w:pPr>
      <w:r>
        <w:t xml:space="preserve">If the Care Plan </w:t>
      </w:r>
      <w:del w:id="187" w:author="Cole, George" w:date="2016-04-26T21:28:00Z">
        <w:r w:rsidDel="00EF19A5">
          <w:delText>Manager</w:delText>
        </w:r>
      </w:del>
      <w:ins w:id="188" w:author="Cole, George" w:date="2016-04-26T21:28:00Z">
        <w:r w:rsidR="00EF19A5">
          <w:t>Service</w:t>
        </w:r>
      </w:ins>
      <w:r>
        <w:t xml:space="preserve"> returns an error to the Update Care Plan transaction, as would happen if the version of the CarePlan is old, then the Care Plan Contributor should perform the steps of </w:t>
      </w:r>
      <w:r>
        <w:lastRenderedPageBreak/>
        <w:t>Retrieve Care Plan, merge changes, and then attempt Update Care Plan again. (add FHIR reference)</w:t>
      </w:r>
    </w:p>
    <w:p w14:paraId="57FBB644" w14:textId="52F6B9FB" w:rsidR="00303E20" w:rsidRPr="003651D9" w:rsidRDefault="00303E20" w:rsidP="009E34B7">
      <w:pPr>
        <w:pStyle w:val="Heading3"/>
        <w:numPr>
          <w:ilvl w:val="0"/>
          <w:numId w:val="0"/>
        </w:numPr>
        <w:rPr>
          <w:noProof w:val="0"/>
        </w:rPr>
      </w:pPr>
      <w:bookmarkStart w:id="189" w:name="_Toc449469829"/>
      <w:r w:rsidRPr="003651D9">
        <w:rPr>
          <w:noProof w:val="0"/>
        </w:rPr>
        <w:t>3.Y</w:t>
      </w:r>
      <w:r w:rsidR="00A84DE6">
        <w:rPr>
          <w:noProof w:val="0"/>
        </w:rPr>
        <w:t>1</w:t>
      </w:r>
      <w:r w:rsidRPr="003651D9">
        <w:rPr>
          <w:noProof w:val="0"/>
        </w:rPr>
        <w:t>.</w:t>
      </w:r>
      <w:r w:rsidR="00680648" w:rsidRPr="003651D9">
        <w:rPr>
          <w:noProof w:val="0"/>
        </w:rPr>
        <w:t>5</w:t>
      </w:r>
      <w:r w:rsidRPr="003651D9">
        <w:rPr>
          <w:noProof w:val="0"/>
        </w:rPr>
        <w:t xml:space="preserve"> Security Considerations</w:t>
      </w:r>
      <w:bookmarkEnd w:id="189"/>
    </w:p>
    <w:p w14:paraId="6E8C3AF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14BF4E5B" w14:textId="08CE128F" w:rsidR="00680648" w:rsidRPr="003651D9" w:rsidRDefault="00680648" w:rsidP="009E34B7">
      <w:pPr>
        <w:pStyle w:val="Heading4"/>
        <w:numPr>
          <w:ilvl w:val="0"/>
          <w:numId w:val="0"/>
        </w:numPr>
        <w:rPr>
          <w:noProof w:val="0"/>
        </w:rPr>
      </w:pPr>
      <w:bookmarkStart w:id="190" w:name="_Toc449469830"/>
      <w:r w:rsidRPr="003651D9">
        <w:rPr>
          <w:noProof w:val="0"/>
        </w:rPr>
        <w:t>3.Y</w:t>
      </w:r>
      <w:r w:rsidR="00A84DE6">
        <w:rPr>
          <w:noProof w:val="0"/>
        </w:rPr>
        <w:t>1</w:t>
      </w:r>
      <w:r w:rsidRPr="003651D9">
        <w:rPr>
          <w:noProof w:val="0"/>
        </w:rPr>
        <w:t>.5.1 Security Audit Considerations</w:t>
      </w:r>
      <w:bookmarkEnd w:id="190"/>
    </w:p>
    <w:p w14:paraId="0A2DC21E"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187CB033" w14:textId="70AD4CBD" w:rsidR="00680648" w:rsidRPr="003651D9" w:rsidRDefault="00680648" w:rsidP="00680648">
      <w:pPr>
        <w:pStyle w:val="Heading5"/>
        <w:numPr>
          <w:ilvl w:val="0"/>
          <w:numId w:val="0"/>
        </w:numPr>
        <w:rPr>
          <w:noProof w:val="0"/>
        </w:rPr>
      </w:pPr>
      <w:bookmarkStart w:id="191" w:name="_Toc449469831"/>
      <w:r w:rsidRPr="003651D9">
        <w:rPr>
          <w:noProof w:val="0"/>
        </w:rPr>
        <w:t>3.Y</w:t>
      </w:r>
      <w:r w:rsidR="00A84DE6">
        <w:rPr>
          <w:noProof w:val="0"/>
        </w:rPr>
        <w:t>1</w:t>
      </w:r>
      <w:r w:rsidRPr="003651D9">
        <w:rPr>
          <w:noProof w:val="0"/>
        </w:rPr>
        <w:t xml:space="preserve">.5.1.(z)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191"/>
    </w:p>
    <w:p w14:paraId="0534B6F5" w14:textId="754A31C6" w:rsidR="002623D3"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390D40CF" w14:textId="77777777" w:rsidR="002623D3" w:rsidRDefault="002623D3" w:rsidP="00597DB2">
      <w:pPr>
        <w:pStyle w:val="AuthorInstructions"/>
      </w:pPr>
    </w:p>
    <w:p w14:paraId="3447B3E5" w14:textId="574B690A" w:rsidR="002623D3" w:rsidRPr="003651D9" w:rsidRDefault="002623D3" w:rsidP="002623D3">
      <w:pPr>
        <w:pStyle w:val="Heading2"/>
        <w:numPr>
          <w:ilvl w:val="0"/>
          <w:numId w:val="0"/>
        </w:numPr>
        <w:rPr>
          <w:i/>
        </w:rPr>
      </w:pPr>
      <w:bookmarkStart w:id="192" w:name="_Toc449469832"/>
      <w:r>
        <w:rPr>
          <w:noProof w:val="0"/>
        </w:rPr>
        <w:t>3.Y2</w:t>
      </w:r>
      <w:r w:rsidRPr="003651D9">
        <w:rPr>
          <w:noProof w:val="0"/>
        </w:rPr>
        <w:t xml:space="preserve"> </w:t>
      </w:r>
      <w:r w:rsidR="000E3338">
        <w:rPr>
          <w:noProof w:val="0"/>
        </w:rPr>
        <w:t>Retrieve Care Plan [PCC-Y2</w:t>
      </w:r>
      <w:r>
        <w:rPr>
          <w:noProof w:val="0"/>
        </w:rPr>
        <w:t>]</w:t>
      </w:r>
      <w:bookmarkEnd w:id="192"/>
    </w:p>
    <w:p w14:paraId="3DCD2598" w14:textId="5807B47B" w:rsidR="002623D3" w:rsidRPr="003651D9" w:rsidRDefault="002623D3" w:rsidP="002623D3">
      <w:pPr>
        <w:pStyle w:val="Heading3"/>
        <w:numPr>
          <w:ilvl w:val="0"/>
          <w:numId w:val="0"/>
        </w:numPr>
        <w:rPr>
          <w:noProof w:val="0"/>
        </w:rPr>
      </w:pPr>
      <w:bookmarkStart w:id="193" w:name="_Toc449469833"/>
      <w:r>
        <w:rPr>
          <w:noProof w:val="0"/>
        </w:rPr>
        <w:t>3.Y2</w:t>
      </w:r>
      <w:r w:rsidRPr="003651D9">
        <w:rPr>
          <w:noProof w:val="0"/>
        </w:rPr>
        <w:t>.1 Scope</w:t>
      </w:r>
      <w:bookmarkEnd w:id="193"/>
    </w:p>
    <w:p w14:paraId="0228040D" w14:textId="2E89BC5B" w:rsidR="002623D3" w:rsidRPr="003651D9" w:rsidRDefault="00030AE0" w:rsidP="002623D3">
      <w:pPr>
        <w:pStyle w:val="BodyText"/>
      </w:pPr>
      <w:r>
        <w:t>This transaction is used to retrieve a specific care plan using a known FHIR CarePlan resource id.</w:t>
      </w:r>
    </w:p>
    <w:p w14:paraId="5430134E" w14:textId="7DEE4B69" w:rsidR="002623D3" w:rsidRPr="003651D9" w:rsidRDefault="002623D3" w:rsidP="002623D3">
      <w:pPr>
        <w:pStyle w:val="Heading3"/>
        <w:numPr>
          <w:ilvl w:val="0"/>
          <w:numId w:val="0"/>
        </w:numPr>
        <w:rPr>
          <w:noProof w:val="0"/>
        </w:rPr>
      </w:pPr>
      <w:bookmarkStart w:id="194" w:name="_Toc449469834"/>
      <w:r>
        <w:rPr>
          <w:noProof w:val="0"/>
        </w:rPr>
        <w:t>3.Y2</w:t>
      </w:r>
      <w:r w:rsidRPr="003651D9">
        <w:rPr>
          <w:noProof w:val="0"/>
        </w:rPr>
        <w:t>.2</w:t>
      </w:r>
      <w:r>
        <w:rPr>
          <w:noProof w:val="0"/>
        </w:rPr>
        <w:t xml:space="preserve"> </w:t>
      </w:r>
      <w:r w:rsidRPr="003651D9">
        <w:rPr>
          <w:noProof w:val="0"/>
        </w:rPr>
        <w:t>Actor Roles</w:t>
      </w:r>
      <w:bookmarkEnd w:id="194"/>
    </w:p>
    <w:p w14:paraId="5CAFCEFA" w14:textId="77777777" w:rsidR="002623D3" w:rsidRPr="003651D9" w:rsidRDefault="002623D3" w:rsidP="002623D3">
      <w:pPr>
        <w:pStyle w:val="BodyText"/>
        <w:jc w:val="center"/>
      </w:pPr>
      <w:r w:rsidRPr="003651D9">
        <w:rPr>
          <w:noProof/>
        </w:rPr>
        <mc:AlternateContent>
          <mc:Choice Requires="wpc">
            <w:drawing>
              <wp:inline distT="0" distB="0" distL="0" distR="0" wp14:anchorId="0ED7ADD1" wp14:editId="7701ECA8">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24012863" w:rsidR="00A95DB2" w:rsidRDefault="00A95DB2" w:rsidP="002623D3">
                              <w:pPr>
                                <w:jc w:val="center"/>
                                <w:rPr>
                                  <w:sz w:val="18"/>
                                </w:rPr>
                              </w:pPr>
                              <w:r>
                                <w:rPr>
                                  <w:sz w:val="18"/>
                                </w:rPr>
                                <w:t>Retrieve Care Plan [PCC-Y2</w:t>
                              </w:r>
                            </w:p>
                            <w:p w14:paraId="0410D466" w14:textId="77777777" w:rsidR="00A95DB2" w:rsidRDefault="00A95DB2" w:rsidP="002623D3"/>
                            <w:p w14:paraId="14B0FDD6" w14:textId="77777777" w:rsidR="00A95DB2" w:rsidRDefault="00A95DB2"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1314202" cy="457233"/>
                          </a:xfrm>
                          <a:prstGeom prst="rect">
                            <a:avLst/>
                          </a:prstGeom>
                          <a:solidFill>
                            <a:srgbClr val="FFFFFF"/>
                          </a:solidFill>
                          <a:ln w="9525">
                            <a:solidFill>
                              <a:srgbClr val="000000"/>
                            </a:solidFill>
                            <a:miter lim="800000"/>
                            <a:headEnd/>
                            <a:tailEnd/>
                          </a:ln>
                        </wps:spPr>
                        <wps:txbx>
                          <w:txbxContent>
                            <w:p w14:paraId="4DC37B97" w14:textId="4BFC86D3" w:rsidR="00A95DB2" w:rsidRDefault="00A95DB2" w:rsidP="002623D3">
                              <w:pPr>
                                <w:rPr>
                                  <w:sz w:val="18"/>
                                </w:rPr>
                              </w:pPr>
                              <w:r>
                                <w:rPr>
                                  <w:sz w:val="18"/>
                                </w:rPr>
                                <w:t>Care Plan Consumer</w:t>
                              </w:r>
                              <w:ins w:id="195" w:author="Cole, George" w:date="2016-04-25T17:54:00Z">
                                <w:r>
                                  <w:rPr>
                                    <w:sz w:val="18"/>
                                  </w:rPr>
                                  <w:t xml:space="preserve"> or Care Plan Updater</w:t>
                                </w:r>
                              </w:ins>
                            </w:p>
                            <w:p w14:paraId="5F6936F5" w14:textId="77777777" w:rsidR="00A95DB2" w:rsidRDefault="00A95DB2" w:rsidP="002623D3"/>
                            <w:p w14:paraId="626E2C72" w14:textId="77777777" w:rsidR="00A95DB2" w:rsidRDefault="00A95DB2"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59478FF7" w14:textId="6EA97BDE" w:rsidR="00A95DB2" w:rsidRDefault="00A95DB2" w:rsidP="002623D3">
                              <w:pPr>
                                <w:rPr>
                                  <w:sz w:val="18"/>
                                </w:rPr>
                              </w:pPr>
                              <w:r>
                                <w:rPr>
                                  <w:sz w:val="18"/>
                                </w:rPr>
                                <w:t xml:space="preserve">Care Plan </w:t>
                              </w:r>
                              <w:del w:id="196" w:author="Cole, George" w:date="2016-04-26T21:28:00Z">
                                <w:r w:rsidDel="00B43654">
                                  <w:rPr>
                                    <w:sz w:val="18"/>
                                  </w:rPr>
                                  <w:delText>Manager</w:delText>
                                </w:r>
                              </w:del>
                              <w:ins w:id="197" w:author="Cole, George" w:date="2016-04-26T21:28:00Z">
                                <w:r w:rsidR="00B43654">
                                  <w:rPr>
                                    <w:sz w:val="18"/>
                                  </w:rPr>
                                  <w:t>Service</w:t>
                                </w:r>
                              </w:ins>
                            </w:p>
                            <w:p w14:paraId="296ADF55" w14:textId="77777777" w:rsidR="00A95DB2" w:rsidRDefault="00A95DB2" w:rsidP="002623D3"/>
                            <w:p w14:paraId="0406893D" w14:textId="77777777" w:rsidR="00A95DB2" w:rsidRDefault="00A95DB2"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98NK90DAAD6DwAADgAAAAAAAAAAAAAAAAAuAgAAZHJzL2Uyb0RvYy54bWxQSwECLQAUAAYACAAA&#10;ACEAScap890AAAAFAQAADwAAAAAAAAAAAAAAAAA3BgAAZHJzL2Rvd25yZXYueG1sUEsFBgAAAAAE&#10;AAQA8wAAAEEHAAAAAA==&#10;">
                <v:shape id="_x0000_s1110" type="#_x0000_t75" style="position:absolute;width:37261;height:15392;visibility:visible;mso-wrap-style:square">
                  <v:fill o:detectmouseclick="t"/>
                  <v:path o:connecttype="none"/>
                </v:shape>
                <v:oval id="Oval 153" o:spid="_x0000_s111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24012863" w:rsidR="00A95DB2" w:rsidRDefault="00A95DB2" w:rsidP="002623D3">
                        <w:pPr>
                          <w:jc w:val="center"/>
                          <w:rPr>
                            <w:sz w:val="18"/>
                          </w:rPr>
                        </w:pPr>
                        <w:r>
                          <w:rPr>
                            <w:sz w:val="18"/>
                          </w:rPr>
                          <w:t>Retrieve Care Plan [PCC-Y2</w:t>
                        </w:r>
                      </w:p>
                      <w:p w14:paraId="0410D466" w14:textId="77777777" w:rsidR="00A95DB2" w:rsidRDefault="00A95DB2" w:rsidP="002623D3"/>
                      <w:p w14:paraId="14B0FDD6" w14:textId="77777777" w:rsidR="00A95DB2" w:rsidRDefault="00A95DB2" w:rsidP="002623D3">
                        <w:pPr>
                          <w:jc w:val="center"/>
                          <w:rPr>
                            <w:sz w:val="18"/>
                          </w:rPr>
                        </w:pPr>
                        <w:r>
                          <w:rPr>
                            <w:sz w:val="18"/>
                          </w:rPr>
                          <w:t>Transaction Name [DOM-#]</w:t>
                        </w:r>
                      </w:p>
                    </w:txbxContent>
                  </v:textbox>
                </v:oval>
                <v:shape id="Text Box 154" o:spid="_x0000_s1112" type="#_x0000_t202" style="position:absolute;left:1716;top:1683;width:13143;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4BFC86D3" w:rsidR="00A95DB2" w:rsidRDefault="00A95DB2" w:rsidP="002623D3">
                        <w:pPr>
                          <w:rPr>
                            <w:sz w:val="18"/>
                          </w:rPr>
                        </w:pPr>
                        <w:r>
                          <w:rPr>
                            <w:sz w:val="18"/>
                          </w:rPr>
                          <w:t>Care Plan Consumer</w:t>
                        </w:r>
                        <w:ins w:id="198" w:author="Cole, George" w:date="2016-04-25T17:54:00Z">
                          <w:r>
                            <w:rPr>
                              <w:sz w:val="18"/>
                            </w:rPr>
                            <w:t xml:space="preserve"> or Care Plan Updater</w:t>
                          </w:r>
                        </w:ins>
                      </w:p>
                      <w:p w14:paraId="5F6936F5" w14:textId="77777777" w:rsidR="00A95DB2" w:rsidRDefault="00A95DB2" w:rsidP="002623D3"/>
                      <w:p w14:paraId="626E2C72" w14:textId="77777777" w:rsidR="00A95DB2" w:rsidRDefault="00A95DB2" w:rsidP="002623D3">
                        <w:pPr>
                          <w:rPr>
                            <w:sz w:val="18"/>
                          </w:rPr>
                        </w:pPr>
                        <w:r>
                          <w:rPr>
                            <w:sz w:val="18"/>
                          </w:rPr>
                          <w:t>Actor ABC</w:t>
                        </w:r>
                      </w:p>
                    </w:txbxContent>
                  </v:textbox>
                </v:shape>
                <v:line id="Line 155" o:spid="_x0000_s111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4" type="#_x0000_t202" style="position:absolute;left:26481;top:1683;width:977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6EA97BDE" w:rsidR="00A95DB2" w:rsidRDefault="00A95DB2" w:rsidP="002623D3">
                        <w:pPr>
                          <w:rPr>
                            <w:sz w:val="18"/>
                          </w:rPr>
                        </w:pPr>
                        <w:r>
                          <w:rPr>
                            <w:sz w:val="18"/>
                          </w:rPr>
                          <w:t xml:space="preserve">Care Plan </w:t>
                        </w:r>
                        <w:del w:id="199" w:author="Cole, George" w:date="2016-04-26T21:28:00Z">
                          <w:r w:rsidDel="00B43654">
                            <w:rPr>
                              <w:sz w:val="18"/>
                            </w:rPr>
                            <w:delText>Manager</w:delText>
                          </w:r>
                        </w:del>
                        <w:ins w:id="200" w:author="Cole, George" w:date="2016-04-26T21:28:00Z">
                          <w:r w:rsidR="00B43654">
                            <w:rPr>
                              <w:sz w:val="18"/>
                            </w:rPr>
                            <w:t>Service</w:t>
                          </w:r>
                        </w:ins>
                      </w:p>
                      <w:p w14:paraId="296ADF55" w14:textId="77777777" w:rsidR="00A95DB2" w:rsidRDefault="00A95DB2" w:rsidP="002623D3"/>
                      <w:p w14:paraId="0406893D" w14:textId="77777777" w:rsidR="00A95DB2" w:rsidRDefault="00A95DB2" w:rsidP="002623D3">
                        <w:pPr>
                          <w:rPr>
                            <w:sz w:val="18"/>
                          </w:rPr>
                        </w:pPr>
                        <w:r>
                          <w:rPr>
                            <w:sz w:val="18"/>
                          </w:rPr>
                          <w:t>Actor DEF</w:t>
                        </w:r>
                      </w:p>
                    </w:txbxContent>
                  </v:textbox>
                </v:shape>
                <v:line id="Line 157" o:spid="_x0000_s111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34589491" w:rsidR="002623D3" w:rsidRPr="003651D9" w:rsidRDefault="002623D3" w:rsidP="002623D3">
      <w:pPr>
        <w:pStyle w:val="FigureTitle"/>
      </w:pPr>
      <w:r w:rsidRPr="003651D9">
        <w:t>Figure 3.Y</w:t>
      </w:r>
      <w:r>
        <w:t>2</w:t>
      </w:r>
      <w:r w:rsidRPr="003651D9">
        <w:t>.2-1: Use Case Diagram</w:t>
      </w:r>
    </w:p>
    <w:p w14:paraId="3AA7CDD2" w14:textId="77777777" w:rsidR="002623D3" w:rsidRPr="003651D9" w:rsidRDefault="002623D3" w:rsidP="002623D3">
      <w:pPr>
        <w:pStyle w:val="TableTitle"/>
      </w:pPr>
    </w:p>
    <w:p w14:paraId="528FCD13" w14:textId="4C0C5EFD" w:rsidR="002623D3" w:rsidRPr="003651D9" w:rsidRDefault="002623D3" w:rsidP="002623D3">
      <w:pPr>
        <w:pStyle w:val="TableTitle"/>
      </w:pPr>
      <w:r w:rsidRPr="003651D9">
        <w:t>Table 3.Y</w:t>
      </w:r>
      <w:r>
        <w:t>2</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3651D9" w14:paraId="17A12098" w14:textId="77777777" w:rsidTr="00235F1F">
        <w:tc>
          <w:tcPr>
            <w:tcW w:w="1008" w:type="dxa"/>
            <w:shd w:val="clear" w:color="auto" w:fill="auto"/>
          </w:tcPr>
          <w:p w14:paraId="71BB3F4C" w14:textId="77777777" w:rsidR="002623D3" w:rsidRPr="003651D9" w:rsidRDefault="002623D3" w:rsidP="00483A94">
            <w:pPr>
              <w:pStyle w:val="BodyText"/>
              <w:rPr>
                <w:b/>
              </w:rPr>
            </w:pPr>
            <w:r w:rsidRPr="003651D9">
              <w:rPr>
                <w:b/>
              </w:rPr>
              <w:t>Actor:</w:t>
            </w:r>
          </w:p>
        </w:tc>
        <w:tc>
          <w:tcPr>
            <w:tcW w:w="8568" w:type="dxa"/>
            <w:shd w:val="clear" w:color="auto" w:fill="auto"/>
          </w:tcPr>
          <w:p w14:paraId="377827F1" w14:textId="0B3C6B11" w:rsidR="002623D3" w:rsidRPr="003651D9" w:rsidRDefault="007A0B00" w:rsidP="00483A94">
            <w:pPr>
              <w:pStyle w:val="BodyText"/>
            </w:pPr>
            <w:r>
              <w:t>Care Plan Consumer</w:t>
            </w:r>
          </w:p>
        </w:tc>
      </w:tr>
      <w:tr w:rsidR="002623D3" w:rsidRPr="003651D9" w14:paraId="687582AF" w14:textId="77777777" w:rsidTr="00235F1F">
        <w:tc>
          <w:tcPr>
            <w:tcW w:w="1008" w:type="dxa"/>
            <w:shd w:val="clear" w:color="auto" w:fill="auto"/>
          </w:tcPr>
          <w:p w14:paraId="1B6C2B1B" w14:textId="77777777" w:rsidR="002623D3" w:rsidRPr="003651D9" w:rsidRDefault="002623D3" w:rsidP="00483A94">
            <w:pPr>
              <w:pStyle w:val="BodyText"/>
              <w:rPr>
                <w:b/>
              </w:rPr>
            </w:pPr>
            <w:r w:rsidRPr="003651D9">
              <w:rPr>
                <w:b/>
              </w:rPr>
              <w:t>Role:</w:t>
            </w:r>
          </w:p>
        </w:tc>
        <w:tc>
          <w:tcPr>
            <w:tcW w:w="8568" w:type="dxa"/>
            <w:shd w:val="clear" w:color="auto" w:fill="auto"/>
          </w:tcPr>
          <w:p w14:paraId="1FBE7404" w14:textId="4E216F0D" w:rsidR="002623D3" w:rsidRPr="003651D9" w:rsidRDefault="007A0B00" w:rsidP="00483A94">
            <w:pPr>
              <w:pStyle w:val="BodyText"/>
            </w:pPr>
            <w:r>
              <w:t>The Care Plan Consumer requests a specific care plan using the CarePlan id</w:t>
            </w:r>
          </w:p>
        </w:tc>
      </w:tr>
      <w:tr w:rsidR="002623D3" w:rsidRPr="003651D9" w14:paraId="6A82A074" w14:textId="77777777" w:rsidTr="00235F1F">
        <w:tc>
          <w:tcPr>
            <w:tcW w:w="1008" w:type="dxa"/>
            <w:shd w:val="clear" w:color="auto" w:fill="auto"/>
          </w:tcPr>
          <w:p w14:paraId="7F236D7B" w14:textId="77777777" w:rsidR="002623D3" w:rsidRPr="003651D9" w:rsidRDefault="002623D3" w:rsidP="00483A94">
            <w:pPr>
              <w:pStyle w:val="BodyText"/>
              <w:rPr>
                <w:b/>
              </w:rPr>
            </w:pPr>
            <w:r w:rsidRPr="003651D9">
              <w:rPr>
                <w:b/>
              </w:rPr>
              <w:t>Actor:</w:t>
            </w:r>
          </w:p>
        </w:tc>
        <w:tc>
          <w:tcPr>
            <w:tcW w:w="8568" w:type="dxa"/>
            <w:shd w:val="clear" w:color="auto" w:fill="auto"/>
          </w:tcPr>
          <w:p w14:paraId="0D2BF5D5" w14:textId="6BDB9422" w:rsidR="002623D3" w:rsidRPr="003651D9" w:rsidRDefault="007A0B00" w:rsidP="00483A94">
            <w:pPr>
              <w:pStyle w:val="BodyText"/>
            </w:pPr>
            <w:r>
              <w:t xml:space="preserve">Care Plan </w:t>
            </w:r>
            <w:del w:id="201" w:author="Cole, George" w:date="2016-04-26T21:28:00Z">
              <w:r w:rsidDel="00EF19A5">
                <w:delText>Manager</w:delText>
              </w:r>
            </w:del>
            <w:ins w:id="202" w:author="Cole, George" w:date="2016-04-26T21:28:00Z">
              <w:r w:rsidR="00EF19A5">
                <w:t>Service</w:t>
              </w:r>
            </w:ins>
          </w:p>
        </w:tc>
      </w:tr>
      <w:tr w:rsidR="002623D3" w:rsidRPr="003651D9" w14:paraId="1780F481" w14:textId="77777777" w:rsidTr="00235F1F">
        <w:tc>
          <w:tcPr>
            <w:tcW w:w="1008" w:type="dxa"/>
            <w:shd w:val="clear" w:color="auto" w:fill="auto"/>
          </w:tcPr>
          <w:p w14:paraId="30526532" w14:textId="77777777" w:rsidR="002623D3" w:rsidRPr="003651D9" w:rsidRDefault="002623D3" w:rsidP="00483A94">
            <w:pPr>
              <w:pStyle w:val="BodyText"/>
              <w:rPr>
                <w:b/>
              </w:rPr>
            </w:pPr>
            <w:r w:rsidRPr="003651D9">
              <w:rPr>
                <w:b/>
              </w:rPr>
              <w:t>Role:</w:t>
            </w:r>
          </w:p>
        </w:tc>
        <w:tc>
          <w:tcPr>
            <w:tcW w:w="8568" w:type="dxa"/>
            <w:shd w:val="clear" w:color="auto" w:fill="auto"/>
          </w:tcPr>
          <w:p w14:paraId="64010DF2" w14:textId="0E6F8398" w:rsidR="002623D3" w:rsidRPr="003651D9" w:rsidRDefault="002623D3" w:rsidP="00483A94">
            <w:pPr>
              <w:pStyle w:val="BodyText"/>
            </w:pPr>
            <w:r>
              <w:t xml:space="preserve"> </w:t>
            </w:r>
            <w:r w:rsidR="007A0B00">
              <w:t xml:space="preserve">The Care Plan </w:t>
            </w:r>
            <w:del w:id="203" w:author="Cole, George" w:date="2016-04-26T21:28:00Z">
              <w:r w:rsidR="007A0B00" w:rsidDel="00EF19A5">
                <w:delText>Manager</w:delText>
              </w:r>
            </w:del>
            <w:ins w:id="204" w:author="Cole, George" w:date="2016-04-26T21:28:00Z">
              <w:r w:rsidR="00EF19A5">
                <w:t>Service</w:t>
              </w:r>
            </w:ins>
            <w:r w:rsidR="007A0B00">
              <w:t xml:space="preserve"> returns the requested CarePlan resource, or an error if the requested id does not exist.</w:t>
            </w:r>
          </w:p>
        </w:tc>
      </w:tr>
    </w:tbl>
    <w:p w14:paraId="3263463C" w14:textId="08C5BBED" w:rsidR="002623D3" w:rsidRDefault="002623D3" w:rsidP="002623D3">
      <w:pPr>
        <w:pStyle w:val="Heading3"/>
        <w:numPr>
          <w:ilvl w:val="0"/>
          <w:numId w:val="0"/>
        </w:numPr>
        <w:rPr>
          <w:noProof w:val="0"/>
        </w:rPr>
      </w:pPr>
      <w:bookmarkStart w:id="205" w:name="_Toc449469835"/>
      <w:r>
        <w:rPr>
          <w:noProof w:val="0"/>
        </w:rPr>
        <w:lastRenderedPageBreak/>
        <w:t>3.Y2</w:t>
      </w:r>
      <w:r w:rsidRPr="003651D9">
        <w:rPr>
          <w:noProof w:val="0"/>
        </w:rPr>
        <w:t>.3 Referenced Standards</w:t>
      </w:r>
      <w:bookmarkEnd w:id="205"/>
    </w:p>
    <w:p w14:paraId="2D4D1109" w14:textId="77777777" w:rsidR="0017099F" w:rsidRPr="00030AE0" w:rsidRDefault="0017099F" w:rsidP="0017099F">
      <w:pPr>
        <w:pStyle w:val="BodyText"/>
      </w:pPr>
      <w:r w:rsidRPr="00E34F09">
        <w:t>HL7® Fast Healthcare Information Resources (FHIR®) DSTU 2.0</w:t>
      </w:r>
    </w:p>
    <w:p w14:paraId="535DEBA2" w14:textId="710DD78F" w:rsidR="002623D3" w:rsidRPr="003651D9" w:rsidRDefault="002623D3" w:rsidP="002623D3">
      <w:pPr>
        <w:pStyle w:val="Heading3"/>
        <w:numPr>
          <w:ilvl w:val="0"/>
          <w:numId w:val="0"/>
        </w:numPr>
        <w:rPr>
          <w:noProof w:val="0"/>
        </w:rPr>
      </w:pPr>
      <w:bookmarkStart w:id="206" w:name="_Toc449469836"/>
      <w:r>
        <w:rPr>
          <w:noProof w:val="0"/>
        </w:rPr>
        <w:t>3.Y2</w:t>
      </w:r>
      <w:r w:rsidRPr="003651D9">
        <w:rPr>
          <w:noProof w:val="0"/>
        </w:rPr>
        <w:t>.4 Interaction Diagram</w:t>
      </w:r>
      <w:bookmarkEnd w:id="206"/>
    </w:p>
    <w:p w14:paraId="1B2794E6" w14:textId="77777777" w:rsidR="002623D3" w:rsidRPr="003651D9" w:rsidRDefault="002623D3" w:rsidP="002623D3">
      <w:pPr>
        <w:pStyle w:val="BodyText"/>
      </w:pPr>
      <w:r w:rsidRPr="003651D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3DEEF8D6" w:rsidR="00A95DB2" w:rsidRPr="007C1AAC" w:rsidRDefault="00A95DB2" w:rsidP="002623D3">
                              <w:pPr>
                                <w:jc w:val="center"/>
                                <w:rPr>
                                  <w:sz w:val="22"/>
                                  <w:szCs w:val="22"/>
                                </w:rPr>
                              </w:pPr>
                              <w:r>
                                <w:rPr>
                                  <w:sz w:val="22"/>
                                  <w:szCs w:val="22"/>
                                </w:rPr>
                                <w:t>Care Plan Consumer</w:t>
                              </w:r>
                            </w:p>
                            <w:p w14:paraId="0F790F97" w14:textId="77777777" w:rsidR="00A95DB2" w:rsidRDefault="00A95DB2" w:rsidP="002623D3"/>
                            <w:p w14:paraId="3257C0BD" w14:textId="77777777" w:rsidR="00A95DB2" w:rsidRPr="007C1AAC" w:rsidRDefault="00A95DB2"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A95DB2" w:rsidRPr="007C1AAC" w:rsidRDefault="00A95DB2" w:rsidP="002623D3">
                              <w:pPr>
                                <w:rPr>
                                  <w:sz w:val="22"/>
                                  <w:szCs w:val="22"/>
                                </w:rPr>
                              </w:pPr>
                              <w:r>
                                <w:rPr>
                                  <w:sz w:val="22"/>
                                  <w:szCs w:val="22"/>
                                </w:rPr>
                                <w:t>Retrieve Care Plan</w:t>
                              </w:r>
                            </w:p>
                            <w:p w14:paraId="0A71F67F" w14:textId="77777777" w:rsidR="00A95DB2" w:rsidRDefault="00A95DB2" w:rsidP="002623D3"/>
                            <w:p w14:paraId="510A157E" w14:textId="77777777" w:rsidR="00A95DB2" w:rsidRPr="007C1AAC" w:rsidRDefault="00A95DB2"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97CD037" w:rsidR="00A95DB2" w:rsidRPr="007C1AAC" w:rsidRDefault="00A95DB2" w:rsidP="002623D3">
                              <w:pPr>
                                <w:jc w:val="center"/>
                                <w:rPr>
                                  <w:sz w:val="22"/>
                                  <w:szCs w:val="22"/>
                                </w:rPr>
                              </w:pPr>
                              <w:r>
                                <w:rPr>
                                  <w:sz w:val="22"/>
                                  <w:szCs w:val="22"/>
                                </w:rPr>
                                <w:t>Care Plan Manager</w:t>
                              </w:r>
                            </w:p>
                            <w:p w14:paraId="12642884" w14:textId="77777777" w:rsidR="00A95DB2" w:rsidRDefault="00A95DB2" w:rsidP="002623D3"/>
                            <w:p w14:paraId="27731D95" w14:textId="77777777" w:rsidR="00A95DB2" w:rsidRPr="007C1AAC" w:rsidRDefault="00A95DB2"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LTTL0fsEAABQGwAADgAAAAAAAAAAAAAAAAAuAgAAZHJzL2Uyb0RvYy54bWxQSwECLQAUAAYACAAA&#10;ACEAdeumQNwAAAAFAQAADwAAAAAAAAAAAAAAAABVBwAAZHJzL2Rvd25yZXYueG1sUEsFBgAAAAAE&#10;AAQA8wAAAF4IAAAAAA==&#10;">
                <v:shape id="_x0000_s1117" type="#_x0000_t75" style="position:absolute;width:59436;height:24003;visibility:visible;mso-wrap-style:square">
                  <v:fill o:detectmouseclick="t"/>
                  <v:path o:connecttype="none"/>
                </v:shape>
                <v:shape id="Text Box 160" o:spid="_x0000_s111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3DEEF8D6" w:rsidR="00A95DB2" w:rsidRPr="007C1AAC" w:rsidRDefault="00A95DB2" w:rsidP="002623D3">
                        <w:pPr>
                          <w:jc w:val="center"/>
                          <w:rPr>
                            <w:sz w:val="22"/>
                            <w:szCs w:val="22"/>
                          </w:rPr>
                        </w:pPr>
                        <w:r>
                          <w:rPr>
                            <w:sz w:val="22"/>
                            <w:szCs w:val="22"/>
                          </w:rPr>
                          <w:t>Care Plan Consumer</w:t>
                        </w:r>
                      </w:p>
                      <w:p w14:paraId="0F790F97" w14:textId="77777777" w:rsidR="00A95DB2" w:rsidRDefault="00A95DB2" w:rsidP="002623D3"/>
                      <w:p w14:paraId="3257C0BD" w14:textId="77777777" w:rsidR="00A95DB2" w:rsidRPr="007C1AAC" w:rsidRDefault="00A95DB2" w:rsidP="002623D3">
                        <w:pPr>
                          <w:jc w:val="center"/>
                          <w:rPr>
                            <w:sz w:val="22"/>
                            <w:szCs w:val="22"/>
                          </w:rPr>
                        </w:pPr>
                        <w:r w:rsidRPr="007C1AAC">
                          <w:rPr>
                            <w:sz w:val="22"/>
                            <w:szCs w:val="22"/>
                          </w:rPr>
                          <w:t>A</w:t>
                        </w:r>
                        <w:r>
                          <w:rPr>
                            <w:sz w:val="22"/>
                            <w:szCs w:val="22"/>
                          </w:rPr>
                          <w:t>ctor A</w:t>
                        </w:r>
                      </w:p>
                    </w:txbxContent>
                  </v:textbox>
                </v:shape>
                <v:line id="Line 161" o:spid="_x0000_s111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2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A95DB2" w:rsidRPr="007C1AAC" w:rsidRDefault="00A95DB2" w:rsidP="002623D3">
                        <w:pPr>
                          <w:rPr>
                            <w:sz w:val="22"/>
                            <w:szCs w:val="22"/>
                          </w:rPr>
                        </w:pPr>
                        <w:r>
                          <w:rPr>
                            <w:sz w:val="22"/>
                            <w:szCs w:val="22"/>
                          </w:rPr>
                          <w:t>Retrieve Care Plan</w:t>
                        </w:r>
                      </w:p>
                      <w:p w14:paraId="0A71F67F" w14:textId="77777777" w:rsidR="00A95DB2" w:rsidRDefault="00A95DB2" w:rsidP="002623D3"/>
                      <w:p w14:paraId="510A157E" w14:textId="77777777" w:rsidR="00A95DB2" w:rsidRPr="007C1AAC" w:rsidRDefault="00A95DB2" w:rsidP="002623D3">
                        <w:pPr>
                          <w:rPr>
                            <w:sz w:val="22"/>
                            <w:szCs w:val="22"/>
                          </w:rPr>
                        </w:pPr>
                        <w:r>
                          <w:rPr>
                            <w:sz w:val="22"/>
                            <w:szCs w:val="22"/>
                          </w:rPr>
                          <w:t xml:space="preserve">Message </w:t>
                        </w:r>
                        <w:r w:rsidRPr="007C1AAC">
                          <w:rPr>
                            <w:sz w:val="22"/>
                            <w:szCs w:val="22"/>
                          </w:rPr>
                          <w:t>1</w:t>
                        </w:r>
                      </w:p>
                    </w:txbxContent>
                  </v:textbox>
                </v:shape>
                <v:line id="Line 163" o:spid="_x0000_s112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97CD037" w:rsidR="00A95DB2" w:rsidRPr="007C1AAC" w:rsidRDefault="00A95DB2" w:rsidP="002623D3">
                        <w:pPr>
                          <w:jc w:val="center"/>
                          <w:rPr>
                            <w:sz w:val="22"/>
                            <w:szCs w:val="22"/>
                          </w:rPr>
                        </w:pPr>
                        <w:r>
                          <w:rPr>
                            <w:sz w:val="22"/>
                            <w:szCs w:val="22"/>
                          </w:rPr>
                          <w:t>Care Plan Manager</w:t>
                        </w:r>
                      </w:p>
                      <w:p w14:paraId="12642884" w14:textId="77777777" w:rsidR="00A95DB2" w:rsidRDefault="00A95DB2" w:rsidP="002623D3"/>
                      <w:p w14:paraId="27731D95" w14:textId="77777777" w:rsidR="00A95DB2" w:rsidRPr="007C1AAC" w:rsidRDefault="00A95DB2"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79C5504F" w:rsidR="002623D3" w:rsidRDefault="002623D3" w:rsidP="002623D3">
      <w:pPr>
        <w:pStyle w:val="Heading4"/>
        <w:numPr>
          <w:ilvl w:val="0"/>
          <w:numId w:val="0"/>
        </w:numPr>
        <w:rPr>
          <w:noProof w:val="0"/>
        </w:rPr>
      </w:pPr>
      <w:bookmarkStart w:id="207" w:name="_Toc449469837"/>
      <w:r>
        <w:rPr>
          <w:noProof w:val="0"/>
        </w:rPr>
        <w:t>3.Y2</w:t>
      </w:r>
      <w:r w:rsidRPr="003651D9">
        <w:rPr>
          <w:noProof w:val="0"/>
        </w:rPr>
        <w:t xml:space="preserve">.4.1 </w:t>
      </w:r>
      <w:r w:rsidR="003A2537">
        <w:rPr>
          <w:noProof w:val="0"/>
        </w:rPr>
        <w:t>Retrieve Care Plan</w:t>
      </w:r>
      <w:bookmarkEnd w:id="207"/>
    </w:p>
    <w:p w14:paraId="3D44217B" w14:textId="2DB1B13D" w:rsidR="003A2537" w:rsidRPr="0084770A" w:rsidRDefault="003A2537" w:rsidP="00235F1F">
      <w:pPr>
        <w:pStyle w:val="BodyText"/>
      </w:pPr>
      <w:r>
        <w:t xml:space="preserve">The Care Plan Consumer retrieves a specific care plan from the Care Plan </w:t>
      </w:r>
      <w:del w:id="208" w:author="Cole, George" w:date="2016-04-26T21:28:00Z">
        <w:r w:rsidDel="00EF19A5">
          <w:delText>Manager</w:delText>
        </w:r>
      </w:del>
      <w:ins w:id="209" w:author="Cole, George" w:date="2016-04-26T21:28:00Z">
        <w:r w:rsidR="00EF19A5">
          <w:t>Service</w:t>
        </w:r>
      </w:ins>
      <w:r>
        <w:t>.</w:t>
      </w:r>
    </w:p>
    <w:p w14:paraId="40ED709F" w14:textId="5DC0ADBF" w:rsidR="002623D3" w:rsidRDefault="002623D3" w:rsidP="002623D3">
      <w:pPr>
        <w:pStyle w:val="Heading5"/>
        <w:numPr>
          <w:ilvl w:val="0"/>
          <w:numId w:val="0"/>
        </w:numPr>
        <w:rPr>
          <w:noProof w:val="0"/>
        </w:rPr>
      </w:pPr>
      <w:bookmarkStart w:id="210" w:name="_Toc449469838"/>
      <w:r>
        <w:rPr>
          <w:noProof w:val="0"/>
        </w:rPr>
        <w:t>3.Y2</w:t>
      </w:r>
      <w:r w:rsidRPr="003651D9">
        <w:rPr>
          <w:noProof w:val="0"/>
        </w:rPr>
        <w:t>.4.1.1 Trigger Events</w:t>
      </w:r>
      <w:bookmarkEnd w:id="210"/>
    </w:p>
    <w:p w14:paraId="2C451A32" w14:textId="16F4D64F" w:rsidR="003A2537" w:rsidRPr="0084770A" w:rsidRDefault="003A2537" w:rsidP="00235F1F">
      <w:pPr>
        <w:pStyle w:val="BodyText"/>
      </w:pPr>
      <w:r>
        <w:t>Any time a specific care plan needs to be retrieved, for the purposes of viewing or in conjunction with the preparation for an update to a care plan.</w:t>
      </w:r>
    </w:p>
    <w:p w14:paraId="3E58D918" w14:textId="1A0E99FA" w:rsidR="002623D3" w:rsidRDefault="002623D3" w:rsidP="002623D3">
      <w:pPr>
        <w:pStyle w:val="Heading5"/>
        <w:numPr>
          <w:ilvl w:val="0"/>
          <w:numId w:val="0"/>
        </w:numPr>
        <w:rPr>
          <w:noProof w:val="0"/>
        </w:rPr>
      </w:pPr>
      <w:bookmarkStart w:id="211" w:name="_Toc449469839"/>
      <w:r>
        <w:rPr>
          <w:noProof w:val="0"/>
        </w:rPr>
        <w:t>3.Y2</w:t>
      </w:r>
      <w:r w:rsidRPr="003651D9">
        <w:rPr>
          <w:noProof w:val="0"/>
        </w:rPr>
        <w:t>.4.1.2 Message Semantics</w:t>
      </w:r>
      <w:bookmarkEnd w:id="211"/>
    </w:p>
    <w:p w14:paraId="0BCA59B5" w14:textId="64349191" w:rsidR="003A2537" w:rsidRDefault="003A2537" w:rsidP="00235F1F">
      <w:pPr>
        <w:pStyle w:val="BodyText"/>
      </w:pPr>
      <w:r>
        <w:t>The message is a FHIR HTTP or HTTPS GET of a CarePlan resouces where the parameter provided is the CarePlan.id</w:t>
      </w:r>
      <w:r w:rsidR="0016430B">
        <w:t xml:space="preserve"> with an option to ask for a specific version of the given CarePlan</w:t>
      </w:r>
    </w:p>
    <w:p w14:paraId="2E440C18" w14:textId="6FA336F2" w:rsidR="00DE644B" w:rsidRDefault="00DE644B" w:rsidP="00235F1F">
      <w:pPr>
        <w:pStyle w:val="BodyText"/>
      </w:pPr>
      <w:r>
        <w:t>The URL for this operation is: [base]/CarePlan/[id]</w:t>
      </w:r>
    </w:p>
    <w:p w14:paraId="6BCE98E6" w14:textId="36AAA23E" w:rsidR="00980103" w:rsidRPr="0084770A" w:rsidRDefault="00980103" w:rsidP="00235F1F">
      <w:pPr>
        <w:pStyle w:val="BodyText"/>
      </w:pPr>
      <w:r>
        <w:t>or, if this is an historical, version specific retrieval: [base]/CarePlan/[id]/_history/[vid]</w:t>
      </w:r>
    </w:p>
    <w:p w14:paraId="139AD95C" w14:textId="5B54E446" w:rsidR="002623D3" w:rsidRDefault="002623D3" w:rsidP="002623D3">
      <w:pPr>
        <w:pStyle w:val="Heading5"/>
        <w:numPr>
          <w:ilvl w:val="0"/>
          <w:numId w:val="0"/>
        </w:numPr>
        <w:rPr>
          <w:noProof w:val="0"/>
        </w:rPr>
      </w:pPr>
      <w:bookmarkStart w:id="212" w:name="_Toc449469840"/>
      <w:r>
        <w:rPr>
          <w:noProof w:val="0"/>
        </w:rPr>
        <w:t>3.Y2</w:t>
      </w:r>
      <w:r w:rsidRPr="003651D9">
        <w:rPr>
          <w:noProof w:val="0"/>
        </w:rPr>
        <w:t>.4.1.3 Expected Actions</w:t>
      </w:r>
      <w:bookmarkEnd w:id="212"/>
    </w:p>
    <w:p w14:paraId="250813B2" w14:textId="22CF4421" w:rsidR="002623D3" w:rsidRPr="003651D9" w:rsidRDefault="0084770A" w:rsidP="00235F1F">
      <w:pPr>
        <w:pStyle w:val="BodyText"/>
      </w:pPr>
      <w:r>
        <w:t xml:space="preserve">The Care Plan Consumer initiates the retrieve request using HTTP or HTTPS GET, and the Care Plan </w:t>
      </w:r>
      <w:del w:id="213" w:author="Cole, George" w:date="2016-04-26T21:28:00Z">
        <w:r w:rsidDel="00EF19A5">
          <w:delText>Manager</w:delText>
        </w:r>
      </w:del>
      <w:ins w:id="214" w:author="Cole, George" w:date="2016-04-26T21:28:00Z">
        <w:r w:rsidR="00EF19A5">
          <w:t>Service</w:t>
        </w:r>
      </w:ins>
      <w:r>
        <w:t xml:space="preserve"> responds according to the </w:t>
      </w:r>
      <w:hyperlink r:id="rId29" w:history="1">
        <w:r w:rsidRPr="008A372B">
          <w:rPr>
            <w:rStyle w:val="Hyperlink"/>
          </w:rPr>
          <w:t xml:space="preserve">FHIR </w:t>
        </w:r>
        <w:r>
          <w:rPr>
            <w:rStyle w:val="Hyperlink"/>
          </w:rPr>
          <w:t>GET</w:t>
        </w:r>
        <w:r w:rsidRPr="008A372B">
          <w:rPr>
            <w:rStyle w:val="Hyperlink"/>
          </w:rPr>
          <w:t xml:space="preserve"> specification</w:t>
        </w:r>
      </w:hyperlink>
      <w:r>
        <w:t xml:space="preserve"> with the requested care plan or an error message.</w:t>
      </w:r>
    </w:p>
    <w:p w14:paraId="41FE8085" w14:textId="246867E1" w:rsidR="002623D3" w:rsidRDefault="002623D3" w:rsidP="002623D3">
      <w:pPr>
        <w:pStyle w:val="Heading3"/>
        <w:numPr>
          <w:ilvl w:val="0"/>
          <w:numId w:val="0"/>
        </w:numPr>
        <w:rPr>
          <w:noProof w:val="0"/>
        </w:rPr>
      </w:pPr>
      <w:bookmarkStart w:id="215" w:name="_Toc449469841"/>
      <w:r>
        <w:rPr>
          <w:noProof w:val="0"/>
        </w:rPr>
        <w:t>3.Y2</w:t>
      </w:r>
      <w:r w:rsidRPr="003651D9">
        <w:rPr>
          <w:noProof w:val="0"/>
        </w:rPr>
        <w:t>.5 Security Considerations</w:t>
      </w:r>
      <w:bookmarkEnd w:id="215"/>
    </w:p>
    <w:p w14:paraId="5B953CEA" w14:textId="07AAE208" w:rsidR="002623D3" w:rsidRPr="003651D9" w:rsidRDefault="007E1D39" w:rsidP="00235F1F">
      <w:pPr>
        <w:pStyle w:val="BodyText"/>
      </w:pPr>
      <w:r>
        <w:t>No PHI are provided with this transaction so there are no additional HTTP or HTTPS GET concerns.</w:t>
      </w:r>
    </w:p>
    <w:p w14:paraId="074ECB9B" w14:textId="3468B329" w:rsidR="002623D3" w:rsidRPr="003651D9" w:rsidRDefault="002623D3" w:rsidP="002623D3">
      <w:pPr>
        <w:pStyle w:val="Heading4"/>
        <w:numPr>
          <w:ilvl w:val="0"/>
          <w:numId w:val="0"/>
        </w:numPr>
        <w:rPr>
          <w:noProof w:val="0"/>
        </w:rPr>
      </w:pPr>
      <w:bookmarkStart w:id="216" w:name="_Toc449469842"/>
      <w:r>
        <w:rPr>
          <w:noProof w:val="0"/>
        </w:rPr>
        <w:lastRenderedPageBreak/>
        <w:t>3.Y2</w:t>
      </w:r>
      <w:r w:rsidRPr="003651D9">
        <w:rPr>
          <w:noProof w:val="0"/>
        </w:rPr>
        <w:t>.5.1 Security Audit Considerations</w:t>
      </w:r>
      <w:bookmarkEnd w:id="216"/>
    </w:p>
    <w:p w14:paraId="74E5B0AD" w14:textId="77777777" w:rsidR="002623D3" w:rsidRPr="003651D9" w:rsidRDefault="002623D3" w:rsidP="002623D3">
      <w:pPr>
        <w:pStyle w:val="AuthorInstructions"/>
      </w:pPr>
      <w:r w:rsidRPr="003651D9">
        <w:t>&lt;This section should identify any specific ATNA security audit event that is associated with this transaction and requirements on the encoding of that audit event. &gt;</w:t>
      </w:r>
    </w:p>
    <w:p w14:paraId="2AB7E5F8" w14:textId="44E61B0D" w:rsidR="002623D3" w:rsidRPr="003651D9" w:rsidRDefault="002623D3" w:rsidP="002623D3">
      <w:pPr>
        <w:pStyle w:val="Heading5"/>
        <w:numPr>
          <w:ilvl w:val="0"/>
          <w:numId w:val="0"/>
        </w:numPr>
        <w:rPr>
          <w:noProof w:val="0"/>
        </w:rPr>
      </w:pPr>
      <w:bookmarkStart w:id="217" w:name="_Toc449469843"/>
      <w:r>
        <w:rPr>
          <w:noProof w:val="0"/>
        </w:rPr>
        <w:t>3.Y2</w:t>
      </w:r>
      <w:r w:rsidRPr="003651D9">
        <w:rPr>
          <w:noProof w:val="0"/>
        </w:rPr>
        <w:t>.5.1.(z) &lt;Actor&gt; Specific Security Considerations</w:t>
      </w:r>
      <w:bookmarkEnd w:id="217"/>
    </w:p>
    <w:p w14:paraId="6BFE1E27" w14:textId="77777777" w:rsidR="002623D3" w:rsidRPr="003651D9" w:rsidRDefault="002623D3" w:rsidP="002623D3">
      <w:pPr>
        <w:pStyle w:val="AuthorInstructions"/>
      </w:pPr>
      <w:r w:rsidRPr="003651D9">
        <w:t>&lt;This section should specify any specific security considerations on an Actor by Actor basis.&gt;</w:t>
      </w:r>
    </w:p>
    <w:p w14:paraId="40C7CD65" w14:textId="1B5F2FFA" w:rsidR="00D54BCF" w:rsidRPr="003651D9" w:rsidRDefault="00D54BCF" w:rsidP="00D54BCF">
      <w:pPr>
        <w:pStyle w:val="Heading2"/>
        <w:numPr>
          <w:ilvl w:val="0"/>
          <w:numId w:val="0"/>
        </w:numPr>
        <w:rPr>
          <w:i/>
        </w:rPr>
      </w:pPr>
      <w:bookmarkStart w:id="218" w:name="_Toc449469844"/>
      <w:r>
        <w:rPr>
          <w:noProof w:val="0"/>
        </w:rPr>
        <w:t>3.Y3</w:t>
      </w:r>
      <w:r w:rsidRPr="003651D9">
        <w:rPr>
          <w:noProof w:val="0"/>
        </w:rPr>
        <w:t xml:space="preserve"> </w:t>
      </w:r>
      <w:r w:rsidR="00147187">
        <w:rPr>
          <w:noProof w:val="0"/>
        </w:rPr>
        <w:t>Subscribe to</w:t>
      </w:r>
      <w:r>
        <w:rPr>
          <w:noProof w:val="0"/>
        </w:rPr>
        <w:t xml:space="preserve"> Care Plan </w:t>
      </w:r>
      <w:r w:rsidR="00147187">
        <w:rPr>
          <w:noProof w:val="0"/>
        </w:rPr>
        <w:t xml:space="preserve">Updates </w:t>
      </w:r>
      <w:r>
        <w:rPr>
          <w:noProof w:val="0"/>
        </w:rPr>
        <w:t>[PCC-Y</w:t>
      </w:r>
      <w:r w:rsidR="00147187">
        <w:rPr>
          <w:noProof w:val="0"/>
        </w:rPr>
        <w:t>3</w:t>
      </w:r>
      <w:r>
        <w:rPr>
          <w:noProof w:val="0"/>
        </w:rPr>
        <w:t>]</w:t>
      </w:r>
      <w:bookmarkEnd w:id="218"/>
    </w:p>
    <w:p w14:paraId="4C1F700F" w14:textId="31E18A9B" w:rsidR="00D54BCF" w:rsidRPr="003651D9" w:rsidRDefault="00D54BCF" w:rsidP="00D54BCF">
      <w:pPr>
        <w:pStyle w:val="Heading3"/>
        <w:numPr>
          <w:ilvl w:val="0"/>
          <w:numId w:val="0"/>
        </w:numPr>
        <w:rPr>
          <w:noProof w:val="0"/>
        </w:rPr>
      </w:pPr>
      <w:bookmarkStart w:id="219" w:name="_Toc449469845"/>
      <w:r>
        <w:rPr>
          <w:noProof w:val="0"/>
        </w:rPr>
        <w:t>3.Y3</w:t>
      </w:r>
      <w:r w:rsidRPr="003651D9">
        <w:rPr>
          <w:noProof w:val="0"/>
        </w:rPr>
        <w:t>.1 Scope</w:t>
      </w:r>
      <w:bookmarkEnd w:id="219"/>
    </w:p>
    <w:p w14:paraId="6D1ADD84" w14:textId="52A3C067" w:rsidR="00D54BCF" w:rsidRPr="003651D9" w:rsidRDefault="00D54BCF" w:rsidP="00D54BCF">
      <w:pPr>
        <w:pStyle w:val="BodyText"/>
      </w:pPr>
      <w:r w:rsidRPr="003651D9">
        <w:t xml:space="preserve">This transaction is used to </w:t>
      </w:r>
      <w:r w:rsidR="00E1593D">
        <w:rPr>
          <w:i/>
        </w:rPr>
        <w:t>subscribe to updates made to a Care Plan.</w:t>
      </w:r>
    </w:p>
    <w:p w14:paraId="3AB10AA3" w14:textId="17D390E2" w:rsidR="00D54BCF" w:rsidRPr="003651D9" w:rsidRDefault="00D54BCF" w:rsidP="00D54BCF">
      <w:pPr>
        <w:pStyle w:val="Heading3"/>
        <w:numPr>
          <w:ilvl w:val="0"/>
          <w:numId w:val="0"/>
        </w:numPr>
        <w:rPr>
          <w:noProof w:val="0"/>
        </w:rPr>
      </w:pPr>
      <w:bookmarkStart w:id="220" w:name="_Toc449469846"/>
      <w:r>
        <w:rPr>
          <w:noProof w:val="0"/>
        </w:rPr>
        <w:t>3.Y3</w:t>
      </w:r>
      <w:r w:rsidRPr="003651D9">
        <w:rPr>
          <w:noProof w:val="0"/>
        </w:rPr>
        <w:t>.2</w:t>
      </w:r>
      <w:r>
        <w:rPr>
          <w:noProof w:val="0"/>
        </w:rPr>
        <w:t xml:space="preserve"> </w:t>
      </w:r>
      <w:r w:rsidRPr="003651D9">
        <w:rPr>
          <w:noProof w:val="0"/>
        </w:rPr>
        <w:t>Actor Roles</w:t>
      </w:r>
      <w:bookmarkEnd w:id="220"/>
    </w:p>
    <w:p w14:paraId="3F6F90CB" w14:textId="77777777" w:rsidR="00D54BCF" w:rsidRPr="003651D9" w:rsidRDefault="00D54BCF" w:rsidP="00D54BCF">
      <w:pPr>
        <w:pStyle w:val="BodyText"/>
        <w:jc w:val="center"/>
      </w:pPr>
      <w:r w:rsidRPr="003651D9">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0561C944" w:rsidR="00A95DB2" w:rsidRDefault="00A95DB2" w:rsidP="00D54BCF">
                              <w:pPr>
                                <w:jc w:val="center"/>
                                <w:rPr>
                                  <w:sz w:val="18"/>
                                </w:rPr>
                              </w:pPr>
                              <w:r>
                                <w:rPr>
                                  <w:sz w:val="18"/>
                                </w:rPr>
                                <w:t>Subscribe to Care Plan Updates [PCC-Y3]</w:t>
                              </w:r>
                            </w:p>
                            <w:p w14:paraId="23FCEE02" w14:textId="77777777" w:rsidR="00A95DB2" w:rsidRDefault="00A95DB2" w:rsidP="00D54BCF"/>
                            <w:p w14:paraId="39439A52" w14:textId="77777777" w:rsidR="00A95DB2" w:rsidRDefault="00A95DB2"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6F701F00" w14:textId="21EA56CF" w:rsidR="00A95DB2" w:rsidRDefault="00A95DB2" w:rsidP="00D54BCF">
                              <w:pPr>
                                <w:rPr>
                                  <w:sz w:val="18"/>
                                </w:rPr>
                              </w:pPr>
                              <w:r>
                                <w:rPr>
                                  <w:sz w:val="18"/>
                                </w:rPr>
                                <w:t>Care Plan Consumer</w:t>
                              </w:r>
                              <w:ins w:id="221" w:author="Cole, George" w:date="2016-04-25T17:56:00Z">
                                <w:r>
                                  <w:rPr>
                                    <w:sz w:val="18"/>
                                  </w:rPr>
                                  <w:t xml:space="preserve"> or Care Plan Updater</w:t>
                                </w:r>
                              </w:ins>
                            </w:p>
                            <w:p w14:paraId="3B622C6D" w14:textId="77777777" w:rsidR="00A95DB2" w:rsidRDefault="00A95DB2" w:rsidP="00D54BCF"/>
                            <w:p w14:paraId="404F1AF4" w14:textId="77777777" w:rsidR="00A95DB2" w:rsidRDefault="00A95DB2"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1B1C57DE" w14:textId="6BC1E553" w:rsidR="00A95DB2" w:rsidRDefault="00A95DB2" w:rsidP="00D54BCF">
                              <w:pPr>
                                <w:rPr>
                                  <w:sz w:val="18"/>
                                </w:rPr>
                              </w:pPr>
                              <w:r>
                                <w:rPr>
                                  <w:sz w:val="18"/>
                                </w:rPr>
                                <w:t xml:space="preserve">Care Plan </w:t>
                              </w:r>
                              <w:del w:id="222" w:author="Cole, George" w:date="2016-04-26T11:31:00Z">
                                <w:r w:rsidDel="00BB4681">
                                  <w:rPr>
                                    <w:sz w:val="18"/>
                                  </w:rPr>
                                  <w:delText>Manager</w:delText>
                                </w:r>
                              </w:del>
                              <w:ins w:id="223" w:author="Cole, George" w:date="2016-04-26T11:31:00Z">
                                <w:r w:rsidR="00BB4681">
                                  <w:rPr>
                                    <w:sz w:val="18"/>
                                  </w:rPr>
                                  <w:t>Service</w:t>
                                </w:r>
                              </w:ins>
                            </w:p>
                            <w:p w14:paraId="2963A82E" w14:textId="77777777" w:rsidR="00A95DB2" w:rsidRDefault="00A95DB2" w:rsidP="00D54BCF"/>
                            <w:p w14:paraId="6F37BFF4" w14:textId="77777777" w:rsidR="00A95DB2" w:rsidRDefault="00A95DB2"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">
                <v:shape id="_x0000_s1127" type="#_x0000_t75" style="position:absolute;width:37261;height:15392;visibility:visible;mso-wrap-style:square">
                  <v:fill o:detectmouseclick="t"/>
                  <v:path o:connecttype="none"/>
                </v:shape>
                <v:oval id="Oval 153" o:spid="_x0000_s1128"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0561C944" w:rsidR="00A95DB2" w:rsidRDefault="00A95DB2" w:rsidP="00D54BCF">
                        <w:pPr>
                          <w:jc w:val="center"/>
                          <w:rPr>
                            <w:sz w:val="18"/>
                          </w:rPr>
                        </w:pPr>
                        <w:r>
                          <w:rPr>
                            <w:sz w:val="18"/>
                          </w:rPr>
                          <w:t>Subscribe to Care Plan Updates [PCC-Y3]</w:t>
                        </w:r>
                      </w:p>
                      <w:p w14:paraId="23FCEE02" w14:textId="77777777" w:rsidR="00A95DB2" w:rsidRDefault="00A95DB2" w:rsidP="00D54BCF"/>
                      <w:p w14:paraId="39439A52" w14:textId="77777777" w:rsidR="00A95DB2" w:rsidRDefault="00A95DB2" w:rsidP="00D54BCF">
                        <w:pPr>
                          <w:jc w:val="center"/>
                          <w:rPr>
                            <w:sz w:val="18"/>
                          </w:rPr>
                        </w:pPr>
                        <w:r>
                          <w:rPr>
                            <w:sz w:val="18"/>
                          </w:rPr>
                          <w:t>Transaction Name [DOM-#]</w:t>
                        </w:r>
                      </w:p>
                    </w:txbxContent>
                  </v:textbox>
                </v:oval>
                <v:shape id="Text Box 154" o:spid="_x0000_s1129" type="#_x0000_t202" style="position:absolute;left:1716;top:1683;width:1428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21EA56CF" w:rsidR="00A95DB2" w:rsidRDefault="00A95DB2" w:rsidP="00D54BCF">
                        <w:pPr>
                          <w:rPr>
                            <w:sz w:val="18"/>
                          </w:rPr>
                        </w:pPr>
                        <w:r>
                          <w:rPr>
                            <w:sz w:val="18"/>
                          </w:rPr>
                          <w:t>Care Plan Consumer</w:t>
                        </w:r>
                        <w:ins w:id="224" w:author="Cole, George" w:date="2016-04-25T17:56:00Z">
                          <w:r>
                            <w:rPr>
                              <w:sz w:val="18"/>
                            </w:rPr>
                            <w:t xml:space="preserve"> or Care Plan Updater</w:t>
                          </w:r>
                        </w:ins>
                      </w:p>
                      <w:p w14:paraId="3B622C6D" w14:textId="77777777" w:rsidR="00A95DB2" w:rsidRDefault="00A95DB2" w:rsidP="00D54BCF"/>
                      <w:p w14:paraId="404F1AF4" w14:textId="77777777" w:rsidR="00A95DB2" w:rsidRDefault="00A95DB2" w:rsidP="00D54BCF">
                        <w:pPr>
                          <w:rPr>
                            <w:sz w:val="18"/>
                          </w:rPr>
                        </w:pPr>
                        <w:r>
                          <w:rPr>
                            <w:sz w:val="18"/>
                          </w:rPr>
                          <w:t>Actor ABC</w:t>
                        </w:r>
                      </w:p>
                    </w:txbxContent>
                  </v:textbox>
                </v:shape>
                <v:line id="Line 155" o:spid="_x0000_s1130"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1" type="#_x0000_t202" style="position:absolute;left:26481;top:1683;width:9904;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6BC1E553" w:rsidR="00A95DB2" w:rsidRDefault="00A95DB2" w:rsidP="00D54BCF">
                        <w:pPr>
                          <w:rPr>
                            <w:sz w:val="18"/>
                          </w:rPr>
                        </w:pPr>
                        <w:r>
                          <w:rPr>
                            <w:sz w:val="18"/>
                          </w:rPr>
                          <w:t xml:space="preserve">Care Plan </w:t>
                        </w:r>
                        <w:del w:id="225" w:author="Cole, George" w:date="2016-04-26T11:31:00Z">
                          <w:r w:rsidDel="00BB4681">
                            <w:rPr>
                              <w:sz w:val="18"/>
                            </w:rPr>
                            <w:delText>Manager</w:delText>
                          </w:r>
                        </w:del>
                        <w:ins w:id="226" w:author="Cole, George" w:date="2016-04-26T11:31:00Z">
                          <w:r w:rsidR="00BB4681">
                            <w:rPr>
                              <w:sz w:val="18"/>
                            </w:rPr>
                            <w:t>Service</w:t>
                          </w:r>
                        </w:ins>
                      </w:p>
                      <w:p w14:paraId="2963A82E" w14:textId="77777777" w:rsidR="00A95DB2" w:rsidRDefault="00A95DB2" w:rsidP="00D54BCF"/>
                      <w:p w14:paraId="6F37BFF4" w14:textId="77777777" w:rsidR="00A95DB2" w:rsidRDefault="00A95DB2" w:rsidP="00D54BCF">
                        <w:pPr>
                          <w:rPr>
                            <w:sz w:val="18"/>
                          </w:rPr>
                        </w:pPr>
                        <w:r>
                          <w:rPr>
                            <w:sz w:val="18"/>
                          </w:rPr>
                          <w:t>Actor DEF</w:t>
                        </w:r>
                      </w:p>
                    </w:txbxContent>
                  </v:textbox>
                </v:shape>
                <v:line id="Line 157" o:spid="_x0000_s1132"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E924950" w:rsidR="00D54BCF" w:rsidRPr="003651D9" w:rsidRDefault="00D54BCF" w:rsidP="00D54BCF">
      <w:pPr>
        <w:pStyle w:val="FigureTitle"/>
      </w:pPr>
      <w:r w:rsidRPr="003651D9">
        <w:t xml:space="preserve">Figure </w:t>
      </w:r>
      <w:r>
        <w:t>3.Y3</w:t>
      </w:r>
      <w:r w:rsidRPr="003651D9">
        <w:t>.2-1: Use Case Diagram</w:t>
      </w:r>
    </w:p>
    <w:p w14:paraId="01213741" w14:textId="77777777" w:rsidR="00D54BCF" w:rsidRPr="003651D9" w:rsidRDefault="00D54BCF" w:rsidP="00D54BCF">
      <w:pPr>
        <w:pStyle w:val="TableTitle"/>
      </w:pPr>
    </w:p>
    <w:p w14:paraId="72517A2C" w14:textId="7E29E514" w:rsidR="00D54BCF" w:rsidRPr="003651D9" w:rsidRDefault="00D54BCF" w:rsidP="00D54BCF">
      <w:pPr>
        <w:pStyle w:val="TableTitle"/>
      </w:pPr>
      <w:r w:rsidRPr="003651D9">
        <w:t xml:space="preserve">Table </w:t>
      </w:r>
      <w:r>
        <w:t>3.Y3</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3651D9" w14:paraId="46F0E241" w14:textId="77777777" w:rsidTr="00DF41E7">
        <w:tc>
          <w:tcPr>
            <w:tcW w:w="1008" w:type="dxa"/>
            <w:shd w:val="clear" w:color="auto" w:fill="auto"/>
          </w:tcPr>
          <w:p w14:paraId="3AC8E7B7" w14:textId="77777777" w:rsidR="00D54BCF" w:rsidRPr="003651D9" w:rsidRDefault="00D54BCF" w:rsidP="00483A94">
            <w:pPr>
              <w:pStyle w:val="BodyText"/>
              <w:rPr>
                <w:b/>
              </w:rPr>
            </w:pPr>
            <w:r w:rsidRPr="003651D9">
              <w:rPr>
                <w:b/>
              </w:rPr>
              <w:t>Actor:</w:t>
            </w:r>
          </w:p>
        </w:tc>
        <w:tc>
          <w:tcPr>
            <w:tcW w:w="8568" w:type="dxa"/>
            <w:shd w:val="clear" w:color="auto" w:fill="auto"/>
          </w:tcPr>
          <w:p w14:paraId="486E34EA" w14:textId="30C100EA" w:rsidR="00D54BCF" w:rsidRPr="003651D9" w:rsidRDefault="00602956" w:rsidP="00483A94">
            <w:pPr>
              <w:pStyle w:val="BodyText"/>
            </w:pPr>
            <w:r>
              <w:t>Care Plan Consumer</w:t>
            </w:r>
          </w:p>
        </w:tc>
      </w:tr>
      <w:tr w:rsidR="00D54BCF" w:rsidRPr="003651D9" w14:paraId="598AF25B" w14:textId="77777777" w:rsidTr="00DF41E7">
        <w:tc>
          <w:tcPr>
            <w:tcW w:w="1008" w:type="dxa"/>
            <w:shd w:val="clear" w:color="auto" w:fill="auto"/>
          </w:tcPr>
          <w:p w14:paraId="2224AB03" w14:textId="77777777" w:rsidR="00D54BCF" w:rsidRPr="003651D9" w:rsidRDefault="00D54BCF" w:rsidP="00483A94">
            <w:pPr>
              <w:pStyle w:val="BodyText"/>
              <w:rPr>
                <w:b/>
              </w:rPr>
            </w:pPr>
            <w:r w:rsidRPr="003651D9">
              <w:rPr>
                <w:b/>
              </w:rPr>
              <w:t>Role:</w:t>
            </w:r>
          </w:p>
        </w:tc>
        <w:tc>
          <w:tcPr>
            <w:tcW w:w="8568" w:type="dxa"/>
            <w:shd w:val="clear" w:color="auto" w:fill="auto"/>
          </w:tcPr>
          <w:p w14:paraId="73C14BEF" w14:textId="774CDC02" w:rsidR="00D54BCF" w:rsidRPr="003651D9" w:rsidRDefault="00602956" w:rsidP="006107EC">
            <w:pPr>
              <w:pStyle w:val="BodyText"/>
            </w:pPr>
            <w:r>
              <w:t xml:space="preserve">The Care Plan Consumer subscribes to </w:t>
            </w:r>
            <w:r w:rsidR="006107EC">
              <w:t xml:space="preserve">updates based upon </w:t>
            </w:r>
            <w:r>
              <w:t>changes to a CarePlan resource.</w:t>
            </w:r>
          </w:p>
        </w:tc>
      </w:tr>
      <w:tr w:rsidR="00D54BCF" w:rsidRPr="003651D9" w14:paraId="18695D56" w14:textId="77777777" w:rsidTr="00DF41E7">
        <w:tc>
          <w:tcPr>
            <w:tcW w:w="1008" w:type="dxa"/>
            <w:shd w:val="clear" w:color="auto" w:fill="auto"/>
          </w:tcPr>
          <w:p w14:paraId="42806181" w14:textId="77777777" w:rsidR="00D54BCF" w:rsidRPr="003651D9" w:rsidRDefault="00D54BCF" w:rsidP="00483A94">
            <w:pPr>
              <w:pStyle w:val="BodyText"/>
              <w:rPr>
                <w:b/>
              </w:rPr>
            </w:pPr>
            <w:r w:rsidRPr="003651D9">
              <w:rPr>
                <w:b/>
              </w:rPr>
              <w:t>Actor:</w:t>
            </w:r>
          </w:p>
        </w:tc>
        <w:tc>
          <w:tcPr>
            <w:tcW w:w="8568" w:type="dxa"/>
            <w:shd w:val="clear" w:color="auto" w:fill="auto"/>
          </w:tcPr>
          <w:p w14:paraId="5229608A" w14:textId="664ABD1C" w:rsidR="00D54BCF" w:rsidRPr="003651D9" w:rsidRDefault="00602956" w:rsidP="00483A94">
            <w:pPr>
              <w:pStyle w:val="BodyText"/>
            </w:pPr>
            <w:r>
              <w:t xml:space="preserve">Care Plan </w:t>
            </w:r>
            <w:del w:id="227" w:author="Cole, George" w:date="2016-04-26T21:28:00Z">
              <w:r w:rsidDel="00EF19A5">
                <w:delText>Manager</w:delText>
              </w:r>
            </w:del>
            <w:ins w:id="228" w:author="Cole, George" w:date="2016-04-26T21:28:00Z">
              <w:r w:rsidR="00EF19A5">
                <w:t>Service</w:t>
              </w:r>
            </w:ins>
          </w:p>
        </w:tc>
      </w:tr>
      <w:tr w:rsidR="00D54BCF" w:rsidRPr="003651D9" w14:paraId="335D4EAC" w14:textId="77777777" w:rsidTr="00DF41E7">
        <w:tc>
          <w:tcPr>
            <w:tcW w:w="1008" w:type="dxa"/>
            <w:shd w:val="clear" w:color="auto" w:fill="auto"/>
          </w:tcPr>
          <w:p w14:paraId="1D2E5F7F" w14:textId="77777777" w:rsidR="00D54BCF" w:rsidRPr="003651D9" w:rsidRDefault="00D54BCF" w:rsidP="00483A94">
            <w:pPr>
              <w:pStyle w:val="BodyText"/>
              <w:rPr>
                <w:b/>
              </w:rPr>
            </w:pPr>
            <w:r w:rsidRPr="003651D9">
              <w:rPr>
                <w:b/>
              </w:rPr>
              <w:t>Role:</w:t>
            </w:r>
          </w:p>
        </w:tc>
        <w:tc>
          <w:tcPr>
            <w:tcW w:w="8568" w:type="dxa"/>
            <w:shd w:val="clear" w:color="auto" w:fill="auto"/>
          </w:tcPr>
          <w:p w14:paraId="171247E8" w14:textId="2FE1591F" w:rsidR="00D54BCF" w:rsidRPr="003651D9" w:rsidRDefault="00D54BCF">
            <w:pPr>
              <w:pStyle w:val="BodyText"/>
            </w:pPr>
            <w:r>
              <w:t xml:space="preserve"> </w:t>
            </w:r>
            <w:r w:rsidR="00602956">
              <w:t xml:space="preserve">The Care Plan </w:t>
            </w:r>
            <w:del w:id="229" w:author="Cole, George" w:date="2016-04-26T21:28:00Z">
              <w:r w:rsidR="00602956" w:rsidDel="00EF19A5">
                <w:delText>Manager</w:delText>
              </w:r>
            </w:del>
            <w:ins w:id="230" w:author="Cole, George" w:date="2016-04-26T21:28:00Z">
              <w:r w:rsidR="00EF19A5">
                <w:t>Service</w:t>
              </w:r>
            </w:ins>
            <w:r w:rsidR="00602956">
              <w:t xml:space="preserve"> evaluates the involved resources of the Subscription and </w:t>
            </w:r>
            <w:r w:rsidR="0006444D">
              <w:t>u</w:t>
            </w:r>
            <w:r w:rsidR="00602956">
              <w:t>ses the defined channel to notify a Care Plan Consumer about changes.</w:t>
            </w:r>
          </w:p>
        </w:tc>
      </w:tr>
    </w:tbl>
    <w:p w14:paraId="203AD1A0" w14:textId="18434A10" w:rsidR="00D54BCF" w:rsidRPr="003651D9" w:rsidRDefault="00D54BCF" w:rsidP="00D54BCF">
      <w:pPr>
        <w:pStyle w:val="Heading3"/>
        <w:numPr>
          <w:ilvl w:val="0"/>
          <w:numId w:val="0"/>
        </w:numPr>
        <w:rPr>
          <w:noProof w:val="0"/>
        </w:rPr>
      </w:pPr>
      <w:bookmarkStart w:id="231" w:name="_Toc449469847"/>
      <w:r>
        <w:rPr>
          <w:noProof w:val="0"/>
        </w:rPr>
        <w:t>3.Y3</w:t>
      </w:r>
      <w:r w:rsidRPr="003651D9">
        <w:rPr>
          <w:noProof w:val="0"/>
        </w:rPr>
        <w:t>.3 Referenced Standards</w:t>
      </w:r>
      <w:bookmarkEnd w:id="231"/>
    </w:p>
    <w:p w14:paraId="51DDD938" w14:textId="77777777" w:rsidR="00A31CA6" w:rsidRPr="00030AE0" w:rsidRDefault="00A31CA6" w:rsidP="00A31CA6">
      <w:pPr>
        <w:pStyle w:val="BodyText"/>
      </w:pPr>
      <w:r w:rsidRPr="00E34F09">
        <w:t>HL7® Fast Healthcare Information Resources (FHIR®) DSTU 2.0</w:t>
      </w:r>
    </w:p>
    <w:p w14:paraId="0E852783" w14:textId="72638860" w:rsidR="00D54BCF" w:rsidRPr="003651D9" w:rsidRDefault="00D54BCF" w:rsidP="00D54BCF">
      <w:pPr>
        <w:pStyle w:val="Heading3"/>
        <w:numPr>
          <w:ilvl w:val="0"/>
          <w:numId w:val="0"/>
        </w:numPr>
        <w:rPr>
          <w:noProof w:val="0"/>
        </w:rPr>
      </w:pPr>
      <w:bookmarkStart w:id="232" w:name="_Toc449469848"/>
      <w:r>
        <w:rPr>
          <w:noProof w:val="0"/>
        </w:rPr>
        <w:t>3.Y3</w:t>
      </w:r>
      <w:r w:rsidRPr="003651D9">
        <w:rPr>
          <w:noProof w:val="0"/>
        </w:rPr>
        <w:t>.4 Interaction Diagram</w:t>
      </w:r>
      <w:bookmarkEnd w:id="232"/>
    </w:p>
    <w:p w14:paraId="254972BB" w14:textId="7D42E480" w:rsidR="00D54BCF" w:rsidRPr="003651D9" w:rsidRDefault="00D54BCF" w:rsidP="00D54BCF">
      <w:pPr>
        <w:pStyle w:val="AuthorInstructions"/>
      </w:pPr>
    </w:p>
    <w:p w14:paraId="0DC334DF" w14:textId="77777777" w:rsidR="00D54BCF" w:rsidRPr="003651D9" w:rsidRDefault="00D54BCF" w:rsidP="00D54BCF">
      <w:pPr>
        <w:pStyle w:val="BodyText"/>
      </w:pPr>
      <w:r w:rsidRPr="003651D9">
        <w:rPr>
          <w:noProof/>
        </w:rPr>
        <w:lastRenderedPageBreak/>
        <mc:AlternateContent>
          <mc:Choice Requires="wpc">
            <w:drawing>
              <wp:inline distT="0" distB="0" distL="0" distR="0" wp14:anchorId="6E058FCC" wp14:editId="716E1359">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3EDBF2EC" w:rsidR="00A95DB2" w:rsidRPr="007C1AAC" w:rsidRDefault="00A95DB2" w:rsidP="00D54BCF">
                              <w:pPr>
                                <w:jc w:val="center"/>
                                <w:rPr>
                                  <w:sz w:val="22"/>
                                  <w:szCs w:val="22"/>
                                </w:rPr>
                              </w:pPr>
                              <w:r>
                                <w:rPr>
                                  <w:sz w:val="22"/>
                                  <w:szCs w:val="22"/>
                                </w:rPr>
                                <w:t>Care Plan Consumer</w:t>
                              </w:r>
                            </w:p>
                            <w:p w14:paraId="35637241" w14:textId="77777777" w:rsidR="00A95DB2" w:rsidRDefault="00A95DB2" w:rsidP="00D54BCF"/>
                            <w:p w14:paraId="4322EE1F" w14:textId="77777777" w:rsidR="00A95DB2" w:rsidRPr="007C1AAC" w:rsidRDefault="00A95DB2"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A95DB2" w:rsidRPr="007C1AAC" w:rsidRDefault="00A95DB2" w:rsidP="00D54BCF">
                              <w:pPr>
                                <w:rPr>
                                  <w:sz w:val="22"/>
                                  <w:szCs w:val="22"/>
                                </w:rPr>
                              </w:pPr>
                              <w:r>
                                <w:rPr>
                                  <w:sz w:val="22"/>
                                  <w:szCs w:val="22"/>
                                </w:rPr>
                                <w:t>Subscribe to Care Plan Updates</w:t>
                              </w:r>
                            </w:p>
                            <w:p w14:paraId="4EB20E8D" w14:textId="77777777" w:rsidR="00A95DB2" w:rsidRDefault="00A95DB2" w:rsidP="00D54BCF"/>
                            <w:p w14:paraId="1FE51D34" w14:textId="77777777" w:rsidR="00A95DB2" w:rsidRPr="007C1AAC" w:rsidRDefault="00A95DB2"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A37B275" w:rsidR="00A95DB2" w:rsidRPr="007C1AAC" w:rsidRDefault="00A95DB2" w:rsidP="00D54BCF">
                              <w:pPr>
                                <w:jc w:val="center"/>
                                <w:rPr>
                                  <w:sz w:val="22"/>
                                  <w:szCs w:val="22"/>
                                </w:rPr>
                              </w:pPr>
                              <w:r>
                                <w:rPr>
                                  <w:sz w:val="22"/>
                                  <w:szCs w:val="22"/>
                                </w:rPr>
                                <w:t>Care Plan Manager</w:t>
                              </w:r>
                            </w:p>
                            <w:p w14:paraId="5175D1C3" w14:textId="77777777" w:rsidR="00A95DB2" w:rsidRDefault="00A95DB2" w:rsidP="00D54BCF"/>
                            <w:p w14:paraId="2FFCF68A" w14:textId="77777777" w:rsidR="00A95DB2" w:rsidRPr="007C1AAC" w:rsidRDefault="00A95DB2"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Y2c3&#10;gvgEAABTGwAADgAAAAAAAAAAAAAAAAAuAgAAZHJzL2Uyb0RvYy54bWxQSwECLQAUAAYACAAAACEA&#10;deumQNwAAAAFAQAADwAAAAAAAAAAAAAAAABSBwAAZHJzL2Rvd25yZXYueG1sUEsFBgAAAAAEAAQA&#10;8wAAAFsIAAAAAA==&#10;">
                <v:shape id="_x0000_s1134" type="#_x0000_t75" style="position:absolute;width:59436;height:24003;visibility:visible;mso-wrap-style:square">
                  <v:fill o:detectmouseclick="t"/>
                  <v:path o:connecttype="none"/>
                </v:shape>
                <v:shape id="Text Box 160" o:spid="_x0000_s1135"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3EDBF2EC" w:rsidR="00A95DB2" w:rsidRPr="007C1AAC" w:rsidRDefault="00A95DB2" w:rsidP="00D54BCF">
                        <w:pPr>
                          <w:jc w:val="center"/>
                          <w:rPr>
                            <w:sz w:val="22"/>
                            <w:szCs w:val="22"/>
                          </w:rPr>
                        </w:pPr>
                        <w:r>
                          <w:rPr>
                            <w:sz w:val="22"/>
                            <w:szCs w:val="22"/>
                          </w:rPr>
                          <w:t>Care Plan Consumer</w:t>
                        </w:r>
                      </w:p>
                      <w:p w14:paraId="35637241" w14:textId="77777777" w:rsidR="00A95DB2" w:rsidRDefault="00A95DB2" w:rsidP="00D54BCF"/>
                      <w:p w14:paraId="4322EE1F" w14:textId="77777777" w:rsidR="00A95DB2" w:rsidRPr="007C1AAC" w:rsidRDefault="00A95DB2" w:rsidP="00D54BCF">
                        <w:pPr>
                          <w:jc w:val="center"/>
                          <w:rPr>
                            <w:sz w:val="22"/>
                            <w:szCs w:val="22"/>
                          </w:rPr>
                        </w:pPr>
                        <w:r w:rsidRPr="007C1AAC">
                          <w:rPr>
                            <w:sz w:val="22"/>
                            <w:szCs w:val="22"/>
                          </w:rPr>
                          <w:t>A</w:t>
                        </w:r>
                        <w:r>
                          <w:rPr>
                            <w:sz w:val="22"/>
                            <w:szCs w:val="22"/>
                          </w:rPr>
                          <w:t>ctor A</w:t>
                        </w:r>
                      </w:p>
                    </w:txbxContent>
                  </v:textbox>
                </v:shape>
                <v:line id="Line 161" o:spid="_x0000_s1136"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7"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A95DB2" w:rsidRPr="007C1AAC" w:rsidRDefault="00A95DB2" w:rsidP="00D54BCF">
                        <w:pPr>
                          <w:rPr>
                            <w:sz w:val="22"/>
                            <w:szCs w:val="22"/>
                          </w:rPr>
                        </w:pPr>
                        <w:r>
                          <w:rPr>
                            <w:sz w:val="22"/>
                            <w:szCs w:val="22"/>
                          </w:rPr>
                          <w:t>Subscribe to Care Plan Updates</w:t>
                        </w:r>
                      </w:p>
                      <w:p w14:paraId="4EB20E8D" w14:textId="77777777" w:rsidR="00A95DB2" w:rsidRDefault="00A95DB2" w:rsidP="00D54BCF"/>
                      <w:p w14:paraId="1FE51D34" w14:textId="77777777" w:rsidR="00A95DB2" w:rsidRPr="007C1AAC" w:rsidRDefault="00A95DB2" w:rsidP="00D54BCF">
                        <w:pPr>
                          <w:rPr>
                            <w:sz w:val="22"/>
                            <w:szCs w:val="22"/>
                          </w:rPr>
                        </w:pPr>
                        <w:r>
                          <w:rPr>
                            <w:sz w:val="22"/>
                            <w:szCs w:val="22"/>
                          </w:rPr>
                          <w:t xml:space="preserve">Message </w:t>
                        </w:r>
                        <w:r w:rsidRPr="007C1AAC">
                          <w:rPr>
                            <w:sz w:val="22"/>
                            <w:szCs w:val="22"/>
                          </w:rPr>
                          <w:t>1</w:t>
                        </w:r>
                      </w:p>
                    </w:txbxContent>
                  </v:textbox>
                </v:shape>
                <v:line id="Line 163" o:spid="_x0000_s1138"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9"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40"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1"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2"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A37B275" w:rsidR="00A95DB2" w:rsidRPr="007C1AAC" w:rsidRDefault="00A95DB2" w:rsidP="00D54BCF">
                        <w:pPr>
                          <w:jc w:val="center"/>
                          <w:rPr>
                            <w:sz w:val="22"/>
                            <w:szCs w:val="22"/>
                          </w:rPr>
                        </w:pPr>
                        <w:r>
                          <w:rPr>
                            <w:sz w:val="22"/>
                            <w:szCs w:val="22"/>
                          </w:rPr>
                          <w:t>Care Plan Manager</w:t>
                        </w:r>
                      </w:p>
                      <w:p w14:paraId="5175D1C3" w14:textId="77777777" w:rsidR="00A95DB2" w:rsidRDefault="00A95DB2" w:rsidP="00D54BCF"/>
                      <w:p w14:paraId="2FFCF68A" w14:textId="77777777" w:rsidR="00A95DB2" w:rsidRPr="007C1AAC" w:rsidRDefault="00A95DB2"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15C1B6EA" w:rsidR="00D54BCF" w:rsidRPr="003651D9" w:rsidRDefault="00D54BCF" w:rsidP="00D54BCF">
      <w:pPr>
        <w:pStyle w:val="Heading4"/>
        <w:numPr>
          <w:ilvl w:val="0"/>
          <w:numId w:val="0"/>
        </w:numPr>
        <w:rPr>
          <w:noProof w:val="0"/>
        </w:rPr>
      </w:pPr>
      <w:bookmarkStart w:id="233" w:name="_Toc449469849"/>
      <w:r>
        <w:rPr>
          <w:noProof w:val="0"/>
        </w:rPr>
        <w:t>3.Y3</w:t>
      </w:r>
      <w:r w:rsidRPr="003651D9">
        <w:rPr>
          <w:noProof w:val="0"/>
        </w:rPr>
        <w:t xml:space="preserve">.4.1 </w:t>
      </w:r>
      <w:r w:rsidR="00AD7036">
        <w:rPr>
          <w:noProof w:val="0"/>
        </w:rPr>
        <w:t>Subscribe to Care Plan Updates</w:t>
      </w:r>
      <w:bookmarkEnd w:id="233"/>
    </w:p>
    <w:p w14:paraId="3345C13F" w14:textId="5B00B51A" w:rsidR="000B0E1E" w:rsidRPr="003651D9" w:rsidRDefault="000B0E1E" w:rsidP="00DF41E7">
      <w:r>
        <w:t>A Care Plan Consumer may choose to receive updates as CarePlan resources are changed by using the Subscribe to Care Plan Updates transaction. Alternatively, a Care Plan Consumer could periodically query for a CarePlan resource history and determine that a Retrieve Care Plan was necessary.</w:t>
      </w:r>
    </w:p>
    <w:p w14:paraId="61E77B65" w14:textId="4700FE21" w:rsidR="00D54BCF" w:rsidRPr="003651D9" w:rsidRDefault="00D54BCF" w:rsidP="00D54BCF">
      <w:pPr>
        <w:pStyle w:val="Heading5"/>
        <w:numPr>
          <w:ilvl w:val="0"/>
          <w:numId w:val="0"/>
        </w:numPr>
        <w:rPr>
          <w:noProof w:val="0"/>
        </w:rPr>
      </w:pPr>
      <w:bookmarkStart w:id="234" w:name="_Toc449469850"/>
      <w:r>
        <w:rPr>
          <w:noProof w:val="0"/>
        </w:rPr>
        <w:t>3.Y3</w:t>
      </w:r>
      <w:r w:rsidRPr="003651D9">
        <w:rPr>
          <w:noProof w:val="0"/>
        </w:rPr>
        <w:t>.4.1.1 Trigger Events</w:t>
      </w:r>
      <w:bookmarkEnd w:id="234"/>
    </w:p>
    <w:p w14:paraId="62281BBB" w14:textId="514AC907" w:rsidR="000B0E1E" w:rsidRDefault="000B0E1E" w:rsidP="00DF41E7">
      <w:pPr>
        <w:rPr>
          <w:ins w:id="235" w:author="Cole, George" w:date="2016-04-22T13:46:00Z"/>
        </w:rPr>
      </w:pPr>
      <w:r>
        <w:t>Subscribing to Care Plan Updates is a business and workflow decision, and the use of this is optional.</w:t>
      </w:r>
    </w:p>
    <w:p w14:paraId="4D0C1F26" w14:textId="77777777" w:rsidR="00940008" w:rsidRDefault="00A10784" w:rsidP="00DF41E7">
      <w:pPr>
        <w:rPr>
          <w:ins w:id="236" w:author="Cole, George" w:date="2016-04-26T18:12:00Z"/>
        </w:rPr>
      </w:pPr>
      <w:ins w:id="237" w:author="Cole, George" w:date="2016-04-22T13:46:00Z">
        <w:r w:rsidRPr="00940008">
          <w:t>The Subscription criteria, used to trigger updates, may be simple</w:t>
        </w:r>
      </w:ins>
      <w:ins w:id="238" w:author="Cole, George" w:date="2016-04-26T18:12:00Z">
        <w:r w:rsidR="00940008">
          <w:t xml:space="preserve"> or complex.</w:t>
        </w:r>
      </w:ins>
    </w:p>
    <w:p w14:paraId="5CE5C37D" w14:textId="32A887D4" w:rsidR="002C7A47" w:rsidRPr="00940008" w:rsidRDefault="00940008" w:rsidP="00DF41E7">
      <w:pPr>
        <w:rPr>
          <w:ins w:id="239" w:author="Cole, George" w:date="2016-04-26T11:36:00Z"/>
        </w:rPr>
      </w:pPr>
      <w:ins w:id="240" w:author="Cole, George" w:date="2016-04-26T18:12:00Z">
        <w:r>
          <w:t>A simple Subscription criteria includes only query parameters about a CarePlan resource, such as the id. A simple Subscription criteria results in notifications of changes to the CarePlan resource itself, but not there are no notifications based upon changes to referenced resources.</w:t>
        </w:r>
      </w:ins>
      <w:ins w:id="241" w:author="Cole, George" w:date="2016-04-22T13:49:00Z">
        <w:r w:rsidR="008A29C2" w:rsidRPr="00940008">
          <w:t xml:space="preserve"> </w:t>
        </w:r>
      </w:ins>
    </w:p>
    <w:p w14:paraId="32892E16" w14:textId="42687750" w:rsidR="00A10784" w:rsidRPr="003651D9" w:rsidRDefault="002C7A47" w:rsidP="00DF41E7">
      <w:ins w:id="242" w:author="Cole, George" w:date="2016-04-26T11:36:00Z">
        <w:r w:rsidRPr="00940008">
          <w:t xml:space="preserve">A </w:t>
        </w:r>
      </w:ins>
      <w:ins w:id="243" w:author="Cole, George" w:date="2016-04-26T18:15:00Z">
        <w:r w:rsidR="00940008">
          <w:t xml:space="preserve">complex Subscription </w:t>
        </w:r>
      </w:ins>
      <w:ins w:id="244" w:author="Cole, George" w:date="2016-04-26T11:36:00Z">
        <w:r w:rsidRPr="00940008">
          <w:t>criteria contain</w:t>
        </w:r>
      </w:ins>
      <w:ins w:id="245" w:author="Cole, George" w:date="2016-04-26T18:15:00Z">
        <w:r w:rsidR="00940008">
          <w:t>s</w:t>
        </w:r>
      </w:ins>
      <w:ins w:id="246" w:author="Cole, George" w:date="2016-04-26T11:36:00Z">
        <w:r w:rsidRPr="00940008">
          <w:t xml:space="preserve"> </w:t>
        </w:r>
      </w:ins>
      <w:ins w:id="247" w:author="Cole, George" w:date="2016-04-22T13:48:00Z">
        <w:r w:rsidR="00A10784" w:rsidRPr="00940008">
          <w:t>chained parameters</w:t>
        </w:r>
      </w:ins>
      <w:ins w:id="248" w:author="Cole, George" w:date="2016-04-26T11:36:00Z">
        <w:r w:rsidRPr="00940008">
          <w:t xml:space="preserve">, such </w:t>
        </w:r>
      </w:ins>
      <w:ins w:id="249" w:author="Cole, George" w:date="2016-04-26T18:15:00Z">
        <w:r w:rsidR="00940008">
          <w:t xml:space="preserve">parameters </w:t>
        </w:r>
      </w:ins>
      <w:ins w:id="250" w:author="Cole, George" w:date="2016-04-22T13:48:00Z">
        <w:r w:rsidR="00A10784" w:rsidRPr="00940008">
          <w:t xml:space="preserve">about </w:t>
        </w:r>
      </w:ins>
      <w:ins w:id="251" w:author="Cole, George" w:date="2016-04-26T11:34:00Z">
        <w:r w:rsidR="00BB4681" w:rsidRPr="00940008">
          <w:t>resources</w:t>
        </w:r>
      </w:ins>
      <w:ins w:id="252" w:author="Cole, George" w:date="2016-04-26T18:15:00Z">
        <w:r w:rsidR="00940008">
          <w:t xml:space="preserve"> that are</w:t>
        </w:r>
      </w:ins>
      <w:ins w:id="253" w:author="Cole, George" w:date="2016-04-22T13:48:00Z">
        <w:r w:rsidR="00A10784" w:rsidRPr="00940008">
          <w:t xml:space="preserve"> referenced within the CarePlan</w:t>
        </w:r>
      </w:ins>
      <w:ins w:id="254" w:author="Cole, George" w:date="2016-04-26T18:15:00Z">
        <w:r w:rsidR="00940008">
          <w:t>.  For example, chaining parameters about a goal referenced from a CarePlan results in notifications of changes to either the CarePlan or to the referenced goal.</w:t>
        </w:r>
      </w:ins>
    </w:p>
    <w:p w14:paraId="2816B17D" w14:textId="11A2A8BC" w:rsidR="00D54BCF" w:rsidRPr="003651D9" w:rsidRDefault="00D54BCF" w:rsidP="00D54BCF">
      <w:pPr>
        <w:pStyle w:val="Heading5"/>
        <w:numPr>
          <w:ilvl w:val="0"/>
          <w:numId w:val="0"/>
        </w:numPr>
        <w:rPr>
          <w:noProof w:val="0"/>
        </w:rPr>
      </w:pPr>
      <w:bookmarkStart w:id="255" w:name="_Toc449469851"/>
      <w:r>
        <w:rPr>
          <w:noProof w:val="0"/>
        </w:rPr>
        <w:t>3.Y3</w:t>
      </w:r>
      <w:r w:rsidRPr="003651D9">
        <w:rPr>
          <w:noProof w:val="0"/>
        </w:rPr>
        <w:t>.4.1.2 Message Semantics</w:t>
      </w:r>
      <w:bookmarkEnd w:id="255"/>
    </w:p>
    <w:p w14:paraId="0142FF68" w14:textId="421945AE" w:rsidR="001E6ADA" w:rsidRDefault="001E6ADA" w:rsidP="001E6ADA">
      <w:pPr>
        <w:pStyle w:val="BodyText"/>
      </w:pPr>
      <w:r>
        <w:t xml:space="preserve">This is an HTTP or HTTPS PUT of a </w:t>
      </w:r>
      <w:r w:rsidR="003D0D7B">
        <w:t>Subscription resource, as constrained by this profile.</w:t>
      </w:r>
    </w:p>
    <w:p w14:paraId="024CF6C0" w14:textId="0BA1ACAE" w:rsidR="001E6ADA" w:rsidRDefault="001E6ADA" w:rsidP="001E6ADA">
      <w:pPr>
        <w:pStyle w:val="BodyText"/>
      </w:pPr>
      <w:r>
        <w:t>The base URL fo</w:t>
      </w:r>
      <w:r w:rsidR="003D0D7B">
        <w:t>r this is: [base]/Subscription [id]</w:t>
      </w:r>
    </w:p>
    <w:p w14:paraId="5DA2DF8B" w14:textId="76EB05F5" w:rsidR="001E6ADA" w:rsidRDefault="001E6ADA" w:rsidP="001E6ADA">
      <w:pPr>
        <w:pStyle w:val="BodyText"/>
      </w:pPr>
      <w:r>
        <w:t xml:space="preserve">Where the body of the transaction contains the </w:t>
      </w:r>
      <w:r w:rsidR="003D0D7B">
        <w:t>Subscription</w:t>
      </w:r>
      <w:r>
        <w:t xml:space="preserve"> resource. </w:t>
      </w:r>
    </w:p>
    <w:p w14:paraId="4C66BAE3" w14:textId="7F5BFA91" w:rsidR="001E6ADA" w:rsidRPr="003651D9" w:rsidRDefault="001E6ADA" w:rsidP="001E6ADA">
      <w:pPr>
        <w:pStyle w:val="BodyText"/>
      </w:pPr>
      <w:r>
        <w:t xml:space="preserve">See: </w:t>
      </w:r>
      <w:r w:rsidR="003D0D7B" w:rsidRPr="003D0D7B">
        <w:t>http://hl7.org/fhir/subscription.html</w:t>
      </w:r>
    </w:p>
    <w:p w14:paraId="7F5D7E68" w14:textId="34F38FBF" w:rsidR="00D54BCF" w:rsidRPr="003651D9" w:rsidRDefault="00D54BCF" w:rsidP="00D54BCF">
      <w:pPr>
        <w:pStyle w:val="Heading5"/>
        <w:numPr>
          <w:ilvl w:val="0"/>
          <w:numId w:val="0"/>
        </w:numPr>
        <w:rPr>
          <w:noProof w:val="0"/>
        </w:rPr>
      </w:pPr>
      <w:bookmarkStart w:id="256" w:name="_Toc449469852"/>
      <w:r>
        <w:rPr>
          <w:noProof w:val="0"/>
        </w:rPr>
        <w:lastRenderedPageBreak/>
        <w:t>3.Y3</w:t>
      </w:r>
      <w:r w:rsidRPr="003651D9">
        <w:rPr>
          <w:noProof w:val="0"/>
        </w:rPr>
        <w:t>.4.1.3 Expected Actions</w:t>
      </w:r>
      <w:bookmarkEnd w:id="256"/>
    </w:p>
    <w:p w14:paraId="744A0110" w14:textId="798325F0" w:rsidR="00537BB7" w:rsidRDefault="00537BB7" w:rsidP="00DF41E7">
      <w:r>
        <w:t>The Care Plan Consumer</w:t>
      </w:r>
      <w:ins w:id="257" w:author="Cole, George" w:date="2016-04-26T11:41:00Z">
        <w:r w:rsidR="003F4BC3">
          <w:t xml:space="preserve"> or Care Plan Updater</w:t>
        </w:r>
      </w:ins>
      <w:r>
        <w:t xml:space="preserve"> shall check the response from the Care Plan </w:t>
      </w:r>
      <w:del w:id="258" w:author="Cole, George" w:date="2016-04-26T21:28:00Z">
        <w:r w:rsidDel="00EF19A5">
          <w:delText>Manager</w:delText>
        </w:r>
      </w:del>
      <w:ins w:id="259" w:author="Cole, George" w:date="2016-04-26T21:28:00Z">
        <w:r w:rsidR="00EF19A5">
          <w:t>Service</w:t>
        </w:r>
      </w:ins>
      <w:r>
        <w:t xml:space="preserve">. </w:t>
      </w:r>
    </w:p>
    <w:p w14:paraId="112B4167" w14:textId="4AB13E51" w:rsidR="00537BB7" w:rsidRDefault="00537BB7" w:rsidP="00DF41E7">
      <w:r>
        <w:t xml:space="preserve">The Care Plan </w:t>
      </w:r>
      <w:del w:id="260" w:author="Cole, George" w:date="2016-04-26T11:40:00Z">
        <w:r w:rsidDel="003F4BC3">
          <w:delText xml:space="preserve">Manager </w:delText>
        </w:r>
      </w:del>
      <w:ins w:id="261" w:author="Cole, George" w:date="2016-04-26T11:40:00Z">
        <w:r w:rsidR="003F4BC3">
          <w:t xml:space="preserve">Service </w:t>
        </w:r>
      </w:ins>
      <w:r>
        <w:t xml:space="preserve">shall check that the Subscription resource meets the constraints defined by this profile. </w:t>
      </w:r>
    </w:p>
    <w:p w14:paraId="7FCFA2A3" w14:textId="21514A4B" w:rsidR="00537BB7" w:rsidRDefault="00537BB7" w:rsidP="00DF41E7">
      <w:r>
        <w:t xml:space="preserve">A </w:t>
      </w:r>
      <w:del w:id="262" w:author="Cole, George" w:date="2016-04-26T21:02:00Z">
        <w:r w:rsidDel="00EA481F">
          <w:delText>rejected Subscription resource results in ….</w:delText>
        </w:r>
        <w:r w:rsidRPr="00727577" w:rsidDel="00EA481F">
          <w:rPr>
            <w:highlight w:val="yellow"/>
            <w:rPrChange w:id="263" w:author="Cole, George" w:date="2016-04-22T13:46:00Z">
              <w:rPr/>
            </w:rPrChange>
          </w:rPr>
          <w:delText>TODO</w:delText>
        </w:r>
      </w:del>
      <w:ins w:id="264" w:author="Cole, George" w:date="2016-04-26T21:02:00Z">
        <w:r w:rsidR="00EA481F">
          <w:t>Subscription may be rejected by the Care Plan Service for a number of reasons, such as the Care Plan Service does not support this functionality</w:t>
        </w:r>
      </w:ins>
      <w:ins w:id="265" w:author="Cole, George" w:date="2016-04-26T21:03:00Z">
        <w:r w:rsidR="00EA481F">
          <w:t>, or the Subscription is incomplete or does not meet the requirements of this profile.</w:t>
        </w:r>
      </w:ins>
    </w:p>
    <w:p w14:paraId="62A569EB" w14:textId="4A401041" w:rsidR="00537BB7" w:rsidRPr="003651D9" w:rsidRDefault="00537BB7" w:rsidP="00DF41E7">
      <w:r>
        <w:t xml:space="preserve">When a Subscription resource is accepted, the Care Plan </w:t>
      </w:r>
      <w:del w:id="266" w:author="Cole, George" w:date="2016-04-26T21:28:00Z">
        <w:r w:rsidDel="00EF19A5">
          <w:delText>Manager</w:delText>
        </w:r>
      </w:del>
      <w:ins w:id="267" w:author="Cole, George" w:date="2016-04-26T21:28:00Z">
        <w:r w:rsidR="00EF19A5">
          <w:t>Service</w:t>
        </w:r>
      </w:ins>
      <w:r>
        <w:t xml:space="preserve"> sets the status to “requested” and returns in the Location header the Subscription’s logical id for use in future operations. This logical id shall be saved by the Content Consumer.</w:t>
      </w:r>
    </w:p>
    <w:p w14:paraId="0772E89F" w14:textId="5247CE79" w:rsidR="00D54BCF" w:rsidRPr="003651D9" w:rsidRDefault="00D54BCF" w:rsidP="00D54BCF">
      <w:pPr>
        <w:pStyle w:val="Heading3"/>
        <w:numPr>
          <w:ilvl w:val="0"/>
          <w:numId w:val="0"/>
        </w:numPr>
        <w:rPr>
          <w:noProof w:val="0"/>
        </w:rPr>
      </w:pPr>
      <w:bookmarkStart w:id="268" w:name="_Toc449469853"/>
      <w:r>
        <w:rPr>
          <w:noProof w:val="0"/>
        </w:rPr>
        <w:t>3.Y3</w:t>
      </w:r>
      <w:r w:rsidRPr="003651D9">
        <w:rPr>
          <w:noProof w:val="0"/>
        </w:rPr>
        <w:t>.5 Security Considerations</w:t>
      </w:r>
      <w:bookmarkEnd w:id="268"/>
    </w:p>
    <w:p w14:paraId="5E52DC80" w14:textId="77777777" w:rsidR="00D54BCF" w:rsidRPr="003651D9" w:rsidRDefault="00D54BCF" w:rsidP="00D54BCF">
      <w:pPr>
        <w:pStyle w:val="AuthorInstructions"/>
      </w:pPr>
      <w:r w:rsidRPr="003651D9">
        <w:t>&lt;Description of the transaction specific security consideration; such as use of security profiles.&gt;</w:t>
      </w:r>
    </w:p>
    <w:p w14:paraId="2BE1F1F1" w14:textId="4E3CA1FA" w:rsidR="00D54BCF" w:rsidRPr="003651D9" w:rsidRDefault="00D54BCF" w:rsidP="00D54BCF">
      <w:pPr>
        <w:pStyle w:val="Heading4"/>
        <w:numPr>
          <w:ilvl w:val="0"/>
          <w:numId w:val="0"/>
        </w:numPr>
        <w:rPr>
          <w:noProof w:val="0"/>
        </w:rPr>
      </w:pPr>
      <w:bookmarkStart w:id="269" w:name="_Toc449469854"/>
      <w:r>
        <w:rPr>
          <w:noProof w:val="0"/>
        </w:rPr>
        <w:t>3.Y3</w:t>
      </w:r>
      <w:r w:rsidRPr="003651D9">
        <w:rPr>
          <w:noProof w:val="0"/>
        </w:rPr>
        <w:t>.5.1 Security Audit Considerations</w:t>
      </w:r>
      <w:bookmarkEnd w:id="269"/>
    </w:p>
    <w:p w14:paraId="160B836B" w14:textId="77777777" w:rsidR="00D54BCF" w:rsidRPr="003651D9" w:rsidRDefault="00D54BCF" w:rsidP="00D54BCF">
      <w:pPr>
        <w:pStyle w:val="AuthorInstructions"/>
      </w:pPr>
      <w:r w:rsidRPr="003651D9">
        <w:t>&lt;This section should identify any specific ATNA security audit event that is associated with this transaction and requirements on the encoding of that audit event. &gt;</w:t>
      </w:r>
    </w:p>
    <w:p w14:paraId="52BD63AE" w14:textId="3411B033" w:rsidR="00D54BCF" w:rsidRPr="003651D9" w:rsidRDefault="00D54BCF" w:rsidP="00D54BCF">
      <w:pPr>
        <w:pStyle w:val="Heading5"/>
        <w:numPr>
          <w:ilvl w:val="0"/>
          <w:numId w:val="0"/>
        </w:numPr>
        <w:rPr>
          <w:noProof w:val="0"/>
        </w:rPr>
      </w:pPr>
      <w:bookmarkStart w:id="270" w:name="_Toc449469855"/>
      <w:r>
        <w:rPr>
          <w:noProof w:val="0"/>
        </w:rPr>
        <w:t>3.Y3</w:t>
      </w:r>
      <w:r w:rsidRPr="003651D9">
        <w:rPr>
          <w:noProof w:val="0"/>
        </w:rPr>
        <w:t>.5.1.(z) &lt;Actor&gt; Specific Security Considerations</w:t>
      </w:r>
      <w:bookmarkEnd w:id="270"/>
    </w:p>
    <w:p w14:paraId="46A5F2D0" w14:textId="77777777" w:rsidR="00D54BCF" w:rsidRPr="003651D9" w:rsidRDefault="00D54BCF" w:rsidP="00D54BCF">
      <w:pPr>
        <w:pStyle w:val="AuthorInstructions"/>
      </w:pPr>
      <w:r w:rsidRPr="003651D9">
        <w:t>&lt;This section should specify any specific security considerations on an Actor by Actor basis.&gt;</w:t>
      </w:r>
    </w:p>
    <w:p w14:paraId="3C0D9118" w14:textId="77777777" w:rsidR="002623D3" w:rsidRDefault="002623D3" w:rsidP="00235F1F"/>
    <w:p w14:paraId="24C8D2CD" w14:textId="1D4097DF" w:rsidR="00C946C5" w:rsidRPr="003651D9" w:rsidRDefault="00C946C5" w:rsidP="00C946C5">
      <w:pPr>
        <w:pStyle w:val="Heading2"/>
        <w:numPr>
          <w:ilvl w:val="0"/>
          <w:numId w:val="0"/>
        </w:numPr>
        <w:rPr>
          <w:i/>
        </w:rPr>
      </w:pPr>
      <w:bookmarkStart w:id="271" w:name="_Toc449469856"/>
      <w:r>
        <w:rPr>
          <w:noProof w:val="0"/>
        </w:rPr>
        <w:t>3.Y4</w:t>
      </w:r>
      <w:r w:rsidRPr="003651D9">
        <w:rPr>
          <w:noProof w:val="0"/>
        </w:rPr>
        <w:t xml:space="preserve"> </w:t>
      </w:r>
      <w:r w:rsidR="00403EB2">
        <w:rPr>
          <w:noProof w:val="0"/>
        </w:rPr>
        <w:t>Provide</w:t>
      </w:r>
      <w:r>
        <w:rPr>
          <w:noProof w:val="0"/>
        </w:rPr>
        <w:t xml:space="preserve"> Care Plan [PCC-Y</w:t>
      </w:r>
      <w:r w:rsidR="00403EB2">
        <w:rPr>
          <w:noProof w:val="0"/>
        </w:rPr>
        <w:t>4</w:t>
      </w:r>
      <w:r>
        <w:rPr>
          <w:noProof w:val="0"/>
        </w:rPr>
        <w:t>]</w:t>
      </w:r>
      <w:bookmarkEnd w:id="271"/>
    </w:p>
    <w:p w14:paraId="474BBBDE" w14:textId="55A39D2D" w:rsidR="00C946C5" w:rsidRPr="003651D9" w:rsidRDefault="00C946C5" w:rsidP="00C946C5">
      <w:pPr>
        <w:pStyle w:val="Heading3"/>
        <w:numPr>
          <w:ilvl w:val="0"/>
          <w:numId w:val="0"/>
        </w:numPr>
        <w:rPr>
          <w:noProof w:val="0"/>
        </w:rPr>
      </w:pPr>
      <w:bookmarkStart w:id="272" w:name="_Toc449469857"/>
      <w:r>
        <w:rPr>
          <w:noProof w:val="0"/>
        </w:rPr>
        <w:t>3.Y4</w:t>
      </w:r>
      <w:r w:rsidRPr="003651D9">
        <w:rPr>
          <w:noProof w:val="0"/>
        </w:rPr>
        <w:t>.1 Scope</w:t>
      </w:r>
      <w:bookmarkEnd w:id="272"/>
    </w:p>
    <w:p w14:paraId="3F7312BC" w14:textId="39F57A16" w:rsidR="00C946C5" w:rsidRPr="003651D9" w:rsidRDefault="00C946C5" w:rsidP="00C946C5">
      <w:pPr>
        <w:pStyle w:val="BodyText"/>
      </w:pPr>
      <w:r w:rsidRPr="003651D9">
        <w:t>This transaction is used to</w:t>
      </w:r>
      <w:r w:rsidR="007516E6">
        <w:t xml:space="preserve"> provide an updated CarePlan resource to a Care Plan Consumer that has subscribed to updates.</w:t>
      </w:r>
    </w:p>
    <w:p w14:paraId="3CA27D08" w14:textId="22E70C2A" w:rsidR="00C946C5" w:rsidRPr="003651D9" w:rsidRDefault="00C946C5" w:rsidP="00C946C5">
      <w:pPr>
        <w:pStyle w:val="Heading3"/>
        <w:numPr>
          <w:ilvl w:val="0"/>
          <w:numId w:val="0"/>
        </w:numPr>
        <w:rPr>
          <w:noProof w:val="0"/>
        </w:rPr>
      </w:pPr>
      <w:bookmarkStart w:id="273" w:name="_Toc449469858"/>
      <w:r>
        <w:rPr>
          <w:noProof w:val="0"/>
        </w:rPr>
        <w:t>3.Y4</w:t>
      </w:r>
      <w:r w:rsidRPr="003651D9">
        <w:rPr>
          <w:noProof w:val="0"/>
        </w:rPr>
        <w:t>.2</w:t>
      </w:r>
      <w:r>
        <w:rPr>
          <w:noProof w:val="0"/>
        </w:rPr>
        <w:t xml:space="preserve"> </w:t>
      </w:r>
      <w:r w:rsidRPr="003651D9">
        <w:rPr>
          <w:noProof w:val="0"/>
        </w:rPr>
        <w:t>Actor Roles</w:t>
      </w:r>
      <w:bookmarkEnd w:id="273"/>
    </w:p>
    <w:p w14:paraId="40A3615D" w14:textId="19595FC8" w:rsidR="00C946C5" w:rsidRPr="003651D9" w:rsidRDefault="00C946C5" w:rsidP="00C946C5">
      <w:pPr>
        <w:pStyle w:val="AuthorInstructions"/>
      </w:pPr>
    </w:p>
    <w:p w14:paraId="56DB153C" w14:textId="77777777" w:rsidR="00C946C5" w:rsidRPr="003651D9" w:rsidRDefault="00C946C5" w:rsidP="00C946C5">
      <w:pPr>
        <w:pStyle w:val="BodyText"/>
        <w:jc w:val="center"/>
      </w:pPr>
      <w:r w:rsidRPr="003651D9">
        <w:rPr>
          <w:noProof/>
        </w:rPr>
        <w:lastRenderedPageBreak/>
        <mc:AlternateContent>
          <mc:Choice Requires="wpc">
            <w:drawing>
              <wp:inline distT="0" distB="0" distL="0" distR="0" wp14:anchorId="0CA82F6B" wp14:editId="76BC7B9A">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5907E20E" w:rsidR="00A95DB2" w:rsidRDefault="00A95DB2" w:rsidP="00C946C5">
                              <w:pPr>
                                <w:jc w:val="center"/>
                                <w:rPr>
                                  <w:sz w:val="18"/>
                                </w:rPr>
                              </w:pPr>
                              <w:r>
                                <w:rPr>
                                  <w:sz w:val="18"/>
                                </w:rPr>
                                <w:t>Provide Care Plan [PCC-Y4]</w:t>
                              </w:r>
                            </w:p>
                            <w:p w14:paraId="136CECA6" w14:textId="77777777" w:rsidR="00A95DB2" w:rsidRDefault="00A95DB2" w:rsidP="00C946C5"/>
                            <w:p w14:paraId="54BF68F5" w14:textId="77777777" w:rsidR="00A95DB2" w:rsidRDefault="00A95DB2"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893D42B" w14:textId="4AF737C1" w:rsidR="00A95DB2" w:rsidRDefault="00A95DB2" w:rsidP="00C946C5">
                              <w:pPr>
                                <w:rPr>
                                  <w:sz w:val="18"/>
                                </w:rPr>
                              </w:pPr>
                              <w:r>
                                <w:rPr>
                                  <w:sz w:val="18"/>
                                </w:rPr>
                                <w:t xml:space="preserve">Care Plan </w:t>
                              </w:r>
                              <w:del w:id="274" w:author="Cole, George" w:date="2016-04-26T11:30:00Z">
                                <w:r w:rsidDel="00BB4681">
                                  <w:rPr>
                                    <w:sz w:val="18"/>
                                  </w:rPr>
                                  <w:delText>Manager</w:delText>
                                </w:r>
                              </w:del>
                              <w:ins w:id="275" w:author="Cole, George" w:date="2016-04-26T11:30:00Z">
                                <w:r w:rsidR="00BB4681">
                                  <w:rPr>
                                    <w:sz w:val="18"/>
                                  </w:rPr>
                                  <w:t>Service</w:t>
                                </w:r>
                              </w:ins>
                            </w:p>
                            <w:p w14:paraId="6A3F4EA2" w14:textId="77777777" w:rsidR="00A95DB2" w:rsidRDefault="00A95DB2" w:rsidP="00C946C5"/>
                            <w:p w14:paraId="19B894F7" w14:textId="77777777" w:rsidR="00A95DB2" w:rsidRDefault="00A95DB2"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197100" y="168367"/>
                            <a:ext cx="1365637" cy="457233"/>
                          </a:xfrm>
                          <a:prstGeom prst="rect">
                            <a:avLst/>
                          </a:prstGeom>
                          <a:solidFill>
                            <a:srgbClr val="FFFFFF"/>
                          </a:solidFill>
                          <a:ln w="9525">
                            <a:solidFill>
                              <a:srgbClr val="000000"/>
                            </a:solidFill>
                            <a:miter lim="800000"/>
                            <a:headEnd/>
                            <a:tailEnd/>
                          </a:ln>
                        </wps:spPr>
                        <wps:txbx>
                          <w:txbxContent>
                            <w:p w14:paraId="417886AD" w14:textId="536221EE" w:rsidR="00A95DB2" w:rsidRDefault="00A95DB2" w:rsidP="00C946C5">
                              <w:pPr>
                                <w:rPr>
                                  <w:sz w:val="18"/>
                                </w:rPr>
                              </w:pPr>
                              <w:r>
                                <w:rPr>
                                  <w:sz w:val="18"/>
                                </w:rPr>
                                <w:t>Care Plan Consumer</w:t>
                              </w:r>
                              <w:ins w:id="276" w:author="Cole, George" w:date="2016-04-26T11:30:00Z">
                                <w:r w:rsidR="00BB4681">
                                  <w:rPr>
                                    <w:sz w:val="18"/>
                                  </w:rPr>
                                  <w:t xml:space="preserve"> or Care Plan Updater</w:t>
                                </w:r>
                              </w:ins>
                            </w:p>
                            <w:p w14:paraId="47D366FA" w14:textId="77777777" w:rsidR="00A95DB2" w:rsidRDefault="00A95DB2" w:rsidP="00C946C5"/>
                            <w:p w14:paraId="14224D47" w14:textId="77777777" w:rsidR="00A95DB2" w:rsidRDefault="00A95DB2"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vt+/pd0DAAD7DwAADgAAAAAAAAAAAAAAAAAuAgAAZHJzL2Uyb0RvYy54bWxQSwECLQAUAAYACAAA&#10;ACEAScap890AAAAFAQAADwAAAAAAAAAAAAAAAAA3BgAAZHJzL2Rvd25yZXYueG1sUEsFBgAAAAAE&#10;AAQA8wAAAEEHAAAAAA==&#10;">
                <v:shape id="_x0000_s1144" type="#_x0000_t75" style="position:absolute;width:37261;height:15392;visibility:visible;mso-wrap-style:square">
                  <v:fill o:detectmouseclick="t"/>
                  <v:path o:connecttype="none"/>
                </v:shape>
                <v:oval id="Oval 153" o:spid="_x0000_s1145"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5907E20E" w:rsidR="00A95DB2" w:rsidRDefault="00A95DB2" w:rsidP="00C946C5">
                        <w:pPr>
                          <w:jc w:val="center"/>
                          <w:rPr>
                            <w:sz w:val="18"/>
                          </w:rPr>
                        </w:pPr>
                        <w:r>
                          <w:rPr>
                            <w:sz w:val="18"/>
                          </w:rPr>
                          <w:t>Provide Care Plan [PCC-Y4]</w:t>
                        </w:r>
                      </w:p>
                      <w:p w14:paraId="136CECA6" w14:textId="77777777" w:rsidR="00A95DB2" w:rsidRDefault="00A95DB2" w:rsidP="00C946C5"/>
                      <w:p w14:paraId="54BF68F5" w14:textId="77777777" w:rsidR="00A95DB2" w:rsidRDefault="00A95DB2" w:rsidP="00C946C5">
                        <w:pPr>
                          <w:jc w:val="center"/>
                          <w:rPr>
                            <w:sz w:val="18"/>
                          </w:rPr>
                        </w:pPr>
                        <w:r>
                          <w:rPr>
                            <w:sz w:val="18"/>
                          </w:rPr>
                          <w:t>Transaction Name [DOM-#]</w:t>
                        </w:r>
                      </w:p>
                    </w:txbxContent>
                  </v:textbox>
                </v:oval>
                <v:shape id="Text Box 154" o:spid="_x0000_s1146" type="#_x0000_t202" style="position:absolute;left:1716;top:1683;width:1339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4AF737C1" w:rsidR="00A95DB2" w:rsidRDefault="00A95DB2" w:rsidP="00C946C5">
                        <w:pPr>
                          <w:rPr>
                            <w:sz w:val="18"/>
                          </w:rPr>
                        </w:pPr>
                        <w:r>
                          <w:rPr>
                            <w:sz w:val="18"/>
                          </w:rPr>
                          <w:t xml:space="preserve">Care Plan </w:t>
                        </w:r>
                        <w:del w:id="277" w:author="Cole, George" w:date="2016-04-26T11:30:00Z">
                          <w:r w:rsidDel="00BB4681">
                            <w:rPr>
                              <w:sz w:val="18"/>
                            </w:rPr>
                            <w:delText>Manager</w:delText>
                          </w:r>
                        </w:del>
                        <w:ins w:id="278" w:author="Cole, George" w:date="2016-04-26T11:30:00Z">
                          <w:r w:rsidR="00BB4681">
                            <w:rPr>
                              <w:sz w:val="18"/>
                            </w:rPr>
                            <w:t>Service</w:t>
                          </w:r>
                        </w:ins>
                      </w:p>
                      <w:p w14:paraId="6A3F4EA2" w14:textId="77777777" w:rsidR="00A95DB2" w:rsidRDefault="00A95DB2" w:rsidP="00C946C5"/>
                      <w:p w14:paraId="19B894F7" w14:textId="77777777" w:rsidR="00A95DB2" w:rsidRDefault="00A95DB2" w:rsidP="00C946C5">
                        <w:pPr>
                          <w:rPr>
                            <w:sz w:val="18"/>
                          </w:rPr>
                        </w:pPr>
                        <w:r>
                          <w:rPr>
                            <w:sz w:val="18"/>
                          </w:rPr>
                          <w:t>Actor ABC</w:t>
                        </w:r>
                      </w:p>
                    </w:txbxContent>
                  </v:textbox>
                </v:shape>
                <v:line id="Line 155" o:spid="_x0000_s1147"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8" type="#_x0000_t202" style="position:absolute;left:21971;top:1683;width:1365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536221EE" w:rsidR="00A95DB2" w:rsidRDefault="00A95DB2" w:rsidP="00C946C5">
                        <w:pPr>
                          <w:rPr>
                            <w:sz w:val="18"/>
                          </w:rPr>
                        </w:pPr>
                        <w:r>
                          <w:rPr>
                            <w:sz w:val="18"/>
                          </w:rPr>
                          <w:t>Care Plan Consumer</w:t>
                        </w:r>
                        <w:ins w:id="279" w:author="Cole, George" w:date="2016-04-26T11:30:00Z">
                          <w:r w:rsidR="00BB4681">
                            <w:rPr>
                              <w:sz w:val="18"/>
                            </w:rPr>
                            <w:t xml:space="preserve"> or Care Plan Updater</w:t>
                          </w:r>
                        </w:ins>
                      </w:p>
                      <w:p w14:paraId="47D366FA" w14:textId="77777777" w:rsidR="00A95DB2" w:rsidRDefault="00A95DB2" w:rsidP="00C946C5"/>
                      <w:p w14:paraId="14224D47" w14:textId="77777777" w:rsidR="00A95DB2" w:rsidRDefault="00A95DB2" w:rsidP="00C946C5">
                        <w:pPr>
                          <w:rPr>
                            <w:sz w:val="18"/>
                          </w:rPr>
                        </w:pPr>
                        <w:r>
                          <w:rPr>
                            <w:sz w:val="18"/>
                          </w:rPr>
                          <w:t>Actor DEF</w:t>
                        </w:r>
                      </w:p>
                    </w:txbxContent>
                  </v:textbox>
                </v:shape>
                <v:line id="Line 157" o:spid="_x0000_s1149"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5345F416" w:rsidR="00C946C5" w:rsidRPr="003651D9" w:rsidRDefault="00C946C5" w:rsidP="00C946C5">
      <w:pPr>
        <w:pStyle w:val="FigureTitle"/>
      </w:pPr>
      <w:r w:rsidRPr="003651D9">
        <w:t xml:space="preserve">Figure </w:t>
      </w:r>
      <w:r>
        <w:t>3.Y4</w:t>
      </w:r>
      <w:r w:rsidRPr="003651D9">
        <w:t>.2-1: Use Case Diagram</w:t>
      </w:r>
    </w:p>
    <w:p w14:paraId="4CB3892D" w14:textId="77777777" w:rsidR="00C946C5" w:rsidRPr="003651D9" w:rsidRDefault="00C946C5" w:rsidP="00C946C5">
      <w:pPr>
        <w:pStyle w:val="TableTitle"/>
      </w:pPr>
    </w:p>
    <w:p w14:paraId="1EA27444" w14:textId="2C55DA7A" w:rsidR="00C946C5" w:rsidRPr="003651D9" w:rsidRDefault="00C946C5" w:rsidP="00C946C5">
      <w:pPr>
        <w:pStyle w:val="TableTitle"/>
      </w:pPr>
      <w:r w:rsidRPr="003651D9">
        <w:t xml:space="preserve">Table </w:t>
      </w:r>
      <w:r>
        <w:t>3.Y4</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3651D9" w14:paraId="4E870BFD" w14:textId="77777777" w:rsidTr="00DF41E7">
        <w:tc>
          <w:tcPr>
            <w:tcW w:w="1008" w:type="dxa"/>
            <w:shd w:val="clear" w:color="auto" w:fill="auto"/>
          </w:tcPr>
          <w:p w14:paraId="59532447" w14:textId="77777777" w:rsidR="00C946C5" w:rsidRPr="003651D9" w:rsidRDefault="00C946C5" w:rsidP="00483A94">
            <w:pPr>
              <w:pStyle w:val="BodyText"/>
              <w:rPr>
                <w:b/>
              </w:rPr>
            </w:pPr>
            <w:r w:rsidRPr="003651D9">
              <w:rPr>
                <w:b/>
              </w:rPr>
              <w:t>Actor:</w:t>
            </w:r>
          </w:p>
        </w:tc>
        <w:tc>
          <w:tcPr>
            <w:tcW w:w="8568" w:type="dxa"/>
            <w:shd w:val="clear" w:color="auto" w:fill="auto"/>
          </w:tcPr>
          <w:p w14:paraId="65A38DE2" w14:textId="6FDD6F33" w:rsidR="00C946C5" w:rsidRPr="003651D9" w:rsidRDefault="00C67BA9" w:rsidP="00483A94">
            <w:pPr>
              <w:pStyle w:val="BodyText"/>
            </w:pPr>
            <w:r>
              <w:t xml:space="preserve">Care Plan </w:t>
            </w:r>
            <w:del w:id="280" w:author="Cole, George" w:date="2016-04-26T21:28:00Z">
              <w:r w:rsidDel="00EF19A5">
                <w:delText>Manager</w:delText>
              </w:r>
            </w:del>
            <w:ins w:id="281" w:author="Cole, George" w:date="2016-04-26T21:28:00Z">
              <w:r w:rsidR="00EF19A5">
                <w:t>Service</w:t>
              </w:r>
            </w:ins>
          </w:p>
        </w:tc>
      </w:tr>
      <w:tr w:rsidR="00C946C5" w:rsidRPr="003651D9" w14:paraId="544C5181" w14:textId="77777777" w:rsidTr="00DF41E7">
        <w:tc>
          <w:tcPr>
            <w:tcW w:w="1008" w:type="dxa"/>
            <w:shd w:val="clear" w:color="auto" w:fill="auto"/>
          </w:tcPr>
          <w:p w14:paraId="2DE3D08A" w14:textId="77777777" w:rsidR="00C946C5" w:rsidRPr="003651D9" w:rsidRDefault="00C946C5" w:rsidP="00483A94">
            <w:pPr>
              <w:pStyle w:val="BodyText"/>
              <w:rPr>
                <w:b/>
              </w:rPr>
            </w:pPr>
            <w:r w:rsidRPr="003651D9">
              <w:rPr>
                <w:b/>
              </w:rPr>
              <w:t>Role:</w:t>
            </w:r>
          </w:p>
        </w:tc>
        <w:tc>
          <w:tcPr>
            <w:tcW w:w="8568" w:type="dxa"/>
            <w:shd w:val="clear" w:color="auto" w:fill="auto"/>
          </w:tcPr>
          <w:p w14:paraId="17C3F9A1" w14:textId="33A277BE" w:rsidR="00C946C5" w:rsidRPr="003651D9" w:rsidRDefault="00246657" w:rsidP="00483A94">
            <w:pPr>
              <w:pStyle w:val="BodyText"/>
            </w:pPr>
            <w:r>
              <w:t xml:space="preserve">The Care Plan </w:t>
            </w:r>
            <w:del w:id="282" w:author="Cole, George" w:date="2016-04-26T21:28:00Z">
              <w:r w:rsidDel="00EF19A5">
                <w:delText>Manager</w:delText>
              </w:r>
            </w:del>
            <w:ins w:id="283" w:author="Cole, George" w:date="2016-04-26T21:28:00Z">
              <w:r w:rsidR="00EF19A5">
                <w:t>Service</w:t>
              </w:r>
            </w:ins>
            <w:r>
              <w:t xml:space="preserve"> provides updated CarePlan resources to subscribed Care Plan Consumers.</w:t>
            </w:r>
          </w:p>
        </w:tc>
      </w:tr>
      <w:tr w:rsidR="00C946C5" w:rsidRPr="003651D9" w14:paraId="443C578A" w14:textId="77777777" w:rsidTr="00DF41E7">
        <w:tc>
          <w:tcPr>
            <w:tcW w:w="1008" w:type="dxa"/>
            <w:shd w:val="clear" w:color="auto" w:fill="auto"/>
          </w:tcPr>
          <w:p w14:paraId="0EDFAEAA" w14:textId="77777777" w:rsidR="00C946C5" w:rsidRPr="003651D9" w:rsidRDefault="00C946C5" w:rsidP="00483A94">
            <w:pPr>
              <w:pStyle w:val="BodyText"/>
              <w:rPr>
                <w:b/>
              </w:rPr>
            </w:pPr>
            <w:r w:rsidRPr="003651D9">
              <w:rPr>
                <w:b/>
              </w:rPr>
              <w:t>Actor:</w:t>
            </w:r>
          </w:p>
        </w:tc>
        <w:tc>
          <w:tcPr>
            <w:tcW w:w="8568" w:type="dxa"/>
            <w:shd w:val="clear" w:color="auto" w:fill="auto"/>
          </w:tcPr>
          <w:p w14:paraId="363C5958" w14:textId="7890A5B4" w:rsidR="00C946C5" w:rsidRPr="003651D9" w:rsidRDefault="00C67BA9" w:rsidP="00483A94">
            <w:pPr>
              <w:pStyle w:val="BodyText"/>
            </w:pPr>
            <w:r>
              <w:t>Care Plan Consumer</w:t>
            </w:r>
          </w:p>
        </w:tc>
      </w:tr>
      <w:tr w:rsidR="00C946C5" w:rsidRPr="003651D9" w14:paraId="6E1F69F9" w14:textId="77777777" w:rsidTr="00DF41E7">
        <w:tc>
          <w:tcPr>
            <w:tcW w:w="1008" w:type="dxa"/>
            <w:shd w:val="clear" w:color="auto" w:fill="auto"/>
          </w:tcPr>
          <w:p w14:paraId="59F7296A" w14:textId="77777777" w:rsidR="00C946C5" w:rsidRPr="003651D9" w:rsidRDefault="00C946C5" w:rsidP="00483A94">
            <w:pPr>
              <w:pStyle w:val="BodyText"/>
              <w:rPr>
                <w:b/>
              </w:rPr>
            </w:pPr>
            <w:r w:rsidRPr="003651D9">
              <w:rPr>
                <w:b/>
              </w:rPr>
              <w:t>Role:</w:t>
            </w:r>
          </w:p>
        </w:tc>
        <w:tc>
          <w:tcPr>
            <w:tcW w:w="8568" w:type="dxa"/>
            <w:shd w:val="clear" w:color="auto" w:fill="auto"/>
          </w:tcPr>
          <w:p w14:paraId="79FCB101" w14:textId="11B71A4A" w:rsidR="00C946C5" w:rsidRPr="003651D9" w:rsidRDefault="00C946C5" w:rsidP="00483A94">
            <w:pPr>
              <w:pStyle w:val="BodyText"/>
            </w:pPr>
            <w:r>
              <w:t xml:space="preserve"> </w:t>
            </w:r>
            <w:r w:rsidR="00246657">
              <w:t>The Care Plan Consumer that has subscribed to care plan updates receives updates of changed CarePlan resources.</w:t>
            </w:r>
          </w:p>
        </w:tc>
      </w:tr>
    </w:tbl>
    <w:p w14:paraId="1FC25616" w14:textId="6BEF9CA6" w:rsidR="00C946C5" w:rsidRPr="003651D9" w:rsidRDefault="00C946C5" w:rsidP="00C946C5">
      <w:pPr>
        <w:pStyle w:val="Heading3"/>
        <w:numPr>
          <w:ilvl w:val="0"/>
          <w:numId w:val="0"/>
        </w:numPr>
        <w:rPr>
          <w:noProof w:val="0"/>
        </w:rPr>
      </w:pPr>
      <w:bookmarkStart w:id="284" w:name="_Toc449469859"/>
      <w:r>
        <w:rPr>
          <w:noProof w:val="0"/>
        </w:rPr>
        <w:t>3.Y4</w:t>
      </w:r>
      <w:r w:rsidRPr="003651D9">
        <w:rPr>
          <w:noProof w:val="0"/>
        </w:rPr>
        <w:t>.3 Referenced Standards</w:t>
      </w:r>
      <w:bookmarkEnd w:id="284"/>
    </w:p>
    <w:p w14:paraId="30376136" w14:textId="77777777" w:rsidR="00C269BA" w:rsidRPr="00030AE0" w:rsidRDefault="00C269BA" w:rsidP="00C269BA">
      <w:pPr>
        <w:pStyle w:val="BodyText"/>
      </w:pPr>
      <w:r w:rsidRPr="00E34F09">
        <w:t>HL7® Fast Healthcare Information Resources (FHIR®) DSTU 2.0</w:t>
      </w:r>
    </w:p>
    <w:p w14:paraId="28E1D564" w14:textId="2FE815D0" w:rsidR="00C946C5" w:rsidRPr="003651D9" w:rsidRDefault="00C946C5" w:rsidP="00C946C5">
      <w:pPr>
        <w:pStyle w:val="Heading3"/>
        <w:numPr>
          <w:ilvl w:val="0"/>
          <w:numId w:val="0"/>
        </w:numPr>
        <w:rPr>
          <w:noProof w:val="0"/>
        </w:rPr>
      </w:pPr>
      <w:bookmarkStart w:id="285" w:name="_Toc449469860"/>
      <w:r>
        <w:rPr>
          <w:noProof w:val="0"/>
        </w:rPr>
        <w:t>3.Y4</w:t>
      </w:r>
      <w:r w:rsidRPr="003651D9">
        <w:rPr>
          <w:noProof w:val="0"/>
        </w:rPr>
        <w:t>.4 Interaction Diagram</w:t>
      </w:r>
      <w:bookmarkEnd w:id="285"/>
    </w:p>
    <w:p w14:paraId="4FA8964A" w14:textId="77777777" w:rsidR="00C946C5" w:rsidRPr="003651D9" w:rsidRDefault="00C946C5" w:rsidP="00C946C5">
      <w:pPr>
        <w:pStyle w:val="BodyText"/>
      </w:pPr>
      <w:r w:rsidRPr="003651D9">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2981CF29" w:rsidR="00A95DB2" w:rsidRPr="007C1AAC" w:rsidRDefault="00A95DB2" w:rsidP="00C946C5">
                              <w:pPr>
                                <w:jc w:val="center"/>
                                <w:rPr>
                                  <w:sz w:val="22"/>
                                  <w:szCs w:val="22"/>
                                </w:rPr>
                              </w:pPr>
                              <w:r>
                                <w:rPr>
                                  <w:sz w:val="22"/>
                                  <w:szCs w:val="22"/>
                                </w:rPr>
                                <w:t>Care Plan Manager</w:t>
                              </w:r>
                            </w:p>
                            <w:p w14:paraId="08EF6DDD" w14:textId="77777777" w:rsidR="00A95DB2" w:rsidRDefault="00A95DB2" w:rsidP="00C946C5"/>
                            <w:p w14:paraId="64567F0F" w14:textId="77777777" w:rsidR="00A95DB2" w:rsidRPr="007C1AAC" w:rsidRDefault="00A95DB2"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A95DB2" w:rsidRPr="007C1AAC" w:rsidRDefault="00A95DB2" w:rsidP="00C946C5">
                              <w:pPr>
                                <w:rPr>
                                  <w:sz w:val="22"/>
                                  <w:szCs w:val="22"/>
                                </w:rPr>
                              </w:pPr>
                              <w:r>
                                <w:rPr>
                                  <w:sz w:val="22"/>
                                  <w:szCs w:val="22"/>
                                </w:rPr>
                                <w:t xml:space="preserve">Provide Care Plan </w:t>
                              </w:r>
                            </w:p>
                            <w:p w14:paraId="0E767A00" w14:textId="77777777" w:rsidR="00A95DB2" w:rsidRDefault="00A95DB2" w:rsidP="00C946C5"/>
                            <w:p w14:paraId="723306F9" w14:textId="77777777" w:rsidR="00A95DB2" w:rsidRPr="007C1AAC" w:rsidRDefault="00A95DB2"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7CC15CA3" w:rsidR="00A95DB2" w:rsidRPr="007C1AAC" w:rsidRDefault="00A95DB2" w:rsidP="00C946C5">
                              <w:pPr>
                                <w:jc w:val="center"/>
                                <w:rPr>
                                  <w:sz w:val="22"/>
                                  <w:szCs w:val="22"/>
                                </w:rPr>
                              </w:pPr>
                              <w:r>
                                <w:rPr>
                                  <w:sz w:val="22"/>
                                  <w:szCs w:val="22"/>
                                </w:rPr>
                                <w:t>Care Plan Consumer</w:t>
                              </w:r>
                            </w:p>
                            <w:p w14:paraId="6AFDAAC7" w14:textId="77777777" w:rsidR="00A95DB2" w:rsidRDefault="00A95DB2" w:rsidP="00C946C5"/>
                            <w:p w14:paraId="208D8476" w14:textId="77777777" w:rsidR="00A95DB2" w:rsidRPr="007C1AAC" w:rsidRDefault="00A95DB2"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5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KOt&#10;TZD5BAAAUBsAAA4AAAAAAAAAAAAAAAAALgIAAGRycy9lMm9Eb2MueG1sUEsBAi0AFAAGAAgAAAAh&#10;AHXrpkDcAAAABQEAAA8AAAAAAAAAAAAAAAAAUwcAAGRycy9kb3ducmV2LnhtbFBLBQYAAAAABAAE&#10;APMAAABcCAAAAAA=&#10;">
                <v:shape id="_x0000_s1151" type="#_x0000_t75" style="position:absolute;width:59436;height:24003;visibility:visible;mso-wrap-style:square">
                  <v:fill o:detectmouseclick="t"/>
                  <v:path o:connecttype="none"/>
                </v:shape>
                <v:shape id="Text Box 160" o:spid="_x0000_s1152"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2981CF29" w:rsidR="00A95DB2" w:rsidRPr="007C1AAC" w:rsidRDefault="00A95DB2" w:rsidP="00C946C5">
                        <w:pPr>
                          <w:jc w:val="center"/>
                          <w:rPr>
                            <w:sz w:val="22"/>
                            <w:szCs w:val="22"/>
                          </w:rPr>
                        </w:pPr>
                        <w:r>
                          <w:rPr>
                            <w:sz w:val="22"/>
                            <w:szCs w:val="22"/>
                          </w:rPr>
                          <w:t>Care Plan Manager</w:t>
                        </w:r>
                      </w:p>
                      <w:p w14:paraId="08EF6DDD" w14:textId="77777777" w:rsidR="00A95DB2" w:rsidRDefault="00A95DB2" w:rsidP="00C946C5"/>
                      <w:p w14:paraId="64567F0F" w14:textId="77777777" w:rsidR="00A95DB2" w:rsidRPr="007C1AAC" w:rsidRDefault="00A95DB2" w:rsidP="00C946C5">
                        <w:pPr>
                          <w:jc w:val="center"/>
                          <w:rPr>
                            <w:sz w:val="22"/>
                            <w:szCs w:val="22"/>
                          </w:rPr>
                        </w:pPr>
                        <w:r w:rsidRPr="007C1AAC">
                          <w:rPr>
                            <w:sz w:val="22"/>
                            <w:szCs w:val="22"/>
                          </w:rPr>
                          <w:t>A</w:t>
                        </w:r>
                        <w:r>
                          <w:rPr>
                            <w:sz w:val="22"/>
                            <w:szCs w:val="22"/>
                          </w:rPr>
                          <w:t>ctor A</w:t>
                        </w:r>
                      </w:p>
                    </w:txbxContent>
                  </v:textbox>
                </v:shape>
                <v:line id="Line 161" o:spid="_x0000_s1153"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4"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20176FC2" w:rsidR="00A95DB2" w:rsidRPr="007C1AAC" w:rsidRDefault="00A95DB2" w:rsidP="00C946C5">
                        <w:pPr>
                          <w:rPr>
                            <w:sz w:val="22"/>
                            <w:szCs w:val="22"/>
                          </w:rPr>
                        </w:pPr>
                        <w:r>
                          <w:rPr>
                            <w:sz w:val="22"/>
                            <w:szCs w:val="22"/>
                          </w:rPr>
                          <w:t xml:space="preserve">Provide Care Plan </w:t>
                        </w:r>
                      </w:p>
                      <w:p w14:paraId="0E767A00" w14:textId="77777777" w:rsidR="00A95DB2" w:rsidRDefault="00A95DB2" w:rsidP="00C946C5"/>
                      <w:p w14:paraId="723306F9" w14:textId="77777777" w:rsidR="00A95DB2" w:rsidRPr="007C1AAC" w:rsidRDefault="00A95DB2" w:rsidP="00C946C5">
                        <w:pPr>
                          <w:rPr>
                            <w:sz w:val="22"/>
                            <w:szCs w:val="22"/>
                          </w:rPr>
                        </w:pPr>
                        <w:r>
                          <w:rPr>
                            <w:sz w:val="22"/>
                            <w:szCs w:val="22"/>
                          </w:rPr>
                          <w:t xml:space="preserve">Message </w:t>
                        </w:r>
                        <w:r w:rsidRPr="007C1AAC">
                          <w:rPr>
                            <w:sz w:val="22"/>
                            <w:szCs w:val="22"/>
                          </w:rPr>
                          <w:t>1</w:t>
                        </w:r>
                      </w:p>
                    </w:txbxContent>
                  </v:textbox>
                </v:shape>
                <v:line id="Line 163" o:spid="_x0000_s1155"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6"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7"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8"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9"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7CC15CA3" w:rsidR="00A95DB2" w:rsidRPr="007C1AAC" w:rsidRDefault="00A95DB2" w:rsidP="00C946C5">
                        <w:pPr>
                          <w:jc w:val="center"/>
                          <w:rPr>
                            <w:sz w:val="22"/>
                            <w:szCs w:val="22"/>
                          </w:rPr>
                        </w:pPr>
                        <w:r>
                          <w:rPr>
                            <w:sz w:val="22"/>
                            <w:szCs w:val="22"/>
                          </w:rPr>
                          <w:t>Care Plan Consumer</w:t>
                        </w:r>
                      </w:p>
                      <w:p w14:paraId="6AFDAAC7" w14:textId="77777777" w:rsidR="00A95DB2" w:rsidRDefault="00A95DB2" w:rsidP="00C946C5"/>
                      <w:p w14:paraId="208D8476" w14:textId="77777777" w:rsidR="00A95DB2" w:rsidRPr="007C1AAC" w:rsidRDefault="00A95DB2"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7ED23D80" w:rsidR="00C946C5" w:rsidRPr="003651D9" w:rsidRDefault="00C946C5" w:rsidP="00C946C5">
      <w:pPr>
        <w:pStyle w:val="Heading4"/>
        <w:numPr>
          <w:ilvl w:val="0"/>
          <w:numId w:val="0"/>
        </w:numPr>
        <w:rPr>
          <w:noProof w:val="0"/>
        </w:rPr>
      </w:pPr>
      <w:bookmarkStart w:id="286" w:name="_Toc449469861"/>
      <w:r>
        <w:rPr>
          <w:noProof w:val="0"/>
        </w:rPr>
        <w:t>3.Y4</w:t>
      </w:r>
      <w:r w:rsidRPr="003651D9">
        <w:rPr>
          <w:noProof w:val="0"/>
        </w:rPr>
        <w:t xml:space="preserve">.4.1 </w:t>
      </w:r>
      <w:r w:rsidR="0062438F">
        <w:rPr>
          <w:noProof w:val="0"/>
        </w:rPr>
        <w:t>Provide Care Plan</w:t>
      </w:r>
      <w:bookmarkEnd w:id="286"/>
    </w:p>
    <w:p w14:paraId="07D1C8EC" w14:textId="62E68F65" w:rsidR="00C946C5" w:rsidRDefault="00C946C5" w:rsidP="00C946C5">
      <w:pPr>
        <w:pStyle w:val="AuthorInstructions"/>
      </w:pPr>
    </w:p>
    <w:p w14:paraId="036FF2ED" w14:textId="1FD9E3BF" w:rsidR="0062438F" w:rsidRPr="003651D9" w:rsidRDefault="0062438F" w:rsidP="00DF41E7">
      <w:r>
        <w:lastRenderedPageBreak/>
        <w:t xml:space="preserve">The Care Plan </w:t>
      </w:r>
      <w:del w:id="287" w:author="Cole, George" w:date="2016-04-26T21:28:00Z">
        <w:r w:rsidDel="00EF19A5">
          <w:delText>Manager</w:delText>
        </w:r>
      </w:del>
      <w:ins w:id="288" w:author="Cole, George" w:date="2016-04-26T21:28:00Z">
        <w:r w:rsidR="00EF19A5">
          <w:t>Service</w:t>
        </w:r>
      </w:ins>
      <w:r>
        <w:t xml:space="preserve"> sends a CarePlan resource to the endpoint specified in the Subscription resource.</w:t>
      </w:r>
    </w:p>
    <w:p w14:paraId="1615C19B" w14:textId="1A257070" w:rsidR="00C946C5" w:rsidRPr="003651D9" w:rsidRDefault="00C946C5" w:rsidP="00C946C5">
      <w:pPr>
        <w:pStyle w:val="Heading5"/>
        <w:numPr>
          <w:ilvl w:val="0"/>
          <w:numId w:val="0"/>
        </w:numPr>
        <w:rPr>
          <w:noProof w:val="0"/>
        </w:rPr>
      </w:pPr>
      <w:bookmarkStart w:id="289" w:name="_Toc449469862"/>
      <w:r>
        <w:rPr>
          <w:noProof w:val="0"/>
        </w:rPr>
        <w:t>3.Y4</w:t>
      </w:r>
      <w:r w:rsidRPr="003651D9">
        <w:rPr>
          <w:noProof w:val="0"/>
        </w:rPr>
        <w:t>.4.1.1 Trigger Events</w:t>
      </w:r>
      <w:bookmarkEnd w:id="289"/>
    </w:p>
    <w:p w14:paraId="56B8AE77" w14:textId="4BCDDB8E" w:rsidR="0062438F" w:rsidRPr="003651D9" w:rsidRDefault="0062438F" w:rsidP="00DF41E7">
      <w:r>
        <w:t xml:space="preserve">A change to a resource causes a Subscription Criteria to evaluate as true, so the Care Plan </w:t>
      </w:r>
      <w:del w:id="290" w:author="Cole, George" w:date="2016-04-26T21:28:00Z">
        <w:r w:rsidDel="00EF19A5">
          <w:delText>Manager</w:delText>
        </w:r>
      </w:del>
      <w:ins w:id="291" w:author="Cole, George" w:date="2016-04-26T21:28:00Z">
        <w:r w:rsidR="00EF19A5">
          <w:t>Service</w:t>
        </w:r>
      </w:ins>
      <w:r>
        <w:t xml:space="preserve"> sends the updated CarePlan resource to the designated endpoint.</w:t>
      </w:r>
    </w:p>
    <w:p w14:paraId="32B82A07" w14:textId="73698AC7" w:rsidR="00C946C5" w:rsidRPr="003651D9" w:rsidRDefault="00C946C5" w:rsidP="00C946C5">
      <w:pPr>
        <w:pStyle w:val="Heading5"/>
        <w:numPr>
          <w:ilvl w:val="0"/>
          <w:numId w:val="0"/>
        </w:numPr>
        <w:rPr>
          <w:noProof w:val="0"/>
        </w:rPr>
      </w:pPr>
      <w:bookmarkStart w:id="292" w:name="_Toc449469863"/>
      <w:r>
        <w:rPr>
          <w:noProof w:val="0"/>
        </w:rPr>
        <w:t>3.Y4</w:t>
      </w:r>
      <w:r w:rsidRPr="003651D9">
        <w:rPr>
          <w:noProof w:val="0"/>
        </w:rPr>
        <w:t>.4.1.2 Message Semantics</w:t>
      </w:r>
      <w:bookmarkEnd w:id="292"/>
    </w:p>
    <w:p w14:paraId="56CDA1B3" w14:textId="73CA8386" w:rsidR="009516A1" w:rsidRDefault="009516A1" w:rsidP="009516A1">
      <w:pPr>
        <w:pStyle w:val="BodyText"/>
      </w:pPr>
      <w:r>
        <w:t>This is an HTTP or HTTPS POST of a CarePlan resource, as constrained by this profile.</w:t>
      </w:r>
    </w:p>
    <w:p w14:paraId="29C129B8" w14:textId="61C71A1D" w:rsidR="009516A1" w:rsidRDefault="009516A1" w:rsidP="009516A1">
      <w:pPr>
        <w:pStyle w:val="BodyText"/>
      </w:pPr>
      <w:r>
        <w:t>The base URL for this is specified in the registered Subscription resource.</w:t>
      </w:r>
    </w:p>
    <w:p w14:paraId="726A3B94" w14:textId="0E726422" w:rsidR="009516A1" w:rsidRDefault="009516A1" w:rsidP="009516A1">
      <w:pPr>
        <w:pStyle w:val="BodyText"/>
      </w:pPr>
      <w:r>
        <w:t xml:space="preserve">Where the body of the transaction contains the CarePlan resource. </w:t>
      </w:r>
    </w:p>
    <w:p w14:paraId="707C7E65" w14:textId="77777777" w:rsidR="009516A1" w:rsidRPr="003651D9" w:rsidRDefault="009516A1" w:rsidP="009516A1">
      <w:pPr>
        <w:pStyle w:val="BodyText"/>
      </w:pPr>
      <w:r>
        <w:t xml:space="preserve">See: </w:t>
      </w:r>
      <w:r w:rsidRPr="003D0D7B">
        <w:t>http://hl7.org/fhir/subscription.html</w:t>
      </w:r>
    </w:p>
    <w:p w14:paraId="14900FD2" w14:textId="22C550BA" w:rsidR="00C946C5" w:rsidRPr="003651D9" w:rsidRDefault="00C946C5" w:rsidP="00C946C5">
      <w:pPr>
        <w:pStyle w:val="Heading5"/>
        <w:numPr>
          <w:ilvl w:val="0"/>
          <w:numId w:val="0"/>
        </w:numPr>
        <w:rPr>
          <w:noProof w:val="0"/>
        </w:rPr>
      </w:pPr>
      <w:bookmarkStart w:id="293" w:name="_Toc449469864"/>
      <w:r>
        <w:rPr>
          <w:noProof w:val="0"/>
        </w:rPr>
        <w:t>3.Y4</w:t>
      </w:r>
      <w:r w:rsidRPr="003651D9">
        <w:rPr>
          <w:noProof w:val="0"/>
        </w:rPr>
        <w:t>.4.1.3 Expected Actions</w:t>
      </w:r>
      <w:bookmarkEnd w:id="293"/>
    </w:p>
    <w:p w14:paraId="20755CB0" w14:textId="58865F73" w:rsidR="00446695" w:rsidRPr="003651D9" w:rsidRDefault="00446695" w:rsidP="00DF41E7">
      <w:r>
        <w:t>The Care Plan Consumer receives the CarePlan resource in the body of the POST.</w:t>
      </w:r>
    </w:p>
    <w:p w14:paraId="2BC6FD71" w14:textId="1613F031" w:rsidR="00C946C5" w:rsidRPr="003651D9" w:rsidRDefault="00C946C5" w:rsidP="00C946C5">
      <w:pPr>
        <w:pStyle w:val="Heading3"/>
        <w:numPr>
          <w:ilvl w:val="0"/>
          <w:numId w:val="0"/>
        </w:numPr>
        <w:rPr>
          <w:noProof w:val="0"/>
        </w:rPr>
      </w:pPr>
      <w:bookmarkStart w:id="294" w:name="_Toc449469865"/>
      <w:r>
        <w:rPr>
          <w:noProof w:val="0"/>
        </w:rPr>
        <w:t>3.Y4</w:t>
      </w:r>
      <w:r w:rsidRPr="003651D9">
        <w:rPr>
          <w:noProof w:val="0"/>
        </w:rPr>
        <w:t>.5 Security Considerations</w:t>
      </w:r>
      <w:bookmarkEnd w:id="294"/>
    </w:p>
    <w:p w14:paraId="0BF5AD9F" w14:textId="77777777" w:rsidR="00C946C5" w:rsidRPr="003651D9" w:rsidRDefault="00C946C5" w:rsidP="00C946C5">
      <w:pPr>
        <w:pStyle w:val="AuthorInstructions"/>
      </w:pPr>
      <w:r w:rsidRPr="003651D9">
        <w:t>&lt;Description of the transaction specific security consideration; such as use of security profiles.&gt;</w:t>
      </w:r>
    </w:p>
    <w:p w14:paraId="6B1270DF" w14:textId="58DAF75E" w:rsidR="00C946C5" w:rsidRPr="003651D9" w:rsidRDefault="00C946C5" w:rsidP="00C946C5">
      <w:pPr>
        <w:pStyle w:val="Heading4"/>
        <w:numPr>
          <w:ilvl w:val="0"/>
          <w:numId w:val="0"/>
        </w:numPr>
        <w:rPr>
          <w:noProof w:val="0"/>
        </w:rPr>
      </w:pPr>
      <w:bookmarkStart w:id="295" w:name="_Toc449469866"/>
      <w:r>
        <w:rPr>
          <w:noProof w:val="0"/>
        </w:rPr>
        <w:t>3.Y4</w:t>
      </w:r>
      <w:r w:rsidRPr="003651D9">
        <w:rPr>
          <w:noProof w:val="0"/>
        </w:rPr>
        <w:t>.5.1 Security Audit Considerations</w:t>
      </w:r>
      <w:bookmarkEnd w:id="295"/>
    </w:p>
    <w:p w14:paraId="3D80F91F" w14:textId="77777777" w:rsidR="00C946C5" w:rsidRPr="003651D9" w:rsidRDefault="00C946C5" w:rsidP="00C946C5">
      <w:pPr>
        <w:pStyle w:val="AuthorInstructions"/>
      </w:pPr>
      <w:r w:rsidRPr="003651D9">
        <w:t>&lt;This section should identify any specific ATNA security audit event that is associated with this transaction and requirements on the encoding of that audit event. &gt;</w:t>
      </w:r>
    </w:p>
    <w:p w14:paraId="17E1F980" w14:textId="3ACA8511" w:rsidR="00C946C5" w:rsidRPr="003651D9" w:rsidRDefault="00C946C5" w:rsidP="00C946C5">
      <w:pPr>
        <w:pStyle w:val="Heading5"/>
        <w:numPr>
          <w:ilvl w:val="0"/>
          <w:numId w:val="0"/>
        </w:numPr>
        <w:rPr>
          <w:noProof w:val="0"/>
        </w:rPr>
      </w:pPr>
      <w:bookmarkStart w:id="296" w:name="_Toc449469867"/>
      <w:r>
        <w:rPr>
          <w:noProof w:val="0"/>
        </w:rPr>
        <w:t>3.Y4</w:t>
      </w:r>
      <w:r w:rsidRPr="003651D9">
        <w:rPr>
          <w:noProof w:val="0"/>
        </w:rPr>
        <w:t>.5.1.(z) &lt;Actor&gt; Specific Security Considerations</w:t>
      </w:r>
      <w:bookmarkEnd w:id="296"/>
    </w:p>
    <w:p w14:paraId="532D51CE" w14:textId="77777777" w:rsidR="00C946C5" w:rsidRPr="003651D9" w:rsidRDefault="00C946C5" w:rsidP="00C946C5">
      <w:pPr>
        <w:pStyle w:val="AuthorInstructions"/>
      </w:pPr>
      <w:r w:rsidRPr="003651D9">
        <w:t>&lt;This section should specify any specific security considerations on an Actor by Actor basis.&gt;</w:t>
      </w:r>
    </w:p>
    <w:p w14:paraId="296D9F8B" w14:textId="197669D4" w:rsidR="001277AA" w:rsidRPr="003651D9" w:rsidRDefault="001277AA" w:rsidP="001277AA">
      <w:pPr>
        <w:pStyle w:val="Heading2"/>
        <w:numPr>
          <w:ilvl w:val="0"/>
          <w:numId w:val="0"/>
        </w:numPr>
        <w:rPr>
          <w:i/>
        </w:rPr>
      </w:pPr>
      <w:bookmarkStart w:id="297" w:name="_Toc449469868"/>
      <w:r>
        <w:rPr>
          <w:noProof w:val="0"/>
        </w:rPr>
        <w:t>3.Y5</w:t>
      </w:r>
      <w:r w:rsidRPr="003651D9">
        <w:rPr>
          <w:noProof w:val="0"/>
        </w:rPr>
        <w:t xml:space="preserve"> </w:t>
      </w:r>
      <w:r>
        <w:rPr>
          <w:noProof w:val="0"/>
        </w:rPr>
        <w:t>Search for</w:t>
      </w:r>
      <w:r w:rsidR="00BC4803">
        <w:rPr>
          <w:noProof w:val="0"/>
        </w:rPr>
        <w:t xml:space="preserve"> Care Plan</w:t>
      </w:r>
      <w:r>
        <w:rPr>
          <w:noProof w:val="0"/>
        </w:rPr>
        <w:t xml:space="preserve"> [PCC-Y5]</w:t>
      </w:r>
      <w:bookmarkEnd w:id="297"/>
    </w:p>
    <w:p w14:paraId="6D8E5263" w14:textId="233A7C74" w:rsidR="001277AA" w:rsidRPr="003651D9" w:rsidRDefault="001277AA" w:rsidP="001277AA">
      <w:pPr>
        <w:pStyle w:val="Heading3"/>
        <w:numPr>
          <w:ilvl w:val="0"/>
          <w:numId w:val="0"/>
        </w:numPr>
        <w:rPr>
          <w:noProof w:val="0"/>
        </w:rPr>
      </w:pPr>
      <w:bookmarkStart w:id="298" w:name="_Toc449469869"/>
      <w:r>
        <w:rPr>
          <w:noProof w:val="0"/>
        </w:rPr>
        <w:t>3.Y5</w:t>
      </w:r>
      <w:r w:rsidRPr="003651D9">
        <w:rPr>
          <w:noProof w:val="0"/>
        </w:rPr>
        <w:t>.1 Scope</w:t>
      </w:r>
      <w:bookmarkEnd w:id="298"/>
    </w:p>
    <w:p w14:paraId="07FB9754" w14:textId="7437646A" w:rsidR="001277AA" w:rsidRPr="003651D9" w:rsidRDefault="00AA05BE" w:rsidP="001277AA">
      <w:pPr>
        <w:pStyle w:val="BodyText"/>
      </w:pPr>
      <w:r>
        <w:t>This transaction is used to find a care plan. The Care Plan Consumer searches for a care plan of interest. A care plan located by search may then be retrieved for viewing, shared with a Care Plan Contributor when updates are needed, and the Care Plan Consumer may subscribe to receive updates for the care plan.</w:t>
      </w:r>
    </w:p>
    <w:p w14:paraId="59E932A1" w14:textId="70C94A27" w:rsidR="001277AA" w:rsidRPr="003651D9" w:rsidRDefault="001277AA" w:rsidP="001277AA">
      <w:pPr>
        <w:pStyle w:val="Heading3"/>
        <w:numPr>
          <w:ilvl w:val="0"/>
          <w:numId w:val="0"/>
        </w:numPr>
        <w:rPr>
          <w:noProof w:val="0"/>
        </w:rPr>
      </w:pPr>
      <w:bookmarkStart w:id="299" w:name="_Toc449469870"/>
      <w:r>
        <w:rPr>
          <w:noProof w:val="0"/>
        </w:rPr>
        <w:lastRenderedPageBreak/>
        <w:t>3.Y5</w:t>
      </w:r>
      <w:r w:rsidRPr="003651D9">
        <w:rPr>
          <w:noProof w:val="0"/>
        </w:rPr>
        <w:t>.2</w:t>
      </w:r>
      <w:r>
        <w:rPr>
          <w:noProof w:val="0"/>
        </w:rPr>
        <w:t xml:space="preserve"> </w:t>
      </w:r>
      <w:r w:rsidRPr="003651D9">
        <w:rPr>
          <w:noProof w:val="0"/>
        </w:rPr>
        <w:t>Actor Roles</w:t>
      </w:r>
      <w:bookmarkEnd w:id="299"/>
    </w:p>
    <w:p w14:paraId="03C36669" w14:textId="77777777" w:rsidR="001277AA" w:rsidRPr="003651D9" w:rsidRDefault="001277AA" w:rsidP="001277AA">
      <w:pPr>
        <w:pStyle w:val="BodyText"/>
        <w:jc w:val="center"/>
      </w:pPr>
      <w:r w:rsidRPr="003651D9">
        <w:rPr>
          <w:noProof/>
        </w:rPr>
        <mc:AlternateContent>
          <mc:Choice Requires="wpc">
            <w:drawing>
              <wp:inline distT="0" distB="0" distL="0" distR="0" wp14:anchorId="488158F7" wp14:editId="1A8DE1A7">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4AAD6152" w:rsidR="00A95DB2" w:rsidRDefault="00A95DB2" w:rsidP="001277AA">
                              <w:pPr>
                                <w:jc w:val="center"/>
                                <w:rPr>
                                  <w:sz w:val="18"/>
                                </w:rPr>
                              </w:pPr>
                              <w:r>
                                <w:rPr>
                                  <w:sz w:val="18"/>
                                </w:rPr>
                                <w:t>Search for Care Plan [PCC-Y5]</w:t>
                              </w:r>
                            </w:p>
                            <w:p w14:paraId="627E6E1C" w14:textId="77777777" w:rsidR="00A95DB2" w:rsidRDefault="00A95DB2" w:rsidP="001277AA"/>
                            <w:p w14:paraId="275320CF" w14:textId="77777777" w:rsidR="00A95DB2" w:rsidRDefault="00A95DB2"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171698" y="168367"/>
                            <a:ext cx="1212602" cy="457233"/>
                          </a:xfrm>
                          <a:prstGeom prst="rect">
                            <a:avLst/>
                          </a:prstGeom>
                          <a:solidFill>
                            <a:srgbClr val="FFFFFF"/>
                          </a:solidFill>
                          <a:ln w="9525">
                            <a:solidFill>
                              <a:srgbClr val="000000"/>
                            </a:solidFill>
                            <a:miter lim="800000"/>
                            <a:headEnd/>
                            <a:tailEnd/>
                          </a:ln>
                        </wps:spPr>
                        <wps:txbx>
                          <w:txbxContent>
                            <w:p w14:paraId="18C6594B" w14:textId="1C44963C" w:rsidR="00A95DB2" w:rsidRDefault="00A95DB2" w:rsidP="001277AA">
                              <w:pPr>
                                <w:rPr>
                                  <w:sz w:val="18"/>
                                </w:rPr>
                              </w:pPr>
                              <w:r>
                                <w:rPr>
                                  <w:sz w:val="18"/>
                                </w:rPr>
                                <w:t>Care Plan Consumer</w:t>
                              </w:r>
                              <w:ins w:id="300" w:author="Cole, George" w:date="2016-04-25T17:59:00Z">
                                <w:r>
                                  <w:rPr>
                                    <w:sz w:val="18"/>
                                  </w:rPr>
                                  <w:t xml:space="preserve"> or Care Plan Updater</w:t>
                                </w:r>
                              </w:ins>
                            </w:p>
                            <w:p w14:paraId="0C5C6100" w14:textId="77777777" w:rsidR="00A95DB2" w:rsidRDefault="00A95DB2" w:rsidP="001277AA"/>
                            <w:p w14:paraId="4F01ECCE" w14:textId="77777777" w:rsidR="00A95DB2" w:rsidRDefault="00A95DB2"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7E702A04" w14:textId="002EB2CC" w:rsidR="00A95DB2" w:rsidRDefault="00A95DB2" w:rsidP="001277AA">
                              <w:pPr>
                                <w:rPr>
                                  <w:sz w:val="18"/>
                                </w:rPr>
                              </w:pPr>
                              <w:r>
                                <w:rPr>
                                  <w:sz w:val="18"/>
                                </w:rPr>
                                <w:t xml:space="preserve">Care Plan </w:t>
                              </w:r>
                              <w:del w:id="301" w:author="Cole, George" w:date="2016-04-26T21:29:00Z">
                                <w:r w:rsidDel="00B43654">
                                  <w:rPr>
                                    <w:sz w:val="18"/>
                                  </w:rPr>
                                  <w:delText>Manager</w:delText>
                                </w:r>
                              </w:del>
                              <w:ins w:id="302" w:author="Cole, George" w:date="2016-04-26T21:29:00Z">
                                <w:r w:rsidR="00B43654">
                                  <w:rPr>
                                    <w:sz w:val="18"/>
                                  </w:rPr>
                                  <w:t>Service</w:t>
                                </w:r>
                              </w:ins>
                            </w:p>
                            <w:p w14:paraId="3008E40C" w14:textId="77777777" w:rsidR="00A95DB2" w:rsidRDefault="00A95DB2" w:rsidP="001277AA"/>
                            <w:p w14:paraId="60217F4B" w14:textId="77777777" w:rsidR="00A95DB2" w:rsidRDefault="00A95DB2"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6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DxUGXP4gMAAPoPAAAOAAAAAAAAAAAAAAAAAC4CAABkcnMvZTJvRG9jLnhtbFBLAQItABQA&#10;BgAIAAAAIQBJxqnz3QAAAAUBAAAPAAAAAAAAAAAAAAAAADwGAABkcnMvZG93bnJldi54bWxQSwUG&#10;AAAAAAQABADzAAAARgcAAAAA&#10;">
                <v:shape id="_x0000_s1161" type="#_x0000_t75" style="position:absolute;width:37261;height:15392;visibility:visible;mso-wrap-style:square">
                  <v:fill o:detectmouseclick="t"/>
                  <v:path o:connecttype="none"/>
                </v:shape>
                <v:oval id="Oval 153" o:spid="_x0000_s1162"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4AAD6152" w:rsidR="00A95DB2" w:rsidRDefault="00A95DB2" w:rsidP="001277AA">
                        <w:pPr>
                          <w:jc w:val="center"/>
                          <w:rPr>
                            <w:sz w:val="18"/>
                          </w:rPr>
                        </w:pPr>
                        <w:r>
                          <w:rPr>
                            <w:sz w:val="18"/>
                          </w:rPr>
                          <w:t>Search for Care Plan [PCC-Y5]</w:t>
                        </w:r>
                      </w:p>
                      <w:p w14:paraId="627E6E1C" w14:textId="77777777" w:rsidR="00A95DB2" w:rsidRDefault="00A95DB2" w:rsidP="001277AA"/>
                      <w:p w14:paraId="275320CF" w14:textId="77777777" w:rsidR="00A95DB2" w:rsidRDefault="00A95DB2" w:rsidP="001277AA">
                        <w:pPr>
                          <w:jc w:val="center"/>
                          <w:rPr>
                            <w:sz w:val="18"/>
                          </w:rPr>
                        </w:pPr>
                        <w:r>
                          <w:rPr>
                            <w:sz w:val="18"/>
                          </w:rPr>
                          <w:t>Transaction Name [DOM-#]</w:t>
                        </w:r>
                      </w:p>
                    </w:txbxContent>
                  </v:textbox>
                </v:oval>
                <v:shape id="Text Box 154" o:spid="_x0000_s1163" type="#_x0000_t202" style="position:absolute;left:1716;top:1683;width:1212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1C44963C" w:rsidR="00A95DB2" w:rsidRDefault="00A95DB2" w:rsidP="001277AA">
                        <w:pPr>
                          <w:rPr>
                            <w:sz w:val="18"/>
                          </w:rPr>
                        </w:pPr>
                        <w:r>
                          <w:rPr>
                            <w:sz w:val="18"/>
                          </w:rPr>
                          <w:t>Care Plan Consumer</w:t>
                        </w:r>
                        <w:ins w:id="303" w:author="Cole, George" w:date="2016-04-25T17:59:00Z">
                          <w:r>
                            <w:rPr>
                              <w:sz w:val="18"/>
                            </w:rPr>
                            <w:t xml:space="preserve"> or Care Plan Updater</w:t>
                          </w:r>
                        </w:ins>
                      </w:p>
                      <w:p w14:paraId="0C5C6100" w14:textId="77777777" w:rsidR="00A95DB2" w:rsidRDefault="00A95DB2" w:rsidP="001277AA"/>
                      <w:p w14:paraId="4F01ECCE" w14:textId="77777777" w:rsidR="00A95DB2" w:rsidRDefault="00A95DB2" w:rsidP="001277AA">
                        <w:pPr>
                          <w:rPr>
                            <w:sz w:val="18"/>
                          </w:rPr>
                        </w:pPr>
                        <w:r>
                          <w:rPr>
                            <w:sz w:val="18"/>
                          </w:rPr>
                          <w:t>Actor ABC</w:t>
                        </w:r>
                      </w:p>
                    </w:txbxContent>
                  </v:textbox>
                </v:shape>
                <v:line id="Line 155" o:spid="_x0000_s1164"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5" type="#_x0000_t202" style="position:absolute;left:26481;top:1683;width:958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002EB2CC" w:rsidR="00A95DB2" w:rsidRDefault="00A95DB2" w:rsidP="001277AA">
                        <w:pPr>
                          <w:rPr>
                            <w:sz w:val="18"/>
                          </w:rPr>
                        </w:pPr>
                        <w:r>
                          <w:rPr>
                            <w:sz w:val="18"/>
                          </w:rPr>
                          <w:t xml:space="preserve">Care Plan </w:t>
                        </w:r>
                        <w:del w:id="304" w:author="Cole, George" w:date="2016-04-26T21:29:00Z">
                          <w:r w:rsidDel="00B43654">
                            <w:rPr>
                              <w:sz w:val="18"/>
                            </w:rPr>
                            <w:delText>Manager</w:delText>
                          </w:r>
                        </w:del>
                        <w:ins w:id="305" w:author="Cole, George" w:date="2016-04-26T21:29:00Z">
                          <w:r w:rsidR="00B43654">
                            <w:rPr>
                              <w:sz w:val="18"/>
                            </w:rPr>
                            <w:t>Service</w:t>
                          </w:r>
                        </w:ins>
                      </w:p>
                      <w:p w14:paraId="3008E40C" w14:textId="77777777" w:rsidR="00A95DB2" w:rsidRDefault="00A95DB2" w:rsidP="001277AA"/>
                      <w:p w14:paraId="60217F4B" w14:textId="77777777" w:rsidR="00A95DB2" w:rsidRDefault="00A95DB2" w:rsidP="001277AA">
                        <w:pPr>
                          <w:rPr>
                            <w:sz w:val="18"/>
                          </w:rPr>
                        </w:pPr>
                        <w:r>
                          <w:rPr>
                            <w:sz w:val="18"/>
                          </w:rPr>
                          <w:t>Actor DEF</w:t>
                        </w:r>
                      </w:p>
                    </w:txbxContent>
                  </v:textbox>
                </v:shape>
                <v:line id="Line 157" o:spid="_x0000_s1166"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0FC8A16A" w:rsidR="001277AA" w:rsidRPr="003651D9" w:rsidRDefault="001277AA" w:rsidP="001277AA">
      <w:pPr>
        <w:pStyle w:val="FigureTitle"/>
      </w:pPr>
      <w:r w:rsidRPr="003651D9">
        <w:t xml:space="preserve">Figure </w:t>
      </w:r>
      <w:r>
        <w:t>3.Y5</w:t>
      </w:r>
      <w:r w:rsidRPr="003651D9">
        <w:t>.2-1: Use Case Diagram</w:t>
      </w:r>
    </w:p>
    <w:p w14:paraId="7AA6D138" w14:textId="77777777" w:rsidR="001277AA" w:rsidRPr="003651D9" w:rsidRDefault="001277AA" w:rsidP="001277AA">
      <w:pPr>
        <w:pStyle w:val="TableTitle"/>
      </w:pPr>
    </w:p>
    <w:p w14:paraId="6CB54D33" w14:textId="71C4CC4F" w:rsidR="001277AA" w:rsidRPr="003651D9" w:rsidRDefault="001277AA" w:rsidP="001277AA">
      <w:pPr>
        <w:pStyle w:val="TableTitle"/>
      </w:pPr>
      <w:r w:rsidRPr="003651D9">
        <w:t xml:space="preserve">Table </w:t>
      </w:r>
      <w:r>
        <w:t>3.Y5</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3651D9" w14:paraId="12D05157" w14:textId="77777777" w:rsidTr="00235F1F">
        <w:tc>
          <w:tcPr>
            <w:tcW w:w="1008" w:type="dxa"/>
            <w:shd w:val="clear" w:color="auto" w:fill="auto"/>
          </w:tcPr>
          <w:p w14:paraId="025F811C" w14:textId="77777777" w:rsidR="001277AA" w:rsidRPr="003651D9" w:rsidRDefault="001277AA" w:rsidP="00483A94">
            <w:pPr>
              <w:pStyle w:val="BodyText"/>
              <w:rPr>
                <w:b/>
              </w:rPr>
            </w:pPr>
            <w:r w:rsidRPr="003651D9">
              <w:rPr>
                <w:b/>
              </w:rPr>
              <w:t>Actor:</w:t>
            </w:r>
          </w:p>
        </w:tc>
        <w:tc>
          <w:tcPr>
            <w:tcW w:w="8568" w:type="dxa"/>
            <w:shd w:val="clear" w:color="auto" w:fill="auto"/>
          </w:tcPr>
          <w:p w14:paraId="24E8D216" w14:textId="02F5C201" w:rsidR="001277AA" w:rsidRPr="003651D9" w:rsidRDefault="00AE629A" w:rsidP="00483A94">
            <w:pPr>
              <w:pStyle w:val="BodyText"/>
            </w:pPr>
            <w:r>
              <w:t>Care Plan Consumer</w:t>
            </w:r>
          </w:p>
        </w:tc>
      </w:tr>
      <w:tr w:rsidR="001277AA" w:rsidRPr="003651D9" w14:paraId="344A4CAB" w14:textId="77777777" w:rsidTr="00235F1F">
        <w:tc>
          <w:tcPr>
            <w:tcW w:w="1008" w:type="dxa"/>
            <w:shd w:val="clear" w:color="auto" w:fill="auto"/>
          </w:tcPr>
          <w:p w14:paraId="5CCD3BB0" w14:textId="77777777" w:rsidR="001277AA" w:rsidRPr="003651D9" w:rsidRDefault="001277AA" w:rsidP="00483A94">
            <w:pPr>
              <w:pStyle w:val="BodyText"/>
              <w:rPr>
                <w:b/>
              </w:rPr>
            </w:pPr>
            <w:r w:rsidRPr="003651D9">
              <w:rPr>
                <w:b/>
              </w:rPr>
              <w:t>Role:</w:t>
            </w:r>
          </w:p>
        </w:tc>
        <w:tc>
          <w:tcPr>
            <w:tcW w:w="8568" w:type="dxa"/>
            <w:shd w:val="clear" w:color="auto" w:fill="auto"/>
          </w:tcPr>
          <w:p w14:paraId="4877BAE9" w14:textId="6497F87D" w:rsidR="001277AA" w:rsidRPr="003651D9" w:rsidRDefault="008D4085" w:rsidP="00483A94">
            <w:pPr>
              <w:pStyle w:val="BodyText"/>
            </w:pPr>
            <w:r>
              <w:t>The Care Plan Consumer initiates Search for Care Plan in order to locate a care plan of interest.</w:t>
            </w:r>
          </w:p>
        </w:tc>
      </w:tr>
      <w:tr w:rsidR="001277AA" w:rsidRPr="003651D9" w14:paraId="5758C175" w14:textId="77777777" w:rsidTr="00235F1F">
        <w:tc>
          <w:tcPr>
            <w:tcW w:w="1008" w:type="dxa"/>
            <w:shd w:val="clear" w:color="auto" w:fill="auto"/>
          </w:tcPr>
          <w:p w14:paraId="216C15AA" w14:textId="77777777" w:rsidR="001277AA" w:rsidRPr="003651D9" w:rsidRDefault="001277AA" w:rsidP="00483A94">
            <w:pPr>
              <w:pStyle w:val="BodyText"/>
              <w:rPr>
                <w:b/>
              </w:rPr>
            </w:pPr>
            <w:r w:rsidRPr="003651D9">
              <w:rPr>
                <w:b/>
              </w:rPr>
              <w:t>Actor:</w:t>
            </w:r>
          </w:p>
        </w:tc>
        <w:tc>
          <w:tcPr>
            <w:tcW w:w="8568" w:type="dxa"/>
            <w:shd w:val="clear" w:color="auto" w:fill="auto"/>
          </w:tcPr>
          <w:p w14:paraId="4A87D08E" w14:textId="5CC0BA28" w:rsidR="001277AA" w:rsidRPr="003651D9" w:rsidRDefault="00AE629A" w:rsidP="00483A94">
            <w:pPr>
              <w:pStyle w:val="BodyText"/>
            </w:pPr>
            <w:r>
              <w:t xml:space="preserve">Care Plan </w:t>
            </w:r>
            <w:del w:id="306" w:author="Cole, George" w:date="2016-04-26T21:28:00Z">
              <w:r w:rsidDel="00EF19A5">
                <w:delText>Manager</w:delText>
              </w:r>
            </w:del>
            <w:ins w:id="307" w:author="Cole, George" w:date="2016-04-26T21:28:00Z">
              <w:r w:rsidR="00EF19A5">
                <w:t>Service</w:t>
              </w:r>
            </w:ins>
          </w:p>
        </w:tc>
      </w:tr>
      <w:tr w:rsidR="001277AA" w:rsidRPr="003651D9" w14:paraId="7027E61F" w14:textId="77777777" w:rsidTr="00235F1F">
        <w:tc>
          <w:tcPr>
            <w:tcW w:w="1008" w:type="dxa"/>
            <w:shd w:val="clear" w:color="auto" w:fill="auto"/>
          </w:tcPr>
          <w:p w14:paraId="03029899" w14:textId="77777777" w:rsidR="001277AA" w:rsidRPr="003651D9" w:rsidRDefault="001277AA" w:rsidP="00483A94">
            <w:pPr>
              <w:pStyle w:val="BodyText"/>
              <w:rPr>
                <w:b/>
              </w:rPr>
            </w:pPr>
            <w:r w:rsidRPr="003651D9">
              <w:rPr>
                <w:b/>
              </w:rPr>
              <w:t>Role:</w:t>
            </w:r>
          </w:p>
        </w:tc>
        <w:tc>
          <w:tcPr>
            <w:tcW w:w="8568" w:type="dxa"/>
            <w:shd w:val="clear" w:color="auto" w:fill="auto"/>
          </w:tcPr>
          <w:p w14:paraId="15A4D910" w14:textId="366948D7" w:rsidR="001277AA" w:rsidRPr="003651D9" w:rsidRDefault="001277AA" w:rsidP="00483A94">
            <w:pPr>
              <w:pStyle w:val="BodyText"/>
            </w:pPr>
            <w:r>
              <w:t xml:space="preserve"> </w:t>
            </w:r>
            <w:r w:rsidR="008D4085">
              <w:t xml:space="preserve">The Care Plan </w:t>
            </w:r>
            <w:del w:id="308" w:author="Cole, George" w:date="2016-04-26T21:28:00Z">
              <w:r w:rsidR="008D4085" w:rsidDel="00EF19A5">
                <w:delText>Manager</w:delText>
              </w:r>
            </w:del>
            <w:ins w:id="309" w:author="Cole, George" w:date="2016-04-26T21:28:00Z">
              <w:r w:rsidR="00EF19A5">
                <w:t>Service</w:t>
              </w:r>
            </w:ins>
            <w:r w:rsidR="008D4085">
              <w:t xml:space="preserve"> responds to the Search for Care Plan according to the search parameters and values provided in the transaction.</w:t>
            </w:r>
          </w:p>
        </w:tc>
      </w:tr>
    </w:tbl>
    <w:p w14:paraId="544445FA" w14:textId="0AD7344F" w:rsidR="001277AA" w:rsidRPr="003651D9" w:rsidRDefault="001277AA" w:rsidP="001277AA">
      <w:pPr>
        <w:pStyle w:val="BodyText"/>
      </w:pPr>
    </w:p>
    <w:p w14:paraId="5A3D700B" w14:textId="22CED549" w:rsidR="001277AA" w:rsidRDefault="001277AA" w:rsidP="001277AA">
      <w:pPr>
        <w:pStyle w:val="Heading3"/>
        <w:numPr>
          <w:ilvl w:val="0"/>
          <w:numId w:val="0"/>
        </w:numPr>
        <w:rPr>
          <w:noProof w:val="0"/>
        </w:rPr>
      </w:pPr>
      <w:bookmarkStart w:id="310" w:name="_Toc449469871"/>
      <w:r>
        <w:rPr>
          <w:noProof w:val="0"/>
        </w:rPr>
        <w:t>3.Y5</w:t>
      </w:r>
      <w:r w:rsidRPr="003651D9">
        <w:rPr>
          <w:noProof w:val="0"/>
        </w:rPr>
        <w:t>.3 Referenced Standards</w:t>
      </w:r>
      <w:bookmarkEnd w:id="310"/>
    </w:p>
    <w:p w14:paraId="4B107F1A" w14:textId="1272EAD5" w:rsidR="00E34F09" w:rsidRPr="00030AE0" w:rsidRDefault="00E34F09" w:rsidP="00235F1F">
      <w:pPr>
        <w:pStyle w:val="BodyText"/>
      </w:pPr>
      <w:r w:rsidRPr="00E34F09">
        <w:t>HL7® Fast Healthcare Information Resources (FHIR®) DSTU 2.0</w:t>
      </w:r>
    </w:p>
    <w:p w14:paraId="713352D5" w14:textId="591790A3" w:rsidR="001277AA" w:rsidRPr="003651D9" w:rsidRDefault="001277AA" w:rsidP="001277AA">
      <w:pPr>
        <w:pStyle w:val="Heading3"/>
        <w:numPr>
          <w:ilvl w:val="0"/>
          <w:numId w:val="0"/>
        </w:numPr>
        <w:rPr>
          <w:noProof w:val="0"/>
        </w:rPr>
      </w:pPr>
      <w:bookmarkStart w:id="311" w:name="_Toc449469872"/>
      <w:r>
        <w:rPr>
          <w:noProof w:val="0"/>
        </w:rPr>
        <w:t>3.Y5</w:t>
      </w:r>
      <w:r w:rsidRPr="003651D9">
        <w:rPr>
          <w:noProof w:val="0"/>
        </w:rPr>
        <w:t>.4 Interaction Diagram</w:t>
      </w:r>
      <w:bookmarkEnd w:id="311"/>
    </w:p>
    <w:p w14:paraId="15EA20F3" w14:textId="77777777" w:rsidR="001277AA" w:rsidRPr="003651D9" w:rsidRDefault="001277AA" w:rsidP="001277AA">
      <w:pPr>
        <w:pStyle w:val="BodyText"/>
      </w:pPr>
      <w:r w:rsidRPr="003651D9">
        <w:rPr>
          <w:noProof/>
        </w:rPr>
        <mc:AlternateContent>
          <mc:Choice Requires="wpc">
            <w:drawing>
              <wp:inline distT="0" distB="0" distL="0" distR="0" wp14:anchorId="78855D56" wp14:editId="361EE72B">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3655361E" w:rsidR="00A95DB2" w:rsidRPr="007C1AAC" w:rsidRDefault="00A95DB2" w:rsidP="001277AA">
                              <w:pPr>
                                <w:jc w:val="center"/>
                                <w:rPr>
                                  <w:sz w:val="22"/>
                                  <w:szCs w:val="22"/>
                                </w:rPr>
                              </w:pPr>
                              <w:r>
                                <w:rPr>
                                  <w:sz w:val="22"/>
                                  <w:szCs w:val="22"/>
                                </w:rPr>
                                <w:t>Care Plan Consumer</w:t>
                              </w:r>
                            </w:p>
                            <w:p w14:paraId="5A9AC462" w14:textId="77777777" w:rsidR="00A95DB2" w:rsidRDefault="00A95DB2" w:rsidP="001277AA"/>
                            <w:p w14:paraId="7E6CDACF" w14:textId="77777777" w:rsidR="00A95DB2" w:rsidRPr="007C1AAC" w:rsidRDefault="00A95DB2"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A95DB2" w:rsidRPr="007C1AAC" w:rsidRDefault="00A95DB2" w:rsidP="001277AA">
                              <w:pPr>
                                <w:rPr>
                                  <w:sz w:val="22"/>
                                  <w:szCs w:val="22"/>
                                </w:rPr>
                              </w:pPr>
                              <w:r>
                                <w:rPr>
                                  <w:sz w:val="22"/>
                                  <w:szCs w:val="22"/>
                                </w:rPr>
                                <w:t>Search for Care Plan</w:t>
                              </w:r>
                            </w:p>
                            <w:p w14:paraId="3F50C609" w14:textId="77777777" w:rsidR="00A95DB2" w:rsidRDefault="00A95DB2" w:rsidP="001277AA"/>
                            <w:p w14:paraId="18CA0B62" w14:textId="77777777" w:rsidR="00A95DB2" w:rsidRPr="007C1AAC" w:rsidRDefault="00A95DB2"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F9C610" w:rsidR="00A95DB2" w:rsidRPr="007C1AAC" w:rsidRDefault="00A95DB2" w:rsidP="001277AA">
                              <w:pPr>
                                <w:jc w:val="center"/>
                                <w:rPr>
                                  <w:sz w:val="22"/>
                                  <w:szCs w:val="22"/>
                                </w:rPr>
                              </w:pPr>
                              <w:r>
                                <w:rPr>
                                  <w:sz w:val="22"/>
                                  <w:szCs w:val="22"/>
                                </w:rPr>
                                <w:t>Care Plan Manager</w:t>
                              </w:r>
                            </w:p>
                            <w:p w14:paraId="199EE659" w14:textId="77777777" w:rsidR="00A95DB2" w:rsidRDefault="00A95DB2" w:rsidP="001277AA"/>
                            <w:p w14:paraId="7FF7A18B" w14:textId="77777777" w:rsidR="00A95DB2" w:rsidRPr="007C1AAC" w:rsidRDefault="00A95DB2"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nnNo&#10;rvgEAABYGwAADgAAAAAAAAAAAAAAAAAuAgAAZHJzL2Uyb0RvYy54bWxQSwECLQAUAAYACAAAACEA&#10;deumQNwAAAAFAQAADwAAAAAAAAAAAAAAAABSBwAAZHJzL2Rvd25yZXYueG1sUEsFBgAAAAAEAAQA&#10;8wAAAFsIAAAAAA==&#10;">
                <v:shape id="_x0000_s1168" type="#_x0000_t75" style="position:absolute;width:59436;height:24003;visibility:visible;mso-wrap-style:square">
                  <v:fill o:detectmouseclick="t"/>
                  <v:path o:connecttype="none"/>
                </v:shape>
                <v:shape id="Text Box 160" o:spid="_x0000_s1169"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3655361E" w:rsidR="00A95DB2" w:rsidRPr="007C1AAC" w:rsidRDefault="00A95DB2" w:rsidP="001277AA">
                        <w:pPr>
                          <w:jc w:val="center"/>
                          <w:rPr>
                            <w:sz w:val="22"/>
                            <w:szCs w:val="22"/>
                          </w:rPr>
                        </w:pPr>
                        <w:r>
                          <w:rPr>
                            <w:sz w:val="22"/>
                            <w:szCs w:val="22"/>
                          </w:rPr>
                          <w:t>Care Plan Consumer</w:t>
                        </w:r>
                      </w:p>
                      <w:p w14:paraId="5A9AC462" w14:textId="77777777" w:rsidR="00A95DB2" w:rsidRDefault="00A95DB2" w:rsidP="001277AA"/>
                      <w:p w14:paraId="7E6CDACF" w14:textId="77777777" w:rsidR="00A95DB2" w:rsidRPr="007C1AAC" w:rsidRDefault="00A95DB2" w:rsidP="001277AA">
                        <w:pPr>
                          <w:jc w:val="center"/>
                          <w:rPr>
                            <w:sz w:val="22"/>
                            <w:szCs w:val="22"/>
                          </w:rPr>
                        </w:pPr>
                        <w:r w:rsidRPr="007C1AAC">
                          <w:rPr>
                            <w:sz w:val="22"/>
                            <w:szCs w:val="22"/>
                          </w:rPr>
                          <w:t>A</w:t>
                        </w:r>
                        <w:r>
                          <w:rPr>
                            <w:sz w:val="22"/>
                            <w:szCs w:val="22"/>
                          </w:rPr>
                          <w:t>ctor A</w:t>
                        </w:r>
                      </w:p>
                    </w:txbxContent>
                  </v:textbox>
                </v:shape>
                <v:line id="Line 161" o:spid="_x0000_s1170"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1"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A95DB2" w:rsidRPr="007C1AAC" w:rsidRDefault="00A95DB2" w:rsidP="001277AA">
                        <w:pPr>
                          <w:rPr>
                            <w:sz w:val="22"/>
                            <w:szCs w:val="22"/>
                          </w:rPr>
                        </w:pPr>
                        <w:r>
                          <w:rPr>
                            <w:sz w:val="22"/>
                            <w:szCs w:val="22"/>
                          </w:rPr>
                          <w:t>Search for Care Plan</w:t>
                        </w:r>
                      </w:p>
                      <w:p w14:paraId="3F50C609" w14:textId="77777777" w:rsidR="00A95DB2" w:rsidRDefault="00A95DB2" w:rsidP="001277AA"/>
                      <w:p w14:paraId="18CA0B62" w14:textId="77777777" w:rsidR="00A95DB2" w:rsidRPr="007C1AAC" w:rsidRDefault="00A95DB2" w:rsidP="001277AA">
                        <w:pPr>
                          <w:rPr>
                            <w:sz w:val="22"/>
                            <w:szCs w:val="22"/>
                          </w:rPr>
                        </w:pPr>
                        <w:r>
                          <w:rPr>
                            <w:sz w:val="22"/>
                            <w:szCs w:val="22"/>
                          </w:rPr>
                          <w:t xml:space="preserve">Message </w:t>
                        </w:r>
                        <w:r w:rsidRPr="007C1AAC">
                          <w:rPr>
                            <w:sz w:val="22"/>
                            <w:szCs w:val="22"/>
                          </w:rPr>
                          <w:t>1</w:t>
                        </w:r>
                      </w:p>
                    </w:txbxContent>
                  </v:textbox>
                </v:shape>
                <v:line id="Line 163" o:spid="_x0000_s1172"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3"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4"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5"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6"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63F9C610" w:rsidR="00A95DB2" w:rsidRPr="007C1AAC" w:rsidRDefault="00A95DB2" w:rsidP="001277AA">
                        <w:pPr>
                          <w:jc w:val="center"/>
                          <w:rPr>
                            <w:sz w:val="22"/>
                            <w:szCs w:val="22"/>
                          </w:rPr>
                        </w:pPr>
                        <w:r>
                          <w:rPr>
                            <w:sz w:val="22"/>
                            <w:szCs w:val="22"/>
                          </w:rPr>
                          <w:t>Care Plan Manager</w:t>
                        </w:r>
                      </w:p>
                      <w:p w14:paraId="199EE659" w14:textId="77777777" w:rsidR="00A95DB2" w:rsidRDefault="00A95DB2" w:rsidP="001277AA"/>
                      <w:p w14:paraId="7FF7A18B" w14:textId="77777777" w:rsidR="00A95DB2" w:rsidRPr="007C1AAC" w:rsidRDefault="00A95DB2"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3EC8DA50" w:rsidR="001277AA" w:rsidRDefault="001277AA" w:rsidP="001277AA">
      <w:pPr>
        <w:pStyle w:val="Heading4"/>
        <w:numPr>
          <w:ilvl w:val="0"/>
          <w:numId w:val="0"/>
        </w:numPr>
        <w:rPr>
          <w:noProof w:val="0"/>
        </w:rPr>
      </w:pPr>
      <w:bookmarkStart w:id="312" w:name="_Toc449469873"/>
      <w:r>
        <w:rPr>
          <w:noProof w:val="0"/>
        </w:rPr>
        <w:lastRenderedPageBreak/>
        <w:t>3.Y5</w:t>
      </w:r>
      <w:r w:rsidRPr="003651D9">
        <w:rPr>
          <w:noProof w:val="0"/>
        </w:rPr>
        <w:t xml:space="preserve">.4.1 </w:t>
      </w:r>
      <w:r w:rsidR="008D6D5E">
        <w:rPr>
          <w:noProof w:val="0"/>
        </w:rPr>
        <w:t>Search for Care Plan</w:t>
      </w:r>
      <w:bookmarkEnd w:id="312"/>
    </w:p>
    <w:p w14:paraId="4DD161AF" w14:textId="6D6603C9" w:rsidR="008D6D5E" w:rsidRPr="00030AE0" w:rsidRDefault="008D6D5E" w:rsidP="00235F1F">
      <w:pPr>
        <w:pStyle w:val="BodyText"/>
      </w:pPr>
      <w:r>
        <w:t>The Search for Care Plan is implemented through the FHIR search operation using the REST platform constrained to the HTTP</w:t>
      </w:r>
      <w:r w:rsidR="00DA1B2D">
        <w:t xml:space="preserve"> or HTTPS </w:t>
      </w:r>
      <w:r>
        <w:t>POST protocol in order to provide additional protection against the exposure of PHI.</w:t>
      </w:r>
    </w:p>
    <w:p w14:paraId="000D7A91" w14:textId="3DBDD86F" w:rsidR="001277AA" w:rsidRDefault="001277AA" w:rsidP="00235F1F">
      <w:pPr>
        <w:pStyle w:val="Heading5"/>
        <w:numPr>
          <w:ilvl w:val="0"/>
          <w:numId w:val="0"/>
        </w:numPr>
      </w:pPr>
      <w:bookmarkStart w:id="313" w:name="_Toc449469874"/>
      <w:r>
        <w:rPr>
          <w:noProof w:val="0"/>
        </w:rPr>
        <w:t>3.Y5</w:t>
      </w:r>
      <w:r w:rsidRPr="003651D9">
        <w:rPr>
          <w:noProof w:val="0"/>
        </w:rPr>
        <w:t>.4.1.1 Trigger Events</w:t>
      </w:r>
      <w:bookmarkEnd w:id="313"/>
    </w:p>
    <w:p w14:paraId="25AD06F4" w14:textId="34116678" w:rsidR="00EE6CBD" w:rsidRDefault="00EE6CBD" w:rsidP="00235F1F">
      <w:pPr>
        <w:pStyle w:val="BodyText"/>
      </w:pPr>
      <w:r>
        <w:t>The Search for Care Plan may be initiated for a number of different reasons:</w:t>
      </w:r>
    </w:p>
    <w:p w14:paraId="120A66AB" w14:textId="705E530E" w:rsidR="00EE6CBD" w:rsidRDefault="00EE6CBD" w:rsidP="00235F1F">
      <w:pPr>
        <w:pStyle w:val="BodyText"/>
        <w:numPr>
          <w:ilvl w:val="2"/>
          <w:numId w:val="21"/>
        </w:numPr>
      </w:pPr>
      <w:r>
        <w:t>need to view a care plan;</w:t>
      </w:r>
    </w:p>
    <w:p w14:paraId="471DB8AC" w14:textId="46FE68B7" w:rsidR="00EE6CBD" w:rsidRDefault="00EE6CBD" w:rsidP="00235F1F">
      <w:pPr>
        <w:pStyle w:val="BodyText"/>
        <w:numPr>
          <w:ilvl w:val="2"/>
          <w:numId w:val="21"/>
        </w:numPr>
      </w:pPr>
      <w:r>
        <w:t>need to update a portion of a care plan</w:t>
      </w:r>
    </w:p>
    <w:p w14:paraId="74B10AF6" w14:textId="6F12C91C" w:rsidR="00EE6CBD" w:rsidRPr="00030AE0" w:rsidRDefault="00EE6CBD" w:rsidP="00235F1F">
      <w:pPr>
        <w:pStyle w:val="BodyText"/>
        <w:numPr>
          <w:ilvl w:val="2"/>
          <w:numId w:val="21"/>
        </w:numPr>
      </w:pPr>
      <w:r>
        <w:t>need to subscribe to updates for a care plan</w:t>
      </w:r>
    </w:p>
    <w:p w14:paraId="2023C865" w14:textId="5DBCDA3C" w:rsidR="001277AA" w:rsidRDefault="001277AA" w:rsidP="001277AA">
      <w:pPr>
        <w:pStyle w:val="Heading5"/>
        <w:numPr>
          <w:ilvl w:val="0"/>
          <w:numId w:val="0"/>
        </w:numPr>
        <w:rPr>
          <w:noProof w:val="0"/>
        </w:rPr>
      </w:pPr>
      <w:bookmarkStart w:id="314" w:name="_Toc449469875"/>
      <w:r>
        <w:rPr>
          <w:noProof w:val="0"/>
        </w:rPr>
        <w:t>3.Y5</w:t>
      </w:r>
      <w:r w:rsidRPr="003651D9">
        <w:rPr>
          <w:noProof w:val="0"/>
        </w:rPr>
        <w:t>.4.1.2 Message Semantics</w:t>
      </w:r>
      <w:bookmarkEnd w:id="314"/>
    </w:p>
    <w:p w14:paraId="1D111EB5" w14:textId="5DE3FDA6" w:rsidR="00887DE4" w:rsidRDefault="00887DE4" w:rsidP="00235F1F">
      <w:pPr>
        <w:pStyle w:val="BodyText"/>
      </w:pPr>
      <w:r>
        <w:t>This is a standard FHIR search operation on the CarePlan resource. It SHALL use the HTTP or HTTPS POST protocol in order to provide additional protection of PHI that may be used as a part of the search parameters.</w:t>
      </w:r>
    </w:p>
    <w:p w14:paraId="05F91322" w14:textId="3C502503" w:rsidR="001277AA" w:rsidRDefault="00887DE4" w:rsidP="00235F1F">
      <w:pPr>
        <w:pStyle w:val="BodyText"/>
      </w:pPr>
      <w:r>
        <w:t>The URL for this operation is: [base]/CarePlan/_search</w:t>
      </w:r>
    </w:p>
    <w:p w14:paraId="213E07CE" w14:textId="2D5CFD5E" w:rsidR="004C6765" w:rsidRPr="003651D9" w:rsidRDefault="004C6765" w:rsidP="00235F1F">
      <w:pPr>
        <w:pStyle w:val="BodyText"/>
      </w:pPr>
      <w:r>
        <w:t xml:space="preserve">See the FHIR </w:t>
      </w:r>
      <w:hyperlink r:id="rId30" w:anchor="search" w:history="1">
        <w:r w:rsidRPr="004C6765">
          <w:rPr>
            <w:rStyle w:val="Hyperlink"/>
          </w:rPr>
          <w:t>CarePlan resource Search Parameters</w:t>
        </w:r>
      </w:hyperlink>
    </w:p>
    <w:p w14:paraId="3F5FB23A" w14:textId="4A6DE68B" w:rsidR="001277AA" w:rsidRDefault="001277AA" w:rsidP="001277AA">
      <w:pPr>
        <w:pStyle w:val="Heading5"/>
        <w:numPr>
          <w:ilvl w:val="0"/>
          <w:numId w:val="0"/>
        </w:numPr>
        <w:rPr>
          <w:noProof w:val="0"/>
        </w:rPr>
      </w:pPr>
      <w:bookmarkStart w:id="315" w:name="_Toc449469876"/>
      <w:r>
        <w:rPr>
          <w:noProof w:val="0"/>
        </w:rPr>
        <w:t>3.Y5</w:t>
      </w:r>
      <w:r w:rsidRPr="003651D9">
        <w:rPr>
          <w:noProof w:val="0"/>
        </w:rPr>
        <w:t>.4.1.3 Expected Actions</w:t>
      </w:r>
      <w:bookmarkEnd w:id="315"/>
    </w:p>
    <w:p w14:paraId="05EDA709" w14:textId="12D71C55" w:rsidR="00084BF0" w:rsidRPr="00030AE0" w:rsidRDefault="00084BF0" w:rsidP="00235F1F">
      <w:pPr>
        <w:pStyle w:val="BodyText"/>
      </w:pPr>
      <w:r>
        <w:t xml:space="preserve">The Care Plan Consumer initiates the search using HTTP or HTTPS POST, and the Care Plan </w:t>
      </w:r>
      <w:del w:id="316" w:author="Cole, George" w:date="2016-04-26T21:28:00Z">
        <w:r w:rsidDel="00EF19A5">
          <w:delText>Manager</w:delText>
        </w:r>
      </w:del>
      <w:ins w:id="317" w:author="Cole, George" w:date="2016-04-26T21:28:00Z">
        <w:r w:rsidR="00EF19A5">
          <w:t>Service</w:t>
        </w:r>
      </w:ins>
      <w:r>
        <w:t xml:space="preserve"> responds according to the </w:t>
      </w:r>
      <w:hyperlink r:id="rId31" w:history="1">
        <w:r w:rsidRPr="008A372B">
          <w:rPr>
            <w:rStyle w:val="Hyperlink"/>
          </w:rPr>
          <w:t>FHIR Search specification</w:t>
        </w:r>
      </w:hyperlink>
      <w:r>
        <w:t xml:space="preserve"> with zero or more care plans that match the search parameter values supplied with the search message.</w:t>
      </w:r>
      <w:r w:rsidR="008A372B">
        <w:t xml:space="preserve"> Specifically, the Care Plan </w:t>
      </w:r>
      <w:del w:id="318" w:author="Cole, George" w:date="2016-04-26T21:28:00Z">
        <w:r w:rsidR="008A372B" w:rsidDel="00EF19A5">
          <w:delText>Manager</w:delText>
        </w:r>
      </w:del>
      <w:ins w:id="319" w:author="Cole, George" w:date="2016-04-26T21:28:00Z">
        <w:r w:rsidR="00EF19A5">
          <w:t>Service</w:t>
        </w:r>
      </w:ins>
      <w:r w:rsidR="008A372B">
        <w:t xml:space="preserve"> returns a </w:t>
      </w:r>
      <w:hyperlink r:id="rId32" w:history="1">
        <w:r w:rsidR="008A372B" w:rsidRPr="008A372B">
          <w:rPr>
            <w:rStyle w:val="Hyperlink"/>
          </w:rPr>
          <w:t>bundle</w:t>
        </w:r>
      </w:hyperlink>
      <w:r w:rsidR="008A372B">
        <w:t xml:space="preserve"> as the HTTP Response, where the bundle includes the resources that are the results of the search.</w:t>
      </w:r>
    </w:p>
    <w:p w14:paraId="25B03C75" w14:textId="428EC8A4" w:rsidR="001277AA" w:rsidRDefault="001277AA" w:rsidP="001277AA">
      <w:pPr>
        <w:pStyle w:val="Heading3"/>
        <w:numPr>
          <w:ilvl w:val="0"/>
          <w:numId w:val="0"/>
        </w:numPr>
        <w:rPr>
          <w:noProof w:val="0"/>
        </w:rPr>
      </w:pPr>
      <w:bookmarkStart w:id="320" w:name="_Toc449469877"/>
      <w:r>
        <w:rPr>
          <w:noProof w:val="0"/>
        </w:rPr>
        <w:t>3.Y5</w:t>
      </w:r>
      <w:r w:rsidRPr="003651D9">
        <w:rPr>
          <w:noProof w:val="0"/>
        </w:rPr>
        <w:t>.5 Security Considerations</w:t>
      </w:r>
      <w:bookmarkEnd w:id="320"/>
    </w:p>
    <w:p w14:paraId="361ADF2D" w14:textId="2F992440" w:rsidR="00F6170E" w:rsidRPr="00030AE0" w:rsidRDefault="00F426B5" w:rsidP="00235F1F">
      <w:pPr>
        <w:pStyle w:val="BodyText"/>
      </w:pPr>
      <w:r>
        <w:t>The typical FHIR search operation uses HTTP GET with name/value pairs of query parameters and values. Since this might expose PHI, this profile restricts the Search for Care Plan to the use of HTTP or HTTPS POST.</w:t>
      </w:r>
    </w:p>
    <w:p w14:paraId="6C35DBD9" w14:textId="76BB0EE5" w:rsidR="001277AA" w:rsidRPr="003651D9" w:rsidRDefault="001277AA" w:rsidP="001277AA">
      <w:pPr>
        <w:pStyle w:val="Heading4"/>
        <w:numPr>
          <w:ilvl w:val="0"/>
          <w:numId w:val="0"/>
        </w:numPr>
        <w:rPr>
          <w:noProof w:val="0"/>
        </w:rPr>
      </w:pPr>
      <w:bookmarkStart w:id="321" w:name="_Toc449469878"/>
      <w:r>
        <w:rPr>
          <w:noProof w:val="0"/>
        </w:rPr>
        <w:t>3.Y5</w:t>
      </w:r>
      <w:r w:rsidRPr="003651D9">
        <w:rPr>
          <w:noProof w:val="0"/>
        </w:rPr>
        <w:t>.5.1 Security Audit Considerations</w:t>
      </w:r>
      <w:bookmarkEnd w:id="321"/>
    </w:p>
    <w:p w14:paraId="694016BB" w14:textId="77777777" w:rsidR="001277AA" w:rsidRPr="003651D9" w:rsidRDefault="001277AA" w:rsidP="001277AA">
      <w:pPr>
        <w:pStyle w:val="AuthorInstructions"/>
      </w:pPr>
      <w:r w:rsidRPr="003651D9">
        <w:t>&lt;This section should identify any specific ATNA security audit event that is associated with this transaction and requirements on the encoding of that audit event. &gt;</w:t>
      </w:r>
    </w:p>
    <w:p w14:paraId="5AB4EA5C" w14:textId="2F0C63A8" w:rsidR="001277AA" w:rsidRPr="003651D9" w:rsidRDefault="001277AA" w:rsidP="001277AA">
      <w:pPr>
        <w:pStyle w:val="Heading5"/>
        <w:numPr>
          <w:ilvl w:val="0"/>
          <w:numId w:val="0"/>
        </w:numPr>
        <w:rPr>
          <w:noProof w:val="0"/>
        </w:rPr>
      </w:pPr>
      <w:bookmarkStart w:id="322" w:name="_Toc449469879"/>
      <w:r>
        <w:rPr>
          <w:noProof w:val="0"/>
        </w:rPr>
        <w:t>3.Y5</w:t>
      </w:r>
      <w:r w:rsidRPr="003651D9">
        <w:rPr>
          <w:noProof w:val="0"/>
        </w:rPr>
        <w:t>.5.1.(z) &lt;Actor&gt; Specific Security Considerations</w:t>
      </w:r>
      <w:bookmarkEnd w:id="322"/>
    </w:p>
    <w:p w14:paraId="698FB0DF" w14:textId="77777777" w:rsidR="001277AA" w:rsidRPr="003651D9" w:rsidRDefault="001277AA" w:rsidP="001277AA">
      <w:pPr>
        <w:pStyle w:val="AuthorInstructions"/>
      </w:pPr>
      <w:r w:rsidRPr="003651D9">
        <w:t>&lt;This section should specify any specific security considerations on an Actor by Actor basis.&gt;</w:t>
      </w:r>
    </w:p>
    <w:p w14:paraId="77805055" w14:textId="77777777" w:rsidR="00C946C5" w:rsidRPr="003651D9" w:rsidRDefault="00C946C5" w:rsidP="00235F1F"/>
    <w:p w14:paraId="0EA1DCAD" w14:textId="77777777" w:rsidR="00EA4EA1" w:rsidRPr="003651D9" w:rsidRDefault="00EA4EA1" w:rsidP="00EA4EA1">
      <w:pPr>
        <w:pStyle w:val="PartTitle"/>
        <w:rPr>
          <w:highlight w:val="yellow"/>
        </w:rPr>
      </w:pPr>
      <w:bookmarkStart w:id="323" w:name="_Toc449469880"/>
      <w:r w:rsidRPr="003651D9">
        <w:lastRenderedPageBreak/>
        <w:t>Appendices</w:t>
      </w:r>
      <w:bookmarkEnd w:id="323"/>
      <w:r w:rsidRPr="003651D9">
        <w:rPr>
          <w:highlight w:val="yellow"/>
        </w:rPr>
        <w:t xml:space="preserve"> </w:t>
      </w:r>
    </w:p>
    <w:p w14:paraId="729B93D1"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324" w:name="_Toc449469881"/>
      <w:r w:rsidRPr="003651D9">
        <w:rPr>
          <w:noProof w:val="0"/>
        </w:rPr>
        <w:t>Appendix A – &lt;Appendix A Title&gt;</w:t>
      </w:r>
      <w:bookmarkEnd w:id="324"/>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325" w:name="_Toc449469882"/>
      <w:r w:rsidRPr="003651D9">
        <w:rPr>
          <w:bCs/>
          <w:noProof w:val="0"/>
        </w:rPr>
        <w:t>&lt;Add Title&gt;</w:t>
      </w:r>
      <w:bookmarkEnd w:id="325"/>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326" w:name="_Toc449469883"/>
      <w:r w:rsidRPr="003651D9">
        <w:rPr>
          <w:noProof w:val="0"/>
        </w:rPr>
        <w:t>Appendix B – &lt;Appendix B Title&gt;</w:t>
      </w:r>
      <w:bookmarkEnd w:id="326"/>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327" w:name="_Toc449469884"/>
      <w:r w:rsidRPr="003651D9">
        <w:rPr>
          <w:bCs/>
          <w:noProof w:val="0"/>
        </w:rPr>
        <w:t>&lt;Add Title&gt;</w:t>
      </w:r>
      <w:bookmarkEnd w:id="327"/>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328" w:name="_Toc449469885"/>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328"/>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329" w:name="_Toc449469886"/>
      <w:r w:rsidRPr="003651D9">
        <w:lastRenderedPageBreak/>
        <w:t>Volume 3 – Content Modules</w:t>
      </w:r>
      <w:bookmarkEnd w:id="329"/>
    </w:p>
    <w:p w14:paraId="7803CCA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4CF1A07"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58266605" w14:textId="77777777" w:rsidR="00170ED0" w:rsidRPr="003651D9" w:rsidRDefault="00170ED0" w:rsidP="00170ED0">
      <w:pPr>
        <w:pStyle w:val="Heading1"/>
        <w:numPr>
          <w:ilvl w:val="0"/>
          <w:numId w:val="0"/>
        </w:numPr>
        <w:ind w:left="432" w:hanging="432"/>
        <w:rPr>
          <w:noProof w:val="0"/>
        </w:rPr>
      </w:pPr>
      <w:bookmarkStart w:id="330" w:name="_Toc449469887"/>
      <w:r w:rsidRPr="003651D9">
        <w:rPr>
          <w:noProof w:val="0"/>
        </w:rPr>
        <w:lastRenderedPageBreak/>
        <w:t>5.</w:t>
      </w:r>
      <w:r w:rsidR="00291725">
        <w:rPr>
          <w:noProof w:val="0"/>
        </w:rPr>
        <w:t xml:space="preserve"> </w:t>
      </w:r>
      <w:r w:rsidRPr="003651D9">
        <w:rPr>
          <w:noProof w:val="0"/>
        </w:rPr>
        <w:t>Namespaces and Vocabularies</w:t>
      </w:r>
      <w:bookmarkEnd w:id="330"/>
    </w:p>
    <w:p w14:paraId="5424A1BC" w14:textId="77777777" w:rsidR="00701B3A" w:rsidRPr="003651D9" w:rsidRDefault="00170ED0" w:rsidP="00170ED0">
      <w:pPr>
        <w:pStyle w:val="EditorInstructions"/>
      </w:pPr>
      <w:r w:rsidRPr="003651D9">
        <w:t>Add to section 5 Namespaces and Vocabularies</w:t>
      </w:r>
      <w:bookmarkStart w:id="331" w:name="_IHEActCode_Vocabulary"/>
      <w:bookmarkStart w:id="332" w:name="_IHERoleCode_Vocabulary"/>
      <w:bookmarkEnd w:id="331"/>
      <w:bookmarkEnd w:id="332"/>
    </w:p>
    <w:p w14:paraId="1C5D93EC"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4D008A6B"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2A809B74" w14:textId="77777777" w:rsidTr="00730E16">
        <w:trPr>
          <w:tblHeader/>
          <w:jc w:val="center"/>
        </w:trPr>
        <w:tc>
          <w:tcPr>
            <w:tcW w:w="1853" w:type="dxa"/>
            <w:shd w:val="clear" w:color="auto" w:fill="D9D9D9"/>
          </w:tcPr>
          <w:p w14:paraId="28CB01DD"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0F1350B5"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30BE5ED"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C50AFAA" w14:textId="77777777" w:rsidTr="00730E16">
        <w:trPr>
          <w:jc w:val="center"/>
        </w:trPr>
        <w:tc>
          <w:tcPr>
            <w:tcW w:w="1853" w:type="dxa"/>
            <w:shd w:val="clear" w:color="auto" w:fill="auto"/>
          </w:tcPr>
          <w:p w14:paraId="22D8696A"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350CAC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D80ABE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DAE2B2F" w14:textId="77777777" w:rsidTr="00730E16">
        <w:trPr>
          <w:jc w:val="center"/>
        </w:trPr>
        <w:tc>
          <w:tcPr>
            <w:tcW w:w="1853" w:type="dxa"/>
            <w:shd w:val="clear" w:color="auto" w:fill="auto"/>
          </w:tcPr>
          <w:p w14:paraId="7E6FDD4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489DD4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57FB45B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3FC124E" w14:textId="77777777" w:rsidTr="00730E16">
        <w:trPr>
          <w:jc w:val="center"/>
        </w:trPr>
        <w:tc>
          <w:tcPr>
            <w:tcW w:w="1853" w:type="dxa"/>
            <w:shd w:val="clear" w:color="auto" w:fill="auto"/>
          </w:tcPr>
          <w:p w14:paraId="7DBBA2A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25B04A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8CE78C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38571407" w14:textId="77777777" w:rsidR="00170ED0" w:rsidRPr="003651D9" w:rsidRDefault="00170ED0" w:rsidP="00170ED0">
      <w:pPr>
        <w:pStyle w:val="BodyText"/>
      </w:pPr>
    </w:p>
    <w:p w14:paraId="7FA81446" w14:textId="77777777" w:rsidR="00170ED0" w:rsidRPr="003651D9" w:rsidRDefault="00170ED0" w:rsidP="00170ED0">
      <w:pPr>
        <w:pStyle w:val="EditorInstructions"/>
      </w:pPr>
      <w:r w:rsidRPr="003651D9">
        <w:t>Add to section 5.1.1 IHE Format Codes</w:t>
      </w:r>
    </w:p>
    <w:p w14:paraId="6E1EC96C"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7A245A4" w14:textId="77777777" w:rsidTr="00BB76BC">
        <w:trPr>
          <w:tblHeader/>
          <w:jc w:val="center"/>
        </w:trPr>
        <w:tc>
          <w:tcPr>
            <w:tcW w:w="3655" w:type="dxa"/>
            <w:shd w:val="clear" w:color="auto" w:fill="D9D9D9"/>
          </w:tcPr>
          <w:p w14:paraId="2E22282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6F6B13A4"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79DD729C"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3F82CA93"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66E21A68" w14:textId="77777777" w:rsidTr="00BB76BC">
        <w:trPr>
          <w:jc w:val="center"/>
        </w:trPr>
        <w:tc>
          <w:tcPr>
            <w:tcW w:w="3655" w:type="dxa"/>
            <w:shd w:val="clear" w:color="auto" w:fill="auto"/>
          </w:tcPr>
          <w:p w14:paraId="47566F0F"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59EF5B0E"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E85024D" w14:textId="77777777" w:rsidR="00170ED0" w:rsidRPr="003651D9" w:rsidRDefault="00170ED0" w:rsidP="00701B3A">
            <w:pPr>
              <w:pStyle w:val="TableEntry"/>
              <w:rPr>
                <w:rFonts w:eastAsia="Arial Unicode MS"/>
              </w:rPr>
            </w:pPr>
          </w:p>
        </w:tc>
        <w:tc>
          <w:tcPr>
            <w:tcW w:w="1945" w:type="dxa"/>
            <w:shd w:val="clear" w:color="auto" w:fill="auto"/>
          </w:tcPr>
          <w:p w14:paraId="5FB612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393FD977" w14:textId="77777777" w:rsidTr="00BB76BC">
        <w:trPr>
          <w:jc w:val="center"/>
        </w:trPr>
        <w:tc>
          <w:tcPr>
            <w:tcW w:w="3655" w:type="dxa"/>
            <w:shd w:val="clear" w:color="auto" w:fill="auto"/>
          </w:tcPr>
          <w:p w14:paraId="0B1BFE3F" w14:textId="77777777" w:rsidR="00170ED0" w:rsidRPr="003651D9" w:rsidRDefault="00170ED0" w:rsidP="00701B3A">
            <w:pPr>
              <w:pStyle w:val="TableEntry"/>
              <w:rPr>
                <w:rFonts w:eastAsia="Arial Unicode MS"/>
              </w:rPr>
            </w:pPr>
          </w:p>
        </w:tc>
        <w:tc>
          <w:tcPr>
            <w:tcW w:w="2075" w:type="dxa"/>
            <w:shd w:val="clear" w:color="auto" w:fill="auto"/>
          </w:tcPr>
          <w:p w14:paraId="4BF57108" w14:textId="77777777" w:rsidR="00170ED0" w:rsidRPr="003651D9" w:rsidRDefault="00170ED0" w:rsidP="00701B3A">
            <w:pPr>
              <w:pStyle w:val="TableEntry"/>
              <w:rPr>
                <w:rFonts w:eastAsia="Arial Unicode MS"/>
              </w:rPr>
            </w:pPr>
          </w:p>
        </w:tc>
        <w:tc>
          <w:tcPr>
            <w:tcW w:w="1888" w:type="dxa"/>
            <w:shd w:val="clear" w:color="auto" w:fill="auto"/>
          </w:tcPr>
          <w:p w14:paraId="21FE17F3" w14:textId="77777777" w:rsidR="00170ED0" w:rsidRPr="003651D9" w:rsidRDefault="00170ED0" w:rsidP="00701B3A">
            <w:pPr>
              <w:pStyle w:val="TableEntry"/>
              <w:rPr>
                <w:rFonts w:eastAsia="Arial Unicode MS"/>
              </w:rPr>
            </w:pPr>
          </w:p>
        </w:tc>
        <w:tc>
          <w:tcPr>
            <w:tcW w:w="1945" w:type="dxa"/>
            <w:shd w:val="clear" w:color="auto" w:fill="auto"/>
          </w:tcPr>
          <w:p w14:paraId="2BE9892A" w14:textId="77777777" w:rsidR="00170ED0" w:rsidRPr="003651D9" w:rsidRDefault="00170ED0" w:rsidP="00701B3A">
            <w:pPr>
              <w:pStyle w:val="TableEntry"/>
              <w:rPr>
                <w:rFonts w:eastAsia="Arial Unicode MS"/>
              </w:rPr>
            </w:pPr>
          </w:p>
        </w:tc>
      </w:tr>
      <w:tr w:rsidR="00170ED0" w:rsidRPr="003651D9" w14:paraId="7AC7C4A8" w14:textId="77777777" w:rsidTr="00BB76BC">
        <w:trPr>
          <w:jc w:val="center"/>
        </w:trPr>
        <w:tc>
          <w:tcPr>
            <w:tcW w:w="3655" w:type="dxa"/>
            <w:shd w:val="clear" w:color="auto" w:fill="auto"/>
          </w:tcPr>
          <w:p w14:paraId="61866F76" w14:textId="77777777" w:rsidR="00170ED0" w:rsidRPr="003651D9" w:rsidRDefault="00170ED0" w:rsidP="00701B3A">
            <w:pPr>
              <w:pStyle w:val="TableEntry"/>
              <w:rPr>
                <w:rFonts w:eastAsia="Arial Unicode MS"/>
              </w:rPr>
            </w:pPr>
          </w:p>
        </w:tc>
        <w:tc>
          <w:tcPr>
            <w:tcW w:w="2075" w:type="dxa"/>
            <w:shd w:val="clear" w:color="auto" w:fill="auto"/>
          </w:tcPr>
          <w:p w14:paraId="7D6EFBC6" w14:textId="77777777" w:rsidR="00170ED0" w:rsidRPr="003651D9" w:rsidRDefault="00170ED0" w:rsidP="00701B3A">
            <w:pPr>
              <w:pStyle w:val="TableEntry"/>
              <w:rPr>
                <w:rFonts w:eastAsia="Arial Unicode MS"/>
              </w:rPr>
            </w:pPr>
          </w:p>
        </w:tc>
        <w:tc>
          <w:tcPr>
            <w:tcW w:w="1888" w:type="dxa"/>
            <w:shd w:val="clear" w:color="auto" w:fill="auto"/>
          </w:tcPr>
          <w:p w14:paraId="25BDC914" w14:textId="77777777" w:rsidR="00170ED0" w:rsidRPr="003651D9" w:rsidRDefault="00170ED0" w:rsidP="00701B3A">
            <w:pPr>
              <w:pStyle w:val="TableEntry"/>
              <w:rPr>
                <w:rFonts w:eastAsia="Arial Unicode MS"/>
              </w:rPr>
            </w:pPr>
          </w:p>
        </w:tc>
        <w:tc>
          <w:tcPr>
            <w:tcW w:w="1945" w:type="dxa"/>
            <w:shd w:val="clear" w:color="auto" w:fill="auto"/>
          </w:tcPr>
          <w:p w14:paraId="7CD7B856" w14:textId="77777777" w:rsidR="00170ED0" w:rsidRPr="003651D9" w:rsidRDefault="00170ED0" w:rsidP="00701B3A">
            <w:pPr>
              <w:pStyle w:val="TableEntry"/>
              <w:rPr>
                <w:rFonts w:eastAsia="Arial Unicode MS"/>
              </w:rPr>
            </w:pPr>
          </w:p>
        </w:tc>
      </w:tr>
    </w:tbl>
    <w:p w14:paraId="5CD06654" w14:textId="77777777" w:rsidR="00170ED0" w:rsidRPr="003651D9" w:rsidRDefault="00170ED0" w:rsidP="00170ED0">
      <w:pPr>
        <w:pStyle w:val="BodyText"/>
      </w:pPr>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0FB5316C"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6640A68E" w14:textId="77777777" w:rsidTr="00BB76BC">
        <w:trPr>
          <w:jc w:val="center"/>
        </w:trPr>
        <w:tc>
          <w:tcPr>
            <w:tcW w:w="1420" w:type="dxa"/>
            <w:shd w:val="clear" w:color="auto" w:fill="D9D9D9"/>
          </w:tcPr>
          <w:p w14:paraId="3535B97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691859F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4BB4255" w14:textId="77777777" w:rsidTr="00BB76BC">
        <w:trPr>
          <w:jc w:val="center"/>
        </w:trPr>
        <w:tc>
          <w:tcPr>
            <w:tcW w:w="1420" w:type="dxa"/>
            <w:shd w:val="clear" w:color="auto" w:fill="auto"/>
          </w:tcPr>
          <w:p w14:paraId="5942948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A485A4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85677A" w14:textId="77777777" w:rsidTr="00BB76BC">
        <w:trPr>
          <w:jc w:val="center"/>
        </w:trPr>
        <w:tc>
          <w:tcPr>
            <w:tcW w:w="1420" w:type="dxa"/>
            <w:shd w:val="clear" w:color="auto" w:fill="auto"/>
          </w:tcPr>
          <w:p w14:paraId="4EECA5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7869169"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FCFD45" w14:textId="77777777" w:rsidTr="00BB76BC">
        <w:trPr>
          <w:jc w:val="center"/>
        </w:trPr>
        <w:tc>
          <w:tcPr>
            <w:tcW w:w="1420" w:type="dxa"/>
            <w:shd w:val="clear" w:color="auto" w:fill="auto"/>
          </w:tcPr>
          <w:p w14:paraId="08DF703E"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7EE1A17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48D1735" w14:textId="77777777" w:rsidR="00170ED0" w:rsidRPr="003651D9" w:rsidRDefault="00170ED0" w:rsidP="00170ED0">
      <w:pPr>
        <w:pStyle w:val="BodyText"/>
      </w:pPr>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EEF48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3EEA888F" w14:textId="77777777" w:rsidTr="00BB76BC">
        <w:trPr>
          <w:tblHeader/>
          <w:jc w:val="center"/>
        </w:trPr>
        <w:tc>
          <w:tcPr>
            <w:tcW w:w="1715" w:type="dxa"/>
            <w:shd w:val="clear" w:color="auto" w:fill="D9D9D9"/>
          </w:tcPr>
          <w:p w14:paraId="1CAE7593"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6BE1579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4FEEA" w14:textId="77777777" w:rsidTr="00BB76BC">
        <w:trPr>
          <w:jc w:val="center"/>
        </w:trPr>
        <w:tc>
          <w:tcPr>
            <w:tcW w:w="1715" w:type="dxa"/>
            <w:shd w:val="clear" w:color="auto" w:fill="auto"/>
          </w:tcPr>
          <w:p w14:paraId="4685B91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131A1A0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B0C736A" w14:textId="77777777" w:rsidTr="00BB76BC">
        <w:trPr>
          <w:jc w:val="center"/>
        </w:trPr>
        <w:tc>
          <w:tcPr>
            <w:tcW w:w="1715" w:type="dxa"/>
            <w:shd w:val="clear" w:color="auto" w:fill="auto"/>
          </w:tcPr>
          <w:p w14:paraId="1C9453B1"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015B6A5F"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6634D8A" w14:textId="77777777" w:rsidTr="00BB76BC">
        <w:trPr>
          <w:jc w:val="center"/>
        </w:trPr>
        <w:tc>
          <w:tcPr>
            <w:tcW w:w="1715" w:type="dxa"/>
            <w:shd w:val="clear" w:color="auto" w:fill="auto"/>
          </w:tcPr>
          <w:p w14:paraId="17B46621"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EBEBCF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5AA2A396" w14:textId="77777777" w:rsidR="008D45BC" w:rsidRPr="003651D9" w:rsidRDefault="00170ED0" w:rsidP="003D5A68">
      <w:pPr>
        <w:pStyle w:val="Heading1"/>
        <w:numPr>
          <w:ilvl w:val="0"/>
          <w:numId w:val="0"/>
        </w:numPr>
        <w:ind w:left="432" w:hanging="432"/>
        <w:rPr>
          <w:noProof w:val="0"/>
        </w:rPr>
      </w:pPr>
      <w:bookmarkStart w:id="333" w:name="_Toc449469888"/>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333"/>
    </w:p>
    <w:p w14:paraId="2C6AA675"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12809EBD"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6B567008" w14:textId="77777777" w:rsidR="00993FF5" w:rsidRPr="003651D9" w:rsidRDefault="008D45BC" w:rsidP="00993FF5">
      <w:pPr>
        <w:pStyle w:val="Heading2"/>
        <w:numPr>
          <w:ilvl w:val="0"/>
          <w:numId w:val="0"/>
        </w:numPr>
        <w:rPr>
          <w:noProof w:val="0"/>
        </w:rPr>
      </w:pPr>
      <w:bookmarkStart w:id="334" w:name="_Toc449469889"/>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334"/>
    </w:p>
    <w:p w14:paraId="6E14C5A9"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DEFCDD2" w14:textId="77777777" w:rsidR="003D5A68" w:rsidRPr="003651D9" w:rsidRDefault="003D5A68" w:rsidP="00597DB2">
      <w:pPr>
        <w:pStyle w:val="AuthorInstructions"/>
      </w:pPr>
      <w:r w:rsidRPr="003651D9">
        <w:t>&lt;This CDA Content Module template is divided into four parts:</w:t>
      </w:r>
      <w:r w:rsidR="005F3FB5">
        <w:t xml:space="preserve"> </w:t>
      </w:r>
    </w:p>
    <w:p w14:paraId="63B7BAA4"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1A801F1D"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403666D7"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02140EA4"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56825676"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613BBF24"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335" w:name="_Toc449469890"/>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335"/>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336" w:name="_Toc449469891"/>
      <w:r w:rsidRPr="003651D9">
        <w:rPr>
          <w:noProof w:val="0"/>
        </w:rPr>
        <w:t>6.3.1.</w:t>
      </w:r>
      <w:r w:rsidR="008D45BC" w:rsidRPr="003651D9">
        <w:rPr>
          <w:noProof w:val="0"/>
        </w:rPr>
        <w:t>D</w:t>
      </w:r>
      <w:r w:rsidRPr="003651D9">
        <w:rPr>
          <w:noProof w:val="0"/>
        </w:rPr>
        <w:t>.1 Format Code</w:t>
      </w:r>
      <w:bookmarkEnd w:id="336"/>
    </w:p>
    <w:p w14:paraId="1A5C8B71"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6B5E2A37" w14:textId="77777777" w:rsidR="00BB65D8" w:rsidRPr="003651D9" w:rsidRDefault="00BB65D8" w:rsidP="00BB65D8">
      <w:pPr>
        <w:pStyle w:val="Heading5"/>
        <w:numPr>
          <w:ilvl w:val="0"/>
          <w:numId w:val="0"/>
        </w:numPr>
        <w:rPr>
          <w:noProof w:val="0"/>
        </w:rPr>
      </w:pPr>
      <w:bookmarkStart w:id="337" w:name="_Toc449469892"/>
      <w:r w:rsidRPr="003651D9">
        <w:rPr>
          <w:noProof w:val="0"/>
        </w:rPr>
        <w:t>6.3.1.</w:t>
      </w:r>
      <w:r w:rsidR="008D45BC" w:rsidRPr="003651D9">
        <w:rPr>
          <w:noProof w:val="0"/>
        </w:rPr>
        <w:t>D</w:t>
      </w:r>
      <w:r w:rsidRPr="003651D9">
        <w:rPr>
          <w:noProof w:val="0"/>
        </w:rPr>
        <w:t>.2 Parent Template</w:t>
      </w:r>
      <w:bookmarkEnd w:id="337"/>
    </w:p>
    <w:p w14:paraId="16867AB7"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401E8656"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6E14727F"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21796980"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49D1149D"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75109EF4" w14:textId="77777777" w:rsidR="00BB65D8" w:rsidRPr="003651D9" w:rsidRDefault="00BB65D8" w:rsidP="00BB65D8">
      <w:pPr>
        <w:pStyle w:val="Heading5"/>
        <w:numPr>
          <w:ilvl w:val="0"/>
          <w:numId w:val="0"/>
        </w:numPr>
        <w:rPr>
          <w:noProof w:val="0"/>
        </w:rPr>
      </w:pPr>
      <w:bookmarkStart w:id="338" w:name="_Toc449469893"/>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338"/>
    </w:p>
    <w:p w14:paraId="19AEE144" w14:textId="77777777" w:rsidR="0032060B" w:rsidRPr="003651D9" w:rsidRDefault="0032060B" w:rsidP="00597DB2">
      <w:pPr>
        <w:pStyle w:val="AuthorInstructions"/>
      </w:pPr>
      <w:r w:rsidRPr="003651D9">
        <w:t>&lt;</w:t>
      </w:r>
      <w:r w:rsidR="001F68C9" w:rsidRPr="003651D9">
        <w:t>Identify ALL standards referenced by THIS content module.&gt;</w:t>
      </w:r>
    </w:p>
    <w:p w14:paraId="6504B376"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006593D5" w14:textId="77777777" w:rsidR="001F68C9" w:rsidRPr="003651D9" w:rsidRDefault="001F68C9" w:rsidP="0032060B">
      <w:pPr>
        <w:pStyle w:val="BodyText"/>
        <w:rPr>
          <w:highlight w:val="yellow"/>
        </w:rPr>
      </w:pPr>
    </w:p>
    <w:p w14:paraId="53E4FD50"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5B8B66F" w14:textId="77777777" w:rsidTr="00CF508D">
        <w:trPr>
          <w:cantSplit/>
          <w:tblHeader/>
        </w:trPr>
        <w:tc>
          <w:tcPr>
            <w:tcW w:w="1368" w:type="dxa"/>
            <w:shd w:val="clear" w:color="auto" w:fill="D9D9D9"/>
          </w:tcPr>
          <w:p w14:paraId="12D6C2FA" w14:textId="77777777" w:rsidR="00665D8F" w:rsidRPr="003651D9" w:rsidRDefault="00665D8F" w:rsidP="00730E16">
            <w:pPr>
              <w:pStyle w:val="TableEntryHeader"/>
            </w:pPr>
            <w:r w:rsidRPr="003651D9">
              <w:t>Abbreviation</w:t>
            </w:r>
          </w:p>
        </w:tc>
        <w:tc>
          <w:tcPr>
            <w:tcW w:w="4500" w:type="dxa"/>
            <w:shd w:val="clear" w:color="auto" w:fill="D9D9D9"/>
          </w:tcPr>
          <w:p w14:paraId="5402BBAC" w14:textId="77777777" w:rsidR="00665D8F" w:rsidRPr="003651D9" w:rsidRDefault="00665D8F" w:rsidP="001F68C9">
            <w:pPr>
              <w:pStyle w:val="TableEntryHeader"/>
            </w:pPr>
            <w:r w:rsidRPr="003651D9">
              <w:t>Title</w:t>
            </w:r>
          </w:p>
        </w:tc>
        <w:tc>
          <w:tcPr>
            <w:tcW w:w="3708" w:type="dxa"/>
            <w:shd w:val="clear" w:color="auto" w:fill="D9D9D9"/>
          </w:tcPr>
          <w:p w14:paraId="07E6A0EF" w14:textId="77777777" w:rsidR="00665D8F" w:rsidRPr="003651D9" w:rsidRDefault="00665D8F" w:rsidP="00CF508D">
            <w:pPr>
              <w:pStyle w:val="TableEntryHeader"/>
            </w:pPr>
            <w:r w:rsidRPr="003651D9">
              <w:t>URL</w:t>
            </w:r>
          </w:p>
        </w:tc>
      </w:tr>
      <w:tr w:rsidR="00665D8F" w:rsidRPr="003651D9" w14:paraId="725903DB" w14:textId="77777777" w:rsidTr="00CF508D">
        <w:trPr>
          <w:cantSplit/>
        </w:trPr>
        <w:tc>
          <w:tcPr>
            <w:tcW w:w="1368" w:type="dxa"/>
            <w:shd w:val="clear" w:color="auto" w:fill="auto"/>
          </w:tcPr>
          <w:p w14:paraId="0A3B905A" w14:textId="77777777" w:rsidR="00665D8F" w:rsidRPr="003651D9" w:rsidRDefault="0032060B" w:rsidP="00597DB2">
            <w:pPr>
              <w:pStyle w:val="TableEntry"/>
            </w:pPr>
            <w:r w:rsidRPr="003651D9">
              <w:t>&lt;abbreviated name of standard&gt;</w:t>
            </w:r>
          </w:p>
        </w:tc>
        <w:tc>
          <w:tcPr>
            <w:tcW w:w="4500" w:type="dxa"/>
            <w:shd w:val="clear" w:color="auto" w:fill="auto"/>
          </w:tcPr>
          <w:p w14:paraId="2A1D7FDF" w14:textId="77777777" w:rsidR="00665D8F" w:rsidRPr="003651D9" w:rsidRDefault="0032060B" w:rsidP="00597DB2">
            <w:pPr>
              <w:pStyle w:val="TableEntry"/>
            </w:pPr>
            <w:r w:rsidRPr="003651D9">
              <w:t>&lt;full name of standard&gt;</w:t>
            </w:r>
          </w:p>
        </w:tc>
        <w:tc>
          <w:tcPr>
            <w:tcW w:w="3708" w:type="dxa"/>
            <w:shd w:val="clear" w:color="auto" w:fill="auto"/>
          </w:tcPr>
          <w:p w14:paraId="48BF6A2C" w14:textId="77777777" w:rsidR="00665D8F" w:rsidRPr="003651D9" w:rsidRDefault="0032060B" w:rsidP="00597DB2">
            <w:pPr>
              <w:pStyle w:val="TableEntry"/>
              <w:rPr>
                <w:sz w:val="20"/>
              </w:rPr>
            </w:pPr>
            <w:r w:rsidRPr="003651D9">
              <w:rPr>
                <w:sz w:val="20"/>
              </w:rPr>
              <w:t>&lt;link to standard&gt;</w:t>
            </w:r>
          </w:p>
        </w:tc>
      </w:tr>
      <w:tr w:rsidR="0032060B" w:rsidRPr="003651D9" w14:paraId="7B614BEC" w14:textId="77777777" w:rsidTr="00CF508D">
        <w:trPr>
          <w:cantSplit/>
        </w:trPr>
        <w:tc>
          <w:tcPr>
            <w:tcW w:w="1368" w:type="dxa"/>
            <w:shd w:val="clear" w:color="auto" w:fill="auto"/>
          </w:tcPr>
          <w:p w14:paraId="5BF5DBA6" w14:textId="77777777" w:rsidR="0032060B" w:rsidRPr="003651D9" w:rsidRDefault="0032060B" w:rsidP="00597DB2">
            <w:pPr>
              <w:pStyle w:val="TableEntry"/>
            </w:pPr>
            <w:r w:rsidRPr="003651D9">
              <w:t>&lt;abbreviated name of standard&gt;</w:t>
            </w:r>
          </w:p>
        </w:tc>
        <w:tc>
          <w:tcPr>
            <w:tcW w:w="4500" w:type="dxa"/>
            <w:shd w:val="clear" w:color="auto" w:fill="auto"/>
          </w:tcPr>
          <w:p w14:paraId="01F84926" w14:textId="77777777" w:rsidR="0032060B" w:rsidRPr="003651D9" w:rsidRDefault="0032060B" w:rsidP="00597DB2">
            <w:pPr>
              <w:pStyle w:val="TableEntry"/>
            </w:pPr>
            <w:r w:rsidRPr="003651D9">
              <w:t>&lt;full name of standard&gt;</w:t>
            </w:r>
          </w:p>
        </w:tc>
        <w:tc>
          <w:tcPr>
            <w:tcW w:w="3708" w:type="dxa"/>
            <w:shd w:val="clear" w:color="auto" w:fill="auto"/>
          </w:tcPr>
          <w:p w14:paraId="2D1AE21D" w14:textId="77777777" w:rsidR="0032060B" w:rsidRPr="003651D9" w:rsidRDefault="0032060B" w:rsidP="00597DB2">
            <w:pPr>
              <w:pStyle w:val="TableEntry"/>
              <w:rPr>
                <w:sz w:val="20"/>
              </w:rPr>
            </w:pPr>
            <w:r w:rsidRPr="003651D9">
              <w:rPr>
                <w:sz w:val="20"/>
              </w:rPr>
              <w:t>&lt;link to standard&gt;</w:t>
            </w:r>
          </w:p>
        </w:tc>
      </w:tr>
      <w:tr w:rsidR="0032060B" w:rsidRPr="003651D9" w14:paraId="7783D4FF" w14:textId="77777777" w:rsidTr="00CF508D">
        <w:trPr>
          <w:cantSplit/>
        </w:trPr>
        <w:tc>
          <w:tcPr>
            <w:tcW w:w="1368" w:type="dxa"/>
            <w:shd w:val="clear" w:color="auto" w:fill="auto"/>
          </w:tcPr>
          <w:p w14:paraId="5EAAA853"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54086147"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6088B490"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178F2EEE" w14:textId="77777777" w:rsidR="00665D8F" w:rsidRPr="003651D9" w:rsidRDefault="00665D8F" w:rsidP="0032060B">
      <w:pPr>
        <w:pStyle w:val="BodyText"/>
        <w:rPr>
          <w:lang w:eastAsia="x-none"/>
        </w:rPr>
      </w:pPr>
    </w:p>
    <w:p w14:paraId="6B081056" w14:textId="77777777" w:rsidR="00BB65D8" w:rsidRPr="003651D9" w:rsidRDefault="00BB65D8" w:rsidP="00BB65D8">
      <w:pPr>
        <w:pStyle w:val="Heading5"/>
        <w:numPr>
          <w:ilvl w:val="0"/>
          <w:numId w:val="0"/>
        </w:numPr>
        <w:rPr>
          <w:noProof w:val="0"/>
        </w:rPr>
      </w:pPr>
      <w:bookmarkStart w:id="339" w:name="_Toc449469894"/>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339"/>
    </w:p>
    <w:p w14:paraId="2F67B611" w14:textId="77777777" w:rsidR="00CD4D46" w:rsidRPr="003651D9" w:rsidRDefault="00CD4D46" w:rsidP="00BB76BC">
      <w:pPr>
        <w:pStyle w:val="BodyText"/>
      </w:pPr>
      <w:r w:rsidRPr="003651D9">
        <w:t>This section identifies the mapping of data between referenced standards into the CDA implementation guide.</w:t>
      </w:r>
    </w:p>
    <w:p w14:paraId="38C089B6"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4D6FD54C"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565697B4" w14:textId="77777777" w:rsidR="00AD069D" w:rsidRPr="003651D9" w:rsidRDefault="00AD069D" w:rsidP="003579DA">
      <w:pPr>
        <w:pStyle w:val="BodyText"/>
        <w:rPr>
          <w:i/>
        </w:rPr>
      </w:pPr>
    </w:p>
    <w:p w14:paraId="5306BF16"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7220385F" w14:textId="77777777" w:rsidTr="00BB76BC">
        <w:trPr>
          <w:cantSplit/>
          <w:tblHeader/>
          <w:jc w:val="center"/>
        </w:trPr>
        <w:tc>
          <w:tcPr>
            <w:tcW w:w="4537" w:type="dxa"/>
            <w:tcBorders>
              <w:bottom w:val="single" w:sz="4" w:space="0" w:color="000000"/>
            </w:tcBorders>
            <w:shd w:val="clear" w:color="auto" w:fill="D9D9D9"/>
          </w:tcPr>
          <w:p w14:paraId="44DDA202"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059CF99A" w14:textId="77777777" w:rsidR="004F7C05" w:rsidRPr="003651D9" w:rsidRDefault="004F7C05" w:rsidP="0032600B">
            <w:pPr>
              <w:pStyle w:val="TableEntryHeader"/>
            </w:pPr>
            <w:r w:rsidRPr="003651D9">
              <w:t>CDA-DIR</w:t>
            </w:r>
          </w:p>
        </w:tc>
      </w:tr>
      <w:tr w:rsidR="004F7C05" w:rsidRPr="003651D9" w14:paraId="6AEDDEC2" w14:textId="77777777" w:rsidTr="00BB76BC">
        <w:trPr>
          <w:cantSplit/>
          <w:jc w:val="center"/>
        </w:trPr>
        <w:tc>
          <w:tcPr>
            <w:tcW w:w="4537" w:type="dxa"/>
            <w:shd w:val="clear" w:color="auto" w:fill="auto"/>
          </w:tcPr>
          <w:p w14:paraId="591F93E3" w14:textId="77777777" w:rsidR="004F7C05" w:rsidRPr="003651D9" w:rsidRDefault="004F7C05" w:rsidP="00EF1E77">
            <w:pPr>
              <w:pStyle w:val="TableEntry"/>
            </w:pPr>
          </w:p>
        </w:tc>
        <w:tc>
          <w:tcPr>
            <w:tcW w:w="3111" w:type="dxa"/>
            <w:shd w:val="clear" w:color="auto" w:fill="auto"/>
          </w:tcPr>
          <w:p w14:paraId="2B796394" w14:textId="77777777" w:rsidR="004F7C05" w:rsidRPr="003651D9" w:rsidRDefault="004F7C05" w:rsidP="00EF1E77">
            <w:pPr>
              <w:pStyle w:val="TableEntry"/>
            </w:pPr>
            <w:r w:rsidRPr="003651D9">
              <w:t>DICOM Object Catalog (5)</w:t>
            </w:r>
          </w:p>
        </w:tc>
      </w:tr>
      <w:tr w:rsidR="004F7C05" w:rsidRPr="003651D9" w14:paraId="09A9FB12" w14:textId="77777777" w:rsidTr="00BB76BC">
        <w:trPr>
          <w:cantSplit/>
          <w:jc w:val="center"/>
        </w:trPr>
        <w:tc>
          <w:tcPr>
            <w:tcW w:w="4537" w:type="dxa"/>
          </w:tcPr>
          <w:p w14:paraId="4287A8F2" w14:textId="77777777" w:rsidR="004F7C05" w:rsidRPr="003651D9" w:rsidRDefault="004F7C05" w:rsidP="00EF1E77">
            <w:pPr>
              <w:pStyle w:val="TableEntry"/>
            </w:pPr>
            <w:r w:rsidRPr="003651D9">
              <w:t>Administrative</w:t>
            </w:r>
          </w:p>
          <w:p w14:paraId="6969181D" w14:textId="77777777" w:rsidR="004F7C05" w:rsidRPr="003651D9" w:rsidRDefault="004F7C05" w:rsidP="00BB76BC">
            <w:pPr>
              <w:pStyle w:val="TableEntry"/>
            </w:pPr>
            <w:r w:rsidRPr="003651D9">
              <w:t>Facility (5)</w:t>
            </w:r>
          </w:p>
          <w:p w14:paraId="7FCF0652" w14:textId="77777777" w:rsidR="004F7C05" w:rsidRPr="003651D9" w:rsidRDefault="004F7C05" w:rsidP="00BB76BC">
            <w:pPr>
              <w:pStyle w:val="TableEntry"/>
            </w:pPr>
            <w:r w:rsidRPr="003651D9">
              <w:t>Data Source (1)</w:t>
            </w:r>
          </w:p>
          <w:p w14:paraId="4432664F" w14:textId="77777777" w:rsidR="004F7C05" w:rsidRPr="003651D9" w:rsidRDefault="004F7C05" w:rsidP="00BB76BC">
            <w:pPr>
              <w:pStyle w:val="TableEntry"/>
            </w:pPr>
            <w:r w:rsidRPr="003651D9">
              <w:t>Priority (1)</w:t>
            </w:r>
          </w:p>
          <w:p w14:paraId="5C8BBB8A" w14:textId="77777777" w:rsidR="004F7C05" w:rsidRPr="003651D9" w:rsidRDefault="004F7C05" w:rsidP="00BB76BC">
            <w:pPr>
              <w:pStyle w:val="TableEntry"/>
            </w:pPr>
            <w:r w:rsidRPr="003651D9">
              <w:t>Accreditation (2)</w:t>
            </w:r>
          </w:p>
          <w:p w14:paraId="77A68AFA" w14:textId="77777777" w:rsidR="004F7C05" w:rsidRPr="003651D9" w:rsidRDefault="004F7C05" w:rsidP="00BB76BC">
            <w:pPr>
              <w:pStyle w:val="TableEntry"/>
            </w:pPr>
            <w:r w:rsidRPr="003651D9">
              <w:t>Insurance (1)</w:t>
            </w:r>
          </w:p>
        </w:tc>
        <w:tc>
          <w:tcPr>
            <w:tcW w:w="3111" w:type="dxa"/>
          </w:tcPr>
          <w:p w14:paraId="4B2E7D99" w14:textId="77777777" w:rsidR="004F7C05" w:rsidRPr="003651D9" w:rsidRDefault="004F7C05" w:rsidP="00EF1E77">
            <w:pPr>
              <w:pStyle w:val="TableEntry"/>
            </w:pPr>
            <w:r w:rsidRPr="003651D9">
              <w:t>CDA Header</w:t>
            </w:r>
          </w:p>
          <w:p w14:paraId="51953C42" w14:textId="77777777" w:rsidR="004F7C05" w:rsidRPr="003651D9" w:rsidRDefault="004F7C05" w:rsidP="00EF1E77">
            <w:pPr>
              <w:pStyle w:val="TableEntry"/>
            </w:pPr>
            <w:r w:rsidRPr="003651D9">
              <w:t>General (10)</w:t>
            </w:r>
          </w:p>
          <w:p w14:paraId="65359C79" w14:textId="77777777" w:rsidR="004F7C05" w:rsidRPr="003651D9" w:rsidRDefault="004F7C05" w:rsidP="005D6176">
            <w:pPr>
              <w:pStyle w:val="TableEntry"/>
            </w:pPr>
            <w:r w:rsidRPr="003651D9">
              <w:t>Document (19)</w:t>
            </w:r>
          </w:p>
          <w:p w14:paraId="54C0A865" w14:textId="77777777" w:rsidR="004F7C05" w:rsidRPr="003651D9" w:rsidRDefault="004F7C05" w:rsidP="0032600B">
            <w:pPr>
              <w:pStyle w:val="TableEntry"/>
            </w:pPr>
            <w:r w:rsidRPr="003651D9">
              <w:t>Participants (20)</w:t>
            </w:r>
          </w:p>
          <w:p w14:paraId="7E090DBE" w14:textId="77777777" w:rsidR="004F7C05" w:rsidRPr="003651D9" w:rsidRDefault="004F7C05" w:rsidP="00BB76BC">
            <w:pPr>
              <w:pStyle w:val="TableEntry"/>
            </w:pPr>
            <w:r w:rsidRPr="003651D9">
              <w:t>Order (1)</w:t>
            </w:r>
          </w:p>
          <w:p w14:paraId="3C61372C" w14:textId="77777777" w:rsidR="004F7C05" w:rsidRPr="003651D9" w:rsidRDefault="004F7C05" w:rsidP="00BB76BC">
            <w:pPr>
              <w:pStyle w:val="TableEntry"/>
            </w:pPr>
            <w:r w:rsidRPr="003651D9">
              <w:t>Service Event (12)</w:t>
            </w:r>
          </w:p>
          <w:p w14:paraId="788E6447" w14:textId="77777777" w:rsidR="004F7C05" w:rsidRPr="003651D9" w:rsidRDefault="004F7C05" w:rsidP="00BB76BC">
            <w:pPr>
              <w:pStyle w:val="TableEntry"/>
            </w:pPr>
            <w:r w:rsidRPr="003651D9">
              <w:t>Encounter (10)</w:t>
            </w:r>
          </w:p>
        </w:tc>
      </w:tr>
      <w:tr w:rsidR="004F7C05" w:rsidRPr="003651D9" w14:paraId="32A423E5" w14:textId="77777777" w:rsidTr="00BB76BC">
        <w:trPr>
          <w:cantSplit/>
          <w:jc w:val="center"/>
        </w:trPr>
        <w:tc>
          <w:tcPr>
            <w:tcW w:w="4537" w:type="dxa"/>
          </w:tcPr>
          <w:p w14:paraId="59119E01" w14:textId="77777777" w:rsidR="004F7C05" w:rsidRPr="003651D9" w:rsidRDefault="004F7C05" w:rsidP="00EF1E77">
            <w:pPr>
              <w:pStyle w:val="TableEntry"/>
            </w:pPr>
            <w:r w:rsidRPr="003651D9">
              <w:t>Study Referral Data (2)</w:t>
            </w:r>
          </w:p>
        </w:tc>
        <w:tc>
          <w:tcPr>
            <w:tcW w:w="3111" w:type="dxa"/>
          </w:tcPr>
          <w:p w14:paraId="13E77C9C" w14:textId="77777777" w:rsidR="004F7C05" w:rsidRPr="003651D9" w:rsidRDefault="004F7C05" w:rsidP="005D6176">
            <w:pPr>
              <w:pStyle w:val="TableEntry"/>
            </w:pPr>
            <w:r w:rsidRPr="003651D9">
              <w:t>Request</w:t>
            </w:r>
          </w:p>
        </w:tc>
      </w:tr>
      <w:tr w:rsidR="004F7C05" w:rsidRPr="003651D9" w14:paraId="22C14FC5" w14:textId="77777777" w:rsidTr="00BB76BC">
        <w:trPr>
          <w:cantSplit/>
          <w:jc w:val="center"/>
        </w:trPr>
        <w:tc>
          <w:tcPr>
            <w:tcW w:w="4537" w:type="dxa"/>
          </w:tcPr>
          <w:p w14:paraId="5E01DD02" w14:textId="77777777" w:rsidR="004F7C05" w:rsidRPr="003651D9" w:rsidRDefault="004F7C05" w:rsidP="00EF1E77">
            <w:pPr>
              <w:pStyle w:val="TableEntry"/>
            </w:pPr>
            <w:r w:rsidRPr="003651D9">
              <w:t>History and Risk Factors</w:t>
            </w:r>
          </w:p>
          <w:p w14:paraId="0888873F" w14:textId="77777777" w:rsidR="004F7C05" w:rsidRPr="003651D9" w:rsidRDefault="004F7C05" w:rsidP="00BB76BC">
            <w:pPr>
              <w:pStyle w:val="TableEntry"/>
            </w:pPr>
            <w:r w:rsidRPr="003651D9">
              <w:t>Vital Signs (4)</w:t>
            </w:r>
          </w:p>
          <w:p w14:paraId="78B9367A" w14:textId="77777777" w:rsidR="004F7C05" w:rsidRPr="003651D9" w:rsidRDefault="004F7C05" w:rsidP="00BB76BC">
            <w:pPr>
              <w:pStyle w:val="TableEntry"/>
            </w:pPr>
            <w:r w:rsidRPr="003651D9">
              <w:t>Labs (2)</w:t>
            </w:r>
          </w:p>
          <w:p w14:paraId="746BE82B" w14:textId="77777777" w:rsidR="004F7C05" w:rsidRPr="003651D9" w:rsidRDefault="004F7C05" w:rsidP="00BB76BC">
            <w:pPr>
              <w:pStyle w:val="TableEntry"/>
            </w:pPr>
            <w:r w:rsidRPr="003651D9">
              <w:t>Problems (14)</w:t>
            </w:r>
          </w:p>
          <w:p w14:paraId="6AB6B194" w14:textId="77777777" w:rsidR="004F7C05" w:rsidRPr="003651D9" w:rsidRDefault="004F7C05" w:rsidP="00BB76BC">
            <w:pPr>
              <w:pStyle w:val="TableEntry"/>
            </w:pPr>
            <w:r w:rsidRPr="003651D9">
              <w:t>Chest Pain (5)</w:t>
            </w:r>
          </w:p>
          <w:p w14:paraId="7DC7739F" w14:textId="77777777" w:rsidR="004F7C05" w:rsidRPr="003651D9" w:rsidRDefault="004F7C05" w:rsidP="00BB76BC">
            <w:pPr>
              <w:pStyle w:val="TableEntry"/>
            </w:pPr>
            <w:r w:rsidRPr="003651D9">
              <w:t>Family History (1)</w:t>
            </w:r>
          </w:p>
          <w:p w14:paraId="67AB9A70" w14:textId="77777777" w:rsidR="004F7C05" w:rsidRPr="003651D9" w:rsidRDefault="004F7C05" w:rsidP="00BB76BC">
            <w:pPr>
              <w:pStyle w:val="TableEntry"/>
            </w:pPr>
            <w:r w:rsidRPr="003651D9">
              <w:t>Tobacco Use (1)</w:t>
            </w:r>
          </w:p>
          <w:p w14:paraId="3D50A84F" w14:textId="77777777" w:rsidR="004F7C05" w:rsidRPr="003651D9" w:rsidRDefault="004F7C05" w:rsidP="00BB76BC">
            <w:pPr>
              <w:pStyle w:val="TableEntry"/>
            </w:pPr>
            <w:r w:rsidRPr="003651D9">
              <w:t>Risk Estimates (6)</w:t>
            </w:r>
          </w:p>
          <w:p w14:paraId="5A55AE92" w14:textId="77777777" w:rsidR="004F7C05" w:rsidRPr="003651D9" w:rsidRDefault="004F7C05" w:rsidP="00BB76BC">
            <w:pPr>
              <w:pStyle w:val="TableEntry"/>
            </w:pPr>
          </w:p>
        </w:tc>
        <w:tc>
          <w:tcPr>
            <w:tcW w:w="3111" w:type="dxa"/>
          </w:tcPr>
          <w:p w14:paraId="24170902" w14:textId="77777777" w:rsidR="004F7C05" w:rsidRPr="003651D9" w:rsidRDefault="004F7C05" w:rsidP="00EF1E77">
            <w:pPr>
              <w:pStyle w:val="TableEntry"/>
            </w:pPr>
            <w:r w:rsidRPr="003651D9">
              <w:t>History</w:t>
            </w:r>
          </w:p>
        </w:tc>
      </w:tr>
    </w:tbl>
    <w:p w14:paraId="6D1DFB53" w14:textId="77777777" w:rsidR="000D6321" w:rsidRPr="003651D9" w:rsidRDefault="00CD4D46" w:rsidP="0032060B">
      <w:pPr>
        <w:pStyle w:val="BodyText"/>
        <w:rPr>
          <w:i/>
        </w:rPr>
      </w:pPr>
      <w:r w:rsidRPr="003651D9">
        <w:rPr>
          <w:i/>
        </w:rPr>
        <w:t>&gt;</w:t>
      </w:r>
    </w:p>
    <w:p w14:paraId="323F9949" w14:textId="77777777" w:rsidR="000D6321" w:rsidRPr="003651D9" w:rsidRDefault="000D6321" w:rsidP="0032060B">
      <w:pPr>
        <w:pStyle w:val="BodyText"/>
        <w:rPr>
          <w:i/>
        </w:rPr>
      </w:pPr>
    </w:p>
    <w:p w14:paraId="4CE8625B"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4DF78082" w14:textId="77777777" w:rsidTr="00BB76BC">
        <w:trPr>
          <w:cantSplit/>
          <w:tblHeader/>
          <w:jc w:val="center"/>
        </w:trPr>
        <w:tc>
          <w:tcPr>
            <w:tcW w:w="3378" w:type="dxa"/>
            <w:tcBorders>
              <w:bottom w:val="single" w:sz="4" w:space="0" w:color="000000"/>
            </w:tcBorders>
            <w:shd w:val="clear" w:color="auto" w:fill="D9D9D9"/>
          </w:tcPr>
          <w:p w14:paraId="0A1218ED"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7352E3BB"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12091E69" w14:textId="77777777" w:rsidTr="00BB76BC">
        <w:trPr>
          <w:cantSplit/>
          <w:jc w:val="center"/>
        </w:trPr>
        <w:tc>
          <w:tcPr>
            <w:tcW w:w="3378" w:type="dxa"/>
            <w:shd w:val="clear" w:color="auto" w:fill="auto"/>
          </w:tcPr>
          <w:p w14:paraId="2B09D392" w14:textId="77777777" w:rsidR="00B82D84" w:rsidRPr="003651D9" w:rsidRDefault="00B82D84" w:rsidP="00AD069D">
            <w:pPr>
              <w:pStyle w:val="TableEntry"/>
            </w:pPr>
          </w:p>
        </w:tc>
        <w:tc>
          <w:tcPr>
            <w:tcW w:w="4818" w:type="dxa"/>
            <w:shd w:val="clear" w:color="auto" w:fill="auto"/>
          </w:tcPr>
          <w:p w14:paraId="3306416F" w14:textId="77777777" w:rsidR="00B82D84" w:rsidRPr="003651D9" w:rsidRDefault="00B82D84" w:rsidP="003579DA">
            <w:pPr>
              <w:pStyle w:val="TableEntry"/>
            </w:pPr>
          </w:p>
        </w:tc>
      </w:tr>
      <w:tr w:rsidR="00B82D84" w:rsidRPr="003651D9" w14:paraId="687F779D" w14:textId="77777777" w:rsidTr="00BB76BC">
        <w:trPr>
          <w:cantSplit/>
          <w:jc w:val="center"/>
        </w:trPr>
        <w:tc>
          <w:tcPr>
            <w:tcW w:w="3378" w:type="dxa"/>
          </w:tcPr>
          <w:p w14:paraId="02E068E2" w14:textId="77777777" w:rsidR="00B82D84" w:rsidRPr="003651D9" w:rsidRDefault="00B82D84" w:rsidP="00BB76BC">
            <w:pPr>
              <w:pStyle w:val="TableEntry"/>
            </w:pPr>
          </w:p>
        </w:tc>
        <w:tc>
          <w:tcPr>
            <w:tcW w:w="4818" w:type="dxa"/>
          </w:tcPr>
          <w:p w14:paraId="76244532" w14:textId="77777777" w:rsidR="00B82D84" w:rsidRPr="003651D9" w:rsidRDefault="00B82D84" w:rsidP="00AD069D">
            <w:pPr>
              <w:pStyle w:val="TableEntry"/>
            </w:pPr>
          </w:p>
        </w:tc>
      </w:tr>
      <w:tr w:rsidR="00B82D84" w:rsidRPr="003651D9" w14:paraId="325E8E7C" w14:textId="77777777" w:rsidTr="00BB76BC">
        <w:trPr>
          <w:cantSplit/>
          <w:jc w:val="center"/>
        </w:trPr>
        <w:tc>
          <w:tcPr>
            <w:tcW w:w="3378" w:type="dxa"/>
          </w:tcPr>
          <w:p w14:paraId="7D1CBAE4" w14:textId="77777777" w:rsidR="00B82D84" w:rsidRPr="003651D9" w:rsidRDefault="00B82D84" w:rsidP="00AD069D">
            <w:pPr>
              <w:pStyle w:val="TableEntry"/>
            </w:pPr>
          </w:p>
        </w:tc>
        <w:tc>
          <w:tcPr>
            <w:tcW w:w="4818" w:type="dxa"/>
          </w:tcPr>
          <w:p w14:paraId="523ABC81" w14:textId="77777777" w:rsidR="00B82D84" w:rsidRPr="003651D9" w:rsidRDefault="00B82D84" w:rsidP="003579DA">
            <w:pPr>
              <w:pStyle w:val="TableEntry"/>
            </w:pPr>
          </w:p>
        </w:tc>
      </w:tr>
      <w:tr w:rsidR="00B82D84" w:rsidRPr="003651D9" w14:paraId="1AF0F6B9" w14:textId="77777777" w:rsidTr="00BB76BC">
        <w:trPr>
          <w:cantSplit/>
          <w:jc w:val="center"/>
        </w:trPr>
        <w:tc>
          <w:tcPr>
            <w:tcW w:w="3378" w:type="dxa"/>
          </w:tcPr>
          <w:p w14:paraId="708CFAEB" w14:textId="77777777" w:rsidR="00B82D84" w:rsidRPr="003651D9" w:rsidRDefault="00B82D84" w:rsidP="00BB76BC">
            <w:pPr>
              <w:pStyle w:val="TableEntry"/>
            </w:pPr>
          </w:p>
        </w:tc>
        <w:tc>
          <w:tcPr>
            <w:tcW w:w="4818" w:type="dxa"/>
          </w:tcPr>
          <w:p w14:paraId="6B82FB56" w14:textId="77777777" w:rsidR="00B82D84" w:rsidRPr="003651D9" w:rsidRDefault="00B82D84" w:rsidP="00AD069D">
            <w:pPr>
              <w:pStyle w:val="TableEntry"/>
            </w:pPr>
          </w:p>
        </w:tc>
      </w:tr>
      <w:tr w:rsidR="00B82D84" w:rsidRPr="003651D9" w14:paraId="693C26B1" w14:textId="77777777" w:rsidTr="00BB76BC">
        <w:trPr>
          <w:cantSplit/>
          <w:jc w:val="center"/>
        </w:trPr>
        <w:tc>
          <w:tcPr>
            <w:tcW w:w="3378" w:type="dxa"/>
          </w:tcPr>
          <w:p w14:paraId="2935E103" w14:textId="77777777" w:rsidR="00B82D84" w:rsidRPr="003651D9" w:rsidRDefault="00B82D84" w:rsidP="00AD069D">
            <w:pPr>
              <w:pStyle w:val="TableEntry"/>
            </w:pPr>
          </w:p>
        </w:tc>
        <w:tc>
          <w:tcPr>
            <w:tcW w:w="4818" w:type="dxa"/>
          </w:tcPr>
          <w:p w14:paraId="130606B6" w14:textId="77777777" w:rsidR="00B82D84" w:rsidRPr="003651D9" w:rsidRDefault="00B82D84" w:rsidP="003579DA">
            <w:pPr>
              <w:pStyle w:val="TableEntry"/>
            </w:pPr>
          </w:p>
        </w:tc>
      </w:tr>
      <w:tr w:rsidR="00B82D84" w:rsidRPr="003651D9" w14:paraId="7DFCFF22" w14:textId="77777777" w:rsidTr="00BB76BC">
        <w:trPr>
          <w:cantSplit/>
          <w:jc w:val="center"/>
        </w:trPr>
        <w:tc>
          <w:tcPr>
            <w:tcW w:w="3378" w:type="dxa"/>
          </w:tcPr>
          <w:p w14:paraId="43A54571" w14:textId="77777777" w:rsidR="00B82D84" w:rsidRPr="003651D9" w:rsidRDefault="00B82D84" w:rsidP="00BB76BC">
            <w:pPr>
              <w:pStyle w:val="TableEntry"/>
            </w:pPr>
          </w:p>
        </w:tc>
        <w:tc>
          <w:tcPr>
            <w:tcW w:w="4818" w:type="dxa"/>
          </w:tcPr>
          <w:p w14:paraId="3665E488" w14:textId="77777777" w:rsidR="00B82D84" w:rsidRPr="003651D9" w:rsidRDefault="00B82D84" w:rsidP="00AD069D">
            <w:pPr>
              <w:pStyle w:val="TableEntry"/>
            </w:pPr>
          </w:p>
        </w:tc>
      </w:tr>
    </w:tbl>
    <w:p w14:paraId="6DD4B15C" w14:textId="77777777" w:rsidR="00665D8F" w:rsidRPr="003651D9" w:rsidRDefault="00665D8F" w:rsidP="000D6321">
      <w:pPr>
        <w:pStyle w:val="BodyText"/>
        <w:rPr>
          <w:lang w:eastAsia="x-none"/>
        </w:rPr>
      </w:pPr>
    </w:p>
    <w:p w14:paraId="13A519ED"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3FE0442F"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340" w:name="_Toc449469895"/>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340"/>
    </w:p>
    <w:p w14:paraId="61277BC2"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42C3BE6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6A6B8792" w14:textId="77777777" w:rsidR="007F7801" w:rsidRPr="003651D9" w:rsidRDefault="007F7801" w:rsidP="00871613">
      <w:pPr>
        <w:pStyle w:val="BodyText"/>
        <w:rPr>
          <w:i/>
        </w:rPr>
      </w:pPr>
    </w:p>
    <w:p w14:paraId="3A3CE14D"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4C9C2B14" w14:textId="77777777" w:rsidR="00871613" w:rsidRPr="003651D9" w:rsidRDefault="00871613" w:rsidP="00597DB2">
      <w:pPr>
        <w:pStyle w:val="BodyText"/>
      </w:pPr>
    </w:p>
    <w:p w14:paraId="1E2D6B85" w14:textId="77777777" w:rsidR="002322FF" w:rsidRPr="003651D9" w:rsidRDefault="002322FF" w:rsidP="00597DB2">
      <w:pPr>
        <w:pStyle w:val="AuthorInstructions"/>
      </w:pPr>
      <w:r w:rsidRPr="003651D9">
        <w:t>###Begin Tabular format</w:t>
      </w:r>
      <w:r w:rsidR="00D35F24" w:rsidRPr="003651D9">
        <w:t xml:space="preserve"> - Document</w:t>
      </w:r>
    </w:p>
    <w:p w14:paraId="4F828B35" w14:textId="77777777" w:rsidR="002322FF" w:rsidRPr="003651D9" w:rsidRDefault="002322FF" w:rsidP="00597DB2">
      <w:pPr>
        <w:pStyle w:val="BodyText"/>
      </w:pPr>
    </w:p>
    <w:p w14:paraId="5E234B7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2BE611B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120A1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E18E3C0" w14:textId="77777777" w:rsidR="008E3F6C" w:rsidRPr="003651D9" w:rsidRDefault="008E3F6C" w:rsidP="00597DB2">
            <w:pPr>
              <w:pStyle w:val="TableEntry"/>
            </w:pPr>
            <w:r w:rsidRPr="003651D9">
              <w:t>&lt;Template Name (Acronym, if applicable)&gt;</w:t>
            </w:r>
          </w:p>
        </w:tc>
      </w:tr>
      <w:tr w:rsidR="008E3F6C" w:rsidRPr="003651D9" w14:paraId="4F66475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4298EF"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9F1E189" w14:textId="77777777" w:rsidR="008E3F6C" w:rsidRPr="003651D9" w:rsidRDefault="008E3F6C" w:rsidP="00597DB2">
            <w:pPr>
              <w:pStyle w:val="TableEntry"/>
            </w:pPr>
            <w:r w:rsidRPr="003651D9">
              <w:t>&lt;oid/uid&gt;</w:t>
            </w:r>
          </w:p>
        </w:tc>
      </w:tr>
      <w:tr w:rsidR="008E3F6C" w:rsidRPr="003651D9" w14:paraId="639A08F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CCD211"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9A3A5C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261A8CD8"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27270A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57DFE7"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55C69" w14:textId="77777777" w:rsidR="008E3F6C" w:rsidRPr="003651D9" w:rsidRDefault="008E3F6C" w:rsidP="00597DB2">
            <w:pPr>
              <w:pStyle w:val="TableEntry"/>
            </w:pPr>
            <w:r w:rsidRPr="003651D9">
              <w:t>&lt;short textual description&gt;</w:t>
            </w:r>
          </w:p>
        </w:tc>
      </w:tr>
      <w:tr w:rsidR="008E3F6C" w:rsidRPr="003651D9" w14:paraId="6C7346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CBA38E"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4E2F23" w14:textId="77777777" w:rsidR="008E3F6C" w:rsidRPr="003651D9" w:rsidRDefault="008E3F6C" w:rsidP="00597DB2">
            <w:pPr>
              <w:pStyle w:val="TableEntry"/>
            </w:pPr>
            <w:r w:rsidRPr="003651D9">
              <w:t>&lt;MAY or SHALL&gt; be &lt; code/oid/uid, Code System, “Value Set name”&gt;</w:t>
            </w:r>
          </w:p>
        </w:tc>
      </w:tr>
      <w:tr w:rsidR="008E3F6C" w:rsidRPr="003651D9" w14:paraId="6DAB44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1D6589B4"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5B607E27"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1FD48E1D"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85CB040"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6E24630"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1AB8F75" w14:textId="77777777" w:rsidR="008E3F6C" w:rsidRPr="003651D9" w:rsidRDefault="008E3F6C" w:rsidP="00597DB2">
            <w:pPr>
              <w:pStyle w:val="TableEntryHeader"/>
            </w:pPr>
            <w:r w:rsidRPr="003651D9">
              <w:t>Vocabulary Constraint</w:t>
            </w:r>
          </w:p>
        </w:tc>
      </w:tr>
      <w:tr w:rsidR="00B84D95" w:rsidRPr="003651D9" w14:paraId="2F07CE15"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E63A041"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71AD04B2"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979C7C1"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2FF125EF"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1490E1A"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AED1D6"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1FB4E925"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7A60E13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16C13F9B"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59A1B79"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541CBFB5"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DF358EB"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2BA72B3B"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73233A6"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BF45080" w14:textId="77777777" w:rsidR="008E3F6C" w:rsidRPr="003651D9" w:rsidRDefault="008E3F6C" w:rsidP="00BB76BC">
            <w:pPr>
              <w:pStyle w:val="TableEntry"/>
            </w:pPr>
          </w:p>
        </w:tc>
      </w:tr>
      <w:tr w:rsidR="008E3F6C" w:rsidRPr="003651D9" w14:paraId="07F4B96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EB1CF97"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67582C2"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75264170"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57A95448"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16132BE5"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7887AC95" w14:textId="77777777" w:rsidR="008E3F6C" w:rsidRPr="003651D9" w:rsidRDefault="00AA69C0" w:rsidP="00BB76BC">
            <w:pPr>
              <w:pStyle w:val="TableEntry"/>
            </w:pPr>
            <w:r w:rsidRPr="003651D9">
              <w:t>CARD TF-3 6.3.1.D.5.1</w:t>
            </w:r>
            <w:r w:rsidR="00C250ED" w:rsidRPr="003651D9">
              <w:t>&gt;</w:t>
            </w:r>
          </w:p>
        </w:tc>
      </w:tr>
      <w:tr w:rsidR="00B84D95" w:rsidRPr="003651D9" w14:paraId="1B1E2DF1"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2798633" w14:textId="77777777" w:rsidR="00B84D95" w:rsidRPr="003651D9" w:rsidRDefault="00B84D95" w:rsidP="00597DB2">
            <w:pPr>
              <w:pStyle w:val="TableEntryHeader"/>
            </w:pPr>
            <w:r w:rsidRPr="003651D9">
              <w:t>Sections</w:t>
            </w:r>
          </w:p>
        </w:tc>
      </w:tr>
      <w:tr w:rsidR="00B84D95" w:rsidRPr="003651D9" w14:paraId="55A891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FD5411A"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632F786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2F2A1DD8"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7DC7C3ED"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73B460D8"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69F42126"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11228B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3ED6A4DF"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4B7FCEF6"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13385F1"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30A62879"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716B6D17"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41450D78"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74D8EC63"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54C0F2B"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01EEC967"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B133BC"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691A796E"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37B16267"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2B18E369" w14:textId="77777777" w:rsidR="00B84D95" w:rsidRPr="003651D9" w:rsidRDefault="00AA69C0" w:rsidP="00BB76BC">
            <w:pPr>
              <w:pStyle w:val="TableEntry"/>
            </w:pPr>
            <w:r w:rsidRPr="003651D9">
              <w:t>CARD TF-3 6.3.1.D.5.3</w:t>
            </w:r>
            <w:r w:rsidR="003F252B" w:rsidRPr="003651D9">
              <w:t>&gt;</w:t>
            </w:r>
          </w:p>
        </w:tc>
      </w:tr>
      <w:tr w:rsidR="00B84D95" w:rsidRPr="003651D9" w14:paraId="01836F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0F1897A"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0D33DC6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999F431"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4239C0CF"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3CA6AA34"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0DC6109" w14:textId="77777777" w:rsidR="00B84D95" w:rsidRPr="003651D9" w:rsidRDefault="00B84D95" w:rsidP="00BB76BC">
            <w:pPr>
              <w:pStyle w:val="TableEntry"/>
            </w:pPr>
          </w:p>
        </w:tc>
      </w:tr>
      <w:tr w:rsidR="00B84D95" w:rsidRPr="003651D9" w14:paraId="2ADB3AA3"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56D502"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603685D7"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26B985D3"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364FC36C"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2D08E2EC"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48F645A9" w14:textId="77777777" w:rsidR="00B84D95" w:rsidRPr="003651D9" w:rsidRDefault="00B84D95" w:rsidP="00BB76BC">
            <w:pPr>
              <w:pStyle w:val="TableEntry"/>
            </w:pPr>
          </w:p>
        </w:tc>
      </w:tr>
    </w:tbl>
    <w:p w14:paraId="37655BAD" w14:textId="77777777" w:rsidR="00871613" w:rsidRPr="003651D9" w:rsidRDefault="00871613" w:rsidP="00871613">
      <w:pPr>
        <w:spacing w:before="0" w:after="200" w:line="276" w:lineRule="auto"/>
        <w:rPr>
          <w:rFonts w:ascii="Calibri" w:eastAsia="Calibri" w:hAnsi="Calibri"/>
          <w:kern w:val="28"/>
          <w:sz w:val="22"/>
          <w:szCs w:val="22"/>
        </w:rPr>
      </w:pPr>
    </w:p>
    <w:p w14:paraId="467ADB3B"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2394909" w14:textId="77777777" w:rsidR="00BC3E9F" w:rsidRPr="003651D9" w:rsidRDefault="00BC3E9F" w:rsidP="00597DB2">
      <w:pPr>
        <w:pStyle w:val="AuthorInstructions"/>
      </w:pPr>
      <w:r w:rsidRPr="003651D9">
        <w:t>&lt;Note that every Conditional element MUST have an explanatory paragraph referenced below.&gt;</w:t>
      </w:r>
    </w:p>
    <w:p w14:paraId="1AB3DFF9"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01A4171F" w14:textId="77777777" w:rsidR="00871613" w:rsidRPr="003651D9" w:rsidRDefault="000F13F5" w:rsidP="004046B6">
      <w:pPr>
        <w:pStyle w:val="Heading6"/>
        <w:numPr>
          <w:ilvl w:val="0"/>
          <w:numId w:val="0"/>
        </w:numPr>
        <w:rPr>
          <w:noProof w:val="0"/>
        </w:rPr>
      </w:pPr>
      <w:bookmarkStart w:id="341" w:name="_6.2.1.1.6.1_Service_Event"/>
      <w:bookmarkStart w:id="342" w:name="_Toc296340347"/>
      <w:bookmarkStart w:id="343" w:name="_Toc449469896"/>
      <w:bookmarkEnd w:id="341"/>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342"/>
      <w:r w:rsidR="00B84D95" w:rsidRPr="003651D9">
        <w:rPr>
          <w:noProof w:val="0"/>
        </w:rPr>
        <w:t xml:space="preserve"> or Condition&gt;</w:t>
      </w:r>
      <w:bookmarkEnd w:id="343"/>
    </w:p>
    <w:p w14:paraId="0F17B491"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1B76C9EA"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372CCD91"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4CD714AC" w14:textId="77777777" w:rsidR="00570B52" w:rsidRPr="003651D9" w:rsidRDefault="00570B52" w:rsidP="00871613">
      <w:pPr>
        <w:pStyle w:val="BodyText"/>
        <w:rPr>
          <w:rFonts w:eastAsia="Calibri"/>
        </w:rPr>
      </w:pPr>
    </w:p>
    <w:p w14:paraId="7240D64F" w14:textId="77777777" w:rsidR="00871613" w:rsidRPr="003651D9" w:rsidRDefault="000F13F5" w:rsidP="004046B6">
      <w:pPr>
        <w:pStyle w:val="Heading6"/>
        <w:numPr>
          <w:ilvl w:val="0"/>
          <w:numId w:val="0"/>
        </w:numPr>
        <w:ind w:left="1152" w:hanging="1152"/>
        <w:rPr>
          <w:noProof w:val="0"/>
        </w:rPr>
      </w:pPr>
      <w:bookmarkStart w:id="344" w:name="_6.2.1.1.6.2_Medications_Section"/>
      <w:bookmarkStart w:id="345" w:name="_Toc296340348"/>
      <w:bookmarkStart w:id="346" w:name="_Toc449469897"/>
      <w:bookmarkEnd w:id="344"/>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345"/>
      <w:r w:rsidR="00B84D95" w:rsidRPr="003651D9">
        <w:rPr>
          <w:noProof w:val="0"/>
        </w:rPr>
        <w:t xml:space="preserve"> or Condition&gt;</w:t>
      </w:r>
      <w:bookmarkEnd w:id="346"/>
    </w:p>
    <w:p w14:paraId="3C6A8E02"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5ED6BF90" w14:textId="77777777" w:rsidR="00570B52" w:rsidRPr="003651D9" w:rsidRDefault="00570B52" w:rsidP="00597DB2">
      <w:pPr>
        <w:pStyle w:val="AuthorInstructions"/>
      </w:pPr>
      <w:r w:rsidRPr="003651D9">
        <w:t>&lt;remove example below prior to public comment:&gt;</w:t>
      </w:r>
    </w:p>
    <w:p w14:paraId="6F7FD32C"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15D5335A" w14:textId="77777777" w:rsidR="00871613" w:rsidRPr="003651D9" w:rsidRDefault="000F13F5" w:rsidP="004046B6">
      <w:pPr>
        <w:pStyle w:val="Heading6"/>
        <w:numPr>
          <w:ilvl w:val="0"/>
          <w:numId w:val="0"/>
        </w:numPr>
        <w:ind w:left="1152" w:hanging="1152"/>
        <w:rPr>
          <w:noProof w:val="0"/>
        </w:rPr>
      </w:pPr>
      <w:bookmarkStart w:id="347" w:name="_6.2.1.1.6.3_Allergies_and"/>
      <w:bookmarkStart w:id="348" w:name="_Toc296340349"/>
      <w:bookmarkStart w:id="349" w:name="_Toc449469898"/>
      <w:bookmarkEnd w:id="347"/>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348"/>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349"/>
    </w:p>
    <w:p w14:paraId="2F1FBA9E" w14:textId="77777777" w:rsidR="00B84D95" w:rsidRPr="003651D9" w:rsidRDefault="00B84D95" w:rsidP="00597DB2">
      <w:pPr>
        <w:pStyle w:val="AuthorInstructions"/>
      </w:pPr>
      <w:r w:rsidRPr="003651D9">
        <w:t>&lt;add vocabulary constraint or condition definition&gt;</w:t>
      </w:r>
    </w:p>
    <w:p w14:paraId="6F471EB4" w14:textId="77777777" w:rsidR="00570B52" w:rsidRPr="003651D9" w:rsidRDefault="00570B52" w:rsidP="00597DB2">
      <w:pPr>
        <w:pStyle w:val="AuthorInstructions"/>
      </w:pPr>
      <w:r w:rsidRPr="003651D9">
        <w:t>&lt;remove example below prior to public comment:&gt;</w:t>
      </w:r>
    </w:p>
    <w:p w14:paraId="1671E165"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350" w:name="_Toc449469899"/>
      <w:r w:rsidRPr="003651D9">
        <w:rPr>
          <w:noProof w:val="0"/>
        </w:rPr>
        <w:lastRenderedPageBreak/>
        <w:t>6.3.1.D.5.4 &lt;Header Element or Section Name&gt; &lt;Vocabulary Constraint or Condition&gt;</w:t>
      </w:r>
      <w:bookmarkEnd w:id="350"/>
    </w:p>
    <w:p w14:paraId="64CB4853" w14:textId="77777777" w:rsidR="00B84D95" w:rsidRPr="003651D9" w:rsidRDefault="00B84D95" w:rsidP="00597DB2">
      <w:pPr>
        <w:pStyle w:val="AuthorInstructions"/>
      </w:pPr>
      <w:r w:rsidRPr="003651D9">
        <w:t>&lt;add vocabulary constraint or condition definition&gt;</w:t>
      </w:r>
    </w:p>
    <w:p w14:paraId="65A282D9" w14:textId="77777777" w:rsidR="00B84D95" w:rsidRPr="003651D9" w:rsidRDefault="00B84D95" w:rsidP="00597DB2">
      <w:pPr>
        <w:pStyle w:val="AuthorInstructions"/>
      </w:pPr>
      <w:r w:rsidRPr="003651D9">
        <w:t>&lt;remove example below prior to public comment:&gt;</w:t>
      </w:r>
    </w:p>
    <w:p w14:paraId="2682B1D9"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7EEDA4B3" w14:textId="77777777" w:rsidR="0095594C" w:rsidRPr="003651D9" w:rsidRDefault="0095594C" w:rsidP="00B84D95">
      <w:pPr>
        <w:pStyle w:val="BodyText"/>
        <w:rPr>
          <w:rFonts w:eastAsia="Calibri"/>
        </w:rPr>
      </w:pPr>
    </w:p>
    <w:p w14:paraId="7DD4632E"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57EDDB2A" w14:textId="77777777" w:rsidR="0095594C" w:rsidRPr="003651D9" w:rsidRDefault="0095594C" w:rsidP="00597DB2">
      <w:pPr>
        <w:pStyle w:val="AuthorInstructions"/>
        <w:rPr>
          <w:rFonts w:eastAsia="Calibri"/>
        </w:rPr>
      </w:pPr>
    </w:p>
    <w:p w14:paraId="5AFDB30C"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51CAB690"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68CA9F08" w14:textId="77777777" w:rsidR="00BC3E9F" w:rsidRPr="003651D9" w:rsidRDefault="00BC3E9F" w:rsidP="00B84D95">
      <w:pPr>
        <w:pStyle w:val="BodyText"/>
        <w:rPr>
          <w:rFonts w:eastAsia="Calibri"/>
        </w:rPr>
      </w:pPr>
    </w:p>
    <w:p w14:paraId="4043E540"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07BE9EF2"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36E46376"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72C86C86"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0DF83589"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062A8F22"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29C1ADF8"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63BD9CA" w14:textId="77777777" w:rsidR="00BC3E9F" w:rsidRPr="003651D9" w:rsidRDefault="00BC3E9F" w:rsidP="00BC3E9F">
      <w:pPr>
        <w:pStyle w:val="BodyText"/>
        <w:rPr>
          <w:lang w:eastAsia="x-none"/>
        </w:rPr>
      </w:pPr>
    </w:p>
    <w:p w14:paraId="411ED3EE"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51A048A6" w14:textId="77777777" w:rsidTr="00983131">
        <w:trPr>
          <w:cantSplit/>
          <w:tblHeader/>
        </w:trPr>
        <w:tc>
          <w:tcPr>
            <w:tcW w:w="1336" w:type="pct"/>
            <w:shd w:val="clear" w:color="auto" w:fill="E6E6E6"/>
          </w:tcPr>
          <w:p w14:paraId="56B5181E" w14:textId="77777777" w:rsidR="001263B9" w:rsidRPr="003651D9" w:rsidRDefault="001263B9" w:rsidP="00EF1E77">
            <w:pPr>
              <w:pStyle w:val="TableEntryHeader"/>
            </w:pPr>
            <w:r w:rsidRPr="003651D9">
              <w:t>Template Title</w:t>
            </w:r>
          </w:p>
        </w:tc>
        <w:tc>
          <w:tcPr>
            <w:tcW w:w="691" w:type="pct"/>
            <w:shd w:val="clear" w:color="auto" w:fill="E6E6E6"/>
          </w:tcPr>
          <w:p w14:paraId="7C6B1BC0"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34148152" w14:textId="77777777" w:rsidR="001263B9" w:rsidRPr="003651D9" w:rsidRDefault="001263B9" w:rsidP="00730E16">
            <w:pPr>
              <w:pStyle w:val="TableEntryHeader"/>
            </w:pPr>
            <w:r w:rsidRPr="003651D9">
              <w:t>Condition</w:t>
            </w:r>
          </w:p>
        </w:tc>
        <w:tc>
          <w:tcPr>
            <w:tcW w:w="561" w:type="pct"/>
            <w:shd w:val="clear" w:color="auto" w:fill="E6E6E6"/>
          </w:tcPr>
          <w:p w14:paraId="11B20846" w14:textId="77777777" w:rsidR="001263B9" w:rsidRPr="003651D9" w:rsidRDefault="001263B9" w:rsidP="0032600B">
            <w:pPr>
              <w:pStyle w:val="TableEntryHeader"/>
            </w:pPr>
            <w:r w:rsidRPr="003651D9">
              <w:t>Template Type</w:t>
            </w:r>
          </w:p>
        </w:tc>
        <w:tc>
          <w:tcPr>
            <w:tcW w:w="862" w:type="pct"/>
            <w:shd w:val="clear" w:color="auto" w:fill="E6E6E6"/>
          </w:tcPr>
          <w:p w14:paraId="75F424F7" w14:textId="77777777" w:rsidR="001263B9" w:rsidRPr="003651D9" w:rsidRDefault="001263B9" w:rsidP="00BB76BC">
            <w:pPr>
              <w:pStyle w:val="TableEntryHeader"/>
            </w:pPr>
            <w:r w:rsidRPr="003651D9">
              <w:t>templateId</w:t>
            </w:r>
          </w:p>
        </w:tc>
        <w:tc>
          <w:tcPr>
            <w:tcW w:w="991" w:type="pct"/>
            <w:shd w:val="clear" w:color="auto" w:fill="E6E6E6"/>
          </w:tcPr>
          <w:p w14:paraId="323B1922" w14:textId="77777777" w:rsidR="00270EBB" w:rsidRPr="003651D9" w:rsidRDefault="001263B9" w:rsidP="00BB76BC">
            <w:pPr>
              <w:pStyle w:val="TableEntryHeader"/>
            </w:pPr>
            <w:r w:rsidRPr="003651D9">
              <w:t xml:space="preserve">Vocabulary </w:t>
            </w:r>
          </w:p>
          <w:p w14:paraId="203FFB81" w14:textId="77777777" w:rsidR="001263B9" w:rsidRPr="003651D9" w:rsidRDefault="001263B9" w:rsidP="00BB76BC">
            <w:pPr>
              <w:pStyle w:val="TableEntryHeader"/>
            </w:pPr>
            <w:r w:rsidRPr="003651D9">
              <w:t>Constraints</w:t>
            </w:r>
          </w:p>
        </w:tc>
      </w:tr>
      <w:tr w:rsidR="00340176" w:rsidRPr="003651D9" w14:paraId="52D079A6" w14:textId="77777777" w:rsidTr="00983131">
        <w:trPr>
          <w:cantSplit/>
        </w:trPr>
        <w:tc>
          <w:tcPr>
            <w:tcW w:w="1336" w:type="pct"/>
          </w:tcPr>
          <w:p w14:paraId="0D0FD868"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33EDC7ED" w14:textId="77777777" w:rsidR="00340176" w:rsidRPr="003651D9" w:rsidRDefault="00340176" w:rsidP="003579DA">
            <w:pPr>
              <w:pStyle w:val="TableEntry"/>
              <w:rPr>
                <w:color w:val="0070C0"/>
              </w:rPr>
            </w:pPr>
          </w:p>
        </w:tc>
        <w:tc>
          <w:tcPr>
            <w:tcW w:w="559" w:type="pct"/>
          </w:tcPr>
          <w:p w14:paraId="441BA723" w14:textId="77777777" w:rsidR="00340176" w:rsidRPr="003651D9" w:rsidRDefault="00340176" w:rsidP="00017E09">
            <w:pPr>
              <w:pStyle w:val="TableEntry"/>
              <w:rPr>
                <w:color w:val="0070C0"/>
              </w:rPr>
            </w:pPr>
          </w:p>
        </w:tc>
        <w:tc>
          <w:tcPr>
            <w:tcW w:w="561" w:type="pct"/>
          </w:tcPr>
          <w:p w14:paraId="73E7D3F6" w14:textId="77777777" w:rsidR="00340176" w:rsidRPr="003651D9" w:rsidRDefault="00340176" w:rsidP="003B70A2">
            <w:pPr>
              <w:pStyle w:val="TableEntry"/>
              <w:rPr>
                <w:color w:val="0070C0"/>
              </w:rPr>
            </w:pPr>
          </w:p>
        </w:tc>
        <w:tc>
          <w:tcPr>
            <w:tcW w:w="862" w:type="pct"/>
          </w:tcPr>
          <w:p w14:paraId="1FBB73F0" w14:textId="77777777" w:rsidR="00340176" w:rsidRPr="003651D9" w:rsidRDefault="00340176" w:rsidP="00234BE4">
            <w:pPr>
              <w:pStyle w:val="TableEntry"/>
              <w:rPr>
                <w:color w:val="0070C0"/>
              </w:rPr>
            </w:pPr>
          </w:p>
        </w:tc>
        <w:tc>
          <w:tcPr>
            <w:tcW w:w="991" w:type="pct"/>
          </w:tcPr>
          <w:p w14:paraId="755B837E" w14:textId="77777777" w:rsidR="00340176" w:rsidRPr="003651D9" w:rsidRDefault="00340176" w:rsidP="00234BE4">
            <w:pPr>
              <w:pStyle w:val="TableEntry"/>
              <w:rPr>
                <w:color w:val="0070C0"/>
              </w:rPr>
            </w:pPr>
          </w:p>
        </w:tc>
      </w:tr>
      <w:tr w:rsidR="00340176" w:rsidRPr="003651D9" w14:paraId="49D3D42E" w14:textId="77777777" w:rsidTr="00340176">
        <w:trPr>
          <w:cantSplit/>
        </w:trPr>
        <w:tc>
          <w:tcPr>
            <w:tcW w:w="5000" w:type="pct"/>
            <w:gridSpan w:val="6"/>
          </w:tcPr>
          <w:p w14:paraId="22D7BF55" w14:textId="77777777" w:rsidR="00340176" w:rsidRPr="003651D9" w:rsidRDefault="00340176" w:rsidP="00EF1E77">
            <w:pPr>
              <w:pStyle w:val="TableEntry"/>
            </w:pPr>
            <w:r w:rsidRPr="003651D9">
              <w:t>Delete this row and the example information in the rows below.</w:t>
            </w:r>
          </w:p>
        </w:tc>
      </w:tr>
      <w:tr w:rsidR="00270EBB" w:rsidRPr="003651D9" w14:paraId="40B60706" w14:textId="77777777" w:rsidTr="00983131">
        <w:trPr>
          <w:cantSplit/>
        </w:trPr>
        <w:tc>
          <w:tcPr>
            <w:tcW w:w="1336" w:type="pct"/>
          </w:tcPr>
          <w:p w14:paraId="5E7FBA4E"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651B3B1E" w14:textId="77777777" w:rsidR="001263B9" w:rsidRPr="003651D9" w:rsidRDefault="001263B9" w:rsidP="005D6176">
            <w:pPr>
              <w:pStyle w:val="TableEntry"/>
            </w:pPr>
            <w:r w:rsidRPr="003651D9">
              <w:t>R[1..1]</w:t>
            </w:r>
          </w:p>
        </w:tc>
        <w:tc>
          <w:tcPr>
            <w:tcW w:w="559" w:type="pct"/>
          </w:tcPr>
          <w:p w14:paraId="60B7E69B" w14:textId="77777777" w:rsidR="001263B9" w:rsidRPr="003651D9" w:rsidRDefault="001263B9" w:rsidP="0032600B">
            <w:pPr>
              <w:pStyle w:val="TableEntry"/>
            </w:pPr>
          </w:p>
        </w:tc>
        <w:tc>
          <w:tcPr>
            <w:tcW w:w="561" w:type="pct"/>
          </w:tcPr>
          <w:p w14:paraId="0A16BA0E" w14:textId="77777777" w:rsidR="001263B9" w:rsidRPr="003651D9" w:rsidRDefault="001263B9" w:rsidP="00BB76BC">
            <w:pPr>
              <w:pStyle w:val="TableEntry"/>
            </w:pPr>
            <w:r w:rsidRPr="003651D9">
              <w:t>document</w:t>
            </w:r>
          </w:p>
        </w:tc>
        <w:tc>
          <w:tcPr>
            <w:tcW w:w="862" w:type="pct"/>
          </w:tcPr>
          <w:p w14:paraId="24EC5439" w14:textId="77777777" w:rsidR="001263B9" w:rsidRPr="003651D9" w:rsidRDefault="001263B9" w:rsidP="00BB76BC">
            <w:pPr>
              <w:pStyle w:val="TableEntry"/>
            </w:pPr>
            <w:r w:rsidRPr="003651D9">
              <w:t>1.3.6.1.4.1.19376.1.4.1.1.2</w:t>
            </w:r>
          </w:p>
        </w:tc>
        <w:tc>
          <w:tcPr>
            <w:tcW w:w="991" w:type="pct"/>
          </w:tcPr>
          <w:p w14:paraId="1967DDD6" w14:textId="77777777" w:rsidR="001263B9" w:rsidRPr="003651D9" w:rsidRDefault="00983131" w:rsidP="00BB76BC">
            <w:pPr>
              <w:pStyle w:val="TableEntry"/>
              <w:rPr>
                <w:highlight w:val="yellow"/>
              </w:rPr>
            </w:pPr>
            <w:r w:rsidRPr="003651D9">
              <w:t>6.3.1.D.5.1</w:t>
            </w:r>
          </w:p>
        </w:tc>
      </w:tr>
      <w:tr w:rsidR="00270EBB" w:rsidRPr="003651D9" w14:paraId="33A83146" w14:textId="77777777" w:rsidTr="00983131">
        <w:trPr>
          <w:cantSplit/>
        </w:trPr>
        <w:tc>
          <w:tcPr>
            <w:tcW w:w="1336" w:type="pct"/>
          </w:tcPr>
          <w:p w14:paraId="2238586F"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66A55956" w14:textId="77777777" w:rsidR="001263B9" w:rsidRPr="003651D9" w:rsidRDefault="001263B9" w:rsidP="005D6176">
            <w:pPr>
              <w:pStyle w:val="TableEntry"/>
            </w:pPr>
            <w:r w:rsidRPr="003651D9">
              <w:t>O[0..1]</w:t>
            </w:r>
          </w:p>
        </w:tc>
        <w:tc>
          <w:tcPr>
            <w:tcW w:w="559" w:type="pct"/>
          </w:tcPr>
          <w:p w14:paraId="70612F3A" w14:textId="77777777" w:rsidR="001263B9" w:rsidRPr="003651D9" w:rsidRDefault="001263B9" w:rsidP="0032600B">
            <w:pPr>
              <w:pStyle w:val="TableEntry"/>
            </w:pPr>
          </w:p>
        </w:tc>
        <w:tc>
          <w:tcPr>
            <w:tcW w:w="561" w:type="pct"/>
          </w:tcPr>
          <w:p w14:paraId="5B5DAEFE" w14:textId="77777777" w:rsidR="001263B9" w:rsidRPr="003651D9" w:rsidRDefault="001263B9" w:rsidP="00BB76BC">
            <w:pPr>
              <w:pStyle w:val="TableEntry"/>
            </w:pPr>
            <w:r w:rsidRPr="003651D9">
              <w:t>section</w:t>
            </w:r>
          </w:p>
        </w:tc>
        <w:tc>
          <w:tcPr>
            <w:tcW w:w="862" w:type="pct"/>
          </w:tcPr>
          <w:p w14:paraId="340F27E8" w14:textId="77777777" w:rsidR="001263B9" w:rsidRPr="003651D9" w:rsidRDefault="001263B9" w:rsidP="00BB76BC">
            <w:pPr>
              <w:pStyle w:val="TableEntry"/>
            </w:pPr>
            <w:r w:rsidRPr="003651D9">
              <w:t>1.3.6.1.4.1.19376.1.4.1.2.16</w:t>
            </w:r>
          </w:p>
        </w:tc>
        <w:tc>
          <w:tcPr>
            <w:tcW w:w="991" w:type="pct"/>
          </w:tcPr>
          <w:p w14:paraId="447ABCC2" w14:textId="77777777" w:rsidR="001263B9" w:rsidRPr="003651D9" w:rsidRDefault="001263B9" w:rsidP="00BB76BC">
            <w:pPr>
              <w:pStyle w:val="TableEntry"/>
            </w:pPr>
          </w:p>
        </w:tc>
      </w:tr>
      <w:tr w:rsidR="00270EBB" w:rsidRPr="003651D9" w14:paraId="11DC4C5B" w14:textId="77777777" w:rsidTr="00983131">
        <w:trPr>
          <w:cantSplit/>
        </w:trPr>
        <w:tc>
          <w:tcPr>
            <w:tcW w:w="1336" w:type="pct"/>
          </w:tcPr>
          <w:p w14:paraId="56771941"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3210AFC0" w14:textId="77777777" w:rsidR="001263B9" w:rsidRPr="003651D9" w:rsidRDefault="001263B9" w:rsidP="005D6176">
            <w:pPr>
              <w:pStyle w:val="TableEntry"/>
            </w:pPr>
            <w:r w:rsidRPr="003651D9">
              <w:t>R[1..1]</w:t>
            </w:r>
          </w:p>
        </w:tc>
        <w:tc>
          <w:tcPr>
            <w:tcW w:w="559" w:type="pct"/>
          </w:tcPr>
          <w:p w14:paraId="45332A1F" w14:textId="77777777" w:rsidR="001263B9" w:rsidRPr="003651D9" w:rsidRDefault="001263B9" w:rsidP="0032600B">
            <w:pPr>
              <w:pStyle w:val="TableEntry"/>
            </w:pPr>
          </w:p>
        </w:tc>
        <w:tc>
          <w:tcPr>
            <w:tcW w:w="561" w:type="pct"/>
          </w:tcPr>
          <w:p w14:paraId="56E3CB24" w14:textId="77777777" w:rsidR="001263B9" w:rsidRPr="003651D9" w:rsidRDefault="001263B9" w:rsidP="00BB76BC">
            <w:pPr>
              <w:pStyle w:val="TableEntry"/>
            </w:pPr>
            <w:r w:rsidRPr="003651D9">
              <w:t>section</w:t>
            </w:r>
          </w:p>
        </w:tc>
        <w:tc>
          <w:tcPr>
            <w:tcW w:w="862" w:type="pct"/>
          </w:tcPr>
          <w:p w14:paraId="7BF502C9" w14:textId="77777777" w:rsidR="001263B9" w:rsidRPr="003651D9" w:rsidRDefault="001263B9" w:rsidP="00BB76BC">
            <w:pPr>
              <w:pStyle w:val="TableEntry"/>
            </w:pPr>
            <w:r w:rsidRPr="003651D9">
              <w:t>1.3.6.1.4.1.19376.1.4.1.2.17</w:t>
            </w:r>
          </w:p>
        </w:tc>
        <w:tc>
          <w:tcPr>
            <w:tcW w:w="991" w:type="pct"/>
          </w:tcPr>
          <w:p w14:paraId="0178C9A4" w14:textId="77777777" w:rsidR="001263B9" w:rsidRPr="003651D9" w:rsidRDefault="001263B9" w:rsidP="00BB76BC">
            <w:pPr>
              <w:pStyle w:val="TableEntry"/>
            </w:pPr>
          </w:p>
        </w:tc>
      </w:tr>
      <w:tr w:rsidR="00270EBB" w:rsidRPr="003651D9" w14:paraId="2A5AFA13" w14:textId="77777777" w:rsidTr="00983131">
        <w:trPr>
          <w:cantSplit/>
        </w:trPr>
        <w:tc>
          <w:tcPr>
            <w:tcW w:w="1336" w:type="pct"/>
          </w:tcPr>
          <w:p w14:paraId="4B6A063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3D7E4CEE" w14:textId="77777777" w:rsidR="001263B9" w:rsidRPr="003651D9" w:rsidRDefault="001263B9" w:rsidP="005D6176">
            <w:pPr>
              <w:pStyle w:val="TableEntry"/>
            </w:pPr>
            <w:r w:rsidRPr="003651D9">
              <w:t>O[0..*]</w:t>
            </w:r>
          </w:p>
        </w:tc>
        <w:tc>
          <w:tcPr>
            <w:tcW w:w="559" w:type="pct"/>
          </w:tcPr>
          <w:p w14:paraId="315A24DF" w14:textId="77777777" w:rsidR="001263B9" w:rsidRPr="003651D9" w:rsidRDefault="001263B9" w:rsidP="0032600B">
            <w:pPr>
              <w:pStyle w:val="TableEntry"/>
            </w:pPr>
          </w:p>
        </w:tc>
        <w:tc>
          <w:tcPr>
            <w:tcW w:w="561" w:type="pct"/>
          </w:tcPr>
          <w:p w14:paraId="6A4553C1" w14:textId="77777777" w:rsidR="001263B9" w:rsidRPr="003651D9" w:rsidRDefault="001263B9" w:rsidP="00BB76BC">
            <w:pPr>
              <w:pStyle w:val="TableEntry"/>
            </w:pPr>
            <w:r w:rsidRPr="003651D9">
              <w:t>entry</w:t>
            </w:r>
          </w:p>
        </w:tc>
        <w:tc>
          <w:tcPr>
            <w:tcW w:w="862" w:type="pct"/>
          </w:tcPr>
          <w:p w14:paraId="00AAFDAA" w14:textId="77777777" w:rsidR="001263B9" w:rsidRPr="003651D9" w:rsidRDefault="001263B9" w:rsidP="00BB76BC">
            <w:pPr>
              <w:pStyle w:val="TableEntry"/>
            </w:pPr>
            <w:r w:rsidRPr="003651D9">
              <w:t>2.16.840.1.113883.10.20.22.4.13</w:t>
            </w:r>
          </w:p>
        </w:tc>
        <w:tc>
          <w:tcPr>
            <w:tcW w:w="991" w:type="pct"/>
          </w:tcPr>
          <w:p w14:paraId="3AD22179" w14:textId="77777777" w:rsidR="001263B9" w:rsidRPr="003651D9" w:rsidRDefault="001263B9" w:rsidP="00BB76BC">
            <w:pPr>
              <w:pStyle w:val="TableEntry"/>
            </w:pPr>
          </w:p>
        </w:tc>
      </w:tr>
      <w:tr w:rsidR="00270EBB" w:rsidRPr="003651D9" w14:paraId="66CC88C3" w14:textId="77777777" w:rsidTr="00983131">
        <w:trPr>
          <w:cantSplit/>
        </w:trPr>
        <w:tc>
          <w:tcPr>
            <w:tcW w:w="1336" w:type="pct"/>
          </w:tcPr>
          <w:p w14:paraId="7F38650B"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31895567" w14:textId="77777777" w:rsidR="001263B9" w:rsidRPr="003651D9" w:rsidRDefault="001263B9" w:rsidP="005D6176">
            <w:pPr>
              <w:pStyle w:val="TableEntry"/>
            </w:pPr>
            <w:r w:rsidRPr="003651D9">
              <w:t>O[0..*]</w:t>
            </w:r>
          </w:p>
        </w:tc>
        <w:tc>
          <w:tcPr>
            <w:tcW w:w="559" w:type="pct"/>
          </w:tcPr>
          <w:p w14:paraId="7C9E1460" w14:textId="77777777" w:rsidR="001263B9" w:rsidRPr="003651D9" w:rsidRDefault="001263B9" w:rsidP="0032600B">
            <w:pPr>
              <w:pStyle w:val="TableEntry"/>
            </w:pPr>
          </w:p>
        </w:tc>
        <w:tc>
          <w:tcPr>
            <w:tcW w:w="561" w:type="pct"/>
          </w:tcPr>
          <w:p w14:paraId="57809D69" w14:textId="77777777" w:rsidR="001263B9" w:rsidRPr="003651D9" w:rsidRDefault="001263B9" w:rsidP="00BB76BC">
            <w:pPr>
              <w:pStyle w:val="TableEntry"/>
            </w:pPr>
            <w:r w:rsidRPr="003651D9">
              <w:t>entry</w:t>
            </w:r>
          </w:p>
        </w:tc>
        <w:tc>
          <w:tcPr>
            <w:tcW w:w="862" w:type="pct"/>
          </w:tcPr>
          <w:p w14:paraId="7C23ACC4" w14:textId="77777777" w:rsidR="001263B9" w:rsidRPr="003651D9" w:rsidRDefault="001263B9" w:rsidP="00BB76BC">
            <w:pPr>
              <w:pStyle w:val="TableEntry"/>
            </w:pPr>
            <w:r w:rsidRPr="003651D9">
              <w:t>2.16.840.1.113883.10.20.22.4.14</w:t>
            </w:r>
          </w:p>
        </w:tc>
        <w:tc>
          <w:tcPr>
            <w:tcW w:w="991" w:type="pct"/>
          </w:tcPr>
          <w:p w14:paraId="7FA7E36B" w14:textId="77777777" w:rsidR="001263B9" w:rsidRPr="003651D9" w:rsidRDefault="001263B9" w:rsidP="00BB76BC">
            <w:pPr>
              <w:pStyle w:val="TableEntry"/>
            </w:pPr>
          </w:p>
        </w:tc>
      </w:tr>
      <w:tr w:rsidR="00270EBB" w:rsidRPr="003651D9" w14:paraId="687E614A" w14:textId="77777777" w:rsidTr="00983131">
        <w:trPr>
          <w:cantSplit/>
        </w:trPr>
        <w:tc>
          <w:tcPr>
            <w:tcW w:w="1336" w:type="pct"/>
          </w:tcPr>
          <w:p w14:paraId="4FA79BA6"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6C0AFDFA" w14:textId="77777777" w:rsidR="001263B9" w:rsidRPr="003651D9" w:rsidRDefault="001263B9" w:rsidP="005D6176">
            <w:pPr>
              <w:pStyle w:val="TableEntry"/>
            </w:pPr>
            <w:r w:rsidRPr="003651D9">
              <w:t>O[0..*]</w:t>
            </w:r>
          </w:p>
        </w:tc>
        <w:tc>
          <w:tcPr>
            <w:tcW w:w="559" w:type="pct"/>
          </w:tcPr>
          <w:p w14:paraId="7CBE5561" w14:textId="77777777" w:rsidR="001263B9" w:rsidRPr="003651D9" w:rsidRDefault="001263B9" w:rsidP="0032600B">
            <w:pPr>
              <w:pStyle w:val="TableEntry"/>
            </w:pPr>
          </w:p>
        </w:tc>
        <w:tc>
          <w:tcPr>
            <w:tcW w:w="561" w:type="pct"/>
          </w:tcPr>
          <w:p w14:paraId="2CDE6A4B" w14:textId="77777777" w:rsidR="001263B9" w:rsidRPr="003651D9" w:rsidRDefault="001263B9" w:rsidP="00BB76BC">
            <w:pPr>
              <w:pStyle w:val="TableEntry"/>
            </w:pPr>
            <w:r w:rsidRPr="003651D9">
              <w:t>entry</w:t>
            </w:r>
          </w:p>
        </w:tc>
        <w:tc>
          <w:tcPr>
            <w:tcW w:w="862" w:type="pct"/>
          </w:tcPr>
          <w:p w14:paraId="6BA0830E" w14:textId="77777777" w:rsidR="001263B9" w:rsidRPr="003651D9" w:rsidRDefault="001263B9" w:rsidP="00BB76BC">
            <w:pPr>
              <w:pStyle w:val="TableEntry"/>
            </w:pPr>
            <w:r w:rsidRPr="003651D9">
              <w:t>2.16.840.1.113883.10.20.22.4.4</w:t>
            </w:r>
          </w:p>
        </w:tc>
        <w:tc>
          <w:tcPr>
            <w:tcW w:w="991" w:type="pct"/>
          </w:tcPr>
          <w:p w14:paraId="07D098B1" w14:textId="77777777" w:rsidR="001263B9" w:rsidRPr="003651D9" w:rsidRDefault="001263B9" w:rsidP="00BB76BC">
            <w:pPr>
              <w:pStyle w:val="TableEntry"/>
            </w:pPr>
          </w:p>
        </w:tc>
      </w:tr>
      <w:tr w:rsidR="00270EBB" w:rsidRPr="003651D9" w14:paraId="20B9BA8A" w14:textId="77777777" w:rsidTr="00983131">
        <w:trPr>
          <w:cantSplit/>
        </w:trPr>
        <w:tc>
          <w:tcPr>
            <w:tcW w:w="1336" w:type="pct"/>
          </w:tcPr>
          <w:p w14:paraId="53674D6A"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3D11CD2D" w14:textId="77777777" w:rsidR="001263B9" w:rsidRPr="003651D9" w:rsidRDefault="001263B9" w:rsidP="00EF1E77">
            <w:pPr>
              <w:pStyle w:val="TableEntry"/>
            </w:pPr>
            <w:r w:rsidRPr="003651D9">
              <w:t>O[0..1]</w:t>
            </w:r>
          </w:p>
        </w:tc>
        <w:tc>
          <w:tcPr>
            <w:tcW w:w="559" w:type="pct"/>
          </w:tcPr>
          <w:p w14:paraId="6EF8FFE0" w14:textId="77777777" w:rsidR="001263B9" w:rsidRPr="003651D9" w:rsidRDefault="001263B9" w:rsidP="005D6176">
            <w:pPr>
              <w:pStyle w:val="TableEntry"/>
            </w:pPr>
          </w:p>
        </w:tc>
        <w:tc>
          <w:tcPr>
            <w:tcW w:w="561" w:type="pct"/>
          </w:tcPr>
          <w:p w14:paraId="617D2DFB" w14:textId="77777777" w:rsidR="001263B9" w:rsidRPr="003651D9" w:rsidRDefault="001263B9" w:rsidP="005D6176">
            <w:pPr>
              <w:pStyle w:val="TableEntry"/>
            </w:pPr>
            <w:r w:rsidRPr="003651D9">
              <w:t>entry</w:t>
            </w:r>
          </w:p>
        </w:tc>
        <w:tc>
          <w:tcPr>
            <w:tcW w:w="862" w:type="pct"/>
          </w:tcPr>
          <w:p w14:paraId="1A59EEE5" w14:textId="77777777" w:rsidR="001263B9" w:rsidRPr="003651D9" w:rsidRDefault="001263B9" w:rsidP="0032600B">
            <w:pPr>
              <w:pStyle w:val="TableEntry"/>
            </w:pPr>
            <w:r w:rsidRPr="003651D9">
              <w:t>2.16.840.1.113883.10.20.22.4.31</w:t>
            </w:r>
          </w:p>
        </w:tc>
        <w:tc>
          <w:tcPr>
            <w:tcW w:w="991" w:type="pct"/>
          </w:tcPr>
          <w:p w14:paraId="072E9293" w14:textId="77777777" w:rsidR="001263B9" w:rsidRPr="003651D9" w:rsidRDefault="001263B9" w:rsidP="00BB76BC">
            <w:pPr>
              <w:pStyle w:val="TableEntry"/>
            </w:pPr>
          </w:p>
        </w:tc>
      </w:tr>
      <w:tr w:rsidR="00270EBB" w:rsidRPr="003651D9" w14:paraId="5FFB8B79" w14:textId="77777777" w:rsidTr="00983131">
        <w:trPr>
          <w:cantSplit/>
        </w:trPr>
        <w:tc>
          <w:tcPr>
            <w:tcW w:w="1336" w:type="pct"/>
          </w:tcPr>
          <w:p w14:paraId="10360F43"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04F429A0" w14:textId="77777777" w:rsidR="001263B9" w:rsidRPr="003651D9" w:rsidRDefault="001263B9" w:rsidP="00EF1E77">
            <w:pPr>
              <w:pStyle w:val="TableEntry"/>
            </w:pPr>
            <w:r w:rsidRPr="003651D9">
              <w:t>O[0..1]</w:t>
            </w:r>
          </w:p>
        </w:tc>
        <w:tc>
          <w:tcPr>
            <w:tcW w:w="559" w:type="pct"/>
          </w:tcPr>
          <w:p w14:paraId="25EDA004" w14:textId="77777777" w:rsidR="001263B9" w:rsidRPr="003651D9" w:rsidRDefault="00270EBB" w:rsidP="00BB76BC">
            <w:pPr>
              <w:pStyle w:val="TableEntry"/>
            </w:pPr>
            <w:r w:rsidRPr="003651D9">
              <w:t>6.3.1.D.5.</w:t>
            </w:r>
            <w:r w:rsidR="00983131" w:rsidRPr="003651D9">
              <w:t>2</w:t>
            </w:r>
          </w:p>
        </w:tc>
        <w:tc>
          <w:tcPr>
            <w:tcW w:w="561" w:type="pct"/>
          </w:tcPr>
          <w:p w14:paraId="28207878" w14:textId="77777777" w:rsidR="001263B9" w:rsidRPr="003651D9" w:rsidRDefault="001263B9" w:rsidP="00EF1E77">
            <w:pPr>
              <w:pStyle w:val="TableEntry"/>
            </w:pPr>
            <w:r w:rsidRPr="003651D9">
              <w:t>entry</w:t>
            </w:r>
          </w:p>
        </w:tc>
        <w:tc>
          <w:tcPr>
            <w:tcW w:w="862" w:type="pct"/>
          </w:tcPr>
          <w:p w14:paraId="00BA6439" w14:textId="77777777" w:rsidR="001263B9" w:rsidRPr="003651D9" w:rsidRDefault="001263B9" w:rsidP="00EF1E77">
            <w:pPr>
              <w:pStyle w:val="TableEntry"/>
            </w:pPr>
            <w:r w:rsidRPr="003651D9">
              <w:t>2.16.840.1.113883.10.20.22.4.5</w:t>
            </w:r>
          </w:p>
        </w:tc>
        <w:tc>
          <w:tcPr>
            <w:tcW w:w="991" w:type="pct"/>
          </w:tcPr>
          <w:p w14:paraId="09A37CE8" w14:textId="77777777" w:rsidR="001263B9" w:rsidRPr="003651D9" w:rsidRDefault="001263B9" w:rsidP="005D6176">
            <w:pPr>
              <w:pStyle w:val="TableEntry"/>
            </w:pPr>
          </w:p>
        </w:tc>
      </w:tr>
      <w:tr w:rsidR="00270EBB" w:rsidRPr="003651D9" w14:paraId="6EADC68F" w14:textId="77777777" w:rsidTr="00983131">
        <w:trPr>
          <w:cantSplit/>
        </w:trPr>
        <w:tc>
          <w:tcPr>
            <w:tcW w:w="1336" w:type="pct"/>
          </w:tcPr>
          <w:p w14:paraId="50229954"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5A61111E" w14:textId="77777777" w:rsidR="001263B9" w:rsidRPr="003651D9" w:rsidRDefault="001263B9" w:rsidP="00EF1E77">
            <w:pPr>
              <w:pStyle w:val="TableEntry"/>
            </w:pPr>
            <w:r w:rsidRPr="003651D9">
              <w:t>O[0..1]</w:t>
            </w:r>
          </w:p>
        </w:tc>
        <w:tc>
          <w:tcPr>
            <w:tcW w:w="559" w:type="pct"/>
          </w:tcPr>
          <w:p w14:paraId="58DA916D" w14:textId="77777777" w:rsidR="001263B9" w:rsidRPr="003651D9" w:rsidRDefault="001263B9" w:rsidP="005D6176">
            <w:pPr>
              <w:pStyle w:val="TableEntry"/>
            </w:pPr>
          </w:p>
        </w:tc>
        <w:tc>
          <w:tcPr>
            <w:tcW w:w="561" w:type="pct"/>
          </w:tcPr>
          <w:p w14:paraId="5409E128" w14:textId="77777777" w:rsidR="001263B9" w:rsidRPr="003651D9" w:rsidRDefault="001263B9" w:rsidP="005D6176">
            <w:pPr>
              <w:pStyle w:val="TableEntry"/>
            </w:pPr>
            <w:r w:rsidRPr="003651D9">
              <w:t>entry</w:t>
            </w:r>
          </w:p>
        </w:tc>
        <w:tc>
          <w:tcPr>
            <w:tcW w:w="862" w:type="pct"/>
          </w:tcPr>
          <w:p w14:paraId="1A0F9E37" w14:textId="77777777" w:rsidR="001263B9" w:rsidRPr="003651D9" w:rsidRDefault="001263B9" w:rsidP="0032600B">
            <w:pPr>
              <w:pStyle w:val="TableEntry"/>
            </w:pPr>
            <w:r w:rsidRPr="003651D9">
              <w:t>2.16.840.1.113883.10.20.22.4.6</w:t>
            </w:r>
          </w:p>
        </w:tc>
        <w:tc>
          <w:tcPr>
            <w:tcW w:w="991" w:type="pct"/>
          </w:tcPr>
          <w:p w14:paraId="64355FEC" w14:textId="77777777" w:rsidR="001263B9" w:rsidRPr="003651D9" w:rsidRDefault="001263B9" w:rsidP="00BB76BC">
            <w:pPr>
              <w:pStyle w:val="TableEntry"/>
            </w:pPr>
          </w:p>
        </w:tc>
      </w:tr>
      <w:tr w:rsidR="00270EBB" w:rsidRPr="003651D9" w14:paraId="4EBB7C45" w14:textId="77777777" w:rsidTr="00983131">
        <w:trPr>
          <w:cantSplit/>
        </w:trPr>
        <w:tc>
          <w:tcPr>
            <w:tcW w:w="1336" w:type="pct"/>
          </w:tcPr>
          <w:p w14:paraId="1BA75662"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DA9BFF2" w14:textId="77777777" w:rsidR="001263B9" w:rsidRPr="003651D9" w:rsidRDefault="001263B9" w:rsidP="00EF1E77">
            <w:pPr>
              <w:pStyle w:val="TableEntry"/>
            </w:pPr>
            <w:r w:rsidRPr="003651D9">
              <w:t>O[0..1]</w:t>
            </w:r>
          </w:p>
        </w:tc>
        <w:tc>
          <w:tcPr>
            <w:tcW w:w="559" w:type="pct"/>
          </w:tcPr>
          <w:p w14:paraId="743598A7" w14:textId="77777777" w:rsidR="001263B9" w:rsidRPr="003651D9" w:rsidRDefault="001263B9" w:rsidP="005D6176">
            <w:pPr>
              <w:pStyle w:val="TableEntry"/>
            </w:pPr>
          </w:p>
        </w:tc>
        <w:tc>
          <w:tcPr>
            <w:tcW w:w="561" w:type="pct"/>
          </w:tcPr>
          <w:p w14:paraId="472E34AE" w14:textId="77777777" w:rsidR="001263B9" w:rsidRPr="003651D9" w:rsidRDefault="001263B9" w:rsidP="005D6176">
            <w:pPr>
              <w:pStyle w:val="TableEntry"/>
            </w:pPr>
            <w:r w:rsidRPr="003651D9">
              <w:t>entry</w:t>
            </w:r>
          </w:p>
        </w:tc>
        <w:tc>
          <w:tcPr>
            <w:tcW w:w="862" w:type="pct"/>
          </w:tcPr>
          <w:p w14:paraId="52A7D459" w14:textId="77777777" w:rsidR="001263B9" w:rsidRPr="003651D9" w:rsidRDefault="001263B9" w:rsidP="0032600B">
            <w:pPr>
              <w:pStyle w:val="TableEntry"/>
            </w:pPr>
            <w:r w:rsidRPr="003651D9">
              <w:t>2.16.840.1.113883.10.20.22.4.8</w:t>
            </w:r>
          </w:p>
        </w:tc>
        <w:tc>
          <w:tcPr>
            <w:tcW w:w="991" w:type="pct"/>
          </w:tcPr>
          <w:p w14:paraId="0B8A2BB5" w14:textId="77777777" w:rsidR="001263B9" w:rsidRPr="003651D9" w:rsidRDefault="001263B9" w:rsidP="00BB76BC">
            <w:pPr>
              <w:pStyle w:val="TableEntry"/>
            </w:pPr>
          </w:p>
        </w:tc>
      </w:tr>
      <w:tr w:rsidR="00270EBB" w:rsidRPr="003651D9" w14:paraId="708BAED4" w14:textId="77777777" w:rsidTr="00983131">
        <w:trPr>
          <w:cantSplit/>
        </w:trPr>
        <w:tc>
          <w:tcPr>
            <w:tcW w:w="1336" w:type="pct"/>
          </w:tcPr>
          <w:p w14:paraId="099B41C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2437398D" w14:textId="77777777" w:rsidR="001263B9" w:rsidRPr="003651D9" w:rsidRDefault="001263B9" w:rsidP="00EF1E77">
            <w:pPr>
              <w:pStyle w:val="TableEntry"/>
            </w:pPr>
            <w:r w:rsidRPr="003651D9">
              <w:t>R[1..1]</w:t>
            </w:r>
          </w:p>
        </w:tc>
        <w:tc>
          <w:tcPr>
            <w:tcW w:w="559" w:type="pct"/>
          </w:tcPr>
          <w:p w14:paraId="75A789EC" w14:textId="77777777" w:rsidR="001263B9" w:rsidRPr="003651D9" w:rsidRDefault="001263B9" w:rsidP="005D6176">
            <w:pPr>
              <w:pStyle w:val="TableEntry"/>
            </w:pPr>
          </w:p>
        </w:tc>
        <w:tc>
          <w:tcPr>
            <w:tcW w:w="561" w:type="pct"/>
          </w:tcPr>
          <w:p w14:paraId="37630950" w14:textId="77777777" w:rsidR="001263B9" w:rsidRPr="003651D9" w:rsidRDefault="001263B9" w:rsidP="0032600B">
            <w:pPr>
              <w:pStyle w:val="TableEntry"/>
            </w:pPr>
            <w:r w:rsidRPr="003651D9">
              <w:t>section</w:t>
            </w:r>
          </w:p>
        </w:tc>
        <w:tc>
          <w:tcPr>
            <w:tcW w:w="862" w:type="pct"/>
          </w:tcPr>
          <w:p w14:paraId="6D690F29" w14:textId="77777777" w:rsidR="001263B9" w:rsidRPr="003651D9" w:rsidRDefault="001263B9" w:rsidP="00BB76BC">
            <w:pPr>
              <w:pStyle w:val="TableEntry"/>
            </w:pPr>
            <w:r w:rsidRPr="003651D9">
              <w:t>2.16.840.1.113883.10.20.22.2.6</w:t>
            </w:r>
          </w:p>
        </w:tc>
        <w:tc>
          <w:tcPr>
            <w:tcW w:w="991" w:type="pct"/>
          </w:tcPr>
          <w:p w14:paraId="72779493" w14:textId="77777777" w:rsidR="001263B9" w:rsidRPr="003651D9" w:rsidRDefault="001263B9" w:rsidP="00BB76BC">
            <w:pPr>
              <w:pStyle w:val="TableEntry"/>
              <w:rPr>
                <w:sz w:val="16"/>
              </w:rPr>
            </w:pPr>
          </w:p>
        </w:tc>
      </w:tr>
      <w:tr w:rsidR="00270EBB" w:rsidRPr="003651D9" w14:paraId="0C4CF71E" w14:textId="77777777" w:rsidTr="00983131">
        <w:trPr>
          <w:cantSplit/>
        </w:trPr>
        <w:tc>
          <w:tcPr>
            <w:tcW w:w="1336" w:type="pct"/>
          </w:tcPr>
          <w:p w14:paraId="39BEFCB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6EF1E280" w14:textId="77777777" w:rsidR="001263B9" w:rsidRPr="003651D9" w:rsidRDefault="001263B9" w:rsidP="00EF1E77">
            <w:pPr>
              <w:pStyle w:val="TableEntry"/>
            </w:pPr>
            <w:r w:rsidRPr="003651D9">
              <w:t>O[0..*]</w:t>
            </w:r>
          </w:p>
        </w:tc>
        <w:tc>
          <w:tcPr>
            <w:tcW w:w="559" w:type="pct"/>
          </w:tcPr>
          <w:p w14:paraId="508B4987" w14:textId="77777777" w:rsidR="001263B9" w:rsidRPr="003651D9" w:rsidRDefault="001263B9" w:rsidP="005D6176">
            <w:pPr>
              <w:pStyle w:val="TableEntry"/>
            </w:pPr>
          </w:p>
        </w:tc>
        <w:tc>
          <w:tcPr>
            <w:tcW w:w="561" w:type="pct"/>
          </w:tcPr>
          <w:p w14:paraId="0A9091CB" w14:textId="77777777" w:rsidR="001263B9" w:rsidRPr="003651D9" w:rsidRDefault="001263B9" w:rsidP="0032600B">
            <w:pPr>
              <w:pStyle w:val="TableEntry"/>
            </w:pPr>
            <w:r w:rsidRPr="003651D9">
              <w:t>entry</w:t>
            </w:r>
          </w:p>
        </w:tc>
        <w:tc>
          <w:tcPr>
            <w:tcW w:w="862" w:type="pct"/>
          </w:tcPr>
          <w:p w14:paraId="6735D2BD" w14:textId="77777777" w:rsidR="001263B9" w:rsidRPr="003651D9" w:rsidRDefault="001263B9" w:rsidP="00BB76BC">
            <w:pPr>
              <w:pStyle w:val="TableEntry"/>
            </w:pPr>
            <w:r w:rsidRPr="003651D9">
              <w:t>2.16.840.1.113883.10.20.22.4.30</w:t>
            </w:r>
          </w:p>
        </w:tc>
        <w:tc>
          <w:tcPr>
            <w:tcW w:w="991" w:type="pct"/>
          </w:tcPr>
          <w:p w14:paraId="16E28D21" w14:textId="77777777" w:rsidR="001263B9" w:rsidRPr="003651D9" w:rsidRDefault="001263B9" w:rsidP="00BB76BC">
            <w:pPr>
              <w:pStyle w:val="TableEntry"/>
              <w:rPr>
                <w:sz w:val="16"/>
              </w:rPr>
            </w:pPr>
          </w:p>
        </w:tc>
      </w:tr>
      <w:tr w:rsidR="00270EBB" w:rsidRPr="003651D9" w14:paraId="63CC109B" w14:textId="77777777" w:rsidTr="00983131">
        <w:trPr>
          <w:cantSplit/>
        </w:trPr>
        <w:tc>
          <w:tcPr>
            <w:tcW w:w="1336" w:type="pct"/>
          </w:tcPr>
          <w:p w14:paraId="7FB1025A"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44B42956" w14:textId="77777777" w:rsidR="001263B9" w:rsidRPr="003651D9" w:rsidRDefault="001263B9" w:rsidP="00EF1E77">
            <w:pPr>
              <w:pStyle w:val="TableEntry"/>
            </w:pPr>
            <w:r w:rsidRPr="003651D9">
              <w:t>R[1..*]</w:t>
            </w:r>
          </w:p>
        </w:tc>
        <w:tc>
          <w:tcPr>
            <w:tcW w:w="559" w:type="pct"/>
          </w:tcPr>
          <w:p w14:paraId="4EA29EC9" w14:textId="77777777" w:rsidR="001263B9" w:rsidRPr="003651D9" w:rsidRDefault="001263B9" w:rsidP="005D6176">
            <w:pPr>
              <w:pStyle w:val="TableEntry"/>
            </w:pPr>
          </w:p>
        </w:tc>
        <w:tc>
          <w:tcPr>
            <w:tcW w:w="561" w:type="pct"/>
          </w:tcPr>
          <w:p w14:paraId="4FB256FE" w14:textId="77777777" w:rsidR="001263B9" w:rsidRPr="003651D9" w:rsidRDefault="001263B9" w:rsidP="0032600B">
            <w:pPr>
              <w:pStyle w:val="TableEntry"/>
            </w:pPr>
            <w:r w:rsidRPr="003651D9">
              <w:t>entry</w:t>
            </w:r>
          </w:p>
        </w:tc>
        <w:tc>
          <w:tcPr>
            <w:tcW w:w="862" w:type="pct"/>
          </w:tcPr>
          <w:p w14:paraId="07C01D2D" w14:textId="77777777" w:rsidR="001263B9" w:rsidRPr="003651D9" w:rsidRDefault="001263B9" w:rsidP="00BB76BC">
            <w:pPr>
              <w:pStyle w:val="TableEntry"/>
            </w:pPr>
            <w:r w:rsidRPr="003651D9">
              <w:t>2.16.840.1.113883.10.20.22.4.7</w:t>
            </w:r>
          </w:p>
        </w:tc>
        <w:tc>
          <w:tcPr>
            <w:tcW w:w="991" w:type="pct"/>
          </w:tcPr>
          <w:p w14:paraId="702C0516" w14:textId="77777777" w:rsidR="001263B9" w:rsidRPr="003651D9" w:rsidRDefault="001263B9" w:rsidP="00BB76BC">
            <w:pPr>
              <w:pStyle w:val="TableEntry"/>
              <w:rPr>
                <w:sz w:val="16"/>
              </w:rPr>
            </w:pPr>
          </w:p>
        </w:tc>
      </w:tr>
      <w:tr w:rsidR="00270EBB" w:rsidRPr="003651D9" w14:paraId="5A7C4594" w14:textId="77777777" w:rsidTr="00983131">
        <w:trPr>
          <w:cantSplit/>
        </w:trPr>
        <w:tc>
          <w:tcPr>
            <w:tcW w:w="1336" w:type="pct"/>
          </w:tcPr>
          <w:p w14:paraId="26A5EEA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46C0C55F" w14:textId="77777777" w:rsidR="001263B9" w:rsidRPr="003651D9" w:rsidRDefault="001263B9" w:rsidP="00EF1E77">
            <w:pPr>
              <w:pStyle w:val="TableEntry"/>
            </w:pPr>
            <w:r w:rsidRPr="003651D9">
              <w:t>O[0..1]</w:t>
            </w:r>
          </w:p>
        </w:tc>
        <w:tc>
          <w:tcPr>
            <w:tcW w:w="559" w:type="pct"/>
          </w:tcPr>
          <w:p w14:paraId="6C60A566" w14:textId="77777777" w:rsidR="001263B9" w:rsidRPr="003651D9" w:rsidRDefault="001263B9" w:rsidP="005D6176">
            <w:pPr>
              <w:pStyle w:val="TableEntry"/>
            </w:pPr>
          </w:p>
        </w:tc>
        <w:tc>
          <w:tcPr>
            <w:tcW w:w="561" w:type="pct"/>
          </w:tcPr>
          <w:p w14:paraId="52B63CBB" w14:textId="77777777" w:rsidR="001263B9" w:rsidRPr="003651D9" w:rsidRDefault="001263B9" w:rsidP="0032600B">
            <w:pPr>
              <w:pStyle w:val="TableEntry"/>
            </w:pPr>
            <w:r w:rsidRPr="003651D9">
              <w:t>entry</w:t>
            </w:r>
          </w:p>
        </w:tc>
        <w:tc>
          <w:tcPr>
            <w:tcW w:w="862" w:type="pct"/>
          </w:tcPr>
          <w:p w14:paraId="3444A362" w14:textId="77777777" w:rsidR="001263B9" w:rsidRPr="003651D9" w:rsidRDefault="001263B9" w:rsidP="00BB76BC">
            <w:pPr>
              <w:pStyle w:val="TableEntry"/>
            </w:pPr>
            <w:r w:rsidRPr="003651D9">
              <w:t>2.16.840.1.113883.10.20.22.4.28</w:t>
            </w:r>
          </w:p>
        </w:tc>
        <w:tc>
          <w:tcPr>
            <w:tcW w:w="991" w:type="pct"/>
          </w:tcPr>
          <w:p w14:paraId="483CAB16" w14:textId="77777777" w:rsidR="001263B9" w:rsidRPr="003651D9" w:rsidRDefault="001263B9" w:rsidP="00BB76BC">
            <w:pPr>
              <w:pStyle w:val="TableEntry"/>
              <w:rPr>
                <w:sz w:val="16"/>
              </w:rPr>
            </w:pPr>
          </w:p>
        </w:tc>
      </w:tr>
      <w:tr w:rsidR="00270EBB" w:rsidRPr="003651D9" w14:paraId="1F6976AF" w14:textId="77777777" w:rsidTr="00983131">
        <w:trPr>
          <w:cantSplit/>
        </w:trPr>
        <w:tc>
          <w:tcPr>
            <w:tcW w:w="1336" w:type="pct"/>
            <w:tcBorders>
              <w:bottom w:val="single" w:sz="4" w:space="0" w:color="auto"/>
            </w:tcBorders>
          </w:tcPr>
          <w:p w14:paraId="6C862FC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2E2FC04" w14:textId="77777777" w:rsidR="001263B9" w:rsidRPr="003651D9" w:rsidRDefault="001263B9" w:rsidP="00EF1E77">
            <w:pPr>
              <w:pStyle w:val="TableEntry"/>
            </w:pPr>
            <w:r w:rsidRPr="003651D9">
              <w:t>O[0..1]</w:t>
            </w:r>
          </w:p>
        </w:tc>
        <w:tc>
          <w:tcPr>
            <w:tcW w:w="559" w:type="pct"/>
          </w:tcPr>
          <w:p w14:paraId="08EB1DDE" w14:textId="77777777" w:rsidR="001263B9" w:rsidRPr="003651D9" w:rsidRDefault="001263B9" w:rsidP="005D6176">
            <w:pPr>
              <w:pStyle w:val="TableEntry"/>
            </w:pPr>
          </w:p>
        </w:tc>
        <w:tc>
          <w:tcPr>
            <w:tcW w:w="561" w:type="pct"/>
          </w:tcPr>
          <w:p w14:paraId="3EE57D3A" w14:textId="77777777" w:rsidR="001263B9" w:rsidRPr="003651D9" w:rsidRDefault="001263B9" w:rsidP="0032600B">
            <w:pPr>
              <w:pStyle w:val="TableEntry"/>
            </w:pPr>
            <w:r w:rsidRPr="003651D9">
              <w:t>entry</w:t>
            </w:r>
          </w:p>
        </w:tc>
        <w:tc>
          <w:tcPr>
            <w:tcW w:w="862" w:type="pct"/>
          </w:tcPr>
          <w:p w14:paraId="05020107" w14:textId="77777777" w:rsidR="001263B9" w:rsidRPr="003651D9" w:rsidRDefault="001263B9" w:rsidP="00BB76BC">
            <w:pPr>
              <w:pStyle w:val="TableEntry"/>
            </w:pPr>
            <w:r w:rsidRPr="003651D9">
              <w:t>2.16.840.1.113883.10.20.22.4.9</w:t>
            </w:r>
          </w:p>
        </w:tc>
        <w:tc>
          <w:tcPr>
            <w:tcW w:w="991" w:type="pct"/>
          </w:tcPr>
          <w:p w14:paraId="38EE0CAF" w14:textId="77777777" w:rsidR="001263B9" w:rsidRPr="003651D9" w:rsidRDefault="001263B9" w:rsidP="00BB76BC">
            <w:pPr>
              <w:pStyle w:val="TableEntry"/>
              <w:rPr>
                <w:sz w:val="16"/>
              </w:rPr>
            </w:pPr>
          </w:p>
        </w:tc>
      </w:tr>
      <w:tr w:rsidR="00270EBB" w:rsidRPr="003651D9" w14:paraId="16E88CCB" w14:textId="77777777" w:rsidTr="00983131">
        <w:trPr>
          <w:cantSplit/>
        </w:trPr>
        <w:tc>
          <w:tcPr>
            <w:tcW w:w="1336" w:type="pct"/>
            <w:tcBorders>
              <w:bottom w:val="single" w:sz="4" w:space="0" w:color="auto"/>
            </w:tcBorders>
          </w:tcPr>
          <w:p w14:paraId="2BFADAA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51A2687E" w14:textId="77777777" w:rsidR="001263B9" w:rsidRPr="003651D9" w:rsidRDefault="001263B9" w:rsidP="00EF1E77">
            <w:pPr>
              <w:pStyle w:val="TableEntry"/>
            </w:pPr>
            <w:r w:rsidRPr="003651D9">
              <w:t>O[0..1]</w:t>
            </w:r>
          </w:p>
        </w:tc>
        <w:tc>
          <w:tcPr>
            <w:tcW w:w="559" w:type="pct"/>
          </w:tcPr>
          <w:p w14:paraId="5E8F9C56" w14:textId="77777777" w:rsidR="001263B9" w:rsidRPr="003651D9" w:rsidRDefault="001263B9" w:rsidP="005D6176">
            <w:pPr>
              <w:pStyle w:val="TableEntry"/>
            </w:pPr>
          </w:p>
        </w:tc>
        <w:tc>
          <w:tcPr>
            <w:tcW w:w="561" w:type="pct"/>
          </w:tcPr>
          <w:p w14:paraId="466D8508" w14:textId="77777777" w:rsidR="001263B9" w:rsidRPr="003651D9" w:rsidRDefault="001263B9" w:rsidP="0032600B">
            <w:pPr>
              <w:pStyle w:val="TableEntry"/>
            </w:pPr>
            <w:r w:rsidRPr="003651D9">
              <w:t>entry</w:t>
            </w:r>
          </w:p>
        </w:tc>
        <w:tc>
          <w:tcPr>
            <w:tcW w:w="862" w:type="pct"/>
          </w:tcPr>
          <w:p w14:paraId="72954C0F" w14:textId="77777777" w:rsidR="001263B9" w:rsidRPr="003651D9" w:rsidRDefault="001263B9" w:rsidP="00BB76BC">
            <w:pPr>
              <w:pStyle w:val="TableEntry"/>
            </w:pPr>
            <w:r w:rsidRPr="003651D9">
              <w:t>2.16.840.1.113883.10.20.22.4.8</w:t>
            </w:r>
          </w:p>
        </w:tc>
        <w:tc>
          <w:tcPr>
            <w:tcW w:w="991" w:type="pct"/>
          </w:tcPr>
          <w:p w14:paraId="6493D894" w14:textId="77777777" w:rsidR="001263B9" w:rsidRPr="003651D9" w:rsidRDefault="001263B9" w:rsidP="00BB76BC">
            <w:pPr>
              <w:pStyle w:val="TableEntry"/>
              <w:rPr>
                <w:sz w:val="16"/>
              </w:rPr>
            </w:pPr>
          </w:p>
        </w:tc>
      </w:tr>
      <w:tr w:rsidR="00270EBB" w:rsidRPr="003651D9" w14:paraId="3C4B33F5" w14:textId="77777777" w:rsidTr="00983131">
        <w:trPr>
          <w:cantSplit/>
          <w:trHeight w:val="332"/>
        </w:trPr>
        <w:tc>
          <w:tcPr>
            <w:tcW w:w="1336" w:type="pct"/>
            <w:shd w:val="clear" w:color="auto" w:fill="auto"/>
          </w:tcPr>
          <w:p w14:paraId="726E183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04A3F955" w14:textId="77777777" w:rsidR="001263B9" w:rsidRPr="003651D9" w:rsidRDefault="001263B9" w:rsidP="00EF1E77">
            <w:pPr>
              <w:pStyle w:val="TableEntry"/>
            </w:pPr>
            <w:r w:rsidRPr="003651D9">
              <w:t>O[0..1]</w:t>
            </w:r>
          </w:p>
        </w:tc>
        <w:tc>
          <w:tcPr>
            <w:tcW w:w="559" w:type="pct"/>
          </w:tcPr>
          <w:p w14:paraId="21A0F564" w14:textId="77777777" w:rsidR="001263B9" w:rsidRPr="003651D9" w:rsidRDefault="001263B9" w:rsidP="005D6176">
            <w:pPr>
              <w:pStyle w:val="TableEntry"/>
            </w:pPr>
          </w:p>
        </w:tc>
        <w:tc>
          <w:tcPr>
            <w:tcW w:w="561" w:type="pct"/>
          </w:tcPr>
          <w:p w14:paraId="36F2CA0E" w14:textId="77777777" w:rsidR="001263B9" w:rsidRPr="003651D9" w:rsidRDefault="001263B9" w:rsidP="0032600B">
            <w:pPr>
              <w:pStyle w:val="TableEntry"/>
            </w:pPr>
            <w:r w:rsidRPr="003651D9">
              <w:t>section</w:t>
            </w:r>
          </w:p>
        </w:tc>
        <w:tc>
          <w:tcPr>
            <w:tcW w:w="862" w:type="pct"/>
          </w:tcPr>
          <w:p w14:paraId="1B3E54ED" w14:textId="77777777" w:rsidR="001263B9" w:rsidRPr="003651D9" w:rsidRDefault="001263B9" w:rsidP="00BB76BC">
            <w:pPr>
              <w:pStyle w:val="TableEntry"/>
            </w:pPr>
            <w:r w:rsidRPr="003651D9">
              <w:t>1.3.6.1.4.1.19376.1.4.1.2.18</w:t>
            </w:r>
          </w:p>
        </w:tc>
        <w:tc>
          <w:tcPr>
            <w:tcW w:w="991" w:type="pct"/>
          </w:tcPr>
          <w:p w14:paraId="414CD9C5" w14:textId="77777777" w:rsidR="001263B9" w:rsidRPr="003651D9" w:rsidRDefault="001263B9" w:rsidP="00BB76BC">
            <w:pPr>
              <w:pStyle w:val="TableEntry"/>
              <w:rPr>
                <w:sz w:val="16"/>
                <w:highlight w:val="yellow"/>
              </w:rPr>
            </w:pPr>
          </w:p>
        </w:tc>
      </w:tr>
      <w:tr w:rsidR="00270EBB" w:rsidRPr="003651D9" w14:paraId="1AE98467" w14:textId="77777777" w:rsidTr="00983131">
        <w:trPr>
          <w:cantSplit/>
        </w:trPr>
        <w:tc>
          <w:tcPr>
            <w:tcW w:w="1336" w:type="pct"/>
          </w:tcPr>
          <w:p w14:paraId="2C150C3B"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3E82FF30" w14:textId="77777777" w:rsidR="001263B9" w:rsidRPr="003651D9" w:rsidRDefault="001263B9" w:rsidP="00EF1E77">
            <w:pPr>
              <w:pStyle w:val="TableEntry"/>
            </w:pPr>
            <w:r w:rsidRPr="003651D9">
              <w:t>O[0..*]</w:t>
            </w:r>
          </w:p>
        </w:tc>
        <w:tc>
          <w:tcPr>
            <w:tcW w:w="559" w:type="pct"/>
          </w:tcPr>
          <w:p w14:paraId="4284A06A" w14:textId="77777777" w:rsidR="001263B9" w:rsidRPr="003651D9" w:rsidRDefault="001263B9" w:rsidP="005D6176">
            <w:pPr>
              <w:pStyle w:val="TableEntry"/>
            </w:pPr>
          </w:p>
        </w:tc>
        <w:tc>
          <w:tcPr>
            <w:tcW w:w="561" w:type="pct"/>
          </w:tcPr>
          <w:p w14:paraId="750AE363" w14:textId="77777777" w:rsidR="001263B9" w:rsidRPr="003651D9" w:rsidRDefault="001263B9" w:rsidP="0032600B">
            <w:pPr>
              <w:pStyle w:val="TableEntry"/>
            </w:pPr>
            <w:r w:rsidRPr="003651D9">
              <w:t>entry</w:t>
            </w:r>
          </w:p>
        </w:tc>
        <w:tc>
          <w:tcPr>
            <w:tcW w:w="862" w:type="pct"/>
          </w:tcPr>
          <w:p w14:paraId="3DC247D9" w14:textId="77777777" w:rsidR="001263B9" w:rsidRPr="003651D9" w:rsidRDefault="001263B9" w:rsidP="00BB76BC">
            <w:pPr>
              <w:pStyle w:val="TableEntry"/>
            </w:pPr>
            <w:r w:rsidRPr="003651D9">
              <w:t>2.16.840.1.113883.10.20.22.4.4</w:t>
            </w:r>
          </w:p>
        </w:tc>
        <w:tc>
          <w:tcPr>
            <w:tcW w:w="991" w:type="pct"/>
          </w:tcPr>
          <w:p w14:paraId="614B2579" w14:textId="77777777" w:rsidR="001263B9" w:rsidRPr="003651D9" w:rsidRDefault="001263B9" w:rsidP="00BB76BC">
            <w:pPr>
              <w:pStyle w:val="TableEntry"/>
              <w:rPr>
                <w:sz w:val="16"/>
              </w:rPr>
            </w:pPr>
          </w:p>
        </w:tc>
      </w:tr>
      <w:tr w:rsidR="00270EBB" w:rsidRPr="003651D9" w14:paraId="05F2D4EC" w14:textId="77777777" w:rsidTr="00983131">
        <w:trPr>
          <w:cantSplit/>
        </w:trPr>
        <w:tc>
          <w:tcPr>
            <w:tcW w:w="1336" w:type="pct"/>
            <w:tcBorders>
              <w:bottom w:val="single" w:sz="4" w:space="0" w:color="auto"/>
            </w:tcBorders>
          </w:tcPr>
          <w:p w14:paraId="0B89170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545E09B" w14:textId="77777777" w:rsidR="001263B9" w:rsidRPr="003651D9" w:rsidRDefault="001263B9" w:rsidP="00EF1E77">
            <w:pPr>
              <w:pStyle w:val="TableEntry"/>
            </w:pPr>
            <w:r w:rsidRPr="003651D9">
              <w:t>O[0..1]</w:t>
            </w:r>
          </w:p>
        </w:tc>
        <w:tc>
          <w:tcPr>
            <w:tcW w:w="559" w:type="pct"/>
          </w:tcPr>
          <w:p w14:paraId="04C66B76" w14:textId="77777777" w:rsidR="001263B9" w:rsidRPr="003651D9" w:rsidRDefault="001263B9" w:rsidP="005D6176">
            <w:pPr>
              <w:pStyle w:val="TableEntry"/>
            </w:pPr>
          </w:p>
        </w:tc>
        <w:tc>
          <w:tcPr>
            <w:tcW w:w="561" w:type="pct"/>
          </w:tcPr>
          <w:p w14:paraId="4B15367A" w14:textId="77777777" w:rsidR="001263B9" w:rsidRPr="003651D9" w:rsidRDefault="001263B9" w:rsidP="0032600B">
            <w:pPr>
              <w:pStyle w:val="TableEntry"/>
            </w:pPr>
            <w:r w:rsidRPr="003651D9">
              <w:t>section</w:t>
            </w:r>
          </w:p>
        </w:tc>
        <w:tc>
          <w:tcPr>
            <w:tcW w:w="862" w:type="pct"/>
          </w:tcPr>
          <w:p w14:paraId="07D7D166" w14:textId="77777777" w:rsidR="001263B9" w:rsidRPr="003651D9" w:rsidRDefault="001263B9" w:rsidP="00BB76BC">
            <w:pPr>
              <w:pStyle w:val="TableEntry"/>
            </w:pPr>
            <w:r w:rsidRPr="003651D9">
              <w:t>2.16.840.1.113883.10.20.22.2.17</w:t>
            </w:r>
          </w:p>
        </w:tc>
        <w:tc>
          <w:tcPr>
            <w:tcW w:w="991" w:type="pct"/>
          </w:tcPr>
          <w:p w14:paraId="7D88D8D1" w14:textId="77777777" w:rsidR="001263B9" w:rsidRPr="003651D9" w:rsidRDefault="001263B9" w:rsidP="00BB76BC">
            <w:pPr>
              <w:pStyle w:val="TableEntry"/>
              <w:rPr>
                <w:sz w:val="16"/>
              </w:rPr>
            </w:pPr>
          </w:p>
        </w:tc>
      </w:tr>
      <w:tr w:rsidR="00270EBB" w:rsidRPr="003651D9" w14:paraId="50A0F632" w14:textId="77777777" w:rsidTr="00983131">
        <w:trPr>
          <w:cantSplit/>
        </w:trPr>
        <w:tc>
          <w:tcPr>
            <w:tcW w:w="1336" w:type="pct"/>
            <w:tcBorders>
              <w:bottom w:val="single" w:sz="4" w:space="0" w:color="auto"/>
            </w:tcBorders>
          </w:tcPr>
          <w:p w14:paraId="4FDF131D"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3BED0DE9" w14:textId="77777777" w:rsidR="001263B9" w:rsidRPr="003651D9" w:rsidRDefault="001263B9" w:rsidP="00EF1E77">
            <w:pPr>
              <w:pStyle w:val="TableEntry"/>
            </w:pPr>
            <w:r w:rsidRPr="003651D9">
              <w:t>R[1..1]</w:t>
            </w:r>
          </w:p>
        </w:tc>
        <w:tc>
          <w:tcPr>
            <w:tcW w:w="559" w:type="pct"/>
          </w:tcPr>
          <w:p w14:paraId="103B7D56" w14:textId="77777777" w:rsidR="001263B9" w:rsidRPr="003651D9" w:rsidRDefault="001263B9" w:rsidP="005D6176">
            <w:pPr>
              <w:pStyle w:val="TableEntry"/>
            </w:pPr>
          </w:p>
        </w:tc>
        <w:tc>
          <w:tcPr>
            <w:tcW w:w="561" w:type="pct"/>
          </w:tcPr>
          <w:p w14:paraId="55440FFA" w14:textId="77777777" w:rsidR="001263B9" w:rsidRPr="003651D9" w:rsidRDefault="001263B9" w:rsidP="0032600B">
            <w:pPr>
              <w:pStyle w:val="TableEntry"/>
            </w:pPr>
            <w:r w:rsidRPr="003651D9">
              <w:t>section</w:t>
            </w:r>
          </w:p>
        </w:tc>
        <w:tc>
          <w:tcPr>
            <w:tcW w:w="862" w:type="pct"/>
          </w:tcPr>
          <w:p w14:paraId="2F25CB74" w14:textId="77777777" w:rsidR="001263B9" w:rsidRPr="003651D9" w:rsidRDefault="001263B9" w:rsidP="00BB76BC">
            <w:pPr>
              <w:pStyle w:val="TableEntry"/>
            </w:pPr>
            <w:r w:rsidRPr="003651D9">
              <w:t>2.16.840.1.113883.10.20.2.10</w:t>
            </w:r>
          </w:p>
        </w:tc>
        <w:tc>
          <w:tcPr>
            <w:tcW w:w="991" w:type="pct"/>
          </w:tcPr>
          <w:p w14:paraId="57FAEE9E" w14:textId="77777777" w:rsidR="001263B9" w:rsidRPr="003651D9" w:rsidRDefault="001263B9" w:rsidP="00BB76BC">
            <w:pPr>
              <w:pStyle w:val="TableEntry"/>
              <w:rPr>
                <w:sz w:val="16"/>
              </w:rPr>
            </w:pPr>
          </w:p>
        </w:tc>
      </w:tr>
      <w:tr w:rsidR="00270EBB" w:rsidRPr="003651D9" w14:paraId="790947A3" w14:textId="77777777" w:rsidTr="00983131">
        <w:trPr>
          <w:cantSplit/>
        </w:trPr>
        <w:tc>
          <w:tcPr>
            <w:tcW w:w="1336" w:type="pct"/>
            <w:shd w:val="clear" w:color="auto" w:fill="auto"/>
          </w:tcPr>
          <w:p w14:paraId="4A11AAFD"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22D9890C" w14:textId="77777777" w:rsidR="001263B9" w:rsidRPr="003651D9" w:rsidRDefault="001263B9" w:rsidP="00EF1E77">
            <w:pPr>
              <w:pStyle w:val="TableEntry"/>
            </w:pPr>
            <w:r w:rsidRPr="003651D9">
              <w:t>R[1..1]</w:t>
            </w:r>
          </w:p>
        </w:tc>
        <w:tc>
          <w:tcPr>
            <w:tcW w:w="559" w:type="pct"/>
          </w:tcPr>
          <w:p w14:paraId="0E6B62BC" w14:textId="77777777" w:rsidR="001263B9" w:rsidRPr="003651D9" w:rsidRDefault="001263B9" w:rsidP="005D6176">
            <w:pPr>
              <w:pStyle w:val="TableEntry"/>
            </w:pPr>
          </w:p>
        </w:tc>
        <w:tc>
          <w:tcPr>
            <w:tcW w:w="561" w:type="pct"/>
          </w:tcPr>
          <w:p w14:paraId="48B783D0" w14:textId="77777777" w:rsidR="001263B9" w:rsidRPr="003651D9" w:rsidRDefault="001263B9" w:rsidP="0032600B">
            <w:pPr>
              <w:pStyle w:val="TableEntry"/>
            </w:pPr>
            <w:r w:rsidRPr="003651D9">
              <w:t>section</w:t>
            </w:r>
          </w:p>
        </w:tc>
        <w:tc>
          <w:tcPr>
            <w:tcW w:w="862" w:type="pct"/>
          </w:tcPr>
          <w:p w14:paraId="4348A146" w14:textId="77777777" w:rsidR="001263B9" w:rsidRPr="003651D9" w:rsidRDefault="001263B9" w:rsidP="00BB76BC">
            <w:pPr>
              <w:pStyle w:val="TableEntry"/>
            </w:pPr>
            <w:r w:rsidRPr="003651D9">
              <w:t>2.16.840.1.113883.10.20.22.2.4.1</w:t>
            </w:r>
          </w:p>
        </w:tc>
        <w:tc>
          <w:tcPr>
            <w:tcW w:w="991" w:type="pct"/>
          </w:tcPr>
          <w:p w14:paraId="545FC4AF" w14:textId="77777777" w:rsidR="001263B9" w:rsidRPr="003651D9" w:rsidRDefault="001263B9" w:rsidP="00BB76BC">
            <w:pPr>
              <w:pStyle w:val="TableEntry"/>
              <w:rPr>
                <w:sz w:val="16"/>
              </w:rPr>
            </w:pPr>
          </w:p>
        </w:tc>
      </w:tr>
      <w:tr w:rsidR="00270EBB" w:rsidRPr="003651D9" w14:paraId="03F2E04D" w14:textId="77777777" w:rsidTr="00983131">
        <w:trPr>
          <w:cantSplit/>
        </w:trPr>
        <w:tc>
          <w:tcPr>
            <w:tcW w:w="1336" w:type="pct"/>
            <w:shd w:val="clear" w:color="auto" w:fill="auto"/>
          </w:tcPr>
          <w:p w14:paraId="740E1ECA"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5CC01ED9" w14:textId="77777777" w:rsidR="001263B9" w:rsidRPr="003651D9" w:rsidRDefault="001263B9" w:rsidP="00EF1E77">
            <w:pPr>
              <w:pStyle w:val="TableEntry"/>
            </w:pPr>
            <w:r w:rsidRPr="003651D9">
              <w:t>R[1..*]</w:t>
            </w:r>
          </w:p>
        </w:tc>
        <w:tc>
          <w:tcPr>
            <w:tcW w:w="559" w:type="pct"/>
          </w:tcPr>
          <w:p w14:paraId="516C4139" w14:textId="77777777" w:rsidR="001263B9" w:rsidRPr="003651D9" w:rsidRDefault="001263B9" w:rsidP="005D6176">
            <w:pPr>
              <w:pStyle w:val="TableEntry"/>
            </w:pPr>
          </w:p>
        </w:tc>
        <w:tc>
          <w:tcPr>
            <w:tcW w:w="561" w:type="pct"/>
          </w:tcPr>
          <w:p w14:paraId="410F121B" w14:textId="77777777" w:rsidR="001263B9" w:rsidRPr="003651D9" w:rsidRDefault="001263B9" w:rsidP="0032600B">
            <w:pPr>
              <w:pStyle w:val="TableEntry"/>
            </w:pPr>
            <w:r w:rsidRPr="003651D9">
              <w:t>entry</w:t>
            </w:r>
          </w:p>
        </w:tc>
        <w:tc>
          <w:tcPr>
            <w:tcW w:w="862" w:type="pct"/>
          </w:tcPr>
          <w:p w14:paraId="7A366CF2" w14:textId="77777777" w:rsidR="001263B9" w:rsidRPr="003651D9" w:rsidRDefault="001263B9" w:rsidP="00BB76BC">
            <w:pPr>
              <w:pStyle w:val="TableEntry"/>
            </w:pPr>
            <w:r w:rsidRPr="003651D9">
              <w:t>2.16.840.1.113883.10.20.22.4.26</w:t>
            </w:r>
          </w:p>
        </w:tc>
        <w:tc>
          <w:tcPr>
            <w:tcW w:w="991" w:type="pct"/>
          </w:tcPr>
          <w:p w14:paraId="14FE89A3" w14:textId="77777777" w:rsidR="001263B9" w:rsidRPr="003651D9" w:rsidRDefault="001263B9" w:rsidP="00BB76BC">
            <w:pPr>
              <w:pStyle w:val="TableEntry"/>
              <w:rPr>
                <w:sz w:val="16"/>
              </w:rPr>
            </w:pPr>
          </w:p>
        </w:tc>
      </w:tr>
      <w:tr w:rsidR="00270EBB" w:rsidRPr="003651D9" w14:paraId="36D60176" w14:textId="77777777" w:rsidTr="00983131">
        <w:trPr>
          <w:cantSplit/>
        </w:trPr>
        <w:tc>
          <w:tcPr>
            <w:tcW w:w="1336" w:type="pct"/>
            <w:shd w:val="clear" w:color="auto" w:fill="auto"/>
          </w:tcPr>
          <w:p w14:paraId="17939249"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135FC9B9" w14:textId="77777777" w:rsidR="001263B9" w:rsidRPr="003651D9" w:rsidRDefault="001263B9" w:rsidP="00EF1E77">
            <w:pPr>
              <w:pStyle w:val="TableEntry"/>
            </w:pPr>
            <w:r w:rsidRPr="003651D9">
              <w:t>R[2..*]</w:t>
            </w:r>
          </w:p>
        </w:tc>
        <w:tc>
          <w:tcPr>
            <w:tcW w:w="559" w:type="pct"/>
          </w:tcPr>
          <w:p w14:paraId="5CCA7175" w14:textId="77777777" w:rsidR="001263B9" w:rsidRPr="003651D9" w:rsidRDefault="001263B9" w:rsidP="005D6176">
            <w:pPr>
              <w:pStyle w:val="TableEntry"/>
            </w:pPr>
          </w:p>
        </w:tc>
        <w:tc>
          <w:tcPr>
            <w:tcW w:w="561" w:type="pct"/>
          </w:tcPr>
          <w:p w14:paraId="5D6F78A2" w14:textId="77777777" w:rsidR="001263B9" w:rsidRPr="003651D9" w:rsidRDefault="001263B9" w:rsidP="0032600B">
            <w:pPr>
              <w:pStyle w:val="TableEntry"/>
            </w:pPr>
            <w:r w:rsidRPr="003651D9">
              <w:t>entry</w:t>
            </w:r>
          </w:p>
        </w:tc>
        <w:tc>
          <w:tcPr>
            <w:tcW w:w="862" w:type="pct"/>
          </w:tcPr>
          <w:p w14:paraId="1873C49B" w14:textId="77777777" w:rsidR="001263B9" w:rsidRPr="003651D9" w:rsidRDefault="001263B9" w:rsidP="00BB76BC">
            <w:pPr>
              <w:pStyle w:val="TableEntry"/>
            </w:pPr>
            <w:r w:rsidRPr="003651D9">
              <w:t>2.16.840.1.113883.10.20.22.4.27</w:t>
            </w:r>
            <w:r w:rsidR="00340176" w:rsidRPr="003651D9">
              <w:t>&gt;</w:t>
            </w:r>
          </w:p>
        </w:tc>
        <w:tc>
          <w:tcPr>
            <w:tcW w:w="991" w:type="pct"/>
          </w:tcPr>
          <w:p w14:paraId="2C4A3B69" w14:textId="77777777" w:rsidR="001263B9" w:rsidRPr="003651D9" w:rsidRDefault="001263B9" w:rsidP="00BB76BC">
            <w:pPr>
              <w:pStyle w:val="TableEntry"/>
              <w:rPr>
                <w:sz w:val="16"/>
              </w:rPr>
            </w:pPr>
          </w:p>
        </w:tc>
      </w:tr>
    </w:tbl>
    <w:p w14:paraId="4B02EF4C" w14:textId="77777777" w:rsidR="00BC3E9F" w:rsidRPr="003651D9" w:rsidRDefault="00BC3E9F" w:rsidP="00BC3E9F">
      <w:pPr>
        <w:rPr>
          <w:lang w:eastAsia="x-none"/>
        </w:rPr>
      </w:pPr>
    </w:p>
    <w:p w14:paraId="4AA311DF"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6CF17AFD" w14:textId="77777777" w:rsidR="001E206E" w:rsidRPr="003651D9" w:rsidRDefault="001E206E" w:rsidP="00597DB2">
      <w:pPr>
        <w:pStyle w:val="AuthorInstructions"/>
      </w:pPr>
      <w:r w:rsidRPr="003651D9">
        <w:t>&lt;Note that every Conditional element MUST have an explanatory paragraph referenced below.&gt;</w:t>
      </w:r>
    </w:p>
    <w:p w14:paraId="07083A18"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61A959B2" w14:textId="77777777" w:rsidR="00270EBB" w:rsidRPr="003651D9" w:rsidRDefault="00270EBB" w:rsidP="00270EBB">
      <w:pPr>
        <w:pStyle w:val="Heading6"/>
        <w:numPr>
          <w:ilvl w:val="0"/>
          <w:numId w:val="0"/>
        </w:numPr>
        <w:rPr>
          <w:noProof w:val="0"/>
        </w:rPr>
      </w:pPr>
      <w:bookmarkStart w:id="351" w:name="_Toc449469900"/>
      <w:r w:rsidRPr="003651D9">
        <w:rPr>
          <w:noProof w:val="0"/>
        </w:rPr>
        <w:t>6.3.1.D.5.1 &lt;</w:t>
      </w:r>
      <w:r w:rsidR="00983131" w:rsidRPr="003651D9">
        <w:rPr>
          <w:noProof w:val="0"/>
        </w:rPr>
        <w:t>Template Title name</w:t>
      </w:r>
      <w:r w:rsidRPr="003651D9">
        <w:rPr>
          <w:noProof w:val="0"/>
        </w:rPr>
        <w:t>&gt; &lt;Vocabulary Constraint or Condition&gt;</w:t>
      </w:r>
      <w:bookmarkEnd w:id="351"/>
    </w:p>
    <w:p w14:paraId="38E2FD99" w14:textId="77777777" w:rsidR="00270EBB" w:rsidRPr="003651D9" w:rsidRDefault="00270EBB" w:rsidP="00597DB2">
      <w:pPr>
        <w:pStyle w:val="AuthorInstructions"/>
      </w:pPr>
      <w:r w:rsidRPr="003651D9">
        <w:t>&lt;add vocabulary constraint or condition definition&gt;</w:t>
      </w:r>
    </w:p>
    <w:p w14:paraId="77279AB0" w14:textId="77777777" w:rsidR="00270EBB" w:rsidRPr="003651D9" w:rsidRDefault="00270EBB" w:rsidP="00597DB2">
      <w:pPr>
        <w:pStyle w:val="AuthorInstructions"/>
      </w:pPr>
      <w:r w:rsidRPr="003651D9">
        <w:t>&lt;remove example below prior to public comment:&gt;</w:t>
      </w:r>
    </w:p>
    <w:p w14:paraId="45665669"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020DD962" w14:textId="77777777" w:rsidR="00270EBB" w:rsidRPr="003651D9" w:rsidRDefault="00270EBB" w:rsidP="00270EBB">
      <w:pPr>
        <w:pStyle w:val="Heading6"/>
        <w:numPr>
          <w:ilvl w:val="0"/>
          <w:numId w:val="0"/>
        </w:numPr>
        <w:ind w:left="1152" w:hanging="1152"/>
        <w:rPr>
          <w:noProof w:val="0"/>
        </w:rPr>
      </w:pPr>
      <w:bookmarkStart w:id="352" w:name="_Toc449469901"/>
      <w:r w:rsidRPr="003651D9">
        <w:rPr>
          <w:noProof w:val="0"/>
        </w:rPr>
        <w:t>6.3.1.D.5.2 &lt;</w:t>
      </w:r>
      <w:r w:rsidR="00983131" w:rsidRPr="003651D9">
        <w:rPr>
          <w:noProof w:val="0"/>
        </w:rPr>
        <w:t>Template Title name</w:t>
      </w:r>
      <w:r w:rsidRPr="003651D9">
        <w:rPr>
          <w:noProof w:val="0"/>
        </w:rPr>
        <w:t>&gt; &lt;Vocabulary Constraint or Condition&gt;</w:t>
      </w:r>
      <w:bookmarkEnd w:id="352"/>
    </w:p>
    <w:p w14:paraId="685932E8" w14:textId="77777777" w:rsidR="00270EBB" w:rsidRPr="003651D9" w:rsidRDefault="00270EBB" w:rsidP="00597DB2">
      <w:pPr>
        <w:pStyle w:val="AuthorInstructions"/>
      </w:pPr>
      <w:r w:rsidRPr="003651D9">
        <w:t>&lt;add vocabulary constraint or condition definition&gt;</w:t>
      </w:r>
    </w:p>
    <w:p w14:paraId="4102D1DD" w14:textId="77777777" w:rsidR="00270EBB" w:rsidRPr="003651D9" w:rsidRDefault="00270EBB" w:rsidP="00597DB2">
      <w:pPr>
        <w:pStyle w:val="AuthorInstructions"/>
      </w:pPr>
      <w:r w:rsidRPr="003651D9">
        <w:t>&lt;remove example below prior to public comment:&gt;</w:t>
      </w:r>
    </w:p>
    <w:p w14:paraId="2439E520"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5C17CE4C"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353" w:name="_Toc449469902"/>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353"/>
    </w:p>
    <w:p w14:paraId="32C83DD3"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6F893A1" w14:textId="7777777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r w:rsidR="00662BE5">
        <w:rPr>
          <w:highlight w:val="yellow"/>
        </w:rPr>
        <w:t>PCC</w:t>
      </w:r>
      <w:r w:rsidR="00115A0F" w:rsidRPr="00207571">
        <w:rPr>
          <w:highlight w:val="yellow"/>
        </w:rPr>
        <w:t>_</w:t>
      </w:r>
      <w:r w:rsidR="00E60F58">
        <w:rPr>
          <w:highlight w:val="yellow"/>
        </w:rPr>
        <w:t>DCP</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4944685F"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6064D907"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17E6DD8D"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0ECE354E"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354" w:name="_Toc449469903"/>
      <w:r w:rsidRPr="003651D9">
        <w:rPr>
          <w:noProof w:val="0"/>
        </w:rPr>
        <w:t>6.3.2</w:t>
      </w:r>
      <w:r w:rsidR="00291725">
        <w:rPr>
          <w:noProof w:val="0"/>
        </w:rPr>
        <w:t xml:space="preserve"> </w:t>
      </w:r>
      <w:r w:rsidRPr="003651D9">
        <w:rPr>
          <w:noProof w:val="0"/>
        </w:rPr>
        <w:t>CDA Header Content Modules</w:t>
      </w:r>
      <w:bookmarkEnd w:id="354"/>
    </w:p>
    <w:p w14:paraId="24569425" w14:textId="77777777" w:rsidR="00951F63" w:rsidRPr="003651D9" w:rsidRDefault="00951F63" w:rsidP="00951F63">
      <w:pPr>
        <w:pStyle w:val="Heading4"/>
        <w:numPr>
          <w:ilvl w:val="0"/>
          <w:numId w:val="0"/>
        </w:numPr>
        <w:ind w:left="864" w:hanging="864"/>
        <w:rPr>
          <w:noProof w:val="0"/>
        </w:rPr>
      </w:pPr>
      <w:bookmarkStart w:id="355" w:name="_Toc449469904"/>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355"/>
      <w:r w:rsidR="00EA7E83" w:rsidRPr="003651D9">
        <w:rPr>
          <w:noProof w:val="0"/>
        </w:rPr>
        <w:t xml:space="preserve"> </w:t>
      </w:r>
    </w:p>
    <w:p w14:paraId="287E1B1F" w14:textId="77777777" w:rsidR="00D34E63" w:rsidRPr="003651D9" w:rsidRDefault="00D34E63" w:rsidP="00597DB2">
      <w:pPr>
        <w:pStyle w:val="AuthorInstructions"/>
      </w:pPr>
      <w:r w:rsidRPr="003651D9">
        <w:t>&lt;Replicate this section/table for as many new Header Elements are added in this supplement.&gt;</w:t>
      </w:r>
    </w:p>
    <w:p w14:paraId="08E33946" w14:textId="77777777" w:rsidR="00D35F24" w:rsidRPr="003651D9" w:rsidRDefault="00D35F24" w:rsidP="00597DB2">
      <w:pPr>
        <w:pStyle w:val="AuthorInstructions"/>
      </w:pPr>
      <w:r w:rsidRPr="003651D9">
        <w:t>###Begin Tabular Format - Header</w:t>
      </w:r>
    </w:p>
    <w:p w14:paraId="1018F113"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27E513AF"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1A30F9BE" w14:textId="77777777" w:rsidR="008A3FD2" w:rsidRPr="003651D9" w:rsidRDefault="008A3FD2" w:rsidP="008A3FD2">
      <w:pPr>
        <w:pStyle w:val="BodyText"/>
        <w:rPr>
          <w:i/>
          <w:lang w:eastAsia="x-none"/>
        </w:rPr>
      </w:pPr>
    </w:p>
    <w:p w14:paraId="63E9A75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6DA9D2E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C5B316"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C741DD8" w14:textId="77777777" w:rsidR="00774B6B" w:rsidRPr="003651D9" w:rsidRDefault="00774B6B" w:rsidP="00AD069D">
            <w:pPr>
              <w:pStyle w:val="TableEntry"/>
            </w:pPr>
            <w:r w:rsidRPr="003651D9">
              <w:t>&lt;Template Name&gt;</w:t>
            </w:r>
          </w:p>
        </w:tc>
      </w:tr>
      <w:tr w:rsidR="00951F63" w:rsidRPr="003651D9" w14:paraId="28B139A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0D46FB"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368DB48" w14:textId="77777777" w:rsidR="00951F63" w:rsidRPr="003651D9" w:rsidRDefault="00774B6B" w:rsidP="00AD069D">
            <w:pPr>
              <w:pStyle w:val="TableEntry"/>
            </w:pPr>
            <w:r w:rsidRPr="003651D9">
              <w:t>&lt;oid&gt;</w:t>
            </w:r>
          </w:p>
        </w:tc>
      </w:tr>
      <w:tr w:rsidR="00951F63" w:rsidRPr="003651D9" w14:paraId="332F54A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FE06CD"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957AA5B"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51757BA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CE69CC"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EBD91A0"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09886ACA"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D0FF420"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16BA2C"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9F0FC68"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384F83D"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1815615E"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4522CD"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254C92D"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B66764"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928F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3595810F"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0A70C77B"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F340331"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96B5021"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54EE0051"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498F06B5"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F011B15"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3878B97D" w14:textId="77777777" w:rsidR="00E25761" w:rsidRPr="003651D9" w:rsidRDefault="00286433" w:rsidP="00BB76BC">
            <w:pPr>
              <w:pStyle w:val="TableEntry"/>
            </w:pPr>
            <w:r w:rsidRPr="003651D9">
              <w:t>&lt;Vocab constraint, if applicable&gt;</w:t>
            </w:r>
          </w:p>
        </w:tc>
      </w:tr>
      <w:tr w:rsidR="003F252B" w:rsidRPr="003651D9" w14:paraId="48C782EF"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3A16FB5"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3474B2C"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611B9759"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A8A0C4B"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D069DB9"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1DD7B14" w14:textId="77777777" w:rsidR="003F252B" w:rsidRPr="003651D9" w:rsidRDefault="003F252B" w:rsidP="003F252B">
            <w:pPr>
              <w:pStyle w:val="TableEntry"/>
            </w:pPr>
          </w:p>
        </w:tc>
      </w:tr>
      <w:tr w:rsidR="00286433" w:rsidRPr="003651D9" w14:paraId="0A9510E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F6EE68"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424CE9F"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33175E2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22833D48"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FD2C175"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73547839" w14:textId="77777777" w:rsidR="00286433" w:rsidRPr="003651D9" w:rsidRDefault="00286433" w:rsidP="00BB76BC">
            <w:pPr>
              <w:pStyle w:val="TableEntry"/>
            </w:pPr>
          </w:p>
        </w:tc>
      </w:tr>
      <w:tr w:rsidR="00286433" w:rsidRPr="003651D9" w14:paraId="2320E455"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3B7356F"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8994EC"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17232B61"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3B43F5A4"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39336068"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30648BB" w14:textId="77777777" w:rsidR="00286433" w:rsidRPr="003651D9" w:rsidRDefault="00286433" w:rsidP="00BB76BC">
            <w:pPr>
              <w:pStyle w:val="TableEntry"/>
            </w:pPr>
          </w:p>
        </w:tc>
      </w:tr>
      <w:tr w:rsidR="00286433" w:rsidRPr="003651D9" w14:paraId="16FE103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FE465C6"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821460E"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6F895ADA"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036F6040"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62CC1EE3"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4BC9C7AD" w14:textId="77777777" w:rsidR="00286433" w:rsidRPr="003651D9" w:rsidRDefault="00286433" w:rsidP="00BB76BC">
            <w:pPr>
              <w:pStyle w:val="TableEntry"/>
            </w:pPr>
          </w:p>
        </w:tc>
      </w:tr>
      <w:tr w:rsidR="00286433" w:rsidRPr="003651D9" w14:paraId="4F036E6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BFE13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B2F1A3F"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590ECFFB"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284DBC02"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49325AD0"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2BD2BF58" w14:textId="77777777" w:rsidR="00286433" w:rsidRPr="003651D9" w:rsidRDefault="00115A0F" w:rsidP="00BB76BC">
            <w:pPr>
              <w:pStyle w:val="TableEntry"/>
            </w:pPr>
            <w:r w:rsidRPr="003651D9">
              <w:t>CARD TF-3: 6.3.2.H.4</w:t>
            </w:r>
            <w:r w:rsidR="003F252B" w:rsidRPr="003651D9">
              <w:t>&gt;</w:t>
            </w:r>
          </w:p>
        </w:tc>
      </w:tr>
    </w:tbl>
    <w:p w14:paraId="51AE7028" w14:textId="77777777" w:rsidR="003602DC" w:rsidRPr="003651D9" w:rsidRDefault="003602DC" w:rsidP="00597DB2">
      <w:pPr>
        <w:pStyle w:val="BodyText"/>
      </w:pPr>
      <w:bookmarkStart w:id="356" w:name="_Toc291167520"/>
      <w:bookmarkStart w:id="357" w:name="_Toc291231459"/>
      <w:bookmarkStart w:id="358" w:name="_Toc296340389"/>
    </w:p>
    <w:p w14:paraId="2C117E1B"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361FA7E7"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7791771"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B8531AC" w14:textId="77777777" w:rsidR="00951F63" w:rsidRPr="003651D9" w:rsidRDefault="00951F63" w:rsidP="008A3FD2">
      <w:pPr>
        <w:pStyle w:val="Heading5"/>
        <w:numPr>
          <w:ilvl w:val="0"/>
          <w:numId w:val="0"/>
        </w:numPr>
        <w:rPr>
          <w:noProof w:val="0"/>
        </w:rPr>
      </w:pPr>
      <w:bookmarkStart w:id="359" w:name="_Toc449469905"/>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356"/>
      <w:bookmarkEnd w:id="357"/>
      <w:bookmarkEnd w:id="358"/>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359"/>
    </w:p>
    <w:p w14:paraId="3FCF9BC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A980AB8"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55DFFE1F"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D24DDD5"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5A5EDD70"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04620036"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3EAEC805"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523C4EB1"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6EA3C533"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1BD11AC2"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3FFC473D"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4C45C2EE" w14:textId="77777777" w:rsidR="00363069" w:rsidRPr="003651D9" w:rsidRDefault="00951F63" w:rsidP="00363069">
      <w:pPr>
        <w:pStyle w:val="Heading5"/>
        <w:numPr>
          <w:ilvl w:val="0"/>
          <w:numId w:val="0"/>
        </w:numPr>
        <w:rPr>
          <w:noProof w:val="0"/>
        </w:rPr>
      </w:pPr>
      <w:bookmarkStart w:id="360" w:name="_Toc291167521"/>
      <w:bookmarkStart w:id="361" w:name="_Toc291231460"/>
      <w:bookmarkStart w:id="362" w:name="_Toc296340390"/>
      <w:bookmarkStart w:id="363" w:name="_Toc449469906"/>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360"/>
      <w:bookmarkEnd w:id="361"/>
      <w:bookmarkEnd w:id="362"/>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363"/>
    </w:p>
    <w:p w14:paraId="2B540126" w14:textId="77777777" w:rsidR="00363069" w:rsidRPr="003651D9" w:rsidRDefault="00C20EFF" w:rsidP="00363069">
      <w:pPr>
        <w:pStyle w:val="Heading5"/>
        <w:numPr>
          <w:ilvl w:val="0"/>
          <w:numId w:val="0"/>
        </w:numPr>
        <w:rPr>
          <w:noProof w:val="0"/>
        </w:rPr>
      </w:pPr>
      <w:bookmarkStart w:id="364" w:name="_Toc449469907"/>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364"/>
    </w:p>
    <w:p w14:paraId="50BCDCBB" w14:textId="77777777" w:rsidR="00D35F24" w:rsidRPr="003651D9" w:rsidRDefault="00D35F24" w:rsidP="00597DB2">
      <w:pPr>
        <w:pStyle w:val="AuthorInstructions"/>
      </w:pPr>
      <w:r w:rsidRPr="003651D9">
        <w:t>###End Tabular Format – Header</w:t>
      </w:r>
    </w:p>
    <w:p w14:paraId="786CC82C" w14:textId="77777777" w:rsidR="00983131" w:rsidRPr="003651D9" w:rsidRDefault="00983131" w:rsidP="00597DB2">
      <w:pPr>
        <w:pStyle w:val="AuthorInstructions"/>
      </w:pPr>
    </w:p>
    <w:p w14:paraId="004842D0" w14:textId="77777777" w:rsidR="00D35F24" w:rsidRPr="003651D9" w:rsidRDefault="00270EBB" w:rsidP="00597DB2">
      <w:pPr>
        <w:pStyle w:val="AuthorInstructions"/>
      </w:pPr>
      <w:r w:rsidRPr="003651D9">
        <w:t>###Begin Discrete Conformance</w:t>
      </w:r>
      <w:r w:rsidR="00D35F24" w:rsidRPr="003651D9">
        <w:t xml:space="preserve"> Format – Header </w:t>
      </w:r>
    </w:p>
    <w:p w14:paraId="6F37DEBB" w14:textId="77777777" w:rsidR="001E206E" w:rsidRPr="003651D9" w:rsidRDefault="001E206E" w:rsidP="00D35F24">
      <w:pPr>
        <w:pStyle w:val="BodyText"/>
        <w:rPr>
          <w:lang w:eastAsia="x-none"/>
        </w:rPr>
      </w:pPr>
    </w:p>
    <w:p w14:paraId="4D689C7A"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4147D5CD"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7BE1FF5F" w14:textId="77777777" w:rsidR="001E206E" w:rsidRPr="003651D9" w:rsidRDefault="000121FB" w:rsidP="001E206E">
      <w:r w:rsidRPr="003651D9">
        <w:t>&lt;</w:t>
      </w:r>
      <w:r w:rsidR="003651D9" w:rsidRPr="003651D9">
        <w:t>e.g.</w:t>
      </w:r>
      <w:r w:rsidRPr="003651D9">
        <w:t>,</w:t>
      </w:r>
    </w:p>
    <w:p w14:paraId="280EE0EA"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5DD73F28"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259ECCAE"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581EFF4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38355A35"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71D27B4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32D0D67F"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10C18F7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6CAAA7F1"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69F9BA37"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7E6991EC" w14:textId="77777777" w:rsidTr="00BB76BC">
        <w:trPr>
          <w:cantSplit/>
          <w:trHeight w:val="611"/>
        </w:trPr>
        <w:tc>
          <w:tcPr>
            <w:tcW w:w="8640" w:type="dxa"/>
            <w:gridSpan w:val="4"/>
            <w:tcBorders>
              <w:bottom w:val="single" w:sz="4" w:space="0" w:color="auto"/>
            </w:tcBorders>
            <w:shd w:val="clear" w:color="auto" w:fill="auto"/>
          </w:tcPr>
          <w:p w14:paraId="2C69BEF3"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6FCF4A7D"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5E348D85" w14:textId="77777777" w:rsidTr="00BB76BC">
        <w:trPr>
          <w:cantSplit/>
          <w:trHeight w:val="611"/>
        </w:trPr>
        <w:tc>
          <w:tcPr>
            <w:tcW w:w="1161" w:type="dxa"/>
            <w:shd w:val="clear" w:color="auto" w:fill="E6E6E6"/>
          </w:tcPr>
          <w:p w14:paraId="330FF5F5" w14:textId="77777777" w:rsidR="001E206E" w:rsidRPr="003651D9" w:rsidRDefault="001E206E" w:rsidP="00FA1B42">
            <w:pPr>
              <w:pStyle w:val="TableEntryHeader"/>
            </w:pPr>
            <w:r w:rsidRPr="003651D9">
              <w:t>LOINC Code</w:t>
            </w:r>
          </w:p>
        </w:tc>
        <w:tc>
          <w:tcPr>
            <w:tcW w:w="2074" w:type="dxa"/>
            <w:shd w:val="clear" w:color="auto" w:fill="E6E6E6"/>
          </w:tcPr>
          <w:p w14:paraId="065B8F26" w14:textId="77777777" w:rsidR="001E206E" w:rsidRPr="003651D9" w:rsidRDefault="001E206E" w:rsidP="00FA1B42">
            <w:pPr>
              <w:pStyle w:val="TableEntryHeader"/>
            </w:pPr>
            <w:r w:rsidRPr="003651D9">
              <w:t>Type of Service ‘Component’</w:t>
            </w:r>
          </w:p>
        </w:tc>
        <w:tc>
          <w:tcPr>
            <w:tcW w:w="1418" w:type="dxa"/>
            <w:shd w:val="clear" w:color="auto" w:fill="E6E6E6"/>
          </w:tcPr>
          <w:p w14:paraId="018F61CD" w14:textId="77777777" w:rsidR="001E206E" w:rsidRPr="003651D9" w:rsidRDefault="001E206E" w:rsidP="00FA1B42">
            <w:pPr>
              <w:pStyle w:val="TableEntryHeader"/>
            </w:pPr>
            <w:r w:rsidRPr="003651D9">
              <w:t>Setting ‘System’</w:t>
            </w:r>
          </w:p>
        </w:tc>
        <w:tc>
          <w:tcPr>
            <w:tcW w:w="3987" w:type="dxa"/>
            <w:shd w:val="clear" w:color="auto" w:fill="E6E6E6"/>
          </w:tcPr>
          <w:p w14:paraId="74A7A367" w14:textId="77777777" w:rsidR="001E206E" w:rsidRPr="003651D9" w:rsidRDefault="001E206E" w:rsidP="00FA1B42">
            <w:pPr>
              <w:pStyle w:val="TableEntryHeader"/>
            </w:pPr>
            <w:r w:rsidRPr="003651D9">
              <w:t>Specialty/Training/Professional Level ‘Method_Type’</w:t>
            </w:r>
          </w:p>
        </w:tc>
      </w:tr>
      <w:tr w:rsidR="001E206E" w:rsidRPr="003651D9" w:rsidDel="004763E0" w14:paraId="1C78FB60" w14:textId="77777777" w:rsidTr="00BB76BC">
        <w:trPr>
          <w:cantSplit/>
        </w:trPr>
        <w:tc>
          <w:tcPr>
            <w:tcW w:w="1161" w:type="dxa"/>
            <w:vAlign w:val="bottom"/>
          </w:tcPr>
          <w:p w14:paraId="21260A4D" w14:textId="77777777" w:rsidR="001E206E" w:rsidRPr="003651D9" w:rsidDel="004763E0" w:rsidRDefault="001E206E" w:rsidP="00AD069D">
            <w:pPr>
              <w:pStyle w:val="TableEntry"/>
            </w:pPr>
            <w:r w:rsidRPr="003651D9">
              <w:t>18745-0</w:t>
            </w:r>
          </w:p>
        </w:tc>
        <w:tc>
          <w:tcPr>
            <w:tcW w:w="2074" w:type="dxa"/>
            <w:vAlign w:val="bottom"/>
          </w:tcPr>
          <w:p w14:paraId="4B65DD6D" w14:textId="77777777" w:rsidR="001E206E" w:rsidRPr="003651D9" w:rsidDel="004763E0" w:rsidRDefault="001E206E" w:rsidP="00AD069D">
            <w:pPr>
              <w:pStyle w:val="TableEntry"/>
            </w:pPr>
            <w:r w:rsidRPr="003651D9">
              <w:t>Study report</w:t>
            </w:r>
          </w:p>
        </w:tc>
        <w:tc>
          <w:tcPr>
            <w:tcW w:w="1418" w:type="dxa"/>
            <w:vAlign w:val="bottom"/>
          </w:tcPr>
          <w:p w14:paraId="1DEC73F2" w14:textId="77777777" w:rsidR="001E206E" w:rsidRPr="003651D9" w:rsidDel="004763E0" w:rsidRDefault="001E206E" w:rsidP="003579DA">
            <w:pPr>
              <w:pStyle w:val="TableEntry"/>
            </w:pPr>
            <w:r w:rsidRPr="003651D9">
              <w:t>Heart</w:t>
            </w:r>
          </w:p>
        </w:tc>
        <w:tc>
          <w:tcPr>
            <w:tcW w:w="3987" w:type="dxa"/>
            <w:vAlign w:val="bottom"/>
          </w:tcPr>
          <w:p w14:paraId="1328BA1F" w14:textId="77777777" w:rsidR="001E206E" w:rsidRPr="003651D9" w:rsidDel="004763E0" w:rsidRDefault="001E206E" w:rsidP="003579DA">
            <w:pPr>
              <w:pStyle w:val="TableEntry"/>
            </w:pPr>
            <w:r w:rsidRPr="003651D9">
              <w:t>Cardiac catheterization</w:t>
            </w:r>
          </w:p>
        </w:tc>
      </w:tr>
      <w:tr w:rsidR="001E206E" w:rsidRPr="003651D9" w:rsidDel="004763E0" w14:paraId="57D9D6F3" w14:textId="77777777" w:rsidTr="00BB76BC">
        <w:trPr>
          <w:cantSplit/>
        </w:trPr>
        <w:tc>
          <w:tcPr>
            <w:tcW w:w="1161" w:type="dxa"/>
            <w:vAlign w:val="bottom"/>
          </w:tcPr>
          <w:p w14:paraId="6850499F" w14:textId="77777777" w:rsidR="001E206E" w:rsidRPr="003651D9" w:rsidDel="004763E0" w:rsidRDefault="001E206E" w:rsidP="00AD069D">
            <w:pPr>
              <w:pStyle w:val="TableEntry"/>
            </w:pPr>
            <w:r w:rsidRPr="003651D9">
              <w:t>34896-1</w:t>
            </w:r>
          </w:p>
        </w:tc>
        <w:tc>
          <w:tcPr>
            <w:tcW w:w="2074" w:type="dxa"/>
            <w:vAlign w:val="bottom"/>
          </w:tcPr>
          <w:p w14:paraId="6B2537FE" w14:textId="77777777" w:rsidR="001E206E" w:rsidRPr="003651D9" w:rsidDel="004763E0" w:rsidRDefault="001E206E" w:rsidP="00AD069D">
            <w:pPr>
              <w:pStyle w:val="TableEntry"/>
            </w:pPr>
            <w:r w:rsidRPr="003651D9">
              <w:t>Interventional procedure note</w:t>
            </w:r>
          </w:p>
        </w:tc>
        <w:tc>
          <w:tcPr>
            <w:tcW w:w="1418" w:type="dxa"/>
            <w:vAlign w:val="bottom"/>
          </w:tcPr>
          <w:p w14:paraId="0DE2064F" w14:textId="77777777" w:rsidR="001E206E" w:rsidRPr="003651D9" w:rsidDel="004763E0" w:rsidRDefault="001E206E" w:rsidP="003579DA">
            <w:pPr>
              <w:pStyle w:val="TableEntry"/>
            </w:pPr>
            <w:r w:rsidRPr="003651D9">
              <w:t>{Setting}</w:t>
            </w:r>
          </w:p>
        </w:tc>
        <w:tc>
          <w:tcPr>
            <w:tcW w:w="3987" w:type="dxa"/>
            <w:vAlign w:val="bottom"/>
          </w:tcPr>
          <w:p w14:paraId="3318C211" w14:textId="77777777" w:rsidR="001E206E" w:rsidRPr="003651D9" w:rsidDel="004763E0" w:rsidRDefault="001E206E" w:rsidP="003579DA">
            <w:pPr>
              <w:pStyle w:val="TableEntry"/>
            </w:pPr>
            <w:r w:rsidRPr="003651D9">
              <w:t>Cardiology</w:t>
            </w:r>
          </w:p>
        </w:tc>
      </w:tr>
    </w:tbl>
    <w:p w14:paraId="5B17FAC6" w14:textId="77777777" w:rsidR="001E206E" w:rsidRPr="003651D9" w:rsidRDefault="001E206E" w:rsidP="001E206E"/>
    <w:p w14:paraId="41FC57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8ABD326"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42D00251" w14:textId="77777777" w:rsidR="00983131" w:rsidRPr="003651D9" w:rsidRDefault="00983131" w:rsidP="00D35F24">
      <w:pPr>
        <w:pStyle w:val="BodyText"/>
        <w:rPr>
          <w:lang w:eastAsia="x-none"/>
        </w:rPr>
      </w:pPr>
    </w:p>
    <w:p w14:paraId="40F5A907" w14:textId="77777777" w:rsidR="00983131" w:rsidRPr="003651D9" w:rsidRDefault="00983131" w:rsidP="00597DB2">
      <w:pPr>
        <w:pStyle w:val="AuthorInstructions"/>
      </w:pPr>
      <w:r w:rsidRPr="003651D9">
        <w:t xml:space="preserve">###End Discrete Conformance Format – Header </w:t>
      </w:r>
    </w:p>
    <w:p w14:paraId="2B6255F3" w14:textId="77777777" w:rsidR="00B9303B" w:rsidRPr="003651D9" w:rsidRDefault="00B9303B" w:rsidP="00B9303B">
      <w:pPr>
        <w:pStyle w:val="Heading2"/>
        <w:numPr>
          <w:ilvl w:val="0"/>
          <w:numId w:val="0"/>
        </w:numPr>
        <w:rPr>
          <w:noProof w:val="0"/>
        </w:rPr>
      </w:pPr>
      <w:bookmarkStart w:id="365" w:name="_Toc449469908"/>
      <w:r w:rsidRPr="003651D9">
        <w:rPr>
          <w:noProof w:val="0"/>
        </w:rPr>
        <w:t>6.3.3</w:t>
      </w:r>
      <w:r w:rsidR="00291725">
        <w:rPr>
          <w:noProof w:val="0"/>
        </w:rPr>
        <w:t xml:space="preserve"> </w:t>
      </w:r>
      <w:r w:rsidRPr="003651D9">
        <w:rPr>
          <w:noProof w:val="0"/>
        </w:rPr>
        <w:t>CDA Section Content Modules</w:t>
      </w:r>
      <w:bookmarkEnd w:id="365"/>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5C8F6967" w14:textId="77777777" w:rsidR="00AE4AED" w:rsidRPr="003651D9" w:rsidRDefault="00AE4AED" w:rsidP="00870306">
      <w:pPr>
        <w:pStyle w:val="BodyText"/>
        <w:rPr>
          <w:lang w:eastAsia="x-none"/>
        </w:rPr>
      </w:pPr>
    </w:p>
    <w:p w14:paraId="04CB714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0BC4A67B"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12336453" w14:textId="77777777" w:rsidR="00D35F24" w:rsidRPr="003651D9" w:rsidRDefault="00D35F24" w:rsidP="00597DB2">
      <w:pPr>
        <w:pStyle w:val="AuthorInstructions"/>
      </w:pPr>
    </w:p>
    <w:p w14:paraId="589C7B00" w14:textId="77777777" w:rsidR="00D35F24" w:rsidRPr="003651D9" w:rsidRDefault="00D35F24" w:rsidP="00597DB2">
      <w:pPr>
        <w:pStyle w:val="AuthorInstructions"/>
      </w:pPr>
      <w:r w:rsidRPr="003651D9">
        <w:t>###Begin Tabular Format - Section</w:t>
      </w:r>
    </w:p>
    <w:p w14:paraId="06278758"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357FF45D" w14:textId="77777777" w:rsidR="00D07411" w:rsidRPr="003651D9" w:rsidRDefault="00870306" w:rsidP="00B84D95">
      <w:pPr>
        <w:pStyle w:val="Heading4"/>
        <w:numPr>
          <w:ilvl w:val="0"/>
          <w:numId w:val="0"/>
        </w:numPr>
        <w:ind w:left="864" w:hanging="864"/>
        <w:rPr>
          <w:noProof w:val="0"/>
        </w:rPr>
      </w:pPr>
      <w:bookmarkStart w:id="366" w:name="_Toc449469909"/>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366"/>
      <w:r w:rsidRPr="003651D9">
        <w:rPr>
          <w:noProof w:val="0"/>
        </w:rPr>
        <w:t xml:space="preserve"> </w:t>
      </w:r>
      <w:bookmarkStart w:id="367" w:name="_Toc291167503"/>
      <w:bookmarkStart w:id="368" w:name="_Toc291231442"/>
      <w:bookmarkStart w:id="369" w:name="_Toc296340356"/>
    </w:p>
    <w:p w14:paraId="08CE72DF"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367"/>
      <w:bookmarkEnd w:id="368"/>
      <w:bookmarkEnd w:id="369"/>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09984DF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3199BBE"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78B3D9" w14:textId="77777777" w:rsidR="00363069" w:rsidRPr="003651D9" w:rsidRDefault="00363069" w:rsidP="003579DA">
            <w:pPr>
              <w:pStyle w:val="TableEntry"/>
            </w:pPr>
            <w:r w:rsidRPr="003651D9">
              <w:t>&lt;exact same Section Module name listed above&gt;</w:t>
            </w:r>
          </w:p>
        </w:tc>
      </w:tr>
      <w:tr w:rsidR="00D34E63" w:rsidRPr="003651D9" w14:paraId="602697E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2F4F206"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F5A778" w14:textId="77777777" w:rsidR="00D34E63" w:rsidRPr="003651D9" w:rsidRDefault="00D34E63" w:rsidP="003579DA">
            <w:pPr>
              <w:pStyle w:val="TableEntry"/>
            </w:pPr>
            <w:r w:rsidRPr="003651D9">
              <w:t>&lt;oid&gt;</w:t>
            </w:r>
          </w:p>
        </w:tc>
      </w:tr>
      <w:tr w:rsidR="00D34E63" w:rsidRPr="003651D9" w14:paraId="657724D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9DAB84"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CECF"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630F853B" w14:textId="77777777" w:rsidR="00D34E63" w:rsidRPr="003651D9" w:rsidRDefault="00D34E63" w:rsidP="00017E09">
            <w:pPr>
              <w:pStyle w:val="TableEntry"/>
            </w:pPr>
          </w:p>
        </w:tc>
      </w:tr>
      <w:tr w:rsidR="00D34E63" w:rsidRPr="003651D9" w14:paraId="6365647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6CC2D7C"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F9B36F" w14:textId="77777777" w:rsidR="00D34E63" w:rsidRPr="003651D9" w:rsidRDefault="00D34E63" w:rsidP="003579DA">
            <w:pPr>
              <w:pStyle w:val="TableEntry"/>
            </w:pPr>
            <w:r w:rsidRPr="003651D9">
              <w:t>&lt;brief textual description, one paragraph&gt;</w:t>
            </w:r>
          </w:p>
        </w:tc>
      </w:tr>
      <w:tr w:rsidR="00D34E63" w:rsidRPr="003651D9" w14:paraId="6479A095"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CB28F5"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EF0AAE" w14:textId="77777777" w:rsidR="00D34E63" w:rsidRPr="003651D9" w:rsidRDefault="00D34E63" w:rsidP="003579DA">
            <w:pPr>
              <w:pStyle w:val="TableEntry"/>
            </w:pPr>
            <w:r w:rsidRPr="003651D9">
              <w:t>&lt;Code, Code Scheme, “Section Code Name”&gt;</w:t>
            </w:r>
          </w:p>
        </w:tc>
      </w:tr>
      <w:tr w:rsidR="00D34E63" w:rsidRPr="003651D9" w14:paraId="4BC77E4D"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125922"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F2417F"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6EA534A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452FA8"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421825"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5A68D0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E1FC7A"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FC071"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75217210" w14:textId="77777777" w:rsidTr="00BB76BC">
        <w:tc>
          <w:tcPr>
            <w:tcW w:w="492" w:type="pct"/>
            <w:tcBorders>
              <w:top w:val="single" w:sz="4" w:space="0" w:color="auto"/>
            </w:tcBorders>
            <w:shd w:val="clear" w:color="auto" w:fill="E6E6E6"/>
            <w:vAlign w:val="center"/>
          </w:tcPr>
          <w:p w14:paraId="617C7D63"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7FE31BDF"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6B14335"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196C1236"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62035FCE"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67F58E6" w14:textId="77777777" w:rsidR="00363069" w:rsidRPr="003651D9" w:rsidRDefault="00363069" w:rsidP="004070FB">
            <w:pPr>
              <w:pStyle w:val="TableEntryHeader"/>
            </w:pPr>
            <w:r w:rsidRPr="003651D9">
              <w:t>Vocabulary</w:t>
            </w:r>
          </w:p>
          <w:p w14:paraId="4E823B15" w14:textId="77777777" w:rsidR="00363069" w:rsidRPr="003651D9" w:rsidRDefault="00363069" w:rsidP="0070762D">
            <w:pPr>
              <w:pStyle w:val="TableEntryHeader"/>
            </w:pPr>
            <w:r w:rsidRPr="003651D9">
              <w:t>Constraint</w:t>
            </w:r>
          </w:p>
        </w:tc>
      </w:tr>
      <w:tr w:rsidR="00D34E63" w:rsidRPr="003651D9" w14:paraId="6C5EBBFE" w14:textId="77777777" w:rsidTr="00D34E63">
        <w:tc>
          <w:tcPr>
            <w:tcW w:w="5000" w:type="pct"/>
            <w:gridSpan w:val="6"/>
          </w:tcPr>
          <w:p w14:paraId="1F21BD0F" w14:textId="77777777" w:rsidR="00D34E63" w:rsidRPr="003651D9" w:rsidRDefault="00D34E63" w:rsidP="008358E5">
            <w:pPr>
              <w:pStyle w:val="TableEntryHeader"/>
            </w:pPr>
            <w:r w:rsidRPr="003651D9">
              <w:t>Subsections</w:t>
            </w:r>
          </w:p>
        </w:tc>
      </w:tr>
      <w:tr w:rsidR="00A23689" w:rsidRPr="003651D9" w14:paraId="6DC5340B" w14:textId="77777777" w:rsidTr="00BB76BC">
        <w:tc>
          <w:tcPr>
            <w:tcW w:w="492" w:type="pct"/>
            <w:vAlign w:val="center"/>
          </w:tcPr>
          <w:p w14:paraId="095EED6C" w14:textId="77777777" w:rsidR="00A23689" w:rsidRPr="003651D9" w:rsidRDefault="00286433" w:rsidP="00AD069D">
            <w:pPr>
              <w:pStyle w:val="TableEntry"/>
            </w:pPr>
            <w:r w:rsidRPr="003651D9">
              <w:t>x [?..?]</w:t>
            </w:r>
          </w:p>
        </w:tc>
        <w:tc>
          <w:tcPr>
            <w:tcW w:w="626" w:type="pct"/>
            <w:vAlign w:val="center"/>
          </w:tcPr>
          <w:p w14:paraId="19C6FC50" w14:textId="77777777" w:rsidR="00A23689" w:rsidRPr="003651D9" w:rsidRDefault="00286433" w:rsidP="003579DA">
            <w:pPr>
              <w:pStyle w:val="TableEntry"/>
            </w:pPr>
            <w:r w:rsidRPr="003651D9">
              <w:t>&lt;ref or link to cond section below, if applicable&gt;</w:t>
            </w:r>
          </w:p>
        </w:tc>
        <w:tc>
          <w:tcPr>
            <w:tcW w:w="1115" w:type="pct"/>
            <w:vAlign w:val="center"/>
          </w:tcPr>
          <w:p w14:paraId="01CA45C2" w14:textId="77777777" w:rsidR="00A23689" w:rsidRPr="003651D9" w:rsidRDefault="00286433" w:rsidP="00017E09">
            <w:pPr>
              <w:pStyle w:val="TableEntry"/>
            </w:pPr>
            <w:r w:rsidRPr="003651D9">
              <w:t>&lt;name of subsection&gt;</w:t>
            </w:r>
          </w:p>
        </w:tc>
        <w:tc>
          <w:tcPr>
            <w:tcW w:w="1302" w:type="pct"/>
            <w:vAlign w:val="center"/>
          </w:tcPr>
          <w:p w14:paraId="47E2DBE6" w14:textId="77777777" w:rsidR="00A23689" w:rsidRPr="003651D9" w:rsidRDefault="00286433" w:rsidP="003B70A2">
            <w:pPr>
              <w:pStyle w:val="TableEntry"/>
            </w:pPr>
            <w:r w:rsidRPr="003651D9">
              <w:t>&lt;oid&gt;</w:t>
            </w:r>
          </w:p>
        </w:tc>
        <w:tc>
          <w:tcPr>
            <w:tcW w:w="773" w:type="pct"/>
            <w:vAlign w:val="center"/>
          </w:tcPr>
          <w:p w14:paraId="651AD7C7"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51D4DA3D"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0A3B9742" w14:textId="77777777" w:rsidTr="00BB76BC">
        <w:tc>
          <w:tcPr>
            <w:tcW w:w="492" w:type="pct"/>
            <w:vAlign w:val="center"/>
          </w:tcPr>
          <w:p w14:paraId="416A7AB0"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CF192F9" w14:textId="77777777" w:rsidR="00D34E63" w:rsidRPr="003651D9" w:rsidRDefault="00D34E63" w:rsidP="005D6176">
            <w:pPr>
              <w:pStyle w:val="TableEntry"/>
            </w:pPr>
          </w:p>
        </w:tc>
        <w:tc>
          <w:tcPr>
            <w:tcW w:w="1115" w:type="pct"/>
            <w:vAlign w:val="center"/>
          </w:tcPr>
          <w:p w14:paraId="4AA0168D" w14:textId="77777777" w:rsidR="00D34E63" w:rsidRPr="003651D9" w:rsidRDefault="00D34E63" w:rsidP="0032600B">
            <w:pPr>
              <w:pStyle w:val="TableEntry"/>
            </w:pPr>
            <w:r w:rsidRPr="003651D9">
              <w:t>Active Problems</w:t>
            </w:r>
          </w:p>
        </w:tc>
        <w:tc>
          <w:tcPr>
            <w:tcW w:w="1302" w:type="pct"/>
            <w:vAlign w:val="center"/>
          </w:tcPr>
          <w:p w14:paraId="7A8DEC9F" w14:textId="77777777" w:rsidR="00D34E63" w:rsidRPr="003651D9" w:rsidRDefault="00D34E63" w:rsidP="00BB76BC">
            <w:pPr>
              <w:pStyle w:val="TableEntry"/>
            </w:pPr>
            <w:r w:rsidRPr="003651D9">
              <w:t>1.3.6.1.4.1.19376.1.5.3.1.3.6</w:t>
            </w:r>
          </w:p>
        </w:tc>
        <w:tc>
          <w:tcPr>
            <w:tcW w:w="773" w:type="pct"/>
            <w:vAlign w:val="center"/>
          </w:tcPr>
          <w:p w14:paraId="31BB81F4"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01754097" w14:textId="77777777" w:rsidR="00D34E63" w:rsidRPr="003651D9" w:rsidRDefault="00D34E63" w:rsidP="00BB76BC">
            <w:pPr>
              <w:pStyle w:val="TableEntry"/>
            </w:pPr>
          </w:p>
        </w:tc>
      </w:tr>
      <w:tr w:rsidR="00A23689" w:rsidRPr="003651D9" w14:paraId="78C081D2" w14:textId="77777777" w:rsidTr="00BB76BC">
        <w:tc>
          <w:tcPr>
            <w:tcW w:w="492" w:type="pct"/>
            <w:vAlign w:val="center"/>
          </w:tcPr>
          <w:p w14:paraId="2B266D83"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C43F1D9" w14:textId="77777777" w:rsidR="00D34E63" w:rsidRPr="003651D9" w:rsidRDefault="00D34E63" w:rsidP="005D6176">
            <w:pPr>
              <w:pStyle w:val="TableEntry"/>
            </w:pPr>
          </w:p>
        </w:tc>
        <w:tc>
          <w:tcPr>
            <w:tcW w:w="1115" w:type="pct"/>
            <w:vAlign w:val="center"/>
          </w:tcPr>
          <w:p w14:paraId="55A1FD51" w14:textId="77777777" w:rsidR="00D34E63" w:rsidRPr="003651D9" w:rsidRDefault="00D34E63" w:rsidP="0032600B">
            <w:pPr>
              <w:pStyle w:val="TableEntry"/>
            </w:pPr>
            <w:r w:rsidRPr="003651D9">
              <w:t xml:space="preserve">History of Present Illness </w:t>
            </w:r>
          </w:p>
        </w:tc>
        <w:tc>
          <w:tcPr>
            <w:tcW w:w="1302" w:type="pct"/>
            <w:vAlign w:val="center"/>
          </w:tcPr>
          <w:p w14:paraId="427FE8D0" w14:textId="77777777" w:rsidR="00D34E63" w:rsidRPr="003651D9" w:rsidRDefault="00D34E63" w:rsidP="00BB76BC">
            <w:pPr>
              <w:pStyle w:val="TableEntry"/>
            </w:pPr>
            <w:r w:rsidRPr="003651D9">
              <w:t>1.3.6.1.4.1.19376.1.5.3.1.3.4</w:t>
            </w:r>
          </w:p>
        </w:tc>
        <w:tc>
          <w:tcPr>
            <w:tcW w:w="773" w:type="pct"/>
            <w:vAlign w:val="center"/>
          </w:tcPr>
          <w:p w14:paraId="40134BFA" w14:textId="77777777" w:rsidR="00D34E63" w:rsidRPr="003651D9" w:rsidRDefault="00286433" w:rsidP="00BB76BC">
            <w:pPr>
              <w:pStyle w:val="TableEntry"/>
            </w:pPr>
            <w:r w:rsidRPr="003651D9">
              <w:t>PCC TF-3</w:t>
            </w:r>
            <w:r w:rsidR="000121FB" w:rsidRPr="003651D9">
              <w:t>&gt;</w:t>
            </w:r>
          </w:p>
        </w:tc>
        <w:tc>
          <w:tcPr>
            <w:tcW w:w="692" w:type="pct"/>
            <w:vAlign w:val="center"/>
          </w:tcPr>
          <w:p w14:paraId="3F569C8C" w14:textId="77777777" w:rsidR="00D34E63" w:rsidRPr="003651D9" w:rsidRDefault="00D34E63" w:rsidP="00BB76BC">
            <w:pPr>
              <w:pStyle w:val="TableEntry"/>
            </w:pPr>
          </w:p>
        </w:tc>
      </w:tr>
      <w:tr w:rsidR="00286433" w:rsidRPr="003651D9" w14:paraId="5C435DD7" w14:textId="77777777" w:rsidTr="00BB76BC">
        <w:tc>
          <w:tcPr>
            <w:tcW w:w="492" w:type="pct"/>
            <w:vAlign w:val="center"/>
          </w:tcPr>
          <w:p w14:paraId="0C4142C3"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EAAF4DA" w14:textId="77777777" w:rsidR="00286433" w:rsidRPr="003651D9" w:rsidRDefault="00286433" w:rsidP="005D6176">
            <w:pPr>
              <w:pStyle w:val="TableEntry"/>
            </w:pPr>
          </w:p>
        </w:tc>
        <w:tc>
          <w:tcPr>
            <w:tcW w:w="1115" w:type="pct"/>
            <w:vAlign w:val="center"/>
          </w:tcPr>
          <w:p w14:paraId="3F802A02" w14:textId="77777777" w:rsidR="00286433" w:rsidRPr="003651D9" w:rsidRDefault="00286433" w:rsidP="0032600B">
            <w:pPr>
              <w:pStyle w:val="TableEntry"/>
            </w:pPr>
            <w:r w:rsidRPr="003651D9">
              <w:t xml:space="preserve">History of Past Illness </w:t>
            </w:r>
          </w:p>
        </w:tc>
        <w:tc>
          <w:tcPr>
            <w:tcW w:w="1302" w:type="pct"/>
            <w:vAlign w:val="center"/>
          </w:tcPr>
          <w:p w14:paraId="32D86E43" w14:textId="77777777" w:rsidR="00286433" w:rsidRPr="003651D9" w:rsidRDefault="00286433" w:rsidP="00BB76BC">
            <w:pPr>
              <w:pStyle w:val="TableEntry"/>
            </w:pPr>
            <w:r w:rsidRPr="003651D9">
              <w:t>2.16.840.1.113883.10.20.2.9</w:t>
            </w:r>
          </w:p>
        </w:tc>
        <w:tc>
          <w:tcPr>
            <w:tcW w:w="773" w:type="pct"/>
            <w:vAlign w:val="center"/>
          </w:tcPr>
          <w:p w14:paraId="340ACA85" w14:textId="77777777" w:rsidR="00286433" w:rsidRPr="003651D9" w:rsidRDefault="00286433" w:rsidP="00BB76BC">
            <w:pPr>
              <w:pStyle w:val="TableEntry"/>
            </w:pPr>
            <w:r w:rsidRPr="003651D9">
              <w:t>CDA-PN</w:t>
            </w:r>
            <w:r w:rsidR="000121FB" w:rsidRPr="003651D9">
              <w:t>&gt;</w:t>
            </w:r>
          </w:p>
        </w:tc>
        <w:tc>
          <w:tcPr>
            <w:tcW w:w="692" w:type="pct"/>
            <w:vAlign w:val="center"/>
          </w:tcPr>
          <w:p w14:paraId="1D08236A" w14:textId="77777777" w:rsidR="00286433" w:rsidRPr="003651D9" w:rsidRDefault="00286433" w:rsidP="00BB76BC">
            <w:pPr>
              <w:pStyle w:val="TableEntry"/>
            </w:pPr>
          </w:p>
        </w:tc>
      </w:tr>
      <w:tr w:rsidR="00286433" w:rsidRPr="003651D9" w14:paraId="3E691C22"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F73F41F" w14:textId="77777777" w:rsidR="00286433" w:rsidRPr="003651D9" w:rsidRDefault="00286433" w:rsidP="008358E5">
            <w:pPr>
              <w:pStyle w:val="TableEntryHeader"/>
            </w:pPr>
            <w:r w:rsidRPr="003651D9">
              <w:t>Entries</w:t>
            </w:r>
          </w:p>
        </w:tc>
      </w:tr>
      <w:tr w:rsidR="00286433" w:rsidRPr="003651D9" w14:paraId="5CB342B1"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1691A25"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181CD675"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55C1841"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1B2F9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02FE3DC8"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6E94C76B"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73C5A93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4126394"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30831875"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04E055D"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3C3097DA"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2F3E6295"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758C68C" w14:textId="77777777" w:rsidR="00286433" w:rsidRPr="003651D9" w:rsidRDefault="00286433" w:rsidP="00BB76BC">
            <w:pPr>
              <w:pStyle w:val="TableEntry"/>
            </w:pPr>
          </w:p>
        </w:tc>
      </w:tr>
      <w:tr w:rsidR="00286433" w:rsidRPr="003651D9" w14:paraId="7EF9E63C"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00F9CAAD"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9E0EFBF"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55A1BE7"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CED1DA9"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6F97A91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283E7421" w14:textId="77777777" w:rsidR="00286433" w:rsidRPr="003651D9" w:rsidRDefault="00286433" w:rsidP="00BB76BC">
            <w:pPr>
              <w:pStyle w:val="TableEntry"/>
            </w:pPr>
          </w:p>
        </w:tc>
      </w:tr>
      <w:tr w:rsidR="00286433" w:rsidRPr="003651D9" w14:paraId="5301F5D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4027A3E"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7E186C78"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A063088"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A808B7A"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2073986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DAA22B3" w14:textId="77777777" w:rsidR="00286433" w:rsidRPr="003651D9" w:rsidRDefault="00286433" w:rsidP="00BB76BC">
            <w:pPr>
              <w:pStyle w:val="TableEntry"/>
            </w:pPr>
          </w:p>
        </w:tc>
      </w:tr>
      <w:tr w:rsidR="00286433" w:rsidRPr="003651D9" w14:paraId="3755C9F2"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0D41C1AE"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EAFF200"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EE3AFE9"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6FE0432D"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097E04C5"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4289B0F0" w14:textId="77777777" w:rsidR="00286433" w:rsidRPr="003651D9" w:rsidRDefault="003602DC" w:rsidP="00BB76BC">
            <w:pPr>
              <w:pStyle w:val="TableEntry"/>
            </w:pPr>
            <w:r w:rsidRPr="003651D9">
              <w:t>CARD TF-3 6.3.3.x.S.2</w:t>
            </w:r>
            <w:r w:rsidR="000121FB" w:rsidRPr="003651D9">
              <w:t>&gt;</w:t>
            </w:r>
          </w:p>
        </w:tc>
      </w:tr>
    </w:tbl>
    <w:p w14:paraId="71310BD3" w14:textId="77777777" w:rsidR="005D6104" w:rsidRPr="003651D9" w:rsidRDefault="005D6104" w:rsidP="005D6104">
      <w:pPr>
        <w:pStyle w:val="BodyText"/>
      </w:pPr>
    </w:p>
    <w:p w14:paraId="019F7F5D" w14:textId="77777777" w:rsidR="00A23689" w:rsidRPr="003651D9" w:rsidRDefault="00A23689" w:rsidP="00A23689">
      <w:pPr>
        <w:pStyle w:val="Heading5"/>
        <w:numPr>
          <w:ilvl w:val="0"/>
          <w:numId w:val="0"/>
        </w:numPr>
        <w:rPr>
          <w:noProof w:val="0"/>
        </w:rPr>
      </w:pPr>
      <w:bookmarkStart w:id="370" w:name="_Toc449469910"/>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370"/>
      <w:r w:rsidRPr="003651D9">
        <w:rPr>
          <w:noProof w:val="0"/>
        </w:rPr>
        <w:t xml:space="preserve"> </w:t>
      </w:r>
    </w:p>
    <w:p w14:paraId="5EE5C0DD"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F24D353"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2CBF1D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5508B086"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4968D71A" w14:textId="77777777" w:rsidR="005D6104" w:rsidRPr="003651D9" w:rsidRDefault="005D6104" w:rsidP="00A23689">
      <w:pPr>
        <w:pStyle w:val="Heading5"/>
        <w:numPr>
          <w:ilvl w:val="0"/>
          <w:numId w:val="0"/>
        </w:numPr>
        <w:rPr>
          <w:noProof w:val="0"/>
        </w:rPr>
      </w:pPr>
      <w:bookmarkStart w:id="371" w:name="_6.2.2.1.1__Problem"/>
      <w:bookmarkStart w:id="372" w:name="_Toc296340357"/>
      <w:bookmarkStart w:id="373" w:name="_Toc449469911"/>
      <w:bookmarkEnd w:id="371"/>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372"/>
      <w:r w:rsidR="00A23689" w:rsidRPr="003651D9">
        <w:rPr>
          <w:noProof w:val="0"/>
        </w:rPr>
        <w:t>&lt;Data Element or Section Name&gt; &lt;Condition, Specification Document, or Vocabulary Constraint&gt;</w:t>
      </w:r>
      <w:bookmarkEnd w:id="373"/>
    </w:p>
    <w:p w14:paraId="5610D2CA"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E73811F"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102D7821"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3B6632C0"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5AB5C265"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09EF83F2" w14:textId="77777777" w:rsidR="00A23689" w:rsidRPr="003651D9" w:rsidRDefault="00A23689" w:rsidP="00A23689">
      <w:pPr>
        <w:pStyle w:val="Heading5"/>
        <w:numPr>
          <w:ilvl w:val="0"/>
          <w:numId w:val="0"/>
        </w:numPr>
        <w:rPr>
          <w:noProof w:val="0"/>
        </w:rPr>
      </w:pPr>
      <w:bookmarkStart w:id="374" w:name="_Toc449469912"/>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374"/>
    </w:p>
    <w:p w14:paraId="44A599EE" w14:textId="77777777" w:rsidR="00AE4AED" w:rsidRPr="003651D9" w:rsidRDefault="00AE4AED" w:rsidP="00AE4AED">
      <w:pPr>
        <w:pStyle w:val="BodyText"/>
        <w:rPr>
          <w:lang w:eastAsia="x-none"/>
        </w:rPr>
      </w:pPr>
    </w:p>
    <w:p w14:paraId="200F1016" w14:textId="77777777" w:rsidR="00A23689" w:rsidRPr="003651D9" w:rsidRDefault="00D35F24" w:rsidP="00597DB2">
      <w:pPr>
        <w:pStyle w:val="AuthorInstructions"/>
      </w:pPr>
      <w:r w:rsidRPr="003651D9">
        <w:t>###End Tabular Format – Section</w:t>
      </w:r>
    </w:p>
    <w:p w14:paraId="7CE8E08C" w14:textId="77777777" w:rsidR="00D35F24" w:rsidRPr="003651D9" w:rsidRDefault="00D35F24" w:rsidP="00597DB2">
      <w:pPr>
        <w:pStyle w:val="AuthorInstructions"/>
      </w:pPr>
    </w:p>
    <w:p w14:paraId="0CFB62C8" w14:textId="77777777" w:rsidR="00D35F24" w:rsidRPr="003651D9" w:rsidRDefault="00983131" w:rsidP="00597DB2">
      <w:pPr>
        <w:pStyle w:val="AuthorInstructions"/>
      </w:pPr>
      <w:r w:rsidRPr="003651D9">
        <w:t>###Begin Discrete Conformance</w:t>
      </w:r>
      <w:r w:rsidR="00D35F24" w:rsidRPr="003651D9">
        <w:t xml:space="preserve"> Format – Section</w:t>
      </w:r>
    </w:p>
    <w:p w14:paraId="23095951"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38B436EB" w14:textId="77777777" w:rsidR="00746A3D" w:rsidRPr="003651D9" w:rsidRDefault="00746A3D" w:rsidP="00875076">
      <w:pPr>
        <w:pStyle w:val="BodyText"/>
        <w:rPr>
          <w:lang w:eastAsia="x-none"/>
        </w:rPr>
      </w:pPr>
    </w:p>
    <w:p w14:paraId="74AB9B93"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767C5E2B" w14:textId="77777777" w:rsidR="00875076" w:rsidRPr="003651D9" w:rsidRDefault="00875076" w:rsidP="00875076">
      <w:pPr>
        <w:pStyle w:val="Heading4"/>
        <w:numPr>
          <w:ilvl w:val="0"/>
          <w:numId w:val="0"/>
        </w:numPr>
        <w:rPr>
          <w:noProof w:val="0"/>
        </w:rPr>
      </w:pPr>
      <w:bookmarkStart w:id="375" w:name="S_Medical_General_History"/>
      <w:bookmarkStart w:id="376" w:name="_Toc322675125"/>
      <w:bookmarkStart w:id="377" w:name="_Toc449469913"/>
      <w:r w:rsidRPr="003651D9">
        <w:rPr>
          <w:noProof w:val="0"/>
        </w:rPr>
        <w:t>6.3.3.10.S Medical History - Cardiac Section 11329-0</w:t>
      </w:r>
      <w:bookmarkEnd w:id="375"/>
      <w:bookmarkEnd w:id="376"/>
      <w:bookmarkEnd w:id="377"/>
    </w:p>
    <w:p w14:paraId="1C359CEC"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4FD1C29B"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3D2388FA"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174AC267"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2A10AC41" w14:textId="77777777" w:rsidR="00875076" w:rsidRPr="003651D9" w:rsidRDefault="00875076" w:rsidP="00875076">
      <w:pPr>
        <w:pStyle w:val="BodyText0"/>
        <w:rPr>
          <w:noProof w:val="0"/>
        </w:rPr>
      </w:pPr>
    </w:p>
    <w:p w14:paraId="5CAD145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76F29942"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53EE6DA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7CF0FF5F"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4481D4B3"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43C9B42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C1180A2"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3680845E"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7B62E8DB"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1C8C0A2E"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436F3A7D"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D23949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7908541F" w14:textId="77777777" w:rsidR="00875076" w:rsidRPr="003651D9" w:rsidRDefault="00875076" w:rsidP="00875076">
      <w:pPr>
        <w:pStyle w:val="BodyText"/>
        <w:rPr>
          <w:color w:val="0070C0"/>
          <w:lang w:eastAsia="x-none"/>
        </w:rPr>
      </w:pPr>
    </w:p>
    <w:p w14:paraId="4F901F59" w14:textId="77777777" w:rsidR="00875076" w:rsidRPr="003651D9" w:rsidRDefault="00875076" w:rsidP="00875076">
      <w:pPr>
        <w:pStyle w:val="Example"/>
        <w:rPr>
          <w:lang w:val="en-US"/>
        </w:rPr>
      </w:pPr>
      <w:r w:rsidRPr="003651D9">
        <w:rPr>
          <w:lang w:val="en-US"/>
        </w:rPr>
        <w:lastRenderedPageBreak/>
        <w:t xml:space="preserve">&lt;section&gt; </w:t>
      </w:r>
    </w:p>
    <w:p w14:paraId="670F7D5C" w14:textId="77777777" w:rsidR="00875076" w:rsidRPr="003651D9" w:rsidRDefault="00875076" w:rsidP="00875076">
      <w:pPr>
        <w:pStyle w:val="Example"/>
        <w:rPr>
          <w:lang w:val="en-US"/>
        </w:rPr>
      </w:pPr>
      <w:r w:rsidRPr="003651D9">
        <w:rPr>
          <w:lang w:val="en-US"/>
        </w:rPr>
        <w:t xml:space="preserve">  &lt;templateId root="1.3.6.1.4.1.19376.1.4.1.2.17"/&gt; </w:t>
      </w:r>
    </w:p>
    <w:p w14:paraId="58491F11" w14:textId="77777777" w:rsidR="00875076" w:rsidRPr="003651D9" w:rsidRDefault="00875076" w:rsidP="00875076">
      <w:pPr>
        <w:pStyle w:val="Example"/>
        <w:rPr>
          <w:lang w:val="en-US"/>
        </w:rPr>
      </w:pPr>
      <w:r w:rsidRPr="003651D9">
        <w:rPr>
          <w:lang w:val="en-US"/>
        </w:rPr>
        <w:t xml:space="preserve">  &lt;templateId root="2.16.840.1.113883.10.20.22.2.39"/&gt; </w:t>
      </w:r>
    </w:p>
    <w:p w14:paraId="0839B78E" w14:textId="77777777" w:rsidR="00875076" w:rsidRPr="003651D9" w:rsidRDefault="00875076" w:rsidP="00875076">
      <w:pPr>
        <w:pStyle w:val="Example"/>
        <w:rPr>
          <w:lang w:val="en-US"/>
        </w:rPr>
      </w:pPr>
      <w:r w:rsidRPr="003651D9">
        <w:rPr>
          <w:lang w:val="en-US"/>
        </w:rPr>
        <w:t xml:space="preserve">  &lt;code code="11329-0" codeSystem="2.16.840.1.113883.6.1" </w:t>
      </w:r>
    </w:p>
    <w:p w14:paraId="2943770A" w14:textId="77777777" w:rsidR="00875076" w:rsidRPr="003651D9" w:rsidRDefault="00875076" w:rsidP="00875076">
      <w:pPr>
        <w:pStyle w:val="Example"/>
        <w:rPr>
          <w:lang w:val="en-US"/>
        </w:rPr>
      </w:pPr>
      <w:r w:rsidRPr="003651D9">
        <w:rPr>
          <w:lang w:val="en-US"/>
        </w:rPr>
        <w:t xml:space="preserve">        codeSystemName="LOINC" </w:t>
      </w:r>
    </w:p>
    <w:p w14:paraId="1C3A73CE" w14:textId="77777777" w:rsidR="00875076" w:rsidRPr="003651D9" w:rsidRDefault="00875076" w:rsidP="00875076">
      <w:pPr>
        <w:pStyle w:val="Example"/>
        <w:rPr>
          <w:lang w:val="en-US"/>
        </w:rPr>
      </w:pPr>
      <w:r w:rsidRPr="003651D9">
        <w:rPr>
          <w:lang w:val="en-US"/>
        </w:rPr>
        <w:t xml:space="preserve">        displayName="MEDICAL (GENERAL) HISTORY"/&gt; </w:t>
      </w:r>
    </w:p>
    <w:p w14:paraId="09797005" w14:textId="77777777" w:rsidR="00875076" w:rsidRPr="003651D9" w:rsidRDefault="00875076" w:rsidP="00875076">
      <w:pPr>
        <w:pStyle w:val="Example"/>
        <w:rPr>
          <w:lang w:val="en-US"/>
        </w:rPr>
      </w:pPr>
      <w:r w:rsidRPr="003651D9">
        <w:rPr>
          <w:lang w:val="en-US"/>
        </w:rPr>
        <w:t xml:space="preserve">  &lt;title&gt;MEDICAL (GENERAL) HISTORY&lt;/title&gt; </w:t>
      </w:r>
    </w:p>
    <w:p w14:paraId="12CB1C8D" w14:textId="77777777" w:rsidR="00875076" w:rsidRPr="003651D9" w:rsidRDefault="00875076" w:rsidP="00875076">
      <w:pPr>
        <w:pStyle w:val="Example"/>
        <w:rPr>
          <w:lang w:val="en-US"/>
        </w:rPr>
      </w:pPr>
      <w:r w:rsidRPr="003651D9">
        <w:rPr>
          <w:lang w:val="en-US"/>
        </w:rPr>
        <w:t xml:space="preserve">  &lt;text&gt; </w:t>
      </w:r>
    </w:p>
    <w:p w14:paraId="1513118F" w14:textId="77777777" w:rsidR="00875076" w:rsidRPr="003651D9" w:rsidRDefault="00875076" w:rsidP="00875076">
      <w:pPr>
        <w:pStyle w:val="Example"/>
        <w:rPr>
          <w:lang w:val="en-US"/>
        </w:rPr>
      </w:pPr>
      <w:r w:rsidRPr="003651D9">
        <w:rPr>
          <w:lang w:val="en-US"/>
        </w:rPr>
        <w:t xml:space="preserve">    &lt;list listType="ordered"&gt; </w:t>
      </w:r>
    </w:p>
    <w:p w14:paraId="1795679B" w14:textId="77777777" w:rsidR="00875076" w:rsidRPr="003651D9" w:rsidRDefault="00875076" w:rsidP="00875076">
      <w:pPr>
        <w:pStyle w:val="Example"/>
        <w:rPr>
          <w:lang w:val="en-US"/>
        </w:rPr>
      </w:pPr>
      <w:r w:rsidRPr="003651D9">
        <w:rPr>
          <w:lang w:val="en-US"/>
        </w:rPr>
        <w:t xml:space="preserve">      </w:t>
      </w:r>
    </w:p>
    <w:p w14:paraId="59B451D1"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75B394B7"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055D2FDD"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6301DCAB" w14:textId="77777777" w:rsidR="00875076" w:rsidRPr="003651D9" w:rsidRDefault="00875076" w:rsidP="00875076">
      <w:pPr>
        <w:pStyle w:val="Example"/>
        <w:rPr>
          <w:lang w:val="en-US"/>
        </w:rPr>
      </w:pPr>
      <w:r w:rsidRPr="003651D9">
        <w:rPr>
          <w:lang w:val="en-US"/>
        </w:rPr>
        <w:t xml:space="preserve">            new job.&lt;/item&gt; </w:t>
      </w:r>
    </w:p>
    <w:p w14:paraId="597B6C7A" w14:textId="77777777" w:rsidR="00875076" w:rsidRPr="003651D9" w:rsidRDefault="00875076" w:rsidP="00875076">
      <w:pPr>
        <w:pStyle w:val="Example"/>
        <w:rPr>
          <w:lang w:val="en-US"/>
        </w:rPr>
      </w:pPr>
      <w:r w:rsidRPr="003651D9">
        <w:rPr>
          <w:lang w:val="en-US"/>
        </w:rPr>
        <w:t xml:space="preserve">    &lt;/list&gt; </w:t>
      </w:r>
    </w:p>
    <w:p w14:paraId="6EFD74C9" w14:textId="77777777" w:rsidR="00875076" w:rsidRPr="003651D9" w:rsidRDefault="00875076" w:rsidP="00875076">
      <w:pPr>
        <w:pStyle w:val="Example"/>
        <w:rPr>
          <w:lang w:val="en-US"/>
        </w:rPr>
      </w:pPr>
      <w:r w:rsidRPr="003651D9">
        <w:rPr>
          <w:lang w:val="en-US"/>
        </w:rPr>
        <w:t xml:space="preserve">  &lt;/text&gt; </w:t>
      </w:r>
    </w:p>
    <w:p w14:paraId="0C763583" w14:textId="77777777" w:rsidR="00875076" w:rsidRPr="003651D9" w:rsidRDefault="00875076" w:rsidP="00875076">
      <w:pPr>
        <w:pStyle w:val="Example"/>
        <w:rPr>
          <w:lang w:val="en-US"/>
        </w:rPr>
      </w:pPr>
      <w:r w:rsidRPr="003651D9">
        <w:rPr>
          <w:lang w:val="en-US"/>
        </w:rPr>
        <w:t xml:space="preserve">  &lt;entry&gt;</w:t>
      </w:r>
    </w:p>
    <w:p w14:paraId="2DEFAB0C" w14:textId="77777777" w:rsidR="00875076" w:rsidRPr="003651D9" w:rsidRDefault="00875076" w:rsidP="00875076">
      <w:pPr>
        <w:pStyle w:val="Example"/>
        <w:rPr>
          <w:lang w:val="en-US"/>
        </w:rPr>
      </w:pPr>
      <w:r w:rsidRPr="003651D9">
        <w:rPr>
          <w:lang w:val="en-US"/>
        </w:rPr>
        <w:t xml:space="preserve">    &lt;observation classCode=”OBS” moodCode=”EVN”&gt; </w:t>
      </w:r>
    </w:p>
    <w:p w14:paraId="5E81B7A3" w14:textId="77777777" w:rsidR="00875076" w:rsidRPr="003651D9" w:rsidRDefault="00875076" w:rsidP="00875076">
      <w:pPr>
        <w:pStyle w:val="Example"/>
        <w:rPr>
          <w:lang w:val="en-US"/>
        </w:rPr>
      </w:pPr>
      <w:r w:rsidRPr="003651D9">
        <w:rPr>
          <w:lang w:val="en-US"/>
        </w:rPr>
        <w:t xml:space="preserve">      &lt;templateId root=”1.3.6.1.4.1.19376.1.4.1.9”/&gt;</w:t>
      </w:r>
    </w:p>
    <w:p w14:paraId="316EBE9C" w14:textId="77777777" w:rsidR="00875076" w:rsidRPr="003651D9" w:rsidRDefault="00875076" w:rsidP="00875076">
      <w:pPr>
        <w:pStyle w:val="Example"/>
        <w:rPr>
          <w:lang w:val="en-US"/>
        </w:rPr>
      </w:pPr>
      <w:r w:rsidRPr="003651D9">
        <w:rPr>
          <w:lang w:val="en-US"/>
        </w:rPr>
        <w:t xml:space="preserve">      &lt;id root=”xyz”/&gt;</w:t>
      </w:r>
    </w:p>
    <w:p w14:paraId="00932AB6" w14:textId="77777777" w:rsidR="00875076" w:rsidRPr="003651D9" w:rsidRDefault="00875076" w:rsidP="00875076">
      <w:pPr>
        <w:pStyle w:val="Example"/>
        <w:rPr>
          <w:lang w:val="en-US"/>
        </w:rPr>
      </w:pPr>
      <w:r w:rsidRPr="003651D9">
        <w:rPr>
          <w:lang w:val="en-US"/>
        </w:rPr>
        <w:t xml:space="preserve">      …</w:t>
      </w:r>
    </w:p>
    <w:p w14:paraId="28DA38E6" w14:textId="77777777" w:rsidR="00875076" w:rsidRPr="003651D9" w:rsidRDefault="00875076" w:rsidP="00875076">
      <w:pPr>
        <w:pStyle w:val="Example"/>
        <w:rPr>
          <w:lang w:val="en-US"/>
        </w:rPr>
      </w:pPr>
      <w:r w:rsidRPr="003651D9">
        <w:rPr>
          <w:lang w:val="en-US"/>
        </w:rPr>
        <w:t xml:space="preserve">    &lt;/observation&gt;</w:t>
      </w:r>
    </w:p>
    <w:p w14:paraId="56C58C8C" w14:textId="77777777" w:rsidR="00875076" w:rsidRPr="003651D9" w:rsidRDefault="00875076" w:rsidP="00875076">
      <w:pPr>
        <w:pStyle w:val="Example"/>
        <w:rPr>
          <w:lang w:val="en-US"/>
        </w:rPr>
      </w:pPr>
      <w:r w:rsidRPr="003651D9">
        <w:rPr>
          <w:lang w:val="en-US"/>
        </w:rPr>
        <w:t xml:space="preserve">  &lt;/entry&gt;</w:t>
      </w:r>
    </w:p>
    <w:p w14:paraId="73ADB6A7" w14:textId="77777777" w:rsidR="00875076" w:rsidRPr="003651D9" w:rsidRDefault="00875076" w:rsidP="00875076">
      <w:pPr>
        <w:pStyle w:val="Example"/>
        <w:rPr>
          <w:lang w:val="en-US"/>
        </w:rPr>
      </w:pPr>
      <w:r w:rsidRPr="003651D9">
        <w:rPr>
          <w:lang w:val="en-US"/>
        </w:rPr>
        <w:t xml:space="preserve">  &lt;/entry&gt;</w:t>
      </w:r>
    </w:p>
    <w:p w14:paraId="6A451A74" w14:textId="77777777" w:rsidR="00875076" w:rsidRPr="003651D9" w:rsidRDefault="00875076" w:rsidP="00875076">
      <w:pPr>
        <w:pStyle w:val="Example"/>
        <w:rPr>
          <w:lang w:val="en-US"/>
        </w:rPr>
      </w:pPr>
      <w:r w:rsidRPr="003651D9">
        <w:rPr>
          <w:lang w:val="en-US"/>
        </w:rPr>
        <w:t xml:space="preserve">    &lt;observation classCode="PROC" moodCode="EVN"&gt;</w:t>
      </w:r>
    </w:p>
    <w:p w14:paraId="7814C2A8" w14:textId="77777777" w:rsidR="00875076" w:rsidRPr="003651D9" w:rsidRDefault="00875076" w:rsidP="00875076">
      <w:pPr>
        <w:pStyle w:val="Example"/>
        <w:rPr>
          <w:lang w:val="en-US"/>
        </w:rPr>
      </w:pPr>
      <w:r w:rsidRPr="003651D9">
        <w:rPr>
          <w:lang w:val="en-US"/>
        </w:rPr>
        <w:t xml:space="preserve">      &lt;templateId root="2.16.840.1.113883.10.20.22.4.14"/&gt;</w:t>
      </w:r>
    </w:p>
    <w:p w14:paraId="4F7CA429" w14:textId="77777777" w:rsidR="00875076" w:rsidRPr="003651D9" w:rsidRDefault="00875076" w:rsidP="00875076">
      <w:pPr>
        <w:pStyle w:val="Example"/>
        <w:rPr>
          <w:lang w:val="en-US"/>
        </w:rPr>
      </w:pPr>
      <w:r w:rsidRPr="003651D9">
        <w:rPr>
          <w:lang w:val="en-US"/>
        </w:rPr>
        <w:t xml:space="preserve">      &lt;!-- Procedure Activity Procedure template --&gt;</w:t>
      </w:r>
    </w:p>
    <w:p w14:paraId="7BB29FEB" w14:textId="77777777" w:rsidR="00875076" w:rsidRPr="003651D9" w:rsidRDefault="00875076" w:rsidP="00875076">
      <w:pPr>
        <w:pStyle w:val="Example"/>
        <w:rPr>
          <w:lang w:val="en-US"/>
        </w:rPr>
      </w:pPr>
      <w:r w:rsidRPr="003651D9">
        <w:rPr>
          <w:lang w:val="en-US"/>
        </w:rPr>
        <w:t xml:space="preserve">      ...</w:t>
      </w:r>
    </w:p>
    <w:p w14:paraId="0EADF136" w14:textId="77777777" w:rsidR="00875076" w:rsidRPr="003651D9" w:rsidRDefault="00875076" w:rsidP="00875076">
      <w:pPr>
        <w:pStyle w:val="Example"/>
        <w:rPr>
          <w:lang w:val="en-US"/>
        </w:rPr>
      </w:pPr>
      <w:r w:rsidRPr="003651D9">
        <w:rPr>
          <w:lang w:val="en-US"/>
        </w:rPr>
        <w:t xml:space="preserve">    &lt;/observation&gt;</w:t>
      </w:r>
    </w:p>
    <w:p w14:paraId="420B5B64" w14:textId="77777777" w:rsidR="00875076" w:rsidRPr="003651D9" w:rsidRDefault="00875076" w:rsidP="00875076">
      <w:pPr>
        <w:pStyle w:val="Example"/>
        <w:rPr>
          <w:lang w:val="en-US"/>
        </w:rPr>
      </w:pPr>
      <w:r w:rsidRPr="003651D9">
        <w:rPr>
          <w:lang w:val="en-US"/>
        </w:rPr>
        <w:t xml:space="preserve">  &lt;/entry&gt;</w:t>
      </w:r>
    </w:p>
    <w:p w14:paraId="48BDDCB3" w14:textId="77777777" w:rsidR="00875076" w:rsidRPr="003651D9" w:rsidRDefault="00875076" w:rsidP="00875076">
      <w:pPr>
        <w:pStyle w:val="Example"/>
        <w:rPr>
          <w:lang w:val="en-US"/>
        </w:rPr>
      </w:pPr>
      <w:r w:rsidRPr="003651D9">
        <w:rPr>
          <w:lang w:val="en-US"/>
        </w:rPr>
        <w:t xml:space="preserve">  &lt;/entry&gt;</w:t>
      </w:r>
    </w:p>
    <w:p w14:paraId="36C8A2E8" w14:textId="77777777" w:rsidR="00875076" w:rsidRPr="003651D9" w:rsidRDefault="00875076" w:rsidP="00875076">
      <w:pPr>
        <w:pStyle w:val="Example"/>
        <w:rPr>
          <w:lang w:val="en-US"/>
        </w:rPr>
      </w:pPr>
      <w:r w:rsidRPr="003651D9">
        <w:rPr>
          <w:lang w:val="en-US"/>
        </w:rPr>
        <w:t xml:space="preserve">    &lt;observation classCode="OBS" moodCode="EVN"&gt;</w:t>
      </w:r>
    </w:p>
    <w:p w14:paraId="4A1E7CFE" w14:textId="77777777" w:rsidR="00875076" w:rsidRPr="003651D9" w:rsidRDefault="00875076" w:rsidP="00875076">
      <w:pPr>
        <w:pStyle w:val="Example"/>
        <w:rPr>
          <w:lang w:val="en-US"/>
        </w:rPr>
      </w:pPr>
      <w:r w:rsidRPr="003651D9">
        <w:rPr>
          <w:lang w:val="en-US"/>
        </w:rPr>
        <w:t xml:space="preserve">      &lt;templateId root="2.16.840.1.113883.10.20.22.4.13"/&gt;</w:t>
      </w:r>
    </w:p>
    <w:p w14:paraId="0EADE688" w14:textId="77777777" w:rsidR="00875076" w:rsidRPr="003651D9" w:rsidRDefault="00875076" w:rsidP="00875076">
      <w:pPr>
        <w:pStyle w:val="Example"/>
        <w:rPr>
          <w:lang w:val="en-US"/>
        </w:rPr>
      </w:pPr>
      <w:r w:rsidRPr="003651D9">
        <w:rPr>
          <w:lang w:val="en-US"/>
        </w:rPr>
        <w:t xml:space="preserve">      &lt;!-- Procedure Activity Observation template --&gt;</w:t>
      </w:r>
    </w:p>
    <w:p w14:paraId="4071A31B" w14:textId="77777777" w:rsidR="00875076" w:rsidRPr="003651D9" w:rsidRDefault="00875076" w:rsidP="00875076">
      <w:pPr>
        <w:pStyle w:val="Example"/>
        <w:rPr>
          <w:lang w:val="en-US"/>
        </w:rPr>
      </w:pPr>
      <w:r w:rsidRPr="003651D9">
        <w:rPr>
          <w:lang w:val="en-US"/>
        </w:rPr>
        <w:t xml:space="preserve">      ...</w:t>
      </w:r>
    </w:p>
    <w:p w14:paraId="628B2962" w14:textId="77777777" w:rsidR="00875076" w:rsidRPr="003651D9" w:rsidRDefault="00875076" w:rsidP="00875076">
      <w:pPr>
        <w:pStyle w:val="Example"/>
        <w:rPr>
          <w:lang w:val="en-US"/>
        </w:rPr>
      </w:pPr>
      <w:r w:rsidRPr="003651D9">
        <w:rPr>
          <w:lang w:val="en-US"/>
        </w:rPr>
        <w:t xml:space="preserve">    &lt;/observation&gt;</w:t>
      </w:r>
    </w:p>
    <w:p w14:paraId="0FBF87FF" w14:textId="77777777" w:rsidR="00875076" w:rsidRPr="003651D9" w:rsidRDefault="00875076" w:rsidP="00875076">
      <w:pPr>
        <w:pStyle w:val="Example"/>
        <w:rPr>
          <w:lang w:val="en-US"/>
        </w:rPr>
      </w:pPr>
      <w:r w:rsidRPr="003651D9">
        <w:rPr>
          <w:lang w:val="en-US"/>
        </w:rPr>
        <w:t xml:space="preserve">  &lt;/entry&gt;</w:t>
      </w:r>
    </w:p>
    <w:p w14:paraId="41D0EA9F" w14:textId="77777777" w:rsidR="00875076" w:rsidRPr="003651D9" w:rsidRDefault="00875076" w:rsidP="00875076">
      <w:pPr>
        <w:pStyle w:val="Example"/>
        <w:rPr>
          <w:lang w:val="en-US"/>
        </w:rPr>
      </w:pPr>
      <w:r w:rsidRPr="003651D9">
        <w:rPr>
          <w:lang w:val="en-US"/>
        </w:rPr>
        <w:t>&lt;/section&gt;</w:t>
      </w:r>
    </w:p>
    <w:p w14:paraId="06C5BD51"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6AFC80F3" w14:textId="77777777" w:rsidR="00875076" w:rsidRPr="003651D9" w:rsidRDefault="00875076" w:rsidP="00875076">
      <w:pPr>
        <w:pStyle w:val="BodyText"/>
        <w:rPr>
          <w:lang w:eastAsia="x-none"/>
        </w:rPr>
      </w:pPr>
    </w:p>
    <w:p w14:paraId="73EBD0C7" w14:textId="77777777" w:rsidR="00A23689" w:rsidRPr="003651D9" w:rsidRDefault="00983131" w:rsidP="00597DB2">
      <w:pPr>
        <w:pStyle w:val="AuthorInstructions"/>
      </w:pPr>
      <w:r w:rsidRPr="003651D9">
        <w:t>###End Discrete Conformance</w:t>
      </w:r>
      <w:r w:rsidR="00D35F24" w:rsidRPr="003651D9">
        <w:t xml:space="preserve"> Format - Section</w:t>
      </w:r>
    </w:p>
    <w:p w14:paraId="38B54EB7" w14:textId="77777777" w:rsidR="00B9303B" w:rsidRPr="003651D9" w:rsidRDefault="00B9303B" w:rsidP="00B9303B">
      <w:pPr>
        <w:pStyle w:val="Heading2"/>
        <w:numPr>
          <w:ilvl w:val="0"/>
          <w:numId w:val="0"/>
        </w:numPr>
        <w:rPr>
          <w:noProof w:val="0"/>
        </w:rPr>
      </w:pPr>
      <w:bookmarkStart w:id="378" w:name="_6.2.3.1_Encompassing_Encounter"/>
      <w:bookmarkStart w:id="379" w:name="_6.2.3.1.1_Responsible_Party"/>
      <w:bookmarkStart w:id="380" w:name="_6.2.3.1.2_Health_Care"/>
      <w:bookmarkStart w:id="381" w:name="_Toc449469914"/>
      <w:bookmarkEnd w:id="378"/>
      <w:bookmarkEnd w:id="379"/>
      <w:bookmarkEnd w:id="380"/>
      <w:r w:rsidRPr="003651D9">
        <w:rPr>
          <w:noProof w:val="0"/>
        </w:rPr>
        <w:t>6.3.4</w:t>
      </w:r>
      <w:r w:rsidR="00291725">
        <w:rPr>
          <w:noProof w:val="0"/>
        </w:rPr>
        <w:t xml:space="preserve"> </w:t>
      </w:r>
      <w:r w:rsidRPr="003651D9">
        <w:rPr>
          <w:noProof w:val="0"/>
        </w:rPr>
        <w:t>CDA Entry Content Modules</w:t>
      </w:r>
      <w:bookmarkEnd w:id="381"/>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382" w:name="_Toc449469915"/>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382"/>
      <w:r w:rsidRPr="003651D9">
        <w:rPr>
          <w:noProof w:val="0"/>
        </w:rPr>
        <w:t xml:space="preserve"> </w:t>
      </w:r>
    </w:p>
    <w:p w14:paraId="0BD9082C" w14:textId="77777777" w:rsidR="00BC6EDE" w:rsidRPr="003651D9" w:rsidRDefault="00630F33" w:rsidP="00597DB2">
      <w:pPr>
        <w:pStyle w:val="AuthorInstructions"/>
      </w:pPr>
      <w:r w:rsidRPr="003651D9">
        <w:t>&lt;Replicate the Entry Content Module as many times as needed for this supplement.&gt;</w:t>
      </w:r>
    </w:p>
    <w:p w14:paraId="201B40A6"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508BF0C7" w14:textId="77777777" w:rsidR="00712AE6" w:rsidRPr="003651D9" w:rsidRDefault="00712AE6" w:rsidP="00597DB2">
      <w:pPr>
        <w:pStyle w:val="AuthorInstructions"/>
        <w:rPr>
          <w:szCs w:val="24"/>
        </w:rPr>
      </w:pPr>
    </w:p>
    <w:p w14:paraId="23A0DF48" w14:textId="77777777" w:rsidR="00983131" w:rsidRPr="003651D9" w:rsidRDefault="00983131" w:rsidP="00597DB2">
      <w:pPr>
        <w:pStyle w:val="AuthorInstructions"/>
        <w:rPr>
          <w:szCs w:val="24"/>
        </w:rPr>
      </w:pPr>
      <w:r w:rsidRPr="003651D9">
        <w:rPr>
          <w:szCs w:val="24"/>
        </w:rPr>
        <w:t>### Begin Tabular Format - Entry</w:t>
      </w:r>
    </w:p>
    <w:p w14:paraId="6DA29097" w14:textId="77777777" w:rsidR="00983131" w:rsidRPr="003651D9" w:rsidRDefault="00983131" w:rsidP="00BC6EDE">
      <w:pPr>
        <w:pStyle w:val="BodyText"/>
        <w:rPr>
          <w:szCs w:val="24"/>
          <w:lang w:eastAsia="x-none"/>
        </w:rPr>
      </w:pPr>
    </w:p>
    <w:p w14:paraId="1091DCFB"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B1A1C72" w14:textId="77777777" w:rsidTr="00597DB2">
        <w:tc>
          <w:tcPr>
            <w:tcW w:w="1400" w:type="pct"/>
            <w:gridSpan w:val="4"/>
            <w:shd w:val="clear" w:color="auto" w:fill="E6E6E6"/>
            <w:vAlign w:val="center"/>
          </w:tcPr>
          <w:p w14:paraId="46D740DB" w14:textId="77777777" w:rsidR="009612F6" w:rsidRPr="003651D9" w:rsidRDefault="009612F6" w:rsidP="00597DB2">
            <w:pPr>
              <w:pStyle w:val="TableTitle"/>
            </w:pPr>
            <w:r w:rsidRPr="003651D9">
              <w:t>Template Name</w:t>
            </w:r>
          </w:p>
        </w:tc>
        <w:tc>
          <w:tcPr>
            <w:tcW w:w="3600" w:type="pct"/>
            <w:gridSpan w:val="7"/>
            <w:vAlign w:val="center"/>
          </w:tcPr>
          <w:p w14:paraId="4ADFE9D3" w14:textId="77777777" w:rsidR="009612F6" w:rsidRPr="003651D9" w:rsidRDefault="009612F6" w:rsidP="00BB76BC">
            <w:pPr>
              <w:pStyle w:val="TableEntry"/>
            </w:pPr>
            <w:r w:rsidRPr="003651D9">
              <w:t>&lt;Template name&gt;</w:t>
            </w:r>
          </w:p>
        </w:tc>
      </w:tr>
      <w:tr w:rsidR="009612F6" w:rsidRPr="003651D9" w14:paraId="7D67DC38" w14:textId="77777777" w:rsidTr="00597DB2">
        <w:tc>
          <w:tcPr>
            <w:tcW w:w="1400" w:type="pct"/>
            <w:gridSpan w:val="4"/>
            <w:shd w:val="clear" w:color="auto" w:fill="E6E6E6"/>
            <w:vAlign w:val="center"/>
          </w:tcPr>
          <w:p w14:paraId="03C1FE43" w14:textId="77777777" w:rsidR="009612F6" w:rsidRPr="003651D9" w:rsidRDefault="009612F6" w:rsidP="008358E5">
            <w:pPr>
              <w:pStyle w:val="TableEntryHeader"/>
            </w:pPr>
            <w:r w:rsidRPr="003651D9">
              <w:t xml:space="preserve">Template ID </w:t>
            </w:r>
          </w:p>
        </w:tc>
        <w:tc>
          <w:tcPr>
            <w:tcW w:w="3600" w:type="pct"/>
            <w:gridSpan w:val="7"/>
            <w:vAlign w:val="center"/>
          </w:tcPr>
          <w:p w14:paraId="4443F056" w14:textId="77777777" w:rsidR="009612F6" w:rsidRPr="003651D9" w:rsidRDefault="00B87220" w:rsidP="00BB76BC">
            <w:pPr>
              <w:pStyle w:val="TableEntry"/>
            </w:pPr>
            <w:r w:rsidRPr="003651D9">
              <w:t>&lt;oid&gt;</w:t>
            </w:r>
          </w:p>
        </w:tc>
      </w:tr>
      <w:tr w:rsidR="009612F6" w:rsidRPr="003651D9" w14:paraId="12996FB6" w14:textId="77777777" w:rsidTr="00597DB2">
        <w:tc>
          <w:tcPr>
            <w:tcW w:w="1400" w:type="pct"/>
            <w:gridSpan w:val="4"/>
            <w:shd w:val="clear" w:color="auto" w:fill="E6E6E6"/>
            <w:vAlign w:val="center"/>
          </w:tcPr>
          <w:p w14:paraId="14784D67" w14:textId="77777777" w:rsidR="009612F6" w:rsidRPr="003651D9" w:rsidRDefault="009612F6" w:rsidP="008358E5">
            <w:pPr>
              <w:pStyle w:val="TableEntryHeader"/>
            </w:pPr>
            <w:r w:rsidRPr="003651D9">
              <w:t xml:space="preserve">Parent Template </w:t>
            </w:r>
          </w:p>
        </w:tc>
        <w:tc>
          <w:tcPr>
            <w:tcW w:w="3600" w:type="pct"/>
            <w:gridSpan w:val="7"/>
            <w:vAlign w:val="center"/>
          </w:tcPr>
          <w:p w14:paraId="663E2209"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8ACA741" w14:textId="77777777" w:rsidR="009612F6" w:rsidRPr="003651D9" w:rsidRDefault="009612F6" w:rsidP="00BB76BC">
            <w:pPr>
              <w:pStyle w:val="TableEntry"/>
            </w:pPr>
          </w:p>
        </w:tc>
      </w:tr>
      <w:tr w:rsidR="009612F6" w:rsidRPr="003651D9" w14:paraId="5B05CC3A" w14:textId="77777777" w:rsidTr="00597DB2">
        <w:tc>
          <w:tcPr>
            <w:tcW w:w="1400" w:type="pct"/>
            <w:gridSpan w:val="4"/>
            <w:shd w:val="clear" w:color="auto" w:fill="E6E6E6"/>
            <w:vAlign w:val="center"/>
          </w:tcPr>
          <w:p w14:paraId="235F5FC7"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CEA13C9" w14:textId="77777777" w:rsidR="009612F6" w:rsidRPr="003651D9" w:rsidRDefault="00B87220" w:rsidP="00BB76BC">
            <w:pPr>
              <w:pStyle w:val="TableEntry"/>
            </w:pPr>
            <w:r w:rsidRPr="003651D9">
              <w:t>&lt;brief textual description, one paragraph&gt;</w:t>
            </w:r>
          </w:p>
        </w:tc>
      </w:tr>
      <w:tr w:rsidR="009612F6" w:rsidRPr="003651D9" w14:paraId="5D114A30" w14:textId="77777777" w:rsidTr="00597DB2">
        <w:tc>
          <w:tcPr>
            <w:tcW w:w="725" w:type="pct"/>
            <w:gridSpan w:val="2"/>
            <w:shd w:val="clear" w:color="auto" w:fill="E6E6E6"/>
            <w:vAlign w:val="center"/>
          </w:tcPr>
          <w:p w14:paraId="0878AE7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18CA5D42"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266865C6"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0E152AA2" w14:textId="77777777" w:rsidR="009612F6" w:rsidRPr="003651D9" w:rsidRDefault="009612F6" w:rsidP="004070FB">
            <w:pPr>
              <w:pStyle w:val="TableEntryHeader"/>
            </w:pPr>
            <w:r w:rsidRPr="003651D9">
              <w:t xml:space="preserve">Value </w:t>
            </w:r>
          </w:p>
        </w:tc>
      </w:tr>
      <w:tr w:rsidR="009612F6" w:rsidRPr="003651D9" w14:paraId="72081351" w14:textId="77777777" w:rsidTr="00597DB2">
        <w:tc>
          <w:tcPr>
            <w:tcW w:w="725" w:type="pct"/>
            <w:gridSpan w:val="2"/>
            <w:vAlign w:val="center"/>
          </w:tcPr>
          <w:p w14:paraId="7B57FC42"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79757499"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2A06FEE7" w14:textId="77777777" w:rsidR="00B87220" w:rsidRPr="003651D9" w:rsidRDefault="00B87220" w:rsidP="00BB76BC">
            <w:pPr>
              <w:pStyle w:val="TableEntry"/>
            </w:pPr>
          </w:p>
        </w:tc>
        <w:tc>
          <w:tcPr>
            <w:tcW w:w="527" w:type="pct"/>
            <w:vAlign w:val="center"/>
          </w:tcPr>
          <w:p w14:paraId="696DBE5B"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322C8C1D"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1B139035" w14:textId="77777777" w:rsidTr="00597DB2">
        <w:trPr>
          <w:gridAfter w:val="1"/>
          <w:wAfter w:w="9" w:type="pct"/>
        </w:trPr>
        <w:tc>
          <w:tcPr>
            <w:tcW w:w="438" w:type="pct"/>
            <w:shd w:val="clear" w:color="auto" w:fill="E6E6E6"/>
            <w:vAlign w:val="center"/>
          </w:tcPr>
          <w:p w14:paraId="3ADA0203"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588C0308"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0E5D30DC"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2828316E" w14:textId="77777777" w:rsidR="009612F6" w:rsidRPr="003651D9" w:rsidRDefault="009612F6" w:rsidP="004070FB">
            <w:pPr>
              <w:pStyle w:val="TableEntryHeader"/>
            </w:pPr>
            <w:r w:rsidRPr="003651D9">
              <w:t>Template ID</w:t>
            </w:r>
          </w:p>
        </w:tc>
        <w:tc>
          <w:tcPr>
            <w:tcW w:w="670" w:type="pct"/>
            <w:shd w:val="clear" w:color="auto" w:fill="E6E6E6"/>
            <w:vAlign w:val="center"/>
          </w:tcPr>
          <w:p w14:paraId="28FD03B5"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0D83F9D1"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1AA0917B" w14:textId="77777777" w:rsidTr="00597DB2">
        <w:trPr>
          <w:gridAfter w:val="1"/>
          <w:wAfter w:w="9" w:type="pct"/>
        </w:trPr>
        <w:tc>
          <w:tcPr>
            <w:tcW w:w="438" w:type="pct"/>
            <w:shd w:val="clear" w:color="auto" w:fill="auto"/>
            <w:vAlign w:val="center"/>
          </w:tcPr>
          <w:p w14:paraId="58900D74"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296110EE" w14:textId="77777777" w:rsidR="009612F6" w:rsidRPr="003651D9" w:rsidRDefault="009612F6" w:rsidP="005D6176">
            <w:pPr>
              <w:pStyle w:val="TableEntry"/>
            </w:pPr>
          </w:p>
        </w:tc>
        <w:tc>
          <w:tcPr>
            <w:tcW w:w="1102" w:type="pct"/>
            <w:gridSpan w:val="2"/>
            <w:vAlign w:val="center"/>
          </w:tcPr>
          <w:p w14:paraId="0BD3429F" w14:textId="77777777" w:rsidR="009612F6" w:rsidRPr="003651D9" w:rsidRDefault="00E5672F" w:rsidP="0032600B">
            <w:pPr>
              <w:pStyle w:val="TableEntry"/>
            </w:pPr>
            <w:r w:rsidRPr="003651D9">
              <w:t>Simple Observation</w:t>
            </w:r>
          </w:p>
        </w:tc>
        <w:tc>
          <w:tcPr>
            <w:tcW w:w="1247" w:type="pct"/>
            <w:gridSpan w:val="3"/>
            <w:vAlign w:val="center"/>
          </w:tcPr>
          <w:p w14:paraId="42AF7E2A"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187F822"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8471941"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5E4AF29A" w14:textId="77777777" w:rsidTr="00597DB2">
        <w:trPr>
          <w:gridAfter w:val="1"/>
          <w:wAfter w:w="9" w:type="pct"/>
        </w:trPr>
        <w:tc>
          <w:tcPr>
            <w:tcW w:w="438" w:type="pct"/>
            <w:shd w:val="clear" w:color="auto" w:fill="auto"/>
            <w:vAlign w:val="center"/>
          </w:tcPr>
          <w:p w14:paraId="1CF9DE5F"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38D4AF50" w14:textId="77777777" w:rsidR="009612F6" w:rsidRPr="003651D9" w:rsidRDefault="009612F6" w:rsidP="005D6176">
            <w:pPr>
              <w:pStyle w:val="TableEntry"/>
            </w:pPr>
            <w:r w:rsidRPr="003651D9">
              <w:t>COMP</w:t>
            </w:r>
          </w:p>
        </w:tc>
        <w:tc>
          <w:tcPr>
            <w:tcW w:w="1102" w:type="pct"/>
            <w:gridSpan w:val="2"/>
            <w:vAlign w:val="center"/>
          </w:tcPr>
          <w:p w14:paraId="525670DE"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5934E890" w14:textId="77777777" w:rsidR="009612F6" w:rsidRPr="003651D9" w:rsidRDefault="009612F6" w:rsidP="00BB76BC">
            <w:pPr>
              <w:pStyle w:val="TableEntry"/>
            </w:pPr>
            <w:r w:rsidRPr="003651D9">
              <w:t xml:space="preserve">1.3.6.1.4.1.19376.1.5.3.1.4.13 </w:t>
            </w:r>
          </w:p>
        </w:tc>
        <w:tc>
          <w:tcPr>
            <w:tcW w:w="670" w:type="pct"/>
            <w:vAlign w:val="center"/>
          </w:tcPr>
          <w:p w14:paraId="5DCAB613" w14:textId="77777777" w:rsidR="009612F6" w:rsidRPr="003651D9" w:rsidRDefault="009612F6" w:rsidP="00BB76BC">
            <w:pPr>
              <w:pStyle w:val="TableEntry"/>
            </w:pPr>
            <w:r w:rsidRPr="003651D9">
              <w:t>PCC TF-2</w:t>
            </w:r>
          </w:p>
        </w:tc>
        <w:tc>
          <w:tcPr>
            <w:tcW w:w="814" w:type="pct"/>
            <w:vAlign w:val="center"/>
          </w:tcPr>
          <w:p w14:paraId="44B7E7F8"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3C2023EA" w14:textId="77777777" w:rsidTr="00597DB2">
        <w:trPr>
          <w:gridAfter w:val="1"/>
          <w:wAfter w:w="9" w:type="pct"/>
        </w:trPr>
        <w:tc>
          <w:tcPr>
            <w:tcW w:w="438" w:type="pct"/>
            <w:shd w:val="clear" w:color="auto" w:fill="auto"/>
            <w:vAlign w:val="center"/>
          </w:tcPr>
          <w:p w14:paraId="7C49F228"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BDBDE2B" w14:textId="77777777" w:rsidR="009612F6" w:rsidRPr="003651D9" w:rsidRDefault="009612F6" w:rsidP="005D6176">
            <w:pPr>
              <w:pStyle w:val="TableEntry"/>
            </w:pPr>
            <w:r w:rsidRPr="003651D9">
              <w:t>COMP</w:t>
            </w:r>
          </w:p>
        </w:tc>
        <w:tc>
          <w:tcPr>
            <w:tcW w:w="1102" w:type="pct"/>
            <w:gridSpan w:val="2"/>
            <w:vAlign w:val="center"/>
          </w:tcPr>
          <w:p w14:paraId="7CE6F85A"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43D281A4" w14:textId="77777777" w:rsidR="009612F6" w:rsidRPr="003651D9" w:rsidRDefault="009612F6" w:rsidP="00BB76BC">
            <w:pPr>
              <w:pStyle w:val="TableEntry"/>
            </w:pPr>
            <w:r w:rsidRPr="003651D9">
              <w:t xml:space="preserve">1.3.6.1.4.1.19376.1.5.3.1.4.13 </w:t>
            </w:r>
          </w:p>
        </w:tc>
        <w:tc>
          <w:tcPr>
            <w:tcW w:w="670" w:type="pct"/>
            <w:vAlign w:val="center"/>
          </w:tcPr>
          <w:p w14:paraId="7DC44E9C" w14:textId="77777777" w:rsidR="009612F6" w:rsidRPr="003651D9" w:rsidRDefault="009612F6" w:rsidP="00BB76BC">
            <w:pPr>
              <w:pStyle w:val="TableEntry"/>
            </w:pPr>
            <w:r w:rsidRPr="003651D9">
              <w:t>PCC TF-2</w:t>
            </w:r>
          </w:p>
        </w:tc>
        <w:tc>
          <w:tcPr>
            <w:tcW w:w="814" w:type="pct"/>
            <w:vAlign w:val="center"/>
          </w:tcPr>
          <w:p w14:paraId="6F08B54C"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6248078B" w14:textId="77777777" w:rsidTr="00597DB2">
        <w:trPr>
          <w:gridAfter w:val="1"/>
          <w:wAfter w:w="9" w:type="pct"/>
        </w:trPr>
        <w:tc>
          <w:tcPr>
            <w:tcW w:w="438" w:type="pct"/>
            <w:shd w:val="clear" w:color="auto" w:fill="auto"/>
            <w:vAlign w:val="center"/>
          </w:tcPr>
          <w:p w14:paraId="380E92DD"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2224ED5F" w14:textId="77777777" w:rsidR="009612F6" w:rsidRPr="003651D9" w:rsidRDefault="009612F6" w:rsidP="005D6176">
            <w:pPr>
              <w:pStyle w:val="TableEntry"/>
            </w:pPr>
            <w:r w:rsidRPr="003651D9">
              <w:t>COMP</w:t>
            </w:r>
          </w:p>
        </w:tc>
        <w:tc>
          <w:tcPr>
            <w:tcW w:w="1102" w:type="pct"/>
            <w:gridSpan w:val="2"/>
            <w:vAlign w:val="center"/>
          </w:tcPr>
          <w:p w14:paraId="7DB31B1E" w14:textId="77777777" w:rsidR="009612F6" w:rsidRPr="003651D9" w:rsidRDefault="009612F6" w:rsidP="0032600B">
            <w:pPr>
              <w:pStyle w:val="TableEntry"/>
            </w:pPr>
            <w:r w:rsidRPr="003651D9">
              <w:t>observationMedia Entry</w:t>
            </w:r>
          </w:p>
        </w:tc>
        <w:tc>
          <w:tcPr>
            <w:tcW w:w="1247" w:type="pct"/>
            <w:gridSpan w:val="3"/>
            <w:vAlign w:val="center"/>
          </w:tcPr>
          <w:p w14:paraId="5B244449" w14:textId="77777777" w:rsidR="009612F6" w:rsidRPr="003651D9" w:rsidRDefault="009612F6" w:rsidP="00BB76BC">
            <w:pPr>
              <w:pStyle w:val="TableEntry"/>
            </w:pPr>
            <w:r w:rsidRPr="003651D9">
              <w:t>1.3.6.1.4.1.19376.1.4.1.4.7</w:t>
            </w:r>
          </w:p>
        </w:tc>
        <w:tc>
          <w:tcPr>
            <w:tcW w:w="670" w:type="pct"/>
            <w:vAlign w:val="center"/>
          </w:tcPr>
          <w:p w14:paraId="195C7E10"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0C5CE19D" w14:textId="77777777" w:rsidR="009612F6" w:rsidRPr="003651D9" w:rsidRDefault="009612F6" w:rsidP="00BB76BC">
            <w:pPr>
              <w:pStyle w:val="TableEntry"/>
            </w:pPr>
          </w:p>
        </w:tc>
      </w:tr>
    </w:tbl>
    <w:p w14:paraId="00565297" w14:textId="77777777" w:rsidR="009612F6" w:rsidRPr="003651D9" w:rsidRDefault="009612F6" w:rsidP="009612F6">
      <w:pPr>
        <w:pStyle w:val="BodyText"/>
        <w:rPr>
          <w:kern w:val="28"/>
        </w:rPr>
      </w:pPr>
    </w:p>
    <w:p w14:paraId="0AAB1E56" w14:textId="77777777" w:rsidR="009612F6" w:rsidRPr="003651D9" w:rsidRDefault="009612F6" w:rsidP="00286433">
      <w:pPr>
        <w:pStyle w:val="Heading5"/>
        <w:numPr>
          <w:ilvl w:val="0"/>
          <w:numId w:val="0"/>
        </w:numPr>
        <w:rPr>
          <w:noProof w:val="0"/>
        </w:rPr>
      </w:pPr>
      <w:bookmarkStart w:id="383" w:name="_6.2.4.4.1__Simple"/>
      <w:bookmarkStart w:id="384" w:name="_Toc296340404"/>
      <w:bookmarkStart w:id="385" w:name="_Toc449469916"/>
      <w:bookmarkEnd w:id="383"/>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384"/>
      <w:bookmarkEnd w:id="385"/>
    </w:p>
    <w:p w14:paraId="61B7748D"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5FF2CF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396DC66B"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4361CEE9" w14:textId="77777777" w:rsidR="004B7094" w:rsidRPr="003651D9" w:rsidRDefault="004B7094" w:rsidP="009612F6">
      <w:pPr>
        <w:pStyle w:val="BodyText"/>
      </w:pPr>
    </w:p>
    <w:p w14:paraId="1A4BAAE5"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63E7DC65"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52842222" w14:textId="77777777" w:rsidTr="00F6298D">
        <w:trPr>
          <w:cantSplit/>
        </w:trPr>
        <w:tc>
          <w:tcPr>
            <w:tcW w:w="968" w:type="dxa"/>
            <w:shd w:val="clear" w:color="auto" w:fill="D9D9D9"/>
          </w:tcPr>
          <w:p w14:paraId="50FEFA4A"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60D4BC6D"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5C4D8FBE" w14:textId="77777777" w:rsidR="009612F6" w:rsidRPr="003651D9" w:rsidRDefault="009612F6" w:rsidP="00F6298D">
            <w:pPr>
              <w:pStyle w:val="TableEntryHeader"/>
            </w:pPr>
            <w:r w:rsidRPr="003651D9">
              <w:t>observation/code</w:t>
            </w:r>
          </w:p>
        </w:tc>
        <w:tc>
          <w:tcPr>
            <w:tcW w:w="1016" w:type="dxa"/>
            <w:shd w:val="clear" w:color="auto" w:fill="D9D9D9"/>
          </w:tcPr>
          <w:p w14:paraId="26904650" w14:textId="77777777" w:rsidR="009612F6" w:rsidRPr="003651D9" w:rsidRDefault="009612F6" w:rsidP="00F6298D">
            <w:pPr>
              <w:pStyle w:val="TableEntryHeader"/>
            </w:pPr>
            <w:r w:rsidRPr="003651D9">
              <w:t>Data Type</w:t>
            </w:r>
          </w:p>
        </w:tc>
        <w:tc>
          <w:tcPr>
            <w:tcW w:w="1165" w:type="dxa"/>
            <w:shd w:val="clear" w:color="auto" w:fill="D9D9D9"/>
          </w:tcPr>
          <w:p w14:paraId="07E6402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7390BBD" w14:textId="77777777" w:rsidR="009612F6" w:rsidRPr="003651D9" w:rsidRDefault="009612F6" w:rsidP="00F6298D">
            <w:pPr>
              <w:pStyle w:val="TableEntryHeader"/>
            </w:pPr>
            <w:r w:rsidRPr="003651D9">
              <w:t>Value Set</w:t>
            </w:r>
          </w:p>
        </w:tc>
      </w:tr>
      <w:tr w:rsidR="009612F6" w:rsidRPr="003651D9" w14:paraId="6654AB59" w14:textId="77777777" w:rsidTr="00F6298D">
        <w:tc>
          <w:tcPr>
            <w:tcW w:w="968" w:type="dxa"/>
          </w:tcPr>
          <w:p w14:paraId="321E4F57"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4FD6800A"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2FAEBC0" w14:textId="77777777" w:rsidR="00D439FF" w:rsidRPr="003651D9" w:rsidRDefault="00D439FF" w:rsidP="0032600B">
            <w:pPr>
              <w:pStyle w:val="TableEntry"/>
            </w:pPr>
            <w:r w:rsidRPr="003651D9">
              <w:t>e.g., Required if “exam type” is “LVG” (left ventriculogram)&gt;</w:t>
            </w:r>
          </w:p>
          <w:p w14:paraId="1F332913" w14:textId="77777777" w:rsidR="009612F6" w:rsidRPr="003651D9" w:rsidRDefault="009612F6" w:rsidP="00BB76BC">
            <w:pPr>
              <w:pStyle w:val="TableEntry"/>
            </w:pPr>
            <w:r w:rsidRPr="003651D9">
              <w:t>R: LVG</w:t>
            </w:r>
          </w:p>
        </w:tc>
        <w:tc>
          <w:tcPr>
            <w:tcW w:w="2499" w:type="dxa"/>
            <w:shd w:val="clear" w:color="auto" w:fill="auto"/>
          </w:tcPr>
          <w:p w14:paraId="08BB8F5A" w14:textId="77777777" w:rsidR="009612F6" w:rsidRPr="003651D9" w:rsidRDefault="009612F6" w:rsidP="00BB76BC">
            <w:pPr>
              <w:pStyle w:val="TableEntry"/>
            </w:pPr>
            <w:r w:rsidRPr="003651D9">
              <w:t>60797005, SNOMED CT, “Cardiac Wall Motion”</w:t>
            </w:r>
          </w:p>
          <w:p w14:paraId="1E77342F" w14:textId="77777777" w:rsidR="002040DD" w:rsidRPr="003651D9" w:rsidRDefault="002040DD" w:rsidP="00BB76BC">
            <w:pPr>
              <w:pStyle w:val="TableEntry"/>
            </w:pPr>
          </w:p>
          <w:p w14:paraId="5E19A34C"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189A8B9B"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7BEA697C" w14:textId="77777777" w:rsidR="009612F6" w:rsidRPr="003651D9" w:rsidRDefault="009612F6" w:rsidP="00BB76BC">
            <w:pPr>
              <w:pStyle w:val="TableEntry"/>
            </w:pPr>
            <w:r w:rsidRPr="003651D9">
              <w:t>CD</w:t>
            </w:r>
          </w:p>
        </w:tc>
        <w:tc>
          <w:tcPr>
            <w:tcW w:w="1165" w:type="dxa"/>
            <w:shd w:val="clear" w:color="auto" w:fill="auto"/>
          </w:tcPr>
          <w:p w14:paraId="6ADDB261"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61128A6"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B515A6B" w14:textId="77777777" w:rsidR="002040DD" w:rsidRPr="003651D9" w:rsidRDefault="002040DD" w:rsidP="00BB76BC">
            <w:pPr>
              <w:pStyle w:val="TableEntry"/>
            </w:pPr>
          </w:p>
          <w:p w14:paraId="2B06AD37" w14:textId="77777777" w:rsidR="002040DD" w:rsidRPr="003651D9" w:rsidRDefault="002040DD" w:rsidP="00BB76BC">
            <w:pPr>
              <w:pStyle w:val="TableEntry"/>
            </w:pPr>
            <w:r w:rsidRPr="003651D9">
              <w:t>OR, include value directly as e.g.,</w:t>
            </w:r>
            <w:r w:rsidR="00291725">
              <w:t xml:space="preserve"> </w:t>
            </w:r>
          </w:p>
          <w:p w14:paraId="3A2FD1A6"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578AAFC2" w14:textId="77777777" w:rsidR="002040DD" w:rsidRPr="003651D9" w:rsidRDefault="002040DD" w:rsidP="00BB76BC">
            <w:pPr>
              <w:pStyle w:val="TableEntry"/>
            </w:pPr>
            <w:r w:rsidRPr="003651D9">
              <w:t xml:space="preserve">+interpretationCode </w:t>
            </w:r>
          </w:p>
          <w:p w14:paraId="7E85993D" w14:textId="77777777" w:rsidR="00D439FF" w:rsidRPr="003651D9" w:rsidRDefault="00D439FF" w:rsidP="00BB76BC">
            <w:pPr>
              <w:pStyle w:val="TableEntry"/>
            </w:pPr>
            <w:r w:rsidRPr="003651D9">
              <w:t>+negationInd</w:t>
            </w:r>
            <w:r w:rsidR="007D724B" w:rsidRPr="003651D9">
              <w:t xml:space="preserve"> &gt;</w:t>
            </w:r>
          </w:p>
        </w:tc>
      </w:tr>
      <w:tr w:rsidR="009612F6" w:rsidRPr="003651D9" w14:paraId="77091963" w14:textId="77777777" w:rsidTr="00F6298D">
        <w:tc>
          <w:tcPr>
            <w:tcW w:w="968" w:type="dxa"/>
          </w:tcPr>
          <w:p w14:paraId="593E6EA4"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4B276657" w14:textId="77777777" w:rsidR="009612F6" w:rsidRPr="003651D9" w:rsidRDefault="009612F6" w:rsidP="005D6176">
            <w:pPr>
              <w:pStyle w:val="TableEntry"/>
              <w:rPr>
                <w:rFonts w:eastAsia="Calibri"/>
              </w:rPr>
            </w:pPr>
            <w:r w:rsidRPr="003651D9">
              <w:rPr>
                <w:rFonts w:eastAsia="Calibri"/>
              </w:rPr>
              <w:t>R: SPECT, TTE, TEE, CMR</w:t>
            </w:r>
          </w:p>
          <w:p w14:paraId="418DEC80"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7CB6BC9E" w14:textId="77777777" w:rsidR="009612F6" w:rsidRPr="003651D9" w:rsidRDefault="009612F6" w:rsidP="00BB76BC">
            <w:pPr>
              <w:pStyle w:val="TableEntry"/>
            </w:pPr>
            <w:r w:rsidRPr="003651D9">
              <w:t xml:space="preserve">60797005, SNOMED CT, “Cardiac Wall Motion” </w:t>
            </w:r>
          </w:p>
          <w:p w14:paraId="096EFC9A"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01DD5586" w14:textId="77777777" w:rsidR="009612F6" w:rsidRPr="003651D9" w:rsidRDefault="009612F6" w:rsidP="00BB76BC">
            <w:pPr>
              <w:pStyle w:val="TableEntry"/>
            </w:pPr>
            <w:r w:rsidRPr="003651D9">
              <w:t>CD</w:t>
            </w:r>
          </w:p>
        </w:tc>
        <w:tc>
          <w:tcPr>
            <w:tcW w:w="1165" w:type="dxa"/>
            <w:shd w:val="clear" w:color="auto" w:fill="auto"/>
          </w:tcPr>
          <w:p w14:paraId="2326A44A" w14:textId="77777777" w:rsidR="009612F6" w:rsidRPr="003651D9" w:rsidRDefault="009612F6" w:rsidP="00BB76BC">
            <w:pPr>
              <w:pStyle w:val="TableEntry"/>
            </w:pPr>
            <w:r w:rsidRPr="003651D9">
              <w:t>n/a</w:t>
            </w:r>
          </w:p>
        </w:tc>
        <w:tc>
          <w:tcPr>
            <w:tcW w:w="2448" w:type="dxa"/>
            <w:shd w:val="clear" w:color="auto" w:fill="auto"/>
          </w:tcPr>
          <w:p w14:paraId="1C795D9D" w14:textId="77777777" w:rsidR="009612F6" w:rsidRPr="003651D9" w:rsidRDefault="00154B7B" w:rsidP="00BB76BC">
            <w:pPr>
              <w:pStyle w:val="TableEntry"/>
            </w:pPr>
            <w:r w:rsidRPr="003651D9">
              <w:t>1.3.6.1.4.1.19376.1.4.1.5.20 Wall motion</w:t>
            </w:r>
            <w:r w:rsidR="007D724B" w:rsidRPr="003651D9">
              <w:t xml:space="preserve"> &gt;</w:t>
            </w:r>
          </w:p>
        </w:tc>
      </w:tr>
    </w:tbl>
    <w:p w14:paraId="331FE480" w14:textId="77777777" w:rsidR="009612F6" w:rsidRPr="003651D9" w:rsidRDefault="009612F6" w:rsidP="00630F33">
      <w:pPr>
        <w:pStyle w:val="BodyText"/>
        <w:rPr>
          <w:lang w:eastAsia="x-none"/>
        </w:rPr>
      </w:pPr>
    </w:p>
    <w:p w14:paraId="698DCDF3" w14:textId="77777777" w:rsidR="004B7094" w:rsidRPr="003651D9" w:rsidRDefault="004B7094" w:rsidP="004B7094">
      <w:pPr>
        <w:pStyle w:val="Heading5"/>
        <w:numPr>
          <w:ilvl w:val="0"/>
          <w:numId w:val="0"/>
        </w:numPr>
        <w:rPr>
          <w:noProof w:val="0"/>
        </w:rPr>
      </w:pPr>
      <w:bookmarkStart w:id="386" w:name="_Toc296340405"/>
      <w:bookmarkStart w:id="387" w:name="_Toc449469917"/>
      <w:r w:rsidRPr="003651D9">
        <w:rPr>
          <w:noProof w:val="0"/>
        </w:rPr>
        <w:t>6.3.4.E.2 Simple Observation (wall morphology) Constraints</w:t>
      </w:r>
      <w:bookmarkEnd w:id="386"/>
      <w:bookmarkEnd w:id="387"/>
    </w:p>
    <w:p w14:paraId="0022E01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4FC5D2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708F5A5E"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468ABA44" w14:textId="77777777" w:rsidR="004B7094" w:rsidRPr="003651D9" w:rsidRDefault="004B7094" w:rsidP="004B7094">
      <w:pPr>
        <w:pStyle w:val="BodyText"/>
      </w:pPr>
    </w:p>
    <w:p w14:paraId="53188EC1"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702969F6"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02324F31" w14:textId="77777777" w:rsidTr="008452AF">
        <w:trPr>
          <w:cantSplit/>
          <w:tblHeader/>
        </w:trPr>
        <w:tc>
          <w:tcPr>
            <w:tcW w:w="968" w:type="dxa"/>
            <w:shd w:val="clear" w:color="auto" w:fill="D9D9D9"/>
          </w:tcPr>
          <w:p w14:paraId="7FD2F920"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5BAC3D14"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79B01D3A"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745E28A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5B4ADF7E"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626CC79A" w14:textId="77777777" w:rsidR="004B7094" w:rsidRPr="003651D9" w:rsidRDefault="004B7094" w:rsidP="008452AF">
            <w:pPr>
              <w:pStyle w:val="TableEntryHeader"/>
              <w:keepNext/>
              <w:ind w:left="0" w:right="0"/>
            </w:pPr>
            <w:r w:rsidRPr="003651D9">
              <w:t>Value Set</w:t>
            </w:r>
          </w:p>
        </w:tc>
      </w:tr>
      <w:tr w:rsidR="004B7094" w:rsidRPr="003651D9" w14:paraId="0B8DB4AB" w14:textId="77777777" w:rsidTr="008452AF">
        <w:tc>
          <w:tcPr>
            <w:tcW w:w="968" w:type="dxa"/>
          </w:tcPr>
          <w:p w14:paraId="5F14C205"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3A643500" w14:textId="77777777" w:rsidR="004B7094" w:rsidRPr="003651D9" w:rsidRDefault="004B7094" w:rsidP="00BB76BC">
            <w:pPr>
              <w:pStyle w:val="TableEntry"/>
            </w:pPr>
            <w:r w:rsidRPr="003651D9">
              <w:t>R: Cath with LVG</w:t>
            </w:r>
          </w:p>
        </w:tc>
        <w:tc>
          <w:tcPr>
            <w:tcW w:w="2499" w:type="dxa"/>
            <w:shd w:val="clear" w:color="auto" w:fill="auto"/>
          </w:tcPr>
          <w:p w14:paraId="31522328" w14:textId="77777777" w:rsidR="004B7094" w:rsidRPr="003651D9" w:rsidRDefault="004B7094" w:rsidP="00BB76BC">
            <w:pPr>
              <w:pStyle w:val="TableEntry"/>
            </w:pPr>
            <w:r w:rsidRPr="003651D9">
              <w:t>72724002, SNOMED CT, “Morphology findings”</w:t>
            </w:r>
          </w:p>
          <w:p w14:paraId="371B8D6C"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70D448C" w14:textId="77777777" w:rsidR="004B7094" w:rsidRPr="003651D9" w:rsidRDefault="004B7094" w:rsidP="00BB76BC">
            <w:pPr>
              <w:pStyle w:val="TableEntry"/>
            </w:pPr>
            <w:r w:rsidRPr="003651D9">
              <w:t>CD</w:t>
            </w:r>
          </w:p>
        </w:tc>
        <w:tc>
          <w:tcPr>
            <w:tcW w:w="1165" w:type="dxa"/>
            <w:shd w:val="clear" w:color="auto" w:fill="auto"/>
          </w:tcPr>
          <w:p w14:paraId="130B804F" w14:textId="77777777" w:rsidR="004B7094" w:rsidRPr="003651D9" w:rsidRDefault="004B7094" w:rsidP="00BB76BC">
            <w:pPr>
              <w:pStyle w:val="TableEntry"/>
            </w:pPr>
            <w:r w:rsidRPr="003651D9">
              <w:t>n/a</w:t>
            </w:r>
          </w:p>
        </w:tc>
        <w:tc>
          <w:tcPr>
            <w:tcW w:w="2448" w:type="dxa"/>
            <w:shd w:val="clear" w:color="auto" w:fill="auto"/>
          </w:tcPr>
          <w:p w14:paraId="3B461B2F"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20461AB1" w14:textId="77777777" w:rsidTr="008452AF">
        <w:tc>
          <w:tcPr>
            <w:tcW w:w="968" w:type="dxa"/>
          </w:tcPr>
          <w:p w14:paraId="5658A863"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2240B482" w14:textId="77777777" w:rsidR="004B7094" w:rsidRPr="003651D9" w:rsidRDefault="004B7094" w:rsidP="00BB76BC">
            <w:pPr>
              <w:pStyle w:val="TableEntry"/>
              <w:rPr>
                <w:rFonts w:eastAsia="Calibri"/>
              </w:rPr>
            </w:pPr>
            <w:r w:rsidRPr="003651D9">
              <w:rPr>
                <w:rFonts w:eastAsia="Calibri"/>
              </w:rPr>
              <w:t>R: SPECT, echo, CMR</w:t>
            </w:r>
          </w:p>
          <w:p w14:paraId="2759B133"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36EFC06D" w14:textId="77777777" w:rsidR="004B7094" w:rsidRPr="003651D9" w:rsidRDefault="004B7094" w:rsidP="00BB76BC">
            <w:pPr>
              <w:pStyle w:val="TableEntry"/>
            </w:pPr>
            <w:r w:rsidRPr="003651D9">
              <w:t>72724002, SNOMED CT, “Morphology findings”</w:t>
            </w:r>
          </w:p>
          <w:p w14:paraId="26B5F9B4"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2E393BA5" w14:textId="77777777" w:rsidR="004B7094" w:rsidRPr="003651D9" w:rsidRDefault="004B7094" w:rsidP="00BB76BC">
            <w:pPr>
              <w:pStyle w:val="TableEntry"/>
            </w:pPr>
            <w:r w:rsidRPr="003651D9">
              <w:t>CD</w:t>
            </w:r>
          </w:p>
        </w:tc>
        <w:tc>
          <w:tcPr>
            <w:tcW w:w="1165" w:type="dxa"/>
            <w:shd w:val="clear" w:color="auto" w:fill="auto"/>
          </w:tcPr>
          <w:p w14:paraId="64B1E6D5" w14:textId="77777777" w:rsidR="004B7094" w:rsidRPr="003651D9" w:rsidRDefault="004B7094" w:rsidP="00BB76BC">
            <w:pPr>
              <w:pStyle w:val="TableEntry"/>
            </w:pPr>
            <w:r w:rsidRPr="003651D9">
              <w:t>n/a</w:t>
            </w:r>
          </w:p>
        </w:tc>
        <w:tc>
          <w:tcPr>
            <w:tcW w:w="2448" w:type="dxa"/>
            <w:shd w:val="clear" w:color="auto" w:fill="auto"/>
          </w:tcPr>
          <w:p w14:paraId="17F15492" w14:textId="77777777" w:rsidR="004B7094" w:rsidRPr="003651D9" w:rsidRDefault="007D724B" w:rsidP="00BB76BC">
            <w:pPr>
              <w:pStyle w:val="TableEntry"/>
            </w:pPr>
            <w:r w:rsidRPr="003651D9">
              <w:t>1.3.6.1.4.1.19376.1.4.1.5.19 Myocardium Assessments</w:t>
            </w:r>
            <w:r w:rsidR="00746A3D" w:rsidRPr="003651D9">
              <w:t>&gt;</w:t>
            </w:r>
          </w:p>
        </w:tc>
      </w:tr>
    </w:tbl>
    <w:p w14:paraId="3C7AADE0"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496D3F58"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7F23EC0E" w14:textId="77777777" w:rsidR="009612F6" w:rsidRPr="003651D9" w:rsidRDefault="009612F6" w:rsidP="00630F33">
      <w:pPr>
        <w:pStyle w:val="BodyText"/>
        <w:rPr>
          <w:lang w:eastAsia="x-none"/>
        </w:rPr>
      </w:pPr>
    </w:p>
    <w:p w14:paraId="2023D42B" w14:textId="77777777" w:rsidR="00983131" w:rsidRPr="003651D9" w:rsidRDefault="00983131" w:rsidP="00597DB2">
      <w:pPr>
        <w:pStyle w:val="AuthorInstructions"/>
      </w:pPr>
      <w:r w:rsidRPr="003651D9">
        <w:t>### End Tabular Format - Entry</w:t>
      </w:r>
    </w:p>
    <w:p w14:paraId="198F2B7F" w14:textId="77777777" w:rsidR="009612F6" w:rsidRPr="003651D9" w:rsidRDefault="009612F6" w:rsidP="00597DB2">
      <w:pPr>
        <w:pStyle w:val="AuthorInstructions"/>
      </w:pPr>
    </w:p>
    <w:p w14:paraId="2484719E" w14:textId="77777777" w:rsidR="00983131" w:rsidRPr="003651D9" w:rsidRDefault="00983131" w:rsidP="00597DB2">
      <w:pPr>
        <w:pStyle w:val="AuthorInstructions"/>
      </w:pPr>
      <w:r w:rsidRPr="003651D9">
        <w:t>### Begin Discrete Conformance Format – Entry</w:t>
      </w:r>
    </w:p>
    <w:p w14:paraId="08078302"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23399794" w14:textId="77777777" w:rsidR="00875076" w:rsidRPr="003651D9" w:rsidRDefault="00875076" w:rsidP="00875076">
      <w:pPr>
        <w:pStyle w:val="BodyText"/>
        <w:rPr>
          <w:szCs w:val="24"/>
          <w:lang w:eastAsia="x-none"/>
        </w:rPr>
      </w:pPr>
    </w:p>
    <w:p w14:paraId="7378D6EA" w14:textId="77777777" w:rsidR="00875076" w:rsidRPr="003651D9" w:rsidRDefault="00746A3D" w:rsidP="00875076">
      <w:pPr>
        <w:pStyle w:val="Heading5"/>
        <w:numPr>
          <w:ilvl w:val="0"/>
          <w:numId w:val="0"/>
        </w:numPr>
        <w:ind w:left="810" w:hanging="810"/>
        <w:rPr>
          <w:noProof w:val="0"/>
        </w:rPr>
      </w:pPr>
      <w:bookmarkStart w:id="388" w:name="_Toc184813871"/>
      <w:bookmarkStart w:id="389" w:name="_Toc322675194"/>
      <w:bookmarkStart w:id="390" w:name="E_Problem_Observation_Cardiac_PF"/>
      <w:bookmarkStart w:id="391" w:name="E_Result_Observation_Cardiac_PF"/>
      <w:bookmarkStart w:id="392" w:name="_Toc449469918"/>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393" w:name="E_Problem_Observation"/>
      <w:bookmarkEnd w:id="393"/>
      <w:r w:rsidR="00875076" w:rsidRPr="003651D9">
        <w:rPr>
          <w:noProof w:val="0"/>
        </w:rPr>
        <w:t xml:space="preserve"> Observation</w:t>
      </w:r>
      <w:bookmarkStart w:id="394" w:name="CS_ProblemObservation"/>
      <w:bookmarkEnd w:id="388"/>
      <w:bookmarkEnd w:id="394"/>
      <w:r w:rsidR="00875076" w:rsidRPr="003651D9">
        <w:rPr>
          <w:noProof w:val="0"/>
        </w:rPr>
        <w:t xml:space="preserve"> - Cardiac</w:t>
      </w:r>
      <w:bookmarkEnd w:id="389"/>
      <w:bookmarkEnd w:id="392"/>
    </w:p>
    <w:bookmarkEnd w:id="390"/>
    <w:bookmarkEnd w:id="391"/>
    <w:p w14:paraId="7DD9BA27"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24C760C8"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0FD8A0D1"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049E2255" w14:textId="77777777" w:rsidR="00875076" w:rsidRPr="003651D9" w:rsidRDefault="00875076" w:rsidP="00875076"/>
    <w:p w14:paraId="4197D76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395" w:name="C_7130"/>
      <w:bookmarkEnd w:id="395"/>
      <w:r w:rsidRPr="003651D9">
        <w:t xml:space="preserve"> (CONF:7130).</w:t>
      </w:r>
    </w:p>
    <w:p w14:paraId="792F0039"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396" w:name="C_7131"/>
      <w:bookmarkEnd w:id="396"/>
      <w:r w:rsidRPr="003651D9">
        <w:t xml:space="preserve"> (CONF:7131).</w:t>
      </w:r>
    </w:p>
    <w:p w14:paraId="1B28964D"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F1ACAB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41E06211"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581F0303"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38C365F4"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3B2B0FA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E03E3C9"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764694B8"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0CC45D0B"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64322EC2"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7438B86B"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397" w:name="C_7134"/>
      <w:bookmarkEnd w:id="397"/>
      <w:r w:rsidRPr="003651D9">
        <w:t xml:space="preserve"> (CONF:7134).</w:t>
      </w:r>
    </w:p>
    <w:p w14:paraId="3F07C8F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8B4D14B"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3BCDFADF"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681E019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22F1F98"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44DBF717"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45A30446"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19E7BFE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6AB8FB65"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559137AB"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3F117D21"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1CFA24F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4368161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0B24DA8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1FDF78C2"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5B28618C" w14:textId="77777777" w:rsidR="00875076" w:rsidRPr="003651D9" w:rsidRDefault="00875076" w:rsidP="008358E5">
      <w:pPr>
        <w:pStyle w:val="Example"/>
        <w:rPr>
          <w:lang w:val="en-US"/>
        </w:rPr>
      </w:pPr>
      <w:r w:rsidRPr="003651D9">
        <w:rPr>
          <w:lang w:val="en-US"/>
        </w:rPr>
        <w:t>&lt;observation classCode="OBS" moodCode="EVN"&gt;</w:t>
      </w:r>
    </w:p>
    <w:p w14:paraId="3733251B" w14:textId="77777777" w:rsidR="00875076" w:rsidRPr="003651D9" w:rsidRDefault="00875076" w:rsidP="00B92EA1">
      <w:pPr>
        <w:pStyle w:val="Example"/>
        <w:rPr>
          <w:lang w:val="en-US"/>
        </w:rPr>
      </w:pPr>
      <w:r w:rsidRPr="003651D9">
        <w:rPr>
          <w:lang w:val="en-US"/>
        </w:rPr>
        <w:t xml:space="preserve">  &lt;templateId root="1.3.6.1.4.1.19376.1.4.1.4.16"/&gt;</w:t>
      </w:r>
    </w:p>
    <w:p w14:paraId="40235034" w14:textId="77777777" w:rsidR="00875076" w:rsidRPr="003651D9" w:rsidRDefault="00875076" w:rsidP="0071309E">
      <w:pPr>
        <w:pStyle w:val="Example"/>
        <w:rPr>
          <w:lang w:val="en-US"/>
        </w:rPr>
      </w:pPr>
      <w:r w:rsidRPr="003651D9">
        <w:rPr>
          <w:lang w:val="en-US"/>
        </w:rPr>
        <w:t xml:space="preserve">  &lt;!-- Result Observation template --&gt;</w:t>
      </w:r>
    </w:p>
    <w:p w14:paraId="25C8BB1A" w14:textId="77777777" w:rsidR="00875076" w:rsidRPr="003651D9" w:rsidRDefault="00875076" w:rsidP="004070FB">
      <w:pPr>
        <w:pStyle w:val="Example"/>
        <w:rPr>
          <w:lang w:val="en-US"/>
        </w:rPr>
      </w:pPr>
      <w:r w:rsidRPr="003651D9">
        <w:rPr>
          <w:lang w:val="en-US"/>
        </w:rPr>
        <w:t xml:space="preserve">  &lt;id root="c6f88321-67ad-11db-bd13-0800200c9a66"/&gt;</w:t>
      </w:r>
    </w:p>
    <w:p w14:paraId="20BE909D" w14:textId="77777777" w:rsidR="00875076" w:rsidRPr="003651D9" w:rsidRDefault="00875076" w:rsidP="0070762D">
      <w:pPr>
        <w:pStyle w:val="Example"/>
        <w:rPr>
          <w:lang w:val="en-US"/>
        </w:rPr>
      </w:pPr>
      <w:r w:rsidRPr="003651D9">
        <w:rPr>
          <w:lang w:val="en-US"/>
        </w:rPr>
        <w:t xml:space="preserve">  &lt;!-- This second ID represents the lesion ID --&gt;</w:t>
      </w:r>
    </w:p>
    <w:p w14:paraId="49BEAB67"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32C27C7D"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2E9ABA" w14:textId="77777777" w:rsidR="00875076" w:rsidRPr="003651D9" w:rsidRDefault="00875076" w:rsidP="00D05B7C">
      <w:pPr>
        <w:pStyle w:val="Example"/>
        <w:rPr>
          <w:lang w:val="en-US"/>
        </w:rPr>
      </w:pPr>
      <w:r w:rsidRPr="003651D9">
        <w:rPr>
          <w:lang w:val="en-US"/>
        </w:rPr>
        <w:t xml:space="preserve">          codeSystem="2.16.840.1.113883.6.96"</w:t>
      </w:r>
    </w:p>
    <w:p w14:paraId="18F2D12D" w14:textId="77777777" w:rsidR="00875076" w:rsidRPr="003651D9" w:rsidRDefault="00875076" w:rsidP="00D05B7C">
      <w:pPr>
        <w:pStyle w:val="Example"/>
        <w:rPr>
          <w:lang w:val="en-US"/>
        </w:rPr>
      </w:pPr>
      <w:r w:rsidRPr="003651D9">
        <w:rPr>
          <w:lang w:val="en-US"/>
        </w:rPr>
        <w:t xml:space="preserve">          codeSystemName="SNOMED CT" </w:t>
      </w:r>
    </w:p>
    <w:p w14:paraId="364F6BA3" w14:textId="77777777" w:rsidR="00875076" w:rsidRPr="003651D9" w:rsidRDefault="00875076" w:rsidP="00D05B7C">
      <w:pPr>
        <w:pStyle w:val="Example"/>
        <w:rPr>
          <w:lang w:val="en-US"/>
        </w:rPr>
      </w:pPr>
      <w:r w:rsidRPr="003651D9">
        <w:rPr>
          <w:lang w:val="en-US"/>
        </w:rPr>
        <w:t xml:space="preserve">          displayName="Post procedure stenosis"/&gt;</w:t>
      </w:r>
    </w:p>
    <w:p w14:paraId="1FE12036" w14:textId="77777777" w:rsidR="00875076" w:rsidRPr="003651D9" w:rsidRDefault="00875076" w:rsidP="00831FF5">
      <w:pPr>
        <w:pStyle w:val="Example"/>
        <w:rPr>
          <w:lang w:val="en-US"/>
        </w:rPr>
      </w:pPr>
      <w:r w:rsidRPr="003651D9">
        <w:rPr>
          <w:lang w:val="en-US"/>
        </w:rPr>
        <w:t xml:space="preserve">  &lt;text&gt;&lt;reference value="1"/&gt;&lt;/text&gt;</w:t>
      </w:r>
    </w:p>
    <w:p w14:paraId="1A9D82D9" w14:textId="77777777" w:rsidR="00875076" w:rsidRPr="003651D9" w:rsidRDefault="00875076" w:rsidP="005360E4">
      <w:pPr>
        <w:pStyle w:val="Example"/>
        <w:rPr>
          <w:lang w:val="en-US"/>
        </w:rPr>
      </w:pPr>
      <w:r w:rsidRPr="003651D9">
        <w:rPr>
          <w:lang w:val="en-US"/>
        </w:rPr>
        <w:t xml:space="preserve">  &lt;statusCode code="completed"/&gt;</w:t>
      </w:r>
    </w:p>
    <w:p w14:paraId="27B18065" w14:textId="77777777" w:rsidR="00875076" w:rsidRPr="003651D9" w:rsidRDefault="00875076" w:rsidP="005360E4">
      <w:pPr>
        <w:pStyle w:val="Example"/>
        <w:rPr>
          <w:lang w:val="en-US"/>
        </w:rPr>
      </w:pPr>
      <w:r w:rsidRPr="003651D9">
        <w:rPr>
          <w:lang w:val="en-US"/>
        </w:rPr>
        <w:t xml:space="preserve">  &lt;effectiveTime value="19991114"/&gt;</w:t>
      </w:r>
    </w:p>
    <w:p w14:paraId="5F977A0E"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51326358" w14:textId="77777777" w:rsidR="00875076" w:rsidRPr="003651D9" w:rsidRDefault="00875076" w:rsidP="005360E4">
      <w:pPr>
        <w:pStyle w:val="Example"/>
        <w:rPr>
          <w:lang w:val="en-US"/>
        </w:rPr>
      </w:pPr>
      <w:r w:rsidRPr="003651D9">
        <w:rPr>
          <w:lang w:val="en-US"/>
        </w:rPr>
        <w:t xml:space="preserve">       displayName="Distal RCA"/&gt;</w:t>
      </w:r>
    </w:p>
    <w:p w14:paraId="151A1544" w14:textId="77777777" w:rsidR="00875076" w:rsidRPr="003651D9" w:rsidRDefault="00875076" w:rsidP="005360E4">
      <w:pPr>
        <w:pStyle w:val="Example"/>
        <w:rPr>
          <w:lang w:val="en-US"/>
        </w:rPr>
      </w:pPr>
      <w:r w:rsidRPr="003651D9">
        <w:rPr>
          <w:lang w:val="en-US"/>
        </w:rPr>
        <w:t xml:space="preserve">  &lt;value xsi:type="PQ" value="0" unit="%"/&gt;</w:t>
      </w:r>
    </w:p>
    <w:p w14:paraId="24AE9391"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85FEE8D" w14:textId="77777777" w:rsidR="00875076" w:rsidRPr="003651D9" w:rsidRDefault="00875076" w:rsidP="005360E4">
      <w:pPr>
        <w:pStyle w:val="Example"/>
        <w:rPr>
          <w:lang w:val="en-US"/>
        </w:rPr>
      </w:pPr>
      <w:r w:rsidRPr="003651D9">
        <w:rPr>
          <w:lang w:val="en-US"/>
        </w:rPr>
        <w:t>&lt;/observation&gt;</w:t>
      </w:r>
    </w:p>
    <w:p w14:paraId="734F7EFF"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BC7EC6E" w14:textId="77777777" w:rsidR="00875076" w:rsidRPr="003651D9" w:rsidRDefault="00875076" w:rsidP="00875076">
      <w:pPr>
        <w:pStyle w:val="BodyText"/>
        <w:rPr>
          <w:szCs w:val="24"/>
          <w:lang w:eastAsia="x-none"/>
        </w:rPr>
      </w:pPr>
    </w:p>
    <w:p w14:paraId="4FC61219" w14:textId="77777777" w:rsidR="00983131" w:rsidRPr="003651D9" w:rsidRDefault="00983131" w:rsidP="00983131">
      <w:pPr>
        <w:pStyle w:val="BodyText"/>
        <w:rPr>
          <w:szCs w:val="24"/>
          <w:lang w:eastAsia="x-none"/>
        </w:rPr>
      </w:pPr>
    </w:p>
    <w:p w14:paraId="7CB136A0" w14:textId="77777777" w:rsidR="00983131" w:rsidRPr="003651D9" w:rsidRDefault="00983131" w:rsidP="00597DB2">
      <w:pPr>
        <w:pStyle w:val="AuthorInstructions"/>
      </w:pPr>
      <w:r w:rsidRPr="003651D9">
        <w:t>### End Discrete Conformance Format - Entry</w:t>
      </w:r>
    </w:p>
    <w:p w14:paraId="35898765" w14:textId="77777777" w:rsidR="004B7094" w:rsidRPr="003651D9" w:rsidRDefault="004B7094" w:rsidP="004B7094">
      <w:pPr>
        <w:pStyle w:val="BodyText"/>
      </w:pPr>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398" w:name="_Toc449469919"/>
      <w:r w:rsidRPr="003651D9">
        <w:rPr>
          <w:noProof w:val="0"/>
        </w:rPr>
        <w:t>Section not applicable</w:t>
      </w:r>
      <w:bookmarkEnd w:id="398"/>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399" w:name="_Toc335730763"/>
      <w:bookmarkStart w:id="400" w:name="_Toc336000666"/>
      <w:bookmarkStart w:id="401" w:name="_Toc336002388"/>
      <w:bookmarkStart w:id="402" w:name="_Toc336006583"/>
      <w:bookmarkStart w:id="403" w:name="_Toc335730764"/>
      <w:bookmarkStart w:id="404" w:name="_Toc336000667"/>
      <w:bookmarkStart w:id="405" w:name="_Toc336002389"/>
      <w:bookmarkStart w:id="406" w:name="_Toc336006584"/>
      <w:bookmarkStart w:id="407" w:name="_Toc291167547"/>
      <w:bookmarkStart w:id="408" w:name="_Toc291231486"/>
      <w:bookmarkStart w:id="409" w:name="_Toc296340423"/>
      <w:bookmarkStart w:id="410" w:name="_Toc449469920"/>
      <w:bookmarkEnd w:id="399"/>
      <w:bookmarkEnd w:id="400"/>
      <w:bookmarkEnd w:id="401"/>
      <w:bookmarkEnd w:id="402"/>
      <w:bookmarkEnd w:id="403"/>
      <w:bookmarkEnd w:id="404"/>
      <w:bookmarkEnd w:id="405"/>
      <w:bookmarkEnd w:id="406"/>
      <w:r>
        <w:rPr>
          <w:noProof w:val="0"/>
        </w:rPr>
        <w:t>PCC</w:t>
      </w:r>
      <w:r w:rsidR="00255462" w:rsidRPr="003651D9">
        <w:rPr>
          <w:noProof w:val="0"/>
        </w:rPr>
        <w:t xml:space="preserve"> </w:t>
      </w:r>
      <w:r w:rsidR="001439BB" w:rsidRPr="003651D9">
        <w:rPr>
          <w:noProof w:val="0"/>
        </w:rPr>
        <w:t>Value Sets</w:t>
      </w:r>
      <w:bookmarkEnd w:id="410"/>
    </w:p>
    <w:p w14:paraId="65BFC885" w14:textId="77777777" w:rsidR="00865DF9" w:rsidRPr="003651D9" w:rsidRDefault="00865DF9" w:rsidP="00597DB2">
      <w:pPr>
        <w:pStyle w:val="AuthorInstructions"/>
      </w:pPr>
      <w:r w:rsidRPr="003651D9">
        <w:t>&lt;Replicate the Value Set 6.5.x section as many times as needed for this supplement.&gt;</w:t>
      </w:r>
    </w:p>
    <w:p w14:paraId="097C8FC7"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0AA489A2" w14:textId="77777777" w:rsidR="001439BB" w:rsidRPr="003651D9" w:rsidRDefault="00865DF9" w:rsidP="00AD069D">
      <w:pPr>
        <w:pStyle w:val="Heading3"/>
        <w:numPr>
          <w:ilvl w:val="0"/>
          <w:numId w:val="0"/>
        </w:numPr>
        <w:rPr>
          <w:rFonts w:eastAsia="Calibri"/>
          <w:noProof w:val="0"/>
        </w:rPr>
      </w:pPr>
      <w:bookmarkStart w:id="411" w:name="_Toc449469921"/>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411"/>
    </w:p>
    <w:p w14:paraId="6540B223" w14:textId="77777777" w:rsidR="001439BB" w:rsidRPr="003651D9" w:rsidRDefault="00865DF9" w:rsidP="00597DB2">
      <w:pPr>
        <w:pStyle w:val="AuthorInstructions"/>
      </w:pPr>
      <w:r w:rsidRPr="003651D9">
        <w:t>&lt;Add description or clarifications here if necessary.&gt;</w:t>
      </w:r>
    </w:p>
    <w:p w14:paraId="7DFEE1F2"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2DDF3021" w14:textId="77777777" w:rsidTr="00865DF9">
        <w:trPr>
          <w:trHeight w:val="548"/>
        </w:trPr>
        <w:tc>
          <w:tcPr>
            <w:tcW w:w="4608" w:type="dxa"/>
            <w:tcBorders>
              <w:tl2br w:val="single" w:sz="4" w:space="0" w:color="auto"/>
            </w:tcBorders>
            <w:shd w:val="clear" w:color="auto" w:fill="D9D9D9"/>
          </w:tcPr>
          <w:p w14:paraId="362EFD12" w14:textId="77777777" w:rsidR="00865DF9" w:rsidRPr="003651D9" w:rsidRDefault="00865DF9" w:rsidP="008452AF">
            <w:pPr>
              <w:pStyle w:val="TableEntryHeader"/>
              <w:jc w:val="right"/>
              <w:rPr>
                <w:rFonts w:eastAsia="Calibri"/>
              </w:rPr>
            </w:pPr>
            <w:r w:rsidRPr="003651D9">
              <w:rPr>
                <w:rFonts w:eastAsia="Calibri"/>
              </w:rPr>
              <w:t>Coding Scheme</w:t>
            </w:r>
          </w:p>
          <w:p w14:paraId="43AF74A1"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3D1A1D34"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75EE3EBD" w14:textId="77777777" w:rsidTr="00865DF9">
        <w:tc>
          <w:tcPr>
            <w:tcW w:w="4608" w:type="dxa"/>
          </w:tcPr>
          <w:p w14:paraId="66462C77" w14:textId="77777777" w:rsidR="00865DF9" w:rsidRPr="003651D9" w:rsidRDefault="00865DF9" w:rsidP="00597DB2">
            <w:pPr>
              <w:pStyle w:val="TableEntry"/>
              <w:rPr>
                <w:rFonts w:eastAsia="Calibri"/>
              </w:rPr>
            </w:pPr>
          </w:p>
        </w:tc>
        <w:tc>
          <w:tcPr>
            <w:tcW w:w="2250" w:type="dxa"/>
          </w:tcPr>
          <w:p w14:paraId="2D24C033" w14:textId="77777777" w:rsidR="00865DF9" w:rsidRPr="003651D9" w:rsidRDefault="00865DF9" w:rsidP="00597DB2">
            <w:pPr>
              <w:pStyle w:val="TableEntry"/>
              <w:rPr>
                <w:rFonts w:eastAsia="Calibri"/>
              </w:rPr>
            </w:pPr>
          </w:p>
        </w:tc>
      </w:tr>
      <w:tr w:rsidR="00865DF9" w:rsidRPr="003651D9" w14:paraId="24885453" w14:textId="77777777" w:rsidTr="00865DF9">
        <w:tc>
          <w:tcPr>
            <w:tcW w:w="4608" w:type="dxa"/>
          </w:tcPr>
          <w:p w14:paraId="4FE9CD2C" w14:textId="77777777" w:rsidR="00865DF9" w:rsidRPr="003651D9" w:rsidRDefault="00865DF9" w:rsidP="00597DB2">
            <w:pPr>
              <w:pStyle w:val="TableEntry"/>
              <w:rPr>
                <w:rFonts w:eastAsia="Calibri"/>
              </w:rPr>
            </w:pPr>
          </w:p>
        </w:tc>
        <w:tc>
          <w:tcPr>
            <w:tcW w:w="2250" w:type="dxa"/>
          </w:tcPr>
          <w:p w14:paraId="5770FC35" w14:textId="77777777" w:rsidR="00865DF9" w:rsidRPr="003651D9" w:rsidRDefault="00865DF9" w:rsidP="00597DB2">
            <w:pPr>
              <w:pStyle w:val="TableEntry"/>
              <w:rPr>
                <w:rFonts w:eastAsia="Calibri"/>
              </w:rPr>
            </w:pPr>
          </w:p>
        </w:tc>
      </w:tr>
      <w:tr w:rsidR="00865DF9" w:rsidRPr="003651D9" w14:paraId="7FA21790" w14:textId="77777777" w:rsidTr="00865DF9">
        <w:tc>
          <w:tcPr>
            <w:tcW w:w="4608" w:type="dxa"/>
          </w:tcPr>
          <w:p w14:paraId="1D17AA2E" w14:textId="77777777" w:rsidR="00865DF9" w:rsidRPr="003651D9" w:rsidRDefault="00865DF9" w:rsidP="00597DB2">
            <w:pPr>
              <w:pStyle w:val="TableEntry"/>
              <w:rPr>
                <w:rFonts w:eastAsia="Calibri"/>
              </w:rPr>
            </w:pPr>
          </w:p>
        </w:tc>
        <w:tc>
          <w:tcPr>
            <w:tcW w:w="2250" w:type="dxa"/>
          </w:tcPr>
          <w:p w14:paraId="2FE858C4" w14:textId="77777777" w:rsidR="00865DF9" w:rsidRPr="003651D9" w:rsidRDefault="00865DF9" w:rsidP="00597DB2">
            <w:pPr>
              <w:pStyle w:val="TableEntry"/>
              <w:rPr>
                <w:rFonts w:eastAsia="Calibri"/>
              </w:rPr>
            </w:pPr>
          </w:p>
        </w:tc>
      </w:tr>
      <w:tr w:rsidR="00865DF9" w:rsidRPr="003651D9" w14:paraId="1965039E" w14:textId="77777777" w:rsidTr="00865DF9">
        <w:tc>
          <w:tcPr>
            <w:tcW w:w="4608" w:type="dxa"/>
          </w:tcPr>
          <w:p w14:paraId="086EF0A4" w14:textId="77777777" w:rsidR="00865DF9" w:rsidRPr="003651D9" w:rsidRDefault="00865DF9" w:rsidP="00597DB2">
            <w:pPr>
              <w:pStyle w:val="TableEntry"/>
              <w:rPr>
                <w:rFonts w:eastAsia="Calibri"/>
              </w:rPr>
            </w:pPr>
          </w:p>
        </w:tc>
        <w:tc>
          <w:tcPr>
            <w:tcW w:w="2250" w:type="dxa"/>
          </w:tcPr>
          <w:p w14:paraId="23128AD6" w14:textId="77777777" w:rsidR="00865DF9" w:rsidRPr="003651D9" w:rsidRDefault="00865DF9" w:rsidP="00597DB2">
            <w:pPr>
              <w:pStyle w:val="TableEntry"/>
              <w:rPr>
                <w:rFonts w:eastAsia="Calibri"/>
              </w:rPr>
            </w:pPr>
          </w:p>
        </w:tc>
      </w:tr>
    </w:tbl>
    <w:p w14:paraId="53489000" w14:textId="77777777" w:rsidR="00865DF9" w:rsidRPr="003651D9" w:rsidRDefault="00865DF9" w:rsidP="00AD069D">
      <w:pPr>
        <w:pStyle w:val="Note"/>
      </w:pPr>
      <w:r w:rsidRPr="003651D9">
        <w:t xml:space="preserve">Note: </w:t>
      </w:r>
      <w:r w:rsidRPr="003651D9">
        <w:tab/>
        <w:t>&lt;as necessary, applicable&gt;</w:t>
      </w:r>
    </w:p>
    <w:p w14:paraId="21C93468" w14:textId="77777777" w:rsidR="00154B7B" w:rsidRPr="003651D9" w:rsidRDefault="00154B7B" w:rsidP="00AD069D">
      <w:pPr>
        <w:pStyle w:val="BodyText"/>
      </w:pPr>
    </w:p>
    <w:p w14:paraId="3EEC3C8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07DB7445" w14:textId="77777777" w:rsidR="001439BB" w:rsidRPr="003651D9" w:rsidRDefault="00746A3D" w:rsidP="00865DF9">
      <w:pPr>
        <w:pStyle w:val="Heading3"/>
        <w:numPr>
          <w:ilvl w:val="0"/>
          <w:numId w:val="0"/>
        </w:numPr>
        <w:rPr>
          <w:rFonts w:eastAsia="Calibri"/>
          <w:noProof w:val="0"/>
        </w:rPr>
      </w:pPr>
      <w:bookmarkStart w:id="412" w:name="_Toc449469922"/>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407"/>
      <w:bookmarkEnd w:id="408"/>
      <w:bookmarkEnd w:id="409"/>
      <w:r w:rsidR="00865DF9" w:rsidRPr="003651D9">
        <w:rPr>
          <w:rFonts w:eastAsia="Calibri"/>
          <w:noProof w:val="0"/>
        </w:rPr>
        <w:t xml:space="preserve"> 1.3.6.1.4.1.19376.1.4.1.5.15</w:t>
      </w:r>
      <w:bookmarkEnd w:id="412"/>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57C3333" w14:textId="77777777" w:rsidTr="008452AF">
        <w:trPr>
          <w:trHeight w:val="548"/>
        </w:trPr>
        <w:tc>
          <w:tcPr>
            <w:tcW w:w="4608" w:type="dxa"/>
            <w:tcBorders>
              <w:tl2br w:val="single" w:sz="4" w:space="0" w:color="auto"/>
            </w:tcBorders>
            <w:shd w:val="clear" w:color="auto" w:fill="D9D9D9"/>
          </w:tcPr>
          <w:p w14:paraId="09083165" w14:textId="77777777" w:rsidR="001439BB" w:rsidRPr="003651D9" w:rsidRDefault="001439BB" w:rsidP="008452AF">
            <w:pPr>
              <w:pStyle w:val="TableEntryHeader"/>
              <w:jc w:val="right"/>
              <w:rPr>
                <w:rFonts w:eastAsia="Calibri"/>
              </w:rPr>
            </w:pPr>
            <w:r w:rsidRPr="003651D9">
              <w:rPr>
                <w:rFonts w:eastAsia="Calibri"/>
              </w:rPr>
              <w:t>Coding Scheme</w:t>
            </w:r>
          </w:p>
          <w:p w14:paraId="1A5B9742"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46C66EDB"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4597A405"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24926E29" w14:textId="77777777" w:rsidTr="008452AF">
        <w:tc>
          <w:tcPr>
            <w:tcW w:w="4608" w:type="dxa"/>
          </w:tcPr>
          <w:p w14:paraId="68C50E21"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6ABC09B0"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CC8EE3"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49EBA81F" w14:textId="77777777" w:rsidTr="008452AF">
        <w:tc>
          <w:tcPr>
            <w:tcW w:w="4608" w:type="dxa"/>
          </w:tcPr>
          <w:p w14:paraId="2098F09D"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26538915"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6DBEC07F"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16F06E43" w14:textId="77777777" w:rsidTr="008452AF">
        <w:tc>
          <w:tcPr>
            <w:tcW w:w="4608" w:type="dxa"/>
          </w:tcPr>
          <w:p w14:paraId="709D7AF6"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64831711"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418D001"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6AA1DB12" w14:textId="77777777" w:rsidTr="008452AF">
        <w:tc>
          <w:tcPr>
            <w:tcW w:w="4608" w:type="dxa"/>
          </w:tcPr>
          <w:p w14:paraId="20C2C726"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6B5EC93B"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2E5AC0C4" w14:textId="77777777" w:rsidR="001439BB" w:rsidRPr="003651D9" w:rsidRDefault="001439BB" w:rsidP="00597DB2">
            <w:pPr>
              <w:pStyle w:val="TableEntry"/>
              <w:rPr>
                <w:rFonts w:eastAsia="Calibri"/>
              </w:rPr>
            </w:pPr>
            <w:r w:rsidRPr="003651D9">
              <w:rPr>
                <w:rFonts w:eastAsia="Calibri"/>
              </w:rPr>
              <w:t>N0000146397</w:t>
            </w:r>
          </w:p>
        </w:tc>
      </w:tr>
    </w:tbl>
    <w:p w14:paraId="5E5E2066" w14:textId="77777777" w:rsidR="001439BB" w:rsidRDefault="001439BB" w:rsidP="00BB76BC">
      <w:pPr>
        <w:pStyle w:val="Note"/>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2368C95D" w14:textId="0B85E549" w:rsidR="00065B85" w:rsidRDefault="00065B85" w:rsidP="00065B85">
      <w:pPr>
        <w:pStyle w:val="Heading2"/>
        <w:numPr>
          <w:ilvl w:val="1"/>
          <w:numId w:val="11"/>
        </w:numPr>
        <w:rPr>
          <w:ins w:id="413" w:author="Cole, George" w:date="2016-04-25T10:46:00Z"/>
          <w:noProof w:val="0"/>
        </w:rPr>
      </w:pPr>
      <w:bookmarkStart w:id="414" w:name="_Toc449469923"/>
      <w:r>
        <w:rPr>
          <w:noProof w:val="0"/>
        </w:rPr>
        <w:t>HL7 FHIR Content Modules</w:t>
      </w:r>
      <w:bookmarkEnd w:id="414"/>
    </w:p>
    <w:p w14:paraId="38D39800" w14:textId="7E646C72" w:rsidR="00074201" w:rsidRDefault="00074201">
      <w:pPr>
        <w:pStyle w:val="Heading3"/>
        <w:numPr>
          <w:ilvl w:val="2"/>
          <w:numId w:val="11"/>
        </w:numPr>
        <w:rPr>
          <w:ins w:id="415" w:author="Cole, George" w:date="2016-04-26T09:47:00Z"/>
        </w:rPr>
        <w:pPrChange w:id="416" w:author="Cole, George" w:date="2016-04-25T16:08:00Z">
          <w:pPr>
            <w:pStyle w:val="Heading2"/>
            <w:numPr>
              <w:numId w:val="11"/>
            </w:numPr>
            <w:tabs>
              <w:tab w:val="clear" w:pos="576"/>
            </w:tabs>
            <w:ind w:left="720" w:hanging="720"/>
          </w:pPr>
        </w:pPrChange>
      </w:pPr>
      <w:bookmarkStart w:id="417" w:name="_Toc449469924"/>
      <w:ins w:id="418" w:author="Cole, George" w:date="2016-04-25T10:46:00Z">
        <w:r>
          <w:t>CarePlan</w:t>
        </w:r>
      </w:ins>
      <w:bookmarkEnd w:id="417"/>
    </w:p>
    <w:p w14:paraId="52F1F0B3" w14:textId="1100FBFB" w:rsidR="00A95DB2" w:rsidRDefault="00A95DB2">
      <w:pPr>
        <w:rPr>
          <w:ins w:id="419" w:author="Cole, George" w:date="2016-04-26T10:24:00Z"/>
        </w:rPr>
        <w:pPrChange w:id="420" w:author="Cole, George" w:date="2016-04-26T09:58:00Z">
          <w:pPr>
            <w:pStyle w:val="Heading2"/>
            <w:numPr>
              <w:numId w:val="11"/>
            </w:numPr>
            <w:tabs>
              <w:tab w:val="clear" w:pos="576"/>
            </w:tabs>
            <w:ind w:left="720" w:hanging="720"/>
          </w:pPr>
        </w:pPrChange>
      </w:pPr>
      <w:ins w:id="421" w:author="Cole, George" w:date="2016-04-26T09:47:00Z">
        <w:r>
          <w:t xml:space="preserve">A care plan represents concerns, goals and interventions. </w:t>
        </w:r>
      </w:ins>
      <w:ins w:id="422" w:author="Cole, George" w:date="2016-04-26T10:23:00Z">
        <w:r w:rsidR="00D62BD7">
          <w:t xml:space="preserve">Concerns are in the </w:t>
        </w:r>
      </w:ins>
      <w:ins w:id="423" w:author="Cole, George" w:date="2016-04-26T09:47:00Z">
        <w:r>
          <w:t xml:space="preserve">CarePlan resource </w:t>
        </w:r>
      </w:ins>
      <w:ins w:id="424" w:author="Cole, George" w:date="2016-04-26T10:24:00Z">
        <w:r w:rsidR="00D62BD7">
          <w:t xml:space="preserve">under the </w:t>
        </w:r>
      </w:ins>
      <w:ins w:id="425" w:author="Cole, George" w:date="2016-04-26T09:47:00Z">
        <w:r>
          <w:t xml:space="preserve">addresses </w:t>
        </w:r>
      </w:ins>
      <w:ins w:id="426" w:author="Cole, George" w:date="2016-04-26T10:24:00Z">
        <w:r w:rsidR="00D62BD7">
          <w:t>element.</w:t>
        </w:r>
      </w:ins>
      <w:ins w:id="427" w:author="Cole, George" w:date="2016-04-26T09:47:00Z">
        <w:r>
          <w:t xml:space="preserve"> </w:t>
        </w:r>
      </w:ins>
      <w:ins w:id="428" w:author="Cole, George" w:date="2016-04-26T09:49:00Z">
        <w:r w:rsidR="00806E6D">
          <w:t>C</w:t>
        </w:r>
      </w:ins>
      <w:ins w:id="429" w:author="Cole, George" w:date="2016-04-26T09:47:00Z">
        <w:r>
          <w:t>are plan goal</w:t>
        </w:r>
      </w:ins>
      <w:ins w:id="430" w:author="Cole, George" w:date="2016-04-26T09:49:00Z">
        <w:r w:rsidR="00806E6D">
          <w:t>s</w:t>
        </w:r>
      </w:ins>
      <w:ins w:id="431" w:author="Cole, George" w:date="2016-04-26T09:47:00Z">
        <w:r>
          <w:t xml:space="preserve"> </w:t>
        </w:r>
      </w:ins>
      <w:ins w:id="432" w:author="Cole, George" w:date="2016-04-26T09:49:00Z">
        <w:r w:rsidR="00806E6D">
          <w:t>are</w:t>
        </w:r>
      </w:ins>
      <w:ins w:id="433" w:author="Cole, George" w:date="2016-04-26T09:47:00Z">
        <w:r>
          <w:t xml:space="preserve"> reference</w:t>
        </w:r>
      </w:ins>
      <w:ins w:id="434" w:author="Cole, George" w:date="2016-04-26T09:49:00Z">
        <w:r w:rsidR="00806E6D">
          <w:t>s</w:t>
        </w:r>
      </w:ins>
      <w:ins w:id="435" w:author="Cole, George" w:date="2016-04-26T09:47:00Z">
        <w:r>
          <w:t xml:space="preserve"> of the goal </w:t>
        </w:r>
      </w:ins>
      <w:ins w:id="436" w:author="Cole, George" w:date="2016-04-26T09:50:00Z">
        <w:r w:rsidR="00806E6D">
          <w:t>element</w:t>
        </w:r>
      </w:ins>
      <w:ins w:id="437" w:author="Cole, George" w:date="2016-04-26T09:47:00Z">
        <w:r>
          <w:t xml:space="preserve">. Interventions are found under activity either by referencing specified resources </w:t>
        </w:r>
        <w:r w:rsidRPr="006C343E">
          <w:rPr>
            <w:b/>
            <w:i/>
          </w:rPr>
          <w:t>or</w:t>
        </w:r>
        <w:r>
          <w:t xml:space="preserve"> by specifying in-line activity details. A care plan typically involve</w:t>
        </w:r>
      </w:ins>
      <w:ins w:id="438" w:author="Cole, George" w:date="2016-04-26T09:49:00Z">
        <w:r w:rsidR="00806E6D">
          <w:t>s</w:t>
        </w:r>
      </w:ins>
      <w:ins w:id="439" w:author="Cole, George" w:date="2016-04-26T09:47:00Z">
        <w:r>
          <w:t xml:space="preserve"> collaboration between care team members. The participant element is used for members of the care team.</w:t>
        </w:r>
      </w:ins>
    </w:p>
    <w:p w14:paraId="71BF1413" w14:textId="77777777" w:rsidR="00D62BD7" w:rsidRDefault="00D62BD7">
      <w:pPr>
        <w:rPr>
          <w:ins w:id="440" w:author="Cole, George" w:date="2016-04-26T10:24:00Z"/>
        </w:rPr>
        <w:pPrChange w:id="441" w:author="Cole, George" w:date="2016-04-26T09:58:00Z">
          <w:pPr>
            <w:pStyle w:val="Heading2"/>
            <w:numPr>
              <w:numId w:val="11"/>
            </w:numPr>
            <w:tabs>
              <w:tab w:val="clear" w:pos="576"/>
            </w:tabs>
            <w:ind w:left="720" w:hanging="720"/>
          </w:pPr>
        </w:pPrChange>
      </w:pPr>
    </w:p>
    <w:p w14:paraId="39C1F97F" w14:textId="6F96B295" w:rsidR="00D62BD7" w:rsidRPr="00A92AD6" w:rsidRDefault="00A92AD6" w:rsidP="00A92AD6">
      <w:pPr>
        <w:rPr>
          <w:ins w:id="442" w:author="Cole, George" w:date="2016-04-26T10:22:00Z"/>
          <w:rFonts w:ascii="Arial" w:hAnsi="Arial"/>
          <w:b/>
          <w:sz w:val="22"/>
          <w:rPrChange w:id="443" w:author="Cole, George" w:date="2016-04-26T21:18:00Z">
            <w:rPr>
              <w:ins w:id="444" w:author="Cole, George" w:date="2016-04-26T10:22:00Z"/>
            </w:rPr>
          </w:rPrChange>
        </w:rPr>
        <w:pPrChange w:id="445" w:author="Cole, George" w:date="2016-04-26T21:18:00Z">
          <w:pPr>
            <w:pStyle w:val="Heading2"/>
            <w:numPr>
              <w:numId w:val="11"/>
            </w:numPr>
            <w:tabs>
              <w:tab w:val="clear" w:pos="576"/>
            </w:tabs>
            <w:ind w:left="720" w:hanging="720"/>
          </w:pPr>
        </w:pPrChange>
      </w:pPr>
      <w:ins w:id="446" w:author="Cole, George" w:date="2016-04-26T21:18:00Z">
        <w:r w:rsidRPr="006C343E">
          <w:rPr>
            <w:rFonts w:ascii="Arial" w:hAnsi="Arial"/>
            <w:b/>
            <w:sz w:val="22"/>
          </w:rPr>
          <w:t>Table 6.6.1-1: Care</w:t>
        </w:r>
        <w:r>
          <w:rPr>
            <w:rFonts w:ascii="Arial" w:hAnsi="Arial"/>
            <w:b/>
            <w:sz w:val="22"/>
          </w:rPr>
          <w:t xml:space="preserve"> </w:t>
        </w:r>
        <w:r w:rsidRPr="006C343E">
          <w:rPr>
            <w:rFonts w:ascii="Arial" w:hAnsi="Arial"/>
            <w:b/>
            <w:sz w:val="22"/>
          </w:rPr>
          <w:t xml:space="preserve">Plan </w:t>
        </w:r>
        <w:r>
          <w:rPr>
            <w:rFonts w:ascii="Arial" w:hAnsi="Arial"/>
            <w:b/>
            <w:sz w:val="22"/>
          </w:rPr>
          <w:t>Concepts</w:t>
        </w:r>
      </w:ins>
    </w:p>
    <w:tbl>
      <w:tblPr>
        <w:tblStyle w:val="TableGrid"/>
        <w:tblW w:w="0" w:type="auto"/>
        <w:tblLook w:val="04A0" w:firstRow="1" w:lastRow="0" w:firstColumn="1" w:lastColumn="0" w:noHBand="0" w:noVBand="1"/>
      </w:tblPr>
      <w:tblGrid>
        <w:gridCol w:w="3116"/>
        <w:gridCol w:w="3117"/>
        <w:gridCol w:w="3117"/>
      </w:tblGrid>
      <w:tr w:rsidR="00D62BD7" w:rsidRPr="009A1DEB" w14:paraId="6A01036F" w14:textId="77777777" w:rsidTr="00D62BD7">
        <w:trPr>
          <w:ins w:id="447" w:author="Cole, George" w:date="2016-04-26T10:22:00Z"/>
        </w:trPr>
        <w:tc>
          <w:tcPr>
            <w:tcW w:w="3116" w:type="dxa"/>
          </w:tcPr>
          <w:p w14:paraId="32E051A9" w14:textId="5D684AAD" w:rsidR="00D62BD7" w:rsidRPr="009A1DEB" w:rsidRDefault="002A5FC3" w:rsidP="00BB13DA">
            <w:pPr>
              <w:rPr>
                <w:ins w:id="448" w:author="Cole, George" w:date="2016-04-26T10:22:00Z"/>
                <w:b/>
                <w:rPrChange w:id="449" w:author="Cole, George" w:date="2016-04-26T11:09:00Z">
                  <w:rPr>
                    <w:ins w:id="450" w:author="Cole, George" w:date="2016-04-26T10:22:00Z"/>
                  </w:rPr>
                </w:rPrChange>
              </w:rPr>
            </w:pPr>
            <w:ins w:id="451" w:author="Cole, George" w:date="2016-04-26T10:36:00Z">
              <w:r w:rsidRPr="009A1DEB">
                <w:rPr>
                  <w:b/>
                  <w:rPrChange w:id="452" w:author="Cole, George" w:date="2016-04-26T11:09:00Z">
                    <w:rPr/>
                  </w:rPrChange>
                </w:rPr>
                <w:t xml:space="preserve">Care Plan </w:t>
              </w:r>
            </w:ins>
            <w:ins w:id="453" w:author="Cole, George" w:date="2016-04-26T10:22:00Z">
              <w:r w:rsidR="00D62BD7" w:rsidRPr="009A1DEB">
                <w:rPr>
                  <w:b/>
                  <w:rPrChange w:id="454" w:author="Cole, George" w:date="2016-04-26T11:09:00Z">
                    <w:rPr/>
                  </w:rPrChange>
                </w:rPr>
                <w:t>Concept</w:t>
              </w:r>
            </w:ins>
          </w:p>
        </w:tc>
        <w:tc>
          <w:tcPr>
            <w:tcW w:w="3117" w:type="dxa"/>
          </w:tcPr>
          <w:p w14:paraId="62A99A9B" w14:textId="133F8637" w:rsidR="00D62BD7" w:rsidRPr="009A1DEB" w:rsidRDefault="00D62BD7" w:rsidP="00BB13DA">
            <w:pPr>
              <w:rPr>
                <w:ins w:id="455" w:author="Cole, George" w:date="2016-04-26T10:22:00Z"/>
                <w:b/>
                <w:rPrChange w:id="456" w:author="Cole, George" w:date="2016-04-26T11:09:00Z">
                  <w:rPr>
                    <w:ins w:id="457" w:author="Cole, George" w:date="2016-04-26T10:22:00Z"/>
                  </w:rPr>
                </w:rPrChange>
              </w:rPr>
            </w:pPr>
            <w:ins w:id="458" w:author="Cole, George" w:date="2016-04-26T10:22:00Z">
              <w:r w:rsidRPr="009A1DEB">
                <w:rPr>
                  <w:b/>
                  <w:rPrChange w:id="459" w:author="Cole, George" w:date="2016-04-26T11:09:00Z">
                    <w:rPr/>
                  </w:rPrChange>
                </w:rPr>
                <w:t>FHIR Resource Element</w:t>
              </w:r>
            </w:ins>
          </w:p>
        </w:tc>
        <w:tc>
          <w:tcPr>
            <w:tcW w:w="3117" w:type="dxa"/>
          </w:tcPr>
          <w:p w14:paraId="1F9D20D3" w14:textId="662162BD" w:rsidR="00D62BD7" w:rsidRPr="009A1DEB" w:rsidRDefault="00D62BD7" w:rsidP="00BB13DA">
            <w:pPr>
              <w:rPr>
                <w:ins w:id="460" w:author="Cole, George" w:date="2016-04-26T10:22:00Z"/>
                <w:b/>
                <w:rPrChange w:id="461" w:author="Cole, George" w:date="2016-04-26T11:09:00Z">
                  <w:rPr>
                    <w:ins w:id="462" w:author="Cole, George" w:date="2016-04-26T10:22:00Z"/>
                  </w:rPr>
                </w:rPrChange>
              </w:rPr>
            </w:pPr>
            <w:ins w:id="463" w:author="Cole, George" w:date="2016-04-26T10:24:00Z">
              <w:r w:rsidRPr="009A1DEB">
                <w:rPr>
                  <w:b/>
                  <w:rPrChange w:id="464" w:author="Cole, George" w:date="2016-04-26T11:09:00Z">
                    <w:rPr/>
                  </w:rPrChange>
                </w:rPr>
                <w:t>Implementation</w:t>
              </w:r>
            </w:ins>
          </w:p>
        </w:tc>
      </w:tr>
      <w:tr w:rsidR="00D62BD7" w14:paraId="744798E0" w14:textId="77777777" w:rsidTr="00D62BD7">
        <w:trPr>
          <w:ins w:id="465" w:author="Cole, George" w:date="2016-04-26T10:22:00Z"/>
        </w:trPr>
        <w:tc>
          <w:tcPr>
            <w:tcW w:w="3116" w:type="dxa"/>
          </w:tcPr>
          <w:p w14:paraId="43EDAFC9" w14:textId="02BB5C57" w:rsidR="00D62BD7" w:rsidRDefault="007D500B" w:rsidP="007D500B">
            <w:pPr>
              <w:rPr>
                <w:ins w:id="466" w:author="Cole, George" w:date="2016-04-26T10:22:00Z"/>
              </w:rPr>
            </w:pPr>
            <w:ins w:id="467" w:author="Cole, George" w:date="2016-04-26T10:24:00Z">
              <w:r>
                <w:t>H</w:t>
              </w:r>
              <w:r w:rsidR="00D62BD7">
                <w:t xml:space="preserve">ealth </w:t>
              </w:r>
            </w:ins>
            <w:ins w:id="468" w:author="Cole, George" w:date="2016-04-26T10:49:00Z">
              <w:r>
                <w:t>C</w:t>
              </w:r>
            </w:ins>
            <w:ins w:id="469" w:author="Cole, George" w:date="2016-04-26T10:24:00Z">
              <w:r w:rsidR="00D62BD7">
                <w:t>oncern</w:t>
              </w:r>
            </w:ins>
          </w:p>
        </w:tc>
        <w:tc>
          <w:tcPr>
            <w:tcW w:w="3117" w:type="dxa"/>
          </w:tcPr>
          <w:p w14:paraId="107D9288" w14:textId="30B54B3B" w:rsidR="00D62BD7" w:rsidRDefault="00D62BD7" w:rsidP="00BB13DA">
            <w:pPr>
              <w:rPr>
                <w:ins w:id="470" w:author="Cole, George" w:date="2016-04-26T10:22:00Z"/>
              </w:rPr>
            </w:pPr>
            <w:ins w:id="471" w:author="Cole, George" w:date="2016-04-26T10:24:00Z">
              <w:r>
                <w:t>addresses</w:t>
              </w:r>
            </w:ins>
          </w:p>
        </w:tc>
        <w:tc>
          <w:tcPr>
            <w:tcW w:w="3117" w:type="dxa"/>
          </w:tcPr>
          <w:p w14:paraId="3C6B1D16" w14:textId="69F824DF" w:rsidR="00D62BD7" w:rsidRDefault="00D62BD7" w:rsidP="00BB13DA">
            <w:pPr>
              <w:rPr>
                <w:ins w:id="472" w:author="Cole, George" w:date="2016-04-26T10:22:00Z"/>
              </w:rPr>
            </w:pPr>
            <w:ins w:id="473" w:author="Cole, George" w:date="2016-04-26T10:24:00Z">
              <w:r>
                <w:t>reference to a Condition resource</w:t>
              </w:r>
            </w:ins>
          </w:p>
        </w:tc>
      </w:tr>
      <w:tr w:rsidR="007D500B" w14:paraId="1E722E9B" w14:textId="77777777" w:rsidTr="00D62BD7">
        <w:trPr>
          <w:ins w:id="474" w:author="Cole, George" w:date="2016-04-26T10:50:00Z"/>
        </w:trPr>
        <w:tc>
          <w:tcPr>
            <w:tcW w:w="3116" w:type="dxa"/>
          </w:tcPr>
          <w:p w14:paraId="0BA34199" w14:textId="27F359E2" w:rsidR="007D500B" w:rsidRDefault="007D500B" w:rsidP="007D500B">
            <w:pPr>
              <w:rPr>
                <w:ins w:id="475" w:author="Cole, George" w:date="2016-04-26T10:50:00Z"/>
              </w:rPr>
            </w:pPr>
            <w:ins w:id="476" w:author="Cole, George" w:date="2016-04-26T10:50:00Z">
              <w:r>
                <w:lastRenderedPageBreak/>
                <w:t xml:space="preserve">Health Concern </w:t>
              </w:r>
            </w:ins>
            <w:ins w:id="477" w:author="Cole, George" w:date="2016-04-26T10:51:00Z">
              <w:r>
                <w:t xml:space="preserve">Supporting </w:t>
              </w:r>
            </w:ins>
            <w:ins w:id="478" w:author="Cole, George" w:date="2016-04-26T10:50:00Z">
              <w:r>
                <w:t>Observation</w:t>
              </w:r>
            </w:ins>
          </w:p>
        </w:tc>
        <w:tc>
          <w:tcPr>
            <w:tcW w:w="3117" w:type="dxa"/>
          </w:tcPr>
          <w:p w14:paraId="11183C0A" w14:textId="2FE15C43" w:rsidR="007D500B" w:rsidRDefault="00937EF1" w:rsidP="00BB13DA">
            <w:pPr>
              <w:rPr>
                <w:ins w:id="479" w:author="Cole, George" w:date="2016-04-26T10:50:00Z"/>
              </w:rPr>
            </w:pPr>
            <w:ins w:id="480" w:author="Cole, George" w:date="2016-04-26T10:55:00Z">
              <w:r>
                <w:t xml:space="preserve">in referenced </w:t>
              </w:r>
            </w:ins>
            <w:ins w:id="481" w:author="Cole, George" w:date="2016-04-26T10:54:00Z">
              <w:r>
                <w:t>Condition.evidence</w:t>
              </w:r>
            </w:ins>
          </w:p>
        </w:tc>
        <w:tc>
          <w:tcPr>
            <w:tcW w:w="3117" w:type="dxa"/>
          </w:tcPr>
          <w:p w14:paraId="69C3FA9C" w14:textId="77777777" w:rsidR="007D500B" w:rsidRDefault="007D500B" w:rsidP="00BB13DA">
            <w:pPr>
              <w:rPr>
                <w:ins w:id="482" w:author="Cole, George" w:date="2016-04-26T10:50:00Z"/>
              </w:rPr>
            </w:pPr>
          </w:p>
        </w:tc>
      </w:tr>
      <w:tr w:rsidR="00D62BD7" w14:paraId="7B84884F" w14:textId="77777777" w:rsidTr="00D62BD7">
        <w:trPr>
          <w:ins w:id="483" w:author="Cole, George" w:date="2016-04-26T10:22:00Z"/>
        </w:trPr>
        <w:tc>
          <w:tcPr>
            <w:tcW w:w="3116" w:type="dxa"/>
          </w:tcPr>
          <w:p w14:paraId="79C0B8F1" w14:textId="6D81B166" w:rsidR="00D62BD7" w:rsidRDefault="007D500B" w:rsidP="00BB13DA">
            <w:pPr>
              <w:rPr>
                <w:ins w:id="484" w:author="Cole, George" w:date="2016-04-26T10:22:00Z"/>
              </w:rPr>
            </w:pPr>
            <w:ins w:id="485" w:author="Cole, George" w:date="2016-04-26T10:49:00Z">
              <w:r>
                <w:t>G</w:t>
              </w:r>
            </w:ins>
            <w:ins w:id="486" w:author="Cole, George" w:date="2016-04-26T10:25:00Z">
              <w:r w:rsidR="00D62BD7">
                <w:t>oal</w:t>
              </w:r>
            </w:ins>
          </w:p>
        </w:tc>
        <w:tc>
          <w:tcPr>
            <w:tcW w:w="3117" w:type="dxa"/>
          </w:tcPr>
          <w:p w14:paraId="7183E138" w14:textId="2957763C" w:rsidR="00D62BD7" w:rsidRDefault="00D62BD7" w:rsidP="00BB13DA">
            <w:pPr>
              <w:rPr>
                <w:ins w:id="487" w:author="Cole, George" w:date="2016-04-26T10:22:00Z"/>
              </w:rPr>
            </w:pPr>
            <w:ins w:id="488" w:author="Cole, George" w:date="2016-04-26T10:25:00Z">
              <w:r>
                <w:t>goal</w:t>
              </w:r>
            </w:ins>
          </w:p>
        </w:tc>
        <w:tc>
          <w:tcPr>
            <w:tcW w:w="3117" w:type="dxa"/>
          </w:tcPr>
          <w:p w14:paraId="6B64224B" w14:textId="5A3CDA2A" w:rsidR="00D62BD7" w:rsidRDefault="00D62BD7" w:rsidP="00BB13DA">
            <w:pPr>
              <w:rPr>
                <w:ins w:id="489" w:author="Cole, George" w:date="2016-04-26T10:22:00Z"/>
              </w:rPr>
            </w:pPr>
            <w:ins w:id="490" w:author="Cole, George" w:date="2016-04-26T10:25:00Z">
              <w:r>
                <w:t xml:space="preserve">reference to a </w:t>
              </w:r>
            </w:ins>
            <w:ins w:id="491" w:author="Cole, George" w:date="2016-04-26T10:26:00Z">
              <w:r>
                <w:t>Goal resource</w:t>
              </w:r>
            </w:ins>
          </w:p>
        </w:tc>
      </w:tr>
      <w:tr w:rsidR="007D500B" w14:paraId="3D08366A" w14:textId="77777777" w:rsidTr="00D62BD7">
        <w:trPr>
          <w:ins w:id="492" w:author="Cole, George" w:date="2016-04-26T10:51:00Z"/>
        </w:trPr>
        <w:tc>
          <w:tcPr>
            <w:tcW w:w="3116" w:type="dxa"/>
          </w:tcPr>
          <w:p w14:paraId="279CD949" w14:textId="7D9A6A33" w:rsidR="007D500B" w:rsidRDefault="007D500B" w:rsidP="00BB13DA">
            <w:pPr>
              <w:rPr>
                <w:ins w:id="493" w:author="Cole, George" w:date="2016-04-26T10:51:00Z"/>
              </w:rPr>
            </w:pPr>
            <w:ins w:id="494" w:author="Cole, George" w:date="2016-04-26T10:51:00Z">
              <w:r>
                <w:t>Progress toward Goal</w:t>
              </w:r>
            </w:ins>
            <w:ins w:id="495" w:author="Cole, George" w:date="2016-04-26T10:52:00Z">
              <w:r>
                <w:t xml:space="preserve"> Observation</w:t>
              </w:r>
            </w:ins>
          </w:p>
        </w:tc>
        <w:tc>
          <w:tcPr>
            <w:tcW w:w="3117" w:type="dxa"/>
          </w:tcPr>
          <w:p w14:paraId="47489013" w14:textId="6797B472" w:rsidR="007D500B" w:rsidRDefault="009D701F" w:rsidP="00BB13DA">
            <w:pPr>
              <w:rPr>
                <w:ins w:id="496" w:author="Cole, George" w:date="2016-04-26T10:51:00Z"/>
              </w:rPr>
            </w:pPr>
            <w:ins w:id="497" w:author="Cole, George" w:date="2016-04-26T11:08:00Z">
              <w:r>
                <w:t>see open issue</w:t>
              </w:r>
              <w:r w:rsidR="00EF6EAD">
                <w:t xml:space="preserve"> 8</w:t>
              </w:r>
            </w:ins>
          </w:p>
        </w:tc>
        <w:tc>
          <w:tcPr>
            <w:tcW w:w="3117" w:type="dxa"/>
          </w:tcPr>
          <w:p w14:paraId="45CBF87A" w14:textId="77777777" w:rsidR="007D500B" w:rsidRDefault="007D500B" w:rsidP="00BB13DA">
            <w:pPr>
              <w:rPr>
                <w:ins w:id="498" w:author="Cole, George" w:date="2016-04-26T10:51:00Z"/>
              </w:rPr>
            </w:pPr>
          </w:p>
        </w:tc>
      </w:tr>
      <w:tr w:rsidR="007D500B" w14:paraId="5DA05F00" w14:textId="77777777" w:rsidTr="00D62BD7">
        <w:trPr>
          <w:ins w:id="499" w:author="Cole, George" w:date="2016-04-26T10:51:00Z"/>
        </w:trPr>
        <w:tc>
          <w:tcPr>
            <w:tcW w:w="3116" w:type="dxa"/>
          </w:tcPr>
          <w:p w14:paraId="5F4B30E5" w14:textId="66768DBC" w:rsidR="007D500B" w:rsidRDefault="007D500B" w:rsidP="00BB13DA">
            <w:pPr>
              <w:rPr>
                <w:ins w:id="500" w:author="Cole, George" w:date="2016-04-26T10:51:00Z"/>
              </w:rPr>
            </w:pPr>
            <w:ins w:id="501" w:author="Cole, George" w:date="2016-04-26T10:52:00Z">
              <w:r>
                <w:t xml:space="preserve">Goal </w:t>
              </w:r>
            </w:ins>
            <w:ins w:id="502" w:author="Cole, George" w:date="2016-04-26T10:51:00Z">
              <w:r>
                <w:t>Outcome Observation</w:t>
              </w:r>
            </w:ins>
          </w:p>
        </w:tc>
        <w:tc>
          <w:tcPr>
            <w:tcW w:w="3117" w:type="dxa"/>
          </w:tcPr>
          <w:p w14:paraId="629FA2AC" w14:textId="7228A843" w:rsidR="007D500B" w:rsidRDefault="00937EF1" w:rsidP="00BB13DA">
            <w:pPr>
              <w:rPr>
                <w:ins w:id="503" w:author="Cole, George" w:date="2016-04-26T10:51:00Z"/>
              </w:rPr>
            </w:pPr>
            <w:ins w:id="504" w:author="Cole, George" w:date="2016-04-26T10:56:00Z">
              <w:r>
                <w:t xml:space="preserve">in referenced </w:t>
              </w:r>
            </w:ins>
            <w:ins w:id="505" w:author="Cole, George" w:date="2016-04-26T10:54:00Z">
              <w:r>
                <w:t>Goal.</w:t>
              </w:r>
            </w:ins>
            <w:ins w:id="506" w:author="Cole, George" w:date="2016-04-26T10:55:00Z">
              <w:r>
                <w:t>outcome</w:t>
              </w:r>
            </w:ins>
          </w:p>
        </w:tc>
        <w:tc>
          <w:tcPr>
            <w:tcW w:w="3117" w:type="dxa"/>
          </w:tcPr>
          <w:p w14:paraId="21308664" w14:textId="77777777" w:rsidR="007D500B" w:rsidRDefault="007D500B" w:rsidP="00BB13DA">
            <w:pPr>
              <w:rPr>
                <w:ins w:id="507" w:author="Cole, George" w:date="2016-04-26T10:51:00Z"/>
              </w:rPr>
            </w:pPr>
          </w:p>
        </w:tc>
      </w:tr>
      <w:tr w:rsidR="00D62BD7" w14:paraId="3442B9AD" w14:textId="77777777" w:rsidTr="00D62BD7">
        <w:trPr>
          <w:ins w:id="508" w:author="Cole, George" w:date="2016-04-26T10:26:00Z"/>
        </w:trPr>
        <w:tc>
          <w:tcPr>
            <w:tcW w:w="3116" w:type="dxa"/>
          </w:tcPr>
          <w:p w14:paraId="359E0A87" w14:textId="673ACFF4" w:rsidR="00D62BD7" w:rsidRDefault="007D500B" w:rsidP="00BB13DA">
            <w:pPr>
              <w:rPr>
                <w:ins w:id="509" w:author="Cole, George" w:date="2016-04-26T10:26:00Z"/>
              </w:rPr>
            </w:pPr>
            <w:ins w:id="510" w:author="Cole, George" w:date="2016-04-26T10:49:00Z">
              <w:r>
                <w:t>I</w:t>
              </w:r>
            </w:ins>
            <w:ins w:id="511" w:author="Cole, George" w:date="2016-04-26T10:26:00Z">
              <w:r w:rsidR="00D62BD7">
                <w:t>ntervention</w:t>
              </w:r>
            </w:ins>
          </w:p>
        </w:tc>
        <w:tc>
          <w:tcPr>
            <w:tcW w:w="3117" w:type="dxa"/>
          </w:tcPr>
          <w:p w14:paraId="0B06B337" w14:textId="1FCB718A" w:rsidR="00D62BD7" w:rsidRDefault="00D62BD7" w:rsidP="00BB13DA">
            <w:pPr>
              <w:rPr>
                <w:ins w:id="512" w:author="Cole, George" w:date="2016-04-26T10:26:00Z"/>
              </w:rPr>
            </w:pPr>
            <w:ins w:id="513" w:author="Cole, George" w:date="2016-04-26T10:26:00Z">
              <w:r>
                <w:t>activity</w:t>
              </w:r>
            </w:ins>
            <w:ins w:id="514" w:author="Cole, George" w:date="2016-04-26T10:41:00Z">
              <w:r w:rsidR="002A5FC3">
                <w:t>.reference or activity.detail</w:t>
              </w:r>
            </w:ins>
          </w:p>
        </w:tc>
        <w:tc>
          <w:tcPr>
            <w:tcW w:w="3117" w:type="dxa"/>
          </w:tcPr>
          <w:p w14:paraId="1B15F41D" w14:textId="70456A38" w:rsidR="00D62BD7" w:rsidRDefault="00D62BD7" w:rsidP="00BB13DA">
            <w:pPr>
              <w:rPr>
                <w:ins w:id="515" w:author="Cole, George" w:date="2016-04-26T10:26:00Z"/>
              </w:rPr>
            </w:pPr>
            <w:ins w:id="516" w:author="Cole, George" w:date="2016-04-26T10:26:00Z">
              <w:r>
                <w:t>reference to any resource or in-line detail</w:t>
              </w:r>
            </w:ins>
          </w:p>
        </w:tc>
      </w:tr>
      <w:tr w:rsidR="007D500B" w14:paraId="030687C6" w14:textId="77777777" w:rsidTr="00D62BD7">
        <w:trPr>
          <w:ins w:id="517" w:author="Cole, George" w:date="2016-04-26T10:52:00Z"/>
        </w:trPr>
        <w:tc>
          <w:tcPr>
            <w:tcW w:w="3116" w:type="dxa"/>
          </w:tcPr>
          <w:p w14:paraId="2016D667" w14:textId="2D298E45" w:rsidR="007D500B" w:rsidRDefault="007D500B" w:rsidP="00BB13DA">
            <w:pPr>
              <w:rPr>
                <w:ins w:id="518" w:author="Cole, George" w:date="2016-04-26T10:52:00Z"/>
              </w:rPr>
            </w:pPr>
            <w:ins w:id="519" w:author="Cole, George" w:date="2016-04-26T10:52:00Z">
              <w:r>
                <w:t>Progress toward Goal Observation</w:t>
              </w:r>
            </w:ins>
          </w:p>
        </w:tc>
        <w:tc>
          <w:tcPr>
            <w:tcW w:w="3117" w:type="dxa"/>
          </w:tcPr>
          <w:p w14:paraId="272BE4F1" w14:textId="6ACA9609" w:rsidR="007D500B" w:rsidRDefault="003823BD" w:rsidP="00BB13DA">
            <w:pPr>
              <w:rPr>
                <w:ins w:id="520" w:author="Cole, George" w:date="2016-04-26T10:52:00Z"/>
              </w:rPr>
            </w:pPr>
            <w:ins w:id="521" w:author="Cole, George" w:date="2016-04-26T11:02:00Z">
              <w:r>
                <w:t>CarePlan.activity.progress</w:t>
              </w:r>
            </w:ins>
          </w:p>
        </w:tc>
        <w:tc>
          <w:tcPr>
            <w:tcW w:w="3117" w:type="dxa"/>
          </w:tcPr>
          <w:p w14:paraId="59FABBE1" w14:textId="77777777" w:rsidR="007D500B" w:rsidRDefault="007D500B" w:rsidP="00BB13DA">
            <w:pPr>
              <w:rPr>
                <w:ins w:id="522" w:author="Cole, George" w:date="2016-04-26T10:52:00Z"/>
              </w:rPr>
            </w:pPr>
          </w:p>
        </w:tc>
      </w:tr>
      <w:tr w:rsidR="007D500B" w14:paraId="49679675" w14:textId="77777777" w:rsidTr="00D62BD7">
        <w:trPr>
          <w:ins w:id="523" w:author="Cole, George" w:date="2016-04-26T10:52:00Z"/>
        </w:trPr>
        <w:tc>
          <w:tcPr>
            <w:tcW w:w="3116" w:type="dxa"/>
          </w:tcPr>
          <w:p w14:paraId="1E16C0F9" w14:textId="31E34F20" w:rsidR="007D500B" w:rsidRDefault="007D500B" w:rsidP="00BB13DA">
            <w:pPr>
              <w:rPr>
                <w:ins w:id="524" w:author="Cole, George" w:date="2016-04-26T10:52:00Z"/>
              </w:rPr>
            </w:pPr>
            <w:ins w:id="525" w:author="Cole, George" w:date="2016-04-26T10:52:00Z">
              <w:r>
                <w:t>Intervention Outcome Observation</w:t>
              </w:r>
            </w:ins>
          </w:p>
        </w:tc>
        <w:tc>
          <w:tcPr>
            <w:tcW w:w="3117" w:type="dxa"/>
          </w:tcPr>
          <w:p w14:paraId="69F5D889" w14:textId="0DF6F6A9" w:rsidR="007D500B" w:rsidRDefault="009D701F" w:rsidP="00BB13DA">
            <w:pPr>
              <w:rPr>
                <w:ins w:id="526" w:author="Cole, George" w:date="2016-04-26T10:52:00Z"/>
              </w:rPr>
            </w:pPr>
            <w:ins w:id="527" w:author="Cole, George" w:date="2016-04-26T11:08:00Z">
              <w:r>
                <w:t>see open issue</w:t>
              </w:r>
              <w:r w:rsidR="00EF6EAD">
                <w:t xml:space="preserve"> 8</w:t>
              </w:r>
            </w:ins>
          </w:p>
        </w:tc>
        <w:tc>
          <w:tcPr>
            <w:tcW w:w="3117" w:type="dxa"/>
          </w:tcPr>
          <w:p w14:paraId="1780F5EF" w14:textId="77777777" w:rsidR="007D500B" w:rsidRDefault="007D500B" w:rsidP="00BB13DA">
            <w:pPr>
              <w:rPr>
                <w:ins w:id="528" w:author="Cole, George" w:date="2016-04-26T10:52:00Z"/>
              </w:rPr>
            </w:pPr>
          </w:p>
        </w:tc>
      </w:tr>
      <w:tr w:rsidR="002A5FC3" w14:paraId="34B456A7" w14:textId="77777777" w:rsidTr="00D62BD7">
        <w:trPr>
          <w:ins w:id="529" w:author="Cole, George" w:date="2016-04-26T10:33:00Z"/>
        </w:trPr>
        <w:tc>
          <w:tcPr>
            <w:tcW w:w="3116" w:type="dxa"/>
          </w:tcPr>
          <w:p w14:paraId="481BF1EA" w14:textId="317864B0" w:rsidR="002A5FC3" w:rsidRDefault="009A1DEB" w:rsidP="00BB13DA">
            <w:pPr>
              <w:rPr>
                <w:ins w:id="530" w:author="Cole, George" w:date="2016-04-26T10:33:00Z"/>
              </w:rPr>
            </w:pPr>
            <w:ins w:id="531" w:author="Cole, George" w:date="2016-04-26T11:12:00Z">
              <w:r>
                <w:t>see open issue</w:t>
              </w:r>
              <w:r w:rsidR="00EF6EAD">
                <w:t xml:space="preserve"> 9</w:t>
              </w:r>
            </w:ins>
          </w:p>
        </w:tc>
        <w:tc>
          <w:tcPr>
            <w:tcW w:w="3117" w:type="dxa"/>
          </w:tcPr>
          <w:p w14:paraId="731C67CF" w14:textId="4702F55D" w:rsidR="002A5FC3" w:rsidRDefault="002A5FC3" w:rsidP="00BB13DA">
            <w:pPr>
              <w:rPr>
                <w:ins w:id="532" w:author="Cole, George" w:date="2016-04-26T10:33:00Z"/>
              </w:rPr>
            </w:pPr>
            <w:ins w:id="533" w:author="Cole, George" w:date="2016-04-26T10:36:00Z">
              <w:r>
                <w:t>activity.actionResulting</w:t>
              </w:r>
            </w:ins>
          </w:p>
        </w:tc>
        <w:tc>
          <w:tcPr>
            <w:tcW w:w="3117" w:type="dxa"/>
          </w:tcPr>
          <w:p w14:paraId="23C76D2F" w14:textId="77777777" w:rsidR="002A5FC3" w:rsidRDefault="002A5FC3" w:rsidP="00BB13DA">
            <w:pPr>
              <w:rPr>
                <w:ins w:id="534" w:author="Cole, George" w:date="2016-04-26T10:33:00Z"/>
              </w:rPr>
            </w:pPr>
          </w:p>
        </w:tc>
      </w:tr>
      <w:tr w:rsidR="00D62BD7" w14:paraId="25FD17D0" w14:textId="77777777" w:rsidTr="00D62BD7">
        <w:trPr>
          <w:ins w:id="535" w:author="Cole, George" w:date="2016-04-26T10:26:00Z"/>
        </w:trPr>
        <w:tc>
          <w:tcPr>
            <w:tcW w:w="3116" w:type="dxa"/>
          </w:tcPr>
          <w:p w14:paraId="57CF3BF2" w14:textId="59747F03" w:rsidR="00D62BD7" w:rsidRDefault="00D62BD7" w:rsidP="00BB13DA">
            <w:pPr>
              <w:rPr>
                <w:ins w:id="536" w:author="Cole, George" w:date="2016-04-26T10:26:00Z"/>
              </w:rPr>
            </w:pPr>
            <w:ins w:id="537" w:author="Cole, George" w:date="2016-04-26T10:27:00Z">
              <w:r>
                <w:t>care team</w:t>
              </w:r>
            </w:ins>
          </w:p>
        </w:tc>
        <w:tc>
          <w:tcPr>
            <w:tcW w:w="3117" w:type="dxa"/>
          </w:tcPr>
          <w:p w14:paraId="443BA268" w14:textId="436BE6ED" w:rsidR="00D62BD7" w:rsidRDefault="00D62BD7" w:rsidP="00BB13DA">
            <w:pPr>
              <w:rPr>
                <w:ins w:id="538" w:author="Cole, George" w:date="2016-04-26T10:26:00Z"/>
              </w:rPr>
            </w:pPr>
            <w:ins w:id="539" w:author="Cole, George" w:date="2016-04-26T10:27:00Z">
              <w:r>
                <w:t>participant.member</w:t>
              </w:r>
            </w:ins>
          </w:p>
        </w:tc>
        <w:tc>
          <w:tcPr>
            <w:tcW w:w="3117" w:type="dxa"/>
          </w:tcPr>
          <w:p w14:paraId="3ED25469" w14:textId="4CFA78C3" w:rsidR="00D62BD7" w:rsidRDefault="00D62BD7" w:rsidP="00BB13DA">
            <w:pPr>
              <w:rPr>
                <w:ins w:id="540" w:author="Cole, George" w:date="2016-04-26T10:26:00Z"/>
              </w:rPr>
            </w:pPr>
            <w:ins w:id="541" w:author="Cole, George" w:date="2016-04-26T10:27:00Z">
              <w:r>
                <w:t>reference to a Practi</w:t>
              </w:r>
            </w:ins>
            <w:ins w:id="542" w:author="Cole, George" w:date="2016-04-26T10:28:00Z">
              <w:r>
                <w:t>tioner, Patient, RelatedPerson or Organization resource</w:t>
              </w:r>
            </w:ins>
          </w:p>
        </w:tc>
      </w:tr>
      <w:tr w:rsidR="002A5FC3" w14:paraId="6F655AEE" w14:textId="77777777" w:rsidTr="00D62BD7">
        <w:trPr>
          <w:ins w:id="543" w:author="Cole, George" w:date="2016-04-26T10:32:00Z"/>
        </w:trPr>
        <w:tc>
          <w:tcPr>
            <w:tcW w:w="3116" w:type="dxa"/>
          </w:tcPr>
          <w:p w14:paraId="4CB6E086" w14:textId="77777777" w:rsidR="002A5FC3" w:rsidRDefault="002A5FC3" w:rsidP="00BB13DA">
            <w:pPr>
              <w:rPr>
                <w:ins w:id="544" w:author="Cole, George" w:date="2016-04-26T10:32:00Z"/>
              </w:rPr>
            </w:pPr>
          </w:p>
        </w:tc>
        <w:tc>
          <w:tcPr>
            <w:tcW w:w="3117" w:type="dxa"/>
          </w:tcPr>
          <w:p w14:paraId="1ED05FE8" w14:textId="77777777" w:rsidR="002A5FC3" w:rsidRDefault="002A5FC3" w:rsidP="00BB13DA">
            <w:pPr>
              <w:rPr>
                <w:ins w:id="545" w:author="Cole, George" w:date="2016-04-26T10:32:00Z"/>
              </w:rPr>
            </w:pPr>
          </w:p>
        </w:tc>
        <w:tc>
          <w:tcPr>
            <w:tcW w:w="3117" w:type="dxa"/>
          </w:tcPr>
          <w:p w14:paraId="3AFBF7FC" w14:textId="77777777" w:rsidR="002A5FC3" w:rsidRDefault="002A5FC3" w:rsidP="00BB13DA">
            <w:pPr>
              <w:rPr>
                <w:ins w:id="546" w:author="Cole, George" w:date="2016-04-26T10:32:00Z"/>
              </w:rPr>
            </w:pPr>
          </w:p>
        </w:tc>
      </w:tr>
    </w:tbl>
    <w:p w14:paraId="61A56396" w14:textId="74361A4A" w:rsidR="00D62BD7" w:rsidRDefault="00D62BD7">
      <w:pPr>
        <w:rPr>
          <w:ins w:id="547" w:author="Cole, George" w:date="2016-04-26T10:22:00Z"/>
        </w:rPr>
        <w:pPrChange w:id="548" w:author="Cole, George" w:date="2016-04-26T09:58:00Z">
          <w:pPr>
            <w:pStyle w:val="Heading2"/>
            <w:numPr>
              <w:numId w:val="11"/>
            </w:numPr>
            <w:tabs>
              <w:tab w:val="clear" w:pos="576"/>
            </w:tabs>
            <w:ind w:left="720" w:hanging="720"/>
          </w:pPr>
        </w:pPrChange>
      </w:pPr>
    </w:p>
    <w:p w14:paraId="13EA7705" w14:textId="77777777" w:rsidR="00D62BD7" w:rsidRDefault="00D62BD7">
      <w:pPr>
        <w:rPr>
          <w:ins w:id="549" w:author="Cole, George" w:date="2016-04-26T09:47:00Z"/>
        </w:rPr>
        <w:pPrChange w:id="550" w:author="Cole, George" w:date="2016-04-26T09:58:00Z">
          <w:pPr>
            <w:pStyle w:val="Heading2"/>
            <w:numPr>
              <w:numId w:val="11"/>
            </w:numPr>
            <w:tabs>
              <w:tab w:val="clear" w:pos="576"/>
            </w:tabs>
            <w:ind w:left="720" w:hanging="720"/>
          </w:pPr>
        </w:pPrChange>
      </w:pPr>
    </w:p>
    <w:p w14:paraId="5C554154" w14:textId="4AB51D3B" w:rsidR="005112E3" w:rsidRDefault="00A95DB2">
      <w:pPr>
        <w:rPr>
          <w:ins w:id="551" w:author="Cole, George" w:date="2016-04-26T09:47:00Z"/>
        </w:rPr>
        <w:pPrChange w:id="552" w:author="Cole, George" w:date="2016-04-26T09:58:00Z">
          <w:pPr>
            <w:pStyle w:val="Heading2"/>
            <w:numPr>
              <w:numId w:val="11"/>
            </w:numPr>
            <w:tabs>
              <w:tab w:val="clear" w:pos="576"/>
            </w:tabs>
            <w:ind w:left="720" w:hanging="720"/>
          </w:pPr>
        </w:pPrChange>
      </w:pPr>
      <w:ins w:id="553" w:author="Cole, George" w:date="2016-04-26T09:47:00Z">
        <w:r>
          <w:t>T</w:t>
        </w:r>
      </w:ins>
      <w:ins w:id="554" w:author="Cole, George" w:date="2016-04-25T21:18:00Z">
        <w:r w:rsidR="00316AAE">
          <w:t>he following table shows the CarePlan resource with constraints applied by this profile shown in bold.</w:t>
        </w:r>
      </w:ins>
    </w:p>
    <w:p w14:paraId="2D84CDF6" w14:textId="2B0D31CB" w:rsidR="00A95DB2" w:rsidRPr="00A92AD6" w:rsidRDefault="00A92AD6">
      <w:pPr>
        <w:rPr>
          <w:ins w:id="555" w:author="Cole, George" w:date="2016-04-25T21:18:00Z"/>
          <w:rFonts w:ascii="Arial" w:hAnsi="Arial"/>
          <w:b/>
          <w:sz w:val="22"/>
          <w:rPrChange w:id="556" w:author="Cole, George" w:date="2016-04-26T21:18:00Z">
            <w:rPr>
              <w:ins w:id="557" w:author="Cole, George" w:date="2016-04-25T21:18:00Z"/>
            </w:rPr>
          </w:rPrChange>
        </w:rPr>
        <w:pPrChange w:id="558" w:author="Cole, George" w:date="2016-04-26T09:47:00Z">
          <w:pPr>
            <w:pStyle w:val="Heading2"/>
            <w:numPr>
              <w:numId w:val="11"/>
            </w:numPr>
            <w:tabs>
              <w:tab w:val="clear" w:pos="576"/>
            </w:tabs>
            <w:ind w:left="720" w:hanging="720"/>
          </w:pPr>
        </w:pPrChange>
      </w:pPr>
      <w:ins w:id="559" w:author="Cole, George" w:date="2016-04-26T21:17:00Z">
        <w:r w:rsidRPr="00A92AD6">
          <w:rPr>
            <w:rFonts w:ascii="Arial" w:hAnsi="Arial"/>
            <w:b/>
            <w:sz w:val="22"/>
            <w:rPrChange w:id="560" w:author="Cole, George" w:date="2016-04-26T21:18:00Z">
              <w:rPr/>
            </w:rPrChange>
          </w:rPr>
          <w:t>Table 6.6.1-</w:t>
        </w:r>
      </w:ins>
      <w:ins w:id="561" w:author="Cole, George" w:date="2016-04-26T21:18:00Z">
        <w:r>
          <w:rPr>
            <w:rFonts w:ascii="Arial" w:hAnsi="Arial"/>
            <w:b/>
            <w:sz w:val="22"/>
          </w:rPr>
          <w:t>2</w:t>
        </w:r>
      </w:ins>
      <w:ins w:id="562" w:author="Cole, George" w:date="2016-04-26T21:17:00Z">
        <w:r w:rsidRPr="00A92AD6">
          <w:rPr>
            <w:rFonts w:ascii="Arial" w:hAnsi="Arial"/>
            <w:b/>
            <w:sz w:val="22"/>
            <w:rPrChange w:id="563" w:author="Cole, George" w:date="2016-04-26T21:18:00Z">
              <w:rPr/>
            </w:rPrChange>
          </w:rPr>
          <w:t>: CarePlan resource</w:t>
        </w:r>
      </w:ins>
    </w:p>
    <w:tbl>
      <w:tblPr>
        <w:tblW w:w="2160" w:type="dxa"/>
        <w:tblLook w:val="04A0" w:firstRow="1" w:lastRow="0" w:firstColumn="1" w:lastColumn="0" w:noHBand="0" w:noVBand="1"/>
      </w:tblPr>
      <w:tblGrid>
        <w:gridCol w:w="2344"/>
        <w:gridCol w:w="664"/>
        <w:gridCol w:w="2565"/>
        <w:gridCol w:w="3777"/>
      </w:tblGrid>
      <w:tr w:rsidR="00F37220" w:rsidRPr="00316AAE" w14:paraId="3493AD0C" w14:textId="77777777" w:rsidTr="006C343E">
        <w:trPr>
          <w:trHeight w:val="300"/>
          <w:ins w:id="564" w:author="Cole, George" w:date="2016-04-26T21:16:00Z"/>
        </w:trPr>
        <w:tc>
          <w:tcPr>
            <w:tcW w:w="2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AAD9A" w14:textId="77777777" w:rsidR="00F37220" w:rsidRPr="00316AAE" w:rsidRDefault="00F37220" w:rsidP="006C343E">
            <w:pPr>
              <w:spacing w:before="0"/>
              <w:rPr>
                <w:ins w:id="565" w:author="Cole, George" w:date="2016-04-26T21:16:00Z"/>
                <w:rFonts w:ascii="Calibri" w:hAnsi="Calibri"/>
                <w:b/>
                <w:bCs/>
                <w:color w:val="000000"/>
                <w:sz w:val="22"/>
                <w:szCs w:val="22"/>
              </w:rPr>
            </w:pPr>
            <w:ins w:id="566" w:author="Cole, George" w:date="2016-04-26T21:16:00Z">
              <w:r w:rsidRPr="00316AAE">
                <w:rPr>
                  <w:rFonts w:ascii="Calibri" w:hAnsi="Calibri"/>
                  <w:b/>
                  <w:bCs/>
                  <w:color w:val="000000"/>
                  <w:sz w:val="22"/>
                  <w:szCs w:val="22"/>
                </w:rPr>
                <w:t>Name</w:t>
              </w:r>
            </w:ins>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7FF2B7DF" w14:textId="77777777" w:rsidR="00F37220" w:rsidRPr="00316AAE" w:rsidRDefault="00F37220" w:rsidP="006C343E">
            <w:pPr>
              <w:spacing w:before="0"/>
              <w:rPr>
                <w:ins w:id="567" w:author="Cole, George" w:date="2016-04-26T21:16:00Z"/>
                <w:rFonts w:ascii="Calibri" w:hAnsi="Calibri"/>
                <w:b/>
                <w:bCs/>
                <w:color w:val="000000"/>
                <w:sz w:val="22"/>
                <w:szCs w:val="22"/>
              </w:rPr>
            </w:pPr>
            <w:ins w:id="568" w:author="Cole, George" w:date="2016-04-26T21:16:00Z">
              <w:r w:rsidRPr="00316AAE">
                <w:rPr>
                  <w:rFonts w:ascii="Calibri" w:hAnsi="Calibri"/>
                  <w:b/>
                  <w:bCs/>
                  <w:color w:val="000000"/>
                  <w:sz w:val="22"/>
                  <w:szCs w:val="22"/>
                </w:rPr>
                <w:t>Card.</w:t>
              </w:r>
            </w:ins>
          </w:p>
        </w:tc>
        <w:tc>
          <w:tcPr>
            <w:tcW w:w="8557" w:type="dxa"/>
            <w:tcBorders>
              <w:top w:val="single" w:sz="4" w:space="0" w:color="auto"/>
              <w:left w:val="nil"/>
              <w:bottom w:val="single" w:sz="4" w:space="0" w:color="auto"/>
              <w:right w:val="single" w:sz="4" w:space="0" w:color="auto"/>
            </w:tcBorders>
            <w:shd w:val="clear" w:color="auto" w:fill="auto"/>
            <w:hideMark/>
          </w:tcPr>
          <w:p w14:paraId="1D84D86E" w14:textId="77777777" w:rsidR="00F37220" w:rsidRPr="00316AAE" w:rsidRDefault="00F37220" w:rsidP="006C343E">
            <w:pPr>
              <w:spacing w:before="0"/>
              <w:rPr>
                <w:ins w:id="569" w:author="Cole, George" w:date="2016-04-26T21:16:00Z"/>
                <w:rFonts w:ascii="Calibri" w:hAnsi="Calibri"/>
                <w:b/>
                <w:bCs/>
                <w:color w:val="000000"/>
                <w:sz w:val="22"/>
                <w:szCs w:val="22"/>
              </w:rPr>
            </w:pPr>
            <w:ins w:id="570" w:author="Cole, George" w:date="2016-04-26T21:16:00Z">
              <w:r w:rsidRPr="00316AAE">
                <w:rPr>
                  <w:rFonts w:ascii="Calibri" w:hAnsi="Calibri"/>
                  <w:b/>
                  <w:bCs/>
                  <w:color w:val="000000"/>
                  <w:sz w:val="22"/>
                  <w:szCs w:val="22"/>
                </w:rPr>
                <w:t>Description &amp; Constraints</w:t>
              </w:r>
            </w:ins>
          </w:p>
        </w:tc>
        <w:tc>
          <w:tcPr>
            <w:tcW w:w="4042" w:type="dxa"/>
            <w:tcBorders>
              <w:top w:val="single" w:sz="4" w:space="0" w:color="auto"/>
              <w:left w:val="nil"/>
              <w:bottom w:val="single" w:sz="4" w:space="0" w:color="auto"/>
              <w:right w:val="single" w:sz="4" w:space="0" w:color="auto"/>
            </w:tcBorders>
            <w:shd w:val="clear" w:color="auto" w:fill="auto"/>
            <w:noWrap/>
            <w:vAlign w:val="bottom"/>
            <w:hideMark/>
          </w:tcPr>
          <w:p w14:paraId="0C6FB587" w14:textId="77777777" w:rsidR="00F37220" w:rsidRPr="00316AAE" w:rsidRDefault="00F37220" w:rsidP="006C343E">
            <w:pPr>
              <w:spacing w:before="0"/>
              <w:rPr>
                <w:ins w:id="571" w:author="Cole, George" w:date="2016-04-26T21:16:00Z"/>
                <w:rFonts w:ascii="Calibri" w:hAnsi="Calibri"/>
                <w:b/>
                <w:bCs/>
                <w:color w:val="000000"/>
                <w:sz w:val="22"/>
                <w:szCs w:val="22"/>
              </w:rPr>
            </w:pPr>
            <w:ins w:id="572" w:author="Cole, George" w:date="2016-04-26T21:16:00Z">
              <w:r w:rsidRPr="00316AAE">
                <w:rPr>
                  <w:rFonts w:ascii="Calibri" w:hAnsi="Calibri"/>
                  <w:b/>
                  <w:bCs/>
                  <w:color w:val="000000"/>
                  <w:sz w:val="22"/>
                  <w:szCs w:val="22"/>
                </w:rPr>
                <w:t>Comments</w:t>
              </w:r>
            </w:ins>
          </w:p>
        </w:tc>
      </w:tr>
      <w:tr w:rsidR="00F37220" w:rsidRPr="00316AAE" w14:paraId="3B355F18" w14:textId="77777777" w:rsidTr="006C343E">
        <w:trPr>
          <w:trHeight w:val="300"/>
          <w:ins w:id="573"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20627742" w14:textId="77777777" w:rsidR="00F37220" w:rsidRPr="00316AAE" w:rsidRDefault="00F37220" w:rsidP="006C343E">
            <w:pPr>
              <w:spacing w:before="0"/>
              <w:rPr>
                <w:ins w:id="574" w:author="Cole, George" w:date="2016-04-26T21:16:00Z"/>
                <w:rFonts w:ascii="Calibri" w:hAnsi="Calibri"/>
                <w:color w:val="000000"/>
                <w:sz w:val="22"/>
                <w:szCs w:val="22"/>
              </w:rPr>
            </w:pPr>
            <w:ins w:id="575" w:author="Cole, George" w:date="2016-04-26T21:16:00Z">
              <w:r w:rsidRPr="00316AAE">
                <w:rPr>
                  <w:rFonts w:ascii="Calibri" w:hAnsi="Calibri"/>
                  <w:color w:val="000000"/>
                  <w:sz w:val="22"/>
                  <w:szCs w:val="22"/>
                </w:rPr>
                <w:t xml:space="preserve">CarePlan </w:t>
              </w:r>
            </w:ins>
          </w:p>
        </w:tc>
        <w:tc>
          <w:tcPr>
            <w:tcW w:w="642" w:type="dxa"/>
            <w:tcBorders>
              <w:top w:val="nil"/>
              <w:left w:val="nil"/>
              <w:bottom w:val="single" w:sz="4" w:space="0" w:color="auto"/>
              <w:right w:val="single" w:sz="4" w:space="0" w:color="auto"/>
            </w:tcBorders>
            <w:shd w:val="clear" w:color="auto" w:fill="auto"/>
            <w:noWrap/>
            <w:vAlign w:val="bottom"/>
            <w:hideMark/>
          </w:tcPr>
          <w:p w14:paraId="7C85E6E8" w14:textId="77777777" w:rsidR="00F37220" w:rsidRPr="00316AAE" w:rsidRDefault="00F37220" w:rsidP="006C343E">
            <w:pPr>
              <w:spacing w:before="0"/>
              <w:rPr>
                <w:ins w:id="576" w:author="Cole, George" w:date="2016-04-26T21:16:00Z"/>
                <w:rFonts w:ascii="Calibri" w:hAnsi="Calibri"/>
                <w:color w:val="000000"/>
                <w:sz w:val="22"/>
                <w:szCs w:val="22"/>
              </w:rPr>
            </w:pPr>
            <w:ins w:id="577"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37F83A82" w14:textId="77777777" w:rsidR="00F37220" w:rsidRPr="00316AAE" w:rsidRDefault="00F37220" w:rsidP="006C343E">
            <w:pPr>
              <w:spacing w:before="0"/>
              <w:rPr>
                <w:ins w:id="578" w:author="Cole, George" w:date="2016-04-26T21:16:00Z"/>
                <w:rFonts w:ascii="Calibri" w:hAnsi="Calibri"/>
                <w:color w:val="000000"/>
                <w:sz w:val="22"/>
                <w:szCs w:val="22"/>
              </w:rPr>
            </w:pPr>
            <w:ins w:id="579" w:author="Cole, George" w:date="2016-04-26T21:16:00Z">
              <w:r w:rsidRPr="00316AAE">
                <w:rPr>
                  <w:rFonts w:ascii="Calibri" w:hAnsi="Calibri"/>
                  <w:color w:val="000000"/>
                  <w:sz w:val="22"/>
                  <w:szCs w:val="22"/>
                </w:rPr>
                <w:t>Healthcare plan for patient or group</w:t>
              </w:r>
            </w:ins>
          </w:p>
        </w:tc>
        <w:tc>
          <w:tcPr>
            <w:tcW w:w="4042" w:type="dxa"/>
            <w:tcBorders>
              <w:top w:val="nil"/>
              <w:left w:val="nil"/>
              <w:bottom w:val="single" w:sz="4" w:space="0" w:color="auto"/>
              <w:right w:val="single" w:sz="4" w:space="0" w:color="auto"/>
            </w:tcBorders>
            <w:shd w:val="clear" w:color="auto" w:fill="auto"/>
            <w:noWrap/>
            <w:vAlign w:val="bottom"/>
            <w:hideMark/>
          </w:tcPr>
          <w:p w14:paraId="48E95A2D" w14:textId="77777777" w:rsidR="00F37220" w:rsidRPr="00316AAE" w:rsidRDefault="00F37220" w:rsidP="006C343E">
            <w:pPr>
              <w:spacing w:before="0"/>
              <w:rPr>
                <w:ins w:id="580" w:author="Cole, George" w:date="2016-04-26T21:16:00Z"/>
                <w:rFonts w:ascii="Calibri" w:hAnsi="Calibri"/>
                <w:color w:val="000000"/>
                <w:sz w:val="22"/>
                <w:szCs w:val="22"/>
              </w:rPr>
            </w:pPr>
            <w:ins w:id="581" w:author="Cole, George" w:date="2016-04-26T21:16:00Z">
              <w:r w:rsidRPr="00316AAE">
                <w:rPr>
                  <w:rFonts w:ascii="Calibri" w:hAnsi="Calibri"/>
                  <w:color w:val="000000"/>
                  <w:sz w:val="22"/>
                  <w:szCs w:val="22"/>
                </w:rPr>
                <w:t> </w:t>
              </w:r>
            </w:ins>
          </w:p>
        </w:tc>
      </w:tr>
      <w:tr w:rsidR="00F37220" w:rsidRPr="00316AAE" w14:paraId="543FCE57" w14:textId="77777777" w:rsidTr="006C343E">
        <w:trPr>
          <w:trHeight w:val="600"/>
          <w:ins w:id="582"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098DE108" w14:textId="77777777" w:rsidR="00F37220" w:rsidRPr="00316AAE" w:rsidRDefault="00F37220" w:rsidP="006C343E">
            <w:pPr>
              <w:spacing w:before="0"/>
              <w:rPr>
                <w:ins w:id="583" w:author="Cole, George" w:date="2016-04-26T21:16:00Z"/>
                <w:rFonts w:ascii="Calibri" w:hAnsi="Calibri"/>
                <w:color w:val="000000"/>
                <w:sz w:val="22"/>
                <w:szCs w:val="22"/>
              </w:rPr>
            </w:pPr>
            <w:ins w:id="584" w:author="Cole, George" w:date="2016-04-26T21:16:00Z">
              <w:r w:rsidRPr="00316AAE">
                <w:rPr>
                  <w:rFonts w:ascii="Calibri" w:hAnsi="Calibri"/>
                  <w:color w:val="000000"/>
                  <w:sz w:val="22"/>
                  <w:szCs w:val="22"/>
                </w:rPr>
                <w:t xml:space="preserve">identifier </w:t>
              </w:r>
            </w:ins>
          </w:p>
        </w:tc>
        <w:tc>
          <w:tcPr>
            <w:tcW w:w="642" w:type="dxa"/>
            <w:tcBorders>
              <w:top w:val="nil"/>
              <w:left w:val="nil"/>
              <w:bottom w:val="single" w:sz="4" w:space="0" w:color="auto"/>
              <w:right w:val="single" w:sz="4" w:space="0" w:color="auto"/>
            </w:tcBorders>
            <w:shd w:val="clear" w:color="auto" w:fill="auto"/>
            <w:noWrap/>
            <w:vAlign w:val="bottom"/>
            <w:hideMark/>
          </w:tcPr>
          <w:p w14:paraId="22FEA40F" w14:textId="77777777" w:rsidR="00F37220" w:rsidRPr="00316AAE" w:rsidRDefault="00F37220" w:rsidP="006C343E">
            <w:pPr>
              <w:spacing w:before="0"/>
              <w:rPr>
                <w:ins w:id="585" w:author="Cole, George" w:date="2016-04-26T21:16:00Z"/>
                <w:rFonts w:ascii="Calibri" w:hAnsi="Calibri"/>
                <w:color w:val="000000"/>
                <w:sz w:val="22"/>
                <w:szCs w:val="22"/>
              </w:rPr>
            </w:pPr>
            <w:ins w:id="586" w:author="Cole, George" w:date="2016-04-26T21:16:00Z">
              <w:r w:rsidRPr="00316AAE">
                <w:rPr>
                  <w:rFonts w:ascii="Calibri" w:hAnsi="Calibri"/>
                  <w:b/>
                  <w:bCs/>
                  <w:color w:val="000000"/>
                  <w:sz w:val="22"/>
                  <w:szCs w:val="22"/>
                </w:rPr>
                <w:t>1</w:t>
              </w:r>
              <w:r w:rsidRPr="00316AAE">
                <w:rPr>
                  <w:rFonts w:ascii="Calibri" w:hAnsi="Calibri"/>
                  <w:color w:val="000000"/>
                  <w:sz w:val="22"/>
                  <w:szCs w:val="22"/>
                </w:rPr>
                <w:t>..*</w:t>
              </w:r>
            </w:ins>
          </w:p>
        </w:tc>
        <w:tc>
          <w:tcPr>
            <w:tcW w:w="8557" w:type="dxa"/>
            <w:tcBorders>
              <w:top w:val="nil"/>
              <w:left w:val="nil"/>
              <w:bottom w:val="single" w:sz="4" w:space="0" w:color="auto"/>
              <w:right w:val="single" w:sz="4" w:space="0" w:color="auto"/>
            </w:tcBorders>
            <w:shd w:val="clear" w:color="auto" w:fill="auto"/>
            <w:hideMark/>
          </w:tcPr>
          <w:p w14:paraId="1DE8971D" w14:textId="77777777" w:rsidR="00F37220" w:rsidRPr="00316AAE" w:rsidRDefault="00F37220" w:rsidP="006C343E">
            <w:pPr>
              <w:spacing w:before="0"/>
              <w:rPr>
                <w:ins w:id="587" w:author="Cole, George" w:date="2016-04-26T21:16:00Z"/>
                <w:rFonts w:ascii="Calibri" w:hAnsi="Calibri"/>
                <w:color w:val="000000"/>
                <w:sz w:val="22"/>
                <w:szCs w:val="22"/>
              </w:rPr>
            </w:pPr>
            <w:ins w:id="588" w:author="Cole, George" w:date="2016-04-26T21:16:00Z">
              <w:r w:rsidRPr="00316AAE">
                <w:rPr>
                  <w:rFonts w:ascii="Calibri" w:hAnsi="Calibri"/>
                  <w:color w:val="000000"/>
                  <w:sz w:val="22"/>
                  <w:szCs w:val="22"/>
                </w:rPr>
                <w:t>External Ids for this plan</w:t>
              </w:r>
            </w:ins>
          </w:p>
        </w:tc>
        <w:tc>
          <w:tcPr>
            <w:tcW w:w="4042" w:type="dxa"/>
            <w:tcBorders>
              <w:top w:val="nil"/>
              <w:left w:val="nil"/>
              <w:bottom w:val="single" w:sz="4" w:space="0" w:color="auto"/>
              <w:right w:val="single" w:sz="4" w:space="0" w:color="auto"/>
            </w:tcBorders>
            <w:shd w:val="clear" w:color="auto" w:fill="auto"/>
            <w:vAlign w:val="center"/>
            <w:hideMark/>
          </w:tcPr>
          <w:p w14:paraId="7EF9E7D5" w14:textId="77777777" w:rsidR="00F37220" w:rsidRPr="00316AAE" w:rsidRDefault="00F37220" w:rsidP="006C343E">
            <w:pPr>
              <w:spacing w:before="0"/>
              <w:rPr>
                <w:ins w:id="589" w:author="Cole, George" w:date="2016-04-26T21:16:00Z"/>
                <w:rFonts w:ascii="Calibri" w:hAnsi="Calibri"/>
                <w:b/>
                <w:bCs/>
                <w:color w:val="000000"/>
                <w:sz w:val="22"/>
                <w:szCs w:val="22"/>
              </w:rPr>
            </w:pPr>
            <w:ins w:id="590" w:author="Cole, George" w:date="2016-04-26T21:16:00Z">
              <w:r w:rsidRPr="00316AAE">
                <w:rPr>
                  <w:rFonts w:ascii="Calibri" w:hAnsi="Calibri"/>
                  <w:b/>
                  <w:bCs/>
                  <w:color w:val="000000"/>
                  <w:sz w:val="22"/>
                  <w:szCs w:val="22"/>
                </w:rPr>
                <w:t>This version of the profile requires at least one identifier.</w:t>
              </w:r>
            </w:ins>
          </w:p>
        </w:tc>
      </w:tr>
      <w:tr w:rsidR="00F37220" w:rsidRPr="00316AAE" w14:paraId="5701209B" w14:textId="77777777" w:rsidTr="006C343E">
        <w:trPr>
          <w:trHeight w:val="600"/>
          <w:ins w:id="591"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2EDBB21A" w14:textId="77777777" w:rsidR="00F37220" w:rsidRPr="00316AAE" w:rsidRDefault="00F37220" w:rsidP="006C343E">
            <w:pPr>
              <w:spacing w:before="0"/>
              <w:rPr>
                <w:ins w:id="592" w:author="Cole, George" w:date="2016-04-26T21:16:00Z"/>
                <w:rFonts w:ascii="Calibri" w:hAnsi="Calibri"/>
                <w:color w:val="000000"/>
                <w:sz w:val="22"/>
                <w:szCs w:val="22"/>
              </w:rPr>
            </w:pPr>
            <w:ins w:id="593" w:author="Cole, George" w:date="2016-04-26T21:16:00Z">
              <w:r w:rsidRPr="00316AAE">
                <w:rPr>
                  <w:rFonts w:ascii="Calibri" w:hAnsi="Calibri"/>
                  <w:color w:val="000000"/>
                  <w:sz w:val="22"/>
                  <w:szCs w:val="22"/>
                </w:rPr>
                <w:t xml:space="preserve">subject </w:t>
              </w:r>
            </w:ins>
          </w:p>
        </w:tc>
        <w:tc>
          <w:tcPr>
            <w:tcW w:w="642" w:type="dxa"/>
            <w:tcBorders>
              <w:top w:val="nil"/>
              <w:left w:val="nil"/>
              <w:bottom w:val="single" w:sz="4" w:space="0" w:color="auto"/>
              <w:right w:val="single" w:sz="4" w:space="0" w:color="auto"/>
            </w:tcBorders>
            <w:shd w:val="clear" w:color="auto" w:fill="auto"/>
            <w:noWrap/>
            <w:vAlign w:val="bottom"/>
            <w:hideMark/>
          </w:tcPr>
          <w:p w14:paraId="3D4C68C3" w14:textId="77777777" w:rsidR="00F37220" w:rsidRPr="00316AAE" w:rsidRDefault="00F37220" w:rsidP="006C343E">
            <w:pPr>
              <w:spacing w:before="0"/>
              <w:rPr>
                <w:ins w:id="594" w:author="Cole, George" w:date="2016-04-26T21:16:00Z"/>
                <w:rFonts w:ascii="Calibri" w:hAnsi="Calibri"/>
                <w:color w:val="000000"/>
                <w:sz w:val="22"/>
                <w:szCs w:val="22"/>
              </w:rPr>
            </w:pPr>
            <w:ins w:id="595" w:author="Cole, George" w:date="2016-04-26T21:16:00Z">
              <w:r w:rsidRPr="00316AAE">
                <w:rPr>
                  <w:rFonts w:ascii="Calibri" w:hAnsi="Calibri"/>
                  <w:b/>
                  <w:bCs/>
                  <w:color w:val="000000"/>
                  <w:sz w:val="22"/>
                  <w:szCs w:val="22"/>
                </w:rPr>
                <w:t>1</w:t>
              </w:r>
              <w:r w:rsidRPr="00316AAE">
                <w:rPr>
                  <w:rFonts w:ascii="Calibri" w:hAnsi="Calibri"/>
                  <w:color w:val="000000"/>
                  <w:sz w:val="22"/>
                  <w:szCs w:val="22"/>
                </w:rPr>
                <w:t>..1</w:t>
              </w:r>
            </w:ins>
          </w:p>
        </w:tc>
        <w:tc>
          <w:tcPr>
            <w:tcW w:w="8557" w:type="dxa"/>
            <w:tcBorders>
              <w:top w:val="nil"/>
              <w:left w:val="nil"/>
              <w:bottom w:val="single" w:sz="4" w:space="0" w:color="auto"/>
              <w:right w:val="single" w:sz="4" w:space="0" w:color="auto"/>
            </w:tcBorders>
            <w:shd w:val="clear" w:color="auto" w:fill="auto"/>
            <w:hideMark/>
          </w:tcPr>
          <w:p w14:paraId="375BC819" w14:textId="77777777" w:rsidR="00F37220" w:rsidRPr="00316AAE" w:rsidRDefault="00F37220" w:rsidP="006C343E">
            <w:pPr>
              <w:spacing w:before="0"/>
              <w:rPr>
                <w:ins w:id="596" w:author="Cole, George" w:date="2016-04-26T21:16:00Z"/>
                <w:rFonts w:ascii="Calibri" w:hAnsi="Calibri"/>
                <w:b/>
                <w:bCs/>
                <w:color w:val="000000"/>
                <w:sz w:val="22"/>
                <w:szCs w:val="22"/>
              </w:rPr>
            </w:pPr>
            <w:ins w:id="597" w:author="Cole, George" w:date="2016-04-26T21:16:00Z">
              <w:r w:rsidRPr="00316AAE">
                <w:rPr>
                  <w:rFonts w:ascii="Calibri" w:hAnsi="Calibri"/>
                  <w:b/>
                  <w:bCs/>
                  <w:color w:val="000000"/>
                  <w:sz w:val="22"/>
                  <w:szCs w:val="22"/>
                </w:rPr>
                <w:t>Identifies the patient.</w:t>
              </w:r>
            </w:ins>
          </w:p>
        </w:tc>
        <w:tc>
          <w:tcPr>
            <w:tcW w:w="4042" w:type="dxa"/>
            <w:tcBorders>
              <w:top w:val="nil"/>
              <w:left w:val="nil"/>
              <w:bottom w:val="single" w:sz="4" w:space="0" w:color="auto"/>
              <w:right w:val="single" w:sz="4" w:space="0" w:color="auto"/>
            </w:tcBorders>
            <w:shd w:val="clear" w:color="auto" w:fill="auto"/>
            <w:vAlign w:val="center"/>
            <w:hideMark/>
          </w:tcPr>
          <w:p w14:paraId="571836F4" w14:textId="77777777" w:rsidR="00F37220" w:rsidRPr="00316AAE" w:rsidRDefault="00F37220" w:rsidP="006C343E">
            <w:pPr>
              <w:spacing w:before="0"/>
              <w:rPr>
                <w:ins w:id="598" w:author="Cole, George" w:date="2016-04-26T21:16:00Z"/>
                <w:rFonts w:ascii="Calibri" w:hAnsi="Calibri"/>
                <w:b/>
                <w:bCs/>
                <w:color w:val="000000"/>
                <w:sz w:val="22"/>
                <w:szCs w:val="22"/>
              </w:rPr>
            </w:pPr>
            <w:ins w:id="599" w:author="Cole, George" w:date="2016-04-26T21:16:00Z">
              <w:r w:rsidRPr="00316AAE">
                <w:rPr>
                  <w:rFonts w:ascii="Calibri" w:hAnsi="Calibri"/>
                  <w:b/>
                  <w:bCs/>
                  <w:color w:val="000000"/>
                  <w:sz w:val="22"/>
                  <w:szCs w:val="22"/>
                </w:rPr>
                <w:t>For this version of the profile, the use of  group is not supported.</w:t>
              </w:r>
            </w:ins>
          </w:p>
        </w:tc>
      </w:tr>
      <w:tr w:rsidR="00F37220" w:rsidRPr="00316AAE" w14:paraId="3AC54AC0" w14:textId="77777777" w:rsidTr="006C343E">
        <w:trPr>
          <w:trHeight w:val="300"/>
          <w:ins w:id="600"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614CBEB6" w14:textId="77777777" w:rsidR="00F37220" w:rsidRPr="00316AAE" w:rsidRDefault="00F37220" w:rsidP="006C343E">
            <w:pPr>
              <w:spacing w:before="0"/>
              <w:rPr>
                <w:ins w:id="601" w:author="Cole, George" w:date="2016-04-26T21:16:00Z"/>
                <w:rFonts w:ascii="Calibri" w:hAnsi="Calibri"/>
                <w:color w:val="000000"/>
                <w:sz w:val="22"/>
                <w:szCs w:val="22"/>
              </w:rPr>
            </w:pPr>
            <w:ins w:id="602" w:author="Cole, George" w:date="2016-04-26T21:16:00Z">
              <w:r w:rsidRPr="00316AAE">
                <w:rPr>
                  <w:rFonts w:ascii="Calibri" w:hAnsi="Calibri"/>
                  <w:color w:val="000000"/>
                  <w:sz w:val="22"/>
                  <w:szCs w:val="22"/>
                </w:rPr>
                <w:t xml:space="preserve">status </w:t>
              </w:r>
            </w:ins>
          </w:p>
        </w:tc>
        <w:tc>
          <w:tcPr>
            <w:tcW w:w="642" w:type="dxa"/>
            <w:tcBorders>
              <w:top w:val="nil"/>
              <w:left w:val="nil"/>
              <w:bottom w:val="single" w:sz="4" w:space="0" w:color="auto"/>
              <w:right w:val="single" w:sz="4" w:space="0" w:color="auto"/>
            </w:tcBorders>
            <w:shd w:val="clear" w:color="auto" w:fill="auto"/>
            <w:noWrap/>
            <w:vAlign w:val="bottom"/>
            <w:hideMark/>
          </w:tcPr>
          <w:p w14:paraId="583D353E" w14:textId="77777777" w:rsidR="00F37220" w:rsidRPr="00316AAE" w:rsidRDefault="00F37220" w:rsidP="006C343E">
            <w:pPr>
              <w:spacing w:before="0"/>
              <w:rPr>
                <w:ins w:id="603" w:author="Cole, George" w:date="2016-04-26T21:16:00Z"/>
                <w:rFonts w:ascii="Calibri" w:hAnsi="Calibri"/>
                <w:color w:val="000000"/>
                <w:sz w:val="22"/>
                <w:szCs w:val="22"/>
              </w:rPr>
            </w:pPr>
            <w:ins w:id="604" w:author="Cole, George" w:date="2016-04-26T21:16:00Z">
              <w:r w:rsidRPr="00316AAE">
                <w:rPr>
                  <w:rFonts w:ascii="Calibri" w:hAnsi="Calibri"/>
                  <w:color w:val="000000"/>
                  <w:sz w:val="22"/>
                  <w:szCs w:val="22"/>
                </w:rPr>
                <w:t>1..1</w:t>
              </w:r>
            </w:ins>
          </w:p>
        </w:tc>
        <w:tc>
          <w:tcPr>
            <w:tcW w:w="8557" w:type="dxa"/>
            <w:tcBorders>
              <w:top w:val="nil"/>
              <w:left w:val="nil"/>
              <w:bottom w:val="single" w:sz="4" w:space="0" w:color="auto"/>
              <w:right w:val="single" w:sz="4" w:space="0" w:color="auto"/>
            </w:tcBorders>
            <w:shd w:val="clear" w:color="auto" w:fill="auto"/>
            <w:hideMark/>
          </w:tcPr>
          <w:p w14:paraId="3F305F4B" w14:textId="77777777" w:rsidR="00F37220" w:rsidRPr="00316AAE" w:rsidRDefault="00F37220" w:rsidP="006C343E">
            <w:pPr>
              <w:spacing w:before="0"/>
              <w:rPr>
                <w:ins w:id="605" w:author="Cole, George" w:date="2016-04-26T21:16:00Z"/>
                <w:rFonts w:ascii="Calibri" w:hAnsi="Calibri"/>
                <w:color w:val="000000"/>
                <w:sz w:val="22"/>
                <w:szCs w:val="22"/>
              </w:rPr>
            </w:pPr>
            <w:ins w:id="606" w:author="Cole, George" w:date="2016-04-26T21:16:00Z">
              <w:r w:rsidRPr="00316AAE">
                <w:rPr>
                  <w:rFonts w:ascii="Calibri" w:hAnsi="Calibri"/>
                  <w:color w:val="000000"/>
                  <w:sz w:val="22"/>
                  <w:szCs w:val="22"/>
                </w:rPr>
                <w:t>proposed | draft | active | completed | cancelled</w:t>
              </w:r>
            </w:ins>
          </w:p>
        </w:tc>
        <w:tc>
          <w:tcPr>
            <w:tcW w:w="4042" w:type="dxa"/>
            <w:tcBorders>
              <w:top w:val="nil"/>
              <w:left w:val="nil"/>
              <w:bottom w:val="single" w:sz="4" w:space="0" w:color="auto"/>
              <w:right w:val="single" w:sz="4" w:space="0" w:color="auto"/>
            </w:tcBorders>
            <w:shd w:val="clear" w:color="auto" w:fill="auto"/>
            <w:noWrap/>
            <w:vAlign w:val="bottom"/>
            <w:hideMark/>
          </w:tcPr>
          <w:p w14:paraId="3DC49CEF" w14:textId="77777777" w:rsidR="00F37220" w:rsidRPr="00316AAE" w:rsidRDefault="00F37220" w:rsidP="006C343E">
            <w:pPr>
              <w:spacing w:before="0"/>
              <w:rPr>
                <w:ins w:id="607" w:author="Cole, George" w:date="2016-04-26T21:16:00Z"/>
                <w:rFonts w:ascii="Calibri" w:hAnsi="Calibri"/>
                <w:color w:val="000000"/>
                <w:sz w:val="22"/>
                <w:szCs w:val="22"/>
              </w:rPr>
            </w:pPr>
            <w:ins w:id="608" w:author="Cole, George" w:date="2016-04-26T21:16:00Z">
              <w:r w:rsidRPr="00316AAE">
                <w:rPr>
                  <w:rFonts w:ascii="Calibri" w:hAnsi="Calibri"/>
                  <w:color w:val="000000"/>
                  <w:sz w:val="22"/>
                  <w:szCs w:val="22"/>
                </w:rPr>
                <w:t> </w:t>
              </w:r>
            </w:ins>
          </w:p>
        </w:tc>
      </w:tr>
      <w:tr w:rsidR="00F37220" w:rsidRPr="00316AAE" w14:paraId="4BBA7A44" w14:textId="77777777" w:rsidTr="006C343E">
        <w:trPr>
          <w:trHeight w:val="300"/>
          <w:ins w:id="609"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3DD17DFE" w14:textId="77777777" w:rsidR="00F37220" w:rsidRPr="00316AAE" w:rsidRDefault="00F37220" w:rsidP="006C343E">
            <w:pPr>
              <w:spacing w:before="0"/>
              <w:rPr>
                <w:ins w:id="610" w:author="Cole, George" w:date="2016-04-26T21:16:00Z"/>
                <w:rFonts w:ascii="Calibri" w:hAnsi="Calibri"/>
                <w:color w:val="000000"/>
                <w:sz w:val="22"/>
                <w:szCs w:val="22"/>
              </w:rPr>
            </w:pPr>
            <w:ins w:id="611" w:author="Cole, George" w:date="2016-04-26T21:16:00Z">
              <w:r w:rsidRPr="00316AAE">
                <w:rPr>
                  <w:rFonts w:ascii="Calibri" w:hAnsi="Calibri"/>
                  <w:color w:val="000000"/>
                  <w:sz w:val="22"/>
                  <w:szCs w:val="22"/>
                </w:rPr>
                <w:t> </w:t>
              </w:r>
            </w:ins>
          </w:p>
        </w:tc>
        <w:tc>
          <w:tcPr>
            <w:tcW w:w="642" w:type="dxa"/>
            <w:tcBorders>
              <w:top w:val="nil"/>
              <w:left w:val="nil"/>
              <w:bottom w:val="single" w:sz="4" w:space="0" w:color="auto"/>
              <w:right w:val="single" w:sz="4" w:space="0" w:color="auto"/>
            </w:tcBorders>
            <w:shd w:val="clear" w:color="auto" w:fill="auto"/>
            <w:noWrap/>
            <w:vAlign w:val="bottom"/>
            <w:hideMark/>
          </w:tcPr>
          <w:p w14:paraId="28DB55BD" w14:textId="77777777" w:rsidR="00F37220" w:rsidRPr="00316AAE" w:rsidRDefault="00F37220" w:rsidP="006C343E">
            <w:pPr>
              <w:spacing w:before="0"/>
              <w:rPr>
                <w:ins w:id="612" w:author="Cole, George" w:date="2016-04-26T21:16:00Z"/>
                <w:rFonts w:ascii="Calibri" w:hAnsi="Calibri"/>
                <w:color w:val="000000"/>
                <w:sz w:val="22"/>
                <w:szCs w:val="22"/>
              </w:rPr>
            </w:pPr>
            <w:ins w:id="613"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0174ECAF" w14:textId="77777777" w:rsidR="00F37220" w:rsidRPr="00316AAE" w:rsidRDefault="00F37220" w:rsidP="006C343E">
            <w:pPr>
              <w:spacing w:before="0"/>
              <w:rPr>
                <w:ins w:id="614" w:author="Cole, George" w:date="2016-04-26T21:16:00Z"/>
                <w:rFonts w:ascii="Calibri" w:hAnsi="Calibri"/>
                <w:color w:val="000000"/>
                <w:sz w:val="22"/>
                <w:szCs w:val="22"/>
              </w:rPr>
            </w:pPr>
            <w:ins w:id="615" w:author="Cole, George" w:date="2016-04-26T21:16:00Z">
              <w:r w:rsidRPr="00316AAE">
                <w:rPr>
                  <w:rFonts w:ascii="Calibri" w:hAnsi="Calibri"/>
                  <w:color w:val="000000"/>
                  <w:sz w:val="22"/>
                  <w:szCs w:val="22"/>
                </w:rPr>
                <w:t>CarePlanStatus (Required)</w:t>
              </w:r>
            </w:ins>
          </w:p>
        </w:tc>
        <w:tc>
          <w:tcPr>
            <w:tcW w:w="4042" w:type="dxa"/>
            <w:tcBorders>
              <w:top w:val="nil"/>
              <w:left w:val="nil"/>
              <w:bottom w:val="single" w:sz="4" w:space="0" w:color="auto"/>
              <w:right w:val="single" w:sz="4" w:space="0" w:color="auto"/>
            </w:tcBorders>
            <w:shd w:val="clear" w:color="auto" w:fill="auto"/>
            <w:noWrap/>
            <w:vAlign w:val="bottom"/>
            <w:hideMark/>
          </w:tcPr>
          <w:p w14:paraId="7DA8B1D0" w14:textId="77777777" w:rsidR="00F37220" w:rsidRPr="00316AAE" w:rsidRDefault="00F37220" w:rsidP="006C343E">
            <w:pPr>
              <w:spacing w:before="0"/>
              <w:rPr>
                <w:ins w:id="616" w:author="Cole, George" w:date="2016-04-26T21:16:00Z"/>
                <w:rFonts w:ascii="Calibri" w:hAnsi="Calibri"/>
                <w:color w:val="000000"/>
                <w:sz w:val="22"/>
                <w:szCs w:val="22"/>
              </w:rPr>
            </w:pPr>
            <w:ins w:id="617" w:author="Cole, George" w:date="2016-04-26T21:16:00Z">
              <w:r w:rsidRPr="00316AAE">
                <w:rPr>
                  <w:rFonts w:ascii="Calibri" w:hAnsi="Calibri"/>
                  <w:color w:val="000000"/>
                  <w:sz w:val="22"/>
                  <w:szCs w:val="22"/>
                </w:rPr>
                <w:t> </w:t>
              </w:r>
            </w:ins>
          </w:p>
        </w:tc>
      </w:tr>
      <w:tr w:rsidR="00F37220" w:rsidRPr="00316AAE" w14:paraId="6E4552C7" w14:textId="77777777" w:rsidTr="006C343E">
        <w:trPr>
          <w:trHeight w:val="900"/>
          <w:ins w:id="618"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4BF151E7" w14:textId="77777777" w:rsidR="00F37220" w:rsidRPr="00316AAE" w:rsidRDefault="00F37220" w:rsidP="006C343E">
            <w:pPr>
              <w:spacing w:before="0"/>
              <w:rPr>
                <w:ins w:id="619" w:author="Cole, George" w:date="2016-04-26T21:16:00Z"/>
                <w:rFonts w:ascii="Calibri" w:hAnsi="Calibri"/>
                <w:color w:val="000000"/>
                <w:sz w:val="22"/>
                <w:szCs w:val="22"/>
              </w:rPr>
            </w:pPr>
            <w:ins w:id="620" w:author="Cole, George" w:date="2016-04-26T21:16:00Z">
              <w:r w:rsidRPr="00316AAE">
                <w:rPr>
                  <w:rFonts w:ascii="Calibri" w:hAnsi="Calibri"/>
                  <w:color w:val="000000"/>
                  <w:sz w:val="22"/>
                  <w:szCs w:val="22"/>
                </w:rPr>
                <w:t xml:space="preserve">context </w:t>
              </w:r>
            </w:ins>
          </w:p>
        </w:tc>
        <w:tc>
          <w:tcPr>
            <w:tcW w:w="642" w:type="dxa"/>
            <w:tcBorders>
              <w:top w:val="nil"/>
              <w:left w:val="nil"/>
              <w:bottom w:val="single" w:sz="4" w:space="0" w:color="auto"/>
              <w:right w:val="single" w:sz="4" w:space="0" w:color="auto"/>
            </w:tcBorders>
            <w:shd w:val="clear" w:color="auto" w:fill="auto"/>
            <w:noWrap/>
            <w:vAlign w:val="bottom"/>
            <w:hideMark/>
          </w:tcPr>
          <w:p w14:paraId="03DFE489" w14:textId="77777777" w:rsidR="00F37220" w:rsidRPr="00316AAE" w:rsidRDefault="00F37220" w:rsidP="006C343E">
            <w:pPr>
              <w:spacing w:before="0"/>
              <w:rPr>
                <w:ins w:id="621" w:author="Cole, George" w:date="2016-04-26T21:16:00Z"/>
                <w:rFonts w:ascii="Calibri" w:hAnsi="Calibri"/>
                <w:color w:val="000000"/>
                <w:sz w:val="22"/>
                <w:szCs w:val="22"/>
              </w:rPr>
            </w:pPr>
            <w:ins w:id="622"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3F4F1889" w14:textId="77777777" w:rsidR="00F37220" w:rsidRPr="00316AAE" w:rsidRDefault="00F37220" w:rsidP="006C343E">
            <w:pPr>
              <w:spacing w:before="0"/>
              <w:rPr>
                <w:ins w:id="623" w:author="Cole, George" w:date="2016-04-26T21:16:00Z"/>
                <w:rFonts w:ascii="Calibri" w:hAnsi="Calibri"/>
                <w:color w:val="000000"/>
                <w:sz w:val="22"/>
                <w:szCs w:val="22"/>
              </w:rPr>
            </w:pPr>
            <w:ins w:id="624" w:author="Cole, George" w:date="2016-04-26T21:16:00Z">
              <w:r w:rsidRPr="00316AAE">
                <w:rPr>
                  <w:rFonts w:ascii="Calibri" w:hAnsi="Calibri"/>
                  <w:color w:val="000000"/>
                  <w:sz w:val="22"/>
                  <w:szCs w:val="22"/>
                </w:rPr>
                <w:t>Created in context of</w:t>
              </w:r>
            </w:ins>
          </w:p>
        </w:tc>
        <w:tc>
          <w:tcPr>
            <w:tcW w:w="4042" w:type="dxa"/>
            <w:tcBorders>
              <w:top w:val="nil"/>
              <w:left w:val="nil"/>
              <w:bottom w:val="single" w:sz="4" w:space="0" w:color="auto"/>
              <w:right w:val="single" w:sz="4" w:space="0" w:color="auto"/>
            </w:tcBorders>
            <w:shd w:val="clear" w:color="auto" w:fill="auto"/>
            <w:vAlign w:val="center"/>
            <w:hideMark/>
          </w:tcPr>
          <w:p w14:paraId="586D2585" w14:textId="77777777" w:rsidR="00F37220" w:rsidRPr="00316AAE" w:rsidRDefault="00F37220" w:rsidP="006C343E">
            <w:pPr>
              <w:spacing w:before="0"/>
              <w:rPr>
                <w:ins w:id="625" w:author="Cole, George" w:date="2016-04-26T21:16:00Z"/>
                <w:rFonts w:ascii="Calibri" w:hAnsi="Calibri"/>
                <w:b/>
                <w:bCs/>
                <w:color w:val="000000"/>
                <w:sz w:val="22"/>
                <w:szCs w:val="22"/>
              </w:rPr>
            </w:pPr>
            <w:ins w:id="626" w:author="Cole, George" w:date="2016-04-26T21:16:00Z">
              <w:r w:rsidRPr="00316AAE">
                <w:rPr>
                  <w:rFonts w:ascii="Calibri" w:hAnsi="Calibri"/>
                  <w:b/>
                  <w:bCs/>
                  <w:color w:val="000000"/>
                  <w:sz w:val="22"/>
                  <w:szCs w:val="22"/>
                </w:rPr>
                <w:t>This profile allows for CarePlan creation outside of the context of an encounter or episode.</w:t>
              </w:r>
            </w:ins>
          </w:p>
        </w:tc>
      </w:tr>
      <w:tr w:rsidR="00F37220" w:rsidRPr="00316AAE" w14:paraId="717F0B14" w14:textId="77777777" w:rsidTr="006C343E">
        <w:trPr>
          <w:trHeight w:val="900"/>
          <w:ins w:id="627"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748598F9" w14:textId="77777777" w:rsidR="00F37220" w:rsidRPr="00316AAE" w:rsidRDefault="00F37220" w:rsidP="006C343E">
            <w:pPr>
              <w:spacing w:before="0"/>
              <w:rPr>
                <w:ins w:id="628" w:author="Cole, George" w:date="2016-04-26T21:16:00Z"/>
                <w:rFonts w:ascii="Calibri" w:hAnsi="Calibri"/>
                <w:color w:val="000000"/>
                <w:sz w:val="22"/>
                <w:szCs w:val="22"/>
              </w:rPr>
            </w:pPr>
            <w:ins w:id="629" w:author="Cole, George" w:date="2016-04-26T21:16:00Z">
              <w:r w:rsidRPr="00316AAE">
                <w:rPr>
                  <w:rFonts w:ascii="Calibri" w:hAnsi="Calibri"/>
                  <w:color w:val="000000"/>
                  <w:sz w:val="22"/>
                  <w:szCs w:val="22"/>
                </w:rPr>
                <w:lastRenderedPageBreak/>
                <w:t xml:space="preserve">period </w:t>
              </w:r>
            </w:ins>
          </w:p>
        </w:tc>
        <w:tc>
          <w:tcPr>
            <w:tcW w:w="642" w:type="dxa"/>
            <w:tcBorders>
              <w:top w:val="nil"/>
              <w:left w:val="nil"/>
              <w:bottom w:val="single" w:sz="4" w:space="0" w:color="auto"/>
              <w:right w:val="single" w:sz="4" w:space="0" w:color="auto"/>
            </w:tcBorders>
            <w:shd w:val="clear" w:color="auto" w:fill="auto"/>
            <w:noWrap/>
            <w:vAlign w:val="bottom"/>
            <w:hideMark/>
          </w:tcPr>
          <w:p w14:paraId="444A6BE3" w14:textId="77777777" w:rsidR="00F37220" w:rsidRPr="00316AAE" w:rsidRDefault="00F37220" w:rsidP="006C343E">
            <w:pPr>
              <w:spacing w:before="0"/>
              <w:rPr>
                <w:ins w:id="630" w:author="Cole, George" w:date="2016-04-26T21:16:00Z"/>
                <w:rFonts w:ascii="Calibri" w:hAnsi="Calibri"/>
                <w:color w:val="000000"/>
                <w:sz w:val="22"/>
                <w:szCs w:val="22"/>
              </w:rPr>
            </w:pPr>
            <w:ins w:id="631" w:author="Cole, George" w:date="2016-04-26T21:16:00Z">
              <w:r w:rsidRPr="00316AAE">
                <w:rPr>
                  <w:rFonts w:ascii="Calibri" w:hAnsi="Calibri"/>
                  <w:b/>
                  <w:bCs/>
                  <w:color w:val="000000"/>
                  <w:sz w:val="22"/>
                  <w:szCs w:val="22"/>
                </w:rPr>
                <w:t>1</w:t>
              </w:r>
              <w:r w:rsidRPr="00316AAE">
                <w:rPr>
                  <w:rFonts w:ascii="Calibri" w:hAnsi="Calibri"/>
                  <w:color w:val="000000"/>
                  <w:sz w:val="22"/>
                  <w:szCs w:val="22"/>
                </w:rPr>
                <w:t>..1</w:t>
              </w:r>
            </w:ins>
          </w:p>
        </w:tc>
        <w:tc>
          <w:tcPr>
            <w:tcW w:w="8557" w:type="dxa"/>
            <w:tcBorders>
              <w:top w:val="nil"/>
              <w:left w:val="nil"/>
              <w:bottom w:val="single" w:sz="4" w:space="0" w:color="auto"/>
              <w:right w:val="single" w:sz="4" w:space="0" w:color="auto"/>
            </w:tcBorders>
            <w:shd w:val="clear" w:color="auto" w:fill="auto"/>
            <w:hideMark/>
          </w:tcPr>
          <w:p w14:paraId="7619BECD" w14:textId="77777777" w:rsidR="00F37220" w:rsidRPr="00316AAE" w:rsidRDefault="00F37220" w:rsidP="006C343E">
            <w:pPr>
              <w:spacing w:before="0"/>
              <w:rPr>
                <w:ins w:id="632" w:author="Cole, George" w:date="2016-04-26T21:16:00Z"/>
                <w:rFonts w:ascii="Calibri" w:hAnsi="Calibri"/>
                <w:color w:val="000000"/>
                <w:sz w:val="22"/>
                <w:szCs w:val="22"/>
              </w:rPr>
            </w:pPr>
            <w:ins w:id="633" w:author="Cole, George" w:date="2016-04-26T21:16:00Z">
              <w:r w:rsidRPr="00316AAE">
                <w:rPr>
                  <w:rFonts w:ascii="Calibri" w:hAnsi="Calibri"/>
                  <w:color w:val="000000"/>
                  <w:sz w:val="22"/>
                  <w:szCs w:val="22"/>
                </w:rPr>
                <w:t>Time period plan covers</w:t>
              </w:r>
            </w:ins>
          </w:p>
        </w:tc>
        <w:tc>
          <w:tcPr>
            <w:tcW w:w="4042" w:type="dxa"/>
            <w:tcBorders>
              <w:top w:val="nil"/>
              <w:left w:val="nil"/>
              <w:bottom w:val="single" w:sz="4" w:space="0" w:color="auto"/>
              <w:right w:val="single" w:sz="4" w:space="0" w:color="auto"/>
            </w:tcBorders>
            <w:shd w:val="clear" w:color="auto" w:fill="auto"/>
            <w:vAlign w:val="center"/>
            <w:hideMark/>
          </w:tcPr>
          <w:p w14:paraId="54B9A86C" w14:textId="77777777" w:rsidR="00F37220" w:rsidRPr="00316AAE" w:rsidRDefault="00F37220" w:rsidP="006C343E">
            <w:pPr>
              <w:spacing w:before="0"/>
              <w:rPr>
                <w:ins w:id="634" w:author="Cole, George" w:date="2016-04-26T21:16:00Z"/>
                <w:rFonts w:ascii="Calibri" w:hAnsi="Calibri"/>
                <w:b/>
                <w:bCs/>
                <w:color w:val="000000"/>
                <w:sz w:val="22"/>
                <w:szCs w:val="22"/>
              </w:rPr>
            </w:pPr>
            <w:ins w:id="635" w:author="Cole, George" w:date="2016-04-26T21:16:00Z">
              <w:r w:rsidRPr="00316AAE">
                <w:rPr>
                  <w:rFonts w:ascii="Calibri" w:hAnsi="Calibri"/>
                  <w:b/>
                  <w:bCs/>
                  <w:color w:val="000000"/>
                  <w:sz w:val="22"/>
                  <w:szCs w:val="22"/>
                </w:rPr>
                <w:t>This version of the profile requires at least a start time for the CarePlan.</w:t>
              </w:r>
            </w:ins>
          </w:p>
        </w:tc>
      </w:tr>
      <w:tr w:rsidR="00F37220" w:rsidRPr="00316AAE" w14:paraId="15166F7D" w14:textId="77777777" w:rsidTr="006C343E">
        <w:trPr>
          <w:trHeight w:val="1200"/>
          <w:ins w:id="636"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31D8E1EC" w14:textId="77777777" w:rsidR="00F37220" w:rsidRPr="00316AAE" w:rsidRDefault="00F37220" w:rsidP="006C343E">
            <w:pPr>
              <w:spacing w:before="0"/>
              <w:rPr>
                <w:ins w:id="637" w:author="Cole, George" w:date="2016-04-26T21:16:00Z"/>
                <w:rFonts w:ascii="Calibri" w:hAnsi="Calibri"/>
                <w:color w:val="000000"/>
                <w:sz w:val="22"/>
                <w:szCs w:val="22"/>
              </w:rPr>
            </w:pPr>
            <w:ins w:id="638" w:author="Cole, George" w:date="2016-04-26T21:16:00Z">
              <w:r w:rsidRPr="00316AAE">
                <w:rPr>
                  <w:rFonts w:ascii="Calibri" w:hAnsi="Calibri"/>
                  <w:color w:val="000000"/>
                  <w:sz w:val="22"/>
                  <w:szCs w:val="22"/>
                </w:rPr>
                <w:t xml:space="preserve">author </w:t>
              </w:r>
            </w:ins>
          </w:p>
        </w:tc>
        <w:tc>
          <w:tcPr>
            <w:tcW w:w="642" w:type="dxa"/>
            <w:tcBorders>
              <w:top w:val="nil"/>
              <w:left w:val="nil"/>
              <w:bottom w:val="single" w:sz="4" w:space="0" w:color="auto"/>
              <w:right w:val="single" w:sz="4" w:space="0" w:color="auto"/>
            </w:tcBorders>
            <w:shd w:val="clear" w:color="auto" w:fill="auto"/>
            <w:noWrap/>
            <w:vAlign w:val="bottom"/>
            <w:hideMark/>
          </w:tcPr>
          <w:p w14:paraId="685FE4B0" w14:textId="77777777" w:rsidR="00F37220" w:rsidRPr="00316AAE" w:rsidRDefault="00F37220" w:rsidP="006C343E">
            <w:pPr>
              <w:spacing w:before="0"/>
              <w:rPr>
                <w:ins w:id="639" w:author="Cole, George" w:date="2016-04-26T21:16:00Z"/>
                <w:rFonts w:ascii="Calibri" w:hAnsi="Calibri"/>
                <w:color w:val="000000"/>
                <w:sz w:val="22"/>
                <w:szCs w:val="22"/>
              </w:rPr>
            </w:pPr>
            <w:ins w:id="640" w:author="Cole, George" w:date="2016-04-26T21:16:00Z">
              <w:r w:rsidRPr="00316AAE">
                <w:rPr>
                  <w:rFonts w:ascii="Calibri" w:hAnsi="Calibri"/>
                  <w:b/>
                  <w:bCs/>
                  <w:color w:val="000000"/>
                  <w:sz w:val="22"/>
                  <w:szCs w:val="22"/>
                </w:rPr>
                <w:t>1</w:t>
              </w:r>
              <w:r w:rsidRPr="00316AAE">
                <w:rPr>
                  <w:rFonts w:ascii="Calibri" w:hAnsi="Calibri"/>
                  <w:color w:val="000000"/>
                  <w:sz w:val="22"/>
                  <w:szCs w:val="22"/>
                </w:rPr>
                <w:t>..*</w:t>
              </w:r>
            </w:ins>
          </w:p>
        </w:tc>
        <w:tc>
          <w:tcPr>
            <w:tcW w:w="8557" w:type="dxa"/>
            <w:tcBorders>
              <w:top w:val="nil"/>
              <w:left w:val="nil"/>
              <w:bottom w:val="single" w:sz="4" w:space="0" w:color="auto"/>
              <w:right w:val="single" w:sz="4" w:space="0" w:color="auto"/>
            </w:tcBorders>
            <w:shd w:val="clear" w:color="auto" w:fill="auto"/>
            <w:hideMark/>
          </w:tcPr>
          <w:p w14:paraId="41D5187E" w14:textId="77777777" w:rsidR="00F37220" w:rsidRPr="00316AAE" w:rsidRDefault="00F37220" w:rsidP="006C343E">
            <w:pPr>
              <w:spacing w:before="0"/>
              <w:rPr>
                <w:ins w:id="641" w:author="Cole, George" w:date="2016-04-26T21:16:00Z"/>
                <w:rFonts w:ascii="Calibri" w:hAnsi="Calibri"/>
                <w:color w:val="000000"/>
                <w:sz w:val="22"/>
                <w:szCs w:val="22"/>
              </w:rPr>
            </w:pPr>
            <w:ins w:id="642" w:author="Cole, George" w:date="2016-04-26T21:16:00Z">
              <w:r w:rsidRPr="00316AAE">
                <w:rPr>
                  <w:rFonts w:ascii="Calibri" w:hAnsi="Calibri"/>
                  <w:color w:val="000000"/>
                  <w:sz w:val="22"/>
                  <w:szCs w:val="22"/>
                </w:rPr>
                <w:t>Who is responsible for contents of the plan</w:t>
              </w:r>
            </w:ins>
          </w:p>
        </w:tc>
        <w:tc>
          <w:tcPr>
            <w:tcW w:w="4042" w:type="dxa"/>
            <w:tcBorders>
              <w:top w:val="nil"/>
              <w:left w:val="nil"/>
              <w:bottom w:val="single" w:sz="4" w:space="0" w:color="auto"/>
              <w:right w:val="single" w:sz="4" w:space="0" w:color="auto"/>
            </w:tcBorders>
            <w:shd w:val="clear" w:color="auto" w:fill="auto"/>
            <w:vAlign w:val="center"/>
            <w:hideMark/>
          </w:tcPr>
          <w:p w14:paraId="27196A79" w14:textId="77777777" w:rsidR="00F37220" w:rsidRPr="00316AAE" w:rsidRDefault="00F37220" w:rsidP="006C343E">
            <w:pPr>
              <w:spacing w:before="0"/>
              <w:rPr>
                <w:ins w:id="643" w:author="Cole, George" w:date="2016-04-26T21:16:00Z"/>
                <w:rFonts w:ascii="Calibri" w:hAnsi="Calibri"/>
                <w:b/>
                <w:bCs/>
                <w:color w:val="000000"/>
                <w:sz w:val="22"/>
                <w:szCs w:val="22"/>
              </w:rPr>
            </w:pPr>
            <w:ins w:id="644" w:author="Cole, George" w:date="2016-04-26T21:16:00Z">
              <w:r w:rsidRPr="00316AAE">
                <w:rPr>
                  <w:rFonts w:ascii="Calibri" w:hAnsi="Calibri"/>
                  <w:b/>
                  <w:bCs/>
                  <w:color w:val="000000"/>
                  <w:sz w:val="22"/>
                  <w:szCs w:val="22"/>
                </w:rPr>
                <w:t>This version of the profile requires at least one author.</w:t>
              </w:r>
            </w:ins>
          </w:p>
        </w:tc>
      </w:tr>
      <w:tr w:rsidR="00F37220" w:rsidRPr="00316AAE" w14:paraId="2FEC4FBC" w14:textId="77777777" w:rsidTr="006C343E">
        <w:trPr>
          <w:trHeight w:val="900"/>
          <w:ins w:id="645"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18BFC57C" w14:textId="77777777" w:rsidR="00F37220" w:rsidRPr="00316AAE" w:rsidRDefault="00F37220" w:rsidP="006C343E">
            <w:pPr>
              <w:spacing w:before="0"/>
              <w:rPr>
                <w:ins w:id="646" w:author="Cole, George" w:date="2016-04-26T21:16:00Z"/>
                <w:rFonts w:ascii="Calibri" w:hAnsi="Calibri"/>
                <w:color w:val="000000"/>
                <w:sz w:val="22"/>
                <w:szCs w:val="22"/>
              </w:rPr>
            </w:pPr>
            <w:ins w:id="647" w:author="Cole, George" w:date="2016-04-26T21:16:00Z">
              <w:r w:rsidRPr="00316AAE">
                <w:rPr>
                  <w:rFonts w:ascii="Calibri" w:hAnsi="Calibri"/>
                  <w:color w:val="000000"/>
                  <w:sz w:val="22"/>
                  <w:szCs w:val="22"/>
                </w:rPr>
                <w:t xml:space="preserve">modified </w:t>
              </w:r>
            </w:ins>
          </w:p>
        </w:tc>
        <w:tc>
          <w:tcPr>
            <w:tcW w:w="642" w:type="dxa"/>
            <w:tcBorders>
              <w:top w:val="nil"/>
              <w:left w:val="nil"/>
              <w:bottom w:val="single" w:sz="4" w:space="0" w:color="auto"/>
              <w:right w:val="single" w:sz="4" w:space="0" w:color="auto"/>
            </w:tcBorders>
            <w:shd w:val="clear" w:color="auto" w:fill="auto"/>
            <w:noWrap/>
            <w:vAlign w:val="bottom"/>
            <w:hideMark/>
          </w:tcPr>
          <w:p w14:paraId="1007ECEF" w14:textId="77777777" w:rsidR="00F37220" w:rsidRPr="00316AAE" w:rsidRDefault="00F37220" w:rsidP="006C343E">
            <w:pPr>
              <w:spacing w:before="0"/>
              <w:rPr>
                <w:ins w:id="648" w:author="Cole, George" w:date="2016-04-26T21:16:00Z"/>
                <w:rFonts w:ascii="Calibri" w:hAnsi="Calibri"/>
                <w:color w:val="000000"/>
                <w:sz w:val="22"/>
                <w:szCs w:val="22"/>
              </w:rPr>
            </w:pPr>
            <w:ins w:id="649" w:author="Cole, George" w:date="2016-04-26T21:16:00Z">
              <w:r w:rsidRPr="00316AAE">
                <w:rPr>
                  <w:rFonts w:ascii="Calibri" w:hAnsi="Calibri"/>
                  <w:b/>
                  <w:bCs/>
                  <w:color w:val="000000"/>
                  <w:sz w:val="22"/>
                  <w:szCs w:val="22"/>
                </w:rPr>
                <w:t>1</w:t>
              </w:r>
              <w:r w:rsidRPr="00316AAE">
                <w:rPr>
                  <w:rFonts w:ascii="Calibri" w:hAnsi="Calibri"/>
                  <w:color w:val="000000"/>
                  <w:sz w:val="22"/>
                  <w:szCs w:val="22"/>
                </w:rPr>
                <w:t>..1</w:t>
              </w:r>
            </w:ins>
          </w:p>
        </w:tc>
        <w:tc>
          <w:tcPr>
            <w:tcW w:w="8557" w:type="dxa"/>
            <w:tcBorders>
              <w:top w:val="nil"/>
              <w:left w:val="nil"/>
              <w:bottom w:val="single" w:sz="4" w:space="0" w:color="auto"/>
              <w:right w:val="single" w:sz="4" w:space="0" w:color="auto"/>
            </w:tcBorders>
            <w:shd w:val="clear" w:color="auto" w:fill="auto"/>
            <w:hideMark/>
          </w:tcPr>
          <w:p w14:paraId="1B1939DC" w14:textId="77777777" w:rsidR="00F37220" w:rsidRPr="00316AAE" w:rsidRDefault="00F37220" w:rsidP="006C343E">
            <w:pPr>
              <w:spacing w:before="0"/>
              <w:rPr>
                <w:ins w:id="650" w:author="Cole, George" w:date="2016-04-26T21:16:00Z"/>
                <w:rFonts w:ascii="Calibri" w:hAnsi="Calibri"/>
                <w:color w:val="000000"/>
                <w:sz w:val="22"/>
                <w:szCs w:val="22"/>
              </w:rPr>
            </w:pPr>
            <w:ins w:id="651" w:author="Cole, George" w:date="2016-04-26T21:16:00Z">
              <w:r w:rsidRPr="00316AAE">
                <w:rPr>
                  <w:rFonts w:ascii="Calibri" w:hAnsi="Calibri"/>
                  <w:color w:val="000000"/>
                  <w:sz w:val="22"/>
                  <w:szCs w:val="22"/>
                </w:rPr>
                <w:t>When last updated</w:t>
              </w:r>
            </w:ins>
          </w:p>
        </w:tc>
        <w:tc>
          <w:tcPr>
            <w:tcW w:w="4042" w:type="dxa"/>
            <w:tcBorders>
              <w:top w:val="nil"/>
              <w:left w:val="nil"/>
              <w:bottom w:val="single" w:sz="4" w:space="0" w:color="auto"/>
              <w:right w:val="single" w:sz="4" w:space="0" w:color="auto"/>
            </w:tcBorders>
            <w:shd w:val="clear" w:color="auto" w:fill="auto"/>
            <w:vAlign w:val="center"/>
            <w:hideMark/>
          </w:tcPr>
          <w:p w14:paraId="31CD66C5" w14:textId="77777777" w:rsidR="00F37220" w:rsidRPr="00316AAE" w:rsidRDefault="00F37220" w:rsidP="006C343E">
            <w:pPr>
              <w:spacing w:before="0"/>
              <w:rPr>
                <w:ins w:id="652" w:author="Cole, George" w:date="2016-04-26T21:16:00Z"/>
                <w:rFonts w:ascii="Calibri" w:hAnsi="Calibri"/>
                <w:b/>
                <w:bCs/>
                <w:color w:val="000000"/>
                <w:sz w:val="22"/>
                <w:szCs w:val="22"/>
              </w:rPr>
            </w:pPr>
            <w:ins w:id="653" w:author="Cole, George" w:date="2016-04-26T21:16:00Z">
              <w:r w:rsidRPr="00316AAE">
                <w:rPr>
                  <w:rFonts w:ascii="Calibri" w:hAnsi="Calibri"/>
                  <w:b/>
                  <w:bCs/>
                  <w:color w:val="000000"/>
                  <w:sz w:val="22"/>
                  <w:szCs w:val="22"/>
                </w:rPr>
                <w:t>This version of the profile  requires modified to indicate how current the plan is.</w:t>
              </w:r>
            </w:ins>
          </w:p>
        </w:tc>
      </w:tr>
      <w:tr w:rsidR="00F37220" w:rsidRPr="00316AAE" w14:paraId="22161F6A" w14:textId="77777777" w:rsidTr="006C343E">
        <w:trPr>
          <w:trHeight w:val="900"/>
          <w:ins w:id="654"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17BBB3AB" w14:textId="77777777" w:rsidR="00F37220" w:rsidRPr="00316AAE" w:rsidRDefault="00F37220" w:rsidP="006C343E">
            <w:pPr>
              <w:spacing w:before="0"/>
              <w:rPr>
                <w:ins w:id="655" w:author="Cole, George" w:date="2016-04-26T21:16:00Z"/>
                <w:rFonts w:ascii="Calibri" w:hAnsi="Calibri"/>
                <w:color w:val="000000"/>
                <w:sz w:val="22"/>
                <w:szCs w:val="22"/>
              </w:rPr>
            </w:pPr>
            <w:ins w:id="656" w:author="Cole, George" w:date="2016-04-26T21:16:00Z">
              <w:r w:rsidRPr="00316AAE">
                <w:rPr>
                  <w:rFonts w:ascii="Calibri" w:hAnsi="Calibri"/>
                  <w:color w:val="000000"/>
                  <w:sz w:val="22"/>
                  <w:szCs w:val="22"/>
                </w:rPr>
                <w:t xml:space="preserve">category </w:t>
              </w:r>
            </w:ins>
          </w:p>
        </w:tc>
        <w:tc>
          <w:tcPr>
            <w:tcW w:w="642" w:type="dxa"/>
            <w:tcBorders>
              <w:top w:val="nil"/>
              <w:left w:val="nil"/>
              <w:bottom w:val="single" w:sz="4" w:space="0" w:color="auto"/>
              <w:right w:val="single" w:sz="4" w:space="0" w:color="auto"/>
            </w:tcBorders>
            <w:shd w:val="clear" w:color="auto" w:fill="auto"/>
            <w:noWrap/>
            <w:vAlign w:val="bottom"/>
            <w:hideMark/>
          </w:tcPr>
          <w:p w14:paraId="16E86ED5" w14:textId="77777777" w:rsidR="00F37220" w:rsidRPr="00316AAE" w:rsidRDefault="00F37220" w:rsidP="006C343E">
            <w:pPr>
              <w:spacing w:before="0"/>
              <w:rPr>
                <w:ins w:id="657" w:author="Cole, George" w:date="2016-04-26T21:16:00Z"/>
                <w:rFonts w:ascii="Calibri" w:hAnsi="Calibri"/>
                <w:color w:val="000000"/>
                <w:sz w:val="22"/>
                <w:szCs w:val="22"/>
              </w:rPr>
            </w:pPr>
            <w:ins w:id="658" w:author="Cole, George" w:date="2016-04-26T21:16:00Z">
              <w:r w:rsidRPr="00316AAE">
                <w:rPr>
                  <w:rFonts w:ascii="Calibri" w:hAnsi="Calibri"/>
                  <w:b/>
                  <w:bCs/>
                  <w:color w:val="000000"/>
                  <w:sz w:val="22"/>
                  <w:szCs w:val="22"/>
                </w:rPr>
                <w:t>1</w:t>
              </w:r>
              <w:r w:rsidRPr="00316AAE">
                <w:rPr>
                  <w:rFonts w:ascii="Calibri" w:hAnsi="Calibri"/>
                  <w:color w:val="000000"/>
                  <w:sz w:val="22"/>
                  <w:szCs w:val="22"/>
                </w:rPr>
                <w:t>..*</w:t>
              </w:r>
            </w:ins>
          </w:p>
        </w:tc>
        <w:tc>
          <w:tcPr>
            <w:tcW w:w="8557" w:type="dxa"/>
            <w:tcBorders>
              <w:top w:val="nil"/>
              <w:left w:val="nil"/>
              <w:bottom w:val="single" w:sz="4" w:space="0" w:color="auto"/>
              <w:right w:val="single" w:sz="4" w:space="0" w:color="auto"/>
            </w:tcBorders>
            <w:shd w:val="clear" w:color="auto" w:fill="auto"/>
            <w:hideMark/>
          </w:tcPr>
          <w:p w14:paraId="6DF08E55" w14:textId="77777777" w:rsidR="00F37220" w:rsidRPr="00316AAE" w:rsidRDefault="00F37220" w:rsidP="006C343E">
            <w:pPr>
              <w:spacing w:before="0"/>
              <w:rPr>
                <w:ins w:id="659" w:author="Cole, George" w:date="2016-04-26T21:16:00Z"/>
                <w:rFonts w:ascii="Calibri" w:hAnsi="Calibri"/>
                <w:color w:val="000000"/>
                <w:sz w:val="22"/>
                <w:szCs w:val="22"/>
              </w:rPr>
            </w:pPr>
            <w:ins w:id="660" w:author="Cole, George" w:date="2016-04-26T21:16:00Z">
              <w:r w:rsidRPr="00316AAE">
                <w:rPr>
                  <w:rFonts w:ascii="Calibri" w:hAnsi="Calibri"/>
                  <w:color w:val="000000"/>
                  <w:sz w:val="22"/>
                  <w:szCs w:val="22"/>
                </w:rPr>
                <w:t>Type of plan</w:t>
              </w:r>
            </w:ins>
          </w:p>
        </w:tc>
        <w:tc>
          <w:tcPr>
            <w:tcW w:w="4042" w:type="dxa"/>
            <w:tcBorders>
              <w:top w:val="nil"/>
              <w:left w:val="nil"/>
              <w:bottom w:val="single" w:sz="4" w:space="0" w:color="auto"/>
              <w:right w:val="single" w:sz="4" w:space="0" w:color="auto"/>
            </w:tcBorders>
            <w:shd w:val="clear" w:color="auto" w:fill="auto"/>
            <w:vAlign w:val="center"/>
            <w:hideMark/>
          </w:tcPr>
          <w:p w14:paraId="4091527B" w14:textId="77777777" w:rsidR="00F37220" w:rsidRPr="00316AAE" w:rsidRDefault="00F37220" w:rsidP="006C343E">
            <w:pPr>
              <w:spacing w:before="0"/>
              <w:rPr>
                <w:ins w:id="661" w:author="Cole, George" w:date="2016-04-26T21:16:00Z"/>
                <w:rFonts w:ascii="Calibri" w:hAnsi="Calibri"/>
                <w:b/>
                <w:bCs/>
                <w:color w:val="000000"/>
                <w:sz w:val="22"/>
                <w:szCs w:val="22"/>
              </w:rPr>
            </w:pPr>
            <w:ins w:id="662" w:author="Cole, George" w:date="2016-04-26T21:16:00Z">
              <w:r w:rsidRPr="00316AAE">
                <w:rPr>
                  <w:rFonts w:ascii="Calibri" w:hAnsi="Calibri"/>
                  <w:b/>
                  <w:bCs/>
                  <w:color w:val="000000"/>
                  <w:sz w:val="22"/>
                  <w:szCs w:val="22"/>
                </w:rPr>
                <w:t>This version of the profile fixes the code system to Snomed; http://snomed.info/sct</w:t>
              </w:r>
            </w:ins>
          </w:p>
        </w:tc>
      </w:tr>
      <w:tr w:rsidR="00F37220" w:rsidRPr="00316AAE" w14:paraId="632E76F8" w14:textId="77777777" w:rsidTr="006C343E">
        <w:trPr>
          <w:trHeight w:val="600"/>
          <w:ins w:id="663"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45BFDA1C" w14:textId="77777777" w:rsidR="00F37220" w:rsidRPr="00316AAE" w:rsidRDefault="00F37220" w:rsidP="006C343E">
            <w:pPr>
              <w:spacing w:before="0"/>
              <w:rPr>
                <w:ins w:id="664" w:author="Cole, George" w:date="2016-04-26T21:16:00Z"/>
                <w:rFonts w:ascii="Calibri" w:hAnsi="Calibri"/>
                <w:color w:val="000000"/>
                <w:sz w:val="22"/>
                <w:szCs w:val="22"/>
              </w:rPr>
            </w:pPr>
            <w:ins w:id="665" w:author="Cole, George" w:date="2016-04-26T21:16:00Z">
              <w:r w:rsidRPr="00316AAE">
                <w:rPr>
                  <w:rFonts w:ascii="Calibri" w:hAnsi="Calibri"/>
                  <w:color w:val="000000"/>
                  <w:sz w:val="22"/>
                  <w:szCs w:val="22"/>
                </w:rPr>
                <w:t xml:space="preserve">description </w:t>
              </w:r>
            </w:ins>
          </w:p>
        </w:tc>
        <w:tc>
          <w:tcPr>
            <w:tcW w:w="642" w:type="dxa"/>
            <w:tcBorders>
              <w:top w:val="nil"/>
              <w:left w:val="nil"/>
              <w:bottom w:val="single" w:sz="4" w:space="0" w:color="auto"/>
              <w:right w:val="single" w:sz="4" w:space="0" w:color="auto"/>
            </w:tcBorders>
            <w:shd w:val="clear" w:color="auto" w:fill="auto"/>
            <w:noWrap/>
            <w:vAlign w:val="bottom"/>
            <w:hideMark/>
          </w:tcPr>
          <w:p w14:paraId="6C1F2B47" w14:textId="77777777" w:rsidR="00F37220" w:rsidRPr="00316AAE" w:rsidRDefault="00F37220" w:rsidP="006C343E">
            <w:pPr>
              <w:spacing w:before="0"/>
              <w:rPr>
                <w:ins w:id="666" w:author="Cole, George" w:date="2016-04-26T21:16:00Z"/>
                <w:rFonts w:ascii="Calibri" w:hAnsi="Calibri"/>
                <w:color w:val="000000"/>
                <w:sz w:val="22"/>
                <w:szCs w:val="22"/>
              </w:rPr>
            </w:pPr>
            <w:ins w:id="667" w:author="Cole, George" w:date="2016-04-26T21:16:00Z">
              <w:r w:rsidRPr="00316AAE">
                <w:rPr>
                  <w:rFonts w:ascii="Calibri" w:hAnsi="Calibri"/>
                  <w:b/>
                  <w:bCs/>
                  <w:color w:val="000000"/>
                  <w:sz w:val="22"/>
                  <w:szCs w:val="22"/>
                </w:rPr>
                <w:t>1</w:t>
              </w:r>
              <w:r w:rsidRPr="00316AAE">
                <w:rPr>
                  <w:rFonts w:ascii="Calibri" w:hAnsi="Calibri"/>
                  <w:color w:val="000000"/>
                  <w:sz w:val="22"/>
                  <w:szCs w:val="22"/>
                </w:rPr>
                <w:t>..1</w:t>
              </w:r>
            </w:ins>
          </w:p>
        </w:tc>
        <w:tc>
          <w:tcPr>
            <w:tcW w:w="8557" w:type="dxa"/>
            <w:tcBorders>
              <w:top w:val="nil"/>
              <w:left w:val="nil"/>
              <w:bottom w:val="single" w:sz="4" w:space="0" w:color="auto"/>
              <w:right w:val="single" w:sz="4" w:space="0" w:color="auto"/>
            </w:tcBorders>
            <w:shd w:val="clear" w:color="auto" w:fill="auto"/>
            <w:hideMark/>
          </w:tcPr>
          <w:p w14:paraId="02CC2B19" w14:textId="77777777" w:rsidR="00F37220" w:rsidRPr="00316AAE" w:rsidRDefault="00F37220" w:rsidP="006C343E">
            <w:pPr>
              <w:spacing w:before="0"/>
              <w:rPr>
                <w:ins w:id="668" w:author="Cole, George" w:date="2016-04-26T21:16:00Z"/>
                <w:rFonts w:ascii="Calibri" w:hAnsi="Calibri"/>
                <w:color w:val="000000"/>
                <w:sz w:val="22"/>
                <w:szCs w:val="22"/>
              </w:rPr>
            </w:pPr>
            <w:ins w:id="669" w:author="Cole, George" w:date="2016-04-26T21:16:00Z">
              <w:r w:rsidRPr="00316AAE">
                <w:rPr>
                  <w:rFonts w:ascii="Calibri" w:hAnsi="Calibri"/>
                  <w:color w:val="000000"/>
                  <w:sz w:val="22"/>
                  <w:szCs w:val="22"/>
                </w:rPr>
                <w:t>Summary of nature of plan</w:t>
              </w:r>
            </w:ins>
          </w:p>
        </w:tc>
        <w:tc>
          <w:tcPr>
            <w:tcW w:w="4042" w:type="dxa"/>
            <w:tcBorders>
              <w:top w:val="nil"/>
              <w:left w:val="nil"/>
              <w:bottom w:val="single" w:sz="4" w:space="0" w:color="auto"/>
              <w:right w:val="single" w:sz="4" w:space="0" w:color="auto"/>
            </w:tcBorders>
            <w:shd w:val="clear" w:color="auto" w:fill="auto"/>
            <w:vAlign w:val="center"/>
            <w:hideMark/>
          </w:tcPr>
          <w:p w14:paraId="6D9E0B90" w14:textId="77777777" w:rsidR="00F37220" w:rsidRPr="00316AAE" w:rsidRDefault="00F37220" w:rsidP="006C343E">
            <w:pPr>
              <w:spacing w:before="0"/>
              <w:rPr>
                <w:ins w:id="670" w:author="Cole, George" w:date="2016-04-26T21:16:00Z"/>
                <w:rFonts w:ascii="Calibri" w:hAnsi="Calibri"/>
                <w:b/>
                <w:bCs/>
                <w:color w:val="000000"/>
                <w:sz w:val="22"/>
                <w:szCs w:val="22"/>
              </w:rPr>
            </w:pPr>
            <w:ins w:id="671" w:author="Cole, George" w:date="2016-04-26T21:16:00Z">
              <w:r w:rsidRPr="00316AAE">
                <w:rPr>
                  <w:rFonts w:ascii="Calibri" w:hAnsi="Calibri"/>
                  <w:b/>
                  <w:bCs/>
                  <w:color w:val="000000"/>
                  <w:sz w:val="22"/>
                  <w:szCs w:val="22"/>
                </w:rPr>
                <w:t>This version of the profile requires a description</w:t>
              </w:r>
            </w:ins>
          </w:p>
        </w:tc>
      </w:tr>
      <w:tr w:rsidR="00F37220" w:rsidRPr="00316AAE" w14:paraId="64D90081" w14:textId="77777777" w:rsidTr="006C343E">
        <w:trPr>
          <w:trHeight w:val="1200"/>
          <w:ins w:id="672"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0896E8FB" w14:textId="77777777" w:rsidR="00F37220" w:rsidRPr="00316AAE" w:rsidRDefault="00F37220" w:rsidP="006C343E">
            <w:pPr>
              <w:spacing w:before="0"/>
              <w:rPr>
                <w:ins w:id="673" w:author="Cole, George" w:date="2016-04-26T21:16:00Z"/>
                <w:rFonts w:ascii="Calibri" w:hAnsi="Calibri"/>
                <w:color w:val="000000"/>
                <w:sz w:val="22"/>
                <w:szCs w:val="22"/>
              </w:rPr>
            </w:pPr>
            <w:ins w:id="674" w:author="Cole, George" w:date="2016-04-26T21:16:00Z">
              <w:r w:rsidRPr="00316AAE">
                <w:rPr>
                  <w:rFonts w:ascii="Calibri" w:hAnsi="Calibri"/>
                  <w:color w:val="000000"/>
                  <w:sz w:val="22"/>
                  <w:szCs w:val="22"/>
                </w:rPr>
                <w:t xml:space="preserve">addresses </w:t>
              </w:r>
            </w:ins>
          </w:p>
        </w:tc>
        <w:tc>
          <w:tcPr>
            <w:tcW w:w="642" w:type="dxa"/>
            <w:tcBorders>
              <w:top w:val="nil"/>
              <w:left w:val="nil"/>
              <w:bottom w:val="single" w:sz="4" w:space="0" w:color="auto"/>
              <w:right w:val="single" w:sz="4" w:space="0" w:color="auto"/>
            </w:tcBorders>
            <w:shd w:val="clear" w:color="auto" w:fill="auto"/>
            <w:noWrap/>
            <w:vAlign w:val="bottom"/>
            <w:hideMark/>
          </w:tcPr>
          <w:p w14:paraId="20749357" w14:textId="77777777" w:rsidR="00F37220" w:rsidRPr="00316AAE" w:rsidRDefault="00F37220" w:rsidP="006C343E">
            <w:pPr>
              <w:spacing w:before="0"/>
              <w:rPr>
                <w:ins w:id="675" w:author="Cole, George" w:date="2016-04-26T21:16:00Z"/>
                <w:rFonts w:ascii="Calibri" w:hAnsi="Calibri"/>
                <w:color w:val="000000"/>
                <w:sz w:val="22"/>
                <w:szCs w:val="22"/>
              </w:rPr>
            </w:pPr>
            <w:ins w:id="676" w:author="Cole, George" w:date="2016-04-26T21:16:00Z">
              <w:r w:rsidRPr="00316AAE">
                <w:rPr>
                  <w:rFonts w:ascii="Calibri" w:hAnsi="Calibri"/>
                  <w:b/>
                  <w:bCs/>
                  <w:color w:val="000000"/>
                  <w:sz w:val="22"/>
                  <w:szCs w:val="22"/>
                </w:rPr>
                <w:t>1</w:t>
              </w:r>
              <w:r w:rsidRPr="00316AAE">
                <w:rPr>
                  <w:rFonts w:ascii="Calibri" w:hAnsi="Calibri"/>
                  <w:color w:val="000000"/>
                  <w:sz w:val="22"/>
                  <w:szCs w:val="22"/>
                </w:rPr>
                <w:t>..*</w:t>
              </w:r>
            </w:ins>
          </w:p>
        </w:tc>
        <w:tc>
          <w:tcPr>
            <w:tcW w:w="8557" w:type="dxa"/>
            <w:tcBorders>
              <w:top w:val="nil"/>
              <w:left w:val="nil"/>
              <w:bottom w:val="single" w:sz="4" w:space="0" w:color="auto"/>
              <w:right w:val="single" w:sz="4" w:space="0" w:color="auto"/>
            </w:tcBorders>
            <w:shd w:val="clear" w:color="auto" w:fill="auto"/>
            <w:hideMark/>
          </w:tcPr>
          <w:p w14:paraId="33454640" w14:textId="77777777" w:rsidR="00F37220" w:rsidRPr="00316AAE" w:rsidRDefault="00F37220" w:rsidP="006C343E">
            <w:pPr>
              <w:spacing w:before="0"/>
              <w:rPr>
                <w:ins w:id="677" w:author="Cole, George" w:date="2016-04-26T21:16:00Z"/>
                <w:rFonts w:ascii="Calibri" w:hAnsi="Calibri"/>
                <w:color w:val="000000"/>
                <w:sz w:val="22"/>
                <w:szCs w:val="22"/>
              </w:rPr>
            </w:pPr>
            <w:ins w:id="678" w:author="Cole, George" w:date="2016-04-26T21:16:00Z">
              <w:r w:rsidRPr="00316AAE">
                <w:rPr>
                  <w:rFonts w:ascii="Calibri" w:hAnsi="Calibri"/>
                  <w:color w:val="000000"/>
                  <w:sz w:val="22"/>
                  <w:szCs w:val="22"/>
                </w:rPr>
                <w:t>Health issues this plan addresses</w:t>
              </w:r>
            </w:ins>
          </w:p>
        </w:tc>
        <w:tc>
          <w:tcPr>
            <w:tcW w:w="4042" w:type="dxa"/>
            <w:tcBorders>
              <w:top w:val="nil"/>
              <w:left w:val="nil"/>
              <w:bottom w:val="single" w:sz="4" w:space="0" w:color="auto"/>
              <w:right w:val="single" w:sz="4" w:space="0" w:color="auto"/>
            </w:tcBorders>
            <w:shd w:val="clear" w:color="auto" w:fill="auto"/>
            <w:vAlign w:val="center"/>
            <w:hideMark/>
          </w:tcPr>
          <w:p w14:paraId="03A4D055" w14:textId="77777777" w:rsidR="00F37220" w:rsidRPr="00316AAE" w:rsidRDefault="00F37220" w:rsidP="006C343E">
            <w:pPr>
              <w:spacing w:before="0"/>
              <w:rPr>
                <w:ins w:id="679" w:author="Cole, George" w:date="2016-04-26T21:16:00Z"/>
                <w:rFonts w:ascii="Calibri" w:hAnsi="Calibri"/>
                <w:b/>
                <w:bCs/>
                <w:color w:val="000000"/>
                <w:sz w:val="22"/>
                <w:szCs w:val="22"/>
              </w:rPr>
            </w:pPr>
            <w:ins w:id="680" w:author="Cole, George" w:date="2016-04-26T21:16:00Z">
              <w:r w:rsidRPr="00316AAE">
                <w:rPr>
                  <w:rFonts w:ascii="Calibri" w:hAnsi="Calibri"/>
                  <w:b/>
                  <w:bCs/>
                  <w:color w:val="000000"/>
                  <w:sz w:val="22"/>
                  <w:szCs w:val="22"/>
                </w:rPr>
                <w:t>This version of the profile requires one of more addressed conditions/problems/concerns/diagnoses</w:t>
              </w:r>
            </w:ins>
          </w:p>
        </w:tc>
      </w:tr>
      <w:tr w:rsidR="00F37220" w:rsidRPr="00316AAE" w14:paraId="6E710D1A" w14:textId="77777777" w:rsidTr="006C343E">
        <w:trPr>
          <w:trHeight w:val="300"/>
          <w:ins w:id="681"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73F53478" w14:textId="77777777" w:rsidR="00F37220" w:rsidRPr="00316AAE" w:rsidRDefault="00F37220" w:rsidP="006C343E">
            <w:pPr>
              <w:spacing w:before="0"/>
              <w:rPr>
                <w:ins w:id="682" w:author="Cole, George" w:date="2016-04-26T21:16:00Z"/>
                <w:rFonts w:ascii="Calibri" w:hAnsi="Calibri"/>
                <w:color w:val="000000"/>
                <w:sz w:val="22"/>
                <w:szCs w:val="22"/>
              </w:rPr>
            </w:pPr>
            <w:ins w:id="683" w:author="Cole, George" w:date="2016-04-26T21:16:00Z">
              <w:r w:rsidRPr="00316AAE">
                <w:rPr>
                  <w:rFonts w:ascii="Calibri" w:hAnsi="Calibri"/>
                  <w:color w:val="000000"/>
                  <w:sz w:val="22"/>
                  <w:szCs w:val="22"/>
                </w:rPr>
                <w:t xml:space="preserve">support </w:t>
              </w:r>
            </w:ins>
          </w:p>
        </w:tc>
        <w:tc>
          <w:tcPr>
            <w:tcW w:w="642" w:type="dxa"/>
            <w:tcBorders>
              <w:top w:val="nil"/>
              <w:left w:val="nil"/>
              <w:bottom w:val="single" w:sz="4" w:space="0" w:color="auto"/>
              <w:right w:val="single" w:sz="4" w:space="0" w:color="auto"/>
            </w:tcBorders>
            <w:shd w:val="clear" w:color="auto" w:fill="auto"/>
            <w:noWrap/>
            <w:vAlign w:val="bottom"/>
            <w:hideMark/>
          </w:tcPr>
          <w:p w14:paraId="20EAD71B" w14:textId="77777777" w:rsidR="00F37220" w:rsidRPr="00316AAE" w:rsidRDefault="00F37220" w:rsidP="006C343E">
            <w:pPr>
              <w:spacing w:before="0"/>
              <w:rPr>
                <w:ins w:id="684" w:author="Cole, George" w:date="2016-04-26T21:16:00Z"/>
                <w:rFonts w:ascii="Calibri" w:hAnsi="Calibri"/>
                <w:color w:val="000000"/>
                <w:sz w:val="22"/>
                <w:szCs w:val="22"/>
              </w:rPr>
            </w:pPr>
            <w:ins w:id="685" w:author="Cole, George" w:date="2016-04-26T21:16:00Z">
              <w:r w:rsidRPr="00316AAE">
                <w:rPr>
                  <w:rFonts w:ascii="Calibri" w:hAnsi="Calibri"/>
                  <w:color w:val="000000"/>
                  <w:sz w:val="22"/>
                  <w:szCs w:val="22"/>
                </w:rPr>
                <w:t>0..*</w:t>
              </w:r>
            </w:ins>
          </w:p>
        </w:tc>
        <w:tc>
          <w:tcPr>
            <w:tcW w:w="8557" w:type="dxa"/>
            <w:tcBorders>
              <w:top w:val="nil"/>
              <w:left w:val="nil"/>
              <w:bottom w:val="single" w:sz="4" w:space="0" w:color="auto"/>
              <w:right w:val="single" w:sz="4" w:space="0" w:color="auto"/>
            </w:tcBorders>
            <w:shd w:val="clear" w:color="auto" w:fill="auto"/>
            <w:hideMark/>
          </w:tcPr>
          <w:p w14:paraId="6C4AF5DB" w14:textId="77777777" w:rsidR="00F37220" w:rsidRPr="00316AAE" w:rsidRDefault="00F37220" w:rsidP="006C343E">
            <w:pPr>
              <w:spacing w:before="0"/>
              <w:rPr>
                <w:ins w:id="686" w:author="Cole, George" w:date="2016-04-26T21:16:00Z"/>
                <w:rFonts w:ascii="Calibri" w:hAnsi="Calibri"/>
                <w:color w:val="000000"/>
                <w:sz w:val="22"/>
                <w:szCs w:val="22"/>
              </w:rPr>
            </w:pPr>
            <w:ins w:id="687" w:author="Cole, George" w:date="2016-04-26T21:16:00Z">
              <w:r w:rsidRPr="00316AAE">
                <w:rPr>
                  <w:rFonts w:ascii="Calibri" w:hAnsi="Calibri"/>
                  <w:color w:val="000000"/>
                  <w:sz w:val="22"/>
                  <w:szCs w:val="22"/>
                </w:rPr>
                <w:t>Information considered as part of plan</w:t>
              </w:r>
            </w:ins>
          </w:p>
        </w:tc>
        <w:tc>
          <w:tcPr>
            <w:tcW w:w="4042" w:type="dxa"/>
            <w:tcBorders>
              <w:top w:val="nil"/>
              <w:left w:val="nil"/>
              <w:bottom w:val="single" w:sz="4" w:space="0" w:color="auto"/>
              <w:right w:val="single" w:sz="4" w:space="0" w:color="auto"/>
            </w:tcBorders>
            <w:shd w:val="clear" w:color="auto" w:fill="auto"/>
            <w:noWrap/>
            <w:vAlign w:val="bottom"/>
            <w:hideMark/>
          </w:tcPr>
          <w:p w14:paraId="12C6C49A" w14:textId="77777777" w:rsidR="00F37220" w:rsidRPr="00316AAE" w:rsidRDefault="00F37220" w:rsidP="006C343E">
            <w:pPr>
              <w:spacing w:before="0"/>
              <w:rPr>
                <w:ins w:id="688" w:author="Cole, George" w:date="2016-04-26T21:16:00Z"/>
                <w:rFonts w:ascii="Calibri" w:hAnsi="Calibri"/>
                <w:color w:val="000000"/>
                <w:sz w:val="22"/>
                <w:szCs w:val="22"/>
              </w:rPr>
            </w:pPr>
            <w:ins w:id="689" w:author="Cole, George" w:date="2016-04-26T21:16:00Z">
              <w:r w:rsidRPr="00316AAE">
                <w:rPr>
                  <w:rFonts w:ascii="Calibri" w:hAnsi="Calibri"/>
                  <w:color w:val="000000"/>
                  <w:sz w:val="22"/>
                  <w:szCs w:val="22"/>
                </w:rPr>
                <w:t> </w:t>
              </w:r>
            </w:ins>
          </w:p>
        </w:tc>
      </w:tr>
      <w:tr w:rsidR="00F37220" w:rsidRPr="00316AAE" w14:paraId="2C50CE9D" w14:textId="77777777" w:rsidTr="006C343E">
        <w:trPr>
          <w:trHeight w:val="300"/>
          <w:ins w:id="690"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02109164" w14:textId="77777777" w:rsidR="00F37220" w:rsidRPr="00316AAE" w:rsidRDefault="00F37220" w:rsidP="006C343E">
            <w:pPr>
              <w:spacing w:before="0"/>
              <w:rPr>
                <w:ins w:id="691" w:author="Cole, George" w:date="2016-04-26T21:16:00Z"/>
                <w:rFonts w:ascii="Calibri" w:hAnsi="Calibri"/>
                <w:color w:val="000000"/>
                <w:sz w:val="22"/>
                <w:szCs w:val="22"/>
              </w:rPr>
            </w:pPr>
            <w:ins w:id="692" w:author="Cole, George" w:date="2016-04-26T21:16:00Z">
              <w:r w:rsidRPr="00316AAE">
                <w:rPr>
                  <w:rFonts w:ascii="Calibri" w:hAnsi="Calibri"/>
                  <w:color w:val="000000"/>
                  <w:sz w:val="22"/>
                  <w:szCs w:val="22"/>
                </w:rPr>
                <w:t xml:space="preserve">relatedPlan </w:t>
              </w:r>
            </w:ins>
          </w:p>
        </w:tc>
        <w:tc>
          <w:tcPr>
            <w:tcW w:w="642" w:type="dxa"/>
            <w:tcBorders>
              <w:top w:val="nil"/>
              <w:left w:val="nil"/>
              <w:bottom w:val="single" w:sz="4" w:space="0" w:color="auto"/>
              <w:right w:val="single" w:sz="4" w:space="0" w:color="auto"/>
            </w:tcBorders>
            <w:shd w:val="clear" w:color="auto" w:fill="auto"/>
            <w:noWrap/>
            <w:vAlign w:val="bottom"/>
            <w:hideMark/>
          </w:tcPr>
          <w:p w14:paraId="50A64F04" w14:textId="77777777" w:rsidR="00F37220" w:rsidRPr="00316AAE" w:rsidRDefault="00F37220" w:rsidP="006C343E">
            <w:pPr>
              <w:spacing w:before="0"/>
              <w:rPr>
                <w:ins w:id="693" w:author="Cole, George" w:date="2016-04-26T21:16:00Z"/>
                <w:rFonts w:ascii="Calibri" w:hAnsi="Calibri"/>
                <w:color w:val="000000"/>
                <w:sz w:val="22"/>
                <w:szCs w:val="22"/>
              </w:rPr>
            </w:pPr>
            <w:ins w:id="694" w:author="Cole, George" w:date="2016-04-26T21:16:00Z">
              <w:r w:rsidRPr="00316AAE">
                <w:rPr>
                  <w:rFonts w:ascii="Calibri" w:hAnsi="Calibri"/>
                  <w:color w:val="000000"/>
                  <w:sz w:val="22"/>
                  <w:szCs w:val="22"/>
                </w:rPr>
                <w:t>0..*</w:t>
              </w:r>
            </w:ins>
          </w:p>
        </w:tc>
        <w:tc>
          <w:tcPr>
            <w:tcW w:w="8557" w:type="dxa"/>
            <w:tcBorders>
              <w:top w:val="nil"/>
              <w:left w:val="nil"/>
              <w:bottom w:val="single" w:sz="4" w:space="0" w:color="auto"/>
              <w:right w:val="single" w:sz="4" w:space="0" w:color="auto"/>
            </w:tcBorders>
            <w:shd w:val="clear" w:color="auto" w:fill="auto"/>
            <w:hideMark/>
          </w:tcPr>
          <w:p w14:paraId="1732344F" w14:textId="77777777" w:rsidR="00F37220" w:rsidRPr="00316AAE" w:rsidRDefault="00F37220" w:rsidP="006C343E">
            <w:pPr>
              <w:spacing w:before="0"/>
              <w:rPr>
                <w:ins w:id="695" w:author="Cole, George" w:date="2016-04-26T21:16:00Z"/>
                <w:rFonts w:ascii="Calibri" w:hAnsi="Calibri"/>
                <w:color w:val="000000"/>
                <w:sz w:val="22"/>
                <w:szCs w:val="22"/>
              </w:rPr>
            </w:pPr>
            <w:ins w:id="696" w:author="Cole, George" w:date="2016-04-26T21:16:00Z">
              <w:r w:rsidRPr="00316AAE">
                <w:rPr>
                  <w:rFonts w:ascii="Calibri" w:hAnsi="Calibri"/>
                  <w:color w:val="000000"/>
                  <w:sz w:val="22"/>
                  <w:szCs w:val="22"/>
                </w:rPr>
                <w:t>Plans related to this one</w:t>
              </w:r>
            </w:ins>
          </w:p>
        </w:tc>
        <w:tc>
          <w:tcPr>
            <w:tcW w:w="4042" w:type="dxa"/>
            <w:tcBorders>
              <w:top w:val="nil"/>
              <w:left w:val="nil"/>
              <w:bottom w:val="single" w:sz="4" w:space="0" w:color="auto"/>
              <w:right w:val="single" w:sz="4" w:space="0" w:color="auto"/>
            </w:tcBorders>
            <w:shd w:val="clear" w:color="auto" w:fill="auto"/>
            <w:noWrap/>
            <w:vAlign w:val="bottom"/>
            <w:hideMark/>
          </w:tcPr>
          <w:p w14:paraId="7C0D7BBC" w14:textId="77777777" w:rsidR="00F37220" w:rsidRPr="006C343E" w:rsidRDefault="00F37220" w:rsidP="006C343E">
            <w:pPr>
              <w:spacing w:before="0"/>
              <w:rPr>
                <w:ins w:id="697" w:author="Cole, George" w:date="2016-04-26T21:16:00Z"/>
                <w:rFonts w:ascii="Calibri" w:hAnsi="Calibri"/>
                <w:b/>
                <w:color w:val="000000"/>
                <w:sz w:val="22"/>
                <w:szCs w:val="22"/>
              </w:rPr>
            </w:pPr>
            <w:ins w:id="698" w:author="Cole, George" w:date="2016-04-26T21:16:00Z">
              <w:r w:rsidRPr="006C343E">
                <w:rPr>
                  <w:rFonts w:ascii="Calibri" w:hAnsi="Calibri"/>
                  <w:b/>
                  <w:color w:val="000000"/>
                  <w:sz w:val="22"/>
                  <w:szCs w:val="22"/>
                </w:rPr>
                <w:t>This version of the profile requires that a related DynamicCarePlan be referenced when it is a relatedPlan.</w:t>
              </w:r>
            </w:ins>
          </w:p>
        </w:tc>
      </w:tr>
      <w:tr w:rsidR="00F37220" w:rsidRPr="00316AAE" w14:paraId="58551977" w14:textId="77777777" w:rsidTr="006C343E">
        <w:trPr>
          <w:trHeight w:val="300"/>
          <w:ins w:id="699"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3313257E" w14:textId="77777777" w:rsidR="00F37220" w:rsidRPr="00316AAE" w:rsidRDefault="00F37220" w:rsidP="006C343E">
            <w:pPr>
              <w:spacing w:before="0"/>
              <w:rPr>
                <w:ins w:id="700" w:author="Cole, George" w:date="2016-04-26T21:16:00Z"/>
                <w:rFonts w:ascii="Calibri" w:hAnsi="Calibri"/>
                <w:color w:val="000000"/>
                <w:sz w:val="22"/>
                <w:szCs w:val="22"/>
              </w:rPr>
            </w:pPr>
            <w:ins w:id="701" w:author="Cole, George" w:date="2016-04-26T21:16:00Z">
              <w:r w:rsidRPr="00316AAE">
                <w:rPr>
                  <w:rFonts w:ascii="Calibri" w:hAnsi="Calibri"/>
                  <w:color w:val="000000"/>
                  <w:sz w:val="22"/>
                  <w:szCs w:val="22"/>
                </w:rPr>
                <w:t xml:space="preserve">code </w:t>
              </w:r>
            </w:ins>
          </w:p>
        </w:tc>
        <w:tc>
          <w:tcPr>
            <w:tcW w:w="642" w:type="dxa"/>
            <w:tcBorders>
              <w:top w:val="nil"/>
              <w:left w:val="nil"/>
              <w:bottom w:val="single" w:sz="4" w:space="0" w:color="auto"/>
              <w:right w:val="single" w:sz="4" w:space="0" w:color="auto"/>
            </w:tcBorders>
            <w:shd w:val="clear" w:color="auto" w:fill="auto"/>
            <w:noWrap/>
            <w:vAlign w:val="bottom"/>
            <w:hideMark/>
          </w:tcPr>
          <w:p w14:paraId="00921F0E" w14:textId="77777777" w:rsidR="00F37220" w:rsidRPr="00316AAE" w:rsidRDefault="00F37220" w:rsidP="006C343E">
            <w:pPr>
              <w:spacing w:before="0"/>
              <w:rPr>
                <w:ins w:id="702" w:author="Cole, George" w:date="2016-04-26T21:16:00Z"/>
                <w:rFonts w:ascii="Calibri" w:hAnsi="Calibri"/>
                <w:color w:val="000000"/>
                <w:sz w:val="22"/>
                <w:szCs w:val="22"/>
              </w:rPr>
            </w:pPr>
            <w:ins w:id="703"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00BE0C1F" w14:textId="77777777" w:rsidR="00F37220" w:rsidRPr="00316AAE" w:rsidRDefault="00F37220" w:rsidP="006C343E">
            <w:pPr>
              <w:spacing w:before="0"/>
              <w:rPr>
                <w:ins w:id="704" w:author="Cole, George" w:date="2016-04-26T21:16:00Z"/>
                <w:rFonts w:ascii="Calibri" w:hAnsi="Calibri"/>
                <w:color w:val="000000"/>
                <w:sz w:val="22"/>
                <w:szCs w:val="22"/>
              </w:rPr>
            </w:pPr>
            <w:ins w:id="705" w:author="Cole, George" w:date="2016-04-26T21:16:00Z">
              <w:r w:rsidRPr="00316AAE">
                <w:rPr>
                  <w:rFonts w:ascii="Calibri" w:hAnsi="Calibri"/>
                  <w:color w:val="000000"/>
                  <w:sz w:val="22"/>
                  <w:szCs w:val="22"/>
                </w:rPr>
                <w:t>includes | replaces | fulfills</w:t>
              </w:r>
            </w:ins>
          </w:p>
        </w:tc>
        <w:tc>
          <w:tcPr>
            <w:tcW w:w="4042" w:type="dxa"/>
            <w:tcBorders>
              <w:top w:val="nil"/>
              <w:left w:val="nil"/>
              <w:bottom w:val="single" w:sz="4" w:space="0" w:color="auto"/>
              <w:right w:val="single" w:sz="4" w:space="0" w:color="auto"/>
            </w:tcBorders>
            <w:shd w:val="clear" w:color="auto" w:fill="auto"/>
            <w:noWrap/>
            <w:vAlign w:val="bottom"/>
            <w:hideMark/>
          </w:tcPr>
          <w:p w14:paraId="15E39EF0" w14:textId="77777777" w:rsidR="00F37220" w:rsidRPr="00316AAE" w:rsidRDefault="00F37220" w:rsidP="006C343E">
            <w:pPr>
              <w:spacing w:before="0"/>
              <w:rPr>
                <w:ins w:id="706" w:author="Cole, George" w:date="2016-04-26T21:16:00Z"/>
                <w:rFonts w:ascii="Calibri" w:hAnsi="Calibri"/>
                <w:color w:val="000000"/>
                <w:sz w:val="22"/>
                <w:szCs w:val="22"/>
              </w:rPr>
            </w:pPr>
            <w:ins w:id="707" w:author="Cole, George" w:date="2016-04-26T21:16:00Z">
              <w:r w:rsidRPr="00316AAE">
                <w:rPr>
                  <w:rFonts w:ascii="Calibri" w:hAnsi="Calibri"/>
                  <w:color w:val="000000"/>
                  <w:sz w:val="22"/>
                  <w:szCs w:val="22"/>
                </w:rPr>
                <w:t> </w:t>
              </w:r>
            </w:ins>
          </w:p>
        </w:tc>
      </w:tr>
      <w:tr w:rsidR="00F37220" w:rsidRPr="00316AAE" w14:paraId="2398D1B7" w14:textId="77777777" w:rsidTr="006C343E">
        <w:trPr>
          <w:trHeight w:val="300"/>
          <w:ins w:id="708"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53BEC53B" w14:textId="77777777" w:rsidR="00F37220" w:rsidRPr="00316AAE" w:rsidRDefault="00F37220" w:rsidP="006C343E">
            <w:pPr>
              <w:spacing w:before="0"/>
              <w:rPr>
                <w:ins w:id="709" w:author="Cole, George" w:date="2016-04-26T21:16:00Z"/>
                <w:rFonts w:ascii="Calibri" w:hAnsi="Calibri"/>
                <w:color w:val="000000"/>
                <w:sz w:val="22"/>
                <w:szCs w:val="22"/>
              </w:rPr>
            </w:pPr>
            <w:ins w:id="710" w:author="Cole, George" w:date="2016-04-26T21:16:00Z">
              <w:r w:rsidRPr="00316AAE">
                <w:rPr>
                  <w:rFonts w:ascii="Calibri" w:hAnsi="Calibri"/>
                  <w:color w:val="000000"/>
                  <w:sz w:val="22"/>
                  <w:szCs w:val="22"/>
                </w:rPr>
                <w:t> </w:t>
              </w:r>
            </w:ins>
          </w:p>
        </w:tc>
        <w:tc>
          <w:tcPr>
            <w:tcW w:w="642" w:type="dxa"/>
            <w:tcBorders>
              <w:top w:val="nil"/>
              <w:left w:val="nil"/>
              <w:bottom w:val="single" w:sz="4" w:space="0" w:color="auto"/>
              <w:right w:val="single" w:sz="4" w:space="0" w:color="auto"/>
            </w:tcBorders>
            <w:shd w:val="clear" w:color="auto" w:fill="auto"/>
            <w:noWrap/>
            <w:vAlign w:val="bottom"/>
            <w:hideMark/>
          </w:tcPr>
          <w:p w14:paraId="58A1463E" w14:textId="77777777" w:rsidR="00F37220" w:rsidRPr="00316AAE" w:rsidRDefault="00F37220" w:rsidP="006C343E">
            <w:pPr>
              <w:spacing w:before="0"/>
              <w:rPr>
                <w:ins w:id="711" w:author="Cole, George" w:date="2016-04-26T21:16:00Z"/>
                <w:rFonts w:ascii="Calibri" w:hAnsi="Calibri"/>
                <w:color w:val="000000"/>
                <w:sz w:val="22"/>
                <w:szCs w:val="22"/>
              </w:rPr>
            </w:pPr>
            <w:ins w:id="712"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3E10A23F" w14:textId="77777777" w:rsidR="00F37220" w:rsidRPr="00316AAE" w:rsidRDefault="00F37220" w:rsidP="006C343E">
            <w:pPr>
              <w:spacing w:before="0"/>
              <w:rPr>
                <w:ins w:id="713" w:author="Cole, George" w:date="2016-04-26T21:16:00Z"/>
                <w:rFonts w:ascii="Calibri" w:hAnsi="Calibri"/>
                <w:color w:val="000000"/>
                <w:sz w:val="22"/>
                <w:szCs w:val="22"/>
              </w:rPr>
            </w:pPr>
            <w:ins w:id="714" w:author="Cole, George" w:date="2016-04-26T21:16:00Z">
              <w:r w:rsidRPr="00316AAE">
                <w:rPr>
                  <w:rFonts w:ascii="Calibri" w:hAnsi="Calibri"/>
                  <w:color w:val="000000"/>
                  <w:sz w:val="22"/>
                  <w:szCs w:val="22"/>
                </w:rPr>
                <w:t>CarePlanRelationship (Required)</w:t>
              </w:r>
            </w:ins>
          </w:p>
        </w:tc>
        <w:tc>
          <w:tcPr>
            <w:tcW w:w="4042" w:type="dxa"/>
            <w:tcBorders>
              <w:top w:val="nil"/>
              <w:left w:val="nil"/>
              <w:bottom w:val="single" w:sz="4" w:space="0" w:color="auto"/>
              <w:right w:val="single" w:sz="4" w:space="0" w:color="auto"/>
            </w:tcBorders>
            <w:shd w:val="clear" w:color="auto" w:fill="auto"/>
            <w:noWrap/>
            <w:vAlign w:val="bottom"/>
            <w:hideMark/>
          </w:tcPr>
          <w:p w14:paraId="1F2D300B" w14:textId="77777777" w:rsidR="00F37220" w:rsidRPr="00316AAE" w:rsidRDefault="00F37220" w:rsidP="006C343E">
            <w:pPr>
              <w:spacing w:before="0"/>
              <w:rPr>
                <w:ins w:id="715" w:author="Cole, George" w:date="2016-04-26T21:16:00Z"/>
                <w:rFonts w:ascii="Calibri" w:hAnsi="Calibri"/>
                <w:color w:val="000000"/>
                <w:sz w:val="22"/>
                <w:szCs w:val="22"/>
              </w:rPr>
            </w:pPr>
            <w:ins w:id="716" w:author="Cole, George" w:date="2016-04-26T21:16:00Z">
              <w:r w:rsidRPr="00316AAE">
                <w:rPr>
                  <w:rFonts w:ascii="Calibri" w:hAnsi="Calibri"/>
                  <w:color w:val="000000"/>
                  <w:sz w:val="22"/>
                  <w:szCs w:val="22"/>
                </w:rPr>
                <w:t> </w:t>
              </w:r>
            </w:ins>
          </w:p>
        </w:tc>
      </w:tr>
      <w:tr w:rsidR="00F37220" w:rsidRPr="00316AAE" w14:paraId="4AF215BB" w14:textId="77777777" w:rsidTr="006C343E">
        <w:trPr>
          <w:trHeight w:val="600"/>
          <w:ins w:id="717"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38B22A67" w14:textId="77777777" w:rsidR="00F37220" w:rsidRPr="00316AAE" w:rsidRDefault="00F37220" w:rsidP="006C343E">
            <w:pPr>
              <w:spacing w:before="0"/>
              <w:rPr>
                <w:ins w:id="718" w:author="Cole, George" w:date="2016-04-26T21:16:00Z"/>
                <w:rFonts w:ascii="Calibri" w:hAnsi="Calibri"/>
                <w:color w:val="000000"/>
                <w:sz w:val="22"/>
                <w:szCs w:val="22"/>
              </w:rPr>
            </w:pPr>
            <w:ins w:id="719" w:author="Cole, George" w:date="2016-04-26T21:16:00Z">
              <w:r w:rsidRPr="00316AAE">
                <w:rPr>
                  <w:rFonts w:ascii="Calibri" w:hAnsi="Calibri"/>
                  <w:color w:val="000000"/>
                  <w:sz w:val="22"/>
                  <w:szCs w:val="22"/>
                </w:rPr>
                <w:t xml:space="preserve">plan </w:t>
              </w:r>
            </w:ins>
          </w:p>
        </w:tc>
        <w:tc>
          <w:tcPr>
            <w:tcW w:w="642" w:type="dxa"/>
            <w:tcBorders>
              <w:top w:val="nil"/>
              <w:left w:val="nil"/>
              <w:bottom w:val="single" w:sz="4" w:space="0" w:color="auto"/>
              <w:right w:val="single" w:sz="4" w:space="0" w:color="auto"/>
            </w:tcBorders>
            <w:shd w:val="clear" w:color="auto" w:fill="auto"/>
            <w:noWrap/>
            <w:vAlign w:val="bottom"/>
            <w:hideMark/>
          </w:tcPr>
          <w:p w14:paraId="261191DA" w14:textId="77777777" w:rsidR="00F37220" w:rsidRPr="00316AAE" w:rsidRDefault="00F37220" w:rsidP="006C343E">
            <w:pPr>
              <w:spacing w:before="0"/>
              <w:rPr>
                <w:ins w:id="720" w:author="Cole, George" w:date="2016-04-26T21:16:00Z"/>
                <w:rFonts w:ascii="Calibri" w:hAnsi="Calibri"/>
                <w:color w:val="000000"/>
                <w:sz w:val="22"/>
                <w:szCs w:val="22"/>
              </w:rPr>
            </w:pPr>
            <w:ins w:id="721" w:author="Cole, George" w:date="2016-04-26T21:16:00Z">
              <w:r w:rsidRPr="00316AAE">
                <w:rPr>
                  <w:rFonts w:ascii="Calibri" w:hAnsi="Calibri"/>
                  <w:color w:val="000000"/>
                  <w:sz w:val="22"/>
                  <w:szCs w:val="22"/>
                </w:rPr>
                <w:t>1..1</w:t>
              </w:r>
            </w:ins>
          </w:p>
        </w:tc>
        <w:tc>
          <w:tcPr>
            <w:tcW w:w="8557" w:type="dxa"/>
            <w:tcBorders>
              <w:top w:val="nil"/>
              <w:left w:val="nil"/>
              <w:bottom w:val="single" w:sz="4" w:space="0" w:color="auto"/>
              <w:right w:val="single" w:sz="4" w:space="0" w:color="auto"/>
            </w:tcBorders>
            <w:shd w:val="clear" w:color="auto" w:fill="auto"/>
            <w:hideMark/>
          </w:tcPr>
          <w:p w14:paraId="0B152945" w14:textId="77777777" w:rsidR="00F37220" w:rsidRPr="00316AAE" w:rsidRDefault="00F37220" w:rsidP="006C343E">
            <w:pPr>
              <w:spacing w:before="0"/>
              <w:rPr>
                <w:ins w:id="722" w:author="Cole, George" w:date="2016-04-26T21:16:00Z"/>
                <w:rFonts w:ascii="Calibri" w:hAnsi="Calibri"/>
                <w:color w:val="000000"/>
                <w:sz w:val="22"/>
                <w:szCs w:val="22"/>
              </w:rPr>
            </w:pPr>
            <w:ins w:id="723" w:author="Cole, George" w:date="2016-04-26T21:16:00Z">
              <w:r w:rsidRPr="00316AAE">
                <w:rPr>
                  <w:rFonts w:ascii="Calibri" w:hAnsi="Calibri"/>
                  <w:color w:val="000000"/>
                  <w:sz w:val="22"/>
                  <w:szCs w:val="22"/>
                </w:rPr>
                <w:t>Plan relationship exists with</w:t>
              </w:r>
            </w:ins>
          </w:p>
        </w:tc>
        <w:tc>
          <w:tcPr>
            <w:tcW w:w="4042" w:type="dxa"/>
            <w:tcBorders>
              <w:top w:val="nil"/>
              <w:left w:val="nil"/>
              <w:bottom w:val="single" w:sz="4" w:space="0" w:color="auto"/>
              <w:right w:val="single" w:sz="4" w:space="0" w:color="auto"/>
            </w:tcBorders>
            <w:shd w:val="clear" w:color="auto" w:fill="auto"/>
            <w:noWrap/>
            <w:vAlign w:val="bottom"/>
            <w:hideMark/>
          </w:tcPr>
          <w:p w14:paraId="45DD0413" w14:textId="77777777" w:rsidR="00F37220" w:rsidRPr="00316AAE" w:rsidRDefault="00F37220" w:rsidP="006C343E">
            <w:pPr>
              <w:spacing w:before="0"/>
              <w:rPr>
                <w:ins w:id="724" w:author="Cole, George" w:date="2016-04-26T21:16:00Z"/>
                <w:rFonts w:ascii="Calibri" w:hAnsi="Calibri"/>
                <w:color w:val="000000"/>
                <w:sz w:val="22"/>
                <w:szCs w:val="22"/>
              </w:rPr>
            </w:pPr>
            <w:ins w:id="725" w:author="Cole, George" w:date="2016-04-26T21:16:00Z">
              <w:r w:rsidRPr="00316AAE">
                <w:rPr>
                  <w:rFonts w:ascii="Calibri" w:hAnsi="Calibri"/>
                  <w:color w:val="000000"/>
                  <w:sz w:val="22"/>
                  <w:szCs w:val="22"/>
                </w:rPr>
                <w:t> </w:t>
              </w:r>
            </w:ins>
          </w:p>
        </w:tc>
      </w:tr>
      <w:tr w:rsidR="00F37220" w:rsidRPr="00316AAE" w14:paraId="74740723" w14:textId="77777777" w:rsidTr="006C343E">
        <w:trPr>
          <w:trHeight w:val="300"/>
          <w:ins w:id="726"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4438960D" w14:textId="77777777" w:rsidR="00F37220" w:rsidRPr="00316AAE" w:rsidRDefault="00F37220" w:rsidP="006C343E">
            <w:pPr>
              <w:spacing w:before="0"/>
              <w:rPr>
                <w:ins w:id="727" w:author="Cole, George" w:date="2016-04-26T21:16:00Z"/>
                <w:rFonts w:ascii="Calibri" w:hAnsi="Calibri"/>
                <w:color w:val="000000"/>
                <w:sz w:val="22"/>
                <w:szCs w:val="22"/>
              </w:rPr>
            </w:pPr>
            <w:ins w:id="728" w:author="Cole, George" w:date="2016-04-26T21:16:00Z">
              <w:r w:rsidRPr="00316AAE">
                <w:rPr>
                  <w:rFonts w:ascii="Calibri" w:hAnsi="Calibri"/>
                  <w:color w:val="000000"/>
                  <w:sz w:val="22"/>
                  <w:szCs w:val="22"/>
                </w:rPr>
                <w:t xml:space="preserve">participant </w:t>
              </w:r>
            </w:ins>
          </w:p>
        </w:tc>
        <w:tc>
          <w:tcPr>
            <w:tcW w:w="642" w:type="dxa"/>
            <w:tcBorders>
              <w:top w:val="nil"/>
              <w:left w:val="nil"/>
              <w:bottom w:val="single" w:sz="4" w:space="0" w:color="auto"/>
              <w:right w:val="single" w:sz="4" w:space="0" w:color="auto"/>
            </w:tcBorders>
            <w:shd w:val="clear" w:color="auto" w:fill="auto"/>
            <w:noWrap/>
            <w:vAlign w:val="bottom"/>
            <w:hideMark/>
          </w:tcPr>
          <w:p w14:paraId="49E158DF" w14:textId="77777777" w:rsidR="00F37220" w:rsidRPr="00316AAE" w:rsidRDefault="00F37220" w:rsidP="006C343E">
            <w:pPr>
              <w:spacing w:before="0"/>
              <w:rPr>
                <w:ins w:id="729" w:author="Cole, George" w:date="2016-04-26T21:16:00Z"/>
                <w:rFonts w:ascii="Calibri" w:hAnsi="Calibri"/>
                <w:color w:val="000000"/>
                <w:sz w:val="22"/>
                <w:szCs w:val="22"/>
              </w:rPr>
            </w:pPr>
            <w:ins w:id="730" w:author="Cole, George" w:date="2016-04-26T21:16:00Z">
              <w:r w:rsidRPr="00316AAE">
                <w:rPr>
                  <w:rFonts w:ascii="Calibri" w:hAnsi="Calibri"/>
                  <w:b/>
                  <w:bCs/>
                  <w:color w:val="000000"/>
                  <w:sz w:val="22"/>
                  <w:szCs w:val="22"/>
                </w:rPr>
                <w:t>1</w:t>
              </w:r>
              <w:r w:rsidRPr="00316AAE">
                <w:rPr>
                  <w:rFonts w:ascii="Calibri" w:hAnsi="Calibri"/>
                  <w:color w:val="000000"/>
                  <w:sz w:val="22"/>
                  <w:szCs w:val="22"/>
                </w:rPr>
                <w:t>..*</w:t>
              </w:r>
            </w:ins>
          </w:p>
        </w:tc>
        <w:tc>
          <w:tcPr>
            <w:tcW w:w="8557" w:type="dxa"/>
            <w:tcBorders>
              <w:top w:val="nil"/>
              <w:left w:val="nil"/>
              <w:bottom w:val="single" w:sz="4" w:space="0" w:color="auto"/>
              <w:right w:val="single" w:sz="4" w:space="0" w:color="auto"/>
            </w:tcBorders>
            <w:shd w:val="clear" w:color="auto" w:fill="auto"/>
            <w:hideMark/>
          </w:tcPr>
          <w:p w14:paraId="651B4F48" w14:textId="77777777" w:rsidR="00F37220" w:rsidRPr="00316AAE" w:rsidRDefault="00F37220" w:rsidP="006C343E">
            <w:pPr>
              <w:spacing w:before="0"/>
              <w:rPr>
                <w:ins w:id="731" w:author="Cole, George" w:date="2016-04-26T21:16:00Z"/>
                <w:rFonts w:ascii="Calibri" w:hAnsi="Calibri"/>
                <w:color w:val="000000"/>
                <w:sz w:val="22"/>
                <w:szCs w:val="22"/>
              </w:rPr>
            </w:pPr>
            <w:ins w:id="732" w:author="Cole, George" w:date="2016-04-26T21:16:00Z">
              <w:r w:rsidRPr="00316AAE">
                <w:rPr>
                  <w:rFonts w:ascii="Calibri" w:hAnsi="Calibri"/>
                  <w:color w:val="000000"/>
                  <w:sz w:val="22"/>
                  <w:szCs w:val="22"/>
                </w:rPr>
                <w:t>Who's involved in plan?</w:t>
              </w:r>
            </w:ins>
          </w:p>
        </w:tc>
        <w:tc>
          <w:tcPr>
            <w:tcW w:w="4042" w:type="dxa"/>
            <w:tcBorders>
              <w:top w:val="nil"/>
              <w:left w:val="nil"/>
              <w:bottom w:val="single" w:sz="4" w:space="0" w:color="auto"/>
              <w:right w:val="single" w:sz="4" w:space="0" w:color="auto"/>
            </w:tcBorders>
            <w:shd w:val="clear" w:color="auto" w:fill="auto"/>
            <w:noWrap/>
            <w:vAlign w:val="bottom"/>
            <w:hideMark/>
          </w:tcPr>
          <w:p w14:paraId="63BD690D" w14:textId="77777777" w:rsidR="00F37220" w:rsidRPr="00316AAE" w:rsidRDefault="00F37220" w:rsidP="006C343E">
            <w:pPr>
              <w:spacing w:before="0"/>
              <w:rPr>
                <w:ins w:id="733" w:author="Cole, George" w:date="2016-04-26T21:16:00Z"/>
                <w:rFonts w:ascii="Calibri" w:hAnsi="Calibri"/>
                <w:color w:val="000000"/>
                <w:sz w:val="22"/>
                <w:szCs w:val="22"/>
              </w:rPr>
            </w:pPr>
            <w:ins w:id="734" w:author="Cole, George" w:date="2016-04-26T21:16:00Z">
              <w:r w:rsidRPr="00316AAE">
                <w:rPr>
                  <w:rFonts w:ascii="Calibri" w:hAnsi="Calibri"/>
                  <w:color w:val="000000"/>
                  <w:sz w:val="22"/>
                  <w:szCs w:val="22"/>
                </w:rPr>
                <w:t> </w:t>
              </w:r>
            </w:ins>
          </w:p>
        </w:tc>
      </w:tr>
      <w:tr w:rsidR="00F37220" w:rsidRPr="00316AAE" w14:paraId="0BA1FC86" w14:textId="77777777" w:rsidTr="006C343E">
        <w:trPr>
          <w:trHeight w:val="300"/>
          <w:ins w:id="735"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2242CDBE" w14:textId="77777777" w:rsidR="00F37220" w:rsidRPr="00316AAE" w:rsidRDefault="00F37220" w:rsidP="006C343E">
            <w:pPr>
              <w:spacing w:before="0"/>
              <w:rPr>
                <w:ins w:id="736" w:author="Cole, George" w:date="2016-04-26T21:16:00Z"/>
                <w:rFonts w:ascii="Calibri" w:hAnsi="Calibri"/>
                <w:color w:val="000000"/>
                <w:sz w:val="22"/>
                <w:szCs w:val="22"/>
              </w:rPr>
            </w:pPr>
            <w:ins w:id="737" w:author="Cole, George" w:date="2016-04-26T21:16:00Z">
              <w:r w:rsidRPr="00316AAE">
                <w:rPr>
                  <w:rFonts w:ascii="Calibri" w:hAnsi="Calibri"/>
                  <w:color w:val="000000"/>
                  <w:sz w:val="22"/>
                  <w:szCs w:val="22"/>
                </w:rPr>
                <w:t xml:space="preserve">role </w:t>
              </w:r>
            </w:ins>
          </w:p>
        </w:tc>
        <w:tc>
          <w:tcPr>
            <w:tcW w:w="642" w:type="dxa"/>
            <w:tcBorders>
              <w:top w:val="nil"/>
              <w:left w:val="nil"/>
              <w:bottom w:val="single" w:sz="4" w:space="0" w:color="auto"/>
              <w:right w:val="single" w:sz="4" w:space="0" w:color="auto"/>
            </w:tcBorders>
            <w:shd w:val="clear" w:color="auto" w:fill="auto"/>
            <w:noWrap/>
            <w:vAlign w:val="bottom"/>
            <w:hideMark/>
          </w:tcPr>
          <w:p w14:paraId="77DBA798" w14:textId="77777777" w:rsidR="00F37220" w:rsidRPr="00316AAE" w:rsidRDefault="00F37220" w:rsidP="006C343E">
            <w:pPr>
              <w:spacing w:before="0"/>
              <w:rPr>
                <w:ins w:id="738" w:author="Cole, George" w:date="2016-04-26T21:16:00Z"/>
                <w:rFonts w:ascii="Calibri" w:hAnsi="Calibri"/>
                <w:color w:val="000000"/>
                <w:sz w:val="22"/>
                <w:szCs w:val="22"/>
              </w:rPr>
            </w:pPr>
            <w:ins w:id="739"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40B96D8D" w14:textId="77777777" w:rsidR="00F37220" w:rsidRPr="00316AAE" w:rsidRDefault="00F37220" w:rsidP="006C343E">
            <w:pPr>
              <w:spacing w:before="0"/>
              <w:rPr>
                <w:ins w:id="740" w:author="Cole, George" w:date="2016-04-26T21:16:00Z"/>
                <w:rFonts w:ascii="Calibri" w:hAnsi="Calibri"/>
                <w:color w:val="000000"/>
                <w:sz w:val="22"/>
                <w:szCs w:val="22"/>
              </w:rPr>
            </w:pPr>
            <w:ins w:id="741" w:author="Cole, George" w:date="2016-04-26T21:16:00Z">
              <w:r w:rsidRPr="00316AAE">
                <w:rPr>
                  <w:rFonts w:ascii="Calibri" w:hAnsi="Calibri"/>
                  <w:color w:val="000000"/>
                  <w:sz w:val="22"/>
                  <w:szCs w:val="22"/>
                </w:rPr>
                <w:t>Type of involvement</w:t>
              </w:r>
            </w:ins>
          </w:p>
        </w:tc>
        <w:tc>
          <w:tcPr>
            <w:tcW w:w="4042" w:type="dxa"/>
            <w:tcBorders>
              <w:top w:val="nil"/>
              <w:left w:val="nil"/>
              <w:bottom w:val="single" w:sz="4" w:space="0" w:color="auto"/>
              <w:right w:val="single" w:sz="4" w:space="0" w:color="auto"/>
            </w:tcBorders>
            <w:shd w:val="clear" w:color="auto" w:fill="auto"/>
            <w:noWrap/>
            <w:vAlign w:val="bottom"/>
            <w:hideMark/>
          </w:tcPr>
          <w:p w14:paraId="24AC9377" w14:textId="77777777" w:rsidR="00F37220" w:rsidRPr="00316AAE" w:rsidRDefault="00F37220" w:rsidP="006C343E">
            <w:pPr>
              <w:spacing w:before="0"/>
              <w:rPr>
                <w:ins w:id="742" w:author="Cole, George" w:date="2016-04-26T21:16:00Z"/>
                <w:rFonts w:ascii="Calibri" w:hAnsi="Calibri"/>
                <w:color w:val="000000"/>
                <w:sz w:val="22"/>
                <w:szCs w:val="22"/>
              </w:rPr>
            </w:pPr>
            <w:ins w:id="743" w:author="Cole, George" w:date="2016-04-26T21:16:00Z">
              <w:r w:rsidRPr="00316AAE">
                <w:rPr>
                  <w:rFonts w:ascii="Calibri" w:hAnsi="Calibri"/>
                  <w:color w:val="000000"/>
                  <w:sz w:val="22"/>
                  <w:szCs w:val="22"/>
                </w:rPr>
                <w:t> </w:t>
              </w:r>
            </w:ins>
          </w:p>
        </w:tc>
      </w:tr>
      <w:tr w:rsidR="00F37220" w:rsidRPr="00316AAE" w14:paraId="4CA47C92" w14:textId="77777777" w:rsidTr="006C343E">
        <w:trPr>
          <w:trHeight w:val="300"/>
          <w:ins w:id="744"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60614E4F" w14:textId="77777777" w:rsidR="00F37220" w:rsidRPr="00316AAE" w:rsidRDefault="00F37220" w:rsidP="006C343E">
            <w:pPr>
              <w:spacing w:before="0"/>
              <w:rPr>
                <w:ins w:id="745" w:author="Cole, George" w:date="2016-04-26T21:16:00Z"/>
                <w:rFonts w:ascii="Calibri" w:hAnsi="Calibri"/>
                <w:color w:val="000000"/>
                <w:sz w:val="22"/>
                <w:szCs w:val="22"/>
              </w:rPr>
            </w:pPr>
            <w:ins w:id="746" w:author="Cole, George" w:date="2016-04-26T21:16:00Z">
              <w:r w:rsidRPr="00316AAE">
                <w:rPr>
                  <w:rFonts w:ascii="Calibri" w:hAnsi="Calibri"/>
                  <w:color w:val="000000"/>
                  <w:sz w:val="22"/>
                  <w:szCs w:val="22"/>
                </w:rPr>
                <w:t> </w:t>
              </w:r>
            </w:ins>
          </w:p>
        </w:tc>
        <w:tc>
          <w:tcPr>
            <w:tcW w:w="642" w:type="dxa"/>
            <w:tcBorders>
              <w:top w:val="nil"/>
              <w:left w:val="nil"/>
              <w:bottom w:val="single" w:sz="4" w:space="0" w:color="auto"/>
              <w:right w:val="single" w:sz="4" w:space="0" w:color="auto"/>
            </w:tcBorders>
            <w:shd w:val="clear" w:color="auto" w:fill="auto"/>
            <w:noWrap/>
            <w:vAlign w:val="bottom"/>
            <w:hideMark/>
          </w:tcPr>
          <w:p w14:paraId="10061E4B" w14:textId="77777777" w:rsidR="00F37220" w:rsidRPr="00316AAE" w:rsidRDefault="00F37220" w:rsidP="006C343E">
            <w:pPr>
              <w:spacing w:before="0"/>
              <w:rPr>
                <w:ins w:id="747" w:author="Cole, George" w:date="2016-04-26T21:16:00Z"/>
                <w:rFonts w:ascii="Calibri" w:hAnsi="Calibri"/>
                <w:color w:val="000000"/>
                <w:sz w:val="22"/>
                <w:szCs w:val="22"/>
              </w:rPr>
            </w:pPr>
            <w:ins w:id="748"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55C4E4CF" w14:textId="77777777" w:rsidR="00F37220" w:rsidRPr="00316AAE" w:rsidRDefault="00F37220" w:rsidP="006C343E">
            <w:pPr>
              <w:spacing w:before="0"/>
              <w:rPr>
                <w:ins w:id="749" w:author="Cole, George" w:date="2016-04-26T21:16:00Z"/>
                <w:rFonts w:ascii="Calibri" w:hAnsi="Calibri"/>
                <w:color w:val="000000"/>
                <w:sz w:val="22"/>
                <w:szCs w:val="22"/>
              </w:rPr>
            </w:pPr>
            <w:ins w:id="750" w:author="Cole, George" w:date="2016-04-26T21:16:00Z">
              <w:r w:rsidRPr="00316AAE">
                <w:rPr>
                  <w:rFonts w:ascii="Calibri" w:hAnsi="Calibri"/>
                  <w:color w:val="000000"/>
                  <w:sz w:val="22"/>
                  <w:szCs w:val="22"/>
                </w:rPr>
                <w:t>Participant Roles (Example)</w:t>
              </w:r>
            </w:ins>
          </w:p>
        </w:tc>
        <w:tc>
          <w:tcPr>
            <w:tcW w:w="4042" w:type="dxa"/>
            <w:tcBorders>
              <w:top w:val="nil"/>
              <w:left w:val="nil"/>
              <w:bottom w:val="single" w:sz="4" w:space="0" w:color="auto"/>
              <w:right w:val="single" w:sz="4" w:space="0" w:color="auto"/>
            </w:tcBorders>
            <w:shd w:val="clear" w:color="auto" w:fill="auto"/>
            <w:noWrap/>
            <w:vAlign w:val="bottom"/>
            <w:hideMark/>
          </w:tcPr>
          <w:p w14:paraId="7D8AB090" w14:textId="77777777" w:rsidR="00F37220" w:rsidRPr="00316AAE" w:rsidRDefault="00F37220" w:rsidP="006C343E">
            <w:pPr>
              <w:spacing w:before="0"/>
              <w:rPr>
                <w:ins w:id="751" w:author="Cole, George" w:date="2016-04-26T21:16:00Z"/>
                <w:rFonts w:ascii="Calibri" w:hAnsi="Calibri"/>
                <w:color w:val="000000"/>
                <w:sz w:val="22"/>
                <w:szCs w:val="22"/>
              </w:rPr>
            </w:pPr>
            <w:ins w:id="752" w:author="Cole, George" w:date="2016-04-26T21:16:00Z">
              <w:r w:rsidRPr="00316AAE">
                <w:rPr>
                  <w:rFonts w:ascii="Calibri" w:hAnsi="Calibri"/>
                  <w:color w:val="000000"/>
                  <w:sz w:val="22"/>
                  <w:szCs w:val="22"/>
                </w:rPr>
                <w:t> </w:t>
              </w:r>
            </w:ins>
          </w:p>
        </w:tc>
      </w:tr>
      <w:tr w:rsidR="00F37220" w:rsidRPr="00316AAE" w14:paraId="44FCB67E" w14:textId="77777777" w:rsidTr="006C343E">
        <w:trPr>
          <w:trHeight w:val="1500"/>
          <w:ins w:id="753"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5D4BDB68" w14:textId="77777777" w:rsidR="00F37220" w:rsidRPr="00316AAE" w:rsidRDefault="00F37220" w:rsidP="006C343E">
            <w:pPr>
              <w:spacing w:before="0"/>
              <w:rPr>
                <w:ins w:id="754" w:author="Cole, George" w:date="2016-04-26T21:16:00Z"/>
                <w:rFonts w:ascii="Calibri" w:hAnsi="Calibri"/>
                <w:color w:val="000000"/>
                <w:sz w:val="22"/>
                <w:szCs w:val="22"/>
              </w:rPr>
            </w:pPr>
            <w:ins w:id="755" w:author="Cole, George" w:date="2016-04-26T21:16:00Z">
              <w:r w:rsidRPr="00316AAE">
                <w:rPr>
                  <w:rFonts w:ascii="Calibri" w:hAnsi="Calibri"/>
                  <w:color w:val="000000"/>
                  <w:sz w:val="22"/>
                  <w:szCs w:val="22"/>
                </w:rPr>
                <w:t xml:space="preserve">member </w:t>
              </w:r>
            </w:ins>
          </w:p>
        </w:tc>
        <w:tc>
          <w:tcPr>
            <w:tcW w:w="642" w:type="dxa"/>
            <w:tcBorders>
              <w:top w:val="nil"/>
              <w:left w:val="nil"/>
              <w:bottom w:val="single" w:sz="4" w:space="0" w:color="auto"/>
              <w:right w:val="single" w:sz="4" w:space="0" w:color="auto"/>
            </w:tcBorders>
            <w:shd w:val="clear" w:color="auto" w:fill="auto"/>
            <w:noWrap/>
            <w:vAlign w:val="bottom"/>
            <w:hideMark/>
          </w:tcPr>
          <w:p w14:paraId="422D13FA" w14:textId="77777777" w:rsidR="00F37220" w:rsidRPr="00316AAE" w:rsidRDefault="00F37220" w:rsidP="006C343E">
            <w:pPr>
              <w:spacing w:before="0"/>
              <w:rPr>
                <w:ins w:id="756" w:author="Cole, George" w:date="2016-04-26T21:16:00Z"/>
                <w:rFonts w:ascii="Calibri" w:hAnsi="Calibri"/>
                <w:color w:val="000000"/>
                <w:sz w:val="22"/>
                <w:szCs w:val="22"/>
              </w:rPr>
            </w:pPr>
            <w:ins w:id="757" w:author="Cole, George" w:date="2016-04-26T21:16:00Z">
              <w:r w:rsidRPr="00316AAE">
                <w:rPr>
                  <w:rFonts w:ascii="Calibri" w:hAnsi="Calibri"/>
                  <w:b/>
                  <w:bCs/>
                  <w:color w:val="000000"/>
                  <w:sz w:val="22"/>
                  <w:szCs w:val="22"/>
                </w:rPr>
                <w:t>1</w:t>
              </w:r>
              <w:r w:rsidRPr="00316AAE">
                <w:rPr>
                  <w:rFonts w:ascii="Calibri" w:hAnsi="Calibri"/>
                  <w:color w:val="000000"/>
                  <w:sz w:val="22"/>
                  <w:szCs w:val="22"/>
                </w:rPr>
                <w:t>..1</w:t>
              </w:r>
            </w:ins>
          </w:p>
        </w:tc>
        <w:tc>
          <w:tcPr>
            <w:tcW w:w="8557" w:type="dxa"/>
            <w:tcBorders>
              <w:top w:val="nil"/>
              <w:left w:val="nil"/>
              <w:bottom w:val="single" w:sz="4" w:space="0" w:color="auto"/>
              <w:right w:val="single" w:sz="4" w:space="0" w:color="auto"/>
            </w:tcBorders>
            <w:shd w:val="clear" w:color="auto" w:fill="auto"/>
            <w:hideMark/>
          </w:tcPr>
          <w:p w14:paraId="56642693" w14:textId="77777777" w:rsidR="00F37220" w:rsidRPr="00316AAE" w:rsidRDefault="00F37220" w:rsidP="006C343E">
            <w:pPr>
              <w:spacing w:before="0"/>
              <w:rPr>
                <w:ins w:id="758" w:author="Cole, George" w:date="2016-04-26T21:16:00Z"/>
                <w:rFonts w:ascii="Calibri" w:hAnsi="Calibri"/>
                <w:color w:val="000000"/>
                <w:sz w:val="22"/>
                <w:szCs w:val="22"/>
              </w:rPr>
            </w:pPr>
            <w:ins w:id="759" w:author="Cole, George" w:date="2016-04-26T21:16:00Z">
              <w:r w:rsidRPr="00316AAE">
                <w:rPr>
                  <w:rFonts w:ascii="Calibri" w:hAnsi="Calibri"/>
                  <w:color w:val="000000"/>
                  <w:sz w:val="22"/>
                  <w:szCs w:val="22"/>
                </w:rPr>
                <w:t>Who is involved</w:t>
              </w:r>
            </w:ins>
          </w:p>
        </w:tc>
        <w:tc>
          <w:tcPr>
            <w:tcW w:w="4042" w:type="dxa"/>
            <w:tcBorders>
              <w:top w:val="nil"/>
              <w:left w:val="nil"/>
              <w:bottom w:val="single" w:sz="4" w:space="0" w:color="auto"/>
              <w:right w:val="single" w:sz="4" w:space="0" w:color="auto"/>
            </w:tcBorders>
            <w:shd w:val="clear" w:color="auto" w:fill="auto"/>
            <w:hideMark/>
          </w:tcPr>
          <w:p w14:paraId="5B28BD8D" w14:textId="77777777" w:rsidR="00F37220" w:rsidRPr="00316AAE" w:rsidRDefault="00F37220" w:rsidP="006C343E">
            <w:pPr>
              <w:spacing w:before="0"/>
              <w:rPr>
                <w:ins w:id="760" w:author="Cole, George" w:date="2016-04-26T21:16:00Z"/>
                <w:rFonts w:ascii="Calibri" w:hAnsi="Calibri"/>
                <w:b/>
                <w:bCs/>
                <w:color w:val="000000"/>
                <w:sz w:val="22"/>
                <w:szCs w:val="22"/>
              </w:rPr>
            </w:pPr>
            <w:ins w:id="761" w:author="Cole, George" w:date="2016-04-26T21:16:00Z">
              <w:r w:rsidRPr="00316AAE">
                <w:rPr>
                  <w:rFonts w:ascii="Calibri" w:hAnsi="Calibri"/>
                  <w:b/>
                  <w:bCs/>
                  <w:color w:val="000000"/>
                  <w:sz w:val="22"/>
                  <w:szCs w:val="22"/>
                </w:rPr>
                <w:t>This version of the profile requires a member declaration.</w:t>
              </w:r>
            </w:ins>
          </w:p>
        </w:tc>
      </w:tr>
      <w:tr w:rsidR="00F37220" w:rsidRPr="00316AAE" w14:paraId="68DFE2CD" w14:textId="77777777" w:rsidTr="006C343E">
        <w:trPr>
          <w:trHeight w:val="600"/>
          <w:ins w:id="762"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2DF1EBAC" w14:textId="77777777" w:rsidR="00F37220" w:rsidRPr="00316AAE" w:rsidRDefault="00F37220" w:rsidP="006C343E">
            <w:pPr>
              <w:spacing w:before="0"/>
              <w:rPr>
                <w:ins w:id="763" w:author="Cole, George" w:date="2016-04-26T21:16:00Z"/>
                <w:rFonts w:ascii="Calibri" w:hAnsi="Calibri"/>
                <w:color w:val="000000"/>
                <w:sz w:val="22"/>
                <w:szCs w:val="22"/>
              </w:rPr>
            </w:pPr>
            <w:ins w:id="764" w:author="Cole, George" w:date="2016-04-26T21:16:00Z">
              <w:r w:rsidRPr="00316AAE">
                <w:rPr>
                  <w:rFonts w:ascii="Calibri" w:hAnsi="Calibri"/>
                  <w:color w:val="000000"/>
                  <w:sz w:val="22"/>
                  <w:szCs w:val="22"/>
                </w:rPr>
                <w:t xml:space="preserve">goal </w:t>
              </w:r>
            </w:ins>
          </w:p>
        </w:tc>
        <w:tc>
          <w:tcPr>
            <w:tcW w:w="642" w:type="dxa"/>
            <w:tcBorders>
              <w:top w:val="nil"/>
              <w:left w:val="nil"/>
              <w:bottom w:val="single" w:sz="4" w:space="0" w:color="auto"/>
              <w:right w:val="single" w:sz="4" w:space="0" w:color="auto"/>
            </w:tcBorders>
            <w:shd w:val="clear" w:color="auto" w:fill="auto"/>
            <w:noWrap/>
            <w:vAlign w:val="bottom"/>
            <w:hideMark/>
          </w:tcPr>
          <w:p w14:paraId="34EAEE8A" w14:textId="77777777" w:rsidR="00F37220" w:rsidRPr="00316AAE" w:rsidRDefault="00F37220" w:rsidP="006C343E">
            <w:pPr>
              <w:spacing w:before="0"/>
              <w:rPr>
                <w:ins w:id="765" w:author="Cole, George" w:date="2016-04-26T21:16:00Z"/>
                <w:rFonts w:ascii="Calibri" w:hAnsi="Calibri"/>
                <w:color w:val="000000"/>
                <w:sz w:val="22"/>
                <w:szCs w:val="22"/>
              </w:rPr>
            </w:pPr>
            <w:ins w:id="766" w:author="Cole, George" w:date="2016-04-26T21:16:00Z">
              <w:r w:rsidRPr="00316AAE">
                <w:rPr>
                  <w:rFonts w:ascii="Calibri" w:hAnsi="Calibri"/>
                  <w:b/>
                  <w:bCs/>
                  <w:color w:val="000000"/>
                  <w:sz w:val="22"/>
                  <w:szCs w:val="22"/>
                </w:rPr>
                <w:t>1</w:t>
              </w:r>
              <w:r w:rsidRPr="00316AAE">
                <w:rPr>
                  <w:rFonts w:ascii="Calibri" w:hAnsi="Calibri"/>
                  <w:color w:val="000000"/>
                  <w:sz w:val="22"/>
                  <w:szCs w:val="22"/>
                </w:rPr>
                <w:t>..*</w:t>
              </w:r>
            </w:ins>
          </w:p>
        </w:tc>
        <w:tc>
          <w:tcPr>
            <w:tcW w:w="8557" w:type="dxa"/>
            <w:tcBorders>
              <w:top w:val="nil"/>
              <w:left w:val="nil"/>
              <w:bottom w:val="single" w:sz="4" w:space="0" w:color="auto"/>
              <w:right w:val="single" w:sz="4" w:space="0" w:color="auto"/>
            </w:tcBorders>
            <w:shd w:val="clear" w:color="auto" w:fill="auto"/>
            <w:hideMark/>
          </w:tcPr>
          <w:p w14:paraId="33CE01CB" w14:textId="77777777" w:rsidR="00F37220" w:rsidRPr="00316AAE" w:rsidRDefault="00F37220" w:rsidP="006C343E">
            <w:pPr>
              <w:spacing w:before="0"/>
              <w:rPr>
                <w:ins w:id="767" w:author="Cole, George" w:date="2016-04-26T21:16:00Z"/>
                <w:rFonts w:ascii="Calibri" w:hAnsi="Calibri"/>
                <w:color w:val="000000"/>
                <w:sz w:val="22"/>
                <w:szCs w:val="22"/>
              </w:rPr>
            </w:pPr>
            <w:ins w:id="768" w:author="Cole, George" w:date="2016-04-26T21:16:00Z">
              <w:r w:rsidRPr="00316AAE">
                <w:rPr>
                  <w:rFonts w:ascii="Calibri" w:hAnsi="Calibri"/>
                  <w:color w:val="000000"/>
                  <w:sz w:val="22"/>
                  <w:szCs w:val="22"/>
                </w:rPr>
                <w:t>Desired outcome of plan</w:t>
              </w:r>
            </w:ins>
          </w:p>
        </w:tc>
        <w:tc>
          <w:tcPr>
            <w:tcW w:w="4042" w:type="dxa"/>
            <w:tcBorders>
              <w:top w:val="nil"/>
              <w:left w:val="nil"/>
              <w:bottom w:val="single" w:sz="4" w:space="0" w:color="auto"/>
              <w:right w:val="single" w:sz="4" w:space="0" w:color="auto"/>
            </w:tcBorders>
            <w:shd w:val="clear" w:color="auto" w:fill="auto"/>
            <w:vAlign w:val="center"/>
            <w:hideMark/>
          </w:tcPr>
          <w:p w14:paraId="0127A48A" w14:textId="77777777" w:rsidR="00F37220" w:rsidRPr="00316AAE" w:rsidRDefault="00F37220" w:rsidP="006C343E">
            <w:pPr>
              <w:spacing w:before="0"/>
              <w:rPr>
                <w:ins w:id="769" w:author="Cole, George" w:date="2016-04-26T21:16:00Z"/>
                <w:rFonts w:ascii="Calibri" w:hAnsi="Calibri"/>
                <w:b/>
                <w:bCs/>
                <w:color w:val="000000"/>
                <w:sz w:val="22"/>
                <w:szCs w:val="22"/>
              </w:rPr>
            </w:pPr>
            <w:ins w:id="770" w:author="Cole, George" w:date="2016-04-26T21:16:00Z">
              <w:r w:rsidRPr="00316AAE">
                <w:rPr>
                  <w:rFonts w:ascii="Calibri" w:hAnsi="Calibri"/>
                  <w:b/>
                  <w:bCs/>
                  <w:color w:val="000000"/>
                  <w:sz w:val="22"/>
                  <w:szCs w:val="22"/>
                </w:rPr>
                <w:t>This version of the profile requires at least one Goal.</w:t>
              </w:r>
            </w:ins>
          </w:p>
        </w:tc>
      </w:tr>
      <w:tr w:rsidR="00F37220" w:rsidRPr="00316AAE" w14:paraId="63B7A5D2" w14:textId="77777777" w:rsidTr="006C343E">
        <w:trPr>
          <w:trHeight w:val="300"/>
          <w:ins w:id="771"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700CB3CE" w14:textId="77777777" w:rsidR="00F37220" w:rsidRPr="00316AAE" w:rsidRDefault="00F37220" w:rsidP="006C343E">
            <w:pPr>
              <w:spacing w:before="0"/>
              <w:rPr>
                <w:ins w:id="772" w:author="Cole, George" w:date="2016-04-26T21:16:00Z"/>
                <w:rFonts w:ascii="Calibri" w:hAnsi="Calibri"/>
                <w:color w:val="000000"/>
                <w:sz w:val="22"/>
                <w:szCs w:val="22"/>
              </w:rPr>
            </w:pPr>
            <w:ins w:id="773" w:author="Cole, George" w:date="2016-04-26T21:16:00Z">
              <w:r w:rsidRPr="00316AAE">
                <w:rPr>
                  <w:rFonts w:ascii="Calibri" w:hAnsi="Calibri"/>
                  <w:color w:val="000000"/>
                  <w:sz w:val="22"/>
                  <w:szCs w:val="22"/>
                </w:rPr>
                <w:lastRenderedPageBreak/>
                <w:t xml:space="preserve">activity </w:t>
              </w:r>
            </w:ins>
          </w:p>
        </w:tc>
        <w:tc>
          <w:tcPr>
            <w:tcW w:w="642" w:type="dxa"/>
            <w:tcBorders>
              <w:top w:val="nil"/>
              <w:left w:val="nil"/>
              <w:bottom w:val="single" w:sz="4" w:space="0" w:color="auto"/>
              <w:right w:val="single" w:sz="4" w:space="0" w:color="auto"/>
            </w:tcBorders>
            <w:shd w:val="clear" w:color="auto" w:fill="auto"/>
            <w:noWrap/>
            <w:vAlign w:val="bottom"/>
            <w:hideMark/>
          </w:tcPr>
          <w:p w14:paraId="325AC944" w14:textId="77777777" w:rsidR="00F37220" w:rsidRPr="00316AAE" w:rsidRDefault="00F37220" w:rsidP="006C343E">
            <w:pPr>
              <w:spacing w:before="0"/>
              <w:rPr>
                <w:ins w:id="774" w:author="Cole, George" w:date="2016-04-26T21:16:00Z"/>
                <w:rFonts w:ascii="Calibri" w:hAnsi="Calibri"/>
                <w:color w:val="000000"/>
                <w:sz w:val="22"/>
                <w:szCs w:val="22"/>
              </w:rPr>
            </w:pPr>
            <w:ins w:id="775" w:author="Cole, George" w:date="2016-04-26T21:16:00Z">
              <w:r w:rsidRPr="00316AAE">
                <w:rPr>
                  <w:rFonts w:ascii="Calibri" w:hAnsi="Calibri"/>
                  <w:color w:val="000000"/>
                  <w:sz w:val="22"/>
                  <w:szCs w:val="22"/>
                </w:rPr>
                <w:t>0..*</w:t>
              </w:r>
            </w:ins>
          </w:p>
        </w:tc>
        <w:tc>
          <w:tcPr>
            <w:tcW w:w="8557" w:type="dxa"/>
            <w:tcBorders>
              <w:top w:val="nil"/>
              <w:left w:val="nil"/>
              <w:bottom w:val="single" w:sz="4" w:space="0" w:color="auto"/>
              <w:right w:val="single" w:sz="4" w:space="0" w:color="auto"/>
            </w:tcBorders>
            <w:shd w:val="clear" w:color="auto" w:fill="auto"/>
            <w:hideMark/>
          </w:tcPr>
          <w:p w14:paraId="5FE8110A" w14:textId="77777777" w:rsidR="00F37220" w:rsidRPr="00316AAE" w:rsidRDefault="00F37220" w:rsidP="006C343E">
            <w:pPr>
              <w:spacing w:before="0"/>
              <w:rPr>
                <w:ins w:id="776" w:author="Cole, George" w:date="2016-04-26T21:16:00Z"/>
                <w:rFonts w:ascii="Calibri" w:hAnsi="Calibri"/>
                <w:color w:val="000000"/>
                <w:sz w:val="22"/>
                <w:szCs w:val="22"/>
              </w:rPr>
            </w:pPr>
            <w:ins w:id="777" w:author="Cole, George" w:date="2016-04-26T21:16:00Z">
              <w:r w:rsidRPr="00316AAE">
                <w:rPr>
                  <w:rFonts w:ascii="Calibri" w:hAnsi="Calibri"/>
                  <w:color w:val="000000"/>
                  <w:sz w:val="22"/>
                  <w:szCs w:val="22"/>
                </w:rPr>
                <w:t>Action to occur as part of plan</w:t>
              </w:r>
            </w:ins>
          </w:p>
        </w:tc>
        <w:tc>
          <w:tcPr>
            <w:tcW w:w="4042" w:type="dxa"/>
            <w:tcBorders>
              <w:top w:val="nil"/>
              <w:left w:val="nil"/>
              <w:bottom w:val="single" w:sz="4" w:space="0" w:color="auto"/>
              <w:right w:val="single" w:sz="4" w:space="0" w:color="auto"/>
            </w:tcBorders>
            <w:shd w:val="clear" w:color="auto" w:fill="auto"/>
            <w:noWrap/>
            <w:vAlign w:val="bottom"/>
            <w:hideMark/>
          </w:tcPr>
          <w:p w14:paraId="64E29694" w14:textId="77777777" w:rsidR="00F37220" w:rsidRPr="00316AAE" w:rsidRDefault="00F37220" w:rsidP="006C343E">
            <w:pPr>
              <w:spacing w:before="0"/>
              <w:rPr>
                <w:ins w:id="778" w:author="Cole, George" w:date="2016-04-26T21:16:00Z"/>
                <w:rFonts w:ascii="Calibri" w:hAnsi="Calibri"/>
                <w:color w:val="000000"/>
                <w:sz w:val="22"/>
                <w:szCs w:val="22"/>
              </w:rPr>
            </w:pPr>
            <w:ins w:id="779" w:author="Cole, George" w:date="2016-04-26T21:16:00Z">
              <w:r w:rsidRPr="00316AAE">
                <w:rPr>
                  <w:rFonts w:ascii="Calibri" w:hAnsi="Calibri"/>
                  <w:color w:val="000000"/>
                  <w:sz w:val="22"/>
                  <w:szCs w:val="22"/>
                </w:rPr>
                <w:t> </w:t>
              </w:r>
            </w:ins>
          </w:p>
        </w:tc>
      </w:tr>
      <w:tr w:rsidR="00F37220" w:rsidRPr="00316AAE" w14:paraId="3A7EDB45" w14:textId="77777777" w:rsidTr="006C343E">
        <w:trPr>
          <w:trHeight w:val="300"/>
          <w:ins w:id="780"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17616560" w14:textId="77777777" w:rsidR="00F37220" w:rsidRPr="00316AAE" w:rsidRDefault="00F37220" w:rsidP="006C343E">
            <w:pPr>
              <w:spacing w:before="0"/>
              <w:rPr>
                <w:ins w:id="781" w:author="Cole, George" w:date="2016-04-26T21:16:00Z"/>
                <w:rFonts w:ascii="Calibri" w:hAnsi="Calibri"/>
                <w:color w:val="000000"/>
                <w:sz w:val="22"/>
                <w:szCs w:val="22"/>
              </w:rPr>
            </w:pPr>
            <w:ins w:id="782" w:author="Cole, George" w:date="2016-04-26T21:16:00Z">
              <w:r w:rsidRPr="00316AAE">
                <w:rPr>
                  <w:rFonts w:ascii="Calibri" w:hAnsi="Calibri"/>
                  <w:color w:val="000000"/>
                  <w:sz w:val="22"/>
                  <w:szCs w:val="22"/>
                </w:rPr>
                <w:t> </w:t>
              </w:r>
            </w:ins>
          </w:p>
        </w:tc>
        <w:tc>
          <w:tcPr>
            <w:tcW w:w="642" w:type="dxa"/>
            <w:tcBorders>
              <w:top w:val="nil"/>
              <w:left w:val="nil"/>
              <w:bottom w:val="single" w:sz="4" w:space="0" w:color="auto"/>
              <w:right w:val="single" w:sz="4" w:space="0" w:color="auto"/>
            </w:tcBorders>
            <w:shd w:val="clear" w:color="auto" w:fill="auto"/>
            <w:noWrap/>
            <w:vAlign w:val="bottom"/>
            <w:hideMark/>
          </w:tcPr>
          <w:p w14:paraId="0E7ABF90" w14:textId="77777777" w:rsidR="00F37220" w:rsidRPr="00316AAE" w:rsidRDefault="00F37220" w:rsidP="006C343E">
            <w:pPr>
              <w:spacing w:before="0"/>
              <w:rPr>
                <w:ins w:id="783" w:author="Cole, George" w:date="2016-04-26T21:16:00Z"/>
                <w:rFonts w:ascii="Calibri" w:hAnsi="Calibri"/>
                <w:color w:val="000000"/>
                <w:sz w:val="22"/>
                <w:szCs w:val="22"/>
              </w:rPr>
            </w:pPr>
            <w:ins w:id="784"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1613A6D2" w14:textId="77777777" w:rsidR="00F37220" w:rsidRPr="00316AAE" w:rsidRDefault="00F37220" w:rsidP="006C343E">
            <w:pPr>
              <w:spacing w:before="0"/>
              <w:rPr>
                <w:ins w:id="785" w:author="Cole, George" w:date="2016-04-26T21:16:00Z"/>
                <w:rFonts w:ascii="Calibri" w:hAnsi="Calibri"/>
                <w:color w:val="000000"/>
                <w:sz w:val="22"/>
                <w:szCs w:val="22"/>
              </w:rPr>
            </w:pPr>
            <w:ins w:id="786" w:author="Cole, George" w:date="2016-04-26T21:16:00Z">
              <w:r w:rsidRPr="00316AAE">
                <w:rPr>
                  <w:rFonts w:ascii="Calibri" w:hAnsi="Calibri"/>
                  <w:color w:val="000000"/>
                  <w:sz w:val="22"/>
                  <w:szCs w:val="22"/>
                </w:rPr>
                <w:t>Provide a reference or detail, not both</w:t>
              </w:r>
            </w:ins>
          </w:p>
        </w:tc>
        <w:tc>
          <w:tcPr>
            <w:tcW w:w="4042" w:type="dxa"/>
            <w:tcBorders>
              <w:top w:val="nil"/>
              <w:left w:val="nil"/>
              <w:bottom w:val="single" w:sz="4" w:space="0" w:color="auto"/>
              <w:right w:val="single" w:sz="4" w:space="0" w:color="auto"/>
            </w:tcBorders>
            <w:shd w:val="clear" w:color="auto" w:fill="auto"/>
            <w:noWrap/>
            <w:vAlign w:val="bottom"/>
            <w:hideMark/>
          </w:tcPr>
          <w:p w14:paraId="0AF37FEA" w14:textId="77777777" w:rsidR="00F37220" w:rsidRPr="00316AAE" w:rsidRDefault="00F37220" w:rsidP="006C343E">
            <w:pPr>
              <w:spacing w:before="0"/>
              <w:rPr>
                <w:ins w:id="787" w:author="Cole, George" w:date="2016-04-26T21:16:00Z"/>
                <w:rFonts w:ascii="Calibri" w:hAnsi="Calibri"/>
                <w:color w:val="000000"/>
                <w:sz w:val="22"/>
                <w:szCs w:val="22"/>
              </w:rPr>
            </w:pPr>
            <w:ins w:id="788" w:author="Cole, George" w:date="2016-04-26T21:16:00Z">
              <w:r w:rsidRPr="00316AAE">
                <w:rPr>
                  <w:rFonts w:ascii="Calibri" w:hAnsi="Calibri"/>
                  <w:color w:val="000000"/>
                  <w:sz w:val="22"/>
                  <w:szCs w:val="22"/>
                </w:rPr>
                <w:t> </w:t>
              </w:r>
            </w:ins>
          </w:p>
        </w:tc>
      </w:tr>
      <w:tr w:rsidR="00F37220" w:rsidRPr="00316AAE" w14:paraId="7002B90D" w14:textId="77777777" w:rsidTr="006C343E">
        <w:trPr>
          <w:trHeight w:val="300"/>
          <w:ins w:id="789"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2FAEC6CD" w14:textId="77777777" w:rsidR="00F37220" w:rsidRPr="00316AAE" w:rsidRDefault="00F37220" w:rsidP="006C343E">
            <w:pPr>
              <w:spacing w:before="0"/>
              <w:rPr>
                <w:ins w:id="790" w:author="Cole, George" w:date="2016-04-26T21:16:00Z"/>
                <w:rFonts w:ascii="Calibri" w:hAnsi="Calibri"/>
                <w:color w:val="000000"/>
                <w:sz w:val="22"/>
                <w:szCs w:val="22"/>
              </w:rPr>
            </w:pPr>
            <w:ins w:id="791" w:author="Cole, George" w:date="2016-04-26T21:16:00Z">
              <w:r w:rsidRPr="00316AAE">
                <w:rPr>
                  <w:rFonts w:ascii="Calibri" w:hAnsi="Calibri"/>
                  <w:color w:val="000000"/>
                  <w:sz w:val="22"/>
                  <w:szCs w:val="22"/>
                </w:rPr>
                <w:t xml:space="preserve">actionResulting </w:t>
              </w:r>
            </w:ins>
          </w:p>
        </w:tc>
        <w:tc>
          <w:tcPr>
            <w:tcW w:w="642" w:type="dxa"/>
            <w:tcBorders>
              <w:top w:val="nil"/>
              <w:left w:val="nil"/>
              <w:bottom w:val="single" w:sz="4" w:space="0" w:color="auto"/>
              <w:right w:val="single" w:sz="4" w:space="0" w:color="auto"/>
            </w:tcBorders>
            <w:shd w:val="clear" w:color="auto" w:fill="auto"/>
            <w:noWrap/>
            <w:vAlign w:val="bottom"/>
            <w:hideMark/>
          </w:tcPr>
          <w:p w14:paraId="5F0D6D0E" w14:textId="77777777" w:rsidR="00F37220" w:rsidRPr="00316AAE" w:rsidRDefault="00F37220" w:rsidP="006C343E">
            <w:pPr>
              <w:spacing w:before="0"/>
              <w:rPr>
                <w:ins w:id="792" w:author="Cole, George" w:date="2016-04-26T21:16:00Z"/>
                <w:rFonts w:ascii="Calibri" w:hAnsi="Calibri"/>
                <w:color w:val="000000"/>
                <w:sz w:val="22"/>
                <w:szCs w:val="22"/>
              </w:rPr>
            </w:pPr>
            <w:ins w:id="793" w:author="Cole, George" w:date="2016-04-26T21:16:00Z">
              <w:r w:rsidRPr="00316AAE">
                <w:rPr>
                  <w:rFonts w:ascii="Calibri" w:hAnsi="Calibri"/>
                  <w:color w:val="000000"/>
                  <w:sz w:val="22"/>
                  <w:szCs w:val="22"/>
                </w:rPr>
                <w:t>0..*</w:t>
              </w:r>
            </w:ins>
          </w:p>
        </w:tc>
        <w:tc>
          <w:tcPr>
            <w:tcW w:w="8557" w:type="dxa"/>
            <w:tcBorders>
              <w:top w:val="nil"/>
              <w:left w:val="nil"/>
              <w:bottom w:val="single" w:sz="4" w:space="0" w:color="auto"/>
              <w:right w:val="single" w:sz="4" w:space="0" w:color="auto"/>
            </w:tcBorders>
            <w:shd w:val="clear" w:color="auto" w:fill="auto"/>
            <w:hideMark/>
          </w:tcPr>
          <w:p w14:paraId="211D8FF9" w14:textId="77777777" w:rsidR="00F37220" w:rsidRPr="00316AAE" w:rsidRDefault="00F37220" w:rsidP="006C343E">
            <w:pPr>
              <w:spacing w:before="0"/>
              <w:rPr>
                <w:ins w:id="794" w:author="Cole, George" w:date="2016-04-26T21:16:00Z"/>
                <w:rFonts w:ascii="Calibri" w:hAnsi="Calibri"/>
                <w:color w:val="000000"/>
                <w:sz w:val="22"/>
                <w:szCs w:val="22"/>
              </w:rPr>
            </w:pPr>
            <w:ins w:id="795" w:author="Cole, George" w:date="2016-04-26T21:16:00Z">
              <w:r w:rsidRPr="00316AAE">
                <w:rPr>
                  <w:rFonts w:ascii="Calibri" w:hAnsi="Calibri"/>
                  <w:color w:val="000000"/>
                  <w:sz w:val="22"/>
                  <w:szCs w:val="22"/>
                </w:rPr>
                <w:t>Appointments, orders, etc.</w:t>
              </w:r>
            </w:ins>
          </w:p>
        </w:tc>
        <w:tc>
          <w:tcPr>
            <w:tcW w:w="4042" w:type="dxa"/>
            <w:tcBorders>
              <w:top w:val="nil"/>
              <w:left w:val="nil"/>
              <w:bottom w:val="single" w:sz="4" w:space="0" w:color="auto"/>
              <w:right w:val="single" w:sz="4" w:space="0" w:color="auto"/>
            </w:tcBorders>
            <w:shd w:val="clear" w:color="auto" w:fill="auto"/>
            <w:noWrap/>
            <w:vAlign w:val="bottom"/>
            <w:hideMark/>
          </w:tcPr>
          <w:p w14:paraId="06290DCA" w14:textId="77777777" w:rsidR="00F37220" w:rsidRPr="00316AAE" w:rsidRDefault="00F37220" w:rsidP="006C343E">
            <w:pPr>
              <w:spacing w:before="0"/>
              <w:rPr>
                <w:ins w:id="796" w:author="Cole, George" w:date="2016-04-26T21:16:00Z"/>
                <w:rFonts w:ascii="Calibri" w:hAnsi="Calibri"/>
                <w:color w:val="000000"/>
                <w:sz w:val="22"/>
                <w:szCs w:val="22"/>
              </w:rPr>
            </w:pPr>
            <w:ins w:id="797" w:author="Cole, George" w:date="2016-04-26T21:16:00Z">
              <w:r w:rsidRPr="00316AAE">
                <w:rPr>
                  <w:rFonts w:ascii="Calibri" w:hAnsi="Calibri"/>
                  <w:color w:val="000000"/>
                  <w:sz w:val="22"/>
                  <w:szCs w:val="22"/>
                </w:rPr>
                <w:t> </w:t>
              </w:r>
            </w:ins>
          </w:p>
        </w:tc>
      </w:tr>
      <w:tr w:rsidR="00F37220" w:rsidRPr="00316AAE" w14:paraId="76F1E519" w14:textId="77777777" w:rsidTr="006C343E">
        <w:trPr>
          <w:trHeight w:val="300"/>
          <w:ins w:id="798"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33820A2E" w14:textId="77777777" w:rsidR="00F37220" w:rsidRPr="00316AAE" w:rsidRDefault="00F37220" w:rsidP="006C343E">
            <w:pPr>
              <w:spacing w:before="0"/>
              <w:rPr>
                <w:ins w:id="799" w:author="Cole, George" w:date="2016-04-26T21:16:00Z"/>
                <w:rFonts w:ascii="Calibri" w:hAnsi="Calibri"/>
                <w:color w:val="000000"/>
                <w:sz w:val="22"/>
                <w:szCs w:val="22"/>
              </w:rPr>
            </w:pPr>
            <w:ins w:id="800" w:author="Cole, George" w:date="2016-04-26T21:16:00Z">
              <w:r w:rsidRPr="00316AAE">
                <w:rPr>
                  <w:rFonts w:ascii="Calibri" w:hAnsi="Calibri"/>
                  <w:color w:val="000000"/>
                  <w:sz w:val="22"/>
                  <w:szCs w:val="22"/>
                </w:rPr>
                <w:t xml:space="preserve">progress </w:t>
              </w:r>
            </w:ins>
          </w:p>
        </w:tc>
        <w:tc>
          <w:tcPr>
            <w:tcW w:w="642" w:type="dxa"/>
            <w:tcBorders>
              <w:top w:val="nil"/>
              <w:left w:val="nil"/>
              <w:bottom w:val="single" w:sz="4" w:space="0" w:color="auto"/>
              <w:right w:val="single" w:sz="4" w:space="0" w:color="auto"/>
            </w:tcBorders>
            <w:shd w:val="clear" w:color="auto" w:fill="auto"/>
            <w:noWrap/>
            <w:vAlign w:val="bottom"/>
            <w:hideMark/>
          </w:tcPr>
          <w:p w14:paraId="1ECD5444" w14:textId="77777777" w:rsidR="00F37220" w:rsidRPr="00316AAE" w:rsidRDefault="00F37220" w:rsidP="006C343E">
            <w:pPr>
              <w:spacing w:before="0"/>
              <w:rPr>
                <w:ins w:id="801" w:author="Cole, George" w:date="2016-04-26T21:16:00Z"/>
                <w:rFonts w:ascii="Calibri" w:hAnsi="Calibri"/>
                <w:color w:val="000000"/>
                <w:sz w:val="22"/>
                <w:szCs w:val="22"/>
              </w:rPr>
            </w:pPr>
            <w:ins w:id="802" w:author="Cole, George" w:date="2016-04-26T21:16:00Z">
              <w:r w:rsidRPr="00316AAE">
                <w:rPr>
                  <w:rFonts w:ascii="Calibri" w:hAnsi="Calibri"/>
                  <w:color w:val="000000"/>
                  <w:sz w:val="22"/>
                  <w:szCs w:val="22"/>
                </w:rPr>
                <w:t>0..*</w:t>
              </w:r>
            </w:ins>
          </w:p>
        </w:tc>
        <w:tc>
          <w:tcPr>
            <w:tcW w:w="8557" w:type="dxa"/>
            <w:tcBorders>
              <w:top w:val="nil"/>
              <w:left w:val="nil"/>
              <w:bottom w:val="single" w:sz="4" w:space="0" w:color="auto"/>
              <w:right w:val="single" w:sz="4" w:space="0" w:color="auto"/>
            </w:tcBorders>
            <w:shd w:val="clear" w:color="auto" w:fill="auto"/>
            <w:hideMark/>
          </w:tcPr>
          <w:p w14:paraId="4626681B" w14:textId="77777777" w:rsidR="00F37220" w:rsidRPr="00316AAE" w:rsidRDefault="00F37220" w:rsidP="006C343E">
            <w:pPr>
              <w:spacing w:before="0"/>
              <w:rPr>
                <w:ins w:id="803" w:author="Cole, George" w:date="2016-04-26T21:16:00Z"/>
                <w:rFonts w:ascii="Calibri" w:hAnsi="Calibri"/>
                <w:color w:val="000000"/>
                <w:sz w:val="22"/>
                <w:szCs w:val="22"/>
              </w:rPr>
            </w:pPr>
            <w:ins w:id="804" w:author="Cole, George" w:date="2016-04-26T21:16:00Z">
              <w:r w:rsidRPr="00316AAE">
                <w:rPr>
                  <w:rFonts w:ascii="Calibri" w:hAnsi="Calibri"/>
                  <w:color w:val="000000"/>
                  <w:sz w:val="22"/>
                  <w:szCs w:val="22"/>
                </w:rPr>
                <w:t>Comments about the activity status/progress</w:t>
              </w:r>
            </w:ins>
          </w:p>
        </w:tc>
        <w:tc>
          <w:tcPr>
            <w:tcW w:w="4042" w:type="dxa"/>
            <w:tcBorders>
              <w:top w:val="nil"/>
              <w:left w:val="nil"/>
              <w:bottom w:val="single" w:sz="4" w:space="0" w:color="auto"/>
              <w:right w:val="single" w:sz="4" w:space="0" w:color="auto"/>
            </w:tcBorders>
            <w:shd w:val="clear" w:color="auto" w:fill="auto"/>
            <w:noWrap/>
            <w:vAlign w:val="bottom"/>
            <w:hideMark/>
          </w:tcPr>
          <w:p w14:paraId="4A749E83" w14:textId="77777777" w:rsidR="00F37220" w:rsidRPr="00316AAE" w:rsidRDefault="00F37220" w:rsidP="006C343E">
            <w:pPr>
              <w:spacing w:before="0"/>
              <w:rPr>
                <w:ins w:id="805" w:author="Cole, George" w:date="2016-04-26T21:16:00Z"/>
                <w:rFonts w:ascii="Calibri" w:hAnsi="Calibri"/>
                <w:color w:val="000000"/>
                <w:sz w:val="22"/>
                <w:szCs w:val="22"/>
              </w:rPr>
            </w:pPr>
            <w:ins w:id="806" w:author="Cole, George" w:date="2016-04-26T21:16:00Z">
              <w:r w:rsidRPr="00316AAE">
                <w:rPr>
                  <w:rFonts w:ascii="Calibri" w:hAnsi="Calibri"/>
                  <w:color w:val="000000"/>
                  <w:sz w:val="22"/>
                  <w:szCs w:val="22"/>
                </w:rPr>
                <w:t> </w:t>
              </w:r>
            </w:ins>
          </w:p>
        </w:tc>
      </w:tr>
      <w:tr w:rsidR="00F37220" w:rsidRPr="00316AAE" w14:paraId="22798E76" w14:textId="77777777" w:rsidTr="006C343E">
        <w:trPr>
          <w:trHeight w:val="4200"/>
          <w:ins w:id="807"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38EEE44C" w14:textId="77777777" w:rsidR="00F37220" w:rsidRPr="00316AAE" w:rsidRDefault="00F37220" w:rsidP="006C343E">
            <w:pPr>
              <w:spacing w:before="0"/>
              <w:rPr>
                <w:ins w:id="808" w:author="Cole, George" w:date="2016-04-26T21:16:00Z"/>
                <w:rFonts w:ascii="Calibri" w:hAnsi="Calibri"/>
                <w:color w:val="000000"/>
                <w:sz w:val="22"/>
                <w:szCs w:val="22"/>
              </w:rPr>
            </w:pPr>
            <w:ins w:id="809" w:author="Cole, George" w:date="2016-04-26T21:16:00Z">
              <w:r w:rsidRPr="00316AAE">
                <w:rPr>
                  <w:rFonts w:ascii="Calibri" w:hAnsi="Calibri"/>
                  <w:color w:val="000000"/>
                  <w:sz w:val="22"/>
                  <w:szCs w:val="22"/>
                </w:rPr>
                <w:t xml:space="preserve">reference </w:t>
              </w:r>
            </w:ins>
          </w:p>
        </w:tc>
        <w:tc>
          <w:tcPr>
            <w:tcW w:w="642" w:type="dxa"/>
            <w:tcBorders>
              <w:top w:val="nil"/>
              <w:left w:val="nil"/>
              <w:bottom w:val="single" w:sz="4" w:space="0" w:color="auto"/>
              <w:right w:val="single" w:sz="4" w:space="0" w:color="auto"/>
            </w:tcBorders>
            <w:shd w:val="clear" w:color="auto" w:fill="auto"/>
            <w:noWrap/>
            <w:vAlign w:val="bottom"/>
            <w:hideMark/>
          </w:tcPr>
          <w:p w14:paraId="3FB906F5" w14:textId="77777777" w:rsidR="00F37220" w:rsidRPr="00316AAE" w:rsidRDefault="00F37220" w:rsidP="006C343E">
            <w:pPr>
              <w:spacing w:before="0"/>
              <w:rPr>
                <w:ins w:id="810" w:author="Cole, George" w:date="2016-04-26T21:16:00Z"/>
                <w:rFonts w:ascii="Calibri" w:hAnsi="Calibri"/>
                <w:color w:val="000000"/>
                <w:sz w:val="22"/>
                <w:szCs w:val="22"/>
              </w:rPr>
            </w:pPr>
            <w:ins w:id="811"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384CCC8E" w14:textId="77777777" w:rsidR="00F37220" w:rsidRPr="00316AAE" w:rsidRDefault="00F37220" w:rsidP="006C343E">
            <w:pPr>
              <w:spacing w:before="0"/>
              <w:rPr>
                <w:ins w:id="812" w:author="Cole, George" w:date="2016-04-26T21:16:00Z"/>
                <w:rFonts w:ascii="Calibri" w:hAnsi="Calibri"/>
                <w:color w:val="000000"/>
                <w:sz w:val="22"/>
                <w:szCs w:val="22"/>
              </w:rPr>
            </w:pPr>
            <w:ins w:id="813" w:author="Cole, George" w:date="2016-04-26T21:16:00Z">
              <w:r w:rsidRPr="00316AAE">
                <w:rPr>
                  <w:rFonts w:ascii="Calibri" w:hAnsi="Calibri"/>
                  <w:color w:val="000000"/>
                  <w:sz w:val="22"/>
                  <w:szCs w:val="22"/>
                </w:rPr>
                <w:t>Activity details defined in specific resource</w:t>
              </w:r>
            </w:ins>
          </w:p>
        </w:tc>
        <w:tc>
          <w:tcPr>
            <w:tcW w:w="4042" w:type="dxa"/>
            <w:tcBorders>
              <w:top w:val="nil"/>
              <w:left w:val="nil"/>
              <w:bottom w:val="single" w:sz="4" w:space="0" w:color="auto"/>
              <w:right w:val="single" w:sz="4" w:space="0" w:color="auto"/>
            </w:tcBorders>
            <w:shd w:val="clear" w:color="auto" w:fill="auto"/>
            <w:noWrap/>
            <w:vAlign w:val="bottom"/>
            <w:hideMark/>
          </w:tcPr>
          <w:p w14:paraId="75503E79" w14:textId="77777777" w:rsidR="00F37220" w:rsidRPr="00316AAE" w:rsidRDefault="00F37220" w:rsidP="006C343E">
            <w:pPr>
              <w:spacing w:before="0"/>
              <w:rPr>
                <w:ins w:id="814" w:author="Cole, George" w:date="2016-04-26T21:16:00Z"/>
                <w:rFonts w:ascii="Calibri" w:hAnsi="Calibri"/>
                <w:color w:val="000000"/>
                <w:sz w:val="22"/>
                <w:szCs w:val="22"/>
              </w:rPr>
            </w:pPr>
            <w:ins w:id="815" w:author="Cole, George" w:date="2016-04-26T21:16:00Z">
              <w:r w:rsidRPr="00316AAE">
                <w:rPr>
                  <w:rFonts w:ascii="Calibri" w:hAnsi="Calibri"/>
                  <w:color w:val="000000"/>
                  <w:sz w:val="22"/>
                  <w:szCs w:val="22"/>
                </w:rPr>
                <w:t> </w:t>
              </w:r>
            </w:ins>
          </w:p>
        </w:tc>
      </w:tr>
      <w:tr w:rsidR="00F37220" w:rsidRPr="00316AAE" w14:paraId="53551A0D" w14:textId="77777777" w:rsidTr="006C343E">
        <w:trPr>
          <w:trHeight w:val="300"/>
          <w:ins w:id="816"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2C5B0AED" w14:textId="77777777" w:rsidR="00F37220" w:rsidRPr="00316AAE" w:rsidRDefault="00F37220" w:rsidP="006C343E">
            <w:pPr>
              <w:spacing w:before="0"/>
              <w:rPr>
                <w:ins w:id="817" w:author="Cole, George" w:date="2016-04-26T21:16:00Z"/>
                <w:rFonts w:ascii="Calibri" w:hAnsi="Calibri"/>
                <w:color w:val="000000"/>
                <w:sz w:val="22"/>
                <w:szCs w:val="22"/>
              </w:rPr>
            </w:pPr>
            <w:ins w:id="818" w:author="Cole, George" w:date="2016-04-26T21:16:00Z">
              <w:r w:rsidRPr="00316AAE">
                <w:rPr>
                  <w:rFonts w:ascii="Calibri" w:hAnsi="Calibri"/>
                  <w:color w:val="000000"/>
                  <w:sz w:val="22"/>
                  <w:szCs w:val="22"/>
                </w:rPr>
                <w:t xml:space="preserve">detail </w:t>
              </w:r>
            </w:ins>
          </w:p>
        </w:tc>
        <w:tc>
          <w:tcPr>
            <w:tcW w:w="642" w:type="dxa"/>
            <w:tcBorders>
              <w:top w:val="nil"/>
              <w:left w:val="nil"/>
              <w:bottom w:val="single" w:sz="4" w:space="0" w:color="auto"/>
              <w:right w:val="single" w:sz="4" w:space="0" w:color="auto"/>
            </w:tcBorders>
            <w:shd w:val="clear" w:color="auto" w:fill="auto"/>
            <w:noWrap/>
            <w:vAlign w:val="bottom"/>
            <w:hideMark/>
          </w:tcPr>
          <w:p w14:paraId="3BBEF992" w14:textId="77777777" w:rsidR="00F37220" w:rsidRPr="00316AAE" w:rsidRDefault="00F37220" w:rsidP="006C343E">
            <w:pPr>
              <w:spacing w:before="0"/>
              <w:rPr>
                <w:ins w:id="819" w:author="Cole, George" w:date="2016-04-26T21:16:00Z"/>
                <w:rFonts w:ascii="Calibri" w:hAnsi="Calibri"/>
                <w:color w:val="000000"/>
                <w:sz w:val="22"/>
                <w:szCs w:val="22"/>
              </w:rPr>
            </w:pPr>
            <w:ins w:id="820"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287916DB" w14:textId="77777777" w:rsidR="00F37220" w:rsidRPr="00316AAE" w:rsidRDefault="00F37220" w:rsidP="006C343E">
            <w:pPr>
              <w:spacing w:before="0"/>
              <w:rPr>
                <w:ins w:id="821" w:author="Cole, George" w:date="2016-04-26T21:16:00Z"/>
                <w:rFonts w:ascii="Calibri" w:hAnsi="Calibri"/>
                <w:color w:val="000000"/>
                <w:sz w:val="22"/>
                <w:szCs w:val="22"/>
              </w:rPr>
            </w:pPr>
            <w:ins w:id="822" w:author="Cole, George" w:date="2016-04-26T21:16:00Z">
              <w:r w:rsidRPr="00316AAE">
                <w:rPr>
                  <w:rFonts w:ascii="Calibri" w:hAnsi="Calibri"/>
                  <w:color w:val="000000"/>
                  <w:sz w:val="22"/>
                  <w:szCs w:val="22"/>
                </w:rPr>
                <w:t>In-line definition of activity</w:t>
              </w:r>
            </w:ins>
          </w:p>
        </w:tc>
        <w:tc>
          <w:tcPr>
            <w:tcW w:w="4042" w:type="dxa"/>
            <w:tcBorders>
              <w:top w:val="nil"/>
              <w:left w:val="nil"/>
              <w:bottom w:val="single" w:sz="4" w:space="0" w:color="auto"/>
              <w:right w:val="single" w:sz="4" w:space="0" w:color="auto"/>
            </w:tcBorders>
            <w:shd w:val="clear" w:color="auto" w:fill="auto"/>
            <w:noWrap/>
            <w:vAlign w:val="bottom"/>
            <w:hideMark/>
          </w:tcPr>
          <w:p w14:paraId="486E879B" w14:textId="77777777" w:rsidR="00F37220" w:rsidRPr="00316AAE" w:rsidRDefault="00F37220" w:rsidP="006C343E">
            <w:pPr>
              <w:spacing w:before="0"/>
              <w:rPr>
                <w:ins w:id="823" w:author="Cole, George" w:date="2016-04-26T21:16:00Z"/>
                <w:rFonts w:ascii="Calibri" w:hAnsi="Calibri"/>
                <w:color w:val="000000"/>
                <w:sz w:val="22"/>
                <w:szCs w:val="22"/>
              </w:rPr>
            </w:pPr>
            <w:ins w:id="824" w:author="Cole, George" w:date="2016-04-26T21:16:00Z">
              <w:r w:rsidRPr="00316AAE">
                <w:rPr>
                  <w:rFonts w:ascii="Calibri" w:hAnsi="Calibri"/>
                  <w:color w:val="000000"/>
                  <w:sz w:val="22"/>
                  <w:szCs w:val="22"/>
                </w:rPr>
                <w:t> </w:t>
              </w:r>
            </w:ins>
          </w:p>
        </w:tc>
      </w:tr>
      <w:tr w:rsidR="00F37220" w:rsidRPr="00316AAE" w14:paraId="202665D8" w14:textId="77777777" w:rsidTr="006C343E">
        <w:trPr>
          <w:trHeight w:val="600"/>
          <w:ins w:id="825"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02D54F46" w14:textId="77777777" w:rsidR="00F37220" w:rsidRPr="00316AAE" w:rsidRDefault="00F37220" w:rsidP="006C343E">
            <w:pPr>
              <w:spacing w:before="0"/>
              <w:rPr>
                <w:ins w:id="826" w:author="Cole, George" w:date="2016-04-26T21:16:00Z"/>
                <w:rFonts w:ascii="Calibri" w:hAnsi="Calibri"/>
                <w:color w:val="000000"/>
                <w:sz w:val="22"/>
                <w:szCs w:val="22"/>
              </w:rPr>
            </w:pPr>
            <w:ins w:id="827" w:author="Cole, George" w:date="2016-04-26T21:16:00Z">
              <w:r w:rsidRPr="00316AAE">
                <w:rPr>
                  <w:rFonts w:ascii="Calibri" w:hAnsi="Calibri"/>
                  <w:color w:val="000000"/>
                  <w:sz w:val="22"/>
                  <w:szCs w:val="22"/>
                </w:rPr>
                <w:t xml:space="preserve">category </w:t>
              </w:r>
            </w:ins>
          </w:p>
        </w:tc>
        <w:tc>
          <w:tcPr>
            <w:tcW w:w="642" w:type="dxa"/>
            <w:tcBorders>
              <w:top w:val="nil"/>
              <w:left w:val="nil"/>
              <w:bottom w:val="single" w:sz="4" w:space="0" w:color="auto"/>
              <w:right w:val="single" w:sz="4" w:space="0" w:color="auto"/>
            </w:tcBorders>
            <w:shd w:val="clear" w:color="auto" w:fill="auto"/>
            <w:noWrap/>
            <w:vAlign w:val="bottom"/>
            <w:hideMark/>
          </w:tcPr>
          <w:p w14:paraId="4C4EEF25" w14:textId="77777777" w:rsidR="00F37220" w:rsidRPr="00316AAE" w:rsidRDefault="00F37220" w:rsidP="006C343E">
            <w:pPr>
              <w:spacing w:before="0"/>
              <w:rPr>
                <w:ins w:id="828" w:author="Cole, George" w:date="2016-04-26T21:16:00Z"/>
                <w:rFonts w:ascii="Calibri" w:hAnsi="Calibri"/>
                <w:color w:val="000000"/>
                <w:sz w:val="22"/>
                <w:szCs w:val="22"/>
              </w:rPr>
            </w:pPr>
            <w:ins w:id="829"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0B39398F" w14:textId="77777777" w:rsidR="00F37220" w:rsidRPr="00316AAE" w:rsidRDefault="00F37220" w:rsidP="006C343E">
            <w:pPr>
              <w:spacing w:before="0"/>
              <w:rPr>
                <w:ins w:id="830" w:author="Cole, George" w:date="2016-04-26T21:16:00Z"/>
                <w:rFonts w:ascii="Calibri" w:hAnsi="Calibri"/>
                <w:color w:val="000000"/>
                <w:sz w:val="22"/>
                <w:szCs w:val="22"/>
              </w:rPr>
            </w:pPr>
            <w:ins w:id="831" w:author="Cole, George" w:date="2016-04-26T21:16:00Z">
              <w:r w:rsidRPr="00316AAE">
                <w:rPr>
                  <w:rFonts w:ascii="Calibri" w:hAnsi="Calibri"/>
                  <w:color w:val="000000"/>
                  <w:sz w:val="22"/>
                  <w:szCs w:val="22"/>
                </w:rPr>
                <w:t>diet | drug | encounter | observation | procedure | supply | other</w:t>
              </w:r>
            </w:ins>
          </w:p>
        </w:tc>
        <w:tc>
          <w:tcPr>
            <w:tcW w:w="4042" w:type="dxa"/>
            <w:tcBorders>
              <w:top w:val="nil"/>
              <w:left w:val="nil"/>
              <w:bottom w:val="single" w:sz="4" w:space="0" w:color="auto"/>
              <w:right w:val="single" w:sz="4" w:space="0" w:color="auto"/>
            </w:tcBorders>
            <w:shd w:val="clear" w:color="auto" w:fill="auto"/>
            <w:noWrap/>
            <w:vAlign w:val="bottom"/>
            <w:hideMark/>
          </w:tcPr>
          <w:p w14:paraId="2D61E8A2" w14:textId="77777777" w:rsidR="00F37220" w:rsidRPr="00316AAE" w:rsidRDefault="00F37220" w:rsidP="006C343E">
            <w:pPr>
              <w:spacing w:before="0"/>
              <w:rPr>
                <w:ins w:id="832" w:author="Cole, George" w:date="2016-04-26T21:16:00Z"/>
                <w:rFonts w:ascii="Calibri" w:hAnsi="Calibri"/>
                <w:color w:val="000000"/>
                <w:sz w:val="22"/>
                <w:szCs w:val="22"/>
              </w:rPr>
            </w:pPr>
            <w:ins w:id="833" w:author="Cole, George" w:date="2016-04-26T21:16:00Z">
              <w:r w:rsidRPr="00316AAE">
                <w:rPr>
                  <w:rFonts w:ascii="Calibri" w:hAnsi="Calibri"/>
                  <w:color w:val="000000"/>
                  <w:sz w:val="22"/>
                  <w:szCs w:val="22"/>
                </w:rPr>
                <w:t> </w:t>
              </w:r>
            </w:ins>
          </w:p>
        </w:tc>
      </w:tr>
      <w:tr w:rsidR="00F37220" w:rsidRPr="00316AAE" w14:paraId="1E335851" w14:textId="77777777" w:rsidTr="006C343E">
        <w:trPr>
          <w:trHeight w:val="300"/>
          <w:ins w:id="834"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7C1DE4E2" w14:textId="77777777" w:rsidR="00F37220" w:rsidRPr="00316AAE" w:rsidRDefault="00F37220" w:rsidP="006C343E">
            <w:pPr>
              <w:spacing w:before="0"/>
              <w:rPr>
                <w:ins w:id="835" w:author="Cole, George" w:date="2016-04-26T21:16:00Z"/>
                <w:rFonts w:ascii="Calibri" w:hAnsi="Calibri"/>
                <w:color w:val="000000"/>
                <w:sz w:val="22"/>
                <w:szCs w:val="22"/>
              </w:rPr>
            </w:pPr>
            <w:ins w:id="836" w:author="Cole, George" w:date="2016-04-26T21:16:00Z">
              <w:r w:rsidRPr="00316AAE">
                <w:rPr>
                  <w:rFonts w:ascii="Calibri" w:hAnsi="Calibri"/>
                  <w:color w:val="000000"/>
                  <w:sz w:val="22"/>
                  <w:szCs w:val="22"/>
                </w:rPr>
                <w:t> </w:t>
              </w:r>
            </w:ins>
          </w:p>
        </w:tc>
        <w:tc>
          <w:tcPr>
            <w:tcW w:w="642" w:type="dxa"/>
            <w:tcBorders>
              <w:top w:val="nil"/>
              <w:left w:val="nil"/>
              <w:bottom w:val="single" w:sz="4" w:space="0" w:color="auto"/>
              <w:right w:val="single" w:sz="4" w:space="0" w:color="auto"/>
            </w:tcBorders>
            <w:shd w:val="clear" w:color="auto" w:fill="auto"/>
            <w:noWrap/>
            <w:vAlign w:val="bottom"/>
            <w:hideMark/>
          </w:tcPr>
          <w:p w14:paraId="21E2B501" w14:textId="77777777" w:rsidR="00F37220" w:rsidRPr="00316AAE" w:rsidRDefault="00F37220" w:rsidP="006C343E">
            <w:pPr>
              <w:spacing w:before="0"/>
              <w:rPr>
                <w:ins w:id="837" w:author="Cole, George" w:date="2016-04-26T21:16:00Z"/>
                <w:rFonts w:ascii="Calibri" w:hAnsi="Calibri"/>
                <w:color w:val="000000"/>
                <w:sz w:val="22"/>
                <w:szCs w:val="22"/>
              </w:rPr>
            </w:pPr>
            <w:ins w:id="838"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1146A76E" w14:textId="77777777" w:rsidR="00F37220" w:rsidRPr="00316AAE" w:rsidRDefault="00F37220" w:rsidP="006C343E">
            <w:pPr>
              <w:spacing w:before="0"/>
              <w:rPr>
                <w:ins w:id="839" w:author="Cole, George" w:date="2016-04-26T21:16:00Z"/>
                <w:rFonts w:ascii="Calibri" w:hAnsi="Calibri"/>
                <w:color w:val="000000"/>
                <w:sz w:val="22"/>
                <w:szCs w:val="22"/>
              </w:rPr>
            </w:pPr>
            <w:ins w:id="840" w:author="Cole, George" w:date="2016-04-26T21:16:00Z">
              <w:r w:rsidRPr="00316AAE">
                <w:rPr>
                  <w:rFonts w:ascii="Calibri" w:hAnsi="Calibri"/>
                  <w:color w:val="000000"/>
                  <w:sz w:val="22"/>
                  <w:szCs w:val="22"/>
                </w:rPr>
                <w:t>CarePlanActivityCategory (Example)</w:t>
              </w:r>
            </w:ins>
          </w:p>
        </w:tc>
        <w:tc>
          <w:tcPr>
            <w:tcW w:w="4042" w:type="dxa"/>
            <w:tcBorders>
              <w:top w:val="nil"/>
              <w:left w:val="nil"/>
              <w:bottom w:val="single" w:sz="4" w:space="0" w:color="auto"/>
              <w:right w:val="single" w:sz="4" w:space="0" w:color="auto"/>
            </w:tcBorders>
            <w:shd w:val="clear" w:color="auto" w:fill="auto"/>
            <w:noWrap/>
            <w:vAlign w:val="bottom"/>
            <w:hideMark/>
          </w:tcPr>
          <w:p w14:paraId="5E91E60D" w14:textId="77777777" w:rsidR="00F37220" w:rsidRPr="00316AAE" w:rsidRDefault="00F37220" w:rsidP="006C343E">
            <w:pPr>
              <w:spacing w:before="0"/>
              <w:rPr>
                <w:ins w:id="841" w:author="Cole, George" w:date="2016-04-26T21:16:00Z"/>
                <w:rFonts w:ascii="Calibri" w:hAnsi="Calibri"/>
                <w:color w:val="000000"/>
                <w:sz w:val="22"/>
                <w:szCs w:val="22"/>
              </w:rPr>
            </w:pPr>
            <w:ins w:id="842" w:author="Cole, George" w:date="2016-04-26T21:16:00Z">
              <w:r w:rsidRPr="00316AAE">
                <w:rPr>
                  <w:rFonts w:ascii="Calibri" w:hAnsi="Calibri"/>
                  <w:color w:val="000000"/>
                  <w:sz w:val="22"/>
                  <w:szCs w:val="22"/>
                </w:rPr>
                <w:t> </w:t>
              </w:r>
            </w:ins>
          </w:p>
        </w:tc>
      </w:tr>
      <w:tr w:rsidR="00F37220" w:rsidRPr="00316AAE" w14:paraId="2B5274DE" w14:textId="77777777" w:rsidTr="006C343E">
        <w:trPr>
          <w:trHeight w:val="300"/>
          <w:ins w:id="843"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32CFDBDE" w14:textId="77777777" w:rsidR="00F37220" w:rsidRPr="00316AAE" w:rsidRDefault="00F37220" w:rsidP="006C343E">
            <w:pPr>
              <w:spacing w:before="0"/>
              <w:rPr>
                <w:ins w:id="844" w:author="Cole, George" w:date="2016-04-26T21:16:00Z"/>
                <w:rFonts w:ascii="Calibri" w:hAnsi="Calibri"/>
                <w:color w:val="000000"/>
                <w:sz w:val="22"/>
                <w:szCs w:val="22"/>
              </w:rPr>
            </w:pPr>
            <w:ins w:id="845" w:author="Cole, George" w:date="2016-04-26T21:16:00Z">
              <w:r w:rsidRPr="00316AAE">
                <w:rPr>
                  <w:rFonts w:ascii="Calibri" w:hAnsi="Calibri"/>
                  <w:color w:val="000000"/>
                  <w:sz w:val="22"/>
                  <w:szCs w:val="22"/>
                </w:rPr>
                <w:t xml:space="preserve">code </w:t>
              </w:r>
            </w:ins>
          </w:p>
        </w:tc>
        <w:tc>
          <w:tcPr>
            <w:tcW w:w="642" w:type="dxa"/>
            <w:tcBorders>
              <w:top w:val="nil"/>
              <w:left w:val="nil"/>
              <w:bottom w:val="single" w:sz="4" w:space="0" w:color="auto"/>
              <w:right w:val="single" w:sz="4" w:space="0" w:color="auto"/>
            </w:tcBorders>
            <w:shd w:val="clear" w:color="auto" w:fill="auto"/>
            <w:noWrap/>
            <w:vAlign w:val="bottom"/>
            <w:hideMark/>
          </w:tcPr>
          <w:p w14:paraId="6B328F37" w14:textId="77777777" w:rsidR="00F37220" w:rsidRPr="00316AAE" w:rsidRDefault="00F37220" w:rsidP="006C343E">
            <w:pPr>
              <w:spacing w:before="0"/>
              <w:rPr>
                <w:ins w:id="846" w:author="Cole, George" w:date="2016-04-26T21:16:00Z"/>
                <w:rFonts w:ascii="Calibri" w:hAnsi="Calibri"/>
                <w:color w:val="000000"/>
                <w:sz w:val="22"/>
                <w:szCs w:val="22"/>
              </w:rPr>
            </w:pPr>
            <w:ins w:id="847"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0DAD1A55" w14:textId="77777777" w:rsidR="00F37220" w:rsidRPr="00316AAE" w:rsidRDefault="00F37220" w:rsidP="006C343E">
            <w:pPr>
              <w:spacing w:before="0"/>
              <w:rPr>
                <w:ins w:id="848" w:author="Cole, George" w:date="2016-04-26T21:16:00Z"/>
                <w:rFonts w:ascii="Calibri" w:hAnsi="Calibri"/>
                <w:color w:val="000000"/>
                <w:sz w:val="22"/>
                <w:szCs w:val="22"/>
              </w:rPr>
            </w:pPr>
            <w:ins w:id="849" w:author="Cole, George" w:date="2016-04-26T21:16:00Z">
              <w:r w:rsidRPr="00316AAE">
                <w:rPr>
                  <w:rFonts w:ascii="Calibri" w:hAnsi="Calibri"/>
                  <w:color w:val="000000"/>
                  <w:sz w:val="22"/>
                  <w:szCs w:val="22"/>
                </w:rPr>
                <w:t>Detail type of activity</w:t>
              </w:r>
            </w:ins>
          </w:p>
        </w:tc>
        <w:tc>
          <w:tcPr>
            <w:tcW w:w="4042" w:type="dxa"/>
            <w:tcBorders>
              <w:top w:val="nil"/>
              <w:left w:val="nil"/>
              <w:bottom w:val="single" w:sz="4" w:space="0" w:color="auto"/>
              <w:right w:val="single" w:sz="4" w:space="0" w:color="auto"/>
            </w:tcBorders>
            <w:shd w:val="clear" w:color="auto" w:fill="auto"/>
            <w:noWrap/>
            <w:vAlign w:val="bottom"/>
            <w:hideMark/>
          </w:tcPr>
          <w:p w14:paraId="44D7F157" w14:textId="77777777" w:rsidR="00F37220" w:rsidRPr="00316AAE" w:rsidRDefault="00F37220" w:rsidP="006C343E">
            <w:pPr>
              <w:spacing w:before="0"/>
              <w:rPr>
                <w:ins w:id="850" w:author="Cole, George" w:date="2016-04-26T21:16:00Z"/>
                <w:rFonts w:ascii="Calibri" w:hAnsi="Calibri"/>
                <w:color w:val="000000"/>
                <w:sz w:val="22"/>
                <w:szCs w:val="22"/>
              </w:rPr>
            </w:pPr>
            <w:ins w:id="851" w:author="Cole, George" w:date="2016-04-26T21:16:00Z">
              <w:r w:rsidRPr="00316AAE">
                <w:rPr>
                  <w:rFonts w:ascii="Calibri" w:hAnsi="Calibri"/>
                  <w:color w:val="000000"/>
                  <w:sz w:val="22"/>
                  <w:szCs w:val="22"/>
                </w:rPr>
                <w:t> </w:t>
              </w:r>
            </w:ins>
          </w:p>
        </w:tc>
      </w:tr>
      <w:tr w:rsidR="00F37220" w:rsidRPr="00316AAE" w14:paraId="124F3207" w14:textId="77777777" w:rsidTr="006C343E">
        <w:trPr>
          <w:trHeight w:val="300"/>
          <w:ins w:id="852"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155A2F75" w14:textId="77777777" w:rsidR="00F37220" w:rsidRPr="00316AAE" w:rsidRDefault="00F37220" w:rsidP="006C343E">
            <w:pPr>
              <w:spacing w:before="0"/>
              <w:rPr>
                <w:ins w:id="853" w:author="Cole, George" w:date="2016-04-26T21:16:00Z"/>
                <w:rFonts w:ascii="Calibri" w:hAnsi="Calibri"/>
                <w:color w:val="000000"/>
                <w:sz w:val="22"/>
                <w:szCs w:val="22"/>
              </w:rPr>
            </w:pPr>
            <w:ins w:id="854" w:author="Cole, George" w:date="2016-04-26T21:16:00Z">
              <w:r w:rsidRPr="00316AAE">
                <w:rPr>
                  <w:rFonts w:ascii="Calibri" w:hAnsi="Calibri"/>
                  <w:color w:val="000000"/>
                  <w:sz w:val="22"/>
                  <w:szCs w:val="22"/>
                </w:rPr>
                <w:t> </w:t>
              </w:r>
            </w:ins>
          </w:p>
        </w:tc>
        <w:tc>
          <w:tcPr>
            <w:tcW w:w="642" w:type="dxa"/>
            <w:tcBorders>
              <w:top w:val="nil"/>
              <w:left w:val="nil"/>
              <w:bottom w:val="single" w:sz="4" w:space="0" w:color="auto"/>
              <w:right w:val="single" w:sz="4" w:space="0" w:color="auto"/>
            </w:tcBorders>
            <w:shd w:val="clear" w:color="auto" w:fill="auto"/>
            <w:noWrap/>
            <w:vAlign w:val="bottom"/>
            <w:hideMark/>
          </w:tcPr>
          <w:p w14:paraId="3FDB67EE" w14:textId="77777777" w:rsidR="00F37220" w:rsidRPr="00316AAE" w:rsidRDefault="00F37220" w:rsidP="006C343E">
            <w:pPr>
              <w:spacing w:before="0"/>
              <w:rPr>
                <w:ins w:id="855" w:author="Cole, George" w:date="2016-04-26T21:16:00Z"/>
                <w:rFonts w:ascii="Calibri" w:hAnsi="Calibri"/>
                <w:color w:val="000000"/>
                <w:sz w:val="22"/>
                <w:szCs w:val="22"/>
              </w:rPr>
            </w:pPr>
            <w:ins w:id="856"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5F2EF9CA" w14:textId="77777777" w:rsidR="00F37220" w:rsidRPr="00316AAE" w:rsidRDefault="00F37220" w:rsidP="006C343E">
            <w:pPr>
              <w:spacing w:before="0"/>
              <w:rPr>
                <w:ins w:id="857" w:author="Cole, George" w:date="2016-04-26T21:16:00Z"/>
                <w:rFonts w:ascii="Calibri" w:hAnsi="Calibri"/>
                <w:color w:val="000000"/>
                <w:sz w:val="22"/>
                <w:szCs w:val="22"/>
              </w:rPr>
            </w:pPr>
            <w:ins w:id="858" w:author="Cole, George" w:date="2016-04-26T21:16:00Z">
              <w:r w:rsidRPr="00316AAE">
                <w:rPr>
                  <w:rFonts w:ascii="Calibri" w:hAnsi="Calibri"/>
                  <w:color w:val="000000"/>
                  <w:sz w:val="22"/>
                  <w:szCs w:val="22"/>
                </w:rPr>
                <w:t>Care Plan Activity (Example)</w:t>
              </w:r>
            </w:ins>
          </w:p>
        </w:tc>
        <w:tc>
          <w:tcPr>
            <w:tcW w:w="4042" w:type="dxa"/>
            <w:tcBorders>
              <w:top w:val="nil"/>
              <w:left w:val="nil"/>
              <w:bottom w:val="single" w:sz="4" w:space="0" w:color="auto"/>
              <w:right w:val="single" w:sz="4" w:space="0" w:color="auto"/>
            </w:tcBorders>
            <w:shd w:val="clear" w:color="auto" w:fill="auto"/>
            <w:noWrap/>
            <w:vAlign w:val="bottom"/>
            <w:hideMark/>
          </w:tcPr>
          <w:p w14:paraId="28319C8A" w14:textId="77777777" w:rsidR="00F37220" w:rsidRPr="00316AAE" w:rsidRDefault="00F37220" w:rsidP="006C343E">
            <w:pPr>
              <w:spacing w:before="0"/>
              <w:rPr>
                <w:ins w:id="859" w:author="Cole, George" w:date="2016-04-26T21:16:00Z"/>
                <w:rFonts w:ascii="Calibri" w:hAnsi="Calibri"/>
                <w:color w:val="000000"/>
                <w:sz w:val="22"/>
                <w:szCs w:val="22"/>
              </w:rPr>
            </w:pPr>
            <w:ins w:id="860" w:author="Cole, George" w:date="2016-04-26T21:16:00Z">
              <w:r w:rsidRPr="00316AAE">
                <w:rPr>
                  <w:rFonts w:ascii="Calibri" w:hAnsi="Calibri"/>
                  <w:color w:val="000000"/>
                  <w:sz w:val="22"/>
                  <w:szCs w:val="22"/>
                </w:rPr>
                <w:t> </w:t>
              </w:r>
            </w:ins>
          </w:p>
        </w:tc>
      </w:tr>
      <w:tr w:rsidR="00F37220" w:rsidRPr="00316AAE" w14:paraId="30279B41" w14:textId="77777777" w:rsidTr="006C343E">
        <w:trPr>
          <w:trHeight w:val="300"/>
          <w:ins w:id="861"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033EEC7F" w14:textId="77777777" w:rsidR="00F37220" w:rsidRPr="00316AAE" w:rsidRDefault="00F37220" w:rsidP="006C343E">
            <w:pPr>
              <w:spacing w:before="0"/>
              <w:rPr>
                <w:ins w:id="862" w:author="Cole, George" w:date="2016-04-26T21:16:00Z"/>
                <w:rFonts w:ascii="Calibri" w:hAnsi="Calibri"/>
                <w:color w:val="000000"/>
                <w:sz w:val="22"/>
                <w:szCs w:val="22"/>
              </w:rPr>
            </w:pPr>
            <w:ins w:id="863" w:author="Cole, George" w:date="2016-04-26T21:16:00Z">
              <w:r w:rsidRPr="00316AAE">
                <w:rPr>
                  <w:rFonts w:ascii="Calibri" w:hAnsi="Calibri"/>
                  <w:color w:val="000000"/>
                  <w:sz w:val="22"/>
                  <w:szCs w:val="22"/>
                </w:rPr>
                <w:t xml:space="preserve">reasonCode </w:t>
              </w:r>
            </w:ins>
          </w:p>
        </w:tc>
        <w:tc>
          <w:tcPr>
            <w:tcW w:w="642" w:type="dxa"/>
            <w:tcBorders>
              <w:top w:val="nil"/>
              <w:left w:val="nil"/>
              <w:bottom w:val="single" w:sz="4" w:space="0" w:color="auto"/>
              <w:right w:val="single" w:sz="4" w:space="0" w:color="auto"/>
            </w:tcBorders>
            <w:shd w:val="clear" w:color="auto" w:fill="auto"/>
            <w:noWrap/>
            <w:vAlign w:val="bottom"/>
            <w:hideMark/>
          </w:tcPr>
          <w:p w14:paraId="20036F39" w14:textId="77777777" w:rsidR="00F37220" w:rsidRPr="00316AAE" w:rsidRDefault="00F37220" w:rsidP="006C343E">
            <w:pPr>
              <w:spacing w:before="0"/>
              <w:rPr>
                <w:ins w:id="864" w:author="Cole, George" w:date="2016-04-26T21:16:00Z"/>
                <w:rFonts w:ascii="Calibri" w:hAnsi="Calibri"/>
                <w:color w:val="000000"/>
                <w:sz w:val="22"/>
                <w:szCs w:val="22"/>
              </w:rPr>
            </w:pPr>
            <w:ins w:id="865" w:author="Cole, George" w:date="2016-04-26T21:16:00Z">
              <w:r w:rsidRPr="00316AAE">
                <w:rPr>
                  <w:rFonts w:ascii="Calibri" w:hAnsi="Calibri"/>
                  <w:color w:val="000000"/>
                  <w:sz w:val="22"/>
                  <w:szCs w:val="22"/>
                </w:rPr>
                <w:t>0..*</w:t>
              </w:r>
            </w:ins>
          </w:p>
        </w:tc>
        <w:tc>
          <w:tcPr>
            <w:tcW w:w="8557" w:type="dxa"/>
            <w:tcBorders>
              <w:top w:val="nil"/>
              <w:left w:val="nil"/>
              <w:bottom w:val="single" w:sz="4" w:space="0" w:color="auto"/>
              <w:right w:val="single" w:sz="4" w:space="0" w:color="auto"/>
            </w:tcBorders>
            <w:shd w:val="clear" w:color="auto" w:fill="auto"/>
            <w:hideMark/>
          </w:tcPr>
          <w:p w14:paraId="3ECEA232" w14:textId="77777777" w:rsidR="00F37220" w:rsidRPr="00316AAE" w:rsidRDefault="00F37220" w:rsidP="006C343E">
            <w:pPr>
              <w:spacing w:before="0"/>
              <w:rPr>
                <w:ins w:id="866" w:author="Cole, George" w:date="2016-04-26T21:16:00Z"/>
                <w:rFonts w:ascii="Calibri" w:hAnsi="Calibri"/>
                <w:color w:val="000000"/>
                <w:sz w:val="22"/>
                <w:szCs w:val="22"/>
              </w:rPr>
            </w:pPr>
            <w:ins w:id="867" w:author="Cole, George" w:date="2016-04-26T21:16:00Z">
              <w:r w:rsidRPr="00316AAE">
                <w:rPr>
                  <w:rFonts w:ascii="Calibri" w:hAnsi="Calibri"/>
                  <w:color w:val="000000"/>
                  <w:sz w:val="22"/>
                  <w:szCs w:val="22"/>
                </w:rPr>
                <w:t>Why activity should be done</w:t>
              </w:r>
            </w:ins>
          </w:p>
        </w:tc>
        <w:tc>
          <w:tcPr>
            <w:tcW w:w="4042" w:type="dxa"/>
            <w:tcBorders>
              <w:top w:val="nil"/>
              <w:left w:val="nil"/>
              <w:bottom w:val="single" w:sz="4" w:space="0" w:color="auto"/>
              <w:right w:val="single" w:sz="4" w:space="0" w:color="auto"/>
            </w:tcBorders>
            <w:shd w:val="clear" w:color="auto" w:fill="auto"/>
            <w:noWrap/>
            <w:vAlign w:val="bottom"/>
            <w:hideMark/>
          </w:tcPr>
          <w:p w14:paraId="18312365" w14:textId="77777777" w:rsidR="00F37220" w:rsidRPr="00316AAE" w:rsidRDefault="00F37220" w:rsidP="006C343E">
            <w:pPr>
              <w:spacing w:before="0"/>
              <w:rPr>
                <w:ins w:id="868" w:author="Cole, George" w:date="2016-04-26T21:16:00Z"/>
                <w:rFonts w:ascii="Calibri" w:hAnsi="Calibri"/>
                <w:color w:val="000000"/>
                <w:sz w:val="22"/>
                <w:szCs w:val="22"/>
              </w:rPr>
            </w:pPr>
            <w:ins w:id="869" w:author="Cole, George" w:date="2016-04-26T21:16:00Z">
              <w:r w:rsidRPr="00316AAE">
                <w:rPr>
                  <w:rFonts w:ascii="Calibri" w:hAnsi="Calibri"/>
                  <w:color w:val="000000"/>
                  <w:sz w:val="22"/>
                  <w:szCs w:val="22"/>
                </w:rPr>
                <w:t> </w:t>
              </w:r>
            </w:ins>
          </w:p>
        </w:tc>
      </w:tr>
      <w:tr w:rsidR="00F37220" w:rsidRPr="00316AAE" w14:paraId="7541A60F" w14:textId="77777777" w:rsidTr="006C343E">
        <w:trPr>
          <w:trHeight w:val="300"/>
          <w:ins w:id="870"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7A7BE3FA" w14:textId="77777777" w:rsidR="00F37220" w:rsidRPr="00316AAE" w:rsidRDefault="00F37220" w:rsidP="006C343E">
            <w:pPr>
              <w:spacing w:before="0"/>
              <w:rPr>
                <w:ins w:id="871" w:author="Cole, George" w:date="2016-04-26T21:16:00Z"/>
                <w:rFonts w:ascii="Calibri" w:hAnsi="Calibri"/>
                <w:color w:val="000000"/>
                <w:sz w:val="22"/>
                <w:szCs w:val="22"/>
              </w:rPr>
            </w:pPr>
            <w:ins w:id="872" w:author="Cole, George" w:date="2016-04-26T21:16:00Z">
              <w:r w:rsidRPr="00316AAE">
                <w:rPr>
                  <w:rFonts w:ascii="Calibri" w:hAnsi="Calibri"/>
                  <w:color w:val="000000"/>
                  <w:sz w:val="22"/>
                  <w:szCs w:val="22"/>
                </w:rPr>
                <w:t> </w:t>
              </w:r>
            </w:ins>
          </w:p>
        </w:tc>
        <w:tc>
          <w:tcPr>
            <w:tcW w:w="642" w:type="dxa"/>
            <w:tcBorders>
              <w:top w:val="nil"/>
              <w:left w:val="nil"/>
              <w:bottom w:val="single" w:sz="4" w:space="0" w:color="auto"/>
              <w:right w:val="single" w:sz="4" w:space="0" w:color="auto"/>
            </w:tcBorders>
            <w:shd w:val="clear" w:color="auto" w:fill="auto"/>
            <w:noWrap/>
            <w:vAlign w:val="bottom"/>
            <w:hideMark/>
          </w:tcPr>
          <w:p w14:paraId="7DE5E614" w14:textId="77777777" w:rsidR="00F37220" w:rsidRPr="00316AAE" w:rsidRDefault="00F37220" w:rsidP="006C343E">
            <w:pPr>
              <w:spacing w:before="0"/>
              <w:rPr>
                <w:ins w:id="873" w:author="Cole, George" w:date="2016-04-26T21:16:00Z"/>
                <w:rFonts w:ascii="Calibri" w:hAnsi="Calibri"/>
                <w:color w:val="000000"/>
                <w:sz w:val="22"/>
                <w:szCs w:val="22"/>
              </w:rPr>
            </w:pPr>
            <w:ins w:id="874"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77B87BA2" w14:textId="77777777" w:rsidR="00F37220" w:rsidRPr="00316AAE" w:rsidRDefault="00F37220" w:rsidP="006C343E">
            <w:pPr>
              <w:spacing w:before="0"/>
              <w:rPr>
                <w:ins w:id="875" w:author="Cole, George" w:date="2016-04-26T21:16:00Z"/>
                <w:rFonts w:ascii="Calibri" w:hAnsi="Calibri"/>
                <w:color w:val="000000"/>
                <w:sz w:val="22"/>
                <w:szCs w:val="22"/>
              </w:rPr>
            </w:pPr>
            <w:ins w:id="876" w:author="Cole, George" w:date="2016-04-26T21:16:00Z">
              <w:r w:rsidRPr="00316AAE">
                <w:rPr>
                  <w:rFonts w:ascii="Calibri" w:hAnsi="Calibri"/>
                  <w:color w:val="000000"/>
                  <w:sz w:val="22"/>
                  <w:szCs w:val="22"/>
                </w:rPr>
                <w:t>Activity Reason (Example)</w:t>
              </w:r>
            </w:ins>
          </w:p>
        </w:tc>
        <w:tc>
          <w:tcPr>
            <w:tcW w:w="4042" w:type="dxa"/>
            <w:tcBorders>
              <w:top w:val="nil"/>
              <w:left w:val="nil"/>
              <w:bottom w:val="single" w:sz="4" w:space="0" w:color="auto"/>
              <w:right w:val="single" w:sz="4" w:space="0" w:color="auto"/>
            </w:tcBorders>
            <w:shd w:val="clear" w:color="auto" w:fill="auto"/>
            <w:noWrap/>
            <w:vAlign w:val="bottom"/>
            <w:hideMark/>
          </w:tcPr>
          <w:p w14:paraId="7B6BE51E" w14:textId="77777777" w:rsidR="00F37220" w:rsidRPr="00316AAE" w:rsidRDefault="00F37220" w:rsidP="006C343E">
            <w:pPr>
              <w:spacing w:before="0"/>
              <w:rPr>
                <w:ins w:id="877" w:author="Cole, George" w:date="2016-04-26T21:16:00Z"/>
                <w:rFonts w:ascii="Calibri" w:hAnsi="Calibri"/>
                <w:color w:val="000000"/>
                <w:sz w:val="22"/>
                <w:szCs w:val="22"/>
              </w:rPr>
            </w:pPr>
            <w:ins w:id="878" w:author="Cole, George" w:date="2016-04-26T21:16:00Z">
              <w:r w:rsidRPr="00316AAE">
                <w:rPr>
                  <w:rFonts w:ascii="Calibri" w:hAnsi="Calibri"/>
                  <w:color w:val="000000"/>
                  <w:sz w:val="22"/>
                  <w:szCs w:val="22"/>
                </w:rPr>
                <w:t> </w:t>
              </w:r>
            </w:ins>
          </w:p>
        </w:tc>
      </w:tr>
      <w:tr w:rsidR="00F37220" w:rsidRPr="00316AAE" w14:paraId="06D7A114" w14:textId="77777777" w:rsidTr="006C343E">
        <w:trPr>
          <w:trHeight w:val="600"/>
          <w:ins w:id="879"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728C7885" w14:textId="77777777" w:rsidR="00F37220" w:rsidRPr="00316AAE" w:rsidRDefault="00F37220" w:rsidP="006C343E">
            <w:pPr>
              <w:spacing w:before="0"/>
              <w:rPr>
                <w:ins w:id="880" w:author="Cole, George" w:date="2016-04-26T21:16:00Z"/>
                <w:rFonts w:ascii="Calibri" w:hAnsi="Calibri"/>
                <w:color w:val="000000"/>
                <w:sz w:val="22"/>
                <w:szCs w:val="22"/>
              </w:rPr>
            </w:pPr>
            <w:ins w:id="881" w:author="Cole, George" w:date="2016-04-26T21:16:00Z">
              <w:r w:rsidRPr="00316AAE">
                <w:rPr>
                  <w:rFonts w:ascii="Calibri" w:hAnsi="Calibri"/>
                  <w:color w:val="000000"/>
                  <w:sz w:val="22"/>
                  <w:szCs w:val="22"/>
                </w:rPr>
                <w:t xml:space="preserve">reasonReference </w:t>
              </w:r>
            </w:ins>
          </w:p>
        </w:tc>
        <w:tc>
          <w:tcPr>
            <w:tcW w:w="642" w:type="dxa"/>
            <w:tcBorders>
              <w:top w:val="nil"/>
              <w:left w:val="nil"/>
              <w:bottom w:val="single" w:sz="4" w:space="0" w:color="auto"/>
              <w:right w:val="single" w:sz="4" w:space="0" w:color="auto"/>
            </w:tcBorders>
            <w:shd w:val="clear" w:color="auto" w:fill="auto"/>
            <w:noWrap/>
            <w:vAlign w:val="bottom"/>
            <w:hideMark/>
          </w:tcPr>
          <w:p w14:paraId="11F875E3" w14:textId="77777777" w:rsidR="00F37220" w:rsidRPr="00316AAE" w:rsidRDefault="00F37220" w:rsidP="006C343E">
            <w:pPr>
              <w:spacing w:before="0"/>
              <w:rPr>
                <w:ins w:id="882" w:author="Cole, George" w:date="2016-04-26T21:16:00Z"/>
                <w:rFonts w:ascii="Calibri" w:hAnsi="Calibri"/>
                <w:color w:val="000000"/>
                <w:sz w:val="22"/>
                <w:szCs w:val="22"/>
              </w:rPr>
            </w:pPr>
            <w:ins w:id="883" w:author="Cole, George" w:date="2016-04-26T21:16:00Z">
              <w:r w:rsidRPr="00316AAE">
                <w:rPr>
                  <w:rFonts w:ascii="Calibri" w:hAnsi="Calibri"/>
                  <w:color w:val="000000"/>
                  <w:sz w:val="22"/>
                  <w:szCs w:val="22"/>
                </w:rPr>
                <w:t>0..*</w:t>
              </w:r>
            </w:ins>
          </w:p>
        </w:tc>
        <w:tc>
          <w:tcPr>
            <w:tcW w:w="8557" w:type="dxa"/>
            <w:tcBorders>
              <w:top w:val="nil"/>
              <w:left w:val="nil"/>
              <w:bottom w:val="single" w:sz="4" w:space="0" w:color="auto"/>
              <w:right w:val="single" w:sz="4" w:space="0" w:color="auto"/>
            </w:tcBorders>
            <w:shd w:val="clear" w:color="auto" w:fill="auto"/>
            <w:hideMark/>
          </w:tcPr>
          <w:p w14:paraId="03CF4AC7" w14:textId="77777777" w:rsidR="00F37220" w:rsidRPr="00316AAE" w:rsidRDefault="00F37220" w:rsidP="006C343E">
            <w:pPr>
              <w:spacing w:before="0"/>
              <w:rPr>
                <w:ins w:id="884" w:author="Cole, George" w:date="2016-04-26T21:16:00Z"/>
                <w:rFonts w:ascii="Calibri" w:hAnsi="Calibri"/>
                <w:color w:val="000000"/>
                <w:sz w:val="22"/>
                <w:szCs w:val="22"/>
              </w:rPr>
            </w:pPr>
            <w:ins w:id="885" w:author="Cole, George" w:date="2016-04-26T21:16:00Z">
              <w:r w:rsidRPr="00316AAE">
                <w:rPr>
                  <w:rFonts w:ascii="Calibri" w:hAnsi="Calibri"/>
                  <w:color w:val="000000"/>
                  <w:sz w:val="22"/>
                  <w:szCs w:val="22"/>
                </w:rPr>
                <w:t>Condition triggering need for activity</w:t>
              </w:r>
            </w:ins>
          </w:p>
        </w:tc>
        <w:tc>
          <w:tcPr>
            <w:tcW w:w="4042" w:type="dxa"/>
            <w:tcBorders>
              <w:top w:val="nil"/>
              <w:left w:val="nil"/>
              <w:bottom w:val="single" w:sz="4" w:space="0" w:color="auto"/>
              <w:right w:val="single" w:sz="4" w:space="0" w:color="auto"/>
            </w:tcBorders>
            <w:shd w:val="clear" w:color="auto" w:fill="auto"/>
            <w:noWrap/>
            <w:vAlign w:val="bottom"/>
            <w:hideMark/>
          </w:tcPr>
          <w:p w14:paraId="42746871" w14:textId="77777777" w:rsidR="00F37220" w:rsidRPr="00316AAE" w:rsidRDefault="00F37220" w:rsidP="006C343E">
            <w:pPr>
              <w:spacing w:before="0"/>
              <w:rPr>
                <w:ins w:id="886" w:author="Cole, George" w:date="2016-04-26T21:16:00Z"/>
                <w:rFonts w:ascii="Calibri" w:hAnsi="Calibri"/>
                <w:color w:val="000000"/>
                <w:sz w:val="22"/>
                <w:szCs w:val="22"/>
              </w:rPr>
            </w:pPr>
            <w:ins w:id="887" w:author="Cole, George" w:date="2016-04-26T21:16:00Z">
              <w:r w:rsidRPr="00316AAE">
                <w:rPr>
                  <w:rFonts w:ascii="Calibri" w:hAnsi="Calibri"/>
                  <w:color w:val="000000"/>
                  <w:sz w:val="22"/>
                  <w:szCs w:val="22"/>
                </w:rPr>
                <w:t> </w:t>
              </w:r>
            </w:ins>
          </w:p>
        </w:tc>
      </w:tr>
      <w:tr w:rsidR="00F37220" w:rsidRPr="00316AAE" w14:paraId="7694FBDF" w14:textId="77777777" w:rsidTr="006C343E">
        <w:trPr>
          <w:trHeight w:val="300"/>
          <w:ins w:id="888"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194B3091" w14:textId="77777777" w:rsidR="00F37220" w:rsidRPr="00316AAE" w:rsidRDefault="00F37220" w:rsidP="006C343E">
            <w:pPr>
              <w:spacing w:before="0"/>
              <w:rPr>
                <w:ins w:id="889" w:author="Cole, George" w:date="2016-04-26T21:16:00Z"/>
                <w:rFonts w:ascii="Calibri" w:hAnsi="Calibri"/>
                <w:color w:val="000000"/>
                <w:sz w:val="22"/>
                <w:szCs w:val="22"/>
              </w:rPr>
            </w:pPr>
            <w:ins w:id="890" w:author="Cole, George" w:date="2016-04-26T21:16:00Z">
              <w:r w:rsidRPr="00316AAE">
                <w:rPr>
                  <w:rFonts w:ascii="Calibri" w:hAnsi="Calibri"/>
                  <w:color w:val="000000"/>
                  <w:sz w:val="22"/>
                  <w:szCs w:val="22"/>
                </w:rPr>
                <w:t xml:space="preserve">goal </w:t>
              </w:r>
            </w:ins>
          </w:p>
        </w:tc>
        <w:tc>
          <w:tcPr>
            <w:tcW w:w="642" w:type="dxa"/>
            <w:tcBorders>
              <w:top w:val="nil"/>
              <w:left w:val="nil"/>
              <w:bottom w:val="single" w:sz="4" w:space="0" w:color="auto"/>
              <w:right w:val="single" w:sz="4" w:space="0" w:color="auto"/>
            </w:tcBorders>
            <w:shd w:val="clear" w:color="auto" w:fill="auto"/>
            <w:noWrap/>
            <w:vAlign w:val="bottom"/>
            <w:hideMark/>
          </w:tcPr>
          <w:p w14:paraId="7492FC45" w14:textId="77777777" w:rsidR="00F37220" w:rsidRPr="00316AAE" w:rsidRDefault="00F37220" w:rsidP="006C343E">
            <w:pPr>
              <w:spacing w:before="0"/>
              <w:rPr>
                <w:ins w:id="891" w:author="Cole, George" w:date="2016-04-26T21:16:00Z"/>
                <w:rFonts w:ascii="Calibri" w:hAnsi="Calibri"/>
                <w:color w:val="000000"/>
                <w:sz w:val="22"/>
                <w:szCs w:val="22"/>
              </w:rPr>
            </w:pPr>
            <w:ins w:id="892" w:author="Cole, George" w:date="2016-04-26T21:16:00Z">
              <w:r w:rsidRPr="00316AAE">
                <w:rPr>
                  <w:rFonts w:ascii="Calibri" w:hAnsi="Calibri"/>
                  <w:color w:val="000000"/>
                  <w:sz w:val="22"/>
                  <w:szCs w:val="22"/>
                </w:rPr>
                <w:t>0..*</w:t>
              </w:r>
            </w:ins>
          </w:p>
        </w:tc>
        <w:tc>
          <w:tcPr>
            <w:tcW w:w="8557" w:type="dxa"/>
            <w:tcBorders>
              <w:top w:val="nil"/>
              <w:left w:val="nil"/>
              <w:bottom w:val="single" w:sz="4" w:space="0" w:color="auto"/>
              <w:right w:val="single" w:sz="4" w:space="0" w:color="auto"/>
            </w:tcBorders>
            <w:shd w:val="clear" w:color="auto" w:fill="auto"/>
            <w:hideMark/>
          </w:tcPr>
          <w:p w14:paraId="45E4DBDA" w14:textId="77777777" w:rsidR="00F37220" w:rsidRPr="00316AAE" w:rsidRDefault="00F37220" w:rsidP="006C343E">
            <w:pPr>
              <w:spacing w:before="0"/>
              <w:rPr>
                <w:ins w:id="893" w:author="Cole, George" w:date="2016-04-26T21:16:00Z"/>
                <w:rFonts w:ascii="Calibri" w:hAnsi="Calibri"/>
                <w:color w:val="000000"/>
                <w:sz w:val="22"/>
                <w:szCs w:val="22"/>
              </w:rPr>
            </w:pPr>
            <w:ins w:id="894" w:author="Cole, George" w:date="2016-04-26T21:16:00Z">
              <w:r w:rsidRPr="00316AAE">
                <w:rPr>
                  <w:rFonts w:ascii="Calibri" w:hAnsi="Calibri"/>
                  <w:color w:val="000000"/>
                  <w:sz w:val="22"/>
                  <w:szCs w:val="22"/>
                </w:rPr>
                <w:t>Goals this activity relates to</w:t>
              </w:r>
            </w:ins>
          </w:p>
        </w:tc>
        <w:tc>
          <w:tcPr>
            <w:tcW w:w="4042" w:type="dxa"/>
            <w:tcBorders>
              <w:top w:val="nil"/>
              <w:left w:val="nil"/>
              <w:bottom w:val="single" w:sz="4" w:space="0" w:color="auto"/>
              <w:right w:val="single" w:sz="4" w:space="0" w:color="auto"/>
            </w:tcBorders>
            <w:shd w:val="clear" w:color="auto" w:fill="auto"/>
            <w:noWrap/>
            <w:vAlign w:val="bottom"/>
            <w:hideMark/>
          </w:tcPr>
          <w:p w14:paraId="77D30C8A" w14:textId="77777777" w:rsidR="00F37220" w:rsidRPr="00316AAE" w:rsidRDefault="00F37220" w:rsidP="006C343E">
            <w:pPr>
              <w:spacing w:before="0"/>
              <w:rPr>
                <w:ins w:id="895" w:author="Cole, George" w:date="2016-04-26T21:16:00Z"/>
                <w:rFonts w:ascii="Calibri" w:hAnsi="Calibri"/>
                <w:color w:val="000000"/>
                <w:sz w:val="22"/>
                <w:szCs w:val="22"/>
              </w:rPr>
            </w:pPr>
            <w:ins w:id="896" w:author="Cole, George" w:date="2016-04-26T21:16:00Z">
              <w:r w:rsidRPr="00316AAE">
                <w:rPr>
                  <w:rFonts w:ascii="Calibri" w:hAnsi="Calibri"/>
                  <w:color w:val="000000"/>
                  <w:sz w:val="22"/>
                  <w:szCs w:val="22"/>
                </w:rPr>
                <w:t> </w:t>
              </w:r>
            </w:ins>
          </w:p>
        </w:tc>
      </w:tr>
      <w:tr w:rsidR="00F37220" w:rsidRPr="00316AAE" w14:paraId="70D73C9E" w14:textId="77777777" w:rsidTr="006C343E">
        <w:trPr>
          <w:trHeight w:val="600"/>
          <w:ins w:id="897"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4C8F9006" w14:textId="77777777" w:rsidR="00F37220" w:rsidRPr="00316AAE" w:rsidRDefault="00F37220" w:rsidP="006C343E">
            <w:pPr>
              <w:spacing w:before="0"/>
              <w:rPr>
                <w:ins w:id="898" w:author="Cole, George" w:date="2016-04-26T21:16:00Z"/>
                <w:rFonts w:ascii="Calibri" w:hAnsi="Calibri"/>
                <w:color w:val="000000"/>
                <w:sz w:val="22"/>
                <w:szCs w:val="22"/>
              </w:rPr>
            </w:pPr>
            <w:ins w:id="899" w:author="Cole, George" w:date="2016-04-26T21:16:00Z">
              <w:r w:rsidRPr="00316AAE">
                <w:rPr>
                  <w:rFonts w:ascii="Calibri" w:hAnsi="Calibri"/>
                  <w:color w:val="000000"/>
                  <w:sz w:val="22"/>
                  <w:szCs w:val="22"/>
                </w:rPr>
                <w:t xml:space="preserve">status </w:t>
              </w:r>
            </w:ins>
          </w:p>
        </w:tc>
        <w:tc>
          <w:tcPr>
            <w:tcW w:w="642" w:type="dxa"/>
            <w:tcBorders>
              <w:top w:val="nil"/>
              <w:left w:val="nil"/>
              <w:bottom w:val="single" w:sz="4" w:space="0" w:color="auto"/>
              <w:right w:val="single" w:sz="4" w:space="0" w:color="auto"/>
            </w:tcBorders>
            <w:shd w:val="clear" w:color="auto" w:fill="auto"/>
            <w:noWrap/>
            <w:vAlign w:val="bottom"/>
            <w:hideMark/>
          </w:tcPr>
          <w:p w14:paraId="3A951351" w14:textId="77777777" w:rsidR="00F37220" w:rsidRPr="00316AAE" w:rsidRDefault="00F37220" w:rsidP="006C343E">
            <w:pPr>
              <w:spacing w:before="0"/>
              <w:rPr>
                <w:ins w:id="900" w:author="Cole, George" w:date="2016-04-26T21:16:00Z"/>
                <w:rFonts w:ascii="Calibri" w:hAnsi="Calibri"/>
                <w:color w:val="000000"/>
                <w:sz w:val="22"/>
                <w:szCs w:val="22"/>
              </w:rPr>
            </w:pPr>
            <w:ins w:id="901"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0412DBCD" w14:textId="77777777" w:rsidR="00F37220" w:rsidRPr="00316AAE" w:rsidRDefault="00F37220" w:rsidP="006C343E">
            <w:pPr>
              <w:spacing w:before="0"/>
              <w:rPr>
                <w:ins w:id="902" w:author="Cole, George" w:date="2016-04-26T21:16:00Z"/>
                <w:rFonts w:ascii="Calibri" w:hAnsi="Calibri"/>
                <w:color w:val="000000"/>
                <w:sz w:val="22"/>
                <w:szCs w:val="22"/>
              </w:rPr>
            </w:pPr>
            <w:ins w:id="903" w:author="Cole, George" w:date="2016-04-26T21:16:00Z">
              <w:r w:rsidRPr="00316AAE">
                <w:rPr>
                  <w:rFonts w:ascii="Calibri" w:hAnsi="Calibri"/>
                  <w:color w:val="000000"/>
                  <w:sz w:val="22"/>
                  <w:szCs w:val="22"/>
                </w:rPr>
                <w:t>not-started | scheduled | in-progress | on-hold | completed | cancelled</w:t>
              </w:r>
            </w:ins>
          </w:p>
        </w:tc>
        <w:tc>
          <w:tcPr>
            <w:tcW w:w="4042" w:type="dxa"/>
            <w:tcBorders>
              <w:top w:val="nil"/>
              <w:left w:val="nil"/>
              <w:bottom w:val="single" w:sz="4" w:space="0" w:color="auto"/>
              <w:right w:val="single" w:sz="4" w:space="0" w:color="auto"/>
            </w:tcBorders>
            <w:shd w:val="clear" w:color="auto" w:fill="auto"/>
            <w:noWrap/>
            <w:vAlign w:val="bottom"/>
            <w:hideMark/>
          </w:tcPr>
          <w:p w14:paraId="628704FD" w14:textId="77777777" w:rsidR="00F37220" w:rsidRPr="00316AAE" w:rsidRDefault="00F37220" w:rsidP="006C343E">
            <w:pPr>
              <w:spacing w:before="0"/>
              <w:rPr>
                <w:ins w:id="904" w:author="Cole, George" w:date="2016-04-26T21:16:00Z"/>
                <w:rFonts w:ascii="Calibri" w:hAnsi="Calibri"/>
                <w:color w:val="000000"/>
                <w:sz w:val="22"/>
                <w:szCs w:val="22"/>
              </w:rPr>
            </w:pPr>
            <w:ins w:id="905" w:author="Cole, George" w:date="2016-04-26T21:16:00Z">
              <w:r w:rsidRPr="00316AAE">
                <w:rPr>
                  <w:rFonts w:ascii="Calibri" w:hAnsi="Calibri"/>
                  <w:color w:val="000000"/>
                  <w:sz w:val="22"/>
                  <w:szCs w:val="22"/>
                </w:rPr>
                <w:t> </w:t>
              </w:r>
            </w:ins>
          </w:p>
        </w:tc>
      </w:tr>
      <w:tr w:rsidR="00F37220" w:rsidRPr="00316AAE" w14:paraId="6B4EDEF3" w14:textId="77777777" w:rsidTr="006C343E">
        <w:trPr>
          <w:trHeight w:val="300"/>
          <w:ins w:id="906"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0C3D6A05" w14:textId="77777777" w:rsidR="00F37220" w:rsidRPr="00316AAE" w:rsidRDefault="00F37220" w:rsidP="006C343E">
            <w:pPr>
              <w:spacing w:before="0"/>
              <w:rPr>
                <w:ins w:id="907" w:author="Cole, George" w:date="2016-04-26T21:16:00Z"/>
                <w:rFonts w:ascii="Calibri" w:hAnsi="Calibri"/>
                <w:color w:val="000000"/>
                <w:sz w:val="22"/>
                <w:szCs w:val="22"/>
              </w:rPr>
            </w:pPr>
            <w:ins w:id="908" w:author="Cole, George" w:date="2016-04-26T21:16:00Z">
              <w:r w:rsidRPr="00316AAE">
                <w:rPr>
                  <w:rFonts w:ascii="Calibri" w:hAnsi="Calibri"/>
                  <w:color w:val="000000"/>
                  <w:sz w:val="22"/>
                  <w:szCs w:val="22"/>
                </w:rPr>
                <w:lastRenderedPageBreak/>
                <w:t> </w:t>
              </w:r>
            </w:ins>
          </w:p>
        </w:tc>
        <w:tc>
          <w:tcPr>
            <w:tcW w:w="642" w:type="dxa"/>
            <w:tcBorders>
              <w:top w:val="nil"/>
              <w:left w:val="nil"/>
              <w:bottom w:val="single" w:sz="4" w:space="0" w:color="auto"/>
              <w:right w:val="single" w:sz="4" w:space="0" w:color="auto"/>
            </w:tcBorders>
            <w:shd w:val="clear" w:color="auto" w:fill="auto"/>
            <w:noWrap/>
            <w:vAlign w:val="bottom"/>
            <w:hideMark/>
          </w:tcPr>
          <w:p w14:paraId="2B18F598" w14:textId="77777777" w:rsidR="00F37220" w:rsidRPr="00316AAE" w:rsidRDefault="00F37220" w:rsidP="006C343E">
            <w:pPr>
              <w:spacing w:before="0"/>
              <w:rPr>
                <w:ins w:id="909" w:author="Cole, George" w:date="2016-04-26T21:16:00Z"/>
                <w:rFonts w:ascii="Calibri" w:hAnsi="Calibri"/>
                <w:color w:val="000000"/>
                <w:sz w:val="22"/>
                <w:szCs w:val="22"/>
              </w:rPr>
            </w:pPr>
            <w:ins w:id="910"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77928F66" w14:textId="77777777" w:rsidR="00F37220" w:rsidRPr="00316AAE" w:rsidRDefault="00F37220" w:rsidP="006C343E">
            <w:pPr>
              <w:spacing w:before="0"/>
              <w:rPr>
                <w:ins w:id="911" w:author="Cole, George" w:date="2016-04-26T21:16:00Z"/>
                <w:rFonts w:ascii="Calibri" w:hAnsi="Calibri"/>
                <w:color w:val="000000"/>
                <w:sz w:val="22"/>
                <w:szCs w:val="22"/>
              </w:rPr>
            </w:pPr>
            <w:ins w:id="912" w:author="Cole, George" w:date="2016-04-26T21:16:00Z">
              <w:r w:rsidRPr="00316AAE">
                <w:rPr>
                  <w:rFonts w:ascii="Calibri" w:hAnsi="Calibri"/>
                  <w:color w:val="000000"/>
                  <w:sz w:val="22"/>
                  <w:szCs w:val="22"/>
                </w:rPr>
                <w:t>CarePlanActivityStatus (Required)</w:t>
              </w:r>
            </w:ins>
          </w:p>
        </w:tc>
        <w:tc>
          <w:tcPr>
            <w:tcW w:w="4042" w:type="dxa"/>
            <w:tcBorders>
              <w:top w:val="nil"/>
              <w:left w:val="nil"/>
              <w:bottom w:val="single" w:sz="4" w:space="0" w:color="auto"/>
              <w:right w:val="single" w:sz="4" w:space="0" w:color="auto"/>
            </w:tcBorders>
            <w:shd w:val="clear" w:color="auto" w:fill="auto"/>
            <w:noWrap/>
            <w:vAlign w:val="bottom"/>
            <w:hideMark/>
          </w:tcPr>
          <w:p w14:paraId="4C942B53" w14:textId="77777777" w:rsidR="00F37220" w:rsidRPr="00316AAE" w:rsidRDefault="00F37220" w:rsidP="006C343E">
            <w:pPr>
              <w:spacing w:before="0"/>
              <w:rPr>
                <w:ins w:id="913" w:author="Cole, George" w:date="2016-04-26T21:16:00Z"/>
                <w:rFonts w:ascii="Calibri" w:hAnsi="Calibri"/>
                <w:color w:val="000000"/>
                <w:sz w:val="22"/>
                <w:szCs w:val="22"/>
              </w:rPr>
            </w:pPr>
            <w:ins w:id="914" w:author="Cole, George" w:date="2016-04-26T21:16:00Z">
              <w:r w:rsidRPr="00316AAE">
                <w:rPr>
                  <w:rFonts w:ascii="Calibri" w:hAnsi="Calibri"/>
                  <w:color w:val="000000"/>
                  <w:sz w:val="22"/>
                  <w:szCs w:val="22"/>
                </w:rPr>
                <w:t> </w:t>
              </w:r>
            </w:ins>
          </w:p>
        </w:tc>
      </w:tr>
      <w:tr w:rsidR="00F37220" w:rsidRPr="00316AAE" w14:paraId="1DA6EA6F" w14:textId="77777777" w:rsidTr="006C343E">
        <w:trPr>
          <w:trHeight w:val="300"/>
          <w:ins w:id="915"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4BCBFB46" w14:textId="77777777" w:rsidR="00F37220" w:rsidRPr="00316AAE" w:rsidRDefault="00F37220" w:rsidP="006C343E">
            <w:pPr>
              <w:spacing w:before="0"/>
              <w:rPr>
                <w:ins w:id="916" w:author="Cole, George" w:date="2016-04-26T21:16:00Z"/>
                <w:rFonts w:ascii="Calibri" w:hAnsi="Calibri"/>
                <w:color w:val="000000"/>
                <w:sz w:val="22"/>
                <w:szCs w:val="22"/>
              </w:rPr>
            </w:pPr>
            <w:ins w:id="917" w:author="Cole, George" w:date="2016-04-26T21:16:00Z">
              <w:r w:rsidRPr="00316AAE">
                <w:rPr>
                  <w:rFonts w:ascii="Calibri" w:hAnsi="Calibri"/>
                  <w:color w:val="000000"/>
                  <w:sz w:val="22"/>
                  <w:szCs w:val="22"/>
                </w:rPr>
                <w:t xml:space="preserve">statusReason </w:t>
              </w:r>
            </w:ins>
          </w:p>
        </w:tc>
        <w:tc>
          <w:tcPr>
            <w:tcW w:w="642" w:type="dxa"/>
            <w:tcBorders>
              <w:top w:val="nil"/>
              <w:left w:val="nil"/>
              <w:bottom w:val="single" w:sz="4" w:space="0" w:color="auto"/>
              <w:right w:val="single" w:sz="4" w:space="0" w:color="auto"/>
            </w:tcBorders>
            <w:shd w:val="clear" w:color="auto" w:fill="auto"/>
            <w:noWrap/>
            <w:vAlign w:val="bottom"/>
            <w:hideMark/>
          </w:tcPr>
          <w:p w14:paraId="6B7394F4" w14:textId="77777777" w:rsidR="00F37220" w:rsidRPr="00316AAE" w:rsidRDefault="00F37220" w:rsidP="006C343E">
            <w:pPr>
              <w:spacing w:before="0"/>
              <w:rPr>
                <w:ins w:id="918" w:author="Cole, George" w:date="2016-04-26T21:16:00Z"/>
                <w:rFonts w:ascii="Calibri" w:hAnsi="Calibri"/>
                <w:color w:val="000000"/>
                <w:sz w:val="22"/>
                <w:szCs w:val="22"/>
              </w:rPr>
            </w:pPr>
            <w:ins w:id="919"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4C263D64" w14:textId="77777777" w:rsidR="00F37220" w:rsidRPr="00316AAE" w:rsidRDefault="00F37220" w:rsidP="006C343E">
            <w:pPr>
              <w:spacing w:before="0"/>
              <w:rPr>
                <w:ins w:id="920" w:author="Cole, George" w:date="2016-04-26T21:16:00Z"/>
                <w:rFonts w:ascii="Calibri" w:hAnsi="Calibri"/>
                <w:color w:val="000000"/>
                <w:sz w:val="22"/>
                <w:szCs w:val="22"/>
              </w:rPr>
            </w:pPr>
            <w:ins w:id="921" w:author="Cole, George" w:date="2016-04-26T21:16:00Z">
              <w:r w:rsidRPr="00316AAE">
                <w:rPr>
                  <w:rFonts w:ascii="Calibri" w:hAnsi="Calibri"/>
                  <w:color w:val="000000"/>
                  <w:sz w:val="22"/>
                  <w:szCs w:val="22"/>
                </w:rPr>
                <w:t>Reason for current status</w:t>
              </w:r>
            </w:ins>
          </w:p>
        </w:tc>
        <w:tc>
          <w:tcPr>
            <w:tcW w:w="4042" w:type="dxa"/>
            <w:tcBorders>
              <w:top w:val="nil"/>
              <w:left w:val="nil"/>
              <w:bottom w:val="single" w:sz="4" w:space="0" w:color="auto"/>
              <w:right w:val="single" w:sz="4" w:space="0" w:color="auto"/>
            </w:tcBorders>
            <w:shd w:val="clear" w:color="auto" w:fill="auto"/>
            <w:noWrap/>
            <w:vAlign w:val="bottom"/>
            <w:hideMark/>
          </w:tcPr>
          <w:p w14:paraId="720DFCC4" w14:textId="77777777" w:rsidR="00F37220" w:rsidRPr="00316AAE" w:rsidRDefault="00F37220" w:rsidP="006C343E">
            <w:pPr>
              <w:spacing w:before="0"/>
              <w:rPr>
                <w:ins w:id="922" w:author="Cole, George" w:date="2016-04-26T21:16:00Z"/>
                <w:rFonts w:ascii="Calibri" w:hAnsi="Calibri"/>
                <w:color w:val="000000"/>
                <w:sz w:val="22"/>
                <w:szCs w:val="22"/>
              </w:rPr>
            </w:pPr>
            <w:ins w:id="923" w:author="Cole, George" w:date="2016-04-26T21:16:00Z">
              <w:r w:rsidRPr="00316AAE">
                <w:rPr>
                  <w:rFonts w:ascii="Calibri" w:hAnsi="Calibri"/>
                  <w:color w:val="000000"/>
                  <w:sz w:val="22"/>
                  <w:szCs w:val="22"/>
                </w:rPr>
                <w:t> </w:t>
              </w:r>
            </w:ins>
          </w:p>
        </w:tc>
      </w:tr>
      <w:tr w:rsidR="00F37220" w:rsidRPr="00316AAE" w14:paraId="2E848D3E" w14:textId="77777777" w:rsidTr="006C343E">
        <w:trPr>
          <w:trHeight w:val="300"/>
          <w:ins w:id="924"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277C6849" w14:textId="77777777" w:rsidR="00F37220" w:rsidRPr="00316AAE" w:rsidRDefault="00F37220" w:rsidP="006C343E">
            <w:pPr>
              <w:spacing w:before="0"/>
              <w:rPr>
                <w:ins w:id="925" w:author="Cole, George" w:date="2016-04-26T21:16:00Z"/>
                <w:rFonts w:ascii="Calibri" w:hAnsi="Calibri"/>
                <w:color w:val="000000"/>
                <w:sz w:val="22"/>
                <w:szCs w:val="22"/>
              </w:rPr>
            </w:pPr>
            <w:ins w:id="926" w:author="Cole, George" w:date="2016-04-26T21:16:00Z">
              <w:r w:rsidRPr="00316AAE">
                <w:rPr>
                  <w:rFonts w:ascii="Calibri" w:hAnsi="Calibri"/>
                  <w:color w:val="000000"/>
                  <w:sz w:val="22"/>
                  <w:szCs w:val="22"/>
                </w:rPr>
                <w:t> </w:t>
              </w:r>
            </w:ins>
          </w:p>
        </w:tc>
        <w:tc>
          <w:tcPr>
            <w:tcW w:w="642" w:type="dxa"/>
            <w:tcBorders>
              <w:top w:val="nil"/>
              <w:left w:val="nil"/>
              <w:bottom w:val="single" w:sz="4" w:space="0" w:color="auto"/>
              <w:right w:val="single" w:sz="4" w:space="0" w:color="auto"/>
            </w:tcBorders>
            <w:shd w:val="clear" w:color="auto" w:fill="auto"/>
            <w:noWrap/>
            <w:vAlign w:val="bottom"/>
            <w:hideMark/>
          </w:tcPr>
          <w:p w14:paraId="6AB988B1" w14:textId="77777777" w:rsidR="00F37220" w:rsidRPr="00316AAE" w:rsidRDefault="00F37220" w:rsidP="006C343E">
            <w:pPr>
              <w:spacing w:before="0"/>
              <w:rPr>
                <w:ins w:id="927" w:author="Cole, George" w:date="2016-04-26T21:16:00Z"/>
                <w:rFonts w:ascii="Calibri" w:hAnsi="Calibri"/>
                <w:color w:val="000000"/>
                <w:sz w:val="22"/>
                <w:szCs w:val="22"/>
              </w:rPr>
            </w:pPr>
            <w:ins w:id="928"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6ABDD5C6" w14:textId="77777777" w:rsidR="00F37220" w:rsidRPr="00316AAE" w:rsidRDefault="00F37220" w:rsidP="006C343E">
            <w:pPr>
              <w:spacing w:before="0"/>
              <w:rPr>
                <w:ins w:id="929" w:author="Cole, George" w:date="2016-04-26T21:16:00Z"/>
                <w:rFonts w:ascii="Calibri" w:hAnsi="Calibri"/>
                <w:color w:val="000000"/>
                <w:sz w:val="22"/>
                <w:szCs w:val="22"/>
              </w:rPr>
            </w:pPr>
            <w:ins w:id="930" w:author="Cole, George" w:date="2016-04-26T21:16:00Z">
              <w:r w:rsidRPr="00316AAE">
                <w:rPr>
                  <w:rFonts w:ascii="Calibri" w:hAnsi="Calibri"/>
                  <w:color w:val="000000"/>
                  <w:sz w:val="22"/>
                  <w:szCs w:val="22"/>
                </w:rPr>
                <w:t>GoalStatusReason (Example)</w:t>
              </w:r>
            </w:ins>
          </w:p>
        </w:tc>
        <w:tc>
          <w:tcPr>
            <w:tcW w:w="4042" w:type="dxa"/>
            <w:tcBorders>
              <w:top w:val="nil"/>
              <w:left w:val="nil"/>
              <w:bottom w:val="single" w:sz="4" w:space="0" w:color="auto"/>
              <w:right w:val="single" w:sz="4" w:space="0" w:color="auto"/>
            </w:tcBorders>
            <w:shd w:val="clear" w:color="auto" w:fill="auto"/>
            <w:noWrap/>
            <w:vAlign w:val="bottom"/>
            <w:hideMark/>
          </w:tcPr>
          <w:p w14:paraId="0FBF0737" w14:textId="77777777" w:rsidR="00F37220" w:rsidRPr="00316AAE" w:rsidRDefault="00F37220" w:rsidP="006C343E">
            <w:pPr>
              <w:spacing w:before="0"/>
              <w:rPr>
                <w:ins w:id="931" w:author="Cole, George" w:date="2016-04-26T21:16:00Z"/>
                <w:rFonts w:ascii="Calibri" w:hAnsi="Calibri"/>
                <w:color w:val="000000"/>
                <w:sz w:val="22"/>
                <w:szCs w:val="22"/>
              </w:rPr>
            </w:pPr>
            <w:ins w:id="932" w:author="Cole, George" w:date="2016-04-26T21:16:00Z">
              <w:r w:rsidRPr="00316AAE">
                <w:rPr>
                  <w:rFonts w:ascii="Calibri" w:hAnsi="Calibri"/>
                  <w:color w:val="000000"/>
                  <w:sz w:val="22"/>
                  <w:szCs w:val="22"/>
                </w:rPr>
                <w:t> </w:t>
              </w:r>
            </w:ins>
          </w:p>
        </w:tc>
      </w:tr>
      <w:tr w:rsidR="00F37220" w:rsidRPr="00316AAE" w14:paraId="5F69A45D" w14:textId="77777777" w:rsidTr="006C343E">
        <w:trPr>
          <w:trHeight w:val="300"/>
          <w:ins w:id="933"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2E2B4935" w14:textId="77777777" w:rsidR="00F37220" w:rsidRPr="00316AAE" w:rsidRDefault="00F37220" w:rsidP="006C343E">
            <w:pPr>
              <w:spacing w:before="0"/>
              <w:rPr>
                <w:ins w:id="934" w:author="Cole, George" w:date="2016-04-26T21:16:00Z"/>
                <w:rFonts w:ascii="Calibri" w:hAnsi="Calibri"/>
                <w:color w:val="000000"/>
                <w:sz w:val="22"/>
                <w:szCs w:val="22"/>
              </w:rPr>
            </w:pPr>
            <w:ins w:id="935" w:author="Cole, George" w:date="2016-04-26T21:16:00Z">
              <w:r w:rsidRPr="00316AAE">
                <w:rPr>
                  <w:rFonts w:ascii="Calibri" w:hAnsi="Calibri"/>
                  <w:color w:val="000000"/>
                  <w:sz w:val="22"/>
                  <w:szCs w:val="22"/>
                </w:rPr>
                <w:t xml:space="preserve">prohibited </w:t>
              </w:r>
            </w:ins>
          </w:p>
        </w:tc>
        <w:tc>
          <w:tcPr>
            <w:tcW w:w="642" w:type="dxa"/>
            <w:tcBorders>
              <w:top w:val="nil"/>
              <w:left w:val="nil"/>
              <w:bottom w:val="single" w:sz="4" w:space="0" w:color="auto"/>
              <w:right w:val="single" w:sz="4" w:space="0" w:color="auto"/>
            </w:tcBorders>
            <w:shd w:val="clear" w:color="auto" w:fill="auto"/>
            <w:noWrap/>
            <w:vAlign w:val="bottom"/>
            <w:hideMark/>
          </w:tcPr>
          <w:p w14:paraId="4DA44D3F" w14:textId="77777777" w:rsidR="00F37220" w:rsidRPr="00316AAE" w:rsidRDefault="00F37220" w:rsidP="006C343E">
            <w:pPr>
              <w:spacing w:before="0"/>
              <w:rPr>
                <w:ins w:id="936" w:author="Cole, George" w:date="2016-04-26T21:16:00Z"/>
                <w:rFonts w:ascii="Calibri" w:hAnsi="Calibri"/>
                <w:color w:val="000000"/>
                <w:sz w:val="22"/>
                <w:szCs w:val="22"/>
              </w:rPr>
            </w:pPr>
            <w:ins w:id="937" w:author="Cole, George" w:date="2016-04-26T21:16:00Z">
              <w:r w:rsidRPr="00316AAE">
                <w:rPr>
                  <w:rFonts w:ascii="Calibri" w:hAnsi="Calibri"/>
                  <w:color w:val="000000"/>
                  <w:sz w:val="22"/>
                  <w:szCs w:val="22"/>
                </w:rPr>
                <w:t>1..1</w:t>
              </w:r>
            </w:ins>
          </w:p>
        </w:tc>
        <w:tc>
          <w:tcPr>
            <w:tcW w:w="8557" w:type="dxa"/>
            <w:tcBorders>
              <w:top w:val="nil"/>
              <w:left w:val="nil"/>
              <w:bottom w:val="single" w:sz="4" w:space="0" w:color="auto"/>
              <w:right w:val="single" w:sz="4" w:space="0" w:color="auto"/>
            </w:tcBorders>
            <w:shd w:val="clear" w:color="auto" w:fill="auto"/>
            <w:hideMark/>
          </w:tcPr>
          <w:p w14:paraId="33343F4E" w14:textId="77777777" w:rsidR="00F37220" w:rsidRPr="00316AAE" w:rsidRDefault="00F37220" w:rsidP="006C343E">
            <w:pPr>
              <w:spacing w:before="0"/>
              <w:rPr>
                <w:ins w:id="938" w:author="Cole, George" w:date="2016-04-26T21:16:00Z"/>
                <w:rFonts w:ascii="Calibri" w:hAnsi="Calibri"/>
                <w:color w:val="000000"/>
                <w:sz w:val="22"/>
                <w:szCs w:val="22"/>
              </w:rPr>
            </w:pPr>
            <w:ins w:id="939" w:author="Cole, George" w:date="2016-04-26T21:16:00Z">
              <w:r w:rsidRPr="00316AAE">
                <w:rPr>
                  <w:rFonts w:ascii="Calibri" w:hAnsi="Calibri"/>
                  <w:color w:val="000000"/>
                  <w:sz w:val="22"/>
                  <w:szCs w:val="22"/>
                </w:rPr>
                <w:t>Do NOT do</w:t>
              </w:r>
            </w:ins>
          </w:p>
        </w:tc>
        <w:tc>
          <w:tcPr>
            <w:tcW w:w="4042" w:type="dxa"/>
            <w:tcBorders>
              <w:top w:val="nil"/>
              <w:left w:val="nil"/>
              <w:bottom w:val="single" w:sz="4" w:space="0" w:color="auto"/>
              <w:right w:val="single" w:sz="4" w:space="0" w:color="auto"/>
            </w:tcBorders>
            <w:shd w:val="clear" w:color="auto" w:fill="auto"/>
            <w:noWrap/>
            <w:vAlign w:val="bottom"/>
            <w:hideMark/>
          </w:tcPr>
          <w:p w14:paraId="766D6FDF" w14:textId="77777777" w:rsidR="00F37220" w:rsidRPr="00316AAE" w:rsidRDefault="00F37220" w:rsidP="006C343E">
            <w:pPr>
              <w:spacing w:before="0"/>
              <w:rPr>
                <w:ins w:id="940" w:author="Cole, George" w:date="2016-04-26T21:16:00Z"/>
                <w:rFonts w:ascii="Calibri" w:hAnsi="Calibri"/>
                <w:color w:val="000000"/>
                <w:sz w:val="22"/>
                <w:szCs w:val="22"/>
              </w:rPr>
            </w:pPr>
            <w:ins w:id="941" w:author="Cole, George" w:date="2016-04-26T21:16:00Z">
              <w:r w:rsidRPr="00316AAE">
                <w:rPr>
                  <w:rFonts w:ascii="Calibri" w:hAnsi="Calibri"/>
                  <w:color w:val="000000"/>
                  <w:sz w:val="22"/>
                  <w:szCs w:val="22"/>
                </w:rPr>
                <w:t> </w:t>
              </w:r>
            </w:ins>
          </w:p>
        </w:tc>
      </w:tr>
      <w:tr w:rsidR="00F37220" w:rsidRPr="00316AAE" w14:paraId="7251C9B8" w14:textId="77777777" w:rsidTr="006C343E">
        <w:trPr>
          <w:trHeight w:val="300"/>
          <w:ins w:id="942"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72D3626B" w14:textId="77777777" w:rsidR="00F37220" w:rsidRPr="00316AAE" w:rsidRDefault="00F37220" w:rsidP="006C343E">
            <w:pPr>
              <w:spacing w:before="0"/>
              <w:rPr>
                <w:ins w:id="943" w:author="Cole, George" w:date="2016-04-26T21:16:00Z"/>
                <w:rFonts w:ascii="Calibri" w:hAnsi="Calibri"/>
                <w:color w:val="000000"/>
                <w:sz w:val="22"/>
                <w:szCs w:val="22"/>
              </w:rPr>
            </w:pPr>
            <w:ins w:id="944" w:author="Cole, George" w:date="2016-04-26T21:16:00Z">
              <w:r w:rsidRPr="00316AAE">
                <w:rPr>
                  <w:rFonts w:ascii="Calibri" w:hAnsi="Calibri"/>
                  <w:color w:val="000000"/>
                  <w:sz w:val="22"/>
                  <w:szCs w:val="22"/>
                </w:rPr>
                <w:t xml:space="preserve">scheduled[x] </w:t>
              </w:r>
            </w:ins>
          </w:p>
        </w:tc>
        <w:tc>
          <w:tcPr>
            <w:tcW w:w="642" w:type="dxa"/>
            <w:tcBorders>
              <w:top w:val="nil"/>
              <w:left w:val="nil"/>
              <w:bottom w:val="single" w:sz="4" w:space="0" w:color="auto"/>
              <w:right w:val="single" w:sz="4" w:space="0" w:color="auto"/>
            </w:tcBorders>
            <w:shd w:val="clear" w:color="auto" w:fill="auto"/>
            <w:noWrap/>
            <w:vAlign w:val="bottom"/>
            <w:hideMark/>
          </w:tcPr>
          <w:p w14:paraId="32738C85" w14:textId="77777777" w:rsidR="00F37220" w:rsidRPr="00316AAE" w:rsidRDefault="00F37220" w:rsidP="006C343E">
            <w:pPr>
              <w:spacing w:before="0"/>
              <w:rPr>
                <w:ins w:id="945" w:author="Cole, George" w:date="2016-04-26T21:16:00Z"/>
                <w:rFonts w:ascii="Calibri" w:hAnsi="Calibri"/>
                <w:color w:val="000000"/>
                <w:sz w:val="22"/>
                <w:szCs w:val="22"/>
              </w:rPr>
            </w:pPr>
            <w:ins w:id="946"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15E2A8A7" w14:textId="77777777" w:rsidR="00F37220" w:rsidRPr="00316AAE" w:rsidRDefault="00F37220" w:rsidP="006C343E">
            <w:pPr>
              <w:spacing w:before="0"/>
              <w:rPr>
                <w:ins w:id="947" w:author="Cole, George" w:date="2016-04-26T21:16:00Z"/>
                <w:rFonts w:ascii="Calibri" w:hAnsi="Calibri"/>
                <w:color w:val="000000"/>
                <w:sz w:val="22"/>
                <w:szCs w:val="22"/>
              </w:rPr>
            </w:pPr>
            <w:ins w:id="948" w:author="Cole, George" w:date="2016-04-26T21:16:00Z">
              <w:r w:rsidRPr="00316AAE">
                <w:rPr>
                  <w:rFonts w:ascii="Calibri" w:hAnsi="Calibri"/>
                  <w:color w:val="000000"/>
                  <w:sz w:val="22"/>
                  <w:szCs w:val="22"/>
                </w:rPr>
                <w:t>When activity is to occur</w:t>
              </w:r>
            </w:ins>
          </w:p>
        </w:tc>
        <w:tc>
          <w:tcPr>
            <w:tcW w:w="4042" w:type="dxa"/>
            <w:tcBorders>
              <w:top w:val="nil"/>
              <w:left w:val="nil"/>
              <w:bottom w:val="single" w:sz="4" w:space="0" w:color="auto"/>
              <w:right w:val="single" w:sz="4" w:space="0" w:color="auto"/>
            </w:tcBorders>
            <w:shd w:val="clear" w:color="auto" w:fill="auto"/>
            <w:noWrap/>
            <w:vAlign w:val="bottom"/>
            <w:hideMark/>
          </w:tcPr>
          <w:p w14:paraId="336CDC72" w14:textId="77777777" w:rsidR="00F37220" w:rsidRPr="00316AAE" w:rsidRDefault="00F37220" w:rsidP="006C343E">
            <w:pPr>
              <w:spacing w:before="0"/>
              <w:rPr>
                <w:ins w:id="949" w:author="Cole, George" w:date="2016-04-26T21:16:00Z"/>
                <w:rFonts w:ascii="Calibri" w:hAnsi="Calibri"/>
                <w:color w:val="000000"/>
                <w:sz w:val="22"/>
                <w:szCs w:val="22"/>
              </w:rPr>
            </w:pPr>
            <w:ins w:id="950" w:author="Cole, George" w:date="2016-04-26T21:16:00Z">
              <w:r w:rsidRPr="00316AAE">
                <w:rPr>
                  <w:rFonts w:ascii="Calibri" w:hAnsi="Calibri"/>
                  <w:color w:val="000000"/>
                  <w:sz w:val="22"/>
                  <w:szCs w:val="22"/>
                </w:rPr>
                <w:t> </w:t>
              </w:r>
            </w:ins>
          </w:p>
        </w:tc>
      </w:tr>
      <w:tr w:rsidR="00F37220" w:rsidRPr="00316AAE" w14:paraId="29DC8413" w14:textId="77777777" w:rsidTr="006C343E">
        <w:trPr>
          <w:trHeight w:val="300"/>
          <w:ins w:id="951"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46B47C8C" w14:textId="77777777" w:rsidR="00F37220" w:rsidRPr="00316AAE" w:rsidRDefault="00F37220" w:rsidP="006C343E">
            <w:pPr>
              <w:spacing w:before="0"/>
              <w:rPr>
                <w:ins w:id="952" w:author="Cole, George" w:date="2016-04-26T21:16:00Z"/>
                <w:rFonts w:ascii="Calibri" w:hAnsi="Calibri"/>
                <w:color w:val="000000"/>
                <w:sz w:val="22"/>
                <w:szCs w:val="22"/>
              </w:rPr>
            </w:pPr>
            <w:ins w:id="953" w:author="Cole, George" w:date="2016-04-26T21:16:00Z">
              <w:r w:rsidRPr="00316AAE">
                <w:rPr>
                  <w:rFonts w:ascii="Calibri" w:hAnsi="Calibri"/>
                  <w:color w:val="000000"/>
                  <w:sz w:val="22"/>
                  <w:szCs w:val="22"/>
                </w:rPr>
                <w:t>scheduledTiming</w:t>
              </w:r>
            </w:ins>
          </w:p>
        </w:tc>
        <w:tc>
          <w:tcPr>
            <w:tcW w:w="642" w:type="dxa"/>
            <w:tcBorders>
              <w:top w:val="nil"/>
              <w:left w:val="nil"/>
              <w:bottom w:val="single" w:sz="4" w:space="0" w:color="auto"/>
              <w:right w:val="single" w:sz="4" w:space="0" w:color="auto"/>
            </w:tcBorders>
            <w:shd w:val="clear" w:color="auto" w:fill="auto"/>
            <w:noWrap/>
            <w:vAlign w:val="bottom"/>
            <w:hideMark/>
          </w:tcPr>
          <w:p w14:paraId="151AE57F" w14:textId="77777777" w:rsidR="00F37220" w:rsidRPr="00316AAE" w:rsidRDefault="00F37220" w:rsidP="006C343E">
            <w:pPr>
              <w:spacing w:before="0"/>
              <w:rPr>
                <w:ins w:id="954" w:author="Cole, George" w:date="2016-04-26T21:16:00Z"/>
                <w:rFonts w:ascii="Calibri" w:hAnsi="Calibri"/>
                <w:color w:val="000000"/>
                <w:sz w:val="22"/>
                <w:szCs w:val="22"/>
              </w:rPr>
            </w:pPr>
            <w:ins w:id="955"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43E2FC6C" w14:textId="77777777" w:rsidR="00F37220" w:rsidRPr="00316AAE" w:rsidRDefault="00F37220" w:rsidP="006C343E">
            <w:pPr>
              <w:spacing w:before="0"/>
              <w:rPr>
                <w:ins w:id="956" w:author="Cole, George" w:date="2016-04-26T21:16:00Z"/>
                <w:rFonts w:ascii="Calibri" w:hAnsi="Calibri"/>
                <w:color w:val="000000"/>
                <w:sz w:val="22"/>
                <w:szCs w:val="22"/>
              </w:rPr>
            </w:pPr>
            <w:ins w:id="957" w:author="Cole, George" w:date="2016-04-26T21:16:00Z">
              <w:r w:rsidRPr="00316AAE">
                <w:rPr>
                  <w:rFonts w:ascii="Calibri" w:hAnsi="Calibri"/>
                  <w:color w:val="000000"/>
                  <w:sz w:val="22"/>
                  <w:szCs w:val="22"/>
                </w:rPr>
                <w:t> </w:t>
              </w:r>
            </w:ins>
          </w:p>
        </w:tc>
        <w:tc>
          <w:tcPr>
            <w:tcW w:w="4042" w:type="dxa"/>
            <w:tcBorders>
              <w:top w:val="nil"/>
              <w:left w:val="nil"/>
              <w:bottom w:val="single" w:sz="4" w:space="0" w:color="auto"/>
              <w:right w:val="single" w:sz="4" w:space="0" w:color="auto"/>
            </w:tcBorders>
            <w:shd w:val="clear" w:color="auto" w:fill="auto"/>
            <w:noWrap/>
            <w:vAlign w:val="bottom"/>
            <w:hideMark/>
          </w:tcPr>
          <w:p w14:paraId="75FA996B" w14:textId="77777777" w:rsidR="00F37220" w:rsidRPr="00316AAE" w:rsidRDefault="00F37220" w:rsidP="006C343E">
            <w:pPr>
              <w:spacing w:before="0"/>
              <w:rPr>
                <w:ins w:id="958" w:author="Cole, George" w:date="2016-04-26T21:16:00Z"/>
                <w:rFonts w:ascii="Calibri" w:hAnsi="Calibri"/>
                <w:color w:val="000000"/>
                <w:sz w:val="22"/>
                <w:szCs w:val="22"/>
              </w:rPr>
            </w:pPr>
            <w:ins w:id="959" w:author="Cole, George" w:date="2016-04-26T21:16:00Z">
              <w:r w:rsidRPr="00316AAE">
                <w:rPr>
                  <w:rFonts w:ascii="Calibri" w:hAnsi="Calibri"/>
                  <w:color w:val="000000"/>
                  <w:sz w:val="22"/>
                  <w:szCs w:val="22"/>
                </w:rPr>
                <w:t> </w:t>
              </w:r>
            </w:ins>
          </w:p>
        </w:tc>
      </w:tr>
      <w:tr w:rsidR="00F37220" w:rsidRPr="00316AAE" w14:paraId="43FD900F" w14:textId="77777777" w:rsidTr="006C343E">
        <w:trPr>
          <w:trHeight w:val="300"/>
          <w:ins w:id="960"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0BC39D74" w14:textId="77777777" w:rsidR="00F37220" w:rsidRPr="00316AAE" w:rsidRDefault="00F37220" w:rsidP="006C343E">
            <w:pPr>
              <w:spacing w:before="0"/>
              <w:rPr>
                <w:ins w:id="961" w:author="Cole, George" w:date="2016-04-26T21:16:00Z"/>
                <w:rFonts w:ascii="Calibri" w:hAnsi="Calibri"/>
                <w:color w:val="000000"/>
                <w:sz w:val="22"/>
                <w:szCs w:val="22"/>
              </w:rPr>
            </w:pPr>
            <w:ins w:id="962" w:author="Cole, George" w:date="2016-04-26T21:16:00Z">
              <w:r w:rsidRPr="00316AAE">
                <w:rPr>
                  <w:rFonts w:ascii="Calibri" w:hAnsi="Calibri"/>
                  <w:color w:val="000000"/>
                  <w:sz w:val="22"/>
                  <w:szCs w:val="22"/>
                </w:rPr>
                <w:t>scheduledPeriod</w:t>
              </w:r>
            </w:ins>
          </w:p>
        </w:tc>
        <w:tc>
          <w:tcPr>
            <w:tcW w:w="642" w:type="dxa"/>
            <w:tcBorders>
              <w:top w:val="nil"/>
              <w:left w:val="nil"/>
              <w:bottom w:val="single" w:sz="4" w:space="0" w:color="auto"/>
              <w:right w:val="single" w:sz="4" w:space="0" w:color="auto"/>
            </w:tcBorders>
            <w:shd w:val="clear" w:color="auto" w:fill="auto"/>
            <w:noWrap/>
            <w:vAlign w:val="bottom"/>
            <w:hideMark/>
          </w:tcPr>
          <w:p w14:paraId="6A7C28BB" w14:textId="77777777" w:rsidR="00F37220" w:rsidRPr="00316AAE" w:rsidRDefault="00F37220" w:rsidP="006C343E">
            <w:pPr>
              <w:spacing w:before="0"/>
              <w:rPr>
                <w:ins w:id="963" w:author="Cole, George" w:date="2016-04-26T21:16:00Z"/>
                <w:rFonts w:ascii="Calibri" w:hAnsi="Calibri"/>
                <w:color w:val="000000"/>
                <w:sz w:val="22"/>
                <w:szCs w:val="22"/>
              </w:rPr>
            </w:pPr>
            <w:ins w:id="964"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3833739D" w14:textId="77777777" w:rsidR="00F37220" w:rsidRPr="00316AAE" w:rsidRDefault="00F37220" w:rsidP="006C343E">
            <w:pPr>
              <w:spacing w:before="0"/>
              <w:rPr>
                <w:ins w:id="965" w:author="Cole, George" w:date="2016-04-26T21:16:00Z"/>
                <w:rFonts w:ascii="Calibri" w:hAnsi="Calibri"/>
                <w:color w:val="000000"/>
                <w:sz w:val="22"/>
                <w:szCs w:val="22"/>
              </w:rPr>
            </w:pPr>
            <w:ins w:id="966" w:author="Cole, George" w:date="2016-04-26T21:16:00Z">
              <w:r w:rsidRPr="00316AAE">
                <w:rPr>
                  <w:rFonts w:ascii="Calibri" w:hAnsi="Calibri"/>
                  <w:color w:val="000000"/>
                  <w:sz w:val="22"/>
                  <w:szCs w:val="22"/>
                </w:rPr>
                <w:t> </w:t>
              </w:r>
            </w:ins>
          </w:p>
        </w:tc>
        <w:tc>
          <w:tcPr>
            <w:tcW w:w="4042" w:type="dxa"/>
            <w:tcBorders>
              <w:top w:val="nil"/>
              <w:left w:val="nil"/>
              <w:bottom w:val="single" w:sz="4" w:space="0" w:color="auto"/>
              <w:right w:val="single" w:sz="4" w:space="0" w:color="auto"/>
            </w:tcBorders>
            <w:shd w:val="clear" w:color="auto" w:fill="auto"/>
            <w:noWrap/>
            <w:vAlign w:val="bottom"/>
            <w:hideMark/>
          </w:tcPr>
          <w:p w14:paraId="28E7142B" w14:textId="77777777" w:rsidR="00F37220" w:rsidRPr="00316AAE" w:rsidRDefault="00F37220" w:rsidP="006C343E">
            <w:pPr>
              <w:spacing w:before="0"/>
              <w:rPr>
                <w:ins w:id="967" w:author="Cole, George" w:date="2016-04-26T21:16:00Z"/>
                <w:rFonts w:ascii="Calibri" w:hAnsi="Calibri"/>
                <w:color w:val="000000"/>
                <w:sz w:val="22"/>
                <w:szCs w:val="22"/>
              </w:rPr>
            </w:pPr>
            <w:ins w:id="968" w:author="Cole, George" w:date="2016-04-26T21:16:00Z">
              <w:r w:rsidRPr="00316AAE">
                <w:rPr>
                  <w:rFonts w:ascii="Calibri" w:hAnsi="Calibri"/>
                  <w:color w:val="000000"/>
                  <w:sz w:val="22"/>
                  <w:szCs w:val="22"/>
                </w:rPr>
                <w:t> </w:t>
              </w:r>
            </w:ins>
          </w:p>
        </w:tc>
      </w:tr>
      <w:tr w:rsidR="00F37220" w:rsidRPr="00316AAE" w14:paraId="2E20EE64" w14:textId="77777777" w:rsidTr="006C343E">
        <w:trPr>
          <w:trHeight w:val="300"/>
          <w:ins w:id="969"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718C7280" w14:textId="77777777" w:rsidR="00F37220" w:rsidRPr="00316AAE" w:rsidRDefault="00F37220" w:rsidP="006C343E">
            <w:pPr>
              <w:spacing w:before="0"/>
              <w:rPr>
                <w:ins w:id="970" w:author="Cole, George" w:date="2016-04-26T21:16:00Z"/>
                <w:rFonts w:ascii="Calibri" w:hAnsi="Calibri"/>
                <w:color w:val="000000"/>
                <w:sz w:val="22"/>
                <w:szCs w:val="22"/>
              </w:rPr>
            </w:pPr>
            <w:ins w:id="971" w:author="Cole, George" w:date="2016-04-26T21:16:00Z">
              <w:r w:rsidRPr="00316AAE">
                <w:rPr>
                  <w:rFonts w:ascii="Calibri" w:hAnsi="Calibri"/>
                  <w:color w:val="000000"/>
                  <w:sz w:val="22"/>
                  <w:szCs w:val="22"/>
                </w:rPr>
                <w:t>scheduledString</w:t>
              </w:r>
            </w:ins>
          </w:p>
        </w:tc>
        <w:tc>
          <w:tcPr>
            <w:tcW w:w="642" w:type="dxa"/>
            <w:tcBorders>
              <w:top w:val="nil"/>
              <w:left w:val="nil"/>
              <w:bottom w:val="single" w:sz="4" w:space="0" w:color="auto"/>
              <w:right w:val="single" w:sz="4" w:space="0" w:color="auto"/>
            </w:tcBorders>
            <w:shd w:val="clear" w:color="auto" w:fill="auto"/>
            <w:noWrap/>
            <w:vAlign w:val="bottom"/>
            <w:hideMark/>
          </w:tcPr>
          <w:p w14:paraId="34119DA6" w14:textId="77777777" w:rsidR="00F37220" w:rsidRPr="00316AAE" w:rsidRDefault="00F37220" w:rsidP="006C343E">
            <w:pPr>
              <w:spacing w:before="0"/>
              <w:rPr>
                <w:ins w:id="972" w:author="Cole, George" w:date="2016-04-26T21:16:00Z"/>
                <w:rFonts w:ascii="Calibri" w:hAnsi="Calibri"/>
                <w:color w:val="000000"/>
                <w:sz w:val="22"/>
                <w:szCs w:val="22"/>
              </w:rPr>
            </w:pPr>
            <w:ins w:id="973"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22D9BA9B" w14:textId="77777777" w:rsidR="00F37220" w:rsidRPr="00316AAE" w:rsidRDefault="00F37220" w:rsidP="006C343E">
            <w:pPr>
              <w:spacing w:before="0"/>
              <w:rPr>
                <w:ins w:id="974" w:author="Cole, George" w:date="2016-04-26T21:16:00Z"/>
                <w:rFonts w:ascii="Calibri" w:hAnsi="Calibri"/>
                <w:color w:val="000000"/>
                <w:sz w:val="22"/>
                <w:szCs w:val="22"/>
              </w:rPr>
            </w:pPr>
            <w:ins w:id="975" w:author="Cole, George" w:date="2016-04-26T21:16:00Z">
              <w:r w:rsidRPr="00316AAE">
                <w:rPr>
                  <w:rFonts w:ascii="Calibri" w:hAnsi="Calibri"/>
                  <w:color w:val="000000"/>
                  <w:sz w:val="22"/>
                  <w:szCs w:val="22"/>
                </w:rPr>
                <w:t> </w:t>
              </w:r>
            </w:ins>
          </w:p>
        </w:tc>
        <w:tc>
          <w:tcPr>
            <w:tcW w:w="4042" w:type="dxa"/>
            <w:tcBorders>
              <w:top w:val="nil"/>
              <w:left w:val="nil"/>
              <w:bottom w:val="single" w:sz="4" w:space="0" w:color="auto"/>
              <w:right w:val="single" w:sz="4" w:space="0" w:color="auto"/>
            </w:tcBorders>
            <w:shd w:val="clear" w:color="auto" w:fill="auto"/>
            <w:noWrap/>
            <w:vAlign w:val="bottom"/>
            <w:hideMark/>
          </w:tcPr>
          <w:p w14:paraId="15D882DC" w14:textId="77777777" w:rsidR="00F37220" w:rsidRPr="00316AAE" w:rsidRDefault="00F37220" w:rsidP="006C343E">
            <w:pPr>
              <w:spacing w:before="0"/>
              <w:rPr>
                <w:ins w:id="976" w:author="Cole, George" w:date="2016-04-26T21:16:00Z"/>
                <w:rFonts w:ascii="Calibri" w:hAnsi="Calibri"/>
                <w:color w:val="000000"/>
                <w:sz w:val="22"/>
                <w:szCs w:val="22"/>
              </w:rPr>
            </w:pPr>
            <w:ins w:id="977" w:author="Cole, George" w:date="2016-04-26T21:16:00Z">
              <w:r w:rsidRPr="00316AAE">
                <w:rPr>
                  <w:rFonts w:ascii="Calibri" w:hAnsi="Calibri"/>
                  <w:color w:val="000000"/>
                  <w:sz w:val="22"/>
                  <w:szCs w:val="22"/>
                </w:rPr>
                <w:t> </w:t>
              </w:r>
            </w:ins>
          </w:p>
        </w:tc>
      </w:tr>
      <w:tr w:rsidR="00F37220" w:rsidRPr="00316AAE" w14:paraId="7B8A9934" w14:textId="77777777" w:rsidTr="006C343E">
        <w:trPr>
          <w:trHeight w:val="600"/>
          <w:ins w:id="978"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40663C35" w14:textId="77777777" w:rsidR="00F37220" w:rsidRPr="00316AAE" w:rsidRDefault="00F37220" w:rsidP="006C343E">
            <w:pPr>
              <w:spacing w:before="0"/>
              <w:rPr>
                <w:ins w:id="979" w:author="Cole, George" w:date="2016-04-26T21:16:00Z"/>
                <w:rFonts w:ascii="Calibri" w:hAnsi="Calibri"/>
                <w:color w:val="000000"/>
                <w:sz w:val="22"/>
                <w:szCs w:val="22"/>
              </w:rPr>
            </w:pPr>
            <w:ins w:id="980" w:author="Cole, George" w:date="2016-04-26T21:16:00Z">
              <w:r w:rsidRPr="00316AAE">
                <w:rPr>
                  <w:rFonts w:ascii="Calibri" w:hAnsi="Calibri"/>
                  <w:color w:val="000000"/>
                  <w:sz w:val="22"/>
                  <w:szCs w:val="22"/>
                </w:rPr>
                <w:t xml:space="preserve">location </w:t>
              </w:r>
            </w:ins>
          </w:p>
        </w:tc>
        <w:tc>
          <w:tcPr>
            <w:tcW w:w="642" w:type="dxa"/>
            <w:tcBorders>
              <w:top w:val="nil"/>
              <w:left w:val="nil"/>
              <w:bottom w:val="single" w:sz="4" w:space="0" w:color="auto"/>
              <w:right w:val="single" w:sz="4" w:space="0" w:color="auto"/>
            </w:tcBorders>
            <w:shd w:val="clear" w:color="auto" w:fill="auto"/>
            <w:noWrap/>
            <w:vAlign w:val="bottom"/>
            <w:hideMark/>
          </w:tcPr>
          <w:p w14:paraId="2D209AD7" w14:textId="77777777" w:rsidR="00F37220" w:rsidRPr="00316AAE" w:rsidRDefault="00F37220" w:rsidP="006C343E">
            <w:pPr>
              <w:spacing w:before="0"/>
              <w:rPr>
                <w:ins w:id="981" w:author="Cole, George" w:date="2016-04-26T21:16:00Z"/>
                <w:rFonts w:ascii="Calibri" w:hAnsi="Calibri"/>
                <w:color w:val="000000"/>
                <w:sz w:val="22"/>
                <w:szCs w:val="22"/>
              </w:rPr>
            </w:pPr>
            <w:ins w:id="982"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56E0FEEC" w14:textId="77777777" w:rsidR="00F37220" w:rsidRPr="00316AAE" w:rsidRDefault="00F37220" w:rsidP="006C343E">
            <w:pPr>
              <w:spacing w:before="0"/>
              <w:rPr>
                <w:ins w:id="983" w:author="Cole, George" w:date="2016-04-26T21:16:00Z"/>
                <w:rFonts w:ascii="Calibri" w:hAnsi="Calibri"/>
                <w:color w:val="000000"/>
                <w:sz w:val="22"/>
                <w:szCs w:val="22"/>
              </w:rPr>
            </w:pPr>
            <w:ins w:id="984" w:author="Cole, George" w:date="2016-04-26T21:16:00Z">
              <w:r w:rsidRPr="00316AAE">
                <w:rPr>
                  <w:rFonts w:ascii="Calibri" w:hAnsi="Calibri"/>
                  <w:color w:val="000000"/>
                  <w:sz w:val="22"/>
                  <w:szCs w:val="22"/>
                </w:rPr>
                <w:t>Where it should happen</w:t>
              </w:r>
            </w:ins>
          </w:p>
        </w:tc>
        <w:tc>
          <w:tcPr>
            <w:tcW w:w="4042" w:type="dxa"/>
            <w:tcBorders>
              <w:top w:val="nil"/>
              <w:left w:val="nil"/>
              <w:bottom w:val="single" w:sz="4" w:space="0" w:color="auto"/>
              <w:right w:val="single" w:sz="4" w:space="0" w:color="auto"/>
            </w:tcBorders>
            <w:shd w:val="clear" w:color="auto" w:fill="auto"/>
            <w:noWrap/>
            <w:vAlign w:val="bottom"/>
            <w:hideMark/>
          </w:tcPr>
          <w:p w14:paraId="10A09541" w14:textId="77777777" w:rsidR="00F37220" w:rsidRPr="00316AAE" w:rsidRDefault="00F37220" w:rsidP="006C343E">
            <w:pPr>
              <w:spacing w:before="0"/>
              <w:rPr>
                <w:ins w:id="985" w:author="Cole, George" w:date="2016-04-26T21:16:00Z"/>
                <w:rFonts w:ascii="Calibri" w:hAnsi="Calibri"/>
                <w:color w:val="000000"/>
                <w:sz w:val="22"/>
                <w:szCs w:val="22"/>
              </w:rPr>
            </w:pPr>
            <w:ins w:id="986" w:author="Cole, George" w:date="2016-04-26T21:16:00Z">
              <w:r w:rsidRPr="00316AAE">
                <w:rPr>
                  <w:rFonts w:ascii="Calibri" w:hAnsi="Calibri"/>
                  <w:color w:val="000000"/>
                  <w:sz w:val="22"/>
                  <w:szCs w:val="22"/>
                </w:rPr>
                <w:t> </w:t>
              </w:r>
            </w:ins>
          </w:p>
        </w:tc>
      </w:tr>
      <w:tr w:rsidR="00F37220" w:rsidRPr="00316AAE" w14:paraId="03CF539F" w14:textId="77777777" w:rsidTr="006C343E">
        <w:trPr>
          <w:trHeight w:val="1200"/>
          <w:ins w:id="987"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0F2461BF" w14:textId="77777777" w:rsidR="00F37220" w:rsidRPr="00316AAE" w:rsidRDefault="00F37220" w:rsidP="006C343E">
            <w:pPr>
              <w:spacing w:before="0"/>
              <w:rPr>
                <w:ins w:id="988" w:author="Cole, George" w:date="2016-04-26T21:16:00Z"/>
                <w:rFonts w:ascii="Calibri" w:hAnsi="Calibri"/>
                <w:color w:val="000000"/>
                <w:sz w:val="22"/>
                <w:szCs w:val="22"/>
              </w:rPr>
            </w:pPr>
            <w:ins w:id="989" w:author="Cole, George" w:date="2016-04-26T21:16:00Z">
              <w:r w:rsidRPr="00316AAE">
                <w:rPr>
                  <w:rFonts w:ascii="Calibri" w:hAnsi="Calibri"/>
                  <w:color w:val="000000"/>
                  <w:sz w:val="22"/>
                  <w:szCs w:val="22"/>
                </w:rPr>
                <w:t xml:space="preserve">performer </w:t>
              </w:r>
            </w:ins>
          </w:p>
        </w:tc>
        <w:tc>
          <w:tcPr>
            <w:tcW w:w="642" w:type="dxa"/>
            <w:tcBorders>
              <w:top w:val="nil"/>
              <w:left w:val="nil"/>
              <w:bottom w:val="single" w:sz="4" w:space="0" w:color="auto"/>
              <w:right w:val="single" w:sz="4" w:space="0" w:color="auto"/>
            </w:tcBorders>
            <w:shd w:val="clear" w:color="auto" w:fill="auto"/>
            <w:noWrap/>
            <w:vAlign w:val="bottom"/>
            <w:hideMark/>
          </w:tcPr>
          <w:p w14:paraId="01C687A0" w14:textId="77777777" w:rsidR="00F37220" w:rsidRPr="00316AAE" w:rsidRDefault="00F37220" w:rsidP="006C343E">
            <w:pPr>
              <w:spacing w:before="0"/>
              <w:rPr>
                <w:ins w:id="990" w:author="Cole, George" w:date="2016-04-26T21:16:00Z"/>
                <w:rFonts w:ascii="Calibri" w:hAnsi="Calibri"/>
                <w:color w:val="000000"/>
                <w:sz w:val="22"/>
                <w:szCs w:val="22"/>
              </w:rPr>
            </w:pPr>
            <w:ins w:id="991" w:author="Cole, George" w:date="2016-04-26T21:16:00Z">
              <w:r w:rsidRPr="00316AAE">
                <w:rPr>
                  <w:rFonts w:ascii="Calibri" w:hAnsi="Calibri"/>
                  <w:color w:val="000000"/>
                  <w:sz w:val="22"/>
                  <w:szCs w:val="22"/>
                </w:rPr>
                <w:t>0..*</w:t>
              </w:r>
            </w:ins>
          </w:p>
        </w:tc>
        <w:tc>
          <w:tcPr>
            <w:tcW w:w="8557" w:type="dxa"/>
            <w:tcBorders>
              <w:top w:val="nil"/>
              <w:left w:val="nil"/>
              <w:bottom w:val="single" w:sz="4" w:space="0" w:color="auto"/>
              <w:right w:val="single" w:sz="4" w:space="0" w:color="auto"/>
            </w:tcBorders>
            <w:shd w:val="clear" w:color="auto" w:fill="auto"/>
            <w:hideMark/>
          </w:tcPr>
          <w:p w14:paraId="384DB12F" w14:textId="77777777" w:rsidR="00F37220" w:rsidRPr="00316AAE" w:rsidRDefault="00F37220" w:rsidP="006C343E">
            <w:pPr>
              <w:spacing w:before="0"/>
              <w:rPr>
                <w:ins w:id="992" w:author="Cole, George" w:date="2016-04-26T21:16:00Z"/>
                <w:rFonts w:ascii="Calibri" w:hAnsi="Calibri"/>
                <w:color w:val="000000"/>
                <w:sz w:val="22"/>
                <w:szCs w:val="22"/>
              </w:rPr>
            </w:pPr>
            <w:ins w:id="993" w:author="Cole, George" w:date="2016-04-26T21:16:00Z">
              <w:r w:rsidRPr="00316AAE">
                <w:rPr>
                  <w:rFonts w:ascii="Calibri" w:hAnsi="Calibri"/>
                  <w:color w:val="000000"/>
                  <w:sz w:val="22"/>
                  <w:szCs w:val="22"/>
                </w:rPr>
                <w:t>Who will be responsible?</w:t>
              </w:r>
            </w:ins>
          </w:p>
        </w:tc>
        <w:tc>
          <w:tcPr>
            <w:tcW w:w="4042" w:type="dxa"/>
            <w:tcBorders>
              <w:top w:val="nil"/>
              <w:left w:val="nil"/>
              <w:bottom w:val="single" w:sz="4" w:space="0" w:color="auto"/>
              <w:right w:val="single" w:sz="4" w:space="0" w:color="auto"/>
            </w:tcBorders>
            <w:shd w:val="clear" w:color="auto" w:fill="auto"/>
            <w:noWrap/>
            <w:vAlign w:val="bottom"/>
            <w:hideMark/>
          </w:tcPr>
          <w:p w14:paraId="17932A6D" w14:textId="77777777" w:rsidR="00F37220" w:rsidRPr="00316AAE" w:rsidRDefault="00F37220" w:rsidP="006C343E">
            <w:pPr>
              <w:spacing w:before="0"/>
              <w:rPr>
                <w:ins w:id="994" w:author="Cole, George" w:date="2016-04-26T21:16:00Z"/>
                <w:rFonts w:ascii="Calibri" w:hAnsi="Calibri"/>
                <w:color w:val="000000"/>
                <w:sz w:val="22"/>
                <w:szCs w:val="22"/>
              </w:rPr>
            </w:pPr>
            <w:ins w:id="995" w:author="Cole, George" w:date="2016-04-26T21:16:00Z">
              <w:r w:rsidRPr="00316AAE">
                <w:rPr>
                  <w:rFonts w:ascii="Calibri" w:hAnsi="Calibri"/>
                  <w:color w:val="000000"/>
                  <w:sz w:val="22"/>
                  <w:szCs w:val="22"/>
                </w:rPr>
                <w:t> </w:t>
              </w:r>
            </w:ins>
          </w:p>
        </w:tc>
      </w:tr>
      <w:tr w:rsidR="00F37220" w:rsidRPr="00316AAE" w14:paraId="36DA34EE" w14:textId="77777777" w:rsidTr="006C343E">
        <w:trPr>
          <w:trHeight w:val="300"/>
          <w:ins w:id="996"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43C79AD5" w14:textId="77777777" w:rsidR="00F37220" w:rsidRPr="00316AAE" w:rsidRDefault="00F37220" w:rsidP="006C343E">
            <w:pPr>
              <w:spacing w:before="0"/>
              <w:rPr>
                <w:ins w:id="997" w:author="Cole, George" w:date="2016-04-26T21:16:00Z"/>
                <w:rFonts w:ascii="Calibri" w:hAnsi="Calibri"/>
                <w:color w:val="000000"/>
                <w:sz w:val="22"/>
                <w:szCs w:val="22"/>
              </w:rPr>
            </w:pPr>
            <w:ins w:id="998" w:author="Cole, George" w:date="2016-04-26T21:16:00Z">
              <w:r w:rsidRPr="00316AAE">
                <w:rPr>
                  <w:rFonts w:ascii="Calibri" w:hAnsi="Calibri"/>
                  <w:color w:val="000000"/>
                  <w:sz w:val="22"/>
                  <w:szCs w:val="22"/>
                </w:rPr>
                <w:t xml:space="preserve">product[x] </w:t>
              </w:r>
            </w:ins>
          </w:p>
        </w:tc>
        <w:tc>
          <w:tcPr>
            <w:tcW w:w="642" w:type="dxa"/>
            <w:tcBorders>
              <w:top w:val="nil"/>
              <w:left w:val="nil"/>
              <w:bottom w:val="single" w:sz="4" w:space="0" w:color="auto"/>
              <w:right w:val="single" w:sz="4" w:space="0" w:color="auto"/>
            </w:tcBorders>
            <w:shd w:val="clear" w:color="auto" w:fill="auto"/>
            <w:noWrap/>
            <w:vAlign w:val="bottom"/>
            <w:hideMark/>
          </w:tcPr>
          <w:p w14:paraId="5B8BAD53" w14:textId="77777777" w:rsidR="00F37220" w:rsidRPr="00316AAE" w:rsidRDefault="00F37220" w:rsidP="006C343E">
            <w:pPr>
              <w:spacing w:before="0"/>
              <w:rPr>
                <w:ins w:id="999" w:author="Cole, George" w:date="2016-04-26T21:16:00Z"/>
                <w:rFonts w:ascii="Calibri" w:hAnsi="Calibri"/>
                <w:color w:val="000000"/>
                <w:sz w:val="22"/>
                <w:szCs w:val="22"/>
              </w:rPr>
            </w:pPr>
            <w:ins w:id="1000"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18854217" w14:textId="77777777" w:rsidR="00F37220" w:rsidRPr="00316AAE" w:rsidRDefault="00F37220" w:rsidP="006C343E">
            <w:pPr>
              <w:spacing w:before="0"/>
              <w:rPr>
                <w:ins w:id="1001" w:author="Cole, George" w:date="2016-04-26T21:16:00Z"/>
                <w:rFonts w:ascii="Calibri" w:hAnsi="Calibri"/>
                <w:color w:val="000000"/>
                <w:sz w:val="22"/>
                <w:szCs w:val="22"/>
              </w:rPr>
            </w:pPr>
            <w:ins w:id="1002" w:author="Cole, George" w:date="2016-04-26T21:16:00Z">
              <w:r w:rsidRPr="00316AAE">
                <w:rPr>
                  <w:rFonts w:ascii="Calibri" w:hAnsi="Calibri"/>
                  <w:color w:val="000000"/>
                  <w:sz w:val="22"/>
                  <w:szCs w:val="22"/>
                </w:rPr>
                <w:t>What is to be administered/supplied</w:t>
              </w:r>
            </w:ins>
          </w:p>
        </w:tc>
        <w:tc>
          <w:tcPr>
            <w:tcW w:w="4042" w:type="dxa"/>
            <w:tcBorders>
              <w:top w:val="nil"/>
              <w:left w:val="nil"/>
              <w:bottom w:val="single" w:sz="4" w:space="0" w:color="auto"/>
              <w:right w:val="single" w:sz="4" w:space="0" w:color="auto"/>
            </w:tcBorders>
            <w:shd w:val="clear" w:color="auto" w:fill="auto"/>
            <w:noWrap/>
            <w:vAlign w:val="bottom"/>
            <w:hideMark/>
          </w:tcPr>
          <w:p w14:paraId="4B452646" w14:textId="77777777" w:rsidR="00F37220" w:rsidRPr="00316AAE" w:rsidRDefault="00F37220" w:rsidP="006C343E">
            <w:pPr>
              <w:spacing w:before="0"/>
              <w:rPr>
                <w:ins w:id="1003" w:author="Cole, George" w:date="2016-04-26T21:16:00Z"/>
                <w:rFonts w:ascii="Calibri" w:hAnsi="Calibri"/>
                <w:color w:val="000000"/>
                <w:sz w:val="22"/>
                <w:szCs w:val="22"/>
              </w:rPr>
            </w:pPr>
            <w:ins w:id="1004" w:author="Cole, George" w:date="2016-04-26T21:16:00Z">
              <w:r w:rsidRPr="00316AAE">
                <w:rPr>
                  <w:rFonts w:ascii="Calibri" w:hAnsi="Calibri"/>
                  <w:color w:val="000000"/>
                  <w:sz w:val="22"/>
                  <w:szCs w:val="22"/>
                </w:rPr>
                <w:t> </w:t>
              </w:r>
            </w:ins>
          </w:p>
        </w:tc>
      </w:tr>
      <w:tr w:rsidR="00F37220" w:rsidRPr="00316AAE" w14:paraId="2A9E9543" w14:textId="77777777" w:rsidTr="006C343E">
        <w:trPr>
          <w:trHeight w:val="300"/>
          <w:ins w:id="1005"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6C2D5EB5" w14:textId="77777777" w:rsidR="00F37220" w:rsidRPr="00316AAE" w:rsidRDefault="00F37220" w:rsidP="006C343E">
            <w:pPr>
              <w:spacing w:before="0"/>
              <w:rPr>
                <w:ins w:id="1006" w:author="Cole, George" w:date="2016-04-26T21:16:00Z"/>
                <w:rFonts w:ascii="Calibri" w:hAnsi="Calibri"/>
                <w:color w:val="000000"/>
                <w:sz w:val="22"/>
                <w:szCs w:val="22"/>
              </w:rPr>
            </w:pPr>
            <w:ins w:id="1007" w:author="Cole, George" w:date="2016-04-26T21:16:00Z">
              <w:r w:rsidRPr="00316AAE">
                <w:rPr>
                  <w:rFonts w:ascii="Calibri" w:hAnsi="Calibri"/>
                  <w:color w:val="000000"/>
                  <w:sz w:val="22"/>
                  <w:szCs w:val="22"/>
                </w:rPr>
                <w:t> </w:t>
              </w:r>
            </w:ins>
          </w:p>
        </w:tc>
        <w:tc>
          <w:tcPr>
            <w:tcW w:w="642" w:type="dxa"/>
            <w:tcBorders>
              <w:top w:val="nil"/>
              <w:left w:val="nil"/>
              <w:bottom w:val="single" w:sz="4" w:space="0" w:color="auto"/>
              <w:right w:val="single" w:sz="4" w:space="0" w:color="auto"/>
            </w:tcBorders>
            <w:shd w:val="clear" w:color="auto" w:fill="auto"/>
            <w:noWrap/>
            <w:vAlign w:val="bottom"/>
            <w:hideMark/>
          </w:tcPr>
          <w:p w14:paraId="23973433" w14:textId="77777777" w:rsidR="00F37220" w:rsidRPr="00316AAE" w:rsidRDefault="00F37220" w:rsidP="006C343E">
            <w:pPr>
              <w:spacing w:before="0"/>
              <w:rPr>
                <w:ins w:id="1008" w:author="Cole, George" w:date="2016-04-26T21:16:00Z"/>
                <w:rFonts w:ascii="Calibri" w:hAnsi="Calibri"/>
                <w:color w:val="000000"/>
                <w:sz w:val="22"/>
                <w:szCs w:val="22"/>
              </w:rPr>
            </w:pPr>
            <w:ins w:id="1009"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7ABA5879" w14:textId="77777777" w:rsidR="00F37220" w:rsidRPr="00316AAE" w:rsidRDefault="00F37220" w:rsidP="006C343E">
            <w:pPr>
              <w:spacing w:before="0"/>
              <w:rPr>
                <w:ins w:id="1010" w:author="Cole, George" w:date="2016-04-26T21:16:00Z"/>
                <w:rFonts w:ascii="Calibri" w:hAnsi="Calibri"/>
                <w:color w:val="000000"/>
                <w:sz w:val="22"/>
                <w:szCs w:val="22"/>
              </w:rPr>
            </w:pPr>
            <w:ins w:id="1011" w:author="Cole, George" w:date="2016-04-26T21:16:00Z">
              <w:r w:rsidRPr="00316AAE">
                <w:rPr>
                  <w:rFonts w:ascii="Calibri" w:hAnsi="Calibri"/>
                  <w:color w:val="000000"/>
                  <w:sz w:val="22"/>
                  <w:szCs w:val="22"/>
                </w:rPr>
                <w:t>SNOMED CT Medication Codes (Example)</w:t>
              </w:r>
            </w:ins>
          </w:p>
        </w:tc>
        <w:tc>
          <w:tcPr>
            <w:tcW w:w="4042" w:type="dxa"/>
            <w:tcBorders>
              <w:top w:val="nil"/>
              <w:left w:val="nil"/>
              <w:bottom w:val="single" w:sz="4" w:space="0" w:color="auto"/>
              <w:right w:val="single" w:sz="4" w:space="0" w:color="auto"/>
            </w:tcBorders>
            <w:shd w:val="clear" w:color="auto" w:fill="auto"/>
            <w:noWrap/>
            <w:vAlign w:val="bottom"/>
            <w:hideMark/>
          </w:tcPr>
          <w:p w14:paraId="59E112E4" w14:textId="77777777" w:rsidR="00F37220" w:rsidRPr="00316AAE" w:rsidRDefault="00F37220" w:rsidP="006C343E">
            <w:pPr>
              <w:spacing w:before="0"/>
              <w:rPr>
                <w:ins w:id="1012" w:author="Cole, George" w:date="2016-04-26T21:16:00Z"/>
                <w:rFonts w:ascii="Calibri" w:hAnsi="Calibri"/>
                <w:color w:val="000000"/>
                <w:sz w:val="22"/>
                <w:szCs w:val="22"/>
              </w:rPr>
            </w:pPr>
            <w:ins w:id="1013" w:author="Cole, George" w:date="2016-04-26T21:16:00Z">
              <w:r w:rsidRPr="00316AAE">
                <w:rPr>
                  <w:rFonts w:ascii="Calibri" w:hAnsi="Calibri"/>
                  <w:color w:val="000000"/>
                  <w:sz w:val="22"/>
                  <w:szCs w:val="22"/>
                </w:rPr>
                <w:t> </w:t>
              </w:r>
            </w:ins>
          </w:p>
        </w:tc>
      </w:tr>
      <w:tr w:rsidR="00F37220" w:rsidRPr="00316AAE" w14:paraId="094C9D15" w14:textId="77777777" w:rsidTr="006C343E">
        <w:trPr>
          <w:trHeight w:val="300"/>
          <w:ins w:id="1014"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20D0FC6A" w14:textId="77777777" w:rsidR="00F37220" w:rsidRPr="00316AAE" w:rsidRDefault="00F37220" w:rsidP="006C343E">
            <w:pPr>
              <w:spacing w:before="0"/>
              <w:rPr>
                <w:ins w:id="1015" w:author="Cole, George" w:date="2016-04-26T21:16:00Z"/>
                <w:rFonts w:ascii="Calibri" w:hAnsi="Calibri"/>
                <w:color w:val="000000"/>
                <w:sz w:val="22"/>
                <w:szCs w:val="22"/>
              </w:rPr>
            </w:pPr>
            <w:ins w:id="1016" w:author="Cole, George" w:date="2016-04-26T21:16:00Z">
              <w:r w:rsidRPr="00316AAE">
                <w:rPr>
                  <w:rFonts w:ascii="Calibri" w:hAnsi="Calibri"/>
                  <w:color w:val="000000"/>
                  <w:sz w:val="22"/>
                  <w:szCs w:val="22"/>
                </w:rPr>
                <w:t>productCodeableConcept</w:t>
              </w:r>
            </w:ins>
          </w:p>
        </w:tc>
        <w:tc>
          <w:tcPr>
            <w:tcW w:w="642" w:type="dxa"/>
            <w:tcBorders>
              <w:top w:val="nil"/>
              <w:left w:val="nil"/>
              <w:bottom w:val="single" w:sz="4" w:space="0" w:color="auto"/>
              <w:right w:val="single" w:sz="4" w:space="0" w:color="auto"/>
            </w:tcBorders>
            <w:shd w:val="clear" w:color="auto" w:fill="auto"/>
            <w:noWrap/>
            <w:vAlign w:val="bottom"/>
            <w:hideMark/>
          </w:tcPr>
          <w:p w14:paraId="0C703684" w14:textId="77777777" w:rsidR="00F37220" w:rsidRPr="00316AAE" w:rsidRDefault="00F37220" w:rsidP="006C343E">
            <w:pPr>
              <w:spacing w:before="0"/>
              <w:rPr>
                <w:ins w:id="1017" w:author="Cole, George" w:date="2016-04-26T21:16:00Z"/>
                <w:rFonts w:ascii="Calibri" w:hAnsi="Calibri"/>
                <w:color w:val="000000"/>
                <w:sz w:val="22"/>
                <w:szCs w:val="22"/>
              </w:rPr>
            </w:pPr>
            <w:ins w:id="1018"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47E82EC9" w14:textId="77777777" w:rsidR="00F37220" w:rsidRPr="00316AAE" w:rsidRDefault="00F37220" w:rsidP="006C343E">
            <w:pPr>
              <w:spacing w:before="0"/>
              <w:rPr>
                <w:ins w:id="1019" w:author="Cole, George" w:date="2016-04-26T21:16:00Z"/>
                <w:rFonts w:ascii="Calibri" w:hAnsi="Calibri"/>
                <w:color w:val="000000"/>
                <w:sz w:val="22"/>
                <w:szCs w:val="22"/>
              </w:rPr>
            </w:pPr>
            <w:ins w:id="1020" w:author="Cole, George" w:date="2016-04-26T21:16:00Z">
              <w:r w:rsidRPr="00316AAE">
                <w:rPr>
                  <w:rFonts w:ascii="Calibri" w:hAnsi="Calibri"/>
                  <w:color w:val="000000"/>
                  <w:sz w:val="22"/>
                  <w:szCs w:val="22"/>
                </w:rPr>
                <w:t> </w:t>
              </w:r>
            </w:ins>
          </w:p>
        </w:tc>
        <w:tc>
          <w:tcPr>
            <w:tcW w:w="4042" w:type="dxa"/>
            <w:tcBorders>
              <w:top w:val="nil"/>
              <w:left w:val="nil"/>
              <w:bottom w:val="single" w:sz="4" w:space="0" w:color="auto"/>
              <w:right w:val="single" w:sz="4" w:space="0" w:color="auto"/>
            </w:tcBorders>
            <w:shd w:val="clear" w:color="auto" w:fill="auto"/>
            <w:noWrap/>
            <w:vAlign w:val="bottom"/>
            <w:hideMark/>
          </w:tcPr>
          <w:p w14:paraId="31579DC7" w14:textId="77777777" w:rsidR="00F37220" w:rsidRPr="00316AAE" w:rsidRDefault="00F37220" w:rsidP="006C343E">
            <w:pPr>
              <w:spacing w:before="0"/>
              <w:rPr>
                <w:ins w:id="1021" w:author="Cole, George" w:date="2016-04-26T21:16:00Z"/>
                <w:rFonts w:ascii="Calibri" w:hAnsi="Calibri"/>
                <w:color w:val="000000"/>
                <w:sz w:val="22"/>
                <w:szCs w:val="22"/>
              </w:rPr>
            </w:pPr>
            <w:ins w:id="1022" w:author="Cole, George" w:date="2016-04-26T21:16:00Z">
              <w:r w:rsidRPr="00316AAE">
                <w:rPr>
                  <w:rFonts w:ascii="Calibri" w:hAnsi="Calibri"/>
                  <w:color w:val="000000"/>
                  <w:sz w:val="22"/>
                  <w:szCs w:val="22"/>
                </w:rPr>
                <w:t> </w:t>
              </w:r>
            </w:ins>
          </w:p>
        </w:tc>
      </w:tr>
      <w:tr w:rsidR="00F37220" w:rsidRPr="00316AAE" w14:paraId="4546B884" w14:textId="77777777" w:rsidTr="006C343E">
        <w:trPr>
          <w:trHeight w:val="600"/>
          <w:ins w:id="1023"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5B32F489" w14:textId="77777777" w:rsidR="00F37220" w:rsidRPr="00316AAE" w:rsidRDefault="00F37220" w:rsidP="006C343E">
            <w:pPr>
              <w:spacing w:before="0"/>
              <w:rPr>
                <w:ins w:id="1024" w:author="Cole, George" w:date="2016-04-26T21:16:00Z"/>
                <w:rFonts w:ascii="Calibri" w:hAnsi="Calibri"/>
                <w:color w:val="000000"/>
                <w:sz w:val="22"/>
                <w:szCs w:val="22"/>
              </w:rPr>
            </w:pPr>
            <w:ins w:id="1025" w:author="Cole, George" w:date="2016-04-26T21:16:00Z">
              <w:r w:rsidRPr="00316AAE">
                <w:rPr>
                  <w:rFonts w:ascii="Calibri" w:hAnsi="Calibri"/>
                  <w:color w:val="000000"/>
                  <w:sz w:val="22"/>
                  <w:szCs w:val="22"/>
                </w:rPr>
                <w:t>productReference</w:t>
              </w:r>
            </w:ins>
          </w:p>
        </w:tc>
        <w:tc>
          <w:tcPr>
            <w:tcW w:w="642" w:type="dxa"/>
            <w:tcBorders>
              <w:top w:val="nil"/>
              <w:left w:val="nil"/>
              <w:bottom w:val="single" w:sz="4" w:space="0" w:color="auto"/>
              <w:right w:val="single" w:sz="4" w:space="0" w:color="auto"/>
            </w:tcBorders>
            <w:shd w:val="clear" w:color="auto" w:fill="auto"/>
            <w:noWrap/>
            <w:vAlign w:val="bottom"/>
            <w:hideMark/>
          </w:tcPr>
          <w:p w14:paraId="4CDC17AA" w14:textId="77777777" w:rsidR="00F37220" w:rsidRPr="00316AAE" w:rsidRDefault="00F37220" w:rsidP="006C343E">
            <w:pPr>
              <w:spacing w:before="0"/>
              <w:rPr>
                <w:ins w:id="1026" w:author="Cole, George" w:date="2016-04-26T21:16:00Z"/>
                <w:rFonts w:ascii="Calibri" w:hAnsi="Calibri"/>
                <w:color w:val="000000"/>
                <w:sz w:val="22"/>
                <w:szCs w:val="22"/>
              </w:rPr>
            </w:pPr>
            <w:ins w:id="1027" w:author="Cole, George" w:date="2016-04-26T21:16:00Z">
              <w:r w:rsidRPr="00316AAE">
                <w:rPr>
                  <w:rFonts w:ascii="Calibri" w:hAnsi="Calibri"/>
                  <w:color w:val="000000"/>
                  <w:sz w:val="22"/>
                  <w:szCs w:val="22"/>
                </w:rPr>
                <w:t> </w:t>
              </w:r>
            </w:ins>
          </w:p>
        </w:tc>
        <w:tc>
          <w:tcPr>
            <w:tcW w:w="8557" w:type="dxa"/>
            <w:tcBorders>
              <w:top w:val="nil"/>
              <w:left w:val="nil"/>
              <w:bottom w:val="single" w:sz="4" w:space="0" w:color="auto"/>
              <w:right w:val="single" w:sz="4" w:space="0" w:color="auto"/>
            </w:tcBorders>
            <w:shd w:val="clear" w:color="auto" w:fill="auto"/>
            <w:hideMark/>
          </w:tcPr>
          <w:p w14:paraId="3284C42D" w14:textId="77777777" w:rsidR="00F37220" w:rsidRPr="00316AAE" w:rsidRDefault="00F37220" w:rsidP="006C343E">
            <w:pPr>
              <w:spacing w:before="0"/>
              <w:rPr>
                <w:ins w:id="1028" w:author="Cole, George" w:date="2016-04-26T21:16:00Z"/>
                <w:rFonts w:ascii="Calibri" w:hAnsi="Calibri"/>
                <w:color w:val="000000"/>
                <w:sz w:val="22"/>
                <w:szCs w:val="22"/>
              </w:rPr>
            </w:pPr>
            <w:ins w:id="1029" w:author="Cole, George" w:date="2016-04-26T21:16:00Z">
              <w:r w:rsidRPr="00316AAE">
                <w:rPr>
                  <w:rFonts w:ascii="Calibri" w:hAnsi="Calibri"/>
                  <w:color w:val="000000"/>
                  <w:sz w:val="22"/>
                  <w:szCs w:val="22"/>
                </w:rPr>
                <w:t> </w:t>
              </w:r>
            </w:ins>
          </w:p>
        </w:tc>
        <w:tc>
          <w:tcPr>
            <w:tcW w:w="4042" w:type="dxa"/>
            <w:tcBorders>
              <w:top w:val="nil"/>
              <w:left w:val="nil"/>
              <w:bottom w:val="single" w:sz="4" w:space="0" w:color="auto"/>
              <w:right w:val="single" w:sz="4" w:space="0" w:color="auto"/>
            </w:tcBorders>
            <w:shd w:val="clear" w:color="auto" w:fill="auto"/>
            <w:noWrap/>
            <w:vAlign w:val="bottom"/>
            <w:hideMark/>
          </w:tcPr>
          <w:p w14:paraId="2A66D002" w14:textId="77777777" w:rsidR="00F37220" w:rsidRPr="00316AAE" w:rsidRDefault="00F37220" w:rsidP="006C343E">
            <w:pPr>
              <w:spacing w:before="0"/>
              <w:rPr>
                <w:ins w:id="1030" w:author="Cole, George" w:date="2016-04-26T21:16:00Z"/>
                <w:rFonts w:ascii="Calibri" w:hAnsi="Calibri"/>
                <w:color w:val="000000"/>
                <w:sz w:val="22"/>
                <w:szCs w:val="22"/>
              </w:rPr>
            </w:pPr>
            <w:ins w:id="1031" w:author="Cole, George" w:date="2016-04-26T21:16:00Z">
              <w:r w:rsidRPr="00316AAE">
                <w:rPr>
                  <w:rFonts w:ascii="Calibri" w:hAnsi="Calibri"/>
                  <w:color w:val="000000"/>
                  <w:sz w:val="22"/>
                  <w:szCs w:val="22"/>
                </w:rPr>
                <w:t> </w:t>
              </w:r>
            </w:ins>
          </w:p>
        </w:tc>
      </w:tr>
      <w:tr w:rsidR="00F37220" w:rsidRPr="00316AAE" w14:paraId="2FD640D0" w14:textId="77777777" w:rsidTr="006C343E">
        <w:trPr>
          <w:trHeight w:val="300"/>
          <w:ins w:id="1032"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452166FC" w14:textId="77777777" w:rsidR="00F37220" w:rsidRPr="00316AAE" w:rsidRDefault="00F37220" w:rsidP="006C343E">
            <w:pPr>
              <w:spacing w:before="0"/>
              <w:rPr>
                <w:ins w:id="1033" w:author="Cole, George" w:date="2016-04-26T21:16:00Z"/>
                <w:rFonts w:ascii="Calibri" w:hAnsi="Calibri"/>
                <w:color w:val="000000"/>
                <w:sz w:val="22"/>
                <w:szCs w:val="22"/>
              </w:rPr>
            </w:pPr>
            <w:ins w:id="1034" w:author="Cole, George" w:date="2016-04-26T21:16:00Z">
              <w:r w:rsidRPr="00316AAE">
                <w:rPr>
                  <w:rFonts w:ascii="Calibri" w:hAnsi="Calibri"/>
                  <w:color w:val="000000"/>
                  <w:sz w:val="22"/>
                  <w:szCs w:val="22"/>
                </w:rPr>
                <w:t xml:space="preserve">dailyAmount </w:t>
              </w:r>
            </w:ins>
          </w:p>
        </w:tc>
        <w:tc>
          <w:tcPr>
            <w:tcW w:w="642" w:type="dxa"/>
            <w:tcBorders>
              <w:top w:val="nil"/>
              <w:left w:val="nil"/>
              <w:bottom w:val="single" w:sz="4" w:space="0" w:color="auto"/>
              <w:right w:val="single" w:sz="4" w:space="0" w:color="auto"/>
            </w:tcBorders>
            <w:shd w:val="clear" w:color="auto" w:fill="auto"/>
            <w:noWrap/>
            <w:vAlign w:val="bottom"/>
            <w:hideMark/>
          </w:tcPr>
          <w:p w14:paraId="2D78B2E1" w14:textId="77777777" w:rsidR="00F37220" w:rsidRPr="00316AAE" w:rsidRDefault="00F37220" w:rsidP="006C343E">
            <w:pPr>
              <w:spacing w:before="0"/>
              <w:rPr>
                <w:ins w:id="1035" w:author="Cole, George" w:date="2016-04-26T21:16:00Z"/>
                <w:rFonts w:ascii="Calibri" w:hAnsi="Calibri"/>
                <w:color w:val="000000"/>
                <w:sz w:val="22"/>
                <w:szCs w:val="22"/>
              </w:rPr>
            </w:pPr>
            <w:ins w:id="1036"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0A7339B5" w14:textId="77777777" w:rsidR="00F37220" w:rsidRPr="00316AAE" w:rsidRDefault="00F37220" w:rsidP="006C343E">
            <w:pPr>
              <w:spacing w:before="0"/>
              <w:rPr>
                <w:ins w:id="1037" w:author="Cole, George" w:date="2016-04-26T21:16:00Z"/>
                <w:rFonts w:ascii="Calibri" w:hAnsi="Calibri"/>
                <w:color w:val="000000"/>
                <w:sz w:val="22"/>
                <w:szCs w:val="22"/>
              </w:rPr>
            </w:pPr>
            <w:ins w:id="1038" w:author="Cole, George" w:date="2016-04-26T21:16:00Z">
              <w:r w:rsidRPr="00316AAE">
                <w:rPr>
                  <w:rFonts w:ascii="Calibri" w:hAnsi="Calibri"/>
                  <w:color w:val="000000"/>
                  <w:sz w:val="22"/>
                  <w:szCs w:val="22"/>
                </w:rPr>
                <w:t>How to consume/day?</w:t>
              </w:r>
            </w:ins>
          </w:p>
        </w:tc>
        <w:tc>
          <w:tcPr>
            <w:tcW w:w="4042" w:type="dxa"/>
            <w:tcBorders>
              <w:top w:val="nil"/>
              <w:left w:val="nil"/>
              <w:bottom w:val="single" w:sz="4" w:space="0" w:color="auto"/>
              <w:right w:val="single" w:sz="4" w:space="0" w:color="auto"/>
            </w:tcBorders>
            <w:shd w:val="clear" w:color="auto" w:fill="auto"/>
            <w:noWrap/>
            <w:vAlign w:val="bottom"/>
            <w:hideMark/>
          </w:tcPr>
          <w:p w14:paraId="017991AD" w14:textId="77777777" w:rsidR="00F37220" w:rsidRPr="00316AAE" w:rsidRDefault="00F37220" w:rsidP="006C343E">
            <w:pPr>
              <w:spacing w:before="0"/>
              <w:rPr>
                <w:ins w:id="1039" w:author="Cole, George" w:date="2016-04-26T21:16:00Z"/>
                <w:rFonts w:ascii="Calibri" w:hAnsi="Calibri"/>
                <w:color w:val="000000"/>
                <w:sz w:val="22"/>
                <w:szCs w:val="22"/>
              </w:rPr>
            </w:pPr>
            <w:ins w:id="1040" w:author="Cole, George" w:date="2016-04-26T21:16:00Z">
              <w:r w:rsidRPr="00316AAE">
                <w:rPr>
                  <w:rFonts w:ascii="Calibri" w:hAnsi="Calibri"/>
                  <w:color w:val="000000"/>
                  <w:sz w:val="22"/>
                  <w:szCs w:val="22"/>
                </w:rPr>
                <w:t> </w:t>
              </w:r>
            </w:ins>
          </w:p>
        </w:tc>
      </w:tr>
      <w:tr w:rsidR="00F37220" w:rsidRPr="00316AAE" w14:paraId="715DBBA5" w14:textId="77777777" w:rsidTr="006C343E">
        <w:trPr>
          <w:trHeight w:val="300"/>
          <w:ins w:id="1041"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4981306C" w14:textId="77777777" w:rsidR="00F37220" w:rsidRPr="00316AAE" w:rsidRDefault="00F37220" w:rsidP="006C343E">
            <w:pPr>
              <w:spacing w:before="0"/>
              <w:rPr>
                <w:ins w:id="1042" w:author="Cole, George" w:date="2016-04-26T21:16:00Z"/>
                <w:rFonts w:ascii="Calibri" w:hAnsi="Calibri"/>
                <w:color w:val="000000"/>
                <w:sz w:val="22"/>
                <w:szCs w:val="22"/>
              </w:rPr>
            </w:pPr>
            <w:ins w:id="1043" w:author="Cole, George" w:date="2016-04-26T21:16:00Z">
              <w:r w:rsidRPr="00316AAE">
                <w:rPr>
                  <w:rFonts w:ascii="Calibri" w:hAnsi="Calibri"/>
                  <w:color w:val="000000"/>
                  <w:sz w:val="22"/>
                  <w:szCs w:val="22"/>
                </w:rPr>
                <w:t xml:space="preserve">quantity </w:t>
              </w:r>
            </w:ins>
          </w:p>
        </w:tc>
        <w:tc>
          <w:tcPr>
            <w:tcW w:w="642" w:type="dxa"/>
            <w:tcBorders>
              <w:top w:val="nil"/>
              <w:left w:val="nil"/>
              <w:bottom w:val="single" w:sz="4" w:space="0" w:color="auto"/>
              <w:right w:val="single" w:sz="4" w:space="0" w:color="auto"/>
            </w:tcBorders>
            <w:shd w:val="clear" w:color="auto" w:fill="auto"/>
            <w:noWrap/>
            <w:vAlign w:val="bottom"/>
            <w:hideMark/>
          </w:tcPr>
          <w:p w14:paraId="7C2B81CD" w14:textId="77777777" w:rsidR="00F37220" w:rsidRPr="00316AAE" w:rsidRDefault="00F37220" w:rsidP="006C343E">
            <w:pPr>
              <w:spacing w:before="0"/>
              <w:rPr>
                <w:ins w:id="1044" w:author="Cole, George" w:date="2016-04-26T21:16:00Z"/>
                <w:rFonts w:ascii="Calibri" w:hAnsi="Calibri"/>
                <w:color w:val="000000"/>
                <w:sz w:val="22"/>
                <w:szCs w:val="22"/>
              </w:rPr>
            </w:pPr>
            <w:ins w:id="1045"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2C1F8079" w14:textId="77777777" w:rsidR="00F37220" w:rsidRPr="00316AAE" w:rsidRDefault="00F37220" w:rsidP="006C343E">
            <w:pPr>
              <w:spacing w:before="0"/>
              <w:rPr>
                <w:ins w:id="1046" w:author="Cole, George" w:date="2016-04-26T21:16:00Z"/>
                <w:rFonts w:ascii="Calibri" w:hAnsi="Calibri"/>
                <w:color w:val="000000"/>
                <w:sz w:val="22"/>
                <w:szCs w:val="22"/>
              </w:rPr>
            </w:pPr>
            <w:ins w:id="1047" w:author="Cole, George" w:date="2016-04-26T21:16:00Z">
              <w:r w:rsidRPr="00316AAE">
                <w:rPr>
                  <w:rFonts w:ascii="Calibri" w:hAnsi="Calibri"/>
                  <w:color w:val="000000"/>
                  <w:sz w:val="22"/>
                  <w:szCs w:val="22"/>
                </w:rPr>
                <w:t>How much to administer/supply/consume</w:t>
              </w:r>
            </w:ins>
          </w:p>
        </w:tc>
        <w:tc>
          <w:tcPr>
            <w:tcW w:w="4042" w:type="dxa"/>
            <w:tcBorders>
              <w:top w:val="nil"/>
              <w:left w:val="nil"/>
              <w:bottom w:val="single" w:sz="4" w:space="0" w:color="auto"/>
              <w:right w:val="single" w:sz="4" w:space="0" w:color="auto"/>
            </w:tcBorders>
            <w:shd w:val="clear" w:color="auto" w:fill="auto"/>
            <w:noWrap/>
            <w:vAlign w:val="bottom"/>
            <w:hideMark/>
          </w:tcPr>
          <w:p w14:paraId="4F90641E" w14:textId="77777777" w:rsidR="00F37220" w:rsidRPr="00316AAE" w:rsidRDefault="00F37220" w:rsidP="006C343E">
            <w:pPr>
              <w:spacing w:before="0"/>
              <w:rPr>
                <w:ins w:id="1048" w:author="Cole, George" w:date="2016-04-26T21:16:00Z"/>
                <w:rFonts w:ascii="Calibri" w:hAnsi="Calibri"/>
                <w:color w:val="000000"/>
                <w:sz w:val="22"/>
                <w:szCs w:val="22"/>
              </w:rPr>
            </w:pPr>
            <w:ins w:id="1049" w:author="Cole, George" w:date="2016-04-26T21:16:00Z">
              <w:r w:rsidRPr="00316AAE">
                <w:rPr>
                  <w:rFonts w:ascii="Calibri" w:hAnsi="Calibri"/>
                  <w:color w:val="000000"/>
                  <w:sz w:val="22"/>
                  <w:szCs w:val="22"/>
                </w:rPr>
                <w:t> </w:t>
              </w:r>
            </w:ins>
          </w:p>
        </w:tc>
      </w:tr>
      <w:tr w:rsidR="00F37220" w:rsidRPr="00316AAE" w14:paraId="4C2FFE90" w14:textId="77777777" w:rsidTr="006C343E">
        <w:trPr>
          <w:trHeight w:val="300"/>
          <w:ins w:id="1050"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33F4A699" w14:textId="77777777" w:rsidR="00F37220" w:rsidRPr="00316AAE" w:rsidRDefault="00F37220" w:rsidP="006C343E">
            <w:pPr>
              <w:spacing w:before="0"/>
              <w:rPr>
                <w:ins w:id="1051" w:author="Cole, George" w:date="2016-04-26T21:16:00Z"/>
                <w:rFonts w:ascii="Calibri" w:hAnsi="Calibri"/>
                <w:color w:val="000000"/>
                <w:sz w:val="22"/>
                <w:szCs w:val="22"/>
              </w:rPr>
            </w:pPr>
            <w:ins w:id="1052" w:author="Cole, George" w:date="2016-04-26T21:16:00Z">
              <w:r w:rsidRPr="00316AAE">
                <w:rPr>
                  <w:rFonts w:ascii="Calibri" w:hAnsi="Calibri"/>
                  <w:color w:val="000000"/>
                  <w:sz w:val="22"/>
                  <w:szCs w:val="22"/>
                </w:rPr>
                <w:t xml:space="preserve">description </w:t>
              </w:r>
            </w:ins>
          </w:p>
        </w:tc>
        <w:tc>
          <w:tcPr>
            <w:tcW w:w="642" w:type="dxa"/>
            <w:tcBorders>
              <w:top w:val="nil"/>
              <w:left w:val="nil"/>
              <w:bottom w:val="single" w:sz="4" w:space="0" w:color="auto"/>
              <w:right w:val="single" w:sz="4" w:space="0" w:color="auto"/>
            </w:tcBorders>
            <w:shd w:val="clear" w:color="auto" w:fill="auto"/>
            <w:noWrap/>
            <w:vAlign w:val="bottom"/>
            <w:hideMark/>
          </w:tcPr>
          <w:p w14:paraId="4BA80696" w14:textId="77777777" w:rsidR="00F37220" w:rsidRPr="00316AAE" w:rsidRDefault="00F37220" w:rsidP="006C343E">
            <w:pPr>
              <w:spacing w:before="0"/>
              <w:rPr>
                <w:ins w:id="1053" w:author="Cole, George" w:date="2016-04-26T21:16:00Z"/>
                <w:rFonts w:ascii="Calibri" w:hAnsi="Calibri"/>
                <w:color w:val="000000"/>
                <w:sz w:val="22"/>
                <w:szCs w:val="22"/>
              </w:rPr>
            </w:pPr>
            <w:ins w:id="1054"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08117B84" w14:textId="77777777" w:rsidR="00F37220" w:rsidRPr="00316AAE" w:rsidRDefault="00F37220" w:rsidP="006C343E">
            <w:pPr>
              <w:spacing w:before="0"/>
              <w:rPr>
                <w:ins w:id="1055" w:author="Cole, George" w:date="2016-04-26T21:16:00Z"/>
                <w:rFonts w:ascii="Calibri" w:hAnsi="Calibri"/>
                <w:color w:val="000000"/>
                <w:sz w:val="22"/>
                <w:szCs w:val="22"/>
              </w:rPr>
            </w:pPr>
            <w:ins w:id="1056" w:author="Cole, George" w:date="2016-04-26T21:16:00Z">
              <w:r w:rsidRPr="00316AAE">
                <w:rPr>
                  <w:rFonts w:ascii="Calibri" w:hAnsi="Calibri"/>
                  <w:color w:val="000000"/>
                  <w:sz w:val="22"/>
                  <w:szCs w:val="22"/>
                </w:rPr>
                <w:t>Extra info describing activity to perform</w:t>
              </w:r>
            </w:ins>
          </w:p>
        </w:tc>
        <w:tc>
          <w:tcPr>
            <w:tcW w:w="4042" w:type="dxa"/>
            <w:tcBorders>
              <w:top w:val="nil"/>
              <w:left w:val="nil"/>
              <w:bottom w:val="single" w:sz="4" w:space="0" w:color="auto"/>
              <w:right w:val="single" w:sz="4" w:space="0" w:color="auto"/>
            </w:tcBorders>
            <w:shd w:val="clear" w:color="auto" w:fill="auto"/>
            <w:noWrap/>
            <w:vAlign w:val="bottom"/>
            <w:hideMark/>
          </w:tcPr>
          <w:p w14:paraId="21BC3452" w14:textId="77777777" w:rsidR="00F37220" w:rsidRPr="00316AAE" w:rsidRDefault="00F37220" w:rsidP="006C343E">
            <w:pPr>
              <w:spacing w:before="0"/>
              <w:rPr>
                <w:ins w:id="1057" w:author="Cole, George" w:date="2016-04-26T21:16:00Z"/>
                <w:rFonts w:ascii="Calibri" w:hAnsi="Calibri"/>
                <w:color w:val="000000"/>
                <w:sz w:val="22"/>
                <w:szCs w:val="22"/>
              </w:rPr>
            </w:pPr>
            <w:ins w:id="1058" w:author="Cole, George" w:date="2016-04-26T21:16:00Z">
              <w:r w:rsidRPr="00316AAE">
                <w:rPr>
                  <w:rFonts w:ascii="Calibri" w:hAnsi="Calibri"/>
                  <w:color w:val="000000"/>
                  <w:sz w:val="22"/>
                  <w:szCs w:val="22"/>
                </w:rPr>
                <w:t> </w:t>
              </w:r>
            </w:ins>
          </w:p>
        </w:tc>
      </w:tr>
      <w:tr w:rsidR="00F37220" w:rsidRPr="00316AAE" w14:paraId="0385A161" w14:textId="77777777" w:rsidTr="006C343E">
        <w:trPr>
          <w:trHeight w:val="300"/>
          <w:ins w:id="1059" w:author="Cole, George" w:date="2016-04-26T21:16:00Z"/>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6845ACCE" w14:textId="77777777" w:rsidR="00F37220" w:rsidRPr="00316AAE" w:rsidRDefault="00F37220" w:rsidP="006C343E">
            <w:pPr>
              <w:spacing w:before="0"/>
              <w:rPr>
                <w:ins w:id="1060" w:author="Cole, George" w:date="2016-04-26T21:16:00Z"/>
                <w:rFonts w:ascii="Calibri" w:hAnsi="Calibri"/>
                <w:color w:val="000000"/>
                <w:sz w:val="22"/>
                <w:szCs w:val="22"/>
              </w:rPr>
            </w:pPr>
            <w:ins w:id="1061" w:author="Cole, George" w:date="2016-04-26T21:16:00Z">
              <w:r w:rsidRPr="00316AAE">
                <w:rPr>
                  <w:rFonts w:ascii="Calibri" w:hAnsi="Calibri"/>
                  <w:color w:val="000000"/>
                  <w:sz w:val="22"/>
                  <w:szCs w:val="22"/>
                </w:rPr>
                <w:t xml:space="preserve">note </w:t>
              </w:r>
            </w:ins>
          </w:p>
        </w:tc>
        <w:tc>
          <w:tcPr>
            <w:tcW w:w="642" w:type="dxa"/>
            <w:tcBorders>
              <w:top w:val="nil"/>
              <w:left w:val="nil"/>
              <w:bottom w:val="single" w:sz="4" w:space="0" w:color="auto"/>
              <w:right w:val="single" w:sz="4" w:space="0" w:color="auto"/>
            </w:tcBorders>
            <w:shd w:val="clear" w:color="auto" w:fill="auto"/>
            <w:noWrap/>
            <w:vAlign w:val="bottom"/>
            <w:hideMark/>
          </w:tcPr>
          <w:p w14:paraId="54035A83" w14:textId="77777777" w:rsidR="00F37220" w:rsidRPr="00316AAE" w:rsidRDefault="00F37220" w:rsidP="006C343E">
            <w:pPr>
              <w:spacing w:before="0"/>
              <w:rPr>
                <w:ins w:id="1062" w:author="Cole, George" w:date="2016-04-26T21:16:00Z"/>
                <w:rFonts w:ascii="Calibri" w:hAnsi="Calibri"/>
                <w:color w:val="000000"/>
                <w:sz w:val="22"/>
                <w:szCs w:val="22"/>
              </w:rPr>
            </w:pPr>
            <w:ins w:id="1063" w:author="Cole, George" w:date="2016-04-26T21:16:00Z">
              <w:r w:rsidRPr="00316AAE">
                <w:rPr>
                  <w:rFonts w:ascii="Calibri" w:hAnsi="Calibri"/>
                  <w:color w:val="000000"/>
                  <w:sz w:val="22"/>
                  <w:szCs w:val="22"/>
                </w:rPr>
                <w:t>0..1</w:t>
              </w:r>
            </w:ins>
          </w:p>
        </w:tc>
        <w:tc>
          <w:tcPr>
            <w:tcW w:w="8557" w:type="dxa"/>
            <w:tcBorders>
              <w:top w:val="nil"/>
              <w:left w:val="nil"/>
              <w:bottom w:val="single" w:sz="4" w:space="0" w:color="auto"/>
              <w:right w:val="single" w:sz="4" w:space="0" w:color="auto"/>
            </w:tcBorders>
            <w:shd w:val="clear" w:color="auto" w:fill="auto"/>
            <w:hideMark/>
          </w:tcPr>
          <w:p w14:paraId="1FB44136" w14:textId="77777777" w:rsidR="00F37220" w:rsidRPr="00316AAE" w:rsidRDefault="00F37220" w:rsidP="006C343E">
            <w:pPr>
              <w:spacing w:before="0"/>
              <w:rPr>
                <w:ins w:id="1064" w:author="Cole, George" w:date="2016-04-26T21:16:00Z"/>
                <w:rFonts w:ascii="Calibri" w:hAnsi="Calibri"/>
                <w:color w:val="000000"/>
                <w:sz w:val="22"/>
                <w:szCs w:val="22"/>
              </w:rPr>
            </w:pPr>
            <w:ins w:id="1065" w:author="Cole, George" w:date="2016-04-26T21:16:00Z">
              <w:r w:rsidRPr="00316AAE">
                <w:rPr>
                  <w:rFonts w:ascii="Calibri" w:hAnsi="Calibri"/>
                  <w:color w:val="000000"/>
                  <w:sz w:val="22"/>
                  <w:szCs w:val="22"/>
                </w:rPr>
                <w:t>Comments about the plan</w:t>
              </w:r>
            </w:ins>
          </w:p>
        </w:tc>
        <w:tc>
          <w:tcPr>
            <w:tcW w:w="4042" w:type="dxa"/>
            <w:tcBorders>
              <w:top w:val="nil"/>
              <w:left w:val="nil"/>
              <w:bottom w:val="single" w:sz="4" w:space="0" w:color="auto"/>
              <w:right w:val="single" w:sz="4" w:space="0" w:color="auto"/>
            </w:tcBorders>
            <w:shd w:val="clear" w:color="auto" w:fill="auto"/>
            <w:noWrap/>
            <w:vAlign w:val="bottom"/>
            <w:hideMark/>
          </w:tcPr>
          <w:p w14:paraId="6136847D" w14:textId="77777777" w:rsidR="00F37220" w:rsidRPr="00316AAE" w:rsidRDefault="00F37220" w:rsidP="006C343E">
            <w:pPr>
              <w:spacing w:before="0"/>
              <w:rPr>
                <w:ins w:id="1066" w:author="Cole, George" w:date="2016-04-26T21:16:00Z"/>
                <w:rFonts w:ascii="Calibri" w:hAnsi="Calibri"/>
                <w:color w:val="000000"/>
                <w:sz w:val="22"/>
                <w:szCs w:val="22"/>
              </w:rPr>
            </w:pPr>
            <w:ins w:id="1067" w:author="Cole, George" w:date="2016-04-26T21:16:00Z">
              <w:r w:rsidRPr="00316AAE">
                <w:rPr>
                  <w:rFonts w:ascii="Calibri" w:hAnsi="Calibri"/>
                  <w:color w:val="000000"/>
                  <w:sz w:val="22"/>
                  <w:szCs w:val="22"/>
                </w:rPr>
                <w:t> </w:t>
              </w:r>
            </w:ins>
          </w:p>
        </w:tc>
      </w:tr>
    </w:tbl>
    <w:p w14:paraId="1E9ED755" w14:textId="77777777" w:rsidR="00316AAE" w:rsidRDefault="00316AAE">
      <w:pPr>
        <w:ind w:left="720"/>
        <w:rPr>
          <w:ins w:id="1068" w:author="Cole, George" w:date="2016-04-25T18:21:00Z"/>
        </w:rPr>
        <w:pPrChange w:id="1069" w:author="Cole, George" w:date="2016-04-25T21:18:00Z">
          <w:pPr>
            <w:pStyle w:val="Heading2"/>
            <w:numPr>
              <w:numId w:val="11"/>
            </w:numPr>
            <w:tabs>
              <w:tab w:val="clear" w:pos="576"/>
            </w:tabs>
            <w:ind w:left="720" w:hanging="720"/>
          </w:pPr>
        </w:pPrChange>
      </w:pPr>
    </w:p>
    <w:p w14:paraId="408AC998" w14:textId="0DC8718D" w:rsidR="00074201" w:rsidRDefault="00074201">
      <w:pPr>
        <w:pStyle w:val="Heading3"/>
        <w:numPr>
          <w:ilvl w:val="0"/>
          <w:numId w:val="0"/>
        </w:numPr>
        <w:rPr>
          <w:ins w:id="1070" w:author="Cole, George" w:date="2016-04-26T21:25:00Z"/>
        </w:rPr>
        <w:pPrChange w:id="1071" w:author="Cole, George" w:date="2016-04-25T16:08:00Z">
          <w:pPr>
            <w:pStyle w:val="Heading2"/>
            <w:numPr>
              <w:numId w:val="11"/>
            </w:numPr>
            <w:tabs>
              <w:tab w:val="clear" w:pos="576"/>
            </w:tabs>
            <w:ind w:left="720" w:hanging="720"/>
          </w:pPr>
        </w:pPrChange>
      </w:pPr>
      <w:bookmarkStart w:id="1072" w:name="_Toc449469925"/>
      <w:ins w:id="1073" w:author="Cole, George" w:date="2016-04-25T10:46:00Z">
        <w:r>
          <w:t>6.6.2 Subscription</w:t>
        </w:r>
      </w:ins>
      <w:bookmarkEnd w:id="1072"/>
    </w:p>
    <w:p w14:paraId="591714C4" w14:textId="4EEAC076" w:rsidR="00F04ABA" w:rsidRDefault="00F04ABA" w:rsidP="00F04ABA">
      <w:pPr>
        <w:rPr>
          <w:ins w:id="1074" w:author="Cole, George" w:date="2016-04-26T21:25:00Z"/>
        </w:rPr>
        <w:pPrChange w:id="1075" w:author="Cole, George" w:date="2016-04-26T21:25:00Z">
          <w:pPr>
            <w:pStyle w:val="Heading2"/>
            <w:numPr>
              <w:numId w:val="11"/>
            </w:numPr>
            <w:tabs>
              <w:tab w:val="clear" w:pos="576"/>
            </w:tabs>
            <w:ind w:left="720" w:hanging="720"/>
          </w:pPr>
        </w:pPrChange>
      </w:pPr>
      <w:ins w:id="1076" w:author="Cole, George" w:date="2016-04-26T21:25:00Z">
        <w:r>
          <w:t>The following table documents constraints to the Subscription resource.</w:t>
        </w:r>
      </w:ins>
    </w:p>
    <w:p w14:paraId="6A16E9C9" w14:textId="77777777" w:rsidR="00F04ABA" w:rsidRDefault="00F04ABA" w:rsidP="00F04ABA">
      <w:pPr>
        <w:rPr>
          <w:ins w:id="1077" w:author="Cole, George" w:date="2016-04-26T21:25:00Z"/>
        </w:rPr>
        <w:pPrChange w:id="1078" w:author="Cole, George" w:date="2016-04-26T21:25:00Z">
          <w:pPr>
            <w:pStyle w:val="Heading2"/>
            <w:numPr>
              <w:numId w:val="11"/>
            </w:numPr>
            <w:tabs>
              <w:tab w:val="clear" w:pos="576"/>
            </w:tabs>
            <w:ind w:left="720" w:hanging="720"/>
          </w:pPr>
        </w:pPrChange>
      </w:pPr>
    </w:p>
    <w:p w14:paraId="4DF31A49" w14:textId="1A9DE6CB" w:rsidR="00F04ABA" w:rsidRPr="00F04ABA" w:rsidRDefault="00F04ABA" w:rsidP="00F04ABA">
      <w:pPr>
        <w:rPr>
          <w:ins w:id="1079" w:author="Cole, George" w:date="2016-04-26T21:25:00Z"/>
          <w:rFonts w:ascii="Arial" w:hAnsi="Arial"/>
          <w:b/>
          <w:sz w:val="22"/>
          <w:rPrChange w:id="1080" w:author="Cole, George" w:date="2016-04-26T21:25:00Z">
            <w:rPr>
              <w:ins w:id="1081" w:author="Cole, George" w:date="2016-04-26T21:25:00Z"/>
            </w:rPr>
          </w:rPrChange>
        </w:rPr>
        <w:pPrChange w:id="1082" w:author="Cole, George" w:date="2016-04-26T21:25:00Z">
          <w:pPr>
            <w:pStyle w:val="Heading2"/>
            <w:numPr>
              <w:numId w:val="11"/>
            </w:numPr>
            <w:tabs>
              <w:tab w:val="clear" w:pos="576"/>
            </w:tabs>
            <w:ind w:left="720" w:hanging="720"/>
          </w:pPr>
        </w:pPrChange>
      </w:pPr>
      <w:ins w:id="1083" w:author="Cole, George" w:date="2016-04-26T21:25:00Z">
        <w:r w:rsidRPr="006C343E">
          <w:rPr>
            <w:rFonts w:ascii="Arial" w:hAnsi="Arial"/>
            <w:b/>
            <w:sz w:val="22"/>
          </w:rPr>
          <w:t>Table 6.6.</w:t>
        </w:r>
      </w:ins>
      <w:ins w:id="1084" w:author="Cole, George" w:date="2016-04-26T21:26:00Z">
        <w:r>
          <w:rPr>
            <w:rFonts w:ascii="Arial" w:hAnsi="Arial"/>
            <w:b/>
            <w:sz w:val="22"/>
          </w:rPr>
          <w:t>2</w:t>
        </w:r>
      </w:ins>
      <w:ins w:id="1085" w:author="Cole, George" w:date="2016-04-26T21:25:00Z">
        <w:r w:rsidRPr="006C343E">
          <w:rPr>
            <w:rFonts w:ascii="Arial" w:hAnsi="Arial"/>
            <w:b/>
            <w:sz w:val="22"/>
          </w:rPr>
          <w:t>-</w:t>
        </w:r>
      </w:ins>
      <w:ins w:id="1086" w:author="Cole, George" w:date="2016-04-26T21:26:00Z">
        <w:r>
          <w:rPr>
            <w:rFonts w:ascii="Arial" w:hAnsi="Arial"/>
            <w:b/>
            <w:sz w:val="22"/>
          </w:rPr>
          <w:t>1</w:t>
        </w:r>
      </w:ins>
      <w:ins w:id="1087" w:author="Cole, George" w:date="2016-04-26T21:25:00Z">
        <w:r w:rsidRPr="006C343E">
          <w:rPr>
            <w:rFonts w:ascii="Arial" w:hAnsi="Arial"/>
            <w:b/>
            <w:sz w:val="22"/>
          </w:rPr>
          <w:t xml:space="preserve">: </w:t>
        </w:r>
      </w:ins>
      <w:ins w:id="1088" w:author="Cole, George" w:date="2016-04-26T21:26:00Z">
        <w:r>
          <w:rPr>
            <w:rFonts w:ascii="Arial" w:hAnsi="Arial"/>
            <w:b/>
            <w:sz w:val="22"/>
          </w:rPr>
          <w:t>Subscription</w:t>
        </w:r>
      </w:ins>
      <w:ins w:id="1089" w:author="Cole, George" w:date="2016-04-26T21:25:00Z">
        <w:r w:rsidRPr="006C343E">
          <w:rPr>
            <w:rFonts w:ascii="Arial" w:hAnsi="Arial"/>
            <w:b/>
            <w:sz w:val="22"/>
          </w:rPr>
          <w:t xml:space="preserve"> resource</w:t>
        </w:r>
      </w:ins>
    </w:p>
    <w:tbl>
      <w:tblPr>
        <w:tblW w:w="11080" w:type="dxa"/>
        <w:tblInd w:w="-5" w:type="dxa"/>
        <w:tblLook w:val="04A0" w:firstRow="1" w:lastRow="0" w:firstColumn="1" w:lastColumn="0" w:noHBand="0" w:noVBand="1"/>
      </w:tblPr>
      <w:tblGrid>
        <w:gridCol w:w="1480"/>
        <w:gridCol w:w="960"/>
        <w:gridCol w:w="5260"/>
        <w:gridCol w:w="3380"/>
      </w:tblGrid>
      <w:tr w:rsidR="00F04ABA" w:rsidRPr="00F04ABA" w14:paraId="367F2225" w14:textId="77777777" w:rsidTr="00F04ABA">
        <w:trPr>
          <w:trHeight w:val="300"/>
          <w:ins w:id="1090" w:author="Cole, George" w:date="2016-04-26T21:25:00Z"/>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D8A3D" w14:textId="77777777" w:rsidR="00F04ABA" w:rsidRPr="00F04ABA" w:rsidRDefault="00F04ABA" w:rsidP="00F04ABA">
            <w:pPr>
              <w:spacing w:before="0"/>
              <w:rPr>
                <w:ins w:id="1091" w:author="Cole, George" w:date="2016-04-26T21:25:00Z"/>
                <w:rFonts w:ascii="Calibri" w:hAnsi="Calibri"/>
                <w:b/>
                <w:bCs/>
                <w:color w:val="000000"/>
                <w:sz w:val="22"/>
                <w:szCs w:val="22"/>
              </w:rPr>
            </w:pPr>
            <w:ins w:id="1092" w:author="Cole, George" w:date="2016-04-26T21:25:00Z">
              <w:r w:rsidRPr="00F04ABA">
                <w:rPr>
                  <w:rFonts w:ascii="Calibri" w:hAnsi="Calibri"/>
                  <w:b/>
                  <w:bCs/>
                  <w:color w:val="000000"/>
                  <w:sz w:val="22"/>
                  <w:szCs w:val="22"/>
                </w:rPr>
                <w:t>Name</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6D3429" w14:textId="77777777" w:rsidR="00F04ABA" w:rsidRPr="00F04ABA" w:rsidRDefault="00F04ABA" w:rsidP="00F04ABA">
            <w:pPr>
              <w:spacing w:before="0"/>
              <w:rPr>
                <w:ins w:id="1093" w:author="Cole, George" w:date="2016-04-26T21:25:00Z"/>
                <w:rFonts w:ascii="Calibri" w:hAnsi="Calibri"/>
                <w:b/>
                <w:bCs/>
                <w:color w:val="000000"/>
                <w:sz w:val="22"/>
                <w:szCs w:val="22"/>
              </w:rPr>
            </w:pPr>
            <w:ins w:id="1094" w:author="Cole, George" w:date="2016-04-26T21:25:00Z">
              <w:r w:rsidRPr="00F04ABA">
                <w:rPr>
                  <w:rFonts w:ascii="Calibri" w:hAnsi="Calibri"/>
                  <w:b/>
                  <w:bCs/>
                  <w:color w:val="000000"/>
                  <w:sz w:val="22"/>
                  <w:szCs w:val="22"/>
                </w:rPr>
                <w:t>Card.</w:t>
              </w:r>
            </w:ins>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14:paraId="0E76AEE3" w14:textId="77777777" w:rsidR="00F04ABA" w:rsidRPr="00F04ABA" w:rsidRDefault="00F04ABA" w:rsidP="00F04ABA">
            <w:pPr>
              <w:spacing w:before="0"/>
              <w:rPr>
                <w:ins w:id="1095" w:author="Cole, George" w:date="2016-04-26T21:25:00Z"/>
                <w:rFonts w:ascii="Calibri" w:hAnsi="Calibri"/>
                <w:b/>
                <w:bCs/>
                <w:color w:val="000000"/>
                <w:sz w:val="22"/>
                <w:szCs w:val="22"/>
              </w:rPr>
            </w:pPr>
            <w:ins w:id="1096" w:author="Cole, George" w:date="2016-04-26T21:25:00Z">
              <w:r w:rsidRPr="00F04ABA">
                <w:rPr>
                  <w:rFonts w:ascii="Calibri" w:hAnsi="Calibri"/>
                  <w:b/>
                  <w:bCs/>
                  <w:color w:val="000000"/>
                  <w:sz w:val="22"/>
                  <w:szCs w:val="22"/>
                </w:rPr>
                <w:t>Description</w:t>
              </w:r>
            </w:ins>
          </w:p>
        </w:tc>
        <w:tc>
          <w:tcPr>
            <w:tcW w:w="3380" w:type="dxa"/>
            <w:tcBorders>
              <w:top w:val="single" w:sz="4" w:space="0" w:color="auto"/>
              <w:left w:val="nil"/>
              <w:bottom w:val="single" w:sz="4" w:space="0" w:color="auto"/>
              <w:right w:val="single" w:sz="4" w:space="0" w:color="auto"/>
            </w:tcBorders>
            <w:shd w:val="clear" w:color="auto" w:fill="auto"/>
            <w:vAlign w:val="bottom"/>
            <w:hideMark/>
          </w:tcPr>
          <w:p w14:paraId="7A1FF176" w14:textId="77777777" w:rsidR="00F04ABA" w:rsidRPr="00F04ABA" w:rsidRDefault="00F04ABA" w:rsidP="00F04ABA">
            <w:pPr>
              <w:spacing w:before="0"/>
              <w:rPr>
                <w:ins w:id="1097" w:author="Cole, George" w:date="2016-04-26T21:25:00Z"/>
                <w:rFonts w:ascii="Calibri" w:hAnsi="Calibri"/>
                <w:b/>
                <w:bCs/>
                <w:color w:val="000000"/>
                <w:sz w:val="22"/>
                <w:szCs w:val="22"/>
              </w:rPr>
            </w:pPr>
            <w:ins w:id="1098" w:author="Cole, George" w:date="2016-04-26T21:25:00Z">
              <w:r w:rsidRPr="00F04ABA">
                <w:rPr>
                  <w:rFonts w:ascii="Calibri" w:hAnsi="Calibri"/>
                  <w:b/>
                  <w:bCs/>
                  <w:color w:val="000000"/>
                  <w:sz w:val="22"/>
                  <w:szCs w:val="22"/>
                </w:rPr>
                <w:t>Comments</w:t>
              </w:r>
            </w:ins>
          </w:p>
        </w:tc>
      </w:tr>
      <w:tr w:rsidR="00F04ABA" w:rsidRPr="00F04ABA" w14:paraId="53EA3369" w14:textId="77777777" w:rsidTr="00F04ABA">
        <w:trPr>
          <w:trHeight w:val="300"/>
          <w:ins w:id="1099"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64DBD08" w14:textId="77777777" w:rsidR="00F04ABA" w:rsidRPr="00F04ABA" w:rsidRDefault="00F04ABA" w:rsidP="00F04ABA">
            <w:pPr>
              <w:spacing w:before="0"/>
              <w:rPr>
                <w:ins w:id="1100" w:author="Cole, George" w:date="2016-04-26T21:25:00Z"/>
                <w:rFonts w:ascii="Calibri" w:hAnsi="Calibri"/>
                <w:color w:val="000000"/>
                <w:sz w:val="22"/>
                <w:szCs w:val="22"/>
              </w:rPr>
            </w:pPr>
            <w:bookmarkStart w:id="1101" w:name="RANGE!A4"/>
            <w:ins w:id="1102" w:author="Cole, George" w:date="2016-04-26T21:25:00Z">
              <w:r w:rsidRPr="00F04ABA">
                <w:rPr>
                  <w:rFonts w:ascii="Calibri" w:hAnsi="Calibri"/>
                  <w:color w:val="000000"/>
                  <w:sz w:val="22"/>
                  <w:szCs w:val="22"/>
                </w:rPr>
                <w:t xml:space="preserve">.. Subscription </w:t>
              </w:r>
              <w:bookmarkEnd w:id="1101"/>
            </w:ins>
          </w:p>
        </w:tc>
        <w:tc>
          <w:tcPr>
            <w:tcW w:w="960" w:type="dxa"/>
            <w:tcBorders>
              <w:top w:val="nil"/>
              <w:left w:val="nil"/>
              <w:bottom w:val="single" w:sz="4" w:space="0" w:color="auto"/>
              <w:right w:val="single" w:sz="4" w:space="0" w:color="auto"/>
            </w:tcBorders>
            <w:shd w:val="clear" w:color="auto" w:fill="auto"/>
            <w:noWrap/>
            <w:vAlign w:val="bottom"/>
            <w:hideMark/>
          </w:tcPr>
          <w:p w14:paraId="2F59C2B6" w14:textId="77777777" w:rsidR="00F04ABA" w:rsidRPr="00F04ABA" w:rsidRDefault="00F04ABA" w:rsidP="00F04ABA">
            <w:pPr>
              <w:spacing w:before="0"/>
              <w:rPr>
                <w:ins w:id="1103" w:author="Cole, George" w:date="2016-04-26T21:25:00Z"/>
                <w:rFonts w:ascii="Calibri" w:hAnsi="Calibri"/>
                <w:color w:val="000000"/>
                <w:sz w:val="22"/>
                <w:szCs w:val="22"/>
              </w:rPr>
            </w:pPr>
            <w:ins w:id="1104" w:author="Cole, George" w:date="2016-04-26T21:25:00Z">
              <w:r w:rsidRPr="00F04ABA">
                <w:rPr>
                  <w:rFonts w:ascii="Calibri" w:hAnsi="Calibri"/>
                  <w:color w:val="000000"/>
                  <w:sz w:val="22"/>
                  <w:szCs w:val="22"/>
                </w:rPr>
                <w:t> </w:t>
              </w:r>
            </w:ins>
          </w:p>
        </w:tc>
        <w:tc>
          <w:tcPr>
            <w:tcW w:w="5260" w:type="dxa"/>
            <w:tcBorders>
              <w:top w:val="nil"/>
              <w:left w:val="nil"/>
              <w:bottom w:val="single" w:sz="4" w:space="0" w:color="auto"/>
              <w:right w:val="single" w:sz="4" w:space="0" w:color="auto"/>
            </w:tcBorders>
            <w:shd w:val="clear" w:color="auto" w:fill="auto"/>
            <w:noWrap/>
            <w:vAlign w:val="bottom"/>
            <w:hideMark/>
          </w:tcPr>
          <w:p w14:paraId="218F7BB0" w14:textId="77777777" w:rsidR="00F04ABA" w:rsidRPr="00F04ABA" w:rsidRDefault="00F04ABA" w:rsidP="00F04ABA">
            <w:pPr>
              <w:spacing w:before="0"/>
              <w:rPr>
                <w:ins w:id="1105" w:author="Cole, George" w:date="2016-04-26T21:25:00Z"/>
                <w:rFonts w:ascii="Calibri" w:hAnsi="Calibri"/>
                <w:color w:val="000000"/>
                <w:sz w:val="22"/>
                <w:szCs w:val="22"/>
              </w:rPr>
            </w:pPr>
            <w:ins w:id="1106" w:author="Cole, George" w:date="2016-04-26T21:25:00Z">
              <w:r w:rsidRPr="00F04ABA">
                <w:rPr>
                  <w:rFonts w:ascii="Calibri" w:hAnsi="Calibri"/>
                  <w:color w:val="000000"/>
                  <w:sz w:val="22"/>
                  <w:szCs w:val="22"/>
                </w:rPr>
                <w:t>A server push subscription criteria</w:t>
              </w:r>
            </w:ins>
          </w:p>
        </w:tc>
        <w:tc>
          <w:tcPr>
            <w:tcW w:w="3380" w:type="dxa"/>
            <w:tcBorders>
              <w:top w:val="nil"/>
              <w:left w:val="nil"/>
              <w:bottom w:val="single" w:sz="4" w:space="0" w:color="auto"/>
              <w:right w:val="single" w:sz="4" w:space="0" w:color="auto"/>
            </w:tcBorders>
            <w:shd w:val="clear" w:color="auto" w:fill="auto"/>
            <w:vAlign w:val="bottom"/>
            <w:hideMark/>
          </w:tcPr>
          <w:p w14:paraId="1888D1ED" w14:textId="77777777" w:rsidR="00F04ABA" w:rsidRPr="00F04ABA" w:rsidRDefault="00F04ABA" w:rsidP="00F04ABA">
            <w:pPr>
              <w:spacing w:before="0"/>
              <w:rPr>
                <w:ins w:id="1107" w:author="Cole, George" w:date="2016-04-26T21:25:00Z"/>
                <w:rFonts w:ascii="Calibri" w:hAnsi="Calibri"/>
                <w:b/>
                <w:bCs/>
                <w:color w:val="000000"/>
                <w:sz w:val="22"/>
                <w:szCs w:val="22"/>
              </w:rPr>
            </w:pPr>
            <w:ins w:id="1108" w:author="Cole, George" w:date="2016-04-26T21:25:00Z">
              <w:r w:rsidRPr="00F04ABA">
                <w:rPr>
                  <w:rFonts w:ascii="Calibri" w:hAnsi="Calibri"/>
                  <w:b/>
                  <w:bCs/>
                  <w:color w:val="000000"/>
                  <w:sz w:val="22"/>
                  <w:szCs w:val="22"/>
                </w:rPr>
                <w:t> </w:t>
              </w:r>
            </w:ins>
          </w:p>
        </w:tc>
      </w:tr>
      <w:tr w:rsidR="00F04ABA" w:rsidRPr="00F04ABA" w14:paraId="2DFD84A5" w14:textId="77777777" w:rsidTr="00F04ABA">
        <w:trPr>
          <w:trHeight w:val="300"/>
          <w:ins w:id="1109"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AC31377" w14:textId="77777777" w:rsidR="00F04ABA" w:rsidRPr="00F04ABA" w:rsidRDefault="00F04ABA" w:rsidP="00F04ABA">
            <w:pPr>
              <w:spacing w:before="0"/>
              <w:rPr>
                <w:ins w:id="1110" w:author="Cole, George" w:date="2016-04-26T21:25:00Z"/>
                <w:rFonts w:ascii="Calibri" w:hAnsi="Calibri"/>
                <w:color w:val="000000"/>
                <w:sz w:val="22"/>
                <w:szCs w:val="22"/>
              </w:rPr>
            </w:pPr>
            <w:bookmarkStart w:id="1111" w:name="RANGE!A5"/>
            <w:ins w:id="1112" w:author="Cole, George" w:date="2016-04-26T21:25:00Z">
              <w:r w:rsidRPr="00F04ABA">
                <w:rPr>
                  <w:rFonts w:ascii="Calibri" w:hAnsi="Calibri"/>
                  <w:color w:val="000000"/>
                  <w:sz w:val="22"/>
                  <w:szCs w:val="22"/>
                </w:rPr>
                <w:lastRenderedPageBreak/>
                <w:t xml:space="preserve">...criteria </w:t>
              </w:r>
              <w:bookmarkEnd w:id="1111"/>
            </w:ins>
          </w:p>
        </w:tc>
        <w:tc>
          <w:tcPr>
            <w:tcW w:w="960" w:type="dxa"/>
            <w:tcBorders>
              <w:top w:val="nil"/>
              <w:left w:val="nil"/>
              <w:bottom w:val="single" w:sz="4" w:space="0" w:color="auto"/>
              <w:right w:val="single" w:sz="4" w:space="0" w:color="auto"/>
            </w:tcBorders>
            <w:shd w:val="clear" w:color="auto" w:fill="auto"/>
            <w:noWrap/>
            <w:vAlign w:val="bottom"/>
            <w:hideMark/>
          </w:tcPr>
          <w:p w14:paraId="08CEB1A6" w14:textId="77777777" w:rsidR="00F04ABA" w:rsidRPr="00F04ABA" w:rsidRDefault="00F04ABA" w:rsidP="00F04ABA">
            <w:pPr>
              <w:spacing w:before="0"/>
              <w:rPr>
                <w:ins w:id="1113" w:author="Cole, George" w:date="2016-04-26T21:25:00Z"/>
                <w:rFonts w:ascii="Calibri" w:hAnsi="Calibri"/>
                <w:color w:val="000000"/>
                <w:sz w:val="22"/>
                <w:szCs w:val="22"/>
              </w:rPr>
            </w:pPr>
            <w:ins w:id="1114" w:author="Cole, George" w:date="2016-04-26T21:25:00Z">
              <w:r w:rsidRPr="00F04ABA">
                <w:rPr>
                  <w:rFonts w:ascii="Calibri" w:hAnsi="Calibri"/>
                  <w:color w:val="000000"/>
                  <w:sz w:val="22"/>
                  <w:szCs w:val="22"/>
                </w:rPr>
                <w:t>1..1</w:t>
              </w:r>
            </w:ins>
          </w:p>
        </w:tc>
        <w:tc>
          <w:tcPr>
            <w:tcW w:w="5260" w:type="dxa"/>
            <w:tcBorders>
              <w:top w:val="nil"/>
              <w:left w:val="nil"/>
              <w:bottom w:val="single" w:sz="4" w:space="0" w:color="auto"/>
              <w:right w:val="single" w:sz="4" w:space="0" w:color="auto"/>
            </w:tcBorders>
            <w:shd w:val="clear" w:color="auto" w:fill="auto"/>
            <w:noWrap/>
            <w:vAlign w:val="bottom"/>
            <w:hideMark/>
          </w:tcPr>
          <w:p w14:paraId="7C81D29E" w14:textId="77777777" w:rsidR="00F04ABA" w:rsidRPr="00F04ABA" w:rsidRDefault="00F04ABA" w:rsidP="00F04ABA">
            <w:pPr>
              <w:spacing w:before="0"/>
              <w:rPr>
                <w:ins w:id="1115" w:author="Cole, George" w:date="2016-04-26T21:25:00Z"/>
                <w:rFonts w:ascii="Calibri" w:hAnsi="Calibri"/>
                <w:color w:val="000000"/>
                <w:sz w:val="22"/>
                <w:szCs w:val="22"/>
              </w:rPr>
            </w:pPr>
            <w:ins w:id="1116" w:author="Cole, George" w:date="2016-04-26T21:25:00Z">
              <w:r w:rsidRPr="00F04ABA">
                <w:rPr>
                  <w:rFonts w:ascii="Calibri" w:hAnsi="Calibri"/>
                  <w:color w:val="000000"/>
                  <w:sz w:val="22"/>
                  <w:szCs w:val="22"/>
                </w:rPr>
                <w:t>Rule for server push criteria</w:t>
              </w:r>
            </w:ins>
          </w:p>
        </w:tc>
        <w:tc>
          <w:tcPr>
            <w:tcW w:w="3380" w:type="dxa"/>
            <w:tcBorders>
              <w:top w:val="nil"/>
              <w:left w:val="nil"/>
              <w:bottom w:val="single" w:sz="4" w:space="0" w:color="auto"/>
              <w:right w:val="single" w:sz="4" w:space="0" w:color="auto"/>
            </w:tcBorders>
            <w:shd w:val="clear" w:color="auto" w:fill="auto"/>
            <w:vAlign w:val="bottom"/>
            <w:hideMark/>
          </w:tcPr>
          <w:p w14:paraId="1B79E2C6" w14:textId="77777777" w:rsidR="00F04ABA" w:rsidRPr="00F04ABA" w:rsidRDefault="00F04ABA" w:rsidP="00F04ABA">
            <w:pPr>
              <w:spacing w:before="0"/>
              <w:rPr>
                <w:ins w:id="1117" w:author="Cole, George" w:date="2016-04-26T21:25:00Z"/>
                <w:rFonts w:ascii="Calibri" w:hAnsi="Calibri"/>
                <w:b/>
                <w:bCs/>
                <w:color w:val="000000"/>
                <w:sz w:val="22"/>
                <w:szCs w:val="22"/>
              </w:rPr>
            </w:pPr>
            <w:ins w:id="1118" w:author="Cole, George" w:date="2016-04-26T21:25:00Z">
              <w:r w:rsidRPr="00F04ABA">
                <w:rPr>
                  <w:rFonts w:ascii="Calibri" w:hAnsi="Calibri"/>
                  <w:b/>
                  <w:bCs/>
                  <w:color w:val="000000"/>
                  <w:sz w:val="22"/>
                  <w:szCs w:val="22"/>
                </w:rPr>
                <w:t> </w:t>
              </w:r>
            </w:ins>
          </w:p>
        </w:tc>
      </w:tr>
      <w:tr w:rsidR="00F04ABA" w:rsidRPr="00F04ABA" w14:paraId="5D0F5824" w14:textId="77777777" w:rsidTr="00F04ABA">
        <w:trPr>
          <w:trHeight w:val="300"/>
          <w:ins w:id="1119"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1D6890D" w14:textId="77777777" w:rsidR="00F04ABA" w:rsidRPr="00F04ABA" w:rsidRDefault="00F04ABA" w:rsidP="00F04ABA">
            <w:pPr>
              <w:spacing w:before="0"/>
              <w:rPr>
                <w:ins w:id="1120" w:author="Cole, George" w:date="2016-04-26T21:25:00Z"/>
                <w:rFonts w:ascii="Calibri" w:hAnsi="Calibri"/>
                <w:color w:val="000000"/>
                <w:sz w:val="22"/>
                <w:szCs w:val="22"/>
              </w:rPr>
            </w:pPr>
            <w:bookmarkStart w:id="1121" w:name="RANGE!A6"/>
            <w:ins w:id="1122" w:author="Cole, George" w:date="2016-04-26T21:25:00Z">
              <w:r w:rsidRPr="00F04ABA">
                <w:rPr>
                  <w:rFonts w:ascii="Calibri" w:hAnsi="Calibri"/>
                  <w:color w:val="000000"/>
                  <w:sz w:val="22"/>
                  <w:szCs w:val="22"/>
                </w:rPr>
                <w:t xml:space="preserve">...contact </w:t>
              </w:r>
              <w:bookmarkEnd w:id="1121"/>
            </w:ins>
          </w:p>
        </w:tc>
        <w:tc>
          <w:tcPr>
            <w:tcW w:w="960" w:type="dxa"/>
            <w:tcBorders>
              <w:top w:val="nil"/>
              <w:left w:val="nil"/>
              <w:bottom w:val="single" w:sz="4" w:space="0" w:color="auto"/>
              <w:right w:val="single" w:sz="4" w:space="0" w:color="auto"/>
            </w:tcBorders>
            <w:shd w:val="clear" w:color="auto" w:fill="auto"/>
            <w:noWrap/>
            <w:vAlign w:val="bottom"/>
            <w:hideMark/>
          </w:tcPr>
          <w:p w14:paraId="4E54B321" w14:textId="77777777" w:rsidR="00F04ABA" w:rsidRPr="00F04ABA" w:rsidRDefault="00F04ABA" w:rsidP="00F04ABA">
            <w:pPr>
              <w:spacing w:before="0"/>
              <w:rPr>
                <w:ins w:id="1123" w:author="Cole, George" w:date="2016-04-26T21:25:00Z"/>
                <w:rFonts w:ascii="Calibri" w:hAnsi="Calibri"/>
                <w:color w:val="000000"/>
                <w:sz w:val="22"/>
                <w:szCs w:val="22"/>
              </w:rPr>
            </w:pPr>
            <w:ins w:id="1124" w:author="Cole, George" w:date="2016-04-26T21:25:00Z">
              <w:r w:rsidRPr="00F04ABA">
                <w:rPr>
                  <w:rFonts w:ascii="Calibri" w:hAnsi="Calibri"/>
                  <w:color w:val="000000"/>
                  <w:sz w:val="22"/>
                  <w:szCs w:val="22"/>
                </w:rPr>
                <w:t>0..*</w:t>
              </w:r>
            </w:ins>
          </w:p>
        </w:tc>
        <w:tc>
          <w:tcPr>
            <w:tcW w:w="5260" w:type="dxa"/>
            <w:tcBorders>
              <w:top w:val="nil"/>
              <w:left w:val="nil"/>
              <w:bottom w:val="single" w:sz="4" w:space="0" w:color="auto"/>
              <w:right w:val="single" w:sz="4" w:space="0" w:color="auto"/>
            </w:tcBorders>
            <w:shd w:val="clear" w:color="auto" w:fill="auto"/>
            <w:noWrap/>
            <w:vAlign w:val="bottom"/>
            <w:hideMark/>
          </w:tcPr>
          <w:p w14:paraId="2268D920" w14:textId="77777777" w:rsidR="00F04ABA" w:rsidRPr="00F04ABA" w:rsidRDefault="00F04ABA" w:rsidP="00F04ABA">
            <w:pPr>
              <w:spacing w:before="0"/>
              <w:rPr>
                <w:ins w:id="1125" w:author="Cole, George" w:date="2016-04-26T21:25:00Z"/>
                <w:rFonts w:ascii="Calibri" w:hAnsi="Calibri"/>
                <w:color w:val="000000"/>
                <w:sz w:val="22"/>
                <w:szCs w:val="22"/>
              </w:rPr>
            </w:pPr>
            <w:ins w:id="1126" w:author="Cole, George" w:date="2016-04-26T21:25:00Z">
              <w:r w:rsidRPr="00F04ABA">
                <w:rPr>
                  <w:rFonts w:ascii="Calibri" w:hAnsi="Calibri"/>
                  <w:color w:val="000000"/>
                  <w:sz w:val="22"/>
                  <w:szCs w:val="22"/>
                </w:rPr>
                <w:t>Contact details for source (e.g. troubleshooting)</w:t>
              </w:r>
            </w:ins>
          </w:p>
        </w:tc>
        <w:tc>
          <w:tcPr>
            <w:tcW w:w="3380" w:type="dxa"/>
            <w:tcBorders>
              <w:top w:val="nil"/>
              <w:left w:val="nil"/>
              <w:bottom w:val="single" w:sz="4" w:space="0" w:color="auto"/>
              <w:right w:val="single" w:sz="4" w:space="0" w:color="auto"/>
            </w:tcBorders>
            <w:shd w:val="clear" w:color="auto" w:fill="auto"/>
            <w:vAlign w:val="bottom"/>
            <w:hideMark/>
          </w:tcPr>
          <w:p w14:paraId="2B5E55D3" w14:textId="77777777" w:rsidR="00F04ABA" w:rsidRPr="00F04ABA" w:rsidRDefault="00F04ABA" w:rsidP="00F04ABA">
            <w:pPr>
              <w:spacing w:before="0"/>
              <w:rPr>
                <w:ins w:id="1127" w:author="Cole, George" w:date="2016-04-26T21:25:00Z"/>
                <w:rFonts w:ascii="Calibri" w:hAnsi="Calibri"/>
                <w:b/>
                <w:bCs/>
                <w:color w:val="000000"/>
                <w:sz w:val="22"/>
                <w:szCs w:val="22"/>
              </w:rPr>
            </w:pPr>
            <w:ins w:id="1128" w:author="Cole, George" w:date="2016-04-26T21:25:00Z">
              <w:r w:rsidRPr="00F04ABA">
                <w:rPr>
                  <w:rFonts w:ascii="Calibri" w:hAnsi="Calibri"/>
                  <w:b/>
                  <w:bCs/>
                  <w:color w:val="000000"/>
                  <w:sz w:val="22"/>
                  <w:szCs w:val="22"/>
                </w:rPr>
                <w:t> </w:t>
              </w:r>
            </w:ins>
          </w:p>
        </w:tc>
      </w:tr>
      <w:tr w:rsidR="00F04ABA" w:rsidRPr="00F04ABA" w14:paraId="04BDA257" w14:textId="77777777" w:rsidTr="00F04ABA">
        <w:trPr>
          <w:trHeight w:val="300"/>
          <w:ins w:id="1129"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0B54AC6" w14:textId="77777777" w:rsidR="00F04ABA" w:rsidRPr="00F04ABA" w:rsidRDefault="00F04ABA" w:rsidP="00F04ABA">
            <w:pPr>
              <w:spacing w:before="0"/>
              <w:rPr>
                <w:ins w:id="1130" w:author="Cole, George" w:date="2016-04-26T21:25:00Z"/>
                <w:rFonts w:ascii="Calibri" w:hAnsi="Calibri"/>
                <w:color w:val="000000"/>
                <w:sz w:val="22"/>
                <w:szCs w:val="22"/>
              </w:rPr>
            </w:pPr>
            <w:bookmarkStart w:id="1131" w:name="RANGE!A7"/>
            <w:ins w:id="1132" w:author="Cole, George" w:date="2016-04-26T21:25:00Z">
              <w:r w:rsidRPr="00F04ABA">
                <w:rPr>
                  <w:rFonts w:ascii="Calibri" w:hAnsi="Calibri"/>
                  <w:color w:val="000000"/>
                  <w:sz w:val="22"/>
                  <w:szCs w:val="22"/>
                </w:rPr>
                <w:t xml:space="preserve">...reason </w:t>
              </w:r>
              <w:bookmarkEnd w:id="1131"/>
            </w:ins>
          </w:p>
        </w:tc>
        <w:tc>
          <w:tcPr>
            <w:tcW w:w="960" w:type="dxa"/>
            <w:tcBorders>
              <w:top w:val="nil"/>
              <w:left w:val="nil"/>
              <w:bottom w:val="single" w:sz="4" w:space="0" w:color="auto"/>
              <w:right w:val="single" w:sz="4" w:space="0" w:color="auto"/>
            </w:tcBorders>
            <w:shd w:val="clear" w:color="auto" w:fill="auto"/>
            <w:noWrap/>
            <w:vAlign w:val="bottom"/>
            <w:hideMark/>
          </w:tcPr>
          <w:p w14:paraId="360264C6" w14:textId="77777777" w:rsidR="00F04ABA" w:rsidRPr="00F04ABA" w:rsidRDefault="00F04ABA" w:rsidP="00F04ABA">
            <w:pPr>
              <w:spacing w:before="0"/>
              <w:rPr>
                <w:ins w:id="1133" w:author="Cole, George" w:date="2016-04-26T21:25:00Z"/>
                <w:rFonts w:ascii="Calibri" w:hAnsi="Calibri"/>
                <w:color w:val="000000"/>
                <w:sz w:val="22"/>
                <w:szCs w:val="22"/>
              </w:rPr>
            </w:pPr>
            <w:ins w:id="1134" w:author="Cole, George" w:date="2016-04-26T21:25:00Z">
              <w:r w:rsidRPr="00F04ABA">
                <w:rPr>
                  <w:rFonts w:ascii="Calibri" w:hAnsi="Calibri"/>
                  <w:color w:val="000000"/>
                  <w:sz w:val="22"/>
                  <w:szCs w:val="22"/>
                </w:rPr>
                <w:t>1..1</w:t>
              </w:r>
            </w:ins>
          </w:p>
        </w:tc>
        <w:tc>
          <w:tcPr>
            <w:tcW w:w="5260" w:type="dxa"/>
            <w:tcBorders>
              <w:top w:val="nil"/>
              <w:left w:val="nil"/>
              <w:bottom w:val="single" w:sz="4" w:space="0" w:color="auto"/>
              <w:right w:val="single" w:sz="4" w:space="0" w:color="auto"/>
            </w:tcBorders>
            <w:shd w:val="clear" w:color="auto" w:fill="auto"/>
            <w:noWrap/>
            <w:vAlign w:val="bottom"/>
            <w:hideMark/>
          </w:tcPr>
          <w:p w14:paraId="14E0C76A" w14:textId="77777777" w:rsidR="00F04ABA" w:rsidRPr="00F04ABA" w:rsidRDefault="00F04ABA" w:rsidP="00F04ABA">
            <w:pPr>
              <w:spacing w:before="0"/>
              <w:rPr>
                <w:ins w:id="1135" w:author="Cole, George" w:date="2016-04-26T21:25:00Z"/>
                <w:rFonts w:ascii="Calibri" w:hAnsi="Calibri"/>
                <w:color w:val="000000"/>
                <w:sz w:val="22"/>
                <w:szCs w:val="22"/>
              </w:rPr>
            </w:pPr>
            <w:ins w:id="1136" w:author="Cole, George" w:date="2016-04-26T21:25:00Z">
              <w:r w:rsidRPr="00F04ABA">
                <w:rPr>
                  <w:rFonts w:ascii="Calibri" w:hAnsi="Calibri"/>
                  <w:color w:val="000000"/>
                  <w:sz w:val="22"/>
                  <w:szCs w:val="22"/>
                </w:rPr>
                <w:t>Description of why this subscription was created</w:t>
              </w:r>
            </w:ins>
          </w:p>
        </w:tc>
        <w:tc>
          <w:tcPr>
            <w:tcW w:w="3380" w:type="dxa"/>
            <w:tcBorders>
              <w:top w:val="nil"/>
              <w:left w:val="nil"/>
              <w:bottom w:val="single" w:sz="4" w:space="0" w:color="auto"/>
              <w:right w:val="single" w:sz="4" w:space="0" w:color="auto"/>
            </w:tcBorders>
            <w:shd w:val="clear" w:color="auto" w:fill="auto"/>
            <w:vAlign w:val="bottom"/>
            <w:hideMark/>
          </w:tcPr>
          <w:p w14:paraId="0E4EEBED" w14:textId="77777777" w:rsidR="00F04ABA" w:rsidRPr="00F04ABA" w:rsidRDefault="00F04ABA" w:rsidP="00F04ABA">
            <w:pPr>
              <w:spacing w:before="0"/>
              <w:rPr>
                <w:ins w:id="1137" w:author="Cole, George" w:date="2016-04-26T21:25:00Z"/>
                <w:rFonts w:ascii="Calibri" w:hAnsi="Calibri"/>
                <w:b/>
                <w:bCs/>
                <w:color w:val="000000"/>
                <w:sz w:val="22"/>
                <w:szCs w:val="22"/>
              </w:rPr>
            </w:pPr>
            <w:ins w:id="1138" w:author="Cole, George" w:date="2016-04-26T21:25:00Z">
              <w:r w:rsidRPr="00F04ABA">
                <w:rPr>
                  <w:rFonts w:ascii="Calibri" w:hAnsi="Calibri"/>
                  <w:b/>
                  <w:bCs/>
                  <w:color w:val="000000"/>
                  <w:sz w:val="22"/>
                  <w:szCs w:val="22"/>
                </w:rPr>
                <w:t> </w:t>
              </w:r>
            </w:ins>
          </w:p>
        </w:tc>
      </w:tr>
      <w:tr w:rsidR="00F04ABA" w:rsidRPr="00F04ABA" w14:paraId="69A22B2F" w14:textId="77777777" w:rsidTr="00F04ABA">
        <w:trPr>
          <w:trHeight w:val="300"/>
          <w:ins w:id="1139"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A09A2C4" w14:textId="77777777" w:rsidR="00F04ABA" w:rsidRPr="00F04ABA" w:rsidRDefault="00F04ABA" w:rsidP="00F04ABA">
            <w:pPr>
              <w:spacing w:before="0"/>
              <w:rPr>
                <w:ins w:id="1140" w:author="Cole, George" w:date="2016-04-26T21:25:00Z"/>
                <w:rFonts w:ascii="Calibri" w:hAnsi="Calibri"/>
                <w:color w:val="000000"/>
                <w:sz w:val="22"/>
                <w:szCs w:val="22"/>
              </w:rPr>
            </w:pPr>
            <w:bookmarkStart w:id="1141" w:name="RANGE!A8"/>
            <w:ins w:id="1142" w:author="Cole, George" w:date="2016-04-26T21:25:00Z">
              <w:r w:rsidRPr="00F04ABA">
                <w:rPr>
                  <w:rFonts w:ascii="Calibri" w:hAnsi="Calibri"/>
                  <w:color w:val="000000"/>
                  <w:sz w:val="22"/>
                  <w:szCs w:val="22"/>
                </w:rPr>
                <w:t xml:space="preserve">...status </w:t>
              </w:r>
              <w:bookmarkEnd w:id="1141"/>
            </w:ins>
          </w:p>
        </w:tc>
        <w:tc>
          <w:tcPr>
            <w:tcW w:w="960" w:type="dxa"/>
            <w:tcBorders>
              <w:top w:val="nil"/>
              <w:left w:val="nil"/>
              <w:bottom w:val="single" w:sz="4" w:space="0" w:color="auto"/>
              <w:right w:val="single" w:sz="4" w:space="0" w:color="auto"/>
            </w:tcBorders>
            <w:shd w:val="clear" w:color="auto" w:fill="auto"/>
            <w:noWrap/>
            <w:vAlign w:val="bottom"/>
            <w:hideMark/>
          </w:tcPr>
          <w:p w14:paraId="5EB63E20" w14:textId="77777777" w:rsidR="00F04ABA" w:rsidRPr="00F04ABA" w:rsidRDefault="00F04ABA" w:rsidP="00F04ABA">
            <w:pPr>
              <w:spacing w:before="0"/>
              <w:rPr>
                <w:ins w:id="1143" w:author="Cole, George" w:date="2016-04-26T21:25:00Z"/>
                <w:rFonts w:ascii="Calibri" w:hAnsi="Calibri"/>
                <w:color w:val="000000"/>
                <w:sz w:val="22"/>
                <w:szCs w:val="22"/>
              </w:rPr>
            </w:pPr>
            <w:ins w:id="1144" w:author="Cole, George" w:date="2016-04-26T21:25:00Z">
              <w:r w:rsidRPr="00F04ABA">
                <w:rPr>
                  <w:rFonts w:ascii="Calibri" w:hAnsi="Calibri"/>
                  <w:color w:val="000000"/>
                  <w:sz w:val="22"/>
                  <w:szCs w:val="22"/>
                </w:rPr>
                <w:t>1..1</w:t>
              </w:r>
            </w:ins>
          </w:p>
        </w:tc>
        <w:tc>
          <w:tcPr>
            <w:tcW w:w="5260" w:type="dxa"/>
            <w:tcBorders>
              <w:top w:val="nil"/>
              <w:left w:val="nil"/>
              <w:bottom w:val="single" w:sz="4" w:space="0" w:color="auto"/>
              <w:right w:val="single" w:sz="4" w:space="0" w:color="auto"/>
            </w:tcBorders>
            <w:shd w:val="clear" w:color="auto" w:fill="auto"/>
            <w:noWrap/>
            <w:vAlign w:val="bottom"/>
            <w:hideMark/>
          </w:tcPr>
          <w:p w14:paraId="107A3475" w14:textId="77777777" w:rsidR="00F04ABA" w:rsidRPr="00F04ABA" w:rsidRDefault="00F04ABA" w:rsidP="00F04ABA">
            <w:pPr>
              <w:spacing w:before="0"/>
              <w:rPr>
                <w:ins w:id="1145" w:author="Cole, George" w:date="2016-04-26T21:25:00Z"/>
                <w:rFonts w:ascii="Calibri" w:hAnsi="Calibri"/>
                <w:color w:val="000000"/>
                <w:sz w:val="22"/>
                <w:szCs w:val="22"/>
              </w:rPr>
            </w:pPr>
            <w:ins w:id="1146" w:author="Cole, George" w:date="2016-04-26T21:25:00Z">
              <w:r w:rsidRPr="00F04ABA">
                <w:rPr>
                  <w:rFonts w:ascii="Calibri" w:hAnsi="Calibri"/>
                  <w:color w:val="000000"/>
                  <w:sz w:val="22"/>
                  <w:szCs w:val="22"/>
                </w:rPr>
                <w:t>requested | active | error | off</w:t>
              </w:r>
            </w:ins>
          </w:p>
        </w:tc>
        <w:tc>
          <w:tcPr>
            <w:tcW w:w="3380" w:type="dxa"/>
            <w:tcBorders>
              <w:top w:val="nil"/>
              <w:left w:val="nil"/>
              <w:bottom w:val="single" w:sz="4" w:space="0" w:color="auto"/>
              <w:right w:val="single" w:sz="4" w:space="0" w:color="auto"/>
            </w:tcBorders>
            <w:shd w:val="clear" w:color="auto" w:fill="auto"/>
            <w:vAlign w:val="bottom"/>
            <w:hideMark/>
          </w:tcPr>
          <w:p w14:paraId="3B3B3662" w14:textId="77777777" w:rsidR="00F04ABA" w:rsidRPr="00F04ABA" w:rsidRDefault="00F04ABA" w:rsidP="00F04ABA">
            <w:pPr>
              <w:spacing w:before="0"/>
              <w:rPr>
                <w:ins w:id="1147" w:author="Cole, George" w:date="2016-04-26T21:25:00Z"/>
                <w:rFonts w:ascii="Calibri" w:hAnsi="Calibri"/>
                <w:b/>
                <w:bCs/>
                <w:color w:val="000000"/>
                <w:sz w:val="22"/>
                <w:szCs w:val="22"/>
              </w:rPr>
            </w:pPr>
            <w:ins w:id="1148" w:author="Cole, George" w:date="2016-04-26T21:25:00Z">
              <w:r w:rsidRPr="00F04ABA">
                <w:rPr>
                  <w:rFonts w:ascii="Calibri" w:hAnsi="Calibri"/>
                  <w:b/>
                  <w:bCs/>
                  <w:color w:val="000000"/>
                  <w:sz w:val="22"/>
                  <w:szCs w:val="22"/>
                </w:rPr>
                <w:t> </w:t>
              </w:r>
            </w:ins>
          </w:p>
        </w:tc>
      </w:tr>
      <w:tr w:rsidR="00F04ABA" w:rsidRPr="00F04ABA" w14:paraId="613885F0" w14:textId="77777777" w:rsidTr="00F04ABA">
        <w:trPr>
          <w:trHeight w:val="300"/>
          <w:ins w:id="1149"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D5FA542" w14:textId="77777777" w:rsidR="00F04ABA" w:rsidRPr="00F04ABA" w:rsidRDefault="00F04ABA" w:rsidP="00F04ABA">
            <w:pPr>
              <w:spacing w:before="0"/>
              <w:rPr>
                <w:ins w:id="1150" w:author="Cole, George" w:date="2016-04-26T21:25:00Z"/>
                <w:rFonts w:ascii="Calibri" w:hAnsi="Calibri"/>
                <w:color w:val="000000"/>
                <w:sz w:val="22"/>
                <w:szCs w:val="22"/>
              </w:rPr>
            </w:pPr>
            <w:ins w:id="1151" w:author="Cole, George" w:date="2016-04-26T21:25:00Z">
              <w:r w:rsidRPr="00F04ABA">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2953A022" w14:textId="77777777" w:rsidR="00F04ABA" w:rsidRPr="00F04ABA" w:rsidRDefault="00F04ABA" w:rsidP="00F04ABA">
            <w:pPr>
              <w:spacing w:before="0"/>
              <w:rPr>
                <w:ins w:id="1152" w:author="Cole, George" w:date="2016-04-26T21:25:00Z"/>
                <w:rFonts w:ascii="Calibri" w:hAnsi="Calibri"/>
                <w:color w:val="000000"/>
                <w:sz w:val="22"/>
                <w:szCs w:val="22"/>
              </w:rPr>
            </w:pPr>
            <w:ins w:id="1153" w:author="Cole, George" w:date="2016-04-26T21:25:00Z">
              <w:r w:rsidRPr="00F04ABA">
                <w:rPr>
                  <w:rFonts w:ascii="Calibri" w:hAnsi="Calibri"/>
                  <w:color w:val="000000"/>
                  <w:sz w:val="22"/>
                  <w:szCs w:val="22"/>
                </w:rPr>
                <w:t> </w:t>
              </w:r>
            </w:ins>
          </w:p>
        </w:tc>
        <w:tc>
          <w:tcPr>
            <w:tcW w:w="5260" w:type="dxa"/>
            <w:tcBorders>
              <w:top w:val="nil"/>
              <w:left w:val="nil"/>
              <w:bottom w:val="single" w:sz="4" w:space="0" w:color="auto"/>
              <w:right w:val="single" w:sz="4" w:space="0" w:color="auto"/>
            </w:tcBorders>
            <w:shd w:val="clear" w:color="auto" w:fill="auto"/>
            <w:noWrap/>
            <w:vAlign w:val="bottom"/>
            <w:hideMark/>
          </w:tcPr>
          <w:p w14:paraId="0832F2F3" w14:textId="77777777" w:rsidR="00F04ABA" w:rsidRPr="00F04ABA" w:rsidRDefault="00F04ABA" w:rsidP="00F04ABA">
            <w:pPr>
              <w:spacing w:before="0"/>
              <w:rPr>
                <w:ins w:id="1154" w:author="Cole, George" w:date="2016-04-26T21:25:00Z"/>
                <w:rFonts w:ascii="Calibri" w:hAnsi="Calibri"/>
                <w:color w:val="000000"/>
                <w:sz w:val="22"/>
                <w:szCs w:val="22"/>
              </w:rPr>
            </w:pPr>
            <w:ins w:id="1155" w:author="Cole, George" w:date="2016-04-26T21:25:00Z">
              <w:r w:rsidRPr="00F04ABA">
                <w:rPr>
                  <w:rFonts w:ascii="Calibri" w:hAnsi="Calibri"/>
                  <w:color w:val="000000"/>
                  <w:sz w:val="22"/>
                  <w:szCs w:val="22"/>
                </w:rPr>
                <w:t>SubscriptionStatus (Required)</w:t>
              </w:r>
            </w:ins>
          </w:p>
        </w:tc>
        <w:tc>
          <w:tcPr>
            <w:tcW w:w="3380" w:type="dxa"/>
            <w:tcBorders>
              <w:top w:val="nil"/>
              <w:left w:val="nil"/>
              <w:bottom w:val="single" w:sz="4" w:space="0" w:color="auto"/>
              <w:right w:val="single" w:sz="4" w:space="0" w:color="auto"/>
            </w:tcBorders>
            <w:shd w:val="clear" w:color="auto" w:fill="auto"/>
            <w:vAlign w:val="bottom"/>
            <w:hideMark/>
          </w:tcPr>
          <w:p w14:paraId="259F0967" w14:textId="77777777" w:rsidR="00F04ABA" w:rsidRPr="00F04ABA" w:rsidRDefault="00F04ABA" w:rsidP="00F04ABA">
            <w:pPr>
              <w:spacing w:before="0"/>
              <w:rPr>
                <w:ins w:id="1156" w:author="Cole, George" w:date="2016-04-26T21:25:00Z"/>
                <w:rFonts w:ascii="Calibri" w:hAnsi="Calibri"/>
                <w:b/>
                <w:bCs/>
                <w:color w:val="000000"/>
                <w:sz w:val="22"/>
                <w:szCs w:val="22"/>
              </w:rPr>
            </w:pPr>
            <w:ins w:id="1157" w:author="Cole, George" w:date="2016-04-26T21:25:00Z">
              <w:r w:rsidRPr="00F04ABA">
                <w:rPr>
                  <w:rFonts w:ascii="Calibri" w:hAnsi="Calibri"/>
                  <w:b/>
                  <w:bCs/>
                  <w:color w:val="000000"/>
                  <w:sz w:val="22"/>
                  <w:szCs w:val="22"/>
                </w:rPr>
                <w:t> </w:t>
              </w:r>
            </w:ins>
          </w:p>
        </w:tc>
      </w:tr>
      <w:tr w:rsidR="00F04ABA" w:rsidRPr="00F04ABA" w14:paraId="75B51D7D" w14:textId="77777777" w:rsidTr="00F04ABA">
        <w:trPr>
          <w:trHeight w:val="300"/>
          <w:ins w:id="1158"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0773A01" w14:textId="77777777" w:rsidR="00F04ABA" w:rsidRPr="00F04ABA" w:rsidRDefault="00F04ABA" w:rsidP="00F04ABA">
            <w:pPr>
              <w:spacing w:before="0"/>
              <w:rPr>
                <w:ins w:id="1159" w:author="Cole, George" w:date="2016-04-26T21:25:00Z"/>
                <w:rFonts w:ascii="Calibri" w:hAnsi="Calibri"/>
                <w:color w:val="000000"/>
                <w:sz w:val="22"/>
                <w:szCs w:val="22"/>
              </w:rPr>
            </w:pPr>
            <w:bookmarkStart w:id="1160" w:name="RANGE!A10"/>
            <w:ins w:id="1161" w:author="Cole, George" w:date="2016-04-26T21:25:00Z">
              <w:r w:rsidRPr="00F04ABA">
                <w:rPr>
                  <w:rFonts w:ascii="Calibri" w:hAnsi="Calibri"/>
                  <w:color w:val="000000"/>
                  <w:sz w:val="22"/>
                  <w:szCs w:val="22"/>
                </w:rPr>
                <w:t xml:space="preserve">...error </w:t>
              </w:r>
              <w:bookmarkEnd w:id="1160"/>
            </w:ins>
          </w:p>
        </w:tc>
        <w:tc>
          <w:tcPr>
            <w:tcW w:w="960" w:type="dxa"/>
            <w:tcBorders>
              <w:top w:val="nil"/>
              <w:left w:val="nil"/>
              <w:bottom w:val="single" w:sz="4" w:space="0" w:color="auto"/>
              <w:right w:val="single" w:sz="4" w:space="0" w:color="auto"/>
            </w:tcBorders>
            <w:shd w:val="clear" w:color="auto" w:fill="auto"/>
            <w:noWrap/>
            <w:vAlign w:val="bottom"/>
            <w:hideMark/>
          </w:tcPr>
          <w:p w14:paraId="08F90ED6" w14:textId="77777777" w:rsidR="00F04ABA" w:rsidRPr="00F04ABA" w:rsidRDefault="00F04ABA" w:rsidP="00F04ABA">
            <w:pPr>
              <w:spacing w:before="0"/>
              <w:rPr>
                <w:ins w:id="1162" w:author="Cole, George" w:date="2016-04-26T21:25:00Z"/>
                <w:rFonts w:ascii="Calibri" w:hAnsi="Calibri"/>
                <w:color w:val="000000"/>
                <w:sz w:val="22"/>
                <w:szCs w:val="22"/>
              </w:rPr>
            </w:pPr>
            <w:ins w:id="1163" w:author="Cole, George" w:date="2016-04-26T21:25:00Z">
              <w:r w:rsidRPr="00F04ABA">
                <w:rPr>
                  <w:rFonts w:ascii="Calibri" w:hAnsi="Calibri"/>
                  <w:color w:val="000000"/>
                  <w:sz w:val="22"/>
                  <w:szCs w:val="22"/>
                </w:rPr>
                <w:t>0..1</w:t>
              </w:r>
            </w:ins>
          </w:p>
        </w:tc>
        <w:tc>
          <w:tcPr>
            <w:tcW w:w="5260" w:type="dxa"/>
            <w:tcBorders>
              <w:top w:val="nil"/>
              <w:left w:val="nil"/>
              <w:bottom w:val="single" w:sz="4" w:space="0" w:color="auto"/>
              <w:right w:val="single" w:sz="4" w:space="0" w:color="auto"/>
            </w:tcBorders>
            <w:shd w:val="clear" w:color="auto" w:fill="auto"/>
            <w:noWrap/>
            <w:vAlign w:val="bottom"/>
            <w:hideMark/>
          </w:tcPr>
          <w:p w14:paraId="55BACC62" w14:textId="77777777" w:rsidR="00F04ABA" w:rsidRPr="00F04ABA" w:rsidRDefault="00F04ABA" w:rsidP="00F04ABA">
            <w:pPr>
              <w:spacing w:before="0"/>
              <w:rPr>
                <w:ins w:id="1164" w:author="Cole, George" w:date="2016-04-26T21:25:00Z"/>
                <w:rFonts w:ascii="Calibri" w:hAnsi="Calibri"/>
                <w:color w:val="000000"/>
                <w:sz w:val="22"/>
                <w:szCs w:val="22"/>
              </w:rPr>
            </w:pPr>
            <w:ins w:id="1165" w:author="Cole, George" w:date="2016-04-26T21:25:00Z">
              <w:r w:rsidRPr="00F04ABA">
                <w:rPr>
                  <w:rFonts w:ascii="Calibri" w:hAnsi="Calibri"/>
                  <w:color w:val="000000"/>
                  <w:sz w:val="22"/>
                  <w:szCs w:val="22"/>
                </w:rPr>
                <w:t>Latest error note</w:t>
              </w:r>
            </w:ins>
          </w:p>
        </w:tc>
        <w:tc>
          <w:tcPr>
            <w:tcW w:w="3380" w:type="dxa"/>
            <w:tcBorders>
              <w:top w:val="nil"/>
              <w:left w:val="nil"/>
              <w:bottom w:val="single" w:sz="4" w:space="0" w:color="auto"/>
              <w:right w:val="single" w:sz="4" w:space="0" w:color="auto"/>
            </w:tcBorders>
            <w:shd w:val="clear" w:color="auto" w:fill="auto"/>
            <w:vAlign w:val="bottom"/>
            <w:hideMark/>
          </w:tcPr>
          <w:p w14:paraId="7A3F9E9E" w14:textId="77777777" w:rsidR="00F04ABA" w:rsidRPr="00F04ABA" w:rsidRDefault="00F04ABA" w:rsidP="00F04ABA">
            <w:pPr>
              <w:spacing w:before="0"/>
              <w:rPr>
                <w:ins w:id="1166" w:author="Cole, George" w:date="2016-04-26T21:25:00Z"/>
                <w:rFonts w:ascii="Calibri" w:hAnsi="Calibri"/>
                <w:b/>
                <w:bCs/>
                <w:color w:val="000000"/>
                <w:sz w:val="22"/>
                <w:szCs w:val="22"/>
              </w:rPr>
            </w:pPr>
            <w:ins w:id="1167" w:author="Cole, George" w:date="2016-04-26T21:25:00Z">
              <w:r w:rsidRPr="00F04ABA">
                <w:rPr>
                  <w:rFonts w:ascii="Calibri" w:hAnsi="Calibri"/>
                  <w:b/>
                  <w:bCs/>
                  <w:color w:val="000000"/>
                  <w:sz w:val="22"/>
                  <w:szCs w:val="22"/>
                </w:rPr>
                <w:t> </w:t>
              </w:r>
            </w:ins>
          </w:p>
        </w:tc>
      </w:tr>
      <w:tr w:rsidR="00F04ABA" w:rsidRPr="00F04ABA" w14:paraId="1BBD998A" w14:textId="77777777" w:rsidTr="00F04ABA">
        <w:trPr>
          <w:trHeight w:val="300"/>
          <w:ins w:id="1168"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0393B9F" w14:textId="77777777" w:rsidR="00F04ABA" w:rsidRPr="00F04ABA" w:rsidRDefault="00F04ABA" w:rsidP="00F04ABA">
            <w:pPr>
              <w:spacing w:before="0"/>
              <w:rPr>
                <w:ins w:id="1169" w:author="Cole, George" w:date="2016-04-26T21:25:00Z"/>
                <w:rFonts w:ascii="Calibri" w:hAnsi="Calibri"/>
                <w:color w:val="000000"/>
                <w:sz w:val="22"/>
                <w:szCs w:val="22"/>
              </w:rPr>
            </w:pPr>
            <w:bookmarkStart w:id="1170" w:name="RANGE!A11"/>
            <w:ins w:id="1171" w:author="Cole, George" w:date="2016-04-26T21:25:00Z">
              <w:r w:rsidRPr="00F04ABA">
                <w:rPr>
                  <w:rFonts w:ascii="Calibri" w:hAnsi="Calibri"/>
                  <w:color w:val="000000"/>
                  <w:sz w:val="22"/>
                  <w:szCs w:val="22"/>
                </w:rPr>
                <w:t xml:space="preserve">...channel </w:t>
              </w:r>
              <w:bookmarkEnd w:id="1170"/>
            </w:ins>
          </w:p>
        </w:tc>
        <w:tc>
          <w:tcPr>
            <w:tcW w:w="960" w:type="dxa"/>
            <w:tcBorders>
              <w:top w:val="nil"/>
              <w:left w:val="nil"/>
              <w:bottom w:val="single" w:sz="4" w:space="0" w:color="auto"/>
              <w:right w:val="single" w:sz="4" w:space="0" w:color="auto"/>
            </w:tcBorders>
            <w:shd w:val="clear" w:color="auto" w:fill="auto"/>
            <w:noWrap/>
            <w:vAlign w:val="bottom"/>
            <w:hideMark/>
          </w:tcPr>
          <w:p w14:paraId="6EB11C4C" w14:textId="77777777" w:rsidR="00F04ABA" w:rsidRPr="00F04ABA" w:rsidRDefault="00F04ABA" w:rsidP="00F04ABA">
            <w:pPr>
              <w:spacing w:before="0"/>
              <w:rPr>
                <w:ins w:id="1172" w:author="Cole, George" w:date="2016-04-26T21:25:00Z"/>
                <w:rFonts w:ascii="Calibri" w:hAnsi="Calibri"/>
                <w:color w:val="000000"/>
                <w:sz w:val="22"/>
                <w:szCs w:val="22"/>
              </w:rPr>
            </w:pPr>
            <w:ins w:id="1173" w:author="Cole, George" w:date="2016-04-26T21:25:00Z">
              <w:r w:rsidRPr="00F04ABA">
                <w:rPr>
                  <w:rFonts w:ascii="Calibri" w:hAnsi="Calibri"/>
                  <w:color w:val="000000"/>
                  <w:sz w:val="22"/>
                  <w:szCs w:val="22"/>
                </w:rPr>
                <w:t>1..1</w:t>
              </w:r>
            </w:ins>
          </w:p>
        </w:tc>
        <w:tc>
          <w:tcPr>
            <w:tcW w:w="5260" w:type="dxa"/>
            <w:tcBorders>
              <w:top w:val="nil"/>
              <w:left w:val="nil"/>
              <w:bottom w:val="single" w:sz="4" w:space="0" w:color="auto"/>
              <w:right w:val="single" w:sz="4" w:space="0" w:color="auto"/>
            </w:tcBorders>
            <w:shd w:val="clear" w:color="auto" w:fill="auto"/>
            <w:noWrap/>
            <w:vAlign w:val="bottom"/>
            <w:hideMark/>
          </w:tcPr>
          <w:p w14:paraId="1B979223" w14:textId="77777777" w:rsidR="00F04ABA" w:rsidRPr="00F04ABA" w:rsidRDefault="00F04ABA" w:rsidP="00F04ABA">
            <w:pPr>
              <w:spacing w:before="0"/>
              <w:rPr>
                <w:ins w:id="1174" w:author="Cole, George" w:date="2016-04-26T21:25:00Z"/>
                <w:rFonts w:ascii="Calibri" w:hAnsi="Calibri"/>
                <w:color w:val="000000"/>
                <w:sz w:val="22"/>
                <w:szCs w:val="22"/>
              </w:rPr>
            </w:pPr>
            <w:ins w:id="1175" w:author="Cole, George" w:date="2016-04-26T21:25:00Z">
              <w:r w:rsidRPr="00F04ABA">
                <w:rPr>
                  <w:rFonts w:ascii="Calibri" w:hAnsi="Calibri"/>
                  <w:color w:val="000000"/>
                  <w:sz w:val="22"/>
                  <w:szCs w:val="22"/>
                </w:rPr>
                <w:t>The channel on which to report matches to the criteria</w:t>
              </w:r>
            </w:ins>
          </w:p>
        </w:tc>
        <w:tc>
          <w:tcPr>
            <w:tcW w:w="3380" w:type="dxa"/>
            <w:tcBorders>
              <w:top w:val="nil"/>
              <w:left w:val="nil"/>
              <w:bottom w:val="single" w:sz="4" w:space="0" w:color="auto"/>
              <w:right w:val="single" w:sz="4" w:space="0" w:color="auto"/>
            </w:tcBorders>
            <w:shd w:val="clear" w:color="auto" w:fill="auto"/>
            <w:vAlign w:val="bottom"/>
            <w:hideMark/>
          </w:tcPr>
          <w:p w14:paraId="20CE0C61" w14:textId="77777777" w:rsidR="00F04ABA" w:rsidRPr="00F04ABA" w:rsidRDefault="00F04ABA" w:rsidP="00F04ABA">
            <w:pPr>
              <w:spacing w:before="0"/>
              <w:rPr>
                <w:ins w:id="1176" w:author="Cole, George" w:date="2016-04-26T21:25:00Z"/>
                <w:rFonts w:ascii="Calibri" w:hAnsi="Calibri"/>
                <w:b/>
                <w:bCs/>
                <w:color w:val="000000"/>
                <w:sz w:val="22"/>
                <w:szCs w:val="22"/>
              </w:rPr>
            </w:pPr>
            <w:ins w:id="1177" w:author="Cole, George" w:date="2016-04-26T21:25:00Z">
              <w:r w:rsidRPr="00F04ABA">
                <w:rPr>
                  <w:rFonts w:ascii="Calibri" w:hAnsi="Calibri"/>
                  <w:b/>
                  <w:bCs/>
                  <w:color w:val="000000"/>
                  <w:sz w:val="22"/>
                  <w:szCs w:val="22"/>
                </w:rPr>
                <w:t> </w:t>
              </w:r>
            </w:ins>
          </w:p>
        </w:tc>
      </w:tr>
      <w:tr w:rsidR="00F04ABA" w:rsidRPr="00F04ABA" w14:paraId="27CF9A65" w14:textId="77777777" w:rsidTr="00F04ABA">
        <w:trPr>
          <w:trHeight w:val="900"/>
          <w:ins w:id="1178"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3B814BB" w14:textId="77777777" w:rsidR="00F04ABA" w:rsidRPr="00F04ABA" w:rsidRDefault="00F04ABA" w:rsidP="00F04ABA">
            <w:pPr>
              <w:spacing w:before="0"/>
              <w:rPr>
                <w:ins w:id="1179" w:author="Cole, George" w:date="2016-04-26T21:25:00Z"/>
                <w:rFonts w:ascii="Calibri" w:hAnsi="Calibri"/>
                <w:color w:val="000000"/>
                <w:sz w:val="22"/>
                <w:szCs w:val="22"/>
              </w:rPr>
            </w:pPr>
            <w:bookmarkStart w:id="1180" w:name="RANGE!A12"/>
            <w:ins w:id="1181" w:author="Cole, George" w:date="2016-04-26T21:25:00Z">
              <w:r w:rsidRPr="00F04ABA">
                <w:rPr>
                  <w:rFonts w:ascii="Calibri" w:hAnsi="Calibri"/>
                  <w:color w:val="000000"/>
                  <w:sz w:val="22"/>
                  <w:szCs w:val="22"/>
                </w:rPr>
                <w:t xml:space="preserve">....type </w:t>
              </w:r>
              <w:bookmarkEnd w:id="1180"/>
            </w:ins>
          </w:p>
        </w:tc>
        <w:tc>
          <w:tcPr>
            <w:tcW w:w="960" w:type="dxa"/>
            <w:tcBorders>
              <w:top w:val="nil"/>
              <w:left w:val="nil"/>
              <w:bottom w:val="single" w:sz="4" w:space="0" w:color="auto"/>
              <w:right w:val="single" w:sz="4" w:space="0" w:color="auto"/>
            </w:tcBorders>
            <w:shd w:val="clear" w:color="auto" w:fill="auto"/>
            <w:noWrap/>
            <w:vAlign w:val="bottom"/>
            <w:hideMark/>
          </w:tcPr>
          <w:p w14:paraId="58001C5B" w14:textId="77777777" w:rsidR="00F04ABA" w:rsidRPr="00F04ABA" w:rsidRDefault="00F04ABA" w:rsidP="00F04ABA">
            <w:pPr>
              <w:spacing w:before="0"/>
              <w:rPr>
                <w:ins w:id="1182" w:author="Cole, George" w:date="2016-04-26T21:25:00Z"/>
                <w:rFonts w:ascii="Calibri" w:hAnsi="Calibri"/>
                <w:color w:val="000000"/>
                <w:sz w:val="22"/>
                <w:szCs w:val="22"/>
              </w:rPr>
            </w:pPr>
            <w:ins w:id="1183" w:author="Cole, George" w:date="2016-04-26T21:25:00Z">
              <w:r w:rsidRPr="00F04ABA">
                <w:rPr>
                  <w:rFonts w:ascii="Calibri" w:hAnsi="Calibri"/>
                  <w:color w:val="000000"/>
                  <w:sz w:val="22"/>
                  <w:szCs w:val="22"/>
                </w:rPr>
                <w:t>1..1</w:t>
              </w:r>
            </w:ins>
          </w:p>
        </w:tc>
        <w:tc>
          <w:tcPr>
            <w:tcW w:w="5260" w:type="dxa"/>
            <w:tcBorders>
              <w:top w:val="nil"/>
              <w:left w:val="nil"/>
              <w:bottom w:val="single" w:sz="4" w:space="0" w:color="auto"/>
              <w:right w:val="single" w:sz="4" w:space="0" w:color="auto"/>
            </w:tcBorders>
            <w:shd w:val="clear" w:color="auto" w:fill="auto"/>
            <w:noWrap/>
            <w:vAlign w:val="bottom"/>
            <w:hideMark/>
          </w:tcPr>
          <w:p w14:paraId="174CA168" w14:textId="77777777" w:rsidR="00F04ABA" w:rsidRPr="00F04ABA" w:rsidRDefault="00F04ABA" w:rsidP="00F04ABA">
            <w:pPr>
              <w:spacing w:before="0"/>
              <w:rPr>
                <w:ins w:id="1184" w:author="Cole, George" w:date="2016-04-26T21:25:00Z"/>
                <w:rFonts w:ascii="Calibri" w:hAnsi="Calibri"/>
                <w:b/>
                <w:bCs/>
                <w:color w:val="000000"/>
                <w:sz w:val="22"/>
                <w:szCs w:val="22"/>
              </w:rPr>
            </w:pPr>
            <w:ins w:id="1185" w:author="Cole, George" w:date="2016-04-26T21:25:00Z">
              <w:r w:rsidRPr="00F04ABA">
                <w:rPr>
                  <w:rFonts w:ascii="Calibri" w:hAnsi="Calibri"/>
                  <w:b/>
                  <w:bCs/>
                  <w:color w:val="000000"/>
                  <w:sz w:val="22"/>
                  <w:szCs w:val="22"/>
                </w:rPr>
                <w:t>rest-hook</w:t>
              </w:r>
            </w:ins>
          </w:p>
        </w:tc>
        <w:tc>
          <w:tcPr>
            <w:tcW w:w="3380" w:type="dxa"/>
            <w:tcBorders>
              <w:top w:val="nil"/>
              <w:left w:val="nil"/>
              <w:bottom w:val="single" w:sz="4" w:space="0" w:color="auto"/>
              <w:right w:val="single" w:sz="4" w:space="0" w:color="auto"/>
            </w:tcBorders>
            <w:shd w:val="clear" w:color="auto" w:fill="auto"/>
            <w:vAlign w:val="bottom"/>
            <w:hideMark/>
          </w:tcPr>
          <w:p w14:paraId="71D8DE28" w14:textId="77777777" w:rsidR="00F04ABA" w:rsidRPr="00F04ABA" w:rsidRDefault="00F04ABA" w:rsidP="00F04ABA">
            <w:pPr>
              <w:spacing w:before="0"/>
              <w:rPr>
                <w:ins w:id="1186" w:author="Cole, George" w:date="2016-04-26T21:25:00Z"/>
                <w:rFonts w:ascii="Calibri" w:hAnsi="Calibri"/>
                <w:b/>
                <w:bCs/>
                <w:color w:val="000000"/>
                <w:sz w:val="22"/>
                <w:szCs w:val="22"/>
              </w:rPr>
            </w:pPr>
            <w:ins w:id="1187" w:author="Cole, George" w:date="2016-04-26T21:25:00Z">
              <w:r w:rsidRPr="00F04ABA">
                <w:rPr>
                  <w:rFonts w:ascii="Calibri" w:hAnsi="Calibri"/>
                  <w:b/>
                  <w:bCs/>
                  <w:color w:val="000000"/>
                  <w:sz w:val="22"/>
                  <w:szCs w:val="22"/>
                </w:rPr>
                <w:t>This version of the profile constrains the channel type to rest-hook</w:t>
              </w:r>
            </w:ins>
          </w:p>
        </w:tc>
      </w:tr>
      <w:tr w:rsidR="00F04ABA" w:rsidRPr="00F04ABA" w14:paraId="68DA4D54" w14:textId="77777777" w:rsidTr="00F04ABA">
        <w:trPr>
          <w:trHeight w:val="300"/>
          <w:ins w:id="1188"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262E3E4" w14:textId="77777777" w:rsidR="00F04ABA" w:rsidRPr="00F04ABA" w:rsidRDefault="00F04ABA" w:rsidP="00F04ABA">
            <w:pPr>
              <w:spacing w:before="0"/>
              <w:rPr>
                <w:ins w:id="1189" w:author="Cole, George" w:date="2016-04-26T21:25:00Z"/>
                <w:rFonts w:ascii="Calibri" w:hAnsi="Calibri"/>
                <w:color w:val="000000"/>
                <w:sz w:val="22"/>
                <w:szCs w:val="22"/>
              </w:rPr>
            </w:pPr>
            <w:ins w:id="1190" w:author="Cole, George" w:date="2016-04-26T21:25:00Z">
              <w:r w:rsidRPr="00F04ABA">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06CD7B72" w14:textId="77777777" w:rsidR="00F04ABA" w:rsidRPr="00F04ABA" w:rsidRDefault="00F04ABA" w:rsidP="00F04ABA">
            <w:pPr>
              <w:spacing w:before="0"/>
              <w:rPr>
                <w:ins w:id="1191" w:author="Cole, George" w:date="2016-04-26T21:25:00Z"/>
                <w:rFonts w:ascii="Calibri" w:hAnsi="Calibri"/>
                <w:color w:val="000000"/>
                <w:sz w:val="22"/>
                <w:szCs w:val="22"/>
              </w:rPr>
            </w:pPr>
            <w:ins w:id="1192" w:author="Cole, George" w:date="2016-04-26T21:25:00Z">
              <w:r w:rsidRPr="00F04ABA">
                <w:rPr>
                  <w:rFonts w:ascii="Calibri" w:hAnsi="Calibri"/>
                  <w:color w:val="000000"/>
                  <w:sz w:val="22"/>
                  <w:szCs w:val="22"/>
                </w:rPr>
                <w:t> </w:t>
              </w:r>
            </w:ins>
          </w:p>
        </w:tc>
        <w:tc>
          <w:tcPr>
            <w:tcW w:w="5260" w:type="dxa"/>
            <w:tcBorders>
              <w:top w:val="nil"/>
              <w:left w:val="nil"/>
              <w:bottom w:val="single" w:sz="4" w:space="0" w:color="auto"/>
              <w:right w:val="single" w:sz="4" w:space="0" w:color="auto"/>
            </w:tcBorders>
            <w:shd w:val="clear" w:color="auto" w:fill="auto"/>
            <w:noWrap/>
            <w:vAlign w:val="bottom"/>
            <w:hideMark/>
          </w:tcPr>
          <w:p w14:paraId="1405812F" w14:textId="77777777" w:rsidR="00F04ABA" w:rsidRPr="00F04ABA" w:rsidRDefault="00F04ABA" w:rsidP="00F04ABA">
            <w:pPr>
              <w:spacing w:before="0"/>
              <w:rPr>
                <w:ins w:id="1193" w:author="Cole, George" w:date="2016-04-26T21:25:00Z"/>
                <w:rFonts w:ascii="Calibri" w:hAnsi="Calibri"/>
                <w:color w:val="000000"/>
                <w:sz w:val="22"/>
                <w:szCs w:val="22"/>
              </w:rPr>
            </w:pPr>
            <w:ins w:id="1194" w:author="Cole, George" w:date="2016-04-26T21:25:00Z">
              <w:r w:rsidRPr="00F04ABA">
                <w:rPr>
                  <w:rFonts w:ascii="Calibri" w:hAnsi="Calibri"/>
                  <w:color w:val="000000"/>
                  <w:sz w:val="22"/>
                  <w:szCs w:val="22"/>
                </w:rPr>
                <w:t>SubscriptionChannelType (Required)</w:t>
              </w:r>
            </w:ins>
          </w:p>
        </w:tc>
        <w:tc>
          <w:tcPr>
            <w:tcW w:w="3380" w:type="dxa"/>
            <w:tcBorders>
              <w:top w:val="nil"/>
              <w:left w:val="nil"/>
              <w:bottom w:val="single" w:sz="4" w:space="0" w:color="auto"/>
              <w:right w:val="single" w:sz="4" w:space="0" w:color="auto"/>
            </w:tcBorders>
            <w:shd w:val="clear" w:color="auto" w:fill="auto"/>
            <w:vAlign w:val="bottom"/>
            <w:hideMark/>
          </w:tcPr>
          <w:p w14:paraId="3239A777" w14:textId="77777777" w:rsidR="00F04ABA" w:rsidRPr="00F04ABA" w:rsidRDefault="00F04ABA" w:rsidP="00F04ABA">
            <w:pPr>
              <w:spacing w:before="0"/>
              <w:rPr>
                <w:ins w:id="1195" w:author="Cole, George" w:date="2016-04-26T21:25:00Z"/>
                <w:rFonts w:ascii="Calibri" w:hAnsi="Calibri"/>
                <w:b/>
                <w:bCs/>
                <w:color w:val="000000"/>
                <w:sz w:val="22"/>
                <w:szCs w:val="22"/>
              </w:rPr>
            </w:pPr>
            <w:ins w:id="1196" w:author="Cole, George" w:date="2016-04-26T21:25:00Z">
              <w:r w:rsidRPr="00F04ABA">
                <w:rPr>
                  <w:rFonts w:ascii="Calibri" w:hAnsi="Calibri"/>
                  <w:b/>
                  <w:bCs/>
                  <w:color w:val="000000"/>
                  <w:sz w:val="22"/>
                  <w:szCs w:val="22"/>
                </w:rPr>
                <w:t> </w:t>
              </w:r>
            </w:ins>
          </w:p>
        </w:tc>
      </w:tr>
      <w:tr w:rsidR="00F04ABA" w:rsidRPr="00F04ABA" w14:paraId="7FFA2192" w14:textId="77777777" w:rsidTr="00F04ABA">
        <w:trPr>
          <w:trHeight w:val="1500"/>
          <w:ins w:id="1197"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9D58C33" w14:textId="77777777" w:rsidR="00F04ABA" w:rsidRPr="00F04ABA" w:rsidRDefault="00F04ABA" w:rsidP="00F04ABA">
            <w:pPr>
              <w:spacing w:before="0"/>
              <w:rPr>
                <w:ins w:id="1198" w:author="Cole, George" w:date="2016-04-26T21:25:00Z"/>
                <w:rFonts w:ascii="Calibri" w:hAnsi="Calibri"/>
                <w:color w:val="000000"/>
                <w:sz w:val="22"/>
                <w:szCs w:val="22"/>
              </w:rPr>
            </w:pPr>
            <w:bookmarkStart w:id="1199" w:name="RANGE!A14"/>
            <w:ins w:id="1200" w:author="Cole, George" w:date="2016-04-26T21:25:00Z">
              <w:r w:rsidRPr="00F04ABA">
                <w:rPr>
                  <w:rFonts w:ascii="Calibri" w:hAnsi="Calibri"/>
                  <w:color w:val="000000"/>
                  <w:sz w:val="22"/>
                  <w:szCs w:val="22"/>
                </w:rPr>
                <w:t xml:space="preserve">....endpoint </w:t>
              </w:r>
              <w:bookmarkEnd w:id="1199"/>
            </w:ins>
          </w:p>
        </w:tc>
        <w:tc>
          <w:tcPr>
            <w:tcW w:w="960" w:type="dxa"/>
            <w:tcBorders>
              <w:top w:val="nil"/>
              <w:left w:val="nil"/>
              <w:bottom w:val="single" w:sz="4" w:space="0" w:color="auto"/>
              <w:right w:val="single" w:sz="4" w:space="0" w:color="auto"/>
            </w:tcBorders>
            <w:shd w:val="clear" w:color="auto" w:fill="auto"/>
            <w:noWrap/>
            <w:vAlign w:val="bottom"/>
            <w:hideMark/>
          </w:tcPr>
          <w:p w14:paraId="30703D98" w14:textId="77777777" w:rsidR="00F04ABA" w:rsidRPr="00F04ABA" w:rsidRDefault="00F04ABA" w:rsidP="00F04ABA">
            <w:pPr>
              <w:spacing w:before="0"/>
              <w:rPr>
                <w:ins w:id="1201" w:author="Cole, George" w:date="2016-04-26T21:25:00Z"/>
                <w:rFonts w:ascii="Calibri" w:hAnsi="Calibri"/>
                <w:color w:val="000000"/>
                <w:sz w:val="22"/>
                <w:szCs w:val="22"/>
              </w:rPr>
            </w:pPr>
            <w:ins w:id="1202" w:author="Cole, George" w:date="2016-04-26T21:25:00Z">
              <w:r w:rsidRPr="00F04ABA">
                <w:rPr>
                  <w:rFonts w:ascii="Calibri" w:hAnsi="Calibri"/>
                  <w:b/>
                  <w:bCs/>
                  <w:color w:val="000000"/>
                  <w:sz w:val="22"/>
                  <w:szCs w:val="22"/>
                </w:rPr>
                <w:t>1</w:t>
              </w:r>
              <w:r w:rsidRPr="00F04ABA">
                <w:rPr>
                  <w:rFonts w:ascii="Calibri" w:hAnsi="Calibri"/>
                  <w:color w:val="000000"/>
                  <w:sz w:val="22"/>
                  <w:szCs w:val="22"/>
                </w:rPr>
                <w:t>..1</w:t>
              </w:r>
            </w:ins>
          </w:p>
        </w:tc>
        <w:tc>
          <w:tcPr>
            <w:tcW w:w="5260" w:type="dxa"/>
            <w:tcBorders>
              <w:top w:val="nil"/>
              <w:left w:val="nil"/>
              <w:bottom w:val="single" w:sz="4" w:space="0" w:color="auto"/>
              <w:right w:val="single" w:sz="4" w:space="0" w:color="auto"/>
            </w:tcBorders>
            <w:shd w:val="clear" w:color="auto" w:fill="auto"/>
            <w:noWrap/>
            <w:vAlign w:val="bottom"/>
            <w:hideMark/>
          </w:tcPr>
          <w:p w14:paraId="5CF7CB7B" w14:textId="77777777" w:rsidR="00F04ABA" w:rsidRPr="00F04ABA" w:rsidRDefault="00F04ABA" w:rsidP="00F04ABA">
            <w:pPr>
              <w:spacing w:before="0"/>
              <w:rPr>
                <w:ins w:id="1203" w:author="Cole, George" w:date="2016-04-26T21:25:00Z"/>
                <w:rFonts w:ascii="Calibri" w:hAnsi="Calibri"/>
                <w:color w:val="000000"/>
                <w:sz w:val="22"/>
                <w:szCs w:val="22"/>
              </w:rPr>
            </w:pPr>
            <w:ins w:id="1204" w:author="Cole, George" w:date="2016-04-26T21:25:00Z">
              <w:r w:rsidRPr="00F04ABA">
                <w:rPr>
                  <w:rFonts w:ascii="Calibri" w:hAnsi="Calibri"/>
                  <w:color w:val="000000"/>
                  <w:sz w:val="22"/>
                  <w:szCs w:val="22"/>
                </w:rPr>
                <w:t>Where the channel points to</w:t>
              </w:r>
            </w:ins>
          </w:p>
        </w:tc>
        <w:tc>
          <w:tcPr>
            <w:tcW w:w="3380" w:type="dxa"/>
            <w:tcBorders>
              <w:top w:val="nil"/>
              <w:left w:val="nil"/>
              <w:bottom w:val="single" w:sz="4" w:space="0" w:color="auto"/>
              <w:right w:val="single" w:sz="4" w:space="0" w:color="auto"/>
            </w:tcBorders>
            <w:shd w:val="clear" w:color="auto" w:fill="auto"/>
            <w:hideMark/>
          </w:tcPr>
          <w:p w14:paraId="294610AA" w14:textId="77777777" w:rsidR="00F04ABA" w:rsidRPr="00F04ABA" w:rsidRDefault="00F04ABA" w:rsidP="00F04ABA">
            <w:pPr>
              <w:spacing w:before="0"/>
              <w:rPr>
                <w:ins w:id="1205" w:author="Cole, George" w:date="2016-04-26T21:25:00Z"/>
                <w:rFonts w:ascii="Calibri" w:hAnsi="Calibri"/>
                <w:b/>
                <w:bCs/>
                <w:color w:val="000000"/>
                <w:sz w:val="22"/>
                <w:szCs w:val="22"/>
              </w:rPr>
            </w:pPr>
            <w:ins w:id="1206" w:author="Cole, George" w:date="2016-04-26T21:25:00Z">
              <w:r w:rsidRPr="00F04ABA">
                <w:rPr>
                  <w:rFonts w:ascii="Calibri" w:hAnsi="Calibri"/>
                  <w:b/>
                  <w:bCs/>
                  <w:color w:val="000000"/>
                  <w:sz w:val="22"/>
                  <w:szCs w:val="22"/>
                </w:rPr>
                <w:t>This version of the profile constrains the channel type to rest-hook, the endpoint must be a valid URL for the Provide Care Plan [PCC-Y4] transaction</w:t>
              </w:r>
            </w:ins>
          </w:p>
        </w:tc>
      </w:tr>
      <w:tr w:rsidR="00F04ABA" w:rsidRPr="00F04ABA" w14:paraId="75948773" w14:textId="77777777" w:rsidTr="00F04ABA">
        <w:trPr>
          <w:trHeight w:val="1200"/>
          <w:ins w:id="1207"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9E6D9BF" w14:textId="77777777" w:rsidR="00F04ABA" w:rsidRPr="00F04ABA" w:rsidRDefault="00F04ABA" w:rsidP="00F04ABA">
            <w:pPr>
              <w:spacing w:before="0"/>
              <w:rPr>
                <w:ins w:id="1208" w:author="Cole, George" w:date="2016-04-26T21:25:00Z"/>
                <w:rFonts w:ascii="Calibri" w:hAnsi="Calibri"/>
                <w:color w:val="000000"/>
                <w:sz w:val="22"/>
                <w:szCs w:val="22"/>
              </w:rPr>
            </w:pPr>
            <w:bookmarkStart w:id="1209" w:name="RANGE!A15"/>
            <w:ins w:id="1210" w:author="Cole, George" w:date="2016-04-26T21:25:00Z">
              <w:r w:rsidRPr="00F04ABA">
                <w:rPr>
                  <w:rFonts w:ascii="Calibri" w:hAnsi="Calibri"/>
                  <w:color w:val="000000"/>
                  <w:sz w:val="22"/>
                  <w:szCs w:val="22"/>
                </w:rPr>
                <w:t xml:space="preserve">....payload </w:t>
              </w:r>
              <w:bookmarkEnd w:id="1209"/>
            </w:ins>
          </w:p>
        </w:tc>
        <w:tc>
          <w:tcPr>
            <w:tcW w:w="960" w:type="dxa"/>
            <w:tcBorders>
              <w:top w:val="nil"/>
              <w:left w:val="nil"/>
              <w:bottom w:val="single" w:sz="4" w:space="0" w:color="auto"/>
              <w:right w:val="single" w:sz="4" w:space="0" w:color="auto"/>
            </w:tcBorders>
            <w:shd w:val="clear" w:color="auto" w:fill="auto"/>
            <w:noWrap/>
            <w:vAlign w:val="bottom"/>
            <w:hideMark/>
          </w:tcPr>
          <w:p w14:paraId="683C4A07" w14:textId="77777777" w:rsidR="00F04ABA" w:rsidRPr="00F04ABA" w:rsidRDefault="00F04ABA" w:rsidP="00F04ABA">
            <w:pPr>
              <w:spacing w:before="0"/>
              <w:rPr>
                <w:ins w:id="1211" w:author="Cole, George" w:date="2016-04-26T21:25:00Z"/>
                <w:rFonts w:ascii="Calibri" w:hAnsi="Calibri"/>
                <w:color w:val="000000"/>
                <w:sz w:val="22"/>
                <w:szCs w:val="22"/>
              </w:rPr>
            </w:pPr>
            <w:ins w:id="1212" w:author="Cole, George" w:date="2016-04-26T21:25:00Z">
              <w:r w:rsidRPr="00F04ABA">
                <w:rPr>
                  <w:rFonts w:ascii="Calibri" w:hAnsi="Calibri"/>
                  <w:color w:val="000000"/>
                  <w:sz w:val="22"/>
                  <w:szCs w:val="22"/>
                </w:rPr>
                <w:t>1..1</w:t>
              </w:r>
            </w:ins>
          </w:p>
        </w:tc>
        <w:tc>
          <w:tcPr>
            <w:tcW w:w="5260" w:type="dxa"/>
            <w:tcBorders>
              <w:top w:val="nil"/>
              <w:left w:val="nil"/>
              <w:bottom w:val="single" w:sz="4" w:space="0" w:color="auto"/>
              <w:right w:val="single" w:sz="4" w:space="0" w:color="auto"/>
            </w:tcBorders>
            <w:shd w:val="clear" w:color="auto" w:fill="auto"/>
            <w:noWrap/>
            <w:vAlign w:val="bottom"/>
            <w:hideMark/>
          </w:tcPr>
          <w:p w14:paraId="6BF0DFFB" w14:textId="77777777" w:rsidR="00F04ABA" w:rsidRPr="00F04ABA" w:rsidRDefault="00F04ABA" w:rsidP="00F04ABA">
            <w:pPr>
              <w:spacing w:before="0"/>
              <w:rPr>
                <w:ins w:id="1213" w:author="Cole, George" w:date="2016-04-26T21:25:00Z"/>
                <w:rFonts w:ascii="Calibri" w:hAnsi="Calibri"/>
                <w:color w:val="000000"/>
                <w:sz w:val="22"/>
                <w:szCs w:val="22"/>
              </w:rPr>
            </w:pPr>
            <w:ins w:id="1214" w:author="Cole, George" w:date="2016-04-26T21:25:00Z">
              <w:r w:rsidRPr="00F04ABA">
                <w:rPr>
                  <w:rFonts w:ascii="Calibri" w:hAnsi="Calibri"/>
                  <w:color w:val="000000"/>
                  <w:sz w:val="22"/>
                  <w:szCs w:val="22"/>
                </w:rPr>
                <w:t>Mimetype to send</w:t>
              </w:r>
            </w:ins>
          </w:p>
        </w:tc>
        <w:tc>
          <w:tcPr>
            <w:tcW w:w="3380" w:type="dxa"/>
            <w:tcBorders>
              <w:top w:val="nil"/>
              <w:left w:val="nil"/>
              <w:bottom w:val="single" w:sz="4" w:space="0" w:color="auto"/>
              <w:right w:val="single" w:sz="4" w:space="0" w:color="auto"/>
            </w:tcBorders>
            <w:shd w:val="clear" w:color="auto" w:fill="auto"/>
            <w:vAlign w:val="bottom"/>
            <w:hideMark/>
          </w:tcPr>
          <w:p w14:paraId="12CDA08A" w14:textId="77777777" w:rsidR="00F04ABA" w:rsidRPr="00F04ABA" w:rsidRDefault="00F04ABA" w:rsidP="00F04ABA">
            <w:pPr>
              <w:spacing w:before="0"/>
              <w:rPr>
                <w:ins w:id="1215" w:author="Cole, George" w:date="2016-04-26T21:25:00Z"/>
                <w:rFonts w:ascii="Calibri" w:hAnsi="Calibri"/>
                <w:b/>
                <w:bCs/>
                <w:color w:val="000000"/>
                <w:sz w:val="22"/>
                <w:szCs w:val="22"/>
              </w:rPr>
            </w:pPr>
            <w:ins w:id="1216" w:author="Cole, George" w:date="2016-04-26T21:25:00Z">
              <w:r w:rsidRPr="00F04ABA">
                <w:rPr>
                  <w:rFonts w:ascii="Calibri" w:hAnsi="Calibri"/>
                  <w:b/>
                  <w:bCs/>
                  <w:color w:val="000000"/>
                  <w:sz w:val="22"/>
                  <w:szCs w:val="22"/>
                </w:rPr>
                <w:t>This version of the profile constrains the channel payload to a non-blank value - the CarePlan resource must be the payload.</w:t>
              </w:r>
            </w:ins>
          </w:p>
        </w:tc>
      </w:tr>
      <w:tr w:rsidR="00F04ABA" w:rsidRPr="00F04ABA" w14:paraId="0A36E522" w14:textId="77777777" w:rsidTr="00F04ABA">
        <w:trPr>
          <w:trHeight w:val="300"/>
          <w:ins w:id="1217"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E1D4541" w14:textId="77777777" w:rsidR="00F04ABA" w:rsidRPr="00F04ABA" w:rsidRDefault="00F04ABA" w:rsidP="00F04ABA">
            <w:pPr>
              <w:spacing w:before="0"/>
              <w:rPr>
                <w:ins w:id="1218" w:author="Cole, George" w:date="2016-04-26T21:25:00Z"/>
                <w:rFonts w:ascii="Calibri" w:hAnsi="Calibri"/>
                <w:color w:val="000000"/>
                <w:sz w:val="22"/>
                <w:szCs w:val="22"/>
              </w:rPr>
            </w:pPr>
            <w:bookmarkStart w:id="1219" w:name="RANGE!A16"/>
            <w:ins w:id="1220" w:author="Cole, George" w:date="2016-04-26T21:25:00Z">
              <w:r w:rsidRPr="00F04ABA">
                <w:rPr>
                  <w:rFonts w:ascii="Calibri" w:hAnsi="Calibri"/>
                  <w:color w:val="000000"/>
                  <w:sz w:val="22"/>
                  <w:szCs w:val="22"/>
                </w:rPr>
                <w:t xml:space="preserve">....header </w:t>
              </w:r>
              <w:bookmarkEnd w:id="1219"/>
            </w:ins>
          </w:p>
        </w:tc>
        <w:tc>
          <w:tcPr>
            <w:tcW w:w="960" w:type="dxa"/>
            <w:tcBorders>
              <w:top w:val="nil"/>
              <w:left w:val="nil"/>
              <w:bottom w:val="single" w:sz="4" w:space="0" w:color="auto"/>
              <w:right w:val="single" w:sz="4" w:space="0" w:color="auto"/>
            </w:tcBorders>
            <w:shd w:val="clear" w:color="auto" w:fill="auto"/>
            <w:noWrap/>
            <w:vAlign w:val="bottom"/>
            <w:hideMark/>
          </w:tcPr>
          <w:p w14:paraId="23F6BFD5" w14:textId="77777777" w:rsidR="00F04ABA" w:rsidRPr="00F04ABA" w:rsidRDefault="00F04ABA" w:rsidP="00F04ABA">
            <w:pPr>
              <w:spacing w:before="0"/>
              <w:rPr>
                <w:ins w:id="1221" w:author="Cole, George" w:date="2016-04-26T21:25:00Z"/>
                <w:rFonts w:ascii="Calibri" w:hAnsi="Calibri"/>
                <w:color w:val="000000"/>
                <w:sz w:val="22"/>
                <w:szCs w:val="22"/>
              </w:rPr>
            </w:pPr>
            <w:ins w:id="1222" w:author="Cole, George" w:date="2016-04-26T21:25:00Z">
              <w:r w:rsidRPr="00F04ABA">
                <w:rPr>
                  <w:rFonts w:ascii="Calibri" w:hAnsi="Calibri"/>
                  <w:color w:val="000000"/>
                  <w:sz w:val="22"/>
                  <w:szCs w:val="22"/>
                </w:rPr>
                <w:t>0..1</w:t>
              </w:r>
            </w:ins>
          </w:p>
        </w:tc>
        <w:tc>
          <w:tcPr>
            <w:tcW w:w="5260" w:type="dxa"/>
            <w:tcBorders>
              <w:top w:val="nil"/>
              <w:left w:val="nil"/>
              <w:bottom w:val="single" w:sz="4" w:space="0" w:color="auto"/>
              <w:right w:val="single" w:sz="4" w:space="0" w:color="auto"/>
            </w:tcBorders>
            <w:shd w:val="clear" w:color="auto" w:fill="auto"/>
            <w:noWrap/>
            <w:vAlign w:val="bottom"/>
            <w:hideMark/>
          </w:tcPr>
          <w:p w14:paraId="4C2A1376" w14:textId="77777777" w:rsidR="00F04ABA" w:rsidRPr="00F04ABA" w:rsidRDefault="00F04ABA" w:rsidP="00F04ABA">
            <w:pPr>
              <w:spacing w:before="0"/>
              <w:rPr>
                <w:ins w:id="1223" w:author="Cole, George" w:date="2016-04-26T21:25:00Z"/>
                <w:rFonts w:ascii="Calibri" w:hAnsi="Calibri"/>
                <w:color w:val="000000"/>
                <w:sz w:val="22"/>
                <w:szCs w:val="22"/>
              </w:rPr>
            </w:pPr>
            <w:ins w:id="1224" w:author="Cole, George" w:date="2016-04-26T21:25:00Z">
              <w:r w:rsidRPr="00F04ABA">
                <w:rPr>
                  <w:rFonts w:ascii="Calibri" w:hAnsi="Calibri"/>
                  <w:color w:val="000000"/>
                  <w:sz w:val="22"/>
                  <w:szCs w:val="22"/>
                </w:rPr>
                <w:t>Usage depends on the channel type</w:t>
              </w:r>
            </w:ins>
          </w:p>
        </w:tc>
        <w:tc>
          <w:tcPr>
            <w:tcW w:w="3380" w:type="dxa"/>
            <w:tcBorders>
              <w:top w:val="nil"/>
              <w:left w:val="nil"/>
              <w:bottom w:val="single" w:sz="4" w:space="0" w:color="auto"/>
              <w:right w:val="single" w:sz="4" w:space="0" w:color="auto"/>
            </w:tcBorders>
            <w:shd w:val="clear" w:color="auto" w:fill="auto"/>
            <w:vAlign w:val="bottom"/>
            <w:hideMark/>
          </w:tcPr>
          <w:p w14:paraId="053981D8" w14:textId="77777777" w:rsidR="00F04ABA" w:rsidRPr="00F04ABA" w:rsidRDefault="00F04ABA" w:rsidP="00F04ABA">
            <w:pPr>
              <w:spacing w:before="0"/>
              <w:rPr>
                <w:ins w:id="1225" w:author="Cole, George" w:date="2016-04-26T21:25:00Z"/>
                <w:rFonts w:ascii="Calibri" w:hAnsi="Calibri"/>
                <w:b/>
                <w:bCs/>
                <w:color w:val="000000"/>
                <w:sz w:val="22"/>
                <w:szCs w:val="22"/>
              </w:rPr>
            </w:pPr>
            <w:ins w:id="1226" w:author="Cole, George" w:date="2016-04-26T21:25:00Z">
              <w:r w:rsidRPr="00F04ABA">
                <w:rPr>
                  <w:rFonts w:ascii="Calibri" w:hAnsi="Calibri"/>
                  <w:b/>
                  <w:bCs/>
                  <w:color w:val="000000"/>
                  <w:sz w:val="22"/>
                  <w:szCs w:val="22"/>
                </w:rPr>
                <w:t> </w:t>
              </w:r>
            </w:ins>
          </w:p>
        </w:tc>
      </w:tr>
      <w:tr w:rsidR="00F04ABA" w:rsidRPr="00F04ABA" w14:paraId="546859F3" w14:textId="77777777" w:rsidTr="00F04ABA">
        <w:trPr>
          <w:trHeight w:val="300"/>
          <w:ins w:id="1227"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700FC86" w14:textId="77777777" w:rsidR="00F04ABA" w:rsidRPr="00F04ABA" w:rsidRDefault="00F04ABA" w:rsidP="00F04ABA">
            <w:pPr>
              <w:spacing w:before="0"/>
              <w:rPr>
                <w:ins w:id="1228" w:author="Cole, George" w:date="2016-04-26T21:25:00Z"/>
                <w:rFonts w:ascii="Calibri" w:hAnsi="Calibri"/>
                <w:color w:val="000000"/>
                <w:sz w:val="22"/>
                <w:szCs w:val="22"/>
              </w:rPr>
            </w:pPr>
            <w:bookmarkStart w:id="1229" w:name="RANGE!A17"/>
            <w:ins w:id="1230" w:author="Cole, George" w:date="2016-04-26T21:25:00Z">
              <w:r w:rsidRPr="00F04ABA">
                <w:rPr>
                  <w:rFonts w:ascii="Calibri" w:hAnsi="Calibri"/>
                  <w:color w:val="000000"/>
                  <w:sz w:val="22"/>
                  <w:szCs w:val="22"/>
                </w:rPr>
                <w:t xml:space="preserve">...end </w:t>
              </w:r>
              <w:bookmarkEnd w:id="1229"/>
            </w:ins>
          </w:p>
        </w:tc>
        <w:tc>
          <w:tcPr>
            <w:tcW w:w="960" w:type="dxa"/>
            <w:tcBorders>
              <w:top w:val="nil"/>
              <w:left w:val="nil"/>
              <w:bottom w:val="single" w:sz="4" w:space="0" w:color="auto"/>
              <w:right w:val="single" w:sz="4" w:space="0" w:color="auto"/>
            </w:tcBorders>
            <w:shd w:val="clear" w:color="auto" w:fill="auto"/>
            <w:noWrap/>
            <w:vAlign w:val="bottom"/>
            <w:hideMark/>
          </w:tcPr>
          <w:p w14:paraId="7BE4A334" w14:textId="77777777" w:rsidR="00F04ABA" w:rsidRPr="00F04ABA" w:rsidRDefault="00F04ABA" w:rsidP="00F04ABA">
            <w:pPr>
              <w:spacing w:before="0"/>
              <w:rPr>
                <w:ins w:id="1231" w:author="Cole, George" w:date="2016-04-26T21:25:00Z"/>
                <w:rFonts w:ascii="Calibri" w:hAnsi="Calibri"/>
                <w:color w:val="000000"/>
                <w:sz w:val="22"/>
                <w:szCs w:val="22"/>
              </w:rPr>
            </w:pPr>
            <w:ins w:id="1232" w:author="Cole, George" w:date="2016-04-26T21:25:00Z">
              <w:r w:rsidRPr="00F04ABA">
                <w:rPr>
                  <w:rFonts w:ascii="Calibri" w:hAnsi="Calibri"/>
                  <w:color w:val="000000"/>
                  <w:sz w:val="22"/>
                  <w:szCs w:val="22"/>
                </w:rPr>
                <w:t>0..1</w:t>
              </w:r>
            </w:ins>
          </w:p>
        </w:tc>
        <w:tc>
          <w:tcPr>
            <w:tcW w:w="5260" w:type="dxa"/>
            <w:tcBorders>
              <w:top w:val="nil"/>
              <w:left w:val="nil"/>
              <w:bottom w:val="single" w:sz="4" w:space="0" w:color="auto"/>
              <w:right w:val="single" w:sz="4" w:space="0" w:color="auto"/>
            </w:tcBorders>
            <w:shd w:val="clear" w:color="auto" w:fill="auto"/>
            <w:noWrap/>
            <w:vAlign w:val="bottom"/>
            <w:hideMark/>
          </w:tcPr>
          <w:p w14:paraId="0D55EBEB" w14:textId="77777777" w:rsidR="00F04ABA" w:rsidRPr="00F04ABA" w:rsidRDefault="00F04ABA" w:rsidP="00F04ABA">
            <w:pPr>
              <w:spacing w:before="0"/>
              <w:rPr>
                <w:ins w:id="1233" w:author="Cole, George" w:date="2016-04-26T21:25:00Z"/>
                <w:rFonts w:ascii="Calibri" w:hAnsi="Calibri"/>
                <w:color w:val="000000"/>
                <w:sz w:val="22"/>
                <w:szCs w:val="22"/>
              </w:rPr>
            </w:pPr>
            <w:ins w:id="1234" w:author="Cole, George" w:date="2016-04-26T21:25:00Z">
              <w:r w:rsidRPr="00F04ABA">
                <w:rPr>
                  <w:rFonts w:ascii="Calibri" w:hAnsi="Calibri"/>
                  <w:color w:val="000000"/>
                  <w:sz w:val="22"/>
                  <w:szCs w:val="22"/>
                </w:rPr>
                <w:t>When to automatically delete the subscription</w:t>
              </w:r>
            </w:ins>
          </w:p>
        </w:tc>
        <w:tc>
          <w:tcPr>
            <w:tcW w:w="3380" w:type="dxa"/>
            <w:tcBorders>
              <w:top w:val="nil"/>
              <w:left w:val="nil"/>
              <w:bottom w:val="single" w:sz="4" w:space="0" w:color="auto"/>
              <w:right w:val="single" w:sz="4" w:space="0" w:color="auto"/>
            </w:tcBorders>
            <w:shd w:val="clear" w:color="auto" w:fill="auto"/>
            <w:vAlign w:val="bottom"/>
            <w:hideMark/>
          </w:tcPr>
          <w:p w14:paraId="34484ABF" w14:textId="77777777" w:rsidR="00F04ABA" w:rsidRPr="00F04ABA" w:rsidRDefault="00F04ABA" w:rsidP="00F04ABA">
            <w:pPr>
              <w:spacing w:before="0"/>
              <w:rPr>
                <w:ins w:id="1235" w:author="Cole, George" w:date="2016-04-26T21:25:00Z"/>
                <w:rFonts w:ascii="Calibri" w:hAnsi="Calibri"/>
                <w:b/>
                <w:bCs/>
                <w:color w:val="000000"/>
                <w:sz w:val="22"/>
                <w:szCs w:val="22"/>
              </w:rPr>
            </w:pPr>
            <w:ins w:id="1236" w:author="Cole, George" w:date="2016-04-26T21:25:00Z">
              <w:r w:rsidRPr="00F04ABA">
                <w:rPr>
                  <w:rFonts w:ascii="Calibri" w:hAnsi="Calibri"/>
                  <w:b/>
                  <w:bCs/>
                  <w:color w:val="000000"/>
                  <w:sz w:val="22"/>
                  <w:szCs w:val="22"/>
                </w:rPr>
                <w:t> </w:t>
              </w:r>
            </w:ins>
          </w:p>
        </w:tc>
      </w:tr>
      <w:tr w:rsidR="00F04ABA" w:rsidRPr="00F04ABA" w14:paraId="1198904B" w14:textId="77777777" w:rsidTr="00F04ABA">
        <w:trPr>
          <w:trHeight w:val="300"/>
          <w:ins w:id="1237"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24FB3F1" w14:textId="77777777" w:rsidR="00F04ABA" w:rsidRPr="00F04ABA" w:rsidRDefault="00F04ABA" w:rsidP="00F04ABA">
            <w:pPr>
              <w:spacing w:before="0"/>
              <w:rPr>
                <w:ins w:id="1238" w:author="Cole, George" w:date="2016-04-26T21:25:00Z"/>
                <w:rFonts w:ascii="Calibri" w:hAnsi="Calibri"/>
                <w:color w:val="000000"/>
                <w:sz w:val="22"/>
                <w:szCs w:val="22"/>
              </w:rPr>
            </w:pPr>
            <w:bookmarkStart w:id="1239" w:name="RANGE!A18"/>
            <w:ins w:id="1240" w:author="Cole, George" w:date="2016-04-26T21:25:00Z">
              <w:r w:rsidRPr="00F04ABA">
                <w:rPr>
                  <w:rFonts w:ascii="Calibri" w:hAnsi="Calibri"/>
                  <w:color w:val="000000"/>
                  <w:sz w:val="22"/>
                  <w:szCs w:val="22"/>
                </w:rPr>
                <w:t xml:space="preserve">...tag </w:t>
              </w:r>
              <w:bookmarkEnd w:id="1239"/>
            </w:ins>
          </w:p>
        </w:tc>
        <w:tc>
          <w:tcPr>
            <w:tcW w:w="960" w:type="dxa"/>
            <w:tcBorders>
              <w:top w:val="nil"/>
              <w:left w:val="nil"/>
              <w:bottom w:val="single" w:sz="4" w:space="0" w:color="auto"/>
              <w:right w:val="single" w:sz="4" w:space="0" w:color="auto"/>
            </w:tcBorders>
            <w:shd w:val="clear" w:color="auto" w:fill="auto"/>
            <w:noWrap/>
            <w:vAlign w:val="bottom"/>
            <w:hideMark/>
          </w:tcPr>
          <w:p w14:paraId="06B6F747" w14:textId="77777777" w:rsidR="00F04ABA" w:rsidRPr="00F04ABA" w:rsidRDefault="00F04ABA" w:rsidP="00F04ABA">
            <w:pPr>
              <w:spacing w:before="0"/>
              <w:rPr>
                <w:ins w:id="1241" w:author="Cole, George" w:date="2016-04-26T21:25:00Z"/>
                <w:rFonts w:ascii="Calibri" w:hAnsi="Calibri"/>
                <w:color w:val="000000"/>
                <w:sz w:val="22"/>
                <w:szCs w:val="22"/>
              </w:rPr>
            </w:pPr>
            <w:ins w:id="1242" w:author="Cole, George" w:date="2016-04-26T21:25:00Z">
              <w:r w:rsidRPr="00F04ABA">
                <w:rPr>
                  <w:rFonts w:ascii="Calibri" w:hAnsi="Calibri"/>
                  <w:color w:val="000000"/>
                  <w:sz w:val="22"/>
                  <w:szCs w:val="22"/>
                </w:rPr>
                <w:t>0..*</w:t>
              </w:r>
            </w:ins>
          </w:p>
        </w:tc>
        <w:tc>
          <w:tcPr>
            <w:tcW w:w="5260" w:type="dxa"/>
            <w:tcBorders>
              <w:top w:val="nil"/>
              <w:left w:val="nil"/>
              <w:bottom w:val="single" w:sz="4" w:space="0" w:color="auto"/>
              <w:right w:val="single" w:sz="4" w:space="0" w:color="auto"/>
            </w:tcBorders>
            <w:shd w:val="clear" w:color="auto" w:fill="auto"/>
            <w:noWrap/>
            <w:vAlign w:val="bottom"/>
            <w:hideMark/>
          </w:tcPr>
          <w:p w14:paraId="34390049" w14:textId="77777777" w:rsidR="00F04ABA" w:rsidRPr="00F04ABA" w:rsidRDefault="00F04ABA" w:rsidP="00F04ABA">
            <w:pPr>
              <w:spacing w:before="0"/>
              <w:rPr>
                <w:ins w:id="1243" w:author="Cole, George" w:date="2016-04-26T21:25:00Z"/>
                <w:rFonts w:ascii="Calibri" w:hAnsi="Calibri"/>
                <w:color w:val="000000"/>
                <w:sz w:val="22"/>
                <w:szCs w:val="22"/>
              </w:rPr>
            </w:pPr>
            <w:ins w:id="1244" w:author="Cole, George" w:date="2016-04-26T21:25:00Z">
              <w:r w:rsidRPr="00F04ABA">
                <w:rPr>
                  <w:rFonts w:ascii="Calibri" w:hAnsi="Calibri"/>
                  <w:color w:val="000000"/>
                  <w:sz w:val="22"/>
                  <w:szCs w:val="22"/>
                </w:rPr>
                <w:t>A tag to add to matching resources</w:t>
              </w:r>
            </w:ins>
          </w:p>
        </w:tc>
        <w:tc>
          <w:tcPr>
            <w:tcW w:w="3380" w:type="dxa"/>
            <w:tcBorders>
              <w:top w:val="nil"/>
              <w:left w:val="nil"/>
              <w:bottom w:val="single" w:sz="4" w:space="0" w:color="auto"/>
              <w:right w:val="single" w:sz="4" w:space="0" w:color="auto"/>
            </w:tcBorders>
            <w:shd w:val="clear" w:color="auto" w:fill="auto"/>
            <w:vAlign w:val="bottom"/>
            <w:hideMark/>
          </w:tcPr>
          <w:p w14:paraId="09CCD1C8" w14:textId="77777777" w:rsidR="00F04ABA" w:rsidRPr="00F04ABA" w:rsidRDefault="00F04ABA" w:rsidP="00F04ABA">
            <w:pPr>
              <w:spacing w:before="0"/>
              <w:rPr>
                <w:ins w:id="1245" w:author="Cole, George" w:date="2016-04-26T21:25:00Z"/>
                <w:rFonts w:ascii="Calibri" w:hAnsi="Calibri"/>
                <w:b/>
                <w:bCs/>
                <w:color w:val="000000"/>
                <w:sz w:val="22"/>
                <w:szCs w:val="22"/>
              </w:rPr>
            </w:pPr>
            <w:ins w:id="1246" w:author="Cole, George" w:date="2016-04-26T21:25:00Z">
              <w:r w:rsidRPr="00F04ABA">
                <w:rPr>
                  <w:rFonts w:ascii="Calibri" w:hAnsi="Calibri"/>
                  <w:b/>
                  <w:bCs/>
                  <w:color w:val="000000"/>
                  <w:sz w:val="22"/>
                  <w:szCs w:val="22"/>
                </w:rPr>
                <w:t> </w:t>
              </w:r>
            </w:ins>
          </w:p>
        </w:tc>
      </w:tr>
      <w:tr w:rsidR="00F04ABA" w:rsidRPr="00F04ABA" w14:paraId="100FDA86" w14:textId="77777777" w:rsidTr="00F04ABA">
        <w:trPr>
          <w:trHeight w:val="300"/>
          <w:ins w:id="1247"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4E44E49" w14:textId="77777777" w:rsidR="00F04ABA" w:rsidRPr="00F04ABA" w:rsidRDefault="00F04ABA" w:rsidP="00F04ABA">
            <w:pPr>
              <w:spacing w:before="0"/>
              <w:rPr>
                <w:ins w:id="1248" w:author="Cole, George" w:date="2016-04-26T21:25:00Z"/>
                <w:rFonts w:ascii="Calibri" w:hAnsi="Calibri"/>
                <w:color w:val="000000"/>
                <w:sz w:val="22"/>
                <w:szCs w:val="22"/>
              </w:rPr>
            </w:pPr>
            <w:ins w:id="1249" w:author="Cole, George" w:date="2016-04-26T21:25:00Z">
              <w:r w:rsidRPr="00F04ABA">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659C1378" w14:textId="77777777" w:rsidR="00F04ABA" w:rsidRPr="00F04ABA" w:rsidRDefault="00F04ABA" w:rsidP="00F04ABA">
            <w:pPr>
              <w:spacing w:before="0"/>
              <w:rPr>
                <w:ins w:id="1250" w:author="Cole, George" w:date="2016-04-26T21:25:00Z"/>
                <w:rFonts w:ascii="Calibri" w:hAnsi="Calibri"/>
                <w:color w:val="000000"/>
                <w:sz w:val="22"/>
                <w:szCs w:val="22"/>
              </w:rPr>
            </w:pPr>
            <w:ins w:id="1251" w:author="Cole, George" w:date="2016-04-26T21:25:00Z">
              <w:r w:rsidRPr="00F04ABA">
                <w:rPr>
                  <w:rFonts w:ascii="Calibri" w:hAnsi="Calibri"/>
                  <w:color w:val="000000"/>
                  <w:sz w:val="22"/>
                  <w:szCs w:val="22"/>
                </w:rPr>
                <w:t> </w:t>
              </w:r>
            </w:ins>
          </w:p>
        </w:tc>
        <w:tc>
          <w:tcPr>
            <w:tcW w:w="5260" w:type="dxa"/>
            <w:tcBorders>
              <w:top w:val="nil"/>
              <w:left w:val="nil"/>
              <w:bottom w:val="single" w:sz="4" w:space="0" w:color="auto"/>
              <w:right w:val="single" w:sz="4" w:space="0" w:color="auto"/>
            </w:tcBorders>
            <w:shd w:val="clear" w:color="auto" w:fill="auto"/>
            <w:noWrap/>
            <w:vAlign w:val="bottom"/>
            <w:hideMark/>
          </w:tcPr>
          <w:p w14:paraId="2FA3D157" w14:textId="77777777" w:rsidR="00F04ABA" w:rsidRPr="00F04ABA" w:rsidRDefault="00F04ABA" w:rsidP="00F04ABA">
            <w:pPr>
              <w:spacing w:before="0"/>
              <w:rPr>
                <w:ins w:id="1252" w:author="Cole, George" w:date="2016-04-26T21:25:00Z"/>
                <w:rFonts w:ascii="Calibri" w:hAnsi="Calibri"/>
                <w:color w:val="000000"/>
                <w:sz w:val="22"/>
                <w:szCs w:val="22"/>
              </w:rPr>
            </w:pPr>
            <w:ins w:id="1253" w:author="Cole, George" w:date="2016-04-26T21:25:00Z">
              <w:r w:rsidRPr="00F04ABA">
                <w:rPr>
                  <w:rFonts w:ascii="Calibri" w:hAnsi="Calibri"/>
                  <w:color w:val="000000"/>
                  <w:sz w:val="22"/>
                  <w:szCs w:val="22"/>
                </w:rPr>
                <w:t>SubscriptionTag (Example)</w:t>
              </w:r>
            </w:ins>
          </w:p>
        </w:tc>
        <w:tc>
          <w:tcPr>
            <w:tcW w:w="3380" w:type="dxa"/>
            <w:tcBorders>
              <w:top w:val="nil"/>
              <w:left w:val="nil"/>
              <w:bottom w:val="single" w:sz="4" w:space="0" w:color="auto"/>
              <w:right w:val="single" w:sz="4" w:space="0" w:color="auto"/>
            </w:tcBorders>
            <w:shd w:val="clear" w:color="auto" w:fill="auto"/>
            <w:vAlign w:val="bottom"/>
            <w:hideMark/>
          </w:tcPr>
          <w:p w14:paraId="3AA2BBEA" w14:textId="77777777" w:rsidR="00F04ABA" w:rsidRPr="00F04ABA" w:rsidRDefault="00F04ABA" w:rsidP="00F04ABA">
            <w:pPr>
              <w:spacing w:before="0"/>
              <w:rPr>
                <w:ins w:id="1254" w:author="Cole, George" w:date="2016-04-26T21:25:00Z"/>
                <w:rFonts w:ascii="Calibri" w:hAnsi="Calibri"/>
                <w:b/>
                <w:bCs/>
                <w:color w:val="000000"/>
                <w:sz w:val="22"/>
                <w:szCs w:val="22"/>
              </w:rPr>
            </w:pPr>
            <w:ins w:id="1255" w:author="Cole, George" w:date="2016-04-26T21:25:00Z">
              <w:r w:rsidRPr="00F04ABA">
                <w:rPr>
                  <w:rFonts w:ascii="Calibri" w:hAnsi="Calibri"/>
                  <w:b/>
                  <w:bCs/>
                  <w:color w:val="000000"/>
                  <w:sz w:val="22"/>
                  <w:szCs w:val="22"/>
                </w:rPr>
                <w:t> </w:t>
              </w:r>
            </w:ins>
          </w:p>
        </w:tc>
      </w:tr>
    </w:tbl>
    <w:p w14:paraId="0419053E" w14:textId="77777777" w:rsidR="00F04ABA" w:rsidRPr="00F04ABA" w:rsidRDefault="00F04ABA" w:rsidP="00F04ABA">
      <w:pPr>
        <w:pPrChange w:id="1256" w:author="Cole, George" w:date="2016-04-26T21:25:00Z">
          <w:pPr>
            <w:pStyle w:val="Heading2"/>
            <w:numPr>
              <w:numId w:val="11"/>
            </w:numPr>
            <w:tabs>
              <w:tab w:val="clear" w:pos="576"/>
            </w:tabs>
            <w:ind w:left="720" w:hanging="720"/>
          </w:pPr>
        </w:pPrChange>
      </w:pPr>
    </w:p>
    <w:p w14:paraId="5C0DC13E" w14:textId="77777777" w:rsidR="00EA4EA1" w:rsidRPr="003651D9" w:rsidRDefault="00EA4EA1" w:rsidP="00207571">
      <w:pPr>
        <w:pStyle w:val="PartTitle"/>
        <w:rPr>
          <w:highlight w:val="yellow"/>
        </w:rPr>
      </w:pPr>
      <w:bookmarkStart w:id="1257" w:name="_Toc449469926"/>
      <w:r w:rsidRPr="003651D9">
        <w:lastRenderedPageBreak/>
        <w:t>Appendices</w:t>
      </w:r>
      <w:bookmarkEnd w:id="1257"/>
      <w:r w:rsidRPr="003651D9">
        <w:rPr>
          <w:highlight w:val="yellow"/>
        </w:rPr>
        <w:t xml:space="preserve"> </w:t>
      </w:r>
    </w:p>
    <w:p w14:paraId="69507903" w14:textId="40577EC4" w:rsidR="003E27F0" w:rsidRDefault="00E640BF" w:rsidP="00E640BF">
      <w:pPr>
        <w:pStyle w:val="AppendixHeading1"/>
        <w:rPr>
          <w:noProof w:val="0"/>
        </w:rPr>
      </w:pPr>
      <w:bookmarkStart w:id="1258" w:name="_Toc449469927"/>
      <w:r w:rsidRPr="003651D9">
        <w:rPr>
          <w:noProof w:val="0"/>
        </w:rPr>
        <w:t>Appendix A –</w:t>
      </w:r>
      <w:bookmarkEnd w:id="1258"/>
      <w:r w:rsidRPr="003651D9">
        <w:rPr>
          <w:noProof w:val="0"/>
        </w:rPr>
        <w:t xml:space="preserve"> </w:t>
      </w:r>
    </w:p>
    <w:p w14:paraId="2037B85F" w14:textId="7CED4906" w:rsidR="00E640BF" w:rsidRPr="003651D9" w:rsidRDefault="00E640BF" w:rsidP="005629FE">
      <w:r>
        <w:t xml:space="preserve"> </w:t>
      </w:r>
    </w:p>
    <w:p w14:paraId="48BF6876" w14:textId="77777777" w:rsidR="00E640BF" w:rsidRDefault="00E640BF" w:rsidP="00EA4EA1">
      <w:pPr>
        <w:pStyle w:val="AppendixHeading1"/>
        <w:rPr>
          <w:noProof w:val="0"/>
        </w:rPr>
      </w:pPr>
    </w:p>
    <w:p w14:paraId="20AB71AA" w14:textId="77777777" w:rsidR="00B90962" w:rsidRDefault="00B90962">
      <w:pPr>
        <w:spacing w:before="0"/>
        <w:rPr>
          <w:rFonts w:ascii="Arial" w:hAnsi="Arial"/>
          <w:b/>
          <w:kern w:val="28"/>
          <w:sz w:val="28"/>
        </w:rPr>
      </w:pPr>
      <w:r>
        <w:br w:type="page"/>
      </w:r>
    </w:p>
    <w:p w14:paraId="78E50D9C" w14:textId="55E0C8B0" w:rsidR="00EA4EA1" w:rsidRPr="003651D9" w:rsidRDefault="00EA4EA1" w:rsidP="00235F1F">
      <w:pPr>
        <w:pStyle w:val="AppendixHeading1"/>
      </w:pPr>
      <w:bookmarkStart w:id="1259" w:name="_Toc449469928"/>
      <w:r w:rsidRPr="003651D9">
        <w:rPr>
          <w:noProof w:val="0"/>
        </w:rPr>
        <w:lastRenderedPageBreak/>
        <w:t xml:space="preserve">Appendix </w:t>
      </w:r>
      <w:r w:rsidR="00E640BF">
        <w:rPr>
          <w:noProof w:val="0"/>
        </w:rPr>
        <w:t>B</w:t>
      </w:r>
      <w:r w:rsidR="00E640BF" w:rsidRPr="003651D9">
        <w:rPr>
          <w:noProof w:val="0"/>
        </w:rPr>
        <w:t xml:space="preserve"> </w:t>
      </w:r>
      <w:r w:rsidRPr="003651D9">
        <w:rPr>
          <w:noProof w:val="0"/>
        </w:rPr>
        <w:t>–</w:t>
      </w:r>
      <w:bookmarkEnd w:id="1259"/>
      <w:r w:rsidRPr="003651D9">
        <w:rPr>
          <w:noProof w:val="0"/>
        </w:rPr>
        <w:t xml:space="preserve"> </w:t>
      </w:r>
    </w:p>
    <w:p w14:paraId="59DD4DA5" w14:textId="12B6B36E" w:rsidR="00B90962" w:rsidRDefault="00B90962" w:rsidP="00235F1F">
      <w:pPr>
        <w:pStyle w:val="BodyText"/>
        <w:rPr>
          <w:rFonts w:ascii="Arial" w:hAnsi="Arial"/>
          <w:b/>
          <w:kern w:val="28"/>
          <w:sz w:val="28"/>
        </w:rPr>
      </w:pPr>
    </w:p>
    <w:p w14:paraId="201A39E6" w14:textId="275097D3" w:rsidR="00EA4EA1" w:rsidRPr="003651D9" w:rsidRDefault="00EA4EA1" w:rsidP="00EA4EA1">
      <w:pPr>
        <w:pStyle w:val="AppendixHeading1"/>
        <w:rPr>
          <w:noProof w:val="0"/>
        </w:rPr>
      </w:pPr>
      <w:bookmarkStart w:id="1260" w:name="_Toc449469929"/>
      <w:r w:rsidRPr="003651D9">
        <w:rPr>
          <w:noProof w:val="0"/>
        </w:rPr>
        <w:t xml:space="preserve">Volume </w:t>
      </w:r>
      <w:r w:rsidR="001F2CF8" w:rsidRPr="003651D9">
        <w:rPr>
          <w:noProof w:val="0"/>
        </w:rPr>
        <w:t>3</w:t>
      </w:r>
      <w:r w:rsidRPr="003651D9">
        <w:rPr>
          <w:noProof w:val="0"/>
        </w:rPr>
        <w:t xml:space="preserve"> Namespace Additions</w:t>
      </w:r>
      <w:bookmarkEnd w:id="1260"/>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2F967A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50B6DC8" w14:textId="77777777" w:rsidR="00EA4EA1" w:rsidRPr="003651D9" w:rsidRDefault="00EA4EA1" w:rsidP="00EA4EA1">
      <w:pPr>
        <w:pStyle w:val="BodyText"/>
      </w:pPr>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1261" w:name="_Toc449469930"/>
      <w:r w:rsidRPr="003651D9">
        <w:lastRenderedPageBreak/>
        <w:t>V</w:t>
      </w:r>
      <w:r w:rsidR="00993FF5" w:rsidRPr="003651D9">
        <w:t>olume 4 – National Extensions</w:t>
      </w:r>
      <w:bookmarkEnd w:id="1261"/>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1262" w:name="_Toc449469931"/>
      <w:r w:rsidRPr="003651D9">
        <w:rPr>
          <w:noProof w:val="0"/>
        </w:rPr>
        <w:t xml:space="preserve">4 </w:t>
      </w:r>
      <w:r w:rsidR="00C63D7E" w:rsidRPr="003651D9">
        <w:rPr>
          <w:noProof w:val="0"/>
        </w:rPr>
        <w:t>National Extensions</w:t>
      </w:r>
      <w:bookmarkEnd w:id="1262"/>
    </w:p>
    <w:p w14:paraId="75396DF8" w14:textId="77777777" w:rsidR="00993FF5" w:rsidRPr="003651D9" w:rsidRDefault="00C63D7E" w:rsidP="00BB76BC">
      <w:pPr>
        <w:pStyle w:val="AppendixHeading2"/>
        <w:rPr>
          <w:noProof w:val="0"/>
        </w:rPr>
      </w:pPr>
      <w:bookmarkStart w:id="1263" w:name="_Toc449469932"/>
      <w:r w:rsidRPr="003651D9">
        <w:rPr>
          <w:noProof w:val="0"/>
        </w:rPr>
        <w:t xml:space="preserve">4.I </w:t>
      </w:r>
      <w:r w:rsidR="00993FF5" w:rsidRPr="003651D9">
        <w:rPr>
          <w:noProof w:val="0"/>
        </w:rPr>
        <w:t>National Extensions for &lt;Country Name or IHE Organization&gt;</w:t>
      </w:r>
      <w:bookmarkEnd w:id="1263"/>
    </w:p>
    <w:p w14:paraId="373CACE5"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2DC192F3"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762F523C"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3" w:history="1">
        <w:r w:rsidRPr="003651D9">
          <w:rPr>
            <w:rStyle w:val="Hyperlink"/>
            <w:i w:val="0"/>
            <w:iCs/>
          </w:rPr>
          <w:t>http://wiki.ihe.net/index.php?title=National_Extensions_Process</w:t>
        </w:r>
      </w:hyperlink>
      <w:r w:rsidRPr="003651D9">
        <w:rPr>
          <w:i w:val="0"/>
        </w:rPr>
        <w:t>.&gt;</w:t>
      </w:r>
    </w:p>
    <w:p w14:paraId="1072BF76"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1D27C87E" w14:textId="77777777" w:rsidR="00C83F0F" w:rsidRPr="003651D9" w:rsidRDefault="00C83F0F" w:rsidP="00BB76BC">
      <w:pPr>
        <w:pStyle w:val="AppendixHeading3"/>
        <w:numPr>
          <w:ilvl w:val="0"/>
          <w:numId w:val="0"/>
        </w:numPr>
        <w:rPr>
          <w:noProof w:val="0"/>
        </w:rPr>
      </w:pPr>
      <w:bookmarkStart w:id="1264" w:name="_Toc301176972"/>
      <w:bookmarkStart w:id="1265" w:name="_Toc449469933"/>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1264"/>
      <w:bookmarkEnd w:id="1265"/>
    </w:p>
    <w:p w14:paraId="1A434D36"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22F5D661"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4C2DFED6" w14:textId="77777777" w:rsidR="00C83F0F" w:rsidRPr="003651D9" w:rsidRDefault="00C83F0F" w:rsidP="00BB76BC">
      <w:pPr>
        <w:pStyle w:val="AppendixHeading3"/>
        <w:numPr>
          <w:ilvl w:val="0"/>
          <w:numId w:val="0"/>
        </w:numPr>
        <w:rPr>
          <w:noProof w:val="0"/>
        </w:rPr>
      </w:pPr>
      <w:bookmarkStart w:id="1266" w:name="_Toc449469934"/>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266"/>
      <w:r w:rsidRPr="003651D9">
        <w:rPr>
          <w:noProof w:val="0"/>
        </w:rPr>
        <w:t xml:space="preserve"> </w:t>
      </w:r>
    </w:p>
    <w:p w14:paraId="1B96290B" w14:textId="77777777" w:rsidR="00C83F0F" w:rsidRPr="003651D9" w:rsidRDefault="00B8586D" w:rsidP="00597DB2">
      <w:pPr>
        <w:pStyle w:val="AuthorInstructions"/>
      </w:pPr>
      <w:r w:rsidRPr="003651D9">
        <w:t>&lt;</w:t>
      </w:r>
      <w:r w:rsidR="007773C8" w:rsidRPr="003651D9">
        <w:t>A</w:t>
      </w:r>
      <w:r w:rsidRPr="003651D9">
        <w:t>dd info or tables&gt;</w:t>
      </w:r>
    </w:p>
    <w:p w14:paraId="6AB1418B" w14:textId="77777777" w:rsidR="00C83F0F" w:rsidRPr="003651D9" w:rsidRDefault="00C83F0F" w:rsidP="00017E09">
      <w:pPr>
        <w:pStyle w:val="Heading4"/>
        <w:numPr>
          <w:ilvl w:val="0"/>
          <w:numId w:val="0"/>
        </w:numPr>
        <w:rPr>
          <w:noProof w:val="0"/>
        </w:rPr>
      </w:pPr>
      <w:bookmarkStart w:id="1267" w:name="_Toc449469935"/>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1267"/>
    </w:p>
    <w:p w14:paraId="2D2C5454" w14:textId="77777777" w:rsidR="00C83F0F" w:rsidRPr="003651D9" w:rsidRDefault="00C83F0F" w:rsidP="00597DB2">
      <w:pPr>
        <w:pStyle w:val="AuthorInstructions"/>
      </w:pPr>
      <w:r w:rsidRPr="003651D9">
        <w:t>&lt;</w:t>
      </w:r>
      <w:r w:rsidR="007773C8" w:rsidRPr="003651D9">
        <w:t>A</w:t>
      </w:r>
      <w:r w:rsidRPr="003651D9">
        <w:t>dd info or tables&gt;</w:t>
      </w:r>
    </w:p>
    <w:p w14:paraId="18ABE466" w14:textId="77777777" w:rsidR="00C83F0F" w:rsidRPr="003651D9" w:rsidRDefault="00C83F0F" w:rsidP="00017E09">
      <w:pPr>
        <w:pStyle w:val="Heading4"/>
        <w:numPr>
          <w:ilvl w:val="0"/>
          <w:numId w:val="0"/>
        </w:numPr>
        <w:rPr>
          <w:noProof w:val="0"/>
        </w:rPr>
      </w:pPr>
      <w:bookmarkStart w:id="1268" w:name="_Toc449469936"/>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1268"/>
    </w:p>
    <w:p w14:paraId="1565D448" w14:textId="77777777" w:rsidR="00B8586D" w:rsidRPr="003651D9" w:rsidRDefault="00C83F0F" w:rsidP="00BB76BC">
      <w:pPr>
        <w:pStyle w:val="AuthorInstructions"/>
      </w:pPr>
      <w:r w:rsidRPr="003651D9">
        <w:t>&lt;</w:t>
      </w:r>
      <w:r w:rsidR="007773C8" w:rsidRPr="003651D9">
        <w:t>A</w:t>
      </w:r>
      <w:r w:rsidRPr="003651D9">
        <w:t>dd info or tables&gt;</w:t>
      </w:r>
    </w:p>
    <w:p w14:paraId="7E8D7C9C" w14:textId="77777777" w:rsidR="003579DA" w:rsidRPr="003651D9" w:rsidRDefault="00C63D7E" w:rsidP="003579DA">
      <w:pPr>
        <w:pStyle w:val="Heading1"/>
        <w:numPr>
          <w:ilvl w:val="0"/>
          <w:numId w:val="0"/>
        </w:numPr>
        <w:rPr>
          <w:noProof w:val="0"/>
        </w:rPr>
      </w:pPr>
      <w:bookmarkStart w:id="1269" w:name="_Toc449469937"/>
      <w:r w:rsidRPr="003651D9">
        <w:rPr>
          <w:noProof w:val="0"/>
        </w:rPr>
        <w:lastRenderedPageBreak/>
        <w:t>4.I+1.1</w:t>
      </w:r>
      <w:r w:rsidR="003579DA" w:rsidRPr="003651D9">
        <w:rPr>
          <w:noProof w:val="0"/>
        </w:rPr>
        <w:t xml:space="preserve"> National Extensions for &lt;Country Name or IHE Organization&gt;</w:t>
      </w:r>
      <w:bookmarkEnd w:id="1269"/>
    </w:p>
    <w:p w14:paraId="14F25E31" w14:textId="77777777" w:rsidR="003579DA" w:rsidRPr="003651D9" w:rsidRDefault="003579DA" w:rsidP="00BB76BC">
      <w:pPr>
        <w:pStyle w:val="BodyText"/>
        <w:rPr>
          <w:i/>
        </w:rPr>
      </w:pPr>
      <w:r w:rsidRPr="003651D9">
        <w:rPr>
          <w:i/>
        </w:rPr>
        <w:t>&lt;Repeat (and increment) the section above as needed for additional National Extensions&gt;</w:t>
      </w:r>
    </w:p>
    <w:p w14:paraId="31143879" w14:textId="77777777" w:rsidR="00CC4EA3" w:rsidRPr="003651D9" w:rsidRDefault="00CC4EA3" w:rsidP="000125FF">
      <w:pPr>
        <w:pStyle w:val="BodyText"/>
        <w:rPr>
          <w:rStyle w:val="DeleteText"/>
          <w:b w:val="0"/>
          <w:strike w:val="0"/>
        </w:rPr>
      </w:pPr>
    </w:p>
    <w:sectPr w:rsidR="00CC4EA3" w:rsidRPr="003651D9" w:rsidSect="000807AC">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7F679" w14:textId="77777777" w:rsidR="00E35A01" w:rsidRDefault="00E35A01">
      <w:r>
        <w:separator/>
      </w:r>
    </w:p>
  </w:endnote>
  <w:endnote w:type="continuationSeparator" w:id="0">
    <w:p w14:paraId="26FCBEEF" w14:textId="77777777" w:rsidR="00E35A01" w:rsidRDefault="00E35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A95DB2" w:rsidRDefault="00A95D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A95DB2" w:rsidRDefault="00A95D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A95DB2" w:rsidRDefault="00A95DB2">
    <w:pPr>
      <w:pStyle w:val="Footer"/>
      <w:ind w:right="360"/>
    </w:pPr>
    <w:r>
      <w:t>__________________________________________________________________________</w:t>
    </w:r>
  </w:p>
  <w:p w14:paraId="2C3E8F89" w14:textId="77777777" w:rsidR="00A95DB2" w:rsidRDefault="00A95DB2" w:rsidP="00597DB2">
    <w:pPr>
      <w:pStyle w:val="Footer"/>
      <w:ind w:right="360"/>
      <w:rPr>
        <w:sz w:val="20"/>
      </w:rPr>
    </w:pPr>
    <w:bookmarkStart w:id="1270"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552563">
      <w:rPr>
        <w:rStyle w:val="PageNumber"/>
        <w:noProof/>
        <w:sz w:val="20"/>
      </w:rPr>
      <w:t>3</w:t>
    </w:r>
    <w:r w:rsidRPr="00597DB2">
      <w:rPr>
        <w:rStyle w:val="PageNumber"/>
        <w:sz w:val="20"/>
      </w:rPr>
      <w:fldChar w:fldCharType="end"/>
    </w:r>
    <w:r>
      <w:rPr>
        <w:sz w:val="20"/>
      </w:rPr>
      <w:tab/>
      <w:t xml:space="preserve">                       Copyright © 20xx: IHE International, Inc.</w:t>
    </w:r>
    <w:bookmarkEnd w:id="1270"/>
  </w:p>
  <w:p w14:paraId="77153476" w14:textId="77777777" w:rsidR="00A95DB2" w:rsidRDefault="00A95DB2"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A95DB2" w:rsidRDefault="00A95DB2">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4EB92" w14:textId="77777777" w:rsidR="00E35A01" w:rsidRDefault="00E35A01">
      <w:r>
        <w:separator/>
      </w:r>
    </w:p>
  </w:footnote>
  <w:footnote w:type="continuationSeparator" w:id="0">
    <w:p w14:paraId="7554A7B8" w14:textId="77777777" w:rsidR="00E35A01" w:rsidRDefault="00E35A01">
      <w:r>
        <w:continuationSeparator/>
      </w:r>
    </w:p>
  </w:footnote>
  <w:footnote w:id="1">
    <w:p w14:paraId="14340AC5" w14:textId="77777777" w:rsidR="00A95DB2" w:rsidRPr="003C596C" w:rsidRDefault="00A95DB2"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A95DB2" w:rsidRDefault="00A95DB2" w:rsidP="00AB15A3">
      <w:pPr>
        <w:pStyle w:val="FootnoteText"/>
        <w:spacing w:before="0"/>
      </w:pPr>
      <w:r w:rsidRPr="003C596C">
        <w:rPr>
          <w:sz w:val="18"/>
          <w:szCs w:val="18"/>
        </w:rPr>
        <w:t>Care Plan Domain Analysis Model (DAM) Documents</w:t>
      </w:r>
    </w:p>
  </w:footnote>
  <w:footnote w:id="2">
    <w:p w14:paraId="7CEDBD18" w14:textId="77777777" w:rsidR="00A95DB2" w:rsidRDefault="00A95DB2"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A95DB2" w:rsidRPr="00915CAF" w:rsidRDefault="00A95DB2"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A95DB2" w:rsidRDefault="00A95DB2" w:rsidP="00AB15A3">
      <w:pPr>
        <w:pStyle w:val="FootnoteText"/>
      </w:pPr>
      <w:r w:rsidRPr="00915CAF">
        <w:rPr>
          <w:sz w:val="18"/>
          <w:szCs w:val="18"/>
        </w:rPr>
        <w:t>Care Plan Domain Analysis Model (DAM) Documents</w:t>
      </w:r>
    </w:p>
  </w:footnote>
  <w:footnote w:id="4">
    <w:p w14:paraId="1BA6B0DB" w14:textId="77777777" w:rsidR="00A95DB2" w:rsidRPr="00BF5E62" w:rsidRDefault="00A95DB2"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A95DB2" w:rsidRDefault="00A95DB2">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A95DB2" w:rsidRDefault="00A95DB2"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A95DB2" w:rsidRDefault="00A95DB2"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A95DB2" w:rsidRDefault="00A95DB2" w:rsidP="00FF33D1">
      <w:pPr>
        <w:pStyle w:val="FootnoteText"/>
      </w:pPr>
    </w:p>
  </w:footnote>
  <w:footnote w:id="8">
    <w:p w14:paraId="29C7AC62" w14:textId="77777777" w:rsidR="00A95DB2" w:rsidRDefault="00A95DB2">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A95DB2" w:rsidRDefault="00A95DB2">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A95DB2" w:rsidRDefault="00A95DB2">
    <w:pPr>
      <w:pStyle w:val="Header"/>
    </w:pPr>
    <w:r>
      <w:t>IHE &lt;Domain Name&gt; Technical Framework Supplement – &lt;Profile Name (Profile Acronym)&gt;</w:t>
    </w:r>
    <w:r>
      <w:br/>
      <w:t>______________________________________________________________________________</w:t>
    </w:r>
  </w:p>
  <w:p w14:paraId="18E9D4DA" w14:textId="77777777" w:rsidR="00A95DB2" w:rsidRDefault="00A95D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C3A55"/>
    <w:multiLevelType w:val="multilevel"/>
    <w:tmpl w:val="7B943E18"/>
    <w:numStyleLink w:val="Constraints"/>
  </w:abstractNum>
  <w:abstractNum w:abstractNumId="22"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4BD1DB6"/>
    <w:multiLevelType w:val="multilevel"/>
    <w:tmpl w:val="7B943E18"/>
    <w:numStyleLink w:val="Constraints"/>
  </w:abstractNum>
  <w:abstractNum w:abstractNumId="27"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0700B2"/>
    <w:multiLevelType w:val="multilevel"/>
    <w:tmpl w:val="7B943E18"/>
    <w:numStyleLink w:val="Constraints"/>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3"/>
  </w:num>
  <w:num w:numId="13">
    <w:abstractNumId w:val="23"/>
  </w:num>
  <w:num w:numId="14">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5"/>
  </w:num>
  <w:num w:numId="16">
    <w:abstractNumId w:val="30"/>
  </w:num>
  <w:num w:numId="17">
    <w:abstractNumId w:val="31"/>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9"/>
  </w:num>
  <w:num w:numId="23">
    <w:abstractNumId w:val="12"/>
  </w:num>
  <w:num w:numId="24">
    <w:abstractNumId w:val="29"/>
  </w:num>
  <w:num w:numId="25">
    <w:abstractNumId w:val="14"/>
  </w:num>
  <w:num w:numId="26">
    <w:abstractNumId w:val="26"/>
  </w:num>
  <w:num w:numId="27">
    <w:abstractNumId w:val="17"/>
  </w:num>
  <w:num w:numId="28">
    <w:abstractNumId w:val="15"/>
  </w:num>
  <w:num w:numId="29">
    <w:abstractNumId w:val="13"/>
  </w:num>
  <w:num w:numId="30">
    <w:abstractNumId w:val="32"/>
  </w:num>
  <w:num w:numId="31">
    <w:abstractNumId w:val="18"/>
  </w:num>
  <w:num w:numId="32">
    <w:abstractNumId w:val="20"/>
  </w:num>
  <w:num w:numId="33">
    <w:abstractNumId w:val="24"/>
  </w:num>
  <w:num w:numId="34">
    <w:abstractNumId w:val="11"/>
  </w:num>
  <w:num w:numId="35">
    <w:abstractNumId w:val="27"/>
  </w:num>
  <w:num w:numId="36">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63D2"/>
    <w:rsid w:val="00010625"/>
    <w:rsid w:val="000121FB"/>
    <w:rsid w:val="000125FF"/>
    <w:rsid w:val="000158A8"/>
    <w:rsid w:val="00017E09"/>
    <w:rsid w:val="000231FB"/>
    <w:rsid w:val="00024BCD"/>
    <w:rsid w:val="00030AE0"/>
    <w:rsid w:val="00034E50"/>
    <w:rsid w:val="00035F86"/>
    <w:rsid w:val="00036347"/>
    <w:rsid w:val="0004057D"/>
    <w:rsid w:val="00040A2D"/>
    <w:rsid w:val="0004144C"/>
    <w:rsid w:val="00041D46"/>
    <w:rsid w:val="00044F4F"/>
    <w:rsid w:val="000470A5"/>
    <w:rsid w:val="000514E1"/>
    <w:rsid w:val="00051DB3"/>
    <w:rsid w:val="0005577A"/>
    <w:rsid w:val="00060D78"/>
    <w:rsid w:val="00061D1A"/>
    <w:rsid w:val="000622EE"/>
    <w:rsid w:val="0006444D"/>
    <w:rsid w:val="00065B85"/>
    <w:rsid w:val="0006742B"/>
    <w:rsid w:val="00070847"/>
    <w:rsid w:val="000717A7"/>
    <w:rsid w:val="00071B0C"/>
    <w:rsid w:val="00074201"/>
    <w:rsid w:val="00077324"/>
    <w:rsid w:val="00077EA0"/>
    <w:rsid w:val="000807AC"/>
    <w:rsid w:val="00082F2B"/>
    <w:rsid w:val="00084252"/>
    <w:rsid w:val="00084BF0"/>
    <w:rsid w:val="0008583F"/>
    <w:rsid w:val="00087187"/>
    <w:rsid w:val="00091131"/>
    <w:rsid w:val="00091ECC"/>
    <w:rsid w:val="00094061"/>
    <w:rsid w:val="00096DA5"/>
    <w:rsid w:val="000A3E21"/>
    <w:rsid w:val="000B0E1E"/>
    <w:rsid w:val="000B30FF"/>
    <w:rsid w:val="000B699D"/>
    <w:rsid w:val="000C3556"/>
    <w:rsid w:val="000C5467"/>
    <w:rsid w:val="000D2487"/>
    <w:rsid w:val="000D6321"/>
    <w:rsid w:val="000D6F01"/>
    <w:rsid w:val="000D711C"/>
    <w:rsid w:val="000E0B51"/>
    <w:rsid w:val="000E1CDD"/>
    <w:rsid w:val="000E1F9A"/>
    <w:rsid w:val="000E3338"/>
    <w:rsid w:val="000F0048"/>
    <w:rsid w:val="000F13F5"/>
    <w:rsid w:val="000F40E1"/>
    <w:rsid w:val="000F5BBB"/>
    <w:rsid w:val="000F613A"/>
    <w:rsid w:val="000F6D26"/>
    <w:rsid w:val="000F6DB4"/>
    <w:rsid w:val="00104BE6"/>
    <w:rsid w:val="001055CB"/>
    <w:rsid w:val="001073CE"/>
    <w:rsid w:val="001115F5"/>
    <w:rsid w:val="00111C67"/>
    <w:rsid w:val="00111CBC"/>
    <w:rsid w:val="001134EB"/>
    <w:rsid w:val="00114040"/>
    <w:rsid w:val="00115142"/>
    <w:rsid w:val="001157BF"/>
    <w:rsid w:val="00115A0F"/>
    <w:rsid w:val="00117DD7"/>
    <w:rsid w:val="00123FD5"/>
    <w:rsid w:val="001253AA"/>
    <w:rsid w:val="00125F42"/>
    <w:rsid w:val="001263B9"/>
    <w:rsid w:val="00126A38"/>
    <w:rsid w:val="001277AA"/>
    <w:rsid w:val="00130468"/>
    <w:rsid w:val="00135C11"/>
    <w:rsid w:val="0014275F"/>
    <w:rsid w:val="001439BB"/>
    <w:rsid w:val="001453CC"/>
    <w:rsid w:val="00147187"/>
    <w:rsid w:val="00147A61"/>
    <w:rsid w:val="00147F29"/>
    <w:rsid w:val="00150B3C"/>
    <w:rsid w:val="00154B7B"/>
    <w:rsid w:val="001558DD"/>
    <w:rsid w:val="00155F14"/>
    <w:rsid w:val="001579E7"/>
    <w:rsid w:val="001606A7"/>
    <w:rsid w:val="001622E4"/>
    <w:rsid w:val="0016430B"/>
    <w:rsid w:val="0016666C"/>
    <w:rsid w:val="00167B95"/>
    <w:rsid w:val="00167DB7"/>
    <w:rsid w:val="0017099F"/>
    <w:rsid w:val="00170ED0"/>
    <w:rsid w:val="001738F4"/>
    <w:rsid w:val="0017698E"/>
    <w:rsid w:val="00181ABC"/>
    <w:rsid w:val="001854E3"/>
    <w:rsid w:val="00185D6B"/>
    <w:rsid w:val="00186DAB"/>
    <w:rsid w:val="00187E92"/>
    <w:rsid w:val="00191F2A"/>
    <w:rsid w:val="0019328E"/>
    <w:rsid w:val="001946F4"/>
    <w:rsid w:val="00194E2D"/>
    <w:rsid w:val="00197A62"/>
    <w:rsid w:val="001A108D"/>
    <w:rsid w:val="001A3F2B"/>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E6ADA"/>
    <w:rsid w:val="001F106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AC2"/>
    <w:rsid w:val="0022261E"/>
    <w:rsid w:val="0022352C"/>
    <w:rsid w:val="002317DB"/>
    <w:rsid w:val="002322FF"/>
    <w:rsid w:val="00234BE4"/>
    <w:rsid w:val="00235F1F"/>
    <w:rsid w:val="0023732B"/>
    <w:rsid w:val="0024140B"/>
    <w:rsid w:val="00244AA5"/>
    <w:rsid w:val="00246657"/>
    <w:rsid w:val="00250A37"/>
    <w:rsid w:val="00255462"/>
    <w:rsid w:val="00255821"/>
    <w:rsid w:val="00256665"/>
    <w:rsid w:val="00260AA1"/>
    <w:rsid w:val="002623D3"/>
    <w:rsid w:val="002656DB"/>
    <w:rsid w:val="00265874"/>
    <w:rsid w:val="002670D2"/>
    <w:rsid w:val="00267883"/>
    <w:rsid w:val="00270EBB"/>
    <w:rsid w:val="002711CC"/>
    <w:rsid w:val="00272440"/>
    <w:rsid w:val="00274982"/>
    <w:rsid w:val="002756A6"/>
    <w:rsid w:val="002833B3"/>
    <w:rsid w:val="0028363B"/>
    <w:rsid w:val="00286433"/>
    <w:rsid w:val="002869E8"/>
    <w:rsid w:val="002877A9"/>
    <w:rsid w:val="00291725"/>
    <w:rsid w:val="00293CF1"/>
    <w:rsid w:val="002A4C2E"/>
    <w:rsid w:val="002A5FC3"/>
    <w:rsid w:val="002B4844"/>
    <w:rsid w:val="002C7A47"/>
    <w:rsid w:val="002D050E"/>
    <w:rsid w:val="002D5B69"/>
    <w:rsid w:val="002E042F"/>
    <w:rsid w:val="002E0B4E"/>
    <w:rsid w:val="002E4412"/>
    <w:rsid w:val="002E59BD"/>
    <w:rsid w:val="002F051F"/>
    <w:rsid w:val="002F076A"/>
    <w:rsid w:val="002F2910"/>
    <w:rsid w:val="00303E20"/>
    <w:rsid w:val="003045B6"/>
    <w:rsid w:val="00310FBE"/>
    <w:rsid w:val="00314713"/>
    <w:rsid w:val="00316247"/>
    <w:rsid w:val="00316AAE"/>
    <w:rsid w:val="0032060B"/>
    <w:rsid w:val="00323461"/>
    <w:rsid w:val="00324356"/>
    <w:rsid w:val="0032600B"/>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09D9"/>
    <w:rsid w:val="00361F12"/>
    <w:rsid w:val="00363069"/>
    <w:rsid w:val="0036381E"/>
    <w:rsid w:val="00363FFF"/>
    <w:rsid w:val="003651D9"/>
    <w:rsid w:val="00370B52"/>
    <w:rsid w:val="0037366E"/>
    <w:rsid w:val="00374B3E"/>
    <w:rsid w:val="00376ED8"/>
    <w:rsid w:val="003823BD"/>
    <w:rsid w:val="0038429E"/>
    <w:rsid w:val="00386D80"/>
    <w:rsid w:val="003871B5"/>
    <w:rsid w:val="00387A27"/>
    <w:rsid w:val="00391D83"/>
    <w:rsid w:val="003921A0"/>
    <w:rsid w:val="003A09FE"/>
    <w:rsid w:val="003A2537"/>
    <w:rsid w:val="003A7E10"/>
    <w:rsid w:val="003B2A2B"/>
    <w:rsid w:val="003B40CC"/>
    <w:rsid w:val="003B70A2"/>
    <w:rsid w:val="003C3AD6"/>
    <w:rsid w:val="003D0D7B"/>
    <w:rsid w:val="003D19E0"/>
    <w:rsid w:val="003D24EE"/>
    <w:rsid w:val="003D5A68"/>
    <w:rsid w:val="003D676A"/>
    <w:rsid w:val="003D724A"/>
    <w:rsid w:val="003D7ECC"/>
    <w:rsid w:val="003E0430"/>
    <w:rsid w:val="003E27F0"/>
    <w:rsid w:val="003E2AA2"/>
    <w:rsid w:val="003E2BC5"/>
    <w:rsid w:val="003E3D4A"/>
    <w:rsid w:val="003E5C68"/>
    <w:rsid w:val="003F0805"/>
    <w:rsid w:val="003F252B"/>
    <w:rsid w:val="003F28C9"/>
    <w:rsid w:val="003F2A72"/>
    <w:rsid w:val="003F3E4A"/>
    <w:rsid w:val="003F4BC3"/>
    <w:rsid w:val="003F58C5"/>
    <w:rsid w:val="003F7141"/>
    <w:rsid w:val="00400459"/>
    <w:rsid w:val="00403EB2"/>
    <w:rsid w:val="004046B6"/>
    <w:rsid w:val="004070FB"/>
    <w:rsid w:val="00410D6B"/>
    <w:rsid w:val="00412649"/>
    <w:rsid w:val="00415432"/>
    <w:rsid w:val="00417A70"/>
    <w:rsid w:val="004225C9"/>
    <w:rsid w:val="00426B61"/>
    <w:rsid w:val="0043291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2541"/>
    <w:rsid w:val="00494ECB"/>
    <w:rsid w:val="0049682F"/>
    <w:rsid w:val="004A2E11"/>
    <w:rsid w:val="004A3208"/>
    <w:rsid w:val="004A7D5B"/>
    <w:rsid w:val="004B0BD9"/>
    <w:rsid w:val="004B387F"/>
    <w:rsid w:val="004B4EF3"/>
    <w:rsid w:val="004B575B"/>
    <w:rsid w:val="004B576F"/>
    <w:rsid w:val="004B7094"/>
    <w:rsid w:val="004C10B4"/>
    <w:rsid w:val="004C6765"/>
    <w:rsid w:val="004C7B88"/>
    <w:rsid w:val="004D575E"/>
    <w:rsid w:val="004D68CC"/>
    <w:rsid w:val="004D69C3"/>
    <w:rsid w:val="004D6C45"/>
    <w:rsid w:val="004E05BD"/>
    <w:rsid w:val="004E10CA"/>
    <w:rsid w:val="004E47F1"/>
    <w:rsid w:val="004F1713"/>
    <w:rsid w:val="004F1B94"/>
    <w:rsid w:val="004F5211"/>
    <w:rsid w:val="004F6A97"/>
    <w:rsid w:val="004F742C"/>
    <w:rsid w:val="004F7C05"/>
    <w:rsid w:val="00503AE1"/>
    <w:rsid w:val="0050674C"/>
    <w:rsid w:val="00506C22"/>
    <w:rsid w:val="00506FC3"/>
    <w:rsid w:val="00510062"/>
    <w:rsid w:val="005112E3"/>
    <w:rsid w:val="00513057"/>
    <w:rsid w:val="005169B0"/>
    <w:rsid w:val="00516D6D"/>
    <w:rsid w:val="00521ABB"/>
    <w:rsid w:val="00522681"/>
    <w:rsid w:val="00522F40"/>
    <w:rsid w:val="00523C5F"/>
    <w:rsid w:val="005270A7"/>
    <w:rsid w:val="0053128C"/>
    <w:rsid w:val="005339EE"/>
    <w:rsid w:val="005360E4"/>
    <w:rsid w:val="005376C1"/>
    <w:rsid w:val="00537BB7"/>
    <w:rsid w:val="005410F9"/>
    <w:rsid w:val="005416D9"/>
    <w:rsid w:val="00543FFB"/>
    <w:rsid w:val="0054524C"/>
    <w:rsid w:val="00552563"/>
    <w:rsid w:val="0055699A"/>
    <w:rsid w:val="00556E6C"/>
    <w:rsid w:val="005629FE"/>
    <w:rsid w:val="005672A9"/>
    <w:rsid w:val="00570B52"/>
    <w:rsid w:val="005719CE"/>
    <w:rsid w:val="00572031"/>
    <w:rsid w:val="00573102"/>
    <w:rsid w:val="00581165"/>
    <w:rsid w:val="00581829"/>
    <w:rsid w:val="00584AD0"/>
    <w:rsid w:val="00585DA2"/>
    <w:rsid w:val="005942AE"/>
    <w:rsid w:val="00594882"/>
    <w:rsid w:val="00596000"/>
    <w:rsid w:val="00597BF5"/>
    <w:rsid w:val="00597DB2"/>
    <w:rsid w:val="005A0264"/>
    <w:rsid w:val="005A2271"/>
    <w:rsid w:val="005A42EE"/>
    <w:rsid w:val="005B50DD"/>
    <w:rsid w:val="005B5C92"/>
    <w:rsid w:val="005B72F3"/>
    <w:rsid w:val="005B7BFB"/>
    <w:rsid w:val="005C066F"/>
    <w:rsid w:val="005C50BF"/>
    <w:rsid w:val="005C5E28"/>
    <w:rsid w:val="005D06CF"/>
    <w:rsid w:val="005D11E8"/>
    <w:rsid w:val="005D1F91"/>
    <w:rsid w:val="005D5546"/>
    <w:rsid w:val="005D6104"/>
    <w:rsid w:val="005D6176"/>
    <w:rsid w:val="005D7F75"/>
    <w:rsid w:val="005F2045"/>
    <w:rsid w:val="005F21E7"/>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29C8"/>
    <w:rsid w:val="00622D31"/>
    <w:rsid w:val="00622D42"/>
    <w:rsid w:val="00623074"/>
    <w:rsid w:val="0062383A"/>
    <w:rsid w:val="0062438F"/>
    <w:rsid w:val="00625D23"/>
    <w:rsid w:val="006263EA"/>
    <w:rsid w:val="006270A3"/>
    <w:rsid w:val="00630F33"/>
    <w:rsid w:val="00633C3F"/>
    <w:rsid w:val="0063498C"/>
    <w:rsid w:val="006360B8"/>
    <w:rsid w:val="00644FC1"/>
    <w:rsid w:val="006512F0"/>
    <w:rsid w:val="006514EA"/>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5074"/>
    <w:rsid w:val="006B7354"/>
    <w:rsid w:val="006B74A3"/>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20288"/>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5715"/>
    <w:rsid w:val="00761469"/>
    <w:rsid w:val="007622A9"/>
    <w:rsid w:val="00762B0C"/>
    <w:rsid w:val="00767053"/>
    <w:rsid w:val="00774B6B"/>
    <w:rsid w:val="007773C8"/>
    <w:rsid w:val="0078063E"/>
    <w:rsid w:val="007815AF"/>
    <w:rsid w:val="007824BF"/>
    <w:rsid w:val="0078454E"/>
    <w:rsid w:val="007866A1"/>
    <w:rsid w:val="0078781A"/>
    <w:rsid w:val="00787B2D"/>
    <w:rsid w:val="007922ED"/>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500B"/>
    <w:rsid w:val="007D724B"/>
    <w:rsid w:val="007E0C0D"/>
    <w:rsid w:val="007E1D39"/>
    <w:rsid w:val="007E5B51"/>
    <w:rsid w:val="007F771A"/>
    <w:rsid w:val="007F7801"/>
    <w:rsid w:val="00802F29"/>
    <w:rsid w:val="00803E2D"/>
    <w:rsid w:val="008044D0"/>
    <w:rsid w:val="008067DF"/>
    <w:rsid w:val="00806E6D"/>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D11"/>
    <w:rsid w:val="00843B52"/>
    <w:rsid w:val="008452AF"/>
    <w:rsid w:val="0084683E"/>
    <w:rsid w:val="0084770A"/>
    <w:rsid w:val="00855EDF"/>
    <w:rsid w:val="008608EF"/>
    <w:rsid w:val="008616CB"/>
    <w:rsid w:val="0086298C"/>
    <w:rsid w:val="0086353F"/>
    <w:rsid w:val="00863C8B"/>
    <w:rsid w:val="00865616"/>
    <w:rsid w:val="00865DF9"/>
    <w:rsid w:val="00866192"/>
    <w:rsid w:val="00870306"/>
    <w:rsid w:val="00870FB2"/>
    <w:rsid w:val="00871613"/>
    <w:rsid w:val="008729FF"/>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2FE8"/>
    <w:rsid w:val="008C42CC"/>
    <w:rsid w:val="008C57EC"/>
    <w:rsid w:val="008C768F"/>
    <w:rsid w:val="008C77AE"/>
    <w:rsid w:val="008D052D"/>
    <w:rsid w:val="008D0BA0"/>
    <w:rsid w:val="008D17FF"/>
    <w:rsid w:val="008D4085"/>
    <w:rsid w:val="008D45BC"/>
    <w:rsid w:val="008D4A4F"/>
    <w:rsid w:val="008D4E48"/>
    <w:rsid w:val="008D6D5E"/>
    <w:rsid w:val="008D7044"/>
    <w:rsid w:val="008D7620"/>
    <w:rsid w:val="008D7642"/>
    <w:rsid w:val="008E0275"/>
    <w:rsid w:val="008E2B5E"/>
    <w:rsid w:val="008E3F6C"/>
    <w:rsid w:val="008E441F"/>
    <w:rsid w:val="008E7997"/>
    <w:rsid w:val="008F06F1"/>
    <w:rsid w:val="008F347B"/>
    <w:rsid w:val="008F78D2"/>
    <w:rsid w:val="009013A1"/>
    <w:rsid w:val="009022A0"/>
    <w:rsid w:val="009061A2"/>
    <w:rsid w:val="00907134"/>
    <w:rsid w:val="00910E03"/>
    <w:rsid w:val="00921B52"/>
    <w:rsid w:val="00924A7A"/>
    <w:rsid w:val="00924E49"/>
    <w:rsid w:val="009268F6"/>
    <w:rsid w:val="00933C9A"/>
    <w:rsid w:val="00934715"/>
    <w:rsid w:val="00934984"/>
    <w:rsid w:val="00934D96"/>
    <w:rsid w:val="00937EF1"/>
    <w:rsid w:val="00940008"/>
    <w:rsid w:val="009406A5"/>
    <w:rsid w:val="00940FC7"/>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B048D"/>
    <w:rsid w:val="009B5102"/>
    <w:rsid w:val="009C10D5"/>
    <w:rsid w:val="009C2AE5"/>
    <w:rsid w:val="009C48F8"/>
    <w:rsid w:val="009C5B12"/>
    <w:rsid w:val="009C6269"/>
    <w:rsid w:val="009C6F21"/>
    <w:rsid w:val="009D0CDF"/>
    <w:rsid w:val="009D107B"/>
    <w:rsid w:val="009D125C"/>
    <w:rsid w:val="009D2A49"/>
    <w:rsid w:val="009D2DD6"/>
    <w:rsid w:val="009D6A32"/>
    <w:rsid w:val="009D701F"/>
    <w:rsid w:val="009E3114"/>
    <w:rsid w:val="009E31E5"/>
    <w:rsid w:val="009E34B7"/>
    <w:rsid w:val="009F3200"/>
    <w:rsid w:val="009F3C44"/>
    <w:rsid w:val="009F5503"/>
    <w:rsid w:val="009F5CF4"/>
    <w:rsid w:val="009F7D0E"/>
    <w:rsid w:val="00A01AEB"/>
    <w:rsid w:val="00A045EC"/>
    <w:rsid w:val="00A05A12"/>
    <w:rsid w:val="00A0613F"/>
    <w:rsid w:val="00A10784"/>
    <w:rsid w:val="00A14FBD"/>
    <w:rsid w:val="00A16DCD"/>
    <w:rsid w:val="00A171E5"/>
    <w:rsid w:val="00A174B6"/>
    <w:rsid w:val="00A177D5"/>
    <w:rsid w:val="00A22D81"/>
    <w:rsid w:val="00A232BB"/>
    <w:rsid w:val="00A23689"/>
    <w:rsid w:val="00A2480E"/>
    <w:rsid w:val="00A276B2"/>
    <w:rsid w:val="00A30BDA"/>
    <w:rsid w:val="00A30E89"/>
    <w:rsid w:val="00A31CA6"/>
    <w:rsid w:val="00A322F4"/>
    <w:rsid w:val="00A37899"/>
    <w:rsid w:val="00A43E92"/>
    <w:rsid w:val="00A5423E"/>
    <w:rsid w:val="00A5645C"/>
    <w:rsid w:val="00A6421B"/>
    <w:rsid w:val="00A66F91"/>
    <w:rsid w:val="00A746EB"/>
    <w:rsid w:val="00A765C5"/>
    <w:rsid w:val="00A773A9"/>
    <w:rsid w:val="00A81A19"/>
    <w:rsid w:val="00A81A7C"/>
    <w:rsid w:val="00A84DE6"/>
    <w:rsid w:val="00A852CC"/>
    <w:rsid w:val="00A85861"/>
    <w:rsid w:val="00A860E5"/>
    <w:rsid w:val="00A875FF"/>
    <w:rsid w:val="00A90BD5"/>
    <w:rsid w:val="00A910E1"/>
    <w:rsid w:val="00A91203"/>
    <w:rsid w:val="00A92AD6"/>
    <w:rsid w:val="00A93362"/>
    <w:rsid w:val="00A95DB2"/>
    <w:rsid w:val="00A9751B"/>
    <w:rsid w:val="00A9786E"/>
    <w:rsid w:val="00AA05BE"/>
    <w:rsid w:val="00AA18D4"/>
    <w:rsid w:val="00AA3771"/>
    <w:rsid w:val="00AA684E"/>
    <w:rsid w:val="00AA69C0"/>
    <w:rsid w:val="00AB15A3"/>
    <w:rsid w:val="00AB470D"/>
    <w:rsid w:val="00AC2090"/>
    <w:rsid w:val="00AC2FDB"/>
    <w:rsid w:val="00AC609B"/>
    <w:rsid w:val="00AC7C88"/>
    <w:rsid w:val="00AD069D"/>
    <w:rsid w:val="00AD2AE2"/>
    <w:rsid w:val="00AD3EA6"/>
    <w:rsid w:val="00AD7036"/>
    <w:rsid w:val="00AE1439"/>
    <w:rsid w:val="00AE1990"/>
    <w:rsid w:val="00AE4AED"/>
    <w:rsid w:val="00AE629A"/>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3654"/>
    <w:rsid w:val="00B45FA5"/>
    <w:rsid w:val="00B4798B"/>
    <w:rsid w:val="00B47C57"/>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651"/>
    <w:rsid w:val="00B92E9F"/>
    <w:rsid w:val="00B92EA1"/>
    <w:rsid w:val="00B9303B"/>
    <w:rsid w:val="00B9308F"/>
    <w:rsid w:val="00B93B01"/>
    <w:rsid w:val="00B94919"/>
    <w:rsid w:val="00B965FD"/>
    <w:rsid w:val="00BA1337"/>
    <w:rsid w:val="00BA1A91"/>
    <w:rsid w:val="00BA437B"/>
    <w:rsid w:val="00BA4A87"/>
    <w:rsid w:val="00BA504D"/>
    <w:rsid w:val="00BA773E"/>
    <w:rsid w:val="00BB13DA"/>
    <w:rsid w:val="00BB4681"/>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02D0"/>
    <w:rsid w:val="00BE1308"/>
    <w:rsid w:val="00BE39EE"/>
    <w:rsid w:val="00BE5916"/>
    <w:rsid w:val="00BE7EBE"/>
    <w:rsid w:val="00BF2986"/>
    <w:rsid w:val="00C0135D"/>
    <w:rsid w:val="00C015EA"/>
    <w:rsid w:val="00C05CCE"/>
    <w:rsid w:val="00C1037F"/>
    <w:rsid w:val="00C10561"/>
    <w:rsid w:val="00C13FFC"/>
    <w:rsid w:val="00C158E0"/>
    <w:rsid w:val="00C16F09"/>
    <w:rsid w:val="00C20EFF"/>
    <w:rsid w:val="00C250ED"/>
    <w:rsid w:val="00C260B7"/>
    <w:rsid w:val="00C269BA"/>
    <w:rsid w:val="00C269FC"/>
    <w:rsid w:val="00C26E7C"/>
    <w:rsid w:val="00C3192F"/>
    <w:rsid w:val="00C32901"/>
    <w:rsid w:val="00C33078"/>
    <w:rsid w:val="00C34B51"/>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519D"/>
    <w:rsid w:val="00C6772C"/>
    <w:rsid w:val="00C67BA9"/>
    <w:rsid w:val="00C71FDB"/>
    <w:rsid w:val="00C741DD"/>
    <w:rsid w:val="00C75389"/>
    <w:rsid w:val="00C75E6D"/>
    <w:rsid w:val="00C7717D"/>
    <w:rsid w:val="00C80544"/>
    <w:rsid w:val="00C82ED4"/>
    <w:rsid w:val="00C831AA"/>
    <w:rsid w:val="00C83F0F"/>
    <w:rsid w:val="00C87071"/>
    <w:rsid w:val="00C91E08"/>
    <w:rsid w:val="00C938EC"/>
    <w:rsid w:val="00C940A2"/>
    <w:rsid w:val="00C946C5"/>
    <w:rsid w:val="00C969FE"/>
    <w:rsid w:val="00CA056A"/>
    <w:rsid w:val="00CA175A"/>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D94"/>
    <w:rsid w:val="00CE0AA5"/>
    <w:rsid w:val="00CE45D2"/>
    <w:rsid w:val="00CE4D1E"/>
    <w:rsid w:val="00CE61F2"/>
    <w:rsid w:val="00CE63C0"/>
    <w:rsid w:val="00CF283F"/>
    <w:rsid w:val="00CF508D"/>
    <w:rsid w:val="00D0225B"/>
    <w:rsid w:val="00D04B4D"/>
    <w:rsid w:val="00D05B7C"/>
    <w:rsid w:val="00D07411"/>
    <w:rsid w:val="00D10BFF"/>
    <w:rsid w:val="00D145F4"/>
    <w:rsid w:val="00D1760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1C85"/>
    <w:rsid w:val="00D54088"/>
    <w:rsid w:val="00D54BCF"/>
    <w:rsid w:val="00D558AA"/>
    <w:rsid w:val="00D56315"/>
    <w:rsid w:val="00D5643C"/>
    <w:rsid w:val="00D609FE"/>
    <w:rsid w:val="00D60F27"/>
    <w:rsid w:val="00D62BD7"/>
    <w:rsid w:val="00D62CEC"/>
    <w:rsid w:val="00D6437D"/>
    <w:rsid w:val="00D65BC1"/>
    <w:rsid w:val="00D70E45"/>
    <w:rsid w:val="00D71290"/>
    <w:rsid w:val="00D748B5"/>
    <w:rsid w:val="00D83D6B"/>
    <w:rsid w:val="00D85A7B"/>
    <w:rsid w:val="00D91791"/>
    <w:rsid w:val="00D91815"/>
    <w:rsid w:val="00D97209"/>
    <w:rsid w:val="00DA1854"/>
    <w:rsid w:val="00DA1B2D"/>
    <w:rsid w:val="00DA2E04"/>
    <w:rsid w:val="00DA4086"/>
    <w:rsid w:val="00DA646A"/>
    <w:rsid w:val="00DA698D"/>
    <w:rsid w:val="00DA7715"/>
    <w:rsid w:val="00DA7A7E"/>
    <w:rsid w:val="00DA7FE0"/>
    <w:rsid w:val="00DB186B"/>
    <w:rsid w:val="00DB5C1E"/>
    <w:rsid w:val="00DC4A7B"/>
    <w:rsid w:val="00DC5581"/>
    <w:rsid w:val="00DC5891"/>
    <w:rsid w:val="00DC76D8"/>
    <w:rsid w:val="00DD13DB"/>
    <w:rsid w:val="00DD4BA7"/>
    <w:rsid w:val="00DD4D5A"/>
    <w:rsid w:val="00DE0504"/>
    <w:rsid w:val="00DE2B1C"/>
    <w:rsid w:val="00DE3F6C"/>
    <w:rsid w:val="00DE4EE0"/>
    <w:rsid w:val="00DE4F60"/>
    <w:rsid w:val="00DE5F2F"/>
    <w:rsid w:val="00DE644B"/>
    <w:rsid w:val="00DE6D6A"/>
    <w:rsid w:val="00DE7269"/>
    <w:rsid w:val="00DE7839"/>
    <w:rsid w:val="00DF057A"/>
    <w:rsid w:val="00DF41E7"/>
    <w:rsid w:val="00DF683C"/>
    <w:rsid w:val="00DF769E"/>
    <w:rsid w:val="00DF7CCA"/>
    <w:rsid w:val="00E007E6"/>
    <w:rsid w:val="00E014B6"/>
    <w:rsid w:val="00E01A95"/>
    <w:rsid w:val="00E01D59"/>
    <w:rsid w:val="00E10B94"/>
    <w:rsid w:val="00E115D7"/>
    <w:rsid w:val="00E121ED"/>
    <w:rsid w:val="00E1423C"/>
    <w:rsid w:val="00E1593D"/>
    <w:rsid w:val="00E16D14"/>
    <w:rsid w:val="00E16E42"/>
    <w:rsid w:val="00E20C45"/>
    <w:rsid w:val="00E25761"/>
    <w:rsid w:val="00E30AAF"/>
    <w:rsid w:val="00E34F09"/>
    <w:rsid w:val="00E35A01"/>
    <w:rsid w:val="00E35AD6"/>
    <w:rsid w:val="00E35F5B"/>
    <w:rsid w:val="00E36293"/>
    <w:rsid w:val="00E36A9C"/>
    <w:rsid w:val="00E4210F"/>
    <w:rsid w:val="00E451B1"/>
    <w:rsid w:val="00E46BAB"/>
    <w:rsid w:val="00E50AF1"/>
    <w:rsid w:val="00E56193"/>
    <w:rsid w:val="00E5672F"/>
    <w:rsid w:val="00E60F58"/>
    <w:rsid w:val="00E61A6A"/>
    <w:rsid w:val="00E61D49"/>
    <w:rsid w:val="00E61FFC"/>
    <w:rsid w:val="00E62094"/>
    <w:rsid w:val="00E640BF"/>
    <w:rsid w:val="00E7532D"/>
    <w:rsid w:val="00E8043B"/>
    <w:rsid w:val="00E8338D"/>
    <w:rsid w:val="00E8344E"/>
    <w:rsid w:val="00E83F2D"/>
    <w:rsid w:val="00E84A1F"/>
    <w:rsid w:val="00E8520F"/>
    <w:rsid w:val="00E90AC0"/>
    <w:rsid w:val="00E91C15"/>
    <w:rsid w:val="00E9442A"/>
    <w:rsid w:val="00E962B3"/>
    <w:rsid w:val="00EA481F"/>
    <w:rsid w:val="00EA4EA1"/>
    <w:rsid w:val="00EA7E83"/>
    <w:rsid w:val="00EB71A2"/>
    <w:rsid w:val="00EC098D"/>
    <w:rsid w:val="00EC11E0"/>
    <w:rsid w:val="00EC20F6"/>
    <w:rsid w:val="00EC7367"/>
    <w:rsid w:val="00ED0083"/>
    <w:rsid w:val="00ED3E87"/>
    <w:rsid w:val="00ED4892"/>
    <w:rsid w:val="00ED5269"/>
    <w:rsid w:val="00EE075C"/>
    <w:rsid w:val="00EE114A"/>
    <w:rsid w:val="00EE1C86"/>
    <w:rsid w:val="00EE6CBD"/>
    <w:rsid w:val="00EE7926"/>
    <w:rsid w:val="00EF19A5"/>
    <w:rsid w:val="00EF1E77"/>
    <w:rsid w:val="00EF3F52"/>
    <w:rsid w:val="00EF5BD1"/>
    <w:rsid w:val="00EF6962"/>
    <w:rsid w:val="00EF6EAD"/>
    <w:rsid w:val="00F002DD"/>
    <w:rsid w:val="00F034AC"/>
    <w:rsid w:val="00F0472E"/>
    <w:rsid w:val="00F04ABA"/>
    <w:rsid w:val="00F059D8"/>
    <w:rsid w:val="00F059F9"/>
    <w:rsid w:val="00F0650A"/>
    <w:rsid w:val="00F0665F"/>
    <w:rsid w:val="00F071FF"/>
    <w:rsid w:val="00F11910"/>
    <w:rsid w:val="00F146E5"/>
    <w:rsid w:val="00F1527E"/>
    <w:rsid w:val="00F159CF"/>
    <w:rsid w:val="00F214E1"/>
    <w:rsid w:val="00F2262E"/>
    <w:rsid w:val="00F23863"/>
    <w:rsid w:val="00F25751"/>
    <w:rsid w:val="00F3060F"/>
    <w:rsid w:val="00F31393"/>
    <w:rsid w:val="00F313A8"/>
    <w:rsid w:val="00F33FD8"/>
    <w:rsid w:val="00F36E0E"/>
    <w:rsid w:val="00F37220"/>
    <w:rsid w:val="00F426B5"/>
    <w:rsid w:val="00F44044"/>
    <w:rsid w:val="00F455EA"/>
    <w:rsid w:val="00F5188B"/>
    <w:rsid w:val="00F573E3"/>
    <w:rsid w:val="00F60F63"/>
    <w:rsid w:val="00F613B0"/>
    <w:rsid w:val="00F6170E"/>
    <w:rsid w:val="00F6224C"/>
    <w:rsid w:val="00F623E5"/>
    <w:rsid w:val="00F6298D"/>
    <w:rsid w:val="00F64792"/>
    <w:rsid w:val="00F669C1"/>
    <w:rsid w:val="00F66C25"/>
    <w:rsid w:val="00F67F32"/>
    <w:rsid w:val="00F70316"/>
    <w:rsid w:val="00F7271D"/>
    <w:rsid w:val="00F7433C"/>
    <w:rsid w:val="00F74FAA"/>
    <w:rsid w:val="00F80B3B"/>
    <w:rsid w:val="00F82F74"/>
    <w:rsid w:val="00F846DB"/>
    <w:rsid w:val="00F847E4"/>
    <w:rsid w:val="00F8495F"/>
    <w:rsid w:val="00F8659B"/>
    <w:rsid w:val="00F900F7"/>
    <w:rsid w:val="00F9257D"/>
    <w:rsid w:val="00F9427B"/>
    <w:rsid w:val="00F967B3"/>
    <w:rsid w:val="00FA1B42"/>
    <w:rsid w:val="00FA2A29"/>
    <w:rsid w:val="00FA427F"/>
    <w:rsid w:val="00FA7074"/>
    <w:rsid w:val="00FB66E9"/>
    <w:rsid w:val="00FC24E1"/>
    <w:rsid w:val="00FC278A"/>
    <w:rsid w:val="00FC4CE3"/>
    <w:rsid w:val="00FD11C0"/>
    <w:rsid w:val="00FD2E73"/>
    <w:rsid w:val="00FD3F02"/>
    <w:rsid w:val="00FD6B22"/>
    <w:rsid w:val="00FE5F5C"/>
    <w:rsid w:val="00FE624E"/>
    <w:rsid w:val="00FF11B8"/>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hyperlink" Target="http://wiki.ihe.net/index.php?title=National_Extensions_Proces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hyperlink" Target="http://hl7.org/fhir/sear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hyperlink" Target="http://hl7.org/fhir/bundle.html"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openxmlformats.org/officeDocument/2006/relationships/image" Target="media/image3.jpg"/><Relationship Id="rId36" Type="http://schemas.openxmlformats.org/officeDocument/2006/relationships/footer" Target="footer2.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hl7.org/fhir/search.html"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image" Target="media/image2.jpeg"/><Relationship Id="rId30" Type="http://schemas.openxmlformats.org/officeDocument/2006/relationships/hyperlink" Target="http://hl7.org/fhir/careplan.html"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A2116-E0A2-44E3-B1BE-CAD5A0401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170</TotalTime>
  <Pages>78</Pages>
  <Words>18964</Words>
  <Characters>108099</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126810</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33</cp:revision>
  <cp:lastPrinted>2012-05-01T14:26:00Z</cp:lastPrinted>
  <dcterms:created xsi:type="dcterms:W3CDTF">2016-04-26T13:37:00Z</dcterms:created>
  <dcterms:modified xsi:type="dcterms:W3CDTF">2016-04-27T01:32:00Z</dcterms:modified>
  <cp:category>IHE Supplement Template</cp:category>
</cp:coreProperties>
</file>