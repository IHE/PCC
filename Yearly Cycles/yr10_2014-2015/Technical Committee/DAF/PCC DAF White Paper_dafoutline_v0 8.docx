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20175378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92AC5">
            <w:trPr>
              <w:trHeight w:val="2880"/>
              <w:jc w:val="center"/>
            </w:trPr>
            <w:tc>
              <w:tcPr>
                <w:tcW w:w="5000" w:type="pct"/>
              </w:tcPr>
              <w:p w:rsidR="00F92AC5" w:rsidRDefault="00F92AC5" w:rsidP="00F92AC5">
                <w:pPr>
                  <w:pStyle w:val="NoSpacing"/>
                  <w:jc w:val="center"/>
                  <w:rPr>
                    <w:rFonts w:asciiTheme="majorHAnsi" w:eastAsiaTheme="majorEastAsia" w:hAnsiTheme="majorHAnsi" w:cstheme="majorBidi"/>
                    <w:caps/>
                  </w:rPr>
                </w:pPr>
              </w:p>
            </w:tc>
          </w:tr>
          <w:tr w:rsidR="00F92AC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92AC5" w:rsidRDefault="00F92AC5" w:rsidP="00F92AC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 Access Framework (DAF) Whitepaper</w:t>
                    </w:r>
                  </w:p>
                </w:tc>
              </w:sdtContent>
            </w:sdt>
          </w:tr>
          <w:tr w:rsidR="00F92AC5">
            <w:trPr>
              <w:trHeight w:val="720"/>
              <w:jc w:val="center"/>
            </w:trPr>
            <w:tc>
              <w:tcPr>
                <w:tcW w:w="5000" w:type="pct"/>
                <w:tcBorders>
                  <w:top w:val="single" w:sz="4" w:space="0" w:color="4F81BD" w:themeColor="accent1"/>
                </w:tcBorders>
                <w:vAlign w:val="center"/>
              </w:tcPr>
              <w:p w:rsidR="00F92AC5" w:rsidRDefault="00F92AC5" w:rsidP="00F92AC5">
                <w:pPr>
                  <w:pStyle w:val="NoSpacing"/>
                  <w:jc w:val="center"/>
                  <w:rPr>
                    <w:rFonts w:asciiTheme="majorHAnsi" w:eastAsiaTheme="majorEastAsia" w:hAnsiTheme="majorHAnsi" w:cstheme="majorBidi"/>
                    <w:sz w:val="44"/>
                    <w:szCs w:val="44"/>
                  </w:rPr>
                </w:pPr>
              </w:p>
            </w:tc>
          </w:tr>
          <w:tr w:rsidR="00F92AC5">
            <w:trPr>
              <w:trHeight w:val="360"/>
              <w:jc w:val="center"/>
            </w:trPr>
            <w:tc>
              <w:tcPr>
                <w:tcW w:w="5000" w:type="pct"/>
                <w:vAlign w:val="center"/>
              </w:tcPr>
              <w:p w:rsidR="00F92AC5" w:rsidRDefault="00F92AC5">
                <w:pPr>
                  <w:pStyle w:val="NoSpacing"/>
                  <w:jc w:val="center"/>
                </w:pPr>
              </w:p>
            </w:tc>
          </w:tr>
          <w:tr w:rsidR="00F92AC5">
            <w:trPr>
              <w:trHeight w:val="360"/>
              <w:jc w:val="center"/>
            </w:trPr>
            <w:tc>
              <w:tcPr>
                <w:tcW w:w="5000" w:type="pct"/>
                <w:vAlign w:val="center"/>
              </w:tcPr>
              <w:p w:rsidR="00F92AC5" w:rsidRDefault="00F92AC5">
                <w:pPr>
                  <w:pStyle w:val="NoSpacing"/>
                  <w:jc w:val="center"/>
                  <w:rPr>
                    <w:b/>
                    <w:bCs/>
                  </w:rPr>
                </w:pPr>
              </w:p>
            </w:tc>
          </w:tr>
          <w:tr w:rsidR="00F92AC5">
            <w:trPr>
              <w:trHeight w:val="360"/>
              <w:jc w:val="center"/>
            </w:trPr>
            <w:tc>
              <w:tcPr>
                <w:tcW w:w="5000" w:type="pct"/>
                <w:vAlign w:val="center"/>
              </w:tcPr>
              <w:p w:rsidR="00F92AC5" w:rsidRDefault="00F92AC5" w:rsidP="00B80B9D">
                <w:pPr>
                  <w:pStyle w:val="NoSpacing"/>
                  <w:rPr>
                    <w:b/>
                    <w:bCs/>
                  </w:rPr>
                </w:pPr>
              </w:p>
            </w:tc>
          </w:tr>
        </w:tbl>
        <w:p w:rsidR="00F92AC5" w:rsidRDefault="00F92AC5"/>
        <w:p w:rsidR="00F92AC5" w:rsidRDefault="00F92AC5"/>
        <w:tbl>
          <w:tblPr>
            <w:tblpPr w:leftFromText="187" w:rightFromText="187" w:horzAnchor="margin" w:tblpXSpec="center" w:tblpYSpec="bottom"/>
            <w:tblW w:w="5000" w:type="pct"/>
            <w:tblLook w:val="04A0" w:firstRow="1" w:lastRow="0" w:firstColumn="1" w:lastColumn="0" w:noHBand="0" w:noVBand="1"/>
          </w:tblPr>
          <w:tblGrid>
            <w:gridCol w:w="9576"/>
          </w:tblGrid>
          <w:tr w:rsidR="00F92AC5">
            <w:tc>
              <w:tcPr>
                <w:tcW w:w="5000" w:type="pct"/>
              </w:tcPr>
              <w:p w:rsidR="00F92AC5" w:rsidRDefault="00F92AC5" w:rsidP="00F92AC5">
                <w:pPr>
                  <w:pStyle w:val="NoSpacing"/>
                </w:pPr>
              </w:p>
              <w:p w:rsidR="00F92AC5" w:rsidRDefault="00F92AC5" w:rsidP="00F92AC5">
                <w:pPr>
                  <w:pStyle w:val="NoSpacing"/>
                </w:pPr>
              </w:p>
              <w:p w:rsidR="00F92AC5" w:rsidRDefault="00F92AC5" w:rsidP="00F92AC5">
                <w:pPr>
                  <w:pStyle w:val="NoSpacing"/>
                </w:pPr>
              </w:p>
              <w:p w:rsidR="00683163" w:rsidRDefault="00683163" w:rsidP="00F92AC5">
                <w:pPr>
                  <w:pStyle w:val="NoSpacing"/>
                </w:pPr>
              </w:p>
              <w:p w:rsidR="00683163" w:rsidRDefault="00683163" w:rsidP="00F92AC5">
                <w:pPr>
                  <w:pStyle w:val="NoSpacing"/>
                </w:pPr>
              </w:p>
              <w:p w:rsidR="00683163" w:rsidRDefault="00683163" w:rsidP="00F92AC5">
                <w:pPr>
                  <w:pStyle w:val="NoSpacing"/>
                </w:pPr>
              </w:p>
              <w:p w:rsidR="00683163" w:rsidRDefault="00683163" w:rsidP="00F92AC5">
                <w:pPr>
                  <w:pStyle w:val="NoSpacing"/>
                </w:pPr>
              </w:p>
            </w:tc>
          </w:tr>
        </w:tbl>
        <w:p w:rsidR="00F92AC5" w:rsidRDefault="00F92AC5"/>
        <w:p w:rsidR="00F92AC5" w:rsidRDefault="00F92AC5">
          <w:pPr>
            <w:rPr>
              <w:rFonts w:asciiTheme="majorHAnsi" w:eastAsiaTheme="majorEastAsia" w:hAnsiTheme="majorHAnsi" w:cstheme="majorBidi"/>
              <w:b/>
              <w:bCs/>
              <w:color w:val="365F91" w:themeColor="accent1" w:themeShade="BF"/>
              <w:sz w:val="28"/>
              <w:szCs w:val="28"/>
            </w:rPr>
          </w:pPr>
          <w:r>
            <w:br w:type="page"/>
          </w:r>
        </w:p>
      </w:sdtContent>
    </w:sdt>
    <w:p w:rsidR="00D64C72" w:rsidRDefault="00683163">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379381086" w:history="1">
        <w:r w:rsidR="00D64C72" w:rsidRPr="007C3471">
          <w:rPr>
            <w:rStyle w:val="Hyperlink"/>
            <w:noProof/>
          </w:rPr>
          <w:t>1.</w:t>
        </w:r>
        <w:r w:rsidR="00D64C72">
          <w:rPr>
            <w:rFonts w:eastAsiaTheme="minorEastAsia"/>
            <w:noProof/>
          </w:rPr>
          <w:tab/>
        </w:r>
        <w:r w:rsidR="00D64C72" w:rsidRPr="007C3471">
          <w:rPr>
            <w:rStyle w:val="Hyperlink"/>
            <w:noProof/>
          </w:rPr>
          <w:t>Introduction</w:t>
        </w:r>
        <w:r w:rsidR="00D64C72">
          <w:rPr>
            <w:noProof/>
            <w:webHidden/>
          </w:rPr>
          <w:tab/>
        </w:r>
        <w:r w:rsidR="00D64C72">
          <w:rPr>
            <w:noProof/>
            <w:webHidden/>
          </w:rPr>
          <w:fldChar w:fldCharType="begin"/>
        </w:r>
        <w:r w:rsidR="00D64C72">
          <w:rPr>
            <w:noProof/>
            <w:webHidden/>
          </w:rPr>
          <w:instrText xml:space="preserve"> PAGEREF _Toc379381086 \h </w:instrText>
        </w:r>
        <w:r w:rsidR="00D64C72">
          <w:rPr>
            <w:noProof/>
            <w:webHidden/>
          </w:rPr>
        </w:r>
        <w:r w:rsidR="00D64C72">
          <w:rPr>
            <w:noProof/>
            <w:webHidden/>
          </w:rPr>
          <w:fldChar w:fldCharType="separate"/>
        </w:r>
        <w:r w:rsidR="00D64C72">
          <w:rPr>
            <w:noProof/>
            <w:webHidden/>
          </w:rPr>
          <w:t>4</w:t>
        </w:r>
        <w:r w:rsidR="00D64C72">
          <w:rPr>
            <w:noProof/>
            <w:webHidden/>
          </w:rPr>
          <w:fldChar w:fldCharType="end"/>
        </w:r>
      </w:hyperlink>
    </w:p>
    <w:p w:rsidR="00D64C72" w:rsidRDefault="00792ECC">
      <w:pPr>
        <w:pStyle w:val="TOC1"/>
        <w:tabs>
          <w:tab w:val="left" w:pos="440"/>
          <w:tab w:val="right" w:leader="dot" w:pos="9350"/>
        </w:tabs>
        <w:rPr>
          <w:rFonts w:eastAsiaTheme="minorEastAsia"/>
          <w:noProof/>
        </w:rPr>
      </w:pPr>
      <w:hyperlink w:anchor="_Toc379381087" w:history="1">
        <w:r w:rsidR="00D64C72" w:rsidRPr="007C3471">
          <w:rPr>
            <w:rStyle w:val="Hyperlink"/>
            <w:noProof/>
          </w:rPr>
          <w:t>2.</w:t>
        </w:r>
        <w:r w:rsidR="00D64C72">
          <w:rPr>
            <w:rFonts w:eastAsiaTheme="minorEastAsia"/>
            <w:noProof/>
          </w:rPr>
          <w:tab/>
        </w:r>
        <w:r w:rsidR="00D64C72" w:rsidRPr="007C3471">
          <w:rPr>
            <w:rStyle w:val="Hyperlink"/>
            <w:noProof/>
          </w:rPr>
          <w:t>Scope</w:t>
        </w:r>
        <w:r w:rsidR="00D64C72">
          <w:rPr>
            <w:noProof/>
            <w:webHidden/>
          </w:rPr>
          <w:tab/>
        </w:r>
        <w:r w:rsidR="00D64C72">
          <w:rPr>
            <w:noProof/>
            <w:webHidden/>
          </w:rPr>
          <w:fldChar w:fldCharType="begin"/>
        </w:r>
        <w:r w:rsidR="00D64C72">
          <w:rPr>
            <w:noProof/>
            <w:webHidden/>
          </w:rPr>
          <w:instrText xml:space="preserve"> PAGEREF _Toc379381087 \h </w:instrText>
        </w:r>
        <w:r w:rsidR="00D64C72">
          <w:rPr>
            <w:noProof/>
            <w:webHidden/>
          </w:rPr>
        </w:r>
        <w:r w:rsidR="00D64C72">
          <w:rPr>
            <w:noProof/>
            <w:webHidden/>
          </w:rPr>
          <w:fldChar w:fldCharType="separate"/>
        </w:r>
        <w:r w:rsidR="00D64C72">
          <w:rPr>
            <w:noProof/>
            <w:webHidden/>
          </w:rPr>
          <w:t>4</w:t>
        </w:r>
        <w:r w:rsidR="00D64C72">
          <w:rPr>
            <w:noProof/>
            <w:webHidden/>
          </w:rPr>
          <w:fldChar w:fldCharType="end"/>
        </w:r>
      </w:hyperlink>
    </w:p>
    <w:p w:rsidR="00D64C72" w:rsidRDefault="00792ECC">
      <w:pPr>
        <w:pStyle w:val="TOC1"/>
        <w:tabs>
          <w:tab w:val="left" w:pos="440"/>
          <w:tab w:val="right" w:leader="dot" w:pos="9350"/>
        </w:tabs>
        <w:rPr>
          <w:rFonts w:eastAsiaTheme="minorEastAsia"/>
          <w:noProof/>
        </w:rPr>
      </w:pPr>
      <w:hyperlink w:anchor="_Toc379381088" w:history="1">
        <w:r w:rsidR="00D64C72" w:rsidRPr="007C3471">
          <w:rPr>
            <w:rStyle w:val="Hyperlink"/>
            <w:noProof/>
          </w:rPr>
          <w:t>3.</w:t>
        </w:r>
        <w:r w:rsidR="00D64C72">
          <w:rPr>
            <w:rFonts w:eastAsiaTheme="minorEastAsia"/>
            <w:noProof/>
          </w:rPr>
          <w:tab/>
        </w:r>
        <w:r w:rsidR="00D64C72" w:rsidRPr="007C3471">
          <w:rPr>
            <w:rStyle w:val="Hyperlink"/>
            <w:noProof/>
          </w:rPr>
          <w:t>Approach</w:t>
        </w:r>
        <w:r w:rsidR="00D64C72">
          <w:rPr>
            <w:noProof/>
            <w:webHidden/>
          </w:rPr>
          <w:tab/>
        </w:r>
        <w:r w:rsidR="00D64C72">
          <w:rPr>
            <w:noProof/>
            <w:webHidden/>
          </w:rPr>
          <w:fldChar w:fldCharType="begin"/>
        </w:r>
        <w:r w:rsidR="00D64C72">
          <w:rPr>
            <w:noProof/>
            <w:webHidden/>
          </w:rPr>
          <w:instrText xml:space="preserve"> PAGEREF _Toc379381088 \h </w:instrText>
        </w:r>
        <w:r w:rsidR="00D64C72">
          <w:rPr>
            <w:noProof/>
            <w:webHidden/>
          </w:rPr>
        </w:r>
        <w:r w:rsidR="00D64C72">
          <w:rPr>
            <w:noProof/>
            <w:webHidden/>
          </w:rPr>
          <w:fldChar w:fldCharType="separate"/>
        </w:r>
        <w:r w:rsidR="00D64C72">
          <w:rPr>
            <w:noProof/>
            <w:webHidden/>
          </w:rPr>
          <w:t>5</w:t>
        </w:r>
        <w:r w:rsidR="00D64C72">
          <w:rPr>
            <w:noProof/>
            <w:webHidden/>
          </w:rPr>
          <w:fldChar w:fldCharType="end"/>
        </w:r>
      </w:hyperlink>
    </w:p>
    <w:p w:rsidR="00D64C72" w:rsidRDefault="00792ECC">
      <w:pPr>
        <w:pStyle w:val="TOC1"/>
        <w:tabs>
          <w:tab w:val="left" w:pos="440"/>
          <w:tab w:val="right" w:leader="dot" w:pos="9350"/>
        </w:tabs>
        <w:rPr>
          <w:rFonts w:eastAsiaTheme="minorEastAsia"/>
          <w:noProof/>
        </w:rPr>
      </w:pPr>
      <w:hyperlink w:anchor="_Toc379381089" w:history="1">
        <w:r w:rsidR="00D64C72" w:rsidRPr="007C3471">
          <w:rPr>
            <w:rStyle w:val="Hyperlink"/>
            <w:noProof/>
          </w:rPr>
          <w:t>4.</w:t>
        </w:r>
        <w:r w:rsidR="00D64C72">
          <w:rPr>
            <w:rFonts w:eastAsiaTheme="minorEastAsia"/>
            <w:noProof/>
          </w:rPr>
          <w:tab/>
        </w:r>
        <w:r w:rsidR="00D64C72" w:rsidRPr="007C3471">
          <w:rPr>
            <w:rStyle w:val="Hyperlink"/>
            <w:noProof/>
          </w:rPr>
          <w:t>Conceptual</w:t>
        </w:r>
        <w:r w:rsidR="00D64C72">
          <w:rPr>
            <w:noProof/>
            <w:webHidden/>
          </w:rPr>
          <w:tab/>
        </w:r>
        <w:r w:rsidR="00D64C72">
          <w:rPr>
            <w:noProof/>
            <w:webHidden/>
          </w:rPr>
          <w:fldChar w:fldCharType="begin"/>
        </w:r>
        <w:r w:rsidR="00D64C72">
          <w:rPr>
            <w:noProof/>
            <w:webHidden/>
          </w:rPr>
          <w:instrText xml:space="preserve"> PAGEREF _Toc379381089 \h </w:instrText>
        </w:r>
        <w:r w:rsidR="00D64C72">
          <w:rPr>
            <w:noProof/>
            <w:webHidden/>
          </w:rPr>
        </w:r>
        <w:r w:rsidR="00D64C72">
          <w:rPr>
            <w:noProof/>
            <w:webHidden/>
          </w:rPr>
          <w:fldChar w:fldCharType="separate"/>
        </w:r>
        <w:r w:rsidR="00D64C72">
          <w:rPr>
            <w:noProof/>
            <w:webHidden/>
          </w:rPr>
          <w:t>6</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090" w:history="1">
        <w:r w:rsidR="00D64C72" w:rsidRPr="007C3471">
          <w:rPr>
            <w:rStyle w:val="Hyperlink"/>
            <w:noProof/>
          </w:rPr>
          <w:t>4.1</w:t>
        </w:r>
        <w:r w:rsidR="00D64C72">
          <w:rPr>
            <w:rFonts w:eastAsiaTheme="minorEastAsia"/>
            <w:noProof/>
          </w:rPr>
          <w:tab/>
        </w:r>
        <w:r w:rsidR="00D64C72" w:rsidRPr="007C3471">
          <w:rPr>
            <w:rStyle w:val="Hyperlink"/>
            <w:noProof/>
          </w:rPr>
          <w:t>Business Dimension</w:t>
        </w:r>
        <w:r w:rsidR="00D64C72">
          <w:rPr>
            <w:noProof/>
            <w:webHidden/>
          </w:rPr>
          <w:tab/>
        </w:r>
        <w:r w:rsidR="00D64C72">
          <w:rPr>
            <w:noProof/>
            <w:webHidden/>
          </w:rPr>
          <w:fldChar w:fldCharType="begin"/>
        </w:r>
        <w:r w:rsidR="00D64C72">
          <w:rPr>
            <w:noProof/>
            <w:webHidden/>
          </w:rPr>
          <w:instrText xml:space="preserve"> PAGEREF _Toc379381090 \h </w:instrText>
        </w:r>
        <w:r w:rsidR="00D64C72">
          <w:rPr>
            <w:noProof/>
            <w:webHidden/>
          </w:rPr>
        </w:r>
        <w:r w:rsidR="00D64C72">
          <w:rPr>
            <w:noProof/>
            <w:webHidden/>
          </w:rPr>
          <w:fldChar w:fldCharType="separate"/>
        </w:r>
        <w:r w:rsidR="00D64C72">
          <w:rPr>
            <w:noProof/>
            <w:webHidden/>
          </w:rPr>
          <w:t>6</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091" w:history="1">
        <w:r w:rsidR="00D64C72" w:rsidRPr="007C3471">
          <w:rPr>
            <w:rStyle w:val="Hyperlink"/>
            <w:noProof/>
          </w:rPr>
          <w:t>4.2</w:t>
        </w:r>
        <w:r w:rsidR="00D64C72">
          <w:rPr>
            <w:rFonts w:eastAsiaTheme="minorEastAsia"/>
            <w:noProof/>
          </w:rPr>
          <w:tab/>
        </w:r>
        <w:r w:rsidR="00D64C72" w:rsidRPr="007C3471">
          <w:rPr>
            <w:rStyle w:val="Hyperlink"/>
            <w:noProof/>
          </w:rPr>
          <w:t>Information Dimension</w:t>
        </w:r>
        <w:r w:rsidR="00D64C72">
          <w:rPr>
            <w:noProof/>
            <w:webHidden/>
          </w:rPr>
          <w:tab/>
        </w:r>
        <w:r w:rsidR="00D64C72">
          <w:rPr>
            <w:noProof/>
            <w:webHidden/>
          </w:rPr>
          <w:fldChar w:fldCharType="begin"/>
        </w:r>
        <w:r w:rsidR="00D64C72">
          <w:rPr>
            <w:noProof/>
            <w:webHidden/>
          </w:rPr>
          <w:instrText xml:space="preserve"> PAGEREF _Toc379381091 \h </w:instrText>
        </w:r>
        <w:r w:rsidR="00D64C72">
          <w:rPr>
            <w:noProof/>
            <w:webHidden/>
          </w:rPr>
        </w:r>
        <w:r w:rsidR="00D64C72">
          <w:rPr>
            <w:noProof/>
            <w:webHidden/>
          </w:rPr>
          <w:fldChar w:fldCharType="separate"/>
        </w:r>
        <w:r w:rsidR="00D64C72">
          <w:rPr>
            <w:noProof/>
            <w:webHidden/>
          </w:rPr>
          <w:t>6</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2" w:history="1">
        <w:r w:rsidR="00D64C72" w:rsidRPr="007C3471">
          <w:rPr>
            <w:rStyle w:val="Hyperlink"/>
            <w:noProof/>
          </w:rPr>
          <w:t>4.2.1</w:t>
        </w:r>
        <w:r w:rsidR="00D64C72">
          <w:rPr>
            <w:rFonts w:eastAsiaTheme="minorEastAsia"/>
            <w:noProof/>
          </w:rPr>
          <w:tab/>
        </w:r>
        <w:r w:rsidR="00D64C72" w:rsidRPr="007C3471">
          <w:rPr>
            <w:rStyle w:val="Hyperlink"/>
            <w:noProof/>
          </w:rPr>
          <w:t>Quality Improvement Domain Analysis Model (QIDAM)</w:t>
        </w:r>
        <w:r w:rsidR="00D64C72">
          <w:rPr>
            <w:noProof/>
            <w:webHidden/>
          </w:rPr>
          <w:tab/>
        </w:r>
        <w:r w:rsidR="00D64C72">
          <w:rPr>
            <w:noProof/>
            <w:webHidden/>
          </w:rPr>
          <w:fldChar w:fldCharType="begin"/>
        </w:r>
        <w:r w:rsidR="00D64C72">
          <w:rPr>
            <w:noProof/>
            <w:webHidden/>
          </w:rPr>
          <w:instrText xml:space="preserve"> PAGEREF _Toc379381092 \h </w:instrText>
        </w:r>
        <w:r w:rsidR="00D64C72">
          <w:rPr>
            <w:noProof/>
            <w:webHidden/>
          </w:rPr>
        </w:r>
        <w:r w:rsidR="00D64C72">
          <w:rPr>
            <w:noProof/>
            <w:webHidden/>
          </w:rPr>
          <w:fldChar w:fldCharType="separate"/>
        </w:r>
        <w:r w:rsidR="00D64C72">
          <w:rPr>
            <w:noProof/>
            <w:webHidden/>
          </w:rPr>
          <w:t>6</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3" w:history="1">
        <w:r w:rsidR="00D64C72" w:rsidRPr="007C3471">
          <w:rPr>
            <w:rStyle w:val="Hyperlink"/>
            <w:noProof/>
          </w:rPr>
          <w:t>4.2.2</w:t>
        </w:r>
        <w:r w:rsidR="00D64C72">
          <w:rPr>
            <w:rFonts w:eastAsiaTheme="minorEastAsia"/>
            <w:noProof/>
          </w:rPr>
          <w:tab/>
        </w:r>
        <w:r w:rsidR="00D64C72" w:rsidRPr="007C3471">
          <w:rPr>
            <w:rStyle w:val="Hyperlink"/>
            <w:noProof/>
          </w:rPr>
          <w:t>Patient Demographics Model</w:t>
        </w:r>
        <w:r w:rsidR="00D64C72">
          <w:rPr>
            <w:noProof/>
            <w:webHidden/>
          </w:rPr>
          <w:tab/>
        </w:r>
        <w:r w:rsidR="00D64C72">
          <w:rPr>
            <w:noProof/>
            <w:webHidden/>
          </w:rPr>
          <w:fldChar w:fldCharType="begin"/>
        </w:r>
        <w:r w:rsidR="00D64C72">
          <w:rPr>
            <w:noProof/>
            <w:webHidden/>
          </w:rPr>
          <w:instrText xml:space="preserve"> PAGEREF _Toc379381093 \h </w:instrText>
        </w:r>
        <w:r w:rsidR="00D64C72">
          <w:rPr>
            <w:noProof/>
            <w:webHidden/>
          </w:rPr>
        </w:r>
        <w:r w:rsidR="00D64C72">
          <w:rPr>
            <w:noProof/>
            <w:webHidden/>
          </w:rPr>
          <w:fldChar w:fldCharType="separate"/>
        </w:r>
        <w:r w:rsidR="00D64C72">
          <w:rPr>
            <w:noProof/>
            <w:webHidden/>
          </w:rPr>
          <w:t>7</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4" w:history="1">
        <w:r w:rsidR="00D64C72" w:rsidRPr="007C3471">
          <w:rPr>
            <w:rStyle w:val="Hyperlink"/>
            <w:noProof/>
          </w:rPr>
          <w:t>4.2.3</w:t>
        </w:r>
        <w:r w:rsidR="00D64C72">
          <w:rPr>
            <w:rFonts w:eastAsiaTheme="minorEastAsia"/>
            <w:noProof/>
          </w:rPr>
          <w:tab/>
        </w:r>
        <w:r w:rsidR="00D64C72" w:rsidRPr="007C3471">
          <w:rPr>
            <w:rStyle w:val="Hyperlink"/>
            <w:noProof/>
          </w:rPr>
          <w:t>Clinical Document Metadata Conceptual Model</w:t>
        </w:r>
        <w:r w:rsidR="00D64C72">
          <w:rPr>
            <w:noProof/>
            <w:webHidden/>
          </w:rPr>
          <w:tab/>
        </w:r>
        <w:r w:rsidR="00D64C72">
          <w:rPr>
            <w:noProof/>
            <w:webHidden/>
          </w:rPr>
          <w:fldChar w:fldCharType="begin"/>
        </w:r>
        <w:r w:rsidR="00D64C72">
          <w:rPr>
            <w:noProof/>
            <w:webHidden/>
          </w:rPr>
          <w:instrText xml:space="preserve"> PAGEREF _Toc379381094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095" w:history="1">
        <w:r w:rsidR="00D64C72" w:rsidRPr="007C3471">
          <w:rPr>
            <w:rStyle w:val="Hyperlink"/>
            <w:noProof/>
          </w:rPr>
          <w:t>4.3</w:t>
        </w:r>
        <w:r w:rsidR="00D64C72">
          <w:rPr>
            <w:rFonts w:eastAsiaTheme="minorEastAsia"/>
            <w:noProof/>
          </w:rPr>
          <w:tab/>
        </w:r>
        <w:r w:rsidR="00D64C72" w:rsidRPr="007C3471">
          <w:rPr>
            <w:rStyle w:val="Hyperlink"/>
            <w:noProof/>
          </w:rPr>
          <w:t>Computation Dimension</w:t>
        </w:r>
        <w:r w:rsidR="00D64C72">
          <w:rPr>
            <w:noProof/>
            <w:webHidden/>
          </w:rPr>
          <w:tab/>
        </w:r>
        <w:r w:rsidR="00D64C72">
          <w:rPr>
            <w:noProof/>
            <w:webHidden/>
          </w:rPr>
          <w:fldChar w:fldCharType="begin"/>
        </w:r>
        <w:r w:rsidR="00D64C72">
          <w:rPr>
            <w:noProof/>
            <w:webHidden/>
          </w:rPr>
          <w:instrText xml:space="preserve"> PAGEREF _Toc379381095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6" w:history="1">
        <w:r w:rsidR="00D64C72" w:rsidRPr="007C3471">
          <w:rPr>
            <w:rStyle w:val="Hyperlink"/>
            <w:noProof/>
          </w:rPr>
          <w:t>4.3.1</w:t>
        </w:r>
        <w:r w:rsidR="00D64C72">
          <w:rPr>
            <w:rFonts w:eastAsiaTheme="minorEastAsia"/>
            <w:noProof/>
          </w:rPr>
          <w:tab/>
        </w:r>
        <w:r w:rsidR="00D64C72" w:rsidRPr="007C3471">
          <w:rPr>
            <w:rStyle w:val="Hyperlink"/>
            <w:noProof/>
          </w:rPr>
          <w:t>Query for data within Enterprise (Intra-Enterprise)</w:t>
        </w:r>
        <w:r w:rsidR="00D64C72">
          <w:rPr>
            <w:noProof/>
            <w:webHidden/>
          </w:rPr>
          <w:tab/>
        </w:r>
        <w:r w:rsidR="00D64C72">
          <w:rPr>
            <w:noProof/>
            <w:webHidden/>
          </w:rPr>
          <w:fldChar w:fldCharType="begin"/>
        </w:r>
        <w:r w:rsidR="00D64C72">
          <w:rPr>
            <w:noProof/>
            <w:webHidden/>
          </w:rPr>
          <w:instrText xml:space="preserve"> PAGEREF _Toc379381096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7" w:history="1">
        <w:r w:rsidR="00D64C72" w:rsidRPr="007C3471">
          <w:rPr>
            <w:rStyle w:val="Hyperlink"/>
            <w:noProof/>
          </w:rPr>
          <w:t>4.3.2</w:t>
        </w:r>
        <w:r w:rsidR="00D64C72">
          <w:rPr>
            <w:rFonts w:eastAsiaTheme="minorEastAsia"/>
            <w:noProof/>
          </w:rPr>
          <w:tab/>
        </w:r>
        <w:r w:rsidR="00D64C72" w:rsidRPr="007C3471">
          <w:rPr>
            <w:rStyle w:val="Hyperlink"/>
            <w:noProof/>
          </w:rPr>
          <w:t>Query for data from Specific External Enterprise (Inter-Enterprise)</w:t>
        </w:r>
        <w:r w:rsidR="00D64C72">
          <w:rPr>
            <w:noProof/>
            <w:webHidden/>
          </w:rPr>
          <w:tab/>
        </w:r>
        <w:r w:rsidR="00D64C72">
          <w:rPr>
            <w:noProof/>
            <w:webHidden/>
          </w:rPr>
          <w:fldChar w:fldCharType="begin"/>
        </w:r>
        <w:r w:rsidR="00D64C72">
          <w:rPr>
            <w:noProof/>
            <w:webHidden/>
          </w:rPr>
          <w:instrText xml:space="preserve"> PAGEREF _Toc379381097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8" w:history="1">
        <w:r w:rsidR="00D64C72" w:rsidRPr="007C3471">
          <w:rPr>
            <w:rStyle w:val="Hyperlink"/>
            <w:noProof/>
          </w:rPr>
          <w:t>4.3.3</w:t>
        </w:r>
        <w:r w:rsidR="00D64C72">
          <w:rPr>
            <w:rFonts w:eastAsiaTheme="minorEastAsia"/>
            <w:noProof/>
          </w:rPr>
          <w:tab/>
        </w:r>
        <w:r w:rsidR="00D64C72" w:rsidRPr="007C3471">
          <w:rPr>
            <w:rStyle w:val="Hyperlink"/>
            <w:noProof/>
          </w:rPr>
          <w:t>Query for data from multiple external Enterprises (Federated)</w:t>
        </w:r>
        <w:r w:rsidR="00D64C72">
          <w:rPr>
            <w:noProof/>
            <w:webHidden/>
          </w:rPr>
          <w:tab/>
        </w:r>
        <w:r w:rsidR="00D64C72">
          <w:rPr>
            <w:noProof/>
            <w:webHidden/>
          </w:rPr>
          <w:fldChar w:fldCharType="begin"/>
        </w:r>
        <w:r w:rsidR="00D64C72">
          <w:rPr>
            <w:noProof/>
            <w:webHidden/>
          </w:rPr>
          <w:instrText xml:space="preserve"> PAGEREF _Toc379381098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099" w:history="1">
        <w:r w:rsidR="00D64C72" w:rsidRPr="007C3471">
          <w:rPr>
            <w:rStyle w:val="Hyperlink"/>
            <w:noProof/>
          </w:rPr>
          <w:t>4.3.4</w:t>
        </w:r>
        <w:r w:rsidR="00D64C72">
          <w:rPr>
            <w:rFonts w:eastAsiaTheme="minorEastAsia"/>
            <w:noProof/>
          </w:rPr>
          <w:tab/>
        </w:r>
        <w:r w:rsidR="00D64C72" w:rsidRPr="007C3471">
          <w:rPr>
            <w:rStyle w:val="Hyperlink"/>
            <w:noProof/>
          </w:rPr>
          <w:t>Query for Existing and Generated Documents</w:t>
        </w:r>
        <w:r w:rsidR="00D64C72">
          <w:rPr>
            <w:noProof/>
            <w:webHidden/>
          </w:rPr>
          <w:tab/>
        </w:r>
        <w:r w:rsidR="00D64C72">
          <w:rPr>
            <w:noProof/>
            <w:webHidden/>
          </w:rPr>
          <w:fldChar w:fldCharType="begin"/>
        </w:r>
        <w:r w:rsidR="00D64C72">
          <w:rPr>
            <w:noProof/>
            <w:webHidden/>
          </w:rPr>
          <w:instrText xml:space="preserve"> PAGEREF _Toc379381099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00" w:history="1">
        <w:r w:rsidR="00D64C72" w:rsidRPr="007C3471">
          <w:rPr>
            <w:rStyle w:val="Hyperlink"/>
            <w:noProof/>
          </w:rPr>
          <w:t>4.3.5</w:t>
        </w:r>
        <w:r w:rsidR="00D64C72">
          <w:rPr>
            <w:rFonts w:eastAsiaTheme="minorEastAsia"/>
            <w:noProof/>
          </w:rPr>
          <w:tab/>
        </w:r>
        <w:r w:rsidR="00D64C72" w:rsidRPr="007C3471">
          <w:rPr>
            <w:rStyle w:val="Hyperlink"/>
            <w:noProof/>
          </w:rPr>
          <w:t>Query for Existing and Computed Data</w:t>
        </w:r>
        <w:r w:rsidR="00D64C72">
          <w:rPr>
            <w:noProof/>
            <w:webHidden/>
          </w:rPr>
          <w:tab/>
        </w:r>
        <w:r w:rsidR="00D64C72">
          <w:rPr>
            <w:noProof/>
            <w:webHidden/>
          </w:rPr>
          <w:fldChar w:fldCharType="begin"/>
        </w:r>
        <w:r w:rsidR="00D64C72">
          <w:rPr>
            <w:noProof/>
            <w:webHidden/>
          </w:rPr>
          <w:instrText xml:space="preserve"> PAGEREF _Toc379381100 \h </w:instrText>
        </w:r>
        <w:r w:rsidR="00D64C72">
          <w:rPr>
            <w:noProof/>
            <w:webHidden/>
          </w:rPr>
        </w:r>
        <w:r w:rsidR="00D64C72">
          <w:rPr>
            <w:noProof/>
            <w:webHidden/>
          </w:rPr>
          <w:fldChar w:fldCharType="separate"/>
        </w:r>
        <w:r w:rsidR="00D64C72">
          <w:rPr>
            <w:noProof/>
            <w:webHidden/>
          </w:rPr>
          <w:t>8</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01" w:history="1">
        <w:r w:rsidR="00D64C72" w:rsidRPr="007C3471">
          <w:rPr>
            <w:rStyle w:val="Hyperlink"/>
            <w:noProof/>
          </w:rPr>
          <w:t>4.3.6</w:t>
        </w:r>
        <w:r w:rsidR="00D64C72">
          <w:rPr>
            <w:rFonts w:eastAsiaTheme="minorEastAsia"/>
            <w:noProof/>
          </w:rPr>
          <w:tab/>
        </w:r>
        <w:r w:rsidR="00D64C72" w:rsidRPr="007C3471">
          <w:rPr>
            <w:rStyle w:val="Hyperlink"/>
            <w:noProof/>
          </w:rPr>
          <w:t>DAF Abstract Model</w:t>
        </w:r>
        <w:r w:rsidR="00D64C72">
          <w:rPr>
            <w:noProof/>
            <w:webHidden/>
          </w:rPr>
          <w:tab/>
        </w:r>
        <w:r w:rsidR="00D64C72">
          <w:rPr>
            <w:noProof/>
            <w:webHidden/>
          </w:rPr>
          <w:fldChar w:fldCharType="begin"/>
        </w:r>
        <w:r w:rsidR="00D64C72">
          <w:rPr>
            <w:noProof/>
            <w:webHidden/>
          </w:rPr>
          <w:instrText xml:space="preserve"> PAGEREF _Toc379381101 \h </w:instrText>
        </w:r>
        <w:r w:rsidR="00D64C72">
          <w:rPr>
            <w:noProof/>
            <w:webHidden/>
          </w:rPr>
        </w:r>
        <w:r w:rsidR="00D64C72">
          <w:rPr>
            <w:noProof/>
            <w:webHidden/>
          </w:rPr>
          <w:fldChar w:fldCharType="separate"/>
        </w:r>
        <w:r w:rsidR="00D64C72">
          <w:rPr>
            <w:noProof/>
            <w:webHidden/>
          </w:rPr>
          <w:t>9</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102" w:history="1">
        <w:r w:rsidR="00D64C72" w:rsidRPr="007C3471">
          <w:rPr>
            <w:rStyle w:val="Hyperlink"/>
            <w:noProof/>
          </w:rPr>
          <w:t>4.4</w:t>
        </w:r>
        <w:r w:rsidR="00D64C72">
          <w:rPr>
            <w:rFonts w:eastAsiaTheme="minorEastAsia"/>
            <w:noProof/>
          </w:rPr>
          <w:tab/>
        </w:r>
        <w:r w:rsidR="00D64C72" w:rsidRPr="007C3471">
          <w:rPr>
            <w:rStyle w:val="Hyperlink"/>
            <w:noProof/>
          </w:rPr>
          <w:t>Engineering Dimension</w:t>
        </w:r>
        <w:r w:rsidR="00D64C72">
          <w:rPr>
            <w:noProof/>
            <w:webHidden/>
          </w:rPr>
          <w:tab/>
        </w:r>
        <w:r w:rsidR="00D64C72">
          <w:rPr>
            <w:noProof/>
            <w:webHidden/>
          </w:rPr>
          <w:fldChar w:fldCharType="begin"/>
        </w:r>
        <w:r w:rsidR="00D64C72">
          <w:rPr>
            <w:noProof/>
            <w:webHidden/>
          </w:rPr>
          <w:instrText xml:space="preserve"> PAGEREF _Toc379381102 \h </w:instrText>
        </w:r>
        <w:r w:rsidR="00D64C72">
          <w:rPr>
            <w:noProof/>
            <w:webHidden/>
          </w:rPr>
        </w:r>
        <w:r w:rsidR="00D64C72">
          <w:rPr>
            <w:noProof/>
            <w:webHidden/>
          </w:rPr>
          <w:fldChar w:fldCharType="separate"/>
        </w:r>
        <w:r w:rsidR="00D64C72">
          <w:rPr>
            <w:noProof/>
            <w:webHidden/>
          </w:rPr>
          <w:t>9</w:t>
        </w:r>
        <w:r w:rsidR="00D64C72">
          <w:rPr>
            <w:noProof/>
            <w:webHidden/>
          </w:rPr>
          <w:fldChar w:fldCharType="end"/>
        </w:r>
      </w:hyperlink>
    </w:p>
    <w:p w:rsidR="00D64C72" w:rsidRDefault="00792ECC">
      <w:pPr>
        <w:pStyle w:val="TOC1"/>
        <w:tabs>
          <w:tab w:val="left" w:pos="440"/>
          <w:tab w:val="right" w:leader="dot" w:pos="9350"/>
        </w:tabs>
        <w:rPr>
          <w:rFonts w:eastAsiaTheme="minorEastAsia"/>
          <w:noProof/>
        </w:rPr>
      </w:pPr>
      <w:hyperlink w:anchor="_Toc379381103" w:history="1">
        <w:r w:rsidR="00D64C72" w:rsidRPr="007C3471">
          <w:rPr>
            <w:rStyle w:val="Hyperlink"/>
            <w:noProof/>
          </w:rPr>
          <w:t>5.</w:t>
        </w:r>
        <w:r w:rsidR="00D64C72">
          <w:rPr>
            <w:rFonts w:eastAsiaTheme="minorEastAsia"/>
            <w:noProof/>
          </w:rPr>
          <w:tab/>
        </w:r>
        <w:r w:rsidR="00D64C72" w:rsidRPr="007C3471">
          <w:rPr>
            <w:rStyle w:val="Hyperlink"/>
            <w:noProof/>
          </w:rPr>
          <w:t>Platform Independent Level</w:t>
        </w:r>
        <w:r w:rsidR="00D64C72">
          <w:rPr>
            <w:noProof/>
            <w:webHidden/>
          </w:rPr>
          <w:tab/>
        </w:r>
        <w:r w:rsidR="00D64C72">
          <w:rPr>
            <w:noProof/>
            <w:webHidden/>
          </w:rPr>
          <w:fldChar w:fldCharType="begin"/>
        </w:r>
        <w:r w:rsidR="00D64C72">
          <w:rPr>
            <w:noProof/>
            <w:webHidden/>
          </w:rPr>
          <w:instrText xml:space="preserve"> PAGEREF _Toc379381103 \h </w:instrText>
        </w:r>
        <w:r w:rsidR="00D64C72">
          <w:rPr>
            <w:noProof/>
            <w:webHidden/>
          </w:rPr>
        </w:r>
        <w:r w:rsidR="00D64C72">
          <w:rPr>
            <w:noProof/>
            <w:webHidden/>
          </w:rPr>
          <w:fldChar w:fldCharType="separate"/>
        </w:r>
        <w:r w:rsidR="00D64C72">
          <w:rPr>
            <w:noProof/>
            <w:webHidden/>
          </w:rPr>
          <w:t>12</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04" w:history="1">
        <w:r w:rsidR="00D64C72" w:rsidRPr="007C3471">
          <w:rPr>
            <w:rStyle w:val="Hyperlink"/>
            <w:noProof/>
          </w:rPr>
          <w:t>5.1 Business Dimension</w:t>
        </w:r>
        <w:r w:rsidR="00D64C72">
          <w:rPr>
            <w:noProof/>
            <w:webHidden/>
          </w:rPr>
          <w:tab/>
        </w:r>
        <w:r w:rsidR="00D64C72">
          <w:rPr>
            <w:noProof/>
            <w:webHidden/>
          </w:rPr>
          <w:fldChar w:fldCharType="begin"/>
        </w:r>
        <w:r w:rsidR="00D64C72">
          <w:rPr>
            <w:noProof/>
            <w:webHidden/>
          </w:rPr>
          <w:instrText xml:space="preserve"> PAGEREF _Toc379381104 \h </w:instrText>
        </w:r>
        <w:r w:rsidR="00D64C72">
          <w:rPr>
            <w:noProof/>
            <w:webHidden/>
          </w:rPr>
        </w:r>
        <w:r w:rsidR="00D64C72">
          <w:rPr>
            <w:noProof/>
            <w:webHidden/>
          </w:rPr>
          <w:fldChar w:fldCharType="separate"/>
        </w:r>
        <w:r w:rsidR="00D64C72">
          <w:rPr>
            <w:noProof/>
            <w:webHidden/>
          </w:rPr>
          <w:t>12</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105" w:history="1">
        <w:r w:rsidR="00D64C72" w:rsidRPr="007C3471">
          <w:rPr>
            <w:rStyle w:val="Hyperlink"/>
            <w:noProof/>
          </w:rPr>
          <w:t>5.2</w:t>
        </w:r>
        <w:r w:rsidR="00D64C72">
          <w:rPr>
            <w:rFonts w:eastAsiaTheme="minorEastAsia"/>
            <w:noProof/>
          </w:rPr>
          <w:tab/>
        </w:r>
        <w:r w:rsidR="00D64C72" w:rsidRPr="007C3471">
          <w:rPr>
            <w:rStyle w:val="Hyperlink"/>
            <w:noProof/>
          </w:rPr>
          <w:t>Information Dimension</w:t>
        </w:r>
        <w:r w:rsidR="00D64C72">
          <w:rPr>
            <w:noProof/>
            <w:webHidden/>
          </w:rPr>
          <w:tab/>
        </w:r>
        <w:r w:rsidR="00D64C72">
          <w:rPr>
            <w:noProof/>
            <w:webHidden/>
          </w:rPr>
          <w:fldChar w:fldCharType="begin"/>
        </w:r>
        <w:r w:rsidR="00D64C72">
          <w:rPr>
            <w:noProof/>
            <w:webHidden/>
          </w:rPr>
          <w:instrText xml:space="preserve"> PAGEREF _Toc379381105 \h </w:instrText>
        </w:r>
        <w:r w:rsidR="00D64C72">
          <w:rPr>
            <w:noProof/>
            <w:webHidden/>
          </w:rPr>
        </w:r>
        <w:r w:rsidR="00D64C72">
          <w:rPr>
            <w:noProof/>
            <w:webHidden/>
          </w:rPr>
          <w:fldChar w:fldCharType="separate"/>
        </w:r>
        <w:r w:rsidR="00D64C72">
          <w:rPr>
            <w:noProof/>
            <w:webHidden/>
          </w:rPr>
          <w:t>13</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06" w:history="1">
        <w:r w:rsidR="00D64C72" w:rsidRPr="007C3471">
          <w:rPr>
            <w:rStyle w:val="Hyperlink"/>
            <w:noProof/>
          </w:rPr>
          <w:t>5.2.1</w:t>
        </w:r>
        <w:r w:rsidR="00D64C72">
          <w:rPr>
            <w:rFonts w:eastAsiaTheme="minorEastAsia"/>
            <w:noProof/>
          </w:rPr>
          <w:tab/>
        </w:r>
        <w:r w:rsidR="00D64C72" w:rsidRPr="007C3471">
          <w:rPr>
            <w:rStyle w:val="Hyperlink"/>
            <w:noProof/>
          </w:rPr>
          <w:t>Document Metadata to be used for constructing queries</w:t>
        </w:r>
        <w:r w:rsidR="00D64C72">
          <w:rPr>
            <w:noProof/>
            <w:webHidden/>
          </w:rPr>
          <w:tab/>
        </w:r>
        <w:r w:rsidR="00D64C72">
          <w:rPr>
            <w:noProof/>
            <w:webHidden/>
          </w:rPr>
          <w:fldChar w:fldCharType="begin"/>
        </w:r>
        <w:r w:rsidR="00D64C72">
          <w:rPr>
            <w:noProof/>
            <w:webHidden/>
          </w:rPr>
          <w:instrText xml:space="preserve"> PAGEREF _Toc379381106 \h </w:instrText>
        </w:r>
        <w:r w:rsidR="00D64C72">
          <w:rPr>
            <w:noProof/>
            <w:webHidden/>
          </w:rPr>
        </w:r>
        <w:r w:rsidR="00D64C72">
          <w:rPr>
            <w:noProof/>
            <w:webHidden/>
          </w:rPr>
          <w:fldChar w:fldCharType="separate"/>
        </w:r>
        <w:r w:rsidR="00D64C72">
          <w:rPr>
            <w:noProof/>
            <w:webHidden/>
          </w:rPr>
          <w:t>13</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07" w:history="1">
        <w:r w:rsidR="00D64C72" w:rsidRPr="007C3471">
          <w:rPr>
            <w:rStyle w:val="Hyperlink"/>
            <w:noProof/>
          </w:rPr>
          <w:t>5.2.2</w:t>
        </w:r>
        <w:r w:rsidR="00D64C72">
          <w:rPr>
            <w:rFonts w:eastAsiaTheme="minorEastAsia"/>
            <w:noProof/>
          </w:rPr>
          <w:tab/>
        </w:r>
        <w:r w:rsidR="00D64C72" w:rsidRPr="007C3471">
          <w:rPr>
            <w:rStyle w:val="Hyperlink"/>
            <w:noProof/>
          </w:rPr>
          <w:t>Data Elements to be used for constructing queries</w:t>
        </w:r>
        <w:r w:rsidR="00D64C72">
          <w:rPr>
            <w:noProof/>
            <w:webHidden/>
          </w:rPr>
          <w:tab/>
        </w:r>
        <w:r w:rsidR="00D64C72">
          <w:rPr>
            <w:noProof/>
            <w:webHidden/>
          </w:rPr>
          <w:fldChar w:fldCharType="begin"/>
        </w:r>
        <w:r w:rsidR="00D64C72">
          <w:rPr>
            <w:noProof/>
            <w:webHidden/>
          </w:rPr>
          <w:instrText xml:space="preserve"> PAGEREF _Toc379381107 \h </w:instrText>
        </w:r>
        <w:r w:rsidR="00D64C72">
          <w:rPr>
            <w:noProof/>
            <w:webHidden/>
          </w:rPr>
        </w:r>
        <w:r w:rsidR="00D64C72">
          <w:rPr>
            <w:noProof/>
            <w:webHidden/>
          </w:rPr>
          <w:fldChar w:fldCharType="separate"/>
        </w:r>
        <w:r w:rsidR="00D64C72">
          <w:rPr>
            <w:noProof/>
            <w:webHidden/>
          </w:rPr>
          <w:t>16</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08" w:history="1">
        <w:r w:rsidR="00D64C72" w:rsidRPr="007C3471">
          <w:rPr>
            <w:rStyle w:val="Hyperlink"/>
            <w:noProof/>
          </w:rPr>
          <w:t>5.2.3</w:t>
        </w:r>
        <w:r w:rsidR="00D64C72">
          <w:rPr>
            <w:rFonts w:eastAsiaTheme="minorEastAsia"/>
            <w:noProof/>
          </w:rPr>
          <w:tab/>
        </w:r>
        <w:r w:rsidR="00D64C72" w:rsidRPr="007C3471">
          <w:rPr>
            <w:rStyle w:val="Hyperlink"/>
            <w:noProof/>
          </w:rPr>
          <w:t>Data Elements to be included in Query Responses</w:t>
        </w:r>
        <w:r w:rsidR="00D64C72">
          <w:rPr>
            <w:noProof/>
            <w:webHidden/>
          </w:rPr>
          <w:tab/>
        </w:r>
        <w:r w:rsidR="00D64C72">
          <w:rPr>
            <w:noProof/>
            <w:webHidden/>
          </w:rPr>
          <w:fldChar w:fldCharType="begin"/>
        </w:r>
        <w:r w:rsidR="00D64C72">
          <w:rPr>
            <w:noProof/>
            <w:webHidden/>
          </w:rPr>
          <w:instrText xml:space="preserve"> PAGEREF _Toc379381108 \h </w:instrText>
        </w:r>
        <w:r w:rsidR="00D64C72">
          <w:rPr>
            <w:noProof/>
            <w:webHidden/>
          </w:rPr>
        </w:r>
        <w:r w:rsidR="00D64C72">
          <w:rPr>
            <w:noProof/>
            <w:webHidden/>
          </w:rPr>
          <w:fldChar w:fldCharType="separate"/>
        </w:r>
        <w:r w:rsidR="00D64C72">
          <w:rPr>
            <w:noProof/>
            <w:webHidden/>
          </w:rPr>
          <w:t>19</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109" w:history="1">
        <w:r w:rsidR="00D64C72" w:rsidRPr="007C3471">
          <w:rPr>
            <w:rStyle w:val="Hyperlink"/>
            <w:noProof/>
          </w:rPr>
          <w:t>5.3</w:t>
        </w:r>
        <w:r w:rsidR="00D64C72">
          <w:rPr>
            <w:rFonts w:eastAsiaTheme="minorEastAsia"/>
            <w:noProof/>
          </w:rPr>
          <w:tab/>
        </w:r>
        <w:r w:rsidR="00D64C72" w:rsidRPr="007C3471">
          <w:rPr>
            <w:rStyle w:val="Hyperlink"/>
            <w:noProof/>
          </w:rPr>
          <w:t>Computation Dimension</w:t>
        </w:r>
        <w:r w:rsidR="00D64C72">
          <w:rPr>
            <w:noProof/>
            <w:webHidden/>
          </w:rPr>
          <w:tab/>
        </w:r>
        <w:r w:rsidR="00D64C72">
          <w:rPr>
            <w:noProof/>
            <w:webHidden/>
          </w:rPr>
          <w:fldChar w:fldCharType="begin"/>
        </w:r>
        <w:r w:rsidR="00D64C72">
          <w:rPr>
            <w:noProof/>
            <w:webHidden/>
          </w:rPr>
          <w:instrText xml:space="preserve"> PAGEREF _Toc379381109 \h </w:instrText>
        </w:r>
        <w:r w:rsidR="00D64C72">
          <w:rPr>
            <w:noProof/>
            <w:webHidden/>
          </w:rPr>
        </w:r>
        <w:r w:rsidR="00D64C72">
          <w:rPr>
            <w:noProof/>
            <w:webHidden/>
          </w:rPr>
          <w:fldChar w:fldCharType="separate"/>
        </w:r>
        <w:r w:rsidR="00D64C72">
          <w:rPr>
            <w:noProof/>
            <w:webHidden/>
          </w:rPr>
          <w:t>19</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10" w:history="1">
        <w:r w:rsidR="00D64C72" w:rsidRPr="007C3471">
          <w:rPr>
            <w:rStyle w:val="Hyperlink"/>
            <w:noProof/>
          </w:rPr>
          <w:t>5.3.1</w:t>
        </w:r>
        <w:r w:rsidR="00D64C72">
          <w:rPr>
            <w:rFonts w:eastAsiaTheme="minorEastAsia"/>
            <w:noProof/>
          </w:rPr>
          <w:tab/>
        </w:r>
        <w:r w:rsidR="00D64C72" w:rsidRPr="007C3471">
          <w:rPr>
            <w:rStyle w:val="Hyperlink"/>
            <w:noProof/>
          </w:rPr>
          <w:t>Synchronous Queries</w:t>
        </w:r>
        <w:r w:rsidR="00D64C72">
          <w:rPr>
            <w:noProof/>
            <w:webHidden/>
          </w:rPr>
          <w:tab/>
        </w:r>
        <w:r w:rsidR="00D64C72">
          <w:rPr>
            <w:noProof/>
            <w:webHidden/>
          </w:rPr>
          <w:fldChar w:fldCharType="begin"/>
        </w:r>
        <w:r w:rsidR="00D64C72">
          <w:rPr>
            <w:noProof/>
            <w:webHidden/>
          </w:rPr>
          <w:instrText xml:space="preserve"> PAGEREF _Toc379381110 \h </w:instrText>
        </w:r>
        <w:r w:rsidR="00D64C72">
          <w:rPr>
            <w:noProof/>
            <w:webHidden/>
          </w:rPr>
        </w:r>
        <w:r w:rsidR="00D64C72">
          <w:rPr>
            <w:noProof/>
            <w:webHidden/>
          </w:rPr>
          <w:fldChar w:fldCharType="separate"/>
        </w:r>
        <w:r w:rsidR="00D64C72">
          <w:rPr>
            <w:noProof/>
            <w:webHidden/>
          </w:rPr>
          <w:t>19</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11" w:history="1">
        <w:r w:rsidR="00D64C72" w:rsidRPr="007C3471">
          <w:rPr>
            <w:rStyle w:val="Hyperlink"/>
            <w:noProof/>
          </w:rPr>
          <w:t>5.3.2</w:t>
        </w:r>
        <w:r w:rsidR="00D64C72">
          <w:rPr>
            <w:rFonts w:eastAsiaTheme="minorEastAsia"/>
            <w:noProof/>
          </w:rPr>
          <w:tab/>
        </w:r>
        <w:r w:rsidR="00D64C72" w:rsidRPr="007C3471">
          <w:rPr>
            <w:rStyle w:val="Hyperlink"/>
            <w:noProof/>
          </w:rPr>
          <w:t>Asynchronous Queries</w:t>
        </w:r>
        <w:r w:rsidR="00D64C72">
          <w:rPr>
            <w:noProof/>
            <w:webHidden/>
          </w:rPr>
          <w:tab/>
        </w:r>
        <w:r w:rsidR="00D64C72">
          <w:rPr>
            <w:noProof/>
            <w:webHidden/>
          </w:rPr>
          <w:fldChar w:fldCharType="begin"/>
        </w:r>
        <w:r w:rsidR="00D64C72">
          <w:rPr>
            <w:noProof/>
            <w:webHidden/>
          </w:rPr>
          <w:instrText xml:space="preserve"> PAGEREF _Toc379381111 \h </w:instrText>
        </w:r>
        <w:r w:rsidR="00D64C72">
          <w:rPr>
            <w:noProof/>
            <w:webHidden/>
          </w:rPr>
        </w:r>
        <w:r w:rsidR="00D64C72">
          <w:rPr>
            <w:noProof/>
            <w:webHidden/>
          </w:rPr>
          <w:fldChar w:fldCharType="separate"/>
        </w:r>
        <w:r w:rsidR="00D64C72">
          <w:rPr>
            <w:noProof/>
            <w:webHidden/>
          </w:rPr>
          <w:t>19</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12" w:history="1">
        <w:r w:rsidR="00D64C72" w:rsidRPr="007C3471">
          <w:rPr>
            <w:rStyle w:val="Hyperlink"/>
            <w:noProof/>
          </w:rPr>
          <w:t>5.3.3</w:t>
        </w:r>
        <w:r w:rsidR="00D64C72">
          <w:rPr>
            <w:rFonts w:eastAsiaTheme="minorEastAsia"/>
            <w:noProof/>
          </w:rPr>
          <w:tab/>
        </w:r>
        <w:r w:rsidR="00D64C72" w:rsidRPr="007C3471">
          <w:rPr>
            <w:rStyle w:val="Hyperlink"/>
            <w:noProof/>
          </w:rPr>
          <w:t>Query Execution Context and Security</w:t>
        </w:r>
        <w:r w:rsidR="00D64C72">
          <w:rPr>
            <w:noProof/>
            <w:webHidden/>
          </w:rPr>
          <w:tab/>
        </w:r>
        <w:r w:rsidR="00D64C72">
          <w:rPr>
            <w:noProof/>
            <w:webHidden/>
          </w:rPr>
          <w:fldChar w:fldCharType="begin"/>
        </w:r>
        <w:r w:rsidR="00D64C72">
          <w:rPr>
            <w:noProof/>
            <w:webHidden/>
          </w:rPr>
          <w:instrText xml:space="preserve"> PAGEREF _Toc379381112 \h </w:instrText>
        </w:r>
        <w:r w:rsidR="00D64C72">
          <w:rPr>
            <w:noProof/>
            <w:webHidden/>
          </w:rPr>
        </w:r>
        <w:r w:rsidR="00D64C72">
          <w:rPr>
            <w:noProof/>
            <w:webHidden/>
          </w:rPr>
          <w:fldChar w:fldCharType="separate"/>
        </w:r>
        <w:r w:rsidR="00D64C72">
          <w:rPr>
            <w:noProof/>
            <w:webHidden/>
          </w:rPr>
          <w:t>20</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13" w:history="1">
        <w:r w:rsidR="00D64C72" w:rsidRPr="007C3471">
          <w:rPr>
            <w:rStyle w:val="Hyperlink"/>
            <w:noProof/>
          </w:rPr>
          <w:t>5.3.3.1</w:t>
        </w:r>
        <w:r w:rsidR="00D64C72">
          <w:rPr>
            <w:rFonts w:eastAsiaTheme="minorEastAsia"/>
            <w:noProof/>
          </w:rPr>
          <w:tab/>
        </w:r>
        <w:r w:rsidR="00D64C72" w:rsidRPr="007C3471">
          <w:rPr>
            <w:rStyle w:val="Hyperlink"/>
            <w:noProof/>
          </w:rPr>
          <w:t>Local DAF</w:t>
        </w:r>
        <w:r w:rsidR="00D64C72">
          <w:rPr>
            <w:noProof/>
            <w:webHidden/>
          </w:rPr>
          <w:tab/>
        </w:r>
        <w:r w:rsidR="00D64C72">
          <w:rPr>
            <w:noProof/>
            <w:webHidden/>
          </w:rPr>
          <w:fldChar w:fldCharType="begin"/>
        </w:r>
        <w:r w:rsidR="00D64C72">
          <w:rPr>
            <w:noProof/>
            <w:webHidden/>
          </w:rPr>
          <w:instrText xml:space="preserve"> PAGEREF _Toc379381113 \h </w:instrText>
        </w:r>
        <w:r w:rsidR="00D64C72">
          <w:rPr>
            <w:noProof/>
            <w:webHidden/>
          </w:rPr>
        </w:r>
        <w:r w:rsidR="00D64C72">
          <w:rPr>
            <w:noProof/>
            <w:webHidden/>
          </w:rPr>
          <w:fldChar w:fldCharType="separate"/>
        </w:r>
        <w:r w:rsidR="00D64C72">
          <w:rPr>
            <w:noProof/>
            <w:webHidden/>
          </w:rPr>
          <w:t>20</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14" w:history="1">
        <w:r w:rsidR="00D64C72" w:rsidRPr="007C3471">
          <w:rPr>
            <w:rStyle w:val="Hyperlink"/>
            <w:noProof/>
          </w:rPr>
          <w:t>5.3.3.2</w:t>
        </w:r>
        <w:r w:rsidR="00D64C72">
          <w:rPr>
            <w:rFonts w:eastAsiaTheme="minorEastAsia"/>
            <w:noProof/>
          </w:rPr>
          <w:tab/>
        </w:r>
        <w:r w:rsidR="00D64C72" w:rsidRPr="007C3471">
          <w:rPr>
            <w:rStyle w:val="Hyperlink"/>
            <w:noProof/>
          </w:rPr>
          <w:t>Targeted DAF and Federated DAF</w:t>
        </w:r>
        <w:r w:rsidR="00D64C72">
          <w:rPr>
            <w:noProof/>
            <w:webHidden/>
          </w:rPr>
          <w:tab/>
        </w:r>
        <w:r w:rsidR="00D64C72">
          <w:rPr>
            <w:noProof/>
            <w:webHidden/>
          </w:rPr>
          <w:fldChar w:fldCharType="begin"/>
        </w:r>
        <w:r w:rsidR="00D64C72">
          <w:rPr>
            <w:noProof/>
            <w:webHidden/>
          </w:rPr>
          <w:instrText xml:space="preserve"> PAGEREF _Toc379381114 \h </w:instrText>
        </w:r>
        <w:r w:rsidR="00D64C72">
          <w:rPr>
            <w:noProof/>
            <w:webHidden/>
          </w:rPr>
        </w:r>
        <w:r w:rsidR="00D64C72">
          <w:rPr>
            <w:noProof/>
            <w:webHidden/>
          </w:rPr>
          <w:fldChar w:fldCharType="separate"/>
        </w:r>
        <w:r w:rsidR="00D64C72">
          <w:rPr>
            <w:noProof/>
            <w:webHidden/>
          </w:rPr>
          <w:t>20</w:t>
        </w:r>
        <w:r w:rsidR="00D64C72">
          <w:rPr>
            <w:noProof/>
            <w:webHidden/>
          </w:rPr>
          <w:fldChar w:fldCharType="end"/>
        </w:r>
      </w:hyperlink>
    </w:p>
    <w:p w:rsidR="00D64C72" w:rsidRDefault="00792ECC">
      <w:pPr>
        <w:pStyle w:val="TOC3"/>
        <w:tabs>
          <w:tab w:val="left" w:pos="1320"/>
          <w:tab w:val="right" w:leader="dot" w:pos="9350"/>
        </w:tabs>
        <w:rPr>
          <w:rFonts w:eastAsiaTheme="minorEastAsia"/>
          <w:noProof/>
        </w:rPr>
      </w:pPr>
      <w:hyperlink w:anchor="_Toc379381115" w:history="1">
        <w:r w:rsidR="00D64C72" w:rsidRPr="007C3471">
          <w:rPr>
            <w:rStyle w:val="Hyperlink"/>
            <w:noProof/>
          </w:rPr>
          <w:t>5.3.4</w:t>
        </w:r>
        <w:r w:rsidR="00D64C72">
          <w:rPr>
            <w:rFonts w:eastAsiaTheme="minorEastAsia"/>
            <w:noProof/>
          </w:rPr>
          <w:tab/>
        </w:r>
        <w:r w:rsidR="00D64C72" w:rsidRPr="007C3471">
          <w:rPr>
            <w:rStyle w:val="Hyperlink"/>
            <w:noProof/>
          </w:rPr>
          <w:t>DAF Queries</w:t>
        </w:r>
        <w:r w:rsidR="00D64C72">
          <w:rPr>
            <w:noProof/>
            <w:webHidden/>
          </w:rPr>
          <w:tab/>
        </w:r>
        <w:r w:rsidR="00D64C72">
          <w:rPr>
            <w:noProof/>
            <w:webHidden/>
          </w:rPr>
          <w:fldChar w:fldCharType="begin"/>
        </w:r>
        <w:r w:rsidR="00D64C72">
          <w:rPr>
            <w:noProof/>
            <w:webHidden/>
          </w:rPr>
          <w:instrText xml:space="preserve"> PAGEREF _Toc379381115 \h </w:instrText>
        </w:r>
        <w:r w:rsidR="00D64C72">
          <w:rPr>
            <w:noProof/>
            <w:webHidden/>
          </w:rPr>
        </w:r>
        <w:r w:rsidR="00D64C72">
          <w:rPr>
            <w:noProof/>
            <w:webHidden/>
          </w:rPr>
          <w:fldChar w:fldCharType="separate"/>
        </w:r>
        <w:r w:rsidR="00D64C72">
          <w:rPr>
            <w:noProof/>
            <w:webHidden/>
          </w:rPr>
          <w:t>20</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16" w:history="1">
        <w:r w:rsidR="00D64C72" w:rsidRPr="007C3471">
          <w:rPr>
            <w:rStyle w:val="Hyperlink"/>
            <w:noProof/>
          </w:rPr>
          <w:t>5.3.4.1</w:t>
        </w:r>
        <w:r w:rsidR="00D64C72">
          <w:rPr>
            <w:rFonts w:eastAsiaTheme="minorEastAsia"/>
            <w:noProof/>
          </w:rPr>
          <w:tab/>
        </w:r>
        <w:r w:rsidR="00D64C72" w:rsidRPr="007C3471">
          <w:rPr>
            <w:rStyle w:val="Hyperlink"/>
            <w:noProof/>
          </w:rPr>
          <w:t>Find Patient Identifiers for Patient Demographics</w:t>
        </w:r>
        <w:r w:rsidR="00D64C72">
          <w:rPr>
            <w:noProof/>
            <w:webHidden/>
          </w:rPr>
          <w:tab/>
        </w:r>
        <w:r w:rsidR="00D64C72">
          <w:rPr>
            <w:noProof/>
            <w:webHidden/>
          </w:rPr>
          <w:fldChar w:fldCharType="begin"/>
        </w:r>
        <w:r w:rsidR="00D64C72">
          <w:rPr>
            <w:noProof/>
            <w:webHidden/>
          </w:rPr>
          <w:instrText xml:space="preserve"> PAGEREF _Toc379381116 \h </w:instrText>
        </w:r>
        <w:r w:rsidR="00D64C72">
          <w:rPr>
            <w:noProof/>
            <w:webHidden/>
          </w:rPr>
        </w:r>
        <w:r w:rsidR="00D64C72">
          <w:rPr>
            <w:noProof/>
            <w:webHidden/>
          </w:rPr>
          <w:fldChar w:fldCharType="separate"/>
        </w:r>
        <w:r w:rsidR="00D64C72">
          <w:rPr>
            <w:noProof/>
            <w:webHidden/>
          </w:rPr>
          <w:t>20</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17" w:history="1">
        <w:r w:rsidR="00D64C72" w:rsidRPr="007C3471">
          <w:rPr>
            <w:rStyle w:val="Hyperlink"/>
            <w:noProof/>
          </w:rPr>
          <w:t>5.3.4.2</w:t>
        </w:r>
        <w:r w:rsidR="00D64C72">
          <w:rPr>
            <w:rFonts w:eastAsiaTheme="minorEastAsia"/>
            <w:noProof/>
          </w:rPr>
          <w:tab/>
        </w:r>
        <w:r w:rsidR="00D64C72" w:rsidRPr="007C3471">
          <w:rPr>
            <w:rStyle w:val="Hyperlink"/>
            <w:noProof/>
          </w:rPr>
          <w:t>Find Document(s) based on Patient Identifiers</w:t>
        </w:r>
        <w:r w:rsidR="00D64C72">
          <w:rPr>
            <w:noProof/>
            <w:webHidden/>
          </w:rPr>
          <w:tab/>
        </w:r>
        <w:r w:rsidR="00D64C72">
          <w:rPr>
            <w:noProof/>
            <w:webHidden/>
          </w:rPr>
          <w:fldChar w:fldCharType="begin"/>
        </w:r>
        <w:r w:rsidR="00D64C72">
          <w:rPr>
            <w:noProof/>
            <w:webHidden/>
          </w:rPr>
          <w:instrText xml:space="preserve"> PAGEREF _Toc379381117 \h </w:instrText>
        </w:r>
        <w:r w:rsidR="00D64C72">
          <w:rPr>
            <w:noProof/>
            <w:webHidden/>
          </w:rPr>
        </w:r>
        <w:r w:rsidR="00D64C72">
          <w:rPr>
            <w:noProof/>
            <w:webHidden/>
          </w:rPr>
          <w:fldChar w:fldCharType="separate"/>
        </w:r>
        <w:r w:rsidR="00D64C72">
          <w:rPr>
            <w:noProof/>
            <w:webHidden/>
          </w:rPr>
          <w:t>21</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18" w:history="1">
        <w:r w:rsidR="00D64C72" w:rsidRPr="007C3471">
          <w:rPr>
            <w:rStyle w:val="Hyperlink"/>
            <w:noProof/>
          </w:rPr>
          <w:t>5.3.4.3</w:t>
        </w:r>
        <w:r w:rsidR="00D64C72">
          <w:rPr>
            <w:rFonts w:eastAsiaTheme="minorEastAsia"/>
            <w:noProof/>
          </w:rPr>
          <w:tab/>
        </w:r>
        <w:r w:rsidR="00D64C72" w:rsidRPr="007C3471">
          <w:rPr>
            <w:rStyle w:val="Hyperlink"/>
            <w:noProof/>
          </w:rPr>
          <w:t>Get Document(s) based on Document Identifiers</w:t>
        </w:r>
        <w:r w:rsidR="00D64C72">
          <w:rPr>
            <w:noProof/>
            <w:webHidden/>
          </w:rPr>
          <w:tab/>
        </w:r>
        <w:r w:rsidR="00D64C72">
          <w:rPr>
            <w:noProof/>
            <w:webHidden/>
          </w:rPr>
          <w:fldChar w:fldCharType="begin"/>
        </w:r>
        <w:r w:rsidR="00D64C72">
          <w:rPr>
            <w:noProof/>
            <w:webHidden/>
          </w:rPr>
          <w:instrText xml:space="preserve"> PAGEREF _Toc379381118 \h </w:instrText>
        </w:r>
        <w:r w:rsidR="00D64C72">
          <w:rPr>
            <w:noProof/>
            <w:webHidden/>
          </w:rPr>
        </w:r>
        <w:r w:rsidR="00D64C72">
          <w:rPr>
            <w:noProof/>
            <w:webHidden/>
          </w:rPr>
          <w:fldChar w:fldCharType="separate"/>
        </w:r>
        <w:r w:rsidR="00D64C72">
          <w:rPr>
            <w:noProof/>
            <w:webHidden/>
          </w:rPr>
          <w:t>21</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19" w:history="1">
        <w:r w:rsidR="00D64C72" w:rsidRPr="007C3471">
          <w:rPr>
            <w:rStyle w:val="Hyperlink"/>
            <w:noProof/>
          </w:rPr>
          <w:t>5.3.4.4</w:t>
        </w:r>
        <w:r w:rsidR="00D64C72">
          <w:rPr>
            <w:rFonts w:eastAsiaTheme="minorEastAsia"/>
            <w:noProof/>
          </w:rPr>
          <w:tab/>
        </w:r>
        <w:r w:rsidR="00D64C72" w:rsidRPr="007C3471">
          <w:rPr>
            <w:rStyle w:val="Hyperlink"/>
            <w:noProof/>
          </w:rPr>
          <w:t>Get data based on Patient data and clinical data elements</w:t>
        </w:r>
        <w:r w:rsidR="00D64C72">
          <w:rPr>
            <w:noProof/>
            <w:webHidden/>
          </w:rPr>
          <w:tab/>
        </w:r>
        <w:r w:rsidR="00D64C72">
          <w:rPr>
            <w:noProof/>
            <w:webHidden/>
          </w:rPr>
          <w:fldChar w:fldCharType="begin"/>
        </w:r>
        <w:r w:rsidR="00D64C72">
          <w:rPr>
            <w:noProof/>
            <w:webHidden/>
          </w:rPr>
          <w:instrText xml:space="preserve"> PAGEREF _Toc379381119 \h </w:instrText>
        </w:r>
        <w:r w:rsidR="00D64C72">
          <w:rPr>
            <w:noProof/>
            <w:webHidden/>
          </w:rPr>
        </w:r>
        <w:r w:rsidR="00D64C72">
          <w:rPr>
            <w:noProof/>
            <w:webHidden/>
          </w:rPr>
          <w:fldChar w:fldCharType="separate"/>
        </w:r>
        <w:r w:rsidR="00D64C72">
          <w:rPr>
            <w:noProof/>
            <w:webHidden/>
          </w:rPr>
          <w:t>22</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20" w:history="1">
        <w:r w:rsidR="00D64C72" w:rsidRPr="007C3471">
          <w:rPr>
            <w:rStyle w:val="Hyperlink"/>
            <w:noProof/>
          </w:rPr>
          <w:t>5.3.4.5</w:t>
        </w:r>
        <w:r w:rsidR="00D64C72">
          <w:rPr>
            <w:rFonts w:eastAsiaTheme="minorEastAsia"/>
            <w:noProof/>
          </w:rPr>
          <w:tab/>
        </w:r>
        <w:r w:rsidR="00D64C72" w:rsidRPr="007C3471">
          <w:rPr>
            <w:rStyle w:val="Hyperlink"/>
            <w:noProof/>
          </w:rPr>
          <w:t>Find Document(s) based on Patient Demographics</w:t>
        </w:r>
        <w:r w:rsidR="00D64C72">
          <w:rPr>
            <w:noProof/>
            <w:webHidden/>
          </w:rPr>
          <w:tab/>
        </w:r>
        <w:r w:rsidR="00D64C72">
          <w:rPr>
            <w:noProof/>
            <w:webHidden/>
          </w:rPr>
          <w:fldChar w:fldCharType="begin"/>
        </w:r>
        <w:r w:rsidR="00D64C72">
          <w:rPr>
            <w:noProof/>
            <w:webHidden/>
          </w:rPr>
          <w:instrText xml:space="preserve"> PAGEREF _Toc379381120 \h </w:instrText>
        </w:r>
        <w:r w:rsidR="00D64C72">
          <w:rPr>
            <w:noProof/>
            <w:webHidden/>
          </w:rPr>
        </w:r>
        <w:r w:rsidR="00D64C72">
          <w:rPr>
            <w:noProof/>
            <w:webHidden/>
          </w:rPr>
          <w:fldChar w:fldCharType="separate"/>
        </w:r>
        <w:r w:rsidR="00D64C72">
          <w:rPr>
            <w:noProof/>
            <w:webHidden/>
          </w:rPr>
          <w:t>23</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21" w:history="1">
        <w:r w:rsidR="00D64C72" w:rsidRPr="007C3471">
          <w:rPr>
            <w:rStyle w:val="Hyperlink"/>
            <w:noProof/>
          </w:rPr>
          <w:t>5.3.4.6</w:t>
        </w:r>
        <w:r w:rsidR="00D64C72">
          <w:rPr>
            <w:rFonts w:eastAsiaTheme="minorEastAsia"/>
            <w:noProof/>
          </w:rPr>
          <w:tab/>
        </w:r>
        <w:r w:rsidR="00D64C72" w:rsidRPr="007C3471">
          <w:rPr>
            <w:rStyle w:val="Hyperlink"/>
            <w:noProof/>
          </w:rPr>
          <w:t>Find Document(s) based on Multiple Patient Identifiers</w:t>
        </w:r>
        <w:r w:rsidR="00D64C72">
          <w:rPr>
            <w:noProof/>
            <w:webHidden/>
          </w:rPr>
          <w:tab/>
        </w:r>
        <w:r w:rsidR="00D64C72">
          <w:rPr>
            <w:noProof/>
            <w:webHidden/>
          </w:rPr>
          <w:fldChar w:fldCharType="begin"/>
        </w:r>
        <w:r w:rsidR="00D64C72">
          <w:rPr>
            <w:noProof/>
            <w:webHidden/>
          </w:rPr>
          <w:instrText xml:space="preserve"> PAGEREF _Toc379381121 \h </w:instrText>
        </w:r>
        <w:r w:rsidR="00D64C72">
          <w:rPr>
            <w:noProof/>
            <w:webHidden/>
          </w:rPr>
        </w:r>
        <w:r w:rsidR="00D64C72">
          <w:rPr>
            <w:noProof/>
            <w:webHidden/>
          </w:rPr>
          <w:fldChar w:fldCharType="separate"/>
        </w:r>
        <w:r w:rsidR="00D64C72">
          <w:rPr>
            <w:noProof/>
            <w:webHidden/>
          </w:rPr>
          <w:t>24</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22" w:history="1">
        <w:r w:rsidR="00D64C72" w:rsidRPr="007C3471">
          <w:rPr>
            <w:rStyle w:val="Hyperlink"/>
            <w:noProof/>
          </w:rPr>
          <w:t>5.3.4.7</w:t>
        </w:r>
        <w:r w:rsidR="00D64C72">
          <w:rPr>
            <w:rFonts w:eastAsiaTheme="minorEastAsia"/>
            <w:noProof/>
          </w:rPr>
          <w:tab/>
        </w:r>
        <w:r w:rsidR="00D64C72" w:rsidRPr="007C3471">
          <w:rPr>
            <w:rStyle w:val="Hyperlink"/>
            <w:noProof/>
          </w:rPr>
          <w:t>Get Population Data based on clinical data elements</w:t>
        </w:r>
        <w:r w:rsidR="00D64C72">
          <w:rPr>
            <w:noProof/>
            <w:webHidden/>
          </w:rPr>
          <w:tab/>
        </w:r>
        <w:r w:rsidR="00D64C72">
          <w:rPr>
            <w:noProof/>
            <w:webHidden/>
          </w:rPr>
          <w:fldChar w:fldCharType="begin"/>
        </w:r>
        <w:r w:rsidR="00D64C72">
          <w:rPr>
            <w:noProof/>
            <w:webHidden/>
          </w:rPr>
          <w:instrText xml:space="preserve"> PAGEREF _Toc379381122 \h </w:instrText>
        </w:r>
        <w:r w:rsidR="00D64C72">
          <w:rPr>
            <w:noProof/>
            <w:webHidden/>
          </w:rPr>
        </w:r>
        <w:r w:rsidR="00D64C72">
          <w:rPr>
            <w:noProof/>
            <w:webHidden/>
          </w:rPr>
          <w:fldChar w:fldCharType="separate"/>
        </w:r>
        <w:r w:rsidR="00D64C72">
          <w:rPr>
            <w:noProof/>
            <w:webHidden/>
          </w:rPr>
          <w:t>24</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23" w:history="1">
        <w:r w:rsidR="00D64C72" w:rsidRPr="007C3471">
          <w:rPr>
            <w:rStyle w:val="Hyperlink"/>
            <w:noProof/>
          </w:rPr>
          <w:t>5.3.4.8</w:t>
        </w:r>
        <w:r w:rsidR="00D64C72">
          <w:rPr>
            <w:rFonts w:eastAsiaTheme="minorEastAsia"/>
            <w:noProof/>
          </w:rPr>
          <w:tab/>
        </w:r>
        <w:r w:rsidR="00D64C72" w:rsidRPr="007C3471">
          <w:rPr>
            <w:rStyle w:val="Hyperlink"/>
            <w:noProof/>
          </w:rPr>
          <w:t>Support Capability: Supply and Consume User Assertions</w:t>
        </w:r>
        <w:r w:rsidR="00D64C72">
          <w:rPr>
            <w:noProof/>
            <w:webHidden/>
          </w:rPr>
          <w:tab/>
        </w:r>
        <w:r w:rsidR="00D64C72">
          <w:rPr>
            <w:noProof/>
            <w:webHidden/>
          </w:rPr>
          <w:fldChar w:fldCharType="begin"/>
        </w:r>
        <w:r w:rsidR="00D64C72">
          <w:rPr>
            <w:noProof/>
            <w:webHidden/>
          </w:rPr>
          <w:instrText xml:space="preserve"> PAGEREF _Toc379381123 \h </w:instrText>
        </w:r>
        <w:r w:rsidR="00D64C72">
          <w:rPr>
            <w:noProof/>
            <w:webHidden/>
          </w:rPr>
        </w:r>
        <w:r w:rsidR="00D64C72">
          <w:rPr>
            <w:noProof/>
            <w:webHidden/>
          </w:rPr>
          <w:fldChar w:fldCharType="separate"/>
        </w:r>
        <w:r w:rsidR="00D64C72">
          <w:rPr>
            <w:noProof/>
            <w:webHidden/>
          </w:rPr>
          <w:t>25</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124" w:history="1">
        <w:r w:rsidR="00D64C72" w:rsidRPr="007C3471">
          <w:rPr>
            <w:rStyle w:val="Hyperlink"/>
            <w:noProof/>
          </w:rPr>
          <w:t>5.4</w:t>
        </w:r>
        <w:r w:rsidR="00D64C72">
          <w:rPr>
            <w:rFonts w:eastAsiaTheme="minorEastAsia"/>
            <w:noProof/>
          </w:rPr>
          <w:tab/>
        </w:r>
        <w:r w:rsidR="00D64C72" w:rsidRPr="007C3471">
          <w:rPr>
            <w:rStyle w:val="Hyperlink"/>
            <w:noProof/>
          </w:rPr>
          <w:t>Engineering Dimension</w:t>
        </w:r>
        <w:r w:rsidR="00D64C72">
          <w:rPr>
            <w:noProof/>
            <w:webHidden/>
          </w:rPr>
          <w:tab/>
        </w:r>
        <w:r w:rsidR="00D64C72">
          <w:rPr>
            <w:noProof/>
            <w:webHidden/>
          </w:rPr>
          <w:fldChar w:fldCharType="begin"/>
        </w:r>
        <w:r w:rsidR="00D64C72">
          <w:rPr>
            <w:noProof/>
            <w:webHidden/>
          </w:rPr>
          <w:instrText xml:space="preserve"> PAGEREF _Toc379381124 \h </w:instrText>
        </w:r>
        <w:r w:rsidR="00D64C72">
          <w:rPr>
            <w:noProof/>
            <w:webHidden/>
          </w:rPr>
        </w:r>
        <w:r w:rsidR="00D64C72">
          <w:rPr>
            <w:noProof/>
            <w:webHidden/>
          </w:rPr>
          <w:fldChar w:fldCharType="separate"/>
        </w:r>
        <w:r w:rsidR="00D64C72">
          <w:rPr>
            <w:noProof/>
            <w:webHidden/>
          </w:rPr>
          <w:t>26</w:t>
        </w:r>
        <w:r w:rsidR="00D64C72">
          <w:rPr>
            <w:noProof/>
            <w:webHidden/>
          </w:rPr>
          <w:fldChar w:fldCharType="end"/>
        </w:r>
      </w:hyperlink>
    </w:p>
    <w:p w:rsidR="00D64C72" w:rsidRDefault="00792ECC">
      <w:pPr>
        <w:pStyle w:val="TOC1"/>
        <w:tabs>
          <w:tab w:val="left" w:pos="440"/>
          <w:tab w:val="right" w:leader="dot" w:pos="9350"/>
        </w:tabs>
        <w:rPr>
          <w:rFonts w:eastAsiaTheme="minorEastAsia"/>
          <w:noProof/>
        </w:rPr>
      </w:pPr>
      <w:hyperlink w:anchor="_Toc379381125" w:history="1">
        <w:r w:rsidR="00D64C72" w:rsidRPr="007C3471">
          <w:rPr>
            <w:rStyle w:val="Hyperlink"/>
            <w:noProof/>
          </w:rPr>
          <w:t>6</w:t>
        </w:r>
        <w:r w:rsidR="00D64C72">
          <w:rPr>
            <w:rFonts w:eastAsiaTheme="minorEastAsia"/>
            <w:noProof/>
          </w:rPr>
          <w:tab/>
        </w:r>
        <w:r w:rsidR="00D64C72" w:rsidRPr="007C3471">
          <w:rPr>
            <w:rStyle w:val="Hyperlink"/>
            <w:noProof/>
          </w:rPr>
          <w:t>Platform Specific Level</w:t>
        </w:r>
        <w:r w:rsidR="00D64C72">
          <w:rPr>
            <w:noProof/>
            <w:webHidden/>
          </w:rPr>
          <w:tab/>
        </w:r>
        <w:r w:rsidR="00D64C72">
          <w:rPr>
            <w:noProof/>
            <w:webHidden/>
          </w:rPr>
          <w:fldChar w:fldCharType="begin"/>
        </w:r>
        <w:r w:rsidR="00D64C72">
          <w:rPr>
            <w:noProof/>
            <w:webHidden/>
          </w:rPr>
          <w:instrText xml:space="preserve"> PAGEREF _Toc379381125 \h </w:instrText>
        </w:r>
        <w:r w:rsidR="00D64C72">
          <w:rPr>
            <w:noProof/>
            <w:webHidden/>
          </w:rPr>
        </w:r>
        <w:r w:rsidR="00D64C72">
          <w:rPr>
            <w:noProof/>
            <w:webHidden/>
          </w:rPr>
          <w:fldChar w:fldCharType="separate"/>
        </w:r>
        <w:r w:rsidR="00D64C72">
          <w:rPr>
            <w:noProof/>
            <w:webHidden/>
          </w:rPr>
          <w:t>26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26" w:history="1">
        <w:r w:rsidR="00D64C72" w:rsidRPr="007C3471">
          <w:rPr>
            <w:rStyle w:val="Hyperlink"/>
            <w:noProof/>
          </w:rPr>
          <w:t>6.1 Business Dimension</w:t>
        </w:r>
        <w:r w:rsidR="00D64C72">
          <w:rPr>
            <w:noProof/>
            <w:webHidden/>
          </w:rPr>
          <w:tab/>
        </w:r>
        <w:r w:rsidR="00D64C72">
          <w:rPr>
            <w:noProof/>
            <w:webHidden/>
          </w:rPr>
          <w:fldChar w:fldCharType="begin"/>
        </w:r>
        <w:r w:rsidR="00D64C72">
          <w:rPr>
            <w:noProof/>
            <w:webHidden/>
          </w:rPr>
          <w:instrText xml:space="preserve"> PAGEREF _Toc379381126 \h </w:instrText>
        </w:r>
        <w:r w:rsidR="00D64C72">
          <w:rPr>
            <w:noProof/>
            <w:webHidden/>
          </w:rPr>
        </w:r>
        <w:r w:rsidR="00D64C72">
          <w:rPr>
            <w:noProof/>
            <w:webHidden/>
          </w:rPr>
          <w:fldChar w:fldCharType="separate"/>
        </w:r>
        <w:r w:rsidR="00D64C72">
          <w:rPr>
            <w:noProof/>
            <w:webHidden/>
          </w:rPr>
          <w:t>27</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127" w:history="1">
        <w:r w:rsidR="00D64C72" w:rsidRPr="007C3471">
          <w:rPr>
            <w:rStyle w:val="Hyperlink"/>
            <w:noProof/>
          </w:rPr>
          <w:t>6.2</w:t>
        </w:r>
        <w:r w:rsidR="00D64C72">
          <w:rPr>
            <w:rFonts w:eastAsiaTheme="minorEastAsia"/>
            <w:noProof/>
          </w:rPr>
          <w:tab/>
        </w:r>
        <w:r w:rsidR="00D64C72" w:rsidRPr="007C3471">
          <w:rPr>
            <w:rStyle w:val="Hyperlink"/>
            <w:noProof/>
          </w:rPr>
          <w:t>Information Dimension</w:t>
        </w:r>
        <w:r w:rsidR="00D64C72">
          <w:rPr>
            <w:noProof/>
            <w:webHidden/>
          </w:rPr>
          <w:tab/>
        </w:r>
        <w:r w:rsidR="00D64C72">
          <w:rPr>
            <w:noProof/>
            <w:webHidden/>
          </w:rPr>
          <w:fldChar w:fldCharType="begin"/>
        </w:r>
        <w:r w:rsidR="00D64C72">
          <w:rPr>
            <w:noProof/>
            <w:webHidden/>
          </w:rPr>
          <w:instrText xml:space="preserve"> PAGEREF _Toc379381127 \h </w:instrText>
        </w:r>
        <w:r w:rsidR="00D64C72">
          <w:rPr>
            <w:noProof/>
            <w:webHidden/>
          </w:rPr>
        </w:r>
        <w:r w:rsidR="00D64C72">
          <w:rPr>
            <w:noProof/>
            <w:webHidden/>
          </w:rPr>
          <w:fldChar w:fldCharType="separate"/>
        </w:r>
        <w:r w:rsidR="00D64C72">
          <w:rPr>
            <w:noProof/>
            <w:webHidden/>
          </w:rPr>
          <w:t>28</w:t>
        </w:r>
        <w:r w:rsidR="00D64C72">
          <w:rPr>
            <w:noProof/>
            <w:webHidden/>
          </w:rPr>
          <w:fldChar w:fldCharType="end"/>
        </w:r>
      </w:hyperlink>
    </w:p>
    <w:p w:rsidR="00D64C72" w:rsidRDefault="00792ECC">
      <w:pPr>
        <w:pStyle w:val="TOC2"/>
        <w:tabs>
          <w:tab w:val="left" w:pos="880"/>
          <w:tab w:val="right" w:leader="dot" w:pos="9350"/>
        </w:tabs>
        <w:rPr>
          <w:rFonts w:eastAsiaTheme="minorEastAsia"/>
          <w:noProof/>
        </w:rPr>
      </w:pPr>
      <w:hyperlink w:anchor="_Toc379381128" w:history="1">
        <w:r w:rsidR="00D64C72" w:rsidRPr="007C3471">
          <w:rPr>
            <w:rStyle w:val="Hyperlink"/>
            <w:noProof/>
          </w:rPr>
          <w:t>6.3</w:t>
        </w:r>
        <w:r w:rsidR="00D64C72">
          <w:rPr>
            <w:rFonts w:eastAsiaTheme="minorEastAsia"/>
            <w:noProof/>
          </w:rPr>
          <w:tab/>
        </w:r>
        <w:r w:rsidR="00D64C72" w:rsidRPr="007C3471">
          <w:rPr>
            <w:rStyle w:val="Hyperlink"/>
            <w:noProof/>
          </w:rPr>
          <w:t>Computational Dimension</w:t>
        </w:r>
        <w:r w:rsidR="00D64C72">
          <w:rPr>
            <w:noProof/>
            <w:webHidden/>
          </w:rPr>
          <w:tab/>
        </w:r>
        <w:r w:rsidR="00D64C72">
          <w:rPr>
            <w:noProof/>
            <w:webHidden/>
          </w:rPr>
          <w:fldChar w:fldCharType="begin"/>
        </w:r>
        <w:r w:rsidR="00D64C72">
          <w:rPr>
            <w:noProof/>
            <w:webHidden/>
          </w:rPr>
          <w:instrText xml:space="preserve"> PAGEREF _Toc379381128 \h </w:instrText>
        </w:r>
        <w:r w:rsidR="00D64C72">
          <w:rPr>
            <w:noProof/>
            <w:webHidden/>
          </w:rPr>
        </w:r>
        <w:r w:rsidR="00D64C72">
          <w:rPr>
            <w:noProof/>
            <w:webHidden/>
          </w:rPr>
          <w:fldChar w:fldCharType="separate"/>
        </w:r>
        <w:r w:rsidR="00D64C72">
          <w:rPr>
            <w:noProof/>
            <w:webHidden/>
          </w:rPr>
          <w:t>28</w:t>
        </w:r>
        <w:r w:rsidR="00D64C72">
          <w:rPr>
            <w:noProof/>
            <w:webHidden/>
          </w:rPr>
          <w:fldChar w:fldCharType="end"/>
        </w:r>
      </w:hyperlink>
    </w:p>
    <w:p w:rsidR="00D64C72" w:rsidRDefault="00792ECC">
      <w:pPr>
        <w:pStyle w:val="TOC2"/>
        <w:tabs>
          <w:tab w:val="left" w:pos="1100"/>
          <w:tab w:val="right" w:leader="dot" w:pos="9350"/>
        </w:tabs>
        <w:rPr>
          <w:rFonts w:eastAsiaTheme="minorEastAsia"/>
          <w:noProof/>
        </w:rPr>
      </w:pPr>
      <w:hyperlink w:anchor="_Toc379381129" w:history="1">
        <w:r w:rsidR="00D64C72" w:rsidRPr="007C3471">
          <w:rPr>
            <w:rStyle w:val="Hyperlink"/>
            <w:noProof/>
          </w:rPr>
          <w:t>6.3.1</w:t>
        </w:r>
        <w:r w:rsidR="00D64C72">
          <w:rPr>
            <w:rFonts w:eastAsiaTheme="minorEastAsia"/>
            <w:noProof/>
          </w:rPr>
          <w:tab/>
        </w:r>
        <w:r w:rsidR="00D64C72" w:rsidRPr="007C3471">
          <w:rPr>
            <w:rStyle w:val="Hyperlink"/>
            <w:noProof/>
          </w:rPr>
          <w:t>Actors and Transactions</w:t>
        </w:r>
        <w:r w:rsidR="00D64C72">
          <w:rPr>
            <w:noProof/>
            <w:webHidden/>
          </w:rPr>
          <w:tab/>
        </w:r>
        <w:r w:rsidR="00D64C72">
          <w:rPr>
            <w:noProof/>
            <w:webHidden/>
          </w:rPr>
          <w:fldChar w:fldCharType="begin"/>
        </w:r>
        <w:r w:rsidR="00D64C72">
          <w:rPr>
            <w:noProof/>
            <w:webHidden/>
          </w:rPr>
          <w:instrText xml:space="preserve"> PAGEREF _Toc379381129 \h </w:instrText>
        </w:r>
        <w:r w:rsidR="00D64C72">
          <w:rPr>
            <w:noProof/>
            <w:webHidden/>
          </w:rPr>
        </w:r>
        <w:r w:rsidR="00D64C72">
          <w:rPr>
            <w:noProof/>
            <w:webHidden/>
          </w:rPr>
          <w:fldChar w:fldCharType="separate"/>
        </w:r>
        <w:r w:rsidR="00D64C72">
          <w:rPr>
            <w:noProof/>
            <w:webHidden/>
          </w:rPr>
          <w:t>29</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30" w:history="1">
        <w:r w:rsidR="00D64C72" w:rsidRPr="007C3471">
          <w:rPr>
            <w:rStyle w:val="Hyperlink"/>
            <w:noProof/>
          </w:rPr>
          <w:t>6.3.1.1</w:t>
        </w:r>
        <w:r w:rsidR="00D64C72">
          <w:rPr>
            <w:rFonts w:eastAsiaTheme="minorEastAsia"/>
            <w:noProof/>
          </w:rPr>
          <w:tab/>
        </w:r>
        <w:r w:rsidR="00D64C72" w:rsidRPr="007C3471">
          <w:rPr>
            <w:rStyle w:val="Hyperlink"/>
            <w:noProof/>
          </w:rPr>
          <w:t>Actors/Transaction Requirements for LDAF</w:t>
        </w:r>
        <w:r w:rsidR="00D64C72">
          <w:rPr>
            <w:noProof/>
            <w:webHidden/>
          </w:rPr>
          <w:tab/>
        </w:r>
        <w:r w:rsidR="00D64C72">
          <w:rPr>
            <w:noProof/>
            <w:webHidden/>
          </w:rPr>
          <w:fldChar w:fldCharType="begin"/>
        </w:r>
        <w:r w:rsidR="00D64C72">
          <w:rPr>
            <w:noProof/>
            <w:webHidden/>
          </w:rPr>
          <w:instrText xml:space="preserve"> PAGEREF _Toc379381130 \h </w:instrText>
        </w:r>
        <w:r w:rsidR="00D64C72">
          <w:rPr>
            <w:noProof/>
            <w:webHidden/>
          </w:rPr>
        </w:r>
        <w:r w:rsidR="00D64C72">
          <w:rPr>
            <w:noProof/>
            <w:webHidden/>
          </w:rPr>
          <w:fldChar w:fldCharType="separate"/>
        </w:r>
        <w:r w:rsidR="00D64C72">
          <w:rPr>
            <w:noProof/>
            <w:webHidden/>
          </w:rPr>
          <w:t>29</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31" w:history="1">
        <w:r w:rsidR="00D64C72" w:rsidRPr="007C3471">
          <w:rPr>
            <w:rStyle w:val="Hyperlink"/>
            <w:noProof/>
          </w:rPr>
          <w:t>6.3.1.2</w:t>
        </w:r>
        <w:r w:rsidR="00D64C72">
          <w:rPr>
            <w:rFonts w:eastAsiaTheme="minorEastAsia"/>
            <w:noProof/>
          </w:rPr>
          <w:tab/>
        </w:r>
        <w:r w:rsidR="00D64C72" w:rsidRPr="007C3471">
          <w:rPr>
            <w:rStyle w:val="Hyperlink"/>
            <w:noProof/>
          </w:rPr>
          <w:t>Actors/Transaction Requirements for TDAF</w:t>
        </w:r>
        <w:r w:rsidR="00D64C72">
          <w:rPr>
            <w:noProof/>
            <w:webHidden/>
          </w:rPr>
          <w:tab/>
        </w:r>
        <w:r w:rsidR="00D64C72">
          <w:rPr>
            <w:noProof/>
            <w:webHidden/>
          </w:rPr>
          <w:fldChar w:fldCharType="begin"/>
        </w:r>
        <w:r w:rsidR="00D64C72">
          <w:rPr>
            <w:noProof/>
            <w:webHidden/>
          </w:rPr>
          <w:instrText xml:space="preserve"> PAGEREF _Toc379381131 \h </w:instrText>
        </w:r>
        <w:r w:rsidR="00D64C72">
          <w:rPr>
            <w:noProof/>
            <w:webHidden/>
          </w:rPr>
        </w:r>
        <w:r w:rsidR="00D64C72">
          <w:rPr>
            <w:noProof/>
            <w:webHidden/>
          </w:rPr>
          <w:fldChar w:fldCharType="separate"/>
        </w:r>
        <w:r w:rsidR="00D64C72">
          <w:rPr>
            <w:noProof/>
            <w:webHidden/>
          </w:rPr>
          <w:t>30</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32" w:history="1">
        <w:r w:rsidR="00D64C72" w:rsidRPr="007C3471">
          <w:rPr>
            <w:rStyle w:val="Hyperlink"/>
            <w:noProof/>
          </w:rPr>
          <w:t>6.3.1.3</w:t>
        </w:r>
        <w:r w:rsidR="00D64C72">
          <w:rPr>
            <w:rFonts w:eastAsiaTheme="minorEastAsia"/>
            <w:noProof/>
          </w:rPr>
          <w:tab/>
        </w:r>
        <w:r w:rsidR="00D64C72" w:rsidRPr="007C3471">
          <w:rPr>
            <w:rStyle w:val="Hyperlink"/>
            <w:noProof/>
          </w:rPr>
          <w:t>Actors/Transaction Requirements for FDAF</w:t>
        </w:r>
        <w:r w:rsidR="00D64C72">
          <w:rPr>
            <w:noProof/>
            <w:webHidden/>
          </w:rPr>
          <w:tab/>
        </w:r>
        <w:r w:rsidR="00D64C72">
          <w:rPr>
            <w:noProof/>
            <w:webHidden/>
          </w:rPr>
          <w:fldChar w:fldCharType="begin"/>
        </w:r>
        <w:r w:rsidR="00D64C72">
          <w:rPr>
            <w:noProof/>
            <w:webHidden/>
          </w:rPr>
          <w:instrText xml:space="preserve"> PAGEREF _Toc379381132 \h </w:instrText>
        </w:r>
        <w:r w:rsidR="00D64C72">
          <w:rPr>
            <w:noProof/>
            <w:webHidden/>
          </w:rPr>
        </w:r>
        <w:r w:rsidR="00D64C72">
          <w:rPr>
            <w:noProof/>
            <w:webHidden/>
          </w:rPr>
          <w:fldChar w:fldCharType="separate"/>
        </w:r>
        <w:r w:rsidR="00D64C72">
          <w:rPr>
            <w:noProof/>
            <w:webHidden/>
          </w:rPr>
          <w:t>31</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33" w:history="1">
        <w:r w:rsidR="00D64C72" w:rsidRPr="007C3471">
          <w:rPr>
            <w:rStyle w:val="Hyperlink"/>
            <w:noProof/>
          </w:rPr>
          <w:t>6.3.1.4</w:t>
        </w:r>
        <w:r w:rsidR="00D64C72">
          <w:rPr>
            <w:rFonts w:eastAsiaTheme="minorEastAsia"/>
            <w:noProof/>
          </w:rPr>
          <w:tab/>
        </w:r>
        <w:r w:rsidR="00D64C72" w:rsidRPr="007C3471">
          <w:rPr>
            <w:rStyle w:val="Hyperlink"/>
            <w:noProof/>
          </w:rPr>
          <w:t>Interoperability across Transport Stacks</w:t>
        </w:r>
        <w:r w:rsidR="00D64C72">
          <w:rPr>
            <w:noProof/>
            <w:webHidden/>
          </w:rPr>
          <w:tab/>
        </w:r>
        <w:r w:rsidR="00D64C72">
          <w:rPr>
            <w:noProof/>
            <w:webHidden/>
          </w:rPr>
          <w:fldChar w:fldCharType="begin"/>
        </w:r>
        <w:r w:rsidR="00D64C72">
          <w:rPr>
            <w:noProof/>
            <w:webHidden/>
          </w:rPr>
          <w:instrText xml:space="preserve"> PAGEREF _Toc379381133 \h </w:instrText>
        </w:r>
        <w:r w:rsidR="00D64C72">
          <w:rPr>
            <w:noProof/>
            <w:webHidden/>
          </w:rPr>
        </w:r>
        <w:r w:rsidR="00D64C72">
          <w:rPr>
            <w:noProof/>
            <w:webHidden/>
          </w:rPr>
          <w:fldChar w:fldCharType="separate"/>
        </w:r>
        <w:r w:rsidR="00D64C72">
          <w:rPr>
            <w:noProof/>
            <w:webHidden/>
          </w:rPr>
          <w:t>32</w:t>
        </w:r>
        <w:r w:rsidR="00D64C72">
          <w:rPr>
            <w:noProof/>
            <w:webHidden/>
          </w:rPr>
          <w:fldChar w:fldCharType="end"/>
        </w:r>
      </w:hyperlink>
    </w:p>
    <w:p w:rsidR="00D64C72" w:rsidRDefault="00792ECC">
      <w:pPr>
        <w:pStyle w:val="TOC4"/>
        <w:tabs>
          <w:tab w:val="left" w:pos="1540"/>
          <w:tab w:val="right" w:leader="dot" w:pos="9350"/>
        </w:tabs>
        <w:rPr>
          <w:rFonts w:eastAsiaTheme="minorEastAsia"/>
          <w:noProof/>
        </w:rPr>
      </w:pPr>
      <w:hyperlink w:anchor="_Toc379381134" w:history="1">
        <w:r w:rsidR="00D64C72" w:rsidRPr="007C3471">
          <w:rPr>
            <w:rStyle w:val="Hyperlink"/>
            <w:noProof/>
          </w:rPr>
          <w:t>6.3.1.5</w:t>
        </w:r>
        <w:r w:rsidR="00D64C72">
          <w:rPr>
            <w:rFonts w:eastAsiaTheme="minorEastAsia"/>
            <w:noProof/>
          </w:rPr>
          <w:tab/>
        </w:r>
        <w:r w:rsidR="00D64C72" w:rsidRPr="007C3471">
          <w:rPr>
            <w:rStyle w:val="Hyperlink"/>
            <w:noProof/>
          </w:rPr>
          <w:t>Modularity and Substitutability within SOAP Query stacks</w:t>
        </w:r>
        <w:r w:rsidR="00D64C72">
          <w:rPr>
            <w:noProof/>
            <w:webHidden/>
          </w:rPr>
          <w:tab/>
        </w:r>
        <w:r w:rsidR="00D64C72">
          <w:rPr>
            <w:noProof/>
            <w:webHidden/>
          </w:rPr>
          <w:fldChar w:fldCharType="begin"/>
        </w:r>
        <w:r w:rsidR="00D64C72">
          <w:rPr>
            <w:noProof/>
            <w:webHidden/>
          </w:rPr>
          <w:instrText xml:space="preserve"> PAGEREF _Toc379381134 \h </w:instrText>
        </w:r>
        <w:r w:rsidR="00D64C72">
          <w:rPr>
            <w:noProof/>
            <w:webHidden/>
          </w:rPr>
        </w:r>
        <w:r w:rsidR="00D64C72">
          <w:rPr>
            <w:noProof/>
            <w:webHidden/>
          </w:rPr>
          <w:fldChar w:fldCharType="separate"/>
        </w:r>
        <w:r w:rsidR="00D64C72">
          <w:rPr>
            <w:noProof/>
            <w:webHidden/>
          </w:rPr>
          <w:t>32</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35" w:history="1">
        <w:r w:rsidR="00D64C72" w:rsidRPr="007C3471">
          <w:rPr>
            <w:rStyle w:val="Hyperlink"/>
            <w:noProof/>
          </w:rPr>
          <w:t>6.4 Engineering Dimension</w:t>
        </w:r>
        <w:r w:rsidR="00D64C72">
          <w:rPr>
            <w:noProof/>
            <w:webHidden/>
          </w:rPr>
          <w:tab/>
        </w:r>
        <w:r w:rsidR="00D64C72">
          <w:rPr>
            <w:noProof/>
            <w:webHidden/>
          </w:rPr>
          <w:fldChar w:fldCharType="begin"/>
        </w:r>
        <w:r w:rsidR="00D64C72">
          <w:rPr>
            <w:noProof/>
            <w:webHidden/>
          </w:rPr>
          <w:instrText xml:space="preserve"> PAGEREF _Toc379381135 \h </w:instrText>
        </w:r>
        <w:r w:rsidR="00D64C72">
          <w:rPr>
            <w:noProof/>
            <w:webHidden/>
          </w:rPr>
        </w:r>
        <w:r w:rsidR="00D64C72">
          <w:rPr>
            <w:noProof/>
            <w:webHidden/>
          </w:rPr>
          <w:fldChar w:fldCharType="separate"/>
        </w:r>
        <w:r w:rsidR="00D64C72">
          <w:rPr>
            <w:noProof/>
            <w:webHidden/>
          </w:rPr>
          <w:t>33</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36" w:history="1">
        <w:r w:rsidR="00D64C72" w:rsidRPr="007C3471">
          <w:rPr>
            <w:rStyle w:val="Hyperlink"/>
            <w:noProof/>
          </w:rPr>
          <w:t>6.4.1 LDAF Deployment Model 1</w:t>
        </w:r>
        <w:r w:rsidR="00D64C72">
          <w:rPr>
            <w:noProof/>
            <w:webHidden/>
          </w:rPr>
          <w:tab/>
        </w:r>
        <w:r w:rsidR="00D64C72">
          <w:rPr>
            <w:noProof/>
            <w:webHidden/>
          </w:rPr>
          <w:fldChar w:fldCharType="begin"/>
        </w:r>
        <w:r w:rsidR="00D64C72">
          <w:rPr>
            <w:noProof/>
            <w:webHidden/>
          </w:rPr>
          <w:instrText xml:space="preserve"> PAGEREF _Toc379381136 \h </w:instrText>
        </w:r>
        <w:r w:rsidR="00D64C72">
          <w:rPr>
            <w:noProof/>
            <w:webHidden/>
          </w:rPr>
        </w:r>
        <w:r w:rsidR="00D64C72">
          <w:rPr>
            <w:noProof/>
            <w:webHidden/>
          </w:rPr>
          <w:fldChar w:fldCharType="separate"/>
        </w:r>
        <w:r w:rsidR="00D64C72">
          <w:rPr>
            <w:noProof/>
            <w:webHidden/>
          </w:rPr>
          <w:t>33</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37" w:history="1">
        <w:r w:rsidR="00D64C72" w:rsidRPr="007C3471">
          <w:rPr>
            <w:rStyle w:val="Hyperlink"/>
            <w:noProof/>
          </w:rPr>
          <w:t>6.4.2 LDAF Deployment Model 2</w:t>
        </w:r>
        <w:r w:rsidR="00D64C72">
          <w:rPr>
            <w:noProof/>
            <w:webHidden/>
          </w:rPr>
          <w:tab/>
        </w:r>
        <w:r w:rsidR="00D64C72">
          <w:rPr>
            <w:noProof/>
            <w:webHidden/>
          </w:rPr>
          <w:fldChar w:fldCharType="begin"/>
        </w:r>
        <w:r w:rsidR="00D64C72">
          <w:rPr>
            <w:noProof/>
            <w:webHidden/>
          </w:rPr>
          <w:instrText xml:space="preserve"> PAGEREF _Toc379381137 \h </w:instrText>
        </w:r>
        <w:r w:rsidR="00D64C72">
          <w:rPr>
            <w:noProof/>
            <w:webHidden/>
          </w:rPr>
        </w:r>
        <w:r w:rsidR="00D64C72">
          <w:rPr>
            <w:noProof/>
            <w:webHidden/>
          </w:rPr>
          <w:fldChar w:fldCharType="separate"/>
        </w:r>
        <w:r w:rsidR="00D64C72">
          <w:rPr>
            <w:noProof/>
            <w:webHidden/>
          </w:rPr>
          <w:t>33</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38" w:history="1">
        <w:r w:rsidR="00D64C72" w:rsidRPr="007C3471">
          <w:rPr>
            <w:rStyle w:val="Hyperlink"/>
            <w:noProof/>
          </w:rPr>
          <w:t>6.4.3 TDAF Deployment Model</w:t>
        </w:r>
        <w:r w:rsidR="00D64C72">
          <w:rPr>
            <w:noProof/>
            <w:webHidden/>
          </w:rPr>
          <w:tab/>
        </w:r>
        <w:r w:rsidR="00D64C72">
          <w:rPr>
            <w:noProof/>
            <w:webHidden/>
          </w:rPr>
          <w:fldChar w:fldCharType="begin"/>
        </w:r>
        <w:r w:rsidR="00D64C72">
          <w:rPr>
            <w:noProof/>
            <w:webHidden/>
          </w:rPr>
          <w:instrText xml:space="preserve"> PAGEREF _Toc379381138 \h </w:instrText>
        </w:r>
        <w:r w:rsidR="00D64C72">
          <w:rPr>
            <w:noProof/>
            <w:webHidden/>
          </w:rPr>
        </w:r>
        <w:r w:rsidR="00D64C72">
          <w:rPr>
            <w:noProof/>
            <w:webHidden/>
          </w:rPr>
          <w:fldChar w:fldCharType="separate"/>
        </w:r>
        <w:r w:rsidR="00D64C72">
          <w:rPr>
            <w:noProof/>
            <w:webHidden/>
          </w:rPr>
          <w:t>34</w:t>
        </w:r>
        <w:r w:rsidR="00D64C72">
          <w:rPr>
            <w:noProof/>
            <w:webHidden/>
          </w:rPr>
          <w:fldChar w:fldCharType="end"/>
        </w:r>
      </w:hyperlink>
    </w:p>
    <w:p w:rsidR="00D64C72" w:rsidRDefault="00792ECC">
      <w:pPr>
        <w:pStyle w:val="TOC1"/>
        <w:tabs>
          <w:tab w:val="left" w:pos="440"/>
          <w:tab w:val="right" w:leader="dot" w:pos="9350"/>
        </w:tabs>
        <w:rPr>
          <w:rFonts w:eastAsiaTheme="minorEastAsia"/>
          <w:noProof/>
        </w:rPr>
      </w:pPr>
      <w:hyperlink w:anchor="_Toc379381139" w:history="1">
        <w:r w:rsidR="00D64C72" w:rsidRPr="007C3471">
          <w:rPr>
            <w:rStyle w:val="Hyperlink"/>
            <w:noProof/>
          </w:rPr>
          <w:t>7.</w:t>
        </w:r>
        <w:r w:rsidR="00D64C72">
          <w:rPr>
            <w:rFonts w:eastAsiaTheme="minorEastAsia"/>
            <w:noProof/>
          </w:rPr>
          <w:tab/>
        </w:r>
        <w:r w:rsidR="00D64C72" w:rsidRPr="007C3471">
          <w:rPr>
            <w:rStyle w:val="Hyperlink"/>
            <w:noProof/>
          </w:rPr>
          <w:t>Conclusions</w:t>
        </w:r>
        <w:r w:rsidR="00D64C72">
          <w:rPr>
            <w:noProof/>
            <w:webHidden/>
          </w:rPr>
          <w:tab/>
        </w:r>
        <w:r w:rsidR="00D64C72">
          <w:rPr>
            <w:noProof/>
            <w:webHidden/>
          </w:rPr>
          <w:fldChar w:fldCharType="begin"/>
        </w:r>
        <w:r w:rsidR="00D64C72">
          <w:rPr>
            <w:noProof/>
            <w:webHidden/>
          </w:rPr>
          <w:instrText xml:space="preserve"> PAGEREF _Toc379381139 \h </w:instrText>
        </w:r>
        <w:r w:rsidR="00D64C72">
          <w:rPr>
            <w:noProof/>
            <w:webHidden/>
          </w:rPr>
        </w:r>
        <w:r w:rsidR="00D64C72">
          <w:rPr>
            <w:noProof/>
            <w:webHidden/>
          </w:rPr>
          <w:fldChar w:fldCharType="separate"/>
        </w:r>
        <w:r w:rsidR="00D64C72">
          <w:rPr>
            <w:noProof/>
            <w:webHidden/>
          </w:rPr>
          <w:t>34</w:t>
        </w:r>
        <w:r w:rsidR="00D64C72">
          <w:rPr>
            <w:noProof/>
            <w:webHidden/>
          </w:rPr>
          <w:fldChar w:fldCharType="end"/>
        </w:r>
      </w:hyperlink>
    </w:p>
    <w:p w:rsidR="00D64C72" w:rsidRDefault="00792ECC">
      <w:pPr>
        <w:pStyle w:val="TOC1"/>
        <w:tabs>
          <w:tab w:val="right" w:leader="dot" w:pos="9350"/>
        </w:tabs>
        <w:rPr>
          <w:rFonts w:eastAsiaTheme="minorEastAsia"/>
          <w:noProof/>
        </w:rPr>
      </w:pPr>
      <w:hyperlink w:anchor="_Toc379381140" w:history="1">
        <w:r w:rsidR="00D64C72" w:rsidRPr="007C3471">
          <w:rPr>
            <w:rStyle w:val="Hyperlink"/>
            <w:noProof/>
          </w:rPr>
          <w:t>Next Steps</w:t>
        </w:r>
        <w:r w:rsidR="00D64C72">
          <w:rPr>
            <w:noProof/>
            <w:webHidden/>
          </w:rPr>
          <w:tab/>
        </w:r>
        <w:r w:rsidR="00D64C72">
          <w:rPr>
            <w:noProof/>
            <w:webHidden/>
          </w:rPr>
          <w:fldChar w:fldCharType="begin"/>
        </w:r>
        <w:r w:rsidR="00D64C72">
          <w:rPr>
            <w:noProof/>
            <w:webHidden/>
          </w:rPr>
          <w:instrText xml:space="preserve"> PAGEREF _Toc379381140 \h </w:instrText>
        </w:r>
        <w:r w:rsidR="00D64C72">
          <w:rPr>
            <w:noProof/>
            <w:webHidden/>
          </w:rPr>
        </w:r>
        <w:r w:rsidR="00D64C72">
          <w:rPr>
            <w:noProof/>
            <w:webHidden/>
          </w:rPr>
          <w:fldChar w:fldCharType="separate"/>
        </w:r>
        <w:r w:rsidR="00D64C72">
          <w:rPr>
            <w:noProof/>
            <w:webHidden/>
          </w:rPr>
          <w:t>35</w:t>
        </w:r>
        <w:r w:rsidR="00D64C72">
          <w:rPr>
            <w:noProof/>
            <w:webHidden/>
          </w:rPr>
          <w:fldChar w:fldCharType="end"/>
        </w:r>
      </w:hyperlink>
    </w:p>
    <w:p w:rsidR="00D64C72" w:rsidRDefault="00792ECC">
      <w:pPr>
        <w:pStyle w:val="TOC1"/>
        <w:tabs>
          <w:tab w:val="right" w:leader="dot" w:pos="9350"/>
        </w:tabs>
        <w:rPr>
          <w:rFonts w:eastAsiaTheme="minorEastAsia"/>
          <w:noProof/>
        </w:rPr>
      </w:pPr>
      <w:hyperlink w:anchor="_Toc379381141" w:history="1">
        <w:r w:rsidR="00D64C72" w:rsidRPr="007C3471">
          <w:rPr>
            <w:rStyle w:val="Hyperlink"/>
            <w:noProof/>
          </w:rPr>
          <w:t>Appendix A – Sample Integration Statements</w:t>
        </w:r>
        <w:r w:rsidR="00D64C72">
          <w:rPr>
            <w:noProof/>
            <w:webHidden/>
          </w:rPr>
          <w:tab/>
        </w:r>
        <w:r w:rsidR="00D64C72">
          <w:rPr>
            <w:noProof/>
            <w:webHidden/>
          </w:rPr>
          <w:fldChar w:fldCharType="begin"/>
        </w:r>
        <w:r w:rsidR="00D64C72">
          <w:rPr>
            <w:noProof/>
            <w:webHidden/>
          </w:rPr>
          <w:instrText xml:space="preserve"> PAGEREF _Toc379381141 \h </w:instrText>
        </w:r>
        <w:r w:rsidR="00D64C72">
          <w:rPr>
            <w:noProof/>
            <w:webHidden/>
          </w:rPr>
        </w:r>
        <w:r w:rsidR="00D64C72">
          <w:rPr>
            <w:noProof/>
            <w:webHidden/>
          </w:rPr>
          <w:fldChar w:fldCharType="separate"/>
        </w:r>
        <w:r w:rsidR="00D64C72">
          <w:rPr>
            <w:noProof/>
            <w:webHidden/>
          </w:rPr>
          <w:t>35</w:t>
        </w:r>
        <w:r w:rsidR="00D64C72">
          <w:rPr>
            <w:noProof/>
            <w:webHidden/>
          </w:rPr>
          <w:fldChar w:fldCharType="end"/>
        </w:r>
      </w:hyperlink>
    </w:p>
    <w:p w:rsidR="00D64C72" w:rsidRDefault="00792ECC">
      <w:pPr>
        <w:pStyle w:val="TOC1"/>
        <w:tabs>
          <w:tab w:val="right" w:leader="dot" w:pos="9350"/>
        </w:tabs>
        <w:rPr>
          <w:rFonts w:eastAsiaTheme="minorEastAsia"/>
          <w:noProof/>
        </w:rPr>
      </w:pPr>
      <w:hyperlink w:anchor="_Toc379381142" w:history="1">
        <w:r w:rsidR="00D64C72" w:rsidRPr="007C3471">
          <w:rPr>
            <w:rStyle w:val="Hyperlink"/>
            <w:noProof/>
          </w:rPr>
          <w:t>Appendix B – Sample User Stories</w:t>
        </w:r>
        <w:r w:rsidR="00D64C72">
          <w:rPr>
            <w:noProof/>
            <w:webHidden/>
          </w:rPr>
          <w:tab/>
        </w:r>
        <w:r w:rsidR="00D64C72">
          <w:rPr>
            <w:noProof/>
            <w:webHidden/>
          </w:rPr>
          <w:fldChar w:fldCharType="begin"/>
        </w:r>
        <w:r w:rsidR="00D64C72">
          <w:rPr>
            <w:noProof/>
            <w:webHidden/>
          </w:rPr>
          <w:instrText xml:space="preserve"> PAGEREF _Toc379381142 \h </w:instrText>
        </w:r>
        <w:r w:rsidR="00D64C72">
          <w:rPr>
            <w:noProof/>
            <w:webHidden/>
          </w:rPr>
        </w:r>
        <w:r w:rsidR="00D64C72">
          <w:rPr>
            <w:noProof/>
            <w:webHidden/>
          </w:rPr>
          <w:fldChar w:fldCharType="separate"/>
        </w:r>
        <w:r w:rsidR="00D64C72">
          <w:rPr>
            <w:noProof/>
            <w:webHidden/>
          </w:rPr>
          <w:t>36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3" w:history="1">
        <w:r w:rsidR="00D64C72" w:rsidRPr="007C3471">
          <w:rPr>
            <w:rStyle w:val="Hyperlink"/>
            <w:noProof/>
          </w:rPr>
          <w:t xml:space="preserve">User Story#1(Document metadata based access - </w:t>
        </w:r>
        <w:r w:rsidR="00D64C72" w:rsidRPr="007C3471">
          <w:rPr>
            <w:rStyle w:val="Hyperlink"/>
            <w:rFonts w:ascii="Arial" w:hAnsi="Arial" w:cs="Arial"/>
            <w:noProof/>
          </w:rPr>
          <w:t>Patient Level Query)</w:t>
        </w:r>
        <w:r w:rsidR="00D64C72">
          <w:rPr>
            <w:noProof/>
            <w:webHidden/>
          </w:rPr>
          <w:tab/>
        </w:r>
        <w:r w:rsidR="00D64C72">
          <w:rPr>
            <w:noProof/>
            <w:webHidden/>
          </w:rPr>
          <w:fldChar w:fldCharType="begin"/>
        </w:r>
        <w:r w:rsidR="00D64C72">
          <w:rPr>
            <w:noProof/>
            <w:webHidden/>
          </w:rPr>
          <w:instrText xml:space="preserve"> PAGEREF _Toc379381143 \h </w:instrText>
        </w:r>
        <w:r w:rsidR="00D64C72">
          <w:rPr>
            <w:noProof/>
            <w:webHidden/>
          </w:rPr>
        </w:r>
        <w:r w:rsidR="00D64C72">
          <w:rPr>
            <w:noProof/>
            <w:webHidden/>
          </w:rPr>
          <w:fldChar w:fldCharType="separate"/>
        </w:r>
        <w:r w:rsidR="00D64C72">
          <w:rPr>
            <w:noProof/>
            <w:webHidden/>
          </w:rPr>
          <w:t>36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4" w:history="1">
        <w:r w:rsidR="00D64C72" w:rsidRPr="007C3471">
          <w:rPr>
            <w:rStyle w:val="Hyperlink"/>
            <w:noProof/>
          </w:rPr>
          <w:t xml:space="preserve">User Story#2 (Document metadata based access - </w:t>
        </w:r>
        <w:r w:rsidR="00D64C72" w:rsidRPr="007C3471">
          <w:rPr>
            <w:rStyle w:val="Hyperlink"/>
            <w:rFonts w:ascii="Arial" w:hAnsi="Arial" w:cs="Arial"/>
            <w:noProof/>
          </w:rPr>
          <w:t>Patient Level Query)</w:t>
        </w:r>
        <w:r w:rsidR="00D64C72">
          <w:rPr>
            <w:noProof/>
            <w:webHidden/>
          </w:rPr>
          <w:tab/>
        </w:r>
        <w:r w:rsidR="00D64C72">
          <w:rPr>
            <w:noProof/>
            <w:webHidden/>
          </w:rPr>
          <w:fldChar w:fldCharType="begin"/>
        </w:r>
        <w:r w:rsidR="00D64C72">
          <w:rPr>
            <w:noProof/>
            <w:webHidden/>
          </w:rPr>
          <w:instrText xml:space="preserve"> PAGEREF _Toc379381144 \h </w:instrText>
        </w:r>
        <w:r w:rsidR="00D64C72">
          <w:rPr>
            <w:noProof/>
            <w:webHidden/>
          </w:rPr>
        </w:r>
        <w:r w:rsidR="00D64C72">
          <w:rPr>
            <w:noProof/>
            <w:webHidden/>
          </w:rPr>
          <w:fldChar w:fldCharType="separate"/>
        </w:r>
        <w:r w:rsidR="00D64C72">
          <w:rPr>
            <w:noProof/>
            <w:webHidden/>
          </w:rPr>
          <w:t>37</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5" w:history="1">
        <w:r w:rsidR="00D64C72" w:rsidRPr="007C3471">
          <w:rPr>
            <w:rStyle w:val="Hyperlink"/>
            <w:noProof/>
          </w:rPr>
          <w:t xml:space="preserve">User Story#3 (Data Element based access - </w:t>
        </w:r>
        <w:r w:rsidR="00D64C72" w:rsidRPr="007C3471">
          <w:rPr>
            <w:rStyle w:val="Hyperlink"/>
            <w:rFonts w:ascii="Arial" w:hAnsi="Arial" w:cs="Arial"/>
            <w:noProof/>
          </w:rPr>
          <w:t>Patient Level Query)</w:t>
        </w:r>
        <w:r w:rsidR="00D64C72">
          <w:rPr>
            <w:noProof/>
            <w:webHidden/>
          </w:rPr>
          <w:tab/>
        </w:r>
        <w:r w:rsidR="00D64C72">
          <w:rPr>
            <w:noProof/>
            <w:webHidden/>
          </w:rPr>
          <w:fldChar w:fldCharType="begin"/>
        </w:r>
        <w:r w:rsidR="00D64C72">
          <w:rPr>
            <w:noProof/>
            <w:webHidden/>
          </w:rPr>
          <w:instrText xml:space="preserve"> PAGEREF _Toc379381145 \h </w:instrText>
        </w:r>
        <w:r w:rsidR="00D64C72">
          <w:rPr>
            <w:noProof/>
            <w:webHidden/>
          </w:rPr>
        </w:r>
        <w:r w:rsidR="00D64C72">
          <w:rPr>
            <w:noProof/>
            <w:webHidden/>
          </w:rPr>
          <w:fldChar w:fldCharType="separate"/>
        </w:r>
        <w:r w:rsidR="00D64C72">
          <w:rPr>
            <w:noProof/>
            <w:webHidden/>
          </w:rPr>
          <w:t>37</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6" w:history="1">
        <w:r w:rsidR="00D64C72" w:rsidRPr="007C3471">
          <w:rPr>
            <w:rStyle w:val="Hyperlink"/>
            <w:noProof/>
          </w:rPr>
          <w:t>User Story#4 (Document metadata based access - Population level Query)</w:t>
        </w:r>
        <w:r w:rsidR="00D64C72">
          <w:rPr>
            <w:noProof/>
            <w:webHidden/>
          </w:rPr>
          <w:tab/>
        </w:r>
        <w:r w:rsidR="00D64C72">
          <w:rPr>
            <w:noProof/>
            <w:webHidden/>
          </w:rPr>
          <w:fldChar w:fldCharType="begin"/>
        </w:r>
        <w:r w:rsidR="00D64C72">
          <w:rPr>
            <w:noProof/>
            <w:webHidden/>
          </w:rPr>
          <w:instrText xml:space="preserve"> PAGEREF _Toc379381146 \h </w:instrText>
        </w:r>
        <w:r w:rsidR="00D64C72">
          <w:rPr>
            <w:noProof/>
            <w:webHidden/>
          </w:rPr>
        </w:r>
        <w:r w:rsidR="00D64C72">
          <w:rPr>
            <w:noProof/>
            <w:webHidden/>
          </w:rPr>
          <w:fldChar w:fldCharType="separate"/>
        </w:r>
        <w:r w:rsidR="00D64C72">
          <w:rPr>
            <w:noProof/>
            <w:webHidden/>
          </w:rPr>
          <w:t>37</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7" w:history="1">
        <w:r w:rsidR="00D64C72" w:rsidRPr="007C3471">
          <w:rPr>
            <w:rStyle w:val="Hyperlink"/>
            <w:noProof/>
          </w:rPr>
          <w:t>User Story #5 (Data Element based access - Patient Level Query)</w:t>
        </w:r>
        <w:r w:rsidR="00D64C72">
          <w:rPr>
            <w:noProof/>
            <w:webHidden/>
          </w:rPr>
          <w:tab/>
        </w:r>
        <w:r w:rsidR="00D64C72">
          <w:rPr>
            <w:noProof/>
            <w:webHidden/>
          </w:rPr>
          <w:fldChar w:fldCharType="begin"/>
        </w:r>
        <w:r w:rsidR="00D64C72">
          <w:rPr>
            <w:noProof/>
            <w:webHidden/>
          </w:rPr>
          <w:instrText xml:space="preserve"> PAGEREF _Toc379381147 \h </w:instrText>
        </w:r>
        <w:r w:rsidR="00D64C72">
          <w:rPr>
            <w:noProof/>
            <w:webHidden/>
          </w:rPr>
        </w:r>
        <w:r w:rsidR="00D64C72">
          <w:rPr>
            <w:noProof/>
            <w:webHidden/>
          </w:rPr>
          <w:fldChar w:fldCharType="separate"/>
        </w:r>
        <w:r w:rsidR="00D64C72">
          <w:rPr>
            <w:noProof/>
            <w:webHidden/>
          </w:rPr>
          <w:t>38</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8" w:history="1">
        <w:r w:rsidR="00D64C72" w:rsidRPr="007C3471">
          <w:rPr>
            <w:rStyle w:val="Hyperlink"/>
            <w:noProof/>
          </w:rPr>
          <w:t>User Story#6 (Data Element based access – Patient Level Query)</w:t>
        </w:r>
        <w:r w:rsidR="00D64C72">
          <w:rPr>
            <w:noProof/>
            <w:webHidden/>
          </w:rPr>
          <w:tab/>
        </w:r>
        <w:r w:rsidR="00D64C72">
          <w:rPr>
            <w:noProof/>
            <w:webHidden/>
          </w:rPr>
          <w:fldChar w:fldCharType="begin"/>
        </w:r>
        <w:r w:rsidR="00D64C72">
          <w:rPr>
            <w:noProof/>
            <w:webHidden/>
          </w:rPr>
          <w:instrText xml:space="preserve"> PAGEREF _Toc379381148 \h </w:instrText>
        </w:r>
        <w:r w:rsidR="00D64C72">
          <w:rPr>
            <w:noProof/>
            <w:webHidden/>
          </w:rPr>
        </w:r>
        <w:r w:rsidR="00D64C72">
          <w:rPr>
            <w:noProof/>
            <w:webHidden/>
          </w:rPr>
          <w:fldChar w:fldCharType="separate"/>
        </w:r>
        <w:r w:rsidR="00D64C72">
          <w:rPr>
            <w:noProof/>
            <w:webHidden/>
          </w:rPr>
          <w:t>38</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49" w:history="1">
        <w:r w:rsidR="00D64C72" w:rsidRPr="007C3471">
          <w:rPr>
            <w:rStyle w:val="Hyperlink"/>
            <w:noProof/>
          </w:rPr>
          <w:t>User Story#7 (Document meta data based access - Patient Level Query)</w:t>
        </w:r>
        <w:r w:rsidR="00D64C72">
          <w:rPr>
            <w:noProof/>
            <w:webHidden/>
          </w:rPr>
          <w:tab/>
        </w:r>
        <w:r w:rsidR="00D64C72">
          <w:rPr>
            <w:noProof/>
            <w:webHidden/>
          </w:rPr>
          <w:fldChar w:fldCharType="begin"/>
        </w:r>
        <w:r w:rsidR="00D64C72">
          <w:rPr>
            <w:noProof/>
            <w:webHidden/>
          </w:rPr>
          <w:instrText xml:space="preserve"> PAGEREF _Toc379381149 \h </w:instrText>
        </w:r>
        <w:r w:rsidR="00D64C72">
          <w:rPr>
            <w:noProof/>
            <w:webHidden/>
          </w:rPr>
        </w:r>
        <w:r w:rsidR="00D64C72">
          <w:rPr>
            <w:noProof/>
            <w:webHidden/>
          </w:rPr>
          <w:fldChar w:fldCharType="separate"/>
        </w:r>
        <w:r w:rsidR="00D64C72">
          <w:rPr>
            <w:noProof/>
            <w:webHidden/>
          </w:rPr>
          <w:t>39</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0" w:history="1">
        <w:r w:rsidR="00D64C72" w:rsidRPr="007C3471">
          <w:rPr>
            <w:rStyle w:val="Hyperlink"/>
            <w:noProof/>
          </w:rPr>
          <w:t>User Story#8 (Data Element based access - Population level Query)</w:t>
        </w:r>
        <w:r w:rsidR="00D64C72">
          <w:rPr>
            <w:noProof/>
            <w:webHidden/>
          </w:rPr>
          <w:tab/>
        </w:r>
        <w:r w:rsidR="00D64C72">
          <w:rPr>
            <w:noProof/>
            <w:webHidden/>
          </w:rPr>
          <w:fldChar w:fldCharType="begin"/>
        </w:r>
        <w:r w:rsidR="00D64C72">
          <w:rPr>
            <w:noProof/>
            <w:webHidden/>
          </w:rPr>
          <w:instrText xml:space="preserve"> PAGEREF _Toc379381150 \h </w:instrText>
        </w:r>
        <w:r w:rsidR="00D64C72">
          <w:rPr>
            <w:noProof/>
            <w:webHidden/>
          </w:rPr>
        </w:r>
        <w:r w:rsidR="00D64C72">
          <w:rPr>
            <w:noProof/>
            <w:webHidden/>
          </w:rPr>
          <w:fldChar w:fldCharType="separate"/>
        </w:r>
        <w:r w:rsidR="00D64C72">
          <w:rPr>
            <w:noProof/>
            <w:webHidden/>
          </w:rPr>
          <w:t>40</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1" w:history="1">
        <w:r w:rsidR="00D64C72" w:rsidRPr="007C3471">
          <w:rPr>
            <w:rStyle w:val="Hyperlink"/>
            <w:noProof/>
          </w:rPr>
          <w:t>User Story#9 (Data Element based access-Patient Level Query)</w:t>
        </w:r>
        <w:r w:rsidR="00D64C72">
          <w:rPr>
            <w:noProof/>
            <w:webHidden/>
          </w:rPr>
          <w:tab/>
        </w:r>
        <w:r w:rsidR="00D64C72">
          <w:rPr>
            <w:noProof/>
            <w:webHidden/>
          </w:rPr>
          <w:fldChar w:fldCharType="begin"/>
        </w:r>
        <w:r w:rsidR="00D64C72">
          <w:rPr>
            <w:noProof/>
            <w:webHidden/>
          </w:rPr>
          <w:instrText xml:space="preserve"> PAGEREF _Toc379381151 \h </w:instrText>
        </w:r>
        <w:r w:rsidR="00D64C72">
          <w:rPr>
            <w:noProof/>
            <w:webHidden/>
          </w:rPr>
        </w:r>
        <w:r w:rsidR="00D64C72">
          <w:rPr>
            <w:noProof/>
            <w:webHidden/>
          </w:rPr>
          <w:fldChar w:fldCharType="separate"/>
        </w:r>
        <w:r w:rsidR="00D64C72">
          <w:rPr>
            <w:noProof/>
            <w:webHidden/>
          </w:rPr>
          <w:t>40</w:t>
        </w:r>
        <w:r w:rsidR="00D64C72">
          <w:rPr>
            <w:noProof/>
            <w:webHidden/>
          </w:rPr>
          <w:fldChar w:fldCharType="end"/>
        </w:r>
      </w:hyperlink>
    </w:p>
    <w:p w:rsidR="00D64C72" w:rsidRDefault="00792ECC">
      <w:pPr>
        <w:pStyle w:val="TOC1"/>
        <w:tabs>
          <w:tab w:val="right" w:leader="dot" w:pos="9350"/>
        </w:tabs>
        <w:rPr>
          <w:rFonts w:eastAsiaTheme="minorEastAsia"/>
          <w:noProof/>
        </w:rPr>
      </w:pPr>
      <w:hyperlink w:anchor="_Toc379381152" w:history="1">
        <w:r w:rsidR="00D64C72" w:rsidRPr="007C3471">
          <w:rPr>
            <w:rStyle w:val="Hyperlink"/>
            <w:noProof/>
          </w:rPr>
          <w:t>Appendix C – DAF Data Requirements</w:t>
        </w:r>
        <w:r w:rsidR="00D64C72">
          <w:rPr>
            <w:noProof/>
            <w:webHidden/>
          </w:rPr>
          <w:tab/>
        </w:r>
        <w:r w:rsidR="00D64C72">
          <w:rPr>
            <w:noProof/>
            <w:webHidden/>
          </w:rPr>
          <w:fldChar w:fldCharType="begin"/>
        </w:r>
        <w:r w:rsidR="00D64C72">
          <w:rPr>
            <w:noProof/>
            <w:webHidden/>
          </w:rPr>
          <w:instrText xml:space="preserve"> PAGEREF _Toc379381152 \h </w:instrText>
        </w:r>
        <w:r w:rsidR="00D64C72">
          <w:rPr>
            <w:noProof/>
            <w:webHidden/>
          </w:rPr>
        </w:r>
        <w:r w:rsidR="00D64C72">
          <w:rPr>
            <w:noProof/>
            <w:webHidden/>
          </w:rPr>
          <w:fldChar w:fldCharType="separate"/>
        </w:r>
        <w:r w:rsidR="00D64C72">
          <w:rPr>
            <w:noProof/>
            <w:webHidden/>
          </w:rPr>
          <w:t>40</w:t>
        </w:r>
        <w:r w:rsidR="00D64C72">
          <w:rPr>
            <w:noProof/>
            <w:webHidden/>
          </w:rPr>
          <w:fldChar w:fldCharType="end"/>
        </w:r>
      </w:hyperlink>
    </w:p>
    <w:p w:rsidR="00D64C72" w:rsidRDefault="00792ECC">
      <w:pPr>
        <w:pStyle w:val="TOC1"/>
        <w:tabs>
          <w:tab w:val="right" w:leader="dot" w:pos="9350"/>
        </w:tabs>
        <w:rPr>
          <w:rFonts w:eastAsiaTheme="minorEastAsia"/>
          <w:noProof/>
        </w:rPr>
      </w:pPr>
      <w:hyperlink w:anchor="_Toc379381153" w:history="1">
        <w:r w:rsidR="00D64C72" w:rsidRPr="007C3471">
          <w:rPr>
            <w:rStyle w:val="Hyperlink"/>
            <w:noProof/>
          </w:rPr>
          <w:t>Appendix D – QIDAM UML Model Diagrams</w:t>
        </w:r>
        <w:r w:rsidR="00D64C72">
          <w:rPr>
            <w:noProof/>
            <w:webHidden/>
          </w:rPr>
          <w:tab/>
        </w:r>
        <w:r w:rsidR="00D64C72">
          <w:rPr>
            <w:noProof/>
            <w:webHidden/>
          </w:rPr>
          <w:fldChar w:fldCharType="begin"/>
        </w:r>
        <w:r w:rsidR="00D64C72">
          <w:rPr>
            <w:noProof/>
            <w:webHidden/>
          </w:rPr>
          <w:instrText xml:space="preserve"> PAGEREF _Toc379381153 \h </w:instrText>
        </w:r>
        <w:r w:rsidR="00D64C72">
          <w:rPr>
            <w:noProof/>
            <w:webHidden/>
          </w:rPr>
        </w:r>
        <w:r w:rsidR="00D64C72">
          <w:rPr>
            <w:noProof/>
            <w:webHidden/>
          </w:rPr>
          <w:fldChar w:fldCharType="separate"/>
        </w:r>
        <w:r w:rsidR="00D64C72">
          <w:rPr>
            <w:noProof/>
            <w:webHidden/>
          </w:rPr>
          <w:t>46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4" w:history="1">
        <w:r w:rsidR="00D64C72" w:rsidRPr="007C3471">
          <w:rPr>
            <w:rStyle w:val="Hyperlink"/>
            <w:noProof/>
          </w:rPr>
          <w:t>Core Model</w:t>
        </w:r>
        <w:r w:rsidR="00D64C72">
          <w:rPr>
            <w:noProof/>
            <w:webHidden/>
          </w:rPr>
          <w:tab/>
        </w:r>
        <w:r w:rsidR="00D64C72">
          <w:rPr>
            <w:noProof/>
            <w:webHidden/>
          </w:rPr>
          <w:fldChar w:fldCharType="begin"/>
        </w:r>
        <w:r w:rsidR="00D64C72">
          <w:rPr>
            <w:noProof/>
            <w:webHidden/>
          </w:rPr>
          <w:instrText xml:space="preserve"> PAGEREF _Toc379381154 \h </w:instrText>
        </w:r>
        <w:r w:rsidR="00D64C72">
          <w:rPr>
            <w:noProof/>
            <w:webHidden/>
          </w:rPr>
        </w:r>
        <w:r w:rsidR="00D64C72">
          <w:rPr>
            <w:noProof/>
            <w:webHidden/>
          </w:rPr>
          <w:fldChar w:fldCharType="separate"/>
        </w:r>
        <w:r w:rsidR="00D64C72">
          <w:rPr>
            <w:noProof/>
            <w:webHidden/>
          </w:rPr>
          <w:t>46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5" w:history="1">
        <w:r w:rsidR="00D64C72" w:rsidRPr="007C3471">
          <w:rPr>
            <w:rStyle w:val="Hyperlink"/>
            <w:noProof/>
          </w:rPr>
          <w:t>Entities Model</w:t>
        </w:r>
        <w:r w:rsidR="00D64C72">
          <w:rPr>
            <w:noProof/>
            <w:webHidden/>
          </w:rPr>
          <w:tab/>
        </w:r>
        <w:r w:rsidR="00D64C72">
          <w:rPr>
            <w:noProof/>
            <w:webHidden/>
          </w:rPr>
          <w:fldChar w:fldCharType="begin"/>
        </w:r>
        <w:r w:rsidR="00D64C72">
          <w:rPr>
            <w:noProof/>
            <w:webHidden/>
          </w:rPr>
          <w:instrText xml:space="preserve"> PAGEREF _Toc379381155 \h </w:instrText>
        </w:r>
        <w:r w:rsidR="00D64C72">
          <w:rPr>
            <w:noProof/>
            <w:webHidden/>
          </w:rPr>
        </w:r>
        <w:r w:rsidR="00D64C72">
          <w:rPr>
            <w:noProof/>
            <w:webHidden/>
          </w:rPr>
          <w:fldChar w:fldCharType="separate"/>
        </w:r>
        <w:r w:rsidR="00D64C72">
          <w:rPr>
            <w:noProof/>
            <w:webHidden/>
          </w:rPr>
          <w:t>47</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6" w:history="1">
        <w:r w:rsidR="00D64C72" w:rsidRPr="007C3471">
          <w:rPr>
            <w:rStyle w:val="Hyperlink"/>
            <w:noProof/>
          </w:rPr>
          <w:t>Observable Model</w:t>
        </w:r>
        <w:r w:rsidR="00D64C72">
          <w:rPr>
            <w:noProof/>
            <w:webHidden/>
          </w:rPr>
          <w:tab/>
        </w:r>
        <w:r w:rsidR="00D64C72">
          <w:rPr>
            <w:noProof/>
            <w:webHidden/>
          </w:rPr>
          <w:fldChar w:fldCharType="begin"/>
        </w:r>
        <w:r w:rsidR="00D64C72">
          <w:rPr>
            <w:noProof/>
            <w:webHidden/>
          </w:rPr>
          <w:instrText xml:space="preserve"> PAGEREF _Toc379381156 \h </w:instrText>
        </w:r>
        <w:r w:rsidR="00D64C72">
          <w:rPr>
            <w:noProof/>
            <w:webHidden/>
          </w:rPr>
        </w:r>
        <w:r w:rsidR="00D64C72">
          <w:rPr>
            <w:noProof/>
            <w:webHidden/>
          </w:rPr>
          <w:fldChar w:fldCharType="separate"/>
        </w:r>
        <w:r w:rsidR="00D64C72">
          <w:rPr>
            <w:noProof/>
            <w:webHidden/>
          </w:rPr>
          <w:t>48</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7" w:history="1">
        <w:r w:rsidR="00D64C72" w:rsidRPr="007C3471">
          <w:rPr>
            <w:rStyle w:val="Hyperlink"/>
            <w:noProof/>
          </w:rPr>
          <w:t>Enactable Model</w:t>
        </w:r>
        <w:r w:rsidR="00D64C72">
          <w:rPr>
            <w:noProof/>
            <w:webHidden/>
          </w:rPr>
          <w:tab/>
        </w:r>
        <w:r w:rsidR="00D64C72">
          <w:rPr>
            <w:noProof/>
            <w:webHidden/>
          </w:rPr>
          <w:fldChar w:fldCharType="begin"/>
        </w:r>
        <w:r w:rsidR="00D64C72">
          <w:rPr>
            <w:noProof/>
            <w:webHidden/>
          </w:rPr>
          <w:instrText xml:space="preserve"> PAGEREF _Toc379381157 \h </w:instrText>
        </w:r>
        <w:r w:rsidR="00D64C72">
          <w:rPr>
            <w:noProof/>
            <w:webHidden/>
          </w:rPr>
        </w:r>
        <w:r w:rsidR="00D64C72">
          <w:rPr>
            <w:noProof/>
            <w:webHidden/>
          </w:rPr>
          <w:fldChar w:fldCharType="separate"/>
        </w:r>
        <w:r w:rsidR="00D64C72">
          <w:rPr>
            <w:noProof/>
            <w:webHidden/>
          </w:rPr>
          <w:t>49</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8" w:history="1">
        <w:r w:rsidR="00D64C72" w:rsidRPr="007C3471">
          <w:rPr>
            <w:rStyle w:val="Hyperlink"/>
            <w:noProof/>
          </w:rPr>
          <w:t>Enactable Medication</w:t>
        </w:r>
        <w:r w:rsidR="00D64C72">
          <w:rPr>
            <w:noProof/>
            <w:webHidden/>
          </w:rPr>
          <w:tab/>
        </w:r>
        <w:r w:rsidR="00D64C72">
          <w:rPr>
            <w:noProof/>
            <w:webHidden/>
          </w:rPr>
          <w:fldChar w:fldCharType="begin"/>
        </w:r>
        <w:r w:rsidR="00D64C72">
          <w:rPr>
            <w:noProof/>
            <w:webHidden/>
          </w:rPr>
          <w:instrText xml:space="preserve"> PAGEREF _Toc379381158 \h </w:instrText>
        </w:r>
        <w:r w:rsidR="00D64C72">
          <w:rPr>
            <w:noProof/>
            <w:webHidden/>
          </w:rPr>
        </w:r>
        <w:r w:rsidR="00D64C72">
          <w:rPr>
            <w:noProof/>
            <w:webHidden/>
          </w:rPr>
          <w:fldChar w:fldCharType="separate"/>
        </w:r>
        <w:r w:rsidR="00D64C72">
          <w:rPr>
            <w:noProof/>
            <w:webHidden/>
          </w:rPr>
          <w:t>50</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59" w:history="1">
        <w:r w:rsidR="00D64C72" w:rsidRPr="007C3471">
          <w:rPr>
            <w:rStyle w:val="Hyperlink"/>
            <w:noProof/>
          </w:rPr>
          <w:t>Enactable Procedure</w:t>
        </w:r>
        <w:r w:rsidR="00D64C72">
          <w:rPr>
            <w:noProof/>
            <w:webHidden/>
          </w:rPr>
          <w:tab/>
        </w:r>
        <w:r w:rsidR="00D64C72">
          <w:rPr>
            <w:noProof/>
            <w:webHidden/>
          </w:rPr>
          <w:fldChar w:fldCharType="begin"/>
        </w:r>
        <w:r w:rsidR="00D64C72">
          <w:rPr>
            <w:noProof/>
            <w:webHidden/>
          </w:rPr>
          <w:instrText xml:space="preserve"> PAGEREF _Toc379381159 \h </w:instrText>
        </w:r>
        <w:r w:rsidR="00D64C72">
          <w:rPr>
            <w:noProof/>
            <w:webHidden/>
          </w:rPr>
        </w:r>
        <w:r w:rsidR="00D64C72">
          <w:rPr>
            <w:noProof/>
            <w:webHidden/>
          </w:rPr>
          <w:fldChar w:fldCharType="separate"/>
        </w:r>
        <w:r w:rsidR="00D64C72">
          <w:rPr>
            <w:noProof/>
            <w:webHidden/>
          </w:rPr>
          <w:t>51</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0" w:history="1">
        <w:r w:rsidR="00D64C72" w:rsidRPr="007C3471">
          <w:rPr>
            <w:rStyle w:val="Hyperlink"/>
            <w:noProof/>
          </w:rPr>
          <w:t>Enactment Phase</w:t>
        </w:r>
        <w:r w:rsidR="00D64C72">
          <w:rPr>
            <w:noProof/>
            <w:webHidden/>
          </w:rPr>
          <w:tab/>
        </w:r>
        <w:r w:rsidR="00D64C72">
          <w:rPr>
            <w:noProof/>
            <w:webHidden/>
          </w:rPr>
          <w:fldChar w:fldCharType="begin"/>
        </w:r>
        <w:r w:rsidR="00D64C72">
          <w:rPr>
            <w:noProof/>
            <w:webHidden/>
          </w:rPr>
          <w:instrText xml:space="preserve"> PAGEREF _Toc379381160 \h </w:instrText>
        </w:r>
        <w:r w:rsidR="00D64C72">
          <w:rPr>
            <w:noProof/>
            <w:webHidden/>
          </w:rPr>
        </w:r>
        <w:r w:rsidR="00D64C72">
          <w:rPr>
            <w:noProof/>
            <w:webHidden/>
          </w:rPr>
          <w:fldChar w:fldCharType="separate"/>
        </w:r>
        <w:r w:rsidR="00D64C72">
          <w:rPr>
            <w:noProof/>
            <w:webHidden/>
          </w:rPr>
          <w:t>52</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1" w:history="1">
        <w:r w:rsidR="00D64C72" w:rsidRPr="007C3471">
          <w:rPr>
            <w:rStyle w:val="Hyperlink"/>
            <w:noProof/>
          </w:rPr>
          <w:t>Statements – Adverse Event</w:t>
        </w:r>
        <w:r w:rsidR="00D64C72">
          <w:rPr>
            <w:noProof/>
            <w:webHidden/>
          </w:rPr>
          <w:tab/>
        </w:r>
        <w:r w:rsidR="00D64C72">
          <w:rPr>
            <w:noProof/>
            <w:webHidden/>
          </w:rPr>
          <w:fldChar w:fldCharType="begin"/>
        </w:r>
        <w:r w:rsidR="00D64C72">
          <w:rPr>
            <w:noProof/>
            <w:webHidden/>
          </w:rPr>
          <w:instrText xml:space="preserve"> PAGEREF _Toc379381161 \h </w:instrText>
        </w:r>
        <w:r w:rsidR="00D64C72">
          <w:rPr>
            <w:noProof/>
            <w:webHidden/>
          </w:rPr>
        </w:r>
        <w:r w:rsidR="00D64C72">
          <w:rPr>
            <w:noProof/>
            <w:webHidden/>
          </w:rPr>
          <w:fldChar w:fldCharType="separate"/>
        </w:r>
        <w:r w:rsidR="00D64C72">
          <w:rPr>
            <w:noProof/>
            <w:webHidden/>
          </w:rPr>
          <w:t>52</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2" w:history="1">
        <w:r w:rsidR="00D64C72" w:rsidRPr="007C3471">
          <w:rPr>
            <w:rStyle w:val="Hyperlink"/>
            <w:noProof/>
          </w:rPr>
          <w:t>Statements – Condition</w:t>
        </w:r>
        <w:r w:rsidR="00D64C72">
          <w:rPr>
            <w:noProof/>
            <w:webHidden/>
          </w:rPr>
          <w:tab/>
        </w:r>
        <w:r w:rsidR="00D64C72">
          <w:rPr>
            <w:noProof/>
            <w:webHidden/>
          </w:rPr>
          <w:fldChar w:fldCharType="begin"/>
        </w:r>
        <w:r w:rsidR="00D64C72">
          <w:rPr>
            <w:noProof/>
            <w:webHidden/>
          </w:rPr>
          <w:instrText xml:space="preserve"> PAGEREF _Toc379381162 \h </w:instrText>
        </w:r>
        <w:r w:rsidR="00D64C72">
          <w:rPr>
            <w:noProof/>
            <w:webHidden/>
          </w:rPr>
        </w:r>
        <w:r w:rsidR="00D64C72">
          <w:rPr>
            <w:noProof/>
            <w:webHidden/>
          </w:rPr>
          <w:fldChar w:fldCharType="separate"/>
        </w:r>
        <w:r w:rsidR="00D64C72">
          <w:rPr>
            <w:noProof/>
            <w:webHidden/>
          </w:rPr>
          <w:t>53</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3" w:history="1">
        <w:r w:rsidR="00D64C72" w:rsidRPr="007C3471">
          <w:rPr>
            <w:rStyle w:val="Hyperlink"/>
            <w:noProof/>
          </w:rPr>
          <w:t>Statements – Encounter</w:t>
        </w:r>
        <w:r w:rsidR="00D64C72">
          <w:rPr>
            <w:noProof/>
            <w:webHidden/>
          </w:rPr>
          <w:tab/>
        </w:r>
        <w:r w:rsidR="00D64C72">
          <w:rPr>
            <w:noProof/>
            <w:webHidden/>
          </w:rPr>
          <w:fldChar w:fldCharType="begin"/>
        </w:r>
        <w:r w:rsidR="00D64C72">
          <w:rPr>
            <w:noProof/>
            <w:webHidden/>
          </w:rPr>
          <w:instrText xml:space="preserve"> PAGEREF _Toc379381163 \h </w:instrText>
        </w:r>
        <w:r w:rsidR="00D64C72">
          <w:rPr>
            <w:noProof/>
            <w:webHidden/>
          </w:rPr>
        </w:r>
        <w:r w:rsidR="00D64C72">
          <w:rPr>
            <w:noProof/>
            <w:webHidden/>
          </w:rPr>
          <w:fldChar w:fldCharType="separate"/>
        </w:r>
        <w:r w:rsidR="00D64C72">
          <w:rPr>
            <w:noProof/>
            <w:webHidden/>
          </w:rPr>
          <w:t>54</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4" w:history="1">
        <w:r w:rsidR="00D64C72" w:rsidRPr="007C3471">
          <w:rPr>
            <w:rStyle w:val="Hyperlink"/>
            <w:noProof/>
          </w:rPr>
          <w:t>Statements – Inference</w:t>
        </w:r>
        <w:r w:rsidR="00D64C72">
          <w:rPr>
            <w:noProof/>
            <w:webHidden/>
          </w:rPr>
          <w:tab/>
        </w:r>
        <w:r w:rsidR="00D64C72">
          <w:rPr>
            <w:noProof/>
            <w:webHidden/>
          </w:rPr>
          <w:fldChar w:fldCharType="begin"/>
        </w:r>
        <w:r w:rsidR="00D64C72">
          <w:rPr>
            <w:noProof/>
            <w:webHidden/>
          </w:rPr>
          <w:instrText xml:space="preserve"> PAGEREF _Toc379381164 \h </w:instrText>
        </w:r>
        <w:r w:rsidR="00D64C72">
          <w:rPr>
            <w:noProof/>
            <w:webHidden/>
          </w:rPr>
        </w:r>
        <w:r w:rsidR="00D64C72">
          <w:rPr>
            <w:noProof/>
            <w:webHidden/>
          </w:rPr>
          <w:fldChar w:fldCharType="separate"/>
        </w:r>
        <w:r w:rsidR="00D64C72">
          <w:rPr>
            <w:noProof/>
            <w:webHidden/>
          </w:rPr>
          <w:t>55</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5" w:history="1">
        <w:r w:rsidR="00D64C72" w:rsidRPr="007C3471">
          <w:rPr>
            <w:rStyle w:val="Hyperlink"/>
            <w:noProof/>
          </w:rPr>
          <w:t>Statements – Medication</w:t>
        </w:r>
        <w:r w:rsidR="00D64C72">
          <w:rPr>
            <w:noProof/>
            <w:webHidden/>
          </w:rPr>
          <w:tab/>
        </w:r>
        <w:r w:rsidR="00D64C72">
          <w:rPr>
            <w:noProof/>
            <w:webHidden/>
          </w:rPr>
          <w:fldChar w:fldCharType="begin"/>
        </w:r>
        <w:r w:rsidR="00D64C72">
          <w:rPr>
            <w:noProof/>
            <w:webHidden/>
          </w:rPr>
          <w:instrText xml:space="preserve"> PAGEREF _Toc379381165 \h </w:instrText>
        </w:r>
        <w:r w:rsidR="00D64C72">
          <w:rPr>
            <w:noProof/>
            <w:webHidden/>
          </w:rPr>
        </w:r>
        <w:r w:rsidR="00D64C72">
          <w:rPr>
            <w:noProof/>
            <w:webHidden/>
          </w:rPr>
          <w:fldChar w:fldCharType="separate"/>
        </w:r>
        <w:r w:rsidR="00D64C72">
          <w:rPr>
            <w:noProof/>
            <w:webHidden/>
          </w:rPr>
          <w:t>56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6" w:history="1">
        <w:r w:rsidR="00D64C72" w:rsidRPr="007C3471">
          <w:rPr>
            <w:rStyle w:val="Hyperlink"/>
            <w:noProof/>
          </w:rPr>
          <w:t>Statements - Observation</w:t>
        </w:r>
        <w:r w:rsidR="00D64C72">
          <w:rPr>
            <w:noProof/>
            <w:webHidden/>
          </w:rPr>
          <w:tab/>
        </w:r>
        <w:r w:rsidR="00D64C72">
          <w:rPr>
            <w:noProof/>
            <w:webHidden/>
          </w:rPr>
          <w:fldChar w:fldCharType="begin"/>
        </w:r>
        <w:r w:rsidR="00D64C72">
          <w:rPr>
            <w:noProof/>
            <w:webHidden/>
          </w:rPr>
          <w:instrText xml:space="preserve"> PAGEREF _Toc379381166 \h </w:instrText>
        </w:r>
        <w:r w:rsidR="00D64C72">
          <w:rPr>
            <w:noProof/>
            <w:webHidden/>
          </w:rPr>
        </w:r>
        <w:r w:rsidR="00D64C72">
          <w:rPr>
            <w:noProof/>
            <w:webHidden/>
          </w:rPr>
          <w:fldChar w:fldCharType="separate"/>
        </w:r>
        <w:r w:rsidR="00D64C72">
          <w:rPr>
            <w:noProof/>
            <w:webHidden/>
          </w:rPr>
          <w:t>56</w:t>
        </w:r>
        <w:r w:rsidR="00D64C72">
          <w:rPr>
            <w:noProof/>
            <w:webHidden/>
          </w:rPr>
          <w:fldChar w:fldCharType="end"/>
        </w:r>
      </w:hyperlink>
    </w:p>
    <w:p w:rsidR="00D64C72" w:rsidRDefault="00792ECC">
      <w:pPr>
        <w:pStyle w:val="TOC2"/>
        <w:tabs>
          <w:tab w:val="right" w:leader="dot" w:pos="9350"/>
        </w:tabs>
        <w:rPr>
          <w:rFonts w:eastAsiaTheme="minorEastAsia"/>
          <w:noProof/>
        </w:rPr>
      </w:pPr>
      <w:hyperlink w:anchor="_Toc379381167" w:history="1">
        <w:r w:rsidR="00D64C72" w:rsidRPr="007C3471">
          <w:rPr>
            <w:rStyle w:val="Hyperlink"/>
            <w:noProof/>
          </w:rPr>
          <w:t>Statements – Procedure</w:t>
        </w:r>
        <w:r w:rsidR="00D64C72">
          <w:rPr>
            <w:noProof/>
            <w:webHidden/>
          </w:rPr>
          <w:tab/>
        </w:r>
        <w:r w:rsidR="00D64C72">
          <w:rPr>
            <w:noProof/>
            <w:webHidden/>
          </w:rPr>
          <w:fldChar w:fldCharType="begin"/>
        </w:r>
        <w:r w:rsidR="00D64C72">
          <w:rPr>
            <w:noProof/>
            <w:webHidden/>
          </w:rPr>
          <w:instrText xml:space="preserve"> PAGEREF _Toc379381167 \h </w:instrText>
        </w:r>
        <w:r w:rsidR="00D64C72">
          <w:rPr>
            <w:noProof/>
            <w:webHidden/>
          </w:rPr>
        </w:r>
        <w:r w:rsidR="00D64C72">
          <w:rPr>
            <w:noProof/>
            <w:webHidden/>
          </w:rPr>
          <w:fldChar w:fldCharType="separate"/>
        </w:r>
        <w:r w:rsidR="00D64C72">
          <w:rPr>
            <w:noProof/>
            <w:webHidden/>
          </w:rPr>
          <w:t>57</w:t>
        </w:r>
        <w:r w:rsidR="00D64C72">
          <w:rPr>
            <w:noProof/>
            <w:webHidden/>
          </w:rPr>
          <w:fldChar w:fldCharType="end"/>
        </w:r>
      </w:hyperlink>
    </w:p>
    <w:p w:rsidR="00683163" w:rsidRPr="00B80B9D" w:rsidRDefault="00683163" w:rsidP="00B80B9D">
      <w:pPr>
        <w:pStyle w:val="Heading1"/>
      </w:pPr>
      <w:r>
        <w:fldChar w:fldCharType="end"/>
      </w:r>
      <w:r>
        <w:br w:type="page"/>
      </w:r>
    </w:p>
    <w:p w:rsidR="00906A67" w:rsidRDefault="002B3811" w:rsidP="000D6FAF">
      <w:pPr>
        <w:pStyle w:val="Heading1"/>
        <w:numPr>
          <w:ilvl w:val="0"/>
          <w:numId w:val="11"/>
        </w:numPr>
      </w:pPr>
      <w:bookmarkStart w:id="1" w:name="_Toc379381086"/>
      <w:r>
        <w:lastRenderedPageBreak/>
        <w:t>Introduction</w:t>
      </w:r>
      <w:bookmarkEnd w:id="1"/>
      <w:r>
        <w:t xml:space="preserve"> </w:t>
      </w:r>
    </w:p>
    <w:p w:rsidR="002B3811" w:rsidRDefault="0082425F" w:rsidP="002B3811">
      <w:pPr>
        <w:jc w:val="both"/>
        <w:rPr>
          <w:rFonts w:cstheme="minorHAnsi"/>
        </w:rPr>
      </w:pPr>
      <w:r>
        <w:rPr>
          <w:rFonts w:cstheme="minorHAnsi"/>
        </w:rPr>
        <w:t xml:space="preserve">Many countries are </w:t>
      </w:r>
      <w:r w:rsidR="002B3811" w:rsidRPr="00821F7D">
        <w:rPr>
          <w:rFonts w:cstheme="minorHAnsi"/>
        </w:rPr>
        <w:t>reaching a critical mass of Health</w:t>
      </w:r>
      <w:r w:rsidR="002B3811">
        <w:rPr>
          <w:rFonts w:cstheme="minorHAnsi"/>
        </w:rPr>
        <w:t xml:space="preserve"> </w:t>
      </w:r>
      <w:r w:rsidR="002B3811" w:rsidRPr="00821F7D">
        <w:rPr>
          <w:rFonts w:cstheme="minorHAnsi"/>
        </w:rPr>
        <w:t>IT systems (EHRs, Data Warehouses etc</w:t>
      </w:r>
      <w:r w:rsidR="002B3811">
        <w:rPr>
          <w:rFonts w:cstheme="minorHAnsi"/>
        </w:rPr>
        <w:t>.</w:t>
      </w:r>
      <w:r w:rsidR="002B3811" w:rsidRPr="00821F7D">
        <w:rPr>
          <w:rFonts w:cstheme="minorHAnsi"/>
        </w:rPr>
        <w:t>) that comply with data and vocabulary standards. The wide deployment of Health</w:t>
      </w:r>
      <w:r w:rsidR="002B3811">
        <w:rPr>
          <w:rFonts w:cstheme="minorHAnsi"/>
        </w:rPr>
        <w:t xml:space="preserve"> </w:t>
      </w:r>
      <w:r w:rsidR="002B3811" w:rsidRPr="00821F7D">
        <w:rPr>
          <w:rFonts w:cstheme="minorHAnsi"/>
        </w:rPr>
        <w:t xml:space="preserve">IT systems has created unique opportunities for Providers, Provider Support Teams, </w:t>
      </w:r>
      <w:r w:rsidR="00A058CF">
        <w:rPr>
          <w:rFonts w:cstheme="minorHAnsi"/>
        </w:rPr>
        <w:t xml:space="preserve">Patients, </w:t>
      </w:r>
      <w:r w:rsidR="001E7347">
        <w:rPr>
          <w:rFonts w:cstheme="minorHAnsi"/>
        </w:rPr>
        <w:t xml:space="preserve">Public Health Agencies, </w:t>
      </w:r>
      <w:r w:rsidR="002B3811" w:rsidRPr="00821F7D">
        <w:rPr>
          <w:rFonts w:cstheme="minorHAnsi"/>
        </w:rPr>
        <w:t xml:space="preserve">Healthcare Professionals and Organizations etc.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innovative </w:t>
      </w:r>
      <w:r w:rsidR="002B3811">
        <w:rPr>
          <w:rFonts w:cstheme="minorHAnsi"/>
        </w:rPr>
        <w:t>analytics</w:t>
      </w:r>
      <w:r w:rsidR="002B3811" w:rsidRPr="00821F7D">
        <w:rPr>
          <w:rFonts w:cstheme="minorHAnsi"/>
        </w:rPr>
        <w:t xml:space="preserve"> applications and tools to take better care of patients and populations.</w:t>
      </w:r>
      <w:r w:rsidR="00630CBB">
        <w:rPr>
          <w:rFonts w:cstheme="minorHAnsi"/>
        </w:rPr>
        <w:t xml:space="preserve"> </w:t>
      </w:r>
    </w:p>
    <w:p w:rsidR="009A5E4E" w:rsidRDefault="009A5E4E" w:rsidP="002B3811">
      <w:pPr>
        <w:jc w:val="both"/>
        <w:rPr>
          <w:rFonts w:cstheme="minorHAnsi"/>
        </w:rPr>
      </w:pPr>
      <w:r>
        <w:rPr>
          <w:rFonts w:cstheme="minorHAnsi"/>
        </w:rPr>
        <w:t xml:space="preserve">Data access </w:t>
      </w:r>
      <w:r w:rsidR="00045106">
        <w:rPr>
          <w:rFonts w:cstheme="minorHAnsi"/>
        </w:rPr>
        <w:t>can be accomplished via various mechanisms among which queries are one of the most widely used mechanisms. Enabling data access using queries has to address the following complexities</w:t>
      </w:r>
    </w:p>
    <w:p w:rsidR="00045106" w:rsidRDefault="00045106" w:rsidP="00045106">
      <w:pPr>
        <w:pStyle w:val="ListParagraph"/>
        <w:numPr>
          <w:ilvl w:val="0"/>
          <w:numId w:val="3"/>
        </w:numPr>
        <w:jc w:val="both"/>
        <w:rPr>
          <w:rFonts w:asciiTheme="minorHAnsi" w:hAnsiTheme="minorHAnsi" w:cstheme="minorHAnsi"/>
          <w:sz w:val="22"/>
          <w:szCs w:val="22"/>
        </w:rPr>
      </w:pPr>
      <w:r w:rsidRPr="00045106">
        <w:rPr>
          <w:rFonts w:asciiTheme="minorHAnsi" w:hAnsiTheme="minorHAnsi" w:cstheme="minorHAnsi"/>
          <w:sz w:val="22"/>
          <w:szCs w:val="22"/>
        </w:rPr>
        <w:t xml:space="preserve">Queries within </w:t>
      </w:r>
      <w:r>
        <w:rPr>
          <w:rFonts w:asciiTheme="minorHAnsi" w:hAnsiTheme="minorHAnsi" w:cstheme="minorHAnsi"/>
          <w:sz w:val="22"/>
          <w:szCs w:val="22"/>
        </w:rPr>
        <w:t>enterprises and across enterprises</w:t>
      </w:r>
    </w:p>
    <w:p w:rsidR="00045106" w:rsidRDefault="00045106" w:rsidP="00045106">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Queries </w:t>
      </w:r>
      <w:r w:rsidR="008B2439">
        <w:rPr>
          <w:rFonts w:asciiTheme="minorHAnsi" w:hAnsiTheme="minorHAnsi" w:cstheme="minorHAnsi"/>
          <w:sz w:val="22"/>
          <w:szCs w:val="22"/>
        </w:rPr>
        <w:t>accessing</w:t>
      </w:r>
      <w:r>
        <w:rPr>
          <w:rFonts w:asciiTheme="minorHAnsi" w:hAnsiTheme="minorHAnsi" w:cstheme="minorHAnsi"/>
          <w:sz w:val="22"/>
          <w:szCs w:val="22"/>
        </w:rPr>
        <w:t xml:space="preserve"> individual patient data </w:t>
      </w:r>
      <w:r w:rsidR="00D14795">
        <w:rPr>
          <w:rFonts w:asciiTheme="minorHAnsi" w:hAnsiTheme="minorHAnsi" w:cstheme="minorHAnsi"/>
          <w:sz w:val="22"/>
          <w:szCs w:val="22"/>
        </w:rPr>
        <w:t>and</w:t>
      </w:r>
      <w:r>
        <w:rPr>
          <w:rFonts w:asciiTheme="minorHAnsi" w:hAnsiTheme="minorHAnsi" w:cstheme="minorHAnsi"/>
          <w:sz w:val="22"/>
          <w:szCs w:val="22"/>
        </w:rPr>
        <w:t xml:space="preserve"> </w:t>
      </w:r>
      <w:r w:rsidR="008B2439">
        <w:rPr>
          <w:rFonts w:asciiTheme="minorHAnsi" w:hAnsiTheme="minorHAnsi" w:cstheme="minorHAnsi"/>
          <w:sz w:val="22"/>
          <w:szCs w:val="22"/>
        </w:rPr>
        <w:t xml:space="preserve">queries accessing </w:t>
      </w:r>
      <w:r>
        <w:rPr>
          <w:rFonts w:asciiTheme="minorHAnsi" w:hAnsiTheme="minorHAnsi" w:cstheme="minorHAnsi"/>
          <w:sz w:val="22"/>
          <w:szCs w:val="22"/>
        </w:rPr>
        <w:t>data about population</w:t>
      </w:r>
    </w:p>
    <w:p w:rsidR="008B2439" w:rsidRDefault="008B2439" w:rsidP="00045106">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Complexity related to</w:t>
      </w:r>
      <w:r w:rsidR="00A058CF">
        <w:rPr>
          <w:rFonts w:asciiTheme="minorHAnsi" w:hAnsiTheme="minorHAnsi" w:cstheme="minorHAnsi"/>
          <w:sz w:val="22"/>
          <w:szCs w:val="22"/>
        </w:rPr>
        <w:t xml:space="preserve"> multiple data models based on the</w:t>
      </w:r>
      <w:r>
        <w:rPr>
          <w:rFonts w:asciiTheme="minorHAnsi" w:hAnsiTheme="minorHAnsi" w:cstheme="minorHAnsi"/>
          <w:sz w:val="22"/>
          <w:szCs w:val="22"/>
        </w:rPr>
        <w:t xml:space="preserve"> type of data being accessed such as clinical data, provider data</w:t>
      </w:r>
      <w:r w:rsidR="00D14795">
        <w:rPr>
          <w:rFonts w:asciiTheme="minorHAnsi" w:hAnsiTheme="minorHAnsi" w:cstheme="minorHAnsi"/>
          <w:sz w:val="22"/>
          <w:szCs w:val="22"/>
        </w:rPr>
        <w:t xml:space="preserve">, </w:t>
      </w:r>
      <w:r w:rsidR="00A058CF">
        <w:rPr>
          <w:rFonts w:asciiTheme="minorHAnsi" w:hAnsiTheme="minorHAnsi" w:cstheme="minorHAnsi"/>
          <w:sz w:val="22"/>
          <w:szCs w:val="22"/>
        </w:rPr>
        <w:t>and patient</w:t>
      </w:r>
      <w:r w:rsidR="00D14795">
        <w:rPr>
          <w:rFonts w:asciiTheme="minorHAnsi" w:hAnsiTheme="minorHAnsi" w:cstheme="minorHAnsi"/>
          <w:sz w:val="22"/>
          <w:szCs w:val="22"/>
        </w:rPr>
        <w:t xml:space="preserve"> demographic data</w:t>
      </w:r>
      <w:r>
        <w:rPr>
          <w:rFonts w:asciiTheme="minorHAnsi" w:hAnsiTheme="minorHAnsi" w:cstheme="minorHAnsi"/>
          <w:sz w:val="22"/>
          <w:szCs w:val="22"/>
        </w:rPr>
        <w:t>.</w:t>
      </w:r>
    </w:p>
    <w:p w:rsidR="00A058CF" w:rsidRDefault="00A058CF" w:rsidP="00045106">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Complexity related to data being stored in multiple applications</w:t>
      </w:r>
    </w:p>
    <w:p w:rsidR="008B2439" w:rsidRDefault="008B2439" w:rsidP="00045106">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Securing the data being exchanged (Both query inputs and query outputs)</w:t>
      </w:r>
    </w:p>
    <w:p w:rsidR="00630CBB" w:rsidRDefault="008B2439" w:rsidP="006E6A0D">
      <w:pPr>
        <w:jc w:val="both"/>
      </w:pPr>
      <w:r>
        <w:rPr>
          <w:rFonts w:cstheme="minorHAnsi"/>
        </w:rPr>
        <w:t xml:space="preserve">A single integration profile typically does not address all of the outlined complexity above, however a framework of modular, substitutable, interoperable integration profiles </w:t>
      </w:r>
      <w:r w:rsidR="0082425F">
        <w:rPr>
          <w:rFonts w:cstheme="minorHAnsi"/>
        </w:rPr>
        <w:t xml:space="preserve">shows how IHE </w:t>
      </w:r>
      <w:r>
        <w:rPr>
          <w:rFonts w:cstheme="minorHAnsi"/>
        </w:rPr>
        <w:t>enable</w:t>
      </w:r>
      <w:r w:rsidR="0082425F">
        <w:rPr>
          <w:rFonts w:cstheme="minorHAnsi"/>
        </w:rPr>
        <w:t>s</w:t>
      </w:r>
      <w:r>
        <w:rPr>
          <w:rFonts w:cstheme="minorHAnsi"/>
        </w:rPr>
        <w:t xml:space="preserve"> data access for a wide variety of use cases and </w:t>
      </w:r>
      <w:r w:rsidR="0082425F">
        <w:rPr>
          <w:rFonts w:cstheme="minorHAnsi"/>
        </w:rPr>
        <w:t xml:space="preserve">can </w:t>
      </w:r>
      <w:r>
        <w:rPr>
          <w:rFonts w:cstheme="minorHAnsi"/>
        </w:rPr>
        <w:t>reduce integration costs by encouraging standards based integration both within an</w:t>
      </w:r>
      <w:r w:rsidR="00B62F51">
        <w:rPr>
          <w:rFonts w:cstheme="minorHAnsi"/>
        </w:rPr>
        <w:t>d</w:t>
      </w:r>
      <w:r>
        <w:rPr>
          <w:rFonts w:cstheme="minorHAnsi"/>
        </w:rPr>
        <w:t xml:space="preserve"> across enterprises. This is further discussed in the scope statement.</w:t>
      </w:r>
    </w:p>
    <w:p w:rsidR="002B3811" w:rsidRDefault="00630CBB" w:rsidP="000D6FAF">
      <w:pPr>
        <w:pStyle w:val="Heading1"/>
        <w:numPr>
          <w:ilvl w:val="0"/>
          <w:numId w:val="11"/>
        </w:numPr>
      </w:pPr>
      <w:bookmarkStart w:id="2" w:name="_Toc379381087"/>
      <w:r>
        <w:t>Scope</w:t>
      </w:r>
      <w:bookmarkEnd w:id="2"/>
    </w:p>
    <w:p w:rsidR="00FA343F" w:rsidRDefault="006E6A0D" w:rsidP="006E6A0D">
      <w:pPr>
        <w:jc w:val="both"/>
        <w:rPr>
          <w:rFonts w:cstheme="minorHAnsi"/>
        </w:rPr>
      </w:pPr>
      <w:r>
        <w:rPr>
          <w:rFonts w:cstheme="minorHAnsi"/>
        </w:rPr>
        <w:t>The scope of the white paper</w:t>
      </w:r>
      <w:r w:rsidR="008B2439">
        <w:rPr>
          <w:rFonts w:cstheme="minorHAnsi"/>
        </w:rPr>
        <w:t xml:space="preserve"> is to describe a framework of </w:t>
      </w:r>
      <w:r w:rsidR="0082425F">
        <w:rPr>
          <w:rFonts w:cstheme="minorHAnsi"/>
        </w:rPr>
        <w:t xml:space="preserve">IHE Integration Profiles </w:t>
      </w:r>
      <w:r w:rsidR="008B2439">
        <w:rPr>
          <w:rFonts w:cstheme="minorHAnsi"/>
        </w:rPr>
        <w:t xml:space="preserve">and </w:t>
      </w:r>
      <w:r w:rsidR="0082425F">
        <w:rPr>
          <w:rFonts w:cstheme="minorHAnsi"/>
        </w:rPr>
        <w:t xml:space="preserve">supporting </w:t>
      </w:r>
      <w:r>
        <w:rPr>
          <w:rFonts w:cstheme="minorHAnsi"/>
        </w:rPr>
        <w:t>standards that can support queries</w:t>
      </w:r>
      <w:r w:rsidR="008B2439">
        <w:rPr>
          <w:rFonts w:cstheme="minorHAnsi"/>
        </w:rPr>
        <w:t xml:space="preserve"> in a modular way, allowing for substitutions in a structured way to support greater levels of interoperability between systems.</w:t>
      </w:r>
      <w:r>
        <w:rPr>
          <w:rFonts w:cstheme="minorHAnsi"/>
        </w:rPr>
        <w:t xml:space="preserve"> </w:t>
      </w:r>
    </w:p>
    <w:p w:rsidR="006E6A0D" w:rsidRDefault="006E6A0D" w:rsidP="006E6A0D">
      <w:pPr>
        <w:jc w:val="both"/>
        <w:rPr>
          <w:rFonts w:cstheme="minorHAnsi"/>
        </w:rPr>
      </w:pPr>
      <w:r>
        <w:rPr>
          <w:rFonts w:cstheme="minorHAnsi"/>
        </w:rPr>
        <w:t xml:space="preserve">Specifically the scope of the white paper involves </w:t>
      </w:r>
    </w:p>
    <w:p w:rsidR="005E7685" w:rsidRPr="00327375" w:rsidRDefault="00662B77" w:rsidP="006E6A0D">
      <w:pPr>
        <w:pStyle w:val="ListParagraph"/>
        <w:numPr>
          <w:ilvl w:val="0"/>
          <w:numId w:val="4"/>
        </w:numPr>
        <w:jc w:val="both"/>
        <w:rPr>
          <w:rFonts w:asciiTheme="minorHAnsi" w:hAnsiTheme="minorHAnsi" w:cstheme="minorHAnsi"/>
          <w:sz w:val="22"/>
          <w:szCs w:val="22"/>
        </w:rPr>
      </w:pPr>
      <w:r w:rsidRPr="00327375">
        <w:rPr>
          <w:rFonts w:asciiTheme="minorHAnsi" w:hAnsiTheme="minorHAnsi" w:cstheme="minorHAnsi"/>
          <w:sz w:val="22"/>
          <w:szCs w:val="22"/>
        </w:rPr>
        <w:t>Identify</w:t>
      </w:r>
      <w:r w:rsidR="00327375">
        <w:rPr>
          <w:rFonts w:asciiTheme="minorHAnsi" w:hAnsiTheme="minorHAnsi" w:cstheme="minorHAnsi"/>
          <w:sz w:val="22"/>
          <w:szCs w:val="22"/>
        </w:rPr>
        <w:t>ing and elaborating</w:t>
      </w:r>
      <w:r w:rsidRPr="00327375">
        <w:rPr>
          <w:rFonts w:asciiTheme="minorHAnsi" w:hAnsiTheme="minorHAnsi" w:cstheme="minorHAnsi"/>
          <w:sz w:val="22"/>
          <w:szCs w:val="22"/>
        </w:rPr>
        <w:t xml:space="preserve"> on existing IHE profiles that can be leveraged to meet the </w:t>
      </w:r>
      <w:r w:rsidR="00327375">
        <w:rPr>
          <w:rFonts w:asciiTheme="minorHAnsi" w:hAnsiTheme="minorHAnsi" w:cstheme="minorHAnsi"/>
          <w:sz w:val="22"/>
          <w:szCs w:val="22"/>
        </w:rPr>
        <w:t xml:space="preserve">S&amp;I Framework </w:t>
      </w:r>
      <w:hyperlink r:id="rId10" w:history="1">
        <w:r w:rsidR="00327375" w:rsidRPr="00FA343F">
          <w:rPr>
            <w:rStyle w:val="Hyperlink"/>
            <w:rFonts w:asciiTheme="minorHAnsi" w:hAnsiTheme="minorHAnsi" w:cstheme="minorHAnsi"/>
            <w:sz w:val="22"/>
            <w:szCs w:val="22"/>
          </w:rPr>
          <w:t>Data Access Framework (DAF) use cases</w:t>
        </w:r>
      </w:hyperlink>
      <w:r w:rsidRPr="00327375">
        <w:rPr>
          <w:rFonts w:asciiTheme="minorHAnsi" w:hAnsiTheme="minorHAnsi" w:cstheme="minorHAnsi"/>
          <w:sz w:val="22"/>
          <w:szCs w:val="22"/>
        </w:rPr>
        <w:t xml:space="preserve"> and IHE query use cases with a focus on modularity and substitutability</w:t>
      </w:r>
      <w:r w:rsidR="00FA343F">
        <w:rPr>
          <w:rFonts w:asciiTheme="minorHAnsi" w:hAnsiTheme="minorHAnsi" w:cstheme="minorHAnsi"/>
          <w:sz w:val="22"/>
          <w:szCs w:val="22"/>
        </w:rPr>
        <w:t>.</w:t>
      </w:r>
    </w:p>
    <w:p w:rsidR="005E7685" w:rsidRPr="00327375" w:rsidRDefault="00327375" w:rsidP="006E6A0D">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Identifying</w:t>
      </w:r>
      <w:r w:rsidR="00662B77" w:rsidRPr="00327375">
        <w:rPr>
          <w:rFonts w:asciiTheme="minorHAnsi" w:hAnsiTheme="minorHAnsi" w:cstheme="minorHAnsi"/>
          <w:sz w:val="22"/>
          <w:szCs w:val="22"/>
        </w:rPr>
        <w:t xml:space="preserve"> the gaps in the existing profiles to meet the use</w:t>
      </w:r>
      <w:r>
        <w:rPr>
          <w:rFonts w:asciiTheme="minorHAnsi" w:hAnsiTheme="minorHAnsi" w:cstheme="minorHAnsi"/>
          <w:sz w:val="22"/>
          <w:szCs w:val="22"/>
        </w:rPr>
        <w:t xml:space="preserve"> cases and requirements outlined.</w:t>
      </w:r>
    </w:p>
    <w:p w:rsidR="006E6A0D" w:rsidRDefault="00662B77" w:rsidP="00327375">
      <w:pPr>
        <w:pStyle w:val="ListParagraph"/>
        <w:numPr>
          <w:ilvl w:val="0"/>
          <w:numId w:val="4"/>
        </w:numPr>
        <w:jc w:val="both"/>
        <w:rPr>
          <w:rFonts w:asciiTheme="minorHAnsi" w:hAnsiTheme="minorHAnsi" w:cstheme="minorHAnsi"/>
          <w:sz w:val="22"/>
          <w:szCs w:val="22"/>
        </w:rPr>
      </w:pPr>
      <w:r w:rsidRPr="00327375">
        <w:rPr>
          <w:rFonts w:asciiTheme="minorHAnsi" w:hAnsiTheme="minorHAnsi" w:cstheme="minorHAnsi"/>
          <w:sz w:val="22"/>
          <w:szCs w:val="22"/>
        </w:rPr>
        <w:t>Identify</w:t>
      </w:r>
      <w:r w:rsidR="00327375">
        <w:rPr>
          <w:rFonts w:asciiTheme="minorHAnsi" w:hAnsiTheme="minorHAnsi" w:cstheme="minorHAnsi"/>
          <w:sz w:val="22"/>
          <w:szCs w:val="22"/>
        </w:rPr>
        <w:t>ing</w:t>
      </w:r>
      <w:r w:rsidRPr="00327375">
        <w:rPr>
          <w:rFonts w:asciiTheme="minorHAnsi" w:hAnsiTheme="minorHAnsi" w:cstheme="minorHAnsi"/>
          <w:sz w:val="22"/>
          <w:szCs w:val="22"/>
        </w:rPr>
        <w:t xml:space="preserve"> and discuss</w:t>
      </w:r>
      <w:r w:rsidR="00327375">
        <w:rPr>
          <w:rFonts w:asciiTheme="minorHAnsi" w:hAnsiTheme="minorHAnsi" w:cstheme="minorHAnsi"/>
          <w:sz w:val="22"/>
          <w:szCs w:val="22"/>
        </w:rPr>
        <w:t>ing</w:t>
      </w:r>
      <w:r w:rsidRPr="00327375">
        <w:rPr>
          <w:rFonts w:asciiTheme="minorHAnsi" w:hAnsiTheme="minorHAnsi" w:cstheme="minorHAnsi"/>
          <w:sz w:val="22"/>
          <w:szCs w:val="22"/>
        </w:rPr>
        <w:t xml:space="preserve"> IHE Future Roadmap that includes emerging standards such as FHIR </w:t>
      </w:r>
      <w:r w:rsidR="00327375">
        <w:rPr>
          <w:rFonts w:asciiTheme="minorHAnsi" w:hAnsiTheme="minorHAnsi" w:cstheme="minorHAnsi"/>
          <w:sz w:val="22"/>
          <w:szCs w:val="22"/>
        </w:rPr>
        <w:t>and how that would fit into a larger Data Access Framework (DAF).</w:t>
      </w:r>
    </w:p>
    <w:p w:rsidR="00327375" w:rsidRDefault="00327375" w:rsidP="00327375">
      <w:pPr>
        <w:jc w:val="both"/>
        <w:rPr>
          <w:rFonts w:cstheme="minorHAnsi"/>
        </w:rPr>
      </w:pPr>
      <w:r>
        <w:rPr>
          <w:rFonts w:cstheme="minorHAnsi"/>
        </w:rPr>
        <w:t>The following aspects will not be in the scope of this white paper</w:t>
      </w:r>
    </w:p>
    <w:p w:rsidR="005E7685" w:rsidRPr="00327375" w:rsidRDefault="00662B77" w:rsidP="00327375">
      <w:pPr>
        <w:pStyle w:val="ListParagraph"/>
        <w:numPr>
          <w:ilvl w:val="0"/>
          <w:numId w:val="8"/>
        </w:numPr>
        <w:jc w:val="both"/>
        <w:rPr>
          <w:rFonts w:asciiTheme="minorHAnsi" w:hAnsiTheme="minorHAnsi" w:cstheme="minorHAnsi"/>
          <w:sz w:val="22"/>
          <w:szCs w:val="22"/>
        </w:rPr>
      </w:pPr>
      <w:r w:rsidRPr="00327375">
        <w:rPr>
          <w:rFonts w:asciiTheme="minorHAnsi" w:eastAsia="Arial" w:hAnsiTheme="minorHAnsi" w:cstheme="minorHAnsi"/>
          <w:sz w:val="22"/>
          <w:szCs w:val="22"/>
        </w:rPr>
        <w:t>Harmonization of existing profiles</w:t>
      </w:r>
    </w:p>
    <w:p w:rsidR="005E7685" w:rsidRPr="00327375" w:rsidRDefault="00662B77" w:rsidP="00327375">
      <w:pPr>
        <w:pStyle w:val="ListParagraph"/>
        <w:numPr>
          <w:ilvl w:val="0"/>
          <w:numId w:val="8"/>
        </w:numPr>
        <w:jc w:val="both"/>
        <w:rPr>
          <w:rFonts w:asciiTheme="minorHAnsi" w:hAnsiTheme="minorHAnsi" w:cstheme="minorHAnsi"/>
          <w:sz w:val="22"/>
          <w:szCs w:val="22"/>
        </w:rPr>
      </w:pPr>
      <w:r w:rsidRPr="00327375">
        <w:rPr>
          <w:rFonts w:asciiTheme="minorHAnsi" w:eastAsia="Arial" w:hAnsiTheme="minorHAnsi" w:cstheme="minorHAnsi"/>
          <w:sz w:val="22"/>
          <w:szCs w:val="22"/>
        </w:rPr>
        <w:t xml:space="preserve">Development of new profiles </w:t>
      </w:r>
    </w:p>
    <w:p w:rsidR="005E7685" w:rsidRPr="00327375" w:rsidRDefault="00662B77" w:rsidP="00327375">
      <w:pPr>
        <w:pStyle w:val="ListParagraph"/>
        <w:numPr>
          <w:ilvl w:val="0"/>
          <w:numId w:val="8"/>
        </w:numPr>
        <w:jc w:val="both"/>
        <w:rPr>
          <w:rFonts w:cstheme="minorHAnsi"/>
        </w:rPr>
      </w:pPr>
      <w:r w:rsidRPr="00327375">
        <w:rPr>
          <w:rFonts w:asciiTheme="minorHAnsi" w:eastAsia="Arial" w:hAnsiTheme="minorHAnsi" w:cstheme="minorHAnsi"/>
          <w:sz w:val="22"/>
          <w:szCs w:val="22"/>
        </w:rPr>
        <w:t>Development of implementation guides</w:t>
      </w:r>
    </w:p>
    <w:p w:rsidR="00FA343F" w:rsidRDefault="00FA343F" w:rsidP="000D6FAF">
      <w:pPr>
        <w:pStyle w:val="Heading1"/>
        <w:numPr>
          <w:ilvl w:val="0"/>
          <w:numId w:val="11"/>
        </w:numPr>
      </w:pPr>
      <w:bookmarkStart w:id="3" w:name="_Toc379381088"/>
      <w:r>
        <w:lastRenderedPageBreak/>
        <w:t>Approach</w:t>
      </w:r>
      <w:bookmarkEnd w:id="3"/>
    </w:p>
    <w:p w:rsidR="00FA343F" w:rsidRDefault="00FA343F" w:rsidP="00FA343F">
      <w:pPr>
        <w:rPr>
          <w:rFonts w:cstheme="minorHAnsi"/>
        </w:rPr>
      </w:pPr>
      <w:r>
        <w:rPr>
          <w:rFonts w:cstheme="minorHAnsi"/>
        </w:rPr>
        <w:t xml:space="preserve">The white paper will be created using the HL7 SAIF approach which defines a framework that provides three specific viewpoints across multiple </w:t>
      </w:r>
      <w:r w:rsidR="000D6FAF">
        <w:rPr>
          <w:rFonts w:cstheme="minorHAnsi"/>
        </w:rPr>
        <w:t>architecture</w:t>
      </w:r>
      <w:r>
        <w:rPr>
          <w:rFonts w:cstheme="minorHAnsi"/>
        </w:rPr>
        <w:t xml:space="preserve"> dimensions. The three specific viewpoints will enable describing the data access framework at a </w:t>
      </w:r>
    </w:p>
    <w:p w:rsidR="00FA343F" w:rsidRPr="00FA343F" w:rsidRDefault="00FA343F" w:rsidP="00FA343F">
      <w:pPr>
        <w:pStyle w:val="ListParagraph"/>
        <w:numPr>
          <w:ilvl w:val="0"/>
          <w:numId w:val="9"/>
        </w:numPr>
        <w:jc w:val="both"/>
        <w:rPr>
          <w:rFonts w:asciiTheme="minorHAnsi" w:hAnsiTheme="minorHAnsi" w:cstheme="minorHAnsi"/>
          <w:sz w:val="22"/>
          <w:szCs w:val="22"/>
        </w:rPr>
      </w:pPr>
      <w:r w:rsidRPr="00FA343F">
        <w:rPr>
          <w:rFonts w:asciiTheme="minorHAnsi" w:hAnsiTheme="minorHAnsi" w:cstheme="minorHAnsi"/>
          <w:sz w:val="22"/>
          <w:szCs w:val="22"/>
        </w:rPr>
        <w:t>Conceptual level</w:t>
      </w:r>
    </w:p>
    <w:p w:rsidR="00FA343F" w:rsidRPr="00FA343F" w:rsidRDefault="00FA343F" w:rsidP="00FA343F">
      <w:pPr>
        <w:pStyle w:val="ListParagraph"/>
        <w:numPr>
          <w:ilvl w:val="0"/>
          <w:numId w:val="9"/>
        </w:numPr>
        <w:jc w:val="both"/>
        <w:rPr>
          <w:rFonts w:asciiTheme="minorHAnsi" w:hAnsiTheme="minorHAnsi" w:cstheme="minorHAnsi"/>
          <w:sz w:val="22"/>
          <w:szCs w:val="22"/>
        </w:rPr>
      </w:pPr>
      <w:r w:rsidRPr="00FA343F">
        <w:rPr>
          <w:rFonts w:asciiTheme="minorHAnsi" w:hAnsiTheme="minorHAnsi" w:cstheme="minorHAnsi"/>
          <w:sz w:val="22"/>
          <w:szCs w:val="22"/>
        </w:rPr>
        <w:t>Platform Independent Level</w:t>
      </w:r>
      <w:r w:rsidR="000D6FAF">
        <w:rPr>
          <w:rFonts w:asciiTheme="minorHAnsi" w:hAnsiTheme="minorHAnsi" w:cstheme="minorHAnsi"/>
          <w:sz w:val="22"/>
          <w:szCs w:val="22"/>
        </w:rPr>
        <w:t xml:space="preserve"> (Logical)</w:t>
      </w:r>
    </w:p>
    <w:p w:rsidR="00FA343F" w:rsidRDefault="00FA343F" w:rsidP="00FA343F">
      <w:pPr>
        <w:pStyle w:val="ListParagraph"/>
        <w:numPr>
          <w:ilvl w:val="0"/>
          <w:numId w:val="9"/>
        </w:numPr>
        <w:jc w:val="both"/>
        <w:rPr>
          <w:rFonts w:asciiTheme="minorHAnsi" w:hAnsiTheme="minorHAnsi" w:cstheme="minorHAnsi"/>
          <w:sz w:val="22"/>
          <w:szCs w:val="22"/>
        </w:rPr>
      </w:pPr>
      <w:r w:rsidRPr="00FA343F">
        <w:rPr>
          <w:rFonts w:asciiTheme="minorHAnsi" w:hAnsiTheme="minorHAnsi" w:cstheme="minorHAnsi"/>
          <w:sz w:val="22"/>
          <w:szCs w:val="22"/>
        </w:rPr>
        <w:t>Platform Specific Level</w:t>
      </w:r>
      <w:r w:rsidR="000D6FAF">
        <w:rPr>
          <w:rFonts w:asciiTheme="minorHAnsi" w:hAnsiTheme="minorHAnsi" w:cstheme="minorHAnsi"/>
          <w:sz w:val="22"/>
          <w:szCs w:val="22"/>
        </w:rPr>
        <w:t xml:space="preserve"> (Implementation)</w:t>
      </w:r>
    </w:p>
    <w:p w:rsidR="00FA343F" w:rsidRDefault="000D6FAF" w:rsidP="00FA343F">
      <w:pPr>
        <w:jc w:val="both"/>
        <w:rPr>
          <w:rFonts w:cstheme="minorHAnsi"/>
        </w:rPr>
      </w:pPr>
      <w:r>
        <w:rPr>
          <w:rFonts w:cstheme="minorHAnsi"/>
        </w:rPr>
        <w:t>For each of the above viewpoints the data access framework will be defined using the following architecture dimensions</w:t>
      </w:r>
    </w:p>
    <w:p w:rsidR="000D6FAF" w:rsidRPr="000D6FAF" w:rsidRDefault="00BD2FCA" w:rsidP="000D6FAF">
      <w:pPr>
        <w:pStyle w:val="ListParagraph"/>
        <w:numPr>
          <w:ilvl w:val="0"/>
          <w:numId w:val="10"/>
        </w:numPr>
        <w:jc w:val="both"/>
        <w:rPr>
          <w:rFonts w:asciiTheme="minorHAnsi" w:hAnsiTheme="minorHAnsi" w:cstheme="minorHAnsi"/>
          <w:sz w:val="22"/>
          <w:szCs w:val="22"/>
        </w:rPr>
      </w:pPr>
      <w:r>
        <w:rPr>
          <w:rFonts w:asciiTheme="minorHAnsi" w:hAnsiTheme="minorHAnsi" w:cstheme="minorHAnsi"/>
          <w:sz w:val="22"/>
          <w:szCs w:val="22"/>
        </w:rPr>
        <w:t>Business</w:t>
      </w:r>
      <w:r w:rsidR="000D6FAF" w:rsidRPr="000D6FAF">
        <w:rPr>
          <w:rFonts w:asciiTheme="minorHAnsi" w:hAnsiTheme="minorHAnsi" w:cstheme="minorHAnsi"/>
          <w:sz w:val="22"/>
          <w:szCs w:val="22"/>
        </w:rPr>
        <w:t xml:space="preserve"> dimension “Why” (Used to capture business requirements, policies </w:t>
      </w:r>
      <w:r w:rsidR="000F1439" w:rsidRPr="000D6FAF">
        <w:rPr>
          <w:rFonts w:asciiTheme="minorHAnsi" w:hAnsiTheme="minorHAnsi" w:cstheme="minorHAnsi"/>
          <w:sz w:val="22"/>
          <w:szCs w:val="22"/>
        </w:rPr>
        <w:t>etc.</w:t>
      </w:r>
      <w:r w:rsidR="000D6FAF" w:rsidRPr="000D6FAF">
        <w:rPr>
          <w:rFonts w:asciiTheme="minorHAnsi" w:hAnsiTheme="minorHAnsi" w:cstheme="minorHAnsi"/>
          <w:sz w:val="22"/>
          <w:szCs w:val="22"/>
        </w:rPr>
        <w:t>)</w:t>
      </w:r>
    </w:p>
    <w:p w:rsidR="000D6FAF" w:rsidRPr="000D6FAF" w:rsidRDefault="000D6FAF" w:rsidP="000D6FAF">
      <w:pPr>
        <w:pStyle w:val="ListParagraph"/>
        <w:numPr>
          <w:ilvl w:val="0"/>
          <w:numId w:val="10"/>
        </w:numPr>
        <w:jc w:val="both"/>
        <w:rPr>
          <w:rFonts w:asciiTheme="minorHAnsi" w:hAnsiTheme="minorHAnsi" w:cstheme="minorHAnsi"/>
          <w:sz w:val="22"/>
          <w:szCs w:val="22"/>
        </w:rPr>
      </w:pPr>
      <w:r w:rsidRPr="000D6FAF">
        <w:rPr>
          <w:rFonts w:asciiTheme="minorHAnsi" w:hAnsiTheme="minorHAnsi" w:cstheme="minorHAnsi"/>
          <w:sz w:val="22"/>
          <w:szCs w:val="22"/>
        </w:rPr>
        <w:t>Information dimension “What” (Used to capture the data model or content )</w:t>
      </w:r>
    </w:p>
    <w:p w:rsidR="000D6FAF" w:rsidRPr="000D6FAF" w:rsidRDefault="000D6FAF" w:rsidP="000D6FAF">
      <w:pPr>
        <w:pStyle w:val="ListParagraph"/>
        <w:numPr>
          <w:ilvl w:val="0"/>
          <w:numId w:val="10"/>
        </w:numPr>
        <w:jc w:val="both"/>
        <w:rPr>
          <w:rFonts w:asciiTheme="minorHAnsi" w:hAnsiTheme="minorHAnsi" w:cstheme="minorHAnsi"/>
          <w:sz w:val="22"/>
          <w:szCs w:val="22"/>
        </w:rPr>
      </w:pPr>
      <w:r w:rsidRPr="000D6FAF">
        <w:rPr>
          <w:rFonts w:asciiTheme="minorHAnsi" w:hAnsiTheme="minorHAnsi" w:cstheme="minorHAnsi"/>
          <w:sz w:val="22"/>
          <w:szCs w:val="22"/>
        </w:rPr>
        <w:t>Computational</w:t>
      </w:r>
      <w:r w:rsidR="000F1439">
        <w:rPr>
          <w:rFonts w:asciiTheme="minorHAnsi" w:hAnsiTheme="minorHAnsi" w:cstheme="minorHAnsi"/>
          <w:sz w:val="22"/>
          <w:szCs w:val="22"/>
        </w:rPr>
        <w:t xml:space="preserve"> (Behavioral)</w:t>
      </w:r>
      <w:r w:rsidRPr="000D6FAF">
        <w:rPr>
          <w:rFonts w:asciiTheme="minorHAnsi" w:hAnsiTheme="minorHAnsi" w:cstheme="minorHAnsi"/>
          <w:sz w:val="22"/>
          <w:szCs w:val="22"/>
        </w:rPr>
        <w:t xml:space="preserve"> dimension “How” (Used to capture behavior, collaboration, transactions)</w:t>
      </w:r>
    </w:p>
    <w:p w:rsidR="000D6FAF" w:rsidRDefault="000D6FAF" w:rsidP="000D6FAF">
      <w:pPr>
        <w:pStyle w:val="ListParagraph"/>
        <w:numPr>
          <w:ilvl w:val="0"/>
          <w:numId w:val="10"/>
        </w:numPr>
        <w:jc w:val="both"/>
        <w:rPr>
          <w:rFonts w:asciiTheme="minorHAnsi" w:hAnsiTheme="minorHAnsi" w:cstheme="minorHAnsi"/>
          <w:sz w:val="22"/>
          <w:szCs w:val="22"/>
        </w:rPr>
      </w:pPr>
      <w:r w:rsidRPr="000D6FAF">
        <w:rPr>
          <w:rFonts w:asciiTheme="minorHAnsi" w:hAnsiTheme="minorHAnsi" w:cstheme="minorHAnsi"/>
          <w:sz w:val="22"/>
          <w:szCs w:val="22"/>
        </w:rPr>
        <w:t xml:space="preserve">Engineering </w:t>
      </w:r>
      <w:r w:rsidR="000F1439">
        <w:rPr>
          <w:rFonts w:asciiTheme="minorHAnsi" w:hAnsiTheme="minorHAnsi" w:cstheme="minorHAnsi"/>
          <w:sz w:val="22"/>
          <w:szCs w:val="22"/>
        </w:rPr>
        <w:t xml:space="preserve">and Technology </w:t>
      </w:r>
      <w:r w:rsidRPr="000D6FAF">
        <w:rPr>
          <w:rFonts w:asciiTheme="minorHAnsi" w:hAnsiTheme="minorHAnsi" w:cstheme="minorHAnsi"/>
          <w:sz w:val="22"/>
          <w:szCs w:val="22"/>
        </w:rPr>
        <w:t xml:space="preserve">dimension “Where” (Used to capture the implementation aspects including </w:t>
      </w:r>
      <w:r w:rsidR="000F1439">
        <w:rPr>
          <w:rFonts w:asciiTheme="minorHAnsi" w:hAnsiTheme="minorHAnsi" w:cstheme="minorHAnsi"/>
          <w:sz w:val="22"/>
          <w:szCs w:val="22"/>
        </w:rPr>
        <w:t xml:space="preserve">platforms, </w:t>
      </w:r>
      <w:r w:rsidRPr="000D6FAF">
        <w:rPr>
          <w:rFonts w:asciiTheme="minorHAnsi" w:hAnsiTheme="minorHAnsi" w:cstheme="minorHAnsi"/>
          <w:sz w:val="22"/>
          <w:szCs w:val="22"/>
        </w:rPr>
        <w:t xml:space="preserve">standards, integration profiles </w:t>
      </w:r>
      <w:r w:rsidR="000F1439" w:rsidRPr="000D6FAF">
        <w:rPr>
          <w:rFonts w:asciiTheme="minorHAnsi" w:hAnsiTheme="minorHAnsi" w:cstheme="minorHAnsi"/>
          <w:sz w:val="22"/>
          <w:szCs w:val="22"/>
        </w:rPr>
        <w:t>etc.</w:t>
      </w:r>
      <w:r w:rsidRPr="000D6FAF">
        <w:rPr>
          <w:rFonts w:asciiTheme="minorHAnsi" w:hAnsiTheme="minorHAnsi" w:cstheme="minorHAnsi"/>
          <w:sz w:val="22"/>
          <w:szCs w:val="22"/>
        </w:rPr>
        <w:t>)</w:t>
      </w:r>
    </w:p>
    <w:p w:rsidR="00BD2FCA" w:rsidRPr="00BD2FCA" w:rsidRDefault="00BD2FCA" w:rsidP="00BD2FCA">
      <w:pPr>
        <w:jc w:val="both"/>
        <w:rPr>
          <w:rFonts w:cstheme="minorHAnsi"/>
        </w:rPr>
      </w:pPr>
      <w:r>
        <w:rPr>
          <w:rFonts w:cstheme="minorHAnsi"/>
        </w:rPr>
        <w:t>Note: The names used above are not exactly as specified in SAIF but reflect the same concepts and purpose.</w:t>
      </w:r>
    </w:p>
    <w:p w:rsidR="000D6FAF" w:rsidRDefault="000D6FAF" w:rsidP="000D6FAF">
      <w:pPr>
        <w:jc w:val="both"/>
        <w:rPr>
          <w:rFonts w:cstheme="minorHAnsi"/>
        </w:rPr>
      </w:pPr>
      <w:r>
        <w:rPr>
          <w:rFonts w:cstheme="minorHAnsi"/>
        </w:rPr>
        <w:t xml:space="preserve">A pictorial representation of the approach and types of artifacts captured are outlined in the figure below: </w:t>
      </w:r>
    </w:p>
    <w:p w:rsidR="0082425F" w:rsidRDefault="0082425F" w:rsidP="00B54D2A">
      <w:pPr>
        <w:pStyle w:val="Caption"/>
      </w:pPr>
      <w:r w:rsidRPr="001249FD">
        <w:rPr>
          <w:noProof/>
        </w:rPr>
        <w:drawing>
          <wp:inline distT="0" distB="0" distL="0" distR="0" wp14:anchorId="368DE3C8" wp14:editId="7C6852DC">
            <wp:extent cx="5939790" cy="27285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728595"/>
                    </a:xfrm>
                    <a:prstGeom prst="rect">
                      <a:avLst/>
                    </a:prstGeom>
                    <a:noFill/>
                    <a:ln>
                      <a:noFill/>
                    </a:ln>
                  </pic:spPr>
                </pic:pic>
              </a:graphicData>
            </a:graphic>
          </wp:inline>
        </w:drawing>
      </w:r>
    </w:p>
    <w:p w:rsidR="00B54D2A" w:rsidRPr="00B54D2A" w:rsidRDefault="00B54D2A" w:rsidP="00B54D2A">
      <w:pPr>
        <w:pStyle w:val="Caption"/>
        <w:jc w:val="center"/>
      </w:pPr>
      <w:r>
        <w:t>Fig 3-1: HL7 SAIF Approach applied to IHE process</w:t>
      </w:r>
    </w:p>
    <w:p w:rsidR="000D6FAF" w:rsidRDefault="000D6FAF" w:rsidP="000D6FAF">
      <w:pPr>
        <w:pStyle w:val="Heading1"/>
        <w:numPr>
          <w:ilvl w:val="0"/>
          <w:numId w:val="11"/>
        </w:numPr>
      </w:pPr>
      <w:bookmarkStart w:id="4" w:name="_Toc379381089"/>
      <w:r>
        <w:lastRenderedPageBreak/>
        <w:t>Conceptual</w:t>
      </w:r>
      <w:bookmarkEnd w:id="4"/>
      <w:r>
        <w:t xml:space="preserve"> </w:t>
      </w:r>
    </w:p>
    <w:p w:rsidR="000D6FAF" w:rsidRDefault="00BD2FCA" w:rsidP="00BD2FCA">
      <w:pPr>
        <w:pStyle w:val="Heading2"/>
        <w:numPr>
          <w:ilvl w:val="1"/>
          <w:numId w:val="11"/>
        </w:numPr>
      </w:pPr>
      <w:bookmarkStart w:id="5" w:name="_Toc379381090"/>
      <w:r>
        <w:t>Business Dimension</w:t>
      </w:r>
      <w:bookmarkEnd w:id="5"/>
      <w:r w:rsidR="000D6FAF">
        <w:t xml:space="preserve"> </w:t>
      </w:r>
    </w:p>
    <w:p w:rsidR="003D174F" w:rsidRDefault="003D174F" w:rsidP="003D174F">
      <w:pPr>
        <w:ind w:left="360"/>
      </w:pPr>
      <w:r>
        <w:t>This section captures the business requirements including any policy constraints that need to be addressed by DAF. The DAF framework needs to address the following requirements</w:t>
      </w:r>
      <w:r w:rsidR="00675709">
        <w:t xml:space="preserve"> which are based on the DAF User stories outlined in the </w:t>
      </w:r>
      <w:hyperlink w:anchor="_Appendix_B_–" w:history="1">
        <w:r w:rsidR="00675709" w:rsidRPr="00675709">
          <w:rPr>
            <w:rStyle w:val="Hyperlink"/>
          </w:rPr>
          <w:t>Appendix</w:t>
        </w:r>
      </w:hyperlink>
      <w:r w:rsidR="00675709">
        <w:t>.</w:t>
      </w:r>
    </w:p>
    <w:p w:rsidR="006D40EF" w:rsidRDefault="006D40EF" w:rsidP="003D174F">
      <w:pPr>
        <w:pStyle w:val="ListParagraph"/>
        <w:numPr>
          <w:ilvl w:val="0"/>
          <w:numId w:val="13"/>
        </w:numPr>
        <w:rPr>
          <w:rFonts w:asciiTheme="minorHAnsi" w:hAnsiTheme="minorHAnsi"/>
          <w:sz w:val="22"/>
          <w:szCs w:val="22"/>
        </w:rPr>
      </w:pPr>
      <w:r>
        <w:rPr>
          <w:rFonts w:asciiTheme="minorHAnsi" w:hAnsiTheme="minorHAnsi"/>
          <w:sz w:val="22"/>
          <w:szCs w:val="22"/>
        </w:rPr>
        <w:t>Enterprise Complexity:</w:t>
      </w:r>
    </w:p>
    <w:p w:rsidR="003D174F" w:rsidRPr="003D174F" w:rsidRDefault="003D174F" w:rsidP="006D40EF">
      <w:pPr>
        <w:pStyle w:val="ListParagraph"/>
        <w:numPr>
          <w:ilvl w:val="1"/>
          <w:numId w:val="13"/>
        </w:numPr>
        <w:rPr>
          <w:rFonts w:asciiTheme="minorHAnsi" w:hAnsiTheme="minorHAnsi"/>
          <w:sz w:val="22"/>
          <w:szCs w:val="22"/>
        </w:rPr>
      </w:pPr>
      <w:r w:rsidRPr="003D174F">
        <w:rPr>
          <w:rFonts w:asciiTheme="minorHAnsi" w:hAnsiTheme="minorHAnsi"/>
          <w:sz w:val="22"/>
          <w:szCs w:val="22"/>
        </w:rPr>
        <w:t>Ability to query data present within an organization (Intra-enterprise)</w:t>
      </w:r>
    </w:p>
    <w:p w:rsidR="003D174F" w:rsidRPr="003D174F" w:rsidRDefault="003D174F" w:rsidP="006D40EF">
      <w:pPr>
        <w:pStyle w:val="ListParagraph"/>
        <w:numPr>
          <w:ilvl w:val="1"/>
          <w:numId w:val="13"/>
        </w:numPr>
        <w:rPr>
          <w:rFonts w:asciiTheme="minorHAnsi" w:hAnsiTheme="minorHAnsi"/>
          <w:sz w:val="22"/>
          <w:szCs w:val="22"/>
        </w:rPr>
      </w:pPr>
      <w:r w:rsidRPr="003D174F">
        <w:rPr>
          <w:rFonts w:asciiTheme="minorHAnsi" w:hAnsiTheme="minorHAnsi"/>
          <w:sz w:val="22"/>
          <w:szCs w:val="22"/>
        </w:rPr>
        <w:t>Ability to query data from specific external organizations (Inter-enterprise)</w:t>
      </w:r>
    </w:p>
    <w:p w:rsidR="003D174F" w:rsidRDefault="003D174F" w:rsidP="006D40EF">
      <w:pPr>
        <w:pStyle w:val="ListParagraph"/>
        <w:numPr>
          <w:ilvl w:val="1"/>
          <w:numId w:val="13"/>
        </w:numPr>
        <w:rPr>
          <w:rFonts w:asciiTheme="minorHAnsi" w:hAnsiTheme="minorHAnsi"/>
          <w:sz w:val="22"/>
          <w:szCs w:val="22"/>
        </w:rPr>
      </w:pPr>
      <w:r w:rsidRPr="003D174F">
        <w:rPr>
          <w:rFonts w:asciiTheme="minorHAnsi" w:hAnsiTheme="minorHAnsi"/>
          <w:sz w:val="22"/>
          <w:szCs w:val="22"/>
        </w:rPr>
        <w:t>Ability to query from multiple external organizations (Federated)</w:t>
      </w:r>
    </w:p>
    <w:p w:rsidR="006D40EF" w:rsidRDefault="006D40EF" w:rsidP="003D174F">
      <w:pPr>
        <w:pStyle w:val="ListParagraph"/>
        <w:numPr>
          <w:ilvl w:val="0"/>
          <w:numId w:val="13"/>
        </w:numPr>
        <w:rPr>
          <w:rFonts w:asciiTheme="minorHAnsi" w:hAnsiTheme="minorHAnsi"/>
          <w:sz w:val="22"/>
          <w:szCs w:val="22"/>
        </w:rPr>
      </w:pPr>
      <w:r>
        <w:rPr>
          <w:rFonts w:asciiTheme="minorHAnsi" w:hAnsiTheme="minorHAnsi"/>
          <w:sz w:val="22"/>
          <w:szCs w:val="22"/>
        </w:rPr>
        <w:t>Query Targets</w:t>
      </w:r>
    </w:p>
    <w:p w:rsidR="006D40EF"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data about a single patient</w:t>
      </w:r>
    </w:p>
    <w:p w:rsidR="006D40EF"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data about a patient population</w:t>
      </w:r>
    </w:p>
    <w:p w:rsidR="006D40EF" w:rsidRDefault="006D40EF" w:rsidP="003D174F">
      <w:pPr>
        <w:pStyle w:val="ListParagraph"/>
        <w:numPr>
          <w:ilvl w:val="0"/>
          <w:numId w:val="13"/>
        </w:numPr>
        <w:rPr>
          <w:rFonts w:asciiTheme="minorHAnsi" w:hAnsiTheme="minorHAnsi"/>
          <w:sz w:val="22"/>
          <w:szCs w:val="22"/>
        </w:rPr>
      </w:pPr>
      <w:r>
        <w:rPr>
          <w:rFonts w:asciiTheme="minorHAnsi" w:hAnsiTheme="minorHAnsi"/>
          <w:sz w:val="22"/>
          <w:szCs w:val="22"/>
        </w:rPr>
        <w:t>Query Granularity</w:t>
      </w:r>
    </w:p>
    <w:p w:rsidR="00265563"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specific documents captured during workflows</w:t>
      </w:r>
    </w:p>
    <w:p w:rsidR="006D40EF"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specific data contained within documents</w:t>
      </w:r>
    </w:p>
    <w:p w:rsidR="006D40EF"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specific data captured and stored in multiple formats during clinical workflows</w:t>
      </w:r>
    </w:p>
    <w:p w:rsidR="006D40EF"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pre-computed data (</w:t>
      </w:r>
      <w:r w:rsidR="000F1439">
        <w:rPr>
          <w:rFonts w:asciiTheme="minorHAnsi" w:hAnsiTheme="minorHAnsi"/>
          <w:sz w:val="22"/>
          <w:szCs w:val="22"/>
        </w:rPr>
        <w:t>e.g.</w:t>
      </w:r>
      <w:r>
        <w:rPr>
          <w:rFonts w:asciiTheme="minorHAnsi" w:hAnsiTheme="minorHAnsi"/>
          <w:sz w:val="22"/>
          <w:szCs w:val="22"/>
        </w:rPr>
        <w:t xml:space="preserve"> compu</w:t>
      </w:r>
      <w:r w:rsidR="00675709">
        <w:rPr>
          <w:rFonts w:asciiTheme="minorHAnsi" w:hAnsiTheme="minorHAnsi"/>
          <w:sz w:val="22"/>
          <w:szCs w:val="22"/>
        </w:rPr>
        <w:t>t</w:t>
      </w:r>
      <w:r>
        <w:rPr>
          <w:rFonts w:asciiTheme="minorHAnsi" w:hAnsiTheme="minorHAnsi"/>
          <w:sz w:val="22"/>
          <w:szCs w:val="22"/>
        </w:rPr>
        <w:t>ations based on quality measures)</w:t>
      </w:r>
    </w:p>
    <w:p w:rsidR="006D40EF" w:rsidRDefault="006D40EF"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aggregate data about a population</w:t>
      </w:r>
    </w:p>
    <w:p w:rsidR="00C124F8" w:rsidRDefault="00C124F8" w:rsidP="006D40EF">
      <w:pPr>
        <w:pStyle w:val="ListParagraph"/>
        <w:numPr>
          <w:ilvl w:val="1"/>
          <w:numId w:val="13"/>
        </w:numPr>
        <w:rPr>
          <w:rFonts w:asciiTheme="minorHAnsi" w:hAnsiTheme="minorHAnsi"/>
          <w:sz w:val="22"/>
          <w:szCs w:val="22"/>
        </w:rPr>
      </w:pPr>
      <w:r>
        <w:rPr>
          <w:rFonts w:asciiTheme="minorHAnsi" w:hAnsiTheme="minorHAnsi"/>
          <w:sz w:val="22"/>
          <w:szCs w:val="22"/>
        </w:rPr>
        <w:t>Ability to query a decision support knowledge artifact</w:t>
      </w:r>
    </w:p>
    <w:p w:rsidR="006D40EF" w:rsidRDefault="006D40EF" w:rsidP="006D40EF">
      <w:pPr>
        <w:pStyle w:val="ListParagraph"/>
        <w:numPr>
          <w:ilvl w:val="0"/>
          <w:numId w:val="13"/>
        </w:numPr>
        <w:rPr>
          <w:rFonts w:asciiTheme="minorHAnsi" w:hAnsiTheme="minorHAnsi"/>
          <w:sz w:val="22"/>
          <w:szCs w:val="22"/>
        </w:rPr>
      </w:pPr>
      <w:r>
        <w:rPr>
          <w:rFonts w:asciiTheme="minorHAnsi" w:hAnsiTheme="minorHAnsi"/>
          <w:sz w:val="22"/>
          <w:szCs w:val="22"/>
        </w:rPr>
        <w:t>Query Response Granularity</w:t>
      </w:r>
    </w:p>
    <w:p w:rsidR="006D40EF" w:rsidRDefault="00C124F8" w:rsidP="006D40EF">
      <w:pPr>
        <w:pStyle w:val="ListParagraph"/>
        <w:numPr>
          <w:ilvl w:val="1"/>
          <w:numId w:val="13"/>
        </w:numPr>
        <w:rPr>
          <w:rFonts w:asciiTheme="minorHAnsi" w:hAnsiTheme="minorHAnsi"/>
          <w:sz w:val="22"/>
          <w:szCs w:val="22"/>
        </w:rPr>
      </w:pPr>
      <w:r>
        <w:rPr>
          <w:rFonts w:asciiTheme="minorHAnsi" w:hAnsiTheme="minorHAnsi"/>
          <w:sz w:val="22"/>
          <w:szCs w:val="22"/>
        </w:rPr>
        <w:t>Query Responses may contain</w:t>
      </w:r>
      <w:r w:rsidR="006D40EF">
        <w:rPr>
          <w:rFonts w:asciiTheme="minorHAnsi" w:hAnsiTheme="minorHAnsi"/>
          <w:sz w:val="22"/>
          <w:szCs w:val="22"/>
        </w:rPr>
        <w:t xml:space="preserve"> metadata (</w:t>
      </w:r>
      <w:r w:rsidR="000F1439">
        <w:rPr>
          <w:rFonts w:asciiTheme="minorHAnsi" w:hAnsiTheme="minorHAnsi"/>
          <w:sz w:val="22"/>
          <w:szCs w:val="22"/>
        </w:rPr>
        <w:t>e.g.</w:t>
      </w:r>
      <w:r w:rsidR="006D40EF">
        <w:rPr>
          <w:rFonts w:asciiTheme="minorHAnsi" w:hAnsiTheme="minorHAnsi"/>
          <w:sz w:val="22"/>
          <w:szCs w:val="22"/>
        </w:rPr>
        <w:t xml:space="preserve"> links to documents, header information </w:t>
      </w:r>
      <w:r w:rsidR="000F1439">
        <w:rPr>
          <w:rFonts w:asciiTheme="minorHAnsi" w:hAnsiTheme="minorHAnsi"/>
          <w:sz w:val="22"/>
          <w:szCs w:val="22"/>
        </w:rPr>
        <w:t>etc.</w:t>
      </w:r>
      <w:r w:rsidR="006D40EF">
        <w:rPr>
          <w:rFonts w:asciiTheme="minorHAnsi" w:hAnsiTheme="minorHAnsi"/>
          <w:sz w:val="22"/>
          <w:szCs w:val="22"/>
        </w:rPr>
        <w:t>)</w:t>
      </w:r>
    </w:p>
    <w:p w:rsidR="006D40EF" w:rsidRDefault="00C124F8" w:rsidP="006D40EF">
      <w:pPr>
        <w:pStyle w:val="ListParagraph"/>
        <w:numPr>
          <w:ilvl w:val="1"/>
          <w:numId w:val="13"/>
        </w:numPr>
        <w:rPr>
          <w:rFonts w:asciiTheme="minorHAnsi" w:hAnsiTheme="minorHAnsi"/>
          <w:sz w:val="22"/>
          <w:szCs w:val="22"/>
        </w:rPr>
      </w:pPr>
      <w:r>
        <w:rPr>
          <w:rFonts w:asciiTheme="minorHAnsi" w:hAnsiTheme="minorHAnsi"/>
          <w:sz w:val="22"/>
          <w:szCs w:val="22"/>
        </w:rPr>
        <w:t>Query Responses may contain clinical documents</w:t>
      </w:r>
    </w:p>
    <w:p w:rsidR="00C124F8" w:rsidRDefault="00C124F8" w:rsidP="006D40EF">
      <w:pPr>
        <w:pStyle w:val="ListParagraph"/>
        <w:numPr>
          <w:ilvl w:val="1"/>
          <w:numId w:val="13"/>
        </w:numPr>
        <w:rPr>
          <w:rFonts w:asciiTheme="minorHAnsi" w:hAnsiTheme="minorHAnsi"/>
          <w:sz w:val="22"/>
          <w:szCs w:val="22"/>
        </w:rPr>
      </w:pPr>
      <w:r>
        <w:rPr>
          <w:rFonts w:asciiTheme="minorHAnsi" w:hAnsiTheme="minorHAnsi"/>
          <w:sz w:val="22"/>
          <w:szCs w:val="22"/>
        </w:rPr>
        <w:t>Query Responses may contain discrete data</w:t>
      </w:r>
    </w:p>
    <w:p w:rsidR="00C124F8" w:rsidRDefault="00C124F8" w:rsidP="006D40EF">
      <w:pPr>
        <w:pStyle w:val="ListParagraph"/>
        <w:numPr>
          <w:ilvl w:val="1"/>
          <w:numId w:val="13"/>
        </w:numPr>
        <w:rPr>
          <w:rFonts w:asciiTheme="minorHAnsi" w:hAnsiTheme="minorHAnsi"/>
          <w:sz w:val="22"/>
          <w:szCs w:val="22"/>
        </w:rPr>
      </w:pPr>
      <w:r>
        <w:rPr>
          <w:rFonts w:asciiTheme="minorHAnsi" w:hAnsiTheme="minorHAnsi"/>
          <w:sz w:val="22"/>
          <w:szCs w:val="22"/>
        </w:rPr>
        <w:t>Query Responses may contain pre-computed data</w:t>
      </w:r>
    </w:p>
    <w:p w:rsidR="006D40EF" w:rsidRDefault="00C124F8" w:rsidP="00C124F8">
      <w:pPr>
        <w:pStyle w:val="ListParagraph"/>
        <w:numPr>
          <w:ilvl w:val="1"/>
          <w:numId w:val="13"/>
        </w:numPr>
        <w:rPr>
          <w:rFonts w:asciiTheme="minorHAnsi" w:hAnsiTheme="minorHAnsi"/>
          <w:sz w:val="22"/>
          <w:szCs w:val="22"/>
        </w:rPr>
      </w:pPr>
      <w:r>
        <w:rPr>
          <w:rFonts w:asciiTheme="minorHAnsi" w:hAnsiTheme="minorHAnsi"/>
          <w:sz w:val="22"/>
          <w:szCs w:val="22"/>
        </w:rPr>
        <w:t>Query Responses may contain aggregate data</w:t>
      </w:r>
    </w:p>
    <w:p w:rsidR="00C124F8" w:rsidRDefault="00675709" w:rsidP="00C124F8">
      <w:pPr>
        <w:pStyle w:val="ListParagraph"/>
        <w:numPr>
          <w:ilvl w:val="0"/>
          <w:numId w:val="13"/>
        </w:numPr>
        <w:rPr>
          <w:rFonts w:asciiTheme="minorHAnsi" w:hAnsiTheme="minorHAnsi"/>
          <w:sz w:val="22"/>
          <w:szCs w:val="22"/>
        </w:rPr>
      </w:pPr>
      <w:r>
        <w:rPr>
          <w:rFonts w:asciiTheme="minorHAnsi" w:hAnsiTheme="minorHAnsi"/>
          <w:sz w:val="22"/>
          <w:szCs w:val="22"/>
        </w:rPr>
        <w:t>Security Aspects</w:t>
      </w:r>
    </w:p>
    <w:p w:rsidR="00C124F8" w:rsidRDefault="00675709" w:rsidP="00C124F8">
      <w:pPr>
        <w:pStyle w:val="ListParagraph"/>
        <w:numPr>
          <w:ilvl w:val="1"/>
          <w:numId w:val="13"/>
        </w:numPr>
        <w:rPr>
          <w:rFonts w:asciiTheme="minorHAnsi" w:hAnsiTheme="minorHAnsi"/>
          <w:sz w:val="22"/>
          <w:szCs w:val="22"/>
        </w:rPr>
      </w:pPr>
      <w:r>
        <w:rPr>
          <w:rFonts w:asciiTheme="minorHAnsi" w:hAnsiTheme="minorHAnsi"/>
          <w:sz w:val="22"/>
          <w:szCs w:val="22"/>
        </w:rPr>
        <w:t xml:space="preserve">Query interactions must be </w:t>
      </w:r>
      <w:r w:rsidR="00A058CF">
        <w:rPr>
          <w:rFonts w:asciiTheme="minorHAnsi" w:hAnsiTheme="minorHAnsi"/>
          <w:sz w:val="22"/>
          <w:szCs w:val="22"/>
        </w:rPr>
        <w:t>capable of protecting</w:t>
      </w:r>
      <w:r>
        <w:rPr>
          <w:rFonts w:asciiTheme="minorHAnsi" w:hAnsiTheme="minorHAnsi"/>
          <w:sz w:val="22"/>
          <w:szCs w:val="22"/>
        </w:rPr>
        <w:t xml:space="preserve"> message integrity and confidentiality</w:t>
      </w:r>
    </w:p>
    <w:p w:rsidR="00675709" w:rsidRDefault="00675709" w:rsidP="00C124F8">
      <w:pPr>
        <w:pStyle w:val="ListParagraph"/>
        <w:numPr>
          <w:ilvl w:val="1"/>
          <w:numId w:val="13"/>
        </w:numPr>
        <w:rPr>
          <w:rFonts w:asciiTheme="minorHAnsi" w:hAnsiTheme="minorHAnsi"/>
          <w:sz w:val="22"/>
          <w:szCs w:val="22"/>
        </w:rPr>
      </w:pPr>
      <w:r>
        <w:rPr>
          <w:rFonts w:asciiTheme="minorHAnsi" w:hAnsiTheme="minorHAnsi"/>
          <w:sz w:val="22"/>
          <w:szCs w:val="22"/>
        </w:rPr>
        <w:t xml:space="preserve">Query interactions </w:t>
      </w:r>
      <w:r w:rsidR="00A058CF">
        <w:rPr>
          <w:rFonts w:asciiTheme="minorHAnsi" w:hAnsiTheme="minorHAnsi"/>
          <w:sz w:val="22"/>
          <w:szCs w:val="22"/>
        </w:rPr>
        <w:t xml:space="preserve">must be capable of being </w:t>
      </w:r>
      <w:r>
        <w:rPr>
          <w:rFonts w:asciiTheme="minorHAnsi" w:hAnsiTheme="minorHAnsi"/>
          <w:sz w:val="22"/>
          <w:szCs w:val="22"/>
        </w:rPr>
        <w:t>authenticated</w:t>
      </w:r>
    </w:p>
    <w:p w:rsidR="00675709" w:rsidRDefault="00EA287E" w:rsidP="00C124F8">
      <w:pPr>
        <w:pStyle w:val="ListParagraph"/>
        <w:numPr>
          <w:ilvl w:val="1"/>
          <w:numId w:val="13"/>
        </w:numPr>
        <w:rPr>
          <w:rFonts w:asciiTheme="minorHAnsi" w:hAnsiTheme="minorHAnsi"/>
          <w:sz w:val="22"/>
          <w:szCs w:val="22"/>
        </w:rPr>
      </w:pPr>
      <w:r>
        <w:rPr>
          <w:rFonts w:asciiTheme="minorHAnsi" w:hAnsiTheme="minorHAnsi"/>
          <w:sz w:val="22"/>
          <w:szCs w:val="22"/>
        </w:rPr>
        <w:t>Queries</w:t>
      </w:r>
      <w:r w:rsidR="00675709">
        <w:rPr>
          <w:rFonts w:asciiTheme="minorHAnsi" w:hAnsiTheme="minorHAnsi"/>
          <w:sz w:val="22"/>
          <w:szCs w:val="22"/>
        </w:rPr>
        <w:t xml:space="preserve"> </w:t>
      </w:r>
      <w:r>
        <w:rPr>
          <w:rFonts w:asciiTheme="minorHAnsi" w:hAnsiTheme="minorHAnsi"/>
          <w:sz w:val="22"/>
          <w:szCs w:val="22"/>
        </w:rPr>
        <w:t>may require authorization before accessing data</w:t>
      </w:r>
    </w:p>
    <w:p w:rsidR="00675709" w:rsidRDefault="00EA287E" w:rsidP="00C124F8">
      <w:pPr>
        <w:pStyle w:val="ListParagraph"/>
        <w:numPr>
          <w:ilvl w:val="1"/>
          <w:numId w:val="13"/>
        </w:numPr>
        <w:rPr>
          <w:rFonts w:asciiTheme="minorHAnsi" w:hAnsiTheme="minorHAnsi"/>
          <w:sz w:val="22"/>
          <w:szCs w:val="22"/>
        </w:rPr>
      </w:pPr>
      <w:r>
        <w:rPr>
          <w:rFonts w:asciiTheme="minorHAnsi" w:hAnsiTheme="minorHAnsi"/>
          <w:sz w:val="22"/>
          <w:szCs w:val="22"/>
        </w:rPr>
        <w:t>Queries</w:t>
      </w:r>
      <w:r w:rsidR="00675709">
        <w:rPr>
          <w:rFonts w:asciiTheme="minorHAnsi" w:hAnsiTheme="minorHAnsi"/>
          <w:sz w:val="22"/>
          <w:szCs w:val="22"/>
        </w:rPr>
        <w:t xml:space="preserve"> </w:t>
      </w:r>
      <w:r>
        <w:rPr>
          <w:rFonts w:asciiTheme="minorHAnsi" w:hAnsiTheme="minorHAnsi"/>
          <w:sz w:val="22"/>
          <w:szCs w:val="22"/>
        </w:rPr>
        <w:t>may require patient consent before allowing access to specific data elements</w:t>
      </w:r>
    </w:p>
    <w:p w:rsidR="00675709" w:rsidRDefault="00675709" w:rsidP="00675709">
      <w:pPr>
        <w:pStyle w:val="ListParagraph"/>
        <w:numPr>
          <w:ilvl w:val="0"/>
          <w:numId w:val="13"/>
        </w:numPr>
        <w:rPr>
          <w:rFonts w:asciiTheme="minorHAnsi" w:hAnsiTheme="minorHAnsi"/>
          <w:sz w:val="22"/>
          <w:szCs w:val="22"/>
        </w:rPr>
      </w:pPr>
      <w:r>
        <w:rPr>
          <w:rFonts w:asciiTheme="minorHAnsi" w:hAnsiTheme="minorHAnsi"/>
          <w:sz w:val="22"/>
          <w:szCs w:val="22"/>
        </w:rPr>
        <w:t>Transport Requirements</w:t>
      </w:r>
    </w:p>
    <w:p w:rsidR="00675709" w:rsidRPr="00C124F8" w:rsidRDefault="00675709" w:rsidP="00675709">
      <w:pPr>
        <w:pStyle w:val="ListParagraph"/>
        <w:numPr>
          <w:ilvl w:val="1"/>
          <w:numId w:val="13"/>
        </w:numPr>
        <w:rPr>
          <w:rFonts w:asciiTheme="minorHAnsi" w:hAnsiTheme="minorHAnsi"/>
          <w:sz w:val="22"/>
          <w:szCs w:val="22"/>
        </w:rPr>
      </w:pPr>
      <w:r>
        <w:rPr>
          <w:rFonts w:asciiTheme="minorHAnsi" w:hAnsiTheme="minorHAnsi"/>
          <w:sz w:val="22"/>
          <w:szCs w:val="22"/>
        </w:rPr>
        <w:t>Query interactions may need to use multiple transport protocols to enable systems of varying capabilities to interoperate with each other</w:t>
      </w:r>
    </w:p>
    <w:p w:rsidR="00BD2FCA" w:rsidRDefault="00BD2FCA" w:rsidP="00BD2FCA">
      <w:pPr>
        <w:pStyle w:val="Heading2"/>
        <w:numPr>
          <w:ilvl w:val="1"/>
          <w:numId w:val="11"/>
        </w:numPr>
      </w:pPr>
      <w:bookmarkStart w:id="6" w:name="_Toc379381091"/>
      <w:r>
        <w:t>Information Dimension</w:t>
      </w:r>
      <w:bookmarkEnd w:id="6"/>
    </w:p>
    <w:p w:rsidR="00B27B52" w:rsidRDefault="00B27B52" w:rsidP="00B27B52">
      <w:pPr>
        <w:ind w:left="360"/>
      </w:pPr>
      <w:r>
        <w:t xml:space="preserve">The following </w:t>
      </w:r>
      <w:r w:rsidR="00713070">
        <w:t xml:space="preserve">section identifies the various conceptual data models that can be used to meet the </w:t>
      </w:r>
      <w:hyperlink w:anchor="_Appendix_C_–" w:history="1">
        <w:r w:rsidR="00713070" w:rsidRPr="00713070">
          <w:rPr>
            <w:rStyle w:val="Hyperlink"/>
          </w:rPr>
          <w:t>DAF data requirements</w:t>
        </w:r>
      </w:hyperlink>
      <w:r w:rsidR="00713070">
        <w:t>.</w:t>
      </w:r>
    </w:p>
    <w:p w:rsidR="00160685" w:rsidRDefault="00160685" w:rsidP="00713070">
      <w:pPr>
        <w:pStyle w:val="Heading3"/>
        <w:numPr>
          <w:ilvl w:val="2"/>
          <w:numId w:val="11"/>
        </w:numPr>
      </w:pPr>
      <w:bookmarkStart w:id="7" w:name="_Toc379381092"/>
      <w:r>
        <w:t>Quality Improvement Domain Analysis Model</w:t>
      </w:r>
      <w:r w:rsidR="00713070">
        <w:t xml:space="preserve"> (QIDAM)</w:t>
      </w:r>
      <w:bookmarkEnd w:id="7"/>
    </w:p>
    <w:p w:rsidR="00713070" w:rsidRDefault="00713070" w:rsidP="004C1E4B">
      <w:pPr>
        <w:pStyle w:val="BodyText"/>
        <w:ind w:left="360"/>
        <w:jc w:val="both"/>
        <w:rPr>
          <w:rFonts w:asciiTheme="minorHAnsi" w:hAnsiTheme="minorHAnsi"/>
        </w:rPr>
      </w:pPr>
      <w:r w:rsidRPr="00713070">
        <w:rPr>
          <w:rFonts w:asciiTheme="minorHAnsi" w:hAnsiTheme="minorHAnsi"/>
          <w:szCs w:val="22"/>
        </w:rPr>
        <w:t>The Health Quality Improvement Domain Analysis Model (QIDAM) seeks to create a conceptual data model that can be used to create data mapping expressions</w:t>
      </w:r>
      <w:r w:rsidR="00102B43">
        <w:rPr>
          <w:rFonts w:asciiTheme="minorHAnsi" w:hAnsiTheme="minorHAnsi"/>
          <w:szCs w:val="22"/>
        </w:rPr>
        <w:t xml:space="preserve"> for e</w:t>
      </w:r>
      <w:r w:rsidR="004C1E4B">
        <w:rPr>
          <w:rFonts w:asciiTheme="minorHAnsi" w:hAnsiTheme="minorHAnsi"/>
          <w:szCs w:val="22"/>
        </w:rPr>
        <w:t xml:space="preserve">lectronic Clincial Quality Measures </w:t>
      </w:r>
      <w:r w:rsidR="004C1E4B">
        <w:rPr>
          <w:rFonts w:asciiTheme="minorHAnsi" w:hAnsiTheme="minorHAnsi"/>
          <w:szCs w:val="22"/>
        </w:rPr>
        <w:lastRenderedPageBreak/>
        <w:t>(</w:t>
      </w:r>
      <w:r w:rsidRPr="00713070">
        <w:rPr>
          <w:rFonts w:asciiTheme="minorHAnsi" w:hAnsiTheme="minorHAnsi"/>
          <w:szCs w:val="22"/>
        </w:rPr>
        <w:t>eCQMs</w:t>
      </w:r>
      <w:r w:rsidR="004C1E4B">
        <w:rPr>
          <w:rFonts w:asciiTheme="minorHAnsi" w:hAnsiTheme="minorHAnsi"/>
          <w:szCs w:val="22"/>
        </w:rPr>
        <w:t>)</w:t>
      </w:r>
      <w:r w:rsidRPr="00713070">
        <w:rPr>
          <w:rFonts w:asciiTheme="minorHAnsi" w:hAnsiTheme="minorHAnsi"/>
          <w:szCs w:val="22"/>
        </w:rPr>
        <w:t xml:space="preserve"> and</w:t>
      </w:r>
      <w:r w:rsidR="004C1E4B">
        <w:rPr>
          <w:rFonts w:asciiTheme="minorHAnsi" w:hAnsiTheme="minorHAnsi"/>
          <w:szCs w:val="22"/>
        </w:rPr>
        <w:t xml:space="preserve"> Clincial Decision Support</w:t>
      </w:r>
      <w:r w:rsidRPr="00713070">
        <w:rPr>
          <w:rFonts w:asciiTheme="minorHAnsi" w:hAnsiTheme="minorHAnsi"/>
          <w:szCs w:val="22"/>
        </w:rPr>
        <w:t xml:space="preserve"> </w:t>
      </w:r>
      <w:r w:rsidR="004C1E4B">
        <w:rPr>
          <w:rFonts w:asciiTheme="minorHAnsi" w:hAnsiTheme="minorHAnsi"/>
          <w:szCs w:val="22"/>
        </w:rPr>
        <w:t>(</w:t>
      </w:r>
      <w:r w:rsidRPr="00713070">
        <w:rPr>
          <w:rFonts w:asciiTheme="minorHAnsi" w:hAnsiTheme="minorHAnsi"/>
          <w:szCs w:val="22"/>
        </w:rPr>
        <w:t>CDS</w:t>
      </w:r>
      <w:r w:rsidR="004C1E4B">
        <w:rPr>
          <w:rFonts w:asciiTheme="minorHAnsi" w:hAnsiTheme="minorHAnsi"/>
          <w:szCs w:val="22"/>
        </w:rPr>
        <w:t>)</w:t>
      </w:r>
      <w:r w:rsidRPr="00713070">
        <w:rPr>
          <w:rFonts w:asciiTheme="minorHAnsi" w:hAnsiTheme="minorHAnsi"/>
          <w:szCs w:val="22"/>
        </w:rPr>
        <w:t xml:space="preserve"> artifacts. </w:t>
      </w:r>
      <w:r w:rsidR="00102B43">
        <w:rPr>
          <w:rFonts w:asciiTheme="minorHAnsi" w:hAnsiTheme="minorHAnsi"/>
          <w:szCs w:val="22"/>
        </w:rPr>
        <w:t>QIDAM</w:t>
      </w:r>
      <w:r w:rsidRPr="00713070">
        <w:rPr>
          <w:rFonts w:asciiTheme="minorHAnsi" w:hAnsiTheme="minorHAnsi"/>
          <w:szCs w:val="22"/>
        </w:rPr>
        <w:t xml:space="preserve"> specifies the types of elements needed in the data model. More broadly, the primary purpose of the QIDAM is to serve as a model of clinical data within data mapping expressions, logical criteria, population criteria, formulae, and other expressions in health quality improvement artifacts.</w:t>
      </w:r>
      <w:r w:rsidR="004C1E4B">
        <w:rPr>
          <w:rFonts w:asciiTheme="minorHAnsi" w:hAnsiTheme="minorHAnsi"/>
          <w:szCs w:val="22"/>
        </w:rPr>
        <w:t xml:space="preserve"> </w:t>
      </w:r>
      <w:r w:rsidRPr="004C1E4B">
        <w:rPr>
          <w:rFonts w:asciiTheme="minorHAnsi" w:hAnsiTheme="minorHAnsi"/>
        </w:rPr>
        <w:t>The QIDAM harmonizes the existing eCQM and CDS data models into a single, unified conceptual model. It is designed as an abstract fact model. This model can be mapped onto existing logical models while defining the structure and domain concepts required by eCQMs and CDS artifacts.</w:t>
      </w:r>
    </w:p>
    <w:p w:rsidR="004C1E4B" w:rsidRDefault="004C1E4B" w:rsidP="004C1E4B">
      <w:pPr>
        <w:pStyle w:val="BodyText"/>
        <w:ind w:left="360"/>
        <w:jc w:val="both"/>
        <w:rPr>
          <w:rFonts w:asciiTheme="minorHAnsi" w:hAnsiTheme="minorHAnsi"/>
        </w:rPr>
      </w:pPr>
      <w:r>
        <w:rPr>
          <w:rFonts w:asciiTheme="minorHAnsi" w:hAnsiTheme="minorHAnsi"/>
        </w:rPr>
        <w:t xml:space="preserve">The </w:t>
      </w:r>
      <w:r w:rsidR="00F93639">
        <w:rPr>
          <w:rFonts w:asciiTheme="minorHAnsi" w:hAnsiTheme="minorHAnsi"/>
        </w:rPr>
        <w:t xml:space="preserve">latest </w:t>
      </w:r>
      <w:r w:rsidR="00102B43">
        <w:rPr>
          <w:rFonts w:asciiTheme="minorHAnsi" w:hAnsiTheme="minorHAnsi"/>
        </w:rPr>
        <w:t>HL7 QIDAM project and its related artifacts can be accessed at the following links</w:t>
      </w:r>
      <w:r w:rsidR="00F93639">
        <w:rPr>
          <w:rFonts w:asciiTheme="minorHAnsi" w:hAnsiTheme="minorHAnsi"/>
        </w:rPr>
        <w:t xml:space="preserve">, however </w:t>
      </w:r>
      <w:hyperlink w:anchor="_Appendix_D_–" w:history="1">
        <w:r w:rsidR="00F93639" w:rsidRPr="00F93639">
          <w:rPr>
            <w:rStyle w:val="Hyperlink"/>
            <w:rFonts w:asciiTheme="minorHAnsi" w:hAnsiTheme="minorHAnsi"/>
          </w:rPr>
          <w:t>UML diagrams</w:t>
        </w:r>
      </w:hyperlink>
      <w:r w:rsidR="00F93639">
        <w:rPr>
          <w:rFonts w:asciiTheme="minorHAnsi" w:hAnsiTheme="minorHAnsi"/>
        </w:rPr>
        <w:t xml:space="preserve"> are attached in the appendix for reference.</w:t>
      </w:r>
    </w:p>
    <w:p w:rsidR="00102B43" w:rsidRPr="00102B43" w:rsidRDefault="00102B43" w:rsidP="00102B43">
      <w:pPr>
        <w:pStyle w:val="BodyText"/>
        <w:numPr>
          <w:ilvl w:val="0"/>
          <w:numId w:val="14"/>
        </w:numPr>
        <w:jc w:val="both"/>
        <w:rPr>
          <w:rFonts w:asciiTheme="minorHAnsi" w:hAnsiTheme="minorHAnsi"/>
          <w:szCs w:val="22"/>
        </w:rPr>
      </w:pPr>
      <w:r w:rsidRPr="00102B43">
        <w:rPr>
          <w:rFonts w:asciiTheme="minorHAnsi" w:hAnsiTheme="minorHAnsi"/>
          <w:szCs w:val="22"/>
        </w:rPr>
        <w:t>Project Scope and relevant information</w:t>
      </w:r>
    </w:p>
    <w:p w:rsidR="00102B43" w:rsidRPr="00102B43" w:rsidRDefault="00792ECC" w:rsidP="00102B43">
      <w:pPr>
        <w:pStyle w:val="BodyText"/>
        <w:numPr>
          <w:ilvl w:val="1"/>
          <w:numId w:val="14"/>
        </w:numPr>
        <w:jc w:val="both"/>
        <w:rPr>
          <w:rFonts w:asciiTheme="minorHAnsi" w:hAnsiTheme="minorHAnsi"/>
          <w:szCs w:val="22"/>
        </w:rPr>
      </w:pPr>
      <w:hyperlink r:id="rId12" w:history="1">
        <w:r w:rsidR="00102B43" w:rsidRPr="00102B43">
          <w:rPr>
            <w:rStyle w:val="Hyperlink"/>
            <w:rFonts w:asciiTheme="minorHAnsi" w:hAnsiTheme="minorHAnsi"/>
          </w:rPr>
          <w:t>http://wiki.hl7.org/index.php?title=Harmonization_of_Health_Quality_Information_models</w:t>
        </w:r>
      </w:hyperlink>
      <w:r w:rsidR="00102B43" w:rsidRPr="00102B43">
        <w:rPr>
          <w:rFonts w:asciiTheme="minorHAnsi" w:hAnsiTheme="minorHAnsi"/>
        </w:rPr>
        <w:t xml:space="preserve"> </w:t>
      </w:r>
    </w:p>
    <w:p w:rsidR="00102B43" w:rsidRPr="00102B43" w:rsidRDefault="00102B43" w:rsidP="00102B43">
      <w:pPr>
        <w:pStyle w:val="BodyText"/>
        <w:numPr>
          <w:ilvl w:val="0"/>
          <w:numId w:val="14"/>
        </w:numPr>
        <w:jc w:val="both"/>
        <w:rPr>
          <w:rFonts w:asciiTheme="minorHAnsi" w:hAnsiTheme="minorHAnsi"/>
          <w:szCs w:val="22"/>
        </w:rPr>
      </w:pPr>
      <w:r w:rsidRPr="00102B43">
        <w:rPr>
          <w:rFonts w:asciiTheme="minorHAnsi" w:hAnsiTheme="minorHAnsi"/>
          <w:szCs w:val="22"/>
        </w:rPr>
        <w:t>Data Model</w:t>
      </w:r>
    </w:p>
    <w:p w:rsidR="00713070" w:rsidRPr="00102B43" w:rsidRDefault="00792ECC" w:rsidP="00102B43">
      <w:pPr>
        <w:pStyle w:val="BodyText"/>
        <w:numPr>
          <w:ilvl w:val="1"/>
          <w:numId w:val="14"/>
        </w:numPr>
        <w:jc w:val="both"/>
        <w:rPr>
          <w:rFonts w:asciiTheme="minorHAnsi" w:hAnsiTheme="minorHAnsi"/>
          <w:szCs w:val="22"/>
        </w:rPr>
      </w:pPr>
      <w:hyperlink r:id="rId13" w:history="1">
        <w:r w:rsidR="00713070" w:rsidRPr="00102B43">
          <w:rPr>
            <w:rStyle w:val="Hyperlink"/>
            <w:rFonts w:asciiTheme="minorHAnsi" w:hAnsiTheme="minorHAnsi"/>
          </w:rPr>
          <w:t>https://github.com/cnanjo/OneModel/blob/master/harmonized/QIDAM.eap</w:t>
        </w:r>
      </w:hyperlink>
      <w:r w:rsidR="00713070" w:rsidRPr="00102B43">
        <w:rPr>
          <w:rFonts w:asciiTheme="minorHAnsi" w:hAnsiTheme="minorHAnsi"/>
        </w:rPr>
        <w:t xml:space="preserve"> </w:t>
      </w:r>
    </w:p>
    <w:p w:rsidR="00102B43" w:rsidRPr="00102B43" w:rsidRDefault="00102B43" w:rsidP="00102B43">
      <w:pPr>
        <w:pStyle w:val="BodyText"/>
        <w:numPr>
          <w:ilvl w:val="0"/>
          <w:numId w:val="14"/>
        </w:numPr>
        <w:jc w:val="both"/>
        <w:rPr>
          <w:rFonts w:asciiTheme="minorHAnsi" w:hAnsiTheme="minorHAnsi"/>
          <w:szCs w:val="22"/>
        </w:rPr>
      </w:pPr>
      <w:r w:rsidRPr="00102B43">
        <w:rPr>
          <w:rFonts w:asciiTheme="minorHAnsi" w:hAnsiTheme="minorHAnsi"/>
        </w:rPr>
        <w:t>Data Mapping and Harmonization Spreadsheets</w:t>
      </w:r>
    </w:p>
    <w:p w:rsidR="00713070" w:rsidRPr="00102B43" w:rsidRDefault="00792ECC" w:rsidP="00102B43">
      <w:pPr>
        <w:pStyle w:val="BodyText"/>
        <w:numPr>
          <w:ilvl w:val="1"/>
          <w:numId w:val="14"/>
        </w:numPr>
        <w:jc w:val="both"/>
        <w:rPr>
          <w:rStyle w:val="Hyperlink"/>
          <w:rFonts w:asciiTheme="minorHAnsi" w:hAnsiTheme="minorHAnsi"/>
          <w:color w:val="auto"/>
          <w:szCs w:val="22"/>
          <w:u w:val="none"/>
        </w:rPr>
      </w:pPr>
      <w:hyperlink r:id="rId14" w:history="1">
        <w:r w:rsidR="00713070" w:rsidRPr="00102B43">
          <w:rPr>
            <w:rStyle w:val="Hyperlink"/>
            <w:rFonts w:asciiTheme="minorHAnsi" w:hAnsiTheme="minorHAnsi"/>
          </w:rPr>
          <w:t>https://github.com/cnanjo/OneModel/blob/master/documents/QDM-vMR-cross-map.xlsx</w:t>
        </w:r>
      </w:hyperlink>
    </w:p>
    <w:p w:rsidR="00160685" w:rsidRDefault="00160685" w:rsidP="004C1E4B">
      <w:pPr>
        <w:pStyle w:val="Heading3"/>
        <w:numPr>
          <w:ilvl w:val="2"/>
          <w:numId w:val="11"/>
        </w:numPr>
      </w:pPr>
      <w:bookmarkStart w:id="8" w:name="_Toc379381093"/>
      <w:r>
        <w:t>Patient Demographics Model</w:t>
      </w:r>
      <w:bookmarkEnd w:id="8"/>
    </w:p>
    <w:p w:rsidR="004C1E4B" w:rsidRDefault="00F021C2" w:rsidP="004C1E4B">
      <w:pPr>
        <w:ind w:left="360"/>
      </w:pPr>
      <w:r>
        <w:t xml:space="preserve">The data model used to capture </w:t>
      </w:r>
      <w:r w:rsidR="004C1E4B">
        <w:t xml:space="preserve">patient </w:t>
      </w:r>
      <w:r>
        <w:t xml:space="preserve">demographics at a conceptual level can be found as part of the HL7 v3 2013 normative edition which can be obtained at </w:t>
      </w:r>
      <w:hyperlink r:id="rId15" w:history="1">
        <w:r w:rsidRPr="006D28FB">
          <w:rPr>
            <w:rStyle w:val="Hyperlink"/>
          </w:rPr>
          <w:t>http://www.hl7.org/implement/standards/product_brief.cfm?product_id=306</w:t>
        </w:r>
      </w:hyperlink>
      <w:r>
        <w:t xml:space="preserve"> </w:t>
      </w:r>
    </w:p>
    <w:p w:rsidR="00F021C2" w:rsidRDefault="00F021C2" w:rsidP="004C1E4B">
      <w:pPr>
        <w:ind w:left="360"/>
      </w:pPr>
      <w:r>
        <w:t>The patient demographics model can be found with the normative edition in the following directories.</w:t>
      </w:r>
    </w:p>
    <w:p w:rsidR="004C1E4B" w:rsidRDefault="00F021C2" w:rsidP="00F93639">
      <w:pPr>
        <w:ind w:left="360"/>
      </w:pPr>
      <w:r w:rsidRPr="00F021C2">
        <w:t>HL7_V3_NormativeEdition2013_2CDset/Edition2013_CD1/Edition2013/domains/uvpa/uvpa.html</w:t>
      </w:r>
    </w:p>
    <w:p w:rsidR="00F93639" w:rsidRDefault="00F93639" w:rsidP="00F93639">
      <w:pPr>
        <w:ind w:left="360"/>
      </w:pPr>
      <w:r>
        <w:t>Some of the conceptual data elements to be used are presented in the diagram below</w:t>
      </w:r>
    </w:p>
    <w:p w:rsidR="00F93639" w:rsidRDefault="00F93639" w:rsidP="00F93639">
      <w:pPr>
        <w:ind w:left="360"/>
        <w:jc w:val="center"/>
      </w:pPr>
      <w:r>
        <w:rPr>
          <w:noProof/>
        </w:rPr>
        <w:drawing>
          <wp:inline distT="0" distB="0" distL="0" distR="0">
            <wp:extent cx="232410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352675"/>
                    </a:xfrm>
                    <a:prstGeom prst="rect">
                      <a:avLst/>
                    </a:prstGeom>
                    <a:noFill/>
                    <a:ln>
                      <a:noFill/>
                    </a:ln>
                  </pic:spPr>
                </pic:pic>
              </a:graphicData>
            </a:graphic>
          </wp:inline>
        </w:drawing>
      </w:r>
    </w:p>
    <w:p w:rsidR="00F93639" w:rsidRPr="00F93639" w:rsidRDefault="00F93639" w:rsidP="00F93639">
      <w:pPr>
        <w:pStyle w:val="Caption"/>
        <w:jc w:val="center"/>
        <w:rPr>
          <w:color w:val="auto"/>
        </w:rPr>
      </w:pPr>
      <w:r>
        <w:t>Figure 4-1: Patient Demographics Conceptual Model</w:t>
      </w:r>
    </w:p>
    <w:p w:rsidR="00E362C1" w:rsidRDefault="00B22060" w:rsidP="00E40AE3">
      <w:pPr>
        <w:pStyle w:val="Heading3"/>
        <w:numPr>
          <w:ilvl w:val="2"/>
          <w:numId w:val="11"/>
        </w:numPr>
      </w:pPr>
      <w:bookmarkStart w:id="9" w:name="_Toc379381094"/>
      <w:r>
        <w:lastRenderedPageBreak/>
        <w:t xml:space="preserve">Clinical </w:t>
      </w:r>
      <w:r w:rsidR="00E362C1">
        <w:t>Document Metadata Conceptual Model</w:t>
      </w:r>
      <w:bookmarkEnd w:id="9"/>
    </w:p>
    <w:p w:rsidR="00E40AE3" w:rsidRPr="00E40AE3" w:rsidRDefault="00E40AE3" w:rsidP="00E40AE3">
      <w:pPr>
        <w:ind w:left="345"/>
      </w:pPr>
      <w:r>
        <w:t xml:space="preserve">The document metadata conceptual model is described in the </w:t>
      </w:r>
      <w:hyperlink r:id="rId17" w:history="1">
        <w:r w:rsidRPr="00E40AE3">
          <w:rPr>
            <w:rStyle w:val="Hyperlink"/>
          </w:rPr>
          <w:t>IHE ITI Technical Framework Volume</w:t>
        </w:r>
      </w:hyperlink>
      <w:r>
        <w:t xml:space="preserve"> and will be used as a reference for further discussions throughout the document.</w:t>
      </w:r>
    </w:p>
    <w:p w:rsidR="00BD2FCA" w:rsidRDefault="00BD2FCA" w:rsidP="00BD2FCA">
      <w:pPr>
        <w:pStyle w:val="Heading2"/>
        <w:numPr>
          <w:ilvl w:val="1"/>
          <w:numId w:val="11"/>
        </w:numPr>
      </w:pPr>
      <w:bookmarkStart w:id="10" w:name="_Toc379381095"/>
      <w:r>
        <w:t>Computation Dimension</w:t>
      </w:r>
      <w:bookmarkEnd w:id="10"/>
    </w:p>
    <w:p w:rsidR="007E48E0" w:rsidRDefault="007E48E0" w:rsidP="007E48E0">
      <w:pPr>
        <w:ind w:left="360"/>
      </w:pPr>
      <w:r>
        <w:t xml:space="preserve">The computation dimension captures the behavioral aspects and requirements of the system. This includes the various actors, roles, types of interactions, transactions that need to be supported along with the events that trigger the various interactions. </w:t>
      </w:r>
    </w:p>
    <w:p w:rsidR="007E48E0" w:rsidRDefault="007E48E0" w:rsidP="007E48E0">
      <w:pPr>
        <w:ind w:left="360"/>
      </w:pPr>
      <w:r>
        <w:t xml:space="preserve">We will start out by describing the </w:t>
      </w:r>
      <w:r w:rsidR="00EA287E">
        <w:t>behavioral aspects</w:t>
      </w:r>
      <w:r>
        <w:t xml:space="preserve"> of queries and </w:t>
      </w:r>
      <w:r w:rsidR="003A6EC8">
        <w:t xml:space="preserve">then identify the actors, roles, </w:t>
      </w:r>
      <w:r>
        <w:t>events</w:t>
      </w:r>
      <w:r w:rsidR="003A6EC8">
        <w:t xml:space="preserve"> and DAF components</w:t>
      </w:r>
      <w:r>
        <w:t xml:space="preserve">. </w:t>
      </w:r>
    </w:p>
    <w:p w:rsidR="00EA287E" w:rsidRDefault="00EA287E" w:rsidP="0017548D">
      <w:pPr>
        <w:pStyle w:val="Heading3"/>
        <w:numPr>
          <w:ilvl w:val="2"/>
          <w:numId w:val="11"/>
        </w:numPr>
      </w:pPr>
      <w:bookmarkStart w:id="11" w:name="_Synchronous_Queries"/>
      <w:bookmarkStart w:id="12" w:name="_Toc379381096"/>
      <w:bookmarkEnd w:id="11"/>
      <w:r>
        <w:t>Query for data within Enterprise (Intra-Enterprise)</w:t>
      </w:r>
      <w:bookmarkEnd w:id="12"/>
    </w:p>
    <w:p w:rsidR="00EA287E" w:rsidRDefault="00EA287E" w:rsidP="00EA287E">
      <w:pPr>
        <w:ind w:left="360"/>
      </w:pPr>
      <w:r>
        <w:t xml:space="preserve">DAF queries can retrieve existing or computed data that is present within the enterprise. The query framework used to access data within an enterprise will be called Local Data Access Framework (LDAF) in this document. </w:t>
      </w:r>
      <w:r w:rsidR="00676C3C">
        <w:t xml:space="preserve"> Security and Consent requirements for LDAF are controlled by the enterprise based on their internal data access policies.</w:t>
      </w:r>
    </w:p>
    <w:p w:rsidR="00EA287E" w:rsidRDefault="00EA287E" w:rsidP="00EA287E">
      <w:pPr>
        <w:pStyle w:val="Heading3"/>
        <w:numPr>
          <w:ilvl w:val="2"/>
          <w:numId w:val="11"/>
        </w:numPr>
      </w:pPr>
      <w:bookmarkStart w:id="13" w:name="_Toc379381097"/>
      <w:r>
        <w:t>Query for data from Specific External Enterprise (</w:t>
      </w:r>
      <w:r w:rsidR="00605C9F">
        <w:t>Inter</w:t>
      </w:r>
      <w:r>
        <w:t>-Enterprise)</w:t>
      </w:r>
      <w:bookmarkEnd w:id="13"/>
    </w:p>
    <w:p w:rsidR="00EA287E" w:rsidRDefault="00EA287E" w:rsidP="00EA287E">
      <w:pPr>
        <w:ind w:left="360"/>
      </w:pPr>
      <w:r>
        <w:t>DAF queries can retrieve existing or computed data from a specific external enterprise. The query framework used to access data from specific external enterprise will be called Targeted Data Access Framework (TDAF) in this document.</w:t>
      </w:r>
      <w:r w:rsidR="00676C3C">
        <w:t xml:space="preserve"> Targeted Data Access will need to ensure sufficient security controls (Authentication, Authorization etc.) are in place to allow data access from a specific external enterprise.</w:t>
      </w:r>
    </w:p>
    <w:p w:rsidR="00605C9F" w:rsidRDefault="00605C9F" w:rsidP="00605C9F">
      <w:pPr>
        <w:pStyle w:val="Heading3"/>
        <w:numPr>
          <w:ilvl w:val="2"/>
          <w:numId w:val="11"/>
        </w:numPr>
      </w:pPr>
      <w:bookmarkStart w:id="14" w:name="_Toc379381098"/>
      <w:r>
        <w:t>Query for data from multiple external Enterprises (Federated)</w:t>
      </w:r>
      <w:bookmarkEnd w:id="14"/>
    </w:p>
    <w:p w:rsidR="00605C9F" w:rsidRDefault="00605C9F" w:rsidP="00605C9F">
      <w:pPr>
        <w:ind w:left="360"/>
      </w:pPr>
      <w:r>
        <w:t>DAF queries can retrieve existing or computed data from multiple external enterprises. The query framework used to access data from multiple external enterprises will be called Federated Data Access Framework (FDAF) in this document.</w:t>
      </w:r>
      <w:r w:rsidR="00676C3C">
        <w:t xml:space="preserve"> Federated Data Access will need to ensure sufficient security controls (Authentication, Authorization etc.) are in place to allow data access from a multiple external enterprises. </w:t>
      </w:r>
    </w:p>
    <w:p w:rsidR="00814666" w:rsidRDefault="00814666" w:rsidP="00814666">
      <w:pPr>
        <w:pStyle w:val="Heading3"/>
        <w:numPr>
          <w:ilvl w:val="2"/>
          <w:numId w:val="11"/>
        </w:numPr>
      </w:pPr>
      <w:bookmarkStart w:id="15" w:name="_Toc379381099"/>
      <w:r>
        <w:t>Query for Existing and Generated Documents</w:t>
      </w:r>
      <w:bookmarkEnd w:id="15"/>
      <w:r>
        <w:t xml:space="preserve"> </w:t>
      </w:r>
    </w:p>
    <w:p w:rsidR="00814666" w:rsidRDefault="00814666" w:rsidP="00814666">
      <w:pPr>
        <w:ind w:left="360"/>
      </w:pPr>
      <w:r>
        <w:t>DAF queries can retrieve existing documents which are already present in repositories. These documents get created during clinical workflows and document the events, actions, instructions relevant to a patient’s encounter. DAF queries can also retrieve documents which are dynamically generated when the queries are executed by the responding system. In either case DAF queries will use the metadata about the documents such as creation time, type of document etc. to query for documents.</w:t>
      </w:r>
    </w:p>
    <w:p w:rsidR="00814666" w:rsidRDefault="00814666" w:rsidP="00814666">
      <w:pPr>
        <w:pStyle w:val="Heading3"/>
        <w:numPr>
          <w:ilvl w:val="2"/>
          <w:numId w:val="11"/>
        </w:numPr>
      </w:pPr>
      <w:bookmarkStart w:id="16" w:name="_Toc379381100"/>
      <w:r>
        <w:t>Query for Existing and Computed Data</w:t>
      </w:r>
      <w:bookmarkEnd w:id="16"/>
      <w:r>
        <w:t xml:space="preserve">  </w:t>
      </w:r>
    </w:p>
    <w:p w:rsidR="00814666" w:rsidRPr="00EA287E" w:rsidRDefault="00814666" w:rsidP="00814666">
      <w:pPr>
        <w:ind w:left="360"/>
      </w:pPr>
      <w:r>
        <w:t xml:space="preserve">DAF queries can retrieve granular data (such as problems, medications, allergies) which are already present in repositories. The relevant data gets captured during clinical workflows and documents </w:t>
      </w:r>
      <w:r>
        <w:lastRenderedPageBreak/>
        <w:t>the information relevant to the patient. DAF queries can also retrieve data that is computed based on certain criteria about the data present in the system.</w:t>
      </w:r>
    </w:p>
    <w:p w:rsidR="0017548D" w:rsidRDefault="00CD00AC" w:rsidP="0017548D">
      <w:pPr>
        <w:pStyle w:val="Heading3"/>
        <w:numPr>
          <w:ilvl w:val="2"/>
          <w:numId w:val="11"/>
        </w:numPr>
      </w:pPr>
      <w:bookmarkStart w:id="17" w:name="_Toc379381101"/>
      <w:r>
        <w:t xml:space="preserve">DAF </w:t>
      </w:r>
      <w:r w:rsidR="0017548D">
        <w:t>Abstract Model</w:t>
      </w:r>
      <w:bookmarkEnd w:id="17"/>
      <w:r w:rsidR="0017548D">
        <w:t xml:space="preserve"> </w:t>
      </w:r>
    </w:p>
    <w:p w:rsidR="007F6913" w:rsidRDefault="007F6913" w:rsidP="007F6913">
      <w:pPr>
        <w:ind w:left="360"/>
      </w:pPr>
      <w:r>
        <w:t xml:space="preserve">The below diagram provides a very high level view of a DAF query along with the actors involved. </w:t>
      </w:r>
    </w:p>
    <w:p w:rsidR="007F6913" w:rsidRDefault="007F6913" w:rsidP="007F6913">
      <w:pPr>
        <w:ind w:left="360"/>
      </w:pPr>
      <w:r>
        <w:rPr>
          <w:noProof/>
        </w:rPr>
        <w:drawing>
          <wp:inline distT="0" distB="0" distL="0" distR="0" wp14:anchorId="0FA26BCD" wp14:editId="650E55F6">
            <wp:extent cx="5518150" cy="1003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120" cy="1005840"/>
                    </a:xfrm>
                    <a:prstGeom prst="rect">
                      <a:avLst/>
                    </a:prstGeom>
                    <a:noFill/>
                  </pic:spPr>
                </pic:pic>
              </a:graphicData>
            </a:graphic>
          </wp:inline>
        </w:drawing>
      </w:r>
    </w:p>
    <w:p w:rsidR="004C5A48" w:rsidRDefault="004C5A48" w:rsidP="004C5A48">
      <w:pPr>
        <w:pStyle w:val="Caption"/>
        <w:jc w:val="center"/>
      </w:pPr>
      <w:r>
        <w:t>Figure 4-2: DAF Abstract Model</w:t>
      </w:r>
    </w:p>
    <w:p w:rsidR="007F6913" w:rsidRPr="007F6913" w:rsidRDefault="007F6913" w:rsidP="007F6913">
      <w:pPr>
        <w:ind w:left="360"/>
      </w:pPr>
      <w:r>
        <w:rPr>
          <w:b/>
          <w:u w:val="single"/>
        </w:rPr>
        <w:t>Query Requestor:</w:t>
      </w:r>
      <w:r>
        <w:t xml:space="preserve"> The Query Requestor actor is a HealthIT system that is responsible for initiating a query on behalf of an end-user such as a provider, care-giver or another HealthIT system.</w:t>
      </w:r>
    </w:p>
    <w:p w:rsidR="007F6913" w:rsidRDefault="007F6913" w:rsidP="007F6913">
      <w:pPr>
        <w:ind w:left="360"/>
      </w:pPr>
      <w:r>
        <w:rPr>
          <w:b/>
          <w:u w:val="single"/>
        </w:rPr>
        <w:t>Query Responder:</w:t>
      </w:r>
      <w:r w:rsidRPr="007F6913">
        <w:t xml:space="preserve"> </w:t>
      </w:r>
      <w:r>
        <w:t xml:space="preserve">The Query Responder actor is a HealthIT system that is responsible for responding to a query request on behalf of the data holder and the data sources housing the response data. </w:t>
      </w:r>
    </w:p>
    <w:p w:rsidR="00850392" w:rsidRPr="00850392" w:rsidRDefault="00850392" w:rsidP="007F6913">
      <w:pPr>
        <w:ind w:left="360"/>
      </w:pPr>
      <w:r>
        <w:t xml:space="preserve">Query Requestor and Query Responders will belong to the same enterprise for LDAF and in the case of Targeted DAF or Federated </w:t>
      </w:r>
      <w:r w:rsidR="00F42D4E">
        <w:t>DAF;</w:t>
      </w:r>
      <w:r>
        <w:t xml:space="preserve"> they will belong to different enterprises.</w:t>
      </w:r>
    </w:p>
    <w:p w:rsidR="00BD2FCA" w:rsidRDefault="00BD2FCA" w:rsidP="00BD2FCA">
      <w:pPr>
        <w:pStyle w:val="Heading2"/>
        <w:numPr>
          <w:ilvl w:val="1"/>
          <w:numId w:val="11"/>
        </w:numPr>
      </w:pPr>
      <w:bookmarkStart w:id="18" w:name="_Toc379381102"/>
      <w:r>
        <w:t>Engineering Dimension</w:t>
      </w:r>
      <w:bookmarkEnd w:id="18"/>
    </w:p>
    <w:p w:rsidR="00EE17D2" w:rsidRDefault="00EE17D2" w:rsidP="00EE17D2">
      <w:pPr>
        <w:ind w:left="360"/>
      </w:pPr>
      <w:r>
        <w:t xml:space="preserve">This section identifies the various </w:t>
      </w:r>
      <w:r w:rsidR="007A5F7F">
        <w:t>existing IHE integration profiles</w:t>
      </w:r>
      <w:r>
        <w:t xml:space="preserve"> that can be </w:t>
      </w:r>
      <w:r w:rsidR="00037553">
        <w:t xml:space="preserve">potentially </w:t>
      </w:r>
      <w:r>
        <w:t xml:space="preserve">used to implement the DAF </w:t>
      </w:r>
      <w:r w:rsidR="00037553">
        <w:t>use cases and requirements</w:t>
      </w:r>
      <w:r>
        <w:t>.</w:t>
      </w:r>
    </w:p>
    <w:tbl>
      <w:tblPr>
        <w:tblStyle w:val="TableGrid"/>
        <w:tblW w:w="5000" w:type="pct"/>
        <w:tblLook w:val="04A0" w:firstRow="1" w:lastRow="0" w:firstColumn="1" w:lastColumn="0" w:noHBand="0" w:noVBand="1"/>
      </w:tblPr>
      <w:tblGrid>
        <w:gridCol w:w="1183"/>
        <w:gridCol w:w="3708"/>
        <w:gridCol w:w="632"/>
        <w:gridCol w:w="945"/>
        <w:gridCol w:w="967"/>
        <w:gridCol w:w="2141"/>
      </w:tblGrid>
      <w:tr w:rsidR="004C5A48" w:rsidRPr="007A5F7F" w:rsidTr="004C5A48">
        <w:trPr>
          <w:tblHeader/>
        </w:trPr>
        <w:tc>
          <w:tcPr>
            <w:tcW w:w="5000" w:type="pct"/>
            <w:gridSpan w:val="6"/>
            <w:shd w:val="solid" w:color="17365D" w:themeColor="text2" w:themeShade="BF" w:fill="17365D" w:themeFill="text2" w:themeFillShade="BF"/>
          </w:tcPr>
          <w:p w:rsidR="004C5A48" w:rsidRDefault="004C5A48" w:rsidP="004C5A48">
            <w:pPr>
              <w:jc w:val="center"/>
              <w:rPr>
                <w:sz w:val="20"/>
                <w:szCs w:val="20"/>
              </w:rPr>
            </w:pPr>
            <w:r>
              <w:rPr>
                <w:sz w:val="20"/>
                <w:szCs w:val="20"/>
              </w:rPr>
              <w:t>Table 4-1: Existing IHE Profiles and their applicability to DAF</w:t>
            </w:r>
          </w:p>
        </w:tc>
      </w:tr>
      <w:tr w:rsidR="00C40E99" w:rsidRPr="007A5F7F" w:rsidTr="00037553">
        <w:trPr>
          <w:tblHeader/>
        </w:trPr>
        <w:tc>
          <w:tcPr>
            <w:tcW w:w="618" w:type="pct"/>
            <w:vMerge w:val="restart"/>
            <w:shd w:val="solid" w:color="17365D" w:themeColor="text2" w:themeShade="BF" w:fill="17365D" w:themeFill="text2" w:themeFillShade="BF"/>
          </w:tcPr>
          <w:p w:rsidR="00C40E99" w:rsidRPr="007A5F7F" w:rsidRDefault="00C40E99" w:rsidP="00EE17D2">
            <w:pPr>
              <w:rPr>
                <w:sz w:val="20"/>
                <w:szCs w:val="20"/>
              </w:rPr>
            </w:pPr>
            <w:r w:rsidRPr="007A5F7F">
              <w:rPr>
                <w:sz w:val="20"/>
                <w:szCs w:val="20"/>
              </w:rPr>
              <w:t>IHE Profile</w:t>
            </w:r>
          </w:p>
        </w:tc>
        <w:tc>
          <w:tcPr>
            <w:tcW w:w="1936" w:type="pct"/>
            <w:vMerge w:val="restart"/>
            <w:shd w:val="solid" w:color="17365D" w:themeColor="text2" w:themeShade="BF" w:fill="17365D" w:themeFill="text2" w:themeFillShade="BF"/>
          </w:tcPr>
          <w:p w:rsidR="00C40E99" w:rsidRPr="007A5F7F" w:rsidRDefault="00C40E99" w:rsidP="00EE17D2">
            <w:pPr>
              <w:rPr>
                <w:sz w:val="20"/>
                <w:szCs w:val="20"/>
              </w:rPr>
            </w:pPr>
            <w:r w:rsidRPr="007A5F7F">
              <w:rPr>
                <w:sz w:val="20"/>
                <w:szCs w:val="20"/>
              </w:rPr>
              <w:t>Summary</w:t>
            </w:r>
          </w:p>
        </w:tc>
        <w:tc>
          <w:tcPr>
            <w:tcW w:w="1328" w:type="pct"/>
            <w:gridSpan w:val="3"/>
            <w:shd w:val="solid" w:color="17365D" w:themeColor="text2" w:themeShade="BF" w:fill="17365D" w:themeFill="text2" w:themeFillShade="BF"/>
          </w:tcPr>
          <w:p w:rsidR="00C40E99" w:rsidRPr="007A5F7F" w:rsidRDefault="00C40E99" w:rsidP="00C40E99">
            <w:pPr>
              <w:jc w:val="center"/>
              <w:rPr>
                <w:sz w:val="20"/>
                <w:szCs w:val="20"/>
              </w:rPr>
            </w:pPr>
            <w:r w:rsidRPr="007A5F7F">
              <w:rPr>
                <w:sz w:val="20"/>
                <w:szCs w:val="20"/>
              </w:rPr>
              <w:t>Applicability to</w:t>
            </w:r>
          </w:p>
        </w:tc>
        <w:tc>
          <w:tcPr>
            <w:tcW w:w="1118" w:type="pct"/>
            <w:vMerge w:val="restart"/>
            <w:shd w:val="solid" w:color="17365D" w:themeColor="text2" w:themeShade="BF" w:fill="17365D" w:themeFill="text2" w:themeFillShade="BF"/>
          </w:tcPr>
          <w:p w:rsidR="00C40E99" w:rsidRPr="007A5F7F" w:rsidRDefault="00BB3AED" w:rsidP="00EE17D2">
            <w:pPr>
              <w:rPr>
                <w:sz w:val="20"/>
                <w:szCs w:val="20"/>
              </w:rPr>
            </w:pPr>
            <w:r>
              <w:rPr>
                <w:sz w:val="20"/>
                <w:szCs w:val="20"/>
              </w:rPr>
              <w:t>Notes</w:t>
            </w:r>
          </w:p>
        </w:tc>
      </w:tr>
      <w:tr w:rsidR="00C40E99" w:rsidRPr="007A5F7F" w:rsidTr="00037553">
        <w:trPr>
          <w:tblHeader/>
        </w:trPr>
        <w:tc>
          <w:tcPr>
            <w:tcW w:w="618" w:type="pct"/>
            <w:vMerge/>
            <w:shd w:val="solid" w:color="17365D" w:themeColor="text2" w:themeShade="BF" w:fill="17365D" w:themeFill="text2" w:themeFillShade="BF"/>
          </w:tcPr>
          <w:p w:rsidR="00C40E99" w:rsidRPr="007A5F7F" w:rsidRDefault="00C40E99" w:rsidP="00EE17D2">
            <w:pPr>
              <w:rPr>
                <w:sz w:val="18"/>
              </w:rPr>
            </w:pPr>
          </w:p>
        </w:tc>
        <w:tc>
          <w:tcPr>
            <w:tcW w:w="1936" w:type="pct"/>
            <w:vMerge/>
            <w:shd w:val="solid" w:color="17365D" w:themeColor="text2" w:themeShade="BF" w:fill="17365D" w:themeFill="text2" w:themeFillShade="BF"/>
          </w:tcPr>
          <w:p w:rsidR="00C40E99" w:rsidRPr="007A5F7F" w:rsidRDefault="00C40E99" w:rsidP="00EE17D2">
            <w:pPr>
              <w:rPr>
                <w:sz w:val="18"/>
              </w:rPr>
            </w:pPr>
          </w:p>
        </w:tc>
        <w:tc>
          <w:tcPr>
            <w:tcW w:w="330" w:type="pct"/>
            <w:shd w:val="solid" w:color="17365D" w:themeColor="text2" w:themeShade="BF" w:fill="17365D" w:themeFill="text2" w:themeFillShade="BF"/>
          </w:tcPr>
          <w:p w:rsidR="00C40E99" w:rsidRPr="007A5F7F" w:rsidRDefault="00C40E99" w:rsidP="00EE17D2">
            <w:pPr>
              <w:rPr>
                <w:sz w:val="20"/>
              </w:rPr>
            </w:pPr>
            <w:r w:rsidRPr="007A5F7F">
              <w:rPr>
                <w:sz w:val="20"/>
              </w:rPr>
              <w:t>L</w:t>
            </w:r>
            <w:r>
              <w:rPr>
                <w:sz w:val="20"/>
              </w:rPr>
              <w:t xml:space="preserve">ocal </w:t>
            </w:r>
            <w:r w:rsidRPr="007A5F7F">
              <w:rPr>
                <w:sz w:val="20"/>
              </w:rPr>
              <w:t>DAF</w:t>
            </w:r>
          </w:p>
        </w:tc>
        <w:tc>
          <w:tcPr>
            <w:tcW w:w="493" w:type="pct"/>
            <w:shd w:val="solid" w:color="17365D" w:themeColor="text2" w:themeShade="BF" w:fill="17365D" w:themeFill="text2" w:themeFillShade="BF"/>
          </w:tcPr>
          <w:p w:rsidR="00C40E99" w:rsidRPr="007A5F7F" w:rsidRDefault="00C40E99" w:rsidP="00EE17D2">
            <w:pPr>
              <w:rPr>
                <w:sz w:val="20"/>
              </w:rPr>
            </w:pPr>
            <w:r>
              <w:rPr>
                <w:sz w:val="20"/>
              </w:rPr>
              <w:t>Targeted DAF</w:t>
            </w:r>
          </w:p>
        </w:tc>
        <w:tc>
          <w:tcPr>
            <w:tcW w:w="505" w:type="pct"/>
            <w:shd w:val="solid" w:color="17365D" w:themeColor="text2" w:themeShade="BF" w:fill="17365D" w:themeFill="text2" w:themeFillShade="BF"/>
          </w:tcPr>
          <w:p w:rsidR="00C40E99" w:rsidRPr="007A5F7F" w:rsidRDefault="00C40E99" w:rsidP="00EE17D2">
            <w:pPr>
              <w:rPr>
                <w:sz w:val="18"/>
              </w:rPr>
            </w:pPr>
            <w:r>
              <w:rPr>
                <w:sz w:val="18"/>
              </w:rPr>
              <w:t>Federated DAF</w:t>
            </w:r>
          </w:p>
        </w:tc>
        <w:tc>
          <w:tcPr>
            <w:tcW w:w="1118" w:type="pct"/>
            <w:vMerge/>
            <w:shd w:val="solid" w:color="17365D" w:themeColor="text2" w:themeShade="BF" w:fill="17365D" w:themeFill="text2" w:themeFillShade="BF"/>
          </w:tcPr>
          <w:p w:rsidR="00C40E99" w:rsidRPr="007A5F7F" w:rsidRDefault="00C40E99" w:rsidP="00EE17D2">
            <w:pPr>
              <w:rPr>
                <w:sz w:val="18"/>
              </w:rPr>
            </w:pPr>
          </w:p>
        </w:tc>
      </w:tr>
      <w:tr w:rsidR="00C40E99" w:rsidRPr="007A5F7F" w:rsidTr="00037553">
        <w:tc>
          <w:tcPr>
            <w:tcW w:w="618" w:type="pct"/>
          </w:tcPr>
          <w:p w:rsidR="00C40E99" w:rsidRPr="007A5F7F" w:rsidRDefault="00792ECC" w:rsidP="00EE17D2">
            <w:pPr>
              <w:rPr>
                <w:sz w:val="20"/>
                <w:szCs w:val="20"/>
              </w:rPr>
            </w:pPr>
            <w:hyperlink r:id="rId19" w:history="1">
              <w:r w:rsidR="00C40E99" w:rsidRPr="007A5F7F">
                <w:rPr>
                  <w:rStyle w:val="Hyperlink"/>
                  <w:sz w:val="20"/>
                  <w:szCs w:val="20"/>
                </w:rPr>
                <w:t>ATNA</w:t>
              </w:r>
            </w:hyperlink>
          </w:p>
        </w:tc>
        <w:tc>
          <w:tcPr>
            <w:tcW w:w="1936" w:type="pct"/>
          </w:tcPr>
          <w:p w:rsidR="00C40E99" w:rsidRPr="007A5F7F" w:rsidRDefault="00792ECC" w:rsidP="007A5F7F">
            <w:pPr>
              <w:rPr>
                <w:sz w:val="20"/>
                <w:szCs w:val="20"/>
              </w:rPr>
            </w:pPr>
            <w:hyperlink r:id="rId20" w:tooltip="Audit Trail and Node Authentication" w:history="1">
              <w:r w:rsidR="00C40E99">
                <w:rPr>
                  <w:rStyle w:val="Hyperlink"/>
                </w:rPr>
                <w:t>Audit Trail and Node Authentication</w:t>
              </w:r>
            </w:hyperlink>
            <w:r w:rsidR="00C40E99">
              <w:t xml:space="preserve"> Basic security through (a) functional node access </w:t>
            </w:r>
            <w:r w:rsidR="00F42D4E">
              <w:t>controls</w:t>
            </w:r>
            <w:r w:rsidR="00C40E99">
              <w:t xml:space="preserve"> (b) defined security audit logging and (c) secure network communications.</w:t>
            </w:r>
          </w:p>
        </w:tc>
        <w:tc>
          <w:tcPr>
            <w:tcW w:w="330" w:type="pct"/>
          </w:tcPr>
          <w:p w:rsidR="00C40E99" w:rsidRPr="007A5F7F" w:rsidRDefault="00C40E99" w:rsidP="00EE17D2">
            <w:pPr>
              <w:rPr>
                <w:sz w:val="20"/>
                <w:szCs w:val="20"/>
              </w:rPr>
            </w:pPr>
            <w:r>
              <w:rPr>
                <w:sz w:val="20"/>
                <w:szCs w:val="20"/>
              </w:rPr>
              <w:t>Y</w:t>
            </w:r>
          </w:p>
        </w:tc>
        <w:tc>
          <w:tcPr>
            <w:tcW w:w="493" w:type="pct"/>
          </w:tcPr>
          <w:p w:rsidR="00C40E99" w:rsidRPr="007A5F7F" w:rsidRDefault="00C40E99" w:rsidP="00EE17D2">
            <w:pPr>
              <w:rPr>
                <w:sz w:val="20"/>
                <w:szCs w:val="20"/>
              </w:rPr>
            </w:pPr>
            <w:r w:rsidRPr="007A5F7F">
              <w:rPr>
                <w:sz w:val="20"/>
                <w:szCs w:val="20"/>
              </w:rPr>
              <w:t>Y</w:t>
            </w:r>
          </w:p>
        </w:tc>
        <w:tc>
          <w:tcPr>
            <w:tcW w:w="505" w:type="pct"/>
          </w:tcPr>
          <w:p w:rsidR="00C40E99" w:rsidRPr="007A5F7F" w:rsidRDefault="00C40E99" w:rsidP="00EE17D2">
            <w:pPr>
              <w:rPr>
                <w:sz w:val="20"/>
                <w:szCs w:val="20"/>
              </w:rPr>
            </w:pPr>
            <w:r>
              <w:rPr>
                <w:sz w:val="20"/>
                <w:szCs w:val="20"/>
              </w:rPr>
              <w:t>Y</w:t>
            </w:r>
          </w:p>
        </w:tc>
        <w:tc>
          <w:tcPr>
            <w:tcW w:w="1118" w:type="pct"/>
          </w:tcPr>
          <w:p w:rsidR="00C40E99" w:rsidRPr="007A5F7F" w:rsidRDefault="00C40E99" w:rsidP="00EE17D2">
            <w:pPr>
              <w:rPr>
                <w:sz w:val="20"/>
                <w:szCs w:val="20"/>
              </w:rPr>
            </w:pPr>
          </w:p>
        </w:tc>
      </w:tr>
      <w:tr w:rsidR="00C40E99" w:rsidRPr="007A5F7F" w:rsidTr="00037553">
        <w:tc>
          <w:tcPr>
            <w:tcW w:w="618" w:type="pct"/>
          </w:tcPr>
          <w:p w:rsidR="00C40E99" w:rsidRPr="007A5F7F" w:rsidRDefault="00792ECC" w:rsidP="00EE17D2">
            <w:pPr>
              <w:rPr>
                <w:sz w:val="20"/>
                <w:szCs w:val="20"/>
              </w:rPr>
            </w:pPr>
            <w:hyperlink r:id="rId21" w:history="1">
              <w:r w:rsidR="00C40E99" w:rsidRPr="007A5F7F">
                <w:rPr>
                  <w:rStyle w:val="Hyperlink"/>
                  <w:sz w:val="20"/>
                  <w:szCs w:val="20"/>
                </w:rPr>
                <w:t>BPPC</w:t>
              </w:r>
            </w:hyperlink>
          </w:p>
        </w:tc>
        <w:tc>
          <w:tcPr>
            <w:tcW w:w="1936" w:type="pct"/>
          </w:tcPr>
          <w:p w:rsidR="00C40E99" w:rsidRPr="007A5F7F" w:rsidRDefault="00792ECC" w:rsidP="00EE17D2">
            <w:pPr>
              <w:rPr>
                <w:sz w:val="20"/>
                <w:szCs w:val="20"/>
              </w:rPr>
            </w:pPr>
            <w:hyperlink r:id="rId22" w:tooltip="Basic Patient Privacy Consents" w:history="1">
              <w:r w:rsidR="00C40E99">
                <w:rPr>
                  <w:rStyle w:val="Hyperlink"/>
                </w:rPr>
                <w:t>Basic Patient Privacy Consents</w:t>
              </w:r>
            </w:hyperlink>
            <w:r w:rsidR="00C40E99">
              <w:t xml:space="preserve"> method for recording a patient's privacy consent </w:t>
            </w:r>
            <w:r w:rsidR="00F42D4E">
              <w:t>acknowledgement</w:t>
            </w:r>
            <w:r w:rsidR="00C40E99">
              <w:t xml:space="preserve"> to be used for enforcing basic privacy appropriate to the use.</w:t>
            </w:r>
          </w:p>
        </w:tc>
        <w:tc>
          <w:tcPr>
            <w:tcW w:w="330" w:type="pct"/>
          </w:tcPr>
          <w:p w:rsidR="00C40E99" w:rsidRPr="007A5F7F" w:rsidRDefault="00037553" w:rsidP="00EE17D2">
            <w:pPr>
              <w:rPr>
                <w:sz w:val="20"/>
                <w:szCs w:val="20"/>
              </w:rPr>
            </w:pPr>
            <w:r>
              <w:rPr>
                <w:sz w:val="20"/>
                <w:szCs w:val="20"/>
              </w:rPr>
              <w:t>N</w:t>
            </w:r>
          </w:p>
        </w:tc>
        <w:tc>
          <w:tcPr>
            <w:tcW w:w="493" w:type="pct"/>
          </w:tcPr>
          <w:p w:rsidR="00C40E99" w:rsidRPr="007A5F7F" w:rsidRDefault="00C40E99" w:rsidP="00EE17D2">
            <w:pPr>
              <w:rPr>
                <w:sz w:val="20"/>
                <w:szCs w:val="20"/>
              </w:rPr>
            </w:pPr>
            <w:r>
              <w:rPr>
                <w:sz w:val="20"/>
                <w:szCs w:val="20"/>
              </w:rPr>
              <w:t>Y</w:t>
            </w:r>
          </w:p>
        </w:tc>
        <w:tc>
          <w:tcPr>
            <w:tcW w:w="505" w:type="pct"/>
          </w:tcPr>
          <w:p w:rsidR="00C40E99" w:rsidRPr="007A5F7F" w:rsidRDefault="00BB3AED" w:rsidP="00EE17D2">
            <w:pPr>
              <w:rPr>
                <w:sz w:val="20"/>
                <w:szCs w:val="20"/>
              </w:rPr>
            </w:pPr>
            <w:r>
              <w:rPr>
                <w:sz w:val="20"/>
                <w:szCs w:val="20"/>
              </w:rPr>
              <w:t>Y</w:t>
            </w:r>
          </w:p>
        </w:tc>
        <w:tc>
          <w:tcPr>
            <w:tcW w:w="1118" w:type="pct"/>
          </w:tcPr>
          <w:p w:rsidR="00C40E99" w:rsidRPr="007A5F7F" w:rsidRDefault="00037553" w:rsidP="00BB3AED">
            <w:pPr>
              <w:rPr>
                <w:sz w:val="20"/>
                <w:szCs w:val="20"/>
              </w:rPr>
            </w:pPr>
            <w:r>
              <w:rPr>
                <w:sz w:val="20"/>
                <w:szCs w:val="20"/>
              </w:rPr>
              <w:t xml:space="preserve">Consent may be required at the local level if the DAF framework is being used for Research </w:t>
            </w:r>
            <w:r w:rsidR="00F42D4E">
              <w:rPr>
                <w:sz w:val="20"/>
                <w:szCs w:val="20"/>
              </w:rPr>
              <w:t>purposes</w:t>
            </w:r>
            <w:r>
              <w:rPr>
                <w:sz w:val="20"/>
                <w:szCs w:val="20"/>
              </w:rPr>
              <w:t>.</w:t>
            </w:r>
          </w:p>
        </w:tc>
      </w:tr>
      <w:tr w:rsidR="00C40E99" w:rsidRPr="007A5F7F" w:rsidTr="00037553">
        <w:tc>
          <w:tcPr>
            <w:tcW w:w="618" w:type="pct"/>
          </w:tcPr>
          <w:p w:rsidR="00C40E99" w:rsidRPr="007A5F7F" w:rsidRDefault="00792ECC" w:rsidP="00F021C2">
            <w:pPr>
              <w:rPr>
                <w:sz w:val="20"/>
                <w:szCs w:val="20"/>
              </w:rPr>
            </w:pPr>
            <w:hyperlink r:id="rId23" w:history="1">
              <w:r w:rsidR="00C40E99" w:rsidRPr="007A5F7F">
                <w:rPr>
                  <w:rStyle w:val="Hyperlink"/>
                  <w:sz w:val="20"/>
                  <w:szCs w:val="20"/>
                </w:rPr>
                <w:t>DEX</w:t>
              </w:r>
            </w:hyperlink>
          </w:p>
        </w:tc>
        <w:tc>
          <w:tcPr>
            <w:tcW w:w="1936" w:type="pct"/>
          </w:tcPr>
          <w:p w:rsidR="00C40E99" w:rsidRPr="007A5F7F" w:rsidRDefault="00792ECC" w:rsidP="00F021C2">
            <w:pPr>
              <w:rPr>
                <w:sz w:val="20"/>
                <w:szCs w:val="20"/>
              </w:rPr>
            </w:pPr>
            <w:hyperlink r:id="rId24" w:tooltip="Data Element Exchange" w:history="1">
              <w:r w:rsidR="00C40E99">
                <w:rPr>
                  <w:rStyle w:val="Hyperlink"/>
                </w:rPr>
                <w:t>Data Element Exchange</w:t>
              </w:r>
            </w:hyperlink>
            <w:r w:rsidR="00C40E99">
              <w:t xml:space="preserve"> leverages the concept of a metadata registry to add mapping metadata to an annotated data capture form at the point of form </w:t>
            </w:r>
            <w:r w:rsidR="00C40E99">
              <w:lastRenderedPageBreak/>
              <w:t>design instead of the exchange of data instances.</w:t>
            </w:r>
          </w:p>
        </w:tc>
        <w:tc>
          <w:tcPr>
            <w:tcW w:w="330" w:type="pct"/>
          </w:tcPr>
          <w:p w:rsidR="00C40E99" w:rsidRPr="007A5F7F" w:rsidRDefault="00037553" w:rsidP="00F021C2">
            <w:pPr>
              <w:rPr>
                <w:sz w:val="20"/>
                <w:szCs w:val="20"/>
              </w:rPr>
            </w:pPr>
            <w:r>
              <w:rPr>
                <w:sz w:val="20"/>
                <w:szCs w:val="20"/>
              </w:rPr>
              <w:lastRenderedPageBreak/>
              <w:t>N</w:t>
            </w:r>
          </w:p>
        </w:tc>
        <w:tc>
          <w:tcPr>
            <w:tcW w:w="493" w:type="pct"/>
          </w:tcPr>
          <w:p w:rsidR="00C40E99" w:rsidRPr="007A5F7F" w:rsidRDefault="00037553" w:rsidP="00F021C2">
            <w:pPr>
              <w:rPr>
                <w:sz w:val="20"/>
                <w:szCs w:val="20"/>
              </w:rPr>
            </w:pPr>
            <w:r>
              <w:rPr>
                <w:sz w:val="20"/>
                <w:szCs w:val="20"/>
              </w:rPr>
              <w:t>N</w:t>
            </w:r>
          </w:p>
        </w:tc>
        <w:tc>
          <w:tcPr>
            <w:tcW w:w="505" w:type="pct"/>
          </w:tcPr>
          <w:p w:rsidR="00C40E99" w:rsidRPr="007A5F7F" w:rsidRDefault="00037553" w:rsidP="00F021C2">
            <w:pPr>
              <w:rPr>
                <w:sz w:val="20"/>
                <w:szCs w:val="20"/>
              </w:rPr>
            </w:pPr>
            <w:r>
              <w:rPr>
                <w:sz w:val="20"/>
                <w:szCs w:val="20"/>
              </w:rPr>
              <w:t>N</w:t>
            </w:r>
          </w:p>
        </w:tc>
        <w:tc>
          <w:tcPr>
            <w:tcW w:w="1118" w:type="pct"/>
          </w:tcPr>
          <w:p w:rsidR="00C40E99" w:rsidRPr="007A5F7F" w:rsidRDefault="0058353B" w:rsidP="00F021C2">
            <w:pPr>
              <w:rPr>
                <w:sz w:val="20"/>
                <w:szCs w:val="20"/>
              </w:rPr>
            </w:pPr>
            <w:r>
              <w:rPr>
                <w:sz w:val="20"/>
                <w:szCs w:val="20"/>
              </w:rPr>
              <w:t>Provide</w:t>
            </w:r>
            <w:r w:rsidR="00037553">
              <w:rPr>
                <w:sz w:val="20"/>
                <w:szCs w:val="20"/>
              </w:rPr>
              <w:t>s</w:t>
            </w:r>
            <w:r>
              <w:rPr>
                <w:sz w:val="20"/>
                <w:szCs w:val="20"/>
              </w:rPr>
              <w:t xml:space="preserve"> ability for model correspondence similar to USHIK, so it is useful for dynamic discovery of data </w:t>
            </w:r>
            <w:r>
              <w:rPr>
                <w:sz w:val="20"/>
                <w:szCs w:val="20"/>
              </w:rPr>
              <w:lastRenderedPageBreak/>
              <w:t>elements, so it would not be applicable for DAF, but maybe useful before DAF comes into play.</w:t>
            </w:r>
          </w:p>
        </w:tc>
      </w:tr>
      <w:tr w:rsidR="00C40E99" w:rsidRPr="007A5F7F" w:rsidTr="00037553">
        <w:tc>
          <w:tcPr>
            <w:tcW w:w="618" w:type="pct"/>
          </w:tcPr>
          <w:p w:rsidR="00C40E99" w:rsidRPr="007A5F7F" w:rsidRDefault="00792ECC" w:rsidP="00F021C2">
            <w:pPr>
              <w:rPr>
                <w:sz w:val="20"/>
                <w:szCs w:val="20"/>
              </w:rPr>
            </w:pPr>
            <w:hyperlink r:id="rId25" w:history="1">
              <w:r w:rsidR="00C40E99" w:rsidRPr="007A5F7F">
                <w:rPr>
                  <w:rStyle w:val="Hyperlink"/>
                  <w:sz w:val="20"/>
                  <w:szCs w:val="20"/>
                </w:rPr>
                <w:t>EUA</w:t>
              </w:r>
            </w:hyperlink>
          </w:p>
        </w:tc>
        <w:tc>
          <w:tcPr>
            <w:tcW w:w="1936" w:type="pct"/>
          </w:tcPr>
          <w:p w:rsidR="00C40E99" w:rsidRPr="007A5F7F" w:rsidRDefault="00792ECC" w:rsidP="00F021C2">
            <w:pPr>
              <w:rPr>
                <w:sz w:val="20"/>
                <w:szCs w:val="20"/>
              </w:rPr>
            </w:pPr>
            <w:hyperlink r:id="rId26" w:tooltip="Enterprise User Authentication" w:history="1">
              <w:r w:rsidR="00C40E99">
                <w:rPr>
                  <w:rStyle w:val="Hyperlink"/>
                </w:rPr>
                <w:t>Enterprise User Authentication</w:t>
              </w:r>
            </w:hyperlink>
            <w:r w:rsidR="00C40E99">
              <w:t xml:space="preserve"> enables single sign-on inside an enterprise by facilitating one name per user for participating devices and software.</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N</w:t>
            </w:r>
          </w:p>
        </w:tc>
        <w:tc>
          <w:tcPr>
            <w:tcW w:w="505" w:type="pct"/>
          </w:tcPr>
          <w:p w:rsidR="00C40E99" w:rsidRPr="007A5F7F" w:rsidRDefault="004C0101" w:rsidP="00F021C2">
            <w:pPr>
              <w:rPr>
                <w:sz w:val="20"/>
                <w:szCs w:val="20"/>
              </w:rPr>
            </w:pPr>
            <w:r>
              <w:rPr>
                <w:sz w:val="20"/>
                <w:szCs w:val="20"/>
              </w:rPr>
              <w:t>N</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27" w:history="1">
              <w:r w:rsidR="00C40E99" w:rsidRPr="007A5F7F">
                <w:rPr>
                  <w:rStyle w:val="Hyperlink"/>
                  <w:sz w:val="20"/>
                  <w:szCs w:val="20"/>
                </w:rPr>
                <w:t>HPD</w:t>
              </w:r>
            </w:hyperlink>
          </w:p>
        </w:tc>
        <w:tc>
          <w:tcPr>
            <w:tcW w:w="1936" w:type="pct"/>
          </w:tcPr>
          <w:p w:rsidR="00C40E99" w:rsidRPr="007A5F7F" w:rsidRDefault="00792ECC" w:rsidP="00F021C2">
            <w:pPr>
              <w:rPr>
                <w:sz w:val="20"/>
                <w:szCs w:val="20"/>
              </w:rPr>
            </w:pPr>
            <w:hyperlink r:id="rId28" w:tooltip="Healthcare Provider Directory" w:history="1">
              <w:r w:rsidR="00C40E99">
                <w:rPr>
                  <w:rStyle w:val="Hyperlink"/>
                </w:rPr>
                <w:t>Healthcare Provider Directory</w:t>
              </w:r>
            </w:hyperlink>
            <w:r w:rsidR="00C40E99">
              <w:t xml:space="preserve"> supports discovery and management of healthcare provider information, both individual and organizational, in a directory structure.</w:t>
            </w:r>
          </w:p>
        </w:tc>
        <w:tc>
          <w:tcPr>
            <w:tcW w:w="330" w:type="pct"/>
          </w:tcPr>
          <w:p w:rsidR="00C40E99" w:rsidRPr="007A5F7F" w:rsidRDefault="00037553" w:rsidP="00F021C2">
            <w:pPr>
              <w:rPr>
                <w:sz w:val="20"/>
                <w:szCs w:val="20"/>
              </w:rPr>
            </w:pPr>
            <w:r>
              <w:rPr>
                <w:sz w:val="20"/>
                <w:szCs w:val="20"/>
              </w:rPr>
              <w:t>N</w:t>
            </w:r>
          </w:p>
        </w:tc>
        <w:tc>
          <w:tcPr>
            <w:tcW w:w="493" w:type="pct"/>
          </w:tcPr>
          <w:p w:rsidR="00C40E99" w:rsidRPr="007A5F7F" w:rsidRDefault="00037553" w:rsidP="00F021C2">
            <w:pPr>
              <w:rPr>
                <w:sz w:val="20"/>
                <w:szCs w:val="20"/>
              </w:rPr>
            </w:pPr>
            <w:r>
              <w:rPr>
                <w:sz w:val="20"/>
                <w:szCs w:val="20"/>
              </w:rPr>
              <w:t>N</w:t>
            </w:r>
          </w:p>
        </w:tc>
        <w:tc>
          <w:tcPr>
            <w:tcW w:w="505" w:type="pct"/>
          </w:tcPr>
          <w:p w:rsidR="00C40E99" w:rsidRPr="007A5F7F" w:rsidRDefault="00037553" w:rsidP="00F021C2">
            <w:pPr>
              <w:rPr>
                <w:sz w:val="20"/>
                <w:szCs w:val="20"/>
              </w:rPr>
            </w:pPr>
            <w:r>
              <w:rPr>
                <w:sz w:val="20"/>
                <w:szCs w:val="20"/>
              </w:rPr>
              <w:t>Y</w:t>
            </w:r>
          </w:p>
        </w:tc>
        <w:tc>
          <w:tcPr>
            <w:tcW w:w="1118" w:type="pct"/>
          </w:tcPr>
          <w:p w:rsidR="00C40E99" w:rsidRPr="007A5F7F" w:rsidRDefault="00A01AEF" w:rsidP="00F021C2">
            <w:pPr>
              <w:rPr>
                <w:sz w:val="20"/>
                <w:szCs w:val="20"/>
              </w:rPr>
            </w:pPr>
            <w:r>
              <w:rPr>
                <w:sz w:val="20"/>
                <w:szCs w:val="20"/>
              </w:rPr>
              <w:t xml:space="preserve">HPD may be useful to discover electronic addresses supporting queries. Becomes relevant in the federated case to perform discovery because in the first two cases the </w:t>
            </w:r>
            <w:r w:rsidR="00037553">
              <w:rPr>
                <w:sz w:val="20"/>
                <w:szCs w:val="20"/>
              </w:rPr>
              <w:t>execution environment</w:t>
            </w:r>
            <w:r>
              <w:rPr>
                <w:sz w:val="20"/>
                <w:szCs w:val="20"/>
              </w:rPr>
              <w:t xml:space="preserve"> is static</w:t>
            </w:r>
            <w:r w:rsidR="00037553">
              <w:rPr>
                <w:sz w:val="20"/>
                <w:szCs w:val="20"/>
              </w:rPr>
              <w:t xml:space="preserve"> and well known.</w:t>
            </w:r>
          </w:p>
        </w:tc>
      </w:tr>
      <w:tr w:rsidR="00C40E99" w:rsidRPr="007A5F7F" w:rsidTr="00037553">
        <w:tc>
          <w:tcPr>
            <w:tcW w:w="618" w:type="pct"/>
          </w:tcPr>
          <w:p w:rsidR="00C40E99" w:rsidRPr="007A5F7F" w:rsidRDefault="00792ECC" w:rsidP="00F021C2">
            <w:pPr>
              <w:rPr>
                <w:sz w:val="20"/>
                <w:szCs w:val="20"/>
              </w:rPr>
            </w:pPr>
            <w:hyperlink r:id="rId29" w:history="1">
              <w:r w:rsidR="00C40E99" w:rsidRPr="007A5F7F">
                <w:rPr>
                  <w:rStyle w:val="Hyperlink"/>
                  <w:sz w:val="20"/>
                  <w:szCs w:val="20"/>
                </w:rPr>
                <w:t>IUA</w:t>
              </w:r>
            </w:hyperlink>
          </w:p>
        </w:tc>
        <w:tc>
          <w:tcPr>
            <w:tcW w:w="1936" w:type="pct"/>
          </w:tcPr>
          <w:p w:rsidR="00C40E99" w:rsidRPr="007A5F7F" w:rsidRDefault="00792ECC" w:rsidP="00F021C2">
            <w:pPr>
              <w:rPr>
                <w:sz w:val="20"/>
                <w:szCs w:val="20"/>
              </w:rPr>
            </w:pPr>
            <w:hyperlink r:id="rId30" w:tooltip="Internet User Authorization" w:history="1">
              <w:r w:rsidR="00C40E99">
                <w:rPr>
                  <w:rStyle w:val="Hyperlink"/>
                </w:rPr>
                <w:t>Internet User Authorization</w:t>
              </w:r>
            </w:hyperlink>
            <w:r w:rsidR="00C40E99">
              <w:t xml:space="preserve"> provides user authorization for RESTful interface.</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037553" w:rsidP="00F021C2">
            <w:pPr>
              <w:rPr>
                <w:sz w:val="20"/>
                <w:szCs w:val="20"/>
              </w:rPr>
            </w:pPr>
            <w:r>
              <w:rPr>
                <w:sz w:val="20"/>
                <w:szCs w:val="20"/>
              </w:rPr>
              <w:t>Y</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31" w:history="1">
              <w:r w:rsidR="00C40E99" w:rsidRPr="007A5F7F">
                <w:rPr>
                  <w:rStyle w:val="Hyperlink"/>
                  <w:sz w:val="20"/>
                  <w:szCs w:val="20"/>
                </w:rPr>
                <w:t>MHD</w:t>
              </w:r>
            </w:hyperlink>
          </w:p>
        </w:tc>
        <w:tc>
          <w:tcPr>
            <w:tcW w:w="1936" w:type="pct"/>
          </w:tcPr>
          <w:p w:rsidR="00C40E99" w:rsidRPr="007A5F7F" w:rsidRDefault="00792ECC" w:rsidP="00F021C2">
            <w:pPr>
              <w:rPr>
                <w:sz w:val="20"/>
                <w:szCs w:val="20"/>
              </w:rPr>
            </w:pPr>
            <w:hyperlink r:id="rId32" w:tooltip="Mobile access to Health Documents" w:history="1">
              <w:r w:rsidR="00C40E99">
                <w:rPr>
                  <w:rStyle w:val="Hyperlink"/>
                </w:rPr>
                <w:t>Mobile access to Health Documents</w:t>
              </w:r>
            </w:hyperlink>
            <w:r w:rsidR="00C40E99">
              <w:t xml:space="preserve"> provides a RESTful interface to Document Sharing including XDS.</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037553" w:rsidP="00F021C2">
            <w:pPr>
              <w:rPr>
                <w:sz w:val="20"/>
                <w:szCs w:val="20"/>
              </w:rPr>
            </w:pPr>
            <w:r>
              <w:rPr>
                <w:sz w:val="20"/>
                <w:szCs w:val="20"/>
              </w:rPr>
              <w:t>Y</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33" w:history="1">
              <w:r w:rsidR="00C40E99" w:rsidRPr="007A5F7F">
                <w:rPr>
                  <w:rStyle w:val="Hyperlink"/>
                  <w:sz w:val="20"/>
                  <w:szCs w:val="20"/>
                </w:rPr>
                <w:t>MPQ</w:t>
              </w:r>
            </w:hyperlink>
          </w:p>
        </w:tc>
        <w:tc>
          <w:tcPr>
            <w:tcW w:w="1936" w:type="pct"/>
          </w:tcPr>
          <w:p w:rsidR="00C40E99" w:rsidRPr="007A5F7F" w:rsidRDefault="00792ECC" w:rsidP="00F021C2">
            <w:pPr>
              <w:rPr>
                <w:sz w:val="20"/>
                <w:szCs w:val="20"/>
              </w:rPr>
            </w:pPr>
            <w:hyperlink r:id="rId34" w:tooltip="Multi-Patient Queries" w:history="1">
              <w:r w:rsidR="00C40E99">
                <w:rPr>
                  <w:rStyle w:val="Hyperlink"/>
                </w:rPr>
                <w:t>Multi-Patient Queries</w:t>
              </w:r>
            </w:hyperlink>
            <w:r w:rsidR="00C40E99">
              <w:t xml:space="preserve"> aggregates queries to a Document Registry for data analysis such as provider accreditation, clinical research trial data collection or population health monitoring.</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037553" w:rsidP="00F021C2">
            <w:pPr>
              <w:rPr>
                <w:sz w:val="20"/>
                <w:szCs w:val="20"/>
              </w:rPr>
            </w:pPr>
            <w:r>
              <w:rPr>
                <w:sz w:val="20"/>
                <w:szCs w:val="20"/>
              </w:rPr>
              <w:t>Y</w:t>
            </w:r>
          </w:p>
        </w:tc>
        <w:tc>
          <w:tcPr>
            <w:tcW w:w="505" w:type="pct"/>
          </w:tcPr>
          <w:p w:rsidR="00C40E99" w:rsidRPr="007A5F7F" w:rsidRDefault="00037553" w:rsidP="00F021C2">
            <w:pPr>
              <w:rPr>
                <w:sz w:val="20"/>
                <w:szCs w:val="20"/>
              </w:rPr>
            </w:pPr>
            <w:r>
              <w:rPr>
                <w:sz w:val="20"/>
                <w:szCs w:val="20"/>
              </w:rPr>
              <w:t>Y</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574786">
            <w:pPr>
              <w:rPr>
                <w:sz w:val="20"/>
                <w:szCs w:val="20"/>
              </w:rPr>
            </w:pPr>
            <w:hyperlink r:id="rId35" w:history="1">
              <w:r w:rsidR="00C40E99" w:rsidRPr="007A5F7F">
                <w:rPr>
                  <w:rStyle w:val="Hyperlink"/>
                  <w:sz w:val="20"/>
                  <w:szCs w:val="20"/>
                </w:rPr>
                <w:t>PDQv3</w:t>
              </w:r>
            </w:hyperlink>
            <w:ins w:id="19" w:author="nbashyam" w:date="2014-01-13T10:41:00Z">
              <w:r w:rsidR="00B812F0">
                <w:rPr>
                  <w:rStyle w:val="Hyperlink"/>
                  <w:sz w:val="20"/>
                  <w:szCs w:val="20"/>
                </w:rPr>
                <w:t xml:space="preserve"> and PDQv2</w:t>
              </w:r>
            </w:ins>
            <w:ins w:id="20" w:author="nbashyam" w:date="2014-01-13T10:42:00Z">
              <w:r w:rsidR="00B812F0">
                <w:rPr>
                  <w:rStyle w:val="Hyperlink"/>
                  <w:sz w:val="20"/>
                  <w:szCs w:val="20"/>
                </w:rPr>
                <w:t xml:space="preserve"> </w:t>
              </w:r>
            </w:ins>
          </w:p>
        </w:tc>
        <w:tc>
          <w:tcPr>
            <w:tcW w:w="1936" w:type="pct"/>
          </w:tcPr>
          <w:p w:rsidR="00C40E99" w:rsidRPr="007A5F7F" w:rsidRDefault="00792ECC" w:rsidP="00F021C2">
            <w:pPr>
              <w:rPr>
                <w:sz w:val="20"/>
                <w:szCs w:val="20"/>
              </w:rPr>
            </w:pPr>
            <w:hyperlink r:id="rId36" w:tooltip="Patient Demographics Query" w:history="1">
              <w:r w:rsidR="00C40E99">
                <w:rPr>
                  <w:rStyle w:val="Hyperlink"/>
                </w:rPr>
                <w:t>Patient Demographics Query</w:t>
              </w:r>
            </w:hyperlink>
            <w:r w:rsidR="00C40E99">
              <w:t xml:space="preserve"> lets applications query by patient demographics for patient identity from a central patient information server leveraging HL7 v3.</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574786" w:rsidP="00F021C2">
            <w:pPr>
              <w:rPr>
                <w:sz w:val="20"/>
                <w:szCs w:val="20"/>
              </w:rPr>
            </w:pPr>
            <w:r>
              <w:rPr>
                <w:sz w:val="20"/>
                <w:szCs w:val="20"/>
              </w:rPr>
              <w:t>Y</w:t>
            </w:r>
          </w:p>
        </w:tc>
        <w:tc>
          <w:tcPr>
            <w:tcW w:w="505" w:type="pct"/>
          </w:tcPr>
          <w:p w:rsidR="00C40E99" w:rsidRPr="007A5F7F" w:rsidRDefault="00574786" w:rsidP="00F021C2">
            <w:pPr>
              <w:rPr>
                <w:sz w:val="20"/>
                <w:szCs w:val="20"/>
              </w:rPr>
            </w:pPr>
            <w:r>
              <w:rPr>
                <w:sz w:val="20"/>
                <w:szCs w:val="20"/>
              </w:rPr>
              <w:t>N</w:t>
            </w:r>
          </w:p>
        </w:tc>
        <w:tc>
          <w:tcPr>
            <w:tcW w:w="1118" w:type="pct"/>
          </w:tcPr>
          <w:p w:rsidR="00C40E99" w:rsidRPr="007A5F7F" w:rsidRDefault="00574786" w:rsidP="00F021C2">
            <w:pPr>
              <w:rPr>
                <w:sz w:val="20"/>
                <w:szCs w:val="20"/>
              </w:rPr>
            </w:pPr>
            <w:r>
              <w:rPr>
                <w:sz w:val="20"/>
                <w:szCs w:val="20"/>
              </w:rPr>
              <w:t>PIX/PDQ may be used across organizations based on legal and policy agreements to share patient identities.</w:t>
            </w:r>
          </w:p>
        </w:tc>
      </w:tr>
      <w:tr w:rsidR="00C40E99" w:rsidRPr="007A5F7F" w:rsidTr="00037553">
        <w:tc>
          <w:tcPr>
            <w:tcW w:w="618" w:type="pct"/>
          </w:tcPr>
          <w:p w:rsidR="00C40E99" w:rsidRPr="007A5F7F" w:rsidRDefault="00792ECC" w:rsidP="00574786">
            <w:pPr>
              <w:rPr>
                <w:sz w:val="20"/>
                <w:szCs w:val="20"/>
              </w:rPr>
            </w:pPr>
            <w:hyperlink r:id="rId37" w:history="1">
              <w:r w:rsidR="00C40E99" w:rsidRPr="007A5F7F">
                <w:rPr>
                  <w:rStyle w:val="Hyperlink"/>
                  <w:sz w:val="20"/>
                  <w:szCs w:val="20"/>
                </w:rPr>
                <w:t>PIXv3</w:t>
              </w:r>
            </w:hyperlink>
            <w:ins w:id="21" w:author="nbashyam" w:date="2014-01-13T10:42:00Z">
              <w:r w:rsidR="00B812F0">
                <w:rPr>
                  <w:rStyle w:val="Hyperlink"/>
                  <w:sz w:val="20"/>
                  <w:szCs w:val="20"/>
                </w:rPr>
                <w:t xml:space="preserve"> and PIXv2 </w:t>
              </w:r>
            </w:ins>
          </w:p>
        </w:tc>
        <w:tc>
          <w:tcPr>
            <w:tcW w:w="1936" w:type="pct"/>
          </w:tcPr>
          <w:p w:rsidR="00C40E99" w:rsidRPr="007A5F7F" w:rsidRDefault="00792ECC" w:rsidP="00F021C2">
            <w:pPr>
              <w:rPr>
                <w:sz w:val="20"/>
                <w:szCs w:val="20"/>
              </w:rPr>
            </w:pPr>
            <w:hyperlink r:id="rId38" w:tooltip="Patient Identifier Cross Referencing" w:history="1">
              <w:r w:rsidR="00C40E99">
                <w:rPr>
                  <w:rStyle w:val="Hyperlink"/>
                </w:rPr>
                <w:t>Patient Identifier Cross Referencing</w:t>
              </w:r>
            </w:hyperlink>
            <w:r w:rsidR="00C40E99">
              <w:t xml:space="preserve"> lets applications query for patient identity cross-references between hospitals, sites, health information exchange networks, etc. leveraging HL7 v3.</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574786" w:rsidP="00F021C2">
            <w:pPr>
              <w:rPr>
                <w:sz w:val="20"/>
                <w:szCs w:val="20"/>
              </w:rPr>
            </w:pPr>
            <w:r>
              <w:rPr>
                <w:sz w:val="20"/>
                <w:szCs w:val="20"/>
              </w:rPr>
              <w:t>Y</w:t>
            </w:r>
          </w:p>
        </w:tc>
        <w:tc>
          <w:tcPr>
            <w:tcW w:w="505" w:type="pct"/>
          </w:tcPr>
          <w:p w:rsidR="00C40E99" w:rsidRPr="007A5F7F" w:rsidRDefault="00574786" w:rsidP="00F021C2">
            <w:pPr>
              <w:rPr>
                <w:sz w:val="20"/>
                <w:szCs w:val="20"/>
              </w:rPr>
            </w:pPr>
            <w:r>
              <w:rPr>
                <w:sz w:val="20"/>
                <w:szCs w:val="20"/>
              </w:rPr>
              <w:t>N</w:t>
            </w:r>
          </w:p>
        </w:tc>
        <w:tc>
          <w:tcPr>
            <w:tcW w:w="1118" w:type="pct"/>
          </w:tcPr>
          <w:p w:rsidR="00C40E99" w:rsidRPr="007A5F7F" w:rsidRDefault="00574786" w:rsidP="00F021C2">
            <w:pPr>
              <w:rPr>
                <w:sz w:val="20"/>
                <w:szCs w:val="20"/>
              </w:rPr>
            </w:pPr>
            <w:r>
              <w:rPr>
                <w:sz w:val="20"/>
                <w:szCs w:val="20"/>
              </w:rPr>
              <w:t>PIX/PDQ may be used across organizations based on legal and policy agreements to share patient identities.</w:t>
            </w:r>
          </w:p>
        </w:tc>
      </w:tr>
      <w:tr w:rsidR="00C40E99" w:rsidRPr="007A5F7F" w:rsidTr="00037553">
        <w:tc>
          <w:tcPr>
            <w:tcW w:w="618" w:type="pct"/>
          </w:tcPr>
          <w:p w:rsidR="00C40E99" w:rsidRPr="007A5F7F" w:rsidRDefault="00792ECC" w:rsidP="00F021C2">
            <w:pPr>
              <w:rPr>
                <w:sz w:val="20"/>
                <w:szCs w:val="20"/>
              </w:rPr>
            </w:pPr>
            <w:hyperlink r:id="rId39" w:history="1">
              <w:r w:rsidR="00C40E99" w:rsidRPr="007A5F7F">
                <w:rPr>
                  <w:rStyle w:val="Hyperlink"/>
                  <w:sz w:val="20"/>
                  <w:szCs w:val="20"/>
                </w:rPr>
                <w:t>PWP</w:t>
              </w:r>
            </w:hyperlink>
          </w:p>
        </w:tc>
        <w:tc>
          <w:tcPr>
            <w:tcW w:w="1936" w:type="pct"/>
          </w:tcPr>
          <w:p w:rsidR="00C40E99" w:rsidRPr="007A5F7F" w:rsidRDefault="00792ECC" w:rsidP="00F021C2">
            <w:pPr>
              <w:rPr>
                <w:sz w:val="20"/>
                <w:szCs w:val="20"/>
              </w:rPr>
            </w:pPr>
            <w:hyperlink r:id="rId40" w:tooltip="Personnel White Pages" w:history="1">
              <w:r w:rsidR="00C40E99">
                <w:rPr>
                  <w:rStyle w:val="Hyperlink"/>
                </w:rPr>
                <w:t>Personnel White Pages</w:t>
              </w:r>
            </w:hyperlink>
            <w:r w:rsidR="00C40E99">
              <w:t xml:space="preserve"> provides basic </w:t>
            </w:r>
            <w:r w:rsidR="00C40E99">
              <w:lastRenderedPageBreak/>
              <w:t>directory information on human workforce members within an organization.</w:t>
            </w:r>
          </w:p>
        </w:tc>
        <w:tc>
          <w:tcPr>
            <w:tcW w:w="330" w:type="pct"/>
          </w:tcPr>
          <w:p w:rsidR="00C40E99" w:rsidRPr="007A5F7F" w:rsidRDefault="00574786" w:rsidP="00F021C2">
            <w:pPr>
              <w:rPr>
                <w:sz w:val="20"/>
                <w:szCs w:val="20"/>
              </w:rPr>
            </w:pPr>
            <w:r>
              <w:rPr>
                <w:sz w:val="20"/>
                <w:szCs w:val="20"/>
              </w:rPr>
              <w:lastRenderedPageBreak/>
              <w:t>N</w:t>
            </w:r>
          </w:p>
        </w:tc>
        <w:tc>
          <w:tcPr>
            <w:tcW w:w="493" w:type="pct"/>
          </w:tcPr>
          <w:p w:rsidR="00C40E99" w:rsidRPr="007A5F7F" w:rsidRDefault="00C40E99" w:rsidP="00F021C2">
            <w:pPr>
              <w:rPr>
                <w:sz w:val="20"/>
                <w:szCs w:val="20"/>
              </w:rPr>
            </w:pPr>
            <w:r>
              <w:rPr>
                <w:sz w:val="20"/>
                <w:szCs w:val="20"/>
              </w:rPr>
              <w:t>N</w:t>
            </w:r>
          </w:p>
        </w:tc>
        <w:tc>
          <w:tcPr>
            <w:tcW w:w="505" w:type="pct"/>
          </w:tcPr>
          <w:p w:rsidR="00C40E99" w:rsidRPr="007A5F7F" w:rsidRDefault="00574786" w:rsidP="00F021C2">
            <w:pPr>
              <w:rPr>
                <w:sz w:val="20"/>
                <w:szCs w:val="20"/>
              </w:rPr>
            </w:pPr>
            <w:r>
              <w:rPr>
                <w:sz w:val="20"/>
                <w:szCs w:val="20"/>
              </w:rPr>
              <w:t>N</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41" w:history="1">
              <w:r w:rsidR="00C40E99" w:rsidRPr="007A5F7F">
                <w:rPr>
                  <w:rStyle w:val="Hyperlink"/>
                  <w:sz w:val="20"/>
                  <w:szCs w:val="20"/>
                </w:rPr>
                <w:t>QED</w:t>
              </w:r>
            </w:hyperlink>
          </w:p>
        </w:tc>
        <w:tc>
          <w:tcPr>
            <w:tcW w:w="1936" w:type="pct"/>
          </w:tcPr>
          <w:p w:rsidR="00C40E99" w:rsidRPr="007A5F7F" w:rsidRDefault="00792ECC" w:rsidP="00F021C2">
            <w:pPr>
              <w:rPr>
                <w:sz w:val="20"/>
                <w:szCs w:val="20"/>
              </w:rPr>
            </w:pPr>
            <w:hyperlink r:id="rId42" w:tooltip="Query for Existing Data Profile" w:history="1">
              <w:r w:rsidR="00C40E99">
                <w:rPr>
                  <w:rStyle w:val="Hyperlink"/>
                </w:rPr>
                <w:t>Query for Existing Data</w:t>
              </w:r>
            </w:hyperlink>
            <w:r w:rsidR="00C40E99">
              <w:t xml:space="preserve"> queries data repositories for clinical information on vital signs, problems, medications, immunizations, and diagnostic results.</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574786" w:rsidP="00F021C2">
            <w:pPr>
              <w:rPr>
                <w:sz w:val="20"/>
                <w:szCs w:val="20"/>
              </w:rPr>
            </w:pPr>
            <w:r>
              <w:rPr>
                <w:sz w:val="20"/>
                <w:szCs w:val="20"/>
              </w:rPr>
              <w:t>Y</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43" w:history="1">
              <w:r w:rsidR="00C40E99" w:rsidRPr="007A5F7F">
                <w:rPr>
                  <w:rStyle w:val="Hyperlink"/>
                  <w:sz w:val="20"/>
                  <w:szCs w:val="20"/>
                </w:rPr>
                <w:t>QME-EH</w:t>
              </w:r>
            </w:hyperlink>
          </w:p>
        </w:tc>
        <w:tc>
          <w:tcPr>
            <w:tcW w:w="1936" w:type="pct"/>
          </w:tcPr>
          <w:p w:rsidR="00C40E99" w:rsidRPr="007A5F7F" w:rsidRDefault="00792ECC" w:rsidP="00F021C2">
            <w:pPr>
              <w:rPr>
                <w:sz w:val="20"/>
                <w:szCs w:val="20"/>
              </w:rPr>
            </w:pPr>
            <w:hyperlink r:id="rId44" w:tooltip="Quality Measure Execution-Early Hearing" w:history="1">
              <w:r w:rsidR="00C40E99">
                <w:rPr>
                  <w:rStyle w:val="Hyperlink"/>
                </w:rPr>
                <w:t>Quality Measure Execution-Early Hearing</w:t>
              </w:r>
            </w:hyperlink>
            <w:r w:rsidR="00C40E99">
              <w:t xml:space="preserve"> describes the content needed to communicate patient-level data to electronically monitor the performance of early hearing-loss detection and intervention (EHDI) initiatives for newborns and young children.</w:t>
            </w:r>
          </w:p>
        </w:tc>
        <w:tc>
          <w:tcPr>
            <w:tcW w:w="330" w:type="pct"/>
          </w:tcPr>
          <w:p w:rsidR="00C40E99" w:rsidRPr="007A5F7F" w:rsidRDefault="00574786" w:rsidP="00F021C2">
            <w:pPr>
              <w:rPr>
                <w:sz w:val="20"/>
                <w:szCs w:val="20"/>
              </w:rPr>
            </w:pPr>
            <w:r>
              <w:rPr>
                <w:sz w:val="20"/>
                <w:szCs w:val="20"/>
              </w:rPr>
              <w:t>N</w:t>
            </w:r>
          </w:p>
        </w:tc>
        <w:tc>
          <w:tcPr>
            <w:tcW w:w="493" w:type="pct"/>
          </w:tcPr>
          <w:p w:rsidR="00C40E99" w:rsidRPr="007A5F7F" w:rsidRDefault="00574786" w:rsidP="00F021C2">
            <w:pPr>
              <w:rPr>
                <w:sz w:val="20"/>
                <w:szCs w:val="20"/>
              </w:rPr>
            </w:pPr>
            <w:r>
              <w:rPr>
                <w:sz w:val="20"/>
                <w:szCs w:val="20"/>
              </w:rPr>
              <w:t>N</w:t>
            </w:r>
          </w:p>
        </w:tc>
        <w:tc>
          <w:tcPr>
            <w:tcW w:w="505" w:type="pct"/>
          </w:tcPr>
          <w:p w:rsidR="00C40E99" w:rsidRPr="007A5F7F" w:rsidRDefault="00574786" w:rsidP="00F021C2">
            <w:pPr>
              <w:rPr>
                <w:sz w:val="20"/>
                <w:szCs w:val="20"/>
              </w:rPr>
            </w:pPr>
            <w:r>
              <w:rPr>
                <w:sz w:val="20"/>
                <w:szCs w:val="20"/>
              </w:rPr>
              <w:t>N</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45" w:history="1">
              <w:r w:rsidR="00C40E99" w:rsidRPr="007A5F7F">
                <w:rPr>
                  <w:rStyle w:val="Hyperlink"/>
                  <w:sz w:val="20"/>
                  <w:szCs w:val="20"/>
                </w:rPr>
                <w:t>RID</w:t>
              </w:r>
            </w:hyperlink>
          </w:p>
        </w:tc>
        <w:tc>
          <w:tcPr>
            <w:tcW w:w="1936" w:type="pct"/>
          </w:tcPr>
          <w:p w:rsidR="00C40E99" w:rsidRPr="007A5F7F" w:rsidRDefault="00792ECC" w:rsidP="00F021C2">
            <w:pPr>
              <w:rPr>
                <w:sz w:val="20"/>
                <w:szCs w:val="20"/>
              </w:rPr>
            </w:pPr>
            <w:hyperlink r:id="rId46" w:tooltip="Retrieve Information for Display" w:history="1">
              <w:r w:rsidR="00C40E99">
                <w:rPr>
                  <w:rStyle w:val="Hyperlink"/>
                </w:rPr>
                <w:t>Retrieve Information for Display</w:t>
              </w:r>
            </w:hyperlink>
            <w:r w:rsidR="00C40E99">
              <w:t xml:space="preserve"> provides simple (browser-based) read-only access to clinical information (e.g. allergies or lab results).</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574786" w:rsidP="00F021C2">
            <w:pPr>
              <w:rPr>
                <w:sz w:val="20"/>
                <w:szCs w:val="20"/>
              </w:rPr>
            </w:pPr>
            <w:r>
              <w:rPr>
                <w:sz w:val="20"/>
                <w:szCs w:val="20"/>
              </w:rPr>
              <w:t>Y</w:t>
            </w:r>
          </w:p>
        </w:tc>
        <w:tc>
          <w:tcPr>
            <w:tcW w:w="1118" w:type="pct"/>
          </w:tcPr>
          <w:p w:rsidR="00C40E99" w:rsidRPr="007A5F7F" w:rsidRDefault="00574786" w:rsidP="00F021C2">
            <w:pPr>
              <w:rPr>
                <w:sz w:val="20"/>
                <w:szCs w:val="20"/>
              </w:rPr>
            </w:pPr>
            <w:r>
              <w:rPr>
                <w:sz w:val="20"/>
                <w:szCs w:val="20"/>
              </w:rPr>
              <w:t>This is similar to MHD and could be useful to access limited data</w:t>
            </w:r>
          </w:p>
        </w:tc>
      </w:tr>
      <w:tr w:rsidR="00C40E99" w:rsidRPr="007A5F7F" w:rsidTr="00037553">
        <w:tc>
          <w:tcPr>
            <w:tcW w:w="618" w:type="pct"/>
          </w:tcPr>
          <w:p w:rsidR="00C40E99" w:rsidRPr="007A5F7F" w:rsidRDefault="00792ECC" w:rsidP="00F021C2">
            <w:pPr>
              <w:rPr>
                <w:sz w:val="20"/>
                <w:szCs w:val="20"/>
              </w:rPr>
            </w:pPr>
            <w:hyperlink r:id="rId47" w:history="1">
              <w:r w:rsidR="00C40E99" w:rsidRPr="007A5F7F">
                <w:rPr>
                  <w:rStyle w:val="Hyperlink"/>
                  <w:sz w:val="20"/>
                  <w:szCs w:val="20"/>
                </w:rPr>
                <w:t>XCA</w:t>
              </w:r>
            </w:hyperlink>
          </w:p>
        </w:tc>
        <w:tc>
          <w:tcPr>
            <w:tcW w:w="1936" w:type="pct"/>
          </w:tcPr>
          <w:p w:rsidR="00C40E99" w:rsidRPr="007A5F7F" w:rsidRDefault="00792ECC" w:rsidP="00F021C2">
            <w:pPr>
              <w:rPr>
                <w:sz w:val="20"/>
                <w:szCs w:val="20"/>
              </w:rPr>
            </w:pPr>
            <w:hyperlink r:id="rId48" w:tooltip="Cross-Community Access" w:history="1">
              <w:r w:rsidR="00C40E99">
                <w:rPr>
                  <w:rStyle w:val="Hyperlink"/>
                </w:rPr>
                <w:t>Cross-Community Access</w:t>
              </w:r>
            </w:hyperlink>
            <w:r w:rsidR="00C40E99">
              <w:t xml:space="preserve"> allows </w:t>
            </w:r>
            <w:r w:rsidR="00F42D4E">
              <w:t>querying and retrieving</w:t>
            </w:r>
            <w:r w:rsidR="00C40E99">
              <w:t xml:space="preserve"> patient electronic health records held by other communities.</w:t>
            </w:r>
          </w:p>
        </w:tc>
        <w:tc>
          <w:tcPr>
            <w:tcW w:w="330" w:type="pct"/>
          </w:tcPr>
          <w:p w:rsidR="00C40E99" w:rsidRPr="007A5F7F" w:rsidRDefault="00C40E99" w:rsidP="00F021C2">
            <w:pPr>
              <w:rPr>
                <w:sz w:val="20"/>
                <w:szCs w:val="20"/>
              </w:rPr>
            </w:pPr>
            <w:r>
              <w:rPr>
                <w:sz w:val="20"/>
                <w:szCs w:val="20"/>
              </w:rPr>
              <w:t>N</w:t>
            </w:r>
          </w:p>
        </w:tc>
        <w:tc>
          <w:tcPr>
            <w:tcW w:w="493" w:type="pct"/>
          </w:tcPr>
          <w:p w:rsidR="00C40E99" w:rsidRPr="007A5F7F" w:rsidRDefault="00574786" w:rsidP="00452663">
            <w:pPr>
              <w:rPr>
                <w:sz w:val="20"/>
                <w:szCs w:val="20"/>
              </w:rPr>
            </w:pPr>
            <w:r>
              <w:rPr>
                <w:sz w:val="20"/>
                <w:szCs w:val="20"/>
              </w:rPr>
              <w:t>Y</w:t>
            </w:r>
          </w:p>
        </w:tc>
        <w:tc>
          <w:tcPr>
            <w:tcW w:w="505" w:type="pct"/>
          </w:tcPr>
          <w:p w:rsidR="00C40E99" w:rsidRPr="007A5F7F" w:rsidRDefault="00574786" w:rsidP="00F021C2">
            <w:pPr>
              <w:rPr>
                <w:sz w:val="20"/>
                <w:szCs w:val="20"/>
              </w:rPr>
            </w:pPr>
            <w:r>
              <w:rPr>
                <w:sz w:val="20"/>
                <w:szCs w:val="20"/>
              </w:rPr>
              <w:t>Y</w:t>
            </w:r>
          </w:p>
        </w:tc>
        <w:tc>
          <w:tcPr>
            <w:tcW w:w="1118" w:type="pct"/>
          </w:tcPr>
          <w:p w:rsidR="00C40E99" w:rsidRPr="007A5F7F" w:rsidRDefault="00452663" w:rsidP="00F021C2">
            <w:pPr>
              <w:rPr>
                <w:sz w:val="20"/>
                <w:szCs w:val="20"/>
              </w:rPr>
            </w:pPr>
            <w:r>
              <w:rPr>
                <w:sz w:val="20"/>
                <w:szCs w:val="20"/>
              </w:rPr>
              <w:t xml:space="preserve">XCA deals with query federation across multiple sources, Between two organizations XDS can provide the same </w:t>
            </w:r>
            <w:r w:rsidR="00F42D4E">
              <w:rPr>
                <w:sz w:val="20"/>
                <w:szCs w:val="20"/>
              </w:rPr>
              <w:t>capability;</w:t>
            </w:r>
            <w:r w:rsidR="00574786">
              <w:rPr>
                <w:sz w:val="20"/>
                <w:szCs w:val="20"/>
              </w:rPr>
              <w:t xml:space="preserve"> however one could use XCA between two organizations.</w:t>
            </w:r>
          </w:p>
        </w:tc>
      </w:tr>
      <w:tr w:rsidR="00C40E99" w:rsidRPr="007A5F7F" w:rsidTr="00037553">
        <w:tc>
          <w:tcPr>
            <w:tcW w:w="618" w:type="pct"/>
          </w:tcPr>
          <w:p w:rsidR="00C40E99" w:rsidRPr="007A5F7F" w:rsidRDefault="00792ECC" w:rsidP="00F021C2">
            <w:pPr>
              <w:rPr>
                <w:sz w:val="20"/>
                <w:szCs w:val="20"/>
              </w:rPr>
            </w:pPr>
            <w:hyperlink r:id="rId49" w:history="1">
              <w:r w:rsidR="00C40E99" w:rsidRPr="007A5F7F">
                <w:rPr>
                  <w:rStyle w:val="Hyperlink"/>
                  <w:sz w:val="20"/>
                  <w:szCs w:val="20"/>
                </w:rPr>
                <w:t>XCPD</w:t>
              </w:r>
            </w:hyperlink>
          </w:p>
        </w:tc>
        <w:tc>
          <w:tcPr>
            <w:tcW w:w="1936" w:type="pct"/>
          </w:tcPr>
          <w:p w:rsidR="00C40E99" w:rsidRPr="007A5F7F" w:rsidRDefault="00792ECC" w:rsidP="00F021C2">
            <w:pPr>
              <w:rPr>
                <w:sz w:val="20"/>
                <w:szCs w:val="20"/>
              </w:rPr>
            </w:pPr>
            <w:hyperlink r:id="rId50" w:tooltip="Cross-Community Patient Discovery" w:history="1">
              <w:r w:rsidR="00C40E99">
                <w:rPr>
                  <w:rStyle w:val="Hyperlink"/>
                </w:rPr>
                <w:t>Cross-Community Patient Discovery</w:t>
              </w:r>
            </w:hyperlink>
            <w:r w:rsidR="00C40E99">
              <w:t xml:space="preserve"> supports locating communities with patient electronic health records and the translation of patient identifiers across communities.</w:t>
            </w:r>
          </w:p>
        </w:tc>
        <w:tc>
          <w:tcPr>
            <w:tcW w:w="330" w:type="pct"/>
          </w:tcPr>
          <w:p w:rsidR="00C40E99" w:rsidRPr="007A5F7F" w:rsidRDefault="00C40E99" w:rsidP="00F021C2">
            <w:pPr>
              <w:rPr>
                <w:sz w:val="20"/>
                <w:szCs w:val="20"/>
              </w:rPr>
            </w:pPr>
            <w:r>
              <w:rPr>
                <w:sz w:val="20"/>
                <w:szCs w:val="20"/>
              </w:rPr>
              <w:t>N</w:t>
            </w:r>
          </w:p>
        </w:tc>
        <w:tc>
          <w:tcPr>
            <w:tcW w:w="493" w:type="pct"/>
          </w:tcPr>
          <w:p w:rsidR="00C40E99" w:rsidRPr="007A5F7F" w:rsidRDefault="00574786" w:rsidP="00F021C2">
            <w:pPr>
              <w:rPr>
                <w:sz w:val="20"/>
                <w:szCs w:val="20"/>
              </w:rPr>
            </w:pPr>
            <w:r>
              <w:rPr>
                <w:sz w:val="20"/>
                <w:szCs w:val="20"/>
              </w:rPr>
              <w:t>Y</w:t>
            </w:r>
          </w:p>
        </w:tc>
        <w:tc>
          <w:tcPr>
            <w:tcW w:w="505" w:type="pct"/>
          </w:tcPr>
          <w:p w:rsidR="00C40E99" w:rsidRPr="007A5F7F" w:rsidRDefault="00574786" w:rsidP="00F021C2">
            <w:pPr>
              <w:rPr>
                <w:sz w:val="20"/>
                <w:szCs w:val="20"/>
              </w:rPr>
            </w:pPr>
            <w:r>
              <w:rPr>
                <w:sz w:val="20"/>
                <w:szCs w:val="20"/>
              </w:rPr>
              <w:t>Y</w:t>
            </w:r>
          </w:p>
        </w:tc>
        <w:tc>
          <w:tcPr>
            <w:tcW w:w="1118" w:type="pct"/>
          </w:tcPr>
          <w:p w:rsidR="00C40E99" w:rsidRPr="007A5F7F" w:rsidRDefault="00452663" w:rsidP="0035120A">
            <w:pPr>
              <w:rPr>
                <w:sz w:val="20"/>
                <w:szCs w:val="20"/>
              </w:rPr>
            </w:pPr>
            <w:r>
              <w:rPr>
                <w:sz w:val="20"/>
                <w:szCs w:val="20"/>
              </w:rPr>
              <w:t xml:space="preserve">Between </w:t>
            </w:r>
            <w:r w:rsidR="0035120A">
              <w:rPr>
                <w:sz w:val="20"/>
                <w:szCs w:val="20"/>
              </w:rPr>
              <w:t>two</w:t>
            </w:r>
            <w:r>
              <w:rPr>
                <w:sz w:val="20"/>
                <w:szCs w:val="20"/>
              </w:rPr>
              <w:t xml:space="preserve"> org</w:t>
            </w:r>
            <w:r w:rsidR="0035120A">
              <w:rPr>
                <w:sz w:val="20"/>
                <w:szCs w:val="20"/>
              </w:rPr>
              <w:t>anizations</w:t>
            </w:r>
            <w:r>
              <w:rPr>
                <w:sz w:val="20"/>
                <w:szCs w:val="20"/>
              </w:rPr>
              <w:t xml:space="preserve"> PDQv2 or PDQv3 provides the </w:t>
            </w:r>
            <w:r w:rsidR="00574786">
              <w:rPr>
                <w:sz w:val="20"/>
                <w:szCs w:val="20"/>
              </w:rPr>
              <w:t xml:space="preserve">same </w:t>
            </w:r>
            <w:r>
              <w:rPr>
                <w:sz w:val="20"/>
                <w:szCs w:val="20"/>
              </w:rPr>
              <w:t>capability</w:t>
            </w:r>
            <w:r w:rsidR="00574786">
              <w:rPr>
                <w:sz w:val="20"/>
                <w:szCs w:val="20"/>
              </w:rPr>
              <w:t xml:space="preserve"> as XCPD.</w:t>
            </w:r>
          </w:p>
        </w:tc>
      </w:tr>
      <w:tr w:rsidR="00C40E99" w:rsidRPr="007A5F7F" w:rsidTr="00037553">
        <w:tc>
          <w:tcPr>
            <w:tcW w:w="618" w:type="pct"/>
          </w:tcPr>
          <w:p w:rsidR="00C40E99" w:rsidRPr="007A5F7F" w:rsidRDefault="00792ECC" w:rsidP="00F021C2">
            <w:pPr>
              <w:rPr>
                <w:sz w:val="20"/>
                <w:szCs w:val="20"/>
              </w:rPr>
            </w:pPr>
            <w:hyperlink r:id="rId51" w:history="1">
              <w:r w:rsidR="00C40E99" w:rsidRPr="007A5F7F">
                <w:rPr>
                  <w:rStyle w:val="Hyperlink"/>
                  <w:sz w:val="20"/>
                  <w:szCs w:val="20"/>
                </w:rPr>
                <w:t>XDM</w:t>
              </w:r>
            </w:hyperlink>
          </w:p>
        </w:tc>
        <w:tc>
          <w:tcPr>
            <w:tcW w:w="1936" w:type="pct"/>
          </w:tcPr>
          <w:p w:rsidR="00C40E99" w:rsidRPr="007A5F7F" w:rsidRDefault="00792ECC" w:rsidP="00F021C2">
            <w:pPr>
              <w:rPr>
                <w:sz w:val="20"/>
                <w:szCs w:val="20"/>
              </w:rPr>
            </w:pPr>
            <w:hyperlink r:id="rId52" w:tooltip="Cross-enterprise Document Media Interchange" w:history="1">
              <w:r w:rsidR="00C40E99">
                <w:rPr>
                  <w:rStyle w:val="Hyperlink"/>
                </w:rPr>
                <w:t>Cross-enterprise Document Media Interchange</w:t>
              </w:r>
            </w:hyperlink>
            <w:r w:rsidR="00C40E99">
              <w:t xml:space="preserve"> transfers documents and metadata using CDs, USB memory, or email attachments.</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35120A" w:rsidP="00F021C2">
            <w:pPr>
              <w:rPr>
                <w:sz w:val="20"/>
                <w:szCs w:val="20"/>
              </w:rPr>
            </w:pPr>
            <w:r>
              <w:rPr>
                <w:sz w:val="20"/>
                <w:szCs w:val="20"/>
              </w:rPr>
              <w:t>Y</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53" w:history="1">
              <w:r w:rsidR="00C40E99" w:rsidRPr="007A5F7F">
                <w:rPr>
                  <w:rStyle w:val="Hyperlink"/>
                  <w:sz w:val="20"/>
                  <w:szCs w:val="20"/>
                </w:rPr>
                <w:t>XDR</w:t>
              </w:r>
            </w:hyperlink>
          </w:p>
        </w:tc>
        <w:tc>
          <w:tcPr>
            <w:tcW w:w="1936" w:type="pct"/>
          </w:tcPr>
          <w:p w:rsidR="00C40E99" w:rsidRPr="007A5F7F" w:rsidRDefault="00792ECC" w:rsidP="00F021C2">
            <w:pPr>
              <w:rPr>
                <w:sz w:val="20"/>
                <w:szCs w:val="20"/>
              </w:rPr>
            </w:pPr>
            <w:hyperlink r:id="rId54" w:tooltip="Cross-enterprise Document Reliable Interchange" w:history="1">
              <w:r w:rsidR="00C40E99">
                <w:rPr>
                  <w:rStyle w:val="Hyperlink"/>
                </w:rPr>
                <w:t>Cross-enterprise Document Reliable Interchange</w:t>
              </w:r>
            </w:hyperlink>
            <w:r w:rsidR="00C40E99">
              <w:t xml:space="preserve"> exchanges health documents between health enterprises using a web-service based point-to-point push network communication.</w:t>
            </w:r>
          </w:p>
        </w:tc>
        <w:tc>
          <w:tcPr>
            <w:tcW w:w="330" w:type="pct"/>
          </w:tcPr>
          <w:p w:rsidR="00C40E99" w:rsidRPr="007A5F7F" w:rsidRDefault="0035120A" w:rsidP="00F021C2">
            <w:pPr>
              <w:rPr>
                <w:sz w:val="20"/>
                <w:szCs w:val="20"/>
              </w:rPr>
            </w:pPr>
            <w:r>
              <w:rPr>
                <w:sz w:val="20"/>
                <w:szCs w:val="20"/>
              </w:rPr>
              <w:t>N</w:t>
            </w:r>
          </w:p>
        </w:tc>
        <w:tc>
          <w:tcPr>
            <w:tcW w:w="493" w:type="pct"/>
          </w:tcPr>
          <w:p w:rsidR="00C40E99" w:rsidRPr="007A5F7F" w:rsidRDefault="0035120A" w:rsidP="00F021C2">
            <w:pPr>
              <w:rPr>
                <w:sz w:val="20"/>
                <w:szCs w:val="20"/>
              </w:rPr>
            </w:pPr>
            <w:r>
              <w:rPr>
                <w:sz w:val="20"/>
                <w:szCs w:val="20"/>
              </w:rPr>
              <w:t>Y</w:t>
            </w:r>
          </w:p>
        </w:tc>
        <w:tc>
          <w:tcPr>
            <w:tcW w:w="505" w:type="pct"/>
          </w:tcPr>
          <w:p w:rsidR="00C40E99" w:rsidRPr="007A5F7F" w:rsidRDefault="0035120A" w:rsidP="00F021C2">
            <w:pPr>
              <w:rPr>
                <w:sz w:val="20"/>
                <w:szCs w:val="20"/>
              </w:rPr>
            </w:pPr>
            <w:r>
              <w:rPr>
                <w:sz w:val="20"/>
                <w:szCs w:val="20"/>
              </w:rPr>
              <w:t>Y</w:t>
            </w:r>
          </w:p>
        </w:tc>
        <w:tc>
          <w:tcPr>
            <w:tcW w:w="1118" w:type="pct"/>
          </w:tcPr>
          <w:p w:rsidR="00C40E99" w:rsidRPr="007A5F7F" w:rsidRDefault="0035120A" w:rsidP="0035120A">
            <w:pPr>
              <w:rPr>
                <w:sz w:val="20"/>
                <w:szCs w:val="20"/>
              </w:rPr>
            </w:pPr>
            <w:r>
              <w:rPr>
                <w:sz w:val="20"/>
                <w:szCs w:val="20"/>
              </w:rPr>
              <w:t xml:space="preserve">This could </w:t>
            </w:r>
            <w:r w:rsidR="00B8783D">
              <w:rPr>
                <w:sz w:val="20"/>
                <w:szCs w:val="20"/>
              </w:rPr>
              <w:t xml:space="preserve">be useful for asynchronous queries such as Disability </w:t>
            </w:r>
            <w:r w:rsidR="00F42D4E">
              <w:rPr>
                <w:sz w:val="20"/>
                <w:szCs w:val="20"/>
              </w:rPr>
              <w:t>determination;</w:t>
            </w:r>
            <w:r w:rsidR="00B8783D">
              <w:rPr>
                <w:sz w:val="20"/>
                <w:szCs w:val="20"/>
              </w:rPr>
              <w:t xml:space="preserve"> this is unlikely to be used locally.</w:t>
            </w:r>
          </w:p>
        </w:tc>
      </w:tr>
      <w:tr w:rsidR="00C40E99" w:rsidRPr="007A5F7F" w:rsidTr="00037553">
        <w:tc>
          <w:tcPr>
            <w:tcW w:w="618" w:type="pct"/>
          </w:tcPr>
          <w:p w:rsidR="00C40E99" w:rsidRPr="007A5F7F" w:rsidRDefault="00792ECC" w:rsidP="00F021C2">
            <w:pPr>
              <w:rPr>
                <w:sz w:val="20"/>
                <w:szCs w:val="20"/>
              </w:rPr>
            </w:pPr>
            <w:hyperlink r:id="rId55" w:history="1">
              <w:r w:rsidR="00C40E99" w:rsidRPr="007A5F7F">
                <w:rPr>
                  <w:rStyle w:val="Hyperlink"/>
                  <w:sz w:val="20"/>
                  <w:szCs w:val="20"/>
                </w:rPr>
                <w:t>XDS</w:t>
              </w:r>
            </w:hyperlink>
          </w:p>
        </w:tc>
        <w:tc>
          <w:tcPr>
            <w:tcW w:w="1936" w:type="pct"/>
          </w:tcPr>
          <w:p w:rsidR="00C40E99" w:rsidRPr="007A5F7F" w:rsidRDefault="00792ECC" w:rsidP="00F021C2">
            <w:pPr>
              <w:rPr>
                <w:sz w:val="20"/>
                <w:szCs w:val="20"/>
              </w:rPr>
            </w:pPr>
            <w:hyperlink r:id="rId56" w:tooltip="Cross Enterprise Document Sharing" w:history="1">
              <w:r w:rsidR="00C40E99">
                <w:rPr>
                  <w:rStyle w:val="Hyperlink"/>
                </w:rPr>
                <w:t>Cross Enterprise Document Sharing</w:t>
              </w:r>
            </w:hyperlink>
            <w:r w:rsidR="00C40E99">
              <w:t xml:space="preserve"> </w:t>
            </w:r>
            <w:r w:rsidR="00C40E99">
              <w:lastRenderedPageBreak/>
              <w:t>share and discover electronic health record documents between healthcare enterprises, physician offices, clinics, acute care in-patient facilities and personal health records.</w:t>
            </w:r>
          </w:p>
        </w:tc>
        <w:tc>
          <w:tcPr>
            <w:tcW w:w="330" w:type="pct"/>
          </w:tcPr>
          <w:p w:rsidR="00C40E99" w:rsidRPr="007A5F7F" w:rsidRDefault="00C40E99" w:rsidP="00F021C2">
            <w:pPr>
              <w:rPr>
                <w:sz w:val="20"/>
                <w:szCs w:val="20"/>
              </w:rPr>
            </w:pPr>
            <w:r>
              <w:rPr>
                <w:sz w:val="20"/>
                <w:szCs w:val="20"/>
              </w:rPr>
              <w:lastRenderedPageBreak/>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35120A" w:rsidP="00F021C2">
            <w:pPr>
              <w:rPr>
                <w:sz w:val="20"/>
                <w:szCs w:val="20"/>
              </w:rPr>
            </w:pPr>
            <w:r>
              <w:rPr>
                <w:sz w:val="20"/>
                <w:szCs w:val="20"/>
              </w:rPr>
              <w:t>N</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57" w:history="1">
              <w:r w:rsidR="00C40E99" w:rsidRPr="007A5F7F">
                <w:rPr>
                  <w:rStyle w:val="Hyperlink"/>
                  <w:sz w:val="20"/>
                  <w:szCs w:val="20"/>
                </w:rPr>
                <w:t>XDS-SD</w:t>
              </w:r>
            </w:hyperlink>
          </w:p>
        </w:tc>
        <w:tc>
          <w:tcPr>
            <w:tcW w:w="1936" w:type="pct"/>
          </w:tcPr>
          <w:p w:rsidR="00C40E99" w:rsidRPr="007A5F7F" w:rsidRDefault="00792ECC" w:rsidP="00F021C2">
            <w:pPr>
              <w:rPr>
                <w:sz w:val="20"/>
                <w:szCs w:val="20"/>
              </w:rPr>
            </w:pPr>
            <w:hyperlink r:id="rId58" w:tooltip="Cross-enterprise Sharing of Scanned Documents" w:history="1">
              <w:r w:rsidR="00C40E99">
                <w:rPr>
                  <w:rStyle w:val="Hyperlink"/>
                </w:rPr>
                <w:t>Cross-enterprise Sharing of Scanned Documents</w:t>
              </w:r>
            </w:hyperlink>
            <w:r w:rsidR="00C40E99">
              <w:t xml:space="preserve"> enables electronic records to be made from legacy paper, film, and other unstructured electronic documents.</w:t>
            </w:r>
          </w:p>
        </w:tc>
        <w:tc>
          <w:tcPr>
            <w:tcW w:w="330" w:type="pct"/>
          </w:tcPr>
          <w:p w:rsidR="00C40E99" w:rsidRPr="007A5F7F" w:rsidRDefault="00C40E99" w:rsidP="00F021C2">
            <w:pPr>
              <w:rPr>
                <w:sz w:val="20"/>
                <w:szCs w:val="20"/>
              </w:rPr>
            </w:pPr>
            <w:r>
              <w:rPr>
                <w:sz w:val="20"/>
                <w:szCs w:val="20"/>
              </w:rPr>
              <w:t>Y</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35120A" w:rsidP="00F021C2">
            <w:pPr>
              <w:rPr>
                <w:sz w:val="20"/>
                <w:szCs w:val="20"/>
              </w:rPr>
            </w:pPr>
            <w:r>
              <w:rPr>
                <w:sz w:val="20"/>
                <w:szCs w:val="20"/>
              </w:rPr>
              <w:t>N</w:t>
            </w:r>
          </w:p>
        </w:tc>
        <w:tc>
          <w:tcPr>
            <w:tcW w:w="1118" w:type="pct"/>
          </w:tcPr>
          <w:p w:rsidR="00C40E99" w:rsidRPr="007A5F7F" w:rsidRDefault="00C40E99" w:rsidP="00F021C2">
            <w:pPr>
              <w:rPr>
                <w:sz w:val="20"/>
                <w:szCs w:val="20"/>
              </w:rPr>
            </w:pPr>
          </w:p>
        </w:tc>
      </w:tr>
      <w:tr w:rsidR="00C40E99" w:rsidRPr="007A5F7F" w:rsidTr="00037553">
        <w:tc>
          <w:tcPr>
            <w:tcW w:w="618" w:type="pct"/>
          </w:tcPr>
          <w:p w:rsidR="00C40E99" w:rsidRPr="007A5F7F" w:rsidRDefault="00792ECC" w:rsidP="00F021C2">
            <w:pPr>
              <w:rPr>
                <w:sz w:val="20"/>
                <w:szCs w:val="20"/>
              </w:rPr>
            </w:pPr>
            <w:hyperlink r:id="rId59" w:history="1">
              <w:r w:rsidR="00C40E99" w:rsidRPr="007A5F7F">
                <w:rPr>
                  <w:rStyle w:val="Hyperlink"/>
                  <w:sz w:val="20"/>
                  <w:szCs w:val="20"/>
                </w:rPr>
                <w:t>XDW</w:t>
              </w:r>
            </w:hyperlink>
          </w:p>
        </w:tc>
        <w:tc>
          <w:tcPr>
            <w:tcW w:w="1936" w:type="pct"/>
          </w:tcPr>
          <w:p w:rsidR="00C40E99" w:rsidRPr="007A5F7F" w:rsidRDefault="00792ECC" w:rsidP="00F021C2">
            <w:pPr>
              <w:rPr>
                <w:sz w:val="20"/>
                <w:szCs w:val="20"/>
              </w:rPr>
            </w:pPr>
            <w:hyperlink r:id="rId60" w:tooltip="Cross Enterprise Workflow" w:history="1">
              <w:r w:rsidR="00C40E99">
                <w:rPr>
                  <w:rStyle w:val="Hyperlink"/>
                </w:rPr>
                <w:t>Cross Enterprise Workflow</w:t>
              </w:r>
            </w:hyperlink>
            <w:r w:rsidR="00C40E99">
              <w:t xml:space="preserve"> coordinates human and applications mediated workflows across multiple organizations.</w:t>
            </w:r>
          </w:p>
        </w:tc>
        <w:tc>
          <w:tcPr>
            <w:tcW w:w="330" w:type="pct"/>
          </w:tcPr>
          <w:p w:rsidR="00C40E99" w:rsidRPr="007A5F7F" w:rsidRDefault="00C40E99" w:rsidP="00F021C2">
            <w:pPr>
              <w:rPr>
                <w:sz w:val="20"/>
                <w:szCs w:val="20"/>
              </w:rPr>
            </w:pPr>
            <w:r>
              <w:rPr>
                <w:sz w:val="20"/>
                <w:szCs w:val="20"/>
              </w:rPr>
              <w:t>N</w:t>
            </w:r>
          </w:p>
        </w:tc>
        <w:tc>
          <w:tcPr>
            <w:tcW w:w="493" w:type="pct"/>
          </w:tcPr>
          <w:p w:rsidR="00C40E99" w:rsidRPr="007A5F7F" w:rsidRDefault="0035120A" w:rsidP="00F021C2">
            <w:pPr>
              <w:rPr>
                <w:sz w:val="20"/>
                <w:szCs w:val="20"/>
              </w:rPr>
            </w:pPr>
            <w:r>
              <w:rPr>
                <w:sz w:val="20"/>
                <w:szCs w:val="20"/>
              </w:rPr>
              <w:t>N</w:t>
            </w:r>
          </w:p>
        </w:tc>
        <w:tc>
          <w:tcPr>
            <w:tcW w:w="505" w:type="pct"/>
          </w:tcPr>
          <w:p w:rsidR="00C40E99" w:rsidRPr="007A5F7F" w:rsidRDefault="0035120A" w:rsidP="00F021C2">
            <w:pPr>
              <w:rPr>
                <w:sz w:val="20"/>
                <w:szCs w:val="20"/>
              </w:rPr>
            </w:pPr>
            <w:r>
              <w:rPr>
                <w:sz w:val="20"/>
                <w:szCs w:val="20"/>
              </w:rPr>
              <w:t>N</w:t>
            </w:r>
          </w:p>
        </w:tc>
        <w:tc>
          <w:tcPr>
            <w:tcW w:w="1118" w:type="pct"/>
          </w:tcPr>
          <w:p w:rsidR="00C40E99" w:rsidRPr="007A5F7F" w:rsidRDefault="0035120A" w:rsidP="00F021C2">
            <w:pPr>
              <w:rPr>
                <w:sz w:val="20"/>
                <w:szCs w:val="20"/>
              </w:rPr>
            </w:pPr>
            <w:r>
              <w:rPr>
                <w:sz w:val="20"/>
                <w:szCs w:val="20"/>
              </w:rPr>
              <w:t>Workflow requirements are not in-scope for DAF</w:t>
            </w:r>
          </w:p>
        </w:tc>
      </w:tr>
      <w:tr w:rsidR="00C40E99" w:rsidRPr="007A5F7F" w:rsidTr="00037553">
        <w:tc>
          <w:tcPr>
            <w:tcW w:w="618" w:type="pct"/>
          </w:tcPr>
          <w:p w:rsidR="00C40E99" w:rsidRPr="007A5F7F" w:rsidRDefault="00792ECC" w:rsidP="00F021C2">
            <w:pPr>
              <w:rPr>
                <w:sz w:val="20"/>
                <w:szCs w:val="20"/>
              </w:rPr>
            </w:pPr>
            <w:hyperlink r:id="rId61" w:history="1">
              <w:r w:rsidR="00C40E99" w:rsidRPr="007A5F7F">
                <w:rPr>
                  <w:rStyle w:val="Hyperlink"/>
                  <w:sz w:val="20"/>
                  <w:szCs w:val="20"/>
                </w:rPr>
                <w:t>XUA</w:t>
              </w:r>
            </w:hyperlink>
          </w:p>
        </w:tc>
        <w:tc>
          <w:tcPr>
            <w:tcW w:w="1936" w:type="pct"/>
          </w:tcPr>
          <w:p w:rsidR="00C40E99" w:rsidRPr="007A5F7F" w:rsidRDefault="00792ECC" w:rsidP="00F021C2">
            <w:pPr>
              <w:rPr>
                <w:sz w:val="20"/>
                <w:szCs w:val="20"/>
              </w:rPr>
            </w:pPr>
            <w:hyperlink r:id="rId62" w:tooltip="Cross-Enterprise User Assertion" w:history="1">
              <w:r w:rsidR="00C40E99">
                <w:rPr>
                  <w:rStyle w:val="Hyperlink"/>
                </w:rPr>
                <w:t>Cross-Enterprise User Assertion</w:t>
              </w:r>
            </w:hyperlink>
            <w:r w:rsidR="00C40E99">
              <w:t xml:space="preserve"> communicates claims about the identity of an authenticated principal (user, application, system...) across enterprise boundaries - Federated Identity.</w:t>
            </w:r>
          </w:p>
        </w:tc>
        <w:tc>
          <w:tcPr>
            <w:tcW w:w="330" w:type="pct"/>
          </w:tcPr>
          <w:p w:rsidR="00C40E99" w:rsidRPr="007A5F7F" w:rsidRDefault="00C40E99" w:rsidP="00F021C2">
            <w:pPr>
              <w:rPr>
                <w:sz w:val="20"/>
                <w:szCs w:val="20"/>
              </w:rPr>
            </w:pPr>
            <w:r>
              <w:rPr>
                <w:sz w:val="20"/>
                <w:szCs w:val="20"/>
              </w:rPr>
              <w:t>N</w:t>
            </w:r>
          </w:p>
        </w:tc>
        <w:tc>
          <w:tcPr>
            <w:tcW w:w="493" w:type="pct"/>
          </w:tcPr>
          <w:p w:rsidR="00C40E99" w:rsidRPr="007A5F7F" w:rsidRDefault="00C40E99" w:rsidP="00F021C2">
            <w:pPr>
              <w:rPr>
                <w:sz w:val="20"/>
                <w:szCs w:val="20"/>
              </w:rPr>
            </w:pPr>
            <w:r>
              <w:rPr>
                <w:sz w:val="20"/>
                <w:szCs w:val="20"/>
              </w:rPr>
              <w:t>Y</w:t>
            </w:r>
          </w:p>
        </w:tc>
        <w:tc>
          <w:tcPr>
            <w:tcW w:w="505" w:type="pct"/>
          </w:tcPr>
          <w:p w:rsidR="00C40E99" w:rsidRPr="007A5F7F" w:rsidRDefault="0035120A" w:rsidP="00F021C2">
            <w:pPr>
              <w:rPr>
                <w:sz w:val="20"/>
                <w:szCs w:val="20"/>
              </w:rPr>
            </w:pPr>
            <w:r>
              <w:rPr>
                <w:sz w:val="20"/>
                <w:szCs w:val="20"/>
              </w:rPr>
              <w:t>Y</w:t>
            </w:r>
          </w:p>
        </w:tc>
        <w:tc>
          <w:tcPr>
            <w:tcW w:w="1118" w:type="pct"/>
          </w:tcPr>
          <w:p w:rsidR="00C40E99" w:rsidRPr="007A5F7F" w:rsidRDefault="00C40E99" w:rsidP="00F021C2">
            <w:pPr>
              <w:rPr>
                <w:sz w:val="20"/>
                <w:szCs w:val="20"/>
              </w:rPr>
            </w:pPr>
          </w:p>
        </w:tc>
      </w:tr>
    </w:tbl>
    <w:p w:rsidR="000D6FAF" w:rsidRDefault="000D6FAF" w:rsidP="002018B9">
      <w:pPr>
        <w:pStyle w:val="Heading1"/>
        <w:numPr>
          <w:ilvl w:val="0"/>
          <w:numId w:val="11"/>
        </w:numPr>
      </w:pPr>
      <w:bookmarkStart w:id="22" w:name="_Toc379381103"/>
      <w:r>
        <w:t>Platform Independent Level</w:t>
      </w:r>
      <w:bookmarkEnd w:id="22"/>
    </w:p>
    <w:p w:rsidR="003B7900" w:rsidRDefault="007E31DD" w:rsidP="003B7900">
      <w:r>
        <w:t>The section outlines the platform independent requirements related to the use</w:t>
      </w:r>
      <w:r w:rsidR="005211B7">
        <w:t xml:space="preserve"> of IHE profiles to support </w:t>
      </w:r>
      <w:r>
        <w:t>Data Access Framework</w:t>
      </w:r>
      <w:r w:rsidR="005211B7">
        <w:t xml:space="preserve"> requirements</w:t>
      </w:r>
      <w:r>
        <w:t xml:space="preserve">. </w:t>
      </w:r>
    </w:p>
    <w:p w:rsidR="005211B7" w:rsidRDefault="003B7900" w:rsidP="003B7900">
      <w:pPr>
        <w:pStyle w:val="Heading2"/>
      </w:pPr>
      <w:bookmarkStart w:id="23" w:name="_Toc379381104"/>
      <w:r>
        <w:t xml:space="preserve">5.1 </w:t>
      </w:r>
      <w:r w:rsidR="005211B7">
        <w:t>Business Dimension</w:t>
      </w:r>
      <w:bookmarkEnd w:id="23"/>
    </w:p>
    <w:p w:rsidR="007B57F1" w:rsidRDefault="005211B7" w:rsidP="005211B7">
      <w:r>
        <w:t xml:space="preserve">The section outlines the business requirements </w:t>
      </w:r>
      <w:r w:rsidR="007B57F1">
        <w:t>for the platform independent viewpoint</w:t>
      </w:r>
      <w:r>
        <w:t>.</w:t>
      </w:r>
      <w:r w:rsidR="007B57F1">
        <w:t xml:space="preserve"> The following business requirements</w:t>
      </w:r>
      <w:r w:rsidR="003B7900">
        <w:t xml:space="preserve"> </w:t>
      </w:r>
      <w:r w:rsidR="00155FBF">
        <w:t>are</w:t>
      </w:r>
      <w:r w:rsidR="003B7900">
        <w:t xml:space="preserve"> to be addressed by DAF</w:t>
      </w:r>
      <w:r w:rsidR="007B57F1">
        <w:t>.</w:t>
      </w:r>
    </w:p>
    <w:p w:rsidR="002A73C1" w:rsidRDefault="00155FBF" w:rsidP="002A73C1">
      <w:pPr>
        <w:pStyle w:val="ListParagraph"/>
        <w:numPr>
          <w:ilvl w:val="0"/>
          <w:numId w:val="16"/>
        </w:numPr>
        <w:rPr>
          <w:rFonts w:asciiTheme="minorHAnsi" w:hAnsiTheme="minorHAnsi"/>
          <w:sz w:val="22"/>
          <w:szCs w:val="22"/>
        </w:rPr>
      </w:pPr>
      <w:r>
        <w:rPr>
          <w:rFonts w:asciiTheme="minorHAnsi" w:hAnsiTheme="minorHAnsi"/>
          <w:sz w:val="22"/>
          <w:szCs w:val="22"/>
        </w:rPr>
        <w:t>The specific queries that need to be supported by DAF are as follows:</w:t>
      </w:r>
    </w:p>
    <w:p w:rsidR="00155FBF" w:rsidRDefault="00155FBF" w:rsidP="00155FBF">
      <w:pPr>
        <w:pStyle w:val="ListParagraph"/>
        <w:numPr>
          <w:ilvl w:val="1"/>
          <w:numId w:val="16"/>
        </w:numPr>
        <w:rPr>
          <w:rFonts w:asciiTheme="minorHAnsi" w:hAnsiTheme="minorHAnsi"/>
          <w:sz w:val="22"/>
          <w:szCs w:val="22"/>
        </w:rPr>
      </w:pPr>
      <w:r>
        <w:rPr>
          <w:rFonts w:asciiTheme="minorHAnsi" w:hAnsiTheme="minorHAnsi"/>
          <w:sz w:val="22"/>
          <w:szCs w:val="22"/>
        </w:rPr>
        <w:t xml:space="preserve">Query patient data using document metadata which is captured as part of the documentation generated during clinical workflows (User Story </w:t>
      </w:r>
      <w:hyperlink w:anchor="_Appendix_A_–" w:history="1">
        <w:r w:rsidRPr="00155FBF">
          <w:rPr>
            <w:rStyle w:val="Hyperlink"/>
            <w:rFonts w:asciiTheme="minorHAnsi" w:hAnsiTheme="minorHAnsi"/>
            <w:sz w:val="22"/>
            <w:szCs w:val="22"/>
          </w:rPr>
          <w:t>#1</w:t>
        </w:r>
      </w:hyperlink>
      <w:r>
        <w:rPr>
          <w:rFonts w:asciiTheme="minorHAnsi" w:hAnsiTheme="minorHAnsi"/>
          <w:sz w:val="22"/>
          <w:szCs w:val="22"/>
        </w:rPr>
        <w:t xml:space="preserve">, </w:t>
      </w:r>
      <w:hyperlink w:anchor="_Appendix_B_–" w:history="1">
        <w:r w:rsidRPr="00155FBF">
          <w:rPr>
            <w:rStyle w:val="Hyperlink"/>
            <w:rFonts w:asciiTheme="minorHAnsi" w:hAnsiTheme="minorHAnsi"/>
            <w:sz w:val="22"/>
            <w:szCs w:val="22"/>
          </w:rPr>
          <w:t>#2</w:t>
        </w:r>
      </w:hyperlink>
      <w:r w:rsidR="00390B2F">
        <w:rPr>
          <w:rFonts w:asciiTheme="minorHAnsi" w:hAnsiTheme="minorHAnsi"/>
          <w:sz w:val="22"/>
          <w:szCs w:val="22"/>
        </w:rPr>
        <w:t xml:space="preserve">, </w:t>
      </w:r>
      <w:hyperlink w:anchor="_Appendix_B_–" w:history="1">
        <w:r w:rsidR="00904FD6" w:rsidRPr="009A5DCB">
          <w:rPr>
            <w:rStyle w:val="Hyperlink"/>
            <w:rFonts w:asciiTheme="minorHAnsi" w:hAnsiTheme="minorHAnsi"/>
            <w:sz w:val="22"/>
            <w:szCs w:val="22"/>
          </w:rPr>
          <w:t>#7</w:t>
        </w:r>
      </w:hyperlink>
      <w:r w:rsidR="00390B2F">
        <w:rPr>
          <w:rFonts w:asciiTheme="minorHAnsi" w:hAnsiTheme="minorHAnsi"/>
          <w:sz w:val="22"/>
          <w:szCs w:val="22"/>
        </w:rPr>
        <w:t>)</w:t>
      </w:r>
      <w:r>
        <w:rPr>
          <w:rFonts w:asciiTheme="minorHAnsi" w:hAnsiTheme="minorHAnsi"/>
          <w:sz w:val="22"/>
          <w:szCs w:val="22"/>
        </w:rPr>
        <w:t xml:space="preserve"> </w:t>
      </w:r>
    </w:p>
    <w:p w:rsidR="00155FBF" w:rsidRDefault="00155FBF" w:rsidP="00155FBF">
      <w:pPr>
        <w:pStyle w:val="ListParagraph"/>
        <w:numPr>
          <w:ilvl w:val="1"/>
          <w:numId w:val="16"/>
        </w:numPr>
        <w:rPr>
          <w:rFonts w:asciiTheme="minorHAnsi" w:hAnsiTheme="minorHAnsi"/>
          <w:sz w:val="22"/>
          <w:szCs w:val="22"/>
        </w:rPr>
      </w:pPr>
      <w:r>
        <w:rPr>
          <w:rFonts w:asciiTheme="minorHAnsi" w:hAnsiTheme="minorHAnsi"/>
          <w:sz w:val="22"/>
          <w:szCs w:val="22"/>
        </w:rPr>
        <w:t>Query Title 38 and other sensitive patient data using document metadata which is captured as part of the documentation generated during clinical workflows</w:t>
      </w:r>
      <w:r w:rsidR="00390B2F">
        <w:rPr>
          <w:rFonts w:asciiTheme="minorHAnsi" w:hAnsiTheme="minorHAnsi"/>
          <w:sz w:val="22"/>
          <w:szCs w:val="22"/>
        </w:rPr>
        <w:t xml:space="preserve"> (User Story </w:t>
      </w:r>
      <w:hyperlink w:anchor="_Appendix_B_–" w:history="1">
        <w:r w:rsidR="00390B2F" w:rsidRPr="00390B2F">
          <w:rPr>
            <w:rStyle w:val="Hyperlink"/>
            <w:rFonts w:asciiTheme="minorHAnsi" w:hAnsiTheme="minorHAnsi"/>
            <w:sz w:val="22"/>
            <w:szCs w:val="22"/>
          </w:rPr>
          <w:t>#3</w:t>
        </w:r>
      </w:hyperlink>
      <w:r w:rsidR="00390B2F">
        <w:rPr>
          <w:rFonts w:asciiTheme="minorHAnsi" w:hAnsiTheme="minorHAnsi"/>
          <w:sz w:val="22"/>
          <w:szCs w:val="22"/>
        </w:rPr>
        <w:t>)</w:t>
      </w:r>
    </w:p>
    <w:p w:rsidR="00390B2F" w:rsidRDefault="00390B2F" w:rsidP="00155FBF">
      <w:pPr>
        <w:pStyle w:val="ListParagraph"/>
        <w:numPr>
          <w:ilvl w:val="1"/>
          <w:numId w:val="16"/>
        </w:numPr>
        <w:rPr>
          <w:rFonts w:asciiTheme="minorHAnsi" w:hAnsiTheme="minorHAnsi"/>
          <w:sz w:val="22"/>
          <w:szCs w:val="22"/>
        </w:rPr>
      </w:pPr>
      <w:r>
        <w:rPr>
          <w:rFonts w:asciiTheme="minorHAnsi" w:hAnsiTheme="minorHAnsi"/>
          <w:sz w:val="22"/>
          <w:szCs w:val="22"/>
        </w:rPr>
        <w:t xml:space="preserve">Query multiple patients data using document metadata which is captured as part of the documentation generated during clinical workflows (User Story </w:t>
      </w:r>
      <w:hyperlink w:anchor="_Appendix_B_–" w:history="1">
        <w:r w:rsidRPr="00390B2F">
          <w:rPr>
            <w:rStyle w:val="Hyperlink"/>
            <w:rFonts w:asciiTheme="minorHAnsi" w:hAnsiTheme="minorHAnsi"/>
            <w:sz w:val="22"/>
            <w:szCs w:val="22"/>
          </w:rPr>
          <w:t>#4</w:t>
        </w:r>
      </w:hyperlink>
      <w:r>
        <w:rPr>
          <w:rFonts w:asciiTheme="minorHAnsi" w:hAnsiTheme="minorHAnsi"/>
          <w:sz w:val="22"/>
          <w:szCs w:val="22"/>
        </w:rPr>
        <w:t>)</w:t>
      </w:r>
    </w:p>
    <w:p w:rsidR="00390B2F" w:rsidRDefault="00390B2F" w:rsidP="00155FBF">
      <w:pPr>
        <w:pStyle w:val="ListParagraph"/>
        <w:numPr>
          <w:ilvl w:val="1"/>
          <w:numId w:val="16"/>
        </w:numPr>
        <w:rPr>
          <w:rFonts w:asciiTheme="minorHAnsi" w:hAnsiTheme="minorHAnsi"/>
          <w:sz w:val="22"/>
          <w:szCs w:val="22"/>
        </w:rPr>
      </w:pPr>
      <w:r>
        <w:rPr>
          <w:rFonts w:asciiTheme="minorHAnsi" w:hAnsiTheme="minorHAnsi"/>
          <w:sz w:val="22"/>
          <w:szCs w:val="22"/>
        </w:rPr>
        <w:t xml:space="preserve">Query patient data based on data present within their health records (User Story </w:t>
      </w:r>
      <w:hyperlink w:anchor="_Appendix_B_–" w:history="1">
        <w:r w:rsidRPr="009A5DCB">
          <w:rPr>
            <w:rStyle w:val="Hyperlink"/>
            <w:rFonts w:asciiTheme="minorHAnsi" w:hAnsiTheme="minorHAnsi"/>
            <w:sz w:val="22"/>
            <w:szCs w:val="22"/>
          </w:rPr>
          <w:t>#5</w:t>
        </w:r>
      </w:hyperlink>
      <w:r>
        <w:rPr>
          <w:rFonts w:asciiTheme="minorHAnsi" w:hAnsiTheme="minorHAnsi"/>
          <w:sz w:val="22"/>
          <w:szCs w:val="22"/>
        </w:rPr>
        <w:t xml:space="preserve">, </w:t>
      </w:r>
      <w:hyperlink w:anchor="_Appendix_B_–" w:history="1">
        <w:r w:rsidRPr="009A5DCB">
          <w:rPr>
            <w:rStyle w:val="Hyperlink"/>
            <w:rFonts w:asciiTheme="minorHAnsi" w:hAnsiTheme="minorHAnsi"/>
            <w:sz w:val="22"/>
            <w:szCs w:val="22"/>
          </w:rPr>
          <w:t>#6</w:t>
        </w:r>
      </w:hyperlink>
      <w:r w:rsidR="00904FD6">
        <w:rPr>
          <w:rFonts w:asciiTheme="minorHAnsi" w:hAnsiTheme="minorHAnsi"/>
          <w:sz w:val="22"/>
          <w:szCs w:val="22"/>
        </w:rPr>
        <w:t xml:space="preserve">, </w:t>
      </w:r>
      <w:hyperlink w:anchor="_Appendix_B_–" w:history="1">
        <w:r w:rsidR="00904FD6" w:rsidRPr="009A5DCB">
          <w:rPr>
            <w:rStyle w:val="Hyperlink"/>
            <w:rFonts w:asciiTheme="minorHAnsi" w:hAnsiTheme="minorHAnsi"/>
            <w:sz w:val="22"/>
            <w:szCs w:val="22"/>
          </w:rPr>
          <w:t>#9</w:t>
        </w:r>
      </w:hyperlink>
      <w:r>
        <w:rPr>
          <w:rFonts w:asciiTheme="minorHAnsi" w:hAnsiTheme="minorHAnsi"/>
          <w:sz w:val="22"/>
          <w:szCs w:val="22"/>
        </w:rPr>
        <w:t>)</w:t>
      </w:r>
    </w:p>
    <w:p w:rsidR="00192ED6" w:rsidRDefault="00904FD6" w:rsidP="004F54FC">
      <w:pPr>
        <w:pStyle w:val="ListParagraph"/>
        <w:numPr>
          <w:ilvl w:val="1"/>
          <w:numId w:val="16"/>
        </w:numPr>
        <w:rPr>
          <w:rFonts w:asciiTheme="minorHAnsi" w:hAnsiTheme="minorHAnsi"/>
          <w:sz w:val="22"/>
          <w:szCs w:val="22"/>
        </w:rPr>
      </w:pPr>
      <w:r>
        <w:rPr>
          <w:rFonts w:asciiTheme="minorHAnsi" w:hAnsiTheme="minorHAnsi"/>
          <w:sz w:val="22"/>
          <w:szCs w:val="22"/>
        </w:rPr>
        <w:t xml:space="preserve">Query for the list of patients based on data present within their health records (User Story </w:t>
      </w:r>
      <w:hyperlink w:anchor="_Appendix_B_–" w:history="1">
        <w:r w:rsidRPr="009A5DCB">
          <w:rPr>
            <w:rStyle w:val="Hyperlink"/>
            <w:rFonts w:asciiTheme="minorHAnsi" w:hAnsiTheme="minorHAnsi"/>
            <w:sz w:val="22"/>
            <w:szCs w:val="22"/>
          </w:rPr>
          <w:t>#8</w:t>
        </w:r>
      </w:hyperlink>
      <w:r>
        <w:rPr>
          <w:rFonts w:asciiTheme="minorHAnsi" w:hAnsiTheme="minorHAnsi"/>
          <w:sz w:val="22"/>
          <w:szCs w:val="22"/>
        </w:rPr>
        <w:t>)</w:t>
      </w:r>
    </w:p>
    <w:p w:rsidR="00850392" w:rsidRDefault="00850392" w:rsidP="00850392">
      <w:pPr>
        <w:pStyle w:val="ListParagraph"/>
        <w:numPr>
          <w:ilvl w:val="0"/>
          <w:numId w:val="16"/>
        </w:numPr>
        <w:rPr>
          <w:rFonts w:asciiTheme="minorHAnsi" w:hAnsiTheme="minorHAnsi"/>
          <w:sz w:val="22"/>
          <w:szCs w:val="22"/>
        </w:rPr>
      </w:pPr>
      <w:r>
        <w:rPr>
          <w:rFonts w:asciiTheme="minorHAnsi" w:hAnsiTheme="minorHAnsi"/>
          <w:sz w:val="22"/>
          <w:szCs w:val="22"/>
        </w:rPr>
        <w:lastRenderedPageBreak/>
        <w:t xml:space="preserve">User Stories </w:t>
      </w:r>
      <w:hyperlink w:anchor="_User_Story#1(Document_meta" w:history="1">
        <w:r w:rsidRPr="00155FBF">
          <w:rPr>
            <w:rStyle w:val="Hyperlink"/>
            <w:rFonts w:asciiTheme="minorHAnsi" w:hAnsiTheme="minorHAnsi"/>
            <w:sz w:val="22"/>
            <w:szCs w:val="22"/>
          </w:rPr>
          <w:t>#1</w:t>
        </w:r>
      </w:hyperlink>
      <w:r>
        <w:rPr>
          <w:rFonts w:asciiTheme="minorHAnsi" w:hAnsiTheme="minorHAnsi"/>
          <w:sz w:val="22"/>
          <w:szCs w:val="22"/>
        </w:rPr>
        <w:t xml:space="preserve">, </w:t>
      </w:r>
      <w:hyperlink w:anchor="_User_Story#2_(Document" w:history="1">
        <w:r w:rsidRPr="00155FBF">
          <w:rPr>
            <w:rStyle w:val="Hyperlink"/>
            <w:rFonts w:asciiTheme="minorHAnsi" w:hAnsiTheme="minorHAnsi"/>
            <w:sz w:val="22"/>
            <w:szCs w:val="22"/>
          </w:rPr>
          <w:t>#2</w:t>
        </w:r>
      </w:hyperlink>
      <w:r>
        <w:rPr>
          <w:rFonts w:asciiTheme="minorHAnsi" w:hAnsiTheme="minorHAnsi"/>
          <w:sz w:val="22"/>
          <w:szCs w:val="22"/>
        </w:rPr>
        <w:t xml:space="preserve">, </w:t>
      </w:r>
      <w:hyperlink w:anchor="_User_Story#3_(Data" w:history="1">
        <w:r w:rsidRPr="00390B2F">
          <w:rPr>
            <w:rStyle w:val="Hyperlink"/>
            <w:rFonts w:asciiTheme="minorHAnsi" w:hAnsiTheme="minorHAnsi"/>
            <w:sz w:val="22"/>
            <w:szCs w:val="22"/>
          </w:rPr>
          <w:t>#3</w:t>
        </w:r>
      </w:hyperlink>
      <w:r>
        <w:rPr>
          <w:rStyle w:val="Hyperlink"/>
          <w:rFonts w:asciiTheme="minorHAnsi" w:hAnsiTheme="minorHAnsi"/>
          <w:sz w:val="22"/>
          <w:szCs w:val="22"/>
        </w:rPr>
        <w:t xml:space="preserve">, </w:t>
      </w:r>
      <w:hyperlink w:anchor="_Appendix_B_–" w:history="1">
        <w:r w:rsidRPr="000C77B2">
          <w:rPr>
            <w:rStyle w:val="Hyperlink"/>
            <w:rFonts w:asciiTheme="minorHAnsi" w:hAnsiTheme="minorHAnsi"/>
            <w:sz w:val="22"/>
            <w:szCs w:val="22"/>
          </w:rPr>
          <w:t>#5</w:t>
        </w:r>
      </w:hyperlink>
      <w:r>
        <w:rPr>
          <w:rFonts w:asciiTheme="minorHAnsi" w:hAnsiTheme="minorHAnsi"/>
          <w:sz w:val="22"/>
          <w:szCs w:val="22"/>
        </w:rPr>
        <w:t xml:space="preserve">, </w:t>
      </w:r>
      <w:hyperlink w:anchor="_Appendix_B_–" w:history="1">
        <w:r w:rsidRPr="000C77B2">
          <w:rPr>
            <w:rStyle w:val="Hyperlink"/>
            <w:rFonts w:asciiTheme="minorHAnsi" w:hAnsiTheme="minorHAnsi"/>
            <w:sz w:val="22"/>
            <w:szCs w:val="22"/>
          </w:rPr>
          <w:t>#6</w:t>
        </w:r>
      </w:hyperlink>
      <w:r>
        <w:rPr>
          <w:rFonts w:asciiTheme="minorHAnsi" w:hAnsiTheme="minorHAnsi"/>
          <w:sz w:val="22"/>
          <w:szCs w:val="22"/>
        </w:rPr>
        <w:t>,</w:t>
      </w:r>
      <w:r w:rsidRPr="00850392">
        <w:rPr>
          <w:rFonts w:asciiTheme="minorHAnsi" w:hAnsiTheme="minorHAnsi"/>
          <w:sz w:val="22"/>
          <w:szCs w:val="22"/>
        </w:rPr>
        <w:t xml:space="preserve"> </w:t>
      </w:r>
      <w:hyperlink w:anchor="_Appendix_B_–" w:history="1">
        <w:r w:rsidRPr="000C77B2">
          <w:rPr>
            <w:rStyle w:val="Hyperlink"/>
            <w:rFonts w:asciiTheme="minorHAnsi" w:hAnsiTheme="minorHAnsi"/>
            <w:sz w:val="22"/>
            <w:szCs w:val="22"/>
          </w:rPr>
          <w:t>#7</w:t>
        </w:r>
      </w:hyperlink>
      <w:r>
        <w:rPr>
          <w:rFonts w:asciiTheme="minorHAnsi" w:hAnsiTheme="minorHAnsi"/>
          <w:sz w:val="22"/>
          <w:szCs w:val="22"/>
        </w:rPr>
        <w:t xml:space="preserve"> and </w:t>
      </w:r>
      <w:hyperlink w:anchor="_Appendix_B_–" w:history="1">
        <w:r w:rsidRPr="000C77B2">
          <w:rPr>
            <w:rStyle w:val="Hyperlink"/>
            <w:rFonts w:asciiTheme="minorHAnsi" w:hAnsiTheme="minorHAnsi"/>
            <w:sz w:val="22"/>
            <w:szCs w:val="22"/>
          </w:rPr>
          <w:t>#9</w:t>
        </w:r>
      </w:hyperlink>
      <w:r>
        <w:rPr>
          <w:rFonts w:asciiTheme="minorHAnsi" w:hAnsiTheme="minorHAnsi"/>
          <w:sz w:val="22"/>
          <w:szCs w:val="22"/>
        </w:rPr>
        <w:t xml:space="preserve"> need to be supported within</w:t>
      </w:r>
      <w:r w:rsidR="006F60FC">
        <w:rPr>
          <w:rFonts w:asciiTheme="minorHAnsi" w:hAnsiTheme="minorHAnsi"/>
          <w:sz w:val="22"/>
          <w:szCs w:val="22"/>
        </w:rPr>
        <w:t xml:space="preserve"> the enterprise (LDAF) and across </w:t>
      </w:r>
      <w:r>
        <w:rPr>
          <w:rFonts w:asciiTheme="minorHAnsi" w:hAnsiTheme="minorHAnsi"/>
          <w:sz w:val="22"/>
          <w:szCs w:val="22"/>
        </w:rPr>
        <w:t>enterprises (TDAF or FDAF).</w:t>
      </w:r>
    </w:p>
    <w:p w:rsidR="00850392" w:rsidRPr="004F54FC" w:rsidRDefault="00850392" w:rsidP="00850392">
      <w:pPr>
        <w:pStyle w:val="ListParagraph"/>
        <w:numPr>
          <w:ilvl w:val="0"/>
          <w:numId w:val="16"/>
        </w:numPr>
        <w:rPr>
          <w:rFonts w:asciiTheme="minorHAnsi" w:hAnsiTheme="minorHAnsi"/>
          <w:sz w:val="22"/>
          <w:szCs w:val="22"/>
        </w:rPr>
      </w:pPr>
      <w:r>
        <w:rPr>
          <w:rFonts w:asciiTheme="minorHAnsi" w:hAnsiTheme="minorHAnsi"/>
          <w:sz w:val="22"/>
          <w:szCs w:val="22"/>
        </w:rPr>
        <w:t xml:space="preserve">User Stories </w:t>
      </w:r>
      <w:hyperlink w:anchor="_Appendix_B_–" w:history="1">
        <w:r w:rsidRPr="00390B2F">
          <w:rPr>
            <w:rStyle w:val="Hyperlink"/>
            <w:rFonts w:asciiTheme="minorHAnsi" w:hAnsiTheme="minorHAnsi"/>
            <w:sz w:val="22"/>
            <w:szCs w:val="22"/>
          </w:rPr>
          <w:t>#4</w:t>
        </w:r>
      </w:hyperlink>
      <w:r>
        <w:rPr>
          <w:rFonts w:asciiTheme="minorHAnsi" w:hAnsiTheme="minorHAnsi"/>
          <w:sz w:val="22"/>
          <w:szCs w:val="22"/>
        </w:rPr>
        <w:t xml:space="preserve"> and </w:t>
      </w:r>
      <w:hyperlink w:anchor="_Appendix_B_–" w:history="1">
        <w:r w:rsidRPr="000C77B2">
          <w:rPr>
            <w:rStyle w:val="Hyperlink"/>
            <w:rFonts w:asciiTheme="minorHAnsi" w:hAnsiTheme="minorHAnsi"/>
            <w:sz w:val="22"/>
            <w:szCs w:val="22"/>
          </w:rPr>
          <w:t>#8</w:t>
        </w:r>
      </w:hyperlink>
      <w:r>
        <w:rPr>
          <w:rFonts w:asciiTheme="minorHAnsi" w:hAnsiTheme="minorHAnsi"/>
          <w:sz w:val="22"/>
          <w:szCs w:val="22"/>
        </w:rPr>
        <w:t xml:space="preserve"> need to be supported within the enterprise (LDAF) at the current time.</w:t>
      </w:r>
    </w:p>
    <w:p w:rsidR="005211B7" w:rsidRDefault="005211B7" w:rsidP="00625A0B">
      <w:pPr>
        <w:pStyle w:val="Heading2"/>
        <w:numPr>
          <w:ilvl w:val="1"/>
          <w:numId w:val="17"/>
        </w:numPr>
      </w:pPr>
      <w:bookmarkStart w:id="24" w:name="_Toc379381105"/>
      <w:r>
        <w:t>Information Dimension</w:t>
      </w:r>
      <w:bookmarkEnd w:id="24"/>
    </w:p>
    <w:p w:rsidR="000206E5" w:rsidRDefault="005203AC" w:rsidP="000206E5">
      <w:r>
        <w:t xml:space="preserve">This section captures the logical information models that will be used to implement the DAF. The logical information models identify the various data types, cardinality, relationships between the conceptual </w:t>
      </w:r>
      <w:r w:rsidR="00625A0B">
        <w:t xml:space="preserve">data elements identified previously in the Conceptual viewpoint. </w:t>
      </w:r>
      <w:r>
        <w:t xml:space="preserve"> </w:t>
      </w:r>
    </w:p>
    <w:p w:rsidR="00625A0B" w:rsidRDefault="00625A0B" w:rsidP="00625A0B">
      <w:pPr>
        <w:pStyle w:val="Heading3"/>
        <w:numPr>
          <w:ilvl w:val="2"/>
          <w:numId w:val="17"/>
        </w:numPr>
      </w:pPr>
      <w:bookmarkStart w:id="25" w:name="_Toc379381106"/>
      <w:r>
        <w:t>Document Metadata to be used for constructing queries</w:t>
      </w:r>
      <w:bookmarkEnd w:id="25"/>
    </w:p>
    <w:p w:rsidR="00625A0B" w:rsidRDefault="00625A0B" w:rsidP="00625A0B">
      <w:r>
        <w:t xml:space="preserve">The section identifies the document metadata that will be used to formulate the queries. The </w:t>
      </w:r>
      <w:r w:rsidR="00B54D2A">
        <w:t>DAF data elements are</w:t>
      </w:r>
      <w:r>
        <w:t xml:space="preserve"> mapped to IHE XDS Metadata definitions as defined in </w:t>
      </w:r>
      <w:hyperlink r:id="rId63" w:history="1">
        <w:r w:rsidR="00275EF1" w:rsidRPr="00275EF1">
          <w:rPr>
            <w:rStyle w:val="Hyperlink"/>
          </w:rPr>
          <w:t>IHE ITI TF Vol 3</w:t>
        </w:r>
      </w:hyperlink>
      <w:r w:rsidR="00275EF1">
        <w:t>.</w:t>
      </w:r>
    </w:p>
    <w:tbl>
      <w:tblPr>
        <w:tblW w:w="9483" w:type="dxa"/>
        <w:tblInd w:w="93" w:type="dxa"/>
        <w:tblLook w:val="04A0" w:firstRow="1" w:lastRow="0" w:firstColumn="1" w:lastColumn="0" w:noHBand="0" w:noVBand="1"/>
      </w:tblPr>
      <w:tblGrid>
        <w:gridCol w:w="2560"/>
        <w:gridCol w:w="2265"/>
        <w:gridCol w:w="2508"/>
        <w:gridCol w:w="2150"/>
      </w:tblGrid>
      <w:tr w:rsidR="00DE4DB9" w:rsidRPr="007914D8" w:rsidTr="00DE4DB9">
        <w:trPr>
          <w:trHeight w:val="332"/>
        </w:trPr>
        <w:tc>
          <w:tcPr>
            <w:tcW w:w="9483" w:type="dxa"/>
            <w:gridSpan w:val="4"/>
            <w:tcBorders>
              <w:top w:val="single" w:sz="4" w:space="0" w:color="auto"/>
              <w:left w:val="single" w:sz="4" w:space="0" w:color="auto"/>
              <w:bottom w:val="single" w:sz="4" w:space="0" w:color="auto"/>
              <w:right w:val="single" w:sz="4" w:space="0" w:color="auto"/>
            </w:tcBorders>
            <w:shd w:val="clear" w:color="000000" w:fill="4F81BD"/>
          </w:tcPr>
          <w:p w:rsidR="00DE4DB9" w:rsidRDefault="00DE4DB9" w:rsidP="00DE4DB9">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Table 5-1: Document Metadata related to Time</w:t>
            </w:r>
          </w:p>
        </w:tc>
      </w:tr>
      <w:tr w:rsidR="00137543" w:rsidRPr="007914D8" w:rsidTr="00137543">
        <w:trPr>
          <w:trHeight w:val="720"/>
        </w:trPr>
        <w:tc>
          <w:tcPr>
            <w:tcW w:w="2560" w:type="dxa"/>
            <w:tcBorders>
              <w:top w:val="single" w:sz="4" w:space="0" w:color="auto"/>
              <w:left w:val="single" w:sz="4" w:space="0" w:color="auto"/>
              <w:bottom w:val="single" w:sz="4" w:space="0" w:color="auto"/>
              <w:right w:val="single" w:sz="4" w:space="0" w:color="auto"/>
            </w:tcBorders>
            <w:shd w:val="clear" w:color="000000" w:fill="4F81BD"/>
            <w:hideMark/>
          </w:tcPr>
          <w:p w:rsidR="00137543" w:rsidRPr="007914D8" w:rsidRDefault="00137543"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265" w:type="dxa"/>
            <w:tcBorders>
              <w:top w:val="single" w:sz="4" w:space="0" w:color="auto"/>
              <w:left w:val="nil"/>
              <w:bottom w:val="single" w:sz="4" w:space="0" w:color="auto"/>
              <w:right w:val="single" w:sz="4" w:space="0" w:color="auto"/>
            </w:tcBorders>
            <w:shd w:val="clear" w:color="000000" w:fill="4F81BD"/>
            <w:hideMark/>
          </w:tcPr>
          <w:p w:rsidR="00137543" w:rsidRPr="007914D8" w:rsidRDefault="00137543"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1"/>
            </w:r>
          </w:p>
        </w:tc>
        <w:tc>
          <w:tcPr>
            <w:tcW w:w="2508" w:type="dxa"/>
            <w:tcBorders>
              <w:top w:val="single" w:sz="4" w:space="0" w:color="auto"/>
              <w:left w:val="nil"/>
              <w:bottom w:val="single" w:sz="4" w:space="0" w:color="auto"/>
              <w:right w:val="single" w:sz="4" w:space="0" w:color="auto"/>
            </w:tcBorders>
            <w:shd w:val="clear" w:color="000000" w:fill="4F81BD"/>
            <w:hideMark/>
          </w:tcPr>
          <w:p w:rsidR="00137543" w:rsidRPr="007914D8" w:rsidRDefault="00137543"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c>
          <w:tcPr>
            <w:tcW w:w="2150" w:type="dxa"/>
            <w:tcBorders>
              <w:top w:val="single" w:sz="4" w:space="0" w:color="auto"/>
              <w:left w:val="nil"/>
              <w:bottom w:val="single" w:sz="4" w:space="0" w:color="auto"/>
              <w:right w:val="single" w:sz="4" w:space="0" w:color="auto"/>
            </w:tcBorders>
            <w:shd w:val="clear" w:color="000000" w:fill="4F81BD"/>
          </w:tcPr>
          <w:p w:rsidR="00137543" w:rsidRPr="007914D8" w:rsidRDefault="00137543" w:rsidP="009104F1">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XDS Metadata Mapping</w:t>
            </w:r>
          </w:p>
        </w:tc>
      </w:tr>
      <w:tr w:rsidR="00137543" w:rsidRPr="007914D8" w:rsidTr="00137543">
        <w:trPr>
          <w:trHeight w:val="600"/>
        </w:trPr>
        <w:tc>
          <w:tcPr>
            <w:tcW w:w="2560" w:type="dxa"/>
            <w:vMerge w:val="restart"/>
            <w:tcBorders>
              <w:top w:val="nil"/>
              <w:left w:val="single" w:sz="4" w:space="0" w:color="auto"/>
              <w:bottom w:val="single" w:sz="4" w:space="0" w:color="auto"/>
              <w:right w:val="single" w:sz="4" w:space="0" w:color="auto"/>
            </w:tcBorders>
            <w:shd w:val="clear" w:color="auto" w:fill="auto"/>
            <w:noWrap/>
            <w:hideMark/>
          </w:tcPr>
          <w:p w:rsidR="00137543" w:rsidRPr="007914D8" w:rsidRDefault="00137543" w:rsidP="009104F1">
            <w:pPr>
              <w:spacing w:after="0" w:line="240" w:lineRule="auto"/>
              <w:rPr>
                <w:rFonts w:ascii="Calibri" w:eastAsia="Times New Roman" w:hAnsi="Calibri" w:cs="Times New Roman"/>
                <w:b/>
                <w:bCs/>
                <w:color w:val="000000"/>
              </w:rPr>
            </w:pPr>
            <w:r w:rsidRPr="007914D8">
              <w:rPr>
                <w:rFonts w:ascii="Calibri" w:eastAsia="Times New Roman" w:hAnsi="Calibri" w:cs="Times New Roman"/>
                <w:b/>
                <w:bCs/>
                <w:color w:val="000000"/>
              </w:rPr>
              <w:t>Time</w:t>
            </w:r>
          </w:p>
        </w:tc>
        <w:tc>
          <w:tcPr>
            <w:tcW w:w="2265" w:type="dxa"/>
            <w:tcBorders>
              <w:top w:val="nil"/>
              <w:left w:val="nil"/>
              <w:bottom w:val="single" w:sz="4" w:space="0" w:color="auto"/>
              <w:right w:val="single" w:sz="4" w:space="0" w:color="auto"/>
            </w:tcBorders>
            <w:shd w:val="clear" w:color="auto" w:fill="auto"/>
            <w:hideMark/>
          </w:tcPr>
          <w:p w:rsidR="00137543" w:rsidRPr="007914D8" w:rsidRDefault="00137543" w:rsidP="009104F1">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Document Creation Time</w:t>
            </w:r>
          </w:p>
        </w:tc>
        <w:tc>
          <w:tcPr>
            <w:tcW w:w="2508" w:type="dxa"/>
            <w:tcBorders>
              <w:top w:val="nil"/>
              <w:left w:val="nil"/>
              <w:bottom w:val="single" w:sz="4" w:space="0" w:color="auto"/>
              <w:right w:val="single" w:sz="4" w:space="0" w:color="auto"/>
            </w:tcBorders>
            <w:shd w:val="clear" w:color="auto" w:fill="auto"/>
            <w:hideMark/>
          </w:tcPr>
          <w:p w:rsidR="00137543" w:rsidRPr="007914D8" w:rsidRDefault="00137543" w:rsidP="009104F1">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Date and Time stamp for document creation.</w:t>
            </w:r>
          </w:p>
        </w:tc>
        <w:tc>
          <w:tcPr>
            <w:tcW w:w="2150" w:type="dxa"/>
            <w:tcBorders>
              <w:top w:val="nil"/>
              <w:left w:val="nil"/>
              <w:bottom w:val="single" w:sz="4" w:space="0" w:color="auto"/>
              <w:right w:val="single" w:sz="4" w:space="0" w:color="auto"/>
            </w:tcBorders>
          </w:tcPr>
          <w:p w:rsidR="00137543" w:rsidRPr="007914D8" w:rsidRDefault="00137543" w:rsidP="009104F1">
            <w:pPr>
              <w:spacing w:after="0" w:line="240" w:lineRule="auto"/>
              <w:rPr>
                <w:rFonts w:ascii="Calibri" w:eastAsia="Times New Roman" w:hAnsi="Calibri" w:cs="Times New Roman"/>
                <w:color w:val="000000"/>
              </w:rPr>
            </w:pPr>
            <w:r>
              <w:rPr>
                <w:rFonts w:ascii="Calibri" w:eastAsia="Times New Roman" w:hAnsi="Calibri" w:cs="Times New Roman"/>
                <w:color w:val="000000"/>
              </w:rPr>
              <w:t>XDSDocumentEntry- creationTime</w:t>
            </w:r>
          </w:p>
        </w:tc>
      </w:tr>
      <w:tr w:rsidR="00137543" w:rsidRPr="007914D8" w:rsidTr="00137543">
        <w:trPr>
          <w:trHeight w:val="600"/>
        </w:trPr>
        <w:tc>
          <w:tcPr>
            <w:tcW w:w="2560" w:type="dxa"/>
            <w:vMerge/>
            <w:tcBorders>
              <w:top w:val="nil"/>
              <w:left w:val="single" w:sz="4" w:space="0" w:color="auto"/>
              <w:bottom w:val="single" w:sz="4" w:space="0" w:color="auto"/>
              <w:right w:val="single" w:sz="4" w:space="0" w:color="auto"/>
            </w:tcBorders>
            <w:vAlign w:val="center"/>
            <w:hideMark/>
          </w:tcPr>
          <w:p w:rsidR="00137543" w:rsidRPr="007914D8" w:rsidRDefault="00137543" w:rsidP="009104F1">
            <w:pPr>
              <w:spacing w:after="0" w:line="240" w:lineRule="auto"/>
              <w:rPr>
                <w:rFonts w:ascii="Calibri" w:eastAsia="Times New Roman" w:hAnsi="Calibri" w:cs="Times New Roman"/>
                <w:b/>
                <w:bCs/>
                <w:color w:val="000000"/>
              </w:rPr>
            </w:pPr>
          </w:p>
        </w:tc>
        <w:tc>
          <w:tcPr>
            <w:tcW w:w="2265" w:type="dxa"/>
            <w:tcBorders>
              <w:top w:val="nil"/>
              <w:left w:val="nil"/>
              <w:bottom w:val="single" w:sz="4" w:space="0" w:color="auto"/>
              <w:right w:val="single" w:sz="4" w:space="0" w:color="auto"/>
            </w:tcBorders>
            <w:shd w:val="clear" w:color="auto" w:fill="auto"/>
            <w:hideMark/>
          </w:tcPr>
          <w:p w:rsidR="00137543" w:rsidRPr="007914D8" w:rsidRDefault="00137543" w:rsidP="009104F1">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Service Start Time</w:t>
            </w:r>
          </w:p>
        </w:tc>
        <w:tc>
          <w:tcPr>
            <w:tcW w:w="2508" w:type="dxa"/>
            <w:tcBorders>
              <w:top w:val="nil"/>
              <w:left w:val="nil"/>
              <w:bottom w:val="single" w:sz="4" w:space="0" w:color="auto"/>
              <w:right w:val="single" w:sz="4" w:space="0" w:color="auto"/>
            </w:tcBorders>
            <w:shd w:val="clear" w:color="auto" w:fill="auto"/>
            <w:hideMark/>
          </w:tcPr>
          <w:p w:rsidR="00137543" w:rsidRPr="007914D8" w:rsidRDefault="00137543" w:rsidP="009104F1">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The start time the service being documented took place.</w:t>
            </w:r>
          </w:p>
        </w:tc>
        <w:tc>
          <w:tcPr>
            <w:tcW w:w="2150" w:type="dxa"/>
            <w:tcBorders>
              <w:top w:val="nil"/>
              <w:left w:val="nil"/>
              <w:bottom w:val="single" w:sz="4" w:space="0" w:color="auto"/>
              <w:right w:val="single" w:sz="4" w:space="0" w:color="auto"/>
            </w:tcBorders>
          </w:tcPr>
          <w:p w:rsidR="00137543" w:rsidRPr="007914D8" w:rsidRDefault="00137543" w:rsidP="009104F1">
            <w:pPr>
              <w:spacing w:after="0" w:line="240" w:lineRule="auto"/>
              <w:rPr>
                <w:rFonts w:ascii="Calibri" w:eastAsia="Times New Roman" w:hAnsi="Calibri" w:cs="Times New Roman"/>
                <w:color w:val="000000"/>
              </w:rPr>
            </w:pPr>
            <w:r>
              <w:rPr>
                <w:rFonts w:ascii="Calibri" w:eastAsia="Times New Roman" w:hAnsi="Calibri" w:cs="Times New Roman"/>
                <w:color w:val="000000"/>
              </w:rPr>
              <w:t>XDSDocumentEntry-serviceStartTime</w:t>
            </w:r>
          </w:p>
        </w:tc>
      </w:tr>
      <w:tr w:rsidR="00137543" w:rsidRPr="007914D8" w:rsidTr="00137543">
        <w:trPr>
          <w:trHeight w:val="600"/>
        </w:trPr>
        <w:tc>
          <w:tcPr>
            <w:tcW w:w="2560" w:type="dxa"/>
            <w:vMerge/>
            <w:tcBorders>
              <w:top w:val="nil"/>
              <w:left w:val="single" w:sz="4" w:space="0" w:color="auto"/>
              <w:bottom w:val="single" w:sz="4" w:space="0" w:color="auto"/>
              <w:right w:val="single" w:sz="4" w:space="0" w:color="auto"/>
            </w:tcBorders>
            <w:vAlign w:val="center"/>
            <w:hideMark/>
          </w:tcPr>
          <w:p w:rsidR="00137543" w:rsidRPr="007914D8" w:rsidRDefault="00137543" w:rsidP="009104F1">
            <w:pPr>
              <w:spacing w:after="0" w:line="240" w:lineRule="auto"/>
              <w:rPr>
                <w:rFonts w:ascii="Calibri" w:eastAsia="Times New Roman" w:hAnsi="Calibri" w:cs="Times New Roman"/>
                <w:b/>
                <w:bCs/>
                <w:color w:val="000000"/>
              </w:rPr>
            </w:pPr>
          </w:p>
        </w:tc>
        <w:tc>
          <w:tcPr>
            <w:tcW w:w="2265" w:type="dxa"/>
            <w:tcBorders>
              <w:top w:val="nil"/>
              <w:left w:val="nil"/>
              <w:bottom w:val="single" w:sz="4" w:space="0" w:color="auto"/>
              <w:right w:val="single" w:sz="4" w:space="0" w:color="auto"/>
            </w:tcBorders>
            <w:shd w:val="clear" w:color="auto" w:fill="auto"/>
            <w:hideMark/>
          </w:tcPr>
          <w:p w:rsidR="00137543" w:rsidRPr="007914D8" w:rsidRDefault="00137543" w:rsidP="009104F1">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Service End Time</w:t>
            </w:r>
          </w:p>
        </w:tc>
        <w:tc>
          <w:tcPr>
            <w:tcW w:w="2508" w:type="dxa"/>
            <w:tcBorders>
              <w:top w:val="nil"/>
              <w:left w:val="nil"/>
              <w:bottom w:val="single" w:sz="4" w:space="0" w:color="auto"/>
              <w:right w:val="single" w:sz="4" w:space="0" w:color="auto"/>
            </w:tcBorders>
            <w:shd w:val="clear" w:color="auto" w:fill="auto"/>
            <w:hideMark/>
          </w:tcPr>
          <w:p w:rsidR="00137543" w:rsidRPr="007914D8" w:rsidRDefault="00137543" w:rsidP="009104F1">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 xml:space="preserve">The stop time the service being documented took place. </w:t>
            </w:r>
          </w:p>
        </w:tc>
        <w:tc>
          <w:tcPr>
            <w:tcW w:w="2150" w:type="dxa"/>
            <w:tcBorders>
              <w:top w:val="nil"/>
              <w:left w:val="nil"/>
              <w:bottom w:val="single" w:sz="4" w:space="0" w:color="auto"/>
              <w:right w:val="single" w:sz="4" w:space="0" w:color="auto"/>
            </w:tcBorders>
          </w:tcPr>
          <w:p w:rsidR="00137543" w:rsidRPr="007914D8" w:rsidRDefault="00137543" w:rsidP="009104F1">
            <w:pPr>
              <w:spacing w:after="0" w:line="240" w:lineRule="auto"/>
              <w:rPr>
                <w:rFonts w:ascii="Calibri" w:eastAsia="Times New Roman" w:hAnsi="Calibri" w:cs="Times New Roman"/>
                <w:color w:val="000000"/>
              </w:rPr>
            </w:pPr>
            <w:r>
              <w:rPr>
                <w:rFonts w:ascii="Calibri" w:eastAsia="Times New Roman" w:hAnsi="Calibri" w:cs="Times New Roman"/>
                <w:color w:val="000000"/>
              </w:rPr>
              <w:t>XDSDocumentEntry-serviceStopTime</w:t>
            </w:r>
          </w:p>
        </w:tc>
      </w:tr>
    </w:tbl>
    <w:p w:rsidR="00137543" w:rsidRDefault="00137543" w:rsidP="00137543">
      <w:pPr>
        <w:rPr>
          <w:i/>
        </w:rPr>
      </w:pPr>
    </w:p>
    <w:tbl>
      <w:tblPr>
        <w:tblW w:w="9483" w:type="dxa"/>
        <w:tblInd w:w="93" w:type="dxa"/>
        <w:tblLook w:val="04A0" w:firstRow="1" w:lastRow="0" w:firstColumn="1" w:lastColumn="0" w:noHBand="0" w:noVBand="1"/>
      </w:tblPr>
      <w:tblGrid>
        <w:gridCol w:w="2158"/>
        <w:gridCol w:w="2438"/>
        <w:gridCol w:w="2600"/>
        <w:gridCol w:w="2287"/>
      </w:tblGrid>
      <w:tr w:rsidR="00DE4DB9" w:rsidRPr="007914D8" w:rsidTr="00DE4DB9">
        <w:trPr>
          <w:trHeight w:val="368"/>
          <w:tblHeader/>
        </w:trPr>
        <w:tc>
          <w:tcPr>
            <w:tcW w:w="9483" w:type="dxa"/>
            <w:gridSpan w:val="4"/>
            <w:tcBorders>
              <w:top w:val="single" w:sz="4" w:space="0" w:color="auto"/>
              <w:left w:val="single" w:sz="4" w:space="0" w:color="auto"/>
              <w:bottom w:val="single" w:sz="4" w:space="0" w:color="auto"/>
              <w:right w:val="single" w:sz="4" w:space="0" w:color="auto"/>
            </w:tcBorders>
            <w:shd w:val="clear" w:color="000000" w:fill="4F81BD"/>
          </w:tcPr>
          <w:p w:rsidR="00DE4DB9" w:rsidRDefault="00DE4DB9" w:rsidP="00DE4DB9">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Table 5-2: Document Metadata related to Patient</w:t>
            </w:r>
          </w:p>
        </w:tc>
      </w:tr>
      <w:tr w:rsidR="00137543" w:rsidRPr="007914D8" w:rsidTr="00C33A1D">
        <w:trPr>
          <w:trHeight w:val="720"/>
          <w:tblHeader/>
        </w:trPr>
        <w:tc>
          <w:tcPr>
            <w:tcW w:w="2158" w:type="dxa"/>
            <w:tcBorders>
              <w:top w:val="single" w:sz="4" w:space="0" w:color="auto"/>
              <w:left w:val="single" w:sz="4" w:space="0" w:color="auto"/>
              <w:bottom w:val="single" w:sz="4" w:space="0" w:color="auto"/>
              <w:right w:val="single" w:sz="4" w:space="0" w:color="auto"/>
            </w:tcBorders>
            <w:shd w:val="clear" w:color="000000" w:fill="4F81BD"/>
            <w:hideMark/>
          </w:tcPr>
          <w:p w:rsidR="00137543" w:rsidRPr="007914D8" w:rsidRDefault="00137543"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438" w:type="dxa"/>
            <w:tcBorders>
              <w:top w:val="single" w:sz="4" w:space="0" w:color="auto"/>
              <w:left w:val="nil"/>
              <w:bottom w:val="single" w:sz="4" w:space="0" w:color="auto"/>
              <w:right w:val="single" w:sz="4" w:space="0" w:color="auto"/>
            </w:tcBorders>
            <w:shd w:val="clear" w:color="000000" w:fill="4F81BD"/>
            <w:hideMark/>
          </w:tcPr>
          <w:p w:rsidR="00137543" w:rsidRPr="007914D8" w:rsidRDefault="00137543"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2"/>
            </w:r>
          </w:p>
        </w:tc>
        <w:tc>
          <w:tcPr>
            <w:tcW w:w="2600" w:type="dxa"/>
            <w:tcBorders>
              <w:top w:val="single" w:sz="4" w:space="0" w:color="auto"/>
              <w:left w:val="nil"/>
              <w:bottom w:val="single" w:sz="4" w:space="0" w:color="auto"/>
              <w:right w:val="single" w:sz="4" w:space="0" w:color="auto"/>
            </w:tcBorders>
            <w:shd w:val="clear" w:color="000000" w:fill="4F81BD"/>
            <w:hideMark/>
          </w:tcPr>
          <w:p w:rsidR="00137543" w:rsidRPr="007914D8" w:rsidRDefault="00137543"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c>
          <w:tcPr>
            <w:tcW w:w="2287" w:type="dxa"/>
            <w:tcBorders>
              <w:top w:val="single" w:sz="4" w:space="0" w:color="auto"/>
              <w:left w:val="nil"/>
              <w:bottom w:val="single" w:sz="4" w:space="0" w:color="auto"/>
              <w:right w:val="single" w:sz="4" w:space="0" w:color="auto"/>
            </w:tcBorders>
            <w:shd w:val="clear" w:color="000000" w:fill="4F81BD"/>
          </w:tcPr>
          <w:p w:rsidR="00137543" w:rsidRPr="007914D8" w:rsidRDefault="00137543" w:rsidP="009104F1">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XDS Metadata Mapping</w:t>
            </w:r>
          </w:p>
        </w:tc>
      </w:tr>
      <w:tr w:rsidR="00137543" w:rsidRPr="00D54456" w:rsidTr="00137543">
        <w:trPr>
          <w:trHeight w:val="720"/>
        </w:trPr>
        <w:tc>
          <w:tcPr>
            <w:tcW w:w="2158" w:type="dxa"/>
            <w:vMerge w:val="restart"/>
            <w:tcBorders>
              <w:top w:val="single" w:sz="4" w:space="0" w:color="auto"/>
              <w:left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Patient Data</w:t>
            </w:r>
          </w:p>
        </w:tc>
        <w:tc>
          <w:tcPr>
            <w:tcW w:w="2438" w:type="dxa"/>
            <w:tcBorders>
              <w:top w:val="single" w:sz="4" w:space="0" w:color="auto"/>
              <w:left w:val="nil"/>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Patient ID</w:t>
            </w:r>
          </w:p>
        </w:tc>
        <w:tc>
          <w:tcPr>
            <w:tcW w:w="2600" w:type="dxa"/>
            <w:tcBorders>
              <w:top w:val="single" w:sz="4" w:space="0" w:color="auto"/>
              <w:left w:val="nil"/>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The identifier assigned by a provider or healthcare organization to a patient  (example: MRN)</w:t>
            </w:r>
          </w:p>
        </w:tc>
        <w:tc>
          <w:tcPr>
            <w:tcW w:w="2287" w:type="dxa"/>
            <w:tcBorders>
              <w:top w:val="single" w:sz="4" w:space="0" w:color="auto"/>
              <w:left w:val="nil"/>
              <w:bottom w:val="single" w:sz="4" w:space="0" w:color="auto"/>
              <w:right w:val="single" w:sz="4" w:space="0" w:color="auto"/>
            </w:tcBorders>
          </w:tcPr>
          <w:p w:rsidR="0029496A" w:rsidRDefault="00137543" w:rsidP="009104F1">
            <w:pPr>
              <w:spacing w:after="0" w:line="240" w:lineRule="auto"/>
              <w:rPr>
                <w:rFonts w:ascii="Calibri" w:eastAsia="Times New Roman" w:hAnsi="Calibri" w:cs="Times New Roman"/>
                <w:bCs/>
              </w:rPr>
            </w:pPr>
            <w:r>
              <w:rPr>
                <w:rFonts w:ascii="Calibri" w:eastAsia="Times New Roman" w:hAnsi="Calibri" w:cs="Times New Roman"/>
                <w:bCs/>
              </w:rPr>
              <w:t>XDSDocumenEntry-patientId</w:t>
            </w:r>
            <w:r w:rsidR="0029496A">
              <w:rPr>
                <w:rFonts w:ascii="Calibri" w:eastAsia="Times New Roman" w:hAnsi="Calibri" w:cs="Times New Roman"/>
                <w:bCs/>
              </w:rPr>
              <w:t xml:space="preserve"> </w:t>
            </w:r>
          </w:p>
          <w:p w:rsidR="00137543" w:rsidRPr="00D54456" w:rsidRDefault="0029496A" w:rsidP="009104F1">
            <w:pPr>
              <w:spacing w:after="0" w:line="240" w:lineRule="auto"/>
              <w:rPr>
                <w:rFonts w:ascii="Calibri" w:eastAsia="Times New Roman" w:hAnsi="Calibri" w:cs="Times New Roman"/>
                <w:bCs/>
              </w:rPr>
            </w:pPr>
            <w:r>
              <w:rPr>
                <w:rFonts w:ascii="Calibri" w:eastAsia="Times New Roman" w:hAnsi="Calibri" w:cs="Times New Roman"/>
                <w:bCs/>
              </w:rPr>
              <w:t xml:space="preserve">(Not necessarily a MRN, it is based on how the affinity domain is setup), Within a facility it could be a MRN or if it is a HIE it could be HIE Id or in case of Federation it could be </w:t>
            </w:r>
            <w:r>
              <w:rPr>
                <w:rFonts w:ascii="Calibri" w:eastAsia="Times New Roman" w:hAnsi="Calibri" w:cs="Times New Roman"/>
                <w:bCs/>
              </w:rPr>
              <w:lastRenderedPageBreak/>
              <w:t>the cross community Id.</w:t>
            </w:r>
          </w:p>
        </w:tc>
      </w:tr>
      <w:tr w:rsidR="00137543" w:rsidRPr="00D54456" w:rsidTr="00137543">
        <w:trPr>
          <w:trHeight w:val="720"/>
        </w:trPr>
        <w:tc>
          <w:tcPr>
            <w:tcW w:w="2158" w:type="dxa"/>
            <w:vMerge/>
            <w:tcBorders>
              <w:left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p>
        </w:tc>
        <w:tc>
          <w:tcPr>
            <w:tcW w:w="2438" w:type="dxa"/>
            <w:tcBorders>
              <w:top w:val="single" w:sz="4" w:space="0" w:color="auto"/>
              <w:left w:val="nil"/>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Patient Demographics</w:t>
            </w:r>
          </w:p>
        </w:tc>
        <w:tc>
          <w:tcPr>
            <w:tcW w:w="2600" w:type="dxa"/>
            <w:tcBorders>
              <w:top w:val="single" w:sz="4" w:space="0" w:color="auto"/>
              <w:left w:val="nil"/>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 xml:space="preserve">A set of demographic information about the patient. This information typically includes patient’s first and last name, sex, birth date, race, </w:t>
            </w:r>
            <w:r w:rsidR="00F42D4E" w:rsidRPr="00D54456">
              <w:rPr>
                <w:rFonts w:ascii="Calibri" w:eastAsia="Times New Roman" w:hAnsi="Calibri" w:cs="Times New Roman"/>
                <w:bCs/>
              </w:rPr>
              <w:t>and ethnicity</w:t>
            </w:r>
            <w:r w:rsidRPr="00D54456">
              <w:rPr>
                <w:rFonts w:ascii="Calibri" w:eastAsia="Times New Roman" w:hAnsi="Calibri" w:cs="Times New Roman"/>
                <w:bCs/>
              </w:rPr>
              <w:t>.</w:t>
            </w:r>
          </w:p>
        </w:tc>
        <w:tc>
          <w:tcPr>
            <w:tcW w:w="2287" w:type="dxa"/>
            <w:tcBorders>
              <w:top w:val="single" w:sz="4" w:space="0" w:color="auto"/>
              <w:left w:val="nil"/>
              <w:bottom w:val="single" w:sz="4" w:space="0" w:color="auto"/>
              <w:right w:val="single" w:sz="4" w:space="0" w:color="auto"/>
            </w:tcBorders>
          </w:tcPr>
          <w:p w:rsidR="00137543" w:rsidRPr="00D54456" w:rsidRDefault="00137543" w:rsidP="009104F1">
            <w:pPr>
              <w:spacing w:after="0" w:line="240" w:lineRule="auto"/>
              <w:rPr>
                <w:rFonts w:ascii="Calibri" w:eastAsia="Times New Roman" w:hAnsi="Calibri" w:cs="Times New Roman"/>
                <w:bCs/>
              </w:rPr>
            </w:pPr>
            <w:r>
              <w:rPr>
                <w:rFonts w:ascii="Calibri" w:eastAsia="Times New Roman" w:hAnsi="Calibri" w:cs="Times New Roman"/>
                <w:bCs/>
              </w:rPr>
              <w:t>XDSDocumentEntry-sourcePatientInfo</w:t>
            </w:r>
          </w:p>
        </w:tc>
      </w:tr>
      <w:tr w:rsidR="00137543" w:rsidRPr="00D54456" w:rsidTr="00137543">
        <w:trPr>
          <w:trHeight w:val="720"/>
        </w:trPr>
        <w:tc>
          <w:tcPr>
            <w:tcW w:w="2158" w:type="dxa"/>
            <w:vMerge/>
            <w:tcBorders>
              <w:left w:val="single" w:sz="4" w:space="0" w:color="auto"/>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p>
        </w:tc>
        <w:tc>
          <w:tcPr>
            <w:tcW w:w="2438" w:type="dxa"/>
            <w:tcBorders>
              <w:top w:val="single" w:sz="4" w:space="0" w:color="auto"/>
              <w:left w:val="nil"/>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Patient  Identifiers</w:t>
            </w:r>
          </w:p>
        </w:tc>
        <w:tc>
          <w:tcPr>
            <w:tcW w:w="2600" w:type="dxa"/>
            <w:tcBorders>
              <w:top w:val="single" w:sz="4" w:space="0" w:color="auto"/>
              <w:left w:val="nil"/>
              <w:bottom w:val="single" w:sz="4" w:space="0" w:color="auto"/>
              <w:right w:val="single" w:sz="4" w:space="0" w:color="auto"/>
            </w:tcBorders>
            <w:shd w:val="clear" w:color="auto" w:fill="auto"/>
            <w:hideMark/>
          </w:tcPr>
          <w:p w:rsidR="00137543" w:rsidRPr="00D54456" w:rsidRDefault="00137543" w:rsidP="009104F1">
            <w:pPr>
              <w:spacing w:after="0" w:line="240" w:lineRule="auto"/>
              <w:rPr>
                <w:rFonts w:ascii="Calibri" w:eastAsia="Times New Roman" w:hAnsi="Calibri" w:cs="Times New Roman"/>
                <w:bCs/>
              </w:rPr>
            </w:pPr>
            <w:r w:rsidRPr="00D54456">
              <w:rPr>
                <w:rFonts w:ascii="Calibri" w:eastAsia="Times New Roman" w:hAnsi="Calibri" w:cs="Times New Roman"/>
                <w:bCs/>
              </w:rPr>
              <w:t>ID assigned to a patient where the care was provided within the local organization, if different from Patient ID.</w:t>
            </w:r>
          </w:p>
        </w:tc>
        <w:tc>
          <w:tcPr>
            <w:tcW w:w="2287" w:type="dxa"/>
            <w:tcBorders>
              <w:top w:val="single" w:sz="4" w:space="0" w:color="auto"/>
              <w:left w:val="nil"/>
              <w:bottom w:val="single" w:sz="4" w:space="0" w:color="auto"/>
              <w:right w:val="single" w:sz="4" w:space="0" w:color="auto"/>
            </w:tcBorders>
          </w:tcPr>
          <w:p w:rsidR="0029496A" w:rsidRPr="00D54456" w:rsidRDefault="004D749B" w:rsidP="009104F1">
            <w:pPr>
              <w:spacing w:after="0" w:line="240" w:lineRule="auto"/>
              <w:rPr>
                <w:rFonts w:ascii="Calibri" w:eastAsia="Times New Roman" w:hAnsi="Calibri" w:cs="Times New Roman"/>
                <w:bCs/>
              </w:rPr>
            </w:pPr>
            <w:r w:rsidRPr="00095671">
              <w:rPr>
                <w:rFonts w:ascii="Calibri" w:eastAsia="Times New Roman" w:hAnsi="Calibri" w:cs="Times New Roman"/>
                <w:bCs/>
              </w:rPr>
              <w:t xml:space="preserve">XDSDocumentEntry </w:t>
            </w:r>
            <w:r w:rsidR="0029496A" w:rsidRPr="00095671">
              <w:rPr>
                <w:rFonts w:ascii="Calibri" w:eastAsia="Times New Roman" w:hAnsi="Calibri" w:cs="Times New Roman"/>
                <w:bCs/>
              </w:rPr>
              <w:t>–</w:t>
            </w:r>
            <w:r w:rsidRPr="00095671">
              <w:rPr>
                <w:rFonts w:ascii="Calibri" w:eastAsia="Times New Roman" w:hAnsi="Calibri" w:cs="Times New Roman"/>
                <w:bCs/>
              </w:rPr>
              <w:t xml:space="preserve"> sourcePatientId</w:t>
            </w:r>
            <w:r w:rsidR="00095671">
              <w:rPr>
                <w:rFonts w:ascii="Calibri" w:eastAsia="Times New Roman" w:hAnsi="Calibri" w:cs="Times New Roman"/>
                <w:bCs/>
              </w:rPr>
              <w:t xml:space="preserve"> for using MRN as the patient identifier. This will not work f</w:t>
            </w:r>
            <w:r w:rsidR="0029496A" w:rsidRPr="00095671">
              <w:rPr>
                <w:rFonts w:ascii="Calibri" w:eastAsia="Times New Roman" w:hAnsi="Calibri" w:cs="Times New Roman"/>
                <w:bCs/>
              </w:rPr>
              <w:t xml:space="preserve">or SSN and Driver License </w:t>
            </w:r>
            <w:r w:rsidR="00F42D4E" w:rsidRPr="00095671">
              <w:rPr>
                <w:rFonts w:ascii="Calibri" w:eastAsia="Times New Roman" w:hAnsi="Calibri" w:cs="Times New Roman"/>
                <w:bCs/>
              </w:rPr>
              <w:t># and</w:t>
            </w:r>
            <w:r w:rsidR="0029496A" w:rsidRPr="00095671">
              <w:rPr>
                <w:rFonts w:ascii="Calibri" w:eastAsia="Times New Roman" w:hAnsi="Calibri" w:cs="Times New Roman"/>
                <w:bCs/>
              </w:rPr>
              <w:t xml:space="preserve"> other Ids.</w:t>
            </w:r>
          </w:p>
        </w:tc>
      </w:tr>
    </w:tbl>
    <w:p w:rsidR="00137543" w:rsidRDefault="00137543" w:rsidP="00137543">
      <w:pPr>
        <w:rPr>
          <w:i/>
        </w:rPr>
      </w:pPr>
    </w:p>
    <w:tbl>
      <w:tblPr>
        <w:tblpPr w:leftFromText="180" w:rightFromText="180" w:vertAnchor="text" w:tblpY="1"/>
        <w:tblOverlap w:val="never"/>
        <w:tblW w:w="9483" w:type="dxa"/>
        <w:tblInd w:w="93" w:type="dxa"/>
        <w:tblLook w:val="04A0" w:firstRow="1" w:lastRow="0" w:firstColumn="1" w:lastColumn="0" w:noHBand="0" w:noVBand="1"/>
      </w:tblPr>
      <w:tblGrid>
        <w:gridCol w:w="2082"/>
        <w:gridCol w:w="1872"/>
        <w:gridCol w:w="2843"/>
        <w:gridCol w:w="2686"/>
      </w:tblGrid>
      <w:tr w:rsidR="00DE4DB9" w:rsidRPr="007914D8" w:rsidTr="00DE4DB9">
        <w:trPr>
          <w:trHeight w:val="348"/>
          <w:tblHeader/>
        </w:trPr>
        <w:tc>
          <w:tcPr>
            <w:tcW w:w="9483" w:type="dxa"/>
            <w:gridSpan w:val="4"/>
            <w:tcBorders>
              <w:top w:val="single" w:sz="4" w:space="0" w:color="auto"/>
              <w:left w:val="single" w:sz="4" w:space="0" w:color="auto"/>
              <w:bottom w:val="single" w:sz="4" w:space="0" w:color="auto"/>
              <w:right w:val="single" w:sz="4" w:space="0" w:color="auto"/>
            </w:tcBorders>
            <w:shd w:val="clear" w:color="000000" w:fill="4F81BD"/>
          </w:tcPr>
          <w:p w:rsidR="00DE4DB9" w:rsidRDefault="00DE4DB9" w:rsidP="00DE4DB9">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 xml:space="preserve">Table 5-3: Document Metadata related to Organization </w:t>
            </w:r>
          </w:p>
        </w:tc>
      </w:tr>
      <w:tr w:rsidR="004D749B" w:rsidRPr="007914D8" w:rsidTr="00DE4DB9">
        <w:trPr>
          <w:trHeight w:val="720"/>
          <w:tblHeader/>
        </w:trPr>
        <w:tc>
          <w:tcPr>
            <w:tcW w:w="2082" w:type="dxa"/>
            <w:tcBorders>
              <w:top w:val="single" w:sz="4" w:space="0" w:color="auto"/>
              <w:left w:val="single" w:sz="4" w:space="0" w:color="auto"/>
              <w:bottom w:val="single" w:sz="4" w:space="0" w:color="auto"/>
              <w:right w:val="single" w:sz="4" w:space="0" w:color="auto"/>
            </w:tcBorders>
            <w:shd w:val="clear" w:color="000000" w:fill="4F81BD"/>
            <w:hideMark/>
          </w:tcPr>
          <w:p w:rsidR="004D749B" w:rsidRPr="007914D8" w:rsidRDefault="004D749B"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1872" w:type="dxa"/>
            <w:tcBorders>
              <w:top w:val="single" w:sz="4" w:space="0" w:color="auto"/>
              <w:left w:val="nil"/>
              <w:bottom w:val="single" w:sz="4" w:space="0" w:color="auto"/>
              <w:right w:val="single" w:sz="4" w:space="0" w:color="auto"/>
            </w:tcBorders>
            <w:shd w:val="clear" w:color="000000" w:fill="4F81BD"/>
            <w:hideMark/>
          </w:tcPr>
          <w:p w:rsidR="004D749B" w:rsidRPr="007914D8" w:rsidRDefault="004D749B"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3"/>
            </w:r>
          </w:p>
        </w:tc>
        <w:tc>
          <w:tcPr>
            <w:tcW w:w="2843" w:type="dxa"/>
            <w:tcBorders>
              <w:top w:val="single" w:sz="4" w:space="0" w:color="auto"/>
              <w:left w:val="nil"/>
              <w:bottom w:val="single" w:sz="4" w:space="0" w:color="auto"/>
              <w:right w:val="single" w:sz="4" w:space="0" w:color="auto"/>
            </w:tcBorders>
            <w:shd w:val="clear" w:color="000000" w:fill="4F81BD"/>
            <w:hideMark/>
          </w:tcPr>
          <w:p w:rsidR="004D749B" w:rsidRPr="007914D8" w:rsidRDefault="004D749B"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c>
          <w:tcPr>
            <w:tcW w:w="2686" w:type="dxa"/>
            <w:tcBorders>
              <w:top w:val="single" w:sz="4" w:space="0" w:color="auto"/>
              <w:left w:val="nil"/>
              <w:bottom w:val="single" w:sz="4" w:space="0" w:color="auto"/>
              <w:right w:val="single" w:sz="4" w:space="0" w:color="auto"/>
            </w:tcBorders>
            <w:shd w:val="clear" w:color="000000" w:fill="4F81BD"/>
          </w:tcPr>
          <w:p w:rsidR="004D749B" w:rsidRPr="007914D8" w:rsidRDefault="004D749B" w:rsidP="009104F1">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XDS Metadata Mapping</w:t>
            </w:r>
          </w:p>
        </w:tc>
      </w:tr>
      <w:tr w:rsidR="004D749B" w:rsidRPr="007914D8" w:rsidTr="00DE4DB9">
        <w:trPr>
          <w:trHeight w:val="720"/>
        </w:trPr>
        <w:tc>
          <w:tcPr>
            <w:tcW w:w="2082" w:type="dxa"/>
            <w:vMerge w:val="restart"/>
            <w:tcBorders>
              <w:top w:val="single" w:sz="4" w:space="0" w:color="auto"/>
              <w:left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Cs/>
              </w:rPr>
            </w:pPr>
            <w:r w:rsidRPr="00CF27D3">
              <w:rPr>
                <w:rFonts w:ascii="Calibri" w:eastAsia="Times New Roman" w:hAnsi="Calibri" w:cs="Times New Roman"/>
                <w:b/>
                <w:bCs/>
              </w:rPr>
              <w:t>Organization Data</w:t>
            </w:r>
          </w:p>
        </w:tc>
        <w:tc>
          <w:tcPr>
            <w:tcW w:w="1872"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Author institution</w:t>
            </w:r>
          </w:p>
        </w:tc>
        <w:tc>
          <w:tcPr>
            <w:tcW w:w="2843"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Represents a specific healthcare facility where a document was authored.</w:t>
            </w:r>
          </w:p>
        </w:tc>
        <w:tc>
          <w:tcPr>
            <w:tcW w:w="2686" w:type="dxa"/>
            <w:tcBorders>
              <w:top w:val="single" w:sz="4" w:space="0" w:color="auto"/>
              <w:left w:val="nil"/>
              <w:bottom w:val="single" w:sz="4" w:space="0" w:color="auto"/>
              <w:right w:val="single" w:sz="4" w:space="0" w:color="auto"/>
            </w:tcBorders>
          </w:tcPr>
          <w:p w:rsidR="004D749B" w:rsidRPr="00C97C0C" w:rsidRDefault="004D749B" w:rsidP="009104F1">
            <w:pPr>
              <w:spacing w:after="0" w:line="240" w:lineRule="auto"/>
              <w:rPr>
                <w:rFonts w:ascii="Calibri" w:eastAsia="Times New Roman" w:hAnsi="Calibri" w:cs="Times New Roman"/>
              </w:rPr>
            </w:pPr>
            <w:r>
              <w:rPr>
                <w:rFonts w:ascii="Calibri" w:eastAsia="Times New Roman" w:hAnsi="Calibri" w:cs="Times New Roman"/>
              </w:rPr>
              <w:t>XDSDocumentEntry – author - authorInstitution</w:t>
            </w:r>
          </w:p>
        </w:tc>
      </w:tr>
      <w:tr w:rsidR="004D749B" w:rsidRPr="007914D8" w:rsidTr="00DE4DB9">
        <w:trPr>
          <w:trHeight w:val="720"/>
        </w:trPr>
        <w:tc>
          <w:tcPr>
            <w:tcW w:w="2082" w:type="dxa"/>
            <w:vMerge/>
            <w:tcBorders>
              <w:left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p>
        </w:tc>
        <w:tc>
          <w:tcPr>
            <w:tcW w:w="1872" w:type="dxa"/>
            <w:tcBorders>
              <w:top w:val="single" w:sz="4" w:space="0" w:color="auto"/>
              <w:left w:val="nil"/>
              <w:bottom w:val="single" w:sz="4" w:space="0" w:color="auto"/>
              <w:right w:val="single" w:sz="4" w:space="0" w:color="auto"/>
            </w:tcBorders>
            <w:shd w:val="clear" w:color="auto" w:fill="auto"/>
          </w:tcPr>
          <w:p w:rsidR="004D749B" w:rsidRPr="00CF27D3" w:rsidRDefault="004D749B" w:rsidP="00BB79E4">
            <w:pPr>
              <w:spacing w:after="0" w:line="240" w:lineRule="auto"/>
              <w:rPr>
                <w:rFonts w:ascii="Calibri" w:eastAsia="Times New Roman" w:hAnsi="Calibri" w:cs="Times New Roman"/>
                <w:b/>
                <w:bCs/>
              </w:rPr>
            </w:pPr>
            <w:r w:rsidRPr="00C97C0C">
              <w:rPr>
                <w:rFonts w:ascii="Calibri" w:eastAsia="Times New Roman" w:hAnsi="Calibri" w:cs="Times New Roman"/>
              </w:rPr>
              <w:t>Health Facility Information</w:t>
            </w:r>
          </w:p>
        </w:tc>
        <w:tc>
          <w:tcPr>
            <w:tcW w:w="2843"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Information about the organizational setting in which the clinical encounter was documented and where clinical act occurred. This includes (Name of facility, Type of facility, code of facility, ID of facility)</w:t>
            </w:r>
          </w:p>
        </w:tc>
        <w:tc>
          <w:tcPr>
            <w:tcW w:w="2686" w:type="dxa"/>
            <w:tcBorders>
              <w:top w:val="single" w:sz="4" w:space="0" w:color="auto"/>
              <w:left w:val="nil"/>
              <w:bottom w:val="single" w:sz="4" w:space="0" w:color="auto"/>
              <w:right w:val="single" w:sz="4" w:space="0" w:color="auto"/>
            </w:tcBorders>
          </w:tcPr>
          <w:p w:rsidR="004D749B" w:rsidRPr="00C97C0C" w:rsidRDefault="004D749B" w:rsidP="009104F1">
            <w:pPr>
              <w:spacing w:after="0" w:line="240" w:lineRule="auto"/>
              <w:rPr>
                <w:rFonts w:ascii="Calibri" w:eastAsia="Times New Roman" w:hAnsi="Calibri" w:cs="Times New Roman"/>
              </w:rPr>
            </w:pPr>
            <w:r>
              <w:rPr>
                <w:rFonts w:ascii="Calibri" w:eastAsia="Times New Roman" w:hAnsi="Calibri" w:cs="Times New Roman"/>
              </w:rPr>
              <w:t>XDSDocumentEntry – author - authorInstitution</w:t>
            </w:r>
          </w:p>
        </w:tc>
      </w:tr>
      <w:tr w:rsidR="004D749B" w:rsidRPr="007914D8" w:rsidTr="00DE4DB9">
        <w:trPr>
          <w:trHeight w:val="720"/>
        </w:trPr>
        <w:tc>
          <w:tcPr>
            <w:tcW w:w="2082" w:type="dxa"/>
            <w:vMerge/>
            <w:tcBorders>
              <w:left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p>
        </w:tc>
        <w:tc>
          <w:tcPr>
            <w:tcW w:w="1872"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 xml:space="preserve">Source Organization Information </w:t>
            </w:r>
          </w:p>
        </w:tc>
        <w:tc>
          <w:tcPr>
            <w:tcW w:w="2843"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Information about the origin of the document (Name of the Organization, Type of organization Code of organization, ID of the organization )</w:t>
            </w:r>
          </w:p>
        </w:tc>
        <w:tc>
          <w:tcPr>
            <w:tcW w:w="2686" w:type="dxa"/>
            <w:tcBorders>
              <w:top w:val="single" w:sz="4" w:space="0" w:color="auto"/>
              <w:left w:val="nil"/>
              <w:bottom w:val="single" w:sz="4" w:space="0" w:color="auto"/>
              <w:right w:val="single" w:sz="4" w:space="0" w:color="auto"/>
            </w:tcBorders>
          </w:tcPr>
          <w:p w:rsidR="004D749B" w:rsidRPr="00C97C0C" w:rsidRDefault="003B712F" w:rsidP="00095671">
            <w:pPr>
              <w:spacing w:after="0" w:line="240" w:lineRule="auto"/>
              <w:rPr>
                <w:rFonts w:ascii="Calibri" w:eastAsia="Times New Roman" w:hAnsi="Calibri" w:cs="Times New Roman"/>
              </w:rPr>
            </w:pPr>
            <w:r w:rsidRPr="00095671">
              <w:rPr>
                <w:rFonts w:ascii="Calibri" w:eastAsia="Times New Roman" w:hAnsi="Calibri" w:cs="Times New Roman"/>
                <w:bCs/>
              </w:rPr>
              <w:t xml:space="preserve">XDSDocumentEntry – authorInstitution </w:t>
            </w:r>
            <w:r w:rsidR="00095671" w:rsidRPr="00095671">
              <w:rPr>
                <w:rFonts w:ascii="Calibri" w:eastAsia="Times New Roman" w:hAnsi="Calibri" w:cs="Times New Roman"/>
                <w:bCs/>
              </w:rPr>
              <w:t xml:space="preserve">for name of the facility, </w:t>
            </w:r>
            <w:r w:rsidR="00BB79E4" w:rsidRPr="00095671">
              <w:rPr>
                <w:rFonts w:ascii="Calibri" w:eastAsia="Times New Roman" w:hAnsi="Calibri" w:cs="Times New Roman"/>
                <w:bCs/>
              </w:rPr>
              <w:t xml:space="preserve"> </w:t>
            </w:r>
            <w:r w:rsidR="00095671" w:rsidRPr="00095671">
              <w:rPr>
                <w:rFonts w:ascii="Calibri" w:eastAsia="Times New Roman" w:hAnsi="Calibri" w:cs="Times New Roman"/>
                <w:bCs/>
              </w:rPr>
              <w:t xml:space="preserve">For type of the facility use </w:t>
            </w:r>
            <w:r w:rsidR="00BB79E4" w:rsidRPr="00095671">
              <w:rPr>
                <w:rFonts w:ascii="Calibri" w:eastAsia="Times New Roman" w:hAnsi="Calibri" w:cs="Times New Roman"/>
                <w:bCs/>
              </w:rPr>
              <w:t>healthcareFacilityTyp</w:t>
            </w:r>
            <w:r w:rsidR="00095671" w:rsidRPr="00095671">
              <w:rPr>
                <w:rFonts w:ascii="Calibri" w:eastAsia="Times New Roman" w:hAnsi="Calibri" w:cs="Times New Roman"/>
                <w:bCs/>
              </w:rPr>
              <w:t>eCode</w:t>
            </w:r>
          </w:p>
        </w:tc>
      </w:tr>
      <w:tr w:rsidR="004D749B" w:rsidRPr="007914D8" w:rsidTr="00DE4DB9">
        <w:trPr>
          <w:trHeight w:val="720"/>
        </w:trPr>
        <w:tc>
          <w:tcPr>
            <w:tcW w:w="2082" w:type="dxa"/>
            <w:vMerge/>
            <w:tcBorders>
              <w:left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p>
        </w:tc>
        <w:tc>
          <w:tcPr>
            <w:tcW w:w="1872"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 xml:space="preserve">Practice Setting Information </w:t>
            </w:r>
          </w:p>
        </w:tc>
        <w:tc>
          <w:tcPr>
            <w:tcW w:w="2843"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Practice setting is the location where clinical care was provided and the document was created. (Name of the practice, Code associated with the type of practice, identifier associa</w:t>
            </w:r>
            <w:r>
              <w:rPr>
                <w:rFonts w:ascii="Calibri" w:eastAsia="Times New Roman" w:hAnsi="Calibri" w:cs="Times New Roman"/>
              </w:rPr>
              <w:t xml:space="preserve">ted with the type of practice)  </w:t>
            </w:r>
            <w:r w:rsidRPr="00C97C0C">
              <w:rPr>
                <w:rFonts w:ascii="Calibri" w:eastAsia="Times New Roman" w:hAnsi="Calibri" w:cs="Times New Roman"/>
              </w:rPr>
              <w:t>e.g., Family Practice, Laboratory Department, Radiology Department, Pulmonary Unit, Intensive Care Unit, etc.</w:t>
            </w:r>
          </w:p>
        </w:tc>
        <w:tc>
          <w:tcPr>
            <w:tcW w:w="2686" w:type="dxa"/>
            <w:tcBorders>
              <w:top w:val="single" w:sz="4" w:space="0" w:color="auto"/>
              <w:left w:val="nil"/>
              <w:bottom w:val="single" w:sz="4" w:space="0" w:color="auto"/>
              <w:right w:val="single" w:sz="4" w:space="0" w:color="auto"/>
            </w:tcBorders>
          </w:tcPr>
          <w:p w:rsidR="003B712F" w:rsidRDefault="003B712F" w:rsidP="009104F1">
            <w:pPr>
              <w:spacing w:after="0" w:line="240" w:lineRule="auto"/>
              <w:rPr>
                <w:rFonts w:ascii="Calibri" w:eastAsia="Times New Roman" w:hAnsi="Calibri" w:cs="Times New Roman"/>
              </w:rPr>
            </w:pPr>
            <w:r>
              <w:rPr>
                <w:rFonts w:ascii="Calibri" w:eastAsia="Times New Roman" w:hAnsi="Calibri" w:cs="Times New Roman"/>
              </w:rPr>
              <w:t>XDSDocumentEntry - practiceSettingCode</w:t>
            </w:r>
          </w:p>
          <w:p w:rsidR="003B712F" w:rsidRPr="003B712F" w:rsidRDefault="003B712F" w:rsidP="003B712F">
            <w:pPr>
              <w:rPr>
                <w:rFonts w:ascii="Calibri" w:eastAsia="Times New Roman" w:hAnsi="Calibri" w:cs="Times New Roman"/>
              </w:rPr>
            </w:pPr>
          </w:p>
          <w:p w:rsidR="003B712F" w:rsidRPr="003B712F" w:rsidRDefault="003B712F" w:rsidP="003B712F">
            <w:pPr>
              <w:rPr>
                <w:rFonts w:ascii="Calibri" w:eastAsia="Times New Roman" w:hAnsi="Calibri" w:cs="Times New Roman"/>
              </w:rPr>
            </w:pPr>
          </w:p>
          <w:p w:rsidR="003B712F" w:rsidRPr="003B712F" w:rsidRDefault="003B712F" w:rsidP="003B712F">
            <w:pPr>
              <w:rPr>
                <w:rFonts w:ascii="Calibri" w:eastAsia="Times New Roman" w:hAnsi="Calibri" w:cs="Times New Roman"/>
              </w:rPr>
            </w:pPr>
          </w:p>
          <w:p w:rsidR="003B712F" w:rsidRDefault="003B712F" w:rsidP="003B712F">
            <w:pPr>
              <w:rPr>
                <w:rFonts w:ascii="Calibri" w:eastAsia="Times New Roman" w:hAnsi="Calibri" w:cs="Times New Roman"/>
              </w:rPr>
            </w:pPr>
          </w:p>
          <w:p w:rsidR="004D749B" w:rsidRPr="003B712F" w:rsidRDefault="004D749B" w:rsidP="003B712F">
            <w:pPr>
              <w:rPr>
                <w:rFonts w:ascii="Calibri" w:eastAsia="Times New Roman" w:hAnsi="Calibri" w:cs="Times New Roman"/>
              </w:rPr>
            </w:pPr>
          </w:p>
        </w:tc>
      </w:tr>
      <w:tr w:rsidR="004D749B" w:rsidRPr="007914D8" w:rsidTr="00DE4DB9">
        <w:trPr>
          <w:trHeight w:val="720"/>
        </w:trPr>
        <w:tc>
          <w:tcPr>
            <w:tcW w:w="2082" w:type="dxa"/>
            <w:vMerge/>
            <w:tcBorders>
              <w:left w:val="single" w:sz="4" w:space="0" w:color="auto"/>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p>
        </w:tc>
        <w:tc>
          <w:tcPr>
            <w:tcW w:w="1872"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Document Custodian</w:t>
            </w:r>
          </w:p>
        </w:tc>
        <w:tc>
          <w:tcPr>
            <w:tcW w:w="2843" w:type="dxa"/>
            <w:tcBorders>
              <w:top w:val="single" w:sz="4" w:space="0" w:color="auto"/>
              <w:left w:val="nil"/>
              <w:bottom w:val="single" w:sz="4" w:space="0" w:color="auto"/>
              <w:right w:val="single" w:sz="4" w:space="0" w:color="auto"/>
            </w:tcBorders>
            <w:shd w:val="clear" w:color="auto" w:fill="auto"/>
          </w:tcPr>
          <w:p w:rsidR="004D749B" w:rsidRPr="00CF27D3" w:rsidRDefault="004D749B" w:rsidP="009104F1">
            <w:pPr>
              <w:spacing w:after="0" w:line="240" w:lineRule="auto"/>
              <w:rPr>
                <w:rFonts w:ascii="Calibri" w:eastAsia="Times New Roman" w:hAnsi="Calibri" w:cs="Times New Roman"/>
                <w:b/>
                <w:bCs/>
              </w:rPr>
            </w:pPr>
            <w:r w:rsidRPr="00C97C0C">
              <w:rPr>
                <w:rFonts w:ascii="Calibri" w:eastAsia="Times New Roman" w:hAnsi="Calibri" w:cs="Times New Roman"/>
              </w:rPr>
              <w:t>Organization legally responsible for the document</w:t>
            </w:r>
          </w:p>
        </w:tc>
        <w:tc>
          <w:tcPr>
            <w:tcW w:w="2686" w:type="dxa"/>
            <w:tcBorders>
              <w:top w:val="single" w:sz="4" w:space="0" w:color="auto"/>
              <w:left w:val="nil"/>
              <w:bottom w:val="single" w:sz="4" w:space="0" w:color="auto"/>
              <w:right w:val="single" w:sz="4" w:space="0" w:color="auto"/>
            </w:tcBorders>
          </w:tcPr>
          <w:p w:rsidR="004D749B" w:rsidRPr="00C97C0C" w:rsidRDefault="00092645" w:rsidP="00092645">
            <w:pPr>
              <w:spacing w:after="0" w:line="240" w:lineRule="auto"/>
              <w:rPr>
                <w:rFonts w:ascii="Calibri" w:eastAsia="Times New Roman" w:hAnsi="Calibri" w:cs="Times New Roman"/>
              </w:rPr>
            </w:pPr>
            <w:r w:rsidRPr="00092645">
              <w:rPr>
                <w:rFonts w:ascii="Calibri" w:eastAsia="Times New Roman" w:hAnsi="Calibri" w:cs="Times New Roman"/>
                <w:bCs/>
              </w:rPr>
              <w:t>Not mapped by the metadata accurately. (</w:t>
            </w:r>
            <w:r w:rsidR="00BB79E4" w:rsidRPr="00092645">
              <w:rPr>
                <w:rFonts w:ascii="Calibri" w:eastAsia="Times New Roman" w:hAnsi="Calibri" w:cs="Times New Roman"/>
                <w:bCs/>
              </w:rPr>
              <w:t xml:space="preserve">Most of the time it is the SubmissionSet Source, </w:t>
            </w:r>
            <w:r w:rsidRPr="00092645">
              <w:rPr>
                <w:rFonts w:ascii="Calibri" w:eastAsia="Times New Roman" w:hAnsi="Calibri" w:cs="Times New Roman"/>
                <w:bCs/>
              </w:rPr>
              <w:t xml:space="preserve">however </w:t>
            </w:r>
            <w:r w:rsidR="00BB79E4" w:rsidRPr="00092645">
              <w:rPr>
                <w:rFonts w:ascii="Calibri" w:eastAsia="Times New Roman" w:hAnsi="Calibri" w:cs="Times New Roman"/>
                <w:bCs/>
              </w:rPr>
              <w:t>for accurate information, you have to access the document header)</w:t>
            </w:r>
          </w:p>
        </w:tc>
      </w:tr>
    </w:tbl>
    <w:p w:rsidR="00137543" w:rsidRDefault="00137543" w:rsidP="00137543">
      <w:pPr>
        <w:rPr>
          <w:i/>
        </w:rPr>
      </w:pPr>
      <w:r>
        <w:rPr>
          <w:i/>
        </w:rPr>
        <w:br w:type="textWrapping" w:clear="all"/>
      </w:r>
    </w:p>
    <w:tbl>
      <w:tblPr>
        <w:tblpPr w:leftFromText="180" w:rightFromText="180" w:vertAnchor="text" w:tblpY="1"/>
        <w:tblOverlap w:val="never"/>
        <w:tblW w:w="9483" w:type="dxa"/>
        <w:tblInd w:w="93" w:type="dxa"/>
        <w:tblLook w:val="04A0" w:firstRow="1" w:lastRow="0" w:firstColumn="1" w:lastColumn="0" w:noHBand="0" w:noVBand="1"/>
      </w:tblPr>
      <w:tblGrid>
        <w:gridCol w:w="2085"/>
        <w:gridCol w:w="1904"/>
        <w:gridCol w:w="2928"/>
        <w:gridCol w:w="2566"/>
      </w:tblGrid>
      <w:tr w:rsidR="00DE4DB9" w:rsidRPr="007914D8" w:rsidTr="00DE4DB9">
        <w:trPr>
          <w:trHeight w:val="439"/>
        </w:trPr>
        <w:tc>
          <w:tcPr>
            <w:tcW w:w="9483" w:type="dxa"/>
            <w:gridSpan w:val="4"/>
            <w:tcBorders>
              <w:top w:val="single" w:sz="4" w:space="0" w:color="auto"/>
              <w:left w:val="single" w:sz="4" w:space="0" w:color="auto"/>
              <w:bottom w:val="single" w:sz="4" w:space="0" w:color="auto"/>
              <w:right w:val="single" w:sz="4" w:space="0" w:color="auto"/>
            </w:tcBorders>
            <w:shd w:val="clear" w:color="000000" w:fill="4F81BD"/>
          </w:tcPr>
          <w:p w:rsidR="00DE4DB9" w:rsidRDefault="00DE4DB9" w:rsidP="00DE4DB9">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Table 5-4: Document Metadata related to Document types, Ids.</w:t>
            </w:r>
          </w:p>
        </w:tc>
      </w:tr>
      <w:tr w:rsidR="003B712F" w:rsidRPr="007914D8" w:rsidTr="003B712F">
        <w:trPr>
          <w:trHeight w:val="720"/>
        </w:trPr>
        <w:tc>
          <w:tcPr>
            <w:tcW w:w="2085" w:type="dxa"/>
            <w:tcBorders>
              <w:top w:val="single" w:sz="4" w:space="0" w:color="auto"/>
              <w:left w:val="single" w:sz="4" w:space="0" w:color="auto"/>
              <w:bottom w:val="single" w:sz="4" w:space="0" w:color="auto"/>
              <w:right w:val="single" w:sz="4" w:space="0" w:color="auto"/>
            </w:tcBorders>
            <w:shd w:val="clear" w:color="000000" w:fill="4F81BD"/>
            <w:hideMark/>
          </w:tcPr>
          <w:p w:rsidR="003B712F" w:rsidRPr="007914D8" w:rsidRDefault="003B712F"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1904" w:type="dxa"/>
            <w:tcBorders>
              <w:top w:val="single" w:sz="4" w:space="0" w:color="auto"/>
              <w:left w:val="nil"/>
              <w:bottom w:val="single" w:sz="4" w:space="0" w:color="auto"/>
              <w:right w:val="single" w:sz="4" w:space="0" w:color="auto"/>
            </w:tcBorders>
            <w:shd w:val="clear" w:color="000000" w:fill="4F81BD"/>
            <w:hideMark/>
          </w:tcPr>
          <w:p w:rsidR="003B712F" w:rsidRPr="007914D8" w:rsidRDefault="003B712F"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4"/>
            </w:r>
          </w:p>
        </w:tc>
        <w:tc>
          <w:tcPr>
            <w:tcW w:w="2928" w:type="dxa"/>
            <w:tcBorders>
              <w:top w:val="single" w:sz="4" w:space="0" w:color="auto"/>
              <w:left w:val="nil"/>
              <w:bottom w:val="single" w:sz="4" w:space="0" w:color="auto"/>
              <w:right w:val="single" w:sz="4" w:space="0" w:color="auto"/>
            </w:tcBorders>
            <w:shd w:val="clear" w:color="000000" w:fill="4F81BD"/>
            <w:hideMark/>
          </w:tcPr>
          <w:p w:rsidR="003B712F" w:rsidRPr="007914D8" w:rsidRDefault="003B712F"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c>
          <w:tcPr>
            <w:tcW w:w="2566" w:type="dxa"/>
            <w:tcBorders>
              <w:top w:val="single" w:sz="4" w:space="0" w:color="auto"/>
              <w:left w:val="nil"/>
              <w:bottom w:val="single" w:sz="4" w:space="0" w:color="auto"/>
              <w:right w:val="single" w:sz="4" w:space="0" w:color="auto"/>
            </w:tcBorders>
            <w:shd w:val="clear" w:color="000000" w:fill="4F81BD"/>
          </w:tcPr>
          <w:p w:rsidR="003B712F" w:rsidRPr="007914D8" w:rsidRDefault="003B712F" w:rsidP="009104F1">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XDS Metadata Mapping</w:t>
            </w:r>
          </w:p>
        </w:tc>
      </w:tr>
      <w:tr w:rsidR="003B712F" w:rsidRPr="007914D8" w:rsidTr="003B712F">
        <w:trPr>
          <w:trHeight w:val="720"/>
        </w:trPr>
        <w:tc>
          <w:tcPr>
            <w:tcW w:w="2085" w:type="dxa"/>
            <w:vMerge w:val="restart"/>
            <w:tcBorders>
              <w:top w:val="single" w:sz="4" w:space="0" w:color="auto"/>
              <w:left w:val="single" w:sz="4" w:space="0" w:color="auto"/>
              <w:right w:val="single" w:sz="4" w:space="0" w:color="auto"/>
            </w:tcBorders>
            <w:shd w:val="clear" w:color="auto" w:fill="auto"/>
          </w:tcPr>
          <w:p w:rsidR="003B712F" w:rsidRPr="00A347F2" w:rsidRDefault="003B712F" w:rsidP="009104F1">
            <w:pPr>
              <w:spacing w:after="0" w:line="240" w:lineRule="auto"/>
              <w:rPr>
                <w:rFonts w:ascii="Calibri" w:eastAsia="Times New Roman" w:hAnsi="Calibri" w:cs="Times New Roman"/>
                <w:b/>
                <w:bCs/>
              </w:rPr>
            </w:pPr>
            <w:r w:rsidRPr="00A347F2">
              <w:rPr>
                <w:rFonts w:ascii="Calibri" w:eastAsia="Times New Roman" w:hAnsi="Calibri" w:cs="Times New Roman"/>
                <w:b/>
                <w:bCs/>
              </w:rPr>
              <w:t>Docume</w:t>
            </w:r>
            <w:r>
              <w:rPr>
                <w:rFonts w:ascii="Calibri" w:eastAsia="Times New Roman" w:hAnsi="Calibri" w:cs="Times New Roman"/>
                <w:b/>
                <w:bCs/>
              </w:rPr>
              <w:t>nt Level Data</w:t>
            </w:r>
          </w:p>
          <w:p w:rsidR="003B712F" w:rsidRPr="00A347F2" w:rsidRDefault="003B712F" w:rsidP="009104F1">
            <w:pPr>
              <w:spacing w:after="0" w:line="240" w:lineRule="auto"/>
              <w:rPr>
                <w:rFonts w:ascii="Calibri" w:eastAsia="Times New Roman" w:hAnsi="Calibri" w:cs="Times New Roman"/>
                <w:b/>
                <w:bCs/>
              </w:rPr>
            </w:pPr>
          </w:p>
          <w:p w:rsidR="003B712F" w:rsidRPr="00A347F2" w:rsidRDefault="003B712F" w:rsidP="009104F1">
            <w:pPr>
              <w:spacing w:after="0" w:line="240" w:lineRule="auto"/>
              <w:rPr>
                <w:rFonts w:ascii="Calibri" w:eastAsia="Times New Roman" w:hAnsi="Calibri" w:cs="Times New Roman"/>
                <w:b/>
                <w:bCs/>
              </w:rPr>
            </w:pPr>
          </w:p>
        </w:tc>
        <w:tc>
          <w:tcPr>
            <w:tcW w:w="1904" w:type="dxa"/>
            <w:tcBorders>
              <w:top w:val="single" w:sz="4" w:space="0" w:color="auto"/>
              <w:left w:val="nil"/>
              <w:bottom w:val="single" w:sz="4" w:space="0" w:color="auto"/>
              <w:right w:val="single" w:sz="4" w:space="0" w:color="auto"/>
            </w:tcBorders>
            <w:shd w:val="clear" w:color="auto" w:fill="auto"/>
          </w:tcPr>
          <w:p w:rsidR="003B712F" w:rsidRPr="00A347F2" w:rsidRDefault="003B712F" w:rsidP="009104F1">
            <w:pPr>
              <w:spacing w:after="0" w:line="240" w:lineRule="auto"/>
              <w:rPr>
                <w:rFonts w:ascii="Calibri" w:eastAsia="Times New Roman" w:hAnsi="Calibri" w:cs="Times New Roman"/>
                <w:b/>
                <w:bCs/>
              </w:rPr>
            </w:pPr>
            <w:r w:rsidRPr="002C08F7">
              <w:rPr>
                <w:rFonts w:ascii="Calibri" w:eastAsia="Times New Roman" w:hAnsi="Calibri" w:cs="Times New Roman"/>
                <w:color w:val="000000"/>
              </w:rPr>
              <w:t>Document Information</w:t>
            </w:r>
          </w:p>
        </w:tc>
        <w:tc>
          <w:tcPr>
            <w:tcW w:w="2928" w:type="dxa"/>
            <w:tcBorders>
              <w:top w:val="single" w:sz="4" w:space="0" w:color="auto"/>
              <w:left w:val="nil"/>
              <w:bottom w:val="single" w:sz="4" w:space="0" w:color="auto"/>
              <w:right w:val="single" w:sz="4" w:space="0" w:color="auto"/>
            </w:tcBorders>
            <w:shd w:val="clear" w:color="auto" w:fill="auto"/>
          </w:tcPr>
          <w:p w:rsidR="003B712F" w:rsidRPr="00A347F2" w:rsidRDefault="003B712F" w:rsidP="009104F1">
            <w:pPr>
              <w:spacing w:after="0" w:line="240" w:lineRule="auto"/>
              <w:rPr>
                <w:rFonts w:ascii="Calibri" w:eastAsia="Times New Roman" w:hAnsi="Calibri" w:cs="Times New Roman"/>
                <w:b/>
                <w:bCs/>
              </w:rPr>
            </w:pPr>
            <w:r w:rsidRPr="002C08F7">
              <w:rPr>
                <w:rFonts w:ascii="Calibri" w:eastAsia="Times New Roman" w:hAnsi="Calibri" w:cs="Times New Roman"/>
                <w:color w:val="000000"/>
              </w:rPr>
              <w:t>Information about the document where patient information has been recorded (code associated with document type, Name associated with the document type, IDs associated with the document)</w:t>
            </w:r>
          </w:p>
        </w:tc>
        <w:tc>
          <w:tcPr>
            <w:tcW w:w="2566" w:type="dxa"/>
            <w:tcBorders>
              <w:top w:val="single" w:sz="4" w:space="0" w:color="auto"/>
              <w:left w:val="nil"/>
              <w:bottom w:val="single" w:sz="4" w:space="0" w:color="auto"/>
              <w:right w:val="single" w:sz="4" w:space="0" w:color="auto"/>
            </w:tcBorders>
          </w:tcPr>
          <w:p w:rsidR="003B712F" w:rsidRDefault="003B712F" w:rsidP="003B712F">
            <w:pPr>
              <w:spacing w:after="0" w:line="240" w:lineRule="auto"/>
              <w:rPr>
                <w:rFonts w:ascii="Calibri" w:eastAsia="Times New Roman" w:hAnsi="Calibri" w:cs="Times New Roman"/>
                <w:color w:val="000000"/>
              </w:rPr>
            </w:pPr>
            <w:r>
              <w:rPr>
                <w:rFonts w:ascii="Calibri" w:eastAsia="Times New Roman" w:hAnsi="Calibri" w:cs="Times New Roman"/>
                <w:color w:val="000000"/>
              </w:rPr>
              <w:t>XDSDocument Entry – typeCode for type of the document</w:t>
            </w:r>
            <w:r w:rsidR="00BB79E4">
              <w:rPr>
                <w:rFonts w:ascii="Calibri" w:eastAsia="Times New Roman" w:hAnsi="Calibri" w:cs="Times New Roman"/>
                <w:color w:val="000000"/>
              </w:rPr>
              <w:t xml:space="preserve"> (800 or 900 types</w:t>
            </w:r>
            <w:r w:rsidR="00092645">
              <w:rPr>
                <w:rFonts w:ascii="Calibri" w:eastAsia="Times New Roman" w:hAnsi="Calibri" w:cs="Times New Roman"/>
                <w:color w:val="000000"/>
              </w:rPr>
              <w:t xml:space="preserve"> exist currently</w:t>
            </w:r>
            <w:r w:rsidR="00BB79E4">
              <w:rPr>
                <w:rFonts w:ascii="Calibri" w:eastAsia="Times New Roman" w:hAnsi="Calibri" w:cs="Times New Roman"/>
                <w:color w:val="000000"/>
              </w:rPr>
              <w:t>)</w:t>
            </w:r>
          </w:p>
          <w:p w:rsidR="00BB79E4" w:rsidRDefault="00092645" w:rsidP="003B712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w:t>
            </w:r>
            <w:r w:rsidR="00BB79E4">
              <w:rPr>
                <w:rFonts w:ascii="Calibri" w:eastAsia="Times New Roman" w:hAnsi="Calibri" w:cs="Times New Roman"/>
                <w:color w:val="000000"/>
              </w:rPr>
              <w:t xml:space="preserve">classCode </w:t>
            </w:r>
            <w:r>
              <w:rPr>
                <w:rFonts w:ascii="Calibri" w:eastAsia="Times New Roman" w:hAnsi="Calibri" w:cs="Times New Roman"/>
                <w:color w:val="000000"/>
              </w:rPr>
              <w:t>to</w:t>
            </w:r>
            <w:r w:rsidR="00BB79E4">
              <w:rPr>
                <w:rFonts w:ascii="Calibri" w:eastAsia="Times New Roman" w:hAnsi="Calibri" w:cs="Times New Roman"/>
                <w:color w:val="000000"/>
              </w:rPr>
              <w:t xml:space="preserve"> </w:t>
            </w:r>
            <w:r>
              <w:rPr>
                <w:rFonts w:ascii="Calibri" w:eastAsia="Times New Roman" w:hAnsi="Calibri" w:cs="Times New Roman"/>
                <w:color w:val="000000"/>
              </w:rPr>
              <w:t xml:space="preserve">deal with lesser number </w:t>
            </w:r>
            <w:r w:rsidR="00F42D4E">
              <w:rPr>
                <w:rFonts w:ascii="Calibri" w:eastAsia="Times New Roman" w:hAnsi="Calibri" w:cs="Times New Roman"/>
                <w:color w:val="000000"/>
              </w:rPr>
              <w:t>of document</w:t>
            </w:r>
            <w:r>
              <w:rPr>
                <w:rFonts w:ascii="Calibri" w:eastAsia="Times New Roman" w:hAnsi="Calibri" w:cs="Times New Roman"/>
                <w:color w:val="000000"/>
              </w:rPr>
              <w:t xml:space="preserve"> types since they are of a higher granularity.</w:t>
            </w:r>
          </w:p>
          <w:p w:rsidR="003B712F" w:rsidRDefault="003B712F" w:rsidP="003B712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XDSDocumentEntry </w:t>
            </w:r>
            <w:r w:rsidR="005006CE">
              <w:rPr>
                <w:rFonts w:ascii="Calibri" w:eastAsia="Times New Roman" w:hAnsi="Calibri" w:cs="Times New Roman"/>
                <w:color w:val="000000"/>
              </w:rPr>
              <w:t>–</w:t>
            </w:r>
            <w:r>
              <w:rPr>
                <w:rFonts w:ascii="Calibri" w:eastAsia="Times New Roman" w:hAnsi="Calibri" w:cs="Times New Roman"/>
                <w:color w:val="000000"/>
              </w:rPr>
              <w:t xml:space="preserve"> uniqueId</w:t>
            </w:r>
            <w:r w:rsidR="005006CE">
              <w:rPr>
                <w:rFonts w:ascii="Calibri" w:eastAsia="Times New Roman" w:hAnsi="Calibri" w:cs="Times New Roman"/>
                <w:color w:val="000000"/>
              </w:rPr>
              <w:t xml:space="preserve"> for IDs</w:t>
            </w:r>
          </w:p>
          <w:p w:rsidR="005006CE" w:rsidRPr="00092645" w:rsidRDefault="00092645" w:rsidP="003B712F">
            <w:pPr>
              <w:spacing w:after="0" w:line="240" w:lineRule="auto"/>
              <w:rPr>
                <w:rFonts w:ascii="Calibri" w:eastAsia="Times New Roman" w:hAnsi="Calibri" w:cs="Times New Roman"/>
              </w:rPr>
            </w:pPr>
            <w:r w:rsidRPr="00092645">
              <w:rPr>
                <w:rFonts w:ascii="Calibri" w:eastAsia="Times New Roman" w:hAnsi="Calibri" w:cs="Times New Roman"/>
              </w:rPr>
              <w:t xml:space="preserve">For Document Name use XDSDocumentEntry - </w:t>
            </w:r>
            <w:r w:rsidR="00BB79E4" w:rsidRPr="00092645">
              <w:rPr>
                <w:rFonts w:ascii="Calibri" w:eastAsia="Times New Roman" w:hAnsi="Calibri" w:cs="Times New Roman"/>
              </w:rPr>
              <w:t>type</w:t>
            </w:r>
            <w:r w:rsidRPr="00092645">
              <w:rPr>
                <w:rFonts w:ascii="Calibri" w:eastAsia="Times New Roman" w:hAnsi="Calibri" w:cs="Times New Roman"/>
              </w:rPr>
              <w:t>CodedisplayN</w:t>
            </w:r>
            <w:r>
              <w:rPr>
                <w:rFonts w:ascii="Calibri" w:eastAsia="Times New Roman" w:hAnsi="Calibri" w:cs="Times New Roman"/>
              </w:rPr>
              <w:t>ame</w:t>
            </w:r>
          </w:p>
          <w:p w:rsidR="00BB79E4" w:rsidRPr="002C08F7" w:rsidRDefault="00BB79E4" w:rsidP="003B712F">
            <w:pPr>
              <w:spacing w:after="0" w:line="240" w:lineRule="auto"/>
              <w:rPr>
                <w:rFonts w:ascii="Calibri" w:eastAsia="Times New Roman" w:hAnsi="Calibri" w:cs="Times New Roman"/>
                <w:color w:val="000000"/>
              </w:rPr>
            </w:pPr>
          </w:p>
        </w:tc>
      </w:tr>
      <w:tr w:rsidR="003B712F" w:rsidRPr="007914D8" w:rsidTr="003B712F">
        <w:trPr>
          <w:trHeight w:val="720"/>
        </w:trPr>
        <w:tc>
          <w:tcPr>
            <w:tcW w:w="2085" w:type="dxa"/>
            <w:vMerge/>
            <w:tcBorders>
              <w:left w:val="single" w:sz="4" w:space="0" w:color="auto"/>
              <w:bottom w:val="single" w:sz="4" w:space="0" w:color="auto"/>
              <w:right w:val="single" w:sz="4" w:space="0" w:color="auto"/>
            </w:tcBorders>
            <w:shd w:val="clear" w:color="auto" w:fill="auto"/>
          </w:tcPr>
          <w:p w:rsidR="003B712F" w:rsidRPr="00A347F2" w:rsidRDefault="003B712F" w:rsidP="009104F1">
            <w:pPr>
              <w:spacing w:after="0" w:line="240" w:lineRule="auto"/>
              <w:rPr>
                <w:rFonts w:ascii="Calibri" w:eastAsia="Times New Roman" w:hAnsi="Calibri" w:cs="Times New Roman"/>
                <w:b/>
                <w:bCs/>
              </w:rPr>
            </w:pPr>
          </w:p>
        </w:tc>
        <w:tc>
          <w:tcPr>
            <w:tcW w:w="1904" w:type="dxa"/>
            <w:tcBorders>
              <w:top w:val="single" w:sz="4" w:space="0" w:color="auto"/>
              <w:left w:val="nil"/>
              <w:bottom w:val="single" w:sz="4" w:space="0" w:color="auto"/>
              <w:right w:val="single" w:sz="4" w:space="0" w:color="auto"/>
            </w:tcBorders>
            <w:shd w:val="clear" w:color="auto" w:fill="auto"/>
          </w:tcPr>
          <w:p w:rsidR="003B712F" w:rsidRPr="002C08F7" w:rsidRDefault="003B712F" w:rsidP="009104F1">
            <w:pPr>
              <w:spacing w:line="240" w:lineRule="auto"/>
              <w:rPr>
                <w:rFonts w:ascii="Calibri" w:hAnsi="Calibri"/>
                <w:color w:val="000000"/>
              </w:rPr>
            </w:pPr>
            <w:r>
              <w:rPr>
                <w:rFonts w:ascii="Calibri" w:hAnsi="Calibri"/>
                <w:color w:val="000000"/>
              </w:rPr>
              <w:t>Comments</w:t>
            </w:r>
          </w:p>
        </w:tc>
        <w:tc>
          <w:tcPr>
            <w:tcW w:w="2928" w:type="dxa"/>
            <w:tcBorders>
              <w:top w:val="single" w:sz="4" w:space="0" w:color="auto"/>
              <w:left w:val="nil"/>
              <w:bottom w:val="single" w:sz="4" w:space="0" w:color="auto"/>
              <w:right w:val="single" w:sz="4" w:space="0" w:color="auto"/>
            </w:tcBorders>
            <w:shd w:val="clear" w:color="auto" w:fill="auto"/>
          </w:tcPr>
          <w:p w:rsidR="003B712F" w:rsidRPr="002D35DF" w:rsidRDefault="003B712F" w:rsidP="009104F1">
            <w:pPr>
              <w:spacing w:line="240" w:lineRule="auto"/>
              <w:rPr>
                <w:rFonts w:ascii="Calibri" w:hAnsi="Calibri"/>
                <w:color w:val="000000"/>
              </w:rPr>
            </w:pPr>
            <w:r>
              <w:rPr>
                <w:rFonts w:ascii="Calibri" w:hAnsi="Calibri"/>
                <w:color w:val="000000"/>
              </w:rPr>
              <w:t>Comments associated with the Document, free form text.</w:t>
            </w:r>
          </w:p>
        </w:tc>
        <w:tc>
          <w:tcPr>
            <w:tcW w:w="2566" w:type="dxa"/>
            <w:tcBorders>
              <w:top w:val="single" w:sz="4" w:space="0" w:color="auto"/>
              <w:left w:val="nil"/>
              <w:bottom w:val="single" w:sz="4" w:space="0" w:color="auto"/>
              <w:right w:val="single" w:sz="4" w:space="0" w:color="auto"/>
            </w:tcBorders>
          </w:tcPr>
          <w:p w:rsidR="003B712F" w:rsidRDefault="003B712F" w:rsidP="009104F1">
            <w:pPr>
              <w:spacing w:line="240" w:lineRule="auto"/>
              <w:rPr>
                <w:rFonts w:ascii="Calibri" w:hAnsi="Calibri"/>
                <w:color w:val="000000"/>
              </w:rPr>
            </w:pPr>
            <w:r>
              <w:rPr>
                <w:rFonts w:ascii="Calibri" w:eastAsia="Times New Roman" w:hAnsi="Calibri" w:cs="Times New Roman"/>
                <w:color w:val="000000"/>
              </w:rPr>
              <w:t>XDSDocumentEntry – comments for comments,</w:t>
            </w:r>
          </w:p>
        </w:tc>
      </w:tr>
    </w:tbl>
    <w:p w:rsidR="00137543" w:rsidRDefault="00137543" w:rsidP="00137543">
      <w:pPr>
        <w:rPr>
          <w:i/>
        </w:rPr>
      </w:pPr>
    </w:p>
    <w:p w:rsidR="005006CE" w:rsidRDefault="005006CE" w:rsidP="00137543">
      <w:pPr>
        <w:rPr>
          <w:i/>
        </w:rPr>
      </w:pPr>
    </w:p>
    <w:tbl>
      <w:tblPr>
        <w:tblpPr w:leftFromText="180" w:rightFromText="180" w:vertAnchor="text" w:tblpY="1"/>
        <w:tblOverlap w:val="never"/>
        <w:tblW w:w="9483" w:type="dxa"/>
        <w:tblInd w:w="93" w:type="dxa"/>
        <w:tblLook w:val="04A0" w:firstRow="1" w:lastRow="0" w:firstColumn="1" w:lastColumn="0" w:noHBand="0" w:noVBand="1"/>
      </w:tblPr>
      <w:tblGrid>
        <w:gridCol w:w="1988"/>
        <w:gridCol w:w="1838"/>
        <w:gridCol w:w="3065"/>
        <w:gridCol w:w="2592"/>
      </w:tblGrid>
      <w:tr w:rsidR="00DE4DB9" w:rsidRPr="007914D8" w:rsidTr="00DE4DB9">
        <w:trPr>
          <w:trHeight w:val="352"/>
        </w:trPr>
        <w:tc>
          <w:tcPr>
            <w:tcW w:w="9483" w:type="dxa"/>
            <w:gridSpan w:val="4"/>
            <w:tcBorders>
              <w:top w:val="single" w:sz="4" w:space="0" w:color="auto"/>
              <w:left w:val="single" w:sz="4" w:space="0" w:color="auto"/>
              <w:bottom w:val="single" w:sz="4" w:space="0" w:color="auto"/>
              <w:right w:val="single" w:sz="4" w:space="0" w:color="auto"/>
            </w:tcBorders>
            <w:shd w:val="clear" w:color="000000" w:fill="4F81BD"/>
          </w:tcPr>
          <w:p w:rsidR="00DE4DB9" w:rsidRDefault="00DE4DB9" w:rsidP="00DE4DB9">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Table 5-5: Document Metadata related to Document Author</w:t>
            </w:r>
          </w:p>
        </w:tc>
      </w:tr>
      <w:tr w:rsidR="005006CE" w:rsidRPr="007914D8" w:rsidTr="00DE4DB9">
        <w:trPr>
          <w:trHeight w:val="720"/>
        </w:trPr>
        <w:tc>
          <w:tcPr>
            <w:tcW w:w="1988" w:type="dxa"/>
            <w:tcBorders>
              <w:top w:val="single" w:sz="4" w:space="0" w:color="auto"/>
              <w:left w:val="single" w:sz="4" w:space="0" w:color="auto"/>
              <w:bottom w:val="single" w:sz="4" w:space="0" w:color="auto"/>
              <w:right w:val="single" w:sz="4" w:space="0" w:color="auto"/>
            </w:tcBorders>
            <w:shd w:val="clear" w:color="000000" w:fill="4F81BD"/>
            <w:hideMark/>
          </w:tcPr>
          <w:p w:rsidR="005006CE" w:rsidRPr="007914D8" w:rsidRDefault="005006CE"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1838" w:type="dxa"/>
            <w:tcBorders>
              <w:top w:val="single" w:sz="4" w:space="0" w:color="auto"/>
              <w:left w:val="nil"/>
              <w:bottom w:val="single" w:sz="4" w:space="0" w:color="auto"/>
              <w:right w:val="single" w:sz="4" w:space="0" w:color="auto"/>
            </w:tcBorders>
            <w:shd w:val="clear" w:color="000000" w:fill="4F81BD"/>
            <w:hideMark/>
          </w:tcPr>
          <w:p w:rsidR="005006CE" w:rsidRPr="007914D8" w:rsidRDefault="005006CE"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5"/>
            </w:r>
          </w:p>
        </w:tc>
        <w:tc>
          <w:tcPr>
            <w:tcW w:w="3065" w:type="dxa"/>
            <w:tcBorders>
              <w:top w:val="single" w:sz="4" w:space="0" w:color="auto"/>
              <w:left w:val="nil"/>
              <w:bottom w:val="single" w:sz="4" w:space="0" w:color="auto"/>
              <w:right w:val="single" w:sz="4" w:space="0" w:color="auto"/>
            </w:tcBorders>
            <w:shd w:val="clear" w:color="000000" w:fill="4F81BD"/>
            <w:hideMark/>
          </w:tcPr>
          <w:p w:rsidR="005006CE" w:rsidRPr="007914D8" w:rsidRDefault="005006CE" w:rsidP="009104F1">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c>
          <w:tcPr>
            <w:tcW w:w="2592" w:type="dxa"/>
            <w:tcBorders>
              <w:top w:val="single" w:sz="4" w:space="0" w:color="auto"/>
              <w:left w:val="nil"/>
              <w:bottom w:val="single" w:sz="4" w:space="0" w:color="auto"/>
              <w:right w:val="single" w:sz="4" w:space="0" w:color="auto"/>
            </w:tcBorders>
            <w:shd w:val="clear" w:color="000000" w:fill="4F81BD"/>
          </w:tcPr>
          <w:p w:rsidR="005006CE" w:rsidRPr="007914D8" w:rsidRDefault="005006CE" w:rsidP="009104F1">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XDS Metadata Mapping</w:t>
            </w:r>
          </w:p>
        </w:tc>
      </w:tr>
      <w:tr w:rsidR="005006CE" w:rsidRPr="00CD5F3D" w:rsidTr="00DE4DB9">
        <w:trPr>
          <w:trHeight w:val="720"/>
        </w:trPr>
        <w:tc>
          <w:tcPr>
            <w:tcW w:w="1988" w:type="dxa"/>
            <w:vMerge w:val="restart"/>
            <w:tcBorders>
              <w:top w:val="single" w:sz="4" w:space="0" w:color="auto"/>
              <w:left w:val="single" w:sz="4" w:space="0" w:color="auto"/>
              <w:right w:val="single" w:sz="4" w:space="0" w:color="auto"/>
            </w:tcBorders>
            <w:shd w:val="clear" w:color="auto" w:fill="auto"/>
          </w:tcPr>
          <w:p w:rsidR="005006CE" w:rsidRPr="00CD5F3D" w:rsidRDefault="005006CE" w:rsidP="009104F1">
            <w:pPr>
              <w:spacing w:after="0" w:line="240" w:lineRule="auto"/>
              <w:rPr>
                <w:rFonts w:ascii="Calibri" w:eastAsia="Times New Roman" w:hAnsi="Calibri" w:cs="Times New Roman"/>
                <w:b/>
                <w:bCs/>
                <w:color w:val="FFFFFF"/>
              </w:rPr>
            </w:pPr>
            <w:r w:rsidRPr="00CD5F3D">
              <w:rPr>
                <w:rFonts w:ascii="Calibri" w:eastAsia="Times New Roman" w:hAnsi="Calibri" w:cs="Times New Roman"/>
                <w:b/>
                <w:bCs/>
              </w:rPr>
              <w:t xml:space="preserve">Document Author </w:t>
            </w:r>
          </w:p>
        </w:tc>
        <w:tc>
          <w:tcPr>
            <w:tcW w:w="1838" w:type="dxa"/>
            <w:tcBorders>
              <w:top w:val="single" w:sz="4" w:space="0" w:color="auto"/>
              <w:left w:val="nil"/>
              <w:bottom w:val="single" w:sz="4" w:space="0" w:color="auto"/>
              <w:right w:val="single" w:sz="4" w:space="0" w:color="auto"/>
            </w:tcBorders>
            <w:shd w:val="clear" w:color="auto" w:fill="auto"/>
          </w:tcPr>
          <w:p w:rsidR="005006CE" w:rsidRPr="00CD5F3D" w:rsidRDefault="005006CE" w:rsidP="009104F1">
            <w:pPr>
              <w:spacing w:line="240" w:lineRule="auto"/>
              <w:rPr>
                <w:rFonts w:ascii="Calibri" w:hAnsi="Calibri"/>
                <w:color w:val="000000"/>
              </w:rPr>
            </w:pPr>
            <w:r w:rsidRPr="00CD5F3D">
              <w:rPr>
                <w:rFonts w:ascii="Calibri" w:hAnsi="Calibri"/>
                <w:color w:val="000000"/>
              </w:rPr>
              <w:t>Author Specialty</w:t>
            </w:r>
          </w:p>
          <w:p w:rsidR="005006CE" w:rsidRPr="00CD5F3D" w:rsidRDefault="005006CE" w:rsidP="009104F1">
            <w:pPr>
              <w:spacing w:after="0" w:line="240" w:lineRule="auto"/>
              <w:rPr>
                <w:rFonts w:ascii="Calibri" w:eastAsia="Times New Roman" w:hAnsi="Calibri" w:cs="Times New Roman"/>
                <w:b/>
                <w:bCs/>
                <w:color w:val="FFFFFF"/>
              </w:rPr>
            </w:pPr>
          </w:p>
        </w:tc>
        <w:tc>
          <w:tcPr>
            <w:tcW w:w="3065" w:type="dxa"/>
            <w:tcBorders>
              <w:top w:val="single" w:sz="4" w:space="0" w:color="auto"/>
              <w:left w:val="nil"/>
              <w:bottom w:val="single" w:sz="4" w:space="0" w:color="auto"/>
              <w:right w:val="single" w:sz="4" w:space="0" w:color="auto"/>
            </w:tcBorders>
            <w:shd w:val="clear" w:color="auto" w:fill="auto"/>
          </w:tcPr>
          <w:p w:rsidR="005006CE" w:rsidRPr="00CD5F3D" w:rsidRDefault="005006CE" w:rsidP="009104F1">
            <w:pPr>
              <w:spacing w:line="240" w:lineRule="auto"/>
              <w:rPr>
                <w:rFonts w:ascii="Calibri" w:hAnsi="Calibri"/>
                <w:color w:val="000000"/>
              </w:rPr>
            </w:pPr>
            <w:r w:rsidRPr="00CD5F3D">
              <w:rPr>
                <w:rFonts w:ascii="Calibri" w:hAnsi="Calibri"/>
                <w:color w:val="000000"/>
              </w:rPr>
              <w:t>Represents a specific specialty of the author who created the document. For example, Primary Care Physician, Nurse Practitioner, Anesthesiologist, Cardiologist etc.</w:t>
            </w:r>
          </w:p>
          <w:p w:rsidR="005006CE" w:rsidRPr="00CD5F3D" w:rsidRDefault="005006CE" w:rsidP="009104F1">
            <w:pPr>
              <w:spacing w:after="0" w:line="240" w:lineRule="auto"/>
              <w:rPr>
                <w:rFonts w:ascii="Calibri" w:eastAsia="Times New Roman" w:hAnsi="Calibri" w:cs="Times New Roman"/>
                <w:b/>
                <w:bCs/>
                <w:color w:val="FFFFFF"/>
              </w:rPr>
            </w:pPr>
          </w:p>
        </w:tc>
        <w:tc>
          <w:tcPr>
            <w:tcW w:w="2592" w:type="dxa"/>
            <w:tcBorders>
              <w:top w:val="single" w:sz="4" w:space="0" w:color="auto"/>
              <w:left w:val="nil"/>
              <w:bottom w:val="single" w:sz="4" w:space="0" w:color="auto"/>
              <w:right w:val="single" w:sz="4" w:space="0" w:color="auto"/>
            </w:tcBorders>
          </w:tcPr>
          <w:p w:rsidR="005006CE" w:rsidRPr="00CD5F3D" w:rsidRDefault="005006CE" w:rsidP="009104F1">
            <w:pPr>
              <w:spacing w:line="240" w:lineRule="auto"/>
              <w:rPr>
                <w:rFonts w:ascii="Calibri" w:hAnsi="Calibri"/>
                <w:color w:val="000000"/>
              </w:rPr>
            </w:pPr>
            <w:r>
              <w:rPr>
                <w:rFonts w:ascii="Calibri" w:hAnsi="Calibri"/>
                <w:color w:val="000000"/>
              </w:rPr>
              <w:t xml:space="preserve">XDSDocumentEntry </w:t>
            </w:r>
            <w:r w:rsidR="00CE6787">
              <w:rPr>
                <w:rFonts w:ascii="Calibri" w:hAnsi="Calibri"/>
                <w:color w:val="000000"/>
              </w:rPr>
              <w:t>–</w:t>
            </w:r>
            <w:r>
              <w:rPr>
                <w:rFonts w:ascii="Calibri" w:hAnsi="Calibri"/>
                <w:color w:val="000000"/>
              </w:rPr>
              <w:t xml:space="preserve"> authorSpecialty</w:t>
            </w:r>
          </w:p>
        </w:tc>
      </w:tr>
      <w:tr w:rsidR="005006CE" w:rsidRPr="00CD5F3D" w:rsidTr="00DE4DB9">
        <w:trPr>
          <w:trHeight w:val="720"/>
        </w:trPr>
        <w:tc>
          <w:tcPr>
            <w:tcW w:w="1988" w:type="dxa"/>
            <w:vMerge/>
            <w:tcBorders>
              <w:left w:val="single" w:sz="4" w:space="0" w:color="auto"/>
              <w:bottom w:val="single" w:sz="4" w:space="0" w:color="auto"/>
              <w:right w:val="single" w:sz="4" w:space="0" w:color="auto"/>
            </w:tcBorders>
            <w:shd w:val="clear" w:color="auto" w:fill="auto"/>
          </w:tcPr>
          <w:p w:rsidR="005006CE" w:rsidRPr="00CD5F3D" w:rsidRDefault="005006CE" w:rsidP="009104F1">
            <w:pPr>
              <w:spacing w:after="0" w:line="240" w:lineRule="auto"/>
              <w:rPr>
                <w:rFonts w:ascii="Calibri" w:eastAsia="Times New Roman" w:hAnsi="Calibri" w:cs="Times New Roman"/>
                <w:b/>
                <w:bCs/>
              </w:rPr>
            </w:pPr>
          </w:p>
        </w:tc>
        <w:tc>
          <w:tcPr>
            <w:tcW w:w="1838" w:type="dxa"/>
            <w:tcBorders>
              <w:top w:val="single" w:sz="4" w:space="0" w:color="auto"/>
              <w:left w:val="nil"/>
              <w:bottom w:val="single" w:sz="4" w:space="0" w:color="auto"/>
              <w:right w:val="single" w:sz="4" w:space="0" w:color="auto"/>
            </w:tcBorders>
            <w:shd w:val="clear" w:color="auto" w:fill="auto"/>
          </w:tcPr>
          <w:p w:rsidR="005006CE" w:rsidRPr="00CD5F3D" w:rsidRDefault="005006CE" w:rsidP="009104F1">
            <w:pPr>
              <w:spacing w:line="240" w:lineRule="auto"/>
              <w:rPr>
                <w:rFonts w:ascii="Calibri" w:hAnsi="Calibri"/>
                <w:color w:val="000000"/>
              </w:rPr>
            </w:pPr>
            <w:r>
              <w:rPr>
                <w:rFonts w:ascii="Calibri" w:hAnsi="Calibri"/>
                <w:color w:val="000000"/>
              </w:rPr>
              <w:t>Author Contact Information</w:t>
            </w:r>
          </w:p>
        </w:tc>
        <w:tc>
          <w:tcPr>
            <w:tcW w:w="3065" w:type="dxa"/>
            <w:tcBorders>
              <w:top w:val="single" w:sz="4" w:space="0" w:color="auto"/>
              <w:left w:val="nil"/>
              <w:bottom w:val="single" w:sz="4" w:space="0" w:color="auto"/>
              <w:right w:val="single" w:sz="4" w:space="0" w:color="auto"/>
            </w:tcBorders>
            <w:shd w:val="clear" w:color="auto" w:fill="auto"/>
          </w:tcPr>
          <w:p w:rsidR="005006CE" w:rsidRPr="00CD5F3D" w:rsidRDefault="005006CE" w:rsidP="009104F1">
            <w:pPr>
              <w:spacing w:line="240" w:lineRule="auto"/>
              <w:rPr>
                <w:rFonts w:ascii="Calibri" w:hAnsi="Calibri"/>
                <w:color w:val="000000"/>
              </w:rPr>
            </w:pPr>
            <w:r w:rsidRPr="00CD5F3D">
              <w:rPr>
                <w:rFonts w:ascii="Calibri" w:hAnsi="Calibri"/>
                <w:color w:val="000000"/>
              </w:rPr>
              <w:t xml:space="preserve">Represents the telecommunications address (e.g. phone, email, </w:t>
            </w:r>
            <w:r w:rsidR="00F42D4E" w:rsidRPr="00CD5F3D">
              <w:rPr>
                <w:rFonts w:ascii="Calibri" w:hAnsi="Calibri"/>
                <w:color w:val="000000"/>
              </w:rPr>
              <w:t>etc.</w:t>
            </w:r>
            <w:r w:rsidRPr="00CD5F3D">
              <w:rPr>
                <w:rFonts w:ascii="Calibri" w:hAnsi="Calibri"/>
                <w:color w:val="000000"/>
              </w:rPr>
              <w:t>) of the document author, intended to assist with automated routing of other mes</w:t>
            </w:r>
            <w:r>
              <w:rPr>
                <w:rFonts w:ascii="Calibri" w:hAnsi="Calibri"/>
                <w:color w:val="000000"/>
              </w:rPr>
              <w:t xml:space="preserve">sages intended for the document </w:t>
            </w:r>
            <w:r w:rsidRPr="00CD5F3D">
              <w:rPr>
                <w:rFonts w:ascii="Calibri" w:hAnsi="Calibri"/>
                <w:color w:val="000000"/>
              </w:rPr>
              <w:t>author.</w:t>
            </w:r>
          </w:p>
        </w:tc>
        <w:tc>
          <w:tcPr>
            <w:tcW w:w="2592" w:type="dxa"/>
            <w:tcBorders>
              <w:top w:val="single" w:sz="4" w:space="0" w:color="auto"/>
              <w:left w:val="nil"/>
              <w:bottom w:val="single" w:sz="4" w:space="0" w:color="auto"/>
              <w:right w:val="single" w:sz="4" w:space="0" w:color="auto"/>
            </w:tcBorders>
          </w:tcPr>
          <w:p w:rsidR="005006CE" w:rsidRPr="00CD5F3D" w:rsidRDefault="005006CE" w:rsidP="009104F1">
            <w:pPr>
              <w:spacing w:line="240" w:lineRule="auto"/>
              <w:rPr>
                <w:rFonts w:ascii="Calibri" w:hAnsi="Calibri"/>
                <w:color w:val="000000"/>
              </w:rPr>
            </w:pPr>
            <w:r>
              <w:rPr>
                <w:rFonts w:ascii="Calibri" w:hAnsi="Calibri"/>
                <w:color w:val="000000"/>
              </w:rPr>
              <w:t xml:space="preserve">XDSDocumentEntry </w:t>
            </w:r>
            <w:r w:rsidR="00CE6787">
              <w:rPr>
                <w:rFonts w:ascii="Calibri" w:hAnsi="Calibri"/>
                <w:color w:val="000000"/>
              </w:rPr>
              <w:t>–</w:t>
            </w:r>
            <w:r>
              <w:rPr>
                <w:rFonts w:ascii="Calibri" w:hAnsi="Calibri"/>
                <w:color w:val="000000"/>
              </w:rPr>
              <w:t xml:space="preserve"> authorTelecommunication</w:t>
            </w:r>
          </w:p>
        </w:tc>
      </w:tr>
    </w:tbl>
    <w:p w:rsidR="005006CE" w:rsidRDefault="005006CE" w:rsidP="00137543">
      <w:pPr>
        <w:rPr>
          <w:i/>
        </w:rPr>
      </w:pPr>
    </w:p>
    <w:p w:rsidR="00CE6787" w:rsidRDefault="00CE6787" w:rsidP="00CE6787">
      <w:pPr>
        <w:pStyle w:val="Heading3"/>
        <w:numPr>
          <w:ilvl w:val="2"/>
          <w:numId w:val="17"/>
        </w:numPr>
      </w:pPr>
      <w:bookmarkStart w:id="26" w:name="_Data_Elements_to"/>
      <w:bookmarkStart w:id="27" w:name="_Toc379381107"/>
      <w:bookmarkEnd w:id="26"/>
      <w:r>
        <w:t>Data Elements to be used for constructing queries</w:t>
      </w:r>
      <w:bookmarkEnd w:id="27"/>
    </w:p>
    <w:p w:rsidR="00CE6787" w:rsidRDefault="00CE6787" w:rsidP="00137543">
      <w:pPr>
        <w:rPr>
          <w:i/>
        </w:rPr>
      </w:pPr>
      <w:r>
        <w:t xml:space="preserve">The section identifies the data elements that will be used to formulate the queries. The conceptual data elements are </w:t>
      </w:r>
      <w:r w:rsidR="00B638DC">
        <w:t xml:space="preserve">mapped to </w:t>
      </w:r>
      <w:r w:rsidR="007E12DC">
        <w:t>C-</w:t>
      </w:r>
      <w:r w:rsidR="00B638DC">
        <w:t xml:space="preserve">CDA R2 based definitions. The table is using the “.” </w:t>
      </w:r>
      <w:r w:rsidR="007E12DC">
        <w:t>s</w:t>
      </w:r>
      <w:r w:rsidR="00B638DC">
        <w:t xml:space="preserve">ymbol to identify the specific sub-element within </w:t>
      </w:r>
      <w:r w:rsidR="007E12DC">
        <w:t>C-</w:t>
      </w:r>
      <w:r w:rsidR="00B638DC">
        <w:t>CDA R2 data elements</w:t>
      </w:r>
      <w:r w:rsidR="008C2D81">
        <w:rPr>
          <w:rStyle w:val="FootnoteReference"/>
        </w:rPr>
        <w:footnoteReference w:id="6"/>
      </w:r>
      <w:r w:rsidR="00B638DC">
        <w:t>.</w:t>
      </w:r>
      <w:r w:rsidR="007E12DC">
        <w:t xml:space="preserve"> </w:t>
      </w:r>
    </w:p>
    <w:tbl>
      <w:tblPr>
        <w:tblStyle w:val="TableGrid"/>
        <w:tblW w:w="0" w:type="auto"/>
        <w:tblLook w:val="04A0" w:firstRow="1" w:lastRow="0" w:firstColumn="1" w:lastColumn="0" w:noHBand="0" w:noVBand="1"/>
      </w:tblPr>
      <w:tblGrid>
        <w:gridCol w:w="1718"/>
        <w:gridCol w:w="7858"/>
      </w:tblGrid>
      <w:tr w:rsidR="00DE4DB9" w:rsidRPr="000C6CB8" w:rsidTr="00831763">
        <w:trPr>
          <w:tblHeader/>
        </w:trPr>
        <w:tc>
          <w:tcPr>
            <w:tcW w:w="9576" w:type="dxa"/>
            <w:gridSpan w:val="2"/>
            <w:shd w:val="clear" w:color="auto" w:fill="548DD4" w:themeFill="text2" w:themeFillTint="99"/>
          </w:tcPr>
          <w:p w:rsidR="00DE4DB9" w:rsidRDefault="00DE4DB9" w:rsidP="00F72C4A">
            <w:pPr>
              <w:jc w:val="center"/>
              <w:rPr>
                <w:b/>
                <w:color w:val="FFFFFF" w:themeColor="background1"/>
              </w:rPr>
            </w:pPr>
            <w:r>
              <w:rPr>
                <w:rFonts w:ascii="Calibri" w:eastAsia="Times New Roman" w:hAnsi="Calibri" w:cs="Times New Roman"/>
                <w:b/>
                <w:bCs/>
                <w:color w:val="FFFFFF"/>
              </w:rPr>
              <w:t>Table 5-6: Data</w:t>
            </w:r>
            <w:r w:rsidR="00831763">
              <w:rPr>
                <w:rFonts w:ascii="Calibri" w:eastAsia="Times New Roman" w:hAnsi="Calibri" w:cs="Times New Roman"/>
                <w:b/>
                <w:bCs/>
                <w:color w:val="FFFFFF"/>
              </w:rPr>
              <w:t xml:space="preserve"> Elements to be used for constructing queries</w:t>
            </w:r>
          </w:p>
        </w:tc>
      </w:tr>
      <w:tr w:rsidR="00180A33" w:rsidRPr="000C6CB8" w:rsidTr="00DE4DB9">
        <w:trPr>
          <w:tblHeader/>
        </w:trPr>
        <w:tc>
          <w:tcPr>
            <w:tcW w:w="1807" w:type="dxa"/>
            <w:shd w:val="clear" w:color="auto" w:fill="548DD4" w:themeFill="text2" w:themeFillTint="99"/>
          </w:tcPr>
          <w:p w:rsidR="00180A33" w:rsidRPr="000C6CB8" w:rsidRDefault="00180A33" w:rsidP="009104F1">
            <w:pPr>
              <w:jc w:val="center"/>
              <w:rPr>
                <w:b/>
                <w:color w:val="FFFFFF" w:themeColor="background1"/>
              </w:rPr>
            </w:pPr>
            <w:r w:rsidRPr="000C6CB8">
              <w:rPr>
                <w:b/>
                <w:color w:val="FFFFFF" w:themeColor="background1"/>
              </w:rPr>
              <w:t>Data Elements</w:t>
            </w:r>
          </w:p>
        </w:tc>
        <w:tc>
          <w:tcPr>
            <w:tcW w:w="7769" w:type="dxa"/>
            <w:shd w:val="clear" w:color="auto" w:fill="548DD4" w:themeFill="text2" w:themeFillTint="99"/>
          </w:tcPr>
          <w:p w:rsidR="00F72C4A" w:rsidRPr="000C6CB8" w:rsidRDefault="00BA5D05" w:rsidP="00F72C4A">
            <w:pPr>
              <w:jc w:val="center"/>
              <w:rPr>
                <w:b/>
                <w:color w:val="FFFFFF" w:themeColor="background1"/>
              </w:rPr>
            </w:pPr>
            <w:r>
              <w:rPr>
                <w:b/>
                <w:color w:val="FFFFFF" w:themeColor="background1"/>
              </w:rPr>
              <w:t>Detailed Data Element definitions to be used for queries</w:t>
            </w:r>
            <w:r w:rsidR="00180A33">
              <w:rPr>
                <w:b/>
                <w:color w:val="FFFFFF" w:themeColor="background1"/>
              </w:rPr>
              <w:t xml:space="preserve"> based on </w:t>
            </w:r>
            <w:r w:rsidR="00F72C4A">
              <w:rPr>
                <w:b/>
                <w:color w:val="FFFFFF" w:themeColor="background1"/>
              </w:rPr>
              <w:t>C-</w:t>
            </w:r>
            <w:r w:rsidR="00180A33">
              <w:rPr>
                <w:b/>
                <w:color w:val="FFFFFF" w:themeColor="background1"/>
              </w:rPr>
              <w:t>CDA</w:t>
            </w:r>
          </w:p>
        </w:tc>
      </w:tr>
      <w:tr w:rsidR="00180A33" w:rsidRPr="007720C9" w:rsidTr="00DE4DB9">
        <w:tc>
          <w:tcPr>
            <w:tcW w:w="1807" w:type="dxa"/>
          </w:tcPr>
          <w:p w:rsidR="00180A33" w:rsidRDefault="00180A33" w:rsidP="009104F1">
            <w:r>
              <w:t>Patient (s) Identification</w:t>
            </w:r>
          </w:p>
        </w:tc>
        <w:tc>
          <w:tcPr>
            <w:tcW w:w="7769" w:type="dxa"/>
          </w:tcPr>
          <w:p w:rsidR="00180A33" w:rsidRDefault="00B638DC" w:rsidP="009104F1">
            <w:r>
              <w:t>RecordTarget.PatientRole.</w:t>
            </w:r>
            <w:r w:rsidR="00180A33">
              <w:t>id</w:t>
            </w:r>
          </w:p>
        </w:tc>
      </w:tr>
      <w:tr w:rsidR="00180A33" w:rsidRPr="007720C9" w:rsidTr="00DE4DB9">
        <w:tc>
          <w:tcPr>
            <w:tcW w:w="1807" w:type="dxa"/>
          </w:tcPr>
          <w:p w:rsidR="00180A33" w:rsidRDefault="00180A33" w:rsidP="009104F1">
            <w:r>
              <w:t>Facility / Source</w:t>
            </w:r>
          </w:p>
        </w:tc>
        <w:tc>
          <w:tcPr>
            <w:tcW w:w="7769" w:type="dxa"/>
          </w:tcPr>
          <w:p w:rsidR="00180A33" w:rsidRDefault="00B638DC" w:rsidP="009104F1">
            <w:r>
              <w:t>componentOf.</w:t>
            </w:r>
            <w:r w:rsidR="00180A33" w:rsidRPr="00180A33">
              <w:t>encompassing</w:t>
            </w:r>
            <w:r>
              <w:t>Encounter.</w:t>
            </w:r>
            <w:r w:rsidR="00180A33" w:rsidRPr="00180A33">
              <w:t>location</w:t>
            </w:r>
          </w:p>
        </w:tc>
      </w:tr>
      <w:tr w:rsidR="00180A33" w:rsidRPr="007720C9" w:rsidTr="00DE4DB9">
        <w:tc>
          <w:tcPr>
            <w:tcW w:w="1807" w:type="dxa"/>
          </w:tcPr>
          <w:p w:rsidR="00180A33" w:rsidRDefault="00180A33" w:rsidP="009104F1">
            <w:r>
              <w:t>Encounter Type</w:t>
            </w:r>
          </w:p>
        </w:tc>
        <w:tc>
          <w:tcPr>
            <w:tcW w:w="7769" w:type="dxa"/>
          </w:tcPr>
          <w:p w:rsidR="00180A33" w:rsidRDefault="00B638DC" w:rsidP="009104F1">
            <w:r>
              <w:t>Entry.encounter.</w:t>
            </w:r>
            <w:r w:rsidR="00F72C4A">
              <w:t>code</w:t>
            </w:r>
          </w:p>
        </w:tc>
      </w:tr>
      <w:tr w:rsidR="00180A33" w:rsidRPr="007720C9" w:rsidTr="00DE4DB9">
        <w:tc>
          <w:tcPr>
            <w:tcW w:w="1807" w:type="dxa"/>
          </w:tcPr>
          <w:p w:rsidR="00180A33" w:rsidRDefault="00180A33" w:rsidP="009104F1">
            <w:r>
              <w:t>Date (Date Range)</w:t>
            </w:r>
          </w:p>
        </w:tc>
        <w:tc>
          <w:tcPr>
            <w:tcW w:w="7769" w:type="dxa"/>
          </w:tcPr>
          <w:p w:rsidR="00180A33" w:rsidRDefault="00B638DC" w:rsidP="009104F1">
            <w:r>
              <w:t>documentationOf.serviceEvent.</w:t>
            </w:r>
            <w:r w:rsidR="00180A33" w:rsidRPr="00180A33">
              <w:t>effectiveTime</w:t>
            </w:r>
            <w:r w:rsidR="00180A33">
              <w:t xml:space="preserve"> (low and high)</w:t>
            </w:r>
          </w:p>
        </w:tc>
      </w:tr>
      <w:tr w:rsidR="00180A33" w:rsidRPr="007720C9" w:rsidTr="00DE4DB9">
        <w:tc>
          <w:tcPr>
            <w:tcW w:w="1807" w:type="dxa"/>
          </w:tcPr>
          <w:p w:rsidR="00180A33" w:rsidRDefault="00180A33" w:rsidP="007E12DC">
            <w:r>
              <w:t>1. Patient name</w:t>
            </w:r>
          </w:p>
        </w:tc>
        <w:tc>
          <w:tcPr>
            <w:tcW w:w="7769" w:type="dxa"/>
          </w:tcPr>
          <w:p w:rsidR="00180A33" w:rsidRDefault="007E12DC" w:rsidP="009104F1">
            <w:r>
              <w:t>recordTarget.patientRole.Patient.</w:t>
            </w:r>
            <w:r w:rsidR="00180A33" w:rsidRPr="00180A33">
              <w:t>name</w:t>
            </w:r>
          </w:p>
        </w:tc>
      </w:tr>
      <w:tr w:rsidR="00180A33" w:rsidRPr="007720C9" w:rsidTr="00DE4DB9">
        <w:tc>
          <w:tcPr>
            <w:tcW w:w="1807" w:type="dxa"/>
          </w:tcPr>
          <w:p w:rsidR="00180A33" w:rsidRDefault="00180A33" w:rsidP="009104F1">
            <w:r w:rsidRPr="009E61B6">
              <w:lastRenderedPageBreak/>
              <w:t>2. Sex</w:t>
            </w:r>
          </w:p>
        </w:tc>
        <w:tc>
          <w:tcPr>
            <w:tcW w:w="7769" w:type="dxa"/>
          </w:tcPr>
          <w:p w:rsidR="00180A33" w:rsidRPr="009E61B6" w:rsidRDefault="007E12DC" w:rsidP="007E12DC">
            <w:r>
              <w:t>recordTarget.patientRole.</w:t>
            </w:r>
            <w:r w:rsidR="00180A33" w:rsidRPr="00180A33">
              <w:t>Patient</w:t>
            </w:r>
            <w:r>
              <w:t>.</w:t>
            </w:r>
            <w:r w:rsidR="00180A33" w:rsidRPr="00180A33">
              <w:t>administrativeGenderCode</w:t>
            </w:r>
          </w:p>
        </w:tc>
      </w:tr>
      <w:tr w:rsidR="00180A33" w:rsidRPr="007720C9" w:rsidTr="00DE4DB9">
        <w:tc>
          <w:tcPr>
            <w:tcW w:w="1807" w:type="dxa"/>
          </w:tcPr>
          <w:p w:rsidR="00180A33" w:rsidRDefault="00180A33" w:rsidP="009104F1">
            <w:r w:rsidRPr="009E61B6">
              <w:t xml:space="preserve">3. Date of birth </w:t>
            </w:r>
          </w:p>
        </w:tc>
        <w:tc>
          <w:tcPr>
            <w:tcW w:w="7769" w:type="dxa"/>
          </w:tcPr>
          <w:p w:rsidR="00180A33" w:rsidRPr="009E61B6" w:rsidRDefault="00180A33" w:rsidP="007E12DC">
            <w:r w:rsidRPr="00180A33">
              <w:t>r</w:t>
            </w:r>
            <w:r w:rsidR="007E12DC">
              <w:t>ecordTarget.patientRole.Patient.</w:t>
            </w:r>
            <w:r w:rsidRPr="00180A33">
              <w:t>birthTime</w:t>
            </w:r>
          </w:p>
        </w:tc>
      </w:tr>
      <w:tr w:rsidR="00180A33" w:rsidRPr="007720C9" w:rsidTr="00DE4DB9">
        <w:tc>
          <w:tcPr>
            <w:tcW w:w="1807" w:type="dxa"/>
          </w:tcPr>
          <w:p w:rsidR="00180A33" w:rsidRDefault="00180A33" w:rsidP="009104F1">
            <w:r w:rsidRPr="009E61B6">
              <w:t>4. Race</w:t>
            </w:r>
          </w:p>
        </w:tc>
        <w:tc>
          <w:tcPr>
            <w:tcW w:w="7769" w:type="dxa"/>
          </w:tcPr>
          <w:p w:rsidR="00180A33" w:rsidRPr="009E61B6" w:rsidRDefault="00180A33" w:rsidP="009104F1">
            <w:r w:rsidRPr="00180A33">
              <w:t>r</w:t>
            </w:r>
            <w:r w:rsidR="007E12DC">
              <w:t>ecordTarget.patientRole.Patient.</w:t>
            </w:r>
            <w:r w:rsidRPr="00180A33">
              <w:t>raceCode</w:t>
            </w:r>
          </w:p>
        </w:tc>
      </w:tr>
      <w:tr w:rsidR="00180A33" w:rsidRPr="007720C9" w:rsidTr="00DE4DB9">
        <w:tc>
          <w:tcPr>
            <w:tcW w:w="1807" w:type="dxa"/>
          </w:tcPr>
          <w:p w:rsidR="00180A33" w:rsidRDefault="00180A33" w:rsidP="009104F1">
            <w:r w:rsidRPr="009E61B6">
              <w:t>5. Ethnicity</w:t>
            </w:r>
          </w:p>
        </w:tc>
        <w:tc>
          <w:tcPr>
            <w:tcW w:w="7769" w:type="dxa"/>
          </w:tcPr>
          <w:p w:rsidR="00180A33" w:rsidRPr="009E61B6" w:rsidRDefault="00180A33" w:rsidP="007E12DC">
            <w:r w:rsidRPr="00180A33">
              <w:t>recordTarget</w:t>
            </w:r>
            <w:r w:rsidR="007E12DC">
              <w:t>.</w:t>
            </w:r>
            <w:r w:rsidRPr="00180A33">
              <w:t>patientRole</w:t>
            </w:r>
            <w:r w:rsidR="007E12DC">
              <w:t>.Patient.</w:t>
            </w:r>
            <w:r w:rsidRPr="00180A33">
              <w:t>ethnicGroupCode</w:t>
            </w:r>
          </w:p>
        </w:tc>
      </w:tr>
      <w:tr w:rsidR="00180A33" w:rsidRPr="007720C9" w:rsidTr="00DE4DB9">
        <w:trPr>
          <w:trHeight w:val="278"/>
        </w:trPr>
        <w:tc>
          <w:tcPr>
            <w:tcW w:w="1807" w:type="dxa"/>
          </w:tcPr>
          <w:p w:rsidR="00180A33" w:rsidRDefault="00180A33" w:rsidP="009104F1">
            <w:r w:rsidRPr="009E61B6">
              <w:t>6. Preferred language</w:t>
            </w:r>
          </w:p>
        </w:tc>
        <w:tc>
          <w:tcPr>
            <w:tcW w:w="7769" w:type="dxa"/>
          </w:tcPr>
          <w:p w:rsidR="00180A33" w:rsidRPr="009E61B6" w:rsidRDefault="007E12DC" w:rsidP="009104F1">
            <w:r>
              <w:t>recordTarget.patientRole.Patient.</w:t>
            </w:r>
            <w:r w:rsidR="00180A33" w:rsidRPr="00180A33">
              <w:t>languageCommunication</w:t>
            </w:r>
          </w:p>
        </w:tc>
      </w:tr>
      <w:tr w:rsidR="00180A33" w:rsidRPr="00696D4F" w:rsidTr="00DE4DB9">
        <w:tc>
          <w:tcPr>
            <w:tcW w:w="1807" w:type="dxa"/>
          </w:tcPr>
          <w:p w:rsidR="00180A33" w:rsidRPr="009E61B6" w:rsidRDefault="00180A33" w:rsidP="009104F1">
            <w:r w:rsidRPr="009E61B6">
              <w:t>7. Smoking status</w:t>
            </w:r>
          </w:p>
        </w:tc>
        <w:tc>
          <w:tcPr>
            <w:tcW w:w="7769" w:type="dxa"/>
          </w:tcPr>
          <w:p w:rsidR="00180A33" w:rsidRDefault="007E12DC" w:rsidP="009104F1">
            <w:r>
              <w:t>SmokingStatusObservation.</w:t>
            </w:r>
            <w:r w:rsidR="00F72C4A">
              <w:t>Value</w:t>
            </w:r>
          </w:p>
          <w:p w:rsidR="00F72C4A" w:rsidRPr="009E61B6" w:rsidRDefault="007E12DC" w:rsidP="009104F1">
            <w:r>
              <w:t>SmokingStatusObservation.</w:t>
            </w:r>
            <w:r w:rsidR="00F72C4A">
              <w:t>EffectiveTime</w:t>
            </w:r>
          </w:p>
        </w:tc>
      </w:tr>
      <w:tr w:rsidR="00180A33" w:rsidRPr="00696D4F" w:rsidTr="00DE4DB9">
        <w:tc>
          <w:tcPr>
            <w:tcW w:w="1807" w:type="dxa"/>
          </w:tcPr>
          <w:p w:rsidR="00180A33" w:rsidRPr="009E61B6" w:rsidRDefault="00180A33" w:rsidP="009104F1">
            <w:r w:rsidRPr="009E61B6">
              <w:t>8. Problems</w:t>
            </w:r>
          </w:p>
        </w:tc>
        <w:tc>
          <w:tcPr>
            <w:tcW w:w="7769" w:type="dxa"/>
          </w:tcPr>
          <w:p w:rsidR="00180A33" w:rsidRDefault="007E12DC" w:rsidP="009104F1">
            <w:r>
              <w:t>ProblemObservation.</w:t>
            </w:r>
            <w:r w:rsidR="00F72C4A">
              <w:t>Value</w:t>
            </w:r>
          </w:p>
          <w:p w:rsidR="00F72C4A" w:rsidRDefault="007E12DC" w:rsidP="009104F1">
            <w:r>
              <w:t>ProblemObservation.</w:t>
            </w:r>
            <w:r w:rsidR="00F72C4A">
              <w:t>EffectiveTime</w:t>
            </w:r>
          </w:p>
          <w:p w:rsidR="00F72C4A" w:rsidRDefault="007E12DC" w:rsidP="009104F1">
            <w:r>
              <w:t>ProblemObservation.ProblemStatus.</w:t>
            </w:r>
            <w:r w:rsidR="00F72C4A">
              <w:t>Value</w:t>
            </w:r>
          </w:p>
          <w:p w:rsidR="00F72C4A" w:rsidRPr="009E61B6" w:rsidRDefault="00F72C4A" w:rsidP="009104F1">
            <w:r>
              <w:t>Pr</w:t>
            </w:r>
            <w:r w:rsidR="007E12DC">
              <w:t>oblemObservation.AgeObservation.</w:t>
            </w:r>
            <w:r w:rsidR="009F7BAA">
              <w:t>Value</w:t>
            </w:r>
          </w:p>
        </w:tc>
      </w:tr>
      <w:tr w:rsidR="00180A33" w:rsidRPr="00696D4F" w:rsidTr="00DE4DB9">
        <w:tc>
          <w:tcPr>
            <w:tcW w:w="1807" w:type="dxa"/>
          </w:tcPr>
          <w:p w:rsidR="00180A33" w:rsidRPr="009E61B6" w:rsidRDefault="00180A33" w:rsidP="009104F1">
            <w:r w:rsidRPr="009E61B6">
              <w:t>9. Medications</w:t>
            </w:r>
          </w:p>
        </w:tc>
        <w:tc>
          <w:tcPr>
            <w:tcW w:w="7769" w:type="dxa"/>
          </w:tcPr>
          <w:p w:rsidR="00180A33" w:rsidRDefault="007E12DC" w:rsidP="009104F1">
            <w:r>
              <w:t>MedicationActivity.</w:t>
            </w:r>
            <w:r w:rsidR="009F7BAA">
              <w:t>EffectiveTime</w:t>
            </w:r>
          </w:p>
          <w:p w:rsidR="009F7BAA" w:rsidRPr="009E61B6" w:rsidRDefault="007E12DC" w:rsidP="009104F1">
            <w:r>
              <w:t>MedicationActivity.Consumable.ManufacturedProduct.ManufacturedMaterial.</w:t>
            </w:r>
            <w:r w:rsidR="009F7BAA">
              <w:t>Code</w:t>
            </w:r>
          </w:p>
        </w:tc>
      </w:tr>
      <w:tr w:rsidR="00180A33" w:rsidRPr="00696D4F" w:rsidTr="00DE4DB9">
        <w:tc>
          <w:tcPr>
            <w:tcW w:w="1807" w:type="dxa"/>
          </w:tcPr>
          <w:p w:rsidR="00180A33" w:rsidRPr="009E61B6" w:rsidRDefault="00180A33" w:rsidP="009104F1">
            <w:r w:rsidRPr="009E61B6">
              <w:t>10. Medication allergies</w:t>
            </w:r>
          </w:p>
        </w:tc>
        <w:tc>
          <w:tcPr>
            <w:tcW w:w="7769" w:type="dxa"/>
          </w:tcPr>
          <w:p w:rsidR="00180A33" w:rsidRDefault="0039759F" w:rsidP="009104F1">
            <w:r>
              <w:t>AllergyIntoleranceObservation.</w:t>
            </w:r>
            <w:r w:rsidR="009F7BAA">
              <w:t>EffectiveTime</w:t>
            </w:r>
          </w:p>
          <w:p w:rsidR="009F7BAA" w:rsidRDefault="0039759F" w:rsidP="009104F1">
            <w:r>
              <w:t>AllergyIntoleranceObservation.</w:t>
            </w:r>
            <w:r w:rsidR="009F7BAA">
              <w:t>Value</w:t>
            </w:r>
          </w:p>
          <w:p w:rsidR="009F7BAA" w:rsidRDefault="0039759F" w:rsidP="009104F1">
            <w:r>
              <w:t>AllergyIntoleranceObservation.</w:t>
            </w:r>
            <w:r w:rsidR="001810FA">
              <w:t>Par</w:t>
            </w:r>
            <w:r>
              <w:t>ticipant.ParticipantRole.PlayingEntity.</w:t>
            </w:r>
            <w:r w:rsidR="001810FA">
              <w:t>Code</w:t>
            </w:r>
          </w:p>
          <w:p w:rsidR="001810FA" w:rsidRDefault="0039759F" w:rsidP="009104F1">
            <w:r>
              <w:t>AllergyIntoleranceObservation.AllergyStatusObservation.</w:t>
            </w:r>
            <w:r w:rsidR="001810FA">
              <w:t>Value</w:t>
            </w:r>
          </w:p>
          <w:p w:rsidR="001810FA" w:rsidRDefault="0039759F" w:rsidP="009104F1">
            <w:r>
              <w:t>AllergyIntoleranceObservation.AllergyReactionObservation.</w:t>
            </w:r>
            <w:r w:rsidR="001810FA">
              <w:t>Value</w:t>
            </w:r>
          </w:p>
          <w:p w:rsidR="001810FA" w:rsidRPr="009E61B6" w:rsidRDefault="0039759F" w:rsidP="001810FA">
            <w:r>
              <w:t>AllergyIntoleranceObservation.SeverityObservation.</w:t>
            </w:r>
            <w:r w:rsidR="001810FA">
              <w:t>Value</w:t>
            </w:r>
          </w:p>
        </w:tc>
      </w:tr>
      <w:tr w:rsidR="00180A33" w:rsidRPr="00696D4F" w:rsidTr="00DE4DB9">
        <w:tc>
          <w:tcPr>
            <w:tcW w:w="1807" w:type="dxa"/>
          </w:tcPr>
          <w:p w:rsidR="00180A33" w:rsidRPr="009E61B6" w:rsidRDefault="00180A33" w:rsidP="009104F1">
            <w:r w:rsidRPr="009E61B6">
              <w:t>11. Laboratory test(s)</w:t>
            </w:r>
          </w:p>
        </w:tc>
        <w:tc>
          <w:tcPr>
            <w:tcW w:w="7769" w:type="dxa"/>
          </w:tcPr>
          <w:p w:rsidR="00EA16D3" w:rsidRPr="009E61B6" w:rsidRDefault="001A0BC9" w:rsidP="009104F1">
            <w:r>
              <w:t>Result</w:t>
            </w:r>
            <w:r w:rsidR="0039759F">
              <w:t>Organizer.</w:t>
            </w:r>
            <w:r>
              <w:t xml:space="preserve">Code </w:t>
            </w:r>
          </w:p>
        </w:tc>
      </w:tr>
      <w:tr w:rsidR="00180A33" w:rsidRPr="00696D4F" w:rsidTr="00DE4DB9">
        <w:tc>
          <w:tcPr>
            <w:tcW w:w="1807" w:type="dxa"/>
          </w:tcPr>
          <w:p w:rsidR="00180A33" w:rsidRPr="009E61B6" w:rsidRDefault="00180A33" w:rsidP="009104F1">
            <w:r w:rsidRPr="009E61B6">
              <w:t>12. Laboratory value(s)/result(s)</w:t>
            </w:r>
          </w:p>
        </w:tc>
        <w:tc>
          <w:tcPr>
            <w:tcW w:w="7769" w:type="dxa"/>
          </w:tcPr>
          <w:p w:rsidR="00EA16D3" w:rsidRDefault="0039759F" w:rsidP="00EA16D3">
            <w:r>
              <w:t>ResultObservation.</w:t>
            </w:r>
            <w:r w:rsidR="00EA16D3">
              <w:t>Code</w:t>
            </w:r>
          </w:p>
          <w:p w:rsidR="00EA16D3" w:rsidRDefault="0039759F" w:rsidP="00EA16D3">
            <w:r>
              <w:t>ResultObservation.</w:t>
            </w:r>
            <w:r w:rsidR="00EA16D3">
              <w:t>Value</w:t>
            </w:r>
          </w:p>
          <w:p w:rsidR="00180A33" w:rsidRPr="009E61B6" w:rsidRDefault="0039759F" w:rsidP="00EA16D3">
            <w:r>
              <w:t>ResultObservaton.</w:t>
            </w:r>
            <w:r w:rsidR="00EA16D3">
              <w:t>EffectiveTime</w:t>
            </w:r>
          </w:p>
        </w:tc>
      </w:tr>
      <w:tr w:rsidR="00180A33" w:rsidRPr="00696D4F" w:rsidTr="00DE4DB9">
        <w:tc>
          <w:tcPr>
            <w:tcW w:w="1807" w:type="dxa"/>
          </w:tcPr>
          <w:p w:rsidR="00180A33" w:rsidRPr="009E61B6" w:rsidRDefault="00180A33" w:rsidP="009104F1">
            <w:r w:rsidRPr="009E61B6">
              <w:t xml:space="preserve">13. Vital signs (height, weight, BP, BMI) </w:t>
            </w:r>
          </w:p>
        </w:tc>
        <w:tc>
          <w:tcPr>
            <w:tcW w:w="7769" w:type="dxa"/>
          </w:tcPr>
          <w:p w:rsidR="00180A33" w:rsidRDefault="0039759F" w:rsidP="009104F1">
            <w:r>
              <w:t>VitalSignsObservation.</w:t>
            </w:r>
            <w:r w:rsidR="00EA16D3">
              <w:t>Code</w:t>
            </w:r>
          </w:p>
          <w:p w:rsidR="00EA16D3" w:rsidRDefault="0039759F" w:rsidP="009104F1">
            <w:r>
              <w:t>VitalSignsObservation.</w:t>
            </w:r>
            <w:r w:rsidR="00EA16D3">
              <w:t>Value</w:t>
            </w:r>
          </w:p>
          <w:p w:rsidR="00EA16D3" w:rsidRPr="009E61B6" w:rsidRDefault="0039759F" w:rsidP="009104F1">
            <w:r>
              <w:t>VitalSignsObservation.</w:t>
            </w:r>
            <w:r w:rsidR="00EA16D3">
              <w:t>EffectiveTime</w:t>
            </w:r>
          </w:p>
        </w:tc>
      </w:tr>
      <w:tr w:rsidR="00180A33" w:rsidRPr="00696D4F" w:rsidTr="00DE4DB9">
        <w:tc>
          <w:tcPr>
            <w:tcW w:w="1807" w:type="dxa"/>
          </w:tcPr>
          <w:p w:rsidR="00180A33" w:rsidRPr="009E61B6" w:rsidRDefault="00180A33" w:rsidP="009104F1">
            <w:r w:rsidRPr="009E61B6">
              <w:t>14. Care plan field(s), including goals and instructions</w:t>
            </w:r>
          </w:p>
        </w:tc>
        <w:tc>
          <w:tcPr>
            <w:tcW w:w="7769" w:type="dxa"/>
          </w:tcPr>
          <w:p w:rsidR="00180A33" w:rsidRDefault="00180A33" w:rsidP="009104F1"/>
          <w:p w:rsidR="00EA16D3" w:rsidRPr="009E61B6" w:rsidRDefault="00132931" w:rsidP="009104F1">
            <w:r w:rsidRPr="0039759F">
              <w:t>MU2 does not require structured entries</w:t>
            </w:r>
            <w:r w:rsidR="0039759F" w:rsidRPr="0039759F">
              <w:t>, so free text searches will be required.</w:t>
            </w:r>
            <w:r w:rsidR="001A0BC9" w:rsidRPr="0039759F">
              <w:t xml:space="preserve"> </w:t>
            </w:r>
          </w:p>
        </w:tc>
      </w:tr>
      <w:tr w:rsidR="00180A33" w:rsidRPr="00696D4F" w:rsidTr="00DE4DB9">
        <w:tc>
          <w:tcPr>
            <w:tcW w:w="1807" w:type="dxa"/>
          </w:tcPr>
          <w:p w:rsidR="00180A33" w:rsidRPr="009E61B6" w:rsidRDefault="00180A33" w:rsidP="009104F1">
            <w:r w:rsidRPr="009E61B6">
              <w:t>15. Procedures</w:t>
            </w:r>
          </w:p>
        </w:tc>
        <w:tc>
          <w:tcPr>
            <w:tcW w:w="7769" w:type="dxa"/>
          </w:tcPr>
          <w:p w:rsidR="00180A33" w:rsidRDefault="0039759F" w:rsidP="009104F1">
            <w:r>
              <w:t>ProcedureActivityProcedure.</w:t>
            </w:r>
            <w:r w:rsidR="00132931">
              <w:t>Code</w:t>
            </w:r>
          </w:p>
          <w:p w:rsidR="00132931" w:rsidRPr="009E61B6" w:rsidRDefault="0039759F" w:rsidP="009104F1">
            <w:r>
              <w:t>ProcedureActivityProcedure.</w:t>
            </w:r>
            <w:r w:rsidR="00132931">
              <w:t>EffectiveTime</w:t>
            </w:r>
          </w:p>
        </w:tc>
      </w:tr>
      <w:tr w:rsidR="00180A33" w:rsidRPr="00696D4F" w:rsidTr="00DE4DB9">
        <w:tc>
          <w:tcPr>
            <w:tcW w:w="1807" w:type="dxa"/>
          </w:tcPr>
          <w:p w:rsidR="00180A33" w:rsidRPr="009E61B6" w:rsidRDefault="00180A33" w:rsidP="009104F1">
            <w:r w:rsidRPr="00F27E76">
              <w:t>16. Care team members</w:t>
            </w:r>
          </w:p>
        </w:tc>
        <w:tc>
          <w:tcPr>
            <w:tcW w:w="7769" w:type="dxa"/>
          </w:tcPr>
          <w:p w:rsidR="00180A33" w:rsidRPr="00F27E76" w:rsidRDefault="009776A1" w:rsidP="0079695D">
            <w:pPr>
              <w:tabs>
                <w:tab w:val="left" w:pos="1995"/>
              </w:tabs>
            </w:pPr>
            <w:r w:rsidRPr="009776A1">
              <w:t>This information could be present in multiple locations in the C-CDA documents.</w:t>
            </w:r>
          </w:p>
        </w:tc>
      </w:tr>
      <w:tr w:rsidR="00180A33" w:rsidRPr="00696D4F" w:rsidTr="00DE4DB9">
        <w:tc>
          <w:tcPr>
            <w:tcW w:w="1807" w:type="dxa"/>
          </w:tcPr>
          <w:p w:rsidR="00180A33" w:rsidRPr="009E61B6" w:rsidRDefault="00180A33" w:rsidP="00306BDA">
            <w:r>
              <w:t>17. Immunizations</w:t>
            </w:r>
          </w:p>
        </w:tc>
        <w:tc>
          <w:tcPr>
            <w:tcW w:w="7769" w:type="dxa"/>
          </w:tcPr>
          <w:p w:rsidR="00180A33" w:rsidRDefault="0039759F" w:rsidP="009104F1">
            <w:r>
              <w:t>ImmunizationActivity.Consumable.ManufacturedProduct.ManufacturedMaterial.</w:t>
            </w:r>
            <w:r w:rsidR="009342B0">
              <w:t>Code</w:t>
            </w:r>
          </w:p>
          <w:p w:rsidR="009342B0" w:rsidRDefault="0039759F" w:rsidP="009104F1">
            <w:r>
              <w:t>ImmunizationActivity.</w:t>
            </w:r>
            <w:r w:rsidR="009342B0">
              <w:t>EffectiveTime</w:t>
            </w:r>
          </w:p>
        </w:tc>
      </w:tr>
      <w:tr w:rsidR="00180A33" w:rsidTr="00DE4DB9">
        <w:tc>
          <w:tcPr>
            <w:tcW w:w="1807" w:type="dxa"/>
          </w:tcPr>
          <w:p w:rsidR="00180A33" w:rsidRPr="009E61B6" w:rsidRDefault="00180A33" w:rsidP="009104F1">
            <w:r>
              <w:t>18. Confidentiality Information</w:t>
            </w:r>
          </w:p>
        </w:tc>
        <w:tc>
          <w:tcPr>
            <w:tcW w:w="7769" w:type="dxa"/>
          </w:tcPr>
          <w:p w:rsidR="00180A33" w:rsidRDefault="0039759F" w:rsidP="009104F1">
            <w:r>
              <w:t>ClinicalDocument.</w:t>
            </w:r>
            <w:r w:rsidR="009342B0">
              <w:t>ConfidentialityCode</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lastRenderedPageBreak/>
              <w:t xml:space="preserve">19. </w:t>
            </w:r>
            <w:r w:rsidRPr="004D52CE">
              <w:rPr>
                <w:bCs/>
                <w:color w:val="1F497D" w:themeColor="text2"/>
              </w:rPr>
              <w:t>Clinical Instructions</w:t>
            </w:r>
            <w:r w:rsidRPr="004D52CE">
              <w:rPr>
                <w:rStyle w:val="FootnoteReference"/>
                <w:bCs/>
                <w:color w:val="1F497D" w:themeColor="text2"/>
              </w:rPr>
              <w:footnoteReference w:id="7"/>
            </w:r>
          </w:p>
        </w:tc>
        <w:tc>
          <w:tcPr>
            <w:tcW w:w="7769" w:type="dxa"/>
          </w:tcPr>
          <w:p w:rsidR="00180A33" w:rsidRPr="004D52CE" w:rsidRDefault="0039759F" w:rsidP="009104F1">
            <w:pPr>
              <w:rPr>
                <w:color w:val="1F497D" w:themeColor="text2"/>
              </w:rPr>
            </w:pPr>
            <w:r w:rsidRPr="0039759F">
              <w:t xml:space="preserve">MU2 does not require structured entries, so free text searches will be required. </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20. </w:t>
            </w:r>
            <w:r w:rsidRPr="004D52CE">
              <w:rPr>
                <w:bCs/>
                <w:color w:val="1F497D" w:themeColor="text2"/>
              </w:rPr>
              <w:t>Cognitive Status</w:t>
            </w:r>
          </w:p>
        </w:tc>
        <w:tc>
          <w:tcPr>
            <w:tcW w:w="7769" w:type="dxa"/>
          </w:tcPr>
          <w:p w:rsidR="00180A33" w:rsidRPr="009776A1" w:rsidRDefault="00F25D2A" w:rsidP="009104F1">
            <w:r w:rsidRPr="009776A1">
              <w:t>Cogni</w:t>
            </w:r>
            <w:r w:rsidR="0039759F" w:rsidRPr="009776A1">
              <w:t>tive Status Result Observation.</w:t>
            </w:r>
            <w:r w:rsidRPr="009776A1">
              <w:t>Code</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21. </w:t>
            </w:r>
            <w:r w:rsidRPr="004D52CE">
              <w:rPr>
                <w:bCs/>
                <w:color w:val="1F497D" w:themeColor="text2"/>
              </w:rPr>
              <w:t>Date and Location of Visit</w:t>
            </w:r>
          </w:p>
        </w:tc>
        <w:tc>
          <w:tcPr>
            <w:tcW w:w="7769" w:type="dxa"/>
          </w:tcPr>
          <w:p w:rsidR="00F25D2A" w:rsidRPr="009776A1" w:rsidRDefault="00F25D2A" w:rsidP="009104F1">
            <w:r w:rsidRPr="009776A1">
              <w:t>co</w:t>
            </w:r>
            <w:r w:rsidR="0039759F" w:rsidRPr="009776A1">
              <w:t>mponentOf.EncompassingEncounter.</w:t>
            </w:r>
            <w:r w:rsidRPr="009776A1">
              <w:t>EffectiveTime</w:t>
            </w:r>
          </w:p>
          <w:p w:rsidR="00180A33" w:rsidRPr="009776A1" w:rsidRDefault="0039759F" w:rsidP="0039759F">
            <w:r w:rsidRPr="009776A1">
              <w:t>componentOf.</w:t>
            </w:r>
            <w:r w:rsidR="00F25D2A" w:rsidRPr="009776A1">
              <w:t>EncompassingEncounter</w:t>
            </w:r>
            <w:r w:rsidRPr="009776A1">
              <w:t xml:space="preserve">.location </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22. </w:t>
            </w:r>
            <w:r w:rsidRPr="004D52CE">
              <w:rPr>
                <w:bCs/>
                <w:color w:val="1F497D" w:themeColor="text2"/>
              </w:rPr>
              <w:t>Dates and Location of Admission and Discharge- Inpatient Only</w:t>
            </w:r>
          </w:p>
        </w:tc>
        <w:tc>
          <w:tcPr>
            <w:tcW w:w="7769" w:type="dxa"/>
          </w:tcPr>
          <w:p w:rsidR="00F25D2A" w:rsidRPr="009776A1" w:rsidRDefault="0039759F" w:rsidP="00F25D2A">
            <w:r w:rsidRPr="009776A1">
              <w:t>componentOf.EncompassingEncounter.</w:t>
            </w:r>
            <w:r w:rsidR="00F25D2A" w:rsidRPr="009776A1">
              <w:t>EffectiveTime</w:t>
            </w:r>
          </w:p>
          <w:p w:rsidR="00180A33" w:rsidRPr="009776A1" w:rsidRDefault="0039759F" w:rsidP="0039759F">
            <w:r w:rsidRPr="009776A1">
              <w:t>componentOf.EncompassingEncounter.</w:t>
            </w:r>
            <w:r w:rsidR="00F25D2A" w:rsidRPr="009776A1">
              <w:t xml:space="preserve">location </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23. </w:t>
            </w:r>
            <w:r w:rsidRPr="004D52CE">
              <w:rPr>
                <w:bCs/>
                <w:color w:val="1F497D" w:themeColor="text2"/>
              </w:rPr>
              <w:t>Diagnostic Tests Pending</w:t>
            </w:r>
          </w:p>
        </w:tc>
        <w:tc>
          <w:tcPr>
            <w:tcW w:w="7769" w:type="dxa"/>
          </w:tcPr>
          <w:p w:rsidR="00180A33" w:rsidRPr="004D52CE" w:rsidRDefault="0039759F" w:rsidP="009104F1">
            <w:pPr>
              <w:rPr>
                <w:color w:val="1F497D" w:themeColor="text2"/>
              </w:rPr>
            </w:pPr>
            <w:r w:rsidRPr="0039759F">
              <w:t xml:space="preserve">MU2 does not require structured entries, so free text searches will be required. </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24. </w:t>
            </w:r>
            <w:r w:rsidRPr="004D52CE">
              <w:rPr>
                <w:bCs/>
                <w:color w:val="1F497D" w:themeColor="text2"/>
              </w:rPr>
              <w:t>Discharge Instructions- Inpatient Only</w:t>
            </w:r>
          </w:p>
        </w:tc>
        <w:tc>
          <w:tcPr>
            <w:tcW w:w="7769" w:type="dxa"/>
          </w:tcPr>
          <w:p w:rsidR="00180A33" w:rsidRPr="004D52CE" w:rsidRDefault="0039759F" w:rsidP="009104F1">
            <w:pPr>
              <w:rPr>
                <w:color w:val="1F497D" w:themeColor="text2"/>
              </w:rPr>
            </w:pPr>
            <w:r w:rsidRPr="0039759F">
              <w:t>MU2 does not require structured entries, so free text searches will be required.</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25. </w:t>
            </w:r>
            <w:r w:rsidRPr="004D52CE">
              <w:rPr>
                <w:bCs/>
                <w:color w:val="1F497D" w:themeColor="text2"/>
              </w:rPr>
              <w:t>Functional Status</w:t>
            </w:r>
          </w:p>
        </w:tc>
        <w:tc>
          <w:tcPr>
            <w:tcW w:w="7769" w:type="dxa"/>
          </w:tcPr>
          <w:p w:rsidR="00180A33" w:rsidRPr="004D52CE" w:rsidRDefault="0039759F" w:rsidP="009104F1">
            <w:pPr>
              <w:rPr>
                <w:color w:val="1F497D" w:themeColor="text2"/>
              </w:rPr>
            </w:pPr>
            <w:r w:rsidRPr="0039759F">
              <w:t>MU2 does not require structured entries, so free text searches will be required.</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26. </w:t>
            </w:r>
            <w:r w:rsidRPr="004D52CE">
              <w:rPr>
                <w:bCs/>
                <w:color w:val="1F497D" w:themeColor="text2"/>
              </w:rPr>
              <w:t>Future Appointments</w:t>
            </w:r>
            <w:r w:rsidRPr="004D52CE">
              <w:rPr>
                <w:color w:val="1F497D" w:themeColor="text2"/>
              </w:rPr>
              <w:t xml:space="preserve"> </w:t>
            </w:r>
          </w:p>
        </w:tc>
        <w:tc>
          <w:tcPr>
            <w:tcW w:w="7769" w:type="dxa"/>
          </w:tcPr>
          <w:p w:rsidR="00180A33" w:rsidRPr="004D52CE" w:rsidRDefault="0039759F" w:rsidP="009104F1">
            <w:pPr>
              <w:rPr>
                <w:color w:val="1F497D" w:themeColor="text2"/>
              </w:rPr>
            </w:pPr>
            <w:r w:rsidRPr="0039759F">
              <w:t>MU2 does not require structured entries, so free text searches will be required.</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27. </w:t>
            </w:r>
            <w:r w:rsidRPr="004D52CE">
              <w:rPr>
                <w:bCs/>
                <w:color w:val="1F497D" w:themeColor="text2"/>
              </w:rPr>
              <w:t>Future Scheduled Tests</w:t>
            </w:r>
          </w:p>
        </w:tc>
        <w:tc>
          <w:tcPr>
            <w:tcW w:w="7769" w:type="dxa"/>
          </w:tcPr>
          <w:p w:rsidR="00180A33" w:rsidRPr="004D52CE" w:rsidRDefault="0039759F" w:rsidP="009104F1">
            <w:pPr>
              <w:rPr>
                <w:color w:val="1F497D" w:themeColor="text2"/>
              </w:rPr>
            </w:pPr>
            <w:r w:rsidRPr="0039759F">
              <w:t>MU2 does not require structured entries, so free text searches will be required.</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28. </w:t>
            </w:r>
            <w:r w:rsidRPr="004D52CE">
              <w:rPr>
                <w:bCs/>
                <w:color w:val="1F497D" w:themeColor="text2"/>
              </w:rPr>
              <w:t>Immunizations Administered during the Visit*</w:t>
            </w:r>
          </w:p>
        </w:tc>
        <w:tc>
          <w:tcPr>
            <w:tcW w:w="7769" w:type="dxa"/>
          </w:tcPr>
          <w:p w:rsidR="00180A33" w:rsidRPr="0039759F" w:rsidRDefault="0039759F" w:rsidP="009104F1">
            <w:r w:rsidRPr="0039759F">
              <w:t>Similar to Immunizations above.</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29. </w:t>
            </w:r>
            <w:r w:rsidRPr="004D52CE">
              <w:rPr>
                <w:bCs/>
                <w:color w:val="1F497D" w:themeColor="text2"/>
              </w:rPr>
              <w:t xml:space="preserve">Medication List * </w:t>
            </w:r>
          </w:p>
        </w:tc>
        <w:tc>
          <w:tcPr>
            <w:tcW w:w="7769" w:type="dxa"/>
          </w:tcPr>
          <w:p w:rsidR="00180A33" w:rsidRPr="0039759F" w:rsidRDefault="0039759F" w:rsidP="009104F1">
            <w:r w:rsidRPr="0039759F">
              <w:t>Similar to Medications above.</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30. </w:t>
            </w:r>
            <w:r w:rsidRPr="004D52CE">
              <w:rPr>
                <w:bCs/>
                <w:color w:val="1F497D" w:themeColor="text2"/>
              </w:rPr>
              <w:t>Medications Administered during the Visit*</w:t>
            </w:r>
          </w:p>
        </w:tc>
        <w:tc>
          <w:tcPr>
            <w:tcW w:w="7769" w:type="dxa"/>
          </w:tcPr>
          <w:p w:rsidR="00180A33" w:rsidRPr="0039759F" w:rsidRDefault="0039759F" w:rsidP="009104F1">
            <w:r w:rsidRPr="0039759F">
              <w:t>Similar to Medications above.</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31. </w:t>
            </w:r>
            <w:r w:rsidRPr="004D52CE">
              <w:rPr>
                <w:bCs/>
                <w:color w:val="1F497D" w:themeColor="text2"/>
              </w:rPr>
              <w:t>Provider Name and Office Contact Information</w:t>
            </w:r>
          </w:p>
        </w:tc>
        <w:tc>
          <w:tcPr>
            <w:tcW w:w="7769" w:type="dxa"/>
          </w:tcPr>
          <w:p w:rsidR="00180A33" w:rsidRPr="004D52CE" w:rsidRDefault="00F25D2A" w:rsidP="009104F1">
            <w:pPr>
              <w:rPr>
                <w:color w:val="1F497D" w:themeColor="text2"/>
              </w:rPr>
            </w:pPr>
            <w:r w:rsidRPr="0039759F">
              <w:t>Can be present in multiple locations in CDA documents</w:t>
            </w:r>
            <w:r w:rsidR="00592069">
              <w:t>.</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 xml:space="preserve">32. </w:t>
            </w:r>
            <w:r w:rsidRPr="004D52CE">
              <w:rPr>
                <w:bCs/>
                <w:color w:val="1F497D" w:themeColor="text2"/>
              </w:rPr>
              <w:t>Reason for Hospitalization- Inpatient Only</w:t>
            </w:r>
          </w:p>
        </w:tc>
        <w:tc>
          <w:tcPr>
            <w:tcW w:w="7769" w:type="dxa"/>
          </w:tcPr>
          <w:p w:rsidR="00180A33" w:rsidRPr="004D52CE" w:rsidRDefault="009776A1" w:rsidP="009104F1">
            <w:pPr>
              <w:rPr>
                <w:color w:val="1F497D" w:themeColor="text2"/>
              </w:rPr>
            </w:pPr>
            <w:r w:rsidRPr="0039759F">
              <w:t>MU2 does not require structured entries, so free text searches will be required.</w:t>
            </w:r>
          </w:p>
        </w:tc>
      </w:tr>
      <w:tr w:rsidR="00180A33" w:rsidRPr="00B35BB7" w:rsidTr="00DE4DB9">
        <w:tc>
          <w:tcPr>
            <w:tcW w:w="1807" w:type="dxa"/>
          </w:tcPr>
          <w:p w:rsidR="00180A33" w:rsidRPr="004D52CE" w:rsidRDefault="00180A33" w:rsidP="009104F1">
            <w:pPr>
              <w:rPr>
                <w:color w:val="1F497D" w:themeColor="text2"/>
              </w:rPr>
            </w:pPr>
            <w:r w:rsidRPr="004D52CE">
              <w:rPr>
                <w:color w:val="1F497D" w:themeColor="text2"/>
              </w:rPr>
              <w:t>33.</w:t>
            </w:r>
            <w:r w:rsidRPr="004D52CE">
              <w:rPr>
                <w:bCs/>
                <w:color w:val="1F497D" w:themeColor="text2"/>
              </w:rPr>
              <w:t xml:space="preserve"> Reason for Referral- Ambulatory Only</w:t>
            </w:r>
          </w:p>
        </w:tc>
        <w:tc>
          <w:tcPr>
            <w:tcW w:w="7769" w:type="dxa"/>
          </w:tcPr>
          <w:p w:rsidR="00180A33" w:rsidRPr="004D52CE" w:rsidRDefault="009776A1" w:rsidP="009104F1">
            <w:pPr>
              <w:rPr>
                <w:color w:val="1F497D" w:themeColor="text2"/>
              </w:rPr>
            </w:pPr>
            <w:r w:rsidRPr="0039759F">
              <w:t>MU2 does not require structured entries, so free text searches will be required.</w:t>
            </w:r>
          </w:p>
        </w:tc>
      </w:tr>
      <w:tr w:rsidR="00F25D2A" w:rsidRPr="00B35BB7" w:rsidTr="00DE4DB9">
        <w:tc>
          <w:tcPr>
            <w:tcW w:w="1807" w:type="dxa"/>
          </w:tcPr>
          <w:p w:rsidR="00F25D2A" w:rsidRPr="004D52CE" w:rsidRDefault="00F25D2A" w:rsidP="009104F1">
            <w:pPr>
              <w:tabs>
                <w:tab w:val="left" w:pos="2051"/>
              </w:tabs>
              <w:rPr>
                <w:color w:val="1F497D" w:themeColor="text2"/>
              </w:rPr>
            </w:pPr>
            <w:r w:rsidRPr="004D52CE">
              <w:rPr>
                <w:color w:val="1F497D" w:themeColor="text2"/>
              </w:rPr>
              <w:t xml:space="preserve">34. </w:t>
            </w:r>
            <w:r w:rsidRPr="004D52CE">
              <w:rPr>
                <w:bCs/>
                <w:color w:val="1F497D" w:themeColor="text2"/>
              </w:rPr>
              <w:t xml:space="preserve">Reason for </w:t>
            </w:r>
            <w:r w:rsidRPr="004D52CE">
              <w:rPr>
                <w:bCs/>
                <w:color w:val="1F497D" w:themeColor="text2"/>
              </w:rPr>
              <w:lastRenderedPageBreak/>
              <w:t>Visit</w:t>
            </w:r>
          </w:p>
        </w:tc>
        <w:tc>
          <w:tcPr>
            <w:tcW w:w="7769" w:type="dxa"/>
          </w:tcPr>
          <w:p w:rsidR="00F25D2A" w:rsidRDefault="009776A1" w:rsidP="009104F1">
            <w:pPr>
              <w:rPr>
                <w:color w:val="FF0000"/>
              </w:rPr>
            </w:pPr>
            <w:r w:rsidRPr="0039759F">
              <w:lastRenderedPageBreak/>
              <w:t>MU2 does not require structured entries, so free text searches will be required.</w:t>
            </w:r>
          </w:p>
        </w:tc>
      </w:tr>
      <w:tr w:rsidR="00F25D2A" w:rsidRPr="00B35BB7" w:rsidTr="00DE4DB9">
        <w:tc>
          <w:tcPr>
            <w:tcW w:w="1807" w:type="dxa"/>
          </w:tcPr>
          <w:p w:rsidR="00F25D2A" w:rsidRPr="004D52CE" w:rsidRDefault="00F25D2A" w:rsidP="009104F1">
            <w:pPr>
              <w:rPr>
                <w:color w:val="1F497D" w:themeColor="text2"/>
              </w:rPr>
            </w:pPr>
            <w:r w:rsidRPr="004D52CE">
              <w:rPr>
                <w:color w:val="1F497D" w:themeColor="text2"/>
              </w:rPr>
              <w:lastRenderedPageBreak/>
              <w:t>35.</w:t>
            </w:r>
            <w:r w:rsidRPr="004D52CE">
              <w:rPr>
                <w:bCs/>
                <w:color w:val="1F497D" w:themeColor="text2"/>
              </w:rPr>
              <w:t xml:space="preserve"> Recommended Patient Decision Aids</w:t>
            </w:r>
          </w:p>
        </w:tc>
        <w:tc>
          <w:tcPr>
            <w:tcW w:w="7769" w:type="dxa"/>
          </w:tcPr>
          <w:p w:rsidR="00F25D2A" w:rsidRDefault="009776A1" w:rsidP="009104F1">
            <w:pPr>
              <w:rPr>
                <w:color w:val="FF0000"/>
              </w:rPr>
            </w:pPr>
            <w:r w:rsidRPr="0039759F">
              <w:t>MU2 does not require structured entries, so free text searches will be required.</w:t>
            </w:r>
          </w:p>
        </w:tc>
      </w:tr>
      <w:tr w:rsidR="00F25D2A" w:rsidRPr="00B35BB7" w:rsidTr="00DE4DB9">
        <w:tc>
          <w:tcPr>
            <w:tcW w:w="1807" w:type="dxa"/>
          </w:tcPr>
          <w:p w:rsidR="00F25D2A" w:rsidRPr="004D52CE" w:rsidRDefault="00F25D2A" w:rsidP="009104F1">
            <w:pPr>
              <w:rPr>
                <w:color w:val="1F497D" w:themeColor="text2"/>
              </w:rPr>
            </w:pPr>
            <w:r w:rsidRPr="004D52CE">
              <w:rPr>
                <w:color w:val="1F497D" w:themeColor="text2"/>
              </w:rPr>
              <w:t xml:space="preserve">36. </w:t>
            </w:r>
            <w:r w:rsidRPr="004D52CE">
              <w:rPr>
                <w:bCs/>
                <w:color w:val="1F497D" w:themeColor="text2"/>
              </w:rPr>
              <w:t>Referrals to other Providers</w:t>
            </w:r>
          </w:p>
        </w:tc>
        <w:tc>
          <w:tcPr>
            <w:tcW w:w="7769" w:type="dxa"/>
          </w:tcPr>
          <w:p w:rsidR="00F25D2A" w:rsidRDefault="009776A1" w:rsidP="009104F1">
            <w:pPr>
              <w:rPr>
                <w:color w:val="FF0000"/>
              </w:rPr>
            </w:pPr>
            <w:r w:rsidRPr="0039759F">
              <w:t>MU2 does not require structured entries, so free text searches will be required.</w:t>
            </w:r>
          </w:p>
        </w:tc>
      </w:tr>
    </w:tbl>
    <w:p w:rsidR="00CE6787" w:rsidRDefault="00CE6787" w:rsidP="00137543">
      <w:pPr>
        <w:rPr>
          <w:i/>
        </w:rPr>
      </w:pPr>
    </w:p>
    <w:p w:rsidR="00CE6787" w:rsidRDefault="00BA5D05" w:rsidP="00137543">
      <w:pPr>
        <w:pStyle w:val="Heading3"/>
        <w:numPr>
          <w:ilvl w:val="2"/>
          <w:numId w:val="17"/>
        </w:numPr>
      </w:pPr>
      <w:bookmarkStart w:id="28" w:name="_Toc379381108"/>
      <w:r>
        <w:t>Data Elements to be included in Query Responses</w:t>
      </w:r>
      <w:bookmarkEnd w:id="28"/>
    </w:p>
    <w:p w:rsidR="00BA5D05" w:rsidRDefault="00BA5D05" w:rsidP="00BA5D05">
      <w:r>
        <w:t>This section outlines the data elements to be used to represent query responses.</w:t>
      </w:r>
    </w:p>
    <w:tbl>
      <w:tblPr>
        <w:tblStyle w:val="TableGrid"/>
        <w:tblW w:w="0" w:type="auto"/>
        <w:tblLook w:val="04A0" w:firstRow="1" w:lastRow="0" w:firstColumn="1" w:lastColumn="0" w:noHBand="0" w:noVBand="1"/>
      </w:tblPr>
      <w:tblGrid>
        <w:gridCol w:w="3258"/>
        <w:gridCol w:w="6318"/>
      </w:tblGrid>
      <w:tr w:rsidR="003A46E3" w:rsidRPr="00E065E6" w:rsidTr="00F42D4E">
        <w:tc>
          <w:tcPr>
            <w:tcW w:w="9576" w:type="dxa"/>
            <w:gridSpan w:val="2"/>
            <w:shd w:val="clear" w:color="auto" w:fill="548DD4" w:themeFill="text2" w:themeFillTint="99"/>
          </w:tcPr>
          <w:p w:rsidR="003A46E3" w:rsidRDefault="003A46E3" w:rsidP="003A46E3">
            <w:pPr>
              <w:jc w:val="center"/>
              <w:rPr>
                <w:b/>
                <w:color w:val="FFFFFF" w:themeColor="background1"/>
              </w:rPr>
            </w:pPr>
            <w:r>
              <w:rPr>
                <w:rFonts w:ascii="Calibri" w:eastAsia="Times New Roman" w:hAnsi="Calibri" w:cs="Times New Roman"/>
                <w:b/>
                <w:bCs/>
                <w:color w:val="FFFFFF"/>
              </w:rPr>
              <w:t>Table 5-7: Query Response Data Elements</w:t>
            </w:r>
          </w:p>
        </w:tc>
      </w:tr>
      <w:tr w:rsidR="00BA5D05" w:rsidRPr="00E065E6" w:rsidTr="00BA5D05">
        <w:tc>
          <w:tcPr>
            <w:tcW w:w="3258" w:type="dxa"/>
            <w:shd w:val="clear" w:color="auto" w:fill="548DD4" w:themeFill="text2" w:themeFillTint="99"/>
          </w:tcPr>
          <w:p w:rsidR="00BA5D05" w:rsidRPr="00E065E6" w:rsidRDefault="00BA5D05" w:rsidP="009104F1">
            <w:pPr>
              <w:jc w:val="center"/>
              <w:rPr>
                <w:color w:val="FFFFFF" w:themeColor="background1"/>
              </w:rPr>
            </w:pPr>
            <w:r w:rsidRPr="00E065E6">
              <w:rPr>
                <w:b/>
                <w:color w:val="FFFFFF" w:themeColor="background1"/>
              </w:rPr>
              <w:t>Data Elements</w:t>
            </w:r>
          </w:p>
        </w:tc>
        <w:tc>
          <w:tcPr>
            <w:tcW w:w="6318" w:type="dxa"/>
            <w:shd w:val="clear" w:color="auto" w:fill="548DD4" w:themeFill="text2" w:themeFillTint="99"/>
          </w:tcPr>
          <w:p w:rsidR="00BA5D05" w:rsidRPr="00E065E6" w:rsidRDefault="00BA5D05" w:rsidP="009104F1">
            <w:pPr>
              <w:jc w:val="center"/>
              <w:rPr>
                <w:b/>
                <w:color w:val="FFFFFF" w:themeColor="background1"/>
              </w:rPr>
            </w:pPr>
            <w:r>
              <w:rPr>
                <w:b/>
                <w:color w:val="FFFFFF" w:themeColor="background1"/>
              </w:rPr>
              <w:t>Data Elements to be used in Query Responses</w:t>
            </w:r>
            <w:r w:rsidR="00A521CE">
              <w:rPr>
                <w:b/>
                <w:color w:val="FFFFFF" w:themeColor="background1"/>
              </w:rPr>
              <w:t xml:space="preserve"> </w:t>
            </w:r>
          </w:p>
        </w:tc>
      </w:tr>
      <w:tr w:rsidR="00BA5D05" w:rsidRPr="00E065E6" w:rsidTr="00BA5D05">
        <w:tc>
          <w:tcPr>
            <w:tcW w:w="3258" w:type="dxa"/>
            <w:shd w:val="clear" w:color="auto" w:fill="auto"/>
          </w:tcPr>
          <w:p w:rsidR="00BA5D05" w:rsidRPr="00BA5D05" w:rsidRDefault="00BA5D05" w:rsidP="00BA5D05">
            <w:r>
              <w:t>Patient Information including demographics, Ids and other attributes</w:t>
            </w:r>
          </w:p>
        </w:tc>
        <w:tc>
          <w:tcPr>
            <w:tcW w:w="6318" w:type="dxa"/>
            <w:shd w:val="clear" w:color="auto" w:fill="auto"/>
          </w:tcPr>
          <w:p w:rsidR="00BA5D05" w:rsidRPr="00BA5D05" w:rsidRDefault="00F04AEB" w:rsidP="00F04AEB">
            <w:r>
              <w:t>Patient Id, Name, Sex, Date of Birth, Race, Ethnicity, Gender, Preferred Language</w:t>
            </w:r>
            <w:r w:rsidR="00A521CE">
              <w:t xml:space="preserve"> based on C-CDA definitions</w:t>
            </w:r>
          </w:p>
        </w:tc>
      </w:tr>
      <w:tr w:rsidR="00BA5D05" w:rsidRPr="00E065E6" w:rsidTr="00BA5D05">
        <w:tc>
          <w:tcPr>
            <w:tcW w:w="3258" w:type="dxa"/>
            <w:shd w:val="clear" w:color="auto" w:fill="auto"/>
          </w:tcPr>
          <w:p w:rsidR="00BA5D05" w:rsidRPr="00BA5D05" w:rsidRDefault="00BA5D05" w:rsidP="00BA5D05">
            <w:r>
              <w:t>Document Link identifying the document uniquely for future access</w:t>
            </w:r>
          </w:p>
        </w:tc>
        <w:tc>
          <w:tcPr>
            <w:tcW w:w="6318" w:type="dxa"/>
            <w:shd w:val="clear" w:color="auto" w:fill="auto"/>
          </w:tcPr>
          <w:p w:rsidR="00BA5D05" w:rsidRDefault="00F04AEB" w:rsidP="00F04AEB">
            <w:r>
              <w:t>HomeCommunityId/RepositoryUniqueId/Document Id</w:t>
            </w:r>
          </w:p>
          <w:p w:rsidR="00F04AEB" w:rsidRPr="00BA5D05" w:rsidRDefault="00F04AEB" w:rsidP="00F04AEB">
            <w:r>
              <w:t>Or URI</w:t>
            </w:r>
            <w:r w:rsidR="00A521CE">
              <w:t xml:space="preserve"> based on XDSDocumentEntry Metadata definitions</w:t>
            </w:r>
          </w:p>
        </w:tc>
      </w:tr>
      <w:tr w:rsidR="00BA5D05" w:rsidRPr="00E065E6" w:rsidTr="00BA5D05">
        <w:tc>
          <w:tcPr>
            <w:tcW w:w="3258" w:type="dxa"/>
            <w:shd w:val="clear" w:color="auto" w:fill="auto"/>
          </w:tcPr>
          <w:p w:rsidR="00BA5D05" w:rsidRDefault="00BA5D05" w:rsidP="00BA5D05">
            <w:r>
              <w:t>Clinical Documents with necessary information</w:t>
            </w:r>
          </w:p>
        </w:tc>
        <w:tc>
          <w:tcPr>
            <w:tcW w:w="6318" w:type="dxa"/>
            <w:shd w:val="clear" w:color="auto" w:fill="auto"/>
          </w:tcPr>
          <w:p w:rsidR="00BA5D05" w:rsidRPr="00BA5D05" w:rsidRDefault="00792ECC" w:rsidP="00F04AEB">
            <w:hyperlink r:id="rId64" w:history="1">
              <w:r w:rsidR="007F1584" w:rsidRPr="004035AC">
                <w:rPr>
                  <w:rStyle w:val="Hyperlink"/>
                </w:rPr>
                <w:t>C-CDA R1.1</w:t>
              </w:r>
            </w:hyperlink>
            <w:r w:rsidR="009776A1">
              <w:t xml:space="preserve"> based clinical documents.</w:t>
            </w:r>
          </w:p>
        </w:tc>
      </w:tr>
      <w:tr w:rsidR="00BA5D05" w:rsidRPr="00E065E6" w:rsidTr="00BA5D05">
        <w:tc>
          <w:tcPr>
            <w:tcW w:w="3258" w:type="dxa"/>
            <w:shd w:val="clear" w:color="auto" w:fill="auto"/>
          </w:tcPr>
          <w:p w:rsidR="00BA5D05" w:rsidRDefault="00BA5D05" w:rsidP="00BA5D05">
            <w:r>
              <w:t xml:space="preserve">Individual Data Element such as Medications, Allergies, Lab Results </w:t>
            </w:r>
            <w:r w:rsidR="00E468F3">
              <w:t xml:space="preserve">etc. </w:t>
            </w:r>
          </w:p>
        </w:tc>
        <w:tc>
          <w:tcPr>
            <w:tcW w:w="6318" w:type="dxa"/>
            <w:shd w:val="clear" w:color="auto" w:fill="auto"/>
          </w:tcPr>
          <w:p w:rsidR="00BA5D05" w:rsidRPr="00BA5D05" w:rsidRDefault="00AD1597" w:rsidP="00F04AEB">
            <w:r>
              <w:t>Un-reconciled information about the patient based on CDA Clinical statements and document sections.</w:t>
            </w:r>
          </w:p>
        </w:tc>
      </w:tr>
    </w:tbl>
    <w:p w:rsidR="00BA5D05" w:rsidRDefault="00BA5D05" w:rsidP="00137543">
      <w:pPr>
        <w:rPr>
          <w:i/>
        </w:rPr>
      </w:pPr>
    </w:p>
    <w:p w:rsidR="005211B7" w:rsidRDefault="005006CE" w:rsidP="00625A0B">
      <w:pPr>
        <w:pStyle w:val="Heading2"/>
        <w:numPr>
          <w:ilvl w:val="1"/>
          <w:numId w:val="17"/>
        </w:numPr>
      </w:pPr>
      <w:bookmarkStart w:id="29" w:name="_Toc379381109"/>
      <w:r>
        <w:t>C</w:t>
      </w:r>
      <w:r w:rsidR="005211B7">
        <w:t>omputation Dimension</w:t>
      </w:r>
      <w:bookmarkEnd w:id="29"/>
    </w:p>
    <w:p w:rsidR="00817179" w:rsidRDefault="00F35B91" w:rsidP="00817179">
      <w:r>
        <w:t xml:space="preserve">The following types of query patterns will be supported by DAF for the </w:t>
      </w:r>
      <w:r w:rsidR="008A4CB8">
        <w:t xml:space="preserve">identified </w:t>
      </w:r>
      <w:r>
        <w:t>use</w:t>
      </w:r>
      <w:r w:rsidR="008A4CB8">
        <w:t>r</w:t>
      </w:r>
      <w:r>
        <w:t xml:space="preserve"> </w:t>
      </w:r>
      <w:r w:rsidR="008A4CB8">
        <w:t>stories</w:t>
      </w:r>
    </w:p>
    <w:p w:rsidR="004F54FC" w:rsidRDefault="004F54FC" w:rsidP="00814666">
      <w:pPr>
        <w:pStyle w:val="Heading3"/>
        <w:numPr>
          <w:ilvl w:val="2"/>
          <w:numId w:val="17"/>
        </w:numPr>
      </w:pPr>
      <w:bookmarkStart w:id="30" w:name="_Toc379381110"/>
      <w:r>
        <w:t>Synchronous Queries</w:t>
      </w:r>
      <w:bookmarkEnd w:id="30"/>
      <w:r>
        <w:t xml:space="preserve"> </w:t>
      </w:r>
    </w:p>
    <w:p w:rsidR="004F54FC" w:rsidRPr="003131E4" w:rsidRDefault="004F54FC" w:rsidP="008A4CB8">
      <w:r>
        <w:t>Synchronous queries are those where a query requestor sends a request to a query responder and waits for the responder to provide a response to the query. Synchronous queries are used when the requestor requires an immediate response and is willing to wait for the response. DAF is expected to use synchronous queries widely for patient level information.</w:t>
      </w:r>
    </w:p>
    <w:p w:rsidR="004F54FC" w:rsidRDefault="00814666" w:rsidP="00814666">
      <w:pPr>
        <w:pStyle w:val="Heading3"/>
        <w:numPr>
          <w:ilvl w:val="2"/>
          <w:numId w:val="17"/>
        </w:numPr>
      </w:pPr>
      <w:bookmarkStart w:id="31" w:name="_Toc379381111"/>
      <w:r>
        <w:t>Asy</w:t>
      </w:r>
      <w:r w:rsidR="004F54FC">
        <w:t>nchronous Queries</w:t>
      </w:r>
      <w:bookmarkEnd w:id="31"/>
      <w:r w:rsidR="004F54FC">
        <w:t xml:space="preserve"> </w:t>
      </w:r>
    </w:p>
    <w:p w:rsidR="00CD00AC" w:rsidRDefault="004F54FC" w:rsidP="008A4CB8">
      <w:r>
        <w:t>Asynchronous queries are those where a query requestor submits a request to a query responder and continues to perform other tasks without waiting for a response. The query responder will provide a response after it completes the necessary processing. Typically asynchronous queries are used when the query response are expected to be delayed due to workflow and processing complexities. DAF is expected to use asynchronous queries whenever responses are expected to be delivered at a later time based on workflow and processing requirements.</w:t>
      </w:r>
    </w:p>
    <w:p w:rsidR="000B7D94" w:rsidRDefault="000B7D94" w:rsidP="00814666">
      <w:pPr>
        <w:pStyle w:val="Heading3"/>
        <w:numPr>
          <w:ilvl w:val="2"/>
          <w:numId w:val="17"/>
        </w:numPr>
      </w:pPr>
      <w:bookmarkStart w:id="32" w:name="_Toc379381112"/>
      <w:r>
        <w:lastRenderedPageBreak/>
        <w:t>Query Execution Context and Security</w:t>
      </w:r>
      <w:bookmarkEnd w:id="32"/>
      <w:r>
        <w:t xml:space="preserve"> </w:t>
      </w:r>
    </w:p>
    <w:p w:rsidR="000B7D94" w:rsidRDefault="000B7D94" w:rsidP="000B7D94">
      <w:r>
        <w:t xml:space="preserve">The following security aspects are applicable for the queries based on the query execution context. </w:t>
      </w:r>
    </w:p>
    <w:p w:rsidR="000B7D94" w:rsidRDefault="000B7D94" w:rsidP="000B7D94">
      <w:pPr>
        <w:pStyle w:val="Heading4"/>
        <w:numPr>
          <w:ilvl w:val="3"/>
          <w:numId w:val="17"/>
        </w:numPr>
      </w:pPr>
      <w:bookmarkStart w:id="33" w:name="_Toc379381113"/>
      <w:r w:rsidRPr="000B7D94">
        <w:t>L</w:t>
      </w:r>
      <w:r>
        <w:t xml:space="preserve">ocal </w:t>
      </w:r>
      <w:r w:rsidRPr="000B7D94">
        <w:t>DAF</w:t>
      </w:r>
      <w:bookmarkEnd w:id="33"/>
      <w:r>
        <w:t xml:space="preserve"> </w:t>
      </w:r>
    </w:p>
    <w:p w:rsidR="000B7D94" w:rsidRDefault="000B7D94" w:rsidP="000B7D94">
      <w:r>
        <w:t xml:space="preserve">For Local Data Access Framework, the enterprise controlling the Query Requestor and Query Responder HealthIT systems will </w:t>
      </w:r>
      <w:r w:rsidR="003A7AAC">
        <w:t xml:space="preserve">prescribe </w:t>
      </w:r>
      <w:r>
        <w:t>appropriate security controls</w:t>
      </w:r>
      <w:r w:rsidR="008268E5">
        <w:t xml:space="preserve"> </w:t>
      </w:r>
      <w:r w:rsidR="003A7AAC">
        <w:t xml:space="preserve">based on local policies. </w:t>
      </w:r>
      <w:r w:rsidR="008268E5">
        <w:t xml:space="preserve"> </w:t>
      </w:r>
    </w:p>
    <w:p w:rsidR="000B7D94" w:rsidRDefault="000B7D94" w:rsidP="000B7D94">
      <w:pPr>
        <w:pStyle w:val="Heading4"/>
        <w:numPr>
          <w:ilvl w:val="3"/>
          <w:numId w:val="17"/>
        </w:numPr>
      </w:pPr>
      <w:bookmarkStart w:id="34" w:name="_Toc379381114"/>
      <w:r>
        <w:t xml:space="preserve">Targeted </w:t>
      </w:r>
      <w:r w:rsidRPr="000B7D94">
        <w:t>DAF</w:t>
      </w:r>
      <w:r>
        <w:t xml:space="preserve"> and Federated DAF</w:t>
      </w:r>
      <w:bookmarkEnd w:id="34"/>
    </w:p>
    <w:p w:rsidR="000B7D94" w:rsidRPr="000B7D94" w:rsidRDefault="003A7AAC" w:rsidP="000B7D94">
      <w:r>
        <w:t>In the case of both</w:t>
      </w:r>
      <w:r w:rsidR="00A13E4A">
        <w:t xml:space="preserve"> Targeted and Federated </w:t>
      </w:r>
      <w:r>
        <w:t xml:space="preserve">Data Access Framework, queries are executed across enterprises belonging to different security domains. In order for these queries to be executed, appropriate security information (Authentication, Authorization etc.) needs to be included as part of the query request.  </w:t>
      </w:r>
    </w:p>
    <w:p w:rsidR="00814666" w:rsidRDefault="00562DC8" w:rsidP="00814666">
      <w:pPr>
        <w:pStyle w:val="Heading3"/>
        <w:numPr>
          <w:ilvl w:val="2"/>
          <w:numId w:val="17"/>
        </w:numPr>
      </w:pPr>
      <w:bookmarkStart w:id="35" w:name="_Toc379381115"/>
      <w:r>
        <w:t>DAF Queries</w:t>
      </w:r>
      <w:bookmarkEnd w:id="35"/>
      <w:r w:rsidR="004C5A48">
        <w:t xml:space="preserve"> </w:t>
      </w:r>
    </w:p>
    <w:p w:rsidR="00562DC8" w:rsidRDefault="00562DC8" w:rsidP="00562DC8">
      <w:r>
        <w:t>Thi</w:t>
      </w:r>
      <w:r w:rsidR="004C5A48">
        <w:t xml:space="preserve">s section describes the various </w:t>
      </w:r>
      <w:r>
        <w:t>queries</w:t>
      </w:r>
      <w:r w:rsidR="000E6788">
        <w:rPr>
          <w:rStyle w:val="FootnoteReference"/>
        </w:rPr>
        <w:footnoteReference w:id="8"/>
      </w:r>
      <w:r>
        <w:t xml:space="preserve"> that need to be supported based on the </w:t>
      </w:r>
      <w:hyperlink w:anchor="_Appendix_B_–" w:history="1">
        <w:r w:rsidRPr="00562DC8">
          <w:rPr>
            <w:rStyle w:val="Hyperlink"/>
          </w:rPr>
          <w:t>user stories</w:t>
        </w:r>
      </w:hyperlink>
      <w:r>
        <w:t xml:space="preserve"> and the </w:t>
      </w:r>
      <w:hyperlink w:anchor="_Appendix_C_–" w:history="1">
        <w:r w:rsidRPr="00562DC8">
          <w:rPr>
            <w:rStyle w:val="Hyperlink"/>
          </w:rPr>
          <w:t>data elements</w:t>
        </w:r>
      </w:hyperlink>
      <w:r>
        <w:t xml:space="preserve"> documented in the appendices of the document.</w:t>
      </w:r>
    </w:p>
    <w:p w:rsidR="009D3A6A" w:rsidRPr="009D3A6A" w:rsidRDefault="00114BFC" w:rsidP="009D3A6A">
      <w:pPr>
        <w:pStyle w:val="Heading4"/>
        <w:numPr>
          <w:ilvl w:val="3"/>
          <w:numId w:val="17"/>
        </w:numPr>
      </w:pPr>
      <w:bookmarkStart w:id="36" w:name="_Toc379381116"/>
      <w:r>
        <w:t>Find Patient Identifiers for Patient Demographics</w:t>
      </w:r>
      <w:bookmarkEnd w:id="36"/>
    </w:p>
    <w:p w:rsidR="00114BFC" w:rsidRDefault="00114BFC" w:rsidP="00562DC8">
      <w:r>
        <w:rPr>
          <w:noProof/>
        </w:rPr>
        <w:drawing>
          <wp:inline distT="0" distB="0" distL="0" distR="0" wp14:anchorId="7204AAF0" wp14:editId="381E9A98">
            <wp:extent cx="4908550" cy="1841490"/>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09863" cy="1841982"/>
                    </a:xfrm>
                    <a:prstGeom prst="rect">
                      <a:avLst/>
                    </a:prstGeom>
                    <a:noFill/>
                  </pic:spPr>
                </pic:pic>
              </a:graphicData>
            </a:graphic>
          </wp:inline>
        </w:drawing>
      </w:r>
    </w:p>
    <w:p w:rsidR="009D3A6A" w:rsidRDefault="009D3A6A" w:rsidP="009D3A6A">
      <w:pPr>
        <w:pStyle w:val="Caption"/>
        <w:jc w:val="center"/>
      </w:pPr>
      <w:r>
        <w:t>Figure 5-1: Find Patient Identifiers for Patient Demographics</w:t>
      </w:r>
      <w:r w:rsidR="00BF440C">
        <w:t xml:space="preserve"> Query</w:t>
      </w:r>
    </w:p>
    <w:p w:rsidR="00114BFC" w:rsidRDefault="002836E6" w:rsidP="00562DC8">
      <w:r>
        <w:t>The following table</w:t>
      </w:r>
      <w:r w:rsidR="00C034BA">
        <w:rPr>
          <w:rStyle w:val="FootnoteReference"/>
        </w:rPr>
        <w:footnoteReference w:id="9"/>
      </w:r>
      <w:r>
        <w:t xml:space="preserve"> provides query request and response information that needs to be supported by the query. </w:t>
      </w:r>
    </w:p>
    <w:tbl>
      <w:tblPr>
        <w:tblStyle w:val="TableGrid"/>
        <w:tblW w:w="4400" w:type="pct"/>
        <w:tblLook w:val="04A0" w:firstRow="1" w:lastRow="0" w:firstColumn="1" w:lastColumn="0" w:noHBand="0" w:noVBand="1"/>
      </w:tblPr>
      <w:tblGrid>
        <w:gridCol w:w="2844"/>
        <w:gridCol w:w="3367"/>
        <w:gridCol w:w="740"/>
        <w:gridCol w:w="738"/>
        <w:gridCol w:w="738"/>
      </w:tblGrid>
      <w:tr w:rsidR="009D3A6A" w:rsidRPr="00CB51B5" w:rsidTr="009D3A6A">
        <w:tc>
          <w:tcPr>
            <w:tcW w:w="5000" w:type="pct"/>
            <w:gridSpan w:val="5"/>
            <w:shd w:val="pct12" w:color="auto" w:fill="auto"/>
          </w:tcPr>
          <w:p w:rsidR="009D3A6A" w:rsidRDefault="00BF440C" w:rsidP="00BF440C">
            <w:pPr>
              <w:jc w:val="center"/>
              <w:rPr>
                <w:b/>
              </w:rPr>
            </w:pPr>
            <w:r>
              <w:rPr>
                <w:b/>
              </w:rPr>
              <w:t>Table 5-8</w:t>
            </w:r>
            <w:r w:rsidR="009D3A6A">
              <w:rPr>
                <w:b/>
              </w:rPr>
              <w:t>: Request/Response information for Find Patient Identifiers</w:t>
            </w:r>
          </w:p>
        </w:tc>
      </w:tr>
      <w:tr w:rsidR="002836E6" w:rsidRPr="00CB51B5" w:rsidTr="002836E6">
        <w:tc>
          <w:tcPr>
            <w:tcW w:w="1687" w:type="pct"/>
            <w:vMerge w:val="restart"/>
            <w:shd w:val="pct12" w:color="auto" w:fill="auto"/>
          </w:tcPr>
          <w:p w:rsidR="002836E6" w:rsidRPr="00CB51B5" w:rsidRDefault="002836E6" w:rsidP="00562DC8">
            <w:pPr>
              <w:rPr>
                <w:b/>
              </w:rPr>
            </w:pPr>
            <w:r w:rsidRPr="00CB51B5">
              <w:rPr>
                <w:b/>
              </w:rPr>
              <w:t>Query Request Information</w:t>
            </w:r>
          </w:p>
        </w:tc>
        <w:tc>
          <w:tcPr>
            <w:tcW w:w="1998" w:type="pct"/>
            <w:vMerge w:val="restart"/>
            <w:shd w:val="pct12" w:color="auto" w:fill="auto"/>
          </w:tcPr>
          <w:p w:rsidR="002836E6" w:rsidRPr="00CB51B5" w:rsidRDefault="002836E6" w:rsidP="00562DC8">
            <w:pPr>
              <w:rPr>
                <w:b/>
              </w:rPr>
            </w:pPr>
            <w:r w:rsidRPr="00CB51B5">
              <w:rPr>
                <w:b/>
              </w:rPr>
              <w:t>Query Response Information</w:t>
            </w:r>
          </w:p>
        </w:tc>
        <w:tc>
          <w:tcPr>
            <w:tcW w:w="1315" w:type="pct"/>
            <w:gridSpan w:val="3"/>
            <w:shd w:val="pct12" w:color="auto" w:fill="auto"/>
          </w:tcPr>
          <w:p w:rsidR="002836E6" w:rsidRDefault="002836E6" w:rsidP="00562DC8">
            <w:pPr>
              <w:rPr>
                <w:b/>
              </w:rPr>
            </w:pPr>
            <w:r>
              <w:rPr>
                <w:b/>
              </w:rPr>
              <w:t xml:space="preserve">DAF Applicability </w:t>
            </w:r>
          </w:p>
        </w:tc>
      </w:tr>
      <w:tr w:rsidR="002836E6" w:rsidRPr="00CB51B5" w:rsidTr="002836E6">
        <w:tc>
          <w:tcPr>
            <w:tcW w:w="1687" w:type="pct"/>
            <w:vMerge/>
            <w:shd w:val="pct12" w:color="auto" w:fill="auto"/>
          </w:tcPr>
          <w:p w:rsidR="002836E6" w:rsidRPr="00CB51B5" w:rsidRDefault="002836E6" w:rsidP="00562DC8">
            <w:pPr>
              <w:rPr>
                <w:b/>
              </w:rPr>
            </w:pPr>
          </w:p>
        </w:tc>
        <w:tc>
          <w:tcPr>
            <w:tcW w:w="1998" w:type="pct"/>
            <w:vMerge/>
            <w:shd w:val="pct12" w:color="auto" w:fill="auto"/>
          </w:tcPr>
          <w:p w:rsidR="002836E6" w:rsidRPr="00CB51B5" w:rsidRDefault="002836E6" w:rsidP="00562DC8">
            <w:pPr>
              <w:rPr>
                <w:b/>
              </w:rPr>
            </w:pPr>
          </w:p>
        </w:tc>
        <w:tc>
          <w:tcPr>
            <w:tcW w:w="439" w:type="pct"/>
            <w:shd w:val="pct12" w:color="auto" w:fill="auto"/>
          </w:tcPr>
          <w:p w:rsidR="002836E6" w:rsidRPr="00CB51B5" w:rsidRDefault="002836E6" w:rsidP="00562DC8">
            <w:pPr>
              <w:rPr>
                <w:b/>
              </w:rPr>
            </w:pPr>
            <w:r>
              <w:rPr>
                <w:b/>
              </w:rPr>
              <w:t>LDAF</w:t>
            </w:r>
          </w:p>
        </w:tc>
        <w:tc>
          <w:tcPr>
            <w:tcW w:w="438" w:type="pct"/>
            <w:shd w:val="pct12" w:color="auto" w:fill="auto"/>
          </w:tcPr>
          <w:p w:rsidR="002836E6" w:rsidRDefault="002836E6" w:rsidP="00562DC8">
            <w:pPr>
              <w:rPr>
                <w:b/>
              </w:rPr>
            </w:pPr>
            <w:r>
              <w:rPr>
                <w:b/>
              </w:rPr>
              <w:t>TDAF</w:t>
            </w:r>
          </w:p>
        </w:tc>
        <w:tc>
          <w:tcPr>
            <w:tcW w:w="438" w:type="pct"/>
            <w:shd w:val="pct12" w:color="auto" w:fill="auto"/>
          </w:tcPr>
          <w:p w:rsidR="002836E6" w:rsidRDefault="002836E6" w:rsidP="00562DC8">
            <w:pPr>
              <w:rPr>
                <w:b/>
              </w:rPr>
            </w:pPr>
            <w:r>
              <w:rPr>
                <w:b/>
              </w:rPr>
              <w:t>FDAF</w:t>
            </w:r>
          </w:p>
        </w:tc>
      </w:tr>
      <w:tr w:rsidR="002836E6" w:rsidTr="002836E6">
        <w:tc>
          <w:tcPr>
            <w:tcW w:w="1687" w:type="pct"/>
          </w:tcPr>
          <w:p w:rsidR="002836E6" w:rsidRDefault="002836E6" w:rsidP="00E20ADE">
            <w:r w:rsidRPr="001A6C6B">
              <w:rPr>
                <w:u w:val="single"/>
              </w:rPr>
              <w:t>Required</w:t>
            </w:r>
            <w:r w:rsidR="001A6C6B" w:rsidRPr="001A6C6B">
              <w:rPr>
                <w:u w:val="single"/>
              </w:rPr>
              <w:t xml:space="preserve"> </w:t>
            </w:r>
            <w:r w:rsidR="001A6C6B">
              <w:rPr>
                <w:u w:val="single"/>
              </w:rPr>
              <w:t>d</w:t>
            </w:r>
            <w:r w:rsidR="001A6C6B" w:rsidRPr="001A6C6B">
              <w:rPr>
                <w:u w:val="single"/>
              </w:rPr>
              <w:t xml:space="preserve">ata </w:t>
            </w:r>
            <w:r w:rsidR="001A6C6B">
              <w:rPr>
                <w:u w:val="single"/>
              </w:rPr>
              <w:t>e</w:t>
            </w:r>
            <w:r w:rsidR="001A6C6B" w:rsidRPr="001A6C6B">
              <w:rPr>
                <w:u w:val="single"/>
              </w:rPr>
              <w:t>lements</w:t>
            </w:r>
            <w:r w:rsidR="001A6C6B">
              <w:t>:</w:t>
            </w:r>
            <w:r>
              <w:t xml:space="preserve"> Patient Name, Birth Date</w:t>
            </w:r>
          </w:p>
          <w:p w:rsidR="002836E6" w:rsidRDefault="002836E6" w:rsidP="00E20ADE">
            <w:r w:rsidRPr="001A6C6B">
              <w:rPr>
                <w:u w:val="single"/>
              </w:rPr>
              <w:t>Optional</w:t>
            </w:r>
            <w:r w:rsidR="001A6C6B" w:rsidRPr="001A6C6B">
              <w:rPr>
                <w:u w:val="single"/>
              </w:rPr>
              <w:t xml:space="preserve"> data elements</w:t>
            </w:r>
            <w:r w:rsidR="001A6C6B">
              <w:t xml:space="preserve">: </w:t>
            </w:r>
            <w:r>
              <w:t xml:space="preserve">Gender, Patient Address, Birthplace Address, Patient Telecom,  Mother’s Maiden </w:t>
            </w:r>
            <w:r>
              <w:lastRenderedPageBreak/>
              <w:t>Name, etc.</w:t>
            </w:r>
          </w:p>
        </w:tc>
        <w:tc>
          <w:tcPr>
            <w:tcW w:w="1998" w:type="pct"/>
          </w:tcPr>
          <w:p w:rsidR="002836E6" w:rsidRPr="00886A5E" w:rsidRDefault="002836E6" w:rsidP="00886A5E">
            <w:r>
              <w:lastRenderedPageBreak/>
              <w:t>List of Patient Identifiers that uniquely identify the patient based on patient matching results along with the demographics that were used to match the patient.</w:t>
            </w:r>
          </w:p>
        </w:tc>
        <w:tc>
          <w:tcPr>
            <w:tcW w:w="439" w:type="pct"/>
          </w:tcPr>
          <w:p w:rsidR="002836E6" w:rsidRDefault="002836E6" w:rsidP="00886A5E">
            <w:r>
              <w:t>Yes</w:t>
            </w:r>
          </w:p>
        </w:tc>
        <w:tc>
          <w:tcPr>
            <w:tcW w:w="438" w:type="pct"/>
          </w:tcPr>
          <w:p w:rsidR="002836E6" w:rsidRDefault="002836E6" w:rsidP="00886A5E">
            <w:r>
              <w:t>Yes</w:t>
            </w:r>
          </w:p>
        </w:tc>
        <w:tc>
          <w:tcPr>
            <w:tcW w:w="438" w:type="pct"/>
          </w:tcPr>
          <w:p w:rsidR="002836E6" w:rsidRDefault="002836E6" w:rsidP="00886A5E">
            <w:r>
              <w:t>Yes</w:t>
            </w:r>
          </w:p>
        </w:tc>
      </w:tr>
    </w:tbl>
    <w:p w:rsidR="00E76741" w:rsidRDefault="00E76741" w:rsidP="00DA71EA">
      <w:pPr>
        <w:pStyle w:val="Heading4"/>
        <w:numPr>
          <w:ilvl w:val="3"/>
          <w:numId w:val="17"/>
        </w:numPr>
      </w:pPr>
      <w:bookmarkStart w:id="37" w:name="_Find_Document(s)_based"/>
      <w:bookmarkStart w:id="38" w:name="_Toc379381117"/>
      <w:bookmarkEnd w:id="37"/>
      <w:r>
        <w:lastRenderedPageBreak/>
        <w:t>Find Document(s) based on Patient Identifiers</w:t>
      </w:r>
      <w:bookmarkEnd w:id="38"/>
    </w:p>
    <w:p w:rsidR="001A6C6B" w:rsidRDefault="001E4656" w:rsidP="001A6C6B">
      <w:r>
        <w:rPr>
          <w:noProof/>
        </w:rPr>
        <w:drawing>
          <wp:inline distT="0" distB="0" distL="0" distR="0" wp14:anchorId="091D9828" wp14:editId="4F62EF54">
            <wp:extent cx="5670550" cy="187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72067" cy="1873751"/>
                    </a:xfrm>
                    <a:prstGeom prst="rect">
                      <a:avLst/>
                    </a:prstGeom>
                    <a:noFill/>
                  </pic:spPr>
                </pic:pic>
              </a:graphicData>
            </a:graphic>
          </wp:inline>
        </w:drawing>
      </w:r>
    </w:p>
    <w:p w:rsidR="00BF440C" w:rsidRPr="001A6C6B" w:rsidRDefault="00BF440C" w:rsidP="00BF440C">
      <w:pPr>
        <w:pStyle w:val="Caption"/>
        <w:jc w:val="center"/>
      </w:pPr>
      <w:r>
        <w:t>Figure 5-2: Find Document(s) based on Patient Identifiers Query</w:t>
      </w:r>
    </w:p>
    <w:p w:rsidR="00DA71EA" w:rsidRPr="00DA71EA" w:rsidRDefault="001A6C6B" w:rsidP="00DA71EA">
      <w:r>
        <w:t>The following table provides query request and response information that needs to be supported by the query</w:t>
      </w:r>
    </w:p>
    <w:tbl>
      <w:tblPr>
        <w:tblStyle w:val="TableGrid"/>
        <w:tblW w:w="4400" w:type="pct"/>
        <w:tblLook w:val="04A0" w:firstRow="1" w:lastRow="0" w:firstColumn="1" w:lastColumn="0" w:noHBand="0" w:noVBand="1"/>
      </w:tblPr>
      <w:tblGrid>
        <w:gridCol w:w="2831"/>
        <w:gridCol w:w="3356"/>
        <w:gridCol w:w="730"/>
        <w:gridCol w:w="728"/>
        <w:gridCol w:w="782"/>
      </w:tblGrid>
      <w:tr w:rsidR="00BF440C" w:rsidTr="00BF440C">
        <w:tc>
          <w:tcPr>
            <w:tcW w:w="5000" w:type="pct"/>
            <w:gridSpan w:val="5"/>
            <w:shd w:val="pct12" w:color="auto" w:fill="auto"/>
          </w:tcPr>
          <w:p w:rsidR="00BF440C" w:rsidRDefault="00BF440C" w:rsidP="00BF440C">
            <w:pPr>
              <w:jc w:val="center"/>
              <w:rPr>
                <w:b/>
              </w:rPr>
            </w:pPr>
            <w:r>
              <w:rPr>
                <w:b/>
              </w:rPr>
              <w:t>Table 5-9: Request/Response information for Find Document(s) using Patient Identifiers</w:t>
            </w:r>
          </w:p>
        </w:tc>
      </w:tr>
      <w:tr w:rsidR="002836E6" w:rsidTr="00BF440C">
        <w:tc>
          <w:tcPr>
            <w:tcW w:w="1680" w:type="pct"/>
            <w:vMerge w:val="restart"/>
            <w:shd w:val="pct12" w:color="auto" w:fill="auto"/>
          </w:tcPr>
          <w:p w:rsidR="002836E6" w:rsidRPr="00CB51B5" w:rsidRDefault="002836E6" w:rsidP="0005528A">
            <w:pPr>
              <w:rPr>
                <w:b/>
              </w:rPr>
            </w:pPr>
            <w:r w:rsidRPr="00CB51B5">
              <w:rPr>
                <w:b/>
              </w:rPr>
              <w:t>Query Request Information</w:t>
            </w:r>
          </w:p>
        </w:tc>
        <w:tc>
          <w:tcPr>
            <w:tcW w:w="1991" w:type="pct"/>
            <w:vMerge w:val="restart"/>
            <w:shd w:val="pct12" w:color="auto" w:fill="auto"/>
          </w:tcPr>
          <w:p w:rsidR="002836E6" w:rsidRPr="00CB51B5" w:rsidRDefault="002836E6" w:rsidP="0005528A">
            <w:pPr>
              <w:rPr>
                <w:b/>
              </w:rPr>
            </w:pPr>
            <w:r w:rsidRPr="00CB51B5">
              <w:rPr>
                <w:b/>
              </w:rPr>
              <w:t>Query Response Information</w:t>
            </w:r>
          </w:p>
        </w:tc>
        <w:tc>
          <w:tcPr>
            <w:tcW w:w="1328" w:type="pct"/>
            <w:gridSpan w:val="3"/>
            <w:shd w:val="pct12" w:color="auto" w:fill="auto"/>
          </w:tcPr>
          <w:p w:rsidR="002836E6" w:rsidRDefault="002836E6" w:rsidP="0005528A">
            <w:pPr>
              <w:rPr>
                <w:b/>
              </w:rPr>
            </w:pPr>
            <w:r>
              <w:rPr>
                <w:b/>
              </w:rPr>
              <w:t xml:space="preserve">DAF Applicability </w:t>
            </w:r>
          </w:p>
        </w:tc>
      </w:tr>
      <w:tr w:rsidR="002836E6" w:rsidTr="00BF440C">
        <w:tc>
          <w:tcPr>
            <w:tcW w:w="1680" w:type="pct"/>
            <w:vMerge/>
            <w:shd w:val="pct12" w:color="auto" w:fill="auto"/>
          </w:tcPr>
          <w:p w:rsidR="002836E6" w:rsidRPr="00CB51B5" w:rsidRDefault="002836E6" w:rsidP="0005528A">
            <w:pPr>
              <w:rPr>
                <w:b/>
              </w:rPr>
            </w:pPr>
          </w:p>
        </w:tc>
        <w:tc>
          <w:tcPr>
            <w:tcW w:w="1991" w:type="pct"/>
            <w:vMerge/>
            <w:shd w:val="pct12" w:color="auto" w:fill="auto"/>
          </w:tcPr>
          <w:p w:rsidR="002836E6" w:rsidRPr="00CB51B5" w:rsidRDefault="002836E6" w:rsidP="0005528A">
            <w:pPr>
              <w:rPr>
                <w:b/>
              </w:rPr>
            </w:pPr>
          </w:p>
        </w:tc>
        <w:tc>
          <w:tcPr>
            <w:tcW w:w="433" w:type="pct"/>
            <w:shd w:val="pct12" w:color="auto" w:fill="auto"/>
          </w:tcPr>
          <w:p w:rsidR="002836E6" w:rsidRPr="00CB51B5" w:rsidRDefault="002836E6" w:rsidP="0005528A">
            <w:pPr>
              <w:rPr>
                <w:b/>
              </w:rPr>
            </w:pPr>
            <w:r>
              <w:rPr>
                <w:b/>
              </w:rPr>
              <w:t>LDAF</w:t>
            </w:r>
          </w:p>
        </w:tc>
        <w:tc>
          <w:tcPr>
            <w:tcW w:w="432" w:type="pct"/>
            <w:shd w:val="pct12" w:color="auto" w:fill="auto"/>
          </w:tcPr>
          <w:p w:rsidR="002836E6" w:rsidRDefault="002836E6" w:rsidP="0005528A">
            <w:pPr>
              <w:rPr>
                <w:b/>
              </w:rPr>
            </w:pPr>
            <w:r>
              <w:rPr>
                <w:b/>
              </w:rPr>
              <w:t>TDAF</w:t>
            </w:r>
          </w:p>
        </w:tc>
        <w:tc>
          <w:tcPr>
            <w:tcW w:w="464" w:type="pct"/>
            <w:shd w:val="pct12" w:color="auto" w:fill="auto"/>
          </w:tcPr>
          <w:p w:rsidR="002836E6" w:rsidRDefault="002836E6" w:rsidP="0005528A">
            <w:pPr>
              <w:rPr>
                <w:b/>
              </w:rPr>
            </w:pPr>
            <w:r>
              <w:rPr>
                <w:b/>
              </w:rPr>
              <w:t>FDAF</w:t>
            </w:r>
          </w:p>
        </w:tc>
      </w:tr>
      <w:tr w:rsidR="002836E6" w:rsidTr="00BF440C">
        <w:tc>
          <w:tcPr>
            <w:tcW w:w="1680" w:type="pct"/>
          </w:tcPr>
          <w:p w:rsidR="001A6C6B" w:rsidRDefault="001A6C6B" w:rsidP="001A6C6B">
            <w:r w:rsidRPr="001A6C6B">
              <w:rPr>
                <w:u w:val="single"/>
              </w:rPr>
              <w:t>Required data elements</w:t>
            </w:r>
            <w:r>
              <w:t>: Unique Patient Identifier known to the Query Responder</w:t>
            </w:r>
          </w:p>
          <w:p w:rsidR="001A6C6B" w:rsidRDefault="001A6C6B" w:rsidP="001A6C6B">
            <w:r w:rsidRPr="001A6C6B">
              <w:rPr>
                <w:u w:val="single"/>
              </w:rPr>
              <w:t>Optional data elements:</w:t>
            </w:r>
            <w:r>
              <w:t xml:space="preserve"> Document metadata such as author, creation time etc.</w:t>
            </w:r>
          </w:p>
          <w:p w:rsidR="002836E6" w:rsidRDefault="002836E6" w:rsidP="0005528A"/>
        </w:tc>
        <w:tc>
          <w:tcPr>
            <w:tcW w:w="1991" w:type="pct"/>
          </w:tcPr>
          <w:p w:rsidR="002836E6" w:rsidRPr="00886A5E" w:rsidRDefault="001A6C6B" w:rsidP="0005528A">
            <w:r>
              <w:t>List of Unique Document Identifiers</w:t>
            </w:r>
            <w:r w:rsidR="009E24E6">
              <w:t xml:space="preserve"> </w:t>
            </w:r>
            <w:r w:rsidR="0060442E">
              <w:t xml:space="preserve">for subsequent document retrieval </w:t>
            </w:r>
            <w:r w:rsidR="009E24E6">
              <w:t xml:space="preserve">and related </w:t>
            </w:r>
            <w:r w:rsidR="001E4656">
              <w:t xml:space="preserve">document </w:t>
            </w:r>
            <w:r w:rsidR="009E24E6">
              <w:t>metadata.</w:t>
            </w:r>
          </w:p>
        </w:tc>
        <w:tc>
          <w:tcPr>
            <w:tcW w:w="433" w:type="pct"/>
          </w:tcPr>
          <w:p w:rsidR="002836E6" w:rsidRDefault="002836E6" w:rsidP="0005528A">
            <w:r>
              <w:t>Yes</w:t>
            </w:r>
          </w:p>
        </w:tc>
        <w:tc>
          <w:tcPr>
            <w:tcW w:w="432" w:type="pct"/>
          </w:tcPr>
          <w:p w:rsidR="002836E6" w:rsidRDefault="002836E6" w:rsidP="0005528A">
            <w:r>
              <w:t>Yes</w:t>
            </w:r>
          </w:p>
        </w:tc>
        <w:tc>
          <w:tcPr>
            <w:tcW w:w="464" w:type="pct"/>
          </w:tcPr>
          <w:p w:rsidR="002836E6" w:rsidRDefault="002836E6" w:rsidP="0005528A">
            <w:r>
              <w:t>Yes</w:t>
            </w:r>
          </w:p>
        </w:tc>
      </w:tr>
    </w:tbl>
    <w:p w:rsidR="00DA71EA" w:rsidRPr="00DA71EA" w:rsidRDefault="00DA71EA" w:rsidP="00DA71EA"/>
    <w:p w:rsidR="003D2BFE" w:rsidRDefault="003D2BFE" w:rsidP="003D2BFE">
      <w:pPr>
        <w:pStyle w:val="Heading4"/>
        <w:numPr>
          <w:ilvl w:val="3"/>
          <w:numId w:val="17"/>
        </w:numPr>
      </w:pPr>
      <w:bookmarkStart w:id="39" w:name="_Toc379381118"/>
      <w:r>
        <w:t>Get Document(s) based on Document Identifiers</w:t>
      </w:r>
      <w:bookmarkEnd w:id="39"/>
    </w:p>
    <w:p w:rsidR="00562DC8" w:rsidRDefault="00040C68" w:rsidP="00562DC8">
      <w:r>
        <w:rPr>
          <w:noProof/>
        </w:rPr>
        <w:drawing>
          <wp:inline distT="0" distB="0" distL="0" distR="0" wp14:anchorId="21843738" wp14:editId="684720AE">
            <wp:extent cx="5441950" cy="234639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43405" cy="2347023"/>
                    </a:xfrm>
                    <a:prstGeom prst="rect">
                      <a:avLst/>
                    </a:prstGeom>
                    <a:noFill/>
                  </pic:spPr>
                </pic:pic>
              </a:graphicData>
            </a:graphic>
          </wp:inline>
        </w:drawing>
      </w:r>
    </w:p>
    <w:p w:rsidR="00BF440C" w:rsidRDefault="00BF440C" w:rsidP="00BF440C">
      <w:pPr>
        <w:pStyle w:val="Caption"/>
        <w:jc w:val="center"/>
      </w:pPr>
      <w:r>
        <w:lastRenderedPageBreak/>
        <w:t>Figure 5-3: Get Document(s) based on Document Identifiers Query</w:t>
      </w:r>
    </w:p>
    <w:p w:rsidR="005774F7" w:rsidRPr="00DA71EA" w:rsidRDefault="005774F7" w:rsidP="005774F7">
      <w:r>
        <w:t>The following table provides query request and response information that needs to be supported by the query</w:t>
      </w:r>
    </w:p>
    <w:tbl>
      <w:tblPr>
        <w:tblStyle w:val="TableGrid"/>
        <w:tblW w:w="4400" w:type="pct"/>
        <w:tblLook w:val="04A0" w:firstRow="1" w:lastRow="0" w:firstColumn="1" w:lastColumn="0" w:noHBand="0" w:noVBand="1"/>
      </w:tblPr>
      <w:tblGrid>
        <w:gridCol w:w="2844"/>
        <w:gridCol w:w="3367"/>
        <w:gridCol w:w="740"/>
        <w:gridCol w:w="738"/>
        <w:gridCol w:w="738"/>
      </w:tblGrid>
      <w:tr w:rsidR="00BF440C" w:rsidTr="00BF440C">
        <w:tc>
          <w:tcPr>
            <w:tcW w:w="5000" w:type="pct"/>
            <w:gridSpan w:val="5"/>
            <w:shd w:val="pct12" w:color="auto" w:fill="auto"/>
          </w:tcPr>
          <w:p w:rsidR="00BF440C" w:rsidRDefault="00BF440C" w:rsidP="00BF440C">
            <w:pPr>
              <w:jc w:val="center"/>
              <w:rPr>
                <w:b/>
              </w:rPr>
            </w:pPr>
            <w:r>
              <w:rPr>
                <w:b/>
              </w:rPr>
              <w:t>Table 5-10: Request/Response information for Get Document(s) based on Document Ids</w:t>
            </w:r>
          </w:p>
        </w:tc>
      </w:tr>
      <w:tr w:rsidR="005774F7" w:rsidTr="00554232">
        <w:tc>
          <w:tcPr>
            <w:tcW w:w="1687" w:type="pct"/>
            <w:vMerge w:val="restart"/>
            <w:shd w:val="pct12" w:color="auto" w:fill="auto"/>
          </w:tcPr>
          <w:p w:rsidR="005774F7" w:rsidRPr="00CB51B5" w:rsidRDefault="005774F7" w:rsidP="00554232">
            <w:pPr>
              <w:rPr>
                <w:b/>
              </w:rPr>
            </w:pPr>
            <w:r w:rsidRPr="00CB51B5">
              <w:rPr>
                <w:b/>
              </w:rPr>
              <w:t>Query Request Information</w:t>
            </w:r>
          </w:p>
        </w:tc>
        <w:tc>
          <w:tcPr>
            <w:tcW w:w="1998" w:type="pct"/>
            <w:vMerge w:val="restart"/>
            <w:shd w:val="pct12" w:color="auto" w:fill="auto"/>
          </w:tcPr>
          <w:p w:rsidR="005774F7" w:rsidRPr="00CB51B5" w:rsidRDefault="005774F7" w:rsidP="00554232">
            <w:pPr>
              <w:rPr>
                <w:b/>
              </w:rPr>
            </w:pPr>
            <w:r w:rsidRPr="00CB51B5">
              <w:rPr>
                <w:b/>
              </w:rPr>
              <w:t>Query Response Information</w:t>
            </w:r>
          </w:p>
        </w:tc>
        <w:tc>
          <w:tcPr>
            <w:tcW w:w="1315" w:type="pct"/>
            <w:gridSpan w:val="3"/>
            <w:shd w:val="pct12" w:color="auto" w:fill="auto"/>
          </w:tcPr>
          <w:p w:rsidR="005774F7" w:rsidRDefault="005774F7" w:rsidP="00554232">
            <w:pPr>
              <w:rPr>
                <w:b/>
              </w:rPr>
            </w:pPr>
            <w:r>
              <w:rPr>
                <w:b/>
              </w:rPr>
              <w:t xml:space="preserve">DAF Applicability </w:t>
            </w:r>
          </w:p>
        </w:tc>
      </w:tr>
      <w:tr w:rsidR="005774F7" w:rsidTr="00554232">
        <w:tc>
          <w:tcPr>
            <w:tcW w:w="1687" w:type="pct"/>
            <w:vMerge/>
            <w:shd w:val="pct12" w:color="auto" w:fill="auto"/>
          </w:tcPr>
          <w:p w:rsidR="005774F7" w:rsidRPr="00CB51B5" w:rsidRDefault="005774F7" w:rsidP="00554232">
            <w:pPr>
              <w:rPr>
                <w:b/>
              </w:rPr>
            </w:pPr>
          </w:p>
        </w:tc>
        <w:tc>
          <w:tcPr>
            <w:tcW w:w="1998" w:type="pct"/>
            <w:vMerge/>
            <w:shd w:val="pct12" w:color="auto" w:fill="auto"/>
          </w:tcPr>
          <w:p w:rsidR="005774F7" w:rsidRPr="00CB51B5" w:rsidRDefault="005774F7" w:rsidP="00554232">
            <w:pPr>
              <w:rPr>
                <w:b/>
              </w:rPr>
            </w:pPr>
          </w:p>
        </w:tc>
        <w:tc>
          <w:tcPr>
            <w:tcW w:w="439" w:type="pct"/>
            <w:shd w:val="pct12" w:color="auto" w:fill="auto"/>
          </w:tcPr>
          <w:p w:rsidR="005774F7" w:rsidRPr="00CB51B5" w:rsidRDefault="005774F7" w:rsidP="00554232">
            <w:pPr>
              <w:rPr>
                <w:b/>
              </w:rPr>
            </w:pPr>
            <w:r>
              <w:rPr>
                <w:b/>
              </w:rPr>
              <w:t>LDAF</w:t>
            </w:r>
          </w:p>
        </w:tc>
        <w:tc>
          <w:tcPr>
            <w:tcW w:w="438" w:type="pct"/>
            <w:shd w:val="pct12" w:color="auto" w:fill="auto"/>
          </w:tcPr>
          <w:p w:rsidR="005774F7" w:rsidRDefault="005774F7" w:rsidP="00554232">
            <w:pPr>
              <w:rPr>
                <w:b/>
              </w:rPr>
            </w:pPr>
            <w:r>
              <w:rPr>
                <w:b/>
              </w:rPr>
              <w:t>TDAF</w:t>
            </w:r>
          </w:p>
        </w:tc>
        <w:tc>
          <w:tcPr>
            <w:tcW w:w="438" w:type="pct"/>
            <w:shd w:val="pct12" w:color="auto" w:fill="auto"/>
          </w:tcPr>
          <w:p w:rsidR="005774F7" w:rsidRDefault="005774F7" w:rsidP="00554232">
            <w:pPr>
              <w:rPr>
                <w:b/>
              </w:rPr>
            </w:pPr>
            <w:r>
              <w:rPr>
                <w:b/>
              </w:rPr>
              <w:t>FDAF</w:t>
            </w:r>
          </w:p>
        </w:tc>
      </w:tr>
      <w:tr w:rsidR="005774F7" w:rsidTr="00554232">
        <w:tc>
          <w:tcPr>
            <w:tcW w:w="1687" w:type="pct"/>
          </w:tcPr>
          <w:p w:rsidR="005774F7" w:rsidRDefault="005774F7" w:rsidP="005774F7">
            <w:r w:rsidRPr="001A6C6B">
              <w:rPr>
                <w:u w:val="single"/>
              </w:rPr>
              <w:t>Required data elements</w:t>
            </w:r>
            <w:r>
              <w:t>: Unique Document Identifier known to the Query Responder</w:t>
            </w:r>
          </w:p>
        </w:tc>
        <w:tc>
          <w:tcPr>
            <w:tcW w:w="1998" w:type="pct"/>
          </w:tcPr>
          <w:p w:rsidR="005774F7" w:rsidRPr="00886A5E" w:rsidRDefault="00040C68" w:rsidP="00BF440C">
            <w:r>
              <w:t>Document conte</w:t>
            </w:r>
            <w:r w:rsidR="00BF440C">
              <w:t>nt for each identified document using C-CDA R1.1 data elements</w:t>
            </w:r>
          </w:p>
        </w:tc>
        <w:tc>
          <w:tcPr>
            <w:tcW w:w="439" w:type="pct"/>
          </w:tcPr>
          <w:p w:rsidR="005774F7" w:rsidRDefault="005774F7" w:rsidP="00554232">
            <w:r>
              <w:t>Yes</w:t>
            </w:r>
          </w:p>
        </w:tc>
        <w:tc>
          <w:tcPr>
            <w:tcW w:w="438" w:type="pct"/>
          </w:tcPr>
          <w:p w:rsidR="005774F7" w:rsidRDefault="005774F7" w:rsidP="00554232">
            <w:r>
              <w:t>Yes</w:t>
            </w:r>
          </w:p>
        </w:tc>
        <w:tc>
          <w:tcPr>
            <w:tcW w:w="438" w:type="pct"/>
          </w:tcPr>
          <w:p w:rsidR="005774F7" w:rsidRDefault="005774F7" w:rsidP="00554232">
            <w:r>
              <w:t>Yes</w:t>
            </w:r>
          </w:p>
        </w:tc>
      </w:tr>
    </w:tbl>
    <w:p w:rsidR="006F60FC" w:rsidRDefault="006F60FC" w:rsidP="005117AD">
      <w:pPr>
        <w:pStyle w:val="Heading4"/>
        <w:numPr>
          <w:ilvl w:val="3"/>
          <w:numId w:val="17"/>
        </w:numPr>
      </w:pPr>
      <w:bookmarkStart w:id="40" w:name="_Toc379381119"/>
      <w:r>
        <w:t xml:space="preserve">Get </w:t>
      </w:r>
      <w:r w:rsidR="00CA058E">
        <w:t>d</w:t>
      </w:r>
      <w:r>
        <w:t xml:space="preserve">ata based on </w:t>
      </w:r>
      <w:r w:rsidR="00581A8F">
        <w:t xml:space="preserve">Patient </w:t>
      </w:r>
      <w:r w:rsidR="009A6576">
        <w:t>data</w:t>
      </w:r>
      <w:r w:rsidR="00581A8F">
        <w:t xml:space="preserve"> and </w:t>
      </w:r>
      <w:r>
        <w:t>clinical data elements</w:t>
      </w:r>
      <w:bookmarkEnd w:id="40"/>
    </w:p>
    <w:p w:rsidR="00581A8F" w:rsidRDefault="00CA058E" w:rsidP="00581A8F">
      <w:r>
        <w:rPr>
          <w:noProof/>
        </w:rPr>
        <w:drawing>
          <wp:inline distT="0" distB="0" distL="0" distR="0" wp14:anchorId="0BBD9C0A" wp14:editId="0417E389">
            <wp:extent cx="5035550" cy="217116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44062" cy="2174839"/>
                    </a:xfrm>
                    <a:prstGeom prst="rect">
                      <a:avLst/>
                    </a:prstGeom>
                    <a:noFill/>
                  </pic:spPr>
                </pic:pic>
              </a:graphicData>
            </a:graphic>
          </wp:inline>
        </w:drawing>
      </w:r>
    </w:p>
    <w:p w:rsidR="00BF440C" w:rsidRPr="00581A8F" w:rsidRDefault="00BF440C" w:rsidP="00BF440C">
      <w:pPr>
        <w:pStyle w:val="Caption"/>
        <w:jc w:val="center"/>
      </w:pPr>
      <w:r>
        <w:t xml:space="preserve">Figure 5-4: Get data based on clinical data elements </w:t>
      </w:r>
    </w:p>
    <w:p w:rsidR="009A6576" w:rsidRDefault="009A6576" w:rsidP="009A6576">
      <w:r>
        <w:t>The following table provides query request and response information that needs to be supported by the query</w:t>
      </w:r>
    </w:p>
    <w:tbl>
      <w:tblPr>
        <w:tblStyle w:val="TableGrid"/>
        <w:tblW w:w="4400" w:type="pct"/>
        <w:tblLook w:val="04A0" w:firstRow="1" w:lastRow="0" w:firstColumn="1" w:lastColumn="0" w:noHBand="0" w:noVBand="1"/>
      </w:tblPr>
      <w:tblGrid>
        <w:gridCol w:w="2844"/>
        <w:gridCol w:w="3367"/>
        <w:gridCol w:w="740"/>
        <w:gridCol w:w="738"/>
        <w:gridCol w:w="738"/>
      </w:tblGrid>
      <w:tr w:rsidR="00BF440C" w:rsidRPr="00CB51B5" w:rsidTr="00BF440C">
        <w:tc>
          <w:tcPr>
            <w:tcW w:w="5000" w:type="pct"/>
            <w:gridSpan w:val="5"/>
            <w:shd w:val="pct12" w:color="auto" w:fill="auto"/>
          </w:tcPr>
          <w:p w:rsidR="00BF440C" w:rsidRDefault="00BF440C" w:rsidP="00BF440C">
            <w:pPr>
              <w:jc w:val="center"/>
              <w:rPr>
                <w:b/>
              </w:rPr>
            </w:pPr>
            <w:r>
              <w:rPr>
                <w:b/>
              </w:rPr>
              <w:t xml:space="preserve">Table 5-11: Request/Response information for Get data based on clinical data elements </w:t>
            </w:r>
          </w:p>
        </w:tc>
      </w:tr>
      <w:tr w:rsidR="009A6576" w:rsidRPr="00CB51B5" w:rsidTr="00554232">
        <w:tc>
          <w:tcPr>
            <w:tcW w:w="1687" w:type="pct"/>
            <w:vMerge w:val="restart"/>
            <w:shd w:val="pct12" w:color="auto" w:fill="auto"/>
          </w:tcPr>
          <w:p w:rsidR="009A6576" w:rsidRPr="00CB51B5" w:rsidRDefault="009A6576" w:rsidP="00554232">
            <w:pPr>
              <w:rPr>
                <w:b/>
              </w:rPr>
            </w:pPr>
            <w:r w:rsidRPr="00CB51B5">
              <w:rPr>
                <w:b/>
              </w:rPr>
              <w:t>Query Request Information</w:t>
            </w:r>
          </w:p>
        </w:tc>
        <w:tc>
          <w:tcPr>
            <w:tcW w:w="1998" w:type="pct"/>
            <w:vMerge w:val="restart"/>
            <w:shd w:val="pct12" w:color="auto" w:fill="auto"/>
          </w:tcPr>
          <w:p w:rsidR="009A6576" w:rsidRPr="00CB51B5" w:rsidRDefault="009A6576" w:rsidP="00554232">
            <w:pPr>
              <w:rPr>
                <w:b/>
              </w:rPr>
            </w:pPr>
            <w:r w:rsidRPr="00CB51B5">
              <w:rPr>
                <w:b/>
              </w:rPr>
              <w:t>Query Response Information</w:t>
            </w:r>
          </w:p>
        </w:tc>
        <w:tc>
          <w:tcPr>
            <w:tcW w:w="1315" w:type="pct"/>
            <w:gridSpan w:val="3"/>
            <w:shd w:val="pct12" w:color="auto" w:fill="auto"/>
          </w:tcPr>
          <w:p w:rsidR="009A6576" w:rsidRDefault="009A6576" w:rsidP="00554232">
            <w:pPr>
              <w:rPr>
                <w:b/>
              </w:rPr>
            </w:pPr>
            <w:r>
              <w:rPr>
                <w:b/>
              </w:rPr>
              <w:t xml:space="preserve">DAF Applicability </w:t>
            </w:r>
          </w:p>
        </w:tc>
      </w:tr>
      <w:tr w:rsidR="009A6576" w:rsidRPr="00CB51B5" w:rsidTr="00554232">
        <w:tc>
          <w:tcPr>
            <w:tcW w:w="1687" w:type="pct"/>
            <w:vMerge/>
            <w:shd w:val="pct12" w:color="auto" w:fill="auto"/>
          </w:tcPr>
          <w:p w:rsidR="009A6576" w:rsidRPr="00CB51B5" w:rsidRDefault="009A6576" w:rsidP="00554232">
            <w:pPr>
              <w:rPr>
                <w:b/>
              </w:rPr>
            </w:pPr>
          </w:p>
        </w:tc>
        <w:tc>
          <w:tcPr>
            <w:tcW w:w="1998" w:type="pct"/>
            <w:vMerge/>
            <w:shd w:val="pct12" w:color="auto" w:fill="auto"/>
          </w:tcPr>
          <w:p w:rsidR="009A6576" w:rsidRPr="00CB51B5" w:rsidRDefault="009A6576" w:rsidP="00554232">
            <w:pPr>
              <w:rPr>
                <w:b/>
              </w:rPr>
            </w:pPr>
          </w:p>
        </w:tc>
        <w:tc>
          <w:tcPr>
            <w:tcW w:w="439" w:type="pct"/>
            <w:shd w:val="pct12" w:color="auto" w:fill="auto"/>
          </w:tcPr>
          <w:p w:rsidR="009A6576" w:rsidRPr="00CB51B5" w:rsidRDefault="009A6576" w:rsidP="00554232">
            <w:pPr>
              <w:rPr>
                <w:b/>
              </w:rPr>
            </w:pPr>
            <w:r>
              <w:rPr>
                <w:b/>
              </w:rPr>
              <w:t>LDAF</w:t>
            </w:r>
          </w:p>
        </w:tc>
        <w:tc>
          <w:tcPr>
            <w:tcW w:w="438" w:type="pct"/>
            <w:shd w:val="pct12" w:color="auto" w:fill="auto"/>
          </w:tcPr>
          <w:p w:rsidR="009A6576" w:rsidRDefault="009A6576" w:rsidP="00554232">
            <w:pPr>
              <w:rPr>
                <w:b/>
              </w:rPr>
            </w:pPr>
            <w:r>
              <w:rPr>
                <w:b/>
              </w:rPr>
              <w:t>TDAF</w:t>
            </w:r>
          </w:p>
        </w:tc>
        <w:tc>
          <w:tcPr>
            <w:tcW w:w="438" w:type="pct"/>
            <w:shd w:val="pct12" w:color="auto" w:fill="auto"/>
          </w:tcPr>
          <w:p w:rsidR="009A6576" w:rsidRDefault="009A6576" w:rsidP="00554232">
            <w:pPr>
              <w:rPr>
                <w:b/>
              </w:rPr>
            </w:pPr>
            <w:r>
              <w:rPr>
                <w:b/>
              </w:rPr>
              <w:t>FDAF</w:t>
            </w:r>
          </w:p>
        </w:tc>
      </w:tr>
      <w:tr w:rsidR="009A6576" w:rsidTr="00554232">
        <w:tc>
          <w:tcPr>
            <w:tcW w:w="1687" w:type="pct"/>
          </w:tcPr>
          <w:p w:rsidR="009A6576" w:rsidRDefault="009A6576" w:rsidP="00554232">
            <w:r w:rsidRPr="001A6C6B">
              <w:rPr>
                <w:u w:val="single"/>
              </w:rPr>
              <w:t xml:space="preserve">Required </w:t>
            </w:r>
            <w:r>
              <w:rPr>
                <w:u w:val="single"/>
              </w:rPr>
              <w:t>d</w:t>
            </w:r>
            <w:r w:rsidRPr="001A6C6B">
              <w:rPr>
                <w:u w:val="single"/>
              </w:rPr>
              <w:t xml:space="preserve">ata </w:t>
            </w:r>
            <w:r>
              <w:rPr>
                <w:u w:val="single"/>
              </w:rPr>
              <w:t>e</w:t>
            </w:r>
            <w:r w:rsidRPr="001A6C6B">
              <w:rPr>
                <w:u w:val="single"/>
              </w:rPr>
              <w:t>lements</w:t>
            </w:r>
            <w:r>
              <w:t>: Patient Identifier or Patient Demographics (Patient Name, Gender, Birth Date)</w:t>
            </w:r>
          </w:p>
          <w:p w:rsidR="009A6576" w:rsidRDefault="009A6576" w:rsidP="00FE056B">
            <w:r w:rsidRPr="001A6C6B">
              <w:rPr>
                <w:u w:val="single"/>
              </w:rPr>
              <w:t>Optional data elements</w:t>
            </w:r>
            <w:r>
              <w:t xml:space="preserve">: Clinical data elements related to one of the following (vital signs, problems, allergies, medications, immunizations, lab results, procedures </w:t>
            </w:r>
            <w:r w:rsidR="00FE056B">
              <w:t>or</w:t>
            </w:r>
            <w:r>
              <w:t xml:space="preserve"> encounters)</w:t>
            </w:r>
          </w:p>
        </w:tc>
        <w:tc>
          <w:tcPr>
            <w:tcW w:w="1998" w:type="pct"/>
          </w:tcPr>
          <w:p w:rsidR="009A6576" w:rsidRPr="00886A5E" w:rsidRDefault="00FE056B" w:rsidP="00554232">
            <w:r>
              <w:t>Data Elements corresponding to the requested data Patient information, encounter information and optionally clinical information related to one of the following(vital signs, problems, allergies, medications, immunizations, lab results, procedures)</w:t>
            </w:r>
          </w:p>
        </w:tc>
        <w:tc>
          <w:tcPr>
            <w:tcW w:w="439" w:type="pct"/>
          </w:tcPr>
          <w:p w:rsidR="009A6576" w:rsidRDefault="009A6576" w:rsidP="00554232">
            <w:r>
              <w:t>Yes</w:t>
            </w:r>
          </w:p>
        </w:tc>
        <w:tc>
          <w:tcPr>
            <w:tcW w:w="438" w:type="pct"/>
          </w:tcPr>
          <w:p w:rsidR="009A6576" w:rsidRDefault="009A6576" w:rsidP="00554232">
            <w:r>
              <w:t>Yes</w:t>
            </w:r>
          </w:p>
        </w:tc>
        <w:tc>
          <w:tcPr>
            <w:tcW w:w="438" w:type="pct"/>
          </w:tcPr>
          <w:p w:rsidR="009A6576" w:rsidRDefault="009A6576" w:rsidP="00554232">
            <w:r>
              <w:t>Yes</w:t>
            </w:r>
          </w:p>
        </w:tc>
      </w:tr>
    </w:tbl>
    <w:p w:rsidR="006F60FC" w:rsidRPr="006F60FC" w:rsidRDefault="006F60FC" w:rsidP="006F60FC"/>
    <w:p w:rsidR="005117AD" w:rsidRDefault="005117AD" w:rsidP="005117AD">
      <w:pPr>
        <w:pStyle w:val="Heading4"/>
        <w:numPr>
          <w:ilvl w:val="3"/>
          <w:numId w:val="17"/>
        </w:numPr>
      </w:pPr>
      <w:bookmarkStart w:id="41" w:name="_Toc379381120"/>
      <w:r>
        <w:lastRenderedPageBreak/>
        <w:t>Find Document(s) based on Patient Demographics</w:t>
      </w:r>
      <w:bookmarkEnd w:id="41"/>
    </w:p>
    <w:p w:rsidR="004238B9" w:rsidRDefault="004A263C" w:rsidP="004238B9">
      <w:r>
        <w:rPr>
          <w:noProof/>
        </w:rPr>
        <w:drawing>
          <wp:inline distT="0" distB="0" distL="0" distR="0" wp14:anchorId="23809F37" wp14:editId="1868CD69">
            <wp:extent cx="5861520" cy="2527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71140" cy="2531448"/>
                    </a:xfrm>
                    <a:prstGeom prst="rect">
                      <a:avLst/>
                    </a:prstGeom>
                    <a:noFill/>
                  </pic:spPr>
                </pic:pic>
              </a:graphicData>
            </a:graphic>
          </wp:inline>
        </w:drawing>
      </w:r>
    </w:p>
    <w:p w:rsidR="00BF440C" w:rsidRDefault="00BF440C" w:rsidP="00BF440C">
      <w:pPr>
        <w:pStyle w:val="Caption"/>
        <w:jc w:val="center"/>
      </w:pPr>
      <w:r>
        <w:t>Figure 5-5: Find Document(s) based on Patient Demographics</w:t>
      </w:r>
    </w:p>
    <w:p w:rsidR="004238B9" w:rsidRDefault="004238B9" w:rsidP="004A263C">
      <w:r>
        <w:t>The following table provides query request and response information that needs to be supported by the query</w:t>
      </w:r>
    </w:p>
    <w:tbl>
      <w:tblPr>
        <w:tblStyle w:val="TableGrid"/>
        <w:tblW w:w="4400" w:type="pct"/>
        <w:tblLook w:val="04A0" w:firstRow="1" w:lastRow="0" w:firstColumn="1" w:lastColumn="0" w:noHBand="0" w:noVBand="1"/>
      </w:tblPr>
      <w:tblGrid>
        <w:gridCol w:w="2844"/>
        <w:gridCol w:w="3367"/>
        <w:gridCol w:w="740"/>
        <w:gridCol w:w="738"/>
        <w:gridCol w:w="738"/>
      </w:tblGrid>
      <w:tr w:rsidR="00AE68D5" w:rsidRPr="00CB51B5" w:rsidTr="00AE68D5">
        <w:tc>
          <w:tcPr>
            <w:tcW w:w="5000" w:type="pct"/>
            <w:gridSpan w:val="5"/>
            <w:shd w:val="pct12" w:color="auto" w:fill="auto"/>
          </w:tcPr>
          <w:p w:rsidR="00AE68D5" w:rsidRDefault="00AE68D5" w:rsidP="00AE68D5">
            <w:pPr>
              <w:jc w:val="center"/>
              <w:rPr>
                <w:b/>
              </w:rPr>
            </w:pPr>
            <w:r>
              <w:rPr>
                <w:b/>
              </w:rPr>
              <w:t>Table 5-12: Request/Response information for Find Document(s) based on Patient Demographics</w:t>
            </w:r>
          </w:p>
        </w:tc>
      </w:tr>
      <w:tr w:rsidR="004238B9" w:rsidRPr="00CB51B5" w:rsidTr="00554232">
        <w:tc>
          <w:tcPr>
            <w:tcW w:w="1687" w:type="pct"/>
            <w:vMerge w:val="restart"/>
            <w:shd w:val="pct12" w:color="auto" w:fill="auto"/>
          </w:tcPr>
          <w:p w:rsidR="004238B9" w:rsidRPr="00CB51B5" w:rsidRDefault="004238B9" w:rsidP="00554232">
            <w:pPr>
              <w:rPr>
                <w:b/>
              </w:rPr>
            </w:pPr>
            <w:r w:rsidRPr="00CB51B5">
              <w:rPr>
                <w:b/>
              </w:rPr>
              <w:t>Query Request Information</w:t>
            </w:r>
          </w:p>
        </w:tc>
        <w:tc>
          <w:tcPr>
            <w:tcW w:w="1998" w:type="pct"/>
            <w:vMerge w:val="restart"/>
            <w:shd w:val="pct12" w:color="auto" w:fill="auto"/>
          </w:tcPr>
          <w:p w:rsidR="004238B9" w:rsidRPr="00CB51B5" w:rsidRDefault="004238B9" w:rsidP="00554232">
            <w:pPr>
              <w:rPr>
                <w:b/>
              </w:rPr>
            </w:pPr>
            <w:r w:rsidRPr="00CB51B5">
              <w:rPr>
                <w:b/>
              </w:rPr>
              <w:t>Query Response Information</w:t>
            </w:r>
          </w:p>
        </w:tc>
        <w:tc>
          <w:tcPr>
            <w:tcW w:w="1315" w:type="pct"/>
            <w:gridSpan w:val="3"/>
            <w:shd w:val="pct12" w:color="auto" w:fill="auto"/>
          </w:tcPr>
          <w:p w:rsidR="004238B9" w:rsidRDefault="004238B9" w:rsidP="00554232">
            <w:pPr>
              <w:rPr>
                <w:b/>
              </w:rPr>
            </w:pPr>
            <w:r>
              <w:rPr>
                <w:b/>
              </w:rPr>
              <w:t xml:space="preserve">DAF Applicability </w:t>
            </w:r>
          </w:p>
        </w:tc>
      </w:tr>
      <w:tr w:rsidR="004238B9" w:rsidRPr="00CB51B5" w:rsidTr="00554232">
        <w:tc>
          <w:tcPr>
            <w:tcW w:w="1687" w:type="pct"/>
            <w:vMerge/>
            <w:shd w:val="pct12" w:color="auto" w:fill="auto"/>
          </w:tcPr>
          <w:p w:rsidR="004238B9" w:rsidRPr="00CB51B5" w:rsidRDefault="004238B9" w:rsidP="00554232">
            <w:pPr>
              <w:rPr>
                <w:b/>
              </w:rPr>
            </w:pPr>
          </w:p>
        </w:tc>
        <w:tc>
          <w:tcPr>
            <w:tcW w:w="1998" w:type="pct"/>
            <w:vMerge/>
            <w:shd w:val="pct12" w:color="auto" w:fill="auto"/>
          </w:tcPr>
          <w:p w:rsidR="004238B9" w:rsidRPr="00CB51B5" w:rsidRDefault="004238B9" w:rsidP="00554232">
            <w:pPr>
              <w:rPr>
                <w:b/>
              </w:rPr>
            </w:pPr>
          </w:p>
        </w:tc>
        <w:tc>
          <w:tcPr>
            <w:tcW w:w="439" w:type="pct"/>
            <w:shd w:val="pct12" w:color="auto" w:fill="auto"/>
          </w:tcPr>
          <w:p w:rsidR="004238B9" w:rsidRPr="00CB51B5" w:rsidRDefault="004238B9" w:rsidP="00554232">
            <w:pPr>
              <w:rPr>
                <w:b/>
              </w:rPr>
            </w:pPr>
            <w:r>
              <w:rPr>
                <w:b/>
              </w:rPr>
              <w:t>LDAF</w:t>
            </w:r>
          </w:p>
        </w:tc>
        <w:tc>
          <w:tcPr>
            <w:tcW w:w="438" w:type="pct"/>
            <w:shd w:val="pct12" w:color="auto" w:fill="auto"/>
          </w:tcPr>
          <w:p w:rsidR="004238B9" w:rsidRDefault="004238B9" w:rsidP="00554232">
            <w:pPr>
              <w:rPr>
                <w:b/>
              </w:rPr>
            </w:pPr>
            <w:r>
              <w:rPr>
                <w:b/>
              </w:rPr>
              <w:t>TDAF</w:t>
            </w:r>
          </w:p>
        </w:tc>
        <w:tc>
          <w:tcPr>
            <w:tcW w:w="438" w:type="pct"/>
            <w:shd w:val="pct12" w:color="auto" w:fill="auto"/>
          </w:tcPr>
          <w:p w:rsidR="004238B9" w:rsidRDefault="004238B9" w:rsidP="00554232">
            <w:pPr>
              <w:rPr>
                <w:b/>
              </w:rPr>
            </w:pPr>
            <w:r>
              <w:rPr>
                <w:b/>
              </w:rPr>
              <w:t>FDAF</w:t>
            </w:r>
          </w:p>
        </w:tc>
      </w:tr>
      <w:tr w:rsidR="004238B9" w:rsidTr="00554232">
        <w:tc>
          <w:tcPr>
            <w:tcW w:w="1687" w:type="pct"/>
          </w:tcPr>
          <w:p w:rsidR="004238B9" w:rsidRDefault="004238B9" w:rsidP="00554232">
            <w:r w:rsidRPr="001A6C6B">
              <w:rPr>
                <w:u w:val="single"/>
              </w:rPr>
              <w:t xml:space="preserve">Required </w:t>
            </w:r>
            <w:r>
              <w:rPr>
                <w:u w:val="single"/>
              </w:rPr>
              <w:t>d</w:t>
            </w:r>
            <w:r w:rsidRPr="001A6C6B">
              <w:rPr>
                <w:u w:val="single"/>
              </w:rPr>
              <w:t xml:space="preserve">ata </w:t>
            </w:r>
            <w:r>
              <w:rPr>
                <w:u w:val="single"/>
              </w:rPr>
              <w:t>e</w:t>
            </w:r>
            <w:r w:rsidRPr="001A6C6B">
              <w:rPr>
                <w:u w:val="single"/>
              </w:rPr>
              <w:t>lements</w:t>
            </w:r>
            <w:r>
              <w:t>: Patient Name, Birth Date</w:t>
            </w:r>
          </w:p>
          <w:p w:rsidR="004238B9" w:rsidRDefault="004238B9" w:rsidP="00554232">
            <w:r w:rsidRPr="001A6C6B">
              <w:rPr>
                <w:u w:val="single"/>
              </w:rPr>
              <w:t>Optional data elements</w:t>
            </w:r>
            <w:r>
              <w:t>: Gender, Patient Address, Birthplace Address, Patient Telecom,  Mother’s Maiden Name, etc.</w:t>
            </w:r>
          </w:p>
        </w:tc>
        <w:tc>
          <w:tcPr>
            <w:tcW w:w="1998" w:type="pct"/>
          </w:tcPr>
          <w:p w:rsidR="004238B9" w:rsidRDefault="004238B9" w:rsidP="00554232">
            <w:r>
              <w:t>List of Patient Identifiers that uniquely identify the patient based on patient matching results along with the demographics that were used to match the patient.</w:t>
            </w:r>
          </w:p>
          <w:p w:rsidR="006F60FC" w:rsidRPr="00886A5E" w:rsidRDefault="006F60FC" w:rsidP="00554232">
            <w:r>
              <w:t>List of Unique Document Identifiers for subsequent document retrieval and related document metadata.</w:t>
            </w:r>
          </w:p>
        </w:tc>
        <w:tc>
          <w:tcPr>
            <w:tcW w:w="439" w:type="pct"/>
          </w:tcPr>
          <w:p w:rsidR="004238B9" w:rsidRDefault="004238B9" w:rsidP="00554232">
            <w:r>
              <w:t>Yes</w:t>
            </w:r>
          </w:p>
        </w:tc>
        <w:tc>
          <w:tcPr>
            <w:tcW w:w="438" w:type="pct"/>
          </w:tcPr>
          <w:p w:rsidR="004238B9" w:rsidRDefault="004238B9" w:rsidP="00554232">
            <w:r>
              <w:t>Yes</w:t>
            </w:r>
          </w:p>
        </w:tc>
        <w:tc>
          <w:tcPr>
            <w:tcW w:w="438" w:type="pct"/>
          </w:tcPr>
          <w:p w:rsidR="004238B9" w:rsidRDefault="004238B9" w:rsidP="00554232">
            <w:r>
              <w:t>Yes</w:t>
            </w:r>
          </w:p>
        </w:tc>
      </w:tr>
    </w:tbl>
    <w:p w:rsidR="00F35B91" w:rsidRDefault="009104F1" w:rsidP="00131824">
      <w:r>
        <w:t xml:space="preserve"> </w:t>
      </w:r>
    </w:p>
    <w:p w:rsidR="00131824" w:rsidRDefault="00131824" w:rsidP="00131824">
      <w:pPr>
        <w:pStyle w:val="Heading4"/>
        <w:numPr>
          <w:ilvl w:val="3"/>
          <w:numId w:val="17"/>
        </w:numPr>
      </w:pPr>
      <w:bookmarkStart w:id="42" w:name="_Toc379381121"/>
      <w:r>
        <w:lastRenderedPageBreak/>
        <w:t>Find Document(s) based on Multiple Patient Identifiers</w:t>
      </w:r>
      <w:bookmarkEnd w:id="42"/>
    </w:p>
    <w:p w:rsidR="00131824" w:rsidRDefault="00131824" w:rsidP="00131824">
      <w:pPr>
        <w:rPr>
          <w:b/>
        </w:rPr>
      </w:pPr>
      <w:r>
        <w:rPr>
          <w:b/>
          <w:noProof/>
        </w:rPr>
        <w:drawing>
          <wp:inline distT="0" distB="0" distL="0" distR="0" wp14:anchorId="079CF31D" wp14:editId="2B275B54">
            <wp:extent cx="5833202" cy="344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36721" cy="3450130"/>
                    </a:xfrm>
                    <a:prstGeom prst="rect">
                      <a:avLst/>
                    </a:prstGeom>
                    <a:noFill/>
                  </pic:spPr>
                </pic:pic>
              </a:graphicData>
            </a:graphic>
          </wp:inline>
        </w:drawing>
      </w:r>
    </w:p>
    <w:p w:rsidR="00AE68D5" w:rsidRDefault="00AE68D5" w:rsidP="00AE68D5">
      <w:pPr>
        <w:pStyle w:val="Caption"/>
        <w:jc w:val="center"/>
      </w:pPr>
      <w:r>
        <w:t>Figure 5-6: Find Document(s) based on Multiple Patient Identifiers</w:t>
      </w:r>
    </w:p>
    <w:p w:rsidR="004F54FC" w:rsidRDefault="00131824" w:rsidP="004F54FC">
      <w:r>
        <w:t xml:space="preserve">In order to find documents for multiple patients, the </w:t>
      </w:r>
      <w:hyperlink w:anchor="_Find_Document(s)_based" w:history="1">
        <w:r w:rsidRPr="00131824">
          <w:rPr>
            <w:rStyle w:val="Hyperlink"/>
          </w:rPr>
          <w:t>Find Document(s) based on Patient Identifiers</w:t>
        </w:r>
      </w:hyperlink>
      <w:r>
        <w:t xml:space="preserve"> query is executed repeatedly as shown in the above sequence diagram.</w:t>
      </w:r>
    </w:p>
    <w:p w:rsidR="00131824" w:rsidRDefault="00AE68D5" w:rsidP="00131824">
      <w:pPr>
        <w:pStyle w:val="Heading4"/>
        <w:numPr>
          <w:ilvl w:val="3"/>
          <w:numId w:val="17"/>
        </w:numPr>
      </w:pPr>
      <w:bookmarkStart w:id="43" w:name="_Toc379381122"/>
      <w:r>
        <w:t>Get</w:t>
      </w:r>
      <w:r w:rsidR="00131824">
        <w:t xml:space="preserve"> Population Data based on </w:t>
      </w:r>
      <w:r w:rsidR="00E72E02">
        <w:t>clinical data elements</w:t>
      </w:r>
      <w:bookmarkEnd w:id="43"/>
    </w:p>
    <w:p w:rsidR="00E72E02" w:rsidRDefault="00E72E02" w:rsidP="00E72E02">
      <w:r>
        <w:rPr>
          <w:noProof/>
        </w:rPr>
        <w:drawing>
          <wp:inline distT="0" distB="0" distL="0" distR="0" wp14:anchorId="1FE77D69" wp14:editId="0EC2DB19">
            <wp:extent cx="5242966" cy="2260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44368" cy="2261204"/>
                    </a:xfrm>
                    <a:prstGeom prst="rect">
                      <a:avLst/>
                    </a:prstGeom>
                    <a:noFill/>
                  </pic:spPr>
                </pic:pic>
              </a:graphicData>
            </a:graphic>
          </wp:inline>
        </w:drawing>
      </w:r>
    </w:p>
    <w:p w:rsidR="00AE68D5" w:rsidRDefault="00AE68D5" w:rsidP="00AE68D5">
      <w:pPr>
        <w:pStyle w:val="Caption"/>
        <w:jc w:val="center"/>
      </w:pPr>
      <w:r>
        <w:t>Figure 5-7: Get Population data based on clinical data elements</w:t>
      </w:r>
    </w:p>
    <w:p w:rsidR="00E72E02" w:rsidRDefault="00E72E02" w:rsidP="00E72E02"/>
    <w:p w:rsidR="00E72E02" w:rsidRDefault="00E72E02" w:rsidP="00E72E02"/>
    <w:p w:rsidR="00E72E02" w:rsidRDefault="00E72E02" w:rsidP="00E72E02"/>
    <w:p w:rsidR="00E72E02" w:rsidRDefault="00E72E02" w:rsidP="00E72E02">
      <w:r>
        <w:t>The following table provides query request and response information that needs to be supported by the query</w:t>
      </w:r>
    </w:p>
    <w:tbl>
      <w:tblPr>
        <w:tblStyle w:val="TableGrid"/>
        <w:tblW w:w="4400" w:type="pct"/>
        <w:tblLook w:val="04A0" w:firstRow="1" w:lastRow="0" w:firstColumn="1" w:lastColumn="0" w:noHBand="0" w:noVBand="1"/>
      </w:tblPr>
      <w:tblGrid>
        <w:gridCol w:w="2844"/>
        <w:gridCol w:w="3367"/>
        <w:gridCol w:w="740"/>
        <w:gridCol w:w="738"/>
        <w:gridCol w:w="738"/>
      </w:tblGrid>
      <w:tr w:rsidR="00AE68D5" w:rsidRPr="00CB51B5" w:rsidTr="00AE68D5">
        <w:tc>
          <w:tcPr>
            <w:tcW w:w="5000" w:type="pct"/>
            <w:gridSpan w:val="5"/>
            <w:shd w:val="pct12" w:color="auto" w:fill="auto"/>
          </w:tcPr>
          <w:p w:rsidR="00AE68D5" w:rsidRDefault="00AE68D5" w:rsidP="00AE68D5">
            <w:pPr>
              <w:rPr>
                <w:b/>
              </w:rPr>
            </w:pPr>
            <w:r>
              <w:rPr>
                <w:b/>
              </w:rPr>
              <w:t>Table 5-13: Request/Response information for Get Population data based on clinical data elements</w:t>
            </w:r>
          </w:p>
        </w:tc>
      </w:tr>
      <w:tr w:rsidR="00E72E02" w:rsidRPr="00CB51B5" w:rsidTr="00554232">
        <w:tc>
          <w:tcPr>
            <w:tcW w:w="1687" w:type="pct"/>
            <w:vMerge w:val="restart"/>
            <w:shd w:val="pct12" w:color="auto" w:fill="auto"/>
          </w:tcPr>
          <w:p w:rsidR="00E72E02" w:rsidRPr="00CB51B5" w:rsidRDefault="00E72E02" w:rsidP="00554232">
            <w:pPr>
              <w:rPr>
                <w:b/>
              </w:rPr>
            </w:pPr>
            <w:r w:rsidRPr="00CB51B5">
              <w:rPr>
                <w:b/>
              </w:rPr>
              <w:t>Query Request Information</w:t>
            </w:r>
          </w:p>
        </w:tc>
        <w:tc>
          <w:tcPr>
            <w:tcW w:w="1998" w:type="pct"/>
            <w:vMerge w:val="restart"/>
            <w:shd w:val="pct12" w:color="auto" w:fill="auto"/>
          </w:tcPr>
          <w:p w:rsidR="00E72E02" w:rsidRPr="00CB51B5" w:rsidRDefault="00E72E02" w:rsidP="00554232">
            <w:pPr>
              <w:rPr>
                <w:b/>
              </w:rPr>
            </w:pPr>
            <w:r w:rsidRPr="00CB51B5">
              <w:rPr>
                <w:b/>
              </w:rPr>
              <w:t>Query Response Information</w:t>
            </w:r>
          </w:p>
        </w:tc>
        <w:tc>
          <w:tcPr>
            <w:tcW w:w="1315" w:type="pct"/>
            <w:gridSpan w:val="3"/>
            <w:shd w:val="pct12" w:color="auto" w:fill="auto"/>
          </w:tcPr>
          <w:p w:rsidR="00E72E02" w:rsidRDefault="00E72E02" w:rsidP="00554232">
            <w:pPr>
              <w:rPr>
                <w:b/>
              </w:rPr>
            </w:pPr>
            <w:r>
              <w:rPr>
                <w:b/>
              </w:rPr>
              <w:t xml:space="preserve">DAF Applicability </w:t>
            </w:r>
          </w:p>
        </w:tc>
      </w:tr>
      <w:tr w:rsidR="00E72E02" w:rsidRPr="00CB51B5" w:rsidTr="00554232">
        <w:tc>
          <w:tcPr>
            <w:tcW w:w="1687" w:type="pct"/>
            <w:vMerge/>
            <w:shd w:val="pct12" w:color="auto" w:fill="auto"/>
          </w:tcPr>
          <w:p w:rsidR="00E72E02" w:rsidRPr="00CB51B5" w:rsidRDefault="00E72E02" w:rsidP="00554232">
            <w:pPr>
              <w:rPr>
                <w:b/>
              </w:rPr>
            </w:pPr>
          </w:p>
        </w:tc>
        <w:tc>
          <w:tcPr>
            <w:tcW w:w="1998" w:type="pct"/>
            <w:vMerge/>
            <w:shd w:val="pct12" w:color="auto" w:fill="auto"/>
          </w:tcPr>
          <w:p w:rsidR="00E72E02" w:rsidRPr="00CB51B5" w:rsidRDefault="00E72E02" w:rsidP="00554232">
            <w:pPr>
              <w:rPr>
                <w:b/>
              </w:rPr>
            </w:pPr>
          </w:p>
        </w:tc>
        <w:tc>
          <w:tcPr>
            <w:tcW w:w="439" w:type="pct"/>
            <w:shd w:val="pct12" w:color="auto" w:fill="auto"/>
          </w:tcPr>
          <w:p w:rsidR="00E72E02" w:rsidRPr="00CB51B5" w:rsidRDefault="00E72E02" w:rsidP="00554232">
            <w:pPr>
              <w:rPr>
                <w:b/>
              </w:rPr>
            </w:pPr>
            <w:r>
              <w:rPr>
                <w:b/>
              </w:rPr>
              <w:t>LDAF</w:t>
            </w:r>
          </w:p>
        </w:tc>
        <w:tc>
          <w:tcPr>
            <w:tcW w:w="438" w:type="pct"/>
            <w:shd w:val="pct12" w:color="auto" w:fill="auto"/>
          </w:tcPr>
          <w:p w:rsidR="00E72E02" w:rsidRDefault="00E72E02" w:rsidP="00554232">
            <w:pPr>
              <w:rPr>
                <w:b/>
              </w:rPr>
            </w:pPr>
            <w:r>
              <w:rPr>
                <w:b/>
              </w:rPr>
              <w:t>TDAF</w:t>
            </w:r>
          </w:p>
        </w:tc>
        <w:tc>
          <w:tcPr>
            <w:tcW w:w="438" w:type="pct"/>
            <w:shd w:val="pct12" w:color="auto" w:fill="auto"/>
          </w:tcPr>
          <w:p w:rsidR="00E72E02" w:rsidRDefault="00E72E02" w:rsidP="00554232">
            <w:pPr>
              <w:rPr>
                <w:b/>
              </w:rPr>
            </w:pPr>
            <w:r>
              <w:rPr>
                <w:b/>
              </w:rPr>
              <w:t>FDAF</w:t>
            </w:r>
          </w:p>
        </w:tc>
      </w:tr>
      <w:tr w:rsidR="00E72E02" w:rsidTr="00554232">
        <w:tc>
          <w:tcPr>
            <w:tcW w:w="1687" w:type="pct"/>
          </w:tcPr>
          <w:p w:rsidR="00E72E02" w:rsidRDefault="00E72E02" w:rsidP="00554232">
            <w:r w:rsidRPr="001A6C6B">
              <w:rPr>
                <w:u w:val="single"/>
              </w:rPr>
              <w:t xml:space="preserve">Required </w:t>
            </w:r>
            <w:r>
              <w:rPr>
                <w:u w:val="single"/>
              </w:rPr>
              <w:t>d</w:t>
            </w:r>
            <w:r w:rsidRPr="001A6C6B">
              <w:rPr>
                <w:u w:val="single"/>
              </w:rPr>
              <w:t xml:space="preserve">ata </w:t>
            </w:r>
            <w:r>
              <w:rPr>
                <w:u w:val="single"/>
              </w:rPr>
              <w:t>e</w:t>
            </w:r>
            <w:r w:rsidRPr="001A6C6B">
              <w:rPr>
                <w:u w:val="single"/>
              </w:rPr>
              <w:t>lements</w:t>
            </w:r>
            <w:r>
              <w:t xml:space="preserve">: Query criteria based on </w:t>
            </w:r>
            <w:hyperlink w:anchor="_Data_Elements_to" w:history="1">
              <w:r w:rsidRPr="00E72E02">
                <w:rPr>
                  <w:rStyle w:val="Hyperlink"/>
                </w:rPr>
                <w:t>clinical data elements</w:t>
              </w:r>
            </w:hyperlink>
          </w:p>
        </w:tc>
        <w:tc>
          <w:tcPr>
            <w:tcW w:w="1998" w:type="pct"/>
          </w:tcPr>
          <w:p w:rsidR="00E72E02" w:rsidRPr="00886A5E" w:rsidRDefault="00E72E02" w:rsidP="00554232">
            <w:r>
              <w:t>Population data based on the query clinical data elements.</w:t>
            </w:r>
          </w:p>
        </w:tc>
        <w:tc>
          <w:tcPr>
            <w:tcW w:w="439" w:type="pct"/>
          </w:tcPr>
          <w:p w:rsidR="00E72E02" w:rsidRDefault="00E72E02" w:rsidP="00554232">
            <w:r>
              <w:t>Yes</w:t>
            </w:r>
          </w:p>
        </w:tc>
        <w:tc>
          <w:tcPr>
            <w:tcW w:w="438" w:type="pct"/>
          </w:tcPr>
          <w:p w:rsidR="00E72E02" w:rsidRDefault="00E72E02" w:rsidP="00554232">
            <w:r>
              <w:t>No</w:t>
            </w:r>
          </w:p>
        </w:tc>
        <w:tc>
          <w:tcPr>
            <w:tcW w:w="438" w:type="pct"/>
          </w:tcPr>
          <w:p w:rsidR="00E72E02" w:rsidRDefault="00E72E02" w:rsidP="00554232">
            <w:r>
              <w:t>No</w:t>
            </w:r>
          </w:p>
        </w:tc>
      </w:tr>
    </w:tbl>
    <w:p w:rsidR="00E72E02" w:rsidRDefault="00E72E02" w:rsidP="00E72E02"/>
    <w:p w:rsidR="00E72E02" w:rsidRDefault="00E72E02" w:rsidP="00E72E02">
      <w:r>
        <w:t>The above query can be used to create the list of patients based on specific clinical data elements. The query can also be used to just get aggregate counts of patients that meet the criteria specified using the clinical data elements.</w:t>
      </w:r>
    </w:p>
    <w:p w:rsidR="00193E1D" w:rsidRDefault="00193E1D" w:rsidP="00193E1D">
      <w:pPr>
        <w:pStyle w:val="Heading4"/>
        <w:numPr>
          <w:ilvl w:val="3"/>
          <w:numId w:val="17"/>
        </w:numPr>
      </w:pPr>
      <w:bookmarkStart w:id="44" w:name="_Toc379381123"/>
      <w:r>
        <w:t xml:space="preserve">Support Capability: </w:t>
      </w:r>
      <w:r w:rsidR="00CA058E">
        <w:t xml:space="preserve">Supply and Consume </w:t>
      </w:r>
      <w:r>
        <w:t>User Assertions</w:t>
      </w:r>
      <w:bookmarkEnd w:id="44"/>
    </w:p>
    <w:p w:rsidR="00193E1D" w:rsidRDefault="00193E1D" w:rsidP="00193E1D">
      <w:r>
        <w:t>User Assertions capability is not a query but it is typically required by in a Targeted and Federated DAF query.</w:t>
      </w:r>
      <w:r w:rsidR="00AE68D5">
        <w:t xml:space="preserve"> So this capability is called a support capability and will be used with different queries as necessary.</w:t>
      </w:r>
    </w:p>
    <w:p w:rsidR="00193E1D" w:rsidRDefault="00193E1D" w:rsidP="00193E1D">
      <w:r>
        <w:t xml:space="preserve"> </w:t>
      </w:r>
      <w:r w:rsidR="00D56C2B">
        <w:rPr>
          <w:noProof/>
        </w:rPr>
        <w:drawing>
          <wp:inline distT="0" distB="0" distL="0" distR="0" wp14:anchorId="645BF92A" wp14:editId="3772AB1B">
            <wp:extent cx="5487325" cy="2070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487489" cy="2070162"/>
                    </a:xfrm>
                    <a:prstGeom prst="rect">
                      <a:avLst/>
                    </a:prstGeom>
                    <a:noFill/>
                  </pic:spPr>
                </pic:pic>
              </a:graphicData>
            </a:graphic>
          </wp:inline>
        </w:drawing>
      </w:r>
    </w:p>
    <w:p w:rsidR="00AE68D5" w:rsidRDefault="00AE68D5" w:rsidP="00AE68D5">
      <w:pPr>
        <w:pStyle w:val="Caption"/>
        <w:jc w:val="center"/>
      </w:pPr>
      <w:r>
        <w:t>Figure 5-8: Supply and Consumer User Assertions capability</w:t>
      </w:r>
    </w:p>
    <w:p w:rsidR="00307E8E" w:rsidRDefault="00307E8E" w:rsidP="00193E1D">
      <w:r>
        <w:t xml:space="preserve">As shown in the above diagram, the Query Requestor has to supply the required User Assertion to the Query Responder. The Query Responder will consume the User Assertions and perform the required verification before allowing </w:t>
      </w:r>
      <w:r w:rsidR="00D56C2B">
        <w:t>queries to be executed.</w:t>
      </w:r>
      <w:r w:rsidR="00E667BF">
        <w:t xml:space="preserve"> The data that can be exchanged as part of the User Assertions include </w:t>
      </w:r>
    </w:p>
    <w:p w:rsidR="00E667BF" w:rsidRDefault="00E667BF" w:rsidP="00E667BF">
      <w:pPr>
        <w:pStyle w:val="ListParagraph"/>
        <w:numPr>
          <w:ilvl w:val="0"/>
          <w:numId w:val="29"/>
        </w:numPr>
      </w:pPr>
      <w:r>
        <w:t>Identity of the person requesting the information</w:t>
      </w:r>
    </w:p>
    <w:p w:rsidR="00E667BF" w:rsidRDefault="00E667BF" w:rsidP="00E667BF">
      <w:pPr>
        <w:pStyle w:val="ListParagraph"/>
        <w:numPr>
          <w:ilvl w:val="0"/>
          <w:numId w:val="29"/>
        </w:numPr>
      </w:pPr>
      <w:r>
        <w:t xml:space="preserve">Role of the User accessing the information </w:t>
      </w:r>
    </w:p>
    <w:p w:rsidR="00E667BF" w:rsidRDefault="00E667BF" w:rsidP="00E667BF">
      <w:pPr>
        <w:pStyle w:val="ListParagraph"/>
        <w:numPr>
          <w:ilvl w:val="0"/>
          <w:numId w:val="29"/>
        </w:numPr>
      </w:pPr>
      <w:r>
        <w:t>Purpose of Use for accessing the information</w:t>
      </w:r>
    </w:p>
    <w:p w:rsidR="00E667BF" w:rsidRPr="00193E1D" w:rsidRDefault="00E667BF" w:rsidP="00E667BF">
      <w:pPr>
        <w:pStyle w:val="ListParagraph"/>
        <w:numPr>
          <w:ilvl w:val="0"/>
          <w:numId w:val="29"/>
        </w:numPr>
      </w:pPr>
      <w:r>
        <w:t>Any consent information that can be provided as necessary.</w:t>
      </w:r>
    </w:p>
    <w:p w:rsidR="005211B7" w:rsidRDefault="005211B7" w:rsidP="00625A0B">
      <w:pPr>
        <w:pStyle w:val="Heading2"/>
        <w:numPr>
          <w:ilvl w:val="1"/>
          <w:numId w:val="17"/>
        </w:numPr>
      </w:pPr>
      <w:bookmarkStart w:id="45" w:name="_Toc379381124"/>
      <w:r>
        <w:lastRenderedPageBreak/>
        <w:t>Engineering Dimension</w:t>
      </w:r>
      <w:bookmarkEnd w:id="45"/>
    </w:p>
    <w:p w:rsidR="00F35B91" w:rsidRDefault="00811B45" w:rsidP="00F35B91">
      <w:r>
        <w:t xml:space="preserve">The section outlines the candidate IHE profiles that can be used to meet the outlined queries, data elements and data structures from the list of previously identified </w:t>
      </w:r>
      <w:hyperlink w:anchor="_Engineering_Requirements" w:history="1">
        <w:r w:rsidRPr="00811B45">
          <w:rPr>
            <w:rStyle w:val="Hyperlink"/>
          </w:rPr>
          <w:t>IHE profiles</w:t>
        </w:r>
      </w:hyperlink>
      <w:r>
        <w:t>.</w:t>
      </w:r>
    </w:p>
    <w:p w:rsidR="00AE68D5" w:rsidRDefault="00AE68D5" w:rsidP="00F35B91"/>
    <w:tbl>
      <w:tblPr>
        <w:tblStyle w:val="TableGrid"/>
        <w:tblW w:w="0" w:type="auto"/>
        <w:tblLook w:val="04A0" w:firstRow="1" w:lastRow="0" w:firstColumn="1" w:lastColumn="0" w:noHBand="0" w:noVBand="1"/>
      </w:tblPr>
      <w:tblGrid>
        <w:gridCol w:w="2909"/>
        <w:gridCol w:w="2317"/>
        <w:gridCol w:w="1931"/>
        <w:gridCol w:w="2419"/>
      </w:tblGrid>
      <w:tr w:rsidR="00AE68D5" w:rsidRPr="00D56C2B" w:rsidTr="00F42D4E">
        <w:trPr>
          <w:tblHeader/>
        </w:trPr>
        <w:tc>
          <w:tcPr>
            <w:tcW w:w="9576" w:type="dxa"/>
            <w:gridSpan w:val="4"/>
            <w:shd w:val="pct10" w:color="auto" w:fill="auto"/>
          </w:tcPr>
          <w:p w:rsidR="00AE68D5" w:rsidRPr="00D56C2B" w:rsidRDefault="00AE68D5" w:rsidP="00AE68D5">
            <w:pPr>
              <w:rPr>
                <w:b/>
              </w:rPr>
            </w:pPr>
            <w:r>
              <w:rPr>
                <w:b/>
              </w:rPr>
              <w:t>Table 5-14: Mapping of IHE Profiles for the different DAF Queries</w:t>
            </w:r>
          </w:p>
        </w:tc>
      </w:tr>
      <w:tr w:rsidR="00F43DA9" w:rsidRPr="00D56C2B" w:rsidTr="00AE68D5">
        <w:trPr>
          <w:tblHeader/>
        </w:trPr>
        <w:tc>
          <w:tcPr>
            <w:tcW w:w="2909" w:type="dxa"/>
            <w:shd w:val="pct10" w:color="auto" w:fill="auto"/>
          </w:tcPr>
          <w:p w:rsidR="00F43DA9" w:rsidRPr="00D56C2B" w:rsidRDefault="00F43DA9" w:rsidP="00F35B91">
            <w:pPr>
              <w:rPr>
                <w:b/>
              </w:rPr>
            </w:pPr>
            <w:r w:rsidRPr="00D56C2B">
              <w:rPr>
                <w:b/>
              </w:rPr>
              <w:t>Query Name</w:t>
            </w:r>
          </w:p>
        </w:tc>
        <w:tc>
          <w:tcPr>
            <w:tcW w:w="2317" w:type="dxa"/>
            <w:shd w:val="pct10" w:color="auto" w:fill="auto"/>
          </w:tcPr>
          <w:p w:rsidR="00F43DA9" w:rsidRPr="00D56C2B" w:rsidRDefault="00F43DA9" w:rsidP="00F35B91">
            <w:pPr>
              <w:rPr>
                <w:b/>
              </w:rPr>
            </w:pPr>
            <w:r w:rsidRPr="00D56C2B">
              <w:rPr>
                <w:b/>
              </w:rPr>
              <w:t>IHE Profile Mapping for LDAF</w:t>
            </w:r>
          </w:p>
        </w:tc>
        <w:tc>
          <w:tcPr>
            <w:tcW w:w="1931" w:type="dxa"/>
            <w:shd w:val="pct10" w:color="auto" w:fill="auto"/>
          </w:tcPr>
          <w:p w:rsidR="00F43DA9" w:rsidRPr="00D56C2B" w:rsidRDefault="00F43DA9" w:rsidP="00F35B91">
            <w:pPr>
              <w:rPr>
                <w:b/>
              </w:rPr>
            </w:pPr>
            <w:r>
              <w:rPr>
                <w:b/>
              </w:rPr>
              <w:t>IHE Profile Mapping for TDAF</w:t>
            </w:r>
          </w:p>
        </w:tc>
        <w:tc>
          <w:tcPr>
            <w:tcW w:w="2419" w:type="dxa"/>
            <w:shd w:val="pct10" w:color="auto" w:fill="auto"/>
          </w:tcPr>
          <w:p w:rsidR="00F43DA9" w:rsidRPr="00D56C2B" w:rsidRDefault="00F43DA9" w:rsidP="00F35B91">
            <w:pPr>
              <w:rPr>
                <w:b/>
              </w:rPr>
            </w:pPr>
            <w:r w:rsidRPr="00D56C2B">
              <w:rPr>
                <w:b/>
              </w:rPr>
              <w:t>I</w:t>
            </w:r>
            <w:r>
              <w:rPr>
                <w:b/>
              </w:rPr>
              <w:t>HE Profile Mapping for FDAF</w:t>
            </w:r>
          </w:p>
        </w:tc>
      </w:tr>
      <w:tr w:rsidR="00F43DA9" w:rsidTr="00AE68D5">
        <w:tc>
          <w:tcPr>
            <w:tcW w:w="2909" w:type="dxa"/>
          </w:tcPr>
          <w:p w:rsidR="00F43DA9" w:rsidRDefault="00F43DA9" w:rsidP="00F35B91">
            <w:r>
              <w:t>Find Patient Identifiers for Patient Demographics</w:t>
            </w:r>
          </w:p>
        </w:tc>
        <w:tc>
          <w:tcPr>
            <w:tcW w:w="2317" w:type="dxa"/>
          </w:tcPr>
          <w:p w:rsidR="00F43DA9" w:rsidRPr="00CA058E" w:rsidRDefault="00792ECC" w:rsidP="00F35B91">
            <w:hyperlink r:id="rId73" w:history="1">
              <w:r w:rsidR="00F43DA9">
                <w:rPr>
                  <w:rStyle w:val="Hyperlink"/>
                  <w:sz w:val="20"/>
                  <w:szCs w:val="20"/>
                </w:rPr>
                <w:t>PIX/PDQv3</w:t>
              </w:r>
            </w:hyperlink>
            <w:r w:rsidR="00F43DA9">
              <w:rPr>
                <w:rStyle w:val="Hyperlink"/>
                <w:sz w:val="20"/>
                <w:szCs w:val="20"/>
              </w:rPr>
              <w:t xml:space="preserve"> </w:t>
            </w:r>
            <w:r w:rsidR="00F43DA9">
              <w:rPr>
                <w:rStyle w:val="Hyperlink"/>
                <w:sz w:val="20"/>
                <w:szCs w:val="20"/>
                <w:u w:val="none"/>
              </w:rPr>
              <w:t>- ITI 45, ITI 47</w:t>
            </w:r>
          </w:p>
          <w:p w:rsidR="00F43DA9" w:rsidRPr="00D56C2B" w:rsidRDefault="00F43DA9" w:rsidP="00D56C2B">
            <w:r w:rsidRPr="00D56C2B">
              <w:t>PDQM (Still under construction)</w:t>
            </w:r>
          </w:p>
        </w:tc>
        <w:tc>
          <w:tcPr>
            <w:tcW w:w="1931" w:type="dxa"/>
          </w:tcPr>
          <w:p w:rsidR="00F3414E" w:rsidRDefault="00792ECC" w:rsidP="00F35B91">
            <w:hyperlink r:id="rId74" w:history="1">
              <w:r w:rsidR="00F3414E">
                <w:rPr>
                  <w:rStyle w:val="Hyperlink"/>
                  <w:sz w:val="20"/>
                  <w:szCs w:val="20"/>
                </w:rPr>
                <w:t>PIX/PDQv3</w:t>
              </w:r>
            </w:hyperlink>
            <w:r w:rsidR="00F3414E">
              <w:rPr>
                <w:rStyle w:val="Hyperlink"/>
                <w:sz w:val="20"/>
                <w:szCs w:val="20"/>
              </w:rPr>
              <w:t xml:space="preserve"> </w:t>
            </w:r>
            <w:r w:rsidR="00F3414E">
              <w:rPr>
                <w:rStyle w:val="Hyperlink"/>
                <w:sz w:val="20"/>
                <w:szCs w:val="20"/>
                <w:u w:val="none"/>
              </w:rPr>
              <w:t>- ITI 45, ITI 47</w:t>
            </w:r>
          </w:p>
          <w:p w:rsidR="00F43DA9" w:rsidRDefault="00792ECC" w:rsidP="00F35B91">
            <w:hyperlink r:id="rId75" w:history="1">
              <w:r w:rsidR="00F43DA9" w:rsidRPr="007A5F7F">
                <w:rPr>
                  <w:rStyle w:val="Hyperlink"/>
                  <w:sz w:val="20"/>
                  <w:szCs w:val="20"/>
                </w:rPr>
                <w:t>XCPD</w:t>
              </w:r>
            </w:hyperlink>
            <w:r w:rsidR="00F43DA9">
              <w:t xml:space="preserve"> – ITI 55</w:t>
            </w:r>
          </w:p>
        </w:tc>
        <w:tc>
          <w:tcPr>
            <w:tcW w:w="2419" w:type="dxa"/>
          </w:tcPr>
          <w:p w:rsidR="00F43DA9" w:rsidRDefault="00792ECC" w:rsidP="00F35B91">
            <w:hyperlink r:id="rId76" w:history="1">
              <w:r w:rsidR="00F43DA9" w:rsidRPr="007A5F7F">
                <w:rPr>
                  <w:rStyle w:val="Hyperlink"/>
                  <w:sz w:val="20"/>
                  <w:szCs w:val="20"/>
                </w:rPr>
                <w:t>XCPD</w:t>
              </w:r>
            </w:hyperlink>
            <w:r w:rsidR="00F43DA9">
              <w:t xml:space="preserve"> – ITI 55</w:t>
            </w:r>
          </w:p>
        </w:tc>
      </w:tr>
      <w:tr w:rsidR="00F43DA9" w:rsidTr="00AE68D5">
        <w:tc>
          <w:tcPr>
            <w:tcW w:w="2909" w:type="dxa"/>
          </w:tcPr>
          <w:p w:rsidR="00F43DA9" w:rsidRDefault="00F43DA9" w:rsidP="00F35B91">
            <w:r>
              <w:t>Find Document(s) based on Patient Identifiers</w:t>
            </w:r>
          </w:p>
        </w:tc>
        <w:tc>
          <w:tcPr>
            <w:tcW w:w="2317" w:type="dxa"/>
          </w:tcPr>
          <w:p w:rsidR="00F43DA9" w:rsidRDefault="00792ECC" w:rsidP="00F35B91">
            <w:pPr>
              <w:rPr>
                <w:rStyle w:val="Hyperlink"/>
                <w:sz w:val="20"/>
                <w:szCs w:val="20"/>
                <w:u w:val="none"/>
              </w:rPr>
            </w:pPr>
            <w:hyperlink r:id="rId77"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18</w:t>
            </w:r>
          </w:p>
          <w:p w:rsidR="00F43DA9" w:rsidRPr="005B0F24" w:rsidRDefault="00792ECC" w:rsidP="00F35B91">
            <w:hyperlink r:id="rId78" w:history="1">
              <w:r w:rsidR="00F43DA9" w:rsidRPr="007A5F7F">
                <w:rPr>
                  <w:rStyle w:val="Hyperlink"/>
                  <w:sz w:val="20"/>
                  <w:szCs w:val="20"/>
                </w:rPr>
                <w:t>MHD</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66, ITI 67</w:t>
            </w:r>
          </w:p>
        </w:tc>
        <w:tc>
          <w:tcPr>
            <w:tcW w:w="1931" w:type="dxa"/>
          </w:tcPr>
          <w:p w:rsidR="00F43DA9" w:rsidRDefault="00792ECC" w:rsidP="00F35B91">
            <w:pPr>
              <w:rPr>
                <w:rStyle w:val="Hyperlink"/>
                <w:sz w:val="20"/>
                <w:szCs w:val="20"/>
                <w:u w:val="none"/>
              </w:rPr>
            </w:pPr>
            <w:hyperlink r:id="rId79"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18</w:t>
            </w:r>
          </w:p>
          <w:p w:rsidR="00F43DA9" w:rsidRDefault="00792ECC" w:rsidP="00F35B91">
            <w:hyperlink r:id="rId80"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38</w:t>
            </w:r>
          </w:p>
        </w:tc>
        <w:tc>
          <w:tcPr>
            <w:tcW w:w="2419" w:type="dxa"/>
          </w:tcPr>
          <w:p w:rsidR="00F43DA9" w:rsidRPr="005B0F24" w:rsidRDefault="00792ECC" w:rsidP="00F35B91">
            <w:hyperlink r:id="rId81"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38</w:t>
            </w:r>
          </w:p>
        </w:tc>
      </w:tr>
      <w:tr w:rsidR="00F43DA9" w:rsidTr="00AE68D5">
        <w:tc>
          <w:tcPr>
            <w:tcW w:w="2909" w:type="dxa"/>
          </w:tcPr>
          <w:p w:rsidR="00F43DA9" w:rsidRDefault="00F43DA9" w:rsidP="00F35B91">
            <w:r>
              <w:t>Get Document(s) based on Document Identifiers</w:t>
            </w:r>
          </w:p>
        </w:tc>
        <w:tc>
          <w:tcPr>
            <w:tcW w:w="2317" w:type="dxa"/>
          </w:tcPr>
          <w:p w:rsidR="00F43DA9" w:rsidRDefault="00792ECC" w:rsidP="005B0F24">
            <w:pPr>
              <w:rPr>
                <w:rStyle w:val="Hyperlink"/>
                <w:sz w:val="20"/>
                <w:szCs w:val="20"/>
                <w:u w:val="none"/>
              </w:rPr>
            </w:pPr>
            <w:hyperlink r:id="rId82"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43</w:t>
            </w:r>
          </w:p>
          <w:p w:rsidR="00F43DA9" w:rsidRDefault="00792ECC" w:rsidP="005B0F24">
            <w:hyperlink r:id="rId83" w:history="1">
              <w:r w:rsidR="00F43DA9" w:rsidRPr="007A5F7F">
                <w:rPr>
                  <w:rStyle w:val="Hyperlink"/>
                  <w:sz w:val="20"/>
                  <w:szCs w:val="20"/>
                </w:rPr>
                <w:t>MHD</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68</w:t>
            </w:r>
          </w:p>
        </w:tc>
        <w:tc>
          <w:tcPr>
            <w:tcW w:w="1931" w:type="dxa"/>
          </w:tcPr>
          <w:p w:rsidR="00F43DA9" w:rsidRDefault="00792ECC" w:rsidP="00F35B91">
            <w:pPr>
              <w:rPr>
                <w:rStyle w:val="Hyperlink"/>
                <w:sz w:val="20"/>
                <w:szCs w:val="20"/>
                <w:u w:val="none"/>
              </w:rPr>
            </w:pPr>
            <w:hyperlink r:id="rId84"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43</w:t>
            </w:r>
          </w:p>
          <w:p w:rsidR="00F43DA9" w:rsidRDefault="00792ECC" w:rsidP="00F35B91">
            <w:hyperlink r:id="rId85"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39</w:t>
            </w:r>
          </w:p>
        </w:tc>
        <w:tc>
          <w:tcPr>
            <w:tcW w:w="2419" w:type="dxa"/>
          </w:tcPr>
          <w:p w:rsidR="00F43DA9" w:rsidRDefault="00792ECC" w:rsidP="00F35B91">
            <w:hyperlink r:id="rId86"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39</w:t>
            </w:r>
          </w:p>
        </w:tc>
      </w:tr>
      <w:tr w:rsidR="00F43DA9" w:rsidTr="00AE68D5">
        <w:tc>
          <w:tcPr>
            <w:tcW w:w="2909" w:type="dxa"/>
          </w:tcPr>
          <w:p w:rsidR="00F43DA9" w:rsidRDefault="00F43DA9" w:rsidP="00CA058E">
            <w:r>
              <w:t>Get data based on Patient Data and clinical data elements</w:t>
            </w:r>
          </w:p>
        </w:tc>
        <w:tc>
          <w:tcPr>
            <w:tcW w:w="2317" w:type="dxa"/>
          </w:tcPr>
          <w:p w:rsidR="00F43DA9" w:rsidRDefault="00792ECC" w:rsidP="00F35B91">
            <w:pPr>
              <w:rPr>
                <w:rStyle w:val="Hyperlink"/>
                <w:sz w:val="20"/>
                <w:szCs w:val="20"/>
                <w:u w:val="none"/>
              </w:rPr>
            </w:pPr>
            <w:hyperlink r:id="rId87" w:history="1">
              <w:r w:rsidR="00F43DA9" w:rsidRPr="007A5F7F">
                <w:rPr>
                  <w:rStyle w:val="Hyperlink"/>
                  <w:sz w:val="20"/>
                  <w:szCs w:val="20"/>
                </w:rPr>
                <w:t>QED</w:t>
              </w:r>
            </w:hyperlink>
            <w:r w:rsidR="00F43DA9">
              <w:rPr>
                <w:rStyle w:val="Hyperlink"/>
                <w:sz w:val="20"/>
                <w:szCs w:val="20"/>
              </w:rPr>
              <w:t xml:space="preserve"> </w:t>
            </w:r>
            <w:r w:rsidR="00F43DA9">
              <w:rPr>
                <w:rStyle w:val="Hyperlink"/>
                <w:sz w:val="20"/>
                <w:szCs w:val="20"/>
                <w:u w:val="none"/>
              </w:rPr>
              <w:t>– PCC-1, All options</w:t>
            </w:r>
          </w:p>
          <w:p w:rsidR="000B32C6" w:rsidRPr="00AE68D5" w:rsidRDefault="000B32C6" w:rsidP="00F35B91">
            <w:r w:rsidRPr="00AE68D5">
              <w:rPr>
                <w:rStyle w:val="Hyperlink"/>
                <w:color w:val="auto"/>
                <w:u w:val="none"/>
              </w:rPr>
              <w:t>Gap – for some data elements and free text search and data responses.</w:t>
            </w:r>
          </w:p>
        </w:tc>
        <w:tc>
          <w:tcPr>
            <w:tcW w:w="1931" w:type="dxa"/>
          </w:tcPr>
          <w:p w:rsidR="00F43DA9" w:rsidRDefault="00792ECC" w:rsidP="00F35B91">
            <w:pPr>
              <w:rPr>
                <w:rStyle w:val="Hyperlink"/>
                <w:sz w:val="20"/>
                <w:szCs w:val="20"/>
                <w:u w:val="none"/>
              </w:rPr>
            </w:pPr>
            <w:hyperlink r:id="rId88" w:history="1">
              <w:r w:rsidR="00F43DA9" w:rsidRPr="007A5F7F">
                <w:rPr>
                  <w:rStyle w:val="Hyperlink"/>
                  <w:sz w:val="20"/>
                  <w:szCs w:val="20"/>
                </w:rPr>
                <w:t>QED</w:t>
              </w:r>
            </w:hyperlink>
            <w:r w:rsidR="00F43DA9">
              <w:rPr>
                <w:rStyle w:val="Hyperlink"/>
                <w:sz w:val="20"/>
                <w:szCs w:val="20"/>
              </w:rPr>
              <w:t xml:space="preserve"> </w:t>
            </w:r>
            <w:r w:rsidR="00F43DA9">
              <w:rPr>
                <w:rStyle w:val="Hyperlink"/>
                <w:sz w:val="20"/>
                <w:szCs w:val="20"/>
                <w:u w:val="none"/>
              </w:rPr>
              <w:t>– PCC-1, All options</w:t>
            </w:r>
            <w:r w:rsidR="000B32C6">
              <w:rPr>
                <w:rStyle w:val="Hyperlink"/>
                <w:sz w:val="20"/>
                <w:szCs w:val="20"/>
                <w:u w:val="none"/>
              </w:rPr>
              <w:t>.</w:t>
            </w:r>
          </w:p>
          <w:p w:rsidR="000B32C6" w:rsidRPr="00AE68D5" w:rsidRDefault="000B32C6" w:rsidP="00F35B91">
            <w:r w:rsidRPr="00AE68D5">
              <w:rPr>
                <w:rStyle w:val="Hyperlink"/>
                <w:color w:val="auto"/>
                <w:u w:val="none"/>
              </w:rPr>
              <w:t>Gap – for some data elements and free text search and data responses.</w:t>
            </w:r>
          </w:p>
        </w:tc>
        <w:tc>
          <w:tcPr>
            <w:tcW w:w="2419" w:type="dxa"/>
          </w:tcPr>
          <w:p w:rsidR="00F43DA9" w:rsidRDefault="00792ECC" w:rsidP="00F35B91">
            <w:pPr>
              <w:rPr>
                <w:rStyle w:val="Hyperlink"/>
                <w:sz w:val="20"/>
                <w:szCs w:val="20"/>
                <w:u w:val="none"/>
              </w:rPr>
            </w:pPr>
            <w:hyperlink r:id="rId89" w:history="1">
              <w:r w:rsidR="00F43DA9" w:rsidRPr="007A5F7F">
                <w:rPr>
                  <w:rStyle w:val="Hyperlink"/>
                  <w:sz w:val="20"/>
                  <w:szCs w:val="20"/>
                </w:rPr>
                <w:t>QED</w:t>
              </w:r>
            </w:hyperlink>
            <w:r w:rsidR="00F43DA9">
              <w:rPr>
                <w:rStyle w:val="Hyperlink"/>
                <w:sz w:val="20"/>
                <w:szCs w:val="20"/>
              </w:rPr>
              <w:t xml:space="preserve"> </w:t>
            </w:r>
            <w:r w:rsidR="00F43DA9">
              <w:rPr>
                <w:rStyle w:val="Hyperlink"/>
                <w:sz w:val="20"/>
                <w:szCs w:val="20"/>
                <w:u w:val="none"/>
              </w:rPr>
              <w:t>– PCC-1, All options</w:t>
            </w:r>
          </w:p>
          <w:p w:rsidR="000B32C6" w:rsidRDefault="000B32C6" w:rsidP="00F35B91">
            <w:r w:rsidRPr="00AE68D5">
              <w:rPr>
                <w:rStyle w:val="Hyperlink"/>
                <w:color w:val="auto"/>
                <w:u w:val="none"/>
              </w:rPr>
              <w:t>Gap – for some data elements and free text search and data responses</w:t>
            </w:r>
            <w:r w:rsidRPr="000B32C6">
              <w:rPr>
                <w:rStyle w:val="Hyperlink"/>
                <w:color w:val="auto"/>
                <w:sz w:val="20"/>
                <w:szCs w:val="20"/>
                <w:u w:val="none"/>
              </w:rPr>
              <w:t>.</w:t>
            </w:r>
          </w:p>
        </w:tc>
      </w:tr>
      <w:tr w:rsidR="00F43DA9" w:rsidTr="00AE68D5">
        <w:tc>
          <w:tcPr>
            <w:tcW w:w="2909" w:type="dxa"/>
          </w:tcPr>
          <w:p w:rsidR="00F43DA9" w:rsidRDefault="00F43DA9" w:rsidP="00F35B91">
            <w:r>
              <w:t>Find Document(s) based on Patient Demographics</w:t>
            </w:r>
          </w:p>
        </w:tc>
        <w:tc>
          <w:tcPr>
            <w:tcW w:w="2317" w:type="dxa"/>
          </w:tcPr>
          <w:p w:rsidR="00F43DA9" w:rsidRDefault="00F43DA9" w:rsidP="00F35B91">
            <w:r>
              <w:t>Gap</w:t>
            </w:r>
          </w:p>
        </w:tc>
        <w:tc>
          <w:tcPr>
            <w:tcW w:w="1931" w:type="dxa"/>
          </w:tcPr>
          <w:p w:rsidR="00F43DA9" w:rsidRDefault="00F43DA9" w:rsidP="00F35B91">
            <w:r>
              <w:t>Gap</w:t>
            </w:r>
          </w:p>
        </w:tc>
        <w:tc>
          <w:tcPr>
            <w:tcW w:w="2419" w:type="dxa"/>
          </w:tcPr>
          <w:p w:rsidR="00F43DA9" w:rsidRDefault="00F43DA9" w:rsidP="00F35B91">
            <w:r>
              <w:t>Gap</w:t>
            </w:r>
          </w:p>
        </w:tc>
      </w:tr>
      <w:tr w:rsidR="00F43DA9" w:rsidTr="00AE68D5">
        <w:tc>
          <w:tcPr>
            <w:tcW w:w="2909" w:type="dxa"/>
          </w:tcPr>
          <w:p w:rsidR="00F43DA9" w:rsidRDefault="00F43DA9" w:rsidP="00F35B91">
            <w:r>
              <w:t>Find Document(s) based on multiple Patient Identifiers</w:t>
            </w:r>
          </w:p>
        </w:tc>
        <w:tc>
          <w:tcPr>
            <w:tcW w:w="2317" w:type="dxa"/>
          </w:tcPr>
          <w:p w:rsidR="00F43DA9" w:rsidRDefault="00F43DA9" w:rsidP="00F35B91">
            <w:r>
              <w:t>Same Profile/Transaction pairs as Find Document(s) based on Patient Identifiers</w:t>
            </w:r>
          </w:p>
        </w:tc>
        <w:tc>
          <w:tcPr>
            <w:tcW w:w="1931" w:type="dxa"/>
          </w:tcPr>
          <w:p w:rsidR="00F43DA9" w:rsidRDefault="00F43DA9" w:rsidP="00F35B91">
            <w:r>
              <w:t>Same Profile/Transaction pairs as Find Document(s) based on Patient Identifiers</w:t>
            </w:r>
          </w:p>
        </w:tc>
        <w:tc>
          <w:tcPr>
            <w:tcW w:w="2419" w:type="dxa"/>
          </w:tcPr>
          <w:p w:rsidR="00F43DA9" w:rsidRDefault="00F43DA9" w:rsidP="00F35B91">
            <w:r>
              <w:t>Same Profile/Transaction pairs as Find Document(s) based on Patient Identifiers</w:t>
            </w:r>
          </w:p>
        </w:tc>
      </w:tr>
      <w:tr w:rsidR="00F43DA9" w:rsidTr="00AE68D5">
        <w:tc>
          <w:tcPr>
            <w:tcW w:w="2909" w:type="dxa"/>
          </w:tcPr>
          <w:p w:rsidR="00F43DA9" w:rsidRDefault="00AE68D5" w:rsidP="00F35B91">
            <w:r>
              <w:t>Get</w:t>
            </w:r>
            <w:r w:rsidR="00F43DA9">
              <w:t xml:space="preserve"> Population data based on clinical data elements</w:t>
            </w:r>
          </w:p>
        </w:tc>
        <w:tc>
          <w:tcPr>
            <w:tcW w:w="2317" w:type="dxa"/>
          </w:tcPr>
          <w:p w:rsidR="00F43DA9" w:rsidRPr="00606D97" w:rsidRDefault="00606D97" w:rsidP="00F35B91">
            <w:r w:rsidRPr="00606D97">
              <w:t>Gap</w:t>
            </w:r>
          </w:p>
        </w:tc>
        <w:tc>
          <w:tcPr>
            <w:tcW w:w="1931" w:type="dxa"/>
          </w:tcPr>
          <w:p w:rsidR="00F43DA9" w:rsidRPr="00606D97" w:rsidRDefault="00606D97" w:rsidP="00F35B91">
            <w:r w:rsidRPr="00606D97">
              <w:t>Gap</w:t>
            </w:r>
          </w:p>
        </w:tc>
        <w:tc>
          <w:tcPr>
            <w:tcW w:w="2419" w:type="dxa"/>
          </w:tcPr>
          <w:p w:rsidR="00F43DA9" w:rsidRPr="00606D97" w:rsidRDefault="00606D97" w:rsidP="00F35B91">
            <w:r w:rsidRPr="00606D97">
              <w:t>Gap</w:t>
            </w:r>
          </w:p>
        </w:tc>
      </w:tr>
      <w:tr w:rsidR="00F43DA9" w:rsidTr="00AE68D5">
        <w:tc>
          <w:tcPr>
            <w:tcW w:w="2909" w:type="dxa"/>
          </w:tcPr>
          <w:p w:rsidR="00F43DA9" w:rsidRDefault="00F43DA9" w:rsidP="00F35B91">
            <w:r>
              <w:t>Supply and Consume User Assertions</w:t>
            </w:r>
          </w:p>
        </w:tc>
        <w:tc>
          <w:tcPr>
            <w:tcW w:w="2317" w:type="dxa"/>
          </w:tcPr>
          <w:p w:rsidR="00F43DA9" w:rsidRDefault="00F43DA9" w:rsidP="00F35B91">
            <w:r>
              <w:t>Left to the discretion of the enterprise.</w:t>
            </w:r>
          </w:p>
        </w:tc>
        <w:tc>
          <w:tcPr>
            <w:tcW w:w="1931" w:type="dxa"/>
          </w:tcPr>
          <w:p w:rsidR="00F43DA9" w:rsidRDefault="00792ECC" w:rsidP="00F43DA9">
            <w:pPr>
              <w:rPr>
                <w:rStyle w:val="Hyperlink"/>
                <w:sz w:val="20"/>
                <w:szCs w:val="20"/>
                <w:u w:val="none"/>
              </w:rPr>
            </w:pPr>
            <w:hyperlink r:id="rId90" w:history="1">
              <w:r w:rsidR="00F43DA9" w:rsidRPr="007A5F7F">
                <w:rPr>
                  <w:rStyle w:val="Hyperlink"/>
                  <w:sz w:val="20"/>
                  <w:szCs w:val="20"/>
                </w:rPr>
                <w:t>XUA</w:t>
              </w:r>
            </w:hyperlink>
            <w:r w:rsidR="00F43DA9">
              <w:rPr>
                <w:rStyle w:val="Hyperlink"/>
                <w:sz w:val="20"/>
                <w:szCs w:val="20"/>
              </w:rPr>
              <w:t xml:space="preserve"> </w:t>
            </w:r>
            <w:r w:rsidR="00F43DA9">
              <w:rPr>
                <w:rStyle w:val="Hyperlink"/>
                <w:sz w:val="20"/>
                <w:szCs w:val="20"/>
                <w:u w:val="none"/>
              </w:rPr>
              <w:t>– ITI 40</w:t>
            </w:r>
          </w:p>
          <w:p w:rsidR="00F43DA9" w:rsidRDefault="00792ECC" w:rsidP="00F43DA9">
            <w:pPr>
              <w:rPr>
                <w:rStyle w:val="Hyperlink"/>
                <w:sz w:val="20"/>
                <w:szCs w:val="20"/>
                <w:u w:val="none"/>
              </w:rPr>
            </w:pPr>
            <w:hyperlink r:id="rId91" w:history="1">
              <w:r w:rsidR="00F43DA9" w:rsidRPr="007A5F7F">
                <w:rPr>
                  <w:rStyle w:val="Hyperlink"/>
                  <w:sz w:val="20"/>
                  <w:szCs w:val="20"/>
                </w:rPr>
                <w:t>IUA</w:t>
              </w:r>
            </w:hyperlink>
            <w:r w:rsidR="00F43DA9">
              <w:rPr>
                <w:rStyle w:val="Hyperlink"/>
                <w:sz w:val="20"/>
                <w:szCs w:val="20"/>
              </w:rPr>
              <w:t xml:space="preserve"> </w:t>
            </w:r>
            <w:r w:rsidR="00F43DA9">
              <w:rPr>
                <w:rStyle w:val="Hyperlink"/>
                <w:sz w:val="20"/>
                <w:szCs w:val="20"/>
                <w:u w:val="none"/>
              </w:rPr>
              <w:t xml:space="preserve"> - ITI Y1, ITI Y3</w:t>
            </w:r>
          </w:p>
          <w:p w:rsidR="006D2374" w:rsidRDefault="00792ECC" w:rsidP="00F43DA9">
            <w:hyperlink r:id="rId92" w:history="1">
              <w:r w:rsidR="006D2374" w:rsidRPr="007A5F7F">
                <w:rPr>
                  <w:rStyle w:val="Hyperlink"/>
                  <w:sz w:val="20"/>
                  <w:szCs w:val="20"/>
                </w:rPr>
                <w:t>BPPC</w:t>
              </w:r>
            </w:hyperlink>
          </w:p>
        </w:tc>
        <w:tc>
          <w:tcPr>
            <w:tcW w:w="2419" w:type="dxa"/>
          </w:tcPr>
          <w:p w:rsidR="00F43DA9" w:rsidRDefault="00792ECC" w:rsidP="00F35B91">
            <w:pPr>
              <w:rPr>
                <w:rStyle w:val="Hyperlink"/>
                <w:sz w:val="20"/>
                <w:szCs w:val="20"/>
                <w:u w:val="none"/>
              </w:rPr>
            </w:pPr>
            <w:hyperlink r:id="rId93" w:history="1">
              <w:r w:rsidR="00F43DA9" w:rsidRPr="007A5F7F">
                <w:rPr>
                  <w:rStyle w:val="Hyperlink"/>
                  <w:sz w:val="20"/>
                  <w:szCs w:val="20"/>
                </w:rPr>
                <w:t>XUA</w:t>
              </w:r>
            </w:hyperlink>
            <w:r w:rsidR="00F43DA9">
              <w:rPr>
                <w:rStyle w:val="Hyperlink"/>
                <w:sz w:val="20"/>
                <w:szCs w:val="20"/>
              </w:rPr>
              <w:t xml:space="preserve"> </w:t>
            </w:r>
            <w:r w:rsidR="00F43DA9">
              <w:rPr>
                <w:rStyle w:val="Hyperlink"/>
                <w:sz w:val="20"/>
                <w:szCs w:val="20"/>
                <w:u w:val="none"/>
              </w:rPr>
              <w:t>– ITI 40</w:t>
            </w:r>
          </w:p>
          <w:p w:rsidR="00F43DA9" w:rsidRDefault="00792ECC" w:rsidP="00F35B91">
            <w:pPr>
              <w:rPr>
                <w:rStyle w:val="Hyperlink"/>
                <w:sz w:val="20"/>
                <w:szCs w:val="20"/>
                <w:u w:val="none"/>
              </w:rPr>
            </w:pPr>
            <w:hyperlink r:id="rId94" w:history="1">
              <w:r w:rsidR="00F43DA9" w:rsidRPr="007A5F7F">
                <w:rPr>
                  <w:rStyle w:val="Hyperlink"/>
                  <w:sz w:val="20"/>
                  <w:szCs w:val="20"/>
                </w:rPr>
                <w:t>IUA</w:t>
              </w:r>
            </w:hyperlink>
            <w:r w:rsidR="00F43DA9">
              <w:rPr>
                <w:rStyle w:val="Hyperlink"/>
                <w:sz w:val="20"/>
                <w:szCs w:val="20"/>
              </w:rPr>
              <w:t xml:space="preserve"> </w:t>
            </w:r>
            <w:r w:rsidR="00F43DA9">
              <w:rPr>
                <w:rStyle w:val="Hyperlink"/>
                <w:sz w:val="20"/>
                <w:szCs w:val="20"/>
                <w:u w:val="none"/>
              </w:rPr>
              <w:t xml:space="preserve"> - ITI Y1, ITI Y3</w:t>
            </w:r>
          </w:p>
          <w:p w:rsidR="006D2374" w:rsidRPr="005B0F24" w:rsidRDefault="00792ECC" w:rsidP="00F35B91">
            <w:hyperlink r:id="rId95" w:history="1">
              <w:r w:rsidR="006D2374" w:rsidRPr="007A5F7F">
                <w:rPr>
                  <w:rStyle w:val="Hyperlink"/>
                  <w:sz w:val="20"/>
                  <w:szCs w:val="20"/>
                </w:rPr>
                <w:t>BPPC</w:t>
              </w:r>
            </w:hyperlink>
          </w:p>
        </w:tc>
      </w:tr>
    </w:tbl>
    <w:p w:rsidR="000D6FAF" w:rsidRDefault="000D6FAF" w:rsidP="00625A0B">
      <w:pPr>
        <w:pStyle w:val="Heading1"/>
        <w:numPr>
          <w:ilvl w:val="0"/>
          <w:numId w:val="17"/>
        </w:numPr>
      </w:pPr>
      <w:bookmarkStart w:id="46" w:name="_Toc379381125"/>
      <w:r>
        <w:t>Platform Specific Level</w:t>
      </w:r>
      <w:bookmarkEnd w:id="46"/>
    </w:p>
    <w:p w:rsidR="005211B7" w:rsidRDefault="005211B7" w:rsidP="005211B7">
      <w:r>
        <w:t xml:space="preserve">This section outlines the platform specific bindings that enable the use of IHE profiles to support Data Access Framework requirements.  </w:t>
      </w:r>
    </w:p>
    <w:p w:rsidR="003B7900" w:rsidRDefault="003B7900" w:rsidP="003B7900">
      <w:r>
        <w:t xml:space="preserve">We briefly discuss various </w:t>
      </w:r>
      <w:r w:rsidR="00C10C59">
        <w:t xml:space="preserve">platform-specific </w:t>
      </w:r>
      <w:r>
        <w:t xml:space="preserve">transport stacks that </w:t>
      </w:r>
      <w:r w:rsidR="00C10C59">
        <w:t>can potentially be used by DAF.</w:t>
      </w:r>
    </w:p>
    <w:p w:rsidR="003B7900" w:rsidRDefault="003B7900" w:rsidP="003B7900">
      <w:pPr>
        <w:rPr>
          <w:b/>
          <w:i/>
          <w:u w:val="single"/>
        </w:rPr>
      </w:pPr>
      <w:r>
        <w:rPr>
          <w:b/>
          <w:i/>
          <w:u w:val="single"/>
        </w:rPr>
        <w:t xml:space="preserve">Transport stack1: </w:t>
      </w:r>
      <w:r w:rsidRPr="00366868">
        <w:rPr>
          <w:b/>
          <w:i/>
          <w:u w:val="single"/>
        </w:rPr>
        <w:t>Queries using HTTP and SOAP</w:t>
      </w:r>
      <w:r w:rsidR="008A7EB1">
        <w:rPr>
          <w:b/>
          <w:i/>
          <w:u w:val="single"/>
        </w:rPr>
        <w:t xml:space="preserve"> (SOAP stack)</w:t>
      </w:r>
    </w:p>
    <w:p w:rsidR="003B7900" w:rsidRPr="00366868" w:rsidRDefault="003B7900" w:rsidP="003B7900">
      <w:r>
        <w:lastRenderedPageBreak/>
        <w:t xml:space="preserve">Many of the existing IHE profiles </w:t>
      </w:r>
      <w:r w:rsidR="00F42D4E">
        <w:t>use</w:t>
      </w:r>
      <w:r>
        <w:t xml:space="preserve"> HTTP as the transport, along with </w:t>
      </w:r>
      <w:r w:rsidR="00F42D4E">
        <w:t xml:space="preserve">appropriate </w:t>
      </w:r>
      <w:r>
        <w:t xml:space="preserve">SOAP protocols to perform queries. SOAP protocols use XML structure to package content. Within the XML package other structural standards and formats are leveraged to further define data structures. Some of these additional standards that are leveraged include ebRIM, SAML, DSML etc. </w:t>
      </w:r>
    </w:p>
    <w:p w:rsidR="003B7900" w:rsidRDefault="003B7900" w:rsidP="003B7900">
      <w:pPr>
        <w:rPr>
          <w:b/>
          <w:i/>
          <w:u w:val="single"/>
        </w:rPr>
      </w:pPr>
      <w:r>
        <w:rPr>
          <w:b/>
          <w:i/>
          <w:u w:val="single"/>
        </w:rPr>
        <w:t xml:space="preserve">Transport stack2: </w:t>
      </w:r>
      <w:r w:rsidRPr="00366868">
        <w:rPr>
          <w:b/>
          <w:i/>
          <w:u w:val="single"/>
        </w:rPr>
        <w:t>Queries using HTTP and RESTful resources</w:t>
      </w:r>
      <w:r w:rsidR="008A7EB1">
        <w:rPr>
          <w:b/>
          <w:i/>
          <w:u w:val="single"/>
        </w:rPr>
        <w:t xml:space="preserve"> (Restful stack)</w:t>
      </w:r>
    </w:p>
    <w:p w:rsidR="003B7900" w:rsidRPr="00366868" w:rsidRDefault="003B7900" w:rsidP="003B7900">
      <w:r>
        <w:t xml:space="preserve">Some of the emerging IHE profiles are using HTTP as the transport, along with RESTful resources to perform queries. The RESTful resources are using JSON structure to package content. Within the JSON package other structural standards and formats are leveraged to further define data structures. Some of these additional standards that are leveraged include OAuth2 and in the future HL7 FHIR. </w:t>
      </w:r>
    </w:p>
    <w:p w:rsidR="003B7900" w:rsidRDefault="003B7900" w:rsidP="003B7900">
      <w:pPr>
        <w:rPr>
          <w:b/>
          <w:i/>
          <w:u w:val="single"/>
        </w:rPr>
      </w:pPr>
      <w:r>
        <w:rPr>
          <w:b/>
          <w:i/>
          <w:u w:val="single"/>
        </w:rPr>
        <w:t xml:space="preserve">Transport stack3: </w:t>
      </w:r>
      <w:r w:rsidRPr="00366868">
        <w:rPr>
          <w:b/>
          <w:i/>
          <w:u w:val="single"/>
        </w:rPr>
        <w:t>Queries using MLLP and HL7 V2</w:t>
      </w:r>
      <w:r w:rsidR="008A7EB1">
        <w:rPr>
          <w:b/>
          <w:i/>
          <w:u w:val="single"/>
        </w:rPr>
        <w:t xml:space="preserve"> (MLLP stack)</w:t>
      </w:r>
    </w:p>
    <w:p w:rsidR="003B7900" w:rsidRPr="00366868" w:rsidRDefault="003B7900" w:rsidP="003B7900">
      <w:r w:rsidRPr="00366868">
        <w:rPr>
          <w:shd w:val="clear" w:color="auto" w:fill="FFFFFF"/>
        </w:rPr>
        <w:t>The</w:t>
      </w:r>
      <w:r w:rsidRPr="00366868">
        <w:rPr>
          <w:rStyle w:val="apple-converted-space"/>
          <w:shd w:val="clear" w:color="auto" w:fill="FFFFFF"/>
        </w:rPr>
        <w:t> </w:t>
      </w:r>
      <w:r w:rsidRPr="00366868">
        <w:rPr>
          <w:rStyle w:val="Strong"/>
          <w:b w:val="0"/>
          <w:shd w:val="clear" w:color="auto" w:fill="FFFFFF"/>
        </w:rPr>
        <w:t>Lower Layer Protocol (LLP)</w:t>
      </w:r>
      <w:r w:rsidRPr="00366868">
        <w:rPr>
          <w:b/>
          <w:shd w:val="clear" w:color="auto" w:fill="FFFFFF"/>
        </w:rPr>
        <w:t>,</w:t>
      </w:r>
      <w:r w:rsidRPr="00366868">
        <w:rPr>
          <w:shd w:val="clear" w:color="auto" w:fill="FFFFFF"/>
        </w:rPr>
        <w:t xml:space="preserve"> sometimes referred to as the</w:t>
      </w:r>
      <w:r w:rsidRPr="00366868">
        <w:rPr>
          <w:rStyle w:val="apple-converted-space"/>
          <w:shd w:val="clear" w:color="auto" w:fill="FFFFFF"/>
        </w:rPr>
        <w:t> </w:t>
      </w:r>
      <w:r w:rsidRPr="00366868">
        <w:rPr>
          <w:rStyle w:val="Strong"/>
          <w:shd w:val="clear" w:color="auto" w:fill="FFFFFF"/>
        </w:rPr>
        <w:t>Minimal Lower Layer Protocol (MLLP)</w:t>
      </w:r>
      <w:r w:rsidRPr="00366868">
        <w:rPr>
          <w:shd w:val="clear" w:color="auto" w:fill="FFFFFF"/>
        </w:rPr>
        <w:t xml:space="preserve">, is </w:t>
      </w:r>
      <w:r>
        <w:rPr>
          <w:shd w:val="clear" w:color="auto" w:fill="FFFFFF"/>
        </w:rPr>
        <w:t>a</w:t>
      </w:r>
      <w:r w:rsidRPr="00366868">
        <w:rPr>
          <w:shd w:val="clear" w:color="auto" w:fill="FFFFFF"/>
        </w:rPr>
        <w:t xml:space="preserve"> standard for transmitting HL7 messages via TCP/IP. Since TCP/IP is a continuous stream of bytes, a wrapping protocol is required for communications code to be able to recognize the start and the end of each message. The Lower Layer Protocol is the most common mechanism for sending unencrypted HL7 via TCP/IP over a local area network, such as those found in a hospital.</w:t>
      </w:r>
      <w:r>
        <w:rPr>
          <w:shd w:val="clear" w:color="auto" w:fill="FFFFFF"/>
        </w:rPr>
        <w:t xml:space="preserve"> The HL7 messages further use specific delimiters and structures to encode the data within the message.</w:t>
      </w:r>
    </w:p>
    <w:p w:rsidR="003B7900" w:rsidRPr="00366868" w:rsidRDefault="003B7900" w:rsidP="003B7900">
      <w:pPr>
        <w:rPr>
          <w:b/>
          <w:i/>
          <w:u w:val="single"/>
        </w:rPr>
      </w:pPr>
      <w:r>
        <w:rPr>
          <w:b/>
          <w:i/>
          <w:u w:val="single"/>
        </w:rPr>
        <w:t xml:space="preserve">Transport stack4: </w:t>
      </w:r>
      <w:r w:rsidRPr="00366868">
        <w:rPr>
          <w:b/>
          <w:i/>
          <w:u w:val="single"/>
        </w:rPr>
        <w:t>Queries using SMTP and S/MIME</w:t>
      </w:r>
      <w:r w:rsidR="008A7EB1">
        <w:rPr>
          <w:b/>
          <w:i/>
          <w:u w:val="single"/>
        </w:rPr>
        <w:t xml:space="preserve"> (SMTP stack)</w:t>
      </w:r>
    </w:p>
    <w:p w:rsidR="003B7900" w:rsidRDefault="003B7900" w:rsidP="003B7900">
      <w:r>
        <w:t xml:space="preserve">Currently there is limited use of SMTP (IHE XDM profile has an SMTP option) stack for queries to enable data </w:t>
      </w:r>
      <w:r w:rsidR="00F42D4E">
        <w:t>access;</w:t>
      </w:r>
      <w:r>
        <w:t xml:space="preserve"> however the SMTP stack could play a significant role for asynchronous query implementation. A derivative of the SMTP stack (i.e. Direct) is required for Meaningful Use stage 2 in the US due to which many EMR systems are supporting the STMP stack as one of the protocols to enable push based messaging. The S/MIME standard is used to structure the package in the SMTP stack. The package itself leverages other standards and formats to further define the data structures. </w:t>
      </w:r>
    </w:p>
    <w:p w:rsidR="000857CD" w:rsidRDefault="000857CD" w:rsidP="000857CD">
      <w:pPr>
        <w:pStyle w:val="Heading2"/>
      </w:pPr>
      <w:bookmarkStart w:id="47" w:name="_Toc379381126"/>
      <w:r>
        <w:t>6.1 Business Dimension</w:t>
      </w:r>
      <w:bookmarkEnd w:id="47"/>
    </w:p>
    <w:p w:rsidR="004F54FC" w:rsidRPr="00BF0E8B" w:rsidRDefault="004F54FC" w:rsidP="004F54FC">
      <w:pPr>
        <w:pStyle w:val="ListParagraph"/>
        <w:numPr>
          <w:ilvl w:val="0"/>
          <w:numId w:val="16"/>
        </w:numPr>
        <w:rPr>
          <w:rFonts w:asciiTheme="minorHAnsi" w:hAnsiTheme="minorHAnsi"/>
          <w:sz w:val="22"/>
          <w:szCs w:val="22"/>
        </w:rPr>
      </w:pPr>
      <w:r w:rsidRPr="00BF0E8B">
        <w:rPr>
          <w:rFonts w:asciiTheme="minorHAnsi" w:hAnsiTheme="minorHAnsi"/>
          <w:sz w:val="22"/>
          <w:szCs w:val="22"/>
        </w:rPr>
        <w:t xml:space="preserve">Allow for </w:t>
      </w:r>
      <w:r>
        <w:rPr>
          <w:rFonts w:asciiTheme="minorHAnsi" w:hAnsiTheme="minorHAnsi"/>
          <w:sz w:val="22"/>
          <w:szCs w:val="22"/>
        </w:rPr>
        <w:t>s</w:t>
      </w:r>
      <w:r w:rsidRPr="00BF0E8B">
        <w:rPr>
          <w:rFonts w:asciiTheme="minorHAnsi" w:hAnsiTheme="minorHAnsi"/>
          <w:sz w:val="22"/>
          <w:szCs w:val="22"/>
        </w:rPr>
        <w:t xml:space="preserve">ubstitutability of </w:t>
      </w:r>
      <w:r>
        <w:rPr>
          <w:rFonts w:asciiTheme="minorHAnsi" w:hAnsiTheme="minorHAnsi"/>
          <w:sz w:val="22"/>
          <w:szCs w:val="22"/>
        </w:rPr>
        <w:t>transport</w:t>
      </w:r>
      <w:r w:rsidRPr="00BF0E8B">
        <w:rPr>
          <w:rFonts w:asciiTheme="minorHAnsi" w:hAnsiTheme="minorHAnsi"/>
          <w:sz w:val="22"/>
          <w:szCs w:val="22"/>
        </w:rPr>
        <w:t xml:space="preserve"> stacks</w:t>
      </w:r>
    </w:p>
    <w:p w:rsidR="004F54FC" w:rsidRDefault="004F54FC" w:rsidP="004F54FC">
      <w:pPr>
        <w:pStyle w:val="ListParagraph"/>
        <w:numPr>
          <w:ilvl w:val="1"/>
          <w:numId w:val="16"/>
        </w:numPr>
        <w:rPr>
          <w:rFonts w:asciiTheme="minorHAnsi" w:hAnsiTheme="minorHAnsi"/>
          <w:sz w:val="22"/>
          <w:szCs w:val="22"/>
        </w:rPr>
      </w:pPr>
      <w:r w:rsidRPr="00BF0E8B">
        <w:rPr>
          <w:rFonts w:asciiTheme="minorHAnsi" w:hAnsiTheme="minorHAnsi"/>
          <w:sz w:val="22"/>
          <w:szCs w:val="22"/>
        </w:rPr>
        <w:t xml:space="preserve">Vendor systems implement different </w:t>
      </w:r>
      <w:r>
        <w:rPr>
          <w:rFonts w:asciiTheme="minorHAnsi" w:hAnsiTheme="minorHAnsi"/>
          <w:sz w:val="22"/>
          <w:szCs w:val="22"/>
        </w:rPr>
        <w:t>transport</w:t>
      </w:r>
      <w:r w:rsidRPr="00BF0E8B">
        <w:rPr>
          <w:rFonts w:asciiTheme="minorHAnsi" w:hAnsiTheme="minorHAnsi"/>
          <w:sz w:val="22"/>
          <w:szCs w:val="22"/>
        </w:rPr>
        <w:t xml:space="preserve"> stacks</w:t>
      </w:r>
      <w:r>
        <w:rPr>
          <w:rFonts w:asciiTheme="minorHAnsi" w:hAnsiTheme="minorHAnsi"/>
          <w:sz w:val="22"/>
          <w:szCs w:val="22"/>
        </w:rPr>
        <w:t xml:space="preserve">. Examples of transport stacks include (HTTP + SOAP, HTTP + RESTful resources, MLLP + ER7 etc.). </w:t>
      </w:r>
      <w:r w:rsidRPr="00BF0E8B">
        <w:rPr>
          <w:rFonts w:asciiTheme="minorHAnsi" w:hAnsiTheme="minorHAnsi"/>
          <w:sz w:val="22"/>
          <w:szCs w:val="22"/>
        </w:rPr>
        <w:t xml:space="preserve">Interoperability across the </w:t>
      </w:r>
      <w:r>
        <w:rPr>
          <w:rFonts w:asciiTheme="minorHAnsi" w:hAnsiTheme="minorHAnsi"/>
          <w:sz w:val="22"/>
          <w:szCs w:val="22"/>
        </w:rPr>
        <w:t>transport</w:t>
      </w:r>
      <w:r w:rsidRPr="00BF0E8B">
        <w:rPr>
          <w:rFonts w:asciiTheme="minorHAnsi" w:hAnsiTheme="minorHAnsi"/>
          <w:sz w:val="22"/>
          <w:szCs w:val="22"/>
        </w:rPr>
        <w:t xml:space="preserve"> stacks is a challenge, however allowing for defined ways to substitute </w:t>
      </w:r>
      <w:r>
        <w:rPr>
          <w:rFonts w:asciiTheme="minorHAnsi" w:hAnsiTheme="minorHAnsi"/>
          <w:sz w:val="22"/>
          <w:szCs w:val="22"/>
        </w:rPr>
        <w:t>transport</w:t>
      </w:r>
      <w:r w:rsidRPr="00BF0E8B">
        <w:rPr>
          <w:rFonts w:asciiTheme="minorHAnsi" w:hAnsiTheme="minorHAnsi"/>
          <w:sz w:val="22"/>
          <w:szCs w:val="22"/>
        </w:rPr>
        <w:t xml:space="preserve"> stacks will provide greater levels of interoperability. </w:t>
      </w:r>
    </w:p>
    <w:p w:rsidR="00C10C59" w:rsidRDefault="00C10C59" w:rsidP="00C10C59">
      <w:pPr>
        <w:pStyle w:val="ListParagraph"/>
        <w:numPr>
          <w:ilvl w:val="0"/>
          <w:numId w:val="16"/>
        </w:numPr>
        <w:rPr>
          <w:rFonts w:asciiTheme="minorHAnsi" w:hAnsiTheme="minorHAnsi"/>
          <w:sz w:val="22"/>
          <w:szCs w:val="22"/>
        </w:rPr>
      </w:pPr>
      <w:r>
        <w:rPr>
          <w:rFonts w:asciiTheme="minorHAnsi" w:hAnsiTheme="minorHAnsi"/>
          <w:sz w:val="22"/>
          <w:szCs w:val="22"/>
        </w:rPr>
        <w:t>Design for a modular Query stack</w:t>
      </w:r>
    </w:p>
    <w:p w:rsidR="00C10C59" w:rsidRPr="00192ED6" w:rsidRDefault="00C10C59" w:rsidP="00C10C59">
      <w:pPr>
        <w:pStyle w:val="ListParagraph"/>
        <w:numPr>
          <w:ilvl w:val="1"/>
          <w:numId w:val="16"/>
        </w:numPr>
        <w:rPr>
          <w:rFonts w:asciiTheme="minorHAnsi" w:hAnsiTheme="minorHAnsi"/>
          <w:sz w:val="22"/>
          <w:szCs w:val="22"/>
        </w:rPr>
      </w:pPr>
      <w:r>
        <w:rPr>
          <w:rFonts w:asciiTheme="minorHAnsi" w:hAnsiTheme="minorHAnsi"/>
          <w:sz w:val="22"/>
          <w:szCs w:val="22"/>
        </w:rPr>
        <w:t>In order to enable flexibility in the usage of multiple transport, content and security standards it is important for DAF to modularize the query stack with defined APIs that allow for substitution.</w:t>
      </w:r>
    </w:p>
    <w:p w:rsidR="004F54FC" w:rsidRDefault="004F54FC" w:rsidP="004F54FC">
      <w:pPr>
        <w:pStyle w:val="ListParagraph"/>
        <w:numPr>
          <w:ilvl w:val="0"/>
          <w:numId w:val="16"/>
        </w:numPr>
        <w:rPr>
          <w:rFonts w:asciiTheme="minorHAnsi" w:hAnsiTheme="minorHAnsi"/>
          <w:sz w:val="22"/>
          <w:szCs w:val="22"/>
        </w:rPr>
      </w:pPr>
      <w:r w:rsidRPr="00BF0E8B">
        <w:rPr>
          <w:rFonts w:asciiTheme="minorHAnsi" w:hAnsiTheme="minorHAnsi"/>
          <w:sz w:val="22"/>
          <w:szCs w:val="22"/>
        </w:rPr>
        <w:t>Allo</w:t>
      </w:r>
      <w:r>
        <w:rPr>
          <w:rFonts w:asciiTheme="minorHAnsi" w:hAnsiTheme="minorHAnsi"/>
          <w:sz w:val="22"/>
          <w:szCs w:val="22"/>
        </w:rPr>
        <w:t>w for substitutability of content standards</w:t>
      </w:r>
    </w:p>
    <w:p w:rsidR="004F54FC" w:rsidRDefault="004F54FC" w:rsidP="004F54FC">
      <w:pPr>
        <w:pStyle w:val="ListParagraph"/>
        <w:numPr>
          <w:ilvl w:val="1"/>
          <w:numId w:val="16"/>
        </w:numPr>
        <w:rPr>
          <w:rFonts w:asciiTheme="minorHAnsi" w:hAnsiTheme="minorHAnsi"/>
          <w:sz w:val="22"/>
          <w:szCs w:val="22"/>
        </w:rPr>
      </w:pPr>
      <w:r>
        <w:rPr>
          <w:rFonts w:asciiTheme="minorHAnsi" w:hAnsiTheme="minorHAnsi"/>
          <w:sz w:val="22"/>
          <w:szCs w:val="22"/>
        </w:rPr>
        <w:t xml:space="preserve">The content that is exchanged using the various transport stacks vary widely and requires specific bindings based on the transport stack to enable interoperable exchange. The DAF use cases will use multiple content standards and profiles, and are expected to evolve over time. </w:t>
      </w:r>
    </w:p>
    <w:p w:rsidR="00C55C67" w:rsidRDefault="000857CD" w:rsidP="00C55C67">
      <w:pPr>
        <w:pStyle w:val="Heading2"/>
        <w:numPr>
          <w:ilvl w:val="1"/>
          <w:numId w:val="17"/>
        </w:numPr>
      </w:pPr>
      <w:bookmarkStart w:id="48" w:name="_Toc379381127"/>
      <w:r>
        <w:lastRenderedPageBreak/>
        <w:t>Information Dimension</w:t>
      </w:r>
      <w:bookmarkEnd w:id="48"/>
    </w:p>
    <w:p w:rsidR="00C55C67" w:rsidRPr="00C55C67" w:rsidRDefault="00C55C67" w:rsidP="00C55C67">
      <w:r>
        <w:t>The following table identifies the queries and the corresponding IHE profiles which can be used to implement the various queries. The Queries will be structured based on the specific profile req</w:t>
      </w:r>
      <w:r w:rsidR="007F1584">
        <w:t xml:space="preserve">uirements as outlined in the table and the schemas and WSDL’s will not be repeated in this document. </w:t>
      </w:r>
    </w:p>
    <w:tbl>
      <w:tblPr>
        <w:tblStyle w:val="TableGrid"/>
        <w:tblW w:w="0" w:type="auto"/>
        <w:tblLook w:val="04A0" w:firstRow="1" w:lastRow="0" w:firstColumn="1" w:lastColumn="0" w:noHBand="0" w:noVBand="1"/>
      </w:tblPr>
      <w:tblGrid>
        <w:gridCol w:w="2909"/>
        <w:gridCol w:w="2317"/>
        <w:gridCol w:w="1931"/>
        <w:gridCol w:w="2419"/>
      </w:tblGrid>
      <w:tr w:rsidR="00F3414E" w:rsidRPr="00D56C2B" w:rsidTr="00F42D4E">
        <w:trPr>
          <w:tblHeader/>
        </w:trPr>
        <w:tc>
          <w:tcPr>
            <w:tcW w:w="9576" w:type="dxa"/>
            <w:gridSpan w:val="4"/>
            <w:shd w:val="pct10" w:color="auto" w:fill="auto"/>
          </w:tcPr>
          <w:p w:rsidR="00F3414E" w:rsidRPr="00D56C2B" w:rsidRDefault="00F3414E" w:rsidP="00F3414E">
            <w:pPr>
              <w:jc w:val="center"/>
              <w:rPr>
                <w:b/>
              </w:rPr>
            </w:pPr>
            <w:r>
              <w:rPr>
                <w:b/>
              </w:rPr>
              <w:t>Table 6-1: Mapping of Query Name to concrete Schemas and WSDL’s based on existing IHE Profiles</w:t>
            </w:r>
          </w:p>
        </w:tc>
      </w:tr>
      <w:tr w:rsidR="00F43DA9" w:rsidRPr="00D56C2B" w:rsidTr="00F3414E">
        <w:trPr>
          <w:tblHeader/>
        </w:trPr>
        <w:tc>
          <w:tcPr>
            <w:tcW w:w="2909" w:type="dxa"/>
            <w:shd w:val="pct10" w:color="auto" w:fill="auto"/>
          </w:tcPr>
          <w:p w:rsidR="00F43DA9" w:rsidRPr="00D56C2B" w:rsidRDefault="00F43DA9" w:rsidP="00F43DA9">
            <w:pPr>
              <w:rPr>
                <w:b/>
              </w:rPr>
            </w:pPr>
            <w:r w:rsidRPr="00D56C2B">
              <w:rPr>
                <w:b/>
              </w:rPr>
              <w:t>Query Name</w:t>
            </w:r>
          </w:p>
        </w:tc>
        <w:tc>
          <w:tcPr>
            <w:tcW w:w="2317" w:type="dxa"/>
            <w:shd w:val="pct10" w:color="auto" w:fill="auto"/>
          </w:tcPr>
          <w:p w:rsidR="00F43DA9" w:rsidRPr="00D56C2B" w:rsidRDefault="00F43DA9" w:rsidP="00F43DA9">
            <w:pPr>
              <w:rPr>
                <w:b/>
              </w:rPr>
            </w:pPr>
            <w:r w:rsidRPr="00D56C2B">
              <w:rPr>
                <w:b/>
              </w:rPr>
              <w:t>IHE Profile Mapping for LDAF</w:t>
            </w:r>
          </w:p>
        </w:tc>
        <w:tc>
          <w:tcPr>
            <w:tcW w:w="1931" w:type="dxa"/>
            <w:shd w:val="pct10" w:color="auto" w:fill="auto"/>
          </w:tcPr>
          <w:p w:rsidR="00F43DA9" w:rsidRPr="00D56C2B" w:rsidRDefault="00F43DA9" w:rsidP="00F43DA9">
            <w:pPr>
              <w:rPr>
                <w:b/>
              </w:rPr>
            </w:pPr>
            <w:r>
              <w:rPr>
                <w:b/>
              </w:rPr>
              <w:t>IHE Profile Mapping for TDAF</w:t>
            </w:r>
          </w:p>
        </w:tc>
        <w:tc>
          <w:tcPr>
            <w:tcW w:w="2419" w:type="dxa"/>
            <w:shd w:val="pct10" w:color="auto" w:fill="auto"/>
          </w:tcPr>
          <w:p w:rsidR="00F43DA9" w:rsidRPr="00D56C2B" w:rsidRDefault="00F43DA9" w:rsidP="00F43DA9">
            <w:pPr>
              <w:rPr>
                <w:b/>
              </w:rPr>
            </w:pPr>
            <w:r w:rsidRPr="00D56C2B">
              <w:rPr>
                <w:b/>
              </w:rPr>
              <w:t>I</w:t>
            </w:r>
            <w:r>
              <w:rPr>
                <w:b/>
              </w:rPr>
              <w:t>HE Profile Mapping for FDAF</w:t>
            </w:r>
          </w:p>
        </w:tc>
      </w:tr>
      <w:tr w:rsidR="00F43DA9" w:rsidTr="00F3414E">
        <w:tc>
          <w:tcPr>
            <w:tcW w:w="2909" w:type="dxa"/>
          </w:tcPr>
          <w:p w:rsidR="00F43DA9" w:rsidRDefault="00F43DA9" w:rsidP="00F43DA9">
            <w:r>
              <w:t>Find Patient Identifiers for Patient Demographics</w:t>
            </w:r>
          </w:p>
        </w:tc>
        <w:tc>
          <w:tcPr>
            <w:tcW w:w="2317" w:type="dxa"/>
          </w:tcPr>
          <w:p w:rsidR="00F43DA9" w:rsidRPr="00CA058E" w:rsidRDefault="00792ECC" w:rsidP="00F43DA9">
            <w:hyperlink r:id="rId96" w:history="1">
              <w:r w:rsidR="00F43DA9">
                <w:rPr>
                  <w:rStyle w:val="Hyperlink"/>
                  <w:sz w:val="20"/>
                  <w:szCs w:val="20"/>
                </w:rPr>
                <w:t>PIX/PDQv3</w:t>
              </w:r>
            </w:hyperlink>
            <w:r w:rsidR="00F43DA9">
              <w:rPr>
                <w:rStyle w:val="Hyperlink"/>
                <w:sz w:val="20"/>
                <w:szCs w:val="20"/>
              </w:rPr>
              <w:t xml:space="preserve"> </w:t>
            </w:r>
            <w:r w:rsidR="00F43DA9">
              <w:rPr>
                <w:rStyle w:val="Hyperlink"/>
                <w:sz w:val="20"/>
                <w:szCs w:val="20"/>
                <w:u w:val="none"/>
              </w:rPr>
              <w:t>- ITI 45, ITI 47</w:t>
            </w:r>
          </w:p>
          <w:p w:rsidR="00F43DA9" w:rsidRPr="00D56C2B" w:rsidRDefault="00F43DA9" w:rsidP="00F43DA9">
            <w:r w:rsidRPr="00D56C2B">
              <w:t>PDQM (Still under construction)</w:t>
            </w:r>
          </w:p>
        </w:tc>
        <w:tc>
          <w:tcPr>
            <w:tcW w:w="1931" w:type="dxa"/>
          </w:tcPr>
          <w:p w:rsidR="00F3414E" w:rsidRDefault="00792ECC" w:rsidP="00F3414E">
            <w:hyperlink r:id="rId97" w:history="1">
              <w:r w:rsidR="00F3414E">
                <w:rPr>
                  <w:rStyle w:val="Hyperlink"/>
                  <w:sz w:val="20"/>
                  <w:szCs w:val="20"/>
                </w:rPr>
                <w:t>PIX/PDQv3</w:t>
              </w:r>
            </w:hyperlink>
            <w:r w:rsidR="00F3414E">
              <w:rPr>
                <w:rStyle w:val="Hyperlink"/>
                <w:sz w:val="20"/>
                <w:szCs w:val="20"/>
              </w:rPr>
              <w:t xml:space="preserve"> </w:t>
            </w:r>
            <w:r w:rsidR="00F3414E">
              <w:rPr>
                <w:rStyle w:val="Hyperlink"/>
                <w:sz w:val="20"/>
                <w:szCs w:val="20"/>
                <w:u w:val="none"/>
              </w:rPr>
              <w:t>- ITI 45, ITI 47</w:t>
            </w:r>
          </w:p>
          <w:p w:rsidR="00F43DA9" w:rsidRDefault="00792ECC" w:rsidP="00F43DA9">
            <w:hyperlink r:id="rId98" w:history="1">
              <w:r w:rsidR="00F43DA9" w:rsidRPr="007A5F7F">
                <w:rPr>
                  <w:rStyle w:val="Hyperlink"/>
                  <w:sz w:val="20"/>
                  <w:szCs w:val="20"/>
                </w:rPr>
                <w:t>XCPD</w:t>
              </w:r>
            </w:hyperlink>
            <w:r w:rsidR="00F43DA9">
              <w:t xml:space="preserve"> – ITI 55</w:t>
            </w:r>
          </w:p>
        </w:tc>
        <w:tc>
          <w:tcPr>
            <w:tcW w:w="2419" w:type="dxa"/>
          </w:tcPr>
          <w:p w:rsidR="00F43DA9" w:rsidRDefault="00792ECC" w:rsidP="00F43DA9">
            <w:hyperlink r:id="rId99" w:history="1">
              <w:r w:rsidR="00F43DA9" w:rsidRPr="007A5F7F">
                <w:rPr>
                  <w:rStyle w:val="Hyperlink"/>
                  <w:sz w:val="20"/>
                  <w:szCs w:val="20"/>
                </w:rPr>
                <w:t>XCPD</w:t>
              </w:r>
            </w:hyperlink>
            <w:r w:rsidR="00F43DA9">
              <w:t xml:space="preserve"> – ITI 55</w:t>
            </w:r>
          </w:p>
        </w:tc>
      </w:tr>
      <w:tr w:rsidR="00F43DA9" w:rsidTr="00F3414E">
        <w:tc>
          <w:tcPr>
            <w:tcW w:w="2909" w:type="dxa"/>
          </w:tcPr>
          <w:p w:rsidR="00F43DA9" w:rsidRDefault="00F43DA9" w:rsidP="00F43DA9">
            <w:r>
              <w:t>Find Document(s) based on Patient Identifiers</w:t>
            </w:r>
          </w:p>
        </w:tc>
        <w:tc>
          <w:tcPr>
            <w:tcW w:w="2317" w:type="dxa"/>
          </w:tcPr>
          <w:p w:rsidR="00F43DA9" w:rsidRDefault="00792ECC" w:rsidP="00F43DA9">
            <w:pPr>
              <w:rPr>
                <w:rStyle w:val="Hyperlink"/>
                <w:sz w:val="20"/>
                <w:szCs w:val="20"/>
                <w:u w:val="none"/>
              </w:rPr>
            </w:pPr>
            <w:hyperlink r:id="rId100"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18</w:t>
            </w:r>
          </w:p>
          <w:p w:rsidR="00F43DA9" w:rsidRPr="005B0F24" w:rsidRDefault="00792ECC" w:rsidP="00F43DA9">
            <w:hyperlink r:id="rId101" w:history="1">
              <w:r w:rsidR="00F43DA9" w:rsidRPr="007A5F7F">
                <w:rPr>
                  <w:rStyle w:val="Hyperlink"/>
                  <w:sz w:val="20"/>
                  <w:szCs w:val="20"/>
                </w:rPr>
                <w:t>MHD</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66, ITI 67</w:t>
            </w:r>
          </w:p>
        </w:tc>
        <w:tc>
          <w:tcPr>
            <w:tcW w:w="1931" w:type="dxa"/>
          </w:tcPr>
          <w:p w:rsidR="00F43DA9" w:rsidRDefault="00792ECC" w:rsidP="00F43DA9">
            <w:pPr>
              <w:rPr>
                <w:rStyle w:val="Hyperlink"/>
                <w:sz w:val="20"/>
                <w:szCs w:val="20"/>
                <w:u w:val="none"/>
              </w:rPr>
            </w:pPr>
            <w:hyperlink r:id="rId102"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18</w:t>
            </w:r>
          </w:p>
          <w:p w:rsidR="00F43DA9" w:rsidRDefault="00792ECC" w:rsidP="00F43DA9">
            <w:hyperlink r:id="rId103"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38</w:t>
            </w:r>
          </w:p>
        </w:tc>
        <w:tc>
          <w:tcPr>
            <w:tcW w:w="2419" w:type="dxa"/>
          </w:tcPr>
          <w:p w:rsidR="00F43DA9" w:rsidRPr="005B0F24" w:rsidRDefault="00792ECC" w:rsidP="00F43DA9">
            <w:hyperlink r:id="rId104"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38</w:t>
            </w:r>
          </w:p>
        </w:tc>
      </w:tr>
      <w:tr w:rsidR="00F43DA9" w:rsidTr="00F3414E">
        <w:tc>
          <w:tcPr>
            <w:tcW w:w="2909" w:type="dxa"/>
          </w:tcPr>
          <w:p w:rsidR="00F43DA9" w:rsidRDefault="00F43DA9" w:rsidP="00F43DA9">
            <w:r>
              <w:t>Get Document(s) based on Document Identifiers</w:t>
            </w:r>
          </w:p>
        </w:tc>
        <w:tc>
          <w:tcPr>
            <w:tcW w:w="2317" w:type="dxa"/>
          </w:tcPr>
          <w:p w:rsidR="00F43DA9" w:rsidRDefault="00792ECC" w:rsidP="00F43DA9">
            <w:pPr>
              <w:rPr>
                <w:rStyle w:val="Hyperlink"/>
                <w:sz w:val="20"/>
                <w:szCs w:val="20"/>
                <w:u w:val="none"/>
              </w:rPr>
            </w:pPr>
            <w:hyperlink r:id="rId105"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43</w:t>
            </w:r>
          </w:p>
          <w:p w:rsidR="00F43DA9" w:rsidRDefault="00792ECC" w:rsidP="00F43DA9">
            <w:hyperlink r:id="rId106" w:history="1">
              <w:r w:rsidR="00F43DA9" w:rsidRPr="007A5F7F">
                <w:rPr>
                  <w:rStyle w:val="Hyperlink"/>
                  <w:sz w:val="20"/>
                  <w:szCs w:val="20"/>
                </w:rPr>
                <w:t>MHD</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68</w:t>
            </w:r>
          </w:p>
        </w:tc>
        <w:tc>
          <w:tcPr>
            <w:tcW w:w="1931" w:type="dxa"/>
          </w:tcPr>
          <w:p w:rsidR="00F43DA9" w:rsidRDefault="00792ECC" w:rsidP="00F43DA9">
            <w:pPr>
              <w:rPr>
                <w:rStyle w:val="Hyperlink"/>
                <w:sz w:val="20"/>
                <w:szCs w:val="20"/>
                <w:u w:val="none"/>
              </w:rPr>
            </w:pPr>
            <w:hyperlink r:id="rId107" w:history="1">
              <w:r w:rsidR="00F43DA9" w:rsidRPr="007A5F7F">
                <w:rPr>
                  <w:rStyle w:val="Hyperlink"/>
                  <w:sz w:val="20"/>
                  <w:szCs w:val="20"/>
                </w:rPr>
                <w:t>XDS</w:t>
              </w:r>
            </w:hyperlink>
            <w:r w:rsidR="00F43DA9">
              <w:rPr>
                <w:rStyle w:val="Hyperlink"/>
                <w:sz w:val="20"/>
                <w:szCs w:val="20"/>
              </w:rPr>
              <w:t xml:space="preserve"> </w:t>
            </w:r>
            <w:r w:rsidR="00F43DA9">
              <w:rPr>
                <w:rStyle w:val="Hyperlink"/>
                <w:b/>
                <w:sz w:val="20"/>
                <w:szCs w:val="20"/>
                <w:u w:val="none"/>
              </w:rPr>
              <w:t xml:space="preserve">– </w:t>
            </w:r>
            <w:r w:rsidR="00F43DA9">
              <w:rPr>
                <w:rStyle w:val="Hyperlink"/>
                <w:sz w:val="20"/>
                <w:szCs w:val="20"/>
                <w:u w:val="none"/>
              </w:rPr>
              <w:t>ITI 43</w:t>
            </w:r>
          </w:p>
          <w:p w:rsidR="00F43DA9" w:rsidRDefault="00792ECC" w:rsidP="00F43DA9">
            <w:hyperlink r:id="rId108"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39</w:t>
            </w:r>
          </w:p>
        </w:tc>
        <w:tc>
          <w:tcPr>
            <w:tcW w:w="2419" w:type="dxa"/>
          </w:tcPr>
          <w:p w:rsidR="00F43DA9" w:rsidRDefault="00792ECC" w:rsidP="00F43DA9">
            <w:hyperlink r:id="rId109" w:history="1">
              <w:r w:rsidR="00F43DA9" w:rsidRPr="007A5F7F">
                <w:rPr>
                  <w:rStyle w:val="Hyperlink"/>
                  <w:sz w:val="20"/>
                  <w:szCs w:val="20"/>
                </w:rPr>
                <w:t>XCA</w:t>
              </w:r>
            </w:hyperlink>
            <w:r w:rsidR="00F43DA9">
              <w:rPr>
                <w:rStyle w:val="Hyperlink"/>
                <w:sz w:val="20"/>
                <w:szCs w:val="20"/>
              </w:rPr>
              <w:t xml:space="preserve"> </w:t>
            </w:r>
            <w:r w:rsidR="00F43DA9">
              <w:rPr>
                <w:rStyle w:val="Hyperlink"/>
                <w:sz w:val="20"/>
                <w:szCs w:val="20"/>
                <w:u w:val="none"/>
              </w:rPr>
              <w:t xml:space="preserve"> - ITI 39</w:t>
            </w:r>
          </w:p>
        </w:tc>
      </w:tr>
      <w:tr w:rsidR="00F43DA9" w:rsidTr="00F3414E">
        <w:tc>
          <w:tcPr>
            <w:tcW w:w="2909" w:type="dxa"/>
          </w:tcPr>
          <w:p w:rsidR="00F43DA9" w:rsidRDefault="00F43DA9" w:rsidP="00F43DA9">
            <w:r>
              <w:t>Get data based on Patient Data and clinical data elements</w:t>
            </w:r>
          </w:p>
        </w:tc>
        <w:tc>
          <w:tcPr>
            <w:tcW w:w="2317" w:type="dxa"/>
          </w:tcPr>
          <w:p w:rsidR="00F43DA9" w:rsidRDefault="00792ECC" w:rsidP="00F43DA9">
            <w:pPr>
              <w:rPr>
                <w:rStyle w:val="Hyperlink"/>
                <w:sz w:val="20"/>
                <w:szCs w:val="20"/>
                <w:u w:val="none"/>
              </w:rPr>
            </w:pPr>
            <w:hyperlink r:id="rId110" w:history="1">
              <w:r w:rsidR="00F43DA9" w:rsidRPr="007A5F7F">
                <w:rPr>
                  <w:rStyle w:val="Hyperlink"/>
                  <w:sz w:val="20"/>
                  <w:szCs w:val="20"/>
                </w:rPr>
                <w:t>QED</w:t>
              </w:r>
            </w:hyperlink>
            <w:r w:rsidR="00F43DA9">
              <w:rPr>
                <w:rStyle w:val="Hyperlink"/>
                <w:sz w:val="20"/>
                <w:szCs w:val="20"/>
              </w:rPr>
              <w:t xml:space="preserve"> </w:t>
            </w:r>
            <w:r w:rsidR="00F43DA9">
              <w:rPr>
                <w:rStyle w:val="Hyperlink"/>
                <w:sz w:val="20"/>
                <w:szCs w:val="20"/>
                <w:u w:val="none"/>
              </w:rPr>
              <w:t>– PCC-1, All options</w:t>
            </w:r>
          </w:p>
          <w:p w:rsidR="007F1584" w:rsidRPr="005B0F24" w:rsidRDefault="007F1584" w:rsidP="00F43DA9">
            <w:r w:rsidRPr="000B32C6">
              <w:rPr>
                <w:rStyle w:val="Hyperlink"/>
                <w:color w:val="auto"/>
                <w:sz w:val="20"/>
                <w:szCs w:val="20"/>
                <w:u w:val="none"/>
              </w:rPr>
              <w:t>Gap – for some data elements and free text search and data responses.</w:t>
            </w:r>
          </w:p>
        </w:tc>
        <w:tc>
          <w:tcPr>
            <w:tcW w:w="1931" w:type="dxa"/>
          </w:tcPr>
          <w:p w:rsidR="00F43DA9" w:rsidRDefault="00792ECC" w:rsidP="00F43DA9">
            <w:pPr>
              <w:rPr>
                <w:rStyle w:val="Hyperlink"/>
                <w:sz w:val="20"/>
                <w:szCs w:val="20"/>
                <w:u w:val="none"/>
              </w:rPr>
            </w:pPr>
            <w:hyperlink r:id="rId111" w:history="1">
              <w:r w:rsidR="00F43DA9" w:rsidRPr="007A5F7F">
                <w:rPr>
                  <w:rStyle w:val="Hyperlink"/>
                  <w:sz w:val="20"/>
                  <w:szCs w:val="20"/>
                </w:rPr>
                <w:t>QED</w:t>
              </w:r>
            </w:hyperlink>
            <w:r w:rsidR="00F43DA9">
              <w:rPr>
                <w:rStyle w:val="Hyperlink"/>
                <w:sz w:val="20"/>
                <w:szCs w:val="20"/>
              </w:rPr>
              <w:t xml:space="preserve"> </w:t>
            </w:r>
            <w:r w:rsidR="00F43DA9">
              <w:rPr>
                <w:rStyle w:val="Hyperlink"/>
                <w:sz w:val="20"/>
                <w:szCs w:val="20"/>
                <w:u w:val="none"/>
              </w:rPr>
              <w:t>– PCC-1, All options</w:t>
            </w:r>
          </w:p>
          <w:p w:rsidR="007F1584" w:rsidRDefault="007F1584" w:rsidP="00F43DA9">
            <w:r w:rsidRPr="000B32C6">
              <w:rPr>
                <w:rStyle w:val="Hyperlink"/>
                <w:color w:val="auto"/>
                <w:sz w:val="20"/>
                <w:szCs w:val="20"/>
                <w:u w:val="none"/>
              </w:rPr>
              <w:t>Gap – for some data elements and free text search and data responses.</w:t>
            </w:r>
          </w:p>
        </w:tc>
        <w:tc>
          <w:tcPr>
            <w:tcW w:w="2419" w:type="dxa"/>
          </w:tcPr>
          <w:p w:rsidR="00F43DA9" w:rsidRDefault="00792ECC" w:rsidP="00F43DA9">
            <w:pPr>
              <w:rPr>
                <w:rStyle w:val="Hyperlink"/>
                <w:sz w:val="20"/>
                <w:szCs w:val="20"/>
                <w:u w:val="none"/>
              </w:rPr>
            </w:pPr>
            <w:hyperlink r:id="rId112" w:history="1">
              <w:r w:rsidR="00F43DA9" w:rsidRPr="007A5F7F">
                <w:rPr>
                  <w:rStyle w:val="Hyperlink"/>
                  <w:sz w:val="20"/>
                  <w:szCs w:val="20"/>
                </w:rPr>
                <w:t>QED</w:t>
              </w:r>
            </w:hyperlink>
            <w:r w:rsidR="00F43DA9">
              <w:rPr>
                <w:rStyle w:val="Hyperlink"/>
                <w:sz w:val="20"/>
                <w:szCs w:val="20"/>
              </w:rPr>
              <w:t xml:space="preserve"> </w:t>
            </w:r>
            <w:r w:rsidR="00F43DA9">
              <w:rPr>
                <w:rStyle w:val="Hyperlink"/>
                <w:sz w:val="20"/>
                <w:szCs w:val="20"/>
                <w:u w:val="none"/>
              </w:rPr>
              <w:t>– PCC-1, All options</w:t>
            </w:r>
          </w:p>
          <w:p w:rsidR="007F1584" w:rsidRDefault="007F1584" w:rsidP="00F43DA9">
            <w:r w:rsidRPr="000B32C6">
              <w:rPr>
                <w:rStyle w:val="Hyperlink"/>
                <w:color w:val="auto"/>
                <w:sz w:val="20"/>
                <w:szCs w:val="20"/>
                <w:u w:val="none"/>
              </w:rPr>
              <w:t>Gap – for some data elements and free text search and data responses.</w:t>
            </w:r>
          </w:p>
        </w:tc>
      </w:tr>
      <w:tr w:rsidR="00F43DA9" w:rsidTr="00F3414E">
        <w:tc>
          <w:tcPr>
            <w:tcW w:w="2909" w:type="dxa"/>
          </w:tcPr>
          <w:p w:rsidR="00F43DA9" w:rsidRDefault="00F43DA9" w:rsidP="00F43DA9">
            <w:r>
              <w:t>Find Document(s) based on Patient Demographics</w:t>
            </w:r>
          </w:p>
        </w:tc>
        <w:tc>
          <w:tcPr>
            <w:tcW w:w="2317" w:type="dxa"/>
          </w:tcPr>
          <w:p w:rsidR="00F43DA9" w:rsidRDefault="00F43DA9" w:rsidP="00F43DA9">
            <w:r>
              <w:t>Gap</w:t>
            </w:r>
          </w:p>
        </w:tc>
        <w:tc>
          <w:tcPr>
            <w:tcW w:w="1931" w:type="dxa"/>
          </w:tcPr>
          <w:p w:rsidR="00F43DA9" w:rsidRDefault="00F43DA9" w:rsidP="00F43DA9">
            <w:r>
              <w:t>Gap</w:t>
            </w:r>
          </w:p>
        </w:tc>
        <w:tc>
          <w:tcPr>
            <w:tcW w:w="2419" w:type="dxa"/>
          </w:tcPr>
          <w:p w:rsidR="00F43DA9" w:rsidRDefault="00F43DA9" w:rsidP="00F43DA9">
            <w:r>
              <w:t>Gap</w:t>
            </w:r>
          </w:p>
        </w:tc>
      </w:tr>
      <w:tr w:rsidR="00F43DA9" w:rsidTr="00F3414E">
        <w:tc>
          <w:tcPr>
            <w:tcW w:w="2909" w:type="dxa"/>
          </w:tcPr>
          <w:p w:rsidR="00F43DA9" w:rsidRDefault="00F43DA9" w:rsidP="00F43DA9">
            <w:r>
              <w:t>Find Document(s) based on multiple Patient Identifiers</w:t>
            </w:r>
          </w:p>
        </w:tc>
        <w:tc>
          <w:tcPr>
            <w:tcW w:w="2317" w:type="dxa"/>
          </w:tcPr>
          <w:p w:rsidR="00F43DA9" w:rsidRDefault="00F43DA9" w:rsidP="00F43DA9">
            <w:r>
              <w:t>Same Profile/Transaction pairs as Find Document(s) based on Patient Identifiers</w:t>
            </w:r>
          </w:p>
        </w:tc>
        <w:tc>
          <w:tcPr>
            <w:tcW w:w="1931" w:type="dxa"/>
          </w:tcPr>
          <w:p w:rsidR="00F43DA9" w:rsidRDefault="00F43DA9" w:rsidP="00F43DA9">
            <w:r>
              <w:t>Same Profile/Transaction pairs as Find Document(s) based on Patient Identifiers</w:t>
            </w:r>
          </w:p>
        </w:tc>
        <w:tc>
          <w:tcPr>
            <w:tcW w:w="2419" w:type="dxa"/>
          </w:tcPr>
          <w:p w:rsidR="00F43DA9" w:rsidRDefault="00F43DA9" w:rsidP="00F43DA9">
            <w:r>
              <w:t>Same Profile/Transaction pairs as Find Document(s) based on Patient Identifiers</w:t>
            </w:r>
          </w:p>
        </w:tc>
      </w:tr>
      <w:tr w:rsidR="00F43DA9" w:rsidTr="00F3414E">
        <w:tc>
          <w:tcPr>
            <w:tcW w:w="2909" w:type="dxa"/>
          </w:tcPr>
          <w:p w:rsidR="00F43DA9" w:rsidRDefault="00F43DA9" w:rsidP="00F43DA9">
            <w:r>
              <w:t>Find Population data based on clinical data elements</w:t>
            </w:r>
          </w:p>
        </w:tc>
        <w:tc>
          <w:tcPr>
            <w:tcW w:w="2317" w:type="dxa"/>
          </w:tcPr>
          <w:p w:rsidR="00F43DA9" w:rsidRPr="00FC30DD" w:rsidRDefault="00FC30DD" w:rsidP="00F43DA9">
            <w:r w:rsidRPr="00FC30DD">
              <w:t>Gap</w:t>
            </w:r>
          </w:p>
        </w:tc>
        <w:tc>
          <w:tcPr>
            <w:tcW w:w="1931" w:type="dxa"/>
          </w:tcPr>
          <w:p w:rsidR="00F43DA9" w:rsidRPr="00FC30DD" w:rsidRDefault="00FC30DD" w:rsidP="00F43DA9">
            <w:r w:rsidRPr="00FC30DD">
              <w:t>Gap</w:t>
            </w:r>
          </w:p>
        </w:tc>
        <w:tc>
          <w:tcPr>
            <w:tcW w:w="2419" w:type="dxa"/>
          </w:tcPr>
          <w:p w:rsidR="00F43DA9" w:rsidRPr="00FC30DD" w:rsidRDefault="00FC30DD" w:rsidP="00F43DA9">
            <w:r w:rsidRPr="00FC30DD">
              <w:t>Gap</w:t>
            </w:r>
          </w:p>
        </w:tc>
      </w:tr>
      <w:tr w:rsidR="00F43DA9" w:rsidTr="00F3414E">
        <w:tc>
          <w:tcPr>
            <w:tcW w:w="2909" w:type="dxa"/>
          </w:tcPr>
          <w:p w:rsidR="00F43DA9" w:rsidRDefault="00F43DA9" w:rsidP="00F43DA9">
            <w:r>
              <w:t>Supply and Consume User Assertions</w:t>
            </w:r>
          </w:p>
        </w:tc>
        <w:tc>
          <w:tcPr>
            <w:tcW w:w="2317" w:type="dxa"/>
          </w:tcPr>
          <w:p w:rsidR="00F43DA9" w:rsidRDefault="00F43DA9" w:rsidP="00F43DA9">
            <w:r>
              <w:t>Left to the discretion of the enterprise.</w:t>
            </w:r>
          </w:p>
        </w:tc>
        <w:tc>
          <w:tcPr>
            <w:tcW w:w="1931" w:type="dxa"/>
          </w:tcPr>
          <w:p w:rsidR="00F43DA9" w:rsidRDefault="00792ECC" w:rsidP="00F43DA9">
            <w:pPr>
              <w:rPr>
                <w:rStyle w:val="Hyperlink"/>
                <w:sz w:val="20"/>
                <w:szCs w:val="20"/>
                <w:u w:val="none"/>
              </w:rPr>
            </w:pPr>
            <w:hyperlink r:id="rId113" w:history="1">
              <w:r w:rsidR="00F43DA9" w:rsidRPr="007A5F7F">
                <w:rPr>
                  <w:rStyle w:val="Hyperlink"/>
                  <w:sz w:val="20"/>
                  <w:szCs w:val="20"/>
                </w:rPr>
                <w:t>XUA</w:t>
              </w:r>
            </w:hyperlink>
            <w:r w:rsidR="00F43DA9">
              <w:rPr>
                <w:rStyle w:val="Hyperlink"/>
                <w:sz w:val="20"/>
                <w:szCs w:val="20"/>
              </w:rPr>
              <w:t xml:space="preserve"> </w:t>
            </w:r>
            <w:r w:rsidR="00F43DA9">
              <w:rPr>
                <w:rStyle w:val="Hyperlink"/>
                <w:sz w:val="20"/>
                <w:szCs w:val="20"/>
                <w:u w:val="none"/>
              </w:rPr>
              <w:t>– ITI 40</w:t>
            </w:r>
          </w:p>
          <w:p w:rsidR="00F43DA9" w:rsidRDefault="00792ECC" w:rsidP="00F43DA9">
            <w:pPr>
              <w:rPr>
                <w:rStyle w:val="Hyperlink"/>
                <w:sz w:val="20"/>
                <w:szCs w:val="20"/>
                <w:u w:val="none"/>
              </w:rPr>
            </w:pPr>
            <w:hyperlink r:id="rId114" w:history="1">
              <w:r w:rsidR="00F43DA9" w:rsidRPr="007A5F7F">
                <w:rPr>
                  <w:rStyle w:val="Hyperlink"/>
                  <w:sz w:val="20"/>
                  <w:szCs w:val="20"/>
                </w:rPr>
                <w:t>IUA</w:t>
              </w:r>
            </w:hyperlink>
            <w:r w:rsidR="00F43DA9">
              <w:rPr>
                <w:rStyle w:val="Hyperlink"/>
                <w:sz w:val="20"/>
                <w:szCs w:val="20"/>
              </w:rPr>
              <w:t xml:space="preserve"> </w:t>
            </w:r>
            <w:r w:rsidR="00F43DA9">
              <w:rPr>
                <w:rStyle w:val="Hyperlink"/>
                <w:sz w:val="20"/>
                <w:szCs w:val="20"/>
                <w:u w:val="none"/>
              </w:rPr>
              <w:t xml:space="preserve"> - ITI Y1, ITI Y3</w:t>
            </w:r>
          </w:p>
          <w:p w:rsidR="006D2374" w:rsidRDefault="00792ECC" w:rsidP="00F43DA9">
            <w:hyperlink r:id="rId115" w:history="1">
              <w:r w:rsidR="006D2374" w:rsidRPr="007A5F7F">
                <w:rPr>
                  <w:rStyle w:val="Hyperlink"/>
                  <w:sz w:val="20"/>
                  <w:szCs w:val="20"/>
                </w:rPr>
                <w:t>BPPC</w:t>
              </w:r>
            </w:hyperlink>
          </w:p>
        </w:tc>
        <w:tc>
          <w:tcPr>
            <w:tcW w:w="2419" w:type="dxa"/>
          </w:tcPr>
          <w:p w:rsidR="00F43DA9" w:rsidRDefault="00792ECC" w:rsidP="00F43DA9">
            <w:pPr>
              <w:rPr>
                <w:rStyle w:val="Hyperlink"/>
                <w:sz w:val="20"/>
                <w:szCs w:val="20"/>
                <w:u w:val="none"/>
              </w:rPr>
            </w:pPr>
            <w:hyperlink r:id="rId116" w:history="1">
              <w:r w:rsidR="00F43DA9" w:rsidRPr="007A5F7F">
                <w:rPr>
                  <w:rStyle w:val="Hyperlink"/>
                  <w:sz w:val="20"/>
                  <w:szCs w:val="20"/>
                </w:rPr>
                <w:t>XUA</w:t>
              </w:r>
            </w:hyperlink>
            <w:r w:rsidR="00F43DA9">
              <w:rPr>
                <w:rStyle w:val="Hyperlink"/>
                <w:sz w:val="20"/>
                <w:szCs w:val="20"/>
              </w:rPr>
              <w:t xml:space="preserve"> </w:t>
            </w:r>
            <w:r w:rsidR="00F43DA9">
              <w:rPr>
                <w:rStyle w:val="Hyperlink"/>
                <w:sz w:val="20"/>
                <w:szCs w:val="20"/>
                <w:u w:val="none"/>
              </w:rPr>
              <w:t>– ITI 40</w:t>
            </w:r>
          </w:p>
          <w:p w:rsidR="00F43DA9" w:rsidRDefault="00792ECC" w:rsidP="00F43DA9">
            <w:pPr>
              <w:rPr>
                <w:rStyle w:val="Hyperlink"/>
                <w:sz w:val="20"/>
                <w:szCs w:val="20"/>
                <w:u w:val="none"/>
              </w:rPr>
            </w:pPr>
            <w:hyperlink r:id="rId117" w:history="1">
              <w:r w:rsidR="00F43DA9" w:rsidRPr="007A5F7F">
                <w:rPr>
                  <w:rStyle w:val="Hyperlink"/>
                  <w:sz w:val="20"/>
                  <w:szCs w:val="20"/>
                </w:rPr>
                <w:t>IUA</w:t>
              </w:r>
            </w:hyperlink>
            <w:r w:rsidR="00F43DA9">
              <w:rPr>
                <w:rStyle w:val="Hyperlink"/>
                <w:sz w:val="20"/>
                <w:szCs w:val="20"/>
              </w:rPr>
              <w:t xml:space="preserve"> </w:t>
            </w:r>
            <w:r w:rsidR="00F43DA9">
              <w:rPr>
                <w:rStyle w:val="Hyperlink"/>
                <w:sz w:val="20"/>
                <w:szCs w:val="20"/>
                <w:u w:val="none"/>
              </w:rPr>
              <w:t xml:space="preserve"> - ITI Y1, ITI Y3</w:t>
            </w:r>
          </w:p>
          <w:p w:rsidR="006D2374" w:rsidRPr="005B0F24" w:rsidRDefault="00792ECC" w:rsidP="00F43DA9">
            <w:hyperlink r:id="rId118" w:history="1">
              <w:r w:rsidR="006D2374" w:rsidRPr="007A5F7F">
                <w:rPr>
                  <w:rStyle w:val="Hyperlink"/>
                  <w:sz w:val="20"/>
                  <w:szCs w:val="20"/>
                </w:rPr>
                <w:t>BPPC</w:t>
              </w:r>
            </w:hyperlink>
          </w:p>
        </w:tc>
      </w:tr>
    </w:tbl>
    <w:p w:rsidR="004C5A48" w:rsidRDefault="004C5A48" w:rsidP="004F54FC">
      <w:pPr>
        <w:rPr>
          <w:b/>
          <w:u w:val="single"/>
        </w:rPr>
      </w:pPr>
    </w:p>
    <w:p w:rsidR="004035AC" w:rsidRPr="004035AC" w:rsidRDefault="004035AC" w:rsidP="004F54FC">
      <w:pPr>
        <w:rPr>
          <w:b/>
          <w:u w:val="single"/>
        </w:rPr>
      </w:pPr>
      <w:r>
        <w:rPr>
          <w:b/>
          <w:u w:val="single"/>
        </w:rPr>
        <w:t>Document Structure for Query Results using XDS, XCA or MHD:</w:t>
      </w:r>
    </w:p>
    <w:p w:rsidR="00C55C67" w:rsidRPr="004F54FC" w:rsidRDefault="00C55C67" w:rsidP="004F54FC">
      <w:r>
        <w:t xml:space="preserve">The document results that will be returned will be structured using </w:t>
      </w:r>
      <w:hyperlink r:id="rId119" w:history="1">
        <w:r w:rsidRPr="004035AC">
          <w:rPr>
            <w:rStyle w:val="Hyperlink"/>
          </w:rPr>
          <w:t>C-CDA R1.1</w:t>
        </w:r>
      </w:hyperlink>
      <w:r>
        <w:t>.</w:t>
      </w:r>
    </w:p>
    <w:p w:rsidR="00D675BD" w:rsidRDefault="000857CD" w:rsidP="00D675BD">
      <w:pPr>
        <w:pStyle w:val="Heading2"/>
        <w:numPr>
          <w:ilvl w:val="1"/>
          <w:numId w:val="17"/>
        </w:numPr>
      </w:pPr>
      <w:bookmarkStart w:id="49" w:name="_Toc379381128"/>
      <w:r>
        <w:t>Computational Dimension</w:t>
      </w:r>
      <w:bookmarkEnd w:id="49"/>
    </w:p>
    <w:p w:rsidR="00D675BD" w:rsidRDefault="00D675BD" w:rsidP="00D675BD">
      <w:r>
        <w:t xml:space="preserve">The section outlines the platform specific profile combinations that will further interoperability of queries and provide the needed flexibility to evolve transport, security and content standards. </w:t>
      </w:r>
    </w:p>
    <w:p w:rsidR="00EA05AB" w:rsidRPr="00EA05AB" w:rsidRDefault="0006381E" w:rsidP="00EA05AB">
      <w:pPr>
        <w:pStyle w:val="Heading2"/>
        <w:numPr>
          <w:ilvl w:val="2"/>
          <w:numId w:val="17"/>
        </w:numPr>
      </w:pPr>
      <w:bookmarkStart w:id="50" w:name="_Toc379381129"/>
      <w:r w:rsidRPr="00EA05AB">
        <w:lastRenderedPageBreak/>
        <w:t>Actors and Transactions</w:t>
      </w:r>
      <w:bookmarkEnd w:id="50"/>
    </w:p>
    <w:p w:rsidR="0006381E" w:rsidRDefault="0006381E" w:rsidP="0006381E">
      <w:r>
        <w:t xml:space="preserve">The section identifies the actors and transactions that need to be supported for LDAF, TDAF and FDAF. </w:t>
      </w:r>
      <w:r w:rsidR="004C5A48">
        <w:t>Each query that was outlined will be referred to as a transaction for the purposes of discussion going forward.</w:t>
      </w:r>
    </w:p>
    <w:p w:rsidR="00EA05AB" w:rsidRDefault="001F6936" w:rsidP="00EA05AB">
      <w:pPr>
        <w:pStyle w:val="Heading4"/>
        <w:numPr>
          <w:ilvl w:val="3"/>
          <w:numId w:val="17"/>
        </w:numPr>
      </w:pPr>
      <w:bookmarkStart w:id="51" w:name="_Toc379381130"/>
      <w:r>
        <w:t xml:space="preserve">Actors/Transaction Requirements for </w:t>
      </w:r>
      <w:r w:rsidR="0006381E">
        <w:t>LDAF</w:t>
      </w:r>
      <w:bookmarkEnd w:id="51"/>
    </w:p>
    <w:p w:rsidR="00873BBA" w:rsidRPr="00873BBA" w:rsidRDefault="00873BBA" w:rsidP="00873BBA">
      <w:r>
        <w:t>The following table identifies the actors, the corresponding t</w:t>
      </w:r>
      <w:r w:rsidR="00554232">
        <w:t>ransport stack, security options and content profiles for LDAF</w:t>
      </w:r>
    </w:p>
    <w:tbl>
      <w:tblPr>
        <w:tblStyle w:val="TableGrid"/>
        <w:tblW w:w="0" w:type="auto"/>
        <w:tblLayout w:type="fixed"/>
        <w:tblLook w:val="04A0" w:firstRow="1" w:lastRow="0" w:firstColumn="1" w:lastColumn="0" w:noHBand="0" w:noVBand="1"/>
      </w:tblPr>
      <w:tblGrid>
        <w:gridCol w:w="1188"/>
        <w:gridCol w:w="3690"/>
        <w:gridCol w:w="900"/>
        <w:gridCol w:w="1170"/>
        <w:gridCol w:w="2520"/>
      </w:tblGrid>
      <w:tr w:rsidR="00F3414E" w:rsidRPr="00D56C2B" w:rsidTr="00F42D4E">
        <w:trPr>
          <w:tblHeader/>
        </w:trPr>
        <w:tc>
          <w:tcPr>
            <w:tcW w:w="9468" w:type="dxa"/>
            <w:gridSpan w:val="5"/>
            <w:shd w:val="pct10" w:color="auto" w:fill="auto"/>
          </w:tcPr>
          <w:p w:rsidR="00F3414E" w:rsidRPr="00D56C2B" w:rsidRDefault="00F3414E" w:rsidP="001F6936">
            <w:pPr>
              <w:jc w:val="center"/>
              <w:rPr>
                <w:b/>
              </w:rPr>
            </w:pPr>
            <w:r>
              <w:rPr>
                <w:b/>
              </w:rPr>
              <w:t xml:space="preserve">Table 6-2: Actor/Transaction </w:t>
            </w:r>
            <w:r w:rsidR="001F6936">
              <w:rPr>
                <w:b/>
              </w:rPr>
              <w:t>Requirements</w:t>
            </w:r>
            <w:r>
              <w:rPr>
                <w:b/>
              </w:rPr>
              <w:t xml:space="preserve"> for Local DAF</w:t>
            </w:r>
          </w:p>
        </w:tc>
      </w:tr>
      <w:tr w:rsidR="00EA05AB" w:rsidRPr="00D56C2B" w:rsidTr="00554232">
        <w:trPr>
          <w:tblHeader/>
        </w:trPr>
        <w:tc>
          <w:tcPr>
            <w:tcW w:w="1188" w:type="dxa"/>
            <w:shd w:val="pct10" w:color="auto" w:fill="auto"/>
          </w:tcPr>
          <w:p w:rsidR="00EA05AB" w:rsidRPr="00D56C2B" w:rsidRDefault="00EB3407" w:rsidP="00554232">
            <w:pPr>
              <w:rPr>
                <w:b/>
              </w:rPr>
            </w:pPr>
            <w:r>
              <w:rPr>
                <w:b/>
              </w:rPr>
              <w:t>Actor</w:t>
            </w:r>
          </w:p>
        </w:tc>
        <w:tc>
          <w:tcPr>
            <w:tcW w:w="3690" w:type="dxa"/>
            <w:shd w:val="pct10" w:color="auto" w:fill="auto"/>
          </w:tcPr>
          <w:p w:rsidR="00EA05AB" w:rsidRPr="00D56C2B" w:rsidRDefault="004C5A48" w:rsidP="00554232">
            <w:pPr>
              <w:rPr>
                <w:b/>
              </w:rPr>
            </w:pPr>
            <w:r>
              <w:rPr>
                <w:b/>
              </w:rPr>
              <w:t>Transaction (</w:t>
            </w:r>
            <w:r w:rsidR="00EA05AB" w:rsidRPr="00D56C2B">
              <w:rPr>
                <w:b/>
              </w:rPr>
              <w:t>Query</w:t>
            </w:r>
            <w:r>
              <w:rPr>
                <w:b/>
              </w:rPr>
              <w:t>)</w:t>
            </w:r>
            <w:r w:rsidR="00EA05AB" w:rsidRPr="00D56C2B">
              <w:rPr>
                <w:b/>
              </w:rPr>
              <w:t xml:space="preserve"> Name</w:t>
            </w:r>
          </w:p>
        </w:tc>
        <w:tc>
          <w:tcPr>
            <w:tcW w:w="900" w:type="dxa"/>
            <w:shd w:val="pct10" w:color="auto" w:fill="auto"/>
          </w:tcPr>
          <w:p w:rsidR="00EA05AB" w:rsidRPr="00D56C2B" w:rsidRDefault="00EA05AB" w:rsidP="00554232">
            <w:pPr>
              <w:rPr>
                <w:b/>
              </w:rPr>
            </w:pPr>
            <w:r>
              <w:rPr>
                <w:b/>
              </w:rPr>
              <w:t>SOAP/REST</w:t>
            </w:r>
          </w:p>
        </w:tc>
        <w:tc>
          <w:tcPr>
            <w:tcW w:w="1170" w:type="dxa"/>
            <w:shd w:val="pct10" w:color="auto" w:fill="auto"/>
          </w:tcPr>
          <w:p w:rsidR="00EA05AB" w:rsidRPr="00D56C2B" w:rsidRDefault="004C5A48" w:rsidP="00554232">
            <w:pPr>
              <w:rPr>
                <w:b/>
              </w:rPr>
            </w:pPr>
            <w:r>
              <w:rPr>
                <w:b/>
              </w:rPr>
              <w:t>Optionality</w:t>
            </w:r>
          </w:p>
        </w:tc>
        <w:tc>
          <w:tcPr>
            <w:tcW w:w="2520" w:type="dxa"/>
            <w:shd w:val="pct10" w:color="auto" w:fill="auto"/>
          </w:tcPr>
          <w:p w:rsidR="00EA05AB" w:rsidRPr="00D56C2B" w:rsidRDefault="00EA05AB" w:rsidP="00554232">
            <w:pPr>
              <w:rPr>
                <w:b/>
              </w:rPr>
            </w:pPr>
            <w:r w:rsidRPr="00D56C2B">
              <w:rPr>
                <w:b/>
              </w:rPr>
              <w:t>IHE Profile Mapping for LDAF</w:t>
            </w:r>
          </w:p>
        </w:tc>
      </w:tr>
      <w:tr w:rsidR="00EB3407" w:rsidTr="001F6936">
        <w:trPr>
          <w:trHeight w:val="332"/>
        </w:trPr>
        <w:tc>
          <w:tcPr>
            <w:tcW w:w="1188" w:type="dxa"/>
            <w:vMerge w:val="restart"/>
          </w:tcPr>
          <w:p w:rsidR="00EB3407" w:rsidRDefault="00EB3407" w:rsidP="00554232">
            <w:r>
              <w:t>Query Requestor</w:t>
            </w:r>
          </w:p>
        </w:tc>
        <w:tc>
          <w:tcPr>
            <w:tcW w:w="3690" w:type="dxa"/>
            <w:vMerge w:val="restart"/>
          </w:tcPr>
          <w:p w:rsidR="00EB3407" w:rsidRDefault="00EB3407" w:rsidP="00554232">
            <w:r>
              <w:t>Find Patient Identifiers for Patient Demographics</w:t>
            </w:r>
          </w:p>
        </w:tc>
        <w:tc>
          <w:tcPr>
            <w:tcW w:w="900" w:type="dxa"/>
          </w:tcPr>
          <w:p w:rsidR="00EB3407" w:rsidRDefault="00EB3407" w:rsidP="00554232">
            <w:r>
              <w:t>SOAP</w:t>
            </w:r>
          </w:p>
        </w:tc>
        <w:tc>
          <w:tcPr>
            <w:tcW w:w="1170" w:type="dxa"/>
          </w:tcPr>
          <w:p w:rsidR="00EB3407" w:rsidRDefault="00EB3407" w:rsidP="00554232">
            <w:r>
              <w:t>R</w:t>
            </w:r>
          </w:p>
        </w:tc>
        <w:tc>
          <w:tcPr>
            <w:tcW w:w="2520" w:type="dxa"/>
          </w:tcPr>
          <w:p w:rsidR="00EB3407" w:rsidRPr="00CA058E" w:rsidRDefault="00792ECC" w:rsidP="00554232">
            <w:hyperlink r:id="rId120" w:history="1">
              <w:r w:rsidR="00EB3407">
                <w:rPr>
                  <w:rStyle w:val="Hyperlink"/>
                  <w:sz w:val="20"/>
                  <w:szCs w:val="20"/>
                </w:rPr>
                <w:t>PIX/PDQv3</w:t>
              </w:r>
            </w:hyperlink>
            <w:r w:rsidR="00EB3407">
              <w:rPr>
                <w:rStyle w:val="Hyperlink"/>
                <w:sz w:val="20"/>
                <w:szCs w:val="20"/>
              </w:rPr>
              <w:t xml:space="preserve"> </w:t>
            </w:r>
            <w:r w:rsidR="00EB3407">
              <w:rPr>
                <w:rStyle w:val="Hyperlink"/>
                <w:sz w:val="20"/>
                <w:szCs w:val="20"/>
                <w:u w:val="none"/>
              </w:rPr>
              <w:t>- ITI 45, ITI 47</w:t>
            </w:r>
          </w:p>
          <w:p w:rsidR="00EB3407" w:rsidRPr="00D56C2B" w:rsidRDefault="00EB3407" w:rsidP="00554232"/>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O</w:t>
            </w:r>
          </w:p>
        </w:tc>
        <w:tc>
          <w:tcPr>
            <w:tcW w:w="2520" w:type="dxa"/>
          </w:tcPr>
          <w:p w:rsidR="00EB3407" w:rsidRDefault="00EB3407" w:rsidP="00554232">
            <w:r w:rsidRPr="00D56C2B">
              <w:t>PDQM (Still under construction)</w:t>
            </w:r>
          </w:p>
        </w:tc>
      </w:tr>
      <w:tr w:rsidR="00EB3407" w:rsidTr="00554232">
        <w:tc>
          <w:tcPr>
            <w:tcW w:w="1188" w:type="dxa"/>
            <w:vMerge/>
          </w:tcPr>
          <w:p w:rsidR="00EB3407" w:rsidRDefault="00EB3407" w:rsidP="00554232"/>
        </w:tc>
        <w:tc>
          <w:tcPr>
            <w:tcW w:w="3690" w:type="dxa"/>
            <w:vMerge w:val="restart"/>
          </w:tcPr>
          <w:p w:rsidR="00EB3407" w:rsidRDefault="00EB3407" w:rsidP="00554232">
            <w:r>
              <w:t>Find Document(s) based on Patient Identifiers (At least one of the options need to be supported)</w:t>
            </w:r>
          </w:p>
        </w:tc>
        <w:tc>
          <w:tcPr>
            <w:tcW w:w="900" w:type="dxa"/>
          </w:tcPr>
          <w:p w:rsidR="00EB3407" w:rsidRDefault="00EB3407" w:rsidP="00554232">
            <w:r>
              <w:t>SOAP</w:t>
            </w:r>
          </w:p>
        </w:tc>
        <w:tc>
          <w:tcPr>
            <w:tcW w:w="1170" w:type="dxa"/>
          </w:tcPr>
          <w:p w:rsidR="00EB3407" w:rsidRDefault="00EB3407" w:rsidP="00554232">
            <w:r>
              <w:t>O</w:t>
            </w:r>
          </w:p>
        </w:tc>
        <w:tc>
          <w:tcPr>
            <w:tcW w:w="2520" w:type="dxa"/>
          </w:tcPr>
          <w:p w:rsidR="00EB3407" w:rsidRPr="00EA05AB" w:rsidRDefault="00792ECC" w:rsidP="00554232">
            <w:pPr>
              <w:rPr>
                <w:color w:val="0000FF" w:themeColor="hyperlink"/>
                <w:sz w:val="20"/>
                <w:szCs w:val="20"/>
              </w:rPr>
            </w:pPr>
            <w:hyperlink r:id="rId121" w:history="1">
              <w:r w:rsidR="00EB3407" w:rsidRPr="007A5F7F">
                <w:rPr>
                  <w:rStyle w:val="Hyperlink"/>
                  <w:sz w:val="20"/>
                  <w:szCs w:val="20"/>
                </w:rPr>
                <w:t>XDS</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18</w:t>
            </w:r>
          </w:p>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O</w:t>
            </w:r>
          </w:p>
        </w:tc>
        <w:tc>
          <w:tcPr>
            <w:tcW w:w="2520" w:type="dxa"/>
          </w:tcPr>
          <w:p w:rsidR="00EB3407" w:rsidRDefault="00792ECC" w:rsidP="00554232">
            <w:hyperlink r:id="rId122" w:history="1">
              <w:r w:rsidR="00EB3407" w:rsidRPr="007A5F7F">
                <w:rPr>
                  <w:rStyle w:val="Hyperlink"/>
                  <w:sz w:val="20"/>
                  <w:szCs w:val="20"/>
                </w:rPr>
                <w:t>MHD</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66, ITI 67</w:t>
            </w:r>
          </w:p>
        </w:tc>
      </w:tr>
      <w:tr w:rsidR="00EB3407" w:rsidTr="00554232">
        <w:tc>
          <w:tcPr>
            <w:tcW w:w="1188" w:type="dxa"/>
            <w:vMerge/>
          </w:tcPr>
          <w:p w:rsidR="00EB3407" w:rsidRDefault="00EB3407" w:rsidP="00554232"/>
        </w:tc>
        <w:tc>
          <w:tcPr>
            <w:tcW w:w="3690" w:type="dxa"/>
            <w:vMerge w:val="restart"/>
          </w:tcPr>
          <w:p w:rsidR="00EB3407" w:rsidRDefault="00EB3407" w:rsidP="00554232">
            <w:r>
              <w:t>Get Document(s) based on Document Identifiers (At least one of the options need to be supported)</w:t>
            </w:r>
          </w:p>
        </w:tc>
        <w:tc>
          <w:tcPr>
            <w:tcW w:w="900" w:type="dxa"/>
          </w:tcPr>
          <w:p w:rsidR="00EB3407" w:rsidRDefault="00EB3407" w:rsidP="00554232">
            <w:r>
              <w:t>SOAP</w:t>
            </w:r>
          </w:p>
        </w:tc>
        <w:tc>
          <w:tcPr>
            <w:tcW w:w="1170" w:type="dxa"/>
          </w:tcPr>
          <w:p w:rsidR="00EB3407" w:rsidRDefault="00EB3407" w:rsidP="00554232">
            <w:r>
              <w:t>O</w:t>
            </w:r>
          </w:p>
        </w:tc>
        <w:tc>
          <w:tcPr>
            <w:tcW w:w="2520" w:type="dxa"/>
          </w:tcPr>
          <w:p w:rsidR="00EB3407" w:rsidRPr="00EA05AB" w:rsidRDefault="00792ECC" w:rsidP="00554232">
            <w:pPr>
              <w:rPr>
                <w:color w:val="0000FF" w:themeColor="hyperlink"/>
                <w:sz w:val="20"/>
                <w:szCs w:val="20"/>
              </w:rPr>
            </w:pPr>
            <w:hyperlink r:id="rId123" w:history="1">
              <w:r w:rsidR="00EB3407" w:rsidRPr="007A5F7F">
                <w:rPr>
                  <w:rStyle w:val="Hyperlink"/>
                  <w:sz w:val="20"/>
                  <w:szCs w:val="20"/>
                </w:rPr>
                <w:t>XDS</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43</w:t>
            </w:r>
          </w:p>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O</w:t>
            </w:r>
          </w:p>
        </w:tc>
        <w:tc>
          <w:tcPr>
            <w:tcW w:w="2520" w:type="dxa"/>
          </w:tcPr>
          <w:p w:rsidR="00EB3407" w:rsidRDefault="00792ECC" w:rsidP="00554232">
            <w:hyperlink r:id="rId124" w:history="1">
              <w:r w:rsidR="00EB3407" w:rsidRPr="007A5F7F">
                <w:rPr>
                  <w:rStyle w:val="Hyperlink"/>
                  <w:sz w:val="20"/>
                  <w:szCs w:val="20"/>
                </w:rPr>
                <w:t>MHD</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68</w:t>
            </w:r>
          </w:p>
        </w:tc>
      </w:tr>
      <w:tr w:rsidR="00EB3407" w:rsidTr="00554232">
        <w:tc>
          <w:tcPr>
            <w:tcW w:w="1188" w:type="dxa"/>
            <w:vMerge/>
          </w:tcPr>
          <w:p w:rsidR="00EB3407" w:rsidRDefault="00EB3407" w:rsidP="00554232"/>
        </w:tc>
        <w:tc>
          <w:tcPr>
            <w:tcW w:w="3690" w:type="dxa"/>
            <w:vMerge w:val="restart"/>
          </w:tcPr>
          <w:p w:rsidR="00EB3407" w:rsidRDefault="00EB3407" w:rsidP="00554232">
            <w:r>
              <w:t>Get data based on Patient Data and clinical data elements</w:t>
            </w:r>
          </w:p>
        </w:tc>
        <w:tc>
          <w:tcPr>
            <w:tcW w:w="900" w:type="dxa"/>
          </w:tcPr>
          <w:p w:rsidR="00EB3407" w:rsidRDefault="00EB3407" w:rsidP="00554232">
            <w:r>
              <w:t>SOAP</w:t>
            </w:r>
          </w:p>
        </w:tc>
        <w:tc>
          <w:tcPr>
            <w:tcW w:w="1170" w:type="dxa"/>
          </w:tcPr>
          <w:p w:rsidR="00EB3407" w:rsidRDefault="00EB3407" w:rsidP="00554232">
            <w:r>
              <w:t>R</w:t>
            </w:r>
          </w:p>
        </w:tc>
        <w:tc>
          <w:tcPr>
            <w:tcW w:w="2520" w:type="dxa"/>
          </w:tcPr>
          <w:p w:rsidR="00EB3407" w:rsidRDefault="00792ECC" w:rsidP="00554232">
            <w:pPr>
              <w:rPr>
                <w:rStyle w:val="Hyperlink"/>
                <w:sz w:val="20"/>
                <w:szCs w:val="20"/>
                <w:u w:val="none"/>
              </w:rPr>
            </w:pPr>
            <w:hyperlink r:id="rId125" w:history="1">
              <w:r w:rsidR="00EB3407" w:rsidRPr="007A5F7F">
                <w:rPr>
                  <w:rStyle w:val="Hyperlink"/>
                  <w:sz w:val="20"/>
                  <w:szCs w:val="20"/>
                </w:rPr>
                <w:t>QED</w:t>
              </w:r>
            </w:hyperlink>
            <w:r w:rsidR="00EB3407">
              <w:rPr>
                <w:rStyle w:val="Hyperlink"/>
                <w:sz w:val="20"/>
                <w:szCs w:val="20"/>
              </w:rPr>
              <w:t xml:space="preserve"> </w:t>
            </w:r>
            <w:r w:rsidR="00EB3407">
              <w:rPr>
                <w:rStyle w:val="Hyperlink"/>
                <w:sz w:val="20"/>
                <w:szCs w:val="20"/>
                <w:u w:val="none"/>
              </w:rPr>
              <w:t>– PCC-1, All options</w:t>
            </w:r>
          </w:p>
          <w:p w:rsidR="00F3414E" w:rsidRPr="00F3414E" w:rsidRDefault="00F3414E" w:rsidP="00554232">
            <w:pPr>
              <w:rPr>
                <w:color w:val="0000FF" w:themeColor="hyperlink"/>
              </w:rPr>
            </w:pPr>
            <w:r w:rsidRPr="00F3414E">
              <w:rPr>
                <w:rStyle w:val="Hyperlink"/>
                <w:color w:val="auto"/>
                <w:u w:val="none"/>
              </w:rPr>
              <w:t>Gap for some data elements.</w:t>
            </w:r>
          </w:p>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N/A</w:t>
            </w:r>
          </w:p>
        </w:tc>
        <w:tc>
          <w:tcPr>
            <w:tcW w:w="2520" w:type="dxa"/>
          </w:tcPr>
          <w:p w:rsidR="00EB3407" w:rsidRDefault="00EB3407" w:rsidP="00554232">
            <w:r>
              <w:t>Gap</w:t>
            </w:r>
          </w:p>
        </w:tc>
      </w:tr>
      <w:tr w:rsidR="00873BBA" w:rsidTr="00554232">
        <w:tc>
          <w:tcPr>
            <w:tcW w:w="1188" w:type="dxa"/>
            <w:vMerge/>
          </w:tcPr>
          <w:p w:rsidR="00873BBA" w:rsidRDefault="00873BBA" w:rsidP="00554232"/>
        </w:tc>
        <w:tc>
          <w:tcPr>
            <w:tcW w:w="3690" w:type="dxa"/>
            <w:vMerge w:val="restart"/>
          </w:tcPr>
          <w:p w:rsidR="00873BBA" w:rsidRDefault="00873BBA" w:rsidP="00554232">
            <w:r>
              <w:t>Find Document(s) based on Patient Demographics</w:t>
            </w:r>
          </w:p>
        </w:tc>
        <w:tc>
          <w:tcPr>
            <w:tcW w:w="900" w:type="dxa"/>
          </w:tcPr>
          <w:p w:rsidR="00873BBA" w:rsidRDefault="00873BBA" w:rsidP="00554232">
            <w:r>
              <w:t>SOAP</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tcPr>
          <w:p w:rsidR="00873BBA" w:rsidRDefault="00873BBA" w:rsidP="00554232"/>
        </w:tc>
        <w:tc>
          <w:tcPr>
            <w:tcW w:w="900" w:type="dxa"/>
          </w:tcPr>
          <w:p w:rsidR="00873BBA" w:rsidRDefault="00873BBA" w:rsidP="00554232">
            <w:r>
              <w:t>REST</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val="restart"/>
          </w:tcPr>
          <w:p w:rsidR="00873BBA" w:rsidRDefault="00873BBA" w:rsidP="00554232">
            <w:r>
              <w:t>Find Population data based on clinical data elements</w:t>
            </w:r>
          </w:p>
        </w:tc>
        <w:tc>
          <w:tcPr>
            <w:tcW w:w="900" w:type="dxa"/>
          </w:tcPr>
          <w:p w:rsidR="00873BBA" w:rsidRDefault="00873BBA" w:rsidP="00554232">
            <w:r>
              <w:t>SOAP</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tcPr>
          <w:p w:rsidR="00873BBA" w:rsidRDefault="00873BBA" w:rsidP="00554232"/>
        </w:tc>
        <w:tc>
          <w:tcPr>
            <w:tcW w:w="900" w:type="dxa"/>
          </w:tcPr>
          <w:p w:rsidR="00873BBA" w:rsidRDefault="00873BBA" w:rsidP="00554232">
            <w:r>
              <w:t>REST</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val="restart"/>
          </w:tcPr>
          <w:p w:rsidR="00873BBA" w:rsidRDefault="00873BBA" w:rsidP="00554232">
            <w:r>
              <w:t>Supply and Consume User Assertions</w:t>
            </w:r>
          </w:p>
        </w:tc>
        <w:tc>
          <w:tcPr>
            <w:tcW w:w="900" w:type="dxa"/>
          </w:tcPr>
          <w:p w:rsidR="00873BBA" w:rsidRDefault="00873BBA" w:rsidP="00554232">
            <w:r>
              <w:t>SOAP</w:t>
            </w:r>
          </w:p>
        </w:tc>
        <w:tc>
          <w:tcPr>
            <w:tcW w:w="1170" w:type="dxa"/>
          </w:tcPr>
          <w:p w:rsidR="00873BBA" w:rsidRDefault="00873BBA" w:rsidP="00554232">
            <w:r>
              <w:t>O</w:t>
            </w:r>
          </w:p>
        </w:tc>
        <w:tc>
          <w:tcPr>
            <w:tcW w:w="2520" w:type="dxa"/>
          </w:tcPr>
          <w:p w:rsidR="00873BBA" w:rsidRDefault="00792ECC" w:rsidP="00554232">
            <w:pPr>
              <w:rPr>
                <w:rStyle w:val="Hyperlink"/>
                <w:sz w:val="20"/>
                <w:szCs w:val="20"/>
                <w:u w:val="none"/>
              </w:rPr>
            </w:pPr>
            <w:hyperlink r:id="rId126" w:history="1">
              <w:r w:rsidR="00873BBA" w:rsidRPr="007A5F7F">
                <w:rPr>
                  <w:rStyle w:val="Hyperlink"/>
                  <w:sz w:val="20"/>
                  <w:szCs w:val="20"/>
                </w:rPr>
                <w:t>XUA</w:t>
              </w:r>
            </w:hyperlink>
            <w:r w:rsidR="00873BBA">
              <w:rPr>
                <w:rStyle w:val="Hyperlink"/>
                <w:sz w:val="20"/>
                <w:szCs w:val="20"/>
              </w:rPr>
              <w:t xml:space="preserve"> </w:t>
            </w:r>
            <w:r w:rsidR="00873BBA">
              <w:rPr>
                <w:rStyle w:val="Hyperlink"/>
                <w:sz w:val="20"/>
                <w:szCs w:val="20"/>
                <w:u w:val="none"/>
              </w:rPr>
              <w:t>– ITI 40</w:t>
            </w:r>
          </w:p>
          <w:p w:rsidR="00857C75" w:rsidRPr="00EB3407" w:rsidRDefault="00792ECC" w:rsidP="00554232">
            <w:pPr>
              <w:rPr>
                <w:color w:val="0000FF" w:themeColor="hyperlink"/>
                <w:sz w:val="20"/>
                <w:szCs w:val="20"/>
              </w:rPr>
            </w:pPr>
            <w:hyperlink r:id="rId127" w:history="1">
              <w:r w:rsidR="00857C75" w:rsidRPr="007A5F7F">
                <w:rPr>
                  <w:rStyle w:val="Hyperlink"/>
                  <w:sz w:val="20"/>
                  <w:szCs w:val="20"/>
                </w:rPr>
                <w:t>BPPC</w:t>
              </w:r>
            </w:hyperlink>
          </w:p>
        </w:tc>
      </w:tr>
      <w:tr w:rsidR="00873BBA" w:rsidTr="00554232">
        <w:tc>
          <w:tcPr>
            <w:tcW w:w="1188" w:type="dxa"/>
            <w:vMerge/>
          </w:tcPr>
          <w:p w:rsidR="00873BBA" w:rsidRDefault="00873BBA" w:rsidP="00554232"/>
        </w:tc>
        <w:tc>
          <w:tcPr>
            <w:tcW w:w="3690" w:type="dxa"/>
            <w:vMerge/>
          </w:tcPr>
          <w:p w:rsidR="00873BBA" w:rsidRDefault="00873BBA" w:rsidP="00554232"/>
        </w:tc>
        <w:tc>
          <w:tcPr>
            <w:tcW w:w="900" w:type="dxa"/>
          </w:tcPr>
          <w:p w:rsidR="00873BBA" w:rsidRDefault="00873BBA" w:rsidP="00554232">
            <w:r>
              <w:t>REST</w:t>
            </w:r>
          </w:p>
        </w:tc>
        <w:tc>
          <w:tcPr>
            <w:tcW w:w="1170" w:type="dxa"/>
          </w:tcPr>
          <w:p w:rsidR="00873BBA" w:rsidRDefault="00873BBA" w:rsidP="00554232">
            <w:r>
              <w:t>O</w:t>
            </w:r>
          </w:p>
        </w:tc>
        <w:tc>
          <w:tcPr>
            <w:tcW w:w="2520" w:type="dxa"/>
          </w:tcPr>
          <w:p w:rsidR="00873BBA" w:rsidRDefault="00792ECC" w:rsidP="00554232">
            <w:hyperlink r:id="rId128" w:history="1">
              <w:r w:rsidR="00873BBA" w:rsidRPr="007A5F7F">
                <w:rPr>
                  <w:rStyle w:val="Hyperlink"/>
                  <w:sz w:val="20"/>
                  <w:szCs w:val="20"/>
                </w:rPr>
                <w:t>IUA</w:t>
              </w:r>
            </w:hyperlink>
            <w:r w:rsidR="00873BBA">
              <w:rPr>
                <w:rStyle w:val="Hyperlink"/>
                <w:sz w:val="20"/>
                <w:szCs w:val="20"/>
              </w:rPr>
              <w:t xml:space="preserve"> </w:t>
            </w:r>
            <w:r w:rsidR="00873BBA">
              <w:rPr>
                <w:rStyle w:val="Hyperlink"/>
                <w:sz w:val="20"/>
                <w:szCs w:val="20"/>
                <w:u w:val="none"/>
              </w:rPr>
              <w:t xml:space="preserve"> - ITI Y1, ITI Y3</w:t>
            </w:r>
          </w:p>
        </w:tc>
      </w:tr>
      <w:tr w:rsidR="00EB3407" w:rsidTr="00554232">
        <w:tc>
          <w:tcPr>
            <w:tcW w:w="1188" w:type="dxa"/>
            <w:vMerge w:val="restart"/>
          </w:tcPr>
          <w:p w:rsidR="00EB3407" w:rsidRDefault="00EB3407" w:rsidP="00EB3407">
            <w:r>
              <w:t>Query Responder</w:t>
            </w:r>
          </w:p>
        </w:tc>
        <w:tc>
          <w:tcPr>
            <w:tcW w:w="3690" w:type="dxa"/>
            <w:vMerge w:val="restart"/>
          </w:tcPr>
          <w:p w:rsidR="00EB3407" w:rsidRDefault="00EB3407" w:rsidP="00554232">
            <w:r>
              <w:t>Find Patient Identifiers for Patient Demographics</w:t>
            </w:r>
          </w:p>
        </w:tc>
        <w:tc>
          <w:tcPr>
            <w:tcW w:w="900" w:type="dxa"/>
          </w:tcPr>
          <w:p w:rsidR="00EB3407" w:rsidRDefault="00EB3407" w:rsidP="00554232">
            <w:r>
              <w:t>SOAP</w:t>
            </w:r>
          </w:p>
        </w:tc>
        <w:tc>
          <w:tcPr>
            <w:tcW w:w="1170" w:type="dxa"/>
          </w:tcPr>
          <w:p w:rsidR="00EB3407" w:rsidRDefault="00EB3407" w:rsidP="00554232">
            <w:r>
              <w:t>R</w:t>
            </w:r>
          </w:p>
        </w:tc>
        <w:tc>
          <w:tcPr>
            <w:tcW w:w="2520" w:type="dxa"/>
          </w:tcPr>
          <w:p w:rsidR="00EB3407" w:rsidRPr="00CA058E" w:rsidRDefault="00792ECC" w:rsidP="00554232">
            <w:hyperlink r:id="rId129" w:history="1">
              <w:r w:rsidR="00EB3407">
                <w:rPr>
                  <w:rStyle w:val="Hyperlink"/>
                  <w:sz w:val="20"/>
                  <w:szCs w:val="20"/>
                </w:rPr>
                <w:t>PIX/PDQv3</w:t>
              </w:r>
            </w:hyperlink>
            <w:r w:rsidR="00EB3407">
              <w:rPr>
                <w:rStyle w:val="Hyperlink"/>
                <w:sz w:val="20"/>
                <w:szCs w:val="20"/>
              </w:rPr>
              <w:t xml:space="preserve"> </w:t>
            </w:r>
            <w:r w:rsidR="00EB3407">
              <w:rPr>
                <w:rStyle w:val="Hyperlink"/>
                <w:sz w:val="20"/>
                <w:szCs w:val="20"/>
                <w:u w:val="none"/>
              </w:rPr>
              <w:t>- ITI 45, ITI 47</w:t>
            </w:r>
          </w:p>
          <w:p w:rsidR="00EB3407" w:rsidRPr="00D56C2B" w:rsidRDefault="00EB3407" w:rsidP="00554232"/>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R</w:t>
            </w:r>
          </w:p>
        </w:tc>
        <w:tc>
          <w:tcPr>
            <w:tcW w:w="2520" w:type="dxa"/>
          </w:tcPr>
          <w:p w:rsidR="00EB3407" w:rsidRDefault="00EB3407" w:rsidP="00554232">
            <w:r w:rsidRPr="00D56C2B">
              <w:t>PDQM (Still under construction)</w:t>
            </w:r>
          </w:p>
        </w:tc>
      </w:tr>
      <w:tr w:rsidR="00EB3407" w:rsidTr="00554232">
        <w:tc>
          <w:tcPr>
            <w:tcW w:w="1188" w:type="dxa"/>
            <w:vMerge/>
          </w:tcPr>
          <w:p w:rsidR="00EB3407" w:rsidRDefault="00EB3407" w:rsidP="00554232"/>
        </w:tc>
        <w:tc>
          <w:tcPr>
            <w:tcW w:w="3690" w:type="dxa"/>
            <w:vMerge w:val="restart"/>
          </w:tcPr>
          <w:p w:rsidR="00EB3407" w:rsidRDefault="00EB3407" w:rsidP="00EB3407">
            <w:r>
              <w:t xml:space="preserve">Find Document(s) based on Patient Identifiers </w:t>
            </w:r>
          </w:p>
        </w:tc>
        <w:tc>
          <w:tcPr>
            <w:tcW w:w="900" w:type="dxa"/>
          </w:tcPr>
          <w:p w:rsidR="00EB3407" w:rsidRDefault="00EB3407" w:rsidP="00554232">
            <w:r>
              <w:t>SOAP</w:t>
            </w:r>
          </w:p>
        </w:tc>
        <w:tc>
          <w:tcPr>
            <w:tcW w:w="1170" w:type="dxa"/>
          </w:tcPr>
          <w:p w:rsidR="00EB3407" w:rsidRDefault="00EB3407" w:rsidP="00554232">
            <w:r>
              <w:t>R</w:t>
            </w:r>
          </w:p>
        </w:tc>
        <w:tc>
          <w:tcPr>
            <w:tcW w:w="2520" w:type="dxa"/>
          </w:tcPr>
          <w:p w:rsidR="00EB3407" w:rsidRPr="00EA05AB" w:rsidRDefault="00792ECC" w:rsidP="00554232">
            <w:pPr>
              <w:rPr>
                <w:color w:val="0000FF" w:themeColor="hyperlink"/>
                <w:sz w:val="20"/>
                <w:szCs w:val="20"/>
              </w:rPr>
            </w:pPr>
            <w:hyperlink r:id="rId130" w:history="1">
              <w:r w:rsidR="00EB3407" w:rsidRPr="007A5F7F">
                <w:rPr>
                  <w:rStyle w:val="Hyperlink"/>
                  <w:sz w:val="20"/>
                  <w:szCs w:val="20"/>
                </w:rPr>
                <w:t>XDS</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18</w:t>
            </w:r>
          </w:p>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R</w:t>
            </w:r>
          </w:p>
        </w:tc>
        <w:tc>
          <w:tcPr>
            <w:tcW w:w="2520" w:type="dxa"/>
          </w:tcPr>
          <w:p w:rsidR="00EB3407" w:rsidRDefault="00792ECC" w:rsidP="00554232">
            <w:hyperlink r:id="rId131" w:history="1">
              <w:r w:rsidR="00EB3407" w:rsidRPr="007A5F7F">
                <w:rPr>
                  <w:rStyle w:val="Hyperlink"/>
                  <w:sz w:val="20"/>
                  <w:szCs w:val="20"/>
                </w:rPr>
                <w:t>MHD</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66, ITI 67</w:t>
            </w:r>
          </w:p>
        </w:tc>
      </w:tr>
      <w:tr w:rsidR="00EB3407" w:rsidTr="00554232">
        <w:tc>
          <w:tcPr>
            <w:tcW w:w="1188" w:type="dxa"/>
            <w:vMerge/>
          </w:tcPr>
          <w:p w:rsidR="00EB3407" w:rsidRDefault="00EB3407" w:rsidP="00554232"/>
        </w:tc>
        <w:tc>
          <w:tcPr>
            <w:tcW w:w="3690" w:type="dxa"/>
            <w:vMerge w:val="restart"/>
          </w:tcPr>
          <w:p w:rsidR="00EB3407" w:rsidRDefault="00EB3407" w:rsidP="00EB3407">
            <w:r>
              <w:t xml:space="preserve">Get Document(s) based on Document Identifiers </w:t>
            </w:r>
          </w:p>
        </w:tc>
        <w:tc>
          <w:tcPr>
            <w:tcW w:w="900" w:type="dxa"/>
          </w:tcPr>
          <w:p w:rsidR="00EB3407" w:rsidRDefault="00EB3407" w:rsidP="00554232">
            <w:r>
              <w:t>SOAP</w:t>
            </w:r>
          </w:p>
        </w:tc>
        <w:tc>
          <w:tcPr>
            <w:tcW w:w="1170" w:type="dxa"/>
          </w:tcPr>
          <w:p w:rsidR="00EB3407" w:rsidRDefault="00EB3407" w:rsidP="00554232">
            <w:r>
              <w:t>R</w:t>
            </w:r>
          </w:p>
        </w:tc>
        <w:tc>
          <w:tcPr>
            <w:tcW w:w="2520" w:type="dxa"/>
          </w:tcPr>
          <w:p w:rsidR="00EB3407" w:rsidRPr="00EA05AB" w:rsidRDefault="00792ECC" w:rsidP="00554232">
            <w:pPr>
              <w:rPr>
                <w:color w:val="0000FF" w:themeColor="hyperlink"/>
                <w:sz w:val="20"/>
                <w:szCs w:val="20"/>
              </w:rPr>
            </w:pPr>
            <w:hyperlink r:id="rId132" w:history="1">
              <w:r w:rsidR="00EB3407" w:rsidRPr="007A5F7F">
                <w:rPr>
                  <w:rStyle w:val="Hyperlink"/>
                  <w:sz w:val="20"/>
                  <w:szCs w:val="20"/>
                </w:rPr>
                <w:t>XDS</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43</w:t>
            </w:r>
          </w:p>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R</w:t>
            </w:r>
          </w:p>
        </w:tc>
        <w:tc>
          <w:tcPr>
            <w:tcW w:w="2520" w:type="dxa"/>
          </w:tcPr>
          <w:p w:rsidR="00EB3407" w:rsidRDefault="00792ECC" w:rsidP="00554232">
            <w:hyperlink r:id="rId133" w:history="1">
              <w:r w:rsidR="00EB3407" w:rsidRPr="007A5F7F">
                <w:rPr>
                  <w:rStyle w:val="Hyperlink"/>
                  <w:sz w:val="20"/>
                  <w:szCs w:val="20"/>
                </w:rPr>
                <w:t>MHD</w:t>
              </w:r>
            </w:hyperlink>
            <w:r w:rsidR="00EB3407">
              <w:rPr>
                <w:rStyle w:val="Hyperlink"/>
                <w:sz w:val="20"/>
                <w:szCs w:val="20"/>
              </w:rPr>
              <w:t xml:space="preserve"> </w:t>
            </w:r>
            <w:r w:rsidR="00EB3407">
              <w:rPr>
                <w:rStyle w:val="Hyperlink"/>
                <w:b/>
                <w:sz w:val="20"/>
                <w:szCs w:val="20"/>
                <w:u w:val="none"/>
              </w:rPr>
              <w:t xml:space="preserve">– </w:t>
            </w:r>
            <w:r w:rsidR="00EB3407">
              <w:rPr>
                <w:rStyle w:val="Hyperlink"/>
                <w:sz w:val="20"/>
                <w:szCs w:val="20"/>
                <w:u w:val="none"/>
              </w:rPr>
              <w:t>ITI 68</w:t>
            </w:r>
          </w:p>
        </w:tc>
      </w:tr>
      <w:tr w:rsidR="00EB3407" w:rsidTr="00554232">
        <w:tc>
          <w:tcPr>
            <w:tcW w:w="1188" w:type="dxa"/>
            <w:vMerge/>
          </w:tcPr>
          <w:p w:rsidR="00EB3407" w:rsidRDefault="00EB3407" w:rsidP="00554232"/>
        </w:tc>
        <w:tc>
          <w:tcPr>
            <w:tcW w:w="3690" w:type="dxa"/>
            <w:vMerge w:val="restart"/>
          </w:tcPr>
          <w:p w:rsidR="00EB3407" w:rsidRDefault="00EB3407" w:rsidP="00554232">
            <w:r>
              <w:t>Get data based on Patient Data and clinical data elements</w:t>
            </w:r>
          </w:p>
        </w:tc>
        <w:tc>
          <w:tcPr>
            <w:tcW w:w="900" w:type="dxa"/>
          </w:tcPr>
          <w:p w:rsidR="00EB3407" w:rsidRDefault="00EB3407" w:rsidP="00554232">
            <w:r>
              <w:t>SOAP</w:t>
            </w:r>
          </w:p>
        </w:tc>
        <w:tc>
          <w:tcPr>
            <w:tcW w:w="1170" w:type="dxa"/>
          </w:tcPr>
          <w:p w:rsidR="00EB3407" w:rsidRDefault="00EB3407" w:rsidP="00554232">
            <w:r>
              <w:t>R</w:t>
            </w:r>
          </w:p>
        </w:tc>
        <w:tc>
          <w:tcPr>
            <w:tcW w:w="2520" w:type="dxa"/>
          </w:tcPr>
          <w:p w:rsidR="00EB3407" w:rsidRDefault="00792ECC" w:rsidP="00554232">
            <w:pPr>
              <w:rPr>
                <w:rStyle w:val="Hyperlink"/>
                <w:sz w:val="20"/>
                <w:szCs w:val="20"/>
                <w:u w:val="none"/>
              </w:rPr>
            </w:pPr>
            <w:hyperlink r:id="rId134" w:history="1">
              <w:r w:rsidR="00EB3407" w:rsidRPr="007A5F7F">
                <w:rPr>
                  <w:rStyle w:val="Hyperlink"/>
                  <w:sz w:val="20"/>
                  <w:szCs w:val="20"/>
                </w:rPr>
                <w:t>QED</w:t>
              </w:r>
            </w:hyperlink>
            <w:r w:rsidR="00EB3407">
              <w:rPr>
                <w:rStyle w:val="Hyperlink"/>
                <w:sz w:val="20"/>
                <w:szCs w:val="20"/>
              </w:rPr>
              <w:t xml:space="preserve"> </w:t>
            </w:r>
            <w:r w:rsidR="00EB3407">
              <w:rPr>
                <w:rStyle w:val="Hyperlink"/>
                <w:sz w:val="20"/>
                <w:szCs w:val="20"/>
                <w:u w:val="none"/>
              </w:rPr>
              <w:t>– PCC-1, All options</w:t>
            </w:r>
          </w:p>
          <w:p w:rsidR="00F3414E" w:rsidRPr="00D675BD" w:rsidRDefault="00F3414E" w:rsidP="00554232">
            <w:pPr>
              <w:rPr>
                <w:color w:val="0000FF" w:themeColor="hyperlink"/>
                <w:sz w:val="20"/>
                <w:szCs w:val="20"/>
              </w:rPr>
            </w:pPr>
            <w:r w:rsidRPr="00F3414E">
              <w:rPr>
                <w:rStyle w:val="Hyperlink"/>
                <w:color w:val="auto"/>
                <w:u w:val="none"/>
              </w:rPr>
              <w:t>Gap for some data elements.</w:t>
            </w:r>
          </w:p>
        </w:tc>
      </w:tr>
      <w:tr w:rsidR="00EB3407" w:rsidTr="00554232">
        <w:tc>
          <w:tcPr>
            <w:tcW w:w="1188" w:type="dxa"/>
            <w:vMerge/>
          </w:tcPr>
          <w:p w:rsidR="00EB3407" w:rsidRDefault="00EB3407" w:rsidP="00554232"/>
        </w:tc>
        <w:tc>
          <w:tcPr>
            <w:tcW w:w="3690" w:type="dxa"/>
            <w:vMerge/>
          </w:tcPr>
          <w:p w:rsidR="00EB3407" w:rsidRDefault="00EB3407" w:rsidP="00554232"/>
        </w:tc>
        <w:tc>
          <w:tcPr>
            <w:tcW w:w="900" w:type="dxa"/>
          </w:tcPr>
          <w:p w:rsidR="00EB3407" w:rsidRDefault="00EB3407" w:rsidP="00554232">
            <w:r>
              <w:t>REST</w:t>
            </w:r>
          </w:p>
        </w:tc>
        <w:tc>
          <w:tcPr>
            <w:tcW w:w="1170" w:type="dxa"/>
          </w:tcPr>
          <w:p w:rsidR="00EB3407" w:rsidRDefault="00EB3407" w:rsidP="00554232">
            <w:r>
              <w:t>N/A</w:t>
            </w:r>
          </w:p>
        </w:tc>
        <w:tc>
          <w:tcPr>
            <w:tcW w:w="2520" w:type="dxa"/>
          </w:tcPr>
          <w:p w:rsidR="00EB3407" w:rsidRDefault="00EB3407" w:rsidP="00554232">
            <w:r>
              <w:t>Gap</w:t>
            </w:r>
          </w:p>
        </w:tc>
      </w:tr>
      <w:tr w:rsidR="00873BBA" w:rsidTr="00554232">
        <w:tc>
          <w:tcPr>
            <w:tcW w:w="1188" w:type="dxa"/>
            <w:vMerge/>
          </w:tcPr>
          <w:p w:rsidR="00873BBA" w:rsidRDefault="00873BBA" w:rsidP="00554232"/>
        </w:tc>
        <w:tc>
          <w:tcPr>
            <w:tcW w:w="3690" w:type="dxa"/>
            <w:vMerge w:val="restart"/>
          </w:tcPr>
          <w:p w:rsidR="00873BBA" w:rsidRDefault="00873BBA" w:rsidP="00554232">
            <w:r>
              <w:t>Find Document(s) based on Patient Demographics</w:t>
            </w:r>
          </w:p>
        </w:tc>
        <w:tc>
          <w:tcPr>
            <w:tcW w:w="900" w:type="dxa"/>
          </w:tcPr>
          <w:p w:rsidR="00873BBA" w:rsidRDefault="00873BBA" w:rsidP="00554232">
            <w:r>
              <w:t>SOAP</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tcPr>
          <w:p w:rsidR="00873BBA" w:rsidRDefault="00873BBA" w:rsidP="00554232"/>
        </w:tc>
        <w:tc>
          <w:tcPr>
            <w:tcW w:w="900" w:type="dxa"/>
          </w:tcPr>
          <w:p w:rsidR="00873BBA" w:rsidRDefault="00873BBA" w:rsidP="00554232">
            <w:r>
              <w:t>REST</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val="restart"/>
          </w:tcPr>
          <w:p w:rsidR="00873BBA" w:rsidRDefault="00873BBA" w:rsidP="00554232">
            <w:r>
              <w:t>Find Population data based on clinical data elements</w:t>
            </w:r>
          </w:p>
        </w:tc>
        <w:tc>
          <w:tcPr>
            <w:tcW w:w="900" w:type="dxa"/>
          </w:tcPr>
          <w:p w:rsidR="00873BBA" w:rsidRDefault="00873BBA" w:rsidP="00554232">
            <w:r>
              <w:t>SOAP</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tcPr>
          <w:p w:rsidR="00873BBA" w:rsidRDefault="00873BBA" w:rsidP="00554232"/>
        </w:tc>
        <w:tc>
          <w:tcPr>
            <w:tcW w:w="900" w:type="dxa"/>
          </w:tcPr>
          <w:p w:rsidR="00873BBA" w:rsidRDefault="00873BBA" w:rsidP="00554232">
            <w:r>
              <w:t>REST</w:t>
            </w:r>
          </w:p>
        </w:tc>
        <w:tc>
          <w:tcPr>
            <w:tcW w:w="1170" w:type="dxa"/>
          </w:tcPr>
          <w:p w:rsidR="00873BBA" w:rsidRDefault="00873BBA" w:rsidP="00554232">
            <w:r>
              <w:t>N/A</w:t>
            </w:r>
          </w:p>
        </w:tc>
        <w:tc>
          <w:tcPr>
            <w:tcW w:w="2520" w:type="dxa"/>
          </w:tcPr>
          <w:p w:rsidR="00873BBA" w:rsidRDefault="00873BBA" w:rsidP="00554232">
            <w:r>
              <w:t>Gap</w:t>
            </w:r>
          </w:p>
        </w:tc>
      </w:tr>
      <w:tr w:rsidR="00873BBA" w:rsidTr="00554232">
        <w:tc>
          <w:tcPr>
            <w:tcW w:w="1188" w:type="dxa"/>
            <w:vMerge/>
          </w:tcPr>
          <w:p w:rsidR="00873BBA" w:rsidRDefault="00873BBA" w:rsidP="00554232"/>
        </w:tc>
        <w:tc>
          <w:tcPr>
            <w:tcW w:w="3690" w:type="dxa"/>
            <w:vMerge w:val="restart"/>
          </w:tcPr>
          <w:p w:rsidR="00873BBA" w:rsidRDefault="00873BBA" w:rsidP="00554232">
            <w:r>
              <w:t>Supply and Consume User Assertions</w:t>
            </w:r>
          </w:p>
        </w:tc>
        <w:tc>
          <w:tcPr>
            <w:tcW w:w="900" w:type="dxa"/>
          </w:tcPr>
          <w:p w:rsidR="00873BBA" w:rsidRDefault="00873BBA" w:rsidP="00554232">
            <w:r>
              <w:t>SOAP</w:t>
            </w:r>
          </w:p>
        </w:tc>
        <w:tc>
          <w:tcPr>
            <w:tcW w:w="1170" w:type="dxa"/>
          </w:tcPr>
          <w:p w:rsidR="00873BBA" w:rsidRDefault="00873BBA" w:rsidP="00554232">
            <w:r>
              <w:t>R</w:t>
            </w:r>
          </w:p>
        </w:tc>
        <w:tc>
          <w:tcPr>
            <w:tcW w:w="2520" w:type="dxa"/>
          </w:tcPr>
          <w:p w:rsidR="00873BBA" w:rsidRDefault="00792ECC" w:rsidP="00554232">
            <w:pPr>
              <w:rPr>
                <w:rStyle w:val="Hyperlink"/>
                <w:sz w:val="20"/>
                <w:szCs w:val="20"/>
                <w:u w:val="none"/>
              </w:rPr>
            </w:pPr>
            <w:hyperlink r:id="rId135" w:history="1">
              <w:r w:rsidR="00873BBA" w:rsidRPr="007A5F7F">
                <w:rPr>
                  <w:rStyle w:val="Hyperlink"/>
                  <w:sz w:val="20"/>
                  <w:szCs w:val="20"/>
                </w:rPr>
                <w:t>XUA</w:t>
              </w:r>
            </w:hyperlink>
            <w:r w:rsidR="00873BBA">
              <w:rPr>
                <w:rStyle w:val="Hyperlink"/>
                <w:sz w:val="20"/>
                <w:szCs w:val="20"/>
              </w:rPr>
              <w:t xml:space="preserve"> </w:t>
            </w:r>
            <w:r w:rsidR="00873BBA">
              <w:rPr>
                <w:rStyle w:val="Hyperlink"/>
                <w:sz w:val="20"/>
                <w:szCs w:val="20"/>
                <w:u w:val="none"/>
              </w:rPr>
              <w:t>– ITI 40</w:t>
            </w:r>
          </w:p>
          <w:p w:rsidR="00857C75" w:rsidRPr="00EB3407" w:rsidRDefault="00792ECC" w:rsidP="00554232">
            <w:pPr>
              <w:rPr>
                <w:color w:val="0000FF" w:themeColor="hyperlink"/>
                <w:sz w:val="20"/>
                <w:szCs w:val="20"/>
              </w:rPr>
            </w:pPr>
            <w:hyperlink r:id="rId136" w:history="1">
              <w:r w:rsidR="00857C75" w:rsidRPr="007A5F7F">
                <w:rPr>
                  <w:rStyle w:val="Hyperlink"/>
                  <w:sz w:val="20"/>
                  <w:szCs w:val="20"/>
                </w:rPr>
                <w:t>BPPC</w:t>
              </w:r>
            </w:hyperlink>
          </w:p>
        </w:tc>
      </w:tr>
      <w:tr w:rsidR="00873BBA" w:rsidTr="00554232">
        <w:tc>
          <w:tcPr>
            <w:tcW w:w="1188" w:type="dxa"/>
            <w:vMerge/>
          </w:tcPr>
          <w:p w:rsidR="00873BBA" w:rsidRDefault="00873BBA" w:rsidP="00554232"/>
        </w:tc>
        <w:tc>
          <w:tcPr>
            <w:tcW w:w="3690" w:type="dxa"/>
            <w:vMerge/>
          </w:tcPr>
          <w:p w:rsidR="00873BBA" w:rsidRDefault="00873BBA" w:rsidP="00554232"/>
        </w:tc>
        <w:tc>
          <w:tcPr>
            <w:tcW w:w="900" w:type="dxa"/>
          </w:tcPr>
          <w:p w:rsidR="00873BBA" w:rsidRDefault="00873BBA" w:rsidP="00554232">
            <w:r>
              <w:t>REST</w:t>
            </w:r>
          </w:p>
        </w:tc>
        <w:tc>
          <w:tcPr>
            <w:tcW w:w="1170" w:type="dxa"/>
          </w:tcPr>
          <w:p w:rsidR="00873BBA" w:rsidRDefault="00873BBA" w:rsidP="00554232">
            <w:r>
              <w:t>R</w:t>
            </w:r>
          </w:p>
        </w:tc>
        <w:tc>
          <w:tcPr>
            <w:tcW w:w="2520" w:type="dxa"/>
          </w:tcPr>
          <w:p w:rsidR="00873BBA" w:rsidRDefault="00792ECC" w:rsidP="00554232">
            <w:hyperlink r:id="rId137" w:history="1">
              <w:r w:rsidR="00873BBA" w:rsidRPr="007A5F7F">
                <w:rPr>
                  <w:rStyle w:val="Hyperlink"/>
                  <w:sz w:val="20"/>
                  <w:szCs w:val="20"/>
                </w:rPr>
                <w:t>IUA</w:t>
              </w:r>
            </w:hyperlink>
            <w:r w:rsidR="00873BBA">
              <w:rPr>
                <w:rStyle w:val="Hyperlink"/>
                <w:sz w:val="20"/>
                <w:szCs w:val="20"/>
              </w:rPr>
              <w:t xml:space="preserve"> </w:t>
            </w:r>
            <w:r w:rsidR="00873BBA">
              <w:rPr>
                <w:rStyle w:val="Hyperlink"/>
                <w:sz w:val="20"/>
                <w:szCs w:val="20"/>
                <w:u w:val="none"/>
              </w:rPr>
              <w:t xml:space="preserve"> - ITI Y1, ITI Y3</w:t>
            </w:r>
          </w:p>
        </w:tc>
      </w:tr>
    </w:tbl>
    <w:p w:rsidR="00554232" w:rsidRDefault="001F6936" w:rsidP="00554232">
      <w:pPr>
        <w:pStyle w:val="Heading4"/>
        <w:numPr>
          <w:ilvl w:val="3"/>
          <w:numId w:val="17"/>
        </w:numPr>
      </w:pPr>
      <w:bookmarkStart w:id="52" w:name="_Toc379381131"/>
      <w:r>
        <w:t xml:space="preserve">Actors/Transaction Requirements for </w:t>
      </w:r>
      <w:r w:rsidR="00554232">
        <w:t>TDAF</w:t>
      </w:r>
      <w:bookmarkEnd w:id="52"/>
      <w:r w:rsidR="00554232">
        <w:t xml:space="preserve"> </w:t>
      </w:r>
    </w:p>
    <w:p w:rsidR="00554232" w:rsidRDefault="00554232" w:rsidP="00554232">
      <w:r>
        <w:t>The following table identifies the actors, the corresponding transport stack, security option</w:t>
      </w:r>
      <w:r w:rsidR="001F6936">
        <w:t>s and content profiles for TDAF.</w:t>
      </w:r>
    </w:p>
    <w:p w:rsidR="001F6936" w:rsidRPr="00873BBA" w:rsidRDefault="001F6936" w:rsidP="00554232"/>
    <w:tbl>
      <w:tblPr>
        <w:tblStyle w:val="TableGrid"/>
        <w:tblW w:w="0" w:type="auto"/>
        <w:tblLayout w:type="fixed"/>
        <w:tblLook w:val="04A0" w:firstRow="1" w:lastRow="0" w:firstColumn="1" w:lastColumn="0" w:noHBand="0" w:noVBand="1"/>
      </w:tblPr>
      <w:tblGrid>
        <w:gridCol w:w="1188"/>
        <w:gridCol w:w="3690"/>
        <w:gridCol w:w="900"/>
        <w:gridCol w:w="1170"/>
        <w:gridCol w:w="2520"/>
      </w:tblGrid>
      <w:tr w:rsidR="001F6936" w:rsidRPr="00D56C2B" w:rsidTr="00F42D4E">
        <w:trPr>
          <w:tblHeader/>
        </w:trPr>
        <w:tc>
          <w:tcPr>
            <w:tcW w:w="9468" w:type="dxa"/>
            <w:gridSpan w:val="5"/>
            <w:shd w:val="pct10" w:color="auto" w:fill="auto"/>
          </w:tcPr>
          <w:p w:rsidR="001F6936" w:rsidRDefault="001F6936" w:rsidP="001F6936">
            <w:pPr>
              <w:jc w:val="center"/>
              <w:rPr>
                <w:b/>
              </w:rPr>
            </w:pPr>
            <w:r>
              <w:rPr>
                <w:b/>
              </w:rPr>
              <w:t>Table 6-4: Actors/Transaction Requirements for Targeted DAF</w:t>
            </w:r>
          </w:p>
        </w:tc>
      </w:tr>
      <w:tr w:rsidR="00554232" w:rsidRPr="00D56C2B" w:rsidTr="00554232">
        <w:trPr>
          <w:tblHeader/>
        </w:trPr>
        <w:tc>
          <w:tcPr>
            <w:tcW w:w="1188" w:type="dxa"/>
            <w:shd w:val="pct10" w:color="auto" w:fill="auto"/>
          </w:tcPr>
          <w:p w:rsidR="00554232" w:rsidRPr="00D56C2B" w:rsidRDefault="00554232" w:rsidP="00554232">
            <w:pPr>
              <w:rPr>
                <w:b/>
              </w:rPr>
            </w:pPr>
            <w:r>
              <w:rPr>
                <w:b/>
              </w:rPr>
              <w:t>Actor</w:t>
            </w:r>
          </w:p>
        </w:tc>
        <w:tc>
          <w:tcPr>
            <w:tcW w:w="3690" w:type="dxa"/>
            <w:shd w:val="pct10" w:color="auto" w:fill="auto"/>
          </w:tcPr>
          <w:p w:rsidR="00554232" w:rsidRPr="00D56C2B" w:rsidRDefault="00554232" w:rsidP="00554232">
            <w:pPr>
              <w:rPr>
                <w:b/>
              </w:rPr>
            </w:pPr>
            <w:r w:rsidRPr="00D56C2B">
              <w:rPr>
                <w:b/>
              </w:rPr>
              <w:t>Query Name</w:t>
            </w:r>
          </w:p>
        </w:tc>
        <w:tc>
          <w:tcPr>
            <w:tcW w:w="900" w:type="dxa"/>
            <w:shd w:val="pct10" w:color="auto" w:fill="auto"/>
          </w:tcPr>
          <w:p w:rsidR="00554232" w:rsidRPr="00D56C2B" w:rsidRDefault="00554232" w:rsidP="00554232">
            <w:pPr>
              <w:rPr>
                <w:b/>
              </w:rPr>
            </w:pPr>
            <w:r>
              <w:rPr>
                <w:b/>
              </w:rPr>
              <w:t>SOAP/REST</w:t>
            </w:r>
          </w:p>
        </w:tc>
        <w:tc>
          <w:tcPr>
            <w:tcW w:w="1170" w:type="dxa"/>
            <w:shd w:val="pct10" w:color="auto" w:fill="auto"/>
          </w:tcPr>
          <w:p w:rsidR="00554232" w:rsidRPr="00D56C2B" w:rsidRDefault="00554232" w:rsidP="00554232">
            <w:pPr>
              <w:rPr>
                <w:b/>
              </w:rPr>
            </w:pPr>
            <w:r>
              <w:rPr>
                <w:b/>
              </w:rPr>
              <w:t>Required/Optional</w:t>
            </w:r>
          </w:p>
        </w:tc>
        <w:tc>
          <w:tcPr>
            <w:tcW w:w="2520" w:type="dxa"/>
            <w:shd w:val="pct10" w:color="auto" w:fill="auto"/>
          </w:tcPr>
          <w:p w:rsidR="00554232" w:rsidRPr="00D56C2B" w:rsidRDefault="001F6936" w:rsidP="00554232">
            <w:pPr>
              <w:rPr>
                <w:b/>
              </w:rPr>
            </w:pPr>
            <w:r>
              <w:rPr>
                <w:b/>
              </w:rPr>
              <w:t>IHE Profile Mapping for T</w:t>
            </w:r>
            <w:r w:rsidR="00554232" w:rsidRPr="00D56C2B">
              <w:rPr>
                <w:b/>
              </w:rPr>
              <w:t>DAF</w:t>
            </w:r>
          </w:p>
        </w:tc>
      </w:tr>
      <w:tr w:rsidR="00554232" w:rsidTr="00554232">
        <w:tc>
          <w:tcPr>
            <w:tcW w:w="1188" w:type="dxa"/>
            <w:vMerge w:val="restart"/>
          </w:tcPr>
          <w:p w:rsidR="00554232" w:rsidRDefault="00554232" w:rsidP="00554232">
            <w:r>
              <w:t>Query Requestor</w:t>
            </w:r>
          </w:p>
        </w:tc>
        <w:tc>
          <w:tcPr>
            <w:tcW w:w="3690" w:type="dxa"/>
            <w:vMerge w:val="restart"/>
          </w:tcPr>
          <w:p w:rsidR="00554232" w:rsidRDefault="00554232" w:rsidP="00554232">
            <w:r>
              <w:t>Find Patient Identifiers for Patient Demographics</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1F6936" w:rsidRPr="00CA058E" w:rsidRDefault="00792ECC" w:rsidP="001F6936">
            <w:hyperlink r:id="rId138" w:history="1">
              <w:r w:rsidR="001F6936">
                <w:rPr>
                  <w:rStyle w:val="Hyperlink"/>
                  <w:sz w:val="20"/>
                  <w:szCs w:val="20"/>
                </w:rPr>
                <w:t>PIX/PDQv3</w:t>
              </w:r>
            </w:hyperlink>
            <w:r w:rsidR="001F6936">
              <w:rPr>
                <w:rStyle w:val="Hyperlink"/>
                <w:sz w:val="20"/>
                <w:szCs w:val="20"/>
              </w:rPr>
              <w:t xml:space="preserve"> </w:t>
            </w:r>
            <w:r w:rsidR="001F6936">
              <w:rPr>
                <w:rStyle w:val="Hyperlink"/>
                <w:sz w:val="20"/>
                <w:szCs w:val="20"/>
                <w:u w:val="none"/>
              </w:rPr>
              <w:t>- ITI 45, ITI 47</w:t>
            </w:r>
          </w:p>
          <w:p w:rsidR="00554232" w:rsidRPr="00D56C2B" w:rsidRDefault="00792ECC" w:rsidP="00554232">
            <w:hyperlink r:id="rId139" w:history="1">
              <w:r w:rsidR="00554232" w:rsidRPr="007A5F7F">
                <w:rPr>
                  <w:rStyle w:val="Hyperlink"/>
                  <w:sz w:val="20"/>
                  <w:szCs w:val="20"/>
                </w:rPr>
                <w:t>XCPD</w:t>
              </w:r>
            </w:hyperlink>
            <w:r w:rsidR="00554232">
              <w:t xml:space="preserve"> – ITI55</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Find Document(s) based on Patient Identifiers (At least one of the options need to be supported)</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1F6936" w:rsidRDefault="00792ECC" w:rsidP="001F6936">
            <w:pPr>
              <w:rPr>
                <w:rStyle w:val="Hyperlink"/>
                <w:sz w:val="20"/>
                <w:szCs w:val="20"/>
                <w:u w:val="none"/>
              </w:rPr>
            </w:pPr>
            <w:hyperlink r:id="rId140" w:history="1">
              <w:r w:rsidR="001F6936" w:rsidRPr="007A5F7F">
                <w:rPr>
                  <w:rStyle w:val="Hyperlink"/>
                  <w:sz w:val="20"/>
                  <w:szCs w:val="20"/>
                </w:rPr>
                <w:t>XDS</w:t>
              </w:r>
            </w:hyperlink>
            <w:r w:rsidR="001F6936">
              <w:rPr>
                <w:rStyle w:val="Hyperlink"/>
                <w:sz w:val="20"/>
                <w:szCs w:val="20"/>
              </w:rPr>
              <w:t xml:space="preserve"> </w:t>
            </w:r>
            <w:r w:rsidR="001F6936">
              <w:rPr>
                <w:rStyle w:val="Hyperlink"/>
                <w:b/>
                <w:sz w:val="20"/>
                <w:szCs w:val="20"/>
                <w:u w:val="none"/>
              </w:rPr>
              <w:t xml:space="preserve">– </w:t>
            </w:r>
            <w:r w:rsidR="001F6936">
              <w:rPr>
                <w:rStyle w:val="Hyperlink"/>
                <w:sz w:val="20"/>
                <w:szCs w:val="20"/>
                <w:u w:val="none"/>
              </w:rPr>
              <w:t>ITI 18</w:t>
            </w:r>
          </w:p>
          <w:p w:rsidR="00554232" w:rsidRPr="00EA05AB" w:rsidRDefault="00792ECC" w:rsidP="00554232">
            <w:pPr>
              <w:rPr>
                <w:color w:val="0000FF" w:themeColor="hyperlink"/>
                <w:sz w:val="20"/>
                <w:szCs w:val="20"/>
              </w:rPr>
            </w:pPr>
            <w:hyperlink r:id="rId141" w:history="1">
              <w:r w:rsidR="00554232" w:rsidRPr="007A5F7F">
                <w:rPr>
                  <w:rStyle w:val="Hyperlink"/>
                  <w:sz w:val="20"/>
                  <w:szCs w:val="20"/>
                </w:rPr>
                <w:t>XCA</w:t>
              </w:r>
            </w:hyperlink>
            <w:r w:rsidR="00554232">
              <w:rPr>
                <w:rStyle w:val="Hyperlink"/>
                <w:sz w:val="20"/>
                <w:szCs w:val="20"/>
              </w:rPr>
              <w:t xml:space="preserve"> </w:t>
            </w:r>
            <w:r w:rsidR="00554232">
              <w:rPr>
                <w:rStyle w:val="Hyperlink"/>
                <w:sz w:val="20"/>
                <w:szCs w:val="20"/>
                <w:u w:val="none"/>
              </w:rPr>
              <w:t xml:space="preserve"> - ITI 38</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Get Document(s) based on Document Identifiers (At least one of the options need to be supported)</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1F6936" w:rsidRDefault="00792ECC" w:rsidP="001F6936">
            <w:pPr>
              <w:rPr>
                <w:rStyle w:val="Hyperlink"/>
                <w:sz w:val="20"/>
                <w:szCs w:val="20"/>
                <w:u w:val="none"/>
              </w:rPr>
            </w:pPr>
            <w:hyperlink r:id="rId142" w:history="1">
              <w:r w:rsidR="001F6936" w:rsidRPr="007A5F7F">
                <w:rPr>
                  <w:rStyle w:val="Hyperlink"/>
                  <w:sz w:val="20"/>
                  <w:szCs w:val="20"/>
                </w:rPr>
                <w:t>XDS</w:t>
              </w:r>
            </w:hyperlink>
            <w:r w:rsidR="001F6936">
              <w:rPr>
                <w:rStyle w:val="Hyperlink"/>
                <w:sz w:val="20"/>
                <w:szCs w:val="20"/>
              </w:rPr>
              <w:t xml:space="preserve"> </w:t>
            </w:r>
            <w:r w:rsidR="001F6936">
              <w:rPr>
                <w:rStyle w:val="Hyperlink"/>
                <w:b/>
                <w:sz w:val="20"/>
                <w:szCs w:val="20"/>
                <w:u w:val="none"/>
              </w:rPr>
              <w:t xml:space="preserve">– </w:t>
            </w:r>
            <w:r w:rsidR="001F6936">
              <w:rPr>
                <w:rStyle w:val="Hyperlink"/>
                <w:sz w:val="20"/>
                <w:szCs w:val="20"/>
                <w:u w:val="none"/>
              </w:rPr>
              <w:t>ITI 43</w:t>
            </w:r>
          </w:p>
          <w:p w:rsidR="00554232" w:rsidRPr="00EA05AB" w:rsidRDefault="00792ECC" w:rsidP="00554232">
            <w:pPr>
              <w:rPr>
                <w:color w:val="0000FF" w:themeColor="hyperlink"/>
                <w:sz w:val="20"/>
                <w:szCs w:val="20"/>
              </w:rPr>
            </w:pPr>
            <w:hyperlink r:id="rId143" w:history="1">
              <w:r w:rsidR="00554232" w:rsidRPr="007A5F7F">
                <w:rPr>
                  <w:rStyle w:val="Hyperlink"/>
                  <w:sz w:val="20"/>
                  <w:szCs w:val="20"/>
                </w:rPr>
                <w:t>XCA</w:t>
              </w:r>
            </w:hyperlink>
            <w:r w:rsidR="00554232">
              <w:rPr>
                <w:rStyle w:val="Hyperlink"/>
                <w:sz w:val="20"/>
                <w:szCs w:val="20"/>
              </w:rPr>
              <w:t xml:space="preserve"> </w:t>
            </w:r>
            <w:r w:rsidR="00554232">
              <w:rPr>
                <w:rStyle w:val="Hyperlink"/>
                <w:sz w:val="20"/>
                <w:szCs w:val="20"/>
                <w:u w:val="none"/>
              </w:rPr>
              <w:t xml:space="preserve"> - ITI 39</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Get data based on Patient Data and clinical data elements</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Pr="00D675BD" w:rsidRDefault="00792ECC" w:rsidP="00554232">
            <w:pPr>
              <w:rPr>
                <w:color w:val="0000FF" w:themeColor="hyperlink"/>
                <w:sz w:val="20"/>
                <w:szCs w:val="20"/>
              </w:rPr>
            </w:pPr>
            <w:hyperlink r:id="rId144" w:history="1">
              <w:r w:rsidR="00554232" w:rsidRPr="007A5F7F">
                <w:rPr>
                  <w:rStyle w:val="Hyperlink"/>
                  <w:sz w:val="20"/>
                  <w:szCs w:val="20"/>
                </w:rPr>
                <w:t>QED</w:t>
              </w:r>
            </w:hyperlink>
            <w:r w:rsidR="00554232">
              <w:rPr>
                <w:rStyle w:val="Hyperlink"/>
                <w:sz w:val="20"/>
                <w:szCs w:val="20"/>
              </w:rPr>
              <w:t xml:space="preserve"> </w:t>
            </w:r>
            <w:r w:rsidR="00554232">
              <w:rPr>
                <w:rStyle w:val="Hyperlink"/>
                <w:sz w:val="20"/>
                <w:szCs w:val="20"/>
                <w:u w:val="none"/>
              </w:rPr>
              <w:t>– PCC-1, All options</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Find Document(s) based on Patient Demographics</w:t>
            </w:r>
          </w:p>
        </w:tc>
        <w:tc>
          <w:tcPr>
            <w:tcW w:w="900" w:type="dxa"/>
          </w:tcPr>
          <w:p w:rsidR="00554232" w:rsidRDefault="00554232" w:rsidP="00554232">
            <w:r>
              <w:t>SOAP</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Find Population data based on clinical data elements</w:t>
            </w:r>
          </w:p>
        </w:tc>
        <w:tc>
          <w:tcPr>
            <w:tcW w:w="900" w:type="dxa"/>
          </w:tcPr>
          <w:p w:rsidR="00554232" w:rsidRDefault="00554232" w:rsidP="00554232">
            <w:r>
              <w:t>SOAP</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Supply and Consume User Assertions</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Default="00792ECC" w:rsidP="00554232">
            <w:pPr>
              <w:rPr>
                <w:rStyle w:val="Hyperlink"/>
                <w:sz w:val="20"/>
                <w:szCs w:val="20"/>
                <w:u w:val="none"/>
              </w:rPr>
            </w:pPr>
            <w:hyperlink r:id="rId145" w:history="1">
              <w:r w:rsidR="00554232" w:rsidRPr="007A5F7F">
                <w:rPr>
                  <w:rStyle w:val="Hyperlink"/>
                  <w:sz w:val="20"/>
                  <w:szCs w:val="20"/>
                </w:rPr>
                <w:t>XUA</w:t>
              </w:r>
            </w:hyperlink>
            <w:r w:rsidR="00554232">
              <w:rPr>
                <w:rStyle w:val="Hyperlink"/>
                <w:sz w:val="20"/>
                <w:szCs w:val="20"/>
              </w:rPr>
              <w:t xml:space="preserve"> </w:t>
            </w:r>
            <w:r w:rsidR="00554232">
              <w:rPr>
                <w:rStyle w:val="Hyperlink"/>
                <w:sz w:val="20"/>
                <w:szCs w:val="20"/>
                <w:u w:val="none"/>
              </w:rPr>
              <w:t>– ITI 40</w:t>
            </w:r>
          </w:p>
          <w:p w:rsidR="00857C75" w:rsidRPr="00EB3407" w:rsidRDefault="00792ECC" w:rsidP="00554232">
            <w:pPr>
              <w:rPr>
                <w:color w:val="0000FF" w:themeColor="hyperlink"/>
                <w:sz w:val="20"/>
                <w:szCs w:val="20"/>
              </w:rPr>
            </w:pPr>
            <w:hyperlink r:id="rId146" w:history="1">
              <w:r w:rsidR="00857C75" w:rsidRPr="007A5F7F">
                <w:rPr>
                  <w:rStyle w:val="Hyperlink"/>
                  <w:sz w:val="20"/>
                  <w:szCs w:val="20"/>
                </w:rPr>
                <w:t>BPPC</w:t>
              </w:r>
            </w:hyperlink>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O</w:t>
            </w:r>
          </w:p>
        </w:tc>
        <w:tc>
          <w:tcPr>
            <w:tcW w:w="2520" w:type="dxa"/>
          </w:tcPr>
          <w:p w:rsidR="00554232" w:rsidRDefault="00792ECC" w:rsidP="00554232">
            <w:hyperlink r:id="rId147" w:history="1">
              <w:r w:rsidR="00554232" w:rsidRPr="007A5F7F">
                <w:rPr>
                  <w:rStyle w:val="Hyperlink"/>
                  <w:sz w:val="20"/>
                  <w:szCs w:val="20"/>
                </w:rPr>
                <w:t>IUA</w:t>
              </w:r>
            </w:hyperlink>
            <w:r w:rsidR="00554232">
              <w:rPr>
                <w:rStyle w:val="Hyperlink"/>
                <w:sz w:val="20"/>
                <w:szCs w:val="20"/>
              </w:rPr>
              <w:t xml:space="preserve"> </w:t>
            </w:r>
            <w:r w:rsidR="00554232">
              <w:rPr>
                <w:rStyle w:val="Hyperlink"/>
                <w:sz w:val="20"/>
                <w:szCs w:val="20"/>
                <w:u w:val="none"/>
              </w:rPr>
              <w:t xml:space="preserve"> - ITI Y1, ITI Y3</w:t>
            </w:r>
          </w:p>
        </w:tc>
      </w:tr>
      <w:tr w:rsidR="00554232" w:rsidTr="00554232">
        <w:tc>
          <w:tcPr>
            <w:tcW w:w="1188" w:type="dxa"/>
            <w:vMerge w:val="restart"/>
          </w:tcPr>
          <w:p w:rsidR="00554232" w:rsidRDefault="00554232" w:rsidP="00554232">
            <w:r>
              <w:t>Query Responder</w:t>
            </w:r>
          </w:p>
        </w:tc>
        <w:tc>
          <w:tcPr>
            <w:tcW w:w="3690" w:type="dxa"/>
            <w:vMerge w:val="restart"/>
          </w:tcPr>
          <w:p w:rsidR="00554232" w:rsidRDefault="00554232" w:rsidP="00554232">
            <w:r>
              <w:t>Find Patient Identifiers for Patient Demographics</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Pr="00CA058E" w:rsidRDefault="00792ECC" w:rsidP="00554232">
            <w:hyperlink r:id="rId148" w:history="1">
              <w:r w:rsidR="00554232" w:rsidRPr="007A5F7F">
                <w:rPr>
                  <w:rStyle w:val="Hyperlink"/>
                  <w:sz w:val="20"/>
                  <w:szCs w:val="20"/>
                </w:rPr>
                <w:t>XCPD</w:t>
              </w:r>
            </w:hyperlink>
            <w:r w:rsidR="00554232">
              <w:t xml:space="preserve"> – ITI55</w:t>
            </w:r>
          </w:p>
          <w:p w:rsidR="00554232" w:rsidRPr="00D56C2B" w:rsidRDefault="00554232" w:rsidP="00554232"/>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 xml:space="preserve">Find Document(s) based on Patient Identifiers </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Pr="00EA05AB" w:rsidRDefault="00792ECC" w:rsidP="00554232">
            <w:pPr>
              <w:rPr>
                <w:color w:val="0000FF" w:themeColor="hyperlink"/>
                <w:sz w:val="20"/>
                <w:szCs w:val="20"/>
              </w:rPr>
            </w:pPr>
            <w:hyperlink r:id="rId149" w:history="1">
              <w:r w:rsidR="00554232" w:rsidRPr="007A5F7F">
                <w:rPr>
                  <w:rStyle w:val="Hyperlink"/>
                  <w:sz w:val="20"/>
                  <w:szCs w:val="20"/>
                </w:rPr>
                <w:t>XCA</w:t>
              </w:r>
            </w:hyperlink>
            <w:r w:rsidR="00554232">
              <w:rPr>
                <w:rStyle w:val="Hyperlink"/>
                <w:sz w:val="20"/>
                <w:szCs w:val="20"/>
              </w:rPr>
              <w:t xml:space="preserve"> </w:t>
            </w:r>
            <w:r w:rsidR="00554232">
              <w:rPr>
                <w:rStyle w:val="Hyperlink"/>
                <w:sz w:val="20"/>
                <w:szCs w:val="20"/>
                <w:u w:val="none"/>
              </w:rPr>
              <w:t xml:space="preserve"> - ITI 38</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R</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 xml:space="preserve">Get Document(s) based on Document Identifiers </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Pr="00EA05AB" w:rsidRDefault="00792ECC" w:rsidP="00554232">
            <w:pPr>
              <w:rPr>
                <w:color w:val="0000FF" w:themeColor="hyperlink"/>
                <w:sz w:val="20"/>
                <w:szCs w:val="20"/>
              </w:rPr>
            </w:pPr>
            <w:hyperlink r:id="rId150" w:history="1">
              <w:r w:rsidR="00554232" w:rsidRPr="007A5F7F">
                <w:rPr>
                  <w:rStyle w:val="Hyperlink"/>
                  <w:sz w:val="20"/>
                  <w:szCs w:val="20"/>
                </w:rPr>
                <w:t>XCA</w:t>
              </w:r>
            </w:hyperlink>
            <w:r w:rsidR="00554232">
              <w:rPr>
                <w:rStyle w:val="Hyperlink"/>
                <w:sz w:val="20"/>
                <w:szCs w:val="20"/>
              </w:rPr>
              <w:t xml:space="preserve"> </w:t>
            </w:r>
            <w:r w:rsidR="00554232">
              <w:rPr>
                <w:rStyle w:val="Hyperlink"/>
                <w:sz w:val="20"/>
                <w:szCs w:val="20"/>
                <w:u w:val="none"/>
              </w:rPr>
              <w:t xml:space="preserve"> - ITI 39</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R</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Get data based on Patient Data and clinical data elements</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Pr="00D675BD" w:rsidRDefault="00792ECC" w:rsidP="00554232">
            <w:pPr>
              <w:rPr>
                <w:color w:val="0000FF" w:themeColor="hyperlink"/>
                <w:sz w:val="20"/>
                <w:szCs w:val="20"/>
              </w:rPr>
            </w:pPr>
            <w:hyperlink r:id="rId151" w:history="1">
              <w:r w:rsidR="00554232" w:rsidRPr="007A5F7F">
                <w:rPr>
                  <w:rStyle w:val="Hyperlink"/>
                  <w:sz w:val="20"/>
                  <w:szCs w:val="20"/>
                </w:rPr>
                <w:t>QED</w:t>
              </w:r>
            </w:hyperlink>
            <w:r w:rsidR="00554232">
              <w:rPr>
                <w:rStyle w:val="Hyperlink"/>
                <w:sz w:val="20"/>
                <w:szCs w:val="20"/>
              </w:rPr>
              <w:t xml:space="preserve"> </w:t>
            </w:r>
            <w:r w:rsidR="00554232">
              <w:rPr>
                <w:rStyle w:val="Hyperlink"/>
                <w:sz w:val="20"/>
                <w:szCs w:val="20"/>
                <w:u w:val="none"/>
              </w:rPr>
              <w:t>– PCC-1, All options</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Find Document(s) based on Patient Demographics</w:t>
            </w:r>
          </w:p>
        </w:tc>
        <w:tc>
          <w:tcPr>
            <w:tcW w:w="900" w:type="dxa"/>
          </w:tcPr>
          <w:p w:rsidR="00554232" w:rsidRDefault="00554232" w:rsidP="00554232">
            <w:r>
              <w:t>SOAP</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Find Population data based on clinical data elements</w:t>
            </w:r>
          </w:p>
        </w:tc>
        <w:tc>
          <w:tcPr>
            <w:tcW w:w="900" w:type="dxa"/>
          </w:tcPr>
          <w:p w:rsidR="00554232" w:rsidRDefault="00554232" w:rsidP="00554232">
            <w:r>
              <w:t>SOAP</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N/A</w:t>
            </w:r>
          </w:p>
        </w:tc>
        <w:tc>
          <w:tcPr>
            <w:tcW w:w="2520" w:type="dxa"/>
          </w:tcPr>
          <w:p w:rsidR="00554232" w:rsidRDefault="00554232" w:rsidP="00554232">
            <w:r>
              <w:t>Gap</w:t>
            </w:r>
          </w:p>
        </w:tc>
      </w:tr>
      <w:tr w:rsidR="00554232" w:rsidTr="00554232">
        <w:tc>
          <w:tcPr>
            <w:tcW w:w="1188" w:type="dxa"/>
            <w:vMerge/>
          </w:tcPr>
          <w:p w:rsidR="00554232" w:rsidRDefault="00554232" w:rsidP="00554232"/>
        </w:tc>
        <w:tc>
          <w:tcPr>
            <w:tcW w:w="3690" w:type="dxa"/>
            <w:vMerge w:val="restart"/>
          </w:tcPr>
          <w:p w:rsidR="00554232" w:rsidRDefault="00554232" w:rsidP="00554232">
            <w:r>
              <w:t>Supply and Consume User Assertions</w:t>
            </w:r>
          </w:p>
        </w:tc>
        <w:tc>
          <w:tcPr>
            <w:tcW w:w="900" w:type="dxa"/>
          </w:tcPr>
          <w:p w:rsidR="00554232" w:rsidRDefault="00554232" w:rsidP="00554232">
            <w:r>
              <w:t>SOAP</w:t>
            </w:r>
          </w:p>
        </w:tc>
        <w:tc>
          <w:tcPr>
            <w:tcW w:w="1170" w:type="dxa"/>
          </w:tcPr>
          <w:p w:rsidR="00554232" w:rsidRDefault="00554232" w:rsidP="00554232">
            <w:r>
              <w:t>R</w:t>
            </w:r>
          </w:p>
        </w:tc>
        <w:tc>
          <w:tcPr>
            <w:tcW w:w="2520" w:type="dxa"/>
          </w:tcPr>
          <w:p w:rsidR="00554232" w:rsidRDefault="00792ECC" w:rsidP="00554232">
            <w:pPr>
              <w:rPr>
                <w:rStyle w:val="Hyperlink"/>
                <w:sz w:val="20"/>
                <w:szCs w:val="20"/>
                <w:u w:val="none"/>
              </w:rPr>
            </w:pPr>
            <w:hyperlink r:id="rId152" w:history="1">
              <w:r w:rsidR="00554232" w:rsidRPr="007A5F7F">
                <w:rPr>
                  <w:rStyle w:val="Hyperlink"/>
                  <w:sz w:val="20"/>
                  <w:szCs w:val="20"/>
                </w:rPr>
                <w:t>XUA</w:t>
              </w:r>
            </w:hyperlink>
            <w:r w:rsidR="00554232">
              <w:rPr>
                <w:rStyle w:val="Hyperlink"/>
                <w:sz w:val="20"/>
                <w:szCs w:val="20"/>
              </w:rPr>
              <w:t xml:space="preserve"> </w:t>
            </w:r>
            <w:r w:rsidR="00554232">
              <w:rPr>
                <w:rStyle w:val="Hyperlink"/>
                <w:sz w:val="20"/>
                <w:szCs w:val="20"/>
                <w:u w:val="none"/>
              </w:rPr>
              <w:t>– ITI 40</w:t>
            </w:r>
          </w:p>
          <w:p w:rsidR="00857C75" w:rsidRPr="00EB3407" w:rsidRDefault="00792ECC" w:rsidP="00554232">
            <w:pPr>
              <w:rPr>
                <w:color w:val="0000FF" w:themeColor="hyperlink"/>
                <w:sz w:val="20"/>
                <w:szCs w:val="20"/>
              </w:rPr>
            </w:pPr>
            <w:hyperlink r:id="rId153" w:history="1">
              <w:r w:rsidR="00857C75" w:rsidRPr="007A5F7F">
                <w:rPr>
                  <w:rStyle w:val="Hyperlink"/>
                  <w:sz w:val="20"/>
                  <w:szCs w:val="20"/>
                </w:rPr>
                <w:t>BPPC</w:t>
              </w:r>
            </w:hyperlink>
          </w:p>
        </w:tc>
      </w:tr>
      <w:tr w:rsidR="00554232" w:rsidTr="00554232">
        <w:tc>
          <w:tcPr>
            <w:tcW w:w="1188" w:type="dxa"/>
            <w:vMerge/>
          </w:tcPr>
          <w:p w:rsidR="00554232" w:rsidRDefault="00554232" w:rsidP="00554232"/>
        </w:tc>
        <w:tc>
          <w:tcPr>
            <w:tcW w:w="3690" w:type="dxa"/>
            <w:vMerge/>
          </w:tcPr>
          <w:p w:rsidR="00554232" w:rsidRDefault="00554232" w:rsidP="00554232"/>
        </w:tc>
        <w:tc>
          <w:tcPr>
            <w:tcW w:w="900" w:type="dxa"/>
          </w:tcPr>
          <w:p w:rsidR="00554232" w:rsidRDefault="00554232" w:rsidP="00554232">
            <w:r>
              <w:t>REST</w:t>
            </w:r>
          </w:p>
        </w:tc>
        <w:tc>
          <w:tcPr>
            <w:tcW w:w="1170" w:type="dxa"/>
          </w:tcPr>
          <w:p w:rsidR="00554232" w:rsidRDefault="00554232" w:rsidP="00554232">
            <w:r>
              <w:t>R</w:t>
            </w:r>
          </w:p>
        </w:tc>
        <w:tc>
          <w:tcPr>
            <w:tcW w:w="2520" w:type="dxa"/>
          </w:tcPr>
          <w:p w:rsidR="00554232" w:rsidRDefault="00792ECC" w:rsidP="00554232">
            <w:hyperlink r:id="rId154" w:history="1">
              <w:r w:rsidR="00554232" w:rsidRPr="007A5F7F">
                <w:rPr>
                  <w:rStyle w:val="Hyperlink"/>
                  <w:sz w:val="20"/>
                  <w:szCs w:val="20"/>
                </w:rPr>
                <w:t>IUA</w:t>
              </w:r>
            </w:hyperlink>
            <w:r w:rsidR="00554232">
              <w:rPr>
                <w:rStyle w:val="Hyperlink"/>
                <w:sz w:val="20"/>
                <w:szCs w:val="20"/>
              </w:rPr>
              <w:t xml:space="preserve"> </w:t>
            </w:r>
            <w:r w:rsidR="00554232">
              <w:rPr>
                <w:rStyle w:val="Hyperlink"/>
                <w:sz w:val="20"/>
                <w:szCs w:val="20"/>
                <w:u w:val="none"/>
              </w:rPr>
              <w:t xml:space="preserve"> - ITI Y1, ITI Y3</w:t>
            </w:r>
          </w:p>
        </w:tc>
      </w:tr>
    </w:tbl>
    <w:p w:rsidR="00554232" w:rsidRDefault="00554232" w:rsidP="0006381E"/>
    <w:p w:rsidR="00F3414E" w:rsidRDefault="001F6936" w:rsidP="00F3414E">
      <w:pPr>
        <w:pStyle w:val="Heading4"/>
        <w:numPr>
          <w:ilvl w:val="3"/>
          <w:numId w:val="17"/>
        </w:numPr>
      </w:pPr>
      <w:bookmarkStart w:id="53" w:name="_Toc379381132"/>
      <w:r>
        <w:t xml:space="preserve">Actors/Transaction Requirements for </w:t>
      </w:r>
      <w:r w:rsidR="00F3414E">
        <w:t>FDAF</w:t>
      </w:r>
      <w:bookmarkEnd w:id="53"/>
    </w:p>
    <w:p w:rsidR="00F3414E" w:rsidRPr="00873BBA" w:rsidRDefault="00F3414E" w:rsidP="00F3414E">
      <w:r>
        <w:t>The following table identifies the actors, the corresponding transport stack, security options and content profiles for FDAF</w:t>
      </w:r>
      <w:r w:rsidR="001F6936">
        <w:t>.</w:t>
      </w:r>
    </w:p>
    <w:tbl>
      <w:tblPr>
        <w:tblStyle w:val="TableGrid"/>
        <w:tblW w:w="0" w:type="auto"/>
        <w:tblLayout w:type="fixed"/>
        <w:tblLook w:val="04A0" w:firstRow="1" w:lastRow="0" w:firstColumn="1" w:lastColumn="0" w:noHBand="0" w:noVBand="1"/>
      </w:tblPr>
      <w:tblGrid>
        <w:gridCol w:w="1188"/>
        <w:gridCol w:w="3690"/>
        <w:gridCol w:w="900"/>
        <w:gridCol w:w="1170"/>
        <w:gridCol w:w="2520"/>
      </w:tblGrid>
      <w:tr w:rsidR="001F6936" w:rsidRPr="00D56C2B" w:rsidTr="00F42D4E">
        <w:trPr>
          <w:tblHeader/>
        </w:trPr>
        <w:tc>
          <w:tcPr>
            <w:tcW w:w="9468" w:type="dxa"/>
            <w:gridSpan w:val="5"/>
            <w:shd w:val="pct10" w:color="auto" w:fill="auto"/>
          </w:tcPr>
          <w:p w:rsidR="001F6936" w:rsidRDefault="001F6936" w:rsidP="001F6936">
            <w:pPr>
              <w:jc w:val="center"/>
              <w:rPr>
                <w:b/>
              </w:rPr>
            </w:pPr>
            <w:r>
              <w:rPr>
                <w:b/>
              </w:rPr>
              <w:t>Table 6-4: Actors/Transaction Requirements for Federated DAF</w:t>
            </w:r>
          </w:p>
        </w:tc>
      </w:tr>
      <w:tr w:rsidR="00F3414E" w:rsidRPr="00D56C2B" w:rsidTr="00F42D4E">
        <w:trPr>
          <w:tblHeader/>
        </w:trPr>
        <w:tc>
          <w:tcPr>
            <w:tcW w:w="1188" w:type="dxa"/>
            <w:shd w:val="pct10" w:color="auto" w:fill="auto"/>
          </w:tcPr>
          <w:p w:rsidR="00F3414E" w:rsidRPr="00D56C2B" w:rsidRDefault="00F3414E" w:rsidP="00F42D4E">
            <w:pPr>
              <w:rPr>
                <w:b/>
              </w:rPr>
            </w:pPr>
            <w:r>
              <w:rPr>
                <w:b/>
              </w:rPr>
              <w:t>Actor</w:t>
            </w:r>
          </w:p>
        </w:tc>
        <w:tc>
          <w:tcPr>
            <w:tcW w:w="3690" w:type="dxa"/>
            <w:shd w:val="pct10" w:color="auto" w:fill="auto"/>
          </w:tcPr>
          <w:p w:rsidR="00F3414E" w:rsidRPr="00D56C2B" w:rsidRDefault="00F3414E" w:rsidP="00F42D4E">
            <w:pPr>
              <w:rPr>
                <w:b/>
              </w:rPr>
            </w:pPr>
            <w:r w:rsidRPr="00D56C2B">
              <w:rPr>
                <w:b/>
              </w:rPr>
              <w:t>Query Name</w:t>
            </w:r>
          </w:p>
        </w:tc>
        <w:tc>
          <w:tcPr>
            <w:tcW w:w="900" w:type="dxa"/>
            <w:shd w:val="pct10" w:color="auto" w:fill="auto"/>
          </w:tcPr>
          <w:p w:rsidR="00F3414E" w:rsidRPr="00D56C2B" w:rsidRDefault="00F3414E" w:rsidP="00F42D4E">
            <w:pPr>
              <w:rPr>
                <w:b/>
              </w:rPr>
            </w:pPr>
            <w:r>
              <w:rPr>
                <w:b/>
              </w:rPr>
              <w:t>SOAP/REST</w:t>
            </w:r>
          </w:p>
        </w:tc>
        <w:tc>
          <w:tcPr>
            <w:tcW w:w="1170" w:type="dxa"/>
            <w:shd w:val="pct10" w:color="auto" w:fill="auto"/>
          </w:tcPr>
          <w:p w:rsidR="00F3414E" w:rsidRPr="00D56C2B" w:rsidRDefault="00F3414E" w:rsidP="00F42D4E">
            <w:pPr>
              <w:rPr>
                <w:b/>
              </w:rPr>
            </w:pPr>
            <w:r>
              <w:rPr>
                <w:b/>
              </w:rPr>
              <w:t>Required/Optional</w:t>
            </w:r>
          </w:p>
        </w:tc>
        <w:tc>
          <w:tcPr>
            <w:tcW w:w="2520" w:type="dxa"/>
            <w:shd w:val="pct10" w:color="auto" w:fill="auto"/>
          </w:tcPr>
          <w:p w:rsidR="00F3414E" w:rsidRPr="00D56C2B" w:rsidRDefault="001F6936" w:rsidP="00F42D4E">
            <w:pPr>
              <w:rPr>
                <w:b/>
              </w:rPr>
            </w:pPr>
            <w:r>
              <w:rPr>
                <w:b/>
              </w:rPr>
              <w:t>IHE Profile Mapping for F</w:t>
            </w:r>
            <w:r w:rsidR="00F3414E" w:rsidRPr="00D56C2B">
              <w:rPr>
                <w:b/>
              </w:rPr>
              <w:t>DAF</w:t>
            </w:r>
          </w:p>
        </w:tc>
      </w:tr>
      <w:tr w:rsidR="00F3414E" w:rsidTr="00F42D4E">
        <w:tc>
          <w:tcPr>
            <w:tcW w:w="1188" w:type="dxa"/>
            <w:vMerge w:val="restart"/>
          </w:tcPr>
          <w:p w:rsidR="00F3414E" w:rsidRDefault="00F3414E" w:rsidP="00F42D4E">
            <w:r>
              <w:t>Query Requestor</w:t>
            </w:r>
          </w:p>
        </w:tc>
        <w:tc>
          <w:tcPr>
            <w:tcW w:w="3690" w:type="dxa"/>
            <w:vMerge w:val="restart"/>
          </w:tcPr>
          <w:p w:rsidR="00F3414E" w:rsidRDefault="00F3414E" w:rsidP="00F42D4E">
            <w:r>
              <w:t>Find Patient Identifiers for Patient Demographics</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D56C2B" w:rsidRDefault="00792ECC" w:rsidP="00F42D4E">
            <w:hyperlink r:id="rId155" w:history="1">
              <w:r w:rsidR="00F3414E" w:rsidRPr="007A5F7F">
                <w:rPr>
                  <w:rStyle w:val="Hyperlink"/>
                  <w:sz w:val="20"/>
                  <w:szCs w:val="20"/>
                </w:rPr>
                <w:t>XCPD</w:t>
              </w:r>
            </w:hyperlink>
            <w:r w:rsidR="00F3414E">
              <w:t xml:space="preserve"> – ITI55</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Find Document(s) based on Patient Identifiers (At least one of the options need to be supported)</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EA05AB" w:rsidRDefault="00792ECC" w:rsidP="00F42D4E">
            <w:pPr>
              <w:rPr>
                <w:color w:val="0000FF" w:themeColor="hyperlink"/>
                <w:sz w:val="20"/>
                <w:szCs w:val="20"/>
              </w:rPr>
            </w:pPr>
            <w:hyperlink r:id="rId156" w:history="1">
              <w:r w:rsidR="00F3414E" w:rsidRPr="007A5F7F">
                <w:rPr>
                  <w:rStyle w:val="Hyperlink"/>
                  <w:sz w:val="20"/>
                  <w:szCs w:val="20"/>
                </w:rPr>
                <w:t>XCA</w:t>
              </w:r>
            </w:hyperlink>
            <w:r w:rsidR="00F3414E">
              <w:rPr>
                <w:rStyle w:val="Hyperlink"/>
                <w:sz w:val="20"/>
                <w:szCs w:val="20"/>
              </w:rPr>
              <w:t xml:space="preserve"> </w:t>
            </w:r>
            <w:r w:rsidR="00F3414E">
              <w:rPr>
                <w:rStyle w:val="Hyperlink"/>
                <w:sz w:val="20"/>
                <w:szCs w:val="20"/>
                <w:u w:val="none"/>
              </w:rPr>
              <w:t xml:space="preserve"> - ITI 38</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Get Document(s) based on Document Identifiers (At least one of the options need to be supported)</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EA05AB" w:rsidRDefault="00792ECC" w:rsidP="00F42D4E">
            <w:pPr>
              <w:rPr>
                <w:color w:val="0000FF" w:themeColor="hyperlink"/>
                <w:sz w:val="20"/>
                <w:szCs w:val="20"/>
              </w:rPr>
            </w:pPr>
            <w:hyperlink r:id="rId157" w:history="1">
              <w:r w:rsidR="00F3414E" w:rsidRPr="007A5F7F">
                <w:rPr>
                  <w:rStyle w:val="Hyperlink"/>
                  <w:sz w:val="20"/>
                  <w:szCs w:val="20"/>
                </w:rPr>
                <w:t>XCA</w:t>
              </w:r>
            </w:hyperlink>
            <w:r w:rsidR="00F3414E">
              <w:rPr>
                <w:rStyle w:val="Hyperlink"/>
                <w:sz w:val="20"/>
                <w:szCs w:val="20"/>
              </w:rPr>
              <w:t xml:space="preserve"> </w:t>
            </w:r>
            <w:r w:rsidR="00F3414E">
              <w:rPr>
                <w:rStyle w:val="Hyperlink"/>
                <w:sz w:val="20"/>
                <w:szCs w:val="20"/>
                <w:u w:val="none"/>
              </w:rPr>
              <w:t xml:space="preserve"> - ITI 39</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Get data based on Patient Data and clinical data elements</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D675BD" w:rsidRDefault="00792ECC" w:rsidP="00F42D4E">
            <w:pPr>
              <w:rPr>
                <w:color w:val="0000FF" w:themeColor="hyperlink"/>
                <w:sz w:val="20"/>
                <w:szCs w:val="20"/>
              </w:rPr>
            </w:pPr>
            <w:hyperlink r:id="rId158" w:history="1">
              <w:r w:rsidR="00F3414E" w:rsidRPr="007A5F7F">
                <w:rPr>
                  <w:rStyle w:val="Hyperlink"/>
                  <w:sz w:val="20"/>
                  <w:szCs w:val="20"/>
                </w:rPr>
                <w:t>QED</w:t>
              </w:r>
            </w:hyperlink>
            <w:r w:rsidR="00F3414E">
              <w:rPr>
                <w:rStyle w:val="Hyperlink"/>
                <w:sz w:val="20"/>
                <w:szCs w:val="20"/>
              </w:rPr>
              <w:t xml:space="preserve"> </w:t>
            </w:r>
            <w:r w:rsidR="00F3414E">
              <w:rPr>
                <w:rStyle w:val="Hyperlink"/>
                <w:sz w:val="20"/>
                <w:szCs w:val="20"/>
                <w:u w:val="none"/>
              </w:rPr>
              <w:t>– PCC-1, All options</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Find Document(s) based on Patient Demographics</w:t>
            </w:r>
          </w:p>
        </w:tc>
        <w:tc>
          <w:tcPr>
            <w:tcW w:w="900" w:type="dxa"/>
          </w:tcPr>
          <w:p w:rsidR="00F3414E" w:rsidRDefault="00F3414E" w:rsidP="00F42D4E">
            <w:r>
              <w:t>SOAP</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Find Population data based on clinical data elements</w:t>
            </w:r>
          </w:p>
        </w:tc>
        <w:tc>
          <w:tcPr>
            <w:tcW w:w="900" w:type="dxa"/>
          </w:tcPr>
          <w:p w:rsidR="00F3414E" w:rsidRDefault="00F3414E" w:rsidP="00F42D4E">
            <w:r>
              <w:t>SOAP</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Supply and Consume User Assertions</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Default="00792ECC" w:rsidP="00F42D4E">
            <w:pPr>
              <w:rPr>
                <w:rStyle w:val="Hyperlink"/>
                <w:sz w:val="20"/>
                <w:szCs w:val="20"/>
                <w:u w:val="none"/>
              </w:rPr>
            </w:pPr>
            <w:hyperlink r:id="rId159" w:history="1">
              <w:r w:rsidR="00F3414E" w:rsidRPr="007A5F7F">
                <w:rPr>
                  <w:rStyle w:val="Hyperlink"/>
                  <w:sz w:val="20"/>
                  <w:szCs w:val="20"/>
                </w:rPr>
                <w:t>XUA</w:t>
              </w:r>
            </w:hyperlink>
            <w:r w:rsidR="00F3414E">
              <w:rPr>
                <w:rStyle w:val="Hyperlink"/>
                <w:sz w:val="20"/>
                <w:szCs w:val="20"/>
              </w:rPr>
              <w:t xml:space="preserve"> </w:t>
            </w:r>
            <w:r w:rsidR="00F3414E">
              <w:rPr>
                <w:rStyle w:val="Hyperlink"/>
                <w:sz w:val="20"/>
                <w:szCs w:val="20"/>
                <w:u w:val="none"/>
              </w:rPr>
              <w:t>– ITI 40</w:t>
            </w:r>
          </w:p>
          <w:p w:rsidR="00857C75" w:rsidRPr="00EB3407" w:rsidRDefault="00792ECC" w:rsidP="00F42D4E">
            <w:pPr>
              <w:rPr>
                <w:color w:val="0000FF" w:themeColor="hyperlink"/>
                <w:sz w:val="20"/>
                <w:szCs w:val="20"/>
              </w:rPr>
            </w:pPr>
            <w:hyperlink r:id="rId160" w:history="1">
              <w:r w:rsidR="00857C75" w:rsidRPr="007A5F7F">
                <w:rPr>
                  <w:rStyle w:val="Hyperlink"/>
                  <w:sz w:val="20"/>
                  <w:szCs w:val="20"/>
                </w:rPr>
                <w:t>BPPC</w:t>
              </w:r>
            </w:hyperlink>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O</w:t>
            </w:r>
          </w:p>
        </w:tc>
        <w:tc>
          <w:tcPr>
            <w:tcW w:w="2520" w:type="dxa"/>
          </w:tcPr>
          <w:p w:rsidR="00F3414E" w:rsidRDefault="00792ECC" w:rsidP="00F42D4E">
            <w:hyperlink r:id="rId161" w:history="1">
              <w:r w:rsidR="00F3414E" w:rsidRPr="007A5F7F">
                <w:rPr>
                  <w:rStyle w:val="Hyperlink"/>
                  <w:sz w:val="20"/>
                  <w:szCs w:val="20"/>
                </w:rPr>
                <w:t>IUA</w:t>
              </w:r>
            </w:hyperlink>
            <w:r w:rsidR="00F3414E">
              <w:rPr>
                <w:rStyle w:val="Hyperlink"/>
                <w:sz w:val="20"/>
                <w:szCs w:val="20"/>
              </w:rPr>
              <w:t xml:space="preserve"> </w:t>
            </w:r>
            <w:r w:rsidR="00F3414E">
              <w:rPr>
                <w:rStyle w:val="Hyperlink"/>
                <w:sz w:val="20"/>
                <w:szCs w:val="20"/>
                <w:u w:val="none"/>
              </w:rPr>
              <w:t xml:space="preserve"> - ITI Y1, ITI Y3</w:t>
            </w:r>
          </w:p>
        </w:tc>
      </w:tr>
      <w:tr w:rsidR="00F3414E" w:rsidTr="00F42D4E">
        <w:tc>
          <w:tcPr>
            <w:tcW w:w="1188" w:type="dxa"/>
            <w:vMerge w:val="restart"/>
          </w:tcPr>
          <w:p w:rsidR="00F3414E" w:rsidRDefault="00F3414E" w:rsidP="00F42D4E">
            <w:r>
              <w:t>Query Responder</w:t>
            </w:r>
          </w:p>
        </w:tc>
        <w:tc>
          <w:tcPr>
            <w:tcW w:w="3690" w:type="dxa"/>
            <w:vMerge w:val="restart"/>
          </w:tcPr>
          <w:p w:rsidR="00F3414E" w:rsidRDefault="00F3414E" w:rsidP="00F42D4E">
            <w:r>
              <w:t>Find Patient Identifiers for Patient Demographics</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CA058E" w:rsidRDefault="00792ECC" w:rsidP="00F42D4E">
            <w:hyperlink r:id="rId162" w:history="1">
              <w:r w:rsidR="00F3414E" w:rsidRPr="007A5F7F">
                <w:rPr>
                  <w:rStyle w:val="Hyperlink"/>
                  <w:sz w:val="20"/>
                  <w:szCs w:val="20"/>
                </w:rPr>
                <w:t>XCPD</w:t>
              </w:r>
            </w:hyperlink>
            <w:r w:rsidR="00F3414E">
              <w:t xml:space="preserve"> – ITI55</w:t>
            </w:r>
          </w:p>
          <w:p w:rsidR="00F3414E" w:rsidRPr="00D56C2B" w:rsidRDefault="00F3414E" w:rsidP="00F42D4E"/>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 xml:space="preserve">Find Document(s) based on Patient Identifiers </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EA05AB" w:rsidRDefault="00792ECC" w:rsidP="00F42D4E">
            <w:pPr>
              <w:rPr>
                <w:color w:val="0000FF" w:themeColor="hyperlink"/>
                <w:sz w:val="20"/>
                <w:szCs w:val="20"/>
              </w:rPr>
            </w:pPr>
            <w:hyperlink r:id="rId163" w:history="1">
              <w:r w:rsidR="00F3414E" w:rsidRPr="007A5F7F">
                <w:rPr>
                  <w:rStyle w:val="Hyperlink"/>
                  <w:sz w:val="20"/>
                  <w:szCs w:val="20"/>
                </w:rPr>
                <w:t>XCA</w:t>
              </w:r>
            </w:hyperlink>
            <w:r w:rsidR="00F3414E">
              <w:rPr>
                <w:rStyle w:val="Hyperlink"/>
                <w:sz w:val="20"/>
                <w:szCs w:val="20"/>
              </w:rPr>
              <w:t xml:space="preserve"> </w:t>
            </w:r>
            <w:r w:rsidR="00F3414E">
              <w:rPr>
                <w:rStyle w:val="Hyperlink"/>
                <w:sz w:val="20"/>
                <w:szCs w:val="20"/>
                <w:u w:val="none"/>
              </w:rPr>
              <w:t xml:space="preserve"> - ITI 38</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R</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 xml:space="preserve">Get Document(s) based on Document Identifiers </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EA05AB" w:rsidRDefault="00792ECC" w:rsidP="00F42D4E">
            <w:pPr>
              <w:rPr>
                <w:color w:val="0000FF" w:themeColor="hyperlink"/>
                <w:sz w:val="20"/>
                <w:szCs w:val="20"/>
              </w:rPr>
            </w:pPr>
            <w:hyperlink r:id="rId164" w:history="1">
              <w:r w:rsidR="00F3414E" w:rsidRPr="007A5F7F">
                <w:rPr>
                  <w:rStyle w:val="Hyperlink"/>
                  <w:sz w:val="20"/>
                  <w:szCs w:val="20"/>
                </w:rPr>
                <w:t>XCA</w:t>
              </w:r>
            </w:hyperlink>
            <w:r w:rsidR="00F3414E">
              <w:rPr>
                <w:rStyle w:val="Hyperlink"/>
                <w:sz w:val="20"/>
                <w:szCs w:val="20"/>
              </w:rPr>
              <w:t xml:space="preserve"> </w:t>
            </w:r>
            <w:r w:rsidR="00F3414E">
              <w:rPr>
                <w:rStyle w:val="Hyperlink"/>
                <w:sz w:val="20"/>
                <w:szCs w:val="20"/>
                <w:u w:val="none"/>
              </w:rPr>
              <w:t xml:space="preserve"> - ITI 39</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R</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Get data based on Patient Data and clinical data elements</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Pr="00D675BD" w:rsidRDefault="00792ECC" w:rsidP="00F42D4E">
            <w:pPr>
              <w:rPr>
                <w:color w:val="0000FF" w:themeColor="hyperlink"/>
                <w:sz w:val="20"/>
                <w:szCs w:val="20"/>
              </w:rPr>
            </w:pPr>
            <w:hyperlink r:id="rId165" w:history="1">
              <w:r w:rsidR="00F3414E" w:rsidRPr="007A5F7F">
                <w:rPr>
                  <w:rStyle w:val="Hyperlink"/>
                  <w:sz w:val="20"/>
                  <w:szCs w:val="20"/>
                </w:rPr>
                <w:t>QED</w:t>
              </w:r>
            </w:hyperlink>
            <w:r w:rsidR="00F3414E">
              <w:rPr>
                <w:rStyle w:val="Hyperlink"/>
                <w:sz w:val="20"/>
                <w:szCs w:val="20"/>
              </w:rPr>
              <w:t xml:space="preserve"> </w:t>
            </w:r>
            <w:r w:rsidR="00F3414E">
              <w:rPr>
                <w:rStyle w:val="Hyperlink"/>
                <w:sz w:val="20"/>
                <w:szCs w:val="20"/>
                <w:u w:val="none"/>
              </w:rPr>
              <w:t>– PCC-1, All options</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Find Document(s) based on Patient Demographics</w:t>
            </w:r>
          </w:p>
        </w:tc>
        <w:tc>
          <w:tcPr>
            <w:tcW w:w="900" w:type="dxa"/>
          </w:tcPr>
          <w:p w:rsidR="00F3414E" w:rsidRDefault="00F3414E" w:rsidP="00F42D4E">
            <w:r>
              <w:t>SOAP</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Find Population data based on clinical data elements</w:t>
            </w:r>
          </w:p>
        </w:tc>
        <w:tc>
          <w:tcPr>
            <w:tcW w:w="900" w:type="dxa"/>
          </w:tcPr>
          <w:p w:rsidR="00F3414E" w:rsidRDefault="00F3414E" w:rsidP="00F42D4E">
            <w:r>
              <w:t>SOAP</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N/A</w:t>
            </w:r>
          </w:p>
        </w:tc>
        <w:tc>
          <w:tcPr>
            <w:tcW w:w="2520" w:type="dxa"/>
          </w:tcPr>
          <w:p w:rsidR="00F3414E" w:rsidRDefault="00F3414E" w:rsidP="00F42D4E">
            <w:r>
              <w:t>Gap</w:t>
            </w:r>
          </w:p>
        </w:tc>
      </w:tr>
      <w:tr w:rsidR="00F3414E" w:rsidTr="00F42D4E">
        <w:tc>
          <w:tcPr>
            <w:tcW w:w="1188" w:type="dxa"/>
            <w:vMerge/>
          </w:tcPr>
          <w:p w:rsidR="00F3414E" w:rsidRDefault="00F3414E" w:rsidP="00F42D4E"/>
        </w:tc>
        <w:tc>
          <w:tcPr>
            <w:tcW w:w="3690" w:type="dxa"/>
            <w:vMerge w:val="restart"/>
          </w:tcPr>
          <w:p w:rsidR="00F3414E" w:rsidRDefault="00F3414E" w:rsidP="00F42D4E">
            <w:r>
              <w:t>Supply and Consume User Assertions</w:t>
            </w:r>
          </w:p>
        </w:tc>
        <w:tc>
          <w:tcPr>
            <w:tcW w:w="900" w:type="dxa"/>
          </w:tcPr>
          <w:p w:rsidR="00F3414E" w:rsidRDefault="00F3414E" w:rsidP="00F42D4E">
            <w:r>
              <w:t>SOAP</w:t>
            </w:r>
          </w:p>
        </w:tc>
        <w:tc>
          <w:tcPr>
            <w:tcW w:w="1170" w:type="dxa"/>
          </w:tcPr>
          <w:p w:rsidR="00F3414E" w:rsidRDefault="00F3414E" w:rsidP="00F42D4E">
            <w:r>
              <w:t>R</w:t>
            </w:r>
          </w:p>
        </w:tc>
        <w:tc>
          <w:tcPr>
            <w:tcW w:w="2520" w:type="dxa"/>
          </w:tcPr>
          <w:p w:rsidR="00F3414E" w:rsidRDefault="00792ECC" w:rsidP="00F42D4E">
            <w:pPr>
              <w:rPr>
                <w:rStyle w:val="Hyperlink"/>
                <w:sz w:val="20"/>
                <w:szCs w:val="20"/>
                <w:u w:val="none"/>
              </w:rPr>
            </w:pPr>
            <w:hyperlink r:id="rId166" w:history="1">
              <w:r w:rsidR="00F3414E" w:rsidRPr="007A5F7F">
                <w:rPr>
                  <w:rStyle w:val="Hyperlink"/>
                  <w:sz w:val="20"/>
                  <w:szCs w:val="20"/>
                </w:rPr>
                <w:t>XUA</w:t>
              </w:r>
            </w:hyperlink>
            <w:r w:rsidR="00F3414E">
              <w:rPr>
                <w:rStyle w:val="Hyperlink"/>
                <w:sz w:val="20"/>
                <w:szCs w:val="20"/>
              </w:rPr>
              <w:t xml:space="preserve"> </w:t>
            </w:r>
            <w:r w:rsidR="00F3414E">
              <w:rPr>
                <w:rStyle w:val="Hyperlink"/>
                <w:sz w:val="20"/>
                <w:szCs w:val="20"/>
                <w:u w:val="none"/>
              </w:rPr>
              <w:t>– ITI 40</w:t>
            </w:r>
          </w:p>
          <w:p w:rsidR="00857C75" w:rsidRPr="00EB3407" w:rsidRDefault="00792ECC" w:rsidP="00F42D4E">
            <w:pPr>
              <w:rPr>
                <w:color w:val="0000FF" w:themeColor="hyperlink"/>
                <w:sz w:val="20"/>
                <w:szCs w:val="20"/>
              </w:rPr>
            </w:pPr>
            <w:hyperlink r:id="rId167" w:history="1">
              <w:r w:rsidR="00857C75" w:rsidRPr="007A5F7F">
                <w:rPr>
                  <w:rStyle w:val="Hyperlink"/>
                  <w:sz w:val="20"/>
                  <w:szCs w:val="20"/>
                </w:rPr>
                <w:t>BPPC</w:t>
              </w:r>
            </w:hyperlink>
          </w:p>
        </w:tc>
      </w:tr>
      <w:tr w:rsidR="00F3414E" w:rsidTr="00F42D4E">
        <w:tc>
          <w:tcPr>
            <w:tcW w:w="1188" w:type="dxa"/>
            <w:vMerge/>
          </w:tcPr>
          <w:p w:rsidR="00F3414E" w:rsidRDefault="00F3414E" w:rsidP="00F42D4E"/>
        </w:tc>
        <w:tc>
          <w:tcPr>
            <w:tcW w:w="3690" w:type="dxa"/>
            <w:vMerge/>
          </w:tcPr>
          <w:p w:rsidR="00F3414E" w:rsidRDefault="00F3414E" w:rsidP="00F42D4E"/>
        </w:tc>
        <w:tc>
          <w:tcPr>
            <w:tcW w:w="900" w:type="dxa"/>
          </w:tcPr>
          <w:p w:rsidR="00F3414E" w:rsidRDefault="00F3414E" w:rsidP="00F42D4E">
            <w:r>
              <w:t>REST</w:t>
            </w:r>
          </w:p>
        </w:tc>
        <w:tc>
          <w:tcPr>
            <w:tcW w:w="1170" w:type="dxa"/>
          </w:tcPr>
          <w:p w:rsidR="00F3414E" w:rsidRDefault="00F3414E" w:rsidP="00F42D4E">
            <w:r>
              <w:t>R</w:t>
            </w:r>
          </w:p>
        </w:tc>
        <w:tc>
          <w:tcPr>
            <w:tcW w:w="2520" w:type="dxa"/>
          </w:tcPr>
          <w:p w:rsidR="00F3414E" w:rsidRDefault="00792ECC" w:rsidP="00F42D4E">
            <w:hyperlink r:id="rId168" w:history="1">
              <w:r w:rsidR="00F3414E" w:rsidRPr="007A5F7F">
                <w:rPr>
                  <w:rStyle w:val="Hyperlink"/>
                  <w:sz w:val="20"/>
                  <w:szCs w:val="20"/>
                </w:rPr>
                <w:t>IUA</w:t>
              </w:r>
            </w:hyperlink>
            <w:r w:rsidR="00F3414E">
              <w:rPr>
                <w:rStyle w:val="Hyperlink"/>
                <w:sz w:val="20"/>
                <w:szCs w:val="20"/>
              </w:rPr>
              <w:t xml:space="preserve"> </w:t>
            </w:r>
            <w:r w:rsidR="00F3414E">
              <w:rPr>
                <w:rStyle w:val="Hyperlink"/>
                <w:sz w:val="20"/>
                <w:szCs w:val="20"/>
                <w:u w:val="none"/>
              </w:rPr>
              <w:t xml:space="preserve"> - ITI Y1, ITI Y3</w:t>
            </w:r>
          </w:p>
        </w:tc>
      </w:tr>
    </w:tbl>
    <w:p w:rsidR="00F3414E" w:rsidRDefault="00F3414E" w:rsidP="0006381E"/>
    <w:p w:rsidR="00554232" w:rsidRDefault="00554232" w:rsidP="00554232">
      <w:pPr>
        <w:pStyle w:val="Heading4"/>
        <w:numPr>
          <w:ilvl w:val="3"/>
          <w:numId w:val="17"/>
        </w:numPr>
      </w:pPr>
      <w:bookmarkStart w:id="54" w:name="_Toc379381133"/>
      <w:r>
        <w:t>Interoperability across Transport Stacks</w:t>
      </w:r>
      <w:bookmarkEnd w:id="54"/>
    </w:p>
    <w:p w:rsidR="007255C9" w:rsidRDefault="007255C9" w:rsidP="00554232">
      <w:r>
        <w:t xml:space="preserve">Using the SAIF approach, we have identified the existing IHE profiles that can be used for certain DAF transactions and queries using </w:t>
      </w:r>
      <w:r w:rsidR="00F43DA9">
        <w:t xml:space="preserve">both </w:t>
      </w:r>
      <w:r>
        <w:t xml:space="preserve">a SOAP and RESTful query stack. </w:t>
      </w:r>
    </w:p>
    <w:p w:rsidR="007255C9" w:rsidRDefault="007255C9" w:rsidP="00554232">
      <w:r>
        <w:t xml:space="preserve">In order to address interoperability using multiple transports where by a Query Requestor can choose either SOAP or RESTful query stack to access the required </w:t>
      </w:r>
      <w:r w:rsidR="00F42D4E">
        <w:t>data;</w:t>
      </w:r>
      <w:r>
        <w:t xml:space="preserve"> Query Responders will be required to support both the SOAP and RESTful versions of the query stack as identified in sections TBD. </w:t>
      </w:r>
    </w:p>
    <w:p w:rsidR="005073DD" w:rsidRDefault="005073DD" w:rsidP="005073DD">
      <w:pPr>
        <w:pStyle w:val="Heading4"/>
        <w:numPr>
          <w:ilvl w:val="3"/>
          <w:numId w:val="17"/>
        </w:numPr>
      </w:pPr>
      <w:bookmarkStart w:id="55" w:name="_Toc379381134"/>
      <w:r>
        <w:t xml:space="preserve">Modularity </w:t>
      </w:r>
      <w:r w:rsidR="00995DA6">
        <w:t xml:space="preserve">and Substitutability within SOAP Query </w:t>
      </w:r>
      <w:r>
        <w:t>stacks</w:t>
      </w:r>
      <w:bookmarkEnd w:id="55"/>
    </w:p>
    <w:p w:rsidR="00591B6D" w:rsidRDefault="005369D7" w:rsidP="00591B6D">
      <w:r>
        <w:t>The modularity of the SOAP query stack is as shown in the diagram</w:t>
      </w:r>
    </w:p>
    <w:p w:rsidR="005369D7" w:rsidRDefault="00995DA6" w:rsidP="005369D7">
      <w:pPr>
        <w:jc w:val="center"/>
      </w:pPr>
      <w:r>
        <w:rPr>
          <w:noProof/>
        </w:rPr>
        <w:drawing>
          <wp:inline distT="0" distB="0" distL="0" distR="0" wp14:anchorId="451B0566" wp14:editId="38AAE4AF">
            <wp:extent cx="2025650" cy="220401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027979" cy="2206553"/>
                    </a:xfrm>
                    <a:prstGeom prst="rect">
                      <a:avLst/>
                    </a:prstGeom>
                    <a:noFill/>
                  </pic:spPr>
                </pic:pic>
              </a:graphicData>
            </a:graphic>
          </wp:inline>
        </w:drawing>
      </w:r>
    </w:p>
    <w:p w:rsidR="001F6936" w:rsidRDefault="001F6936" w:rsidP="001F6936">
      <w:pPr>
        <w:pStyle w:val="Caption"/>
        <w:jc w:val="center"/>
      </w:pPr>
      <w:r>
        <w:t>Figure 6-1: SOAP Stack Modular Components</w:t>
      </w:r>
    </w:p>
    <w:p w:rsidR="005369D7" w:rsidRDefault="005369D7" w:rsidP="005369D7">
      <w:r>
        <w:t>The ability to introduce new content profiles in the query stack requires the following activities</w:t>
      </w:r>
    </w:p>
    <w:p w:rsidR="005369D7" w:rsidRDefault="005369D7" w:rsidP="005369D7">
      <w:pPr>
        <w:pStyle w:val="ListParagraph"/>
        <w:numPr>
          <w:ilvl w:val="0"/>
          <w:numId w:val="25"/>
        </w:numPr>
        <w:rPr>
          <w:rFonts w:asciiTheme="minorHAnsi" w:hAnsiTheme="minorHAnsi"/>
          <w:sz w:val="22"/>
          <w:szCs w:val="22"/>
        </w:rPr>
      </w:pPr>
      <w:r w:rsidRPr="005369D7">
        <w:rPr>
          <w:rFonts w:asciiTheme="minorHAnsi" w:hAnsiTheme="minorHAnsi"/>
          <w:sz w:val="22"/>
          <w:szCs w:val="22"/>
        </w:rPr>
        <w:t>Create a new content profile following the IHE process</w:t>
      </w:r>
    </w:p>
    <w:p w:rsidR="00761BA6" w:rsidRDefault="00761BA6" w:rsidP="005369D7">
      <w:pPr>
        <w:pStyle w:val="ListParagraph"/>
        <w:numPr>
          <w:ilvl w:val="0"/>
          <w:numId w:val="25"/>
        </w:numPr>
        <w:rPr>
          <w:rFonts w:asciiTheme="minorHAnsi" w:hAnsiTheme="minorHAnsi"/>
          <w:sz w:val="22"/>
          <w:szCs w:val="22"/>
        </w:rPr>
      </w:pPr>
      <w:r>
        <w:rPr>
          <w:rFonts w:asciiTheme="minorHAnsi" w:hAnsiTheme="minorHAnsi"/>
          <w:sz w:val="22"/>
          <w:szCs w:val="22"/>
        </w:rPr>
        <w:t>Reuse the security and SOAP parts of the query stack as it is currently present.</w:t>
      </w:r>
    </w:p>
    <w:p w:rsidR="00761BA6" w:rsidRDefault="00761BA6" w:rsidP="00761BA6">
      <w:r>
        <w:t>The ability to introduce a new security profile in the query stack requires the following activities</w:t>
      </w:r>
    </w:p>
    <w:p w:rsidR="00761BA6" w:rsidRPr="00761BA6" w:rsidRDefault="00761BA6" w:rsidP="00761BA6">
      <w:pPr>
        <w:pStyle w:val="ListParagraph"/>
        <w:numPr>
          <w:ilvl w:val="0"/>
          <w:numId w:val="26"/>
        </w:numPr>
        <w:rPr>
          <w:rFonts w:asciiTheme="minorHAnsi" w:hAnsiTheme="minorHAnsi"/>
          <w:sz w:val="22"/>
          <w:szCs w:val="22"/>
        </w:rPr>
      </w:pPr>
      <w:r w:rsidRPr="00761BA6">
        <w:rPr>
          <w:rFonts w:asciiTheme="minorHAnsi" w:hAnsiTheme="minorHAnsi"/>
          <w:sz w:val="22"/>
          <w:szCs w:val="22"/>
        </w:rPr>
        <w:t>Create a new security profile compatible with the SOAP stack using the right SOAP WS-* specifications.</w:t>
      </w:r>
    </w:p>
    <w:p w:rsidR="00761BA6" w:rsidRPr="00761BA6" w:rsidRDefault="00761BA6" w:rsidP="00761BA6">
      <w:pPr>
        <w:pStyle w:val="ListParagraph"/>
        <w:numPr>
          <w:ilvl w:val="0"/>
          <w:numId w:val="26"/>
        </w:numPr>
        <w:rPr>
          <w:rFonts w:asciiTheme="minorHAnsi" w:hAnsiTheme="minorHAnsi"/>
          <w:sz w:val="22"/>
          <w:szCs w:val="22"/>
        </w:rPr>
      </w:pPr>
      <w:r w:rsidRPr="00761BA6">
        <w:rPr>
          <w:rFonts w:asciiTheme="minorHAnsi" w:hAnsiTheme="minorHAnsi"/>
          <w:sz w:val="22"/>
          <w:szCs w:val="22"/>
        </w:rPr>
        <w:t>Reuse the SOAP and content parts of the query stack as it is currently present.</w:t>
      </w:r>
    </w:p>
    <w:p w:rsidR="00761BA6" w:rsidRDefault="00761BA6" w:rsidP="00761BA6">
      <w:r>
        <w:t>The SOAP part of the stack includes the following components and is based on the Appendix V of IHE TF Vol</w:t>
      </w:r>
      <w:r w:rsidR="00995DA6">
        <w:t>ume TBD.</w:t>
      </w:r>
      <w:r>
        <w:t xml:space="preserve"> </w:t>
      </w:r>
    </w:p>
    <w:p w:rsidR="00761BA6" w:rsidRPr="00761BA6" w:rsidRDefault="00761BA6" w:rsidP="00761BA6">
      <w:pPr>
        <w:pStyle w:val="ListParagraph"/>
        <w:numPr>
          <w:ilvl w:val="0"/>
          <w:numId w:val="27"/>
        </w:numPr>
        <w:rPr>
          <w:rFonts w:asciiTheme="minorHAnsi" w:hAnsiTheme="minorHAnsi"/>
          <w:sz w:val="22"/>
          <w:szCs w:val="22"/>
        </w:rPr>
      </w:pPr>
      <w:r w:rsidRPr="00761BA6">
        <w:rPr>
          <w:rFonts w:asciiTheme="minorHAnsi" w:hAnsiTheme="minorHAnsi"/>
          <w:sz w:val="22"/>
          <w:szCs w:val="22"/>
        </w:rPr>
        <w:t xml:space="preserve">SOAP 1.2 requirements </w:t>
      </w:r>
    </w:p>
    <w:p w:rsidR="00761BA6" w:rsidRPr="00761BA6" w:rsidRDefault="00761BA6" w:rsidP="00761BA6">
      <w:pPr>
        <w:pStyle w:val="ListParagraph"/>
        <w:numPr>
          <w:ilvl w:val="0"/>
          <w:numId w:val="27"/>
        </w:numPr>
        <w:rPr>
          <w:rFonts w:asciiTheme="minorHAnsi" w:hAnsiTheme="minorHAnsi"/>
          <w:sz w:val="22"/>
          <w:szCs w:val="22"/>
        </w:rPr>
      </w:pPr>
      <w:r w:rsidRPr="00761BA6">
        <w:rPr>
          <w:rFonts w:asciiTheme="minorHAnsi" w:hAnsiTheme="minorHAnsi"/>
          <w:sz w:val="22"/>
          <w:szCs w:val="22"/>
        </w:rPr>
        <w:t>WS-Addressing requirements</w:t>
      </w:r>
    </w:p>
    <w:p w:rsidR="00761BA6" w:rsidRPr="00761BA6" w:rsidRDefault="00761BA6" w:rsidP="00761BA6">
      <w:pPr>
        <w:pStyle w:val="ListParagraph"/>
        <w:numPr>
          <w:ilvl w:val="0"/>
          <w:numId w:val="27"/>
        </w:numPr>
      </w:pPr>
      <w:r w:rsidRPr="00761BA6">
        <w:rPr>
          <w:rFonts w:asciiTheme="minorHAnsi" w:hAnsiTheme="minorHAnsi"/>
          <w:sz w:val="22"/>
          <w:szCs w:val="22"/>
        </w:rPr>
        <w:t>MTOM and XOP requirements</w:t>
      </w:r>
    </w:p>
    <w:p w:rsidR="00E96380" w:rsidRDefault="00761BA6" w:rsidP="004F54FC">
      <w:r>
        <w:t xml:space="preserve">It would be good to modularize the existing SOAP part to split the different requirements in a modular fashion because not all content profiles would require MTOM and/or XOP requirements. </w:t>
      </w:r>
    </w:p>
    <w:p w:rsidR="00995DA6" w:rsidRDefault="00995DA6" w:rsidP="004F54FC">
      <w:r>
        <w:t xml:space="preserve">The Transport requirements involve the use of HTTP along with Mutual TLS Authentication (Secure Node part of the ATNA profile) and the Audit Logging requirements. </w:t>
      </w:r>
    </w:p>
    <w:p w:rsidR="000857CD" w:rsidRDefault="000857CD" w:rsidP="000857CD">
      <w:pPr>
        <w:pStyle w:val="Heading2"/>
      </w:pPr>
      <w:bookmarkStart w:id="56" w:name="_Toc379381135"/>
      <w:r>
        <w:t>6.4</w:t>
      </w:r>
      <w:r w:rsidR="009338DF">
        <w:t xml:space="preserve"> </w:t>
      </w:r>
      <w:r>
        <w:t>Engineering Dimension</w:t>
      </w:r>
      <w:bookmarkEnd w:id="56"/>
    </w:p>
    <w:p w:rsidR="002F765B" w:rsidRDefault="009849AF" w:rsidP="004F54FC">
      <w:r>
        <w:t>The IHE profiles identified provide sample deployment options specific to each profile. DAF uses multiple profiles and the following section identifies sample deployment models from a DAF perspective.</w:t>
      </w:r>
    </w:p>
    <w:p w:rsidR="009849AF" w:rsidRDefault="009849AF" w:rsidP="009849AF">
      <w:pPr>
        <w:pStyle w:val="Heading2"/>
      </w:pPr>
      <w:bookmarkStart w:id="57" w:name="_Toc379381136"/>
      <w:r>
        <w:t>6.4.1 LDAF Deployment Model 1</w:t>
      </w:r>
      <w:bookmarkEnd w:id="57"/>
    </w:p>
    <w:p w:rsidR="001F6936" w:rsidRPr="001F6936" w:rsidRDefault="001F6936" w:rsidP="001F6936">
      <w:r>
        <w:t>In the deployment model shown below, both the Query Requestor and Query Responders are part of the same application within the enterprise.</w:t>
      </w:r>
    </w:p>
    <w:p w:rsidR="009849AF" w:rsidRDefault="009849AF" w:rsidP="004F54FC">
      <w:r>
        <w:rPr>
          <w:noProof/>
        </w:rPr>
        <w:drawing>
          <wp:inline distT="0" distB="0" distL="0" distR="0" wp14:anchorId="0F13E41F" wp14:editId="092324E0">
            <wp:extent cx="5872702" cy="1753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871084" cy="1752872"/>
                    </a:xfrm>
                    <a:prstGeom prst="rect">
                      <a:avLst/>
                    </a:prstGeom>
                    <a:noFill/>
                  </pic:spPr>
                </pic:pic>
              </a:graphicData>
            </a:graphic>
          </wp:inline>
        </w:drawing>
      </w:r>
    </w:p>
    <w:p w:rsidR="001F6936" w:rsidRDefault="001F6936" w:rsidP="001F6936">
      <w:pPr>
        <w:pStyle w:val="Caption"/>
        <w:jc w:val="center"/>
      </w:pPr>
      <w:r>
        <w:t>Figure 6-2: LDAF Deployment Model 1</w:t>
      </w:r>
    </w:p>
    <w:p w:rsidR="009849AF" w:rsidRDefault="009849AF" w:rsidP="009849AF">
      <w:pPr>
        <w:pStyle w:val="Heading2"/>
      </w:pPr>
      <w:bookmarkStart w:id="58" w:name="_Toc379381137"/>
      <w:r w:rsidRPr="009849AF">
        <w:t>6.4.2 LDAF Deployment Model 2</w:t>
      </w:r>
      <w:bookmarkEnd w:id="58"/>
    </w:p>
    <w:p w:rsidR="001F6936" w:rsidRPr="001F6936" w:rsidRDefault="001F6936" w:rsidP="001F6936">
      <w:r>
        <w:t xml:space="preserve">In the deployment model shown below, the Query Requestor and Query Responders are part of two different applications but within the same enterprise. </w:t>
      </w:r>
    </w:p>
    <w:p w:rsidR="004F54FC" w:rsidRDefault="009849AF" w:rsidP="004F54FC">
      <w:r>
        <w:rPr>
          <w:noProof/>
        </w:rPr>
        <w:drawing>
          <wp:inline distT="0" distB="0" distL="0" distR="0" wp14:anchorId="244A4DEA" wp14:editId="519BC7BF">
            <wp:extent cx="6044146" cy="180951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042486" cy="1809017"/>
                    </a:xfrm>
                    <a:prstGeom prst="rect">
                      <a:avLst/>
                    </a:prstGeom>
                    <a:noFill/>
                  </pic:spPr>
                </pic:pic>
              </a:graphicData>
            </a:graphic>
          </wp:inline>
        </w:drawing>
      </w:r>
    </w:p>
    <w:p w:rsidR="001F6936" w:rsidRDefault="001F6936" w:rsidP="001F6936">
      <w:pPr>
        <w:pStyle w:val="Caption"/>
        <w:jc w:val="center"/>
      </w:pPr>
      <w:r>
        <w:t>Figure 6-3: LDAF Deployment Model 2</w:t>
      </w:r>
    </w:p>
    <w:p w:rsidR="00ED3683" w:rsidRDefault="002A386A" w:rsidP="00ED3683">
      <w:pPr>
        <w:pStyle w:val="Heading2"/>
      </w:pPr>
      <w:bookmarkStart w:id="59" w:name="_Toc379381138"/>
      <w:r>
        <w:t>6.4.3 TDAF Deployment Model</w:t>
      </w:r>
      <w:bookmarkEnd w:id="59"/>
      <w:r>
        <w:t xml:space="preserve"> </w:t>
      </w:r>
    </w:p>
    <w:p w:rsidR="002A386A" w:rsidRDefault="00415BF0" w:rsidP="002A386A">
      <w:r>
        <w:rPr>
          <w:noProof/>
        </w:rPr>
        <w:drawing>
          <wp:inline distT="0" distB="0" distL="0" distR="0" wp14:anchorId="604ADE00" wp14:editId="33338A41">
            <wp:extent cx="5981431" cy="2217513"/>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988283" cy="2220053"/>
                    </a:xfrm>
                    <a:prstGeom prst="rect">
                      <a:avLst/>
                    </a:prstGeom>
                    <a:noFill/>
                  </pic:spPr>
                </pic:pic>
              </a:graphicData>
            </a:graphic>
          </wp:inline>
        </w:drawing>
      </w:r>
    </w:p>
    <w:p w:rsidR="001F6936" w:rsidRPr="002A386A" w:rsidRDefault="001F6936" w:rsidP="001F6936">
      <w:pPr>
        <w:pStyle w:val="Caption"/>
        <w:jc w:val="center"/>
      </w:pPr>
      <w:r>
        <w:t>Figure 6-4: TDAF Deployment Model</w:t>
      </w:r>
    </w:p>
    <w:p w:rsidR="00906A67" w:rsidRDefault="00906A67" w:rsidP="00C034BA">
      <w:pPr>
        <w:pStyle w:val="Heading1"/>
        <w:numPr>
          <w:ilvl w:val="0"/>
          <w:numId w:val="28"/>
        </w:numPr>
      </w:pPr>
      <w:bookmarkStart w:id="60" w:name="_Toc379381139"/>
      <w:r>
        <w:t>Conclusions</w:t>
      </w:r>
      <w:bookmarkEnd w:id="60"/>
    </w:p>
    <w:p w:rsidR="002F765B" w:rsidRDefault="00C034BA" w:rsidP="002F765B">
      <w:r>
        <w:t>The white paper shows how</w:t>
      </w:r>
      <w:r w:rsidR="00FC30DD">
        <w:t xml:space="preserve"> SAIF was used to identify existing IHE profiles </w:t>
      </w:r>
      <w:r>
        <w:t xml:space="preserve">that can be used to meet DAF requirements along with any </w:t>
      </w:r>
      <w:r w:rsidR="00FC30DD">
        <w:t xml:space="preserve">gaps </w:t>
      </w:r>
      <w:r>
        <w:t xml:space="preserve">that will have to be fulfilled. The figure below shows the various concrete sections of the documents that were created as part of the DAF white paper.  </w:t>
      </w:r>
    </w:p>
    <w:p w:rsidR="007255C9" w:rsidRDefault="007255C9" w:rsidP="002F765B">
      <w:r>
        <w:rPr>
          <w:noProof/>
        </w:rPr>
        <w:drawing>
          <wp:inline distT="0" distB="0" distL="0" distR="0" wp14:anchorId="5B4BBACD" wp14:editId="034A267D">
            <wp:extent cx="5663501" cy="3258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5676129" cy="3265932"/>
                    </a:xfrm>
                    <a:prstGeom prst="rect">
                      <a:avLst/>
                    </a:prstGeom>
                    <a:noFill/>
                  </pic:spPr>
                </pic:pic>
              </a:graphicData>
            </a:graphic>
          </wp:inline>
        </w:drawing>
      </w:r>
    </w:p>
    <w:p w:rsidR="00C034BA" w:rsidRDefault="00C034BA" w:rsidP="00C034BA">
      <w:pPr>
        <w:pStyle w:val="Caption"/>
        <w:jc w:val="center"/>
      </w:pPr>
      <w:r>
        <w:t>Figure 7-1: HL7 SAIF as applied to DAF</w:t>
      </w:r>
    </w:p>
    <w:p w:rsidR="002F765B" w:rsidRDefault="00C034BA" w:rsidP="002F765B">
      <w:pPr>
        <w:rPr>
          <w:b/>
          <w:u w:val="single"/>
        </w:rPr>
      </w:pPr>
      <w:r>
        <w:rPr>
          <w:b/>
          <w:u w:val="single"/>
        </w:rPr>
        <w:t>The following conclusions can be drawn from the analysis of the existing IHE profiles.</w:t>
      </w:r>
    </w:p>
    <w:p w:rsidR="002F765B" w:rsidRDefault="002F765B" w:rsidP="002F765B">
      <w:pPr>
        <w:pStyle w:val="ListParagraph"/>
        <w:numPr>
          <w:ilvl w:val="0"/>
          <w:numId w:val="24"/>
        </w:numPr>
        <w:rPr>
          <w:rFonts w:asciiTheme="minorHAnsi" w:hAnsiTheme="minorHAnsi"/>
          <w:sz w:val="22"/>
        </w:rPr>
      </w:pPr>
      <w:r>
        <w:rPr>
          <w:rFonts w:asciiTheme="minorHAnsi" w:hAnsiTheme="minorHAnsi"/>
          <w:sz w:val="22"/>
        </w:rPr>
        <w:t>For Local DAF</w:t>
      </w:r>
      <w:r w:rsidR="00C034BA">
        <w:rPr>
          <w:rFonts w:asciiTheme="minorHAnsi" w:hAnsiTheme="minorHAnsi"/>
          <w:sz w:val="22"/>
        </w:rPr>
        <w:t xml:space="preserve"> Use Cases and Requirements</w:t>
      </w:r>
    </w:p>
    <w:p w:rsidR="002F765B" w:rsidRDefault="002F765B" w:rsidP="002F765B">
      <w:pPr>
        <w:pStyle w:val="ListParagraph"/>
        <w:numPr>
          <w:ilvl w:val="1"/>
          <w:numId w:val="24"/>
        </w:numPr>
        <w:rPr>
          <w:rFonts w:asciiTheme="minorHAnsi" w:hAnsiTheme="minorHAnsi"/>
          <w:sz w:val="22"/>
        </w:rPr>
      </w:pPr>
      <w:r>
        <w:rPr>
          <w:rFonts w:asciiTheme="minorHAnsi" w:hAnsiTheme="minorHAnsi"/>
          <w:sz w:val="22"/>
        </w:rPr>
        <w:t>D</w:t>
      </w:r>
      <w:r w:rsidRPr="008A7EB1">
        <w:rPr>
          <w:rFonts w:asciiTheme="minorHAnsi" w:hAnsiTheme="minorHAnsi"/>
          <w:sz w:val="22"/>
        </w:rPr>
        <w:t xml:space="preserve">ocument metadata based queries can be executed </w:t>
      </w:r>
      <w:r w:rsidR="00C034BA">
        <w:rPr>
          <w:rFonts w:asciiTheme="minorHAnsi" w:hAnsiTheme="minorHAnsi"/>
          <w:sz w:val="22"/>
        </w:rPr>
        <w:t xml:space="preserve">using </w:t>
      </w:r>
      <w:r w:rsidRPr="008A7EB1">
        <w:rPr>
          <w:rFonts w:asciiTheme="minorHAnsi" w:hAnsiTheme="minorHAnsi"/>
          <w:sz w:val="22"/>
        </w:rPr>
        <w:t>both SOA</w:t>
      </w:r>
      <w:r w:rsidR="00C034BA">
        <w:rPr>
          <w:rFonts w:asciiTheme="minorHAnsi" w:hAnsiTheme="minorHAnsi"/>
          <w:sz w:val="22"/>
        </w:rPr>
        <w:t>P and RESTful transport stacks along with the relevant content profiles.</w:t>
      </w:r>
    </w:p>
    <w:p w:rsidR="007935CD" w:rsidRDefault="007935CD" w:rsidP="007935CD">
      <w:pPr>
        <w:pStyle w:val="ListParagraph"/>
        <w:numPr>
          <w:ilvl w:val="2"/>
          <w:numId w:val="24"/>
        </w:numPr>
        <w:rPr>
          <w:rFonts w:asciiTheme="minorHAnsi" w:hAnsiTheme="minorHAnsi"/>
          <w:sz w:val="22"/>
        </w:rPr>
      </w:pPr>
      <w:r>
        <w:rPr>
          <w:rFonts w:asciiTheme="minorHAnsi" w:hAnsiTheme="minorHAnsi"/>
          <w:sz w:val="22"/>
        </w:rPr>
        <w:t>RESTful stack however does have limitations currently such as being able to retrieve one document at a time which may have to be removed for effective usage within a LDAF use case scenario.</w:t>
      </w:r>
    </w:p>
    <w:p w:rsidR="002F765B" w:rsidRDefault="002F765B" w:rsidP="002F765B">
      <w:pPr>
        <w:pStyle w:val="ListParagraph"/>
        <w:numPr>
          <w:ilvl w:val="1"/>
          <w:numId w:val="24"/>
        </w:numPr>
        <w:rPr>
          <w:rFonts w:asciiTheme="minorHAnsi" w:hAnsiTheme="minorHAnsi"/>
          <w:sz w:val="22"/>
        </w:rPr>
      </w:pPr>
      <w:r>
        <w:rPr>
          <w:rFonts w:asciiTheme="minorHAnsi" w:hAnsiTheme="minorHAnsi"/>
          <w:sz w:val="22"/>
        </w:rPr>
        <w:t>Discovery of Patient Identifiers can be executed using the SOAP stack and the RESTful stack is being developed by IHE currently.</w:t>
      </w:r>
    </w:p>
    <w:p w:rsidR="002F765B" w:rsidRDefault="002F765B" w:rsidP="002F765B">
      <w:pPr>
        <w:pStyle w:val="ListParagraph"/>
        <w:numPr>
          <w:ilvl w:val="1"/>
          <w:numId w:val="24"/>
        </w:numPr>
        <w:rPr>
          <w:rFonts w:asciiTheme="minorHAnsi" w:hAnsiTheme="minorHAnsi"/>
          <w:sz w:val="22"/>
        </w:rPr>
      </w:pPr>
      <w:r>
        <w:rPr>
          <w:rFonts w:asciiTheme="minorHAnsi" w:hAnsiTheme="minorHAnsi"/>
          <w:sz w:val="22"/>
        </w:rPr>
        <w:t xml:space="preserve">Data Element based queries can only be executed using the SOAP </w:t>
      </w:r>
      <w:r w:rsidR="003E3319">
        <w:rPr>
          <w:rFonts w:asciiTheme="minorHAnsi" w:hAnsiTheme="minorHAnsi"/>
          <w:sz w:val="22"/>
        </w:rPr>
        <w:t xml:space="preserve">transport </w:t>
      </w:r>
      <w:r w:rsidR="00C034BA">
        <w:rPr>
          <w:rFonts w:asciiTheme="minorHAnsi" w:hAnsiTheme="minorHAnsi"/>
          <w:sz w:val="22"/>
        </w:rPr>
        <w:t>stack</w:t>
      </w:r>
      <w:r w:rsidR="003E3319">
        <w:rPr>
          <w:rFonts w:asciiTheme="minorHAnsi" w:hAnsiTheme="minorHAnsi"/>
          <w:sz w:val="22"/>
        </w:rPr>
        <w:t xml:space="preserve">, however there are a few limitations in the data elements that can be queried and returned. (For </w:t>
      </w:r>
      <w:r w:rsidR="00F42D4E">
        <w:rPr>
          <w:rFonts w:asciiTheme="minorHAnsi" w:hAnsiTheme="minorHAnsi"/>
          <w:sz w:val="22"/>
        </w:rPr>
        <w:t>e.g.</w:t>
      </w:r>
      <w:r w:rsidR="003E3319">
        <w:rPr>
          <w:rFonts w:asciiTheme="minorHAnsi" w:hAnsiTheme="minorHAnsi"/>
          <w:sz w:val="22"/>
        </w:rPr>
        <w:t xml:space="preserve"> </w:t>
      </w:r>
      <w:r w:rsidR="00F42D4E">
        <w:rPr>
          <w:rFonts w:asciiTheme="minorHAnsi" w:hAnsiTheme="minorHAnsi"/>
          <w:sz w:val="22"/>
        </w:rPr>
        <w:t>Care Team</w:t>
      </w:r>
      <w:r w:rsidR="003E3319">
        <w:rPr>
          <w:rFonts w:asciiTheme="minorHAnsi" w:hAnsiTheme="minorHAnsi"/>
          <w:sz w:val="22"/>
        </w:rPr>
        <w:t xml:space="preserve"> Members, </w:t>
      </w:r>
      <w:r w:rsidR="00F42D4E">
        <w:rPr>
          <w:rFonts w:asciiTheme="minorHAnsi" w:hAnsiTheme="minorHAnsi"/>
          <w:sz w:val="22"/>
        </w:rPr>
        <w:t>Free Text</w:t>
      </w:r>
      <w:r w:rsidR="003E3319">
        <w:rPr>
          <w:rFonts w:asciiTheme="minorHAnsi" w:hAnsiTheme="minorHAnsi"/>
          <w:sz w:val="22"/>
        </w:rPr>
        <w:t xml:space="preserve"> Search </w:t>
      </w:r>
      <w:r w:rsidR="00F42D4E">
        <w:rPr>
          <w:rFonts w:asciiTheme="minorHAnsi" w:hAnsiTheme="minorHAnsi"/>
          <w:sz w:val="22"/>
        </w:rPr>
        <w:t>is</w:t>
      </w:r>
      <w:r w:rsidR="003E3319">
        <w:rPr>
          <w:rFonts w:asciiTheme="minorHAnsi" w:hAnsiTheme="minorHAnsi"/>
          <w:sz w:val="22"/>
        </w:rPr>
        <w:t xml:space="preserve"> not currently supported </w:t>
      </w:r>
      <w:r w:rsidR="00F42D4E">
        <w:rPr>
          <w:rFonts w:asciiTheme="minorHAnsi" w:hAnsiTheme="minorHAnsi"/>
          <w:sz w:val="22"/>
        </w:rPr>
        <w:t xml:space="preserve">by </w:t>
      </w:r>
      <w:r w:rsidR="003E3319">
        <w:rPr>
          <w:rFonts w:asciiTheme="minorHAnsi" w:hAnsiTheme="minorHAnsi"/>
          <w:sz w:val="22"/>
        </w:rPr>
        <w:t xml:space="preserve">QED profile). In addition </w:t>
      </w:r>
      <w:r>
        <w:rPr>
          <w:rFonts w:asciiTheme="minorHAnsi" w:hAnsiTheme="minorHAnsi"/>
          <w:sz w:val="22"/>
        </w:rPr>
        <w:t xml:space="preserve">there is no </w:t>
      </w:r>
      <w:r w:rsidR="00C034BA">
        <w:rPr>
          <w:rFonts w:asciiTheme="minorHAnsi" w:hAnsiTheme="minorHAnsi"/>
          <w:sz w:val="22"/>
        </w:rPr>
        <w:t xml:space="preserve">IHE RESTful alternative at this point in time. </w:t>
      </w:r>
    </w:p>
    <w:p w:rsidR="002F765B" w:rsidRDefault="002F765B" w:rsidP="002F765B">
      <w:pPr>
        <w:pStyle w:val="ListParagraph"/>
        <w:numPr>
          <w:ilvl w:val="1"/>
          <w:numId w:val="24"/>
        </w:numPr>
        <w:rPr>
          <w:rFonts w:asciiTheme="minorHAnsi" w:hAnsiTheme="minorHAnsi"/>
          <w:sz w:val="22"/>
        </w:rPr>
      </w:pPr>
      <w:r>
        <w:rPr>
          <w:rFonts w:asciiTheme="minorHAnsi" w:hAnsiTheme="minorHAnsi"/>
          <w:sz w:val="22"/>
        </w:rPr>
        <w:t>SMTP stack is not used for queries widely and there are no current IHE profiles for queries using SMTP stack.</w:t>
      </w:r>
    </w:p>
    <w:p w:rsidR="002F765B" w:rsidRDefault="002F765B" w:rsidP="002F765B">
      <w:pPr>
        <w:pStyle w:val="ListParagraph"/>
        <w:numPr>
          <w:ilvl w:val="0"/>
          <w:numId w:val="24"/>
        </w:numPr>
        <w:rPr>
          <w:rFonts w:asciiTheme="minorHAnsi" w:hAnsiTheme="minorHAnsi"/>
          <w:sz w:val="22"/>
        </w:rPr>
      </w:pPr>
      <w:r>
        <w:rPr>
          <w:rFonts w:asciiTheme="minorHAnsi" w:hAnsiTheme="minorHAnsi"/>
          <w:sz w:val="22"/>
        </w:rPr>
        <w:t xml:space="preserve">For Targeted </w:t>
      </w:r>
      <w:r w:rsidR="001F067F">
        <w:rPr>
          <w:rFonts w:asciiTheme="minorHAnsi" w:hAnsiTheme="minorHAnsi"/>
          <w:sz w:val="22"/>
        </w:rPr>
        <w:t xml:space="preserve">DAF </w:t>
      </w:r>
      <w:r>
        <w:rPr>
          <w:rFonts w:asciiTheme="minorHAnsi" w:hAnsiTheme="minorHAnsi"/>
          <w:sz w:val="22"/>
        </w:rPr>
        <w:t>and Federated DAF</w:t>
      </w:r>
      <w:r w:rsidR="001F067F">
        <w:rPr>
          <w:rFonts w:asciiTheme="minorHAnsi" w:hAnsiTheme="minorHAnsi"/>
          <w:sz w:val="22"/>
        </w:rPr>
        <w:t xml:space="preserve"> Use Cases and Requirements</w:t>
      </w:r>
    </w:p>
    <w:p w:rsidR="001F067F" w:rsidRDefault="001F067F" w:rsidP="001F067F">
      <w:pPr>
        <w:pStyle w:val="ListParagraph"/>
        <w:numPr>
          <w:ilvl w:val="1"/>
          <w:numId w:val="24"/>
        </w:numPr>
        <w:rPr>
          <w:rFonts w:asciiTheme="minorHAnsi" w:hAnsiTheme="minorHAnsi"/>
          <w:sz w:val="22"/>
        </w:rPr>
      </w:pPr>
      <w:r>
        <w:rPr>
          <w:rFonts w:asciiTheme="minorHAnsi" w:hAnsiTheme="minorHAnsi"/>
          <w:sz w:val="22"/>
        </w:rPr>
        <w:t>D</w:t>
      </w:r>
      <w:r w:rsidRPr="008A7EB1">
        <w:rPr>
          <w:rFonts w:asciiTheme="minorHAnsi" w:hAnsiTheme="minorHAnsi"/>
          <w:sz w:val="22"/>
        </w:rPr>
        <w:t xml:space="preserve">ocument metadata based queries can be executed </w:t>
      </w:r>
      <w:r>
        <w:rPr>
          <w:rFonts w:asciiTheme="minorHAnsi" w:hAnsiTheme="minorHAnsi"/>
          <w:sz w:val="22"/>
        </w:rPr>
        <w:t>using the SOAP transport stack along with the relevant content profiles.</w:t>
      </w:r>
    </w:p>
    <w:p w:rsidR="002F765B" w:rsidRDefault="001F067F" w:rsidP="001F067F">
      <w:pPr>
        <w:pStyle w:val="ListParagraph"/>
        <w:numPr>
          <w:ilvl w:val="2"/>
          <w:numId w:val="24"/>
        </w:numPr>
        <w:rPr>
          <w:rFonts w:asciiTheme="minorHAnsi" w:hAnsiTheme="minorHAnsi"/>
          <w:sz w:val="22"/>
        </w:rPr>
      </w:pPr>
      <w:r>
        <w:rPr>
          <w:rFonts w:asciiTheme="minorHAnsi" w:hAnsiTheme="minorHAnsi"/>
          <w:sz w:val="22"/>
        </w:rPr>
        <w:t>RESTful stack is still evolving for Targeted and Federated Use Cases.</w:t>
      </w:r>
      <w:r w:rsidR="007935CD">
        <w:rPr>
          <w:rFonts w:asciiTheme="minorHAnsi" w:hAnsiTheme="minorHAnsi"/>
          <w:sz w:val="22"/>
        </w:rPr>
        <w:t xml:space="preserve"> Currently one could combine the RESTful profiles with other cross-community profiles such as XDS/XCA and be able to use the RESTful stack from a Query Requestor standpoint.</w:t>
      </w:r>
    </w:p>
    <w:p w:rsidR="001F067F" w:rsidRDefault="001F067F" w:rsidP="001F067F">
      <w:pPr>
        <w:pStyle w:val="ListParagraph"/>
        <w:numPr>
          <w:ilvl w:val="1"/>
          <w:numId w:val="24"/>
        </w:numPr>
        <w:rPr>
          <w:rFonts w:asciiTheme="minorHAnsi" w:hAnsiTheme="minorHAnsi"/>
          <w:sz w:val="22"/>
        </w:rPr>
      </w:pPr>
      <w:r>
        <w:rPr>
          <w:rFonts w:asciiTheme="minorHAnsi" w:hAnsiTheme="minorHAnsi"/>
          <w:sz w:val="22"/>
        </w:rPr>
        <w:t>Discovery of Patient Identifiers can b</w:t>
      </w:r>
      <w:r w:rsidR="00C61EC3">
        <w:rPr>
          <w:rFonts w:asciiTheme="minorHAnsi" w:hAnsiTheme="minorHAnsi"/>
          <w:sz w:val="22"/>
        </w:rPr>
        <w:t>e executed using the SOAP stack.</w:t>
      </w:r>
    </w:p>
    <w:p w:rsidR="001F067F" w:rsidRDefault="001F067F" w:rsidP="001F067F">
      <w:pPr>
        <w:pStyle w:val="ListParagraph"/>
        <w:numPr>
          <w:ilvl w:val="2"/>
          <w:numId w:val="24"/>
        </w:numPr>
        <w:rPr>
          <w:rFonts w:asciiTheme="minorHAnsi" w:hAnsiTheme="minorHAnsi"/>
          <w:sz w:val="22"/>
        </w:rPr>
      </w:pPr>
      <w:r>
        <w:rPr>
          <w:rFonts w:asciiTheme="minorHAnsi" w:hAnsiTheme="minorHAnsi"/>
          <w:sz w:val="22"/>
        </w:rPr>
        <w:t xml:space="preserve">RESTful stack is </w:t>
      </w:r>
      <w:r w:rsidR="00C61EC3">
        <w:rPr>
          <w:rFonts w:asciiTheme="minorHAnsi" w:hAnsiTheme="minorHAnsi"/>
          <w:sz w:val="22"/>
        </w:rPr>
        <w:t>still evolving for Targeted and Federated Use Cases.</w:t>
      </w:r>
    </w:p>
    <w:p w:rsidR="007935CD" w:rsidRDefault="007935CD" w:rsidP="007935CD">
      <w:pPr>
        <w:pStyle w:val="ListParagraph"/>
        <w:numPr>
          <w:ilvl w:val="1"/>
          <w:numId w:val="24"/>
        </w:numPr>
        <w:rPr>
          <w:rFonts w:asciiTheme="minorHAnsi" w:hAnsiTheme="minorHAnsi"/>
          <w:sz w:val="22"/>
        </w:rPr>
      </w:pPr>
      <w:r>
        <w:rPr>
          <w:rFonts w:asciiTheme="minorHAnsi" w:hAnsiTheme="minorHAnsi"/>
          <w:sz w:val="22"/>
        </w:rPr>
        <w:t xml:space="preserve">Data Element based queries can only be executed using the SOAP transport stack, however there are a few limitations in the data elements that can be queried and returned. (For </w:t>
      </w:r>
      <w:r w:rsidR="00F42D4E">
        <w:rPr>
          <w:rFonts w:asciiTheme="minorHAnsi" w:hAnsiTheme="minorHAnsi"/>
          <w:sz w:val="22"/>
        </w:rPr>
        <w:t>e.g.</w:t>
      </w:r>
      <w:r>
        <w:rPr>
          <w:rFonts w:asciiTheme="minorHAnsi" w:hAnsiTheme="minorHAnsi"/>
          <w:sz w:val="22"/>
        </w:rPr>
        <w:t xml:space="preserve"> </w:t>
      </w:r>
      <w:r w:rsidR="00F42D4E">
        <w:rPr>
          <w:rFonts w:asciiTheme="minorHAnsi" w:hAnsiTheme="minorHAnsi"/>
          <w:sz w:val="22"/>
        </w:rPr>
        <w:t>Care Team</w:t>
      </w:r>
      <w:r>
        <w:rPr>
          <w:rFonts w:asciiTheme="minorHAnsi" w:hAnsiTheme="minorHAnsi"/>
          <w:sz w:val="22"/>
        </w:rPr>
        <w:t xml:space="preserve"> Members, </w:t>
      </w:r>
      <w:r w:rsidR="00F42D4E">
        <w:rPr>
          <w:rFonts w:asciiTheme="minorHAnsi" w:hAnsiTheme="minorHAnsi"/>
          <w:sz w:val="22"/>
        </w:rPr>
        <w:t>Free Text</w:t>
      </w:r>
      <w:r>
        <w:rPr>
          <w:rFonts w:asciiTheme="minorHAnsi" w:hAnsiTheme="minorHAnsi"/>
          <w:sz w:val="22"/>
        </w:rPr>
        <w:t xml:space="preserve"> Search </w:t>
      </w:r>
      <w:r w:rsidR="00F42D4E">
        <w:rPr>
          <w:rFonts w:asciiTheme="minorHAnsi" w:hAnsiTheme="minorHAnsi"/>
          <w:sz w:val="22"/>
        </w:rPr>
        <w:t>is</w:t>
      </w:r>
      <w:r>
        <w:rPr>
          <w:rFonts w:asciiTheme="minorHAnsi" w:hAnsiTheme="minorHAnsi"/>
          <w:sz w:val="22"/>
        </w:rPr>
        <w:t xml:space="preserve"> not currently supported in the QED profile). In addition there is no IHE RESTful alternative at this point in time. </w:t>
      </w:r>
    </w:p>
    <w:p w:rsidR="002F765B" w:rsidRDefault="002F765B" w:rsidP="002F765B">
      <w:pPr>
        <w:pStyle w:val="ListParagraph"/>
        <w:numPr>
          <w:ilvl w:val="1"/>
          <w:numId w:val="24"/>
        </w:numPr>
        <w:rPr>
          <w:rFonts w:asciiTheme="minorHAnsi" w:hAnsiTheme="minorHAnsi"/>
          <w:sz w:val="22"/>
        </w:rPr>
      </w:pPr>
      <w:r>
        <w:rPr>
          <w:rFonts w:asciiTheme="minorHAnsi" w:hAnsiTheme="minorHAnsi"/>
          <w:sz w:val="22"/>
        </w:rPr>
        <w:t>SMTP stack is not used for queries widely and there are no current IHE profiles for queries using SMTP stack.</w:t>
      </w:r>
    </w:p>
    <w:p w:rsidR="00906A67" w:rsidRDefault="00906A67" w:rsidP="00906A67">
      <w:pPr>
        <w:pStyle w:val="Heading1"/>
      </w:pPr>
      <w:bookmarkStart w:id="61" w:name="_Toc379381140"/>
      <w:r>
        <w:t>Next Steps</w:t>
      </w:r>
      <w:bookmarkEnd w:id="61"/>
    </w:p>
    <w:p w:rsidR="007935CD" w:rsidRPr="007935CD" w:rsidRDefault="007935CD" w:rsidP="007935CD">
      <w:r>
        <w:t>The following are discussion points for the F2F meeting before the next steps are finalized</w:t>
      </w:r>
    </w:p>
    <w:p w:rsidR="007935CD" w:rsidRDefault="007935CD" w:rsidP="007935CD">
      <w:pPr>
        <w:pStyle w:val="ListParagraph"/>
        <w:numPr>
          <w:ilvl w:val="0"/>
          <w:numId w:val="14"/>
        </w:numPr>
      </w:pPr>
      <w:r>
        <w:t xml:space="preserve">Ability to expand the existing IHE RESTful stack (MHD) to add support for multiple document retrieval similar to XDS/XCA. </w:t>
      </w:r>
    </w:p>
    <w:p w:rsidR="00FC30DD" w:rsidRDefault="007935CD" w:rsidP="007935CD">
      <w:pPr>
        <w:pStyle w:val="ListParagraph"/>
        <w:numPr>
          <w:ilvl w:val="0"/>
          <w:numId w:val="14"/>
        </w:numPr>
      </w:pPr>
      <w:r>
        <w:t>Ability to start RESTful profile to access data based on FHIR.</w:t>
      </w:r>
    </w:p>
    <w:p w:rsidR="007935CD" w:rsidRDefault="007935CD" w:rsidP="007935CD">
      <w:pPr>
        <w:pStyle w:val="ListParagraph"/>
        <w:numPr>
          <w:ilvl w:val="0"/>
          <w:numId w:val="14"/>
        </w:numPr>
      </w:pPr>
      <w:r>
        <w:t>Ability to use RESTful profiles for cross-enterprise transactions similar to SOAP.</w:t>
      </w:r>
    </w:p>
    <w:p w:rsidR="007935CD" w:rsidRDefault="007935CD" w:rsidP="007935CD">
      <w:pPr>
        <w:pStyle w:val="ListParagraph"/>
        <w:numPr>
          <w:ilvl w:val="0"/>
          <w:numId w:val="14"/>
        </w:numPr>
      </w:pPr>
      <w:r>
        <w:t xml:space="preserve">Ability to start population data access profile based on HQMF R2. </w:t>
      </w:r>
    </w:p>
    <w:p w:rsidR="0059524D" w:rsidRDefault="0059524D" w:rsidP="0059524D">
      <w:pPr>
        <w:pStyle w:val="Heading1"/>
      </w:pPr>
      <w:bookmarkStart w:id="62" w:name="_Toc379381141"/>
      <w:r>
        <w:t>Appendix A – Sample Integration Statements</w:t>
      </w:r>
      <w:bookmarkEnd w:id="62"/>
    </w:p>
    <w:p w:rsidR="00F42D4E" w:rsidRDefault="00F42D4E" w:rsidP="00F42D4E">
      <w:r>
        <w:t xml:space="preserve">The following are sample integration statements that could be </w:t>
      </w:r>
      <w:r w:rsidR="00804805">
        <w:t>used</w:t>
      </w:r>
      <w:r>
        <w:t xml:space="preserve"> by vend</w:t>
      </w:r>
      <w:r w:rsidR="00804805">
        <w:t>ors based on the above analysis for the purposes of DAF.</w:t>
      </w:r>
    </w:p>
    <w:tbl>
      <w:tblPr>
        <w:tblStyle w:val="TableGrid"/>
        <w:tblW w:w="0" w:type="auto"/>
        <w:tblLook w:val="04A0" w:firstRow="1" w:lastRow="0" w:firstColumn="1" w:lastColumn="0" w:noHBand="0" w:noVBand="1"/>
      </w:tblPr>
      <w:tblGrid>
        <w:gridCol w:w="1745"/>
        <w:gridCol w:w="2041"/>
        <w:gridCol w:w="2126"/>
        <w:gridCol w:w="3664"/>
      </w:tblGrid>
      <w:tr w:rsidR="00804805" w:rsidTr="00C20E46">
        <w:tc>
          <w:tcPr>
            <w:tcW w:w="3786" w:type="dxa"/>
            <w:gridSpan w:val="2"/>
            <w:shd w:val="pct10" w:color="auto" w:fill="auto"/>
          </w:tcPr>
          <w:p w:rsidR="00804805" w:rsidRDefault="00804805" w:rsidP="00F42D4E">
            <w:r>
              <w:t>Integration Statement</w:t>
            </w:r>
          </w:p>
        </w:tc>
        <w:tc>
          <w:tcPr>
            <w:tcW w:w="5790" w:type="dxa"/>
            <w:gridSpan w:val="2"/>
            <w:shd w:val="pct10" w:color="auto" w:fill="auto"/>
          </w:tcPr>
          <w:p w:rsidR="00804805" w:rsidRDefault="00804805" w:rsidP="00F42D4E">
            <w:r>
              <w:t>Date</w:t>
            </w:r>
          </w:p>
        </w:tc>
      </w:tr>
      <w:tr w:rsidR="00804805" w:rsidTr="002C5298">
        <w:tc>
          <w:tcPr>
            <w:tcW w:w="3786" w:type="dxa"/>
            <w:gridSpan w:val="2"/>
            <w:shd w:val="pct10" w:color="auto" w:fill="auto"/>
          </w:tcPr>
          <w:p w:rsidR="00804805" w:rsidRDefault="00804805" w:rsidP="00F42D4E">
            <w:r>
              <w:t xml:space="preserve">Vendor </w:t>
            </w:r>
          </w:p>
        </w:tc>
        <w:tc>
          <w:tcPr>
            <w:tcW w:w="2126" w:type="dxa"/>
            <w:shd w:val="pct10" w:color="auto" w:fill="auto"/>
          </w:tcPr>
          <w:p w:rsidR="00804805" w:rsidRDefault="00804805" w:rsidP="00F42D4E">
            <w:r>
              <w:t>Product Name</w:t>
            </w:r>
          </w:p>
        </w:tc>
        <w:tc>
          <w:tcPr>
            <w:tcW w:w="3664" w:type="dxa"/>
            <w:shd w:val="pct10" w:color="auto" w:fill="auto"/>
          </w:tcPr>
          <w:p w:rsidR="00804805" w:rsidRDefault="00804805" w:rsidP="00F42D4E">
            <w:r>
              <w:t>Version</w:t>
            </w:r>
          </w:p>
        </w:tc>
      </w:tr>
      <w:tr w:rsidR="00804805" w:rsidTr="008816C1">
        <w:tc>
          <w:tcPr>
            <w:tcW w:w="3786" w:type="dxa"/>
            <w:gridSpan w:val="2"/>
            <w:tcBorders>
              <w:bottom w:val="single" w:sz="4" w:space="0" w:color="000000" w:themeColor="text1"/>
            </w:tcBorders>
          </w:tcPr>
          <w:p w:rsidR="00804805" w:rsidRDefault="002E6101" w:rsidP="00F42D4E">
            <w:r>
              <w:t>Some XYZ Company</w:t>
            </w:r>
          </w:p>
        </w:tc>
        <w:tc>
          <w:tcPr>
            <w:tcW w:w="2126" w:type="dxa"/>
            <w:tcBorders>
              <w:bottom w:val="single" w:sz="4" w:space="0" w:color="000000" w:themeColor="text1"/>
            </w:tcBorders>
          </w:tcPr>
          <w:p w:rsidR="00804805" w:rsidRDefault="002E6101" w:rsidP="00F42D4E">
            <w:r>
              <w:t>My Health Care Product</w:t>
            </w:r>
          </w:p>
        </w:tc>
        <w:tc>
          <w:tcPr>
            <w:tcW w:w="3664" w:type="dxa"/>
            <w:tcBorders>
              <w:bottom w:val="single" w:sz="4" w:space="0" w:color="000000" w:themeColor="text1"/>
            </w:tcBorders>
          </w:tcPr>
          <w:p w:rsidR="00804805" w:rsidRDefault="002E6101" w:rsidP="00F42D4E">
            <w:r>
              <w:t>Version 1.0</w:t>
            </w:r>
          </w:p>
        </w:tc>
      </w:tr>
      <w:tr w:rsidR="00804805" w:rsidTr="0072272B">
        <w:tc>
          <w:tcPr>
            <w:tcW w:w="9576" w:type="dxa"/>
            <w:gridSpan w:val="4"/>
            <w:tcBorders>
              <w:bottom w:val="single" w:sz="4" w:space="0" w:color="000000" w:themeColor="text1"/>
            </w:tcBorders>
          </w:tcPr>
          <w:p w:rsidR="00804805" w:rsidRDefault="00804805" w:rsidP="00804805">
            <w:r>
              <w:t xml:space="preserve">This product implements the </w:t>
            </w:r>
            <w:r w:rsidR="00E93EAE">
              <w:t xml:space="preserve">Local </w:t>
            </w:r>
            <w:r>
              <w:t xml:space="preserve">DAF Query Responder transactions using IHE profiles to support </w:t>
            </w:r>
            <w:r w:rsidR="00E93EAE">
              <w:t>Document metadata based queries.</w:t>
            </w:r>
          </w:p>
        </w:tc>
      </w:tr>
      <w:tr w:rsidR="00804805" w:rsidTr="00804805">
        <w:tc>
          <w:tcPr>
            <w:tcW w:w="1745" w:type="dxa"/>
            <w:shd w:val="pct10" w:color="auto" w:fill="auto"/>
          </w:tcPr>
          <w:p w:rsidR="00804805" w:rsidRDefault="00804805" w:rsidP="00F42D4E">
            <w:r>
              <w:t>DAF Execution Context</w:t>
            </w:r>
          </w:p>
        </w:tc>
        <w:tc>
          <w:tcPr>
            <w:tcW w:w="2041" w:type="dxa"/>
            <w:shd w:val="pct10" w:color="auto" w:fill="auto"/>
          </w:tcPr>
          <w:p w:rsidR="00804805" w:rsidRDefault="00804805" w:rsidP="00F42D4E">
            <w:r>
              <w:t>DAF Actors</w:t>
            </w:r>
          </w:p>
        </w:tc>
        <w:tc>
          <w:tcPr>
            <w:tcW w:w="2126" w:type="dxa"/>
            <w:shd w:val="pct10" w:color="auto" w:fill="auto"/>
          </w:tcPr>
          <w:p w:rsidR="00804805" w:rsidRDefault="00804805" w:rsidP="00F42D4E">
            <w:r>
              <w:t>DAF Transactions</w:t>
            </w:r>
          </w:p>
        </w:tc>
        <w:tc>
          <w:tcPr>
            <w:tcW w:w="3664" w:type="dxa"/>
            <w:shd w:val="pct10" w:color="auto" w:fill="auto"/>
          </w:tcPr>
          <w:p w:rsidR="00804805" w:rsidRDefault="00804805" w:rsidP="00804805">
            <w:r>
              <w:t>IHE Profiles/Actors/Transactions implemented</w:t>
            </w:r>
          </w:p>
        </w:tc>
      </w:tr>
      <w:tr w:rsidR="00804805" w:rsidTr="00804805">
        <w:tc>
          <w:tcPr>
            <w:tcW w:w="1745" w:type="dxa"/>
            <w:vMerge w:val="restart"/>
          </w:tcPr>
          <w:p w:rsidR="00804805" w:rsidRDefault="00804805" w:rsidP="00F42D4E">
            <w:r>
              <w:t>LDAF</w:t>
            </w:r>
          </w:p>
        </w:tc>
        <w:tc>
          <w:tcPr>
            <w:tcW w:w="2041" w:type="dxa"/>
            <w:vMerge w:val="restart"/>
          </w:tcPr>
          <w:p w:rsidR="00804805" w:rsidRDefault="00804805" w:rsidP="00F42D4E">
            <w:r>
              <w:t>Query Responder</w:t>
            </w:r>
          </w:p>
        </w:tc>
        <w:tc>
          <w:tcPr>
            <w:tcW w:w="2126" w:type="dxa"/>
          </w:tcPr>
          <w:p w:rsidR="00804805" w:rsidRDefault="00804805" w:rsidP="00F42D4E">
            <w:r>
              <w:t>Find Patient Identifiers for Patient Demographics</w:t>
            </w:r>
          </w:p>
        </w:tc>
        <w:tc>
          <w:tcPr>
            <w:tcW w:w="3664" w:type="dxa"/>
          </w:tcPr>
          <w:p w:rsidR="00804805" w:rsidRDefault="00792ECC" w:rsidP="00804805">
            <w:hyperlink r:id="rId174" w:history="1">
              <w:r w:rsidR="00804805">
                <w:rPr>
                  <w:rStyle w:val="Hyperlink"/>
                  <w:sz w:val="20"/>
                  <w:szCs w:val="20"/>
                </w:rPr>
                <w:t>PIX/PDQv3</w:t>
              </w:r>
            </w:hyperlink>
            <w:r w:rsidR="00804805">
              <w:rPr>
                <w:rStyle w:val="Hyperlink"/>
                <w:sz w:val="20"/>
                <w:szCs w:val="20"/>
              </w:rPr>
              <w:t xml:space="preserve"> </w:t>
            </w:r>
            <w:r w:rsidR="00804805">
              <w:rPr>
                <w:rStyle w:val="Hyperlink"/>
                <w:sz w:val="20"/>
                <w:szCs w:val="20"/>
                <w:u w:val="none"/>
              </w:rPr>
              <w:t>- ITI 45, ITI 47</w:t>
            </w:r>
          </w:p>
        </w:tc>
      </w:tr>
      <w:tr w:rsidR="00804805" w:rsidTr="00804805">
        <w:tc>
          <w:tcPr>
            <w:tcW w:w="1745" w:type="dxa"/>
            <w:vMerge/>
          </w:tcPr>
          <w:p w:rsidR="00804805" w:rsidRDefault="00804805" w:rsidP="00F42D4E"/>
        </w:tc>
        <w:tc>
          <w:tcPr>
            <w:tcW w:w="2041" w:type="dxa"/>
            <w:vMerge/>
          </w:tcPr>
          <w:p w:rsidR="00804805" w:rsidRDefault="00804805" w:rsidP="00F42D4E"/>
        </w:tc>
        <w:tc>
          <w:tcPr>
            <w:tcW w:w="2126" w:type="dxa"/>
          </w:tcPr>
          <w:p w:rsidR="00804805" w:rsidRDefault="00804805" w:rsidP="00F42D4E">
            <w:r>
              <w:t>Find Document(s) based on Patient Identifiers</w:t>
            </w:r>
          </w:p>
        </w:tc>
        <w:tc>
          <w:tcPr>
            <w:tcW w:w="3664" w:type="dxa"/>
          </w:tcPr>
          <w:p w:rsidR="00804805" w:rsidRDefault="00792ECC" w:rsidP="00804805">
            <w:pPr>
              <w:rPr>
                <w:rStyle w:val="Hyperlink"/>
                <w:sz w:val="20"/>
                <w:szCs w:val="20"/>
                <w:u w:val="none"/>
              </w:rPr>
            </w:pPr>
            <w:hyperlink r:id="rId175" w:history="1">
              <w:r w:rsidR="00FD6D37" w:rsidRPr="007A5F7F">
                <w:rPr>
                  <w:rStyle w:val="Hyperlink"/>
                  <w:sz w:val="20"/>
                  <w:szCs w:val="20"/>
                </w:rPr>
                <w:t>XDS</w:t>
              </w:r>
            </w:hyperlink>
            <w:r w:rsidR="00FD6D37">
              <w:rPr>
                <w:rStyle w:val="Hyperlink"/>
                <w:sz w:val="20"/>
                <w:szCs w:val="20"/>
              </w:rPr>
              <w:t xml:space="preserve"> </w:t>
            </w:r>
            <w:r w:rsidR="00FD6D37">
              <w:rPr>
                <w:rStyle w:val="Hyperlink"/>
                <w:b/>
                <w:sz w:val="20"/>
                <w:szCs w:val="20"/>
                <w:u w:val="none"/>
              </w:rPr>
              <w:t xml:space="preserve">– </w:t>
            </w:r>
            <w:r w:rsidR="00FD6D37">
              <w:rPr>
                <w:rStyle w:val="Hyperlink"/>
                <w:sz w:val="20"/>
                <w:szCs w:val="20"/>
                <w:u w:val="none"/>
              </w:rPr>
              <w:t>ITI 18</w:t>
            </w:r>
          </w:p>
          <w:p w:rsidR="00FD6D37" w:rsidRDefault="00792ECC" w:rsidP="00804805">
            <w:hyperlink r:id="rId176" w:history="1">
              <w:r w:rsidR="00FD6D37" w:rsidRPr="007A5F7F">
                <w:rPr>
                  <w:rStyle w:val="Hyperlink"/>
                  <w:sz w:val="20"/>
                  <w:szCs w:val="20"/>
                </w:rPr>
                <w:t>MHD</w:t>
              </w:r>
            </w:hyperlink>
            <w:r w:rsidR="00FD6D37">
              <w:rPr>
                <w:rStyle w:val="Hyperlink"/>
                <w:sz w:val="20"/>
                <w:szCs w:val="20"/>
              </w:rPr>
              <w:t xml:space="preserve"> </w:t>
            </w:r>
            <w:r w:rsidR="00FD6D37">
              <w:rPr>
                <w:rStyle w:val="Hyperlink"/>
                <w:b/>
                <w:sz w:val="20"/>
                <w:szCs w:val="20"/>
                <w:u w:val="none"/>
              </w:rPr>
              <w:t xml:space="preserve">– </w:t>
            </w:r>
            <w:r w:rsidR="00FD6D37">
              <w:rPr>
                <w:rStyle w:val="Hyperlink"/>
                <w:sz w:val="20"/>
                <w:szCs w:val="20"/>
                <w:u w:val="none"/>
              </w:rPr>
              <w:t>ITI 66, ITI 67</w:t>
            </w:r>
          </w:p>
        </w:tc>
      </w:tr>
      <w:tr w:rsidR="00FD6D37" w:rsidTr="00804805">
        <w:tc>
          <w:tcPr>
            <w:tcW w:w="1745" w:type="dxa"/>
            <w:vMerge/>
          </w:tcPr>
          <w:p w:rsidR="00FD6D37" w:rsidRDefault="00FD6D37" w:rsidP="00F42D4E"/>
        </w:tc>
        <w:tc>
          <w:tcPr>
            <w:tcW w:w="2041" w:type="dxa"/>
            <w:vMerge/>
          </w:tcPr>
          <w:p w:rsidR="00FD6D37" w:rsidRDefault="00FD6D37" w:rsidP="00F42D4E"/>
        </w:tc>
        <w:tc>
          <w:tcPr>
            <w:tcW w:w="2126" w:type="dxa"/>
          </w:tcPr>
          <w:p w:rsidR="00FD6D37" w:rsidRDefault="00FD6D37" w:rsidP="00F42D4E">
            <w:r>
              <w:t>Get Document(s) based on Document Identifiers</w:t>
            </w:r>
          </w:p>
        </w:tc>
        <w:tc>
          <w:tcPr>
            <w:tcW w:w="3664" w:type="dxa"/>
          </w:tcPr>
          <w:p w:rsidR="00FD6D37" w:rsidRDefault="00792ECC" w:rsidP="00EC7E51">
            <w:pPr>
              <w:rPr>
                <w:rStyle w:val="Hyperlink"/>
                <w:sz w:val="20"/>
                <w:szCs w:val="20"/>
                <w:u w:val="none"/>
              </w:rPr>
            </w:pPr>
            <w:hyperlink r:id="rId177" w:history="1">
              <w:r w:rsidR="00FD6D37" w:rsidRPr="007A5F7F">
                <w:rPr>
                  <w:rStyle w:val="Hyperlink"/>
                  <w:sz w:val="20"/>
                  <w:szCs w:val="20"/>
                </w:rPr>
                <w:t>XDS</w:t>
              </w:r>
            </w:hyperlink>
            <w:r w:rsidR="00FD6D37">
              <w:rPr>
                <w:rStyle w:val="Hyperlink"/>
                <w:sz w:val="20"/>
                <w:szCs w:val="20"/>
              </w:rPr>
              <w:t xml:space="preserve"> </w:t>
            </w:r>
            <w:r w:rsidR="00FD6D37">
              <w:rPr>
                <w:rStyle w:val="Hyperlink"/>
                <w:b/>
                <w:sz w:val="20"/>
                <w:szCs w:val="20"/>
                <w:u w:val="none"/>
              </w:rPr>
              <w:t xml:space="preserve">– </w:t>
            </w:r>
            <w:r w:rsidR="00FD6D37">
              <w:rPr>
                <w:rStyle w:val="Hyperlink"/>
                <w:sz w:val="20"/>
                <w:szCs w:val="20"/>
                <w:u w:val="none"/>
              </w:rPr>
              <w:t>ITI 43</w:t>
            </w:r>
          </w:p>
          <w:p w:rsidR="00FD6D37" w:rsidRPr="00EA05AB" w:rsidRDefault="00792ECC" w:rsidP="00EC7E51">
            <w:pPr>
              <w:rPr>
                <w:color w:val="0000FF" w:themeColor="hyperlink"/>
                <w:sz w:val="20"/>
                <w:szCs w:val="20"/>
              </w:rPr>
            </w:pPr>
            <w:hyperlink r:id="rId178" w:history="1">
              <w:r w:rsidR="00FD6D37" w:rsidRPr="007A5F7F">
                <w:rPr>
                  <w:rStyle w:val="Hyperlink"/>
                  <w:sz w:val="20"/>
                  <w:szCs w:val="20"/>
                </w:rPr>
                <w:t>MHD</w:t>
              </w:r>
            </w:hyperlink>
            <w:r w:rsidR="00FD6D37">
              <w:rPr>
                <w:rStyle w:val="Hyperlink"/>
                <w:sz w:val="20"/>
                <w:szCs w:val="20"/>
              </w:rPr>
              <w:t xml:space="preserve"> </w:t>
            </w:r>
            <w:r w:rsidR="00FD6D37">
              <w:rPr>
                <w:rStyle w:val="Hyperlink"/>
                <w:b/>
                <w:sz w:val="20"/>
                <w:szCs w:val="20"/>
                <w:u w:val="none"/>
              </w:rPr>
              <w:t xml:space="preserve">– </w:t>
            </w:r>
            <w:r w:rsidR="00FD6D37">
              <w:rPr>
                <w:rStyle w:val="Hyperlink"/>
                <w:sz w:val="20"/>
                <w:szCs w:val="20"/>
                <w:u w:val="none"/>
              </w:rPr>
              <w:t>ITI 68</w:t>
            </w:r>
          </w:p>
        </w:tc>
      </w:tr>
    </w:tbl>
    <w:p w:rsidR="008B2439" w:rsidRDefault="0059524D" w:rsidP="008B2439">
      <w:pPr>
        <w:pStyle w:val="Heading1"/>
      </w:pPr>
      <w:bookmarkStart w:id="63" w:name="_Appendix_B_–"/>
      <w:bookmarkStart w:id="64" w:name="_Appendix_A_–"/>
      <w:bookmarkStart w:id="65" w:name="_Toc379381142"/>
      <w:bookmarkEnd w:id="63"/>
      <w:bookmarkEnd w:id="64"/>
      <w:r>
        <w:t>Appendix B</w:t>
      </w:r>
      <w:r w:rsidR="008B2439">
        <w:t xml:space="preserve"> – Sample User Stories</w:t>
      </w:r>
      <w:bookmarkEnd w:id="65"/>
    </w:p>
    <w:p w:rsidR="0039136B" w:rsidRPr="00F970A2" w:rsidRDefault="0039136B" w:rsidP="0039136B">
      <w:pPr>
        <w:spacing w:line="240" w:lineRule="auto"/>
        <w:jc w:val="both"/>
        <w:rPr>
          <w:rFonts w:ascii="Calibri" w:hAnsi="Calibri" w:cs="Calibri"/>
        </w:rPr>
      </w:pPr>
      <w:r w:rsidRPr="00F970A2">
        <w:rPr>
          <w:rFonts w:ascii="Calibri" w:hAnsi="Calibri" w:cs="Calibri"/>
        </w:rPr>
        <w:t>The User Stories represent real world examples of the data access framework</w:t>
      </w:r>
      <w:r>
        <w:rPr>
          <w:rFonts w:ascii="Calibri" w:hAnsi="Calibri" w:cs="Calibri"/>
        </w:rPr>
        <w:t xml:space="preserve">. This section contains example user stories to illustrate the specific instances of the Data Access Framework use cases. By design the Data Access Framework is expected to support multiple user stories, many now unforeseen, and therefore the Appendix does not attempt to enumerate all possible uses. </w:t>
      </w:r>
    </w:p>
    <w:p w:rsidR="0039136B" w:rsidRPr="00360F1F" w:rsidRDefault="0039136B" w:rsidP="00155FBF">
      <w:pPr>
        <w:pStyle w:val="Heading2"/>
        <w:rPr>
          <w:rFonts w:ascii="Arial" w:hAnsi="Arial" w:cs="Arial"/>
          <w:sz w:val="24"/>
          <w:szCs w:val="24"/>
        </w:rPr>
      </w:pPr>
      <w:bookmarkStart w:id="66" w:name="_User_Story#1(Document_meta"/>
      <w:bookmarkStart w:id="67" w:name="_Toc379381143"/>
      <w:bookmarkEnd w:id="66"/>
      <w:r w:rsidRPr="00D24E1D">
        <w:t>User Story</w:t>
      </w:r>
      <w:r>
        <w:t xml:space="preserve">#1(Document </w:t>
      </w:r>
      <w:r w:rsidR="00F42D4E">
        <w:t>meta</w:t>
      </w:r>
      <w:r>
        <w:t xml:space="preserve">data based access - </w:t>
      </w:r>
      <w:r>
        <w:rPr>
          <w:rFonts w:ascii="Arial" w:hAnsi="Arial" w:cs="Arial"/>
          <w:sz w:val="24"/>
          <w:szCs w:val="24"/>
        </w:rPr>
        <w:t>Patient Level Query)</w:t>
      </w:r>
      <w:bookmarkEnd w:id="67"/>
    </w:p>
    <w:p w:rsidR="0039136B" w:rsidRDefault="0039136B" w:rsidP="0039136B">
      <w:pPr>
        <w:spacing w:after="0" w:line="240" w:lineRule="auto"/>
        <w:rPr>
          <w:rFonts w:cs="Arial"/>
          <w:b/>
        </w:rPr>
      </w:pPr>
      <w:r w:rsidRPr="00F370E2">
        <w:rPr>
          <w:rFonts w:cs="Arial"/>
          <w:b/>
        </w:rPr>
        <w:t xml:space="preserve">A Provider accesses clinical summary documents on an ad hoc basis for a new diabetic patient with </w:t>
      </w:r>
    </w:p>
    <w:p w:rsidR="0039136B" w:rsidRDefault="0039136B" w:rsidP="0039136B">
      <w:pPr>
        <w:spacing w:after="0" w:line="240" w:lineRule="auto"/>
        <w:rPr>
          <w:rFonts w:cs="Arial"/>
          <w:b/>
        </w:rPr>
      </w:pPr>
      <w:r w:rsidRPr="00F370E2">
        <w:rPr>
          <w:rFonts w:cs="Arial"/>
          <w:b/>
        </w:rPr>
        <w:t xml:space="preserve">documented poor glucose control </w:t>
      </w:r>
    </w:p>
    <w:p w:rsidR="0039136B" w:rsidRPr="00F370E2" w:rsidRDefault="0039136B" w:rsidP="0039136B">
      <w:pPr>
        <w:spacing w:after="0" w:line="240" w:lineRule="auto"/>
        <w:rPr>
          <w:rFonts w:cs="Arial"/>
        </w:rPr>
      </w:pPr>
    </w:p>
    <w:p w:rsidR="0039136B" w:rsidRDefault="0039136B" w:rsidP="0039136B">
      <w:pPr>
        <w:rPr>
          <w:rFonts w:asciiTheme="majorHAnsi" w:hAnsiTheme="majorHAnsi" w:cstheme="majorBidi"/>
          <w:b/>
          <w:bCs/>
          <w:color w:val="4F81BD" w:themeColor="accent1"/>
          <w:sz w:val="26"/>
          <w:szCs w:val="26"/>
        </w:rPr>
      </w:pPr>
      <w:r w:rsidRPr="00F370E2">
        <w:rPr>
          <w:rFonts w:cs="Arial"/>
        </w:rPr>
        <w:t xml:space="preserve">A new patient arrives to a small family practice in Boston, MA. The PCP sees a 48 year-old male, with Diabetes Mellitus Type I (DM I) diagnosis since age 12. The patient has a history of myocardial infarction (MI) at age 37 and a stroke at age 43. The patient admits that he often forgets to take his medication as prescribed and often forgets to check his blood sugar levels throughout the day. The patient travels for work and has been admitted to different ER’s numerous times for acute complications due to elevated blood sugar levels. All healthcare facilities where the patient was admitted generated clinical summaries and sent the information to patient’s new physician at the patient’s request. The clinical summaries have been stored in the local document repository database within the organization. </w:t>
      </w:r>
      <w:r w:rsidRPr="00F370E2">
        <w:rPr>
          <w:rFonts w:cs="Arial"/>
          <w:b/>
          <w:bCs/>
          <w:i/>
        </w:rPr>
        <w:t>For today’s visit, the physician</w:t>
      </w:r>
      <w:r>
        <w:rPr>
          <w:rFonts w:cs="Arial"/>
          <w:b/>
          <w:bCs/>
          <w:i/>
        </w:rPr>
        <w:t>’s practice generates</w:t>
      </w:r>
      <w:r w:rsidRPr="00F370E2">
        <w:rPr>
          <w:rFonts w:cs="Arial"/>
          <w:b/>
          <w:bCs/>
          <w:i/>
        </w:rPr>
        <w:t xml:space="preserve"> an ad-hoc query</w:t>
      </w:r>
      <w:r>
        <w:rPr>
          <w:rFonts w:cs="Arial"/>
          <w:b/>
          <w:bCs/>
          <w:i/>
        </w:rPr>
        <w:t xml:space="preserve"> in preparation for the patient’s arrival</w:t>
      </w:r>
      <w:r w:rsidRPr="00F370E2">
        <w:rPr>
          <w:rFonts w:cs="Arial"/>
          <w:b/>
          <w:bCs/>
          <w:i/>
        </w:rPr>
        <w:t xml:space="preserve"> within the EHR  to access all clinical summary documents produced locally and those received from other healthcare facilities, so that he can check if the patient’s HbA1c levels were greater than 7% and if the glucose levels were greater than 100mg/dL over the past 5 years the EHR system queries the document repository database to retrieve the requested information and sends back multiple clinical summary documents to the physician for additional review.</w:t>
      </w:r>
      <w:r w:rsidRPr="00F370E2">
        <w:rPr>
          <w:rFonts w:cs="Arial"/>
        </w:rPr>
        <w:t xml:space="preserve"> This information provides the physician required context to understand the severity of circumstances that led to the patient’s ER admission, the severity of the patient’s non-adherence to medications and formulate a plan to improve the patient’s lifestyle and adherence to medications to mitigate future ER visits and reduce or prevent the progression of established comorbidities. </w:t>
      </w:r>
    </w:p>
    <w:p w:rsidR="0039136B" w:rsidRPr="00AF6CE2" w:rsidRDefault="003924DF" w:rsidP="00155FBF">
      <w:pPr>
        <w:pStyle w:val="Heading2"/>
        <w:rPr>
          <w:rFonts w:ascii="Arial" w:hAnsi="Arial" w:cs="Arial"/>
          <w:sz w:val="24"/>
          <w:szCs w:val="24"/>
        </w:rPr>
      </w:pPr>
      <w:bookmarkStart w:id="68" w:name="_User_Story#2_(Document"/>
      <w:bookmarkStart w:id="69" w:name="_Toc379381144"/>
      <w:bookmarkEnd w:id="68"/>
      <w:r>
        <w:t>User Story#2 (Documen</w:t>
      </w:r>
      <w:r w:rsidR="00F42D4E">
        <w:t>t meta</w:t>
      </w:r>
      <w:r w:rsidR="0039136B">
        <w:t xml:space="preserve">data based access - </w:t>
      </w:r>
      <w:r w:rsidR="0039136B" w:rsidRPr="00871E4D">
        <w:rPr>
          <w:rFonts w:ascii="Arial" w:hAnsi="Arial" w:cs="Arial"/>
          <w:sz w:val="24"/>
          <w:szCs w:val="24"/>
        </w:rPr>
        <w:t>Patient Level Query</w:t>
      </w:r>
      <w:r w:rsidR="0039136B">
        <w:rPr>
          <w:rFonts w:ascii="Arial" w:hAnsi="Arial" w:cs="Arial"/>
          <w:sz w:val="24"/>
          <w:szCs w:val="24"/>
        </w:rPr>
        <w:t>)</w:t>
      </w:r>
      <w:bookmarkEnd w:id="69"/>
    </w:p>
    <w:p w:rsidR="0039136B" w:rsidRPr="00BE2FFA" w:rsidRDefault="0039136B" w:rsidP="0039136B">
      <w:pPr>
        <w:rPr>
          <w:rFonts w:cs="Arial"/>
          <w:b/>
          <w:color w:val="000000"/>
        </w:rPr>
      </w:pPr>
      <w:r w:rsidRPr="00BE2FFA">
        <w:rPr>
          <w:rFonts w:cs="Arial"/>
          <w:b/>
          <w:color w:val="000000"/>
        </w:rPr>
        <w:t xml:space="preserve">A provider needs to access information for one of his patients’ who recently moved to a new state and that has a new care team. </w:t>
      </w:r>
    </w:p>
    <w:p w:rsidR="0039136B" w:rsidRDefault="0039136B" w:rsidP="0039136B">
      <w:pPr>
        <w:rPr>
          <w:rStyle w:val="Heading1Char"/>
          <w:rFonts w:ascii="Arial" w:hAnsi="Arial" w:cs="Arial"/>
          <w:sz w:val="24"/>
        </w:rPr>
      </w:pPr>
      <w:r w:rsidRPr="00BE2FFA">
        <w:rPr>
          <w:rFonts w:cs="Arial"/>
          <w:iCs/>
          <w:color w:val="000000"/>
        </w:rPr>
        <w:t xml:space="preserve">A patient is moving from Michigan to Florida for retirement. The patient has diabetes and has also undergone multiple open heart surgeries to correct irregular heartbeats and other ailments related to the heart. His new care team in Florida is preparing for an initial visit and has requested the patient to retrieve his medical history from as many sources as possible. The patient approaches the Michigan hospital, the PCP and the cardiologist office who are part of the current care team and where he has received treatment before. </w:t>
      </w:r>
      <w:r w:rsidRPr="00BE2FFA">
        <w:rPr>
          <w:rFonts w:cs="Arial"/>
          <w:b/>
          <w:bCs/>
          <w:i/>
          <w:iCs/>
          <w:color w:val="000000"/>
        </w:rPr>
        <w:t>He requests each one to provide his medical records (clinical documents) to date. The providers query each of their local EHR systems to obtain the clinical documents, requested by the patient</w:t>
      </w:r>
      <w:r w:rsidRPr="00BE2FFA">
        <w:rPr>
          <w:rFonts w:cs="Arial"/>
          <w:i/>
          <w:iCs/>
          <w:color w:val="000000"/>
        </w:rPr>
        <w:t>.</w:t>
      </w:r>
      <w:r w:rsidRPr="00BE2FFA">
        <w:rPr>
          <w:rFonts w:cs="Arial"/>
          <w:iCs/>
          <w:color w:val="000000"/>
        </w:rPr>
        <w:t xml:space="preserve"> Now that the patient has all necessary records, he can carry them with him on his initial visit to a new care team in Florida.</w:t>
      </w:r>
    </w:p>
    <w:p w:rsidR="0039136B" w:rsidRPr="007E6186" w:rsidRDefault="0039136B" w:rsidP="00155FBF">
      <w:pPr>
        <w:pStyle w:val="Heading2"/>
        <w:rPr>
          <w:rFonts w:ascii="Arial" w:hAnsi="Arial" w:cs="Arial"/>
          <w:sz w:val="24"/>
          <w:szCs w:val="24"/>
        </w:rPr>
      </w:pPr>
      <w:bookmarkStart w:id="70" w:name="_User_Story#3_(Data"/>
      <w:bookmarkStart w:id="71" w:name="_Toc379381145"/>
      <w:bookmarkEnd w:id="70"/>
      <w:r>
        <w:t xml:space="preserve">User Story#3 (Data Element based access - </w:t>
      </w:r>
      <w:r>
        <w:rPr>
          <w:rFonts w:ascii="Arial" w:hAnsi="Arial" w:cs="Arial"/>
          <w:sz w:val="24"/>
          <w:szCs w:val="24"/>
        </w:rPr>
        <w:t>Patient Level Query)</w:t>
      </w:r>
      <w:bookmarkEnd w:id="71"/>
    </w:p>
    <w:p w:rsidR="0039136B" w:rsidRPr="00F370E2" w:rsidRDefault="0039136B" w:rsidP="0039136B">
      <w:pPr>
        <w:rPr>
          <w:rFonts w:cs="Arial"/>
        </w:rPr>
      </w:pPr>
      <w:r w:rsidRPr="00F370E2">
        <w:rPr>
          <w:rFonts w:cs="Arial"/>
          <w:b/>
        </w:rPr>
        <w:t>Physician referral to Endocrinologist within the same organization using different EHRs with system alerts for patient protected information</w:t>
      </w:r>
    </w:p>
    <w:p w:rsidR="0039136B" w:rsidRPr="00F370E2" w:rsidRDefault="0039136B" w:rsidP="0039136B">
      <w:pPr>
        <w:rPr>
          <w:rStyle w:val="Heading2Char"/>
          <w:rFonts w:asciiTheme="minorHAnsi" w:hAnsiTheme="minorHAnsi" w:cs="Arial"/>
          <w:sz w:val="24"/>
          <w:u w:val="single"/>
        </w:rPr>
      </w:pPr>
      <w:r w:rsidRPr="00F370E2">
        <w:rPr>
          <w:rFonts w:cs="Arial"/>
        </w:rPr>
        <w:t xml:space="preserve">In accordance with best practice, the Gastroenterologist orders fasting glucose lab tests for new or current Hepatitis C patients.  </w:t>
      </w:r>
      <w:r w:rsidRPr="00F370E2">
        <w:rPr>
          <w:rFonts w:cs="Arial"/>
          <w:b/>
          <w:bCs/>
          <w:i/>
        </w:rPr>
        <w:t>The Gastroenterologist’s EHR receives results from source systems based on queries</w:t>
      </w:r>
      <w:r w:rsidRPr="00F370E2">
        <w:rPr>
          <w:rFonts w:cs="Arial"/>
          <w:b/>
          <w:bCs/>
        </w:rPr>
        <w:t xml:space="preserve"> </w:t>
      </w:r>
      <w:r w:rsidRPr="00F370E2">
        <w:rPr>
          <w:rFonts w:cs="Arial"/>
        </w:rPr>
        <w:t>which are set up to run automatically,</w:t>
      </w:r>
      <w:r w:rsidRPr="00F370E2">
        <w:rPr>
          <w:rFonts w:cs="Arial"/>
          <w:b/>
          <w:bCs/>
        </w:rPr>
        <w:t xml:space="preserve"> </w:t>
      </w:r>
      <w:r w:rsidRPr="00F370E2">
        <w:rPr>
          <w:rFonts w:cs="Arial"/>
        </w:rPr>
        <w:t xml:space="preserve">and alerts him when a patient’s fasting glucose lab results are between 100 mg/dL and 125 mg/dL. During an initial encounter with a VA patient for Hep-C, the Gastroenterologist is alerted that the patient’s glucose intolerance lab results are very high. The Gastroenterologist wants to refer the patient to an Endocrinologist in his practice. </w:t>
      </w:r>
      <w:r w:rsidRPr="00F370E2">
        <w:rPr>
          <w:rFonts w:cs="Arial"/>
          <w:b/>
          <w:bCs/>
          <w:i/>
        </w:rPr>
        <w:t>In preparation for the referral, the Gastroenterologist queries the repository for all of the patient’s records including sensitive records disclosed to him by the VA per the patient’s consent. The Gastroenterologist receives a response to this query</w:t>
      </w:r>
      <w:r w:rsidRPr="00F370E2">
        <w:rPr>
          <w:rFonts w:cs="Arial"/>
          <w:b/>
          <w:bCs/>
        </w:rPr>
        <w:t xml:space="preserve"> </w:t>
      </w:r>
      <w:r w:rsidRPr="00F370E2">
        <w:rPr>
          <w:rFonts w:cs="Arial"/>
        </w:rPr>
        <w:t xml:space="preserve">and is alerted that information related to the patient’s Hep-C, which was diagnosed during substance abuse treatment, is protected under Title 38, and may not be disclosed without patient consent. Before making the referral, the Gastroenterologist asks the patient whether she consents to disclose protected information to the Endocrinologist.  The patient agrees, and signs an electronic consent directive. The Gastroenterologist’s EHR updates the security labels on this patient’s protected information authorizing the Endocrinologist to query for her records. </w:t>
      </w:r>
      <w:r w:rsidRPr="00F370E2">
        <w:rPr>
          <w:rFonts w:cs="Arial"/>
          <w:b/>
          <w:bCs/>
          <w:i/>
        </w:rPr>
        <w:t>When the Endocrinologist’s EHR system queries Gastroenterologist’s EHR, it is authorized to receive the patient’s records including the Title 38 protected information. When researchers within the Endocrinologist’s practice query for Hepatitis C patients, they will not receive the results for patients who have not consented to disclosure for research, because they are not authorized</w:t>
      </w:r>
      <w:r w:rsidRPr="00F370E2">
        <w:rPr>
          <w:rFonts w:cs="Arial"/>
          <w:b/>
          <w:bCs/>
        </w:rPr>
        <w:t>.</w:t>
      </w:r>
    </w:p>
    <w:p w:rsidR="0039136B" w:rsidRPr="00CE700A" w:rsidRDefault="0039136B" w:rsidP="00155FBF">
      <w:pPr>
        <w:pStyle w:val="Heading2"/>
      </w:pPr>
      <w:bookmarkStart w:id="72" w:name="_User_Story#4_(Document"/>
      <w:bookmarkStart w:id="73" w:name="_Toc379381146"/>
      <w:bookmarkEnd w:id="72"/>
      <w:r>
        <w:t xml:space="preserve">User Story#4 (Document metadata based access - </w:t>
      </w:r>
      <w:r w:rsidRPr="004D3A03">
        <w:t>Population level Query</w:t>
      </w:r>
      <w:r>
        <w:t>)</w:t>
      </w:r>
      <w:bookmarkEnd w:id="73"/>
    </w:p>
    <w:p w:rsidR="0039136B" w:rsidRPr="00327375" w:rsidRDefault="0039136B" w:rsidP="0039136B">
      <w:pPr>
        <w:rPr>
          <w:rFonts w:cs="Arial"/>
          <w:b/>
          <w:color w:val="FF0000"/>
        </w:rPr>
      </w:pPr>
      <w:r w:rsidRPr="00327375">
        <w:rPr>
          <w:rFonts w:cs="Arial"/>
          <w:b/>
          <w:color w:val="000000" w:themeColor="text1"/>
        </w:rPr>
        <w:t>PCP searches for office visit summaries in local EHR system to further analyze them using 3rd party software system (external to EHR) to understand severity of illness in patient population</w:t>
      </w:r>
      <w:r w:rsidRPr="00327375">
        <w:rPr>
          <w:rFonts w:cs="Arial"/>
          <w:b/>
        </w:rPr>
        <w:t xml:space="preserve"> </w:t>
      </w:r>
    </w:p>
    <w:p w:rsidR="00155FBF" w:rsidRDefault="0039136B" w:rsidP="0039136B">
      <w:pPr>
        <w:rPr>
          <w:rFonts w:cs="Arial"/>
          <w:color w:val="000000" w:themeColor="text1"/>
        </w:rPr>
      </w:pPr>
      <w:r w:rsidRPr="00327375">
        <w:rPr>
          <w:rFonts w:cs="Arial"/>
          <w:color w:val="000000" w:themeColor="text1"/>
        </w:rPr>
        <w:t>A primary care physician’s patient panel has a significant number of male patients who have cardiovascular disease and diabetes over the past 5 years.  She wants to further analyze the clinical summaries of her male patient population over the past 5 years using a 3</w:t>
      </w:r>
      <w:r w:rsidRPr="00327375">
        <w:rPr>
          <w:rFonts w:cs="Arial"/>
          <w:color w:val="000000" w:themeColor="text1"/>
          <w:vertAlign w:val="superscript"/>
        </w:rPr>
        <w:t>rd</w:t>
      </w:r>
      <w:r w:rsidRPr="00327375">
        <w:rPr>
          <w:rFonts w:cs="Arial"/>
          <w:color w:val="000000" w:themeColor="text1"/>
        </w:rPr>
        <w:t xml:space="preserve"> party analytical application external to the EHR System. She queries her EHR system to retrieve clinical office summary visit documentation for patients over the past 5 years. The results of the query are returned to her in a structured document format for each of the patients fitting those criteria. Once she receives the results, she further analyzes the summaries by using an external 3</w:t>
      </w:r>
      <w:r w:rsidRPr="00327375">
        <w:rPr>
          <w:rFonts w:cs="Arial"/>
          <w:color w:val="000000" w:themeColor="text1"/>
          <w:vertAlign w:val="superscript"/>
        </w:rPr>
        <w:t>rd</w:t>
      </w:r>
      <w:r w:rsidRPr="00327375">
        <w:rPr>
          <w:rFonts w:cs="Arial"/>
          <w:color w:val="000000" w:themeColor="text1"/>
        </w:rPr>
        <w:t xml:space="preserve"> party analytical application to break down cohorts of those patients with mild, moderate, and severe disease to determine who are missing recommended preventive and disease management services such as lab checks and diabetic foot exams.</w:t>
      </w:r>
    </w:p>
    <w:p w:rsidR="0039136B" w:rsidRPr="00155FBF" w:rsidRDefault="0039136B" w:rsidP="0039136B">
      <w:pPr>
        <w:rPr>
          <w:rStyle w:val="Heading3Char"/>
          <w:sz w:val="26"/>
          <w:szCs w:val="26"/>
        </w:rPr>
      </w:pPr>
      <w:bookmarkStart w:id="74" w:name="_Toc379381147"/>
      <w:r w:rsidRPr="00155FBF">
        <w:rPr>
          <w:rStyle w:val="Heading2Char"/>
        </w:rPr>
        <w:t>User Story #5 (Data Element based access - Patient Level Query)</w:t>
      </w:r>
      <w:bookmarkEnd w:id="74"/>
      <w:r w:rsidRPr="00155FBF">
        <w:rPr>
          <w:rStyle w:val="Heading2Char"/>
        </w:rPr>
        <w:t xml:space="preserve"> </w:t>
      </w:r>
      <w:r w:rsidRPr="00155FBF">
        <w:rPr>
          <w:rStyle w:val="Heading2Char"/>
        </w:rPr>
        <w:br/>
      </w:r>
      <w:r w:rsidRPr="00327375">
        <w:rPr>
          <w:rFonts w:cs="Arial"/>
          <w:b/>
        </w:rPr>
        <w:t>PCP searches for office visit summaries in local EHR system to further analyze them using 3</w:t>
      </w:r>
      <w:r w:rsidRPr="00327375">
        <w:rPr>
          <w:rFonts w:cs="Arial"/>
          <w:b/>
          <w:vertAlign w:val="superscript"/>
        </w:rPr>
        <w:t>rd</w:t>
      </w:r>
      <w:r w:rsidRPr="00327375">
        <w:rPr>
          <w:rFonts w:cs="Arial"/>
          <w:b/>
        </w:rPr>
        <w:t xml:space="preserve"> party software system (external to EHR) to understand severity of illness in patient population</w:t>
      </w:r>
    </w:p>
    <w:p w:rsidR="0039136B" w:rsidRPr="00327375" w:rsidRDefault="0039136B" w:rsidP="0039136B">
      <w:pPr>
        <w:rPr>
          <w:rFonts w:cs="Arial"/>
          <w:color w:val="000000"/>
        </w:rPr>
      </w:pPr>
      <w:r w:rsidRPr="00327375">
        <w:rPr>
          <w:rFonts w:cs="Arial"/>
          <w:color w:val="000000"/>
        </w:rPr>
        <w:t>A primary care physician’s patient panel has a significant number of male patients who have cardiovascular disease and diabetes over the past 5 years.  She already has a list of male patients and their clinical office visit summary documents that she was able to retrieve through a previous query search in her EHR. She wants to use that list of patients now to drill down within each of these documents to identify patients with cardiovascular disease and diabetes over the past 5 years.  The PCP sends one query to her EHR system for all identified patients to retrieve patients with diagnoses of cardiovascular disease and diabetes over the past 5 years. The query returns a list with associated documents that match the query request. Once she receives the results, she further analyzes the summaries by using an external 3</w:t>
      </w:r>
      <w:r w:rsidRPr="00327375">
        <w:rPr>
          <w:rFonts w:cs="Arial"/>
          <w:color w:val="000000"/>
          <w:vertAlign w:val="superscript"/>
        </w:rPr>
        <w:t>rd</w:t>
      </w:r>
      <w:r w:rsidRPr="00327375">
        <w:rPr>
          <w:rFonts w:cs="Arial"/>
          <w:color w:val="000000"/>
        </w:rPr>
        <w:t xml:space="preserve"> party application to break down cohorts of those patients with mild, moderate, and severe disease to determine who is missing recommended preventive and disease management services such as lab checks and diabetic foot exams. </w:t>
      </w:r>
    </w:p>
    <w:p w:rsidR="0039136B" w:rsidRPr="00327375" w:rsidRDefault="0039136B" w:rsidP="0039136B">
      <w:pPr>
        <w:rPr>
          <w:rFonts w:eastAsiaTheme="majorEastAsia" w:cs="Arial"/>
          <w:b/>
          <w:bCs/>
          <w:color w:val="4F81BD" w:themeColor="accent1"/>
          <w:sz w:val="24"/>
          <w:szCs w:val="26"/>
        </w:rPr>
      </w:pPr>
      <w:bookmarkStart w:id="75" w:name="_Toc379381148"/>
      <w:r w:rsidRPr="00155FBF">
        <w:rPr>
          <w:rStyle w:val="Heading2Char"/>
        </w:rPr>
        <w:t>User Story#6 (Data Element based access – Patient Level Query</w:t>
      </w:r>
      <w:r w:rsidR="00F42D4E" w:rsidRPr="00155FBF">
        <w:rPr>
          <w:rStyle w:val="Heading2Char"/>
        </w:rPr>
        <w:t>)</w:t>
      </w:r>
      <w:bookmarkEnd w:id="75"/>
      <w:r w:rsidR="00F42D4E" w:rsidRPr="00155FBF">
        <w:rPr>
          <w:rStyle w:val="Heading2Char"/>
        </w:rPr>
        <w:t xml:space="preserve"> </w:t>
      </w:r>
      <w:r w:rsidRPr="00155FBF">
        <w:rPr>
          <w:rStyle w:val="Heading2Char"/>
        </w:rPr>
        <w:br/>
      </w:r>
      <w:r w:rsidRPr="00327375">
        <w:rPr>
          <w:rFonts w:cs="Arial"/>
          <w:b/>
          <w:bCs/>
        </w:rPr>
        <w:t xml:space="preserve">PCP querying lab data results over past 12 months for a patient whose HbA1c is &gt;7% </w:t>
      </w:r>
    </w:p>
    <w:p w:rsidR="0039136B" w:rsidRPr="00327375" w:rsidRDefault="0039136B" w:rsidP="0039136B">
      <w:pPr>
        <w:rPr>
          <w:rStyle w:val="Heading2Char"/>
          <w:rFonts w:asciiTheme="minorHAnsi" w:hAnsiTheme="minorHAnsi" w:cs="Arial"/>
          <w:sz w:val="24"/>
        </w:rPr>
      </w:pPr>
      <w:r w:rsidRPr="00327375">
        <w:rPr>
          <w:rFonts w:cs="Arial"/>
          <w:color w:val="000000"/>
        </w:rPr>
        <w:t xml:space="preserve">A Primary Care Provider (PCP) at Virginia Family Medicine Center (VFMC) recently ordered an HbA1c test for a new patient with established Diabetes Type 1 diagnosis. The patient had been to VFMC several times before, but just recently switched her PCP internally at VFMC. The PCP received the test results for a specimen drawn on 7/5/2013 in her EHR system indicating that the patient’s HbA1c was 8.3%. Her PCP would like to determine her patient’s glucose level trend over the past 12 months. The PCP formulates a query in her EHR system to retrieve all HbA1c results where the patient’s levels were above 7% at VMFC.  The PCP receives a single response of available results from one or more responding application(s) where this data was documented. The PCP is able to obtain all of the results requested from the responding application(s). Upon receiving the results, the PCP confirms that the patient’s glucose levels have been progressively increasing based on available results for each visit since 7/5/2012. The PCP then schedules a set of diagnostic tests to aid her in developing an effective rehabilitation plan to proactively manage her patient’s health condition. </w:t>
      </w:r>
    </w:p>
    <w:p w:rsidR="0039136B" w:rsidRPr="00327375" w:rsidRDefault="0039136B" w:rsidP="0039136B">
      <w:pPr>
        <w:pStyle w:val="ListParagraph"/>
        <w:tabs>
          <w:tab w:val="left" w:pos="3420"/>
        </w:tabs>
        <w:ind w:left="0"/>
        <w:contextualSpacing w:val="0"/>
        <w:rPr>
          <w:rFonts w:asciiTheme="minorHAnsi" w:hAnsiTheme="minorHAnsi"/>
          <w:sz w:val="22"/>
          <w:szCs w:val="22"/>
        </w:rPr>
      </w:pPr>
      <w:bookmarkStart w:id="76" w:name="_Toc379381149"/>
      <w:r w:rsidRPr="00155FBF">
        <w:rPr>
          <w:rStyle w:val="Heading2Char"/>
        </w:rPr>
        <w:t>User Story#7 (Document meta</w:t>
      </w:r>
      <w:r w:rsidR="003924DF">
        <w:rPr>
          <w:rStyle w:val="Heading2Char"/>
        </w:rPr>
        <w:t xml:space="preserve"> </w:t>
      </w:r>
      <w:r w:rsidRPr="00155FBF">
        <w:rPr>
          <w:rStyle w:val="Heading2Char"/>
        </w:rPr>
        <w:t>data based access - Patient Level Query)</w:t>
      </w:r>
      <w:bookmarkEnd w:id="76"/>
      <w:r w:rsidRPr="00155FBF">
        <w:rPr>
          <w:rStyle w:val="Heading2Char"/>
        </w:rPr>
        <w:br/>
      </w:r>
      <w:r w:rsidRPr="00327375">
        <w:rPr>
          <w:rFonts w:asciiTheme="minorHAnsi" w:hAnsiTheme="minorHAnsi" w:cs="Arial"/>
          <w:b/>
          <w:sz w:val="22"/>
          <w:szCs w:val="22"/>
        </w:rPr>
        <w:t>Two applications share data during a hospital visit to coordinate information about diagnoses, medications and treatments and queuing of appropriate patient education and instruction material. (Debbie Foss Submitted on Wednesday September 5</w:t>
      </w:r>
      <w:r w:rsidRPr="00327375">
        <w:rPr>
          <w:rFonts w:asciiTheme="minorHAnsi" w:hAnsiTheme="minorHAnsi" w:cs="Arial"/>
          <w:b/>
          <w:sz w:val="22"/>
          <w:szCs w:val="22"/>
          <w:vertAlign w:val="superscript"/>
        </w:rPr>
        <w:t>th</w:t>
      </w:r>
      <w:r w:rsidRPr="00327375">
        <w:rPr>
          <w:rFonts w:asciiTheme="minorHAnsi" w:hAnsiTheme="minorHAnsi" w:cs="Arial"/>
          <w:b/>
          <w:sz w:val="22"/>
          <w:szCs w:val="22"/>
        </w:rPr>
        <w:t>, 2013)\</w:t>
      </w:r>
    </w:p>
    <w:p w:rsidR="0039136B" w:rsidRPr="00327375" w:rsidRDefault="0039136B" w:rsidP="0039136B">
      <w:pPr>
        <w:pStyle w:val="CommentText"/>
        <w:rPr>
          <w:rFonts w:cs="Arial"/>
          <w:sz w:val="22"/>
          <w:szCs w:val="22"/>
        </w:rPr>
      </w:pPr>
      <w:r w:rsidRPr="00327375">
        <w:rPr>
          <w:rFonts w:cs="Arial"/>
          <w:sz w:val="22"/>
          <w:szCs w:val="22"/>
        </w:rPr>
        <w:t xml:space="preserve">A patient enters the hospital for pneumonia. During his visit, he is diagnosed with CHF. Patient instruction located in Application X queries the information from Application Y and receives patient demographics and admitting diagnosis, triggering a preliminary list of education topics for introduction to pneumonia and medications for in-hospital teaching. Application X then receives (either via query or as and alert) for the CHF diagnosis, and begins to queue topics for daily teaching on a new diagnosis, new medications and diet. Prior to discharge, Application X queries Application Y -- perhaps seeking a C-CDA in whatever state of completion it's available -- and topics for discharge instructions are triggered for compilation by providers. </w:t>
      </w:r>
    </w:p>
    <w:p w:rsidR="0039136B" w:rsidRDefault="0039136B" w:rsidP="0039136B">
      <w:pPr>
        <w:rPr>
          <w:rStyle w:val="Heading3Char"/>
          <w:rFonts w:ascii="Arial" w:hAnsi="Arial" w:cs="Arial"/>
        </w:rPr>
      </w:pPr>
      <w:r>
        <w:rPr>
          <w:rStyle w:val="Heading3Char"/>
          <w:rFonts w:ascii="Arial" w:hAnsi="Arial" w:cs="Arial"/>
        </w:rPr>
        <w:br w:type="page"/>
      </w:r>
    </w:p>
    <w:p w:rsidR="0039136B" w:rsidRPr="00327375" w:rsidRDefault="0039136B" w:rsidP="0039136B">
      <w:pPr>
        <w:rPr>
          <w:rFonts w:cs="Arial"/>
          <w:b/>
        </w:rPr>
      </w:pPr>
      <w:bookmarkStart w:id="77" w:name="_Toc379381150"/>
      <w:r w:rsidRPr="00155FBF">
        <w:rPr>
          <w:rStyle w:val="Heading2Char"/>
        </w:rPr>
        <w:t>User Story#8 (Data Element based access - Population level Query)</w:t>
      </w:r>
      <w:bookmarkEnd w:id="77"/>
      <w:r w:rsidRPr="00155FBF">
        <w:rPr>
          <w:rStyle w:val="Heading2Char"/>
        </w:rPr>
        <w:br/>
      </w:r>
      <w:r w:rsidRPr="00327375">
        <w:rPr>
          <w:rFonts w:cs="Arial"/>
          <w:b/>
        </w:rPr>
        <w:t>Physician conducts ad hoc query to determine percent of Hepatitis C patients for research at an organization under treatment with no fasting glucose lab tests (EHR to CDR)</w:t>
      </w:r>
    </w:p>
    <w:p w:rsidR="0039136B" w:rsidRPr="00327375" w:rsidRDefault="0039136B" w:rsidP="0039136B">
      <w:pPr>
        <w:rPr>
          <w:rFonts w:eastAsia="Times New Roman" w:cs="Arial"/>
          <w:szCs w:val="23"/>
        </w:rPr>
      </w:pPr>
      <w:r w:rsidRPr="00327375">
        <w:rPr>
          <w:rFonts w:eastAsia="Times New Roman" w:cs="Arial"/>
        </w:rPr>
        <w:t xml:space="preserve">A new physician starts working at a health center where many patients with Hepatitis C are treated. The physician is aware of clinical practice guideline that specifies that patients with Hepatitis C diagnosis on active treatment must have fasting glucose test performed at the beginning of treatment and at predefined intervals during the treatment. The physician wants to conduct research on the quality assessment of patients being treated. </w:t>
      </w:r>
      <w:r w:rsidRPr="00327375">
        <w:rPr>
          <w:rFonts w:eastAsia="Times New Roman" w:cs="Arial"/>
          <w:szCs w:val="23"/>
        </w:rPr>
        <w:t>The physician sets up a query to first identify all patients with a diagnosis of Hepatitis C and currently receiving Hepatitis C treatment that have not had a fasting glucose test since beginning of the therapy. </w:t>
      </w:r>
      <w:r w:rsidRPr="00327375">
        <w:rPr>
          <w:rFonts w:eastAsia="Times New Roman" w:cs="Arial"/>
        </w:rPr>
        <w:t xml:space="preserve">The query is sent from the local EHR system to an identified application(s) (i.e. Clinical Data Repository) </w:t>
      </w:r>
      <w:r w:rsidRPr="00327375">
        <w:rPr>
          <w:rFonts w:eastAsia="Times New Roman" w:cs="Arial"/>
          <w:szCs w:val="23"/>
        </w:rPr>
        <w:t>to retrieve a list of patient names fitting these criteria. Upon receiving this information back in his EHR system the physician learns that 3% of his Hepatitis C patients currently under treatment have not had their fasting glucose test. The physician then retrieves the list of individual patients who have consented to share their information for purposes of research.</w:t>
      </w:r>
    </w:p>
    <w:p w:rsidR="0039136B" w:rsidRPr="00327375" w:rsidRDefault="00327375" w:rsidP="0039136B">
      <w:pPr>
        <w:rPr>
          <w:rFonts w:cs="Arial"/>
        </w:rPr>
      </w:pPr>
      <w:bookmarkStart w:id="78" w:name="_Toc379381151"/>
      <w:r w:rsidRPr="00155FBF">
        <w:rPr>
          <w:rStyle w:val="Heading2Char"/>
        </w:rPr>
        <w:t>User Story#9 (Data Element based access-</w:t>
      </w:r>
      <w:r w:rsidR="0039136B" w:rsidRPr="00155FBF">
        <w:rPr>
          <w:rStyle w:val="Heading2Char"/>
        </w:rPr>
        <w:t>Patient Level Query</w:t>
      </w:r>
      <w:r w:rsidRPr="00155FBF">
        <w:rPr>
          <w:rStyle w:val="Heading2Char"/>
        </w:rPr>
        <w:t>)</w:t>
      </w:r>
      <w:bookmarkEnd w:id="78"/>
      <w:r w:rsidR="0039136B" w:rsidRPr="00155FBF">
        <w:rPr>
          <w:rStyle w:val="Heading2Char"/>
        </w:rPr>
        <w:br/>
      </w:r>
      <w:r w:rsidR="0039136B" w:rsidRPr="00327375">
        <w:rPr>
          <w:rFonts w:cs="Arial"/>
          <w:b/>
          <w:bCs/>
        </w:rPr>
        <w:t>User Story Revised and Submitted by Nicole Antonson September 12</w:t>
      </w:r>
      <w:r w:rsidR="0039136B" w:rsidRPr="00327375">
        <w:rPr>
          <w:rFonts w:cs="Arial"/>
          <w:b/>
          <w:bCs/>
          <w:vertAlign w:val="superscript"/>
        </w:rPr>
        <w:t>th</w:t>
      </w:r>
      <w:r w:rsidR="0039136B" w:rsidRPr="00327375">
        <w:rPr>
          <w:rFonts w:cs="Arial"/>
          <w:b/>
          <w:bCs/>
        </w:rPr>
        <w:t>, 2013 Ancillary to EHR Query and Update (Pull and push)</w:t>
      </w:r>
    </w:p>
    <w:p w:rsidR="0039136B" w:rsidRPr="00327375" w:rsidRDefault="0039136B" w:rsidP="0039136B">
      <w:pPr>
        <w:rPr>
          <w:rFonts w:cs="Arial"/>
        </w:rPr>
      </w:pPr>
      <w:r w:rsidRPr="00327375">
        <w:rPr>
          <w:rFonts w:cs="Arial"/>
        </w:rPr>
        <w:t>Dr. Jones admits patient J to the hospital for pneumonia. During patient J’s visit, he is diagnosed with angina. While in the hospital, he is scheduled for angiogram.  During preop, the cardiology nurse begins the data entry process into the cardiology system for the patient (e.g., completes assessment form.)  The nurse selects the patients name and the cardiology system initiates a query to the EHR for demographic and patient profile data (e.g., problems, meds and allergies.) The EHR returns the information, the cardiology system uses this information to populate the assessment form, and the nurse completes any missing information through a patient interview.  (During the assessment process the same information returned is used for decision support and reminders.)  During the angiogram, patient J requires angioplasty.  Medications are administered during the procedure and new ongoing orders are created.  After the procedure is closed, the Cardiology system pushes the administered medications and ongoing medications to the EHR.</w:t>
      </w:r>
    </w:p>
    <w:p w:rsidR="00713070" w:rsidRDefault="0059524D" w:rsidP="00713070">
      <w:pPr>
        <w:pStyle w:val="Heading1"/>
      </w:pPr>
      <w:bookmarkStart w:id="79" w:name="_Appendix_C_–"/>
      <w:bookmarkStart w:id="80" w:name="_Toc379381152"/>
      <w:bookmarkEnd w:id="79"/>
      <w:r>
        <w:t>Appendix C</w:t>
      </w:r>
      <w:r w:rsidR="00713070">
        <w:t xml:space="preserve"> – DAF Data Requirements</w:t>
      </w:r>
      <w:bookmarkEnd w:id="80"/>
    </w:p>
    <w:p w:rsidR="00713070" w:rsidRPr="000C23E5" w:rsidRDefault="00713070" w:rsidP="00713070">
      <w:pPr>
        <w:rPr>
          <w:i/>
        </w:rPr>
      </w:pPr>
      <w:r w:rsidRPr="000C23E5">
        <w:rPr>
          <w:i/>
        </w:rPr>
        <w:t>The dataset requirements section identifies the data elements based on the use cases and are described at a conceptual level. The descriptions of the data elements are independent of any particular standard and will serve as the starting point for the harmonization activity. During the harmonization activity the data elements will be further refined and if necessary decomposed and will eventually be mapped to candidate standards. As a starting point these data elements have been derived from Meaningful Use Stage 2 core data elements and IHE XDS Metadata definitions.</w:t>
      </w:r>
    </w:p>
    <w:p w:rsidR="00713070" w:rsidRPr="00BF3037" w:rsidRDefault="00713070" w:rsidP="00713070">
      <w:pPr>
        <w:rPr>
          <w:i/>
          <w:color w:val="FF0000"/>
        </w:rPr>
      </w:pPr>
    </w:p>
    <w:tbl>
      <w:tblPr>
        <w:tblW w:w="8380" w:type="dxa"/>
        <w:tblInd w:w="93" w:type="dxa"/>
        <w:tblLook w:val="04A0" w:firstRow="1" w:lastRow="0" w:firstColumn="1" w:lastColumn="0" w:noHBand="0" w:noVBand="1"/>
      </w:tblPr>
      <w:tblGrid>
        <w:gridCol w:w="2560"/>
        <w:gridCol w:w="2780"/>
        <w:gridCol w:w="3040"/>
      </w:tblGrid>
      <w:tr w:rsidR="00713070" w:rsidRPr="007914D8" w:rsidTr="00713070">
        <w:trPr>
          <w:trHeight w:val="720"/>
        </w:trPr>
        <w:tc>
          <w:tcPr>
            <w:tcW w:w="2560" w:type="dxa"/>
            <w:tcBorders>
              <w:top w:val="single" w:sz="4" w:space="0" w:color="auto"/>
              <w:left w:val="single" w:sz="4" w:space="0" w:color="auto"/>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78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10"/>
            </w:r>
          </w:p>
        </w:tc>
        <w:tc>
          <w:tcPr>
            <w:tcW w:w="304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r>
      <w:tr w:rsidR="00713070" w:rsidRPr="007914D8" w:rsidTr="00713070">
        <w:trPr>
          <w:trHeight w:val="600"/>
        </w:trPr>
        <w:tc>
          <w:tcPr>
            <w:tcW w:w="2560" w:type="dxa"/>
            <w:vMerge w:val="restart"/>
            <w:tcBorders>
              <w:top w:val="nil"/>
              <w:left w:val="single" w:sz="4" w:space="0" w:color="auto"/>
              <w:bottom w:val="single" w:sz="4" w:space="0" w:color="auto"/>
              <w:right w:val="single" w:sz="4" w:space="0" w:color="auto"/>
            </w:tcBorders>
            <w:shd w:val="clear" w:color="auto" w:fill="auto"/>
            <w:noWrap/>
            <w:hideMark/>
          </w:tcPr>
          <w:p w:rsidR="00713070" w:rsidRPr="007914D8" w:rsidRDefault="00713070" w:rsidP="00713070">
            <w:pPr>
              <w:spacing w:after="0" w:line="240" w:lineRule="auto"/>
              <w:rPr>
                <w:rFonts w:ascii="Calibri" w:eastAsia="Times New Roman" w:hAnsi="Calibri" w:cs="Times New Roman"/>
                <w:b/>
                <w:bCs/>
                <w:color w:val="000000"/>
              </w:rPr>
            </w:pPr>
            <w:r w:rsidRPr="007914D8">
              <w:rPr>
                <w:rFonts w:ascii="Calibri" w:eastAsia="Times New Roman" w:hAnsi="Calibri" w:cs="Times New Roman"/>
                <w:b/>
                <w:bCs/>
                <w:color w:val="000000"/>
              </w:rPr>
              <w:t>Time</w:t>
            </w:r>
          </w:p>
        </w:tc>
        <w:tc>
          <w:tcPr>
            <w:tcW w:w="2780" w:type="dxa"/>
            <w:tcBorders>
              <w:top w:val="nil"/>
              <w:left w:val="nil"/>
              <w:bottom w:val="single" w:sz="4" w:space="0" w:color="auto"/>
              <w:right w:val="single" w:sz="4" w:space="0" w:color="auto"/>
            </w:tcBorders>
            <w:shd w:val="clear" w:color="auto" w:fill="auto"/>
            <w:hideMark/>
          </w:tcPr>
          <w:p w:rsidR="00713070" w:rsidRPr="007914D8" w:rsidRDefault="00713070" w:rsidP="00713070">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Document Creation Time</w:t>
            </w:r>
          </w:p>
        </w:tc>
        <w:tc>
          <w:tcPr>
            <w:tcW w:w="3040" w:type="dxa"/>
            <w:tcBorders>
              <w:top w:val="nil"/>
              <w:left w:val="nil"/>
              <w:bottom w:val="single" w:sz="4" w:space="0" w:color="auto"/>
              <w:right w:val="single" w:sz="4" w:space="0" w:color="auto"/>
            </w:tcBorders>
            <w:shd w:val="clear" w:color="auto" w:fill="auto"/>
            <w:hideMark/>
          </w:tcPr>
          <w:p w:rsidR="00713070" w:rsidRPr="007914D8" w:rsidRDefault="00713070" w:rsidP="00713070">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Date and Time stamp for document creation.</w:t>
            </w:r>
          </w:p>
        </w:tc>
      </w:tr>
      <w:tr w:rsidR="00713070" w:rsidRPr="007914D8" w:rsidTr="00713070">
        <w:trPr>
          <w:trHeight w:val="600"/>
        </w:trPr>
        <w:tc>
          <w:tcPr>
            <w:tcW w:w="2560" w:type="dxa"/>
            <w:vMerge/>
            <w:tcBorders>
              <w:top w:val="nil"/>
              <w:left w:val="single" w:sz="4" w:space="0" w:color="auto"/>
              <w:bottom w:val="single" w:sz="4" w:space="0" w:color="auto"/>
              <w:right w:val="single" w:sz="4" w:space="0" w:color="auto"/>
            </w:tcBorders>
            <w:vAlign w:val="center"/>
            <w:hideMark/>
          </w:tcPr>
          <w:p w:rsidR="00713070" w:rsidRPr="007914D8" w:rsidRDefault="00713070" w:rsidP="00713070">
            <w:pPr>
              <w:spacing w:after="0" w:line="240" w:lineRule="auto"/>
              <w:rPr>
                <w:rFonts w:ascii="Calibri" w:eastAsia="Times New Roman" w:hAnsi="Calibri" w:cs="Times New Roman"/>
                <w:b/>
                <w:bCs/>
                <w:color w:val="000000"/>
              </w:rPr>
            </w:pPr>
          </w:p>
        </w:tc>
        <w:tc>
          <w:tcPr>
            <w:tcW w:w="2780" w:type="dxa"/>
            <w:tcBorders>
              <w:top w:val="nil"/>
              <w:left w:val="nil"/>
              <w:bottom w:val="single" w:sz="4" w:space="0" w:color="auto"/>
              <w:right w:val="single" w:sz="4" w:space="0" w:color="auto"/>
            </w:tcBorders>
            <w:shd w:val="clear" w:color="auto" w:fill="auto"/>
            <w:hideMark/>
          </w:tcPr>
          <w:p w:rsidR="00713070" w:rsidRPr="007914D8" w:rsidRDefault="00713070" w:rsidP="00713070">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Service Start Time</w:t>
            </w:r>
          </w:p>
        </w:tc>
        <w:tc>
          <w:tcPr>
            <w:tcW w:w="3040" w:type="dxa"/>
            <w:tcBorders>
              <w:top w:val="nil"/>
              <w:left w:val="nil"/>
              <w:bottom w:val="single" w:sz="4" w:space="0" w:color="auto"/>
              <w:right w:val="single" w:sz="4" w:space="0" w:color="auto"/>
            </w:tcBorders>
            <w:shd w:val="clear" w:color="auto" w:fill="auto"/>
            <w:hideMark/>
          </w:tcPr>
          <w:p w:rsidR="00713070" w:rsidRPr="007914D8" w:rsidRDefault="00713070" w:rsidP="00713070">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The start time the service being documented took place.</w:t>
            </w:r>
          </w:p>
        </w:tc>
      </w:tr>
      <w:tr w:rsidR="00713070" w:rsidRPr="007914D8" w:rsidTr="00713070">
        <w:trPr>
          <w:trHeight w:val="600"/>
        </w:trPr>
        <w:tc>
          <w:tcPr>
            <w:tcW w:w="2560" w:type="dxa"/>
            <w:vMerge/>
            <w:tcBorders>
              <w:top w:val="nil"/>
              <w:left w:val="single" w:sz="4" w:space="0" w:color="auto"/>
              <w:bottom w:val="single" w:sz="4" w:space="0" w:color="auto"/>
              <w:right w:val="single" w:sz="4" w:space="0" w:color="auto"/>
            </w:tcBorders>
            <w:vAlign w:val="center"/>
            <w:hideMark/>
          </w:tcPr>
          <w:p w:rsidR="00713070" w:rsidRPr="007914D8" w:rsidRDefault="00713070" w:rsidP="00713070">
            <w:pPr>
              <w:spacing w:after="0" w:line="240" w:lineRule="auto"/>
              <w:rPr>
                <w:rFonts w:ascii="Calibri" w:eastAsia="Times New Roman" w:hAnsi="Calibri" w:cs="Times New Roman"/>
                <w:b/>
                <w:bCs/>
                <w:color w:val="000000"/>
              </w:rPr>
            </w:pPr>
          </w:p>
        </w:tc>
        <w:tc>
          <w:tcPr>
            <w:tcW w:w="2780" w:type="dxa"/>
            <w:tcBorders>
              <w:top w:val="nil"/>
              <w:left w:val="nil"/>
              <w:bottom w:val="single" w:sz="4" w:space="0" w:color="auto"/>
              <w:right w:val="single" w:sz="4" w:space="0" w:color="auto"/>
            </w:tcBorders>
            <w:shd w:val="clear" w:color="auto" w:fill="auto"/>
            <w:hideMark/>
          </w:tcPr>
          <w:p w:rsidR="00713070" w:rsidRPr="007914D8" w:rsidRDefault="00713070" w:rsidP="00713070">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Service End Time</w:t>
            </w:r>
          </w:p>
        </w:tc>
        <w:tc>
          <w:tcPr>
            <w:tcW w:w="3040" w:type="dxa"/>
            <w:tcBorders>
              <w:top w:val="nil"/>
              <w:left w:val="nil"/>
              <w:bottom w:val="single" w:sz="4" w:space="0" w:color="auto"/>
              <w:right w:val="single" w:sz="4" w:space="0" w:color="auto"/>
            </w:tcBorders>
            <w:shd w:val="clear" w:color="auto" w:fill="auto"/>
            <w:hideMark/>
          </w:tcPr>
          <w:p w:rsidR="00713070" w:rsidRPr="007914D8" w:rsidRDefault="00713070" w:rsidP="00713070">
            <w:pPr>
              <w:spacing w:after="0" w:line="240" w:lineRule="auto"/>
              <w:rPr>
                <w:rFonts w:ascii="Calibri" w:eastAsia="Times New Roman" w:hAnsi="Calibri" w:cs="Times New Roman"/>
                <w:color w:val="000000"/>
              </w:rPr>
            </w:pPr>
            <w:r w:rsidRPr="007914D8">
              <w:rPr>
                <w:rFonts w:ascii="Calibri" w:eastAsia="Times New Roman" w:hAnsi="Calibri" w:cs="Times New Roman"/>
                <w:color w:val="000000"/>
              </w:rPr>
              <w:t xml:space="preserve">The stop time the service being documented took place. </w:t>
            </w:r>
          </w:p>
        </w:tc>
      </w:tr>
    </w:tbl>
    <w:p w:rsidR="00713070" w:rsidRDefault="00713070" w:rsidP="00713070">
      <w:pPr>
        <w:rPr>
          <w:i/>
        </w:rPr>
      </w:pPr>
    </w:p>
    <w:tbl>
      <w:tblPr>
        <w:tblW w:w="8380" w:type="dxa"/>
        <w:tblInd w:w="93" w:type="dxa"/>
        <w:tblLook w:val="04A0" w:firstRow="1" w:lastRow="0" w:firstColumn="1" w:lastColumn="0" w:noHBand="0" w:noVBand="1"/>
      </w:tblPr>
      <w:tblGrid>
        <w:gridCol w:w="2560"/>
        <w:gridCol w:w="2780"/>
        <w:gridCol w:w="3040"/>
      </w:tblGrid>
      <w:tr w:rsidR="00713070" w:rsidRPr="007914D8" w:rsidTr="00713070">
        <w:trPr>
          <w:trHeight w:val="720"/>
        </w:trPr>
        <w:tc>
          <w:tcPr>
            <w:tcW w:w="2560" w:type="dxa"/>
            <w:tcBorders>
              <w:top w:val="single" w:sz="4" w:space="0" w:color="auto"/>
              <w:left w:val="single" w:sz="4" w:space="0" w:color="auto"/>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78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11"/>
            </w:r>
          </w:p>
        </w:tc>
        <w:tc>
          <w:tcPr>
            <w:tcW w:w="304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r>
      <w:tr w:rsidR="00713070" w:rsidRPr="00D54456" w:rsidTr="00713070">
        <w:trPr>
          <w:trHeight w:val="720"/>
        </w:trPr>
        <w:tc>
          <w:tcPr>
            <w:tcW w:w="2560" w:type="dxa"/>
            <w:vMerge w:val="restart"/>
            <w:tcBorders>
              <w:top w:val="single" w:sz="4" w:space="0" w:color="auto"/>
              <w:left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Patient Data</w:t>
            </w:r>
          </w:p>
        </w:tc>
        <w:tc>
          <w:tcPr>
            <w:tcW w:w="2780" w:type="dxa"/>
            <w:tcBorders>
              <w:top w:val="single" w:sz="4" w:space="0" w:color="auto"/>
              <w:left w:val="nil"/>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Patient ID</w:t>
            </w:r>
          </w:p>
        </w:tc>
        <w:tc>
          <w:tcPr>
            <w:tcW w:w="3040" w:type="dxa"/>
            <w:tcBorders>
              <w:top w:val="single" w:sz="4" w:space="0" w:color="auto"/>
              <w:left w:val="nil"/>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The identifier assigned by a provider or healthcare organization to a patient  (example: MRN)</w:t>
            </w:r>
          </w:p>
        </w:tc>
      </w:tr>
      <w:tr w:rsidR="00713070" w:rsidRPr="00D54456" w:rsidTr="00713070">
        <w:trPr>
          <w:trHeight w:val="720"/>
        </w:trPr>
        <w:tc>
          <w:tcPr>
            <w:tcW w:w="2560" w:type="dxa"/>
            <w:vMerge/>
            <w:tcBorders>
              <w:left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p>
        </w:tc>
        <w:tc>
          <w:tcPr>
            <w:tcW w:w="2780" w:type="dxa"/>
            <w:tcBorders>
              <w:top w:val="single" w:sz="4" w:space="0" w:color="auto"/>
              <w:left w:val="nil"/>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Patient Demographics</w:t>
            </w:r>
          </w:p>
        </w:tc>
        <w:tc>
          <w:tcPr>
            <w:tcW w:w="3040" w:type="dxa"/>
            <w:tcBorders>
              <w:top w:val="single" w:sz="4" w:space="0" w:color="auto"/>
              <w:left w:val="nil"/>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 xml:space="preserve">A set of demographic information about the patient. This information typically includes patient’s first and last name, sex, birth date, race, </w:t>
            </w:r>
            <w:r w:rsidR="00F42D4E" w:rsidRPr="00D54456">
              <w:rPr>
                <w:rFonts w:ascii="Calibri" w:eastAsia="Times New Roman" w:hAnsi="Calibri" w:cs="Times New Roman"/>
                <w:bCs/>
              </w:rPr>
              <w:t>and ethnicity</w:t>
            </w:r>
            <w:r w:rsidRPr="00D54456">
              <w:rPr>
                <w:rFonts w:ascii="Calibri" w:eastAsia="Times New Roman" w:hAnsi="Calibri" w:cs="Times New Roman"/>
                <w:bCs/>
              </w:rPr>
              <w:t>.</w:t>
            </w:r>
          </w:p>
        </w:tc>
      </w:tr>
      <w:tr w:rsidR="00713070" w:rsidRPr="00D54456" w:rsidTr="00713070">
        <w:trPr>
          <w:trHeight w:val="720"/>
        </w:trPr>
        <w:tc>
          <w:tcPr>
            <w:tcW w:w="2560" w:type="dxa"/>
            <w:vMerge/>
            <w:tcBorders>
              <w:left w:val="single" w:sz="4" w:space="0" w:color="auto"/>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p>
        </w:tc>
        <w:tc>
          <w:tcPr>
            <w:tcW w:w="2780" w:type="dxa"/>
            <w:tcBorders>
              <w:top w:val="single" w:sz="4" w:space="0" w:color="auto"/>
              <w:left w:val="nil"/>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Patient  Identifiers</w:t>
            </w:r>
          </w:p>
        </w:tc>
        <w:tc>
          <w:tcPr>
            <w:tcW w:w="3040" w:type="dxa"/>
            <w:tcBorders>
              <w:top w:val="single" w:sz="4" w:space="0" w:color="auto"/>
              <w:left w:val="nil"/>
              <w:bottom w:val="single" w:sz="4" w:space="0" w:color="auto"/>
              <w:right w:val="single" w:sz="4" w:space="0" w:color="auto"/>
            </w:tcBorders>
            <w:shd w:val="clear" w:color="auto" w:fill="auto"/>
            <w:hideMark/>
          </w:tcPr>
          <w:p w:rsidR="00713070" w:rsidRPr="00D54456" w:rsidRDefault="00713070" w:rsidP="00713070">
            <w:pPr>
              <w:spacing w:after="0" w:line="240" w:lineRule="auto"/>
              <w:rPr>
                <w:rFonts w:ascii="Calibri" w:eastAsia="Times New Roman" w:hAnsi="Calibri" w:cs="Times New Roman"/>
                <w:bCs/>
              </w:rPr>
            </w:pPr>
            <w:r w:rsidRPr="00D54456">
              <w:rPr>
                <w:rFonts w:ascii="Calibri" w:eastAsia="Times New Roman" w:hAnsi="Calibri" w:cs="Times New Roman"/>
                <w:bCs/>
              </w:rPr>
              <w:t>ID assigned to a patient where the care was provided within the local organization, if different from Patient ID.</w:t>
            </w:r>
          </w:p>
        </w:tc>
      </w:tr>
    </w:tbl>
    <w:p w:rsidR="00713070" w:rsidRDefault="00713070" w:rsidP="00713070">
      <w:pPr>
        <w:rPr>
          <w:i/>
        </w:rPr>
      </w:pPr>
    </w:p>
    <w:tbl>
      <w:tblPr>
        <w:tblpPr w:leftFromText="180" w:rightFromText="180" w:vertAnchor="text" w:tblpY="1"/>
        <w:tblOverlap w:val="never"/>
        <w:tblW w:w="8565" w:type="dxa"/>
        <w:tblInd w:w="93" w:type="dxa"/>
        <w:tblLook w:val="04A0" w:firstRow="1" w:lastRow="0" w:firstColumn="1" w:lastColumn="0" w:noHBand="0" w:noVBand="1"/>
      </w:tblPr>
      <w:tblGrid>
        <w:gridCol w:w="2560"/>
        <w:gridCol w:w="2225"/>
        <w:gridCol w:w="3780"/>
      </w:tblGrid>
      <w:tr w:rsidR="00713070" w:rsidRPr="007914D8" w:rsidTr="00713070">
        <w:trPr>
          <w:trHeight w:val="720"/>
        </w:trPr>
        <w:tc>
          <w:tcPr>
            <w:tcW w:w="2560" w:type="dxa"/>
            <w:tcBorders>
              <w:top w:val="single" w:sz="4" w:space="0" w:color="auto"/>
              <w:left w:val="single" w:sz="4" w:space="0" w:color="auto"/>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225"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12"/>
            </w:r>
          </w:p>
        </w:tc>
        <w:tc>
          <w:tcPr>
            <w:tcW w:w="378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r>
      <w:tr w:rsidR="00713070" w:rsidRPr="007914D8" w:rsidTr="00713070">
        <w:trPr>
          <w:trHeight w:val="720"/>
        </w:trPr>
        <w:tc>
          <w:tcPr>
            <w:tcW w:w="2560" w:type="dxa"/>
            <w:vMerge w:val="restart"/>
            <w:tcBorders>
              <w:top w:val="single" w:sz="4" w:space="0" w:color="auto"/>
              <w:left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Cs/>
              </w:rPr>
            </w:pPr>
            <w:r w:rsidRPr="00CF27D3">
              <w:rPr>
                <w:rFonts w:ascii="Calibri" w:eastAsia="Times New Roman" w:hAnsi="Calibri" w:cs="Times New Roman"/>
                <w:b/>
                <w:bCs/>
              </w:rPr>
              <w:t>Organization Data</w:t>
            </w:r>
          </w:p>
        </w:tc>
        <w:tc>
          <w:tcPr>
            <w:tcW w:w="2225"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Author institution</w:t>
            </w:r>
          </w:p>
        </w:tc>
        <w:tc>
          <w:tcPr>
            <w:tcW w:w="3780"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Represents a specific healthcare facility where a document was authored.</w:t>
            </w:r>
          </w:p>
        </w:tc>
      </w:tr>
      <w:tr w:rsidR="00713070" w:rsidRPr="007914D8" w:rsidTr="00713070">
        <w:trPr>
          <w:trHeight w:val="720"/>
        </w:trPr>
        <w:tc>
          <w:tcPr>
            <w:tcW w:w="2560" w:type="dxa"/>
            <w:vMerge/>
            <w:tcBorders>
              <w:left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 xml:space="preserve">Health </w:t>
            </w:r>
            <w:r w:rsidR="00F42D4E" w:rsidRPr="00C97C0C">
              <w:rPr>
                <w:rFonts w:ascii="Calibri" w:eastAsia="Times New Roman" w:hAnsi="Calibri" w:cs="Times New Roman"/>
              </w:rPr>
              <w:t>Facility</w:t>
            </w:r>
            <w:r w:rsidRPr="00C97C0C">
              <w:rPr>
                <w:rFonts w:ascii="Calibri" w:eastAsia="Times New Roman" w:hAnsi="Calibri" w:cs="Times New Roman"/>
              </w:rPr>
              <w:t xml:space="preserve"> Information</w:t>
            </w:r>
          </w:p>
        </w:tc>
        <w:tc>
          <w:tcPr>
            <w:tcW w:w="3780"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Information about the organizational setting in which the clinical encounter was documented and where clinical act occurred. This includes (Name of facility, Type of facility, code of facility, ID of facility)</w:t>
            </w:r>
          </w:p>
        </w:tc>
      </w:tr>
      <w:tr w:rsidR="00713070" w:rsidRPr="007914D8" w:rsidTr="00713070">
        <w:trPr>
          <w:trHeight w:val="720"/>
        </w:trPr>
        <w:tc>
          <w:tcPr>
            <w:tcW w:w="2560" w:type="dxa"/>
            <w:vMerge/>
            <w:tcBorders>
              <w:left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 xml:space="preserve">Source Organization Information </w:t>
            </w:r>
          </w:p>
        </w:tc>
        <w:tc>
          <w:tcPr>
            <w:tcW w:w="3780"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Information about the origin of the document (Name of the Organization, Type of organization Code of organization, ID of the organization )</w:t>
            </w:r>
          </w:p>
        </w:tc>
      </w:tr>
      <w:tr w:rsidR="00713070" w:rsidRPr="007914D8" w:rsidTr="00713070">
        <w:trPr>
          <w:trHeight w:val="720"/>
        </w:trPr>
        <w:tc>
          <w:tcPr>
            <w:tcW w:w="2560" w:type="dxa"/>
            <w:vMerge/>
            <w:tcBorders>
              <w:left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 xml:space="preserve">Practice Setting Information </w:t>
            </w:r>
          </w:p>
        </w:tc>
        <w:tc>
          <w:tcPr>
            <w:tcW w:w="3780"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Practice setting is the location where clinical care was provided and the document was created. (Name of the practice, Code associated with the type of practice, identifier associa</w:t>
            </w:r>
            <w:r>
              <w:rPr>
                <w:rFonts w:ascii="Calibri" w:eastAsia="Times New Roman" w:hAnsi="Calibri" w:cs="Times New Roman"/>
              </w:rPr>
              <w:t xml:space="preserve">ted with the type of practice)  </w:t>
            </w:r>
            <w:r w:rsidRPr="00C97C0C">
              <w:rPr>
                <w:rFonts w:ascii="Calibri" w:eastAsia="Times New Roman" w:hAnsi="Calibri" w:cs="Times New Roman"/>
              </w:rPr>
              <w:t>e.g., Family Practice, Laboratory Department, Radiology Department, Pulmonary Unit, Intensive Care Unit, etc.</w:t>
            </w:r>
          </w:p>
        </w:tc>
      </w:tr>
      <w:tr w:rsidR="00713070" w:rsidRPr="007914D8" w:rsidTr="00713070">
        <w:trPr>
          <w:trHeight w:val="720"/>
        </w:trPr>
        <w:tc>
          <w:tcPr>
            <w:tcW w:w="2560" w:type="dxa"/>
            <w:vMerge/>
            <w:tcBorders>
              <w:left w:val="single" w:sz="4" w:space="0" w:color="auto"/>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Document Custodian</w:t>
            </w:r>
          </w:p>
        </w:tc>
        <w:tc>
          <w:tcPr>
            <w:tcW w:w="3780" w:type="dxa"/>
            <w:tcBorders>
              <w:top w:val="single" w:sz="4" w:space="0" w:color="auto"/>
              <w:left w:val="nil"/>
              <w:bottom w:val="single" w:sz="4" w:space="0" w:color="auto"/>
              <w:right w:val="single" w:sz="4" w:space="0" w:color="auto"/>
            </w:tcBorders>
            <w:shd w:val="clear" w:color="auto" w:fill="auto"/>
          </w:tcPr>
          <w:p w:rsidR="00713070" w:rsidRPr="00CF27D3" w:rsidRDefault="00713070" w:rsidP="00713070">
            <w:pPr>
              <w:spacing w:after="0" w:line="240" w:lineRule="auto"/>
              <w:rPr>
                <w:rFonts w:ascii="Calibri" w:eastAsia="Times New Roman" w:hAnsi="Calibri" w:cs="Times New Roman"/>
                <w:b/>
                <w:bCs/>
              </w:rPr>
            </w:pPr>
            <w:r w:rsidRPr="00C97C0C">
              <w:rPr>
                <w:rFonts w:ascii="Calibri" w:eastAsia="Times New Roman" w:hAnsi="Calibri" w:cs="Times New Roman"/>
              </w:rPr>
              <w:t>Organization legally responsible for the document</w:t>
            </w:r>
          </w:p>
        </w:tc>
      </w:tr>
    </w:tbl>
    <w:p w:rsidR="00713070" w:rsidRDefault="00713070" w:rsidP="00713070">
      <w:pPr>
        <w:rPr>
          <w:i/>
        </w:rPr>
      </w:pPr>
      <w:r>
        <w:rPr>
          <w:i/>
        </w:rPr>
        <w:br w:type="textWrapping" w:clear="all"/>
      </w:r>
    </w:p>
    <w:tbl>
      <w:tblPr>
        <w:tblpPr w:leftFromText="180" w:rightFromText="180" w:vertAnchor="text" w:tblpY="1"/>
        <w:tblOverlap w:val="never"/>
        <w:tblW w:w="8565" w:type="dxa"/>
        <w:tblInd w:w="93" w:type="dxa"/>
        <w:tblLook w:val="04A0" w:firstRow="1" w:lastRow="0" w:firstColumn="1" w:lastColumn="0" w:noHBand="0" w:noVBand="1"/>
      </w:tblPr>
      <w:tblGrid>
        <w:gridCol w:w="2560"/>
        <w:gridCol w:w="2225"/>
        <w:gridCol w:w="3780"/>
      </w:tblGrid>
      <w:tr w:rsidR="00713070" w:rsidRPr="007914D8" w:rsidTr="00713070">
        <w:trPr>
          <w:trHeight w:val="720"/>
        </w:trPr>
        <w:tc>
          <w:tcPr>
            <w:tcW w:w="2560" w:type="dxa"/>
            <w:tcBorders>
              <w:top w:val="single" w:sz="4" w:space="0" w:color="auto"/>
              <w:left w:val="single" w:sz="4" w:space="0" w:color="auto"/>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225"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13"/>
            </w:r>
          </w:p>
        </w:tc>
        <w:tc>
          <w:tcPr>
            <w:tcW w:w="378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r>
      <w:tr w:rsidR="00713070" w:rsidRPr="007914D8" w:rsidTr="00713070">
        <w:trPr>
          <w:trHeight w:val="720"/>
        </w:trPr>
        <w:tc>
          <w:tcPr>
            <w:tcW w:w="2560" w:type="dxa"/>
            <w:vMerge w:val="restart"/>
            <w:tcBorders>
              <w:top w:val="single" w:sz="4" w:space="0" w:color="auto"/>
              <w:left w:val="single" w:sz="4" w:space="0" w:color="auto"/>
              <w:right w:val="single" w:sz="4" w:space="0" w:color="auto"/>
            </w:tcBorders>
            <w:shd w:val="clear" w:color="auto" w:fill="auto"/>
          </w:tcPr>
          <w:p w:rsidR="00713070" w:rsidRPr="00A347F2" w:rsidRDefault="00713070" w:rsidP="00713070">
            <w:pPr>
              <w:spacing w:after="0" w:line="240" w:lineRule="auto"/>
              <w:rPr>
                <w:rFonts w:ascii="Calibri" w:eastAsia="Times New Roman" w:hAnsi="Calibri" w:cs="Times New Roman"/>
                <w:b/>
                <w:bCs/>
              </w:rPr>
            </w:pPr>
            <w:r w:rsidRPr="00A347F2">
              <w:rPr>
                <w:rFonts w:ascii="Calibri" w:eastAsia="Times New Roman" w:hAnsi="Calibri" w:cs="Times New Roman"/>
                <w:b/>
                <w:bCs/>
              </w:rPr>
              <w:t>Docume</w:t>
            </w:r>
            <w:r>
              <w:rPr>
                <w:rFonts w:ascii="Calibri" w:eastAsia="Times New Roman" w:hAnsi="Calibri" w:cs="Times New Roman"/>
                <w:b/>
                <w:bCs/>
              </w:rPr>
              <w:t>nt Level Data</w:t>
            </w:r>
          </w:p>
          <w:p w:rsidR="00713070" w:rsidRPr="00A347F2" w:rsidRDefault="00713070" w:rsidP="00713070">
            <w:pPr>
              <w:spacing w:after="0" w:line="240" w:lineRule="auto"/>
              <w:rPr>
                <w:rFonts w:ascii="Calibri" w:eastAsia="Times New Roman" w:hAnsi="Calibri" w:cs="Times New Roman"/>
                <w:b/>
                <w:bCs/>
              </w:rPr>
            </w:pPr>
          </w:p>
          <w:p w:rsidR="00713070" w:rsidRPr="00A347F2"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A347F2" w:rsidRDefault="00713070" w:rsidP="00713070">
            <w:pPr>
              <w:spacing w:after="0" w:line="240" w:lineRule="auto"/>
              <w:rPr>
                <w:rFonts w:ascii="Calibri" w:eastAsia="Times New Roman" w:hAnsi="Calibri" w:cs="Times New Roman"/>
                <w:b/>
                <w:bCs/>
              </w:rPr>
            </w:pPr>
            <w:r w:rsidRPr="002C08F7">
              <w:rPr>
                <w:rFonts w:ascii="Calibri" w:eastAsia="Times New Roman" w:hAnsi="Calibri" w:cs="Times New Roman"/>
                <w:color w:val="000000"/>
              </w:rPr>
              <w:t>Document Information</w:t>
            </w:r>
          </w:p>
        </w:tc>
        <w:tc>
          <w:tcPr>
            <w:tcW w:w="3780" w:type="dxa"/>
            <w:tcBorders>
              <w:top w:val="single" w:sz="4" w:space="0" w:color="auto"/>
              <w:left w:val="nil"/>
              <w:bottom w:val="single" w:sz="4" w:space="0" w:color="auto"/>
              <w:right w:val="single" w:sz="4" w:space="0" w:color="auto"/>
            </w:tcBorders>
            <w:shd w:val="clear" w:color="auto" w:fill="auto"/>
          </w:tcPr>
          <w:p w:rsidR="00713070" w:rsidRPr="00A347F2" w:rsidRDefault="00713070" w:rsidP="00713070">
            <w:pPr>
              <w:spacing w:after="0" w:line="240" w:lineRule="auto"/>
              <w:rPr>
                <w:rFonts w:ascii="Calibri" w:eastAsia="Times New Roman" w:hAnsi="Calibri" w:cs="Times New Roman"/>
                <w:b/>
                <w:bCs/>
              </w:rPr>
            </w:pPr>
            <w:r w:rsidRPr="002C08F7">
              <w:rPr>
                <w:rFonts w:ascii="Calibri" w:eastAsia="Times New Roman" w:hAnsi="Calibri" w:cs="Times New Roman"/>
                <w:color w:val="000000"/>
              </w:rPr>
              <w:t>Information about the document where patient information has been recorded (code associated with document type, Name associated with the document type, IDs associated with the document)</w:t>
            </w:r>
          </w:p>
        </w:tc>
      </w:tr>
      <w:tr w:rsidR="00713070" w:rsidRPr="007914D8" w:rsidTr="00713070">
        <w:trPr>
          <w:trHeight w:val="720"/>
        </w:trPr>
        <w:tc>
          <w:tcPr>
            <w:tcW w:w="2560" w:type="dxa"/>
            <w:vMerge/>
            <w:tcBorders>
              <w:left w:val="single" w:sz="4" w:space="0" w:color="auto"/>
              <w:bottom w:val="single" w:sz="4" w:space="0" w:color="auto"/>
              <w:right w:val="single" w:sz="4" w:space="0" w:color="auto"/>
            </w:tcBorders>
            <w:shd w:val="clear" w:color="auto" w:fill="auto"/>
          </w:tcPr>
          <w:p w:rsidR="00713070" w:rsidRPr="00A347F2"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2C08F7" w:rsidRDefault="00713070" w:rsidP="00713070">
            <w:pPr>
              <w:spacing w:line="240" w:lineRule="auto"/>
              <w:rPr>
                <w:rFonts w:ascii="Calibri" w:hAnsi="Calibri"/>
                <w:color w:val="000000"/>
              </w:rPr>
            </w:pPr>
            <w:r>
              <w:rPr>
                <w:rFonts w:ascii="Calibri" w:hAnsi="Calibri"/>
                <w:color w:val="000000"/>
              </w:rPr>
              <w:t>Comments</w:t>
            </w:r>
          </w:p>
        </w:tc>
        <w:tc>
          <w:tcPr>
            <w:tcW w:w="3780" w:type="dxa"/>
            <w:tcBorders>
              <w:top w:val="single" w:sz="4" w:space="0" w:color="auto"/>
              <w:left w:val="nil"/>
              <w:bottom w:val="single" w:sz="4" w:space="0" w:color="auto"/>
              <w:right w:val="single" w:sz="4" w:space="0" w:color="auto"/>
            </w:tcBorders>
            <w:shd w:val="clear" w:color="auto" w:fill="auto"/>
          </w:tcPr>
          <w:p w:rsidR="00713070" w:rsidRPr="002D35DF" w:rsidRDefault="00713070" w:rsidP="00713070">
            <w:pPr>
              <w:spacing w:line="240" w:lineRule="auto"/>
              <w:rPr>
                <w:rFonts w:ascii="Calibri" w:hAnsi="Calibri"/>
                <w:color w:val="000000"/>
              </w:rPr>
            </w:pPr>
            <w:r>
              <w:rPr>
                <w:rFonts w:ascii="Calibri" w:hAnsi="Calibri"/>
                <w:color w:val="000000"/>
              </w:rPr>
              <w:t>Comments associated with the Document, free form text.</w:t>
            </w:r>
          </w:p>
        </w:tc>
      </w:tr>
    </w:tbl>
    <w:p w:rsidR="00713070" w:rsidRDefault="00713070" w:rsidP="00713070">
      <w:pPr>
        <w:rPr>
          <w:i/>
        </w:rPr>
      </w:pPr>
    </w:p>
    <w:p w:rsidR="00713070" w:rsidRDefault="00713070" w:rsidP="00713070">
      <w:pPr>
        <w:rPr>
          <w:i/>
        </w:rPr>
      </w:pPr>
    </w:p>
    <w:p w:rsidR="00713070" w:rsidRDefault="00713070" w:rsidP="00713070">
      <w:pPr>
        <w:rPr>
          <w:i/>
        </w:rPr>
      </w:pPr>
    </w:p>
    <w:p w:rsidR="00713070" w:rsidRDefault="00713070" w:rsidP="00713070">
      <w:pPr>
        <w:rPr>
          <w:b/>
          <w:i/>
        </w:rPr>
      </w:pPr>
    </w:p>
    <w:p w:rsidR="00713070" w:rsidRDefault="00713070" w:rsidP="00713070">
      <w:pPr>
        <w:rPr>
          <w:b/>
          <w:i/>
        </w:rPr>
      </w:pPr>
    </w:p>
    <w:p w:rsidR="00713070" w:rsidRDefault="00713070" w:rsidP="00713070">
      <w:pPr>
        <w:rPr>
          <w:b/>
          <w:i/>
        </w:rPr>
      </w:pPr>
    </w:p>
    <w:p w:rsidR="00713070" w:rsidRDefault="00713070" w:rsidP="00713070">
      <w:pPr>
        <w:rPr>
          <w:b/>
          <w:i/>
        </w:rPr>
      </w:pPr>
    </w:p>
    <w:tbl>
      <w:tblPr>
        <w:tblpPr w:leftFromText="180" w:rightFromText="180" w:vertAnchor="text" w:tblpY="1"/>
        <w:tblOverlap w:val="never"/>
        <w:tblW w:w="8565" w:type="dxa"/>
        <w:tblInd w:w="93" w:type="dxa"/>
        <w:tblLook w:val="04A0" w:firstRow="1" w:lastRow="0" w:firstColumn="1" w:lastColumn="0" w:noHBand="0" w:noVBand="1"/>
      </w:tblPr>
      <w:tblGrid>
        <w:gridCol w:w="2560"/>
        <w:gridCol w:w="2225"/>
        <w:gridCol w:w="3780"/>
      </w:tblGrid>
      <w:tr w:rsidR="00713070" w:rsidRPr="007914D8" w:rsidTr="00713070">
        <w:trPr>
          <w:trHeight w:val="720"/>
        </w:trPr>
        <w:tc>
          <w:tcPr>
            <w:tcW w:w="2560" w:type="dxa"/>
            <w:tcBorders>
              <w:top w:val="single" w:sz="4" w:space="0" w:color="auto"/>
              <w:left w:val="single" w:sz="4" w:space="0" w:color="auto"/>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 xml:space="preserve">Data Set Selection </w:t>
            </w:r>
          </w:p>
        </w:tc>
        <w:tc>
          <w:tcPr>
            <w:tcW w:w="2225"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w:t>
            </w:r>
            <w:r>
              <w:rPr>
                <w:rStyle w:val="FootnoteReference"/>
                <w:rFonts w:cs="Calibri"/>
                <w:b/>
                <w:color w:val="FFFFFF"/>
              </w:rPr>
              <w:footnoteReference w:id="14"/>
            </w:r>
          </w:p>
        </w:tc>
        <w:tc>
          <w:tcPr>
            <w:tcW w:w="3780" w:type="dxa"/>
            <w:tcBorders>
              <w:top w:val="single" w:sz="4" w:space="0" w:color="auto"/>
              <w:left w:val="nil"/>
              <w:bottom w:val="single" w:sz="4" w:space="0" w:color="auto"/>
              <w:right w:val="single" w:sz="4" w:space="0" w:color="auto"/>
            </w:tcBorders>
            <w:shd w:val="clear" w:color="000000" w:fill="4F81BD"/>
            <w:hideMark/>
          </w:tcPr>
          <w:p w:rsidR="00713070" w:rsidRPr="007914D8" w:rsidRDefault="00713070" w:rsidP="00713070">
            <w:pPr>
              <w:spacing w:after="0" w:line="240" w:lineRule="auto"/>
              <w:rPr>
                <w:rFonts w:ascii="Calibri" w:eastAsia="Times New Roman" w:hAnsi="Calibri" w:cs="Times New Roman"/>
                <w:b/>
                <w:bCs/>
                <w:color w:val="FFFFFF"/>
              </w:rPr>
            </w:pPr>
            <w:r w:rsidRPr="007914D8">
              <w:rPr>
                <w:rFonts w:ascii="Calibri" w:eastAsia="Times New Roman" w:hAnsi="Calibri" w:cs="Times New Roman"/>
                <w:b/>
                <w:bCs/>
                <w:color w:val="FFFFFF"/>
              </w:rPr>
              <w:t>Generic  Data Element Description</w:t>
            </w:r>
          </w:p>
        </w:tc>
      </w:tr>
      <w:tr w:rsidR="00713070" w:rsidRPr="00CD5F3D" w:rsidTr="00713070">
        <w:trPr>
          <w:trHeight w:val="720"/>
        </w:trPr>
        <w:tc>
          <w:tcPr>
            <w:tcW w:w="2560" w:type="dxa"/>
            <w:vMerge w:val="restart"/>
            <w:tcBorders>
              <w:top w:val="single" w:sz="4" w:space="0" w:color="auto"/>
              <w:left w:val="single" w:sz="4" w:space="0" w:color="auto"/>
              <w:right w:val="single" w:sz="4" w:space="0" w:color="auto"/>
            </w:tcBorders>
            <w:shd w:val="clear" w:color="auto" w:fill="auto"/>
          </w:tcPr>
          <w:p w:rsidR="00713070" w:rsidRPr="00CD5F3D" w:rsidRDefault="00713070" w:rsidP="00713070">
            <w:pPr>
              <w:spacing w:after="0" w:line="240" w:lineRule="auto"/>
              <w:rPr>
                <w:rFonts w:ascii="Calibri" w:eastAsia="Times New Roman" w:hAnsi="Calibri" w:cs="Times New Roman"/>
                <w:b/>
                <w:bCs/>
                <w:color w:val="FFFFFF"/>
              </w:rPr>
            </w:pPr>
            <w:r w:rsidRPr="00CD5F3D">
              <w:rPr>
                <w:rFonts w:ascii="Calibri" w:eastAsia="Times New Roman" w:hAnsi="Calibri" w:cs="Times New Roman"/>
                <w:b/>
                <w:bCs/>
              </w:rPr>
              <w:t xml:space="preserve">Document Author </w:t>
            </w:r>
          </w:p>
        </w:tc>
        <w:tc>
          <w:tcPr>
            <w:tcW w:w="2225" w:type="dxa"/>
            <w:tcBorders>
              <w:top w:val="single" w:sz="4" w:space="0" w:color="auto"/>
              <w:left w:val="nil"/>
              <w:bottom w:val="single" w:sz="4" w:space="0" w:color="auto"/>
              <w:right w:val="single" w:sz="4" w:space="0" w:color="auto"/>
            </w:tcBorders>
            <w:shd w:val="clear" w:color="auto" w:fill="auto"/>
          </w:tcPr>
          <w:p w:rsidR="00713070" w:rsidRPr="00CD5F3D" w:rsidRDefault="00713070" w:rsidP="00713070">
            <w:pPr>
              <w:spacing w:line="240" w:lineRule="auto"/>
              <w:rPr>
                <w:rFonts w:ascii="Calibri" w:hAnsi="Calibri"/>
                <w:color w:val="000000"/>
              </w:rPr>
            </w:pPr>
            <w:r w:rsidRPr="00CD5F3D">
              <w:rPr>
                <w:rFonts w:ascii="Calibri" w:hAnsi="Calibri"/>
                <w:color w:val="000000"/>
              </w:rPr>
              <w:t>Author Specialty</w:t>
            </w:r>
          </w:p>
          <w:p w:rsidR="00713070" w:rsidRPr="00CD5F3D" w:rsidRDefault="00713070" w:rsidP="00713070">
            <w:pPr>
              <w:spacing w:after="0" w:line="240" w:lineRule="auto"/>
              <w:rPr>
                <w:rFonts w:ascii="Calibri" w:eastAsia="Times New Roman" w:hAnsi="Calibri" w:cs="Times New Roman"/>
                <w:b/>
                <w:bCs/>
                <w:color w:val="FFFFFF"/>
              </w:rPr>
            </w:pPr>
          </w:p>
        </w:tc>
        <w:tc>
          <w:tcPr>
            <w:tcW w:w="3780" w:type="dxa"/>
            <w:tcBorders>
              <w:top w:val="single" w:sz="4" w:space="0" w:color="auto"/>
              <w:left w:val="nil"/>
              <w:bottom w:val="single" w:sz="4" w:space="0" w:color="auto"/>
              <w:right w:val="single" w:sz="4" w:space="0" w:color="auto"/>
            </w:tcBorders>
            <w:shd w:val="clear" w:color="auto" w:fill="auto"/>
          </w:tcPr>
          <w:p w:rsidR="00713070" w:rsidRPr="00CD5F3D" w:rsidRDefault="00713070" w:rsidP="00713070">
            <w:pPr>
              <w:spacing w:line="240" w:lineRule="auto"/>
              <w:rPr>
                <w:rFonts w:ascii="Calibri" w:hAnsi="Calibri"/>
                <w:color w:val="000000"/>
              </w:rPr>
            </w:pPr>
            <w:r w:rsidRPr="00CD5F3D">
              <w:rPr>
                <w:rFonts w:ascii="Calibri" w:hAnsi="Calibri"/>
                <w:color w:val="000000"/>
              </w:rPr>
              <w:t>Represents a specific specialty of the author who created the document. For example, Primary Care Physician, Nurse Practitioner, Anesthesiologist, Cardiologist etc.</w:t>
            </w:r>
          </w:p>
          <w:p w:rsidR="00713070" w:rsidRPr="00CD5F3D" w:rsidRDefault="00713070" w:rsidP="00713070">
            <w:pPr>
              <w:spacing w:after="0" w:line="240" w:lineRule="auto"/>
              <w:rPr>
                <w:rFonts w:ascii="Calibri" w:eastAsia="Times New Roman" w:hAnsi="Calibri" w:cs="Times New Roman"/>
                <w:b/>
                <w:bCs/>
                <w:color w:val="FFFFFF"/>
              </w:rPr>
            </w:pPr>
          </w:p>
        </w:tc>
      </w:tr>
      <w:tr w:rsidR="00713070" w:rsidRPr="00CD5F3D" w:rsidTr="00713070">
        <w:trPr>
          <w:trHeight w:val="720"/>
        </w:trPr>
        <w:tc>
          <w:tcPr>
            <w:tcW w:w="2560" w:type="dxa"/>
            <w:vMerge/>
            <w:tcBorders>
              <w:left w:val="single" w:sz="4" w:space="0" w:color="auto"/>
              <w:bottom w:val="single" w:sz="4" w:space="0" w:color="auto"/>
              <w:right w:val="single" w:sz="4" w:space="0" w:color="auto"/>
            </w:tcBorders>
            <w:shd w:val="clear" w:color="auto" w:fill="auto"/>
          </w:tcPr>
          <w:p w:rsidR="00713070" w:rsidRPr="00CD5F3D" w:rsidRDefault="00713070" w:rsidP="00713070">
            <w:pPr>
              <w:spacing w:after="0" w:line="240" w:lineRule="auto"/>
              <w:rPr>
                <w:rFonts w:ascii="Calibri" w:eastAsia="Times New Roman" w:hAnsi="Calibri" w:cs="Times New Roman"/>
                <w:b/>
                <w:bCs/>
              </w:rPr>
            </w:pPr>
          </w:p>
        </w:tc>
        <w:tc>
          <w:tcPr>
            <w:tcW w:w="2225" w:type="dxa"/>
            <w:tcBorders>
              <w:top w:val="single" w:sz="4" w:space="0" w:color="auto"/>
              <w:left w:val="nil"/>
              <w:bottom w:val="single" w:sz="4" w:space="0" w:color="auto"/>
              <w:right w:val="single" w:sz="4" w:space="0" w:color="auto"/>
            </w:tcBorders>
            <w:shd w:val="clear" w:color="auto" w:fill="auto"/>
          </w:tcPr>
          <w:p w:rsidR="00713070" w:rsidRPr="00CD5F3D" w:rsidRDefault="00713070" w:rsidP="00713070">
            <w:pPr>
              <w:spacing w:line="240" w:lineRule="auto"/>
              <w:rPr>
                <w:rFonts w:ascii="Calibri" w:hAnsi="Calibri"/>
                <w:color w:val="000000"/>
              </w:rPr>
            </w:pPr>
            <w:r>
              <w:rPr>
                <w:rFonts w:ascii="Calibri" w:hAnsi="Calibri"/>
                <w:color w:val="000000"/>
              </w:rPr>
              <w:t>Author Contact Information</w:t>
            </w:r>
          </w:p>
        </w:tc>
        <w:tc>
          <w:tcPr>
            <w:tcW w:w="3780" w:type="dxa"/>
            <w:tcBorders>
              <w:top w:val="single" w:sz="4" w:space="0" w:color="auto"/>
              <w:left w:val="nil"/>
              <w:bottom w:val="single" w:sz="4" w:space="0" w:color="auto"/>
              <w:right w:val="single" w:sz="4" w:space="0" w:color="auto"/>
            </w:tcBorders>
            <w:shd w:val="clear" w:color="auto" w:fill="auto"/>
          </w:tcPr>
          <w:p w:rsidR="00713070" w:rsidRPr="00CD5F3D" w:rsidRDefault="00713070" w:rsidP="00713070">
            <w:pPr>
              <w:spacing w:line="240" w:lineRule="auto"/>
              <w:rPr>
                <w:rFonts w:ascii="Calibri" w:hAnsi="Calibri"/>
                <w:color w:val="000000"/>
              </w:rPr>
            </w:pPr>
            <w:r w:rsidRPr="00CD5F3D">
              <w:rPr>
                <w:rFonts w:ascii="Calibri" w:hAnsi="Calibri"/>
                <w:color w:val="000000"/>
              </w:rPr>
              <w:t xml:space="preserve">Represents the telecommunications address (e.g. phone, email, </w:t>
            </w:r>
            <w:r w:rsidR="00F42D4E" w:rsidRPr="00CD5F3D">
              <w:rPr>
                <w:rFonts w:ascii="Calibri" w:hAnsi="Calibri"/>
                <w:color w:val="000000"/>
              </w:rPr>
              <w:t>etc.</w:t>
            </w:r>
            <w:r w:rsidRPr="00CD5F3D">
              <w:rPr>
                <w:rFonts w:ascii="Calibri" w:hAnsi="Calibri"/>
                <w:color w:val="000000"/>
              </w:rPr>
              <w:t>) of the document author, intended to assist with automated routing of other messages intended for the document author.</w:t>
            </w:r>
          </w:p>
        </w:tc>
      </w:tr>
    </w:tbl>
    <w:p w:rsidR="00713070" w:rsidRPr="00CD5F3D" w:rsidRDefault="00713070" w:rsidP="00713070">
      <w:pPr>
        <w:rPr>
          <w:b/>
          <w:i/>
        </w:rPr>
      </w:pPr>
    </w:p>
    <w:p w:rsidR="00713070" w:rsidRPr="00CD5F3D" w:rsidRDefault="00713070" w:rsidP="00713070">
      <w:pPr>
        <w:rPr>
          <w:b/>
          <w:i/>
        </w:rPr>
      </w:pPr>
    </w:p>
    <w:p w:rsidR="00713070" w:rsidRPr="00CD5F3D" w:rsidRDefault="00713070" w:rsidP="00713070">
      <w:pPr>
        <w:rPr>
          <w:b/>
          <w:i/>
        </w:rPr>
      </w:pPr>
    </w:p>
    <w:p w:rsidR="00713070" w:rsidRPr="00690D26" w:rsidRDefault="00713070" w:rsidP="00713070">
      <w:pPr>
        <w:pStyle w:val="Caption"/>
        <w:spacing w:after="0"/>
        <w:jc w:val="center"/>
        <w:rPr>
          <w:i/>
        </w:rPr>
      </w:pPr>
      <w:r>
        <w:t xml:space="preserve">Table </w:t>
      </w:r>
      <w:r w:rsidR="00792ECC">
        <w:fldChar w:fldCharType="begin"/>
      </w:r>
      <w:r w:rsidR="00792ECC">
        <w:instrText xml:space="preserve"> SEQ Table \* ARABIC </w:instrText>
      </w:r>
      <w:r w:rsidR="00792ECC">
        <w:fldChar w:fldCharType="separate"/>
      </w:r>
      <w:r w:rsidR="008C2D81">
        <w:rPr>
          <w:noProof/>
        </w:rPr>
        <w:t>1</w:t>
      </w:r>
      <w:r w:rsidR="00792ECC">
        <w:rPr>
          <w:noProof/>
        </w:rPr>
        <w:fldChar w:fldCharType="end"/>
      </w:r>
      <w:r>
        <w:t>: Dataset Requirements for Document Metadata Based Query Request</w:t>
      </w:r>
    </w:p>
    <w:p w:rsidR="00713070" w:rsidRDefault="00713070" w:rsidP="00713070">
      <w:pPr>
        <w:tabs>
          <w:tab w:val="left" w:pos="1635"/>
        </w:tabs>
        <w:spacing w:after="0" w:line="240" w:lineRule="auto"/>
        <w:rPr>
          <w:b/>
          <w:i/>
          <w:color w:val="FF0000"/>
        </w:rPr>
      </w:pPr>
    </w:p>
    <w:p w:rsidR="00713070" w:rsidRDefault="00713070" w:rsidP="00713070">
      <w:pPr>
        <w:rPr>
          <w:b/>
          <w:i/>
          <w:color w:val="FF0000"/>
        </w:rPr>
      </w:pPr>
      <w:r>
        <w:rPr>
          <w:b/>
          <w:i/>
          <w:color w:val="FF0000"/>
        </w:rPr>
        <w:br w:type="page"/>
      </w:r>
    </w:p>
    <w:p w:rsidR="00713070" w:rsidRPr="003924DF" w:rsidRDefault="00713070" w:rsidP="00713070">
      <w:pPr>
        <w:tabs>
          <w:tab w:val="left" w:pos="1635"/>
        </w:tabs>
        <w:spacing w:after="0" w:line="240" w:lineRule="auto"/>
      </w:pPr>
      <w:r w:rsidRPr="003924DF">
        <w:rPr>
          <w:b/>
          <w:i/>
        </w:rPr>
        <w:t>Note: The data elements in the following table are also applicable to document metadata query response, data element based query request and data element based query response.</w:t>
      </w:r>
    </w:p>
    <w:p w:rsidR="00713070" w:rsidRPr="003924DF" w:rsidRDefault="00713070" w:rsidP="00713070">
      <w:pPr>
        <w:spacing w:after="0" w:line="240" w:lineRule="auto"/>
        <w:rPr>
          <w:b/>
          <w:i/>
        </w:rPr>
      </w:pPr>
    </w:p>
    <w:p w:rsidR="00713070" w:rsidRPr="00781A9A" w:rsidRDefault="00713070" w:rsidP="00713070">
      <w:pPr>
        <w:spacing w:after="0" w:line="240" w:lineRule="auto"/>
        <w:rPr>
          <w:i/>
          <w:color w:val="FF0000"/>
        </w:rPr>
      </w:pPr>
      <w:r w:rsidRPr="003924DF">
        <w:rPr>
          <w:b/>
          <w:i/>
        </w:rPr>
        <w:t>Note:</w:t>
      </w:r>
      <w:r w:rsidRPr="003924DF">
        <w:rPr>
          <w:i/>
        </w:rPr>
        <w:t xml:space="preserve"> This list includes an initial list of data elements from MU summary </w:t>
      </w:r>
      <w:r w:rsidR="00F42D4E" w:rsidRPr="003924DF">
        <w:rPr>
          <w:i/>
        </w:rPr>
        <w:t>documents exchanged</w:t>
      </w:r>
      <w:r w:rsidRPr="003924DF">
        <w:rPr>
          <w:i/>
        </w:rPr>
        <w:t xml:space="preserve"> among providers and/or patients. This includes the "Common MU Data Set" plus other elements required in one or more of the summary documents, all of which use C-CDA. There are other MU2 data elements not included in the DAF list that are captured and stored within EHRs for functionality not related to information exchange (e.g., Family Health History, secure messaging information).</w:t>
      </w:r>
      <w:r w:rsidRPr="00C747D3">
        <w:rPr>
          <w:i/>
          <w:color w:val="FF0000"/>
        </w:rPr>
        <w:t> </w:t>
      </w:r>
      <w:r>
        <w:rPr>
          <w:i/>
          <w:color w:val="FF0000"/>
        </w:rPr>
        <w:t xml:space="preserve"> </w:t>
      </w:r>
    </w:p>
    <w:p w:rsidR="00713070" w:rsidRPr="000774F2" w:rsidRDefault="00713070" w:rsidP="00713070">
      <w:pPr>
        <w:spacing w:after="0" w:line="240" w:lineRule="auto"/>
        <w:rPr>
          <w:b/>
        </w:rPr>
      </w:pPr>
      <w:r w:rsidRPr="000774F2">
        <w:rPr>
          <w:b/>
        </w:rPr>
        <w:t>Legend</w:t>
      </w:r>
    </w:p>
    <w:tbl>
      <w:tblPr>
        <w:tblStyle w:val="TableGrid"/>
        <w:tblW w:w="0" w:type="auto"/>
        <w:tblLook w:val="04A0" w:firstRow="1" w:lastRow="0" w:firstColumn="1" w:lastColumn="0" w:noHBand="0" w:noVBand="1"/>
      </w:tblPr>
      <w:tblGrid>
        <w:gridCol w:w="545"/>
        <w:gridCol w:w="9031"/>
      </w:tblGrid>
      <w:tr w:rsidR="00713070" w:rsidTr="00713070">
        <w:trPr>
          <w:trHeight w:val="350"/>
        </w:trPr>
        <w:tc>
          <w:tcPr>
            <w:tcW w:w="545" w:type="dxa"/>
          </w:tcPr>
          <w:p w:rsidR="00713070" w:rsidRPr="00682BD2" w:rsidRDefault="00713070" w:rsidP="00713070">
            <w:p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0696">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w:t>
            </w:r>
          </w:p>
        </w:tc>
        <w:tc>
          <w:tcPr>
            <w:tcW w:w="9031" w:type="dxa"/>
          </w:tcPr>
          <w:p w:rsidR="00713070" w:rsidRDefault="00713070" w:rsidP="00713070">
            <w:r>
              <w:t>Query requests will be created using one or more of these data elements identified in the request parameter column</w:t>
            </w:r>
          </w:p>
        </w:tc>
      </w:tr>
      <w:tr w:rsidR="00713070" w:rsidTr="00713070">
        <w:tc>
          <w:tcPr>
            <w:tcW w:w="545" w:type="dxa"/>
          </w:tcPr>
          <w:p w:rsidR="00713070" w:rsidRPr="005F29FC" w:rsidRDefault="00713070" w:rsidP="00713070">
            <w:pPr>
              <w:rPr>
                <w:i/>
                <w:color w:val="FF000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c>
          <w:tcPr>
            <w:tcW w:w="9031" w:type="dxa"/>
          </w:tcPr>
          <w:p w:rsidR="00713070" w:rsidRDefault="00713070" w:rsidP="00713070">
            <w:r>
              <w:t>Query responses will include some or all of the data elements identified in the response parameter column</w:t>
            </w:r>
          </w:p>
        </w:tc>
      </w:tr>
    </w:tbl>
    <w:p w:rsidR="00713070" w:rsidRDefault="00713070" w:rsidP="00713070"/>
    <w:tbl>
      <w:tblPr>
        <w:tblStyle w:val="TableGrid"/>
        <w:tblW w:w="0" w:type="auto"/>
        <w:tblLook w:val="04A0" w:firstRow="1" w:lastRow="0" w:firstColumn="1" w:lastColumn="0" w:noHBand="0" w:noVBand="1"/>
      </w:tblPr>
      <w:tblGrid>
        <w:gridCol w:w="3192"/>
        <w:gridCol w:w="3192"/>
        <w:gridCol w:w="3192"/>
      </w:tblGrid>
      <w:tr w:rsidR="00713070" w:rsidTr="00713070">
        <w:tc>
          <w:tcPr>
            <w:tcW w:w="3192" w:type="dxa"/>
          </w:tcPr>
          <w:p w:rsidR="00713070" w:rsidRDefault="00713070" w:rsidP="00713070"/>
        </w:tc>
        <w:tc>
          <w:tcPr>
            <w:tcW w:w="3192" w:type="dxa"/>
          </w:tcPr>
          <w:p w:rsidR="00713070" w:rsidRDefault="00713070" w:rsidP="00713070">
            <w:pPr>
              <w:jc w:val="center"/>
            </w:pPr>
            <w:r>
              <w:t>Query Input Parameter</w:t>
            </w:r>
          </w:p>
        </w:tc>
        <w:tc>
          <w:tcPr>
            <w:tcW w:w="3192" w:type="dxa"/>
          </w:tcPr>
          <w:p w:rsidR="00713070" w:rsidRDefault="00713070" w:rsidP="00713070">
            <w:pPr>
              <w:jc w:val="center"/>
            </w:pPr>
          </w:p>
        </w:tc>
      </w:tr>
      <w:tr w:rsidR="00713070" w:rsidTr="00713070">
        <w:tc>
          <w:tcPr>
            <w:tcW w:w="3192" w:type="dxa"/>
          </w:tcPr>
          <w:p w:rsidR="00713070" w:rsidRDefault="00713070" w:rsidP="00713070">
            <w:r>
              <w:t>Query Type or Name</w:t>
            </w:r>
          </w:p>
        </w:tc>
        <w:tc>
          <w:tcPr>
            <w:tcW w:w="3192" w:type="dxa"/>
          </w:tcPr>
          <w:p w:rsidR="00713070" w:rsidRDefault="00F42D4E" w:rsidP="00713070">
            <w:pPr>
              <w:jc w:val="center"/>
            </w:pPr>
            <w:r>
              <w:t>e.g.</w:t>
            </w:r>
            <w:r w:rsidR="00713070">
              <w:t>, multi-patient</w:t>
            </w:r>
          </w:p>
        </w:tc>
        <w:tc>
          <w:tcPr>
            <w:tcW w:w="3192" w:type="dxa"/>
          </w:tcPr>
          <w:p w:rsidR="00713070" w:rsidRDefault="00713070" w:rsidP="00713070"/>
        </w:tc>
      </w:tr>
      <w:tr w:rsidR="00713070" w:rsidTr="00713070">
        <w:tc>
          <w:tcPr>
            <w:tcW w:w="3192" w:type="dxa"/>
          </w:tcPr>
          <w:p w:rsidR="00713070" w:rsidRDefault="00713070" w:rsidP="00713070">
            <w:r>
              <w:t>Query Response Format</w:t>
            </w:r>
          </w:p>
        </w:tc>
        <w:tc>
          <w:tcPr>
            <w:tcW w:w="3192" w:type="dxa"/>
          </w:tcPr>
          <w:p w:rsidR="00713070" w:rsidRDefault="00F42D4E" w:rsidP="00713070">
            <w:pPr>
              <w:jc w:val="center"/>
            </w:pPr>
            <w:r>
              <w:t>e.g.</w:t>
            </w:r>
            <w:r w:rsidR="00713070">
              <w:t>, table, list</w:t>
            </w:r>
          </w:p>
        </w:tc>
        <w:tc>
          <w:tcPr>
            <w:tcW w:w="3192" w:type="dxa"/>
          </w:tcPr>
          <w:p w:rsidR="00713070" w:rsidRDefault="00713070" w:rsidP="00713070"/>
        </w:tc>
      </w:tr>
      <w:tr w:rsidR="00713070" w:rsidTr="00713070">
        <w:tc>
          <w:tcPr>
            <w:tcW w:w="3192" w:type="dxa"/>
            <w:shd w:val="clear" w:color="auto" w:fill="548DD4" w:themeFill="text2" w:themeFillTint="99"/>
          </w:tcPr>
          <w:p w:rsidR="00713070" w:rsidRPr="000C6CB8" w:rsidRDefault="00713070" w:rsidP="00713070">
            <w:pPr>
              <w:jc w:val="center"/>
              <w:rPr>
                <w:b/>
                <w:color w:val="FFFFFF" w:themeColor="background1"/>
              </w:rPr>
            </w:pPr>
            <w:r w:rsidRPr="000C6CB8">
              <w:rPr>
                <w:b/>
                <w:color w:val="FFFFFF" w:themeColor="background1"/>
              </w:rPr>
              <w:t>Data Elements</w:t>
            </w:r>
          </w:p>
        </w:tc>
        <w:tc>
          <w:tcPr>
            <w:tcW w:w="3192" w:type="dxa"/>
            <w:shd w:val="clear" w:color="auto" w:fill="548DD4" w:themeFill="text2" w:themeFillTint="99"/>
          </w:tcPr>
          <w:p w:rsidR="00713070" w:rsidRPr="000C6CB8" w:rsidRDefault="00713070" w:rsidP="00713070">
            <w:pPr>
              <w:jc w:val="center"/>
              <w:rPr>
                <w:b/>
                <w:color w:val="FFFFFF" w:themeColor="background1"/>
              </w:rPr>
            </w:pPr>
            <w:r w:rsidRPr="000C6CB8">
              <w:rPr>
                <w:b/>
                <w:color w:val="FFFFFF" w:themeColor="background1"/>
              </w:rPr>
              <w:t>Request Parameter</w:t>
            </w:r>
          </w:p>
        </w:tc>
        <w:tc>
          <w:tcPr>
            <w:tcW w:w="3192" w:type="dxa"/>
            <w:shd w:val="clear" w:color="auto" w:fill="548DD4" w:themeFill="text2" w:themeFillTint="99"/>
          </w:tcPr>
          <w:p w:rsidR="00713070" w:rsidRPr="000C6CB8" w:rsidRDefault="00713070" w:rsidP="00713070">
            <w:pPr>
              <w:jc w:val="center"/>
              <w:rPr>
                <w:b/>
                <w:color w:val="FFFFFF" w:themeColor="background1"/>
              </w:rPr>
            </w:pPr>
            <w:r w:rsidRPr="000C6CB8">
              <w:rPr>
                <w:b/>
                <w:color w:val="FFFFFF" w:themeColor="background1"/>
              </w:rPr>
              <w:t>Parameter Response Value</w:t>
            </w:r>
          </w:p>
        </w:tc>
      </w:tr>
      <w:tr w:rsidR="00713070" w:rsidTr="00713070">
        <w:tc>
          <w:tcPr>
            <w:tcW w:w="3192" w:type="dxa"/>
          </w:tcPr>
          <w:p w:rsidR="00713070" w:rsidRDefault="00713070" w:rsidP="00713070">
            <w:r>
              <w:t>Patient (s) Identification</w:t>
            </w:r>
          </w:p>
        </w:tc>
        <w:tc>
          <w:tcPr>
            <w:tcW w:w="3192" w:type="dxa"/>
          </w:tcPr>
          <w:p w:rsidR="00713070" w:rsidRPr="007720C9" w:rsidRDefault="00713070" w:rsidP="00713070">
            <w:pPr>
              <w:jc w:val="center"/>
            </w:pPr>
            <w:r w:rsidRPr="007720C9">
              <w:t>X Null for pop</w:t>
            </w:r>
            <w:r>
              <w:t xml:space="preserve">ulation </w:t>
            </w:r>
            <w:r w:rsidRPr="007720C9">
              <w:t>Q</w:t>
            </w:r>
            <w:r>
              <w:t>ueries</w:t>
            </w:r>
          </w:p>
        </w:tc>
        <w:tc>
          <w:tcPr>
            <w:tcW w:w="3192" w:type="dxa"/>
          </w:tcPr>
          <w:p w:rsidR="00713070" w:rsidRDefault="00713070" w:rsidP="00713070">
            <w:pPr>
              <w:jc w:val="center"/>
            </w:pPr>
            <w:r>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Pr>
                <w:color w:val="FF0000"/>
              </w:rPr>
              <w:t xml:space="preserve"> Null for population Queries /De-ID/LDS</w:t>
            </w:r>
          </w:p>
        </w:tc>
      </w:tr>
      <w:tr w:rsidR="00713070" w:rsidTr="00713070">
        <w:tc>
          <w:tcPr>
            <w:tcW w:w="3192" w:type="dxa"/>
          </w:tcPr>
          <w:p w:rsidR="00713070" w:rsidRDefault="00713070" w:rsidP="00713070">
            <w:r>
              <w:t xml:space="preserve">Provider Identification </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rPr>
            </w:pPr>
            <w:r w:rsidRPr="004907C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shd w:val="clear" w:color="auto" w:fill="548DD4" w:themeFill="text2" w:themeFillTint="99"/>
          </w:tcPr>
          <w:p w:rsidR="00713070" w:rsidRPr="00E065E6" w:rsidRDefault="00713070" w:rsidP="00713070">
            <w:pPr>
              <w:jc w:val="center"/>
              <w:rPr>
                <w:color w:val="FFFFFF" w:themeColor="background1"/>
              </w:rPr>
            </w:pPr>
            <w:r w:rsidRPr="00E065E6">
              <w:rPr>
                <w:b/>
                <w:color w:val="FFFFFF" w:themeColor="background1"/>
              </w:rPr>
              <w:t>Data Elements</w:t>
            </w:r>
          </w:p>
        </w:tc>
        <w:tc>
          <w:tcPr>
            <w:tcW w:w="3192" w:type="dxa"/>
            <w:shd w:val="clear" w:color="auto" w:fill="548DD4" w:themeFill="text2" w:themeFillTint="99"/>
          </w:tcPr>
          <w:p w:rsidR="00713070" w:rsidRPr="00E065E6" w:rsidRDefault="00713070" w:rsidP="00713070">
            <w:pPr>
              <w:jc w:val="center"/>
              <w:rPr>
                <w:color w:val="FFFFFF" w:themeColor="background1"/>
              </w:rPr>
            </w:pPr>
            <w:r w:rsidRPr="00E065E6">
              <w:rPr>
                <w:b/>
                <w:color w:val="FFFFFF" w:themeColor="background1"/>
              </w:rPr>
              <w:t>Request Parameter</w:t>
            </w:r>
          </w:p>
        </w:tc>
        <w:tc>
          <w:tcPr>
            <w:tcW w:w="3192" w:type="dxa"/>
            <w:shd w:val="clear" w:color="auto" w:fill="548DD4" w:themeFill="text2" w:themeFillTint="99"/>
          </w:tcPr>
          <w:p w:rsidR="00713070" w:rsidRPr="00E065E6" w:rsidRDefault="00713070" w:rsidP="00713070">
            <w:pPr>
              <w:jc w:val="center"/>
              <w:rPr>
                <w:color w:val="FFFFFF" w:themeColor="background1"/>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5E6">
              <w:rPr>
                <w:b/>
                <w:color w:val="FFFFFF" w:themeColor="background1"/>
              </w:rPr>
              <w:t>Parameter Response Value</w:t>
            </w:r>
          </w:p>
        </w:tc>
      </w:tr>
      <w:tr w:rsidR="00713070" w:rsidTr="00713070">
        <w:tc>
          <w:tcPr>
            <w:tcW w:w="3192" w:type="dxa"/>
          </w:tcPr>
          <w:p w:rsidR="00713070" w:rsidRDefault="00713070" w:rsidP="00713070">
            <w:r>
              <w:t>Facility / Source</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rPr>
            </w:pPr>
            <w:r w:rsidRPr="004907C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t>Encounter Type</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color w:val="FF0000"/>
              </w:rPr>
            </w:pPr>
            <w:r w:rsidRPr="004907C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t>Date (Date Range)</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rPr>
            </w:pPr>
            <w:r w:rsidRPr="004907C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t>Confidentiality Information</w:t>
            </w:r>
          </w:p>
        </w:tc>
        <w:tc>
          <w:tcPr>
            <w:tcW w:w="3192" w:type="dxa"/>
          </w:tcPr>
          <w:p w:rsidR="00713070" w:rsidRDefault="00713070" w:rsidP="00713070">
            <w:pPr>
              <w:jc w:val="center"/>
            </w:pPr>
          </w:p>
        </w:tc>
        <w:tc>
          <w:tcPr>
            <w:tcW w:w="3192" w:type="dxa"/>
          </w:tcPr>
          <w:p w:rsidR="00713070" w:rsidRPr="005F29FC" w:rsidRDefault="00713070" w:rsidP="00713070">
            <w:pPr>
              <w:jc w:val="center"/>
              <w:rPr>
                <w:i/>
              </w:rPr>
            </w:pPr>
            <w:r w:rsidRPr="004907C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t>1. Patient name</w:t>
            </w:r>
            <w:r>
              <w:rPr>
                <w:rStyle w:val="FootnoteReference"/>
              </w:rPr>
              <w:footnoteReference w:id="15"/>
            </w:r>
          </w:p>
        </w:tc>
        <w:tc>
          <w:tcPr>
            <w:tcW w:w="3192" w:type="dxa"/>
          </w:tcPr>
          <w:p w:rsidR="00713070" w:rsidRPr="007720C9" w:rsidRDefault="00713070" w:rsidP="00713070">
            <w:pPr>
              <w:jc w:val="center"/>
            </w:pPr>
            <w:r w:rsidRPr="007720C9">
              <w:t>X Null for pop</w:t>
            </w:r>
            <w:r>
              <w:t xml:space="preserve">ulation </w:t>
            </w:r>
            <w:r w:rsidRPr="007720C9">
              <w:t>Q</w:t>
            </w:r>
            <w:r>
              <w:t>ueries</w:t>
            </w:r>
          </w:p>
        </w:tc>
        <w:tc>
          <w:tcPr>
            <w:tcW w:w="3192" w:type="dxa"/>
          </w:tcPr>
          <w:p w:rsidR="00713070" w:rsidRPr="005F29FC" w:rsidRDefault="00713070" w:rsidP="00713070">
            <w:pPr>
              <w:jc w:val="center"/>
              <w:rPr>
                <w:i/>
                <w:color w:val="FF0000"/>
              </w:rPr>
            </w:pPr>
            <w:r>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color w:val="FF0000"/>
              </w:rPr>
              <w:t>Null for population Queries /De-ID/LDS</w:t>
            </w:r>
          </w:p>
        </w:tc>
      </w:tr>
      <w:tr w:rsidR="00713070" w:rsidTr="00713070">
        <w:tc>
          <w:tcPr>
            <w:tcW w:w="3192" w:type="dxa"/>
          </w:tcPr>
          <w:p w:rsidR="00713070" w:rsidRDefault="00713070" w:rsidP="00713070">
            <w:r w:rsidRPr="009E61B6">
              <w:t>2. Sex</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color w:val="FF0000"/>
              </w:rPr>
            </w:pPr>
            <w:r w:rsidRPr="00DB6F1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rsidRPr="009E61B6">
              <w:t xml:space="preserve">3. Date of birth </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color w:val="FF0000"/>
              </w:rPr>
            </w:pPr>
            <w:r w:rsidRPr="00DB6F1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rsidRPr="009E61B6">
              <w:t>4. Race</w:t>
            </w:r>
            <w:r>
              <w:t>*</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color w:val="FF0000"/>
              </w:rPr>
            </w:pPr>
            <w:r w:rsidRPr="00DB6F1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Default="00713070" w:rsidP="00713070">
            <w:r w:rsidRPr="009E61B6">
              <w:t>5. Ethnicity</w:t>
            </w:r>
            <w:r>
              <w:t>*</w:t>
            </w:r>
            <w:r w:rsidRPr="009E61B6">
              <w:t xml:space="preserve"> </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color w:val="FF0000"/>
              </w:rPr>
            </w:pPr>
            <w:r w:rsidRPr="00DB6F1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rPr>
          <w:trHeight w:val="278"/>
        </w:trPr>
        <w:tc>
          <w:tcPr>
            <w:tcW w:w="3192" w:type="dxa"/>
          </w:tcPr>
          <w:p w:rsidR="00713070" w:rsidRDefault="00713070" w:rsidP="00713070">
            <w:r w:rsidRPr="009E61B6">
              <w:t>6. Preferred language</w:t>
            </w:r>
            <w:r>
              <w:t>*</w:t>
            </w:r>
          </w:p>
        </w:tc>
        <w:tc>
          <w:tcPr>
            <w:tcW w:w="3192" w:type="dxa"/>
          </w:tcPr>
          <w:p w:rsidR="00713070" w:rsidRPr="007720C9" w:rsidRDefault="00713070" w:rsidP="00713070">
            <w:pPr>
              <w:jc w:val="center"/>
            </w:pPr>
            <w:r w:rsidRPr="007720C9">
              <w:t>X</w:t>
            </w:r>
          </w:p>
        </w:tc>
        <w:tc>
          <w:tcPr>
            <w:tcW w:w="3192" w:type="dxa"/>
          </w:tcPr>
          <w:p w:rsidR="00713070" w:rsidRPr="005F29FC" w:rsidRDefault="00713070" w:rsidP="00713070">
            <w:pPr>
              <w:jc w:val="center"/>
              <w:rPr>
                <w:i/>
                <w:color w:val="FF0000"/>
              </w:rPr>
            </w:pPr>
            <w:r w:rsidRPr="00DB6F13">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7. Smoking status</w:t>
            </w:r>
            <w:r>
              <w:t>*</w:t>
            </w:r>
            <w:r w:rsidRPr="009E61B6">
              <w:t xml:space="preserve"> </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8. Problems</w:t>
            </w:r>
            <w:r>
              <w:t>*</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9. Medications</w:t>
            </w:r>
            <w:r>
              <w:t>*</w:t>
            </w:r>
            <w:r w:rsidRPr="009E61B6">
              <w:t xml:space="preserve"> </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RPr="00E065E6" w:rsidTr="00713070">
        <w:tc>
          <w:tcPr>
            <w:tcW w:w="3192" w:type="dxa"/>
            <w:shd w:val="clear" w:color="auto" w:fill="548DD4" w:themeFill="text2" w:themeFillTint="99"/>
          </w:tcPr>
          <w:p w:rsidR="00713070" w:rsidRPr="00E065E6" w:rsidRDefault="00713070" w:rsidP="00713070">
            <w:pPr>
              <w:jc w:val="center"/>
              <w:rPr>
                <w:color w:val="FFFFFF" w:themeColor="background1"/>
              </w:rPr>
            </w:pPr>
            <w:r w:rsidRPr="00E065E6">
              <w:rPr>
                <w:b/>
                <w:color w:val="FFFFFF" w:themeColor="background1"/>
              </w:rPr>
              <w:t>Data Elements</w:t>
            </w:r>
          </w:p>
        </w:tc>
        <w:tc>
          <w:tcPr>
            <w:tcW w:w="3192" w:type="dxa"/>
            <w:shd w:val="clear" w:color="auto" w:fill="548DD4" w:themeFill="text2" w:themeFillTint="99"/>
          </w:tcPr>
          <w:p w:rsidR="00713070" w:rsidRPr="00E065E6" w:rsidRDefault="00713070" w:rsidP="00713070">
            <w:pPr>
              <w:jc w:val="center"/>
              <w:rPr>
                <w:color w:val="FFFFFF" w:themeColor="background1"/>
              </w:rPr>
            </w:pPr>
            <w:r w:rsidRPr="00E065E6">
              <w:rPr>
                <w:b/>
                <w:color w:val="FFFFFF" w:themeColor="background1"/>
              </w:rPr>
              <w:t>Request Parameter</w:t>
            </w:r>
          </w:p>
        </w:tc>
        <w:tc>
          <w:tcPr>
            <w:tcW w:w="3192" w:type="dxa"/>
            <w:shd w:val="clear" w:color="auto" w:fill="548DD4" w:themeFill="text2" w:themeFillTint="99"/>
          </w:tcPr>
          <w:p w:rsidR="00713070" w:rsidRPr="00E065E6" w:rsidRDefault="00713070" w:rsidP="00713070">
            <w:pPr>
              <w:jc w:val="center"/>
              <w:rPr>
                <w:color w:val="FFFFFF" w:themeColor="background1"/>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5E6">
              <w:rPr>
                <w:b/>
                <w:color w:val="FFFFFF" w:themeColor="background1"/>
              </w:rPr>
              <w:t>Parameter Response Value</w:t>
            </w:r>
          </w:p>
        </w:tc>
      </w:tr>
      <w:tr w:rsidR="00713070" w:rsidTr="00713070">
        <w:tc>
          <w:tcPr>
            <w:tcW w:w="3192" w:type="dxa"/>
          </w:tcPr>
          <w:p w:rsidR="00713070" w:rsidRPr="009E61B6" w:rsidRDefault="00713070" w:rsidP="00713070">
            <w:r w:rsidRPr="009E61B6">
              <w:t>10. Medication allergies</w:t>
            </w:r>
            <w:r>
              <w:t>*</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11. Laboratory test(s)</w:t>
            </w:r>
            <w:r>
              <w:t>*</w:t>
            </w:r>
            <w:r w:rsidRPr="009E61B6">
              <w:t xml:space="preserve"> </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12. Laboratory value(s)/result(s)</w:t>
            </w:r>
            <w:r>
              <w:t>*</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 xml:space="preserve">13. Vital signs (height, weight, BP, BMI) </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14. Care plan field(s), including goals and instructions</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9E61B6">
              <w:t>15. Procedures</w:t>
            </w:r>
            <w:r>
              <w:t>*</w:t>
            </w:r>
            <w:r w:rsidRPr="009E61B6">
              <w:t xml:space="preserve"> </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rsidRPr="00F27E76">
              <w:t>16. Care team members</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t>17. Immunizations*</w:t>
            </w:r>
          </w:p>
        </w:tc>
        <w:tc>
          <w:tcPr>
            <w:tcW w:w="3192" w:type="dxa"/>
          </w:tcPr>
          <w:p w:rsidR="00713070" w:rsidRPr="00696D4F" w:rsidRDefault="00713070" w:rsidP="00713070">
            <w:pPr>
              <w:jc w:val="center"/>
            </w:pPr>
            <w:r w:rsidRPr="00696D4F">
              <w:t>X</w:t>
            </w:r>
          </w:p>
        </w:tc>
        <w:tc>
          <w:tcPr>
            <w:tcW w:w="3192" w:type="dxa"/>
          </w:tcPr>
          <w:p w:rsidR="00713070" w:rsidRPr="005F29FC" w:rsidRDefault="00713070" w:rsidP="00713070">
            <w:pPr>
              <w:jc w:val="center"/>
              <w:rPr>
                <w:i/>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9E61B6" w:rsidRDefault="00713070" w:rsidP="00713070">
            <w:r>
              <w:t>18. Confidentiality Information</w:t>
            </w:r>
          </w:p>
        </w:tc>
        <w:tc>
          <w:tcPr>
            <w:tcW w:w="3192" w:type="dxa"/>
          </w:tcPr>
          <w:p w:rsidR="00713070" w:rsidRDefault="00713070" w:rsidP="00713070">
            <w:r>
              <w:t>No Confidentiality Code Query Parameter</w:t>
            </w:r>
          </w:p>
        </w:tc>
        <w:tc>
          <w:tcPr>
            <w:tcW w:w="3192" w:type="dxa"/>
          </w:tcPr>
          <w:p w:rsidR="00713070" w:rsidRPr="005F29FC" w:rsidRDefault="00713070" w:rsidP="00713070">
            <w:pPr>
              <w:jc w:val="center"/>
              <w:rPr>
                <w:color w:val="FF0000"/>
              </w:rPr>
            </w:pPr>
            <w:r w:rsidRPr="00E6042A">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19. </w:t>
            </w:r>
            <w:r w:rsidRPr="004D52CE">
              <w:rPr>
                <w:bCs/>
                <w:color w:val="1F497D" w:themeColor="text2"/>
              </w:rPr>
              <w:t>Clinical Instructions</w:t>
            </w:r>
            <w:r w:rsidRPr="004D52CE">
              <w:rPr>
                <w:rStyle w:val="FootnoteReference"/>
                <w:bCs/>
                <w:color w:val="1F497D" w:themeColor="text2"/>
              </w:rPr>
              <w:footnoteReference w:id="16"/>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20. </w:t>
            </w:r>
            <w:r w:rsidRPr="004D52CE">
              <w:rPr>
                <w:bCs/>
                <w:color w:val="1F497D" w:themeColor="text2"/>
              </w:rPr>
              <w:t>Cognitive Status</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21. </w:t>
            </w:r>
            <w:r w:rsidRPr="004D52CE">
              <w:rPr>
                <w:bCs/>
                <w:color w:val="1F497D" w:themeColor="text2"/>
              </w:rPr>
              <w:t>Date and Location of Visit</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22. </w:t>
            </w:r>
            <w:r w:rsidRPr="004D52CE">
              <w:rPr>
                <w:bCs/>
                <w:color w:val="1F497D" w:themeColor="text2"/>
              </w:rPr>
              <w:t>Dates and Location of Admission and Discharge- Inpatient Only</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23. </w:t>
            </w:r>
            <w:r w:rsidRPr="004D52CE">
              <w:rPr>
                <w:bCs/>
                <w:color w:val="1F497D" w:themeColor="text2"/>
              </w:rPr>
              <w:t>Diagnostic Tests Pending</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24. </w:t>
            </w:r>
            <w:r w:rsidRPr="004D52CE">
              <w:rPr>
                <w:bCs/>
                <w:color w:val="1F497D" w:themeColor="text2"/>
              </w:rPr>
              <w:t>Discharge Instructions- Inpatient Only</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25. </w:t>
            </w:r>
            <w:r w:rsidRPr="004D52CE">
              <w:rPr>
                <w:bCs/>
                <w:color w:val="1F497D" w:themeColor="text2"/>
              </w:rPr>
              <w:t>Functional Status</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26. </w:t>
            </w:r>
            <w:r w:rsidRPr="004D52CE">
              <w:rPr>
                <w:bCs/>
                <w:color w:val="1F497D" w:themeColor="text2"/>
              </w:rPr>
              <w:t>Future Appointments</w:t>
            </w:r>
            <w:r w:rsidRPr="004D52CE">
              <w:rPr>
                <w:color w:val="1F497D" w:themeColor="text2"/>
              </w:rPr>
              <w:t xml:space="preserve"> </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27. </w:t>
            </w:r>
            <w:r w:rsidRPr="004D52CE">
              <w:rPr>
                <w:bCs/>
                <w:color w:val="1F497D" w:themeColor="text2"/>
              </w:rPr>
              <w:t>Future Scheduled Tests</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28. </w:t>
            </w:r>
            <w:r w:rsidRPr="004D52CE">
              <w:rPr>
                <w:bCs/>
                <w:color w:val="1F497D" w:themeColor="text2"/>
              </w:rPr>
              <w:t>Immunizations Administered during the Visit*</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29. </w:t>
            </w:r>
            <w:r w:rsidRPr="004D52CE">
              <w:rPr>
                <w:bCs/>
                <w:color w:val="1F497D" w:themeColor="text2"/>
              </w:rPr>
              <w:t xml:space="preserve">Medication List * </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30. </w:t>
            </w:r>
            <w:r w:rsidRPr="004D52CE">
              <w:rPr>
                <w:bCs/>
                <w:color w:val="1F497D" w:themeColor="text2"/>
              </w:rPr>
              <w:t>Medications Administered during the Visit*</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31. </w:t>
            </w:r>
            <w:r w:rsidRPr="004D52CE">
              <w:rPr>
                <w:bCs/>
                <w:color w:val="1F497D" w:themeColor="text2"/>
              </w:rPr>
              <w:t>Provider Name and Office Contact Information</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32. </w:t>
            </w:r>
            <w:r w:rsidRPr="004D52CE">
              <w:rPr>
                <w:bCs/>
                <w:color w:val="1F497D" w:themeColor="text2"/>
              </w:rPr>
              <w:t>Reason for Hospitalization- Inpatient Only</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33.</w:t>
            </w:r>
            <w:r w:rsidRPr="004D52CE">
              <w:rPr>
                <w:bCs/>
                <w:color w:val="1F497D" w:themeColor="text2"/>
              </w:rPr>
              <w:t xml:space="preserve"> Reason for Referral- Ambulatory Only</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bl>
    <w:p w:rsidR="00713070" w:rsidRDefault="00713070" w:rsidP="00713070">
      <w:pPr>
        <w:pStyle w:val="Caption"/>
        <w:spacing w:after="0"/>
        <w:jc w:val="center"/>
      </w:pPr>
    </w:p>
    <w:tbl>
      <w:tblPr>
        <w:tblStyle w:val="TableGrid"/>
        <w:tblW w:w="0" w:type="auto"/>
        <w:tblLook w:val="04A0" w:firstRow="1" w:lastRow="0" w:firstColumn="1" w:lastColumn="0" w:noHBand="0" w:noVBand="1"/>
      </w:tblPr>
      <w:tblGrid>
        <w:gridCol w:w="3192"/>
        <w:gridCol w:w="3192"/>
        <w:gridCol w:w="3192"/>
      </w:tblGrid>
      <w:tr w:rsidR="00713070" w:rsidRPr="00E065E6" w:rsidTr="00713070">
        <w:tc>
          <w:tcPr>
            <w:tcW w:w="3192" w:type="dxa"/>
            <w:shd w:val="clear" w:color="auto" w:fill="548DD4" w:themeFill="text2" w:themeFillTint="99"/>
          </w:tcPr>
          <w:p w:rsidR="00713070" w:rsidRPr="00E065E6" w:rsidRDefault="00713070" w:rsidP="00713070">
            <w:pPr>
              <w:jc w:val="center"/>
              <w:rPr>
                <w:color w:val="FFFFFF" w:themeColor="background1"/>
              </w:rPr>
            </w:pPr>
            <w:r w:rsidRPr="00E065E6">
              <w:rPr>
                <w:b/>
                <w:color w:val="FFFFFF" w:themeColor="background1"/>
              </w:rPr>
              <w:t>Data Elements</w:t>
            </w:r>
          </w:p>
        </w:tc>
        <w:tc>
          <w:tcPr>
            <w:tcW w:w="3192" w:type="dxa"/>
            <w:shd w:val="clear" w:color="auto" w:fill="548DD4" w:themeFill="text2" w:themeFillTint="99"/>
          </w:tcPr>
          <w:p w:rsidR="00713070" w:rsidRPr="00E065E6" w:rsidRDefault="00713070" w:rsidP="00713070">
            <w:pPr>
              <w:jc w:val="center"/>
              <w:rPr>
                <w:color w:val="FFFFFF" w:themeColor="background1"/>
              </w:rPr>
            </w:pPr>
            <w:r w:rsidRPr="00E065E6">
              <w:rPr>
                <w:b/>
                <w:color w:val="FFFFFF" w:themeColor="background1"/>
              </w:rPr>
              <w:t>Request Parameter</w:t>
            </w:r>
          </w:p>
        </w:tc>
        <w:tc>
          <w:tcPr>
            <w:tcW w:w="3192" w:type="dxa"/>
            <w:shd w:val="clear" w:color="auto" w:fill="548DD4" w:themeFill="text2" w:themeFillTint="99"/>
          </w:tcPr>
          <w:p w:rsidR="00713070" w:rsidRPr="00E065E6" w:rsidRDefault="00713070" w:rsidP="00713070">
            <w:pPr>
              <w:jc w:val="center"/>
              <w:rPr>
                <w:color w:val="FFFFFF" w:themeColor="background1"/>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5E6">
              <w:rPr>
                <w:b/>
                <w:color w:val="FFFFFF" w:themeColor="background1"/>
              </w:rPr>
              <w:t>Parameter Response Value</w:t>
            </w:r>
          </w:p>
        </w:tc>
      </w:tr>
      <w:tr w:rsidR="00713070" w:rsidTr="00713070">
        <w:trPr>
          <w:trHeight w:val="323"/>
        </w:trPr>
        <w:tc>
          <w:tcPr>
            <w:tcW w:w="3192" w:type="dxa"/>
          </w:tcPr>
          <w:p w:rsidR="00713070" w:rsidRPr="004D52CE" w:rsidRDefault="00713070" w:rsidP="00713070">
            <w:pPr>
              <w:tabs>
                <w:tab w:val="left" w:pos="2051"/>
              </w:tabs>
              <w:rPr>
                <w:color w:val="1F497D" w:themeColor="text2"/>
              </w:rPr>
            </w:pPr>
            <w:r w:rsidRPr="004D52CE">
              <w:rPr>
                <w:color w:val="1F497D" w:themeColor="text2"/>
              </w:rPr>
              <w:t xml:space="preserve">34. </w:t>
            </w:r>
            <w:r w:rsidRPr="004D52CE">
              <w:rPr>
                <w:bCs/>
                <w:color w:val="1F497D" w:themeColor="text2"/>
              </w:rPr>
              <w:t>Reason for Visit</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35.</w:t>
            </w:r>
            <w:r w:rsidRPr="004D52CE">
              <w:rPr>
                <w:bCs/>
                <w:color w:val="1F497D" w:themeColor="text2"/>
              </w:rPr>
              <w:t xml:space="preserve"> Recommended Patient Decision Aids</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713070" w:rsidTr="00713070">
        <w:tc>
          <w:tcPr>
            <w:tcW w:w="3192" w:type="dxa"/>
          </w:tcPr>
          <w:p w:rsidR="00713070" w:rsidRPr="004D52CE" w:rsidRDefault="00713070" w:rsidP="00713070">
            <w:pPr>
              <w:rPr>
                <w:color w:val="1F497D" w:themeColor="text2"/>
              </w:rPr>
            </w:pPr>
            <w:r w:rsidRPr="004D52CE">
              <w:rPr>
                <w:color w:val="1F497D" w:themeColor="text2"/>
              </w:rPr>
              <w:t xml:space="preserve">36. </w:t>
            </w:r>
            <w:r w:rsidRPr="004D52CE">
              <w:rPr>
                <w:bCs/>
                <w:color w:val="1F497D" w:themeColor="text2"/>
              </w:rPr>
              <w:t>Referrals to other Providers</w:t>
            </w:r>
          </w:p>
        </w:tc>
        <w:tc>
          <w:tcPr>
            <w:tcW w:w="3192" w:type="dxa"/>
          </w:tcPr>
          <w:p w:rsidR="00713070" w:rsidRPr="00B35BB7" w:rsidRDefault="00713070" w:rsidP="00713070">
            <w:pPr>
              <w:jc w:val="center"/>
            </w:pPr>
            <w:r w:rsidRPr="00B35BB7">
              <w:t>X</w:t>
            </w:r>
          </w:p>
        </w:tc>
        <w:tc>
          <w:tcPr>
            <w:tcW w:w="3192" w:type="dxa"/>
          </w:tcPr>
          <w:p w:rsidR="00713070" w:rsidRPr="005F29FC" w:rsidRDefault="00713070" w:rsidP="00713070">
            <w:pPr>
              <w:jc w:val="center"/>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bl>
    <w:p w:rsidR="00713070" w:rsidRDefault="00713070" w:rsidP="00713070">
      <w:pPr>
        <w:pStyle w:val="Caption"/>
        <w:spacing w:after="0"/>
        <w:jc w:val="center"/>
      </w:pPr>
    </w:p>
    <w:p w:rsidR="00713070" w:rsidRPr="00690D26" w:rsidRDefault="000E6788" w:rsidP="00713070">
      <w:pPr>
        <w:pStyle w:val="Caption"/>
        <w:spacing w:after="0"/>
        <w:jc w:val="center"/>
        <w:rPr>
          <w:i/>
        </w:rPr>
      </w:pPr>
      <w:r>
        <w:t>Table 7-1</w:t>
      </w:r>
      <w:r w:rsidR="00713070">
        <w:t>: Dataset Requirements for Document Metadata Based Query Response and Data Element Based Query Request and Response</w:t>
      </w:r>
    </w:p>
    <w:p w:rsidR="00B80B9D" w:rsidRDefault="00B80B9D" w:rsidP="00B80B9D">
      <w:pPr>
        <w:pStyle w:val="Heading1"/>
      </w:pPr>
      <w:bookmarkStart w:id="81" w:name="_Appendix_D_–"/>
      <w:bookmarkStart w:id="82" w:name="_Toc379381153"/>
      <w:bookmarkEnd w:id="81"/>
      <w:r>
        <w:t>Appendix D – QIDAM UML Model Diagrams</w:t>
      </w:r>
      <w:bookmarkEnd w:id="82"/>
    </w:p>
    <w:p w:rsidR="00B80B9D" w:rsidRDefault="00B80B9D" w:rsidP="00B80B9D">
      <w:r>
        <w:t xml:space="preserve">The section captures the various UML models that are documented as part of the QIDAM. For the latest models please access </w:t>
      </w:r>
      <w:hyperlink r:id="rId179" w:history="1">
        <w:r w:rsidRPr="00102B43">
          <w:rPr>
            <w:rStyle w:val="Hyperlink"/>
          </w:rPr>
          <w:t>https://github.com/cnanjo/OneModel/blob/master/harmonized/QIDAM.eap</w:t>
        </w:r>
      </w:hyperlink>
      <w:r>
        <w:t xml:space="preserve"> </w:t>
      </w:r>
    </w:p>
    <w:p w:rsidR="002B4CF5" w:rsidRDefault="002B4CF5" w:rsidP="002B4CF5">
      <w:pPr>
        <w:pStyle w:val="Heading2"/>
      </w:pPr>
      <w:bookmarkStart w:id="83" w:name="_Toc379381154"/>
      <w:r>
        <w:t>Core Model</w:t>
      </w:r>
      <w:bookmarkEnd w:id="83"/>
    </w:p>
    <w:p w:rsidR="00B80B9D" w:rsidRDefault="002B4CF5" w:rsidP="00B80B9D">
      <w:r w:rsidRPr="002B4CF5">
        <w:rPr>
          <w:noProof/>
        </w:rPr>
        <w:drawing>
          <wp:inline distT="0" distB="0" distL="0" distR="0" wp14:anchorId="66C8ACDE" wp14:editId="3B9CA07B">
            <wp:extent cx="5943600" cy="5062855"/>
            <wp:effectExtent l="0" t="0" r="0" b="444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5062855"/>
                    </a:xfrm>
                    <a:prstGeom prst="rect">
                      <a:avLst/>
                    </a:prstGeom>
                    <a:noFill/>
                    <a:ln>
                      <a:noFill/>
                    </a:ln>
                    <a:effectLst/>
                    <a:extLst/>
                  </pic:spPr>
                </pic:pic>
              </a:graphicData>
            </a:graphic>
          </wp:inline>
        </w:drawing>
      </w:r>
    </w:p>
    <w:p w:rsidR="002B4CF5" w:rsidRDefault="0012687D" w:rsidP="0012687D">
      <w:pPr>
        <w:pStyle w:val="Heading2"/>
      </w:pPr>
      <w:bookmarkStart w:id="84" w:name="_Toc379381155"/>
      <w:r>
        <w:t>Entities Model</w:t>
      </w:r>
      <w:bookmarkEnd w:id="84"/>
    </w:p>
    <w:p w:rsidR="0012687D" w:rsidRDefault="0012687D" w:rsidP="0012687D">
      <w:r>
        <w:rPr>
          <w:noProof/>
        </w:rPr>
        <w:drawing>
          <wp:inline distT="0" distB="0" distL="0" distR="0">
            <wp:extent cx="5505450" cy="6438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505450" cy="6438900"/>
                    </a:xfrm>
                    <a:prstGeom prst="rect">
                      <a:avLst/>
                    </a:prstGeom>
                    <a:noFill/>
                    <a:ln>
                      <a:noFill/>
                    </a:ln>
                  </pic:spPr>
                </pic:pic>
              </a:graphicData>
            </a:graphic>
          </wp:inline>
        </w:drawing>
      </w:r>
    </w:p>
    <w:p w:rsidR="0012687D" w:rsidRPr="0012687D" w:rsidRDefault="0012687D" w:rsidP="0012687D">
      <w:pPr>
        <w:pStyle w:val="Heading2"/>
      </w:pPr>
      <w:bookmarkStart w:id="85" w:name="_Toc379381156"/>
      <w:r>
        <w:t>Observable Model</w:t>
      </w:r>
      <w:bookmarkEnd w:id="85"/>
    </w:p>
    <w:p w:rsidR="00B80B9D" w:rsidRDefault="001C3B7E" w:rsidP="00B31BD6">
      <w:r>
        <w:rPr>
          <w:noProof/>
        </w:rPr>
        <w:drawing>
          <wp:inline distT="0" distB="0" distL="0" distR="0">
            <wp:extent cx="5943600" cy="5170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43600" cy="5170700"/>
                    </a:xfrm>
                    <a:prstGeom prst="rect">
                      <a:avLst/>
                    </a:prstGeom>
                    <a:noFill/>
                    <a:ln>
                      <a:noFill/>
                    </a:ln>
                  </pic:spPr>
                </pic:pic>
              </a:graphicData>
            </a:graphic>
          </wp:inline>
        </w:drawing>
      </w:r>
    </w:p>
    <w:p w:rsidR="001C3B7E" w:rsidRDefault="001C3B7E" w:rsidP="001C3B7E">
      <w:pPr>
        <w:pStyle w:val="Heading2"/>
      </w:pPr>
      <w:bookmarkStart w:id="86" w:name="_Toc379381157"/>
      <w:r>
        <w:t>Enactable Model</w:t>
      </w:r>
      <w:bookmarkEnd w:id="86"/>
    </w:p>
    <w:p w:rsidR="001C3B7E" w:rsidRDefault="001C3B7E" w:rsidP="001C3B7E">
      <w:r>
        <w:rPr>
          <w:noProof/>
        </w:rPr>
        <w:drawing>
          <wp:inline distT="0" distB="0" distL="0" distR="0">
            <wp:extent cx="5943600" cy="5768649"/>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943600" cy="5768649"/>
                    </a:xfrm>
                    <a:prstGeom prst="rect">
                      <a:avLst/>
                    </a:prstGeom>
                    <a:noFill/>
                    <a:ln>
                      <a:noFill/>
                    </a:ln>
                  </pic:spPr>
                </pic:pic>
              </a:graphicData>
            </a:graphic>
          </wp:inline>
        </w:drawing>
      </w:r>
    </w:p>
    <w:p w:rsidR="001C3B7E" w:rsidRDefault="001C3B7E" w:rsidP="001C3B7E">
      <w:pPr>
        <w:pStyle w:val="Heading2"/>
      </w:pPr>
      <w:bookmarkStart w:id="87" w:name="_Toc379381158"/>
      <w:r>
        <w:t>Enactable Medication</w:t>
      </w:r>
      <w:bookmarkEnd w:id="87"/>
    </w:p>
    <w:p w:rsidR="001C3B7E" w:rsidRDefault="001C3B7E" w:rsidP="001C3B7E">
      <w:r>
        <w:rPr>
          <w:noProof/>
        </w:rPr>
        <w:drawing>
          <wp:inline distT="0" distB="0" distL="0" distR="0">
            <wp:extent cx="5943600" cy="73413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943600" cy="7341379"/>
                    </a:xfrm>
                    <a:prstGeom prst="rect">
                      <a:avLst/>
                    </a:prstGeom>
                    <a:noFill/>
                    <a:ln>
                      <a:noFill/>
                    </a:ln>
                  </pic:spPr>
                </pic:pic>
              </a:graphicData>
            </a:graphic>
          </wp:inline>
        </w:drawing>
      </w:r>
    </w:p>
    <w:p w:rsidR="001C3B7E" w:rsidRDefault="001C3B7E" w:rsidP="001C3B7E">
      <w:pPr>
        <w:pStyle w:val="Heading2"/>
      </w:pPr>
      <w:bookmarkStart w:id="88" w:name="_Toc379381159"/>
      <w:r>
        <w:t>Enactable Procedure</w:t>
      </w:r>
      <w:bookmarkEnd w:id="88"/>
    </w:p>
    <w:p w:rsidR="001C3B7E" w:rsidRDefault="001C3B7E" w:rsidP="001C3B7E">
      <w:r>
        <w:rPr>
          <w:noProof/>
        </w:rPr>
        <w:drawing>
          <wp:inline distT="0" distB="0" distL="0" distR="0">
            <wp:extent cx="5943600" cy="467514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943600" cy="4675149"/>
                    </a:xfrm>
                    <a:prstGeom prst="rect">
                      <a:avLst/>
                    </a:prstGeom>
                    <a:noFill/>
                    <a:ln>
                      <a:noFill/>
                    </a:ln>
                  </pic:spPr>
                </pic:pic>
              </a:graphicData>
            </a:graphic>
          </wp:inline>
        </w:drawing>
      </w:r>
    </w:p>
    <w:p w:rsidR="001C3B7E" w:rsidRDefault="001C3B7E" w:rsidP="001C3B7E">
      <w:pPr>
        <w:pStyle w:val="Heading2"/>
      </w:pPr>
      <w:bookmarkStart w:id="89" w:name="_Toc379381160"/>
      <w:r>
        <w:t>Enactment Phase</w:t>
      </w:r>
      <w:bookmarkEnd w:id="89"/>
    </w:p>
    <w:p w:rsidR="001C3B7E" w:rsidRDefault="001C3B7E" w:rsidP="001C3B7E">
      <w:r>
        <w:rPr>
          <w:noProof/>
        </w:rPr>
        <w:drawing>
          <wp:inline distT="0" distB="0" distL="0" distR="0">
            <wp:extent cx="5943600" cy="4146390"/>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43600" cy="4146390"/>
                    </a:xfrm>
                    <a:prstGeom prst="rect">
                      <a:avLst/>
                    </a:prstGeom>
                    <a:noFill/>
                    <a:ln>
                      <a:noFill/>
                    </a:ln>
                  </pic:spPr>
                </pic:pic>
              </a:graphicData>
            </a:graphic>
          </wp:inline>
        </w:drawing>
      </w:r>
    </w:p>
    <w:p w:rsidR="006D5F66" w:rsidRDefault="006D5F66" w:rsidP="006D5F66">
      <w:pPr>
        <w:pStyle w:val="Heading2"/>
      </w:pPr>
      <w:bookmarkStart w:id="90" w:name="_Toc379381161"/>
      <w:r>
        <w:t>Statements – Adverse Event</w:t>
      </w:r>
      <w:bookmarkEnd w:id="90"/>
    </w:p>
    <w:p w:rsidR="006D5F66" w:rsidRDefault="006D5F66" w:rsidP="001C3B7E">
      <w:r>
        <w:rPr>
          <w:noProof/>
        </w:rPr>
        <w:drawing>
          <wp:inline distT="0" distB="0" distL="0" distR="0">
            <wp:extent cx="4965700" cy="3136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965700" cy="3136900"/>
                    </a:xfrm>
                    <a:prstGeom prst="rect">
                      <a:avLst/>
                    </a:prstGeom>
                    <a:noFill/>
                    <a:ln>
                      <a:noFill/>
                    </a:ln>
                  </pic:spPr>
                </pic:pic>
              </a:graphicData>
            </a:graphic>
          </wp:inline>
        </w:drawing>
      </w:r>
    </w:p>
    <w:p w:rsidR="006D5F66" w:rsidRDefault="006D5F66" w:rsidP="006D5F66">
      <w:pPr>
        <w:pStyle w:val="Heading2"/>
      </w:pPr>
      <w:bookmarkStart w:id="91" w:name="_Toc379381162"/>
      <w:r>
        <w:t>Statements – Condition</w:t>
      </w:r>
      <w:bookmarkEnd w:id="91"/>
    </w:p>
    <w:p w:rsidR="006D5F66" w:rsidRDefault="006D5F66" w:rsidP="006D5F66">
      <w:r>
        <w:rPr>
          <w:noProof/>
        </w:rPr>
        <w:drawing>
          <wp:inline distT="0" distB="0" distL="0" distR="0">
            <wp:extent cx="5943600" cy="5265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943600" cy="5265367"/>
                    </a:xfrm>
                    <a:prstGeom prst="rect">
                      <a:avLst/>
                    </a:prstGeom>
                    <a:noFill/>
                    <a:ln>
                      <a:noFill/>
                    </a:ln>
                  </pic:spPr>
                </pic:pic>
              </a:graphicData>
            </a:graphic>
          </wp:inline>
        </w:drawing>
      </w:r>
    </w:p>
    <w:p w:rsidR="006D5F66" w:rsidRDefault="006D5F66" w:rsidP="006D5F66">
      <w:pPr>
        <w:pStyle w:val="Heading2"/>
      </w:pPr>
      <w:bookmarkStart w:id="92" w:name="_Toc379381163"/>
      <w:r>
        <w:t>Statements – Encounter</w:t>
      </w:r>
      <w:bookmarkEnd w:id="92"/>
    </w:p>
    <w:p w:rsidR="006D5F66" w:rsidRDefault="006D5F66" w:rsidP="006D5F66">
      <w:r>
        <w:rPr>
          <w:noProof/>
        </w:rPr>
        <w:drawing>
          <wp:inline distT="0" distB="0" distL="0" distR="0">
            <wp:extent cx="5943600" cy="4841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943600" cy="4841622"/>
                    </a:xfrm>
                    <a:prstGeom prst="rect">
                      <a:avLst/>
                    </a:prstGeom>
                    <a:noFill/>
                    <a:ln>
                      <a:noFill/>
                    </a:ln>
                  </pic:spPr>
                </pic:pic>
              </a:graphicData>
            </a:graphic>
          </wp:inline>
        </w:drawing>
      </w:r>
    </w:p>
    <w:p w:rsidR="006D5F66" w:rsidRDefault="006D5F66" w:rsidP="006D5F66">
      <w:pPr>
        <w:pStyle w:val="Heading2"/>
      </w:pPr>
      <w:bookmarkStart w:id="93" w:name="_Toc379381164"/>
      <w:r>
        <w:t>Statements – Inference</w:t>
      </w:r>
      <w:bookmarkEnd w:id="93"/>
    </w:p>
    <w:p w:rsidR="006D5F66" w:rsidRDefault="006D5F66" w:rsidP="006D5F66">
      <w:r>
        <w:rPr>
          <w:noProof/>
        </w:rPr>
        <w:drawing>
          <wp:inline distT="0" distB="0" distL="0" distR="0">
            <wp:extent cx="5943600" cy="441375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943600" cy="4413753"/>
                    </a:xfrm>
                    <a:prstGeom prst="rect">
                      <a:avLst/>
                    </a:prstGeom>
                    <a:noFill/>
                    <a:ln>
                      <a:noFill/>
                    </a:ln>
                  </pic:spPr>
                </pic:pic>
              </a:graphicData>
            </a:graphic>
          </wp:inline>
        </w:drawing>
      </w:r>
    </w:p>
    <w:p w:rsidR="006D5F66" w:rsidRDefault="006D5F66" w:rsidP="006D5F66">
      <w:pPr>
        <w:pStyle w:val="Heading2"/>
      </w:pPr>
      <w:bookmarkStart w:id="94" w:name="_Toc379381165"/>
      <w:r>
        <w:t>Statements – Medication</w:t>
      </w:r>
      <w:bookmarkEnd w:id="94"/>
    </w:p>
    <w:p w:rsidR="006D5F66" w:rsidRDefault="006D5F66" w:rsidP="006D5F66">
      <w:r>
        <w:rPr>
          <w:noProof/>
        </w:rPr>
        <w:drawing>
          <wp:inline distT="0" distB="0" distL="0" distR="0">
            <wp:extent cx="5943600" cy="329485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943600" cy="3294855"/>
                    </a:xfrm>
                    <a:prstGeom prst="rect">
                      <a:avLst/>
                    </a:prstGeom>
                    <a:noFill/>
                    <a:ln>
                      <a:noFill/>
                    </a:ln>
                  </pic:spPr>
                </pic:pic>
              </a:graphicData>
            </a:graphic>
          </wp:inline>
        </w:drawing>
      </w:r>
    </w:p>
    <w:p w:rsidR="006D5F66" w:rsidRPr="006D5F66" w:rsidRDefault="006D5F66" w:rsidP="006D5F66">
      <w:pPr>
        <w:pStyle w:val="Heading2"/>
      </w:pPr>
      <w:bookmarkStart w:id="95" w:name="_Toc379381166"/>
      <w:r>
        <w:t>Statements - Observation</w:t>
      </w:r>
      <w:bookmarkEnd w:id="95"/>
    </w:p>
    <w:p w:rsidR="001C3B7E" w:rsidRDefault="006D5F66" w:rsidP="001C3B7E">
      <w:r>
        <w:rPr>
          <w:noProof/>
        </w:rPr>
        <w:drawing>
          <wp:inline distT="0" distB="0" distL="0" distR="0">
            <wp:extent cx="5403850" cy="42227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403850" cy="4222750"/>
                    </a:xfrm>
                    <a:prstGeom prst="rect">
                      <a:avLst/>
                    </a:prstGeom>
                    <a:noFill/>
                    <a:ln>
                      <a:noFill/>
                    </a:ln>
                  </pic:spPr>
                </pic:pic>
              </a:graphicData>
            </a:graphic>
          </wp:inline>
        </w:drawing>
      </w:r>
    </w:p>
    <w:p w:rsidR="006D5F66" w:rsidRDefault="006D5F66" w:rsidP="006D5F66">
      <w:pPr>
        <w:pStyle w:val="Heading2"/>
      </w:pPr>
      <w:bookmarkStart w:id="96" w:name="_Toc379381167"/>
      <w:r>
        <w:t>Statements – Procedure</w:t>
      </w:r>
      <w:bookmarkEnd w:id="96"/>
    </w:p>
    <w:p w:rsidR="006D5F66" w:rsidRPr="006D5F66" w:rsidRDefault="006D5F66" w:rsidP="006D5F66">
      <w:r>
        <w:rPr>
          <w:noProof/>
        </w:rPr>
        <w:drawing>
          <wp:inline distT="0" distB="0" distL="0" distR="0">
            <wp:extent cx="5943600" cy="31104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p w:rsidR="006D5F66" w:rsidRPr="001C3B7E" w:rsidRDefault="006D5F66" w:rsidP="001C3B7E"/>
    <w:sectPr w:rsidR="006D5F66" w:rsidRPr="001C3B7E" w:rsidSect="00F92AC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ECC" w:rsidRDefault="00792ECC" w:rsidP="00713070">
      <w:pPr>
        <w:spacing w:after="0" w:line="240" w:lineRule="auto"/>
      </w:pPr>
      <w:r>
        <w:separator/>
      </w:r>
    </w:p>
  </w:endnote>
  <w:endnote w:type="continuationSeparator" w:id="0">
    <w:p w:rsidR="00792ECC" w:rsidRDefault="00792ECC" w:rsidP="0071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ECC" w:rsidRDefault="00792ECC" w:rsidP="00713070">
      <w:pPr>
        <w:spacing w:after="0" w:line="240" w:lineRule="auto"/>
      </w:pPr>
      <w:r>
        <w:separator/>
      </w:r>
    </w:p>
  </w:footnote>
  <w:footnote w:type="continuationSeparator" w:id="0">
    <w:p w:rsidR="00792ECC" w:rsidRDefault="00792ECC" w:rsidP="00713070">
      <w:pPr>
        <w:spacing w:after="0" w:line="240" w:lineRule="auto"/>
      </w:pPr>
      <w:r>
        <w:continuationSeparator/>
      </w:r>
    </w:p>
  </w:footnote>
  <w:footnote w:id="1">
    <w:p w:rsidR="00F42D4E" w:rsidRDefault="00F42D4E" w:rsidP="00137543">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1" w:history="1">
        <w:r w:rsidRPr="00B32E37">
          <w:rPr>
            <w:rStyle w:val="Hyperlink"/>
          </w:rPr>
          <w:t>XDS</w:t>
        </w:r>
      </w:hyperlink>
      <w:r>
        <w:t>, CDAR2</w:t>
      </w:r>
    </w:p>
  </w:footnote>
  <w:footnote w:id="2">
    <w:p w:rsidR="00F42D4E" w:rsidRDefault="00F42D4E" w:rsidP="00137543">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2" w:history="1">
        <w:r w:rsidRPr="00B32E37">
          <w:rPr>
            <w:rStyle w:val="Hyperlink"/>
          </w:rPr>
          <w:t>XDS</w:t>
        </w:r>
      </w:hyperlink>
      <w:r>
        <w:t>, CDAR2</w:t>
      </w:r>
    </w:p>
  </w:footnote>
  <w:footnote w:id="3">
    <w:p w:rsidR="00F42D4E" w:rsidRDefault="00F42D4E" w:rsidP="00137543">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3" w:history="1">
        <w:r w:rsidRPr="00B32E37">
          <w:rPr>
            <w:rStyle w:val="Hyperlink"/>
          </w:rPr>
          <w:t>XDS</w:t>
        </w:r>
      </w:hyperlink>
      <w:r>
        <w:t>, CDAR2</w:t>
      </w:r>
    </w:p>
  </w:footnote>
  <w:footnote w:id="4">
    <w:p w:rsidR="00F42D4E" w:rsidRDefault="00F42D4E" w:rsidP="00137543">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4" w:history="1">
        <w:r w:rsidRPr="00B32E37">
          <w:rPr>
            <w:rStyle w:val="Hyperlink"/>
          </w:rPr>
          <w:t>XDS</w:t>
        </w:r>
      </w:hyperlink>
      <w:r>
        <w:t>, CDAR2</w:t>
      </w:r>
    </w:p>
  </w:footnote>
  <w:footnote w:id="5">
    <w:p w:rsidR="00F42D4E" w:rsidRDefault="00F42D4E" w:rsidP="005006CE">
      <w:pPr>
        <w:pStyle w:val="FootnoteText"/>
      </w:pPr>
      <w:r w:rsidRPr="00B32E37">
        <w:rPr>
          <w:rStyle w:val="FootnoteReference"/>
        </w:rPr>
        <w:footnoteRef/>
      </w:r>
      <w:r w:rsidRPr="00B32E37">
        <w:rPr>
          <w:b/>
        </w:rPr>
        <w:t>Note:</w:t>
      </w:r>
      <w:r w:rsidRPr="00B32E37">
        <w:t xml:space="preserve"> examples of data elements for document metadata based access can be found in the following types of profiles: </w:t>
      </w:r>
      <w:hyperlink r:id="rId5" w:history="1">
        <w:r w:rsidRPr="00B32E37">
          <w:rPr>
            <w:rStyle w:val="Hyperlink"/>
          </w:rPr>
          <w:t>XDS</w:t>
        </w:r>
      </w:hyperlink>
      <w:r>
        <w:t>, CDAR2</w:t>
      </w:r>
    </w:p>
  </w:footnote>
  <w:footnote w:id="6">
    <w:p w:rsidR="00F42D4E" w:rsidRDefault="00F42D4E">
      <w:pPr>
        <w:pStyle w:val="FootnoteText"/>
      </w:pPr>
      <w:r>
        <w:rPr>
          <w:rStyle w:val="FootnoteReference"/>
        </w:rPr>
        <w:footnoteRef/>
      </w:r>
      <w:r>
        <w:t xml:space="preserve"> Note: In addition to using the actual data elements and their values, absence of data can be queried based on the platform specific implementation such as NullFlavors and Negation Indicators in HL7.</w:t>
      </w:r>
    </w:p>
  </w:footnote>
  <w:footnote w:id="7">
    <w:p w:rsidR="00F42D4E" w:rsidRPr="00153930" w:rsidRDefault="00F42D4E" w:rsidP="00CE6787">
      <w:pPr>
        <w:pStyle w:val="Footer"/>
        <w:tabs>
          <w:tab w:val="clear" w:pos="4680"/>
          <w:tab w:val="clear" w:pos="9360"/>
          <w:tab w:val="center" w:pos="4320"/>
          <w:tab w:val="right" w:pos="8640"/>
        </w:tabs>
        <w:rPr>
          <w:noProof/>
          <w:sz w:val="20"/>
          <w:szCs w:val="20"/>
        </w:rPr>
      </w:pPr>
      <w:r>
        <w:rPr>
          <w:rStyle w:val="FootnoteReference"/>
        </w:rPr>
        <w:footnoteRef/>
      </w:r>
      <w:r>
        <w:t xml:space="preserve"> </w:t>
      </w:r>
      <w:r w:rsidRPr="00EB6060">
        <w:rPr>
          <w:b/>
          <w:sz w:val="20"/>
          <w:szCs w:val="20"/>
        </w:rPr>
        <w:t xml:space="preserve">Note: </w:t>
      </w:r>
      <w:r w:rsidRPr="00153930">
        <w:rPr>
          <w:noProof/>
          <w:sz w:val="20"/>
          <w:szCs w:val="20"/>
        </w:rPr>
        <w:t xml:space="preserve">Data Elements have been cited from EHR Certification Criteria and can be found </w:t>
      </w:r>
      <w:hyperlink r:id="rId6" w:history="1">
        <w:r w:rsidRPr="00153930">
          <w:rPr>
            <w:rStyle w:val="Hyperlink"/>
            <w:noProof/>
            <w:sz w:val="20"/>
            <w:szCs w:val="20"/>
          </w:rPr>
          <w:t>here</w:t>
        </w:r>
      </w:hyperlink>
      <w:r w:rsidRPr="00153930">
        <w:rPr>
          <w:noProof/>
          <w:sz w:val="20"/>
          <w:szCs w:val="20"/>
        </w:rPr>
        <w:t>.</w:t>
      </w:r>
      <w:r w:rsidRPr="00153930">
        <w:t xml:space="preserve"> </w:t>
      </w:r>
    </w:p>
  </w:footnote>
  <w:footnote w:id="8">
    <w:p w:rsidR="00F42D4E" w:rsidRDefault="00F42D4E">
      <w:pPr>
        <w:pStyle w:val="FootnoteText"/>
      </w:pPr>
      <w:r>
        <w:rPr>
          <w:rStyle w:val="FootnoteReference"/>
        </w:rPr>
        <w:footnoteRef/>
      </w:r>
      <w:r>
        <w:t xml:space="preserve"> Note: </w:t>
      </w:r>
      <w:r w:rsidRPr="000E6788">
        <w:t xml:space="preserve">The following is a link to </w:t>
      </w:r>
      <w:hyperlink r:id="rId7" w:history="1">
        <w:r w:rsidRPr="000E6788">
          <w:rPr>
            <w:rStyle w:val="Hyperlink"/>
            <w:color w:val="auto"/>
          </w:rPr>
          <w:t>US FACA HITPC recommendations to US ONC</w:t>
        </w:r>
      </w:hyperlink>
      <w:r w:rsidRPr="000E6788">
        <w:t xml:space="preserve"> regarding queries which may influence the usage of DAF in the United States</w:t>
      </w:r>
      <w:r>
        <w:t>.</w:t>
      </w:r>
    </w:p>
  </w:footnote>
  <w:footnote w:id="9">
    <w:p w:rsidR="00F42D4E" w:rsidRDefault="00F42D4E">
      <w:pPr>
        <w:pStyle w:val="FootnoteText"/>
      </w:pPr>
      <w:r>
        <w:rPr>
          <w:rStyle w:val="FootnoteReference"/>
        </w:rPr>
        <w:footnoteRef/>
      </w:r>
      <w:r>
        <w:t xml:space="preserve"> Note: Most of the query request / response information was derived based on existing IHE profiles.</w:t>
      </w:r>
    </w:p>
  </w:footnote>
  <w:footnote w:id="10">
    <w:p w:rsidR="00F42D4E" w:rsidRDefault="00F42D4E" w:rsidP="007130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8" w:history="1">
        <w:r w:rsidRPr="00B32E37">
          <w:rPr>
            <w:rStyle w:val="Hyperlink"/>
          </w:rPr>
          <w:t>XDS</w:t>
        </w:r>
      </w:hyperlink>
      <w:r>
        <w:t>, CDAR2</w:t>
      </w:r>
    </w:p>
  </w:footnote>
  <w:footnote w:id="11">
    <w:p w:rsidR="00F42D4E" w:rsidRDefault="00F42D4E" w:rsidP="007130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9" w:history="1">
        <w:r w:rsidRPr="00B32E37">
          <w:rPr>
            <w:rStyle w:val="Hyperlink"/>
          </w:rPr>
          <w:t>XDS</w:t>
        </w:r>
      </w:hyperlink>
      <w:r>
        <w:t>, CDAR2</w:t>
      </w:r>
    </w:p>
  </w:footnote>
  <w:footnote w:id="12">
    <w:p w:rsidR="00F42D4E" w:rsidRDefault="00F42D4E" w:rsidP="007130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10" w:history="1">
        <w:r w:rsidRPr="00B32E37">
          <w:rPr>
            <w:rStyle w:val="Hyperlink"/>
          </w:rPr>
          <w:t>XDS</w:t>
        </w:r>
      </w:hyperlink>
      <w:r>
        <w:t>, CDAR2</w:t>
      </w:r>
    </w:p>
  </w:footnote>
  <w:footnote w:id="13">
    <w:p w:rsidR="00F42D4E" w:rsidRDefault="00F42D4E" w:rsidP="007130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11" w:history="1">
        <w:r w:rsidRPr="00B32E37">
          <w:rPr>
            <w:rStyle w:val="Hyperlink"/>
          </w:rPr>
          <w:t>XDS</w:t>
        </w:r>
      </w:hyperlink>
      <w:r>
        <w:t>, CDAR2</w:t>
      </w:r>
    </w:p>
  </w:footnote>
  <w:footnote w:id="14">
    <w:p w:rsidR="00F42D4E" w:rsidRDefault="00F42D4E" w:rsidP="00713070">
      <w:pPr>
        <w:pStyle w:val="FootnoteText"/>
      </w:pPr>
      <w:r w:rsidRPr="00B32E37">
        <w:rPr>
          <w:rStyle w:val="FootnoteReference"/>
        </w:rPr>
        <w:footnoteRef/>
      </w:r>
      <w:r w:rsidRPr="00B32E37">
        <w:rPr>
          <w:b/>
        </w:rPr>
        <w:t>Note:</w:t>
      </w:r>
      <w:r w:rsidRPr="00B32E37">
        <w:t xml:space="preserve"> examples of data elements for document metadata based access can be found in the following types of profiles: </w:t>
      </w:r>
      <w:hyperlink r:id="rId12" w:history="1">
        <w:r w:rsidRPr="00B32E37">
          <w:rPr>
            <w:rStyle w:val="Hyperlink"/>
          </w:rPr>
          <w:t>XDS</w:t>
        </w:r>
      </w:hyperlink>
      <w:r>
        <w:t>, CDAR2</w:t>
      </w:r>
    </w:p>
  </w:footnote>
  <w:footnote w:id="15">
    <w:p w:rsidR="00F42D4E" w:rsidRDefault="00F42D4E" w:rsidP="00713070">
      <w:pPr>
        <w:pStyle w:val="FootnoteText"/>
      </w:pPr>
      <w:r>
        <w:rPr>
          <w:rStyle w:val="FootnoteReference"/>
        </w:rPr>
        <w:footnoteRef/>
      </w:r>
      <w:r>
        <w:t xml:space="preserve"> </w:t>
      </w:r>
      <w:r w:rsidRPr="000A7844">
        <w:rPr>
          <w:b/>
        </w:rPr>
        <w:t>Note:</w:t>
      </w:r>
      <w:r w:rsidRPr="000A7844">
        <w:t xml:space="preserve"> The initial list of data elements are derived from MU2 data elements whose definitions can be accessed </w:t>
      </w:r>
      <w:hyperlink r:id="rId13" w:anchor="t-2" w:history="1">
        <w:r w:rsidRPr="000A7844">
          <w:rPr>
            <w:rStyle w:val="Hyperlink"/>
          </w:rPr>
          <w:t>here</w:t>
        </w:r>
      </w:hyperlink>
      <w:r>
        <w:t>. Data elements numbered 1-18 are from the MU2 data elements.</w:t>
      </w:r>
    </w:p>
  </w:footnote>
  <w:footnote w:id="16">
    <w:p w:rsidR="00F42D4E" w:rsidRPr="00153930" w:rsidRDefault="00F42D4E" w:rsidP="00713070">
      <w:pPr>
        <w:pStyle w:val="Footer"/>
        <w:tabs>
          <w:tab w:val="clear" w:pos="4680"/>
          <w:tab w:val="clear" w:pos="9360"/>
          <w:tab w:val="center" w:pos="4320"/>
          <w:tab w:val="right" w:pos="8640"/>
        </w:tabs>
        <w:rPr>
          <w:noProof/>
          <w:sz w:val="20"/>
          <w:szCs w:val="20"/>
        </w:rPr>
      </w:pPr>
      <w:r>
        <w:rPr>
          <w:rStyle w:val="FootnoteReference"/>
        </w:rPr>
        <w:footnoteRef/>
      </w:r>
      <w:r>
        <w:t xml:space="preserve"> </w:t>
      </w:r>
      <w:r w:rsidRPr="00EB6060">
        <w:rPr>
          <w:b/>
          <w:sz w:val="20"/>
          <w:szCs w:val="20"/>
        </w:rPr>
        <w:t xml:space="preserve">Note: </w:t>
      </w:r>
      <w:r w:rsidRPr="00153930">
        <w:rPr>
          <w:noProof/>
          <w:sz w:val="20"/>
          <w:szCs w:val="20"/>
        </w:rPr>
        <w:t xml:space="preserve">Data Elements in Blue Text have been cited from EHR Certification Criteria and can be found </w:t>
      </w:r>
      <w:hyperlink r:id="rId14" w:history="1">
        <w:r w:rsidRPr="00153930">
          <w:rPr>
            <w:rStyle w:val="Hyperlink"/>
            <w:noProof/>
            <w:sz w:val="20"/>
            <w:szCs w:val="20"/>
          </w:rPr>
          <w:t>here</w:t>
        </w:r>
      </w:hyperlink>
      <w:r w:rsidRPr="00153930">
        <w:rPr>
          <w:noProof/>
          <w:sz w:val="20"/>
          <w:szCs w:val="20"/>
        </w:rPr>
        <w:t>.</w:t>
      </w:r>
      <w:r w:rsidRPr="00153930">
        <w:t xml:space="preserve"> </w:t>
      </w:r>
      <w:r w:rsidRPr="00153930">
        <w:rPr>
          <w:sz w:val="20"/>
          <w:szCs w:val="20"/>
        </w:rPr>
        <w:t xml:space="preserve">Data elements numbered </w:t>
      </w:r>
      <w:r>
        <w:rPr>
          <w:sz w:val="20"/>
          <w:szCs w:val="20"/>
        </w:rPr>
        <w:t>19</w:t>
      </w:r>
      <w:r w:rsidRPr="00153930">
        <w:rPr>
          <w:sz w:val="20"/>
          <w:szCs w:val="20"/>
        </w:rPr>
        <w:t>-</w:t>
      </w:r>
      <w:r>
        <w:rPr>
          <w:sz w:val="20"/>
          <w:szCs w:val="20"/>
        </w:rPr>
        <w:t xml:space="preserve">36 </w:t>
      </w:r>
      <w:r w:rsidRPr="00153930">
        <w:rPr>
          <w:sz w:val="20"/>
          <w:szCs w:val="20"/>
        </w:rPr>
        <w:t>are from the</w:t>
      </w:r>
      <w:r>
        <w:rPr>
          <w:sz w:val="20"/>
          <w:szCs w:val="20"/>
        </w:rPr>
        <w:t xml:space="preserve"> EHR Certification Criteria.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3EF1"/>
    <w:multiLevelType w:val="hybridMultilevel"/>
    <w:tmpl w:val="EE480588"/>
    <w:lvl w:ilvl="0" w:tplc="B20AE0AE">
      <w:start w:val="1"/>
      <w:numFmt w:val="bullet"/>
      <w:lvlText w:val="–"/>
      <w:lvlJc w:val="left"/>
      <w:pPr>
        <w:tabs>
          <w:tab w:val="num" w:pos="720"/>
        </w:tabs>
        <w:ind w:left="720" w:hanging="360"/>
      </w:pPr>
      <w:rPr>
        <w:rFonts w:ascii="Arial" w:hAnsi="Arial" w:hint="default"/>
      </w:rPr>
    </w:lvl>
    <w:lvl w:ilvl="1" w:tplc="EDE88510">
      <w:start w:val="1"/>
      <w:numFmt w:val="bullet"/>
      <w:lvlText w:val="–"/>
      <w:lvlJc w:val="left"/>
      <w:pPr>
        <w:tabs>
          <w:tab w:val="num" w:pos="1440"/>
        </w:tabs>
        <w:ind w:left="1440" w:hanging="360"/>
      </w:pPr>
      <w:rPr>
        <w:rFonts w:ascii="Arial" w:hAnsi="Arial" w:hint="default"/>
      </w:rPr>
    </w:lvl>
    <w:lvl w:ilvl="2" w:tplc="5B8EBFCE" w:tentative="1">
      <w:start w:val="1"/>
      <w:numFmt w:val="bullet"/>
      <w:lvlText w:val="–"/>
      <w:lvlJc w:val="left"/>
      <w:pPr>
        <w:tabs>
          <w:tab w:val="num" w:pos="2160"/>
        </w:tabs>
        <w:ind w:left="2160" w:hanging="360"/>
      </w:pPr>
      <w:rPr>
        <w:rFonts w:ascii="Arial" w:hAnsi="Arial" w:hint="default"/>
      </w:rPr>
    </w:lvl>
    <w:lvl w:ilvl="3" w:tplc="BE4C104E" w:tentative="1">
      <w:start w:val="1"/>
      <w:numFmt w:val="bullet"/>
      <w:lvlText w:val="–"/>
      <w:lvlJc w:val="left"/>
      <w:pPr>
        <w:tabs>
          <w:tab w:val="num" w:pos="2880"/>
        </w:tabs>
        <w:ind w:left="2880" w:hanging="360"/>
      </w:pPr>
      <w:rPr>
        <w:rFonts w:ascii="Arial" w:hAnsi="Arial" w:hint="default"/>
      </w:rPr>
    </w:lvl>
    <w:lvl w:ilvl="4" w:tplc="DE085FC2" w:tentative="1">
      <w:start w:val="1"/>
      <w:numFmt w:val="bullet"/>
      <w:lvlText w:val="–"/>
      <w:lvlJc w:val="left"/>
      <w:pPr>
        <w:tabs>
          <w:tab w:val="num" w:pos="3600"/>
        </w:tabs>
        <w:ind w:left="3600" w:hanging="360"/>
      </w:pPr>
      <w:rPr>
        <w:rFonts w:ascii="Arial" w:hAnsi="Arial" w:hint="default"/>
      </w:rPr>
    </w:lvl>
    <w:lvl w:ilvl="5" w:tplc="149E3770" w:tentative="1">
      <w:start w:val="1"/>
      <w:numFmt w:val="bullet"/>
      <w:lvlText w:val="–"/>
      <w:lvlJc w:val="left"/>
      <w:pPr>
        <w:tabs>
          <w:tab w:val="num" w:pos="4320"/>
        </w:tabs>
        <w:ind w:left="4320" w:hanging="360"/>
      </w:pPr>
      <w:rPr>
        <w:rFonts w:ascii="Arial" w:hAnsi="Arial" w:hint="default"/>
      </w:rPr>
    </w:lvl>
    <w:lvl w:ilvl="6" w:tplc="40AEB84E" w:tentative="1">
      <w:start w:val="1"/>
      <w:numFmt w:val="bullet"/>
      <w:lvlText w:val="–"/>
      <w:lvlJc w:val="left"/>
      <w:pPr>
        <w:tabs>
          <w:tab w:val="num" w:pos="5040"/>
        </w:tabs>
        <w:ind w:left="5040" w:hanging="360"/>
      </w:pPr>
      <w:rPr>
        <w:rFonts w:ascii="Arial" w:hAnsi="Arial" w:hint="default"/>
      </w:rPr>
    </w:lvl>
    <w:lvl w:ilvl="7" w:tplc="3B0A3D84" w:tentative="1">
      <w:start w:val="1"/>
      <w:numFmt w:val="bullet"/>
      <w:lvlText w:val="–"/>
      <w:lvlJc w:val="left"/>
      <w:pPr>
        <w:tabs>
          <w:tab w:val="num" w:pos="5760"/>
        </w:tabs>
        <w:ind w:left="5760" w:hanging="360"/>
      </w:pPr>
      <w:rPr>
        <w:rFonts w:ascii="Arial" w:hAnsi="Arial" w:hint="default"/>
      </w:rPr>
    </w:lvl>
    <w:lvl w:ilvl="8" w:tplc="59627420" w:tentative="1">
      <w:start w:val="1"/>
      <w:numFmt w:val="bullet"/>
      <w:lvlText w:val="–"/>
      <w:lvlJc w:val="left"/>
      <w:pPr>
        <w:tabs>
          <w:tab w:val="num" w:pos="6480"/>
        </w:tabs>
        <w:ind w:left="6480" w:hanging="360"/>
      </w:pPr>
      <w:rPr>
        <w:rFonts w:ascii="Arial" w:hAnsi="Arial" w:hint="default"/>
      </w:rPr>
    </w:lvl>
  </w:abstractNum>
  <w:abstractNum w:abstractNumId="1">
    <w:nsid w:val="0C387F0E"/>
    <w:multiLevelType w:val="hybridMultilevel"/>
    <w:tmpl w:val="0768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26067"/>
    <w:multiLevelType w:val="hybridMultilevel"/>
    <w:tmpl w:val="A226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13C5F"/>
    <w:multiLevelType w:val="hybridMultilevel"/>
    <w:tmpl w:val="AC604A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21F93"/>
    <w:multiLevelType w:val="hybridMultilevel"/>
    <w:tmpl w:val="37E82544"/>
    <w:lvl w:ilvl="0" w:tplc="949C9BEC">
      <w:start w:val="1"/>
      <w:numFmt w:val="decimal"/>
      <w:lvlText w:val="%1."/>
      <w:lvlJc w:val="left"/>
      <w:pPr>
        <w:ind w:left="720" w:hanging="360"/>
      </w:pPr>
      <w:rPr>
        <w:rFonts w:ascii="Arial" w:eastAsia="MS PGothic" w:hAnsi="Arial" w:cs="MS PGothic"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C33DB"/>
    <w:multiLevelType w:val="hybridMultilevel"/>
    <w:tmpl w:val="3CA6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535EE"/>
    <w:multiLevelType w:val="hybridMultilevel"/>
    <w:tmpl w:val="651C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005E4"/>
    <w:multiLevelType w:val="hybridMultilevel"/>
    <w:tmpl w:val="75EC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6100D"/>
    <w:multiLevelType w:val="hybridMultilevel"/>
    <w:tmpl w:val="8F6EE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60C5E"/>
    <w:multiLevelType w:val="hybridMultilevel"/>
    <w:tmpl w:val="5A5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30A5F"/>
    <w:multiLevelType w:val="hybridMultilevel"/>
    <w:tmpl w:val="308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D3F32"/>
    <w:multiLevelType w:val="hybridMultilevel"/>
    <w:tmpl w:val="20A2528E"/>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417787"/>
    <w:multiLevelType w:val="hybridMultilevel"/>
    <w:tmpl w:val="8BDE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43CA9"/>
    <w:multiLevelType w:val="hybridMultilevel"/>
    <w:tmpl w:val="B3EAC0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4046BC"/>
    <w:multiLevelType w:val="multilevel"/>
    <w:tmpl w:val="B3A0B6B6"/>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59D58F3"/>
    <w:multiLevelType w:val="hybridMultilevel"/>
    <w:tmpl w:val="40A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0805F7"/>
    <w:multiLevelType w:val="hybridMultilevel"/>
    <w:tmpl w:val="0664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3358D"/>
    <w:multiLevelType w:val="multilevel"/>
    <w:tmpl w:val="1A9674B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1C075E3"/>
    <w:multiLevelType w:val="hybridMultilevel"/>
    <w:tmpl w:val="D2E0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E44E78"/>
    <w:multiLevelType w:val="hybridMultilevel"/>
    <w:tmpl w:val="172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A5CD6"/>
    <w:multiLevelType w:val="hybridMultilevel"/>
    <w:tmpl w:val="AF64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C185D"/>
    <w:multiLevelType w:val="hybridMultilevel"/>
    <w:tmpl w:val="E03A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B3C08"/>
    <w:multiLevelType w:val="hybridMultilevel"/>
    <w:tmpl w:val="A1A0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D1898"/>
    <w:multiLevelType w:val="hybridMultilevel"/>
    <w:tmpl w:val="5C6E446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616F1FBD"/>
    <w:multiLevelType w:val="hybridMultilevel"/>
    <w:tmpl w:val="8CE0F904"/>
    <w:lvl w:ilvl="0" w:tplc="B3FC7834">
      <w:start w:val="1"/>
      <w:numFmt w:val="decimal"/>
      <w:lvlText w:val="%1."/>
      <w:lvlJc w:val="left"/>
      <w:pPr>
        <w:tabs>
          <w:tab w:val="num" w:pos="720"/>
        </w:tabs>
        <w:ind w:left="720" w:hanging="360"/>
      </w:pPr>
    </w:lvl>
    <w:lvl w:ilvl="1" w:tplc="C35EA9BE" w:tentative="1">
      <w:start w:val="1"/>
      <w:numFmt w:val="decimal"/>
      <w:lvlText w:val="%2."/>
      <w:lvlJc w:val="left"/>
      <w:pPr>
        <w:tabs>
          <w:tab w:val="num" w:pos="1440"/>
        </w:tabs>
        <w:ind w:left="1440" w:hanging="360"/>
      </w:pPr>
    </w:lvl>
    <w:lvl w:ilvl="2" w:tplc="809429F6" w:tentative="1">
      <w:start w:val="1"/>
      <w:numFmt w:val="decimal"/>
      <w:lvlText w:val="%3."/>
      <w:lvlJc w:val="left"/>
      <w:pPr>
        <w:tabs>
          <w:tab w:val="num" w:pos="2160"/>
        </w:tabs>
        <w:ind w:left="2160" w:hanging="360"/>
      </w:pPr>
    </w:lvl>
    <w:lvl w:ilvl="3" w:tplc="503C6AE8" w:tentative="1">
      <w:start w:val="1"/>
      <w:numFmt w:val="decimal"/>
      <w:lvlText w:val="%4."/>
      <w:lvlJc w:val="left"/>
      <w:pPr>
        <w:tabs>
          <w:tab w:val="num" w:pos="2880"/>
        </w:tabs>
        <w:ind w:left="2880" w:hanging="360"/>
      </w:pPr>
    </w:lvl>
    <w:lvl w:ilvl="4" w:tplc="CB504DA8" w:tentative="1">
      <w:start w:val="1"/>
      <w:numFmt w:val="decimal"/>
      <w:lvlText w:val="%5."/>
      <w:lvlJc w:val="left"/>
      <w:pPr>
        <w:tabs>
          <w:tab w:val="num" w:pos="3600"/>
        </w:tabs>
        <w:ind w:left="3600" w:hanging="360"/>
      </w:pPr>
    </w:lvl>
    <w:lvl w:ilvl="5" w:tplc="91C00AB4" w:tentative="1">
      <w:start w:val="1"/>
      <w:numFmt w:val="decimal"/>
      <w:lvlText w:val="%6."/>
      <w:lvlJc w:val="left"/>
      <w:pPr>
        <w:tabs>
          <w:tab w:val="num" w:pos="4320"/>
        </w:tabs>
        <w:ind w:left="4320" w:hanging="360"/>
      </w:pPr>
    </w:lvl>
    <w:lvl w:ilvl="6" w:tplc="FA343AFE" w:tentative="1">
      <w:start w:val="1"/>
      <w:numFmt w:val="decimal"/>
      <w:lvlText w:val="%7."/>
      <w:lvlJc w:val="left"/>
      <w:pPr>
        <w:tabs>
          <w:tab w:val="num" w:pos="5040"/>
        </w:tabs>
        <w:ind w:left="5040" w:hanging="360"/>
      </w:pPr>
    </w:lvl>
    <w:lvl w:ilvl="7" w:tplc="7DB62466" w:tentative="1">
      <w:start w:val="1"/>
      <w:numFmt w:val="decimal"/>
      <w:lvlText w:val="%8."/>
      <w:lvlJc w:val="left"/>
      <w:pPr>
        <w:tabs>
          <w:tab w:val="num" w:pos="5760"/>
        </w:tabs>
        <w:ind w:left="5760" w:hanging="360"/>
      </w:pPr>
    </w:lvl>
    <w:lvl w:ilvl="8" w:tplc="C5C80A8C" w:tentative="1">
      <w:start w:val="1"/>
      <w:numFmt w:val="decimal"/>
      <w:lvlText w:val="%9."/>
      <w:lvlJc w:val="left"/>
      <w:pPr>
        <w:tabs>
          <w:tab w:val="num" w:pos="6480"/>
        </w:tabs>
        <w:ind w:left="6480" w:hanging="360"/>
      </w:pPr>
    </w:lvl>
  </w:abstractNum>
  <w:abstractNum w:abstractNumId="25">
    <w:nsid w:val="62A402CC"/>
    <w:multiLevelType w:val="hybridMultilevel"/>
    <w:tmpl w:val="0A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3E0A68"/>
    <w:multiLevelType w:val="hybridMultilevel"/>
    <w:tmpl w:val="CF6027C4"/>
    <w:lvl w:ilvl="0" w:tplc="D056EF02">
      <w:start w:val="1"/>
      <w:numFmt w:val="bullet"/>
      <w:lvlText w:val="–"/>
      <w:lvlJc w:val="left"/>
      <w:pPr>
        <w:tabs>
          <w:tab w:val="num" w:pos="720"/>
        </w:tabs>
        <w:ind w:left="720" w:hanging="360"/>
      </w:pPr>
      <w:rPr>
        <w:rFonts w:ascii="Arial" w:hAnsi="Arial" w:hint="default"/>
      </w:rPr>
    </w:lvl>
    <w:lvl w:ilvl="1" w:tplc="E02A285E">
      <w:start w:val="1"/>
      <w:numFmt w:val="bullet"/>
      <w:lvlText w:val="–"/>
      <w:lvlJc w:val="left"/>
      <w:pPr>
        <w:tabs>
          <w:tab w:val="num" w:pos="1440"/>
        </w:tabs>
        <w:ind w:left="1440" w:hanging="360"/>
      </w:pPr>
      <w:rPr>
        <w:rFonts w:ascii="Arial" w:hAnsi="Arial" w:hint="default"/>
      </w:rPr>
    </w:lvl>
    <w:lvl w:ilvl="2" w:tplc="26144C50" w:tentative="1">
      <w:start w:val="1"/>
      <w:numFmt w:val="bullet"/>
      <w:lvlText w:val="–"/>
      <w:lvlJc w:val="left"/>
      <w:pPr>
        <w:tabs>
          <w:tab w:val="num" w:pos="2160"/>
        </w:tabs>
        <w:ind w:left="2160" w:hanging="360"/>
      </w:pPr>
      <w:rPr>
        <w:rFonts w:ascii="Arial" w:hAnsi="Arial" w:hint="default"/>
      </w:rPr>
    </w:lvl>
    <w:lvl w:ilvl="3" w:tplc="27265734" w:tentative="1">
      <w:start w:val="1"/>
      <w:numFmt w:val="bullet"/>
      <w:lvlText w:val="–"/>
      <w:lvlJc w:val="left"/>
      <w:pPr>
        <w:tabs>
          <w:tab w:val="num" w:pos="2880"/>
        </w:tabs>
        <w:ind w:left="2880" w:hanging="360"/>
      </w:pPr>
      <w:rPr>
        <w:rFonts w:ascii="Arial" w:hAnsi="Arial" w:hint="default"/>
      </w:rPr>
    </w:lvl>
    <w:lvl w:ilvl="4" w:tplc="E25A19D2" w:tentative="1">
      <w:start w:val="1"/>
      <w:numFmt w:val="bullet"/>
      <w:lvlText w:val="–"/>
      <w:lvlJc w:val="left"/>
      <w:pPr>
        <w:tabs>
          <w:tab w:val="num" w:pos="3600"/>
        </w:tabs>
        <w:ind w:left="3600" w:hanging="360"/>
      </w:pPr>
      <w:rPr>
        <w:rFonts w:ascii="Arial" w:hAnsi="Arial" w:hint="default"/>
      </w:rPr>
    </w:lvl>
    <w:lvl w:ilvl="5" w:tplc="DBA633A8" w:tentative="1">
      <w:start w:val="1"/>
      <w:numFmt w:val="bullet"/>
      <w:lvlText w:val="–"/>
      <w:lvlJc w:val="left"/>
      <w:pPr>
        <w:tabs>
          <w:tab w:val="num" w:pos="4320"/>
        </w:tabs>
        <w:ind w:left="4320" w:hanging="360"/>
      </w:pPr>
      <w:rPr>
        <w:rFonts w:ascii="Arial" w:hAnsi="Arial" w:hint="default"/>
      </w:rPr>
    </w:lvl>
    <w:lvl w:ilvl="6" w:tplc="1FA2EEEA" w:tentative="1">
      <w:start w:val="1"/>
      <w:numFmt w:val="bullet"/>
      <w:lvlText w:val="–"/>
      <w:lvlJc w:val="left"/>
      <w:pPr>
        <w:tabs>
          <w:tab w:val="num" w:pos="5040"/>
        </w:tabs>
        <w:ind w:left="5040" w:hanging="360"/>
      </w:pPr>
      <w:rPr>
        <w:rFonts w:ascii="Arial" w:hAnsi="Arial" w:hint="default"/>
      </w:rPr>
    </w:lvl>
    <w:lvl w:ilvl="7" w:tplc="05421D7A" w:tentative="1">
      <w:start w:val="1"/>
      <w:numFmt w:val="bullet"/>
      <w:lvlText w:val="–"/>
      <w:lvlJc w:val="left"/>
      <w:pPr>
        <w:tabs>
          <w:tab w:val="num" w:pos="5760"/>
        </w:tabs>
        <w:ind w:left="5760" w:hanging="360"/>
      </w:pPr>
      <w:rPr>
        <w:rFonts w:ascii="Arial" w:hAnsi="Arial" w:hint="default"/>
      </w:rPr>
    </w:lvl>
    <w:lvl w:ilvl="8" w:tplc="3A4244E4" w:tentative="1">
      <w:start w:val="1"/>
      <w:numFmt w:val="bullet"/>
      <w:lvlText w:val="–"/>
      <w:lvlJc w:val="left"/>
      <w:pPr>
        <w:tabs>
          <w:tab w:val="num" w:pos="6480"/>
        </w:tabs>
        <w:ind w:left="6480" w:hanging="360"/>
      </w:pPr>
      <w:rPr>
        <w:rFonts w:ascii="Arial" w:hAnsi="Arial" w:hint="default"/>
      </w:rPr>
    </w:lvl>
  </w:abstractNum>
  <w:abstractNum w:abstractNumId="27">
    <w:nsid w:val="68055530"/>
    <w:multiLevelType w:val="hybridMultilevel"/>
    <w:tmpl w:val="CDAE1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6BAE94AC">
      <w:numFmt w:val="bullet"/>
      <w:lvlText w:val="-"/>
      <w:lvlJc w:val="left"/>
      <w:pPr>
        <w:ind w:left="2520" w:hanging="360"/>
      </w:pPr>
      <w:rPr>
        <w:rFonts w:ascii="Calibri" w:eastAsiaTheme="minorEastAsia"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EC6AA1"/>
    <w:multiLevelType w:val="hybridMultilevel"/>
    <w:tmpl w:val="E0F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6"/>
  </w:num>
  <w:num w:numId="4">
    <w:abstractNumId w:val="12"/>
  </w:num>
  <w:num w:numId="5">
    <w:abstractNumId w:val="0"/>
  </w:num>
  <w:num w:numId="6">
    <w:abstractNumId w:val="26"/>
  </w:num>
  <w:num w:numId="7">
    <w:abstractNumId w:val="18"/>
  </w:num>
  <w:num w:numId="8">
    <w:abstractNumId w:val="22"/>
  </w:num>
  <w:num w:numId="9">
    <w:abstractNumId w:val="6"/>
  </w:num>
  <w:num w:numId="10">
    <w:abstractNumId w:val="21"/>
  </w:num>
  <w:num w:numId="11">
    <w:abstractNumId w:val="17"/>
  </w:num>
  <w:num w:numId="12">
    <w:abstractNumId w:val="8"/>
  </w:num>
  <w:num w:numId="13">
    <w:abstractNumId w:val="13"/>
  </w:num>
  <w:num w:numId="14">
    <w:abstractNumId w:val="27"/>
  </w:num>
  <w:num w:numId="15">
    <w:abstractNumId w:val="24"/>
  </w:num>
  <w:num w:numId="16">
    <w:abstractNumId w:val="23"/>
  </w:num>
  <w:num w:numId="17">
    <w:abstractNumId w:val="14"/>
  </w:num>
  <w:num w:numId="18">
    <w:abstractNumId w:val="5"/>
  </w:num>
  <w:num w:numId="19">
    <w:abstractNumId w:val="20"/>
  </w:num>
  <w:num w:numId="20">
    <w:abstractNumId w:val="2"/>
  </w:num>
  <w:num w:numId="21">
    <w:abstractNumId w:val="1"/>
  </w:num>
  <w:num w:numId="22">
    <w:abstractNumId w:val="4"/>
  </w:num>
  <w:num w:numId="23">
    <w:abstractNumId w:val="9"/>
  </w:num>
  <w:num w:numId="24">
    <w:abstractNumId w:val="28"/>
  </w:num>
  <w:num w:numId="25">
    <w:abstractNumId w:val="19"/>
  </w:num>
  <w:num w:numId="26">
    <w:abstractNumId w:val="10"/>
  </w:num>
  <w:num w:numId="27">
    <w:abstractNumId w:val="25"/>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67"/>
    <w:rsid w:val="00007E4D"/>
    <w:rsid w:val="000114C1"/>
    <w:rsid w:val="00012FF8"/>
    <w:rsid w:val="000154ED"/>
    <w:rsid w:val="0001786E"/>
    <w:rsid w:val="000206E5"/>
    <w:rsid w:val="00027FB0"/>
    <w:rsid w:val="000305E5"/>
    <w:rsid w:val="000334CA"/>
    <w:rsid w:val="00034392"/>
    <w:rsid w:val="00035D1A"/>
    <w:rsid w:val="00037553"/>
    <w:rsid w:val="00040C68"/>
    <w:rsid w:val="00044EA8"/>
    <w:rsid w:val="00045106"/>
    <w:rsid w:val="0005528A"/>
    <w:rsid w:val="000556B1"/>
    <w:rsid w:val="0006381E"/>
    <w:rsid w:val="00072108"/>
    <w:rsid w:val="00072A4E"/>
    <w:rsid w:val="000753D8"/>
    <w:rsid w:val="0007579F"/>
    <w:rsid w:val="00080B6C"/>
    <w:rsid w:val="000857CD"/>
    <w:rsid w:val="00092645"/>
    <w:rsid w:val="00095671"/>
    <w:rsid w:val="000B2827"/>
    <w:rsid w:val="000B32C6"/>
    <w:rsid w:val="000B48BA"/>
    <w:rsid w:val="000B7D94"/>
    <w:rsid w:val="000C0919"/>
    <w:rsid w:val="000C17CC"/>
    <w:rsid w:val="000C2A3D"/>
    <w:rsid w:val="000C47AF"/>
    <w:rsid w:val="000C77B2"/>
    <w:rsid w:val="000D10C2"/>
    <w:rsid w:val="000D4721"/>
    <w:rsid w:val="000D6FAF"/>
    <w:rsid w:val="000E291F"/>
    <w:rsid w:val="000E6788"/>
    <w:rsid w:val="000E7274"/>
    <w:rsid w:val="000F1439"/>
    <w:rsid w:val="00102B43"/>
    <w:rsid w:val="00114BFC"/>
    <w:rsid w:val="00120C51"/>
    <w:rsid w:val="00123137"/>
    <w:rsid w:val="001249FD"/>
    <w:rsid w:val="0012687D"/>
    <w:rsid w:val="00131824"/>
    <w:rsid w:val="00132931"/>
    <w:rsid w:val="00137543"/>
    <w:rsid w:val="00141052"/>
    <w:rsid w:val="00141F76"/>
    <w:rsid w:val="00155FBF"/>
    <w:rsid w:val="00160685"/>
    <w:rsid w:val="0017548D"/>
    <w:rsid w:val="001754A0"/>
    <w:rsid w:val="00180A33"/>
    <w:rsid w:val="001810FA"/>
    <w:rsid w:val="00185447"/>
    <w:rsid w:val="001858EF"/>
    <w:rsid w:val="00192ED6"/>
    <w:rsid w:val="00193E1D"/>
    <w:rsid w:val="001A0BC9"/>
    <w:rsid w:val="001A6C6B"/>
    <w:rsid w:val="001B0DC7"/>
    <w:rsid w:val="001C3161"/>
    <w:rsid w:val="001C3194"/>
    <w:rsid w:val="001C3B7E"/>
    <w:rsid w:val="001D37DE"/>
    <w:rsid w:val="001D6394"/>
    <w:rsid w:val="001E363A"/>
    <w:rsid w:val="001E36CF"/>
    <w:rsid w:val="001E4656"/>
    <w:rsid w:val="001E7347"/>
    <w:rsid w:val="001F067F"/>
    <w:rsid w:val="001F3BB4"/>
    <w:rsid w:val="001F6936"/>
    <w:rsid w:val="0020067E"/>
    <w:rsid w:val="002009A7"/>
    <w:rsid w:val="002018B9"/>
    <w:rsid w:val="00205C8D"/>
    <w:rsid w:val="0022787C"/>
    <w:rsid w:val="00231669"/>
    <w:rsid w:val="00235045"/>
    <w:rsid w:val="002365B8"/>
    <w:rsid w:val="002408E5"/>
    <w:rsid w:val="00245CB3"/>
    <w:rsid w:val="00245D04"/>
    <w:rsid w:val="00250677"/>
    <w:rsid w:val="00262379"/>
    <w:rsid w:val="00262EA5"/>
    <w:rsid w:val="00265563"/>
    <w:rsid w:val="00275EF1"/>
    <w:rsid w:val="002836E6"/>
    <w:rsid w:val="0029496A"/>
    <w:rsid w:val="002966B8"/>
    <w:rsid w:val="00296B6A"/>
    <w:rsid w:val="002A386A"/>
    <w:rsid w:val="002A73C1"/>
    <w:rsid w:val="002B3811"/>
    <w:rsid w:val="002B4CF5"/>
    <w:rsid w:val="002B4FA8"/>
    <w:rsid w:val="002D2ED4"/>
    <w:rsid w:val="002D7FCA"/>
    <w:rsid w:val="002E6101"/>
    <w:rsid w:val="002F45EF"/>
    <w:rsid w:val="002F765B"/>
    <w:rsid w:val="00304021"/>
    <w:rsid w:val="00306BDA"/>
    <w:rsid w:val="00307E8E"/>
    <w:rsid w:val="003131E4"/>
    <w:rsid w:val="003142C8"/>
    <w:rsid w:val="00317016"/>
    <w:rsid w:val="00327375"/>
    <w:rsid w:val="003308D7"/>
    <w:rsid w:val="00341895"/>
    <w:rsid w:val="0035120A"/>
    <w:rsid w:val="00357064"/>
    <w:rsid w:val="00357F2B"/>
    <w:rsid w:val="00363445"/>
    <w:rsid w:val="00366868"/>
    <w:rsid w:val="00374F99"/>
    <w:rsid w:val="00384581"/>
    <w:rsid w:val="00390B2F"/>
    <w:rsid w:val="0039136B"/>
    <w:rsid w:val="003924DF"/>
    <w:rsid w:val="003972B9"/>
    <w:rsid w:val="0039759F"/>
    <w:rsid w:val="003A41EF"/>
    <w:rsid w:val="003A46E3"/>
    <w:rsid w:val="003A6EC8"/>
    <w:rsid w:val="003A7AAC"/>
    <w:rsid w:val="003B6CA7"/>
    <w:rsid w:val="003B712F"/>
    <w:rsid w:val="003B7900"/>
    <w:rsid w:val="003C145B"/>
    <w:rsid w:val="003C2795"/>
    <w:rsid w:val="003C5531"/>
    <w:rsid w:val="003D174F"/>
    <w:rsid w:val="003D2BFE"/>
    <w:rsid w:val="003D4FB7"/>
    <w:rsid w:val="003E195A"/>
    <w:rsid w:val="003E3319"/>
    <w:rsid w:val="003E6840"/>
    <w:rsid w:val="004035AC"/>
    <w:rsid w:val="00405B0E"/>
    <w:rsid w:val="00415BF0"/>
    <w:rsid w:val="004238B9"/>
    <w:rsid w:val="00426587"/>
    <w:rsid w:val="004358E2"/>
    <w:rsid w:val="00452663"/>
    <w:rsid w:val="00461BEB"/>
    <w:rsid w:val="004656DE"/>
    <w:rsid w:val="00473BD3"/>
    <w:rsid w:val="00484E52"/>
    <w:rsid w:val="004A263C"/>
    <w:rsid w:val="004A3C58"/>
    <w:rsid w:val="004A7AD0"/>
    <w:rsid w:val="004C0101"/>
    <w:rsid w:val="004C1E4B"/>
    <w:rsid w:val="004C5392"/>
    <w:rsid w:val="004C5A48"/>
    <w:rsid w:val="004D749B"/>
    <w:rsid w:val="004E369C"/>
    <w:rsid w:val="004F0AEA"/>
    <w:rsid w:val="004F54FC"/>
    <w:rsid w:val="005006CE"/>
    <w:rsid w:val="005073DD"/>
    <w:rsid w:val="005117AD"/>
    <w:rsid w:val="0051231D"/>
    <w:rsid w:val="00513262"/>
    <w:rsid w:val="0051750B"/>
    <w:rsid w:val="005203AC"/>
    <w:rsid w:val="005211B7"/>
    <w:rsid w:val="00524A1B"/>
    <w:rsid w:val="005369D7"/>
    <w:rsid w:val="00536D3A"/>
    <w:rsid w:val="00554232"/>
    <w:rsid w:val="00562DC8"/>
    <w:rsid w:val="00571526"/>
    <w:rsid w:val="00574786"/>
    <w:rsid w:val="005774F7"/>
    <w:rsid w:val="0058057E"/>
    <w:rsid w:val="00581A8F"/>
    <w:rsid w:val="0058353B"/>
    <w:rsid w:val="00591B6D"/>
    <w:rsid w:val="00592069"/>
    <w:rsid w:val="005941EF"/>
    <w:rsid w:val="0059524D"/>
    <w:rsid w:val="005A2BFD"/>
    <w:rsid w:val="005B0F24"/>
    <w:rsid w:val="005C5E0E"/>
    <w:rsid w:val="005E570B"/>
    <w:rsid w:val="005E7685"/>
    <w:rsid w:val="0060041B"/>
    <w:rsid w:val="0060442E"/>
    <w:rsid w:val="00604431"/>
    <w:rsid w:val="00605C9F"/>
    <w:rsid w:val="00606D97"/>
    <w:rsid w:val="00610270"/>
    <w:rsid w:val="00615F9D"/>
    <w:rsid w:val="00625A0B"/>
    <w:rsid w:val="00630CBB"/>
    <w:rsid w:val="006322BD"/>
    <w:rsid w:val="00637F52"/>
    <w:rsid w:val="00650CE5"/>
    <w:rsid w:val="00660148"/>
    <w:rsid w:val="00662B77"/>
    <w:rsid w:val="00670A50"/>
    <w:rsid w:val="00674DEF"/>
    <w:rsid w:val="00675709"/>
    <w:rsid w:val="00676C3C"/>
    <w:rsid w:val="00683163"/>
    <w:rsid w:val="006956A1"/>
    <w:rsid w:val="00695CB4"/>
    <w:rsid w:val="006A5089"/>
    <w:rsid w:val="006A50CE"/>
    <w:rsid w:val="006B59E9"/>
    <w:rsid w:val="006D2374"/>
    <w:rsid w:val="006D35D4"/>
    <w:rsid w:val="006D40EF"/>
    <w:rsid w:val="006D4981"/>
    <w:rsid w:val="006D5F66"/>
    <w:rsid w:val="006E05D4"/>
    <w:rsid w:val="006E35CF"/>
    <w:rsid w:val="006E6A0D"/>
    <w:rsid w:val="006F60FC"/>
    <w:rsid w:val="007037B0"/>
    <w:rsid w:val="00713070"/>
    <w:rsid w:val="00721283"/>
    <w:rsid w:val="0072136C"/>
    <w:rsid w:val="00724D59"/>
    <w:rsid w:val="007255C9"/>
    <w:rsid w:val="00727989"/>
    <w:rsid w:val="00741437"/>
    <w:rsid w:val="00761BA6"/>
    <w:rsid w:val="00762106"/>
    <w:rsid w:val="00792ECC"/>
    <w:rsid w:val="007935CD"/>
    <w:rsid w:val="0079695D"/>
    <w:rsid w:val="007A5F7F"/>
    <w:rsid w:val="007B57F1"/>
    <w:rsid w:val="007B772A"/>
    <w:rsid w:val="007C05FC"/>
    <w:rsid w:val="007D1D6F"/>
    <w:rsid w:val="007D3EF6"/>
    <w:rsid w:val="007D4289"/>
    <w:rsid w:val="007E12DC"/>
    <w:rsid w:val="007E31DD"/>
    <w:rsid w:val="007E48E0"/>
    <w:rsid w:val="007F1584"/>
    <w:rsid w:val="007F3A33"/>
    <w:rsid w:val="007F6913"/>
    <w:rsid w:val="007F6CA7"/>
    <w:rsid w:val="00804805"/>
    <w:rsid w:val="008068A8"/>
    <w:rsid w:val="00807160"/>
    <w:rsid w:val="00811B1D"/>
    <w:rsid w:val="00811B45"/>
    <w:rsid w:val="00814666"/>
    <w:rsid w:val="00814DA8"/>
    <w:rsid w:val="00817179"/>
    <w:rsid w:val="00820DD3"/>
    <w:rsid w:val="0082425F"/>
    <w:rsid w:val="0082530C"/>
    <w:rsid w:val="0082548A"/>
    <w:rsid w:val="008268E5"/>
    <w:rsid w:val="00831763"/>
    <w:rsid w:val="00850392"/>
    <w:rsid w:val="00857C75"/>
    <w:rsid w:val="008734D6"/>
    <w:rsid w:val="00873BBA"/>
    <w:rsid w:val="008741E7"/>
    <w:rsid w:val="00886A5E"/>
    <w:rsid w:val="0088729E"/>
    <w:rsid w:val="008A4CB8"/>
    <w:rsid w:val="008A55DE"/>
    <w:rsid w:val="008A7EB1"/>
    <w:rsid w:val="008B2439"/>
    <w:rsid w:val="008B4118"/>
    <w:rsid w:val="008C2D81"/>
    <w:rsid w:val="008E07D8"/>
    <w:rsid w:val="008E1347"/>
    <w:rsid w:val="008E17E7"/>
    <w:rsid w:val="008E31E9"/>
    <w:rsid w:val="008F40A5"/>
    <w:rsid w:val="00901EDC"/>
    <w:rsid w:val="00904FD6"/>
    <w:rsid w:val="00906A67"/>
    <w:rsid w:val="009104F1"/>
    <w:rsid w:val="009124DF"/>
    <w:rsid w:val="00923399"/>
    <w:rsid w:val="009338DF"/>
    <w:rsid w:val="009342B0"/>
    <w:rsid w:val="009375B5"/>
    <w:rsid w:val="0093778E"/>
    <w:rsid w:val="009559FD"/>
    <w:rsid w:val="009628B8"/>
    <w:rsid w:val="00974500"/>
    <w:rsid w:val="009776A1"/>
    <w:rsid w:val="009849AF"/>
    <w:rsid w:val="00990C56"/>
    <w:rsid w:val="00995DA6"/>
    <w:rsid w:val="009A03C3"/>
    <w:rsid w:val="009A2E28"/>
    <w:rsid w:val="009A5DCB"/>
    <w:rsid w:val="009A5E4E"/>
    <w:rsid w:val="009A6576"/>
    <w:rsid w:val="009B39AF"/>
    <w:rsid w:val="009B5248"/>
    <w:rsid w:val="009C5069"/>
    <w:rsid w:val="009D3A6A"/>
    <w:rsid w:val="009E24E6"/>
    <w:rsid w:val="009E6870"/>
    <w:rsid w:val="009F02EB"/>
    <w:rsid w:val="009F7BAA"/>
    <w:rsid w:val="00A01AEF"/>
    <w:rsid w:val="00A04F39"/>
    <w:rsid w:val="00A058CF"/>
    <w:rsid w:val="00A06B92"/>
    <w:rsid w:val="00A13E4A"/>
    <w:rsid w:val="00A2057B"/>
    <w:rsid w:val="00A219B9"/>
    <w:rsid w:val="00A237B8"/>
    <w:rsid w:val="00A2410C"/>
    <w:rsid w:val="00A37C4F"/>
    <w:rsid w:val="00A42C03"/>
    <w:rsid w:val="00A521CE"/>
    <w:rsid w:val="00A746C6"/>
    <w:rsid w:val="00A83257"/>
    <w:rsid w:val="00A95466"/>
    <w:rsid w:val="00A955B1"/>
    <w:rsid w:val="00AB462A"/>
    <w:rsid w:val="00AB4954"/>
    <w:rsid w:val="00AB49A4"/>
    <w:rsid w:val="00AD1597"/>
    <w:rsid w:val="00AE68D5"/>
    <w:rsid w:val="00AF3162"/>
    <w:rsid w:val="00B01562"/>
    <w:rsid w:val="00B02EC3"/>
    <w:rsid w:val="00B078A5"/>
    <w:rsid w:val="00B1244A"/>
    <w:rsid w:val="00B22060"/>
    <w:rsid w:val="00B27B52"/>
    <w:rsid w:val="00B31BD6"/>
    <w:rsid w:val="00B355FC"/>
    <w:rsid w:val="00B50F6C"/>
    <w:rsid w:val="00B54D2A"/>
    <w:rsid w:val="00B62F51"/>
    <w:rsid w:val="00B638DC"/>
    <w:rsid w:val="00B67FBA"/>
    <w:rsid w:val="00B761C3"/>
    <w:rsid w:val="00B80B9D"/>
    <w:rsid w:val="00B812F0"/>
    <w:rsid w:val="00B8783D"/>
    <w:rsid w:val="00B9249B"/>
    <w:rsid w:val="00B926C7"/>
    <w:rsid w:val="00B973C0"/>
    <w:rsid w:val="00BA19BA"/>
    <w:rsid w:val="00BA5D05"/>
    <w:rsid w:val="00BA6AAC"/>
    <w:rsid w:val="00BA71E8"/>
    <w:rsid w:val="00BB02EF"/>
    <w:rsid w:val="00BB3AED"/>
    <w:rsid w:val="00BB79E4"/>
    <w:rsid w:val="00BC4716"/>
    <w:rsid w:val="00BC5A7F"/>
    <w:rsid w:val="00BD2FCA"/>
    <w:rsid w:val="00BD4505"/>
    <w:rsid w:val="00BE3321"/>
    <w:rsid w:val="00BE3971"/>
    <w:rsid w:val="00BE4357"/>
    <w:rsid w:val="00BE7A94"/>
    <w:rsid w:val="00BF0E8B"/>
    <w:rsid w:val="00BF32E3"/>
    <w:rsid w:val="00BF440C"/>
    <w:rsid w:val="00C034BA"/>
    <w:rsid w:val="00C10C59"/>
    <w:rsid w:val="00C11AE4"/>
    <w:rsid w:val="00C124F8"/>
    <w:rsid w:val="00C13E87"/>
    <w:rsid w:val="00C208FA"/>
    <w:rsid w:val="00C33A1D"/>
    <w:rsid w:val="00C34073"/>
    <w:rsid w:val="00C403EB"/>
    <w:rsid w:val="00C40E99"/>
    <w:rsid w:val="00C43D26"/>
    <w:rsid w:val="00C478F6"/>
    <w:rsid w:val="00C500F1"/>
    <w:rsid w:val="00C55C67"/>
    <w:rsid w:val="00C6060D"/>
    <w:rsid w:val="00C61EC3"/>
    <w:rsid w:val="00C73610"/>
    <w:rsid w:val="00C91F7F"/>
    <w:rsid w:val="00CA058E"/>
    <w:rsid w:val="00CA1E2F"/>
    <w:rsid w:val="00CB3F5F"/>
    <w:rsid w:val="00CB51B5"/>
    <w:rsid w:val="00CC267F"/>
    <w:rsid w:val="00CC36C7"/>
    <w:rsid w:val="00CC77BE"/>
    <w:rsid w:val="00CD00AC"/>
    <w:rsid w:val="00CE3594"/>
    <w:rsid w:val="00CE6787"/>
    <w:rsid w:val="00D03AC2"/>
    <w:rsid w:val="00D04F5D"/>
    <w:rsid w:val="00D14795"/>
    <w:rsid w:val="00D1498C"/>
    <w:rsid w:val="00D173E1"/>
    <w:rsid w:val="00D20DD1"/>
    <w:rsid w:val="00D21582"/>
    <w:rsid w:val="00D34CB8"/>
    <w:rsid w:val="00D35626"/>
    <w:rsid w:val="00D517FD"/>
    <w:rsid w:val="00D56C2B"/>
    <w:rsid w:val="00D61700"/>
    <w:rsid w:val="00D6374F"/>
    <w:rsid w:val="00D64C72"/>
    <w:rsid w:val="00D675BD"/>
    <w:rsid w:val="00D917A0"/>
    <w:rsid w:val="00D94022"/>
    <w:rsid w:val="00DA519D"/>
    <w:rsid w:val="00DA71EA"/>
    <w:rsid w:val="00DB36B2"/>
    <w:rsid w:val="00DB64D8"/>
    <w:rsid w:val="00DC2316"/>
    <w:rsid w:val="00DD2481"/>
    <w:rsid w:val="00DE1B57"/>
    <w:rsid w:val="00DE4DB9"/>
    <w:rsid w:val="00DF5182"/>
    <w:rsid w:val="00E003E4"/>
    <w:rsid w:val="00E2090D"/>
    <w:rsid w:val="00E20ADE"/>
    <w:rsid w:val="00E35C9B"/>
    <w:rsid w:val="00E362C1"/>
    <w:rsid w:val="00E36CE6"/>
    <w:rsid w:val="00E40AE3"/>
    <w:rsid w:val="00E468F3"/>
    <w:rsid w:val="00E567B9"/>
    <w:rsid w:val="00E667BF"/>
    <w:rsid w:val="00E72E02"/>
    <w:rsid w:val="00E76741"/>
    <w:rsid w:val="00E808D6"/>
    <w:rsid w:val="00E8279D"/>
    <w:rsid w:val="00E91D2B"/>
    <w:rsid w:val="00E93B8E"/>
    <w:rsid w:val="00E93EAE"/>
    <w:rsid w:val="00E96380"/>
    <w:rsid w:val="00EA05AB"/>
    <w:rsid w:val="00EA16D3"/>
    <w:rsid w:val="00EA287E"/>
    <w:rsid w:val="00EB3407"/>
    <w:rsid w:val="00EB4E73"/>
    <w:rsid w:val="00EC22B1"/>
    <w:rsid w:val="00ED09C7"/>
    <w:rsid w:val="00ED3683"/>
    <w:rsid w:val="00EE17D2"/>
    <w:rsid w:val="00EE22F7"/>
    <w:rsid w:val="00EF2F44"/>
    <w:rsid w:val="00F01199"/>
    <w:rsid w:val="00F021C2"/>
    <w:rsid w:val="00F04AEB"/>
    <w:rsid w:val="00F23103"/>
    <w:rsid w:val="00F25D2A"/>
    <w:rsid w:val="00F3414E"/>
    <w:rsid w:val="00F353DF"/>
    <w:rsid w:val="00F35B91"/>
    <w:rsid w:val="00F404BE"/>
    <w:rsid w:val="00F42D4E"/>
    <w:rsid w:val="00F43DA9"/>
    <w:rsid w:val="00F72C4A"/>
    <w:rsid w:val="00F74288"/>
    <w:rsid w:val="00F81E41"/>
    <w:rsid w:val="00F82282"/>
    <w:rsid w:val="00F86055"/>
    <w:rsid w:val="00F872D6"/>
    <w:rsid w:val="00F87E1C"/>
    <w:rsid w:val="00F92AC5"/>
    <w:rsid w:val="00F93639"/>
    <w:rsid w:val="00FA343F"/>
    <w:rsid w:val="00FA7674"/>
    <w:rsid w:val="00FB7B17"/>
    <w:rsid w:val="00FC30DD"/>
    <w:rsid w:val="00FC358D"/>
    <w:rsid w:val="00FD6D37"/>
    <w:rsid w:val="00FE056B"/>
    <w:rsid w:val="00FE1CF5"/>
    <w:rsid w:val="00FF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A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2F45EF"/>
    <w:pPr>
      <w:pBdr>
        <w:top w:val="single" w:sz="4" w:space="1" w:color="auto"/>
        <w:left w:val="single" w:sz="4" w:space="4" w:color="auto"/>
        <w:bottom w:val="single" w:sz="4" w:space="1" w:color="auto"/>
        <w:right w:val="single" w:sz="4" w:space="4" w:color="auto"/>
      </w:pBdr>
      <w:spacing w:after="0"/>
    </w:pPr>
    <w:rPr>
      <w:rFonts w:ascii="Courier New" w:hAnsi="Courier New" w:cs="Courier New"/>
      <w:sz w:val="16"/>
      <w:szCs w:val="16"/>
    </w:rPr>
  </w:style>
  <w:style w:type="character" w:customStyle="1" w:styleId="Heading1Char">
    <w:name w:val="Heading 1 Char"/>
    <w:basedOn w:val="DefaultParagraphFont"/>
    <w:link w:val="Heading1"/>
    <w:uiPriority w:val="9"/>
    <w:rsid w:val="009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A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6A6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71526"/>
    <w:pPr>
      <w:spacing w:before="120" w:after="12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07160"/>
    <w:rPr>
      <w:sz w:val="16"/>
      <w:szCs w:val="16"/>
    </w:rPr>
  </w:style>
  <w:style w:type="paragraph" w:styleId="CommentText">
    <w:name w:val="annotation text"/>
    <w:basedOn w:val="Normal"/>
    <w:link w:val="CommentTextChar"/>
    <w:uiPriority w:val="99"/>
    <w:unhideWhenUsed/>
    <w:rsid w:val="00807160"/>
    <w:pPr>
      <w:spacing w:line="240" w:lineRule="auto"/>
    </w:pPr>
    <w:rPr>
      <w:sz w:val="20"/>
      <w:szCs w:val="20"/>
    </w:rPr>
  </w:style>
  <w:style w:type="character" w:customStyle="1" w:styleId="CommentTextChar">
    <w:name w:val="Comment Text Char"/>
    <w:basedOn w:val="DefaultParagraphFont"/>
    <w:link w:val="CommentText"/>
    <w:uiPriority w:val="99"/>
    <w:rsid w:val="00807160"/>
    <w:rPr>
      <w:sz w:val="20"/>
      <w:szCs w:val="20"/>
    </w:rPr>
  </w:style>
  <w:style w:type="paragraph" w:styleId="CommentSubject">
    <w:name w:val="annotation subject"/>
    <w:basedOn w:val="CommentText"/>
    <w:next w:val="CommentText"/>
    <w:link w:val="CommentSubjectChar"/>
    <w:uiPriority w:val="99"/>
    <w:semiHidden/>
    <w:unhideWhenUsed/>
    <w:rsid w:val="00807160"/>
    <w:rPr>
      <w:b/>
      <w:bCs/>
    </w:rPr>
  </w:style>
  <w:style w:type="character" w:customStyle="1" w:styleId="CommentSubjectChar">
    <w:name w:val="Comment Subject Char"/>
    <w:basedOn w:val="CommentTextChar"/>
    <w:link w:val="CommentSubject"/>
    <w:uiPriority w:val="99"/>
    <w:semiHidden/>
    <w:rsid w:val="00807160"/>
    <w:rPr>
      <w:b/>
      <w:bCs/>
      <w:sz w:val="20"/>
      <w:szCs w:val="20"/>
    </w:rPr>
  </w:style>
  <w:style w:type="paragraph" w:styleId="BalloonText">
    <w:name w:val="Balloon Text"/>
    <w:basedOn w:val="Normal"/>
    <w:link w:val="BalloonTextChar"/>
    <w:uiPriority w:val="99"/>
    <w:semiHidden/>
    <w:unhideWhenUsed/>
    <w:rsid w:val="0080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60"/>
    <w:rPr>
      <w:rFonts w:ascii="Tahoma" w:hAnsi="Tahoma" w:cs="Tahoma"/>
      <w:sz w:val="16"/>
      <w:szCs w:val="16"/>
    </w:rPr>
  </w:style>
  <w:style w:type="character" w:styleId="Hyperlink">
    <w:name w:val="Hyperlink"/>
    <w:basedOn w:val="DefaultParagraphFont"/>
    <w:uiPriority w:val="99"/>
    <w:unhideWhenUsed/>
    <w:rsid w:val="00FA343F"/>
    <w:rPr>
      <w:color w:val="0000FF" w:themeColor="hyperlink"/>
      <w:u w:val="single"/>
    </w:rPr>
  </w:style>
  <w:style w:type="paragraph" w:styleId="Caption">
    <w:name w:val="caption"/>
    <w:basedOn w:val="Normal"/>
    <w:next w:val="Normal"/>
    <w:uiPriority w:val="35"/>
    <w:unhideWhenUsed/>
    <w:qFormat/>
    <w:rsid w:val="00713070"/>
    <w:pPr>
      <w:spacing w:line="240" w:lineRule="auto"/>
    </w:pPr>
    <w:rPr>
      <w:rFonts w:eastAsiaTheme="minorEastAsia"/>
      <w:b/>
      <w:bCs/>
      <w:color w:val="4F81BD" w:themeColor="accent1"/>
      <w:sz w:val="18"/>
      <w:szCs w:val="18"/>
    </w:rPr>
  </w:style>
  <w:style w:type="table" w:styleId="TableGrid">
    <w:name w:val="Table Grid"/>
    <w:basedOn w:val="TableNormal"/>
    <w:uiPriority w:val="59"/>
    <w:rsid w:val="007130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1307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713070"/>
    <w:rPr>
      <w:rFonts w:eastAsiaTheme="minorEastAsia"/>
    </w:rPr>
  </w:style>
  <w:style w:type="paragraph" w:styleId="FootnoteText">
    <w:name w:val="footnote text"/>
    <w:basedOn w:val="Normal"/>
    <w:link w:val="FootnoteTextChar"/>
    <w:uiPriority w:val="99"/>
    <w:semiHidden/>
    <w:unhideWhenUsed/>
    <w:rsid w:val="007130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3070"/>
    <w:rPr>
      <w:sz w:val="20"/>
      <w:szCs w:val="20"/>
    </w:rPr>
  </w:style>
  <w:style w:type="character" w:styleId="FootnoteReference">
    <w:name w:val="footnote reference"/>
    <w:basedOn w:val="DefaultParagraphFont"/>
    <w:uiPriority w:val="99"/>
    <w:semiHidden/>
    <w:unhideWhenUsed/>
    <w:rsid w:val="00713070"/>
    <w:rPr>
      <w:vertAlign w:val="superscript"/>
    </w:rPr>
  </w:style>
  <w:style w:type="character" w:customStyle="1" w:styleId="BodyTextChar">
    <w:name w:val="BodyText Char"/>
    <w:link w:val="BodyText"/>
    <w:locked/>
    <w:rsid w:val="00713070"/>
    <w:rPr>
      <w:rFonts w:ascii="Bookman Old Style" w:eastAsia="?l?r ??’c" w:hAnsi="Bookman Old Style"/>
      <w:noProof/>
      <w:szCs w:val="24"/>
    </w:rPr>
  </w:style>
  <w:style w:type="paragraph" w:customStyle="1" w:styleId="BodyText">
    <w:name w:val="BodyText"/>
    <w:link w:val="BodyTextChar"/>
    <w:qFormat/>
    <w:rsid w:val="00713070"/>
    <w:pPr>
      <w:tabs>
        <w:tab w:val="left" w:pos="1080"/>
        <w:tab w:val="left" w:pos="1440"/>
      </w:tabs>
      <w:spacing w:after="120" w:line="260" w:lineRule="exact"/>
    </w:pPr>
    <w:rPr>
      <w:rFonts w:ascii="Bookman Old Style" w:eastAsia="?l?r ??’c" w:hAnsi="Bookman Old Style"/>
      <w:noProof/>
      <w:szCs w:val="24"/>
    </w:rPr>
  </w:style>
  <w:style w:type="character" w:styleId="FollowedHyperlink">
    <w:name w:val="FollowedHyperlink"/>
    <w:basedOn w:val="DefaultParagraphFont"/>
    <w:uiPriority w:val="99"/>
    <w:semiHidden/>
    <w:unhideWhenUsed/>
    <w:rsid w:val="00D20DD1"/>
    <w:rPr>
      <w:color w:val="800080" w:themeColor="followedHyperlink"/>
      <w:u w:val="single"/>
    </w:rPr>
  </w:style>
  <w:style w:type="character" w:customStyle="1" w:styleId="apple-converted-space">
    <w:name w:val="apple-converted-space"/>
    <w:basedOn w:val="DefaultParagraphFont"/>
    <w:rsid w:val="00366868"/>
  </w:style>
  <w:style w:type="character" w:styleId="Strong">
    <w:name w:val="Strong"/>
    <w:basedOn w:val="DefaultParagraphFont"/>
    <w:uiPriority w:val="22"/>
    <w:qFormat/>
    <w:rsid w:val="00366868"/>
    <w:rPr>
      <w:b/>
      <w:bCs/>
    </w:rPr>
  </w:style>
  <w:style w:type="character" w:customStyle="1" w:styleId="XMLnameBold">
    <w:name w:val="XMLnameBold"/>
    <w:uiPriority w:val="99"/>
    <w:rsid w:val="009342B0"/>
    <w:rPr>
      <w:rFonts w:ascii="Courier New" w:hAnsi="Courier New" w:cs="TimesNewRomanPSMT"/>
      <w:b/>
      <w:bCs/>
      <w:sz w:val="20"/>
      <w:lang w:eastAsia="en-US"/>
    </w:rPr>
  </w:style>
  <w:style w:type="paragraph" w:styleId="Header">
    <w:name w:val="header"/>
    <w:basedOn w:val="Normal"/>
    <w:link w:val="HeaderChar"/>
    <w:uiPriority w:val="99"/>
    <w:unhideWhenUsed/>
    <w:rsid w:val="00923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399"/>
  </w:style>
  <w:style w:type="paragraph" w:styleId="NoSpacing">
    <w:name w:val="No Spacing"/>
    <w:link w:val="NoSpacingChar"/>
    <w:uiPriority w:val="1"/>
    <w:qFormat/>
    <w:rsid w:val="00F92A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92AC5"/>
    <w:rPr>
      <w:rFonts w:eastAsiaTheme="minorEastAsia"/>
      <w:lang w:eastAsia="ja-JP"/>
    </w:rPr>
  </w:style>
  <w:style w:type="paragraph" w:styleId="TOCHeading">
    <w:name w:val="TOC Heading"/>
    <w:basedOn w:val="Heading1"/>
    <w:next w:val="Normal"/>
    <w:uiPriority w:val="39"/>
    <w:semiHidden/>
    <w:unhideWhenUsed/>
    <w:qFormat/>
    <w:rsid w:val="00683163"/>
    <w:pPr>
      <w:outlineLvl w:val="9"/>
    </w:pPr>
    <w:rPr>
      <w:lang w:eastAsia="ja-JP"/>
    </w:rPr>
  </w:style>
  <w:style w:type="paragraph" w:styleId="TOC1">
    <w:name w:val="toc 1"/>
    <w:basedOn w:val="Normal"/>
    <w:next w:val="Normal"/>
    <w:autoRedefine/>
    <w:uiPriority w:val="39"/>
    <w:unhideWhenUsed/>
    <w:rsid w:val="00683163"/>
    <w:pPr>
      <w:spacing w:after="100"/>
    </w:pPr>
  </w:style>
  <w:style w:type="paragraph" w:styleId="TOC2">
    <w:name w:val="toc 2"/>
    <w:basedOn w:val="Normal"/>
    <w:next w:val="Normal"/>
    <w:autoRedefine/>
    <w:uiPriority w:val="39"/>
    <w:unhideWhenUsed/>
    <w:rsid w:val="00683163"/>
    <w:pPr>
      <w:spacing w:after="100"/>
      <w:ind w:left="220"/>
    </w:pPr>
  </w:style>
  <w:style w:type="paragraph" w:styleId="TOC3">
    <w:name w:val="toc 3"/>
    <w:basedOn w:val="Normal"/>
    <w:next w:val="Normal"/>
    <w:autoRedefine/>
    <w:uiPriority w:val="39"/>
    <w:unhideWhenUsed/>
    <w:rsid w:val="00683163"/>
    <w:pPr>
      <w:spacing w:after="100"/>
      <w:ind w:left="440"/>
    </w:pPr>
  </w:style>
  <w:style w:type="paragraph" w:styleId="TOC4">
    <w:name w:val="toc 4"/>
    <w:basedOn w:val="Normal"/>
    <w:next w:val="Normal"/>
    <w:autoRedefine/>
    <w:uiPriority w:val="39"/>
    <w:unhideWhenUsed/>
    <w:rsid w:val="0068316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A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2F45EF"/>
    <w:pPr>
      <w:pBdr>
        <w:top w:val="single" w:sz="4" w:space="1" w:color="auto"/>
        <w:left w:val="single" w:sz="4" w:space="4" w:color="auto"/>
        <w:bottom w:val="single" w:sz="4" w:space="1" w:color="auto"/>
        <w:right w:val="single" w:sz="4" w:space="4" w:color="auto"/>
      </w:pBdr>
      <w:spacing w:after="0"/>
    </w:pPr>
    <w:rPr>
      <w:rFonts w:ascii="Courier New" w:hAnsi="Courier New" w:cs="Courier New"/>
      <w:sz w:val="16"/>
      <w:szCs w:val="16"/>
    </w:rPr>
  </w:style>
  <w:style w:type="character" w:customStyle="1" w:styleId="Heading1Char">
    <w:name w:val="Heading 1 Char"/>
    <w:basedOn w:val="DefaultParagraphFont"/>
    <w:link w:val="Heading1"/>
    <w:uiPriority w:val="9"/>
    <w:rsid w:val="009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A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6A6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71526"/>
    <w:pPr>
      <w:spacing w:before="120" w:after="12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07160"/>
    <w:rPr>
      <w:sz w:val="16"/>
      <w:szCs w:val="16"/>
    </w:rPr>
  </w:style>
  <w:style w:type="paragraph" w:styleId="CommentText">
    <w:name w:val="annotation text"/>
    <w:basedOn w:val="Normal"/>
    <w:link w:val="CommentTextChar"/>
    <w:uiPriority w:val="99"/>
    <w:unhideWhenUsed/>
    <w:rsid w:val="00807160"/>
    <w:pPr>
      <w:spacing w:line="240" w:lineRule="auto"/>
    </w:pPr>
    <w:rPr>
      <w:sz w:val="20"/>
      <w:szCs w:val="20"/>
    </w:rPr>
  </w:style>
  <w:style w:type="character" w:customStyle="1" w:styleId="CommentTextChar">
    <w:name w:val="Comment Text Char"/>
    <w:basedOn w:val="DefaultParagraphFont"/>
    <w:link w:val="CommentText"/>
    <w:uiPriority w:val="99"/>
    <w:rsid w:val="00807160"/>
    <w:rPr>
      <w:sz w:val="20"/>
      <w:szCs w:val="20"/>
    </w:rPr>
  </w:style>
  <w:style w:type="paragraph" w:styleId="CommentSubject">
    <w:name w:val="annotation subject"/>
    <w:basedOn w:val="CommentText"/>
    <w:next w:val="CommentText"/>
    <w:link w:val="CommentSubjectChar"/>
    <w:uiPriority w:val="99"/>
    <w:semiHidden/>
    <w:unhideWhenUsed/>
    <w:rsid w:val="00807160"/>
    <w:rPr>
      <w:b/>
      <w:bCs/>
    </w:rPr>
  </w:style>
  <w:style w:type="character" w:customStyle="1" w:styleId="CommentSubjectChar">
    <w:name w:val="Comment Subject Char"/>
    <w:basedOn w:val="CommentTextChar"/>
    <w:link w:val="CommentSubject"/>
    <w:uiPriority w:val="99"/>
    <w:semiHidden/>
    <w:rsid w:val="00807160"/>
    <w:rPr>
      <w:b/>
      <w:bCs/>
      <w:sz w:val="20"/>
      <w:szCs w:val="20"/>
    </w:rPr>
  </w:style>
  <w:style w:type="paragraph" w:styleId="BalloonText">
    <w:name w:val="Balloon Text"/>
    <w:basedOn w:val="Normal"/>
    <w:link w:val="BalloonTextChar"/>
    <w:uiPriority w:val="99"/>
    <w:semiHidden/>
    <w:unhideWhenUsed/>
    <w:rsid w:val="0080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60"/>
    <w:rPr>
      <w:rFonts w:ascii="Tahoma" w:hAnsi="Tahoma" w:cs="Tahoma"/>
      <w:sz w:val="16"/>
      <w:szCs w:val="16"/>
    </w:rPr>
  </w:style>
  <w:style w:type="character" w:styleId="Hyperlink">
    <w:name w:val="Hyperlink"/>
    <w:basedOn w:val="DefaultParagraphFont"/>
    <w:uiPriority w:val="99"/>
    <w:unhideWhenUsed/>
    <w:rsid w:val="00FA343F"/>
    <w:rPr>
      <w:color w:val="0000FF" w:themeColor="hyperlink"/>
      <w:u w:val="single"/>
    </w:rPr>
  </w:style>
  <w:style w:type="paragraph" w:styleId="Caption">
    <w:name w:val="caption"/>
    <w:basedOn w:val="Normal"/>
    <w:next w:val="Normal"/>
    <w:uiPriority w:val="35"/>
    <w:unhideWhenUsed/>
    <w:qFormat/>
    <w:rsid w:val="00713070"/>
    <w:pPr>
      <w:spacing w:line="240" w:lineRule="auto"/>
    </w:pPr>
    <w:rPr>
      <w:rFonts w:eastAsiaTheme="minorEastAsia"/>
      <w:b/>
      <w:bCs/>
      <w:color w:val="4F81BD" w:themeColor="accent1"/>
      <w:sz w:val="18"/>
      <w:szCs w:val="18"/>
    </w:rPr>
  </w:style>
  <w:style w:type="table" w:styleId="TableGrid">
    <w:name w:val="Table Grid"/>
    <w:basedOn w:val="TableNormal"/>
    <w:uiPriority w:val="59"/>
    <w:rsid w:val="007130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1307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713070"/>
    <w:rPr>
      <w:rFonts w:eastAsiaTheme="minorEastAsia"/>
    </w:rPr>
  </w:style>
  <w:style w:type="paragraph" w:styleId="FootnoteText">
    <w:name w:val="footnote text"/>
    <w:basedOn w:val="Normal"/>
    <w:link w:val="FootnoteTextChar"/>
    <w:uiPriority w:val="99"/>
    <w:semiHidden/>
    <w:unhideWhenUsed/>
    <w:rsid w:val="007130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3070"/>
    <w:rPr>
      <w:sz w:val="20"/>
      <w:szCs w:val="20"/>
    </w:rPr>
  </w:style>
  <w:style w:type="character" w:styleId="FootnoteReference">
    <w:name w:val="footnote reference"/>
    <w:basedOn w:val="DefaultParagraphFont"/>
    <w:uiPriority w:val="99"/>
    <w:semiHidden/>
    <w:unhideWhenUsed/>
    <w:rsid w:val="00713070"/>
    <w:rPr>
      <w:vertAlign w:val="superscript"/>
    </w:rPr>
  </w:style>
  <w:style w:type="character" w:customStyle="1" w:styleId="BodyTextChar">
    <w:name w:val="BodyText Char"/>
    <w:link w:val="BodyText"/>
    <w:locked/>
    <w:rsid w:val="00713070"/>
    <w:rPr>
      <w:rFonts w:ascii="Bookman Old Style" w:eastAsia="?l?r ??’c" w:hAnsi="Bookman Old Style"/>
      <w:noProof/>
      <w:szCs w:val="24"/>
    </w:rPr>
  </w:style>
  <w:style w:type="paragraph" w:customStyle="1" w:styleId="BodyText">
    <w:name w:val="BodyText"/>
    <w:link w:val="BodyTextChar"/>
    <w:qFormat/>
    <w:rsid w:val="00713070"/>
    <w:pPr>
      <w:tabs>
        <w:tab w:val="left" w:pos="1080"/>
        <w:tab w:val="left" w:pos="1440"/>
      </w:tabs>
      <w:spacing w:after="120" w:line="260" w:lineRule="exact"/>
    </w:pPr>
    <w:rPr>
      <w:rFonts w:ascii="Bookman Old Style" w:eastAsia="?l?r ??’c" w:hAnsi="Bookman Old Style"/>
      <w:noProof/>
      <w:szCs w:val="24"/>
    </w:rPr>
  </w:style>
  <w:style w:type="character" w:styleId="FollowedHyperlink">
    <w:name w:val="FollowedHyperlink"/>
    <w:basedOn w:val="DefaultParagraphFont"/>
    <w:uiPriority w:val="99"/>
    <w:semiHidden/>
    <w:unhideWhenUsed/>
    <w:rsid w:val="00D20DD1"/>
    <w:rPr>
      <w:color w:val="800080" w:themeColor="followedHyperlink"/>
      <w:u w:val="single"/>
    </w:rPr>
  </w:style>
  <w:style w:type="character" w:customStyle="1" w:styleId="apple-converted-space">
    <w:name w:val="apple-converted-space"/>
    <w:basedOn w:val="DefaultParagraphFont"/>
    <w:rsid w:val="00366868"/>
  </w:style>
  <w:style w:type="character" w:styleId="Strong">
    <w:name w:val="Strong"/>
    <w:basedOn w:val="DefaultParagraphFont"/>
    <w:uiPriority w:val="22"/>
    <w:qFormat/>
    <w:rsid w:val="00366868"/>
    <w:rPr>
      <w:b/>
      <w:bCs/>
    </w:rPr>
  </w:style>
  <w:style w:type="character" w:customStyle="1" w:styleId="XMLnameBold">
    <w:name w:val="XMLnameBold"/>
    <w:uiPriority w:val="99"/>
    <w:rsid w:val="009342B0"/>
    <w:rPr>
      <w:rFonts w:ascii="Courier New" w:hAnsi="Courier New" w:cs="TimesNewRomanPSMT"/>
      <w:b/>
      <w:bCs/>
      <w:sz w:val="20"/>
      <w:lang w:eastAsia="en-US"/>
    </w:rPr>
  </w:style>
  <w:style w:type="paragraph" w:styleId="Header">
    <w:name w:val="header"/>
    <w:basedOn w:val="Normal"/>
    <w:link w:val="HeaderChar"/>
    <w:uiPriority w:val="99"/>
    <w:unhideWhenUsed/>
    <w:rsid w:val="00923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399"/>
  </w:style>
  <w:style w:type="paragraph" w:styleId="NoSpacing">
    <w:name w:val="No Spacing"/>
    <w:link w:val="NoSpacingChar"/>
    <w:uiPriority w:val="1"/>
    <w:qFormat/>
    <w:rsid w:val="00F92A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92AC5"/>
    <w:rPr>
      <w:rFonts w:eastAsiaTheme="minorEastAsia"/>
      <w:lang w:eastAsia="ja-JP"/>
    </w:rPr>
  </w:style>
  <w:style w:type="paragraph" w:styleId="TOCHeading">
    <w:name w:val="TOC Heading"/>
    <w:basedOn w:val="Heading1"/>
    <w:next w:val="Normal"/>
    <w:uiPriority w:val="39"/>
    <w:semiHidden/>
    <w:unhideWhenUsed/>
    <w:qFormat/>
    <w:rsid w:val="00683163"/>
    <w:pPr>
      <w:outlineLvl w:val="9"/>
    </w:pPr>
    <w:rPr>
      <w:lang w:eastAsia="ja-JP"/>
    </w:rPr>
  </w:style>
  <w:style w:type="paragraph" w:styleId="TOC1">
    <w:name w:val="toc 1"/>
    <w:basedOn w:val="Normal"/>
    <w:next w:val="Normal"/>
    <w:autoRedefine/>
    <w:uiPriority w:val="39"/>
    <w:unhideWhenUsed/>
    <w:rsid w:val="00683163"/>
    <w:pPr>
      <w:spacing w:after="100"/>
    </w:pPr>
  </w:style>
  <w:style w:type="paragraph" w:styleId="TOC2">
    <w:name w:val="toc 2"/>
    <w:basedOn w:val="Normal"/>
    <w:next w:val="Normal"/>
    <w:autoRedefine/>
    <w:uiPriority w:val="39"/>
    <w:unhideWhenUsed/>
    <w:rsid w:val="00683163"/>
    <w:pPr>
      <w:spacing w:after="100"/>
      <w:ind w:left="220"/>
    </w:pPr>
  </w:style>
  <w:style w:type="paragraph" w:styleId="TOC3">
    <w:name w:val="toc 3"/>
    <w:basedOn w:val="Normal"/>
    <w:next w:val="Normal"/>
    <w:autoRedefine/>
    <w:uiPriority w:val="39"/>
    <w:unhideWhenUsed/>
    <w:rsid w:val="00683163"/>
    <w:pPr>
      <w:spacing w:after="100"/>
      <w:ind w:left="440"/>
    </w:pPr>
  </w:style>
  <w:style w:type="paragraph" w:styleId="TOC4">
    <w:name w:val="toc 4"/>
    <w:basedOn w:val="Normal"/>
    <w:next w:val="Normal"/>
    <w:autoRedefine/>
    <w:uiPriority w:val="39"/>
    <w:unhideWhenUsed/>
    <w:rsid w:val="006831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8699">
      <w:bodyDiv w:val="1"/>
      <w:marLeft w:val="0"/>
      <w:marRight w:val="0"/>
      <w:marTop w:val="0"/>
      <w:marBottom w:val="0"/>
      <w:divBdr>
        <w:top w:val="none" w:sz="0" w:space="0" w:color="auto"/>
        <w:left w:val="none" w:sz="0" w:space="0" w:color="auto"/>
        <w:bottom w:val="none" w:sz="0" w:space="0" w:color="auto"/>
        <w:right w:val="none" w:sz="0" w:space="0" w:color="auto"/>
      </w:divBdr>
      <w:divsChild>
        <w:div w:id="12655123">
          <w:marLeft w:val="0"/>
          <w:marRight w:val="0"/>
          <w:marTop w:val="0"/>
          <w:marBottom w:val="0"/>
          <w:divBdr>
            <w:top w:val="none" w:sz="0" w:space="0" w:color="auto"/>
            <w:left w:val="none" w:sz="0" w:space="0" w:color="auto"/>
            <w:bottom w:val="none" w:sz="0" w:space="0" w:color="auto"/>
            <w:right w:val="none" w:sz="0" w:space="0" w:color="auto"/>
          </w:divBdr>
        </w:div>
        <w:div w:id="50664017">
          <w:marLeft w:val="0"/>
          <w:marRight w:val="0"/>
          <w:marTop w:val="0"/>
          <w:marBottom w:val="0"/>
          <w:divBdr>
            <w:top w:val="none" w:sz="0" w:space="0" w:color="auto"/>
            <w:left w:val="none" w:sz="0" w:space="0" w:color="auto"/>
            <w:bottom w:val="none" w:sz="0" w:space="0" w:color="auto"/>
            <w:right w:val="none" w:sz="0" w:space="0" w:color="auto"/>
          </w:divBdr>
        </w:div>
        <w:div w:id="84889747">
          <w:marLeft w:val="0"/>
          <w:marRight w:val="0"/>
          <w:marTop w:val="0"/>
          <w:marBottom w:val="0"/>
          <w:divBdr>
            <w:top w:val="none" w:sz="0" w:space="0" w:color="auto"/>
            <w:left w:val="none" w:sz="0" w:space="0" w:color="auto"/>
            <w:bottom w:val="none" w:sz="0" w:space="0" w:color="auto"/>
            <w:right w:val="none" w:sz="0" w:space="0" w:color="auto"/>
          </w:divBdr>
        </w:div>
        <w:div w:id="86535816">
          <w:marLeft w:val="0"/>
          <w:marRight w:val="0"/>
          <w:marTop w:val="0"/>
          <w:marBottom w:val="0"/>
          <w:divBdr>
            <w:top w:val="none" w:sz="0" w:space="0" w:color="auto"/>
            <w:left w:val="none" w:sz="0" w:space="0" w:color="auto"/>
            <w:bottom w:val="none" w:sz="0" w:space="0" w:color="auto"/>
            <w:right w:val="none" w:sz="0" w:space="0" w:color="auto"/>
          </w:divBdr>
        </w:div>
        <w:div w:id="169027693">
          <w:marLeft w:val="0"/>
          <w:marRight w:val="0"/>
          <w:marTop w:val="0"/>
          <w:marBottom w:val="0"/>
          <w:divBdr>
            <w:top w:val="none" w:sz="0" w:space="0" w:color="auto"/>
            <w:left w:val="none" w:sz="0" w:space="0" w:color="auto"/>
            <w:bottom w:val="none" w:sz="0" w:space="0" w:color="auto"/>
            <w:right w:val="none" w:sz="0" w:space="0" w:color="auto"/>
          </w:divBdr>
        </w:div>
        <w:div w:id="301154490">
          <w:marLeft w:val="0"/>
          <w:marRight w:val="0"/>
          <w:marTop w:val="0"/>
          <w:marBottom w:val="0"/>
          <w:divBdr>
            <w:top w:val="none" w:sz="0" w:space="0" w:color="auto"/>
            <w:left w:val="none" w:sz="0" w:space="0" w:color="auto"/>
            <w:bottom w:val="none" w:sz="0" w:space="0" w:color="auto"/>
            <w:right w:val="none" w:sz="0" w:space="0" w:color="auto"/>
          </w:divBdr>
        </w:div>
        <w:div w:id="430247141">
          <w:marLeft w:val="0"/>
          <w:marRight w:val="0"/>
          <w:marTop w:val="0"/>
          <w:marBottom w:val="0"/>
          <w:divBdr>
            <w:top w:val="none" w:sz="0" w:space="0" w:color="auto"/>
            <w:left w:val="none" w:sz="0" w:space="0" w:color="auto"/>
            <w:bottom w:val="none" w:sz="0" w:space="0" w:color="auto"/>
            <w:right w:val="none" w:sz="0" w:space="0" w:color="auto"/>
          </w:divBdr>
        </w:div>
        <w:div w:id="447162558">
          <w:marLeft w:val="0"/>
          <w:marRight w:val="0"/>
          <w:marTop w:val="0"/>
          <w:marBottom w:val="0"/>
          <w:divBdr>
            <w:top w:val="none" w:sz="0" w:space="0" w:color="auto"/>
            <w:left w:val="none" w:sz="0" w:space="0" w:color="auto"/>
            <w:bottom w:val="none" w:sz="0" w:space="0" w:color="auto"/>
            <w:right w:val="none" w:sz="0" w:space="0" w:color="auto"/>
          </w:divBdr>
        </w:div>
        <w:div w:id="526211732">
          <w:marLeft w:val="0"/>
          <w:marRight w:val="0"/>
          <w:marTop w:val="0"/>
          <w:marBottom w:val="0"/>
          <w:divBdr>
            <w:top w:val="none" w:sz="0" w:space="0" w:color="auto"/>
            <w:left w:val="none" w:sz="0" w:space="0" w:color="auto"/>
            <w:bottom w:val="none" w:sz="0" w:space="0" w:color="auto"/>
            <w:right w:val="none" w:sz="0" w:space="0" w:color="auto"/>
          </w:divBdr>
        </w:div>
        <w:div w:id="673532438">
          <w:marLeft w:val="0"/>
          <w:marRight w:val="0"/>
          <w:marTop w:val="0"/>
          <w:marBottom w:val="0"/>
          <w:divBdr>
            <w:top w:val="none" w:sz="0" w:space="0" w:color="auto"/>
            <w:left w:val="none" w:sz="0" w:space="0" w:color="auto"/>
            <w:bottom w:val="none" w:sz="0" w:space="0" w:color="auto"/>
            <w:right w:val="none" w:sz="0" w:space="0" w:color="auto"/>
          </w:divBdr>
        </w:div>
        <w:div w:id="761534783">
          <w:marLeft w:val="0"/>
          <w:marRight w:val="0"/>
          <w:marTop w:val="0"/>
          <w:marBottom w:val="0"/>
          <w:divBdr>
            <w:top w:val="none" w:sz="0" w:space="0" w:color="auto"/>
            <w:left w:val="none" w:sz="0" w:space="0" w:color="auto"/>
            <w:bottom w:val="none" w:sz="0" w:space="0" w:color="auto"/>
            <w:right w:val="none" w:sz="0" w:space="0" w:color="auto"/>
          </w:divBdr>
        </w:div>
        <w:div w:id="846598421">
          <w:marLeft w:val="0"/>
          <w:marRight w:val="0"/>
          <w:marTop w:val="0"/>
          <w:marBottom w:val="0"/>
          <w:divBdr>
            <w:top w:val="none" w:sz="0" w:space="0" w:color="auto"/>
            <w:left w:val="none" w:sz="0" w:space="0" w:color="auto"/>
            <w:bottom w:val="none" w:sz="0" w:space="0" w:color="auto"/>
            <w:right w:val="none" w:sz="0" w:space="0" w:color="auto"/>
          </w:divBdr>
        </w:div>
        <w:div w:id="907619906">
          <w:marLeft w:val="0"/>
          <w:marRight w:val="0"/>
          <w:marTop w:val="0"/>
          <w:marBottom w:val="0"/>
          <w:divBdr>
            <w:top w:val="none" w:sz="0" w:space="0" w:color="auto"/>
            <w:left w:val="none" w:sz="0" w:space="0" w:color="auto"/>
            <w:bottom w:val="none" w:sz="0" w:space="0" w:color="auto"/>
            <w:right w:val="none" w:sz="0" w:space="0" w:color="auto"/>
          </w:divBdr>
        </w:div>
        <w:div w:id="1013265579">
          <w:marLeft w:val="0"/>
          <w:marRight w:val="0"/>
          <w:marTop w:val="0"/>
          <w:marBottom w:val="0"/>
          <w:divBdr>
            <w:top w:val="none" w:sz="0" w:space="0" w:color="auto"/>
            <w:left w:val="none" w:sz="0" w:space="0" w:color="auto"/>
            <w:bottom w:val="none" w:sz="0" w:space="0" w:color="auto"/>
            <w:right w:val="none" w:sz="0" w:space="0" w:color="auto"/>
          </w:divBdr>
        </w:div>
        <w:div w:id="1141653172">
          <w:marLeft w:val="0"/>
          <w:marRight w:val="0"/>
          <w:marTop w:val="0"/>
          <w:marBottom w:val="0"/>
          <w:divBdr>
            <w:top w:val="none" w:sz="0" w:space="0" w:color="auto"/>
            <w:left w:val="none" w:sz="0" w:space="0" w:color="auto"/>
            <w:bottom w:val="none" w:sz="0" w:space="0" w:color="auto"/>
            <w:right w:val="none" w:sz="0" w:space="0" w:color="auto"/>
          </w:divBdr>
        </w:div>
        <w:div w:id="1504931952">
          <w:marLeft w:val="0"/>
          <w:marRight w:val="0"/>
          <w:marTop w:val="0"/>
          <w:marBottom w:val="0"/>
          <w:divBdr>
            <w:top w:val="none" w:sz="0" w:space="0" w:color="auto"/>
            <w:left w:val="none" w:sz="0" w:space="0" w:color="auto"/>
            <w:bottom w:val="none" w:sz="0" w:space="0" w:color="auto"/>
            <w:right w:val="none" w:sz="0" w:space="0" w:color="auto"/>
          </w:divBdr>
        </w:div>
        <w:div w:id="1616323633">
          <w:marLeft w:val="0"/>
          <w:marRight w:val="0"/>
          <w:marTop w:val="0"/>
          <w:marBottom w:val="0"/>
          <w:divBdr>
            <w:top w:val="none" w:sz="0" w:space="0" w:color="auto"/>
            <w:left w:val="none" w:sz="0" w:space="0" w:color="auto"/>
            <w:bottom w:val="none" w:sz="0" w:space="0" w:color="auto"/>
            <w:right w:val="none" w:sz="0" w:space="0" w:color="auto"/>
          </w:divBdr>
        </w:div>
        <w:div w:id="1663270418">
          <w:marLeft w:val="0"/>
          <w:marRight w:val="0"/>
          <w:marTop w:val="0"/>
          <w:marBottom w:val="0"/>
          <w:divBdr>
            <w:top w:val="none" w:sz="0" w:space="0" w:color="auto"/>
            <w:left w:val="none" w:sz="0" w:space="0" w:color="auto"/>
            <w:bottom w:val="none" w:sz="0" w:space="0" w:color="auto"/>
            <w:right w:val="none" w:sz="0" w:space="0" w:color="auto"/>
          </w:divBdr>
        </w:div>
        <w:div w:id="1722708733">
          <w:marLeft w:val="0"/>
          <w:marRight w:val="0"/>
          <w:marTop w:val="0"/>
          <w:marBottom w:val="0"/>
          <w:divBdr>
            <w:top w:val="none" w:sz="0" w:space="0" w:color="auto"/>
            <w:left w:val="none" w:sz="0" w:space="0" w:color="auto"/>
            <w:bottom w:val="none" w:sz="0" w:space="0" w:color="auto"/>
            <w:right w:val="none" w:sz="0" w:space="0" w:color="auto"/>
          </w:divBdr>
        </w:div>
        <w:div w:id="1912881704">
          <w:marLeft w:val="0"/>
          <w:marRight w:val="0"/>
          <w:marTop w:val="0"/>
          <w:marBottom w:val="0"/>
          <w:divBdr>
            <w:top w:val="none" w:sz="0" w:space="0" w:color="auto"/>
            <w:left w:val="none" w:sz="0" w:space="0" w:color="auto"/>
            <w:bottom w:val="none" w:sz="0" w:space="0" w:color="auto"/>
            <w:right w:val="none" w:sz="0" w:space="0" w:color="auto"/>
          </w:divBdr>
        </w:div>
        <w:div w:id="1943300116">
          <w:marLeft w:val="0"/>
          <w:marRight w:val="0"/>
          <w:marTop w:val="0"/>
          <w:marBottom w:val="0"/>
          <w:divBdr>
            <w:top w:val="none" w:sz="0" w:space="0" w:color="auto"/>
            <w:left w:val="none" w:sz="0" w:space="0" w:color="auto"/>
            <w:bottom w:val="none" w:sz="0" w:space="0" w:color="auto"/>
            <w:right w:val="none" w:sz="0" w:space="0" w:color="auto"/>
          </w:divBdr>
        </w:div>
        <w:div w:id="2017346919">
          <w:marLeft w:val="0"/>
          <w:marRight w:val="0"/>
          <w:marTop w:val="0"/>
          <w:marBottom w:val="0"/>
          <w:divBdr>
            <w:top w:val="none" w:sz="0" w:space="0" w:color="auto"/>
            <w:left w:val="none" w:sz="0" w:space="0" w:color="auto"/>
            <w:bottom w:val="none" w:sz="0" w:space="0" w:color="auto"/>
            <w:right w:val="none" w:sz="0" w:space="0" w:color="auto"/>
          </w:divBdr>
        </w:div>
      </w:divsChild>
    </w:div>
    <w:div w:id="235405843">
      <w:bodyDiv w:val="1"/>
      <w:marLeft w:val="0"/>
      <w:marRight w:val="0"/>
      <w:marTop w:val="0"/>
      <w:marBottom w:val="0"/>
      <w:divBdr>
        <w:top w:val="none" w:sz="0" w:space="0" w:color="auto"/>
        <w:left w:val="none" w:sz="0" w:space="0" w:color="auto"/>
        <w:bottom w:val="none" w:sz="0" w:space="0" w:color="auto"/>
        <w:right w:val="none" w:sz="0" w:space="0" w:color="auto"/>
      </w:divBdr>
    </w:div>
    <w:div w:id="256519488">
      <w:bodyDiv w:val="1"/>
      <w:marLeft w:val="0"/>
      <w:marRight w:val="0"/>
      <w:marTop w:val="0"/>
      <w:marBottom w:val="0"/>
      <w:divBdr>
        <w:top w:val="none" w:sz="0" w:space="0" w:color="auto"/>
        <w:left w:val="none" w:sz="0" w:space="0" w:color="auto"/>
        <w:bottom w:val="none" w:sz="0" w:space="0" w:color="auto"/>
        <w:right w:val="none" w:sz="0" w:space="0" w:color="auto"/>
      </w:divBdr>
    </w:div>
    <w:div w:id="709964609">
      <w:bodyDiv w:val="1"/>
      <w:marLeft w:val="0"/>
      <w:marRight w:val="0"/>
      <w:marTop w:val="0"/>
      <w:marBottom w:val="0"/>
      <w:divBdr>
        <w:top w:val="none" w:sz="0" w:space="0" w:color="auto"/>
        <w:left w:val="none" w:sz="0" w:space="0" w:color="auto"/>
        <w:bottom w:val="none" w:sz="0" w:space="0" w:color="auto"/>
        <w:right w:val="none" w:sz="0" w:space="0" w:color="auto"/>
      </w:divBdr>
    </w:div>
    <w:div w:id="1333794229">
      <w:bodyDiv w:val="1"/>
      <w:marLeft w:val="0"/>
      <w:marRight w:val="0"/>
      <w:marTop w:val="0"/>
      <w:marBottom w:val="0"/>
      <w:divBdr>
        <w:top w:val="none" w:sz="0" w:space="0" w:color="auto"/>
        <w:left w:val="none" w:sz="0" w:space="0" w:color="auto"/>
        <w:bottom w:val="none" w:sz="0" w:space="0" w:color="auto"/>
        <w:right w:val="none" w:sz="0" w:space="0" w:color="auto"/>
      </w:divBdr>
      <w:divsChild>
        <w:div w:id="14813573">
          <w:marLeft w:val="547"/>
          <w:marRight w:val="0"/>
          <w:marTop w:val="0"/>
          <w:marBottom w:val="0"/>
          <w:divBdr>
            <w:top w:val="none" w:sz="0" w:space="0" w:color="auto"/>
            <w:left w:val="none" w:sz="0" w:space="0" w:color="auto"/>
            <w:bottom w:val="none" w:sz="0" w:space="0" w:color="auto"/>
            <w:right w:val="none" w:sz="0" w:space="0" w:color="auto"/>
          </w:divBdr>
        </w:div>
        <w:div w:id="79302689">
          <w:marLeft w:val="547"/>
          <w:marRight w:val="0"/>
          <w:marTop w:val="0"/>
          <w:marBottom w:val="0"/>
          <w:divBdr>
            <w:top w:val="none" w:sz="0" w:space="0" w:color="auto"/>
            <w:left w:val="none" w:sz="0" w:space="0" w:color="auto"/>
            <w:bottom w:val="none" w:sz="0" w:space="0" w:color="auto"/>
            <w:right w:val="none" w:sz="0" w:space="0" w:color="auto"/>
          </w:divBdr>
        </w:div>
        <w:div w:id="114252320">
          <w:marLeft w:val="547"/>
          <w:marRight w:val="0"/>
          <w:marTop w:val="0"/>
          <w:marBottom w:val="0"/>
          <w:divBdr>
            <w:top w:val="none" w:sz="0" w:space="0" w:color="auto"/>
            <w:left w:val="none" w:sz="0" w:space="0" w:color="auto"/>
            <w:bottom w:val="none" w:sz="0" w:space="0" w:color="auto"/>
            <w:right w:val="none" w:sz="0" w:space="0" w:color="auto"/>
          </w:divBdr>
        </w:div>
        <w:div w:id="642736039">
          <w:marLeft w:val="547"/>
          <w:marRight w:val="0"/>
          <w:marTop w:val="0"/>
          <w:marBottom w:val="0"/>
          <w:divBdr>
            <w:top w:val="none" w:sz="0" w:space="0" w:color="auto"/>
            <w:left w:val="none" w:sz="0" w:space="0" w:color="auto"/>
            <w:bottom w:val="none" w:sz="0" w:space="0" w:color="auto"/>
            <w:right w:val="none" w:sz="0" w:space="0" w:color="auto"/>
          </w:divBdr>
        </w:div>
        <w:div w:id="721058098">
          <w:marLeft w:val="547"/>
          <w:marRight w:val="0"/>
          <w:marTop w:val="0"/>
          <w:marBottom w:val="0"/>
          <w:divBdr>
            <w:top w:val="none" w:sz="0" w:space="0" w:color="auto"/>
            <w:left w:val="none" w:sz="0" w:space="0" w:color="auto"/>
            <w:bottom w:val="none" w:sz="0" w:space="0" w:color="auto"/>
            <w:right w:val="none" w:sz="0" w:space="0" w:color="auto"/>
          </w:divBdr>
        </w:div>
        <w:div w:id="737478221">
          <w:marLeft w:val="547"/>
          <w:marRight w:val="0"/>
          <w:marTop w:val="0"/>
          <w:marBottom w:val="0"/>
          <w:divBdr>
            <w:top w:val="none" w:sz="0" w:space="0" w:color="auto"/>
            <w:left w:val="none" w:sz="0" w:space="0" w:color="auto"/>
            <w:bottom w:val="none" w:sz="0" w:space="0" w:color="auto"/>
            <w:right w:val="none" w:sz="0" w:space="0" w:color="auto"/>
          </w:divBdr>
        </w:div>
        <w:div w:id="814764311">
          <w:marLeft w:val="547"/>
          <w:marRight w:val="0"/>
          <w:marTop w:val="0"/>
          <w:marBottom w:val="0"/>
          <w:divBdr>
            <w:top w:val="none" w:sz="0" w:space="0" w:color="auto"/>
            <w:left w:val="none" w:sz="0" w:space="0" w:color="auto"/>
            <w:bottom w:val="none" w:sz="0" w:space="0" w:color="auto"/>
            <w:right w:val="none" w:sz="0" w:space="0" w:color="auto"/>
          </w:divBdr>
        </w:div>
        <w:div w:id="888997894">
          <w:marLeft w:val="547"/>
          <w:marRight w:val="0"/>
          <w:marTop w:val="0"/>
          <w:marBottom w:val="0"/>
          <w:divBdr>
            <w:top w:val="none" w:sz="0" w:space="0" w:color="auto"/>
            <w:left w:val="none" w:sz="0" w:space="0" w:color="auto"/>
            <w:bottom w:val="none" w:sz="0" w:space="0" w:color="auto"/>
            <w:right w:val="none" w:sz="0" w:space="0" w:color="auto"/>
          </w:divBdr>
        </w:div>
        <w:div w:id="952597016">
          <w:marLeft w:val="547"/>
          <w:marRight w:val="0"/>
          <w:marTop w:val="0"/>
          <w:marBottom w:val="0"/>
          <w:divBdr>
            <w:top w:val="none" w:sz="0" w:space="0" w:color="auto"/>
            <w:left w:val="none" w:sz="0" w:space="0" w:color="auto"/>
            <w:bottom w:val="none" w:sz="0" w:space="0" w:color="auto"/>
            <w:right w:val="none" w:sz="0" w:space="0" w:color="auto"/>
          </w:divBdr>
        </w:div>
        <w:div w:id="962423370">
          <w:marLeft w:val="547"/>
          <w:marRight w:val="0"/>
          <w:marTop w:val="0"/>
          <w:marBottom w:val="0"/>
          <w:divBdr>
            <w:top w:val="none" w:sz="0" w:space="0" w:color="auto"/>
            <w:left w:val="none" w:sz="0" w:space="0" w:color="auto"/>
            <w:bottom w:val="none" w:sz="0" w:space="0" w:color="auto"/>
            <w:right w:val="none" w:sz="0" w:space="0" w:color="auto"/>
          </w:divBdr>
        </w:div>
        <w:div w:id="990405704">
          <w:marLeft w:val="547"/>
          <w:marRight w:val="0"/>
          <w:marTop w:val="0"/>
          <w:marBottom w:val="0"/>
          <w:divBdr>
            <w:top w:val="none" w:sz="0" w:space="0" w:color="auto"/>
            <w:left w:val="none" w:sz="0" w:space="0" w:color="auto"/>
            <w:bottom w:val="none" w:sz="0" w:space="0" w:color="auto"/>
            <w:right w:val="none" w:sz="0" w:space="0" w:color="auto"/>
          </w:divBdr>
        </w:div>
        <w:div w:id="1136600977">
          <w:marLeft w:val="547"/>
          <w:marRight w:val="0"/>
          <w:marTop w:val="0"/>
          <w:marBottom w:val="0"/>
          <w:divBdr>
            <w:top w:val="none" w:sz="0" w:space="0" w:color="auto"/>
            <w:left w:val="none" w:sz="0" w:space="0" w:color="auto"/>
            <w:bottom w:val="none" w:sz="0" w:space="0" w:color="auto"/>
            <w:right w:val="none" w:sz="0" w:space="0" w:color="auto"/>
          </w:divBdr>
        </w:div>
        <w:div w:id="1391811120">
          <w:marLeft w:val="547"/>
          <w:marRight w:val="0"/>
          <w:marTop w:val="0"/>
          <w:marBottom w:val="0"/>
          <w:divBdr>
            <w:top w:val="none" w:sz="0" w:space="0" w:color="auto"/>
            <w:left w:val="none" w:sz="0" w:space="0" w:color="auto"/>
            <w:bottom w:val="none" w:sz="0" w:space="0" w:color="auto"/>
            <w:right w:val="none" w:sz="0" w:space="0" w:color="auto"/>
          </w:divBdr>
        </w:div>
        <w:div w:id="1493714538">
          <w:marLeft w:val="547"/>
          <w:marRight w:val="0"/>
          <w:marTop w:val="0"/>
          <w:marBottom w:val="0"/>
          <w:divBdr>
            <w:top w:val="none" w:sz="0" w:space="0" w:color="auto"/>
            <w:left w:val="none" w:sz="0" w:space="0" w:color="auto"/>
            <w:bottom w:val="none" w:sz="0" w:space="0" w:color="auto"/>
            <w:right w:val="none" w:sz="0" w:space="0" w:color="auto"/>
          </w:divBdr>
        </w:div>
        <w:div w:id="1528135550">
          <w:marLeft w:val="547"/>
          <w:marRight w:val="0"/>
          <w:marTop w:val="0"/>
          <w:marBottom w:val="0"/>
          <w:divBdr>
            <w:top w:val="none" w:sz="0" w:space="0" w:color="auto"/>
            <w:left w:val="none" w:sz="0" w:space="0" w:color="auto"/>
            <w:bottom w:val="none" w:sz="0" w:space="0" w:color="auto"/>
            <w:right w:val="none" w:sz="0" w:space="0" w:color="auto"/>
          </w:divBdr>
        </w:div>
        <w:div w:id="1650161646">
          <w:marLeft w:val="547"/>
          <w:marRight w:val="0"/>
          <w:marTop w:val="0"/>
          <w:marBottom w:val="0"/>
          <w:divBdr>
            <w:top w:val="none" w:sz="0" w:space="0" w:color="auto"/>
            <w:left w:val="none" w:sz="0" w:space="0" w:color="auto"/>
            <w:bottom w:val="none" w:sz="0" w:space="0" w:color="auto"/>
            <w:right w:val="none" w:sz="0" w:space="0" w:color="auto"/>
          </w:divBdr>
        </w:div>
        <w:div w:id="1841580127">
          <w:marLeft w:val="547"/>
          <w:marRight w:val="0"/>
          <w:marTop w:val="0"/>
          <w:marBottom w:val="0"/>
          <w:divBdr>
            <w:top w:val="none" w:sz="0" w:space="0" w:color="auto"/>
            <w:left w:val="none" w:sz="0" w:space="0" w:color="auto"/>
            <w:bottom w:val="none" w:sz="0" w:space="0" w:color="auto"/>
            <w:right w:val="none" w:sz="0" w:space="0" w:color="auto"/>
          </w:divBdr>
        </w:div>
        <w:div w:id="1881504327">
          <w:marLeft w:val="547"/>
          <w:marRight w:val="0"/>
          <w:marTop w:val="0"/>
          <w:marBottom w:val="0"/>
          <w:divBdr>
            <w:top w:val="none" w:sz="0" w:space="0" w:color="auto"/>
            <w:left w:val="none" w:sz="0" w:space="0" w:color="auto"/>
            <w:bottom w:val="none" w:sz="0" w:space="0" w:color="auto"/>
            <w:right w:val="none" w:sz="0" w:space="0" w:color="auto"/>
          </w:divBdr>
        </w:div>
      </w:divsChild>
    </w:div>
    <w:div w:id="1371104324">
      <w:bodyDiv w:val="1"/>
      <w:marLeft w:val="0"/>
      <w:marRight w:val="0"/>
      <w:marTop w:val="0"/>
      <w:marBottom w:val="0"/>
      <w:divBdr>
        <w:top w:val="none" w:sz="0" w:space="0" w:color="auto"/>
        <w:left w:val="none" w:sz="0" w:space="0" w:color="auto"/>
        <w:bottom w:val="none" w:sz="0" w:space="0" w:color="auto"/>
        <w:right w:val="none" w:sz="0" w:space="0" w:color="auto"/>
      </w:divBdr>
    </w:div>
    <w:div w:id="1572277969">
      <w:bodyDiv w:val="1"/>
      <w:marLeft w:val="0"/>
      <w:marRight w:val="0"/>
      <w:marTop w:val="0"/>
      <w:marBottom w:val="0"/>
      <w:divBdr>
        <w:top w:val="none" w:sz="0" w:space="0" w:color="auto"/>
        <w:left w:val="none" w:sz="0" w:space="0" w:color="auto"/>
        <w:bottom w:val="none" w:sz="0" w:space="0" w:color="auto"/>
        <w:right w:val="none" w:sz="0" w:space="0" w:color="auto"/>
      </w:divBdr>
      <w:divsChild>
        <w:div w:id="321853758">
          <w:marLeft w:val="1166"/>
          <w:marRight w:val="0"/>
          <w:marTop w:val="0"/>
          <w:marBottom w:val="0"/>
          <w:divBdr>
            <w:top w:val="none" w:sz="0" w:space="0" w:color="auto"/>
            <w:left w:val="none" w:sz="0" w:space="0" w:color="auto"/>
            <w:bottom w:val="none" w:sz="0" w:space="0" w:color="auto"/>
            <w:right w:val="none" w:sz="0" w:space="0" w:color="auto"/>
          </w:divBdr>
        </w:div>
        <w:div w:id="503863466">
          <w:marLeft w:val="1166"/>
          <w:marRight w:val="0"/>
          <w:marTop w:val="0"/>
          <w:marBottom w:val="0"/>
          <w:divBdr>
            <w:top w:val="none" w:sz="0" w:space="0" w:color="auto"/>
            <w:left w:val="none" w:sz="0" w:space="0" w:color="auto"/>
            <w:bottom w:val="none" w:sz="0" w:space="0" w:color="auto"/>
            <w:right w:val="none" w:sz="0" w:space="0" w:color="auto"/>
          </w:divBdr>
        </w:div>
        <w:div w:id="780607559">
          <w:marLeft w:val="1166"/>
          <w:marRight w:val="0"/>
          <w:marTop w:val="0"/>
          <w:marBottom w:val="0"/>
          <w:divBdr>
            <w:top w:val="none" w:sz="0" w:space="0" w:color="auto"/>
            <w:left w:val="none" w:sz="0" w:space="0" w:color="auto"/>
            <w:bottom w:val="none" w:sz="0" w:space="0" w:color="auto"/>
            <w:right w:val="none" w:sz="0" w:space="0" w:color="auto"/>
          </w:divBdr>
        </w:div>
      </w:divsChild>
    </w:div>
    <w:div w:id="1689479339">
      <w:bodyDiv w:val="1"/>
      <w:marLeft w:val="0"/>
      <w:marRight w:val="0"/>
      <w:marTop w:val="0"/>
      <w:marBottom w:val="0"/>
      <w:divBdr>
        <w:top w:val="none" w:sz="0" w:space="0" w:color="auto"/>
        <w:left w:val="none" w:sz="0" w:space="0" w:color="auto"/>
        <w:bottom w:val="none" w:sz="0" w:space="0" w:color="auto"/>
        <w:right w:val="none" w:sz="0" w:space="0" w:color="auto"/>
      </w:divBdr>
      <w:divsChild>
        <w:div w:id="29188377">
          <w:marLeft w:val="0"/>
          <w:marRight w:val="0"/>
          <w:marTop w:val="0"/>
          <w:marBottom w:val="0"/>
          <w:divBdr>
            <w:top w:val="none" w:sz="0" w:space="0" w:color="auto"/>
            <w:left w:val="none" w:sz="0" w:space="0" w:color="auto"/>
            <w:bottom w:val="none" w:sz="0" w:space="0" w:color="auto"/>
            <w:right w:val="none" w:sz="0" w:space="0" w:color="auto"/>
          </w:divBdr>
        </w:div>
        <w:div w:id="77679142">
          <w:marLeft w:val="0"/>
          <w:marRight w:val="0"/>
          <w:marTop w:val="0"/>
          <w:marBottom w:val="0"/>
          <w:divBdr>
            <w:top w:val="none" w:sz="0" w:space="0" w:color="auto"/>
            <w:left w:val="none" w:sz="0" w:space="0" w:color="auto"/>
            <w:bottom w:val="none" w:sz="0" w:space="0" w:color="auto"/>
            <w:right w:val="none" w:sz="0" w:space="0" w:color="auto"/>
          </w:divBdr>
        </w:div>
        <w:div w:id="155001777">
          <w:marLeft w:val="0"/>
          <w:marRight w:val="0"/>
          <w:marTop w:val="0"/>
          <w:marBottom w:val="0"/>
          <w:divBdr>
            <w:top w:val="none" w:sz="0" w:space="0" w:color="auto"/>
            <w:left w:val="none" w:sz="0" w:space="0" w:color="auto"/>
            <w:bottom w:val="none" w:sz="0" w:space="0" w:color="auto"/>
            <w:right w:val="none" w:sz="0" w:space="0" w:color="auto"/>
          </w:divBdr>
        </w:div>
        <w:div w:id="232931855">
          <w:marLeft w:val="0"/>
          <w:marRight w:val="0"/>
          <w:marTop w:val="0"/>
          <w:marBottom w:val="0"/>
          <w:divBdr>
            <w:top w:val="none" w:sz="0" w:space="0" w:color="auto"/>
            <w:left w:val="none" w:sz="0" w:space="0" w:color="auto"/>
            <w:bottom w:val="none" w:sz="0" w:space="0" w:color="auto"/>
            <w:right w:val="none" w:sz="0" w:space="0" w:color="auto"/>
          </w:divBdr>
        </w:div>
        <w:div w:id="338240954">
          <w:marLeft w:val="0"/>
          <w:marRight w:val="0"/>
          <w:marTop w:val="0"/>
          <w:marBottom w:val="0"/>
          <w:divBdr>
            <w:top w:val="none" w:sz="0" w:space="0" w:color="auto"/>
            <w:left w:val="none" w:sz="0" w:space="0" w:color="auto"/>
            <w:bottom w:val="none" w:sz="0" w:space="0" w:color="auto"/>
            <w:right w:val="none" w:sz="0" w:space="0" w:color="auto"/>
          </w:divBdr>
        </w:div>
        <w:div w:id="364445906">
          <w:marLeft w:val="0"/>
          <w:marRight w:val="0"/>
          <w:marTop w:val="0"/>
          <w:marBottom w:val="0"/>
          <w:divBdr>
            <w:top w:val="none" w:sz="0" w:space="0" w:color="auto"/>
            <w:left w:val="none" w:sz="0" w:space="0" w:color="auto"/>
            <w:bottom w:val="none" w:sz="0" w:space="0" w:color="auto"/>
            <w:right w:val="none" w:sz="0" w:space="0" w:color="auto"/>
          </w:divBdr>
        </w:div>
        <w:div w:id="510723132">
          <w:marLeft w:val="0"/>
          <w:marRight w:val="0"/>
          <w:marTop w:val="0"/>
          <w:marBottom w:val="0"/>
          <w:divBdr>
            <w:top w:val="none" w:sz="0" w:space="0" w:color="auto"/>
            <w:left w:val="none" w:sz="0" w:space="0" w:color="auto"/>
            <w:bottom w:val="none" w:sz="0" w:space="0" w:color="auto"/>
            <w:right w:val="none" w:sz="0" w:space="0" w:color="auto"/>
          </w:divBdr>
        </w:div>
        <w:div w:id="930774973">
          <w:marLeft w:val="0"/>
          <w:marRight w:val="0"/>
          <w:marTop w:val="0"/>
          <w:marBottom w:val="0"/>
          <w:divBdr>
            <w:top w:val="none" w:sz="0" w:space="0" w:color="auto"/>
            <w:left w:val="none" w:sz="0" w:space="0" w:color="auto"/>
            <w:bottom w:val="none" w:sz="0" w:space="0" w:color="auto"/>
            <w:right w:val="none" w:sz="0" w:space="0" w:color="auto"/>
          </w:divBdr>
        </w:div>
        <w:div w:id="1068842114">
          <w:marLeft w:val="0"/>
          <w:marRight w:val="0"/>
          <w:marTop w:val="0"/>
          <w:marBottom w:val="0"/>
          <w:divBdr>
            <w:top w:val="none" w:sz="0" w:space="0" w:color="auto"/>
            <w:left w:val="none" w:sz="0" w:space="0" w:color="auto"/>
            <w:bottom w:val="none" w:sz="0" w:space="0" w:color="auto"/>
            <w:right w:val="none" w:sz="0" w:space="0" w:color="auto"/>
          </w:divBdr>
        </w:div>
        <w:div w:id="1123504260">
          <w:marLeft w:val="0"/>
          <w:marRight w:val="0"/>
          <w:marTop w:val="0"/>
          <w:marBottom w:val="0"/>
          <w:divBdr>
            <w:top w:val="none" w:sz="0" w:space="0" w:color="auto"/>
            <w:left w:val="none" w:sz="0" w:space="0" w:color="auto"/>
            <w:bottom w:val="none" w:sz="0" w:space="0" w:color="auto"/>
            <w:right w:val="none" w:sz="0" w:space="0" w:color="auto"/>
          </w:divBdr>
        </w:div>
        <w:div w:id="1350176466">
          <w:marLeft w:val="0"/>
          <w:marRight w:val="0"/>
          <w:marTop w:val="0"/>
          <w:marBottom w:val="0"/>
          <w:divBdr>
            <w:top w:val="none" w:sz="0" w:space="0" w:color="auto"/>
            <w:left w:val="none" w:sz="0" w:space="0" w:color="auto"/>
            <w:bottom w:val="none" w:sz="0" w:space="0" w:color="auto"/>
            <w:right w:val="none" w:sz="0" w:space="0" w:color="auto"/>
          </w:divBdr>
        </w:div>
        <w:div w:id="1552375641">
          <w:marLeft w:val="0"/>
          <w:marRight w:val="0"/>
          <w:marTop w:val="0"/>
          <w:marBottom w:val="0"/>
          <w:divBdr>
            <w:top w:val="none" w:sz="0" w:space="0" w:color="auto"/>
            <w:left w:val="none" w:sz="0" w:space="0" w:color="auto"/>
            <w:bottom w:val="none" w:sz="0" w:space="0" w:color="auto"/>
            <w:right w:val="none" w:sz="0" w:space="0" w:color="auto"/>
          </w:divBdr>
        </w:div>
        <w:div w:id="1830905049">
          <w:marLeft w:val="0"/>
          <w:marRight w:val="0"/>
          <w:marTop w:val="0"/>
          <w:marBottom w:val="0"/>
          <w:divBdr>
            <w:top w:val="none" w:sz="0" w:space="0" w:color="auto"/>
            <w:left w:val="none" w:sz="0" w:space="0" w:color="auto"/>
            <w:bottom w:val="none" w:sz="0" w:space="0" w:color="auto"/>
            <w:right w:val="none" w:sz="0" w:space="0" w:color="auto"/>
          </w:divBdr>
        </w:div>
        <w:div w:id="2069112640">
          <w:marLeft w:val="0"/>
          <w:marRight w:val="0"/>
          <w:marTop w:val="0"/>
          <w:marBottom w:val="0"/>
          <w:divBdr>
            <w:top w:val="none" w:sz="0" w:space="0" w:color="auto"/>
            <w:left w:val="none" w:sz="0" w:space="0" w:color="auto"/>
            <w:bottom w:val="none" w:sz="0" w:space="0" w:color="auto"/>
            <w:right w:val="none" w:sz="0" w:space="0" w:color="auto"/>
          </w:divBdr>
        </w:div>
        <w:div w:id="2100826148">
          <w:marLeft w:val="0"/>
          <w:marRight w:val="0"/>
          <w:marTop w:val="0"/>
          <w:marBottom w:val="0"/>
          <w:divBdr>
            <w:top w:val="none" w:sz="0" w:space="0" w:color="auto"/>
            <w:left w:val="none" w:sz="0" w:space="0" w:color="auto"/>
            <w:bottom w:val="none" w:sz="0" w:space="0" w:color="auto"/>
            <w:right w:val="none" w:sz="0" w:space="0" w:color="auto"/>
          </w:divBdr>
        </w:div>
      </w:divsChild>
    </w:div>
    <w:div w:id="1786581822">
      <w:bodyDiv w:val="1"/>
      <w:marLeft w:val="0"/>
      <w:marRight w:val="0"/>
      <w:marTop w:val="0"/>
      <w:marBottom w:val="0"/>
      <w:divBdr>
        <w:top w:val="none" w:sz="0" w:space="0" w:color="auto"/>
        <w:left w:val="none" w:sz="0" w:space="0" w:color="auto"/>
        <w:bottom w:val="none" w:sz="0" w:space="0" w:color="auto"/>
        <w:right w:val="none" w:sz="0" w:space="0" w:color="auto"/>
      </w:divBdr>
    </w:div>
    <w:div w:id="1974209731">
      <w:bodyDiv w:val="1"/>
      <w:marLeft w:val="0"/>
      <w:marRight w:val="0"/>
      <w:marTop w:val="0"/>
      <w:marBottom w:val="0"/>
      <w:divBdr>
        <w:top w:val="none" w:sz="0" w:space="0" w:color="auto"/>
        <w:left w:val="none" w:sz="0" w:space="0" w:color="auto"/>
        <w:bottom w:val="none" w:sz="0" w:space="0" w:color="auto"/>
        <w:right w:val="none" w:sz="0" w:space="0" w:color="auto"/>
      </w:divBdr>
      <w:divsChild>
        <w:div w:id="303701364">
          <w:marLeft w:val="1166"/>
          <w:marRight w:val="0"/>
          <w:marTop w:val="0"/>
          <w:marBottom w:val="0"/>
          <w:divBdr>
            <w:top w:val="none" w:sz="0" w:space="0" w:color="auto"/>
            <w:left w:val="none" w:sz="0" w:space="0" w:color="auto"/>
            <w:bottom w:val="none" w:sz="0" w:space="0" w:color="auto"/>
            <w:right w:val="none" w:sz="0" w:space="0" w:color="auto"/>
          </w:divBdr>
        </w:div>
        <w:div w:id="1087532206">
          <w:marLeft w:val="1166"/>
          <w:marRight w:val="0"/>
          <w:marTop w:val="0"/>
          <w:marBottom w:val="0"/>
          <w:divBdr>
            <w:top w:val="none" w:sz="0" w:space="0" w:color="auto"/>
            <w:left w:val="none" w:sz="0" w:space="0" w:color="auto"/>
            <w:bottom w:val="none" w:sz="0" w:space="0" w:color="auto"/>
            <w:right w:val="none" w:sz="0" w:space="0" w:color="auto"/>
          </w:divBdr>
        </w:div>
        <w:div w:id="1254706106">
          <w:marLeft w:val="1166"/>
          <w:marRight w:val="0"/>
          <w:marTop w:val="0"/>
          <w:marBottom w:val="0"/>
          <w:divBdr>
            <w:top w:val="none" w:sz="0" w:space="0" w:color="auto"/>
            <w:left w:val="none" w:sz="0" w:space="0" w:color="auto"/>
            <w:bottom w:val="none" w:sz="0" w:space="0" w:color="auto"/>
            <w:right w:val="none" w:sz="0" w:space="0" w:color="auto"/>
          </w:divBdr>
        </w:div>
      </w:divsChild>
    </w:div>
    <w:div w:id="2135976281">
      <w:bodyDiv w:val="1"/>
      <w:marLeft w:val="0"/>
      <w:marRight w:val="0"/>
      <w:marTop w:val="0"/>
      <w:marBottom w:val="0"/>
      <w:divBdr>
        <w:top w:val="none" w:sz="0" w:space="0" w:color="auto"/>
        <w:left w:val="none" w:sz="0" w:space="0" w:color="auto"/>
        <w:bottom w:val="none" w:sz="0" w:space="0" w:color="auto"/>
        <w:right w:val="none" w:sz="0" w:space="0" w:color="auto"/>
      </w:divBdr>
      <w:divsChild>
        <w:div w:id="42409082">
          <w:marLeft w:val="0"/>
          <w:marRight w:val="0"/>
          <w:marTop w:val="0"/>
          <w:marBottom w:val="0"/>
          <w:divBdr>
            <w:top w:val="none" w:sz="0" w:space="0" w:color="auto"/>
            <w:left w:val="none" w:sz="0" w:space="0" w:color="auto"/>
            <w:bottom w:val="none" w:sz="0" w:space="0" w:color="auto"/>
            <w:right w:val="none" w:sz="0" w:space="0" w:color="auto"/>
          </w:divBdr>
        </w:div>
        <w:div w:id="61215958">
          <w:marLeft w:val="0"/>
          <w:marRight w:val="0"/>
          <w:marTop w:val="0"/>
          <w:marBottom w:val="0"/>
          <w:divBdr>
            <w:top w:val="none" w:sz="0" w:space="0" w:color="auto"/>
            <w:left w:val="none" w:sz="0" w:space="0" w:color="auto"/>
            <w:bottom w:val="none" w:sz="0" w:space="0" w:color="auto"/>
            <w:right w:val="none" w:sz="0" w:space="0" w:color="auto"/>
          </w:divBdr>
        </w:div>
        <w:div w:id="98335874">
          <w:marLeft w:val="0"/>
          <w:marRight w:val="0"/>
          <w:marTop w:val="0"/>
          <w:marBottom w:val="0"/>
          <w:divBdr>
            <w:top w:val="none" w:sz="0" w:space="0" w:color="auto"/>
            <w:left w:val="none" w:sz="0" w:space="0" w:color="auto"/>
            <w:bottom w:val="none" w:sz="0" w:space="0" w:color="auto"/>
            <w:right w:val="none" w:sz="0" w:space="0" w:color="auto"/>
          </w:divBdr>
        </w:div>
        <w:div w:id="104927350">
          <w:marLeft w:val="0"/>
          <w:marRight w:val="0"/>
          <w:marTop w:val="0"/>
          <w:marBottom w:val="0"/>
          <w:divBdr>
            <w:top w:val="none" w:sz="0" w:space="0" w:color="auto"/>
            <w:left w:val="none" w:sz="0" w:space="0" w:color="auto"/>
            <w:bottom w:val="none" w:sz="0" w:space="0" w:color="auto"/>
            <w:right w:val="none" w:sz="0" w:space="0" w:color="auto"/>
          </w:divBdr>
        </w:div>
        <w:div w:id="140539751">
          <w:marLeft w:val="0"/>
          <w:marRight w:val="0"/>
          <w:marTop w:val="0"/>
          <w:marBottom w:val="0"/>
          <w:divBdr>
            <w:top w:val="none" w:sz="0" w:space="0" w:color="auto"/>
            <w:left w:val="none" w:sz="0" w:space="0" w:color="auto"/>
            <w:bottom w:val="none" w:sz="0" w:space="0" w:color="auto"/>
            <w:right w:val="none" w:sz="0" w:space="0" w:color="auto"/>
          </w:divBdr>
        </w:div>
        <w:div w:id="155655508">
          <w:marLeft w:val="0"/>
          <w:marRight w:val="0"/>
          <w:marTop w:val="0"/>
          <w:marBottom w:val="0"/>
          <w:divBdr>
            <w:top w:val="none" w:sz="0" w:space="0" w:color="auto"/>
            <w:left w:val="none" w:sz="0" w:space="0" w:color="auto"/>
            <w:bottom w:val="none" w:sz="0" w:space="0" w:color="auto"/>
            <w:right w:val="none" w:sz="0" w:space="0" w:color="auto"/>
          </w:divBdr>
        </w:div>
        <w:div w:id="195394651">
          <w:marLeft w:val="0"/>
          <w:marRight w:val="0"/>
          <w:marTop w:val="0"/>
          <w:marBottom w:val="0"/>
          <w:divBdr>
            <w:top w:val="none" w:sz="0" w:space="0" w:color="auto"/>
            <w:left w:val="none" w:sz="0" w:space="0" w:color="auto"/>
            <w:bottom w:val="none" w:sz="0" w:space="0" w:color="auto"/>
            <w:right w:val="none" w:sz="0" w:space="0" w:color="auto"/>
          </w:divBdr>
        </w:div>
        <w:div w:id="202594793">
          <w:marLeft w:val="0"/>
          <w:marRight w:val="0"/>
          <w:marTop w:val="0"/>
          <w:marBottom w:val="0"/>
          <w:divBdr>
            <w:top w:val="none" w:sz="0" w:space="0" w:color="auto"/>
            <w:left w:val="none" w:sz="0" w:space="0" w:color="auto"/>
            <w:bottom w:val="none" w:sz="0" w:space="0" w:color="auto"/>
            <w:right w:val="none" w:sz="0" w:space="0" w:color="auto"/>
          </w:divBdr>
        </w:div>
        <w:div w:id="265845449">
          <w:marLeft w:val="0"/>
          <w:marRight w:val="0"/>
          <w:marTop w:val="0"/>
          <w:marBottom w:val="0"/>
          <w:divBdr>
            <w:top w:val="none" w:sz="0" w:space="0" w:color="auto"/>
            <w:left w:val="none" w:sz="0" w:space="0" w:color="auto"/>
            <w:bottom w:val="none" w:sz="0" w:space="0" w:color="auto"/>
            <w:right w:val="none" w:sz="0" w:space="0" w:color="auto"/>
          </w:divBdr>
        </w:div>
        <w:div w:id="270015469">
          <w:marLeft w:val="0"/>
          <w:marRight w:val="0"/>
          <w:marTop w:val="0"/>
          <w:marBottom w:val="0"/>
          <w:divBdr>
            <w:top w:val="none" w:sz="0" w:space="0" w:color="auto"/>
            <w:left w:val="none" w:sz="0" w:space="0" w:color="auto"/>
            <w:bottom w:val="none" w:sz="0" w:space="0" w:color="auto"/>
            <w:right w:val="none" w:sz="0" w:space="0" w:color="auto"/>
          </w:divBdr>
        </w:div>
        <w:div w:id="294914964">
          <w:marLeft w:val="0"/>
          <w:marRight w:val="0"/>
          <w:marTop w:val="0"/>
          <w:marBottom w:val="0"/>
          <w:divBdr>
            <w:top w:val="none" w:sz="0" w:space="0" w:color="auto"/>
            <w:left w:val="none" w:sz="0" w:space="0" w:color="auto"/>
            <w:bottom w:val="none" w:sz="0" w:space="0" w:color="auto"/>
            <w:right w:val="none" w:sz="0" w:space="0" w:color="auto"/>
          </w:divBdr>
        </w:div>
        <w:div w:id="298076991">
          <w:marLeft w:val="0"/>
          <w:marRight w:val="0"/>
          <w:marTop w:val="0"/>
          <w:marBottom w:val="0"/>
          <w:divBdr>
            <w:top w:val="none" w:sz="0" w:space="0" w:color="auto"/>
            <w:left w:val="none" w:sz="0" w:space="0" w:color="auto"/>
            <w:bottom w:val="none" w:sz="0" w:space="0" w:color="auto"/>
            <w:right w:val="none" w:sz="0" w:space="0" w:color="auto"/>
          </w:divBdr>
        </w:div>
        <w:div w:id="300352730">
          <w:marLeft w:val="0"/>
          <w:marRight w:val="0"/>
          <w:marTop w:val="0"/>
          <w:marBottom w:val="0"/>
          <w:divBdr>
            <w:top w:val="none" w:sz="0" w:space="0" w:color="auto"/>
            <w:left w:val="none" w:sz="0" w:space="0" w:color="auto"/>
            <w:bottom w:val="none" w:sz="0" w:space="0" w:color="auto"/>
            <w:right w:val="none" w:sz="0" w:space="0" w:color="auto"/>
          </w:divBdr>
        </w:div>
        <w:div w:id="313802347">
          <w:marLeft w:val="0"/>
          <w:marRight w:val="0"/>
          <w:marTop w:val="0"/>
          <w:marBottom w:val="0"/>
          <w:divBdr>
            <w:top w:val="none" w:sz="0" w:space="0" w:color="auto"/>
            <w:left w:val="none" w:sz="0" w:space="0" w:color="auto"/>
            <w:bottom w:val="none" w:sz="0" w:space="0" w:color="auto"/>
            <w:right w:val="none" w:sz="0" w:space="0" w:color="auto"/>
          </w:divBdr>
        </w:div>
        <w:div w:id="313872998">
          <w:marLeft w:val="0"/>
          <w:marRight w:val="0"/>
          <w:marTop w:val="0"/>
          <w:marBottom w:val="0"/>
          <w:divBdr>
            <w:top w:val="none" w:sz="0" w:space="0" w:color="auto"/>
            <w:left w:val="none" w:sz="0" w:space="0" w:color="auto"/>
            <w:bottom w:val="none" w:sz="0" w:space="0" w:color="auto"/>
            <w:right w:val="none" w:sz="0" w:space="0" w:color="auto"/>
          </w:divBdr>
        </w:div>
        <w:div w:id="317809760">
          <w:marLeft w:val="0"/>
          <w:marRight w:val="0"/>
          <w:marTop w:val="0"/>
          <w:marBottom w:val="0"/>
          <w:divBdr>
            <w:top w:val="none" w:sz="0" w:space="0" w:color="auto"/>
            <w:left w:val="none" w:sz="0" w:space="0" w:color="auto"/>
            <w:bottom w:val="none" w:sz="0" w:space="0" w:color="auto"/>
            <w:right w:val="none" w:sz="0" w:space="0" w:color="auto"/>
          </w:divBdr>
        </w:div>
        <w:div w:id="336228643">
          <w:marLeft w:val="0"/>
          <w:marRight w:val="0"/>
          <w:marTop w:val="0"/>
          <w:marBottom w:val="0"/>
          <w:divBdr>
            <w:top w:val="none" w:sz="0" w:space="0" w:color="auto"/>
            <w:left w:val="none" w:sz="0" w:space="0" w:color="auto"/>
            <w:bottom w:val="none" w:sz="0" w:space="0" w:color="auto"/>
            <w:right w:val="none" w:sz="0" w:space="0" w:color="auto"/>
          </w:divBdr>
        </w:div>
        <w:div w:id="365570004">
          <w:marLeft w:val="0"/>
          <w:marRight w:val="0"/>
          <w:marTop w:val="0"/>
          <w:marBottom w:val="0"/>
          <w:divBdr>
            <w:top w:val="none" w:sz="0" w:space="0" w:color="auto"/>
            <w:left w:val="none" w:sz="0" w:space="0" w:color="auto"/>
            <w:bottom w:val="none" w:sz="0" w:space="0" w:color="auto"/>
            <w:right w:val="none" w:sz="0" w:space="0" w:color="auto"/>
          </w:divBdr>
        </w:div>
        <w:div w:id="390352526">
          <w:marLeft w:val="0"/>
          <w:marRight w:val="0"/>
          <w:marTop w:val="0"/>
          <w:marBottom w:val="0"/>
          <w:divBdr>
            <w:top w:val="none" w:sz="0" w:space="0" w:color="auto"/>
            <w:left w:val="none" w:sz="0" w:space="0" w:color="auto"/>
            <w:bottom w:val="none" w:sz="0" w:space="0" w:color="auto"/>
            <w:right w:val="none" w:sz="0" w:space="0" w:color="auto"/>
          </w:divBdr>
        </w:div>
        <w:div w:id="394010760">
          <w:marLeft w:val="0"/>
          <w:marRight w:val="0"/>
          <w:marTop w:val="0"/>
          <w:marBottom w:val="0"/>
          <w:divBdr>
            <w:top w:val="none" w:sz="0" w:space="0" w:color="auto"/>
            <w:left w:val="none" w:sz="0" w:space="0" w:color="auto"/>
            <w:bottom w:val="none" w:sz="0" w:space="0" w:color="auto"/>
            <w:right w:val="none" w:sz="0" w:space="0" w:color="auto"/>
          </w:divBdr>
        </w:div>
        <w:div w:id="394204166">
          <w:marLeft w:val="0"/>
          <w:marRight w:val="0"/>
          <w:marTop w:val="0"/>
          <w:marBottom w:val="0"/>
          <w:divBdr>
            <w:top w:val="none" w:sz="0" w:space="0" w:color="auto"/>
            <w:left w:val="none" w:sz="0" w:space="0" w:color="auto"/>
            <w:bottom w:val="none" w:sz="0" w:space="0" w:color="auto"/>
            <w:right w:val="none" w:sz="0" w:space="0" w:color="auto"/>
          </w:divBdr>
        </w:div>
        <w:div w:id="407578233">
          <w:marLeft w:val="0"/>
          <w:marRight w:val="0"/>
          <w:marTop w:val="0"/>
          <w:marBottom w:val="0"/>
          <w:divBdr>
            <w:top w:val="none" w:sz="0" w:space="0" w:color="auto"/>
            <w:left w:val="none" w:sz="0" w:space="0" w:color="auto"/>
            <w:bottom w:val="none" w:sz="0" w:space="0" w:color="auto"/>
            <w:right w:val="none" w:sz="0" w:space="0" w:color="auto"/>
          </w:divBdr>
        </w:div>
        <w:div w:id="409888584">
          <w:marLeft w:val="0"/>
          <w:marRight w:val="0"/>
          <w:marTop w:val="0"/>
          <w:marBottom w:val="0"/>
          <w:divBdr>
            <w:top w:val="none" w:sz="0" w:space="0" w:color="auto"/>
            <w:left w:val="none" w:sz="0" w:space="0" w:color="auto"/>
            <w:bottom w:val="none" w:sz="0" w:space="0" w:color="auto"/>
            <w:right w:val="none" w:sz="0" w:space="0" w:color="auto"/>
          </w:divBdr>
        </w:div>
        <w:div w:id="434060172">
          <w:marLeft w:val="0"/>
          <w:marRight w:val="0"/>
          <w:marTop w:val="0"/>
          <w:marBottom w:val="0"/>
          <w:divBdr>
            <w:top w:val="none" w:sz="0" w:space="0" w:color="auto"/>
            <w:left w:val="none" w:sz="0" w:space="0" w:color="auto"/>
            <w:bottom w:val="none" w:sz="0" w:space="0" w:color="auto"/>
            <w:right w:val="none" w:sz="0" w:space="0" w:color="auto"/>
          </w:divBdr>
        </w:div>
        <w:div w:id="434519851">
          <w:marLeft w:val="0"/>
          <w:marRight w:val="0"/>
          <w:marTop w:val="0"/>
          <w:marBottom w:val="0"/>
          <w:divBdr>
            <w:top w:val="none" w:sz="0" w:space="0" w:color="auto"/>
            <w:left w:val="none" w:sz="0" w:space="0" w:color="auto"/>
            <w:bottom w:val="none" w:sz="0" w:space="0" w:color="auto"/>
            <w:right w:val="none" w:sz="0" w:space="0" w:color="auto"/>
          </w:divBdr>
        </w:div>
        <w:div w:id="507673242">
          <w:marLeft w:val="0"/>
          <w:marRight w:val="0"/>
          <w:marTop w:val="0"/>
          <w:marBottom w:val="0"/>
          <w:divBdr>
            <w:top w:val="none" w:sz="0" w:space="0" w:color="auto"/>
            <w:left w:val="none" w:sz="0" w:space="0" w:color="auto"/>
            <w:bottom w:val="none" w:sz="0" w:space="0" w:color="auto"/>
            <w:right w:val="none" w:sz="0" w:space="0" w:color="auto"/>
          </w:divBdr>
        </w:div>
        <w:div w:id="511116306">
          <w:marLeft w:val="0"/>
          <w:marRight w:val="0"/>
          <w:marTop w:val="0"/>
          <w:marBottom w:val="0"/>
          <w:divBdr>
            <w:top w:val="none" w:sz="0" w:space="0" w:color="auto"/>
            <w:left w:val="none" w:sz="0" w:space="0" w:color="auto"/>
            <w:bottom w:val="none" w:sz="0" w:space="0" w:color="auto"/>
            <w:right w:val="none" w:sz="0" w:space="0" w:color="auto"/>
          </w:divBdr>
        </w:div>
        <w:div w:id="539048060">
          <w:marLeft w:val="0"/>
          <w:marRight w:val="0"/>
          <w:marTop w:val="0"/>
          <w:marBottom w:val="0"/>
          <w:divBdr>
            <w:top w:val="none" w:sz="0" w:space="0" w:color="auto"/>
            <w:left w:val="none" w:sz="0" w:space="0" w:color="auto"/>
            <w:bottom w:val="none" w:sz="0" w:space="0" w:color="auto"/>
            <w:right w:val="none" w:sz="0" w:space="0" w:color="auto"/>
          </w:divBdr>
        </w:div>
        <w:div w:id="549457906">
          <w:marLeft w:val="0"/>
          <w:marRight w:val="0"/>
          <w:marTop w:val="0"/>
          <w:marBottom w:val="0"/>
          <w:divBdr>
            <w:top w:val="none" w:sz="0" w:space="0" w:color="auto"/>
            <w:left w:val="none" w:sz="0" w:space="0" w:color="auto"/>
            <w:bottom w:val="none" w:sz="0" w:space="0" w:color="auto"/>
            <w:right w:val="none" w:sz="0" w:space="0" w:color="auto"/>
          </w:divBdr>
        </w:div>
        <w:div w:id="585654543">
          <w:marLeft w:val="0"/>
          <w:marRight w:val="0"/>
          <w:marTop w:val="0"/>
          <w:marBottom w:val="0"/>
          <w:divBdr>
            <w:top w:val="none" w:sz="0" w:space="0" w:color="auto"/>
            <w:left w:val="none" w:sz="0" w:space="0" w:color="auto"/>
            <w:bottom w:val="none" w:sz="0" w:space="0" w:color="auto"/>
            <w:right w:val="none" w:sz="0" w:space="0" w:color="auto"/>
          </w:divBdr>
        </w:div>
        <w:div w:id="646014726">
          <w:marLeft w:val="0"/>
          <w:marRight w:val="0"/>
          <w:marTop w:val="0"/>
          <w:marBottom w:val="0"/>
          <w:divBdr>
            <w:top w:val="none" w:sz="0" w:space="0" w:color="auto"/>
            <w:left w:val="none" w:sz="0" w:space="0" w:color="auto"/>
            <w:bottom w:val="none" w:sz="0" w:space="0" w:color="auto"/>
            <w:right w:val="none" w:sz="0" w:space="0" w:color="auto"/>
          </w:divBdr>
        </w:div>
        <w:div w:id="658926599">
          <w:marLeft w:val="0"/>
          <w:marRight w:val="0"/>
          <w:marTop w:val="0"/>
          <w:marBottom w:val="0"/>
          <w:divBdr>
            <w:top w:val="none" w:sz="0" w:space="0" w:color="auto"/>
            <w:left w:val="none" w:sz="0" w:space="0" w:color="auto"/>
            <w:bottom w:val="none" w:sz="0" w:space="0" w:color="auto"/>
            <w:right w:val="none" w:sz="0" w:space="0" w:color="auto"/>
          </w:divBdr>
        </w:div>
        <w:div w:id="668213616">
          <w:marLeft w:val="0"/>
          <w:marRight w:val="0"/>
          <w:marTop w:val="0"/>
          <w:marBottom w:val="0"/>
          <w:divBdr>
            <w:top w:val="none" w:sz="0" w:space="0" w:color="auto"/>
            <w:left w:val="none" w:sz="0" w:space="0" w:color="auto"/>
            <w:bottom w:val="none" w:sz="0" w:space="0" w:color="auto"/>
            <w:right w:val="none" w:sz="0" w:space="0" w:color="auto"/>
          </w:divBdr>
        </w:div>
        <w:div w:id="695303449">
          <w:marLeft w:val="0"/>
          <w:marRight w:val="0"/>
          <w:marTop w:val="0"/>
          <w:marBottom w:val="0"/>
          <w:divBdr>
            <w:top w:val="none" w:sz="0" w:space="0" w:color="auto"/>
            <w:left w:val="none" w:sz="0" w:space="0" w:color="auto"/>
            <w:bottom w:val="none" w:sz="0" w:space="0" w:color="auto"/>
            <w:right w:val="none" w:sz="0" w:space="0" w:color="auto"/>
          </w:divBdr>
        </w:div>
        <w:div w:id="745036875">
          <w:marLeft w:val="0"/>
          <w:marRight w:val="0"/>
          <w:marTop w:val="0"/>
          <w:marBottom w:val="0"/>
          <w:divBdr>
            <w:top w:val="none" w:sz="0" w:space="0" w:color="auto"/>
            <w:left w:val="none" w:sz="0" w:space="0" w:color="auto"/>
            <w:bottom w:val="none" w:sz="0" w:space="0" w:color="auto"/>
            <w:right w:val="none" w:sz="0" w:space="0" w:color="auto"/>
          </w:divBdr>
        </w:div>
        <w:div w:id="749690647">
          <w:marLeft w:val="0"/>
          <w:marRight w:val="0"/>
          <w:marTop w:val="0"/>
          <w:marBottom w:val="0"/>
          <w:divBdr>
            <w:top w:val="none" w:sz="0" w:space="0" w:color="auto"/>
            <w:left w:val="none" w:sz="0" w:space="0" w:color="auto"/>
            <w:bottom w:val="none" w:sz="0" w:space="0" w:color="auto"/>
            <w:right w:val="none" w:sz="0" w:space="0" w:color="auto"/>
          </w:divBdr>
        </w:div>
        <w:div w:id="760832154">
          <w:marLeft w:val="0"/>
          <w:marRight w:val="0"/>
          <w:marTop w:val="0"/>
          <w:marBottom w:val="0"/>
          <w:divBdr>
            <w:top w:val="none" w:sz="0" w:space="0" w:color="auto"/>
            <w:left w:val="none" w:sz="0" w:space="0" w:color="auto"/>
            <w:bottom w:val="none" w:sz="0" w:space="0" w:color="auto"/>
            <w:right w:val="none" w:sz="0" w:space="0" w:color="auto"/>
          </w:divBdr>
        </w:div>
        <w:div w:id="775565439">
          <w:marLeft w:val="0"/>
          <w:marRight w:val="0"/>
          <w:marTop w:val="0"/>
          <w:marBottom w:val="0"/>
          <w:divBdr>
            <w:top w:val="none" w:sz="0" w:space="0" w:color="auto"/>
            <w:left w:val="none" w:sz="0" w:space="0" w:color="auto"/>
            <w:bottom w:val="none" w:sz="0" w:space="0" w:color="auto"/>
            <w:right w:val="none" w:sz="0" w:space="0" w:color="auto"/>
          </w:divBdr>
        </w:div>
        <w:div w:id="796339460">
          <w:marLeft w:val="0"/>
          <w:marRight w:val="0"/>
          <w:marTop w:val="0"/>
          <w:marBottom w:val="0"/>
          <w:divBdr>
            <w:top w:val="none" w:sz="0" w:space="0" w:color="auto"/>
            <w:left w:val="none" w:sz="0" w:space="0" w:color="auto"/>
            <w:bottom w:val="none" w:sz="0" w:space="0" w:color="auto"/>
            <w:right w:val="none" w:sz="0" w:space="0" w:color="auto"/>
          </w:divBdr>
        </w:div>
        <w:div w:id="804543982">
          <w:marLeft w:val="0"/>
          <w:marRight w:val="0"/>
          <w:marTop w:val="0"/>
          <w:marBottom w:val="0"/>
          <w:divBdr>
            <w:top w:val="none" w:sz="0" w:space="0" w:color="auto"/>
            <w:left w:val="none" w:sz="0" w:space="0" w:color="auto"/>
            <w:bottom w:val="none" w:sz="0" w:space="0" w:color="auto"/>
            <w:right w:val="none" w:sz="0" w:space="0" w:color="auto"/>
          </w:divBdr>
        </w:div>
        <w:div w:id="815072523">
          <w:marLeft w:val="0"/>
          <w:marRight w:val="0"/>
          <w:marTop w:val="0"/>
          <w:marBottom w:val="0"/>
          <w:divBdr>
            <w:top w:val="none" w:sz="0" w:space="0" w:color="auto"/>
            <w:left w:val="none" w:sz="0" w:space="0" w:color="auto"/>
            <w:bottom w:val="none" w:sz="0" w:space="0" w:color="auto"/>
            <w:right w:val="none" w:sz="0" w:space="0" w:color="auto"/>
          </w:divBdr>
        </w:div>
        <w:div w:id="890926656">
          <w:marLeft w:val="0"/>
          <w:marRight w:val="0"/>
          <w:marTop w:val="0"/>
          <w:marBottom w:val="0"/>
          <w:divBdr>
            <w:top w:val="none" w:sz="0" w:space="0" w:color="auto"/>
            <w:left w:val="none" w:sz="0" w:space="0" w:color="auto"/>
            <w:bottom w:val="none" w:sz="0" w:space="0" w:color="auto"/>
            <w:right w:val="none" w:sz="0" w:space="0" w:color="auto"/>
          </w:divBdr>
        </w:div>
        <w:div w:id="920335602">
          <w:marLeft w:val="0"/>
          <w:marRight w:val="0"/>
          <w:marTop w:val="0"/>
          <w:marBottom w:val="0"/>
          <w:divBdr>
            <w:top w:val="none" w:sz="0" w:space="0" w:color="auto"/>
            <w:left w:val="none" w:sz="0" w:space="0" w:color="auto"/>
            <w:bottom w:val="none" w:sz="0" w:space="0" w:color="auto"/>
            <w:right w:val="none" w:sz="0" w:space="0" w:color="auto"/>
          </w:divBdr>
        </w:div>
        <w:div w:id="944119240">
          <w:marLeft w:val="0"/>
          <w:marRight w:val="0"/>
          <w:marTop w:val="0"/>
          <w:marBottom w:val="0"/>
          <w:divBdr>
            <w:top w:val="none" w:sz="0" w:space="0" w:color="auto"/>
            <w:left w:val="none" w:sz="0" w:space="0" w:color="auto"/>
            <w:bottom w:val="none" w:sz="0" w:space="0" w:color="auto"/>
            <w:right w:val="none" w:sz="0" w:space="0" w:color="auto"/>
          </w:divBdr>
        </w:div>
        <w:div w:id="957682534">
          <w:marLeft w:val="0"/>
          <w:marRight w:val="0"/>
          <w:marTop w:val="0"/>
          <w:marBottom w:val="0"/>
          <w:divBdr>
            <w:top w:val="none" w:sz="0" w:space="0" w:color="auto"/>
            <w:left w:val="none" w:sz="0" w:space="0" w:color="auto"/>
            <w:bottom w:val="none" w:sz="0" w:space="0" w:color="auto"/>
            <w:right w:val="none" w:sz="0" w:space="0" w:color="auto"/>
          </w:divBdr>
        </w:div>
        <w:div w:id="971399683">
          <w:marLeft w:val="0"/>
          <w:marRight w:val="0"/>
          <w:marTop w:val="0"/>
          <w:marBottom w:val="0"/>
          <w:divBdr>
            <w:top w:val="none" w:sz="0" w:space="0" w:color="auto"/>
            <w:left w:val="none" w:sz="0" w:space="0" w:color="auto"/>
            <w:bottom w:val="none" w:sz="0" w:space="0" w:color="auto"/>
            <w:right w:val="none" w:sz="0" w:space="0" w:color="auto"/>
          </w:divBdr>
        </w:div>
        <w:div w:id="981619441">
          <w:marLeft w:val="0"/>
          <w:marRight w:val="0"/>
          <w:marTop w:val="0"/>
          <w:marBottom w:val="0"/>
          <w:divBdr>
            <w:top w:val="none" w:sz="0" w:space="0" w:color="auto"/>
            <w:left w:val="none" w:sz="0" w:space="0" w:color="auto"/>
            <w:bottom w:val="none" w:sz="0" w:space="0" w:color="auto"/>
            <w:right w:val="none" w:sz="0" w:space="0" w:color="auto"/>
          </w:divBdr>
        </w:div>
        <w:div w:id="1018121272">
          <w:marLeft w:val="0"/>
          <w:marRight w:val="0"/>
          <w:marTop w:val="0"/>
          <w:marBottom w:val="0"/>
          <w:divBdr>
            <w:top w:val="none" w:sz="0" w:space="0" w:color="auto"/>
            <w:left w:val="none" w:sz="0" w:space="0" w:color="auto"/>
            <w:bottom w:val="none" w:sz="0" w:space="0" w:color="auto"/>
            <w:right w:val="none" w:sz="0" w:space="0" w:color="auto"/>
          </w:divBdr>
        </w:div>
        <w:div w:id="1054038243">
          <w:marLeft w:val="0"/>
          <w:marRight w:val="0"/>
          <w:marTop w:val="0"/>
          <w:marBottom w:val="0"/>
          <w:divBdr>
            <w:top w:val="none" w:sz="0" w:space="0" w:color="auto"/>
            <w:left w:val="none" w:sz="0" w:space="0" w:color="auto"/>
            <w:bottom w:val="none" w:sz="0" w:space="0" w:color="auto"/>
            <w:right w:val="none" w:sz="0" w:space="0" w:color="auto"/>
          </w:divBdr>
        </w:div>
        <w:div w:id="1076633687">
          <w:marLeft w:val="0"/>
          <w:marRight w:val="0"/>
          <w:marTop w:val="0"/>
          <w:marBottom w:val="0"/>
          <w:divBdr>
            <w:top w:val="none" w:sz="0" w:space="0" w:color="auto"/>
            <w:left w:val="none" w:sz="0" w:space="0" w:color="auto"/>
            <w:bottom w:val="none" w:sz="0" w:space="0" w:color="auto"/>
            <w:right w:val="none" w:sz="0" w:space="0" w:color="auto"/>
          </w:divBdr>
        </w:div>
        <w:div w:id="1119107847">
          <w:marLeft w:val="0"/>
          <w:marRight w:val="0"/>
          <w:marTop w:val="0"/>
          <w:marBottom w:val="0"/>
          <w:divBdr>
            <w:top w:val="none" w:sz="0" w:space="0" w:color="auto"/>
            <w:left w:val="none" w:sz="0" w:space="0" w:color="auto"/>
            <w:bottom w:val="none" w:sz="0" w:space="0" w:color="auto"/>
            <w:right w:val="none" w:sz="0" w:space="0" w:color="auto"/>
          </w:divBdr>
        </w:div>
        <w:div w:id="1119449548">
          <w:marLeft w:val="0"/>
          <w:marRight w:val="0"/>
          <w:marTop w:val="0"/>
          <w:marBottom w:val="0"/>
          <w:divBdr>
            <w:top w:val="none" w:sz="0" w:space="0" w:color="auto"/>
            <w:left w:val="none" w:sz="0" w:space="0" w:color="auto"/>
            <w:bottom w:val="none" w:sz="0" w:space="0" w:color="auto"/>
            <w:right w:val="none" w:sz="0" w:space="0" w:color="auto"/>
          </w:divBdr>
        </w:div>
        <w:div w:id="1142771728">
          <w:marLeft w:val="0"/>
          <w:marRight w:val="0"/>
          <w:marTop w:val="0"/>
          <w:marBottom w:val="0"/>
          <w:divBdr>
            <w:top w:val="none" w:sz="0" w:space="0" w:color="auto"/>
            <w:left w:val="none" w:sz="0" w:space="0" w:color="auto"/>
            <w:bottom w:val="none" w:sz="0" w:space="0" w:color="auto"/>
            <w:right w:val="none" w:sz="0" w:space="0" w:color="auto"/>
          </w:divBdr>
        </w:div>
        <w:div w:id="1150705202">
          <w:marLeft w:val="0"/>
          <w:marRight w:val="0"/>
          <w:marTop w:val="0"/>
          <w:marBottom w:val="0"/>
          <w:divBdr>
            <w:top w:val="none" w:sz="0" w:space="0" w:color="auto"/>
            <w:left w:val="none" w:sz="0" w:space="0" w:color="auto"/>
            <w:bottom w:val="none" w:sz="0" w:space="0" w:color="auto"/>
            <w:right w:val="none" w:sz="0" w:space="0" w:color="auto"/>
          </w:divBdr>
        </w:div>
        <w:div w:id="1209417051">
          <w:marLeft w:val="0"/>
          <w:marRight w:val="0"/>
          <w:marTop w:val="0"/>
          <w:marBottom w:val="0"/>
          <w:divBdr>
            <w:top w:val="none" w:sz="0" w:space="0" w:color="auto"/>
            <w:left w:val="none" w:sz="0" w:space="0" w:color="auto"/>
            <w:bottom w:val="none" w:sz="0" w:space="0" w:color="auto"/>
            <w:right w:val="none" w:sz="0" w:space="0" w:color="auto"/>
          </w:divBdr>
        </w:div>
        <w:div w:id="1238323784">
          <w:marLeft w:val="0"/>
          <w:marRight w:val="0"/>
          <w:marTop w:val="0"/>
          <w:marBottom w:val="0"/>
          <w:divBdr>
            <w:top w:val="none" w:sz="0" w:space="0" w:color="auto"/>
            <w:left w:val="none" w:sz="0" w:space="0" w:color="auto"/>
            <w:bottom w:val="none" w:sz="0" w:space="0" w:color="auto"/>
            <w:right w:val="none" w:sz="0" w:space="0" w:color="auto"/>
          </w:divBdr>
        </w:div>
        <w:div w:id="1284964607">
          <w:marLeft w:val="0"/>
          <w:marRight w:val="0"/>
          <w:marTop w:val="0"/>
          <w:marBottom w:val="0"/>
          <w:divBdr>
            <w:top w:val="none" w:sz="0" w:space="0" w:color="auto"/>
            <w:left w:val="none" w:sz="0" w:space="0" w:color="auto"/>
            <w:bottom w:val="none" w:sz="0" w:space="0" w:color="auto"/>
            <w:right w:val="none" w:sz="0" w:space="0" w:color="auto"/>
          </w:divBdr>
        </w:div>
        <w:div w:id="1292131920">
          <w:marLeft w:val="0"/>
          <w:marRight w:val="0"/>
          <w:marTop w:val="0"/>
          <w:marBottom w:val="0"/>
          <w:divBdr>
            <w:top w:val="none" w:sz="0" w:space="0" w:color="auto"/>
            <w:left w:val="none" w:sz="0" w:space="0" w:color="auto"/>
            <w:bottom w:val="none" w:sz="0" w:space="0" w:color="auto"/>
            <w:right w:val="none" w:sz="0" w:space="0" w:color="auto"/>
          </w:divBdr>
        </w:div>
        <w:div w:id="1300761797">
          <w:marLeft w:val="0"/>
          <w:marRight w:val="0"/>
          <w:marTop w:val="0"/>
          <w:marBottom w:val="0"/>
          <w:divBdr>
            <w:top w:val="none" w:sz="0" w:space="0" w:color="auto"/>
            <w:left w:val="none" w:sz="0" w:space="0" w:color="auto"/>
            <w:bottom w:val="none" w:sz="0" w:space="0" w:color="auto"/>
            <w:right w:val="none" w:sz="0" w:space="0" w:color="auto"/>
          </w:divBdr>
        </w:div>
        <w:div w:id="1333338966">
          <w:marLeft w:val="0"/>
          <w:marRight w:val="0"/>
          <w:marTop w:val="0"/>
          <w:marBottom w:val="0"/>
          <w:divBdr>
            <w:top w:val="none" w:sz="0" w:space="0" w:color="auto"/>
            <w:left w:val="none" w:sz="0" w:space="0" w:color="auto"/>
            <w:bottom w:val="none" w:sz="0" w:space="0" w:color="auto"/>
            <w:right w:val="none" w:sz="0" w:space="0" w:color="auto"/>
          </w:divBdr>
        </w:div>
        <w:div w:id="1363288317">
          <w:marLeft w:val="0"/>
          <w:marRight w:val="0"/>
          <w:marTop w:val="0"/>
          <w:marBottom w:val="0"/>
          <w:divBdr>
            <w:top w:val="none" w:sz="0" w:space="0" w:color="auto"/>
            <w:left w:val="none" w:sz="0" w:space="0" w:color="auto"/>
            <w:bottom w:val="none" w:sz="0" w:space="0" w:color="auto"/>
            <w:right w:val="none" w:sz="0" w:space="0" w:color="auto"/>
          </w:divBdr>
        </w:div>
        <w:div w:id="1378700871">
          <w:marLeft w:val="0"/>
          <w:marRight w:val="0"/>
          <w:marTop w:val="0"/>
          <w:marBottom w:val="0"/>
          <w:divBdr>
            <w:top w:val="none" w:sz="0" w:space="0" w:color="auto"/>
            <w:left w:val="none" w:sz="0" w:space="0" w:color="auto"/>
            <w:bottom w:val="none" w:sz="0" w:space="0" w:color="auto"/>
            <w:right w:val="none" w:sz="0" w:space="0" w:color="auto"/>
          </w:divBdr>
        </w:div>
        <w:div w:id="1384014273">
          <w:marLeft w:val="0"/>
          <w:marRight w:val="0"/>
          <w:marTop w:val="0"/>
          <w:marBottom w:val="0"/>
          <w:divBdr>
            <w:top w:val="none" w:sz="0" w:space="0" w:color="auto"/>
            <w:left w:val="none" w:sz="0" w:space="0" w:color="auto"/>
            <w:bottom w:val="none" w:sz="0" w:space="0" w:color="auto"/>
            <w:right w:val="none" w:sz="0" w:space="0" w:color="auto"/>
          </w:divBdr>
        </w:div>
        <w:div w:id="1436245095">
          <w:marLeft w:val="0"/>
          <w:marRight w:val="0"/>
          <w:marTop w:val="0"/>
          <w:marBottom w:val="0"/>
          <w:divBdr>
            <w:top w:val="none" w:sz="0" w:space="0" w:color="auto"/>
            <w:left w:val="none" w:sz="0" w:space="0" w:color="auto"/>
            <w:bottom w:val="none" w:sz="0" w:space="0" w:color="auto"/>
            <w:right w:val="none" w:sz="0" w:space="0" w:color="auto"/>
          </w:divBdr>
        </w:div>
        <w:div w:id="1510680082">
          <w:marLeft w:val="0"/>
          <w:marRight w:val="0"/>
          <w:marTop w:val="0"/>
          <w:marBottom w:val="0"/>
          <w:divBdr>
            <w:top w:val="none" w:sz="0" w:space="0" w:color="auto"/>
            <w:left w:val="none" w:sz="0" w:space="0" w:color="auto"/>
            <w:bottom w:val="none" w:sz="0" w:space="0" w:color="auto"/>
            <w:right w:val="none" w:sz="0" w:space="0" w:color="auto"/>
          </w:divBdr>
        </w:div>
        <w:div w:id="1514801593">
          <w:marLeft w:val="0"/>
          <w:marRight w:val="0"/>
          <w:marTop w:val="0"/>
          <w:marBottom w:val="0"/>
          <w:divBdr>
            <w:top w:val="none" w:sz="0" w:space="0" w:color="auto"/>
            <w:left w:val="none" w:sz="0" w:space="0" w:color="auto"/>
            <w:bottom w:val="none" w:sz="0" w:space="0" w:color="auto"/>
            <w:right w:val="none" w:sz="0" w:space="0" w:color="auto"/>
          </w:divBdr>
        </w:div>
        <w:div w:id="1525049113">
          <w:marLeft w:val="0"/>
          <w:marRight w:val="0"/>
          <w:marTop w:val="0"/>
          <w:marBottom w:val="0"/>
          <w:divBdr>
            <w:top w:val="none" w:sz="0" w:space="0" w:color="auto"/>
            <w:left w:val="none" w:sz="0" w:space="0" w:color="auto"/>
            <w:bottom w:val="none" w:sz="0" w:space="0" w:color="auto"/>
            <w:right w:val="none" w:sz="0" w:space="0" w:color="auto"/>
          </w:divBdr>
        </w:div>
        <w:div w:id="1555505689">
          <w:marLeft w:val="0"/>
          <w:marRight w:val="0"/>
          <w:marTop w:val="0"/>
          <w:marBottom w:val="0"/>
          <w:divBdr>
            <w:top w:val="none" w:sz="0" w:space="0" w:color="auto"/>
            <w:left w:val="none" w:sz="0" w:space="0" w:color="auto"/>
            <w:bottom w:val="none" w:sz="0" w:space="0" w:color="auto"/>
            <w:right w:val="none" w:sz="0" w:space="0" w:color="auto"/>
          </w:divBdr>
        </w:div>
        <w:div w:id="1556697910">
          <w:marLeft w:val="0"/>
          <w:marRight w:val="0"/>
          <w:marTop w:val="0"/>
          <w:marBottom w:val="0"/>
          <w:divBdr>
            <w:top w:val="none" w:sz="0" w:space="0" w:color="auto"/>
            <w:left w:val="none" w:sz="0" w:space="0" w:color="auto"/>
            <w:bottom w:val="none" w:sz="0" w:space="0" w:color="auto"/>
            <w:right w:val="none" w:sz="0" w:space="0" w:color="auto"/>
          </w:divBdr>
        </w:div>
        <w:div w:id="1590234680">
          <w:marLeft w:val="0"/>
          <w:marRight w:val="0"/>
          <w:marTop w:val="0"/>
          <w:marBottom w:val="0"/>
          <w:divBdr>
            <w:top w:val="none" w:sz="0" w:space="0" w:color="auto"/>
            <w:left w:val="none" w:sz="0" w:space="0" w:color="auto"/>
            <w:bottom w:val="none" w:sz="0" w:space="0" w:color="auto"/>
            <w:right w:val="none" w:sz="0" w:space="0" w:color="auto"/>
          </w:divBdr>
        </w:div>
        <w:div w:id="1594893834">
          <w:marLeft w:val="0"/>
          <w:marRight w:val="0"/>
          <w:marTop w:val="0"/>
          <w:marBottom w:val="0"/>
          <w:divBdr>
            <w:top w:val="none" w:sz="0" w:space="0" w:color="auto"/>
            <w:left w:val="none" w:sz="0" w:space="0" w:color="auto"/>
            <w:bottom w:val="none" w:sz="0" w:space="0" w:color="auto"/>
            <w:right w:val="none" w:sz="0" w:space="0" w:color="auto"/>
          </w:divBdr>
        </w:div>
        <w:div w:id="1604610856">
          <w:marLeft w:val="0"/>
          <w:marRight w:val="0"/>
          <w:marTop w:val="0"/>
          <w:marBottom w:val="0"/>
          <w:divBdr>
            <w:top w:val="none" w:sz="0" w:space="0" w:color="auto"/>
            <w:left w:val="none" w:sz="0" w:space="0" w:color="auto"/>
            <w:bottom w:val="none" w:sz="0" w:space="0" w:color="auto"/>
            <w:right w:val="none" w:sz="0" w:space="0" w:color="auto"/>
          </w:divBdr>
        </w:div>
        <w:div w:id="1624075087">
          <w:marLeft w:val="0"/>
          <w:marRight w:val="0"/>
          <w:marTop w:val="0"/>
          <w:marBottom w:val="0"/>
          <w:divBdr>
            <w:top w:val="none" w:sz="0" w:space="0" w:color="auto"/>
            <w:left w:val="none" w:sz="0" w:space="0" w:color="auto"/>
            <w:bottom w:val="none" w:sz="0" w:space="0" w:color="auto"/>
            <w:right w:val="none" w:sz="0" w:space="0" w:color="auto"/>
          </w:divBdr>
        </w:div>
        <w:div w:id="1681618327">
          <w:marLeft w:val="0"/>
          <w:marRight w:val="0"/>
          <w:marTop w:val="0"/>
          <w:marBottom w:val="0"/>
          <w:divBdr>
            <w:top w:val="none" w:sz="0" w:space="0" w:color="auto"/>
            <w:left w:val="none" w:sz="0" w:space="0" w:color="auto"/>
            <w:bottom w:val="none" w:sz="0" w:space="0" w:color="auto"/>
            <w:right w:val="none" w:sz="0" w:space="0" w:color="auto"/>
          </w:divBdr>
        </w:div>
        <w:div w:id="1682123533">
          <w:marLeft w:val="0"/>
          <w:marRight w:val="0"/>
          <w:marTop w:val="0"/>
          <w:marBottom w:val="0"/>
          <w:divBdr>
            <w:top w:val="none" w:sz="0" w:space="0" w:color="auto"/>
            <w:left w:val="none" w:sz="0" w:space="0" w:color="auto"/>
            <w:bottom w:val="none" w:sz="0" w:space="0" w:color="auto"/>
            <w:right w:val="none" w:sz="0" w:space="0" w:color="auto"/>
          </w:divBdr>
        </w:div>
        <w:div w:id="1731683381">
          <w:marLeft w:val="0"/>
          <w:marRight w:val="0"/>
          <w:marTop w:val="0"/>
          <w:marBottom w:val="0"/>
          <w:divBdr>
            <w:top w:val="none" w:sz="0" w:space="0" w:color="auto"/>
            <w:left w:val="none" w:sz="0" w:space="0" w:color="auto"/>
            <w:bottom w:val="none" w:sz="0" w:space="0" w:color="auto"/>
            <w:right w:val="none" w:sz="0" w:space="0" w:color="auto"/>
          </w:divBdr>
        </w:div>
        <w:div w:id="1754007932">
          <w:marLeft w:val="0"/>
          <w:marRight w:val="0"/>
          <w:marTop w:val="0"/>
          <w:marBottom w:val="0"/>
          <w:divBdr>
            <w:top w:val="none" w:sz="0" w:space="0" w:color="auto"/>
            <w:left w:val="none" w:sz="0" w:space="0" w:color="auto"/>
            <w:bottom w:val="none" w:sz="0" w:space="0" w:color="auto"/>
            <w:right w:val="none" w:sz="0" w:space="0" w:color="auto"/>
          </w:divBdr>
        </w:div>
        <w:div w:id="1759012486">
          <w:marLeft w:val="0"/>
          <w:marRight w:val="0"/>
          <w:marTop w:val="0"/>
          <w:marBottom w:val="0"/>
          <w:divBdr>
            <w:top w:val="none" w:sz="0" w:space="0" w:color="auto"/>
            <w:left w:val="none" w:sz="0" w:space="0" w:color="auto"/>
            <w:bottom w:val="none" w:sz="0" w:space="0" w:color="auto"/>
            <w:right w:val="none" w:sz="0" w:space="0" w:color="auto"/>
          </w:divBdr>
        </w:div>
        <w:div w:id="1787045627">
          <w:marLeft w:val="0"/>
          <w:marRight w:val="0"/>
          <w:marTop w:val="0"/>
          <w:marBottom w:val="0"/>
          <w:divBdr>
            <w:top w:val="none" w:sz="0" w:space="0" w:color="auto"/>
            <w:left w:val="none" w:sz="0" w:space="0" w:color="auto"/>
            <w:bottom w:val="none" w:sz="0" w:space="0" w:color="auto"/>
            <w:right w:val="none" w:sz="0" w:space="0" w:color="auto"/>
          </w:divBdr>
        </w:div>
        <w:div w:id="1834178818">
          <w:marLeft w:val="0"/>
          <w:marRight w:val="0"/>
          <w:marTop w:val="0"/>
          <w:marBottom w:val="0"/>
          <w:divBdr>
            <w:top w:val="none" w:sz="0" w:space="0" w:color="auto"/>
            <w:left w:val="none" w:sz="0" w:space="0" w:color="auto"/>
            <w:bottom w:val="none" w:sz="0" w:space="0" w:color="auto"/>
            <w:right w:val="none" w:sz="0" w:space="0" w:color="auto"/>
          </w:divBdr>
        </w:div>
        <w:div w:id="1888295165">
          <w:marLeft w:val="0"/>
          <w:marRight w:val="0"/>
          <w:marTop w:val="0"/>
          <w:marBottom w:val="0"/>
          <w:divBdr>
            <w:top w:val="none" w:sz="0" w:space="0" w:color="auto"/>
            <w:left w:val="none" w:sz="0" w:space="0" w:color="auto"/>
            <w:bottom w:val="none" w:sz="0" w:space="0" w:color="auto"/>
            <w:right w:val="none" w:sz="0" w:space="0" w:color="auto"/>
          </w:divBdr>
        </w:div>
        <w:div w:id="1924142256">
          <w:marLeft w:val="0"/>
          <w:marRight w:val="0"/>
          <w:marTop w:val="0"/>
          <w:marBottom w:val="0"/>
          <w:divBdr>
            <w:top w:val="none" w:sz="0" w:space="0" w:color="auto"/>
            <w:left w:val="none" w:sz="0" w:space="0" w:color="auto"/>
            <w:bottom w:val="none" w:sz="0" w:space="0" w:color="auto"/>
            <w:right w:val="none" w:sz="0" w:space="0" w:color="auto"/>
          </w:divBdr>
        </w:div>
        <w:div w:id="1928033195">
          <w:marLeft w:val="0"/>
          <w:marRight w:val="0"/>
          <w:marTop w:val="0"/>
          <w:marBottom w:val="0"/>
          <w:divBdr>
            <w:top w:val="none" w:sz="0" w:space="0" w:color="auto"/>
            <w:left w:val="none" w:sz="0" w:space="0" w:color="auto"/>
            <w:bottom w:val="none" w:sz="0" w:space="0" w:color="auto"/>
            <w:right w:val="none" w:sz="0" w:space="0" w:color="auto"/>
          </w:divBdr>
        </w:div>
        <w:div w:id="1966424492">
          <w:marLeft w:val="0"/>
          <w:marRight w:val="0"/>
          <w:marTop w:val="0"/>
          <w:marBottom w:val="0"/>
          <w:divBdr>
            <w:top w:val="none" w:sz="0" w:space="0" w:color="auto"/>
            <w:left w:val="none" w:sz="0" w:space="0" w:color="auto"/>
            <w:bottom w:val="none" w:sz="0" w:space="0" w:color="auto"/>
            <w:right w:val="none" w:sz="0" w:space="0" w:color="auto"/>
          </w:divBdr>
        </w:div>
        <w:div w:id="1995525048">
          <w:marLeft w:val="0"/>
          <w:marRight w:val="0"/>
          <w:marTop w:val="0"/>
          <w:marBottom w:val="0"/>
          <w:divBdr>
            <w:top w:val="none" w:sz="0" w:space="0" w:color="auto"/>
            <w:left w:val="none" w:sz="0" w:space="0" w:color="auto"/>
            <w:bottom w:val="none" w:sz="0" w:space="0" w:color="auto"/>
            <w:right w:val="none" w:sz="0" w:space="0" w:color="auto"/>
          </w:divBdr>
        </w:div>
        <w:div w:id="1996376607">
          <w:marLeft w:val="0"/>
          <w:marRight w:val="0"/>
          <w:marTop w:val="0"/>
          <w:marBottom w:val="0"/>
          <w:divBdr>
            <w:top w:val="none" w:sz="0" w:space="0" w:color="auto"/>
            <w:left w:val="none" w:sz="0" w:space="0" w:color="auto"/>
            <w:bottom w:val="none" w:sz="0" w:space="0" w:color="auto"/>
            <w:right w:val="none" w:sz="0" w:space="0" w:color="auto"/>
          </w:divBdr>
        </w:div>
        <w:div w:id="2053459207">
          <w:marLeft w:val="0"/>
          <w:marRight w:val="0"/>
          <w:marTop w:val="0"/>
          <w:marBottom w:val="0"/>
          <w:divBdr>
            <w:top w:val="none" w:sz="0" w:space="0" w:color="auto"/>
            <w:left w:val="none" w:sz="0" w:space="0" w:color="auto"/>
            <w:bottom w:val="none" w:sz="0" w:space="0" w:color="auto"/>
            <w:right w:val="none" w:sz="0" w:space="0" w:color="auto"/>
          </w:divBdr>
        </w:div>
        <w:div w:id="2063864849">
          <w:marLeft w:val="0"/>
          <w:marRight w:val="0"/>
          <w:marTop w:val="0"/>
          <w:marBottom w:val="0"/>
          <w:divBdr>
            <w:top w:val="none" w:sz="0" w:space="0" w:color="auto"/>
            <w:left w:val="none" w:sz="0" w:space="0" w:color="auto"/>
            <w:bottom w:val="none" w:sz="0" w:space="0" w:color="auto"/>
            <w:right w:val="none" w:sz="0" w:space="0" w:color="auto"/>
          </w:divBdr>
        </w:div>
        <w:div w:id="2069110349">
          <w:marLeft w:val="0"/>
          <w:marRight w:val="0"/>
          <w:marTop w:val="0"/>
          <w:marBottom w:val="0"/>
          <w:divBdr>
            <w:top w:val="none" w:sz="0" w:space="0" w:color="auto"/>
            <w:left w:val="none" w:sz="0" w:space="0" w:color="auto"/>
            <w:bottom w:val="none" w:sz="0" w:space="0" w:color="auto"/>
            <w:right w:val="none" w:sz="0" w:space="0" w:color="auto"/>
          </w:divBdr>
        </w:div>
        <w:div w:id="2072844691">
          <w:marLeft w:val="0"/>
          <w:marRight w:val="0"/>
          <w:marTop w:val="0"/>
          <w:marBottom w:val="0"/>
          <w:divBdr>
            <w:top w:val="none" w:sz="0" w:space="0" w:color="auto"/>
            <w:left w:val="none" w:sz="0" w:space="0" w:color="auto"/>
            <w:bottom w:val="none" w:sz="0" w:space="0" w:color="auto"/>
            <w:right w:val="none" w:sz="0" w:space="0" w:color="auto"/>
          </w:divBdr>
        </w:div>
        <w:div w:id="2076775779">
          <w:marLeft w:val="0"/>
          <w:marRight w:val="0"/>
          <w:marTop w:val="0"/>
          <w:marBottom w:val="0"/>
          <w:divBdr>
            <w:top w:val="none" w:sz="0" w:space="0" w:color="auto"/>
            <w:left w:val="none" w:sz="0" w:space="0" w:color="auto"/>
            <w:bottom w:val="none" w:sz="0" w:space="0" w:color="auto"/>
            <w:right w:val="none" w:sz="0" w:space="0" w:color="auto"/>
          </w:divBdr>
        </w:div>
        <w:div w:id="2085951424">
          <w:marLeft w:val="0"/>
          <w:marRight w:val="0"/>
          <w:marTop w:val="0"/>
          <w:marBottom w:val="0"/>
          <w:divBdr>
            <w:top w:val="none" w:sz="0" w:space="0" w:color="auto"/>
            <w:left w:val="none" w:sz="0" w:space="0" w:color="auto"/>
            <w:bottom w:val="none" w:sz="0" w:space="0" w:color="auto"/>
            <w:right w:val="none" w:sz="0" w:space="0" w:color="auto"/>
          </w:divBdr>
        </w:div>
        <w:div w:id="2146504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ihe.net/index.php?title=Internet_User_Authorization" TargetMode="External"/><Relationship Id="rId21" Type="http://schemas.openxmlformats.org/officeDocument/2006/relationships/hyperlink" Target="http://wiki.ihe.net/index.php?title=Basic_Patient_Privacy_Consents" TargetMode="External"/><Relationship Id="rId42" Type="http://schemas.openxmlformats.org/officeDocument/2006/relationships/hyperlink" Target="http://wiki.ihe.net/index.php?title=Query_for_Existing_Data_Profile" TargetMode="External"/><Relationship Id="rId47" Type="http://schemas.openxmlformats.org/officeDocument/2006/relationships/hyperlink" Target="http://wiki.ihe.net/index.php?title=Cross-Community_Access" TargetMode="External"/><Relationship Id="rId63" Type="http://schemas.openxmlformats.org/officeDocument/2006/relationships/hyperlink" Target="http://www.ihe.net/uploadedFiles/Documents/ITI/IHE_ITI_TF_Vol3.pdf" TargetMode="External"/><Relationship Id="rId68" Type="http://schemas.openxmlformats.org/officeDocument/2006/relationships/image" Target="media/image7.png"/><Relationship Id="rId84" Type="http://schemas.openxmlformats.org/officeDocument/2006/relationships/hyperlink" Target="http://wiki.ihe.net/index.php?title=Cross_Enterprise_Document_Sharing" TargetMode="External"/><Relationship Id="rId89" Type="http://schemas.openxmlformats.org/officeDocument/2006/relationships/hyperlink" Target="http://wiki.ihe.net/index.php?title=Query_for_Existing_Data_Profile" TargetMode="External"/><Relationship Id="rId112" Type="http://schemas.openxmlformats.org/officeDocument/2006/relationships/hyperlink" Target="http://wiki.ihe.net/index.php?title=Query_for_Existing_Data_Profile" TargetMode="External"/><Relationship Id="rId133" Type="http://schemas.openxmlformats.org/officeDocument/2006/relationships/hyperlink" Target="http://wiki.ihe.net/index.php?title=Mobile_access_to_Health_Documents" TargetMode="External"/><Relationship Id="rId138" Type="http://schemas.openxmlformats.org/officeDocument/2006/relationships/hyperlink" Target="http://wiki.ihe.net/index.php?title=Patient_Demographics_Query_HL7_v3" TargetMode="External"/><Relationship Id="rId154" Type="http://schemas.openxmlformats.org/officeDocument/2006/relationships/hyperlink" Target="http://wiki.ihe.net/index.php?title=Internet_User_Authorization" TargetMode="External"/><Relationship Id="rId159" Type="http://schemas.openxmlformats.org/officeDocument/2006/relationships/hyperlink" Target="http://wiki.ihe.net/index.php?title=Cross-Enterprise_User_Assertion" TargetMode="External"/><Relationship Id="rId175" Type="http://schemas.openxmlformats.org/officeDocument/2006/relationships/hyperlink" Target="http://wiki.ihe.net/index.php?title=Cross_Enterprise_Document_Sharing" TargetMode="External"/><Relationship Id="rId170" Type="http://schemas.openxmlformats.org/officeDocument/2006/relationships/image" Target="media/image13.png"/><Relationship Id="rId191" Type="http://schemas.openxmlformats.org/officeDocument/2006/relationships/image" Target="media/image28.emf"/><Relationship Id="rId16" Type="http://schemas.openxmlformats.org/officeDocument/2006/relationships/image" Target="media/image2.emf"/><Relationship Id="rId107" Type="http://schemas.openxmlformats.org/officeDocument/2006/relationships/hyperlink" Target="http://wiki.ihe.net/index.php?title=Cross_Enterprise_Document_Sharing" TargetMode="External"/><Relationship Id="rId11" Type="http://schemas.openxmlformats.org/officeDocument/2006/relationships/image" Target="media/image1.png"/><Relationship Id="rId32" Type="http://schemas.openxmlformats.org/officeDocument/2006/relationships/hyperlink" Target="http://wiki.ihe.net/index.php?title=Mobile_access_to_Health_Documents" TargetMode="External"/><Relationship Id="rId37" Type="http://schemas.openxmlformats.org/officeDocument/2006/relationships/hyperlink" Target="http://wiki.ihe.net/index.php?title=Patient_Identifier_Cross-Reference_HL7_v3" TargetMode="External"/><Relationship Id="rId53" Type="http://schemas.openxmlformats.org/officeDocument/2006/relationships/hyperlink" Target="http://wiki.ihe.net/index.php?title=Cross-enterprise_Document_Reliable_Interchange" TargetMode="External"/><Relationship Id="rId58" Type="http://schemas.openxmlformats.org/officeDocument/2006/relationships/hyperlink" Target="http://wiki.ihe.net/index.php?title=Cross-enterprise_Sharing_of_Scanned_Documents" TargetMode="External"/><Relationship Id="rId74" Type="http://schemas.openxmlformats.org/officeDocument/2006/relationships/hyperlink" Target="http://wiki.ihe.net/index.php?title=Patient_Demographics_Query_HL7_v3" TargetMode="External"/><Relationship Id="rId79" Type="http://schemas.openxmlformats.org/officeDocument/2006/relationships/hyperlink" Target="http://wiki.ihe.net/index.php?title=Cross_Enterprise_Document_Sharing" TargetMode="External"/><Relationship Id="rId102" Type="http://schemas.openxmlformats.org/officeDocument/2006/relationships/hyperlink" Target="http://wiki.ihe.net/index.php?title=Cross_Enterprise_Document_Sharing" TargetMode="External"/><Relationship Id="rId123" Type="http://schemas.openxmlformats.org/officeDocument/2006/relationships/hyperlink" Target="http://wiki.ihe.net/index.php?title=Cross_Enterprise_Document_Sharing" TargetMode="External"/><Relationship Id="rId128" Type="http://schemas.openxmlformats.org/officeDocument/2006/relationships/hyperlink" Target="http://wiki.ihe.net/index.php?title=Internet_User_Authorization" TargetMode="External"/><Relationship Id="rId144" Type="http://schemas.openxmlformats.org/officeDocument/2006/relationships/hyperlink" Target="http://wiki.ihe.net/index.php?title=Query_for_Existing_Data_Profile" TargetMode="External"/><Relationship Id="rId149" Type="http://schemas.openxmlformats.org/officeDocument/2006/relationships/hyperlink" Target="http://wiki.ihe.net/index.php?title=Cross-Community_Access" TargetMode="External"/><Relationship Id="rId5" Type="http://schemas.microsoft.com/office/2007/relationships/stylesWithEffects" Target="stylesWithEffects.xml"/><Relationship Id="rId90" Type="http://schemas.openxmlformats.org/officeDocument/2006/relationships/hyperlink" Target="http://wiki.ihe.net/index.php?title=Cross-Enterprise_User_Assertion" TargetMode="External"/><Relationship Id="rId95" Type="http://schemas.openxmlformats.org/officeDocument/2006/relationships/hyperlink" Target="http://wiki.ihe.net/index.php?title=Basic_Patient_Privacy_Consents" TargetMode="External"/><Relationship Id="rId160" Type="http://schemas.openxmlformats.org/officeDocument/2006/relationships/hyperlink" Target="http://wiki.ihe.net/index.php?title=Basic_Patient_Privacy_Consents" TargetMode="External"/><Relationship Id="rId165" Type="http://schemas.openxmlformats.org/officeDocument/2006/relationships/hyperlink" Target="http://wiki.ihe.net/index.php?title=Query_for_Existing_Data_Profile" TargetMode="External"/><Relationship Id="rId181" Type="http://schemas.openxmlformats.org/officeDocument/2006/relationships/image" Target="media/image18.emf"/><Relationship Id="rId186" Type="http://schemas.openxmlformats.org/officeDocument/2006/relationships/image" Target="media/image23.emf"/><Relationship Id="rId22" Type="http://schemas.openxmlformats.org/officeDocument/2006/relationships/hyperlink" Target="http://wiki.ihe.net/index.php?title=Basic_Patient_Privacy_Consents" TargetMode="External"/><Relationship Id="rId27" Type="http://schemas.openxmlformats.org/officeDocument/2006/relationships/hyperlink" Target="http://wiki.ihe.net/index.php?title=Healthcare_Provider_Directory" TargetMode="External"/><Relationship Id="rId43" Type="http://schemas.openxmlformats.org/officeDocument/2006/relationships/hyperlink" Target="http://wiki.ihe.net/index.php?title=Quality_Measure_Execution-Early_Hearing" TargetMode="External"/><Relationship Id="rId48" Type="http://schemas.openxmlformats.org/officeDocument/2006/relationships/hyperlink" Target="http://wiki.ihe.net/index.php?title=Cross-Community_Access" TargetMode="External"/><Relationship Id="rId64" Type="http://schemas.openxmlformats.org/officeDocument/2006/relationships/hyperlink" Target="http://www.google.com/url?q=http%3A%2F%2Fwww.hl7.org%2Fdocumentcenter%2Fpublic%2Fstandards%2Fdstu%2FCDAR2_IG_IHE_CONSOL_DSTU_R1dot1_2012JUL.zip&amp;sa=D&amp;sntz=1&amp;usg=AFQjCNHl-fqX1zd9abZYLPzwgdEvik3EvA" TargetMode="External"/><Relationship Id="rId69" Type="http://schemas.openxmlformats.org/officeDocument/2006/relationships/image" Target="media/image8.png"/><Relationship Id="rId113" Type="http://schemas.openxmlformats.org/officeDocument/2006/relationships/hyperlink" Target="http://wiki.ihe.net/index.php?title=Cross-Enterprise_User_Assertion" TargetMode="External"/><Relationship Id="rId118" Type="http://schemas.openxmlformats.org/officeDocument/2006/relationships/hyperlink" Target="http://wiki.ihe.net/index.php?title=Basic_Patient_Privacy_Consents" TargetMode="External"/><Relationship Id="rId134" Type="http://schemas.openxmlformats.org/officeDocument/2006/relationships/hyperlink" Target="http://wiki.ihe.net/index.php?title=Query_for_Existing_Data_Profile" TargetMode="External"/><Relationship Id="rId139" Type="http://schemas.openxmlformats.org/officeDocument/2006/relationships/hyperlink" Target="http://wiki.ihe.net/index.php?title=Cross-Community_Patient_Discovery" TargetMode="External"/><Relationship Id="rId80" Type="http://schemas.openxmlformats.org/officeDocument/2006/relationships/hyperlink" Target="http://wiki.ihe.net/index.php?title=Cross-Community_Access" TargetMode="External"/><Relationship Id="rId85" Type="http://schemas.openxmlformats.org/officeDocument/2006/relationships/hyperlink" Target="http://wiki.ihe.net/index.php?title=Cross-Community_Access" TargetMode="External"/><Relationship Id="rId150" Type="http://schemas.openxmlformats.org/officeDocument/2006/relationships/hyperlink" Target="http://wiki.ihe.net/index.php?title=Cross-Community_Access" TargetMode="External"/><Relationship Id="rId155" Type="http://schemas.openxmlformats.org/officeDocument/2006/relationships/hyperlink" Target="http://wiki.ihe.net/index.php?title=Cross-Community_Patient_Discovery" TargetMode="External"/><Relationship Id="rId171" Type="http://schemas.openxmlformats.org/officeDocument/2006/relationships/image" Target="media/image14.png"/><Relationship Id="rId176" Type="http://schemas.openxmlformats.org/officeDocument/2006/relationships/hyperlink" Target="http://wiki.ihe.net/index.php?title=Mobile_access_to_Health_Documents" TargetMode="External"/><Relationship Id="rId192" Type="http://schemas.openxmlformats.org/officeDocument/2006/relationships/image" Target="media/image29.emf"/><Relationship Id="rId12" Type="http://schemas.openxmlformats.org/officeDocument/2006/relationships/hyperlink" Target="http://wiki.hl7.org/index.php?title=Harmonization_of_Health_Quality_Information_models" TargetMode="External"/><Relationship Id="rId17" Type="http://schemas.openxmlformats.org/officeDocument/2006/relationships/hyperlink" Target="http://www.ihe.net/uploadedFiles/Documents/ITI/IHE_ITI_TF_Vol3.pdf" TargetMode="External"/><Relationship Id="rId33" Type="http://schemas.openxmlformats.org/officeDocument/2006/relationships/hyperlink" Target="http://wiki.ihe.net/index.php?title=Multi-Patient_Queries" TargetMode="External"/><Relationship Id="rId38" Type="http://schemas.openxmlformats.org/officeDocument/2006/relationships/hyperlink" Target="http://wiki.ihe.net/index.php?title=Patient_Identifier_Cross_Referencing" TargetMode="External"/><Relationship Id="rId59" Type="http://schemas.openxmlformats.org/officeDocument/2006/relationships/hyperlink" Target="http://wiki.ihe.net/index.php?title=Cross_Enterprise_Workflow" TargetMode="External"/><Relationship Id="rId103" Type="http://schemas.openxmlformats.org/officeDocument/2006/relationships/hyperlink" Target="http://wiki.ihe.net/index.php?title=Cross-Community_Access" TargetMode="External"/><Relationship Id="rId108" Type="http://schemas.openxmlformats.org/officeDocument/2006/relationships/hyperlink" Target="http://wiki.ihe.net/index.php?title=Cross-Community_Access" TargetMode="External"/><Relationship Id="rId124" Type="http://schemas.openxmlformats.org/officeDocument/2006/relationships/hyperlink" Target="http://wiki.ihe.net/index.php?title=Mobile_access_to_Health_Documents" TargetMode="External"/><Relationship Id="rId129" Type="http://schemas.openxmlformats.org/officeDocument/2006/relationships/hyperlink" Target="http://wiki.ihe.net/index.php?title=Patient_Demographics_Query_HL7_v3" TargetMode="External"/><Relationship Id="rId54" Type="http://schemas.openxmlformats.org/officeDocument/2006/relationships/hyperlink" Target="http://wiki.ihe.net/index.php?title=Cross-enterprise_Document_Reliable_Interchange" TargetMode="External"/><Relationship Id="rId70" Type="http://schemas.openxmlformats.org/officeDocument/2006/relationships/image" Target="media/image9.png"/><Relationship Id="rId75" Type="http://schemas.openxmlformats.org/officeDocument/2006/relationships/hyperlink" Target="http://wiki.ihe.net/index.php?title=Cross-Community_Patient_Discovery" TargetMode="External"/><Relationship Id="rId91" Type="http://schemas.openxmlformats.org/officeDocument/2006/relationships/hyperlink" Target="http://wiki.ihe.net/index.php?title=Internet_User_Authorization" TargetMode="External"/><Relationship Id="rId96" Type="http://schemas.openxmlformats.org/officeDocument/2006/relationships/hyperlink" Target="http://wiki.ihe.net/index.php?title=Patient_Demographics_Query_HL7_v3" TargetMode="External"/><Relationship Id="rId140" Type="http://schemas.openxmlformats.org/officeDocument/2006/relationships/hyperlink" Target="http://wiki.ihe.net/index.php?title=Cross_Enterprise_Document_Sharing" TargetMode="External"/><Relationship Id="rId145" Type="http://schemas.openxmlformats.org/officeDocument/2006/relationships/hyperlink" Target="http://wiki.ihe.net/index.php?title=Cross-Enterprise_User_Assertion" TargetMode="External"/><Relationship Id="rId161" Type="http://schemas.openxmlformats.org/officeDocument/2006/relationships/hyperlink" Target="http://wiki.ihe.net/index.php?title=Internet_User_Authorization" TargetMode="External"/><Relationship Id="rId166" Type="http://schemas.openxmlformats.org/officeDocument/2006/relationships/hyperlink" Target="http://wiki.ihe.net/index.php?title=Cross-Enterprise_User_Assertion" TargetMode="External"/><Relationship Id="rId182" Type="http://schemas.openxmlformats.org/officeDocument/2006/relationships/image" Target="media/image19.emf"/><Relationship Id="rId187"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wiki.ihe.net/index.php?title=Data_Element_Exchange" TargetMode="External"/><Relationship Id="rId28" Type="http://schemas.openxmlformats.org/officeDocument/2006/relationships/hyperlink" Target="http://wiki.ihe.net/index.php?title=Healthcare_Provider_Directory" TargetMode="External"/><Relationship Id="rId49" Type="http://schemas.openxmlformats.org/officeDocument/2006/relationships/hyperlink" Target="http://wiki.ihe.net/index.php?title=Cross-Community_Patient_Discovery" TargetMode="External"/><Relationship Id="rId114" Type="http://schemas.openxmlformats.org/officeDocument/2006/relationships/hyperlink" Target="http://wiki.ihe.net/index.php?title=Internet_User_Authorization" TargetMode="External"/><Relationship Id="rId119" Type="http://schemas.openxmlformats.org/officeDocument/2006/relationships/hyperlink" Target="http://www.google.com/url?q=http%3A%2F%2Fwww.hl7.org%2Fdocumentcenter%2Fpublic%2Fstandards%2Fdstu%2FCDAR2_IG_IHE_CONSOL_DSTU_R1dot1_2012JUL.zip&amp;sa=D&amp;sntz=1&amp;usg=AFQjCNHl-fqX1zd9abZYLPzwgdEvik3EvA" TargetMode="External"/><Relationship Id="rId44" Type="http://schemas.openxmlformats.org/officeDocument/2006/relationships/hyperlink" Target="http://wiki.ihe.net/index.php?title=Quality_Measure_Execution-Early_Hearing" TargetMode="External"/><Relationship Id="rId60" Type="http://schemas.openxmlformats.org/officeDocument/2006/relationships/hyperlink" Target="http://wiki.ihe.net/index.php?title=Cross_Enterprise_Workflow" TargetMode="External"/><Relationship Id="rId65" Type="http://schemas.openxmlformats.org/officeDocument/2006/relationships/image" Target="media/image4.png"/><Relationship Id="rId81" Type="http://schemas.openxmlformats.org/officeDocument/2006/relationships/hyperlink" Target="http://wiki.ihe.net/index.php?title=Cross-Community_Access" TargetMode="External"/><Relationship Id="rId86" Type="http://schemas.openxmlformats.org/officeDocument/2006/relationships/hyperlink" Target="http://wiki.ihe.net/index.php?title=Cross-Community_Access" TargetMode="External"/><Relationship Id="rId130" Type="http://schemas.openxmlformats.org/officeDocument/2006/relationships/hyperlink" Target="http://wiki.ihe.net/index.php?title=Cross_Enterprise_Document_Sharing" TargetMode="External"/><Relationship Id="rId135" Type="http://schemas.openxmlformats.org/officeDocument/2006/relationships/hyperlink" Target="http://wiki.ihe.net/index.php?title=Cross-Enterprise_User_Assertion" TargetMode="External"/><Relationship Id="rId151" Type="http://schemas.openxmlformats.org/officeDocument/2006/relationships/hyperlink" Target="http://wiki.ihe.net/index.php?title=Query_for_Existing_Data_Profile" TargetMode="External"/><Relationship Id="rId156" Type="http://schemas.openxmlformats.org/officeDocument/2006/relationships/hyperlink" Target="http://wiki.ihe.net/index.php?title=Cross-Community_Access" TargetMode="External"/><Relationship Id="rId177" Type="http://schemas.openxmlformats.org/officeDocument/2006/relationships/hyperlink" Target="http://wiki.ihe.net/index.php?title=Cross_Enterprise_Document_Sharing" TargetMode="External"/><Relationship Id="rId172" Type="http://schemas.openxmlformats.org/officeDocument/2006/relationships/image" Target="media/image15.png"/><Relationship Id="rId193" Type="http://schemas.openxmlformats.org/officeDocument/2006/relationships/image" Target="media/image30.emf"/><Relationship Id="rId13" Type="http://schemas.openxmlformats.org/officeDocument/2006/relationships/hyperlink" Target="https://github.com/cnanjo/OneModel/blob/master/harmonized/QIDAM.eap" TargetMode="External"/><Relationship Id="rId18" Type="http://schemas.openxmlformats.org/officeDocument/2006/relationships/image" Target="media/image3.png"/><Relationship Id="rId39" Type="http://schemas.openxmlformats.org/officeDocument/2006/relationships/hyperlink" Target="http://wiki.ihe.net/index.php?title=Personnel_White_Pages" TargetMode="External"/><Relationship Id="rId109" Type="http://schemas.openxmlformats.org/officeDocument/2006/relationships/hyperlink" Target="http://wiki.ihe.net/index.php?title=Cross-Community_Access" TargetMode="External"/><Relationship Id="rId34" Type="http://schemas.openxmlformats.org/officeDocument/2006/relationships/hyperlink" Target="http://wiki.ihe.net/index.php?title=Multi-Patient_Queries" TargetMode="External"/><Relationship Id="rId50" Type="http://schemas.openxmlformats.org/officeDocument/2006/relationships/hyperlink" Target="http://wiki.ihe.net/index.php?title=Cross-Community_Patient_Discovery" TargetMode="External"/><Relationship Id="rId55" Type="http://schemas.openxmlformats.org/officeDocument/2006/relationships/hyperlink" Target="http://wiki.ihe.net/index.php?title=Cross_Enterprise_Document_Sharing" TargetMode="External"/><Relationship Id="rId76" Type="http://schemas.openxmlformats.org/officeDocument/2006/relationships/hyperlink" Target="http://wiki.ihe.net/index.php?title=Cross-Community_Patient_Discovery" TargetMode="External"/><Relationship Id="rId97" Type="http://schemas.openxmlformats.org/officeDocument/2006/relationships/hyperlink" Target="http://wiki.ihe.net/index.php?title=Patient_Demographics_Query_HL7_v3" TargetMode="External"/><Relationship Id="rId104" Type="http://schemas.openxmlformats.org/officeDocument/2006/relationships/hyperlink" Target="http://wiki.ihe.net/index.php?title=Cross-Community_Access" TargetMode="External"/><Relationship Id="rId120" Type="http://schemas.openxmlformats.org/officeDocument/2006/relationships/hyperlink" Target="http://wiki.ihe.net/index.php?title=Patient_Demographics_Query_HL7_v3" TargetMode="External"/><Relationship Id="rId125" Type="http://schemas.openxmlformats.org/officeDocument/2006/relationships/hyperlink" Target="http://wiki.ihe.net/index.php?title=Query_for_Existing_Data_Profile" TargetMode="External"/><Relationship Id="rId141" Type="http://schemas.openxmlformats.org/officeDocument/2006/relationships/hyperlink" Target="http://wiki.ihe.net/index.php?title=Cross-Community_Access" TargetMode="External"/><Relationship Id="rId146" Type="http://schemas.openxmlformats.org/officeDocument/2006/relationships/hyperlink" Target="http://wiki.ihe.net/index.php?title=Basic_Patient_Privacy_Consents" TargetMode="External"/><Relationship Id="rId167" Type="http://schemas.openxmlformats.org/officeDocument/2006/relationships/hyperlink" Target="http://wiki.ihe.net/index.php?title=Basic_Patient_Privacy_Consents" TargetMode="External"/><Relationship Id="rId188" Type="http://schemas.openxmlformats.org/officeDocument/2006/relationships/image" Target="media/image25.emf"/><Relationship Id="rId7" Type="http://schemas.openxmlformats.org/officeDocument/2006/relationships/webSettings" Target="webSettings.xml"/><Relationship Id="rId71" Type="http://schemas.openxmlformats.org/officeDocument/2006/relationships/image" Target="media/image10.png"/><Relationship Id="rId92" Type="http://schemas.openxmlformats.org/officeDocument/2006/relationships/hyperlink" Target="http://wiki.ihe.net/index.php?title=Basic_Patient_Privacy_Consents" TargetMode="External"/><Relationship Id="rId162" Type="http://schemas.openxmlformats.org/officeDocument/2006/relationships/hyperlink" Target="http://wiki.ihe.net/index.php?title=Cross-Community_Patient_Discovery" TargetMode="External"/><Relationship Id="rId183" Type="http://schemas.openxmlformats.org/officeDocument/2006/relationships/image" Target="media/image20.emf"/><Relationship Id="rId2" Type="http://schemas.openxmlformats.org/officeDocument/2006/relationships/customXml" Target="../customXml/item2.xml"/><Relationship Id="rId29" Type="http://schemas.openxmlformats.org/officeDocument/2006/relationships/hyperlink" Target="http://wiki.ihe.net/index.php?title=Internet_User_Authorization" TargetMode="External"/><Relationship Id="rId24" Type="http://schemas.openxmlformats.org/officeDocument/2006/relationships/hyperlink" Target="http://wiki.ihe.net/index.php?title=Data_Element_Exchange" TargetMode="External"/><Relationship Id="rId40" Type="http://schemas.openxmlformats.org/officeDocument/2006/relationships/hyperlink" Target="http://wiki.ihe.net/index.php?title=Personnel_White_Pages" TargetMode="External"/><Relationship Id="rId45" Type="http://schemas.openxmlformats.org/officeDocument/2006/relationships/hyperlink" Target="http://wiki.ihe.net/index.php?title=Retrieve_Information_for_Display" TargetMode="External"/><Relationship Id="rId66" Type="http://schemas.openxmlformats.org/officeDocument/2006/relationships/image" Target="media/image5.png"/><Relationship Id="rId87" Type="http://schemas.openxmlformats.org/officeDocument/2006/relationships/hyperlink" Target="http://wiki.ihe.net/index.php?title=Query_for_Existing_Data_Profile" TargetMode="External"/><Relationship Id="rId110" Type="http://schemas.openxmlformats.org/officeDocument/2006/relationships/hyperlink" Target="http://wiki.ihe.net/index.php?title=Query_for_Existing_Data_Profile" TargetMode="External"/><Relationship Id="rId115" Type="http://schemas.openxmlformats.org/officeDocument/2006/relationships/hyperlink" Target="http://wiki.ihe.net/index.php?title=Basic_Patient_Privacy_Consents" TargetMode="External"/><Relationship Id="rId131" Type="http://schemas.openxmlformats.org/officeDocument/2006/relationships/hyperlink" Target="http://wiki.ihe.net/index.php?title=Mobile_access_to_Health_Documents" TargetMode="External"/><Relationship Id="rId136" Type="http://schemas.openxmlformats.org/officeDocument/2006/relationships/hyperlink" Target="http://wiki.ihe.net/index.php?title=Basic_Patient_Privacy_Consents" TargetMode="External"/><Relationship Id="rId157" Type="http://schemas.openxmlformats.org/officeDocument/2006/relationships/hyperlink" Target="http://wiki.ihe.net/index.php?title=Cross-Community_Access" TargetMode="External"/><Relationship Id="rId178" Type="http://schemas.openxmlformats.org/officeDocument/2006/relationships/hyperlink" Target="http://wiki.ihe.net/index.php?title=Mobile_access_to_Health_Documents" TargetMode="External"/><Relationship Id="rId61" Type="http://schemas.openxmlformats.org/officeDocument/2006/relationships/hyperlink" Target="http://wiki.ihe.net/index.php?title=Cross-Enterprise_User_Assertion" TargetMode="External"/><Relationship Id="rId82" Type="http://schemas.openxmlformats.org/officeDocument/2006/relationships/hyperlink" Target="http://wiki.ihe.net/index.php?title=Cross_Enterprise_Document_Sharing" TargetMode="External"/><Relationship Id="rId152" Type="http://schemas.openxmlformats.org/officeDocument/2006/relationships/hyperlink" Target="http://wiki.ihe.net/index.php?title=Cross-Enterprise_User_Assertion" TargetMode="External"/><Relationship Id="rId173" Type="http://schemas.openxmlformats.org/officeDocument/2006/relationships/image" Target="media/image16.png"/><Relationship Id="rId194" Type="http://schemas.openxmlformats.org/officeDocument/2006/relationships/fontTable" Target="fontTable.xml"/><Relationship Id="rId19" Type="http://schemas.openxmlformats.org/officeDocument/2006/relationships/hyperlink" Target="http://wiki.ihe.net/index.php?title=Audit_Trail_and_Node_Authentication" TargetMode="External"/><Relationship Id="rId14" Type="http://schemas.openxmlformats.org/officeDocument/2006/relationships/hyperlink" Target="https://github.com/cnanjo/OneModel/blob/master/documents/QDM-vMR-cross-map.xlsx" TargetMode="External"/><Relationship Id="rId30" Type="http://schemas.openxmlformats.org/officeDocument/2006/relationships/hyperlink" Target="http://wiki.ihe.net/index.php?title=Internet_User_Authorization" TargetMode="External"/><Relationship Id="rId35" Type="http://schemas.openxmlformats.org/officeDocument/2006/relationships/hyperlink" Target="http://wiki.ihe.net/index.php?title=Patient_Demographics_Query_HL7_v3" TargetMode="External"/><Relationship Id="rId56" Type="http://schemas.openxmlformats.org/officeDocument/2006/relationships/hyperlink" Target="http://wiki.ihe.net/index.php?title=Cross_Enterprise_Document_Sharing" TargetMode="External"/><Relationship Id="rId77" Type="http://schemas.openxmlformats.org/officeDocument/2006/relationships/hyperlink" Target="http://wiki.ihe.net/index.php?title=Cross_Enterprise_Document_Sharing" TargetMode="External"/><Relationship Id="rId100" Type="http://schemas.openxmlformats.org/officeDocument/2006/relationships/hyperlink" Target="http://wiki.ihe.net/index.php?title=Cross_Enterprise_Document_Sharing" TargetMode="External"/><Relationship Id="rId105" Type="http://schemas.openxmlformats.org/officeDocument/2006/relationships/hyperlink" Target="http://wiki.ihe.net/index.php?title=Cross_Enterprise_Document_Sharing" TargetMode="External"/><Relationship Id="rId126" Type="http://schemas.openxmlformats.org/officeDocument/2006/relationships/hyperlink" Target="http://wiki.ihe.net/index.php?title=Cross-Enterprise_User_Assertion" TargetMode="External"/><Relationship Id="rId147" Type="http://schemas.openxmlformats.org/officeDocument/2006/relationships/hyperlink" Target="http://wiki.ihe.net/index.php?title=Internet_User_Authorization" TargetMode="External"/><Relationship Id="rId168" Type="http://schemas.openxmlformats.org/officeDocument/2006/relationships/hyperlink" Target="http://wiki.ihe.net/index.php?title=Internet_User_Authorization" TargetMode="External"/><Relationship Id="rId8" Type="http://schemas.openxmlformats.org/officeDocument/2006/relationships/footnotes" Target="footnotes.xml"/><Relationship Id="rId51" Type="http://schemas.openxmlformats.org/officeDocument/2006/relationships/hyperlink" Target="http://wiki.ihe.net/index.php?title=Cross-enterprise_Document_Media_Interchange" TargetMode="External"/><Relationship Id="rId72" Type="http://schemas.openxmlformats.org/officeDocument/2006/relationships/image" Target="media/image11.png"/><Relationship Id="rId93" Type="http://schemas.openxmlformats.org/officeDocument/2006/relationships/hyperlink" Target="http://wiki.ihe.net/index.php?title=Cross-Enterprise_User_Assertion" TargetMode="External"/><Relationship Id="rId98" Type="http://schemas.openxmlformats.org/officeDocument/2006/relationships/hyperlink" Target="http://wiki.ihe.net/index.php?title=Cross-Community_Patient_Discovery" TargetMode="External"/><Relationship Id="rId121" Type="http://schemas.openxmlformats.org/officeDocument/2006/relationships/hyperlink" Target="http://wiki.ihe.net/index.php?title=Cross_Enterprise_Document_Sharing" TargetMode="External"/><Relationship Id="rId142" Type="http://schemas.openxmlformats.org/officeDocument/2006/relationships/hyperlink" Target="http://wiki.ihe.net/index.php?title=Cross_Enterprise_Document_Sharing" TargetMode="External"/><Relationship Id="rId163" Type="http://schemas.openxmlformats.org/officeDocument/2006/relationships/hyperlink" Target="http://wiki.ihe.net/index.php?title=Cross-Community_Access" TargetMode="External"/><Relationship Id="rId184" Type="http://schemas.openxmlformats.org/officeDocument/2006/relationships/image" Target="media/image21.emf"/><Relationship Id="rId189" Type="http://schemas.openxmlformats.org/officeDocument/2006/relationships/image" Target="media/image26.emf"/><Relationship Id="rId3" Type="http://schemas.openxmlformats.org/officeDocument/2006/relationships/numbering" Target="numbering.xml"/><Relationship Id="rId25" Type="http://schemas.openxmlformats.org/officeDocument/2006/relationships/hyperlink" Target="http://wiki.ihe.net/index.php?title=Enterprise_User_Authentication" TargetMode="External"/><Relationship Id="rId46" Type="http://schemas.openxmlformats.org/officeDocument/2006/relationships/hyperlink" Target="http://wiki.ihe.net/index.php?title=Retrieve_Information_for_Display" TargetMode="External"/><Relationship Id="rId67" Type="http://schemas.openxmlformats.org/officeDocument/2006/relationships/image" Target="media/image6.png"/><Relationship Id="rId116" Type="http://schemas.openxmlformats.org/officeDocument/2006/relationships/hyperlink" Target="http://wiki.ihe.net/index.php?title=Cross-Enterprise_User_Assertion" TargetMode="External"/><Relationship Id="rId137" Type="http://schemas.openxmlformats.org/officeDocument/2006/relationships/hyperlink" Target="http://wiki.ihe.net/index.php?title=Internet_User_Authorization" TargetMode="External"/><Relationship Id="rId158" Type="http://schemas.openxmlformats.org/officeDocument/2006/relationships/hyperlink" Target="http://wiki.ihe.net/index.php?title=Query_for_Existing_Data_Profile" TargetMode="External"/><Relationship Id="rId20" Type="http://schemas.openxmlformats.org/officeDocument/2006/relationships/hyperlink" Target="http://wiki.ihe.net/index.php?title=Audit_Trail_and_Node_Authentication" TargetMode="External"/><Relationship Id="rId41" Type="http://schemas.openxmlformats.org/officeDocument/2006/relationships/hyperlink" Target="http://wiki.ihe.net/index.php?title=Query_for_Existing_Data_Profile" TargetMode="External"/><Relationship Id="rId62" Type="http://schemas.openxmlformats.org/officeDocument/2006/relationships/hyperlink" Target="http://wiki.ihe.net/index.php?title=Cross-Enterprise_User_Assertion" TargetMode="External"/><Relationship Id="rId83" Type="http://schemas.openxmlformats.org/officeDocument/2006/relationships/hyperlink" Target="http://wiki.ihe.net/index.php?title=Mobile_access_to_Health_Documents" TargetMode="External"/><Relationship Id="rId88" Type="http://schemas.openxmlformats.org/officeDocument/2006/relationships/hyperlink" Target="http://wiki.ihe.net/index.php?title=Query_for_Existing_Data_Profile" TargetMode="External"/><Relationship Id="rId111" Type="http://schemas.openxmlformats.org/officeDocument/2006/relationships/hyperlink" Target="http://wiki.ihe.net/index.php?title=Query_for_Existing_Data_Profile" TargetMode="External"/><Relationship Id="rId132" Type="http://schemas.openxmlformats.org/officeDocument/2006/relationships/hyperlink" Target="http://wiki.ihe.net/index.php?title=Cross_Enterprise_Document_Sharing" TargetMode="External"/><Relationship Id="rId153" Type="http://schemas.openxmlformats.org/officeDocument/2006/relationships/hyperlink" Target="http://wiki.ihe.net/index.php?title=Basic_Patient_Privacy_Consents" TargetMode="External"/><Relationship Id="rId174" Type="http://schemas.openxmlformats.org/officeDocument/2006/relationships/hyperlink" Target="http://wiki.ihe.net/index.php?title=Patient_Demographics_Query_HL7_v3" TargetMode="External"/><Relationship Id="rId179" Type="http://schemas.openxmlformats.org/officeDocument/2006/relationships/hyperlink" Target="https://github.com/cnanjo/OneModel/blob/master/harmonized/QIDAM.eap" TargetMode="External"/><Relationship Id="rId195" Type="http://schemas.openxmlformats.org/officeDocument/2006/relationships/theme" Target="theme/theme1.xml"/><Relationship Id="rId190" Type="http://schemas.openxmlformats.org/officeDocument/2006/relationships/image" Target="media/image27.emf"/><Relationship Id="rId15" Type="http://schemas.openxmlformats.org/officeDocument/2006/relationships/hyperlink" Target="http://www.hl7.org/implement/standards/product_brief.cfm?product_id=306" TargetMode="External"/><Relationship Id="rId36" Type="http://schemas.openxmlformats.org/officeDocument/2006/relationships/hyperlink" Target="http://wiki.ihe.net/index.php?title=Patient_Demographics_Query" TargetMode="External"/><Relationship Id="rId57" Type="http://schemas.openxmlformats.org/officeDocument/2006/relationships/hyperlink" Target="http://wiki.ihe.net/index.php?title=Cross-enterprise_Sharing_of_Scanned_Documents" TargetMode="External"/><Relationship Id="rId106" Type="http://schemas.openxmlformats.org/officeDocument/2006/relationships/hyperlink" Target="http://wiki.ihe.net/index.php?title=Mobile_access_to_Health_Documents" TargetMode="External"/><Relationship Id="rId127" Type="http://schemas.openxmlformats.org/officeDocument/2006/relationships/hyperlink" Target="http://wiki.ihe.net/index.php?title=Basic_Patient_Privacy_Consents" TargetMode="External"/><Relationship Id="rId10" Type="http://schemas.openxmlformats.org/officeDocument/2006/relationships/hyperlink" Target="http://wiki.siframework.org/DAF+Use+Cases" TargetMode="External"/><Relationship Id="rId31" Type="http://schemas.openxmlformats.org/officeDocument/2006/relationships/hyperlink" Target="http://wiki.ihe.net/index.php?title=Mobile_access_to_Health_Documents" TargetMode="External"/><Relationship Id="rId52" Type="http://schemas.openxmlformats.org/officeDocument/2006/relationships/hyperlink" Target="http://wiki.ihe.net/index.php?title=Cross-enterprise_Document_Media_Interchange" TargetMode="External"/><Relationship Id="rId73" Type="http://schemas.openxmlformats.org/officeDocument/2006/relationships/hyperlink" Target="http://wiki.ihe.net/index.php?title=Patient_Demographics_Query_HL7_v3" TargetMode="External"/><Relationship Id="rId78" Type="http://schemas.openxmlformats.org/officeDocument/2006/relationships/hyperlink" Target="http://wiki.ihe.net/index.php?title=Mobile_access_to_Health_Documents" TargetMode="External"/><Relationship Id="rId94" Type="http://schemas.openxmlformats.org/officeDocument/2006/relationships/hyperlink" Target="http://wiki.ihe.net/index.php?title=Internet_User_Authorization" TargetMode="External"/><Relationship Id="rId99" Type="http://schemas.openxmlformats.org/officeDocument/2006/relationships/hyperlink" Target="http://wiki.ihe.net/index.php?title=Cross-Community_Patient_Discovery" TargetMode="External"/><Relationship Id="rId101" Type="http://schemas.openxmlformats.org/officeDocument/2006/relationships/hyperlink" Target="http://wiki.ihe.net/index.php?title=Mobile_access_to_Health_Documents" TargetMode="External"/><Relationship Id="rId122" Type="http://schemas.openxmlformats.org/officeDocument/2006/relationships/hyperlink" Target="http://wiki.ihe.net/index.php?title=Mobile_access_to_Health_Documents" TargetMode="External"/><Relationship Id="rId143" Type="http://schemas.openxmlformats.org/officeDocument/2006/relationships/hyperlink" Target="http://wiki.ihe.net/index.php?title=Cross-Community_Access" TargetMode="External"/><Relationship Id="rId148" Type="http://schemas.openxmlformats.org/officeDocument/2006/relationships/hyperlink" Target="http://wiki.ihe.net/index.php?title=Cross-Community_Patient_Discovery" TargetMode="External"/><Relationship Id="rId164" Type="http://schemas.openxmlformats.org/officeDocument/2006/relationships/hyperlink" Target="http://wiki.ihe.net/index.php?title=Cross-Community_Access" TargetMode="External"/><Relationship Id="rId169" Type="http://schemas.openxmlformats.org/officeDocument/2006/relationships/image" Target="media/image12.png"/><Relationship Id="rId185" Type="http://schemas.openxmlformats.org/officeDocument/2006/relationships/image" Target="media/image22.e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17.emf"/><Relationship Id="rId26" Type="http://schemas.openxmlformats.org/officeDocument/2006/relationships/hyperlink" Target="http://wiki.ihe.net/index.php?title=Enterprise_User_Authenticatio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he.net/Technical_Framework/upload/IHE_ITI_TF_Rev8-0_Vol3_FT_2011-08-19.pdf" TargetMode="External"/><Relationship Id="rId13" Type="http://schemas.openxmlformats.org/officeDocument/2006/relationships/hyperlink" Target="https://www.federalregister.gov/articles/2012/09/04/2012-20982/health-information-technology-standards-implementation-specifications-and-certification-criteria-for" TargetMode="External"/><Relationship Id="rId3" Type="http://schemas.openxmlformats.org/officeDocument/2006/relationships/hyperlink" Target="http://www.ihe.net/Technical_Framework/upload/IHE_ITI_TF_Rev8-0_Vol3_FT_2011-08-19.pdf" TargetMode="External"/><Relationship Id="rId7" Type="http://schemas.openxmlformats.org/officeDocument/2006/relationships/hyperlink" Target="http://www.healthit.gov/facas/sites/faca/files/IEWG_RecommendationTransmittal.pdf" TargetMode="External"/><Relationship Id="rId12" Type="http://schemas.openxmlformats.org/officeDocument/2006/relationships/hyperlink" Target="http://www.ihe.net/Technical_Framework/upload/IHE_ITI_TF_Rev8-0_Vol3_FT_2011-08-19.pdf" TargetMode="External"/><Relationship Id="rId2" Type="http://schemas.openxmlformats.org/officeDocument/2006/relationships/hyperlink" Target="http://www.ihe.net/Technical_Framework/upload/IHE_ITI_TF_Rev8-0_Vol3_FT_2011-08-19.pdf" TargetMode="External"/><Relationship Id="rId1" Type="http://schemas.openxmlformats.org/officeDocument/2006/relationships/hyperlink" Target="http://www.ihe.net/Technical_Framework/upload/IHE_ITI_TF_Rev8-0_Vol3_FT_2011-08-19.pdf" TargetMode="External"/><Relationship Id="rId6" Type="http://schemas.openxmlformats.org/officeDocument/2006/relationships/hyperlink" Target="http://www.ecfr.gov/cgi-bin/text-idx?c=ecfr&amp;SID=9d44a43faa41627b6ac100e53415884d&amp;rgn=div8&amp;view=text&amp;node=45:1.0.1.4.80.3.27.5&amp;idno=45" TargetMode="External"/><Relationship Id="rId11" Type="http://schemas.openxmlformats.org/officeDocument/2006/relationships/hyperlink" Target="http://www.ihe.net/Technical_Framework/upload/IHE_ITI_TF_Rev8-0_Vol3_FT_2011-08-19.pdf" TargetMode="External"/><Relationship Id="rId5" Type="http://schemas.openxmlformats.org/officeDocument/2006/relationships/hyperlink" Target="http://www.ihe.net/Technical_Framework/upload/IHE_ITI_TF_Rev8-0_Vol3_FT_2011-08-19.pdf" TargetMode="External"/><Relationship Id="rId10" Type="http://schemas.openxmlformats.org/officeDocument/2006/relationships/hyperlink" Target="http://www.ihe.net/Technical_Framework/upload/IHE_ITI_TF_Rev8-0_Vol3_FT_2011-08-19.pdf" TargetMode="External"/><Relationship Id="rId4" Type="http://schemas.openxmlformats.org/officeDocument/2006/relationships/hyperlink" Target="http://www.ihe.net/Technical_Framework/upload/IHE_ITI_TF_Rev8-0_Vol3_FT_2011-08-19.pdf" TargetMode="External"/><Relationship Id="rId9" Type="http://schemas.openxmlformats.org/officeDocument/2006/relationships/hyperlink" Target="http://www.ihe.net/Technical_Framework/upload/IHE_ITI_TF_Rev8-0_Vol3_FT_2011-08-19.pdf" TargetMode="External"/><Relationship Id="rId14" Type="http://schemas.openxmlformats.org/officeDocument/2006/relationships/hyperlink" Target="http://www.ecfr.gov/cgi-bin/text-idx?c=ecfr&amp;SID=9d44a43faa41627b6ac100e53415884d&amp;rgn=div8&amp;view=text&amp;node=45:1.0.1.4.80.3.27.5&amp;idno=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FF21B-522E-4AFD-A7FB-77DC2545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14640</Words>
  <Characters>83448</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Data Access Framework (DAF) Whitepaper</vt:lpstr>
    </vt:vector>
  </TitlesOfParts>
  <Company>GE</Company>
  <LinksUpToDate>false</LinksUpToDate>
  <CharactersWithSpaces>97893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Framework (DAF) Whitepaper</dc:title>
  <dc:creator>Boone, Keith W (GE Healthcare)</dc:creator>
  <cp:lastModifiedBy>Emma</cp:lastModifiedBy>
  <cp:revision>2</cp:revision>
  <dcterms:created xsi:type="dcterms:W3CDTF">2014-02-05T22:25:00Z</dcterms:created>
  <dcterms:modified xsi:type="dcterms:W3CDTF">2014-02-05T22:25:00Z</dcterms:modified>
</cp:coreProperties>
</file>