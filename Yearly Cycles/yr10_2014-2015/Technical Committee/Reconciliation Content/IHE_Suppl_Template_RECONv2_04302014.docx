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661B58" w:rsidP="003D24EE">
      <w:pPr>
        <w:pStyle w:val="BodyText"/>
        <w:jc w:val="center"/>
      </w:pPr>
      <w:r>
        <w:rPr>
          <w:noProof/>
        </w:rPr>
        <w:drawing>
          <wp:inline distT="0" distB="0" distL="0" distR="0">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3651D9" w:rsidRDefault="00CF283F" w:rsidP="000807AC">
      <w:pPr>
        <w:pStyle w:val="BodyText"/>
      </w:pPr>
    </w:p>
    <w:p w:rsidR="007400C4" w:rsidRPr="003651D9" w:rsidRDefault="007400C4" w:rsidP="00663624">
      <w:pPr>
        <w:pStyle w:val="BodyText"/>
      </w:pPr>
    </w:p>
    <w:p w:rsidR="00EA757B" w:rsidRPr="00DE398D" w:rsidRDefault="00EA757B" w:rsidP="00EA757B">
      <w:pPr>
        <w:pStyle w:val="BodyText"/>
        <w:jc w:val="center"/>
        <w:rPr>
          <w:b/>
          <w:sz w:val="44"/>
          <w:szCs w:val="44"/>
        </w:rPr>
      </w:pPr>
      <w:r w:rsidRPr="00DE398D">
        <w:rPr>
          <w:b/>
          <w:sz w:val="44"/>
          <w:szCs w:val="44"/>
        </w:rPr>
        <w:t>IHE Patient Care Coordination (PCC)</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EA757B" w:rsidP="00663624">
      <w:pPr>
        <w:jc w:val="center"/>
        <w:rPr>
          <w:b/>
          <w:sz w:val="44"/>
          <w:szCs w:val="44"/>
        </w:rPr>
      </w:pPr>
      <w:r>
        <w:rPr>
          <w:b/>
          <w:sz w:val="44"/>
          <w:szCs w:val="44"/>
        </w:rPr>
        <w:t xml:space="preserve">Reconciliation of Clinical Content and </w:t>
      </w:r>
      <w:r w:rsidR="00561F3A">
        <w:rPr>
          <w:b/>
          <w:sz w:val="44"/>
          <w:szCs w:val="44"/>
        </w:rPr>
        <w:t xml:space="preserve">Care </w:t>
      </w:r>
      <w:r>
        <w:rPr>
          <w:b/>
          <w:sz w:val="44"/>
          <w:szCs w:val="44"/>
        </w:rPr>
        <w:t>Providers</w:t>
      </w:r>
      <w:r w:rsidR="000F613A" w:rsidRPr="003651D9">
        <w:rPr>
          <w:b/>
          <w:sz w:val="44"/>
          <w:szCs w:val="44"/>
        </w:rPr>
        <w:t xml:space="preserve"> </w:t>
      </w:r>
      <w:r w:rsidR="00E3558B">
        <w:rPr>
          <w:b/>
          <w:sz w:val="44"/>
          <w:szCs w:val="44"/>
        </w:rPr>
        <w:br/>
        <w:t>(RECON</w:t>
      </w:r>
      <w:r w:rsidR="00C64223">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EA757B" w:rsidP="00AC7C88">
      <w:pPr>
        <w:pStyle w:val="BodyText"/>
      </w:pPr>
      <w:r>
        <w:t>Date:</w:t>
      </w:r>
      <w:r>
        <w:tab/>
      </w:r>
      <w:r>
        <w:tab/>
      </w:r>
      <w:r w:rsidR="00E3558B">
        <w:t>April 30</w:t>
      </w:r>
      <w:r>
        <w:t>, 201</w:t>
      </w:r>
      <w:r w:rsidR="00B57165">
        <w:t>4</w:t>
      </w:r>
    </w:p>
    <w:p w:rsidR="00603ED5" w:rsidRPr="003651D9" w:rsidRDefault="00EA757B" w:rsidP="00AC7C88">
      <w:pPr>
        <w:pStyle w:val="BodyText"/>
      </w:pPr>
      <w:r>
        <w:t>Author:</w:t>
      </w:r>
      <w:r>
        <w:tab/>
        <w:t>PCC Technical Committee Name</w:t>
      </w:r>
    </w:p>
    <w:p w:rsidR="00A875FF" w:rsidRPr="003651D9" w:rsidRDefault="00603ED5" w:rsidP="00AC7C88">
      <w:pPr>
        <w:pStyle w:val="BodyText"/>
      </w:pPr>
      <w:r w:rsidRPr="003651D9">
        <w:t>Email:</w:t>
      </w:r>
      <w:r w:rsidR="00FF4C4E" w:rsidRPr="003651D9">
        <w:tab/>
      </w:r>
      <w:r w:rsidR="00FF4C4E" w:rsidRPr="003651D9">
        <w:tab/>
      </w:r>
      <w:r w:rsidR="00EA757B">
        <w:t>pcc@ihe.net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EA757B">
        <w:t>Patient Care Coordination</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1700B3">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rsidR="00291725" w:rsidRPr="00956966" w:rsidRDefault="001700B3">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50" w:history="1">
        <w:r w:rsidR="00EA757B">
          <w:rPr>
            <w:rStyle w:val="Hyperlink"/>
            <w:noProof/>
          </w:rPr>
          <w:t xml:space="preserve">X Reconciliation of Clinical Content and </w:t>
        </w:r>
        <w:r w:rsidR="00561F3A">
          <w:rPr>
            <w:rStyle w:val="Hyperlink"/>
            <w:noProof/>
          </w:rPr>
          <w:t xml:space="preserve">Care </w:t>
        </w:r>
        <w:r w:rsidR="00280926">
          <w:rPr>
            <w:rStyle w:val="Hyperlink"/>
            <w:noProof/>
          </w:rPr>
          <w:t>Providers (RECON</w:t>
        </w:r>
        <w:r w:rsidR="00291725" w:rsidRPr="000B3C6C">
          <w:rPr>
            <w:rStyle w:val="Hyperlink"/>
            <w:noProof/>
          </w:rPr>
          <w: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51" w:history="1">
        <w:r w:rsidR="00280926">
          <w:rPr>
            <w:rStyle w:val="Hyperlink"/>
            <w:noProof/>
          </w:rPr>
          <w:t>X.1 RECON</w:t>
        </w:r>
        <w:r w:rsidR="00291725" w:rsidRPr="000B3C6C">
          <w:rPr>
            <w:rStyle w:val="Hyperlink"/>
            <w:noProof/>
          </w:rPr>
          <w:t xml:space="preserve">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1700B3">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1700B3">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1700B3">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rsidR="00291725" w:rsidRPr="00956966" w:rsidRDefault="001700B3">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1700B3">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1700B3">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1700B3">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rsidR="00291725" w:rsidRPr="00956966" w:rsidRDefault="001700B3">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rsidR="00291725" w:rsidRPr="00956966" w:rsidRDefault="001700B3">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1700B3">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1700B3">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1700B3">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rsidR="00291725" w:rsidRPr="00956966" w:rsidRDefault="001700B3">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1700B3">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rsidR="00291725" w:rsidRPr="00956966" w:rsidRDefault="001700B3">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rsidR="00291725" w:rsidRPr="00956966" w:rsidRDefault="001700B3">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1700B3">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1700B3">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1700B3">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1700B3">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1700B3">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rsidR="00291725" w:rsidRPr="00956966" w:rsidRDefault="001700B3">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1700B3">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1700B3">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1700B3">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1700B3">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345074640"/>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rsidR="00CF283F" w:rsidRPr="003651D9" w:rsidRDefault="00CF283F" w:rsidP="008616CB">
      <w:pPr>
        <w:pStyle w:val="Heading2"/>
        <w:numPr>
          <w:ilvl w:val="0"/>
          <w:numId w:val="0"/>
        </w:numPr>
        <w:rPr>
          <w:noProof w:val="0"/>
        </w:rPr>
      </w:pPr>
      <w:bookmarkStart w:id="10" w:name="_Toc345074641"/>
      <w:r w:rsidRPr="003651D9">
        <w:rPr>
          <w:noProof w:val="0"/>
        </w:rPr>
        <w:t>Open Issues and Questions</w:t>
      </w:r>
      <w:bookmarkEnd w:id="10"/>
    </w:p>
    <w:p w:rsidR="00CF283F" w:rsidRPr="00014D71" w:rsidRDefault="00CF283F" w:rsidP="00B92EA1">
      <w:pPr>
        <w:pStyle w:val="AuthorInstructions"/>
        <w:rPr>
          <w:sz w:val="16"/>
          <w:szCs w:val="16"/>
        </w:rPr>
      </w:pPr>
      <w:r w:rsidRPr="00014D71">
        <w:rPr>
          <w:sz w:val="16"/>
          <w:szCs w:val="16"/>
          <w:highlight w:val="lightGray"/>
        </w:rPr>
        <w:t xml:space="preserve">&lt;List </w:t>
      </w:r>
      <w:r w:rsidR="00701B3A" w:rsidRPr="00014D71">
        <w:rPr>
          <w:sz w:val="16"/>
          <w:szCs w:val="16"/>
          <w:highlight w:val="lightGray"/>
        </w:rPr>
        <w:t xml:space="preserve">the </w:t>
      </w:r>
      <w:r w:rsidRPr="00014D71">
        <w:rPr>
          <w:sz w:val="16"/>
          <w:szCs w:val="16"/>
          <w:highlight w:val="lightGray"/>
        </w:rPr>
        <w:t>open issues/</w:t>
      </w:r>
      <w:r w:rsidR="008E0275" w:rsidRPr="00014D71">
        <w:rPr>
          <w:sz w:val="16"/>
          <w:szCs w:val="16"/>
          <w:highlight w:val="lightGray"/>
        </w:rPr>
        <w:t>questions that</w:t>
      </w:r>
      <w:r w:rsidRPr="00014D71">
        <w:rPr>
          <w:sz w:val="16"/>
          <w:szCs w:val="16"/>
          <w:highlight w:val="lightGray"/>
        </w:rPr>
        <w:t xml:space="preserve"> nee</w:t>
      </w:r>
      <w:r w:rsidR="004F5211" w:rsidRPr="00014D71">
        <w:rPr>
          <w:sz w:val="16"/>
          <w:szCs w:val="16"/>
          <w:highlight w:val="lightGray"/>
        </w:rPr>
        <w:t>d to be addressed</w:t>
      </w:r>
      <w:r w:rsidR="009D125C" w:rsidRPr="00014D71">
        <w:rPr>
          <w:sz w:val="16"/>
          <w:szCs w:val="16"/>
          <w:highlight w:val="lightGray"/>
        </w:rPr>
        <w:t>.</w:t>
      </w:r>
      <w:r w:rsidR="009F5CF4" w:rsidRPr="00014D71">
        <w:rPr>
          <w:sz w:val="16"/>
          <w:szCs w:val="16"/>
          <w:highlight w:val="lightGray"/>
        </w:rPr>
        <w:t xml:space="preserve"> These are particularly useful for highlighting problematic issues and/or specifically soliciting public comments.</w:t>
      </w:r>
      <w:r w:rsidRPr="00014D71">
        <w:rPr>
          <w:sz w:val="16"/>
          <w:szCs w:val="16"/>
          <w:highlight w:val="lightGray"/>
        </w:rPr>
        <w:t>&gt;</w:t>
      </w:r>
    </w:p>
    <w:p w:rsidR="00F971A0" w:rsidRDefault="00F971A0" w:rsidP="00F52253">
      <w:pPr>
        <w:pStyle w:val="ListParagraph"/>
        <w:spacing w:after="120"/>
        <w:ind w:left="1440"/>
        <w:contextualSpacing/>
      </w:pPr>
      <w:bookmarkStart w:id="11" w:name="_Toc345074642"/>
      <w:bookmarkStart w:id="12" w:name="_Toc473170357"/>
      <w:bookmarkStart w:id="13" w:name="_Toc504625754"/>
      <w:r>
        <w:t xml:space="preserve"> </w:t>
      </w:r>
    </w:p>
    <w:p w:rsidR="00562E6A" w:rsidRPr="00977742" w:rsidRDefault="008C2049" w:rsidP="00E30269">
      <w:pPr>
        <w:numPr>
          <w:ilvl w:val="0"/>
          <w:numId w:val="22"/>
        </w:numPr>
        <w:spacing w:after="120"/>
        <w:contextualSpacing/>
      </w:pPr>
      <w:r w:rsidRPr="00977742">
        <w:t xml:space="preserve"> </w:t>
      </w:r>
      <w:r w:rsidR="00D46F70" w:rsidRPr="00977742">
        <w:t>(</w:t>
      </w:r>
      <w:r w:rsidR="00B15BA0" w:rsidRPr="00977742">
        <w:t>04/08/2014</w:t>
      </w:r>
      <w:r w:rsidR="00562E6A" w:rsidRPr="00977742">
        <w:t xml:space="preserve">) Profile authors seek comments regarding Twinlist approach to </w:t>
      </w:r>
      <w:r w:rsidR="00562E6A" w:rsidRPr="00E3558B">
        <w:t>reconciliation</w:t>
      </w:r>
      <w:r w:rsidR="00E30269" w:rsidRPr="00E3558B">
        <w:t xml:space="preserve">. </w:t>
      </w:r>
      <w:r w:rsidR="00562E6A" w:rsidRPr="00E3558B">
        <w:t xml:space="preserve"> </w:t>
      </w:r>
      <w:r w:rsidR="00E30269" w:rsidRPr="00E3558B">
        <w:t>Twinlist existing work describes steps taken to perform medication reconciliation that can be examined as a means of automating this process. Silva et al Twinlist Project defined a process in which a reconciliation algorithm is used. The algorithm includes string comparison of the medications being reconciled; parsing of the medication components by using a set of predefined regular expressions built from physical drug forms with common administration idioms resulting in measurable match scores that can be used to determine the acceptable percentage of matching ingredients; use of RxNorm for brand to generic drug matching; attempt to match drugs by their therapeutic intention computing the conditions the drug is used to treat and then comparing the conditions rather than the drugs</w:t>
      </w:r>
      <w:r w:rsidR="00E30269" w:rsidRPr="00E3558B">
        <w:rPr>
          <w:rStyle w:val="FootnoteReference"/>
        </w:rPr>
        <w:footnoteReference w:id="1"/>
      </w:r>
      <w:r w:rsidR="00E30269" w:rsidRPr="00E3558B">
        <w:t>.</w:t>
      </w:r>
      <w:r w:rsidR="00C87BE6" w:rsidRPr="00E3558B">
        <w:t xml:space="preserve"> </w:t>
      </w:r>
      <w:r w:rsidR="00E30269" w:rsidRPr="00E3558B">
        <w:t xml:space="preserve">Twinlist approach to reconciliation </w:t>
      </w:r>
      <w:r w:rsidR="00C87BE6" w:rsidRPr="00E3558B">
        <w:t>uses a</w:t>
      </w:r>
      <w:r w:rsidR="00E30269" w:rsidRPr="00E3558B">
        <w:t xml:space="preserve"> first pass matching on the entire string. </w:t>
      </w:r>
      <w:r w:rsidR="00562E6A" w:rsidRPr="00E3558B">
        <w:t xml:space="preserve">Should this profile attempt to include </w:t>
      </w:r>
      <w:r w:rsidR="00E30269" w:rsidRPr="00E3558B">
        <w:t xml:space="preserve">string matching in </w:t>
      </w:r>
      <w:r w:rsidR="00562E6A" w:rsidRPr="00E3558B">
        <w:t>the reconci</w:t>
      </w:r>
      <w:r w:rsidR="00E30269" w:rsidRPr="00E3558B">
        <w:t>liation process</w:t>
      </w:r>
      <w:r w:rsidR="00562E6A" w:rsidRPr="00E3558B">
        <w:t xml:space="preserve">? </w:t>
      </w:r>
    </w:p>
    <w:p w:rsidR="00CF283F" w:rsidRPr="003651D9" w:rsidRDefault="00CF283F" w:rsidP="008616CB">
      <w:pPr>
        <w:pStyle w:val="Heading2"/>
        <w:numPr>
          <w:ilvl w:val="0"/>
          <w:numId w:val="0"/>
        </w:numPr>
        <w:rPr>
          <w:noProof w:val="0"/>
        </w:rPr>
      </w:pPr>
      <w:r w:rsidRPr="003651D9">
        <w:rPr>
          <w:noProof w:val="0"/>
        </w:rPr>
        <w:t>Closed Issues</w:t>
      </w:r>
      <w:bookmarkEnd w:id="11"/>
    </w:p>
    <w:p w:rsidR="00CF283F" w:rsidRPr="00014D71" w:rsidRDefault="00CF283F" w:rsidP="00B92EA1">
      <w:pPr>
        <w:pStyle w:val="AuthorInstructions"/>
        <w:rPr>
          <w:sz w:val="16"/>
          <w:szCs w:val="16"/>
        </w:rPr>
      </w:pPr>
      <w:r w:rsidRPr="00014D71">
        <w:rPr>
          <w:sz w:val="16"/>
          <w:szCs w:val="16"/>
        </w:rPr>
        <w:t xml:space="preserve"> </w:t>
      </w:r>
      <w:r w:rsidRPr="00014D71">
        <w:rPr>
          <w:sz w:val="16"/>
          <w:szCs w:val="16"/>
          <w:highlight w:val="lightGray"/>
        </w:rPr>
        <w:t xml:space="preserve">&lt;List </w:t>
      </w:r>
      <w:r w:rsidR="00701B3A" w:rsidRPr="00014D71">
        <w:rPr>
          <w:sz w:val="16"/>
          <w:szCs w:val="16"/>
          <w:highlight w:val="lightGray"/>
        </w:rPr>
        <w:t>the</w:t>
      </w:r>
      <w:r w:rsidRPr="00014D71">
        <w:rPr>
          <w:sz w:val="16"/>
          <w:szCs w:val="16"/>
          <w:highlight w:val="lightGray"/>
        </w:rPr>
        <w:t xml:space="preserve"> closed issues/questio</w:t>
      </w:r>
      <w:r w:rsidR="001F7A35" w:rsidRPr="00014D71">
        <w:rPr>
          <w:sz w:val="16"/>
          <w:szCs w:val="16"/>
          <w:highlight w:val="lightGray"/>
        </w:rPr>
        <w:t>ns with their resolutions</w:t>
      </w:r>
      <w:r w:rsidR="009F5CF4" w:rsidRPr="00014D71">
        <w:rPr>
          <w:sz w:val="16"/>
          <w:szCs w:val="16"/>
          <w:highlight w:val="lightGray"/>
        </w:rPr>
        <w:t>. These are particularly useful for recording the rationale for closed issues to forestall unnecessary rehashing in the future and/or to make it easier to identify when a closed issue should be re-opened due to new information.</w:t>
      </w:r>
      <w:r w:rsidRPr="00014D71">
        <w:rPr>
          <w:sz w:val="16"/>
          <w:szCs w:val="16"/>
          <w:highlight w:val="lightGray"/>
        </w:rPr>
        <w:t>&gt;</w:t>
      </w:r>
    </w:p>
    <w:p w:rsidR="00F52253" w:rsidRDefault="00F82379" w:rsidP="00F52253">
      <w:pPr>
        <w:pStyle w:val="ListParagraph"/>
        <w:numPr>
          <w:ilvl w:val="0"/>
          <w:numId w:val="113"/>
        </w:numPr>
        <w:spacing w:after="120"/>
        <w:contextualSpacing/>
        <w:pPrChange w:id="14" w:author="Emma" w:date="2014-02-11T05:52:00Z">
          <w:pPr>
            <w:pStyle w:val="ListParagraph"/>
            <w:numPr>
              <w:ilvl w:val="1"/>
              <w:numId w:val="33"/>
            </w:numPr>
            <w:spacing w:after="120"/>
            <w:ind w:left="1440" w:hanging="360"/>
            <w:contextualSpacing/>
          </w:pPr>
        </w:pPrChange>
      </w:pPr>
      <w:r>
        <w:t xml:space="preserve">(Closed 04/30/2014) </w:t>
      </w:r>
      <w:ins w:id="15" w:author="Emma" w:date="2014-01-14T07:14:00Z">
        <w:r>
          <w:t xml:space="preserve">How will this </w:t>
        </w:r>
      </w:ins>
      <w:r>
        <w:t xml:space="preserve">newer </w:t>
      </w:r>
      <w:ins w:id="16" w:author="Emma" w:date="2014-01-14T07:14:00Z">
        <w:r>
          <w:t xml:space="preserve">profile relate to </w:t>
        </w:r>
      </w:ins>
      <w:r>
        <w:t>the current Reconciliation of Diagnosis, Allergies and Medications profile?</w:t>
      </w:r>
      <w:ins w:id="17" w:author="Emma" w:date="2014-01-14T07:14:00Z">
        <w:r>
          <w:t xml:space="preserve"> Will </w:t>
        </w:r>
      </w:ins>
      <w:r>
        <w:t>the newer profile</w:t>
      </w:r>
      <w:ins w:id="18" w:author="Emma" w:date="2014-01-14T07:14:00Z">
        <w:r>
          <w:t xml:space="preserve"> </w:t>
        </w:r>
      </w:ins>
      <w:r>
        <w:t>supersede</w:t>
      </w:r>
      <w:ins w:id="19" w:author="Emma" w:date="2014-01-14T07:14:00Z">
        <w:r>
          <w:t xml:space="preserve"> </w:t>
        </w:r>
      </w:ins>
      <w:r>
        <w:t xml:space="preserve">the current Reconciliation of Diagnosis, Allergies and Medications </w:t>
      </w:r>
      <w:ins w:id="20" w:author="Emma" w:date="2014-01-14T07:14:00Z">
        <w:r>
          <w:t xml:space="preserve">profile? How will we handle things that are different </w:t>
        </w:r>
      </w:ins>
      <w:r>
        <w:t>in the current Reconciliation of Diagnosis, Allergies and Medications profile?</w:t>
      </w:r>
    </w:p>
    <w:p w:rsidR="00F52253" w:rsidRDefault="00F82379" w:rsidP="00F52253">
      <w:pPr>
        <w:pStyle w:val="ListParagraph"/>
        <w:spacing w:after="120"/>
        <w:ind w:left="1440"/>
        <w:contextualSpacing/>
      </w:pPr>
      <w:r>
        <w:t xml:space="preserve">Discussion: Reconciliation of Diagnosis, Allergies and Medications profile is currently in trial implementation, not yet final text. Need to make changes to Reconciliation of Diagnosis, Allergies and Medications profile and </w:t>
      </w:r>
      <w:r w:rsidRPr="00F82379">
        <w:t>put it back out for public comment.</w:t>
      </w:r>
      <w:r>
        <w:t xml:space="preserve"> </w:t>
      </w:r>
    </w:p>
    <w:p w:rsidR="00F52253" w:rsidRDefault="00F52253" w:rsidP="00F52253">
      <w:pPr>
        <w:pStyle w:val="ListParagraph"/>
        <w:numPr>
          <w:ilvl w:val="0"/>
          <w:numId w:val="113"/>
        </w:numPr>
        <w:spacing w:after="120"/>
        <w:contextualSpacing/>
      </w:pPr>
      <w:r>
        <w:t xml:space="preserve">(Closed 04/29/2014) </w:t>
      </w:r>
      <w:ins w:id="21" w:author="Emma" w:date="2014-01-20T16:54:00Z">
        <w:r>
          <w:t>Need a way to maintain the original or initial identity of an item. RECON states – “</w:t>
        </w:r>
        <w:r>
          <w:rPr>
            <w:lang w:eastAsia="x-none"/>
          </w:rPr>
          <w:t xml:space="preserve">When reconciling information from an external system, the reconciling </w:t>
        </w:r>
        <w:r>
          <w:rPr>
            <w:lang w:eastAsia="x-none"/>
          </w:rPr>
          <w:lastRenderedPageBreak/>
          <w:t xml:space="preserve">application </w:t>
        </w:r>
        <w:r w:rsidRPr="00F52253">
          <w:rPr>
            <w:b/>
            <w:smallCaps/>
            <w:lang w:eastAsia="x-none"/>
          </w:rPr>
          <w:t>shall</w:t>
        </w:r>
        <w:r>
          <w:rPr>
            <w:lang w:eastAsia="x-none"/>
          </w:rPr>
          <w:t xml:space="preserve"> maintain the </w:t>
        </w:r>
        <w:r w:rsidRPr="00F52253">
          <w:rPr>
            <w:u w:val="single"/>
            <w:lang w:eastAsia="x-none"/>
          </w:rPr>
          <w:t>first</w:t>
        </w:r>
        <w:r>
          <w:rPr>
            <w:lang w:eastAsia="x-none"/>
          </w:rPr>
          <w:t xml:space="preserve"> identifier provided for the item as the original identifier</w:t>
        </w:r>
      </w:ins>
      <w:ins w:id="22" w:author="Emma" w:date="2014-01-20T16:55:00Z">
        <w:r>
          <w:rPr>
            <w:lang w:eastAsia="x-none"/>
          </w:rPr>
          <w:t xml:space="preserve">”. Is this a viable approach or is there another way to do this? </w:t>
        </w:r>
      </w:ins>
      <w:ins w:id="23" w:author="Emma" w:date="2014-01-14T12:53:00Z">
        <w:r>
          <w:t xml:space="preserve"> </w:t>
        </w:r>
      </w:ins>
    </w:p>
    <w:p w:rsidR="00F52253" w:rsidRDefault="00F52253" w:rsidP="00F52253">
      <w:pPr>
        <w:spacing w:after="120"/>
        <w:ind w:left="1080"/>
        <w:contextualSpacing/>
      </w:pPr>
      <w:r>
        <w:t>Discussion: One of the issues with RECON uptake is the output of the reconciliation information.  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“provenance” option (source of the data).</w:t>
      </w:r>
    </w:p>
    <w:p w:rsidR="00F52253" w:rsidRDefault="00F52253" w:rsidP="00F52253">
      <w:pPr>
        <w:spacing w:after="120"/>
        <w:ind w:left="1080"/>
        <w:contextualSpacing/>
      </w:pPr>
      <w:r>
        <w:t xml:space="preserve">Within a system, when </w:t>
      </w:r>
      <w:ins w:id="24" w:author="Emma" w:date="2014-02-11T06:10:00Z">
        <w:r>
          <w:t>there are multiple identifiers</w:t>
        </w:r>
      </w:ins>
      <w:r>
        <w:t xml:space="preserve">, </w:t>
      </w:r>
      <w:ins w:id="25" w:author="Emma" w:date="2014-02-11T06:10:00Z">
        <w:r>
          <w:t>the first one is the source system ID</w:t>
        </w:r>
      </w:ins>
      <w:ins w:id="26" w:author="Emma" w:date="2014-02-11T06:11:00Z">
        <w:r>
          <w:t>.</w:t>
        </w:r>
      </w:ins>
      <w:r>
        <w:t xml:space="preserve"> Within a system, when creating (source ID is created) and updating (instance ID is modified) data, </w:t>
      </w:r>
      <w:ins w:id="27" w:author="Emma" w:date="2014-02-11T06:11:00Z">
        <w:r>
          <w:t xml:space="preserve">Source ID and Instance ID </w:t>
        </w:r>
      </w:ins>
      <w:r>
        <w:t xml:space="preserve">are both captured. Need to provide guidance on how to handle for the purpose of reconciliation. </w:t>
      </w:r>
    </w:p>
    <w:p w:rsidR="00F52253" w:rsidRDefault="00F52253" w:rsidP="00F52253">
      <w:pPr>
        <w:pStyle w:val="ListParagraph"/>
        <w:numPr>
          <w:ilvl w:val="0"/>
          <w:numId w:val="46"/>
        </w:numPr>
        <w:spacing w:after="120"/>
        <w:contextualSpacing/>
      </w:pPr>
      <w:r>
        <w:t>Both IDs are exported</w:t>
      </w:r>
    </w:p>
    <w:p w:rsidR="00F52253" w:rsidRDefault="00F52253" w:rsidP="00F52253">
      <w:pPr>
        <w:pStyle w:val="ListParagraph"/>
        <w:numPr>
          <w:ilvl w:val="0"/>
          <w:numId w:val="46"/>
        </w:numPr>
        <w:spacing w:after="120"/>
        <w:contextualSpacing/>
      </w:pPr>
      <w:r>
        <w:t>The ID that doesn’t change has to be the first listed. This would be the source ID</w:t>
      </w:r>
    </w:p>
    <w:p w:rsidR="00F52253" w:rsidRDefault="00F52253" w:rsidP="00F52253">
      <w:pPr>
        <w:pStyle w:val="ListParagraph"/>
        <w:numPr>
          <w:ilvl w:val="0"/>
          <w:numId w:val="46"/>
        </w:numPr>
        <w:spacing w:after="120"/>
        <w:contextualSpacing/>
      </w:pPr>
      <w:r>
        <w:t>Need to ensure the receiver knows what to do when modifications are made to the imported data.</w:t>
      </w:r>
    </w:p>
    <w:p w:rsidR="00F52253" w:rsidRDefault="00F52253" w:rsidP="00F52253">
      <w:pPr>
        <w:pStyle w:val="ListParagraph"/>
        <w:numPr>
          <w:ilvl w:val="0"/>
          <w:numId w:val="46"/>
        </w:numPr>
        <w:spacing w:after="120"/>
        <w:contextualSpacing/>
      </w:pPr>
      <w:r>
        <w:t>Need to consider what would happen if the list is used by others</w:t>
      </w:r>
    </w:p>
    <w:p w:rsidR="00F52253" w:rsidRDefault="00F52253" w:rsidP="00F52253">
      <w:pPr>
        <w:pStyle w:val="ListParagraph"/>
        <w:numPr>
          <w:ilvl w:val="0"/>
          <w:numId w:val="46"/>
        </w:numPr>
        <w:spacing w:after="120"/>
        <w:contextualSpacing/>
      </w:pPr>
      <w:r>
        <w:t xml:space="preserve">Need to discuss the following to support – </w:t>
      </w:r>
    </w:p>
    <w:p w:rsidR="00F52253" w:rsidRDefault="00F52253" w:rsidP="00F52253">
      <w:pPr>
        <w:pStyle w:val="ListParagraph"/>
        <w:numPr>
          <w:ilvl w:val="1"/>
          <w:numId w:val="46"/>
        </w:numPr>
        <w:spacing w:after="120"/>
        <w:contextualSpacing/>
      </w:pPr>
      <w:r>
        <w:t>Import match</w:t>
      </w:r>
    </w:p>
    <w:p w:rsidR="00F52253" w:rsidRDefault="00F52253" w:rsidP="00F52253">
      <w:pPr>
        <w:pStyle w:val="ListParagraph"/>
        <w:numPr>
          <w:ilvl w:val="1"/>
          <w:numId w:val="46"/>
        </w:numPr>
        <w:spacing w:after="120"/>
        <w:contextualSpacing/>
      </w:pPr>
      <w:r>
        <w:t>Identity Change</w:t>
      </w:r>
    </w:p>
    <w:p w:rsidR="00F52253" w:rsidRDefault="00F52253" w:rsidP="00F52253">
      <w:pPr>
        <w:pStyle w:val="ListParagraph"/>
        <w:numPr>
          <w:ilvl w:val="1"/>
          <w:numId w:val="46"/>
        </w:numPr>
        <w:spacing w:after="120"/>
        <w:contextualSpacing/>
      </w:pPr>
      <w:r>
        <w:t>Export stable identity</w:t>
      </w:r>
    </w:p>
    <w:p w:rsidR="00F52253" w:rsidRDefault="00F52253" w:rsidP="00F52253">
      <w:pPr>
        <w:pStyle w:val="ListParagraph"/>
        <w:spacing w:after="120"/>
        <w:contextualSpacing/>
      </w:pPr>
      <w:r>
        <w:t>Discussed further at April F2F and review of section X.4.1.1 completed</w:t>
      </w:r>
    </w:p>
    <w:p w:rsidR="00F52253" w:rsidRDefault="00F52253" w:rsidP="00F52253">
      <w:pPr>
        <w:pStyle w:val="ListParagraph"/>
        <w:numPr>
          <w:ilvl w:val="0"/>
          <w:numId w:val="113"/>
        </w:numPr>
        <w:spacing w:after="120"/>
        <w:contextualSpacing/>
      </w:pPr>
      <w:r>
        <w:t>(Closed 04/29/2014) Would reconciliation of providers be treated differently than reconciliation of entries in sections? W</w:t>
      </w:r>
      <w:ins w:id="28" w:author="Emma" w:date="2014-02-04T10:10:00Z">
        <w:r>
          <w:t>ill we be able to associate the reconciliation act with the provider when reconciliation occurs?</w:t>
        </w:r>
      </w:ins>
      <w:r>
        <w:t xml:space="preserve"> </w:t>
      </w:r>
    </w:p>
    <w:p w:rsidR="00F52253" w:rsidRDefault="00F52253" w:rsidP="00F52253">
      <w:pPr>
        <w:pStyle w:val="ListParagraph"/>
        <w:spacing w:after="120"/>
        <w:ind w:left="1440"/>
        <w:contextualSpacing/>
      </w:pPr>
      <w:r>
        <w:t>Discussion</w:t>
      </w:r>
      <w:ins w:id="29" w:author="Emma" w:date="2014-02-11T08:50:00Z">
        <w:r>
          <w:t xml:space="preserve">: </w:t>
        </w:r>
      </w:ins>
      <w:r>
        <w:t>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rsidR="00F52253" w:rsidRDefault="00F52253" w:rsidP="00F52253">
      <w:pPr>
        <w:pStyle w:val="ListParagraph"/>
        <w:spacing w:after="120"/>
        <w:ind w:left="1440"/>
        <w:contextualSpacing/>
      </w:pPr>
      <w:r>
        <w:t xml:space="preserve">Resolution: Left providers and participants in the header as is. Adding an optional entry to coded care plan section and provided ability to state that the providers and participants listed has been reconciled. </w:t>
      </w:r>
    </w:p>
    <w:p w:rsidR="00F52253" w:rsidRDefault="00F52253" w:rsidP="00F52253">
      <w:pPr>
        <w:pStyle w:val="ListParagraph"/>
        <w:numPr>
          <w:ilvl w:val="0"/>
          <w:numId w:val="113"/>
        </w:numPr>
        <w:spacing w:after="120"/>
        <w:contextualSpacing/>
      </w:pPr>
      <w:r>
        <w:t>(Closed 04/29/2014) 6.3.4.E.8 Care Providers Reconciliation ACT (see #3 above)</w:t>
      </w:r>
    </w:p>
    <w:p w:rsidR="00F52253" w:rsidRDefault="00F52253" w:rsidP="00F52253">
      <w:pPr>
        <w:pStyle w:val="ListParagraph"/>
        <w:numPr>
          <w:ilvl w:val="1"/>
          <w:numId w:val="33"/>
        </w:numPr>
        <w:spacing w:after="120"/>
        <w:contextualSpacing/>
      </w:pPr>
      <w:r>
        <w:t xml:space="preserve">Suggestion to create a new care team members section that will contain care providers. Advantage would have a way to “collect” and “reconcile” care providers. Answer: Decision was not the do this because will provide another place for providers and participants which are already defined in the header. </w:t>
      </w:r>
    </w:p>
    <w:p w:rsidR="00F52253" w:rsidRDefault="00F52253" w:rsidP="00F52253">
      <w:pPr>
        <w:pStyle w:val="ListParagraph"/>
        <w:numPr>
          <w:ilvl w:val="1"/>
          <w:numId w:val="33"/>
        </w:numPr>
        <w:spacing w:after="120"/>
        <w:contextualSpacing/>
      </w:pPr>
      <w:r>
        <w:t>W</w:t>
      </w:r>
      <w:r w:rsidRPr="00A83FE0">
        <w:t>hat is end of result of performers that are reconciled - are we reconciling to make the</w:t>
      </w:r>
      <w:r>
        <w:t>m</w:t>
      </w:r>
      <w:r w:rsidRPr="00A83FE0">
        <w:t xml:space="preserve"> into care team members?</w:t>
      </w:r>
      <w:r w:rsidR="00430E2A">
        <w:t xml:space="preserve"> Answer: Place and optional reconciliation act in coded care plan section to state that the listed provider and participants in the header have been reconciled. </w:t>
      </w:r>
    </w:p>
    <w:p w:rsidR="00F52253" w:rsidRDefault="00F52253" w:rsidP="00F52253">
      <w:pPr>
        <w:pStyle w:val="ListParagraph"/>
        <w:numPr>
          <w:ilvl w:val="1"/>
          <w:numId w:val="33"/>
        </w:numPr>
        <w:spacing w:after="120"/>
        <w:contextualSpacing/>
      </w:pPr>
      <w:r>
        <w:lastRenderedPageBreak/>
        <w:t xml:space="preserve">Why would we want to tag reconciled care team members when we send a document to someone else? Answer: </w:t>
      </w:r>
      <w:r w:rsidR="00430E2A">
        <w:t>Will assist in providing a l</w:t>
      </w:r>
      <w:r>
        <w:t xml:space="preserve">ongitudinal </w:t>
      </w:r>
      <w:r w:rsidR="00430E2A">
        <w:t xml:space="preserve">view of the patient care providers. </w:t>
      </w:r>
    </w:p>
    <w:p w:rsidR="00F52253" w:rsidRDefault="00F52253" w:rsidP="00430E2A">
      <w:pPr>
        <w:spacing w:after="120"/>
        <w:ind w:left="1440"/>
        <w:contextualSpacing/>
      </w:pPr>
      <w:r>
        <w:t>April F2F Discussion</w:t>
      </w:r>
      <w:r w:rsidR="00430E2A">
        <w:t xml:space="preserve"> and final solution</w:t>
      </w:r>
      <w:r>
        <w:t>: Use the providers and participants in the header as is today. Do not add anything to them. Whe</w:t>
      </w:r>
      <w:r w:rsidR="00430E2A">
        <w:t>n reconciliation occurs, provide</w:t>
      </w:r>
      <w:r>
        <w:t xml:space="preserve"> an entry in the care plan section (CCDA v1 Plan of Care) which will be the reconciliation act. Provide a reference to text in that </w:t>
      </w:r>
      <w:r w:rsidR="00430E2A">
        <w:t>entry</w:t>
      </w:r>
      <w:r>
        <w:t xml:space="preserve"> to </w:t>
      </w:r>
      <w:r w:rsidR="00430E2A">
        <w:t>document</w:t>
      </w:r>
      <w:r>
        <w:t xml:space="preserve"> that the providers and participants have been reconciled and the person doing the reconciliation.  </w:t>
      </w:r>
    </w:p>
    <w:p w:rsidR="00DE31D7" w:rsidRDefault="00DE31D7" w:rsidP="00F82379">
      <w:pPr>
        <w:pStyle w:val="ListParagraph"/>
        <w:numPr>
          <w:ilvl w:val="0"/>
          <w:numId w:val="113"/>
        </w:numPr>
        <w:spacing w:after="120"/>
        <w:contextualSpacing/>
      </w:pPr>
      <w:r>
        <w:t xml:space="preserve">(Closed 02/12/2014) Change the profile title of Reconciliation of Diagnosis, Allergies </w:t>
      </w:r>
      <w:proofErr w:type="gramStart"/>
      <w:r>
        <w:t>and</w:t>
      </w:r>
      <w:proofErr w:type="gramEnd"/>
      <w:r>
        <w:t xml:space="preserve"> Medications to Reconciliation of Clinic</w:t>
      </w:r>
      <w:r w:rsidR="00C87BE6">
        <w:t>al Content and Care Provider. Did</w:t>
      </w:r>
      <w:r>
        <w:t xml:space="preserve"> not change the acronym (RECON).</w:t>
      </w:r>
    </w:p>
    <w:p w:rsidR="00DE31D7" w:rsidRDefault="00DE31D7" w:rsidP="00F82379">
      <w:pPr>
        <w:pStyle w:val="ListParagraph"/>
        <w:numPr>
          <w:ilvl w:val="0"/>
          <w:numId w:val="113"/>
        </w:numPr>
        <w:spacing w:after="120"/>
        <w:contextualSpacing/>
      </w:pPr>
      <w:r>
        <w:t xml:space="preserve">(Closed 02/12/2014) Source of truth (provenance) – who owns the reconciled data? Is this something that should be addressed with this profile? </w:t>
      </w:r>
    </w:p>
    <w:p w:rsidR="00DE31D7" w:rsidRDefault="00C87BE6" w:rsidP="00DE31D7">
      <w:pPr>
        <w:pStyle w:val="ListParagraph"/>
        <w:spacing w:after="120"/>
        <w:contextualSpacing/>
      </w:pPr>
      <w:r>
        <w:t xml:space="preserve">Resolution: </w:t>
      </w:r>
      <w:r w:rsidR="00DE31D7">
        <w:t xml:space="preserve">Local policy determines this. This is not a question this profile can answer. Note that the person performing the reconciliation act takes the same function as author. Reconciliation act uses the responsible party as the participant. </w:t>
      </w:r>
    </w:p>
    <w:p w:rsidR="00DE31D7" w:rsidRDefault="00DE31D7" w:rsidP="00F82379">
      <w:pPr>
        <w:pStyle w:val="ListParagraph"/>
        <w:numPr>
          <w:ilvl w:val="0"/>
          <w:numId w:val="113"/>
        </w:numPr>
        <w:spacing w:after="120"/>
        <w:contextualSpacing/>
        <w:pPrChange w:id="30" w:author="Emma" w:date="2014-02-10T11:36:00Z">
          <w:pPr>
            <w:pStyle w:val="ListParagraph"/>
            <w:numPr>
              <w:ilvl w:val="1"/>
              <w:numId w:val="33"/>
            </w:numPr>
            <w:spacing w:after="120"/>
            <w:ind w:left="1440" w:hanging="360"/>
            <w:contextualSpacing/>
          </w:pPr>
        </w:pPrChange>
      </w:pPr>
      <w:r>
        <w:t>(Closed 02/12/2014) Reconciliation as a service Vs. Reconciliation at the document level. Does reconciliation have to occur from documents only?</w:t>
      </w:r>
    </w:p>
    <w:p w:rsidR="00DE31D7" w:rsidRDefault="00C87BE6" w:rsidP="00DE31D7">
      <w:pPr>
        <w:pStyle w:val="ListParagraph"/>
        <w:spacing w:after="120"/>
        <w:contextualSpacing/>
      </w:pPr>
      <w:r>
        <w:t xml:space="preserve">Resolution: </w:t>
      </w:r>
      <w:r w:rsidR="00DE31D7">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rsidR="00DE31D7" w:rsidRPr="0008112B" w:rsidRDefault="00C87BE6" w:rsidP="00F82379">
      <w:pPr>
        <w:pStyle w:val="ListParagraph"/>
        <w:numPr>
          <w:ilvl w:val="0"/>
          <w:numId w:val="113"/>
        </w:numPr>
        <w:spacing w:after="120"/>
        <w:contextualSpacing/>
      </w:pPr>
      <w:r>
        <w:t xml:space="preserve"> </w:t>
      </w:r>
      <w:r w:rsidR="00D27FEA">
        <w:t xml:space="preserve">(Closed 03/14/2014)Reconciliation of structured templates (templates with entries) – IHE goal template is text only. Can we utilize null flavors and point to the text from the recon Act?  </w:t>
      </w:r>
      <w:r w:rsidR="00E73FC2">
        <w:t xml:space="preserve">Resolution: </w:t>
      </w:r>
      <w:r w:rsidR="00D27FEA">
        <w:t>Utilizing IHE Observation request template (</w:t>
      </w:r>
      <w:proofErr w:type="spellStart"/>
      <w:r w:rsidR="00D27FEA">
        <w:t>templateID</w:t>
      </w:r>
      <w:proofErr w:type="spellEnd"/>
      <w:r w:rsidR="00D27FEA">
        <w:t xml:space="preserve">: </w:t>
      </w:r>
      <w:r w:rsidR="00D27FEA" w:rsidRPr="00D27FEA">
        <w:rPr>
          <w:rFonts w:eastAsiaTheme="minorHAnsi"/>
          <w:szCs w:val="24"/>
        </w:rPr>
        <w:t xml:space="preserve">1.3.6.1.4.1.19376.1.5.3.1.1.20.3.1) which is a structured template with the moodCode of GOL. </w:t>
      </w:r>
    </w:p>
    <w:p w:rsidR="0008112B" w:rsidRDefault="00E3558B" w:rsidP="00F82379">
      <w:pPr>
        <w:pStyle w:val="ListParagraph"/>
        <w:numPr>
          <w:ilvl w:val="0"/>
          <w:numId w:val="113"/>
        </w:numPr>
        <w:spacing w:after="120"/>
        <w:contextualSpacing/>
      </w:pPr>
      <w:r>
        <w:t>(Closed 03/31/2014) Review T</w:t>
      </w:r>
      <w:r w:rsidR="0008112B">
        <w:t>win</w:t>
      </w:r>
      <w:r>
        <w:t>l</w:t>
      </w:r>
      <w:r w:rsidR="0008112B">
        <w:t xml:space="preserve">ist doc and </w:t>
      </w:r>
      <w:r w:rsidR="00C87BE6">
        <w:t>compare differences between their reconciliation process and RECON. Twinlist reviewed and added Open issue #1</w:t>
      </w:r>
      <w:r w:rsidR="00D46F70">
        <w:t xml:space="preserve"> seeking public comment about Twinlist approach</w:t>
      </w:r>
      <w:r w:rsidR="0008112B">
        <w:t>.</w:t>
      </w:r>
    </w:p>
    <w:p w:rsidR="008C2049" w:rsidRDefault="00C87BE6" w:rsidP="008C2049">
      <w:pPr>
        <w:pStyle w:val="ListParagraph"/>
        <w:numPr>
          <w:ilvl w:val="0"/>
          <w:numId w:val="113"/>
        </w:numPr>
        <w:spacing w:after="120"/>
        <w:contextualSpacing/>
      </w:pPr>
      <w:r>
        <w:t xml:space="preserve"> </w:t>
      </w:r>
      <w:r w:rsidR="008C2049">
        <w:t xml:space="preserve">(Closed 04/29/2014) 6.3.4.E.10 Reconciliation Clinical Data Sources need technical revision of this section. </w:t>
      </w:r>
    </w:p>
    <w:p w:rsidR="008C2049" w:rsidRDefault="008C2049" w:rsidP="008C2049">
      <w:pPr>
        <w:pStyle w:val="ListParagraph"/>
        <w:numPr>
          <w:ilvl w:val="1"/>
          <w:numId w:val="113"/>
        </w:numPr>
        <w:spacing w:after="120"/>
        <w:contextualSpacing/>
      </w:pPr>
      <w:r>
        <w:t xml:space="preserve">If reconciling from a document, will know who the custodian is. However, if importing from outside of a document, will not know who the source is. How will we handle provenance? </w:t>
      </w:r>
      <w:r w:rsidR="00E73FC2">
        <w:t xml:space="preserve">Answer: the reference is used to get to the source of the reconciled information. </w:t>
      </w:r>
    </w:p>
    <w:p w:rsidR="008C2049" w:rsidRDefault="008C2049" w:rsidP="008C2049">
      <w:pPr>
        <w:pStyle w:val="ListParagraph"/>
        <w:numPr>
          <w:ilvl w:val="1"/>
          <w:numId w:val="113"/>
        </w:numPr>
        <w:spacing w:after="120"/>
        <w:contextualSpacing/>
      </w:pPr>
      <w:r>
        <w:t>There are a lot of “SHALL</w:t>
      </w:r>
      <w:proofErr w:type="gramStart"/>
      <w:r>
        <w:t>”  -</w:t>
      </w:r>
      <w:proofErr w:type="gramEnd"/>
      <w:r>
        <w:t xml:space="preserve"> need to add some “SHOULD” or COULD or MAY</w:t>
      </w:r>
      <w:r w:rsidR="00E73FC2">
        <w:t xml:space="preserve"> Resolution: conformance revised. </w:t>
      </w:r>
    </w:p>
    <w:p w:rsidR="008C2049" w:rsidRDefault="008C2049" w:rsidP="008C2049">
      <w:pPr>
        <w:pStyle w:val="ListParagraph"/>
        <w:numPr>
          <w:ilvl w:val="1"/>
          <w:numId w:val="113"/>
        </w:numPr>
        <w:spacing w:after="120"/>
        <w:contextualSpacing/>
      </w:pPr>
      <w:r>
        <w:t xml:space="preserve">What goes in the xml structure? Need </w:t>
      </w:r>
      <w:commentRangeStart w:id="31"/>
      <w:r>
        <w:t>example</w:t>
      </w:r>
      <w:commentRangeEnd w:id="31"/>
      <w:r>
        <w:rPr>
          <w:rStyle w:val="CommentReference"/>
        </w:rPr>
        <w:commentReference w:id="31"/>
      </w:r>
      <w:r>
        <w:t xml:space="preserve">. </w:t>
      </w:r>
    </w:p>
    <w:p w:rsidR="0008112B" w:rsidRDefault="001B62A4" w:rsidP="00C87BE6">
      <w:pPr>
        <w:pStyle w:val="ListParagraph"/>
        <w:numPr>
          <w:ilvl w:val="0"/>
          <w:numId w:val="113"/>
        </w:numPr>
        <w:spacing w:after="120"/>
        <w:contextualSpacing/>
      </w:pPr>
      <w:r w:rsidRPr="001B62A4">
        <w:lastRenderedPageBreak/>
        <w:t xml:space="preserve">(Closed 04/29/2014) What happens after reconciliation of the first list and the same list is received again (i.e. Re-reconciliation): Answer: See 6.3.4.3 – re-reconciling should not occur. The Most recently reconciled list is always retained. </w:t>
      </w:r>
    </w:p>
    <w:p w:rsidR="00CF283F" w:rsidRPr="003651D9" w:rsidRDefault="00CF283F" w:rsidP="00147F29">
      <w:pPr>
        <w:pStyle w:val="BodyText"/>
      </w:pPr>
    </w:p>
    <w:p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rsidR="009F5CF4" w:rsidRPr="003651D9" w:rsidRDefault="00747676" w:rsidP="00BB76BC">
      <w:pPr>
        <w:pStyle w:val="Heading1"/>
        <w:numPr>
          <w:ilvl w:val="0"/>
          <w:numId w:val="0"/>
        </w:numPr>
        <w:rPr>
          <w:noProof w:val="0"/>
        </w:rPr>
      </w:pPr>
      <w:bookmarkStart w:id="32" w:name="_Toc345074643"/>
      <w:r w:rsidRPr="003651D9">
        <w:rPr>
          <w:noProof w:val="0"/>
        </w:rPr>
        <w:lastRenderedPageBreak/>
        <w:t>General Introduction</w:t>
      </w:r>
      <w:bookmarkEnd w:id="32"/>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33" w:name="_Toc345074644"/>
      <w:r w:rsidRPr="003651D9">
        <w:rPr>
          <w:noProof w:val="0"/>
        </w:rPr>
        <w:t>Appendix A - Actor Summary Definitions</w:t>
      </w:r>
      <w:bookmarkEnd w:id="33"/>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Actor</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AppendixHeading1"/>
        <w:rPr>
          <w:noProof w:val="0"/>
        </w:rPr>
      </w:pPr>
      <w:bookmarkStart w:id="34" w:name="_Toc345074645"/>
      <w:r w:rsidRPr="003651D9">
        <w:rPr>
          <w:noProof w:val="0"/>
        </w:rPr>
        <w:t>Appendix B - Transaction Summary Definitions</w:t>
      </w:r>
      <w:bookmarkEnd w:id="34"/>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Transaction</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Glossary"/>
        <w:pageBreakBefore w:val="0"/>
        <w:rPr>
          <w:noProof w:val="0"/>
        </w:rPr>
      </w:pPr>
      <w:bookmarkStart w:id="35" w:name="_Toc345074646"/>
      <w:r w:rsidRPr="003651D9">
        <w:rPr>
          <w:noProof w:val="0"/>
        </w:rPr>
        <w:t>Glossary</w:t>
      </w:r>
      <w:bookmarkEnd w:id="35"/>
    </w:p>
    <w:p w:rsidR="00747676" w:rsidRPr="003651D9" w:rsidRDefault="00747676" w:rsidP="00747676">
      <w:pPr>
        <w:pStyle w:val="EditorInstructions"/>
      </w:pPr>
      <w:r w:rsidRPr="003651D9">
        <w:t>Add the following glossary terms to the IHE Technical Frameworks General Introduction Glossary:</w:t>
      </w:r>
    </w:p>
    <w:p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843B52">
            <w:pPr>
              <w:pStyle w:val="TableEntryHeader"/>
            </w:pPr>
            <w:r w:rsidRPr="003651D9">
              <w:t>Glossary Term</w:t>
            </w:r>
          </w:p>
        </w:tc>
        <w:tc>
          <w:tcPr>
            <w:tcW w:w="6498" w:type="dxa"/>
            <w:shd w:val="clear" w:color="auto" w:fill="D9D9D9"/>
          </w:tcPr>
          <w:p w:rsidR="00747676" w:rsidRPr="003651D9" w:rsidRDefault="00747676" w:rsidP="00843B52">
            <w:pPr>
              <w:pStyle w:val="TableEntryHeader"/>
            </w:pPr>
            <w:r w:rsidRPr="003651D9">
              <w:t>Definition</w:t>
            </w:r>
          </w:p>
        </w:tc>
      </w:tr>
      <w:tr w:rsidR="00747676" w:rsidRPr="003651D9" w:rsidTr="00BB76BC">
        <w:tc>
          <w:tcPr>
            <w:tcW w:w="3078" w:type="dxa"/>
            <w:shd w:val="clear" w:color="auto" w:fill="auto"/>
          </w:tcPr>
          <w:p w:rsidR="00747676" w:rsidRPr="003651D9" w:rsidRDefault="00414400" w:rsidP="00843B52">
            <w:pPr>
              <w:pStyle w:val="TableEntry"/>
            </w:pPr>
            <w:ins w:id="36" w:author="Emma" w:date="2014-02-03T06:29:00Z">
              <w:r>
                <w:t>Accountable Care Organization</w:t>
              </w:r>
            </w:ins>
            <w:ins w:id="37" w:author="Emma" w:date="2014-02-03T06:30:00Z">
              <w:r>
                <w:t xml:space="preserve"> (ACO)</w:t>
              </w:r>
            </w:ins>
          </w:p>
        </w:tc>
        <w:tc>
          <w:tcPr>
            <w:tcW w:w="6498" w:type="dxa"/>
            <w:shd w:val="clear" w:color="auto" w:fill="auto"/>
          </w:tcPr>
          <w:p w:rsidR="00AF18AA" w:rsidRDefault="00AF18AA" w:rsidP="00843B52">
            <w:pPr>
              <w:pStyle w:val="TableEntry"/>
              <w:rPr>
                <w:ins w:id="38" w:author="Emma" w:date="2014-02-03T06:53:00Z"/>
                <w:rFonts w:ascii="Arial" w:hAnsi="Arial" w:cs="Arial"/>
                <w:color w:val="000000"/>
                <w:sz w:val="20"/>
                <w:shd w:val="clear" w:color="auto" w:fill="FFFFFF"/>
              </w:rPr>
            </w:pPr>
            <w:ins w:id="39" w:author="Emma" w:date="2014-02-03T06:52:00Z">
              <w:r>
                <w:rPr>
                  <w:rFonts w:ascii="Arial" w:hAnsi="Arial" w:cs="Arial"/>
                  <w:color w:val="000000"/>
                  <w:sz w:val="20"/>
                  <w:shd w:val="clear" w:color="auto" w:fill="FFFFFF"/>
                </w:rPr>
                <w:t xml:space="preserve">Health care entity which </w:t>
              </w:r>
            </w:ins>
            <w:ins w:id="40" w:author="Emma" w:date="2014-02-03T06:54:00Z">
              <w:r>
                <w:rPr>
                  <w:rFonts w:ascii="Arial" w:hAnsi="Arial" w:cs="Arial"/>
                  <w:color w:val="000000"/>
                  <w:sz w:val="20"/>
                  <w:shd w:val="clear" w:color="auto" w:fill="FFFFFF"/>
                </w:rPr>
                <w:t>supports</w:t>
              </w:r>
            </w:ins>
            <w:ins w:id="41" w:author="Emma" w:date="2014-02-03T06:52:00Z">
              <w:r>
                <w:rPr>
                  <w:rFonts w:ascii="Arial" w:hAnsi="Arial" w:cs="Arial"/>
                  <w:color w:val="000000"/>
                  <w:sz w:val="20"/>
                  <w:shd w:val="clear" w:color="auto" w:fill="FFFFFF"/>
                </w:rPr>
                <w:t xml:space="preserve"> a</w:t>
              </w:r>
            </w:ins>
            <w:ins w:id="42" w:author="Emma" w:date="2014-02-03T06:29:00Z">
              <w:r w:rsidR="00414400">
                <w:rPr>
                  <w:rFonts w:ascii="Arial" w:hAnsi="Arial" w:cs="Arial"/>
                  <w:color w:val="000000"/>
                  <w:sz w:val="20"/>
                  <w:shd w:val="clear" w:color="auto" w:fill="FFFFFF"/>
                </w:rPr>
                <w:t xml:space="preserve">n organization of health care providers that agrees to be accountable for </w:t>
              </w:r>
            </w:ins>
            <w:ins w:id="43" w:author="Emma" w:date="2014-02-03T06:54:00Z">
              <w:r>
                <w:rPr>
                  <w:sz w:val="23"/>
                  <w:szCs w:val="23"/>
                </w:rPr>
                <w:t xml:space="preserve">improving the health and experience of care for individuals and improving the health of </w:t>
              </w:r>
              <w:r>
                <w:rPr>
                  <w:sz w:val="23"/>
                  <w:szCs w:val="23"/>
                </w:rPr>
                <w:lastRenderedPageBreak/>
                <w:t>populations while reducing the rate of growth in health care spending</w:t>
              </w:r>
            </w:ins>
            <w:r w:rsidR="00DE47D2">
              <w:rPr>
                <w:rStyle w:val="FootnoteReference"/>
                <w:sz w:val="23"/>
                <w:szCs w:val="23"/>
              </w:rPr>
              <w:footnoteReference w:id="2"/>
            </w:r>
            <w:ins w:id="44" w:author="Emma" w:date="2014-02-03T06:54:00Z">
              <w:r>
                <w:rPr>
                  <w:sz w:val="23"/>
                  <w:szCs w:val="23"/>
                </w:rPr>
                <w:t xml:space="preserve">. </w:t>
              </w:r>
            </w:ins>
          </w:p>
          <w:p w:rsidR="00AF18AA" w:rsidRDefault="00AF18AA" w:rsidP="00843B52">
            <w:pPr>
              <w:pStyle w:val="TableEntry"/>
              <w:rPr>
                <w:ins w:id="45" w:author="Emma" w:date="2014-02-03T06:53:00Z"/>
                <w:rFonts w:ascii="Arial" w:hAnsi="Arial" w:cs="Arial"/>
                <w:color w:val="000000"/>
                <w:sz w:val="20"/>
                <w:shd w:val="clear" w:color="auto" w:fill="FFFFFF"/>
              </w:rPr>
            </w:pPr>
          </w:p>
          <w:p w:rsidR="00747676" w:rsidRDefault="00747676" w:rsidP="00843B52">
            <w:pPr>
              <w:pStyle w:val="TableEntry"/>
              <w:rPr>
                <w:ins w:id="46" w:author="Emma" w:date="2014-02-03T06:52:00Z"/>
                <w:rFonts w:ascii="Arial" w:hAnsi="Arial" w:cs="Arial"/>
                <w:color w:val="000000"/>
                <w:sz w:val="20"/>
                <w:shd w:val="clear" w:color="auto" w:fill="FFFFFF"/>
              </w:rPr>
            </w:pPr>
          </w:p>
          <w:p w:rsidR="00AF18AA" w:rsidRDefault="00AF18AA" w:rsidP="00843B52">
            <w:pPr>
              <w:pStyle w:val="TableEntry"/>
              <w:rPr>
                <w:ins w:id="47" w:author="Emma" w:date="2014-02-03T06:52:00Z"/>
                <w:rFonts w:ascii="Arial" w:hAnsi="Arial" w:cs="Arial"/>
                <w:color w:val="000000"/>
                <w:sz w:val="20"/>
                <w:shd w:val="clear" w:color="auto" w:fill="FFFFFF"/>
              </w:rPr>
            </w:pPr>
          </w:p>
          <w:p w:rsidR="00AF18AA" w:rsidRDefault="00AF18AA" w:rsidP="00AF18AA">
            <w:pPr>
              <w:pStyle w:val="Default"/>
              <w:rPr>
                <w:ins w:id="48" w:author="Emma" w:date="2014-02-03T06:52:00Z"/>
              </w:rPr>
            </w:pPr>
          </w:p>
          <w:p w:rsidR="00AF18AA" w:rsidRPr="003651D9" w:rsidRDefault="00AF18AA">
            <w:pPr>
              <w:pStyle w:val="TableEntry"/>
              <w:ind w:left="0"/>
              <w:pPrChange w:id="49" w:author="Emma" w:date="2014-02-03T06:54:00Z">
                <w:pPr>
                  <w:pStyle w:val="TableEntry"/>
                </w:pPr>
              </w:pPrChange>
            </w:pPr>
          </w:p>
        </w:tc>
      </w:tr>
    </w:tbl>
    <w:p w:rsidR="00CF283F" w:rsidRPr="003651D9" w:rsidRDefault="00CF283F" w:rsidP="008616CB">
      <w:pPr>
        <w:pStyle w:val="PartTitle"/>
      </w:pPr>
      <w:bookmarkStart w:id="50"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50"/>
    </w:p>
    <w:p w:rsidR="00B55350" w:rsidRPr="003651D9" w:rsidRDefault="00F455EA" w:rsidP="00C62E65">
      <w:pPr>
        <w:pStyle w:val="Heading2"/>
        <w:numPr>
          <w:ilvl w:val="0"/>
          <w:numId w:val="0"/>
        </w:numPr>
        <w:rPr>
          <w:noProof w:val="0"/>
        </w:rPr>
      </w:pPr>
      <w:bookmarkStart w:id="51" w:name="_Toc345074648"/>
      <w:bookmarkStart w:id="52" w:name="_Toc530206507"/>
      <w:bookmarkStart w:id="53" w:name="_Toc1388427"/>
      <w:bookmarkStart w:id="54" w:name="_Toc1388581"/>
      <w:bookmarkStart w:id="55" w:name="_Toc1456608"/>
      <w:bookmarkStart w:id="56" w:name="_Toc37034633"/>
      <w:bookmarkStart w:id="57"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51"/>
    </w:p>
    <w:p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rsidR="00F455EA" w:rsidRPr="003651D9" w:rsidRDefault="00F455EA" w:rsidP="007922ED">
      <w:pPr>
        <w:rPr>
          <w:i/>
        </w:rPr>
      </w:pPr>
    </w:p>
    <w:p w:rsidR="00F455EA" w:rsidRPr="003651D9" w:rsidRDefault="00F455EA" w:rsidP="00F455EA">
      <w:pPr>
        <w:pStyle w:val="Heading2"/>
        <w:numPr>
          <w:ilvl w:val="0"/>
          <w:numId w:val="0"/>
        </w:numPr>
        <w:rPr>
          <w:noProof w:val="0"/>
        </w:rPr>
      </w:pPr>
      <w:bookmarkStart w:id="58" w:name="_Toc345074649"/>
      <w:r w:rsidRPr="003651D9">
        <w:rPr>
          <w:noProof w:val="0"/>
        </w:rPr>
        <w:t>&lt;</w:t>
      </w:r>
      <w:r w:rsidRPr="003651D9">
        <w:rPr>
          <w:i/>
          <w:noProof w:val="0"/>
        </w:rPr>
        <w:t>Domain-specific additions</w:t>
      </w:r>
      <w:r w:rsidR="005672A9" w:rsidRPr="003651D9">
        <w:rPr>
          <w:i/>
          <w:noProof w:val="0"/>
        </w:rPr>
        <w:t>&gt;</w:t>
      </w:r>
      <w:bookmarkEnd w:id="58"/>
    </w:p>
    <w:p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rsidR="00303E20" w:rsidRPr="003651D9" w:rsidRDefault="00303E20">
      <w:pPr>
        <w:pStyle w:val="BodyText"/>
        <w:rPr>
          <w:i/>
          <w:iCs/>
        </w:rPr>
      </w:pPr>
      <w:bookmarkStart w:id="59" w:name="_Toc473170358"/>
      <w:bookmarkStart w:id="60" w:name="_Toc504625755"/>
      <w:bookmarkStart w:id="61" w:name="_Toc530206508"/>
      <w:bookmarkStart w:id="62" w:name="_Toc1388428"/>
      <w:bookmarkStart w:id="63" w:name="_Toc1388582"/>
      <w:bookmarkStart w:id="64" w:name="_Toc1456609"/>
      <w:bookmarkStart w:id="65" w:name="_Toc37034634"/>
      <w:bookmarkStart w:id="66" w:name="_Toc38846112"/>
      <w:bookmarkEnd w:id="12"/>
      <w:bookmarkEnd w:id="13"/>
      <w:bookmarkEnd w:id="52"/>
      <w:bookmarkEnd w:id="53"/>
      <w:bookmarkEnd w:id="54"/>
      <w:bookmarkEnd w:id="55"/>
      <w:bookmarkEnd w:id="56"/>
      <w:bookmarkEnd w:id="57"/>
    </w:p>
    <w:p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rsidR="00303E20" w:rsidRPr="003651D9" w:rsidRDefault="00561F3A" w:rsidP="00303E20">
      <w:pPr>
        <w:pStyle w:val="Heading1"/>
        <w:pageBreakBefore w:val="0"/>
        <w:numPr>
          <w:ilvl w:val="0"/>
          <w:numId w:val="0"/>
        </w:numPr>
        <w:rPr>
          <w:noProof w:val="0"/>
        </w:rPr>
      </w:pPr>
      <w:bookmarkStart w:id="67" w:name="_Toc345074650"/>
      <w:r>
        <w:rPr>
          <w:noProof w:val="0"/>
        </w:rPr>
        <w:t xml:space="preserve">X Reconciliation of Clinical Content and Care Providers </w:t>
      </w:r>
      <w:r w:rsidR="00FF4C4E" w:rsidRPr="003651D9">
        <w:rPr>
          <w:noProof w:val="0"/>
        </w:rPr>
        <w:t>(</w:t>
      </w:r>
      <w:r w:rsidR="00280926">
        <w:rPr>
          <w:noProof w:val="0"/>
        </w:rPr>
        <w:t>RECON</w:t>
      </w:r>
      <w:r w:rsidR="00FF4C4E" w:rsidRPr="003651D9">
        <w:rPr>
          <w:noProof w:val="0"/>
        </w:rPr>
        <w:t>)</w:t>
      </w:r>
      <w:r w:rsidR="00303E20" w:rsidRPr="003651D9">
        <w:rPr>
          <w:noProof w:val="0"/>
        </w:rPr>
        <w:t xml:space="preserve"> Profile</w:t>
      </w:r>
      <w:bookmarkEnd w:id="67"/>
    </w:p>
    <w:p w:rsidR="00A85861" w:rsidRPr="00DF07CA" w:rsidRDefault="00410D6B" w:rsidP="002D6C95">
      <w:pPr>
        <w:pStyle w:val="AuthorInstructions"/>
        <w:shd w:val="clear" w:color="auto" w:fill="BFBFBF"/>
        <w:rPr>
          <w:sz w:val="18"/>
          <w:szCs w:val="18"/>
        </w:rPr>
      </w:pPr>
      <w:r w:rsidRPr="00DF07CA">
        <w:rPr>
          <w:sz w:val="18"/>
          <w:szCs w:val="18"/>
        </w:rPr>
        <w:t>&lt;Provide an end-user friendly overview of what the Profile does for them</w:t>
      </w:r>
      <w:r w:rsidR="00F0665F" w:rsidRPr="00DF07CA">
        <w:rPr>
          <w:sz w:val="18"/>
          <w:szCs w:val="18"/>
        </w:rPr>
        <w:t xml:space="preserve">. </w:t>
      </w:r>
      <w:r w:rsidRPr="00DF07CA">
        <w:rPr>
          <w:sz w:val="18"/>
          <w:szCs w:val="18"/>
        </w:rPr>
        <w:br/>
        <w:t>Keep it brief (a paragraph or two, up to a page). If extensive detail is needed, it should be included in section X.4</w:t>
      </w:r>
      <w:r w:rsidR="00F82F74" w:rsidRPr="00DF07CA">
        <w:rPr>
          <w:sz w:val="18"/>
          <w:szCs w:val="18"/>
        </w:rPr>
        <w:t>- Use Cases</w:t>
      </w:r>
      <w:r w:rsidRPr="00DF07CA">
        <w:rPr>
          <w:sz w:val="18"/>
          <w:szCs w:val="18"/>
        </w:rPr>
        <w:t>.&gt;</w:t>
      </w:r>
    </w:p>
    <w:p w:rsidR="003921A0" w:rsidRPr="00DF07CA" w:rsidRDefault="003921A0" w:rsidP="002D6C95">
      <w:pPr>
        <w:pStyle w:val="AuthorInstructions"/>
        <w:shd w:val="clear" w:color="auto" w:fill="BFBFBF"/>
        <w:rPr>
          <w:sz w:val="18"/>
          <w:szCs w:val="18"/>
        </w:rPr>
      </w:pPr>
      <w:r w:rsidRPr="00DF07CA">
        <w:rPr>
          <w:sz w:val="18"/>
          <w:szCs w:val="18"/>
        </w:rPr>
        <w:t>&lt;</w:t>
      </w:r>
      <w:r w:rsidR="006D4881" w:rsidRPr="00DF07CA">
        <w:rPr>
          <w:sz w:val="18"/>
          <w:szCs w:val="18"/>
        </w:rPr>
        <w:t>E</w:t>
      </w:r>
      <w:r w:rsidRPr="00DF07CA">
        <w:rPr>
          <w:sz w:val="18"/>
          <w:szCs w:val="18"/>
        </w:rPr>
        <w:t>xplicitly state whether this is a Workflow, Transport, or Content Module (or combination) profile.</w:t>
      </w:r>
      <w:r w:rsidR="00887E40" w:rsidRPr="00DF07CA">
        <w:rPr>
          <w:sz w:val="18"/>
          <w:szCs w:val="18"/>
        </w:rPr>
        <w:t xml:space="preserve"> </w:t>
      </w:r>
      <w:r w:rsidRPr="00DF07CA">
        <w:rPr>
          <w:sz w:val="18"/>
          <w:szCs w:val="18"/>
        </w:rPr>
        <w:t>See the IHE Technical Frameworks General Introduction for definitions of these profile types</w:t>
      </w:r>
      <w:r w:rsidR="00887E40" w:rsidRPr="00DF07CA">
        <w:rPr>
          <w:sz w:val="18"/>
          <w:szCs w:val="18"/>
        </w:rPr>
        <w:t xml:space="preserve">. </w:t>
      </w:r>
      <w:r w:rsidR="00656A6B" w:rsidRPr="00DF07CA">
        <w:rPr>
          <w:sz w:val="18"/>
          <w:szCs w:val="18"/>
        </w:rPr>
        <w:t xml:space="preserve">The IHE Technical Frameworks General Introduction </w:t>
      </w:r>
      <w:r w:rsidR="006D4881" w:rsidRPr="00DF07CA">
        <w:rPr>
          <w:sz w:val="18"/>
          <w:szCs w:val="18"/>
        </w:rPr>
        <w:t xml:space="preserve">is </w:t>
      </w:r>
      <w:r w:rsidR="00656A6B" w:rsidRPr="00DF07CA">
        <w:rPr>
          <w:sz w:val="18"/>
          <w:szCs w:val="18"/>
        </w:rPr>
        <w:t>published a</w:t>
      </w:r>
      <w:r w:rsidR="006514EA" w:rsidRPr="00DF07CA">
        <w:rPr>
          <w:sz w:val="18"/>
          <w:szCs w:val="18"/>
        </w:rPr>
        <w:t xml:space="preserve">t </w:t>
      </w:r>
      <w:hyperlink r:id="rId22" w:history="1">
        <w:r w:rsidR="006514EA" w:rsidRPr="00DF07CA">
          <w:rPr>
            <w:rStyle w:val="Hyperlink"/>
            <w:iCs/>
            <w:sz w:val="18"/>
            <w:szCs w:val="18"/>
          </w:rPr>
          <w:t>http://www.ihe.net/Technical_Framework/index.cfm</w:t>
        </w:r>
      </w:hyperlink>
      <w:r w:rsidR="006514EA" w:rsidRPr="00DF07CA">
        <w:rPr>
          <w:sz w:val="18"/>
          <w:szCs w:val="18"/>
        </w:rPr>
        <w:t>.</w:t>
      </w:r>
    </w:p>
    <w:p w:rsidR="00561F3A" w:rsidRDefault="00561F3A" w:rsidP="004A21FC">
      <w:bookmarkStart w:id="68" w:name="_Toc345074651"/>
      <w:r w:rsidRPr="00561F3A">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rsidR="004A21FC" w:rsidRDefault="004A21FC" w:rsidP="004A21FC">
      <w:r w:rsidRPr="003D31F2">
        <w:rPr>
          <w:rStyle w:val="Strong"/>
          <w:b w:val="0"/>
        </w:rPr>
        <w:t>World Health Organization (WHO)</w:t>
      </w:r>
      <w:r w:rsidRPr="003D31F2">
        <w:rPr>
          <w:rStyle w:val="Strong"/>
        </w:rPr>
        <w:t xml:space="preserve"> </w:t>
      </w:r>
      <w:r w:rsidRPr="003D31F2">
        <w:t>World Alliance for Patient Safety and Collaborating Centre identifies the problems, impact, issues and suggested action for reconciliation accuracy at transitions of care</w:t>
      </w:r>
      <w:r w:rsidR="00B20898">
        <w:rPr>
          <w:rStyle w:val="FootnoteReference"/>
        </w:rPr>
        <w:footnoteReference w:id="3"/>
      </w:r>
      <w:r w:rsidRPr="003D31F2">
        <w:t>. In the United States, clinical information reconciliation is needed as a component of Health Information Technology: Standards, Implementation Specifications, and Certification Criteria for Electronic Health Record Technology, 2014 Edition final rule</w:t>
      </w:r>
      <w:r w:rsidR="00BB4F94">
        <w:rPr>
          <w:rStyle w:val="FootnoteReference"/>
        </w:rPr>
        <w:footnoteReference w:id="4"/>
      </w:r>
      <w:r w:rsidRPr="003D31F2">
        <w:t xml:space="preserve">. Australia Department of Health Victoria (Australia) Quality Use of Medicine includes reconciliation of medication as a key patient safety </w:t>
      </w:r>
      <w:commentRangeStart w:id="69"/>
      <w:r w:rsidRPr="003D31F2">
        <w:t>effort</w:t>
      </w:r>
      <w:commentRangeEnd w:id="69"/>
      <w:r>
        <w:rPr>
          <w:rStyle w:val="CommentReference"/>
        </w:rPr>
        <w:commentReference w:id="69"/>
      </w:r>
      <w:r w:rsidR="00BB4F94">
        <w:rPr>
          <w:rStyle w:val="FootnoteReference"/>
        </w:rPr>
        <w:footnoteReference w:id="5"/>
      </w:r>
      <w:r w:rsidRPr="003D31F2">
        <w:t xml:space="preserve">. </w:t>
      </w:r>
      <w:r w:rsidR="000D6A72">
        <w:t>Nationally, some r</w:t>
      </w:r>
      <w:r>
        <w:t xml:space="preserve">egulatory and accrediting organizations require healthcare institutions to reconcile clinical information during every transfer of care, discharge or admission </w:t>
      </w:r>
    </w:p>
    <w:p w:rsidR="00F87A06" w:rsidRDefault="00376E33" w:rsidP="00376E33">
      <w:pPr>
        <w:autoSpaceDE w:val="0"/>
        <w:autoSpaceDN w:val="0"/>
        <w:adjustRightInd w:val="0"/>
        <w:rPr>
          <w:szCs w:val="24"/>
        </w:rPr>
      </w:pPr>
      <w:r>
        <w:t xml:space="preserve">HL7 Electronic Health Record System Functional Model (EHR-S </w:t>
      </w:r>
      <w:commentRangeStart w:id="70"/>
      <w:r>
        <w:t>FM</w:t>
      </w:r>
      <w:commentRangeEnd w:id="70"/>
      <w:r>
        <w:rPr>
          <w:rStyle w:val="CommentReference"/>
        </w:rPr>
        <w:commentReference w:id="70"/>
      </w:r>
      <w:r>
        <w:t xml:space="preserve">), R2 IN.5 Standards-based Interoperability function supports the ability </w:t>
      </w:r>
      <w:r w:rsidRPr="00376E33">
        <w:rPr>
          <w:szCs w:val="24"/>
        </w:rPr>
        <w:t xml:space="preserve">for certain information to be shared among EHR systems (including information that resides in regional, national, or international </w:t>
      </w:r>
      <w:r>
        <w:rPr>
          <w:szCs w:val="24"/>
        </w:rPr>
        <w:t>information exchanges). This</w:t>
      </w:r>
      <w:r w:rsidRPr="00376E33">
        <w:rPr>
          <w:szCs w:val="24"/>
        </w:rPr>
        <w:t xml:space="preserve"> </w:t>
      </w:r>
      <w:r>
        <w:rPr>
          <w:szCs w:val="24"/>
        </w:rPr>
        <w:t>promotes</w:t>
      </w:r>
      <w:r w:rsidRPr="00376E33">
        <w:rPr>
          <w:szCs w:val="24"/>
        </w:rPr>
        <w:t xml:space="preserve"> timely and efficient information capture, use, and re-use, reducing the cumulative workload of the broad set of stakeholders.</w:t>
      </w:r>
      <w:r>
        <w:rPr>
          <w:szCs w:val="24"/>
        </w:rPr>
        <w:t xml:space="preserve"> EHR-S FM Care Provision Section </w:t>
      </w:r>
      <w:r>
        <w:rPr>
          <w:szCs w:val="24"/>
        </w:rPr>
        <w:lastRenderedPageBreak/>
        <w:t>identifies functions and supporting conformance criteria required to provide direct care to a specific patient and enable hands-on delivery of healthcare</w:t>
      </w:r>
      <w:r w:rsidR="009545A4">
        <w:rPr>
          <w:rStyle w:val="FootnoteReference"/>
          <w:szCs w:val="24"/>
        </w:rPr>
        <w:footnoteReference w:id="6"/>
      </w:r>
      <w:r w:rsidR="00F87A06">
        <w:rPr>
          <w:szCs w:val="24"/>
        </w:rPr>
        <w:t>. Care provision supports</w:t>
      </w:r>
      <w:r>
        <w:rPr>
          <w:szCs w:val="24"/>
        </w:rPr>
        <w:t xml:space="preserve"> the management of </w:t>
      </w:r>
      <w:r w:rsidR="00F70AEA">
        <w:rPr>
          <w:szCs w:val="24"/>
        </w:rPr>
        <w:t xml:space="preserve">patient </w:t>
      </w:r>
      <w:r>
        <w:rPr>
          <w:szCs w:val="24"/>
        </w:rPr>
        <w:t>clinical history</w:t>
      </w:r>
      <w:r w:rsidR="00F87A06">
        <w:rPr>
          <w:szCs w:val="24"/>
        </w:rPr>
        <w:t xml:space="preserve">, clinical documentation, orders, results, treatment administration, future care, patient education and communication. </w:t>
      </w:r>
    </w:p>
    <w:p w:rsidR="005356AA" w:rsidRPr="00FB2671" w:rsidRDefault="004B5300" w:rsidP="00376E33">
      <w:pPr>
        <w:autoSpaceDE w:val="0"/>
        <w:autoSpaceDN w:val="0"/>
        <w:adjustRightInd w:val="0"/>
        <w:rPr>
          <w:szCs w:val="24"/>
        </w:rPr>
      </w:pPr>
      <w:r w:rsidRPr="00FB2671">
        <w:rPr>
          <w:szCs w:val="24"/>
        </w:rPr>
        <w:t>Dur</w:t>
      </w:r>
      <w:r w:rsidR="005356AA" w:rsidRPr="00FB2671">
        <w:rPr>
          <w:szCs w:val="24"/>
        </w:rPr>
        <w:t>ing the process of collaborative</w:t>
      </w:r>
      <w:r w:rsidRPr="00FB2671">
        <w:rPr>
          <w:szCs w:val="24"/>
        </w:rPr>
        <w:t xml:space="preserve"> care, the results of reconciliation need to be communicated to support</w:t>
      </w:r>
      <w:r w:rsidR="00A008AA" w:rsidRPr="00FB2671">
        <w:rPr>
          <w:szCs w:val="24"/>
        </w:rPr>
        <w:t xml:space="preserve"> the</w:t>
      </w:r>
      <w:r w:rsidRPr="00FB2671">
        <w:rPr>
          <w:szCs w:val="24"/>
        </w:rPr>
        <w:t xml:space="preserve"> longitudinal</w:t>
      </w:r>
      <w:r w:rsidR="00A008AA" w:rsidRPr="00FB2671">
        <w:rPr>
          <w:szCs w:val="24"/>
        </w:rPr>
        <w:t xml:space="preserve"> paradigm needed for safe patient care. This profile provides the ability to communicate </w:t>
      </w:r>
      <w:r w:rsidR="00E3558B" w:rsidRPr="00FB2671">
        <w:rPr>
          <w:szCs w:val="24"/>
        </w:rPr>
        <w:t xml:space="preserve">lists of </w:t>
      </w:r>
      <w:r w:rsidR="00A008AA" w:rsidRPr="00FB2671">
        <w:rPr>
          <w:szCs w:val="24"/>
        </w:rPr>
        <w:t xml:space="preserve">clinical data that was reconciled, when it was reconciled and who did the reconciliation. Figure x-1 shows a medication section </w:t>
      </w:r>
      <w:r w:rsidR="009771C0" w:rsidRPr="00FB2671">
        <w:rPr>
          <w:szCs w:val="24"/>
        </w:rPr>
        <w:t>with the list of reconciled medications</w:t>
      </w:r>
      <w:r w:rsidR="00A008AA" w:rsidRPr="00FB2671">
        <w:rPr>
          <w:szCs w:val="24"/>
        </w:rPr>
        <w:t>, when they were reconciled and who did the reconciliation.</w:t>
      </w:r>
      <w:r w:rsidR="00E3558B" w:rsidRPr="00FB2671">
        <w:rPr>
          <w:szCs w:val="24"/>
        </w:rPr>
        <w:t xml:space="preserve"> </w:t>
      </w:r>
      <w:r w:rsidR="00DC13CB">
        <w:rPr>
          <w:b/>
          <w:i/>
          <w:szCs w:val="24"/>
        </w:rPr>
        <w:t>Reconciliation of clinical content and care providers</w:t>
      </w:r>
      <w:r w:rsidR="00E3558B" w:rsidRPr="00FB2671">
        <w:rPr>
          <w:b/>
          <w:i/>
          <w:szCs w:val="24"/>
        </w:rPr>
        <w:t xml:space="preserve"> can be accomplished with any CDA constructed list regardless of implementation guide</w:t>
      </w:r>
      <w:r w:rsidR="00E3558B" w:rsidRPr="00FB2671">
        <w:rPr>
          <w:szCs w:val="24"/>
        </w:rPr>
        <w:t xml:space="preserve">. </w:t>
      </w:r>
    </w:p>
    <w:p w:rsidR="004B5300" w:rsidRDefault="005356AA" w:rsidP="00376E33">
      <w:pPr>
        <w:autoSpaceDE w:val="0"/>
        <w:autoSpaceDN w:val="0"/>
        <w:adjustRightInd w:val="0"/>
        <w:rPr>
          <w:color w:val="548DD4" w:themeColor="text2" w:themeTint="99"/>
          <w:szCs w:val="24"/>
        </w:rPr>
      </w:pPr>
      <w:r>
        <w:rPr>
          <w:color w:val="548DD4" w:themeColor="text2" w:themeTint="99"/>
          <w:szCs w:val="24"/>
        </w:rPr>
        <w:t xml:space="preserve">             </w:t>
      </w:r>
      <w:r w:rsidR="00EF442A">
        <w:rPr>
          <w:noProof/>
        </w:rPr>
        <w:drawing>
          <wp:inline distT="0" distB="0" distL="0" distR="0" wp14:anchorId="678BD91A" wp14:editId="72E869B8">
            <wp:extent cx="4637837" cy="433954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39320" cy="4340937"/>
                    </a:xfrm>
                    <a:prstGeom prst="rect">
                      <a:avLst/>
                    </a:prstGeom>
                  </pic:spPr>
                </pic:pic>
              </a:graphicData>
            </a:graphic>
          </wp:inline>
        </w:drawing>
      </w:r>
      <w:r w:rsidR="00A008AA">
        <w:rPr>
          <w:color w:val="548DD4" w:themeColor="text2" w:themeTint="99"/>
          <w:szCs w:val="24"/>
        </w:rPr>
        <w:t xml:space="preserve">  </w:t>
      </w:r>
      <w:r w:rsidR="004B5300">
        <w:rPr>
          <w:color w:val="548DD4" w:themeColor="text2" w:themeTint="99"/>
          <w:szCs w:val="24"/>
        </w:rPr>
        <w:t xml:space="preserve">  </w:t>
      </w:r>
    </w:p>
    <w:p w:rsidR="005356AA" w:rsidRPr="005356AA" w:rsidRDefault="005356AA" w:rsidP="005356AA">
      <w:pPr>
        <w:autoSpaceDE w:val="0"/>
        <w:autoSpaceDN w:val="0"/>
        <w:adjustRightInd w:val="0"/>
        <w:jc w:val="center"/>
        <w:rPr>
          <w:b/>
          <w:color w:val="548DD4" w:themeColor="text2" w:themeTint="99"/>
          <w:szCs w:val="24"/>
        </w:rPr>
      </w:pPr>
      <w:r w:rsidRPr="005356AA">
        <w:rPr>
          <w:b/>
        </w:rPr>
        <w:t xml:space="preserve">Figure X.1-1: Example of </w:t>
      </w:r>
      <w:r w:rsidR="00E3558B">
        <w:rPr>
          <w:b/>
        </w:rPr>
        <w:t xml:space="preserve">a </w:t>
      </w:r>
      <w:r w:rsidRPr="005356AA">
        <w:rPr>
          <w:b/>
        </w:rPr>
        <w:t>Reconciled Medication</w:t>
      </w:r>
      <w:r w:rsidR="00E3558B">
        <w:rPr>
          <w:b/>
        </w:rPr>
        <w:t xml:space="preserve"> List</w:t>
      </w:r>
    </w:p>
    <w:p w:rsidR="00C72A74" w:rsidRDefault="00F70AEA" w:rsidP="00CE55A1">
      <w:pPr>
        <w:autoSpaceDE w:val="0"/>
        <w:autoSpaceDN w:val="0"/>
        <w:adjustRightInd w:val="0"/>
        <w:rPr>
          <w:szCs w:val="24"/>
        </w:rPr>
      </w:pPr>
      <w:r>
        <w:rPr>
          <w:szCs w:val="24"/>
        </w:rPr>
        <w:t xml:space="preserve"> As data is exchanged, the ability to maintain </w:t>
      </w:r>
      <w:r w:rsidR="00CE55A1">
        <w:rPr>
          <w:szCs w:val="24"/>
        </w:rPr>
        <w:t>the support of care provision</w:t>
      </w:r>
      <w:r>
        <w:rPr>
          <w:szCs w:val="24"/>
        </w:rPr>
        <w:t xml:space="preserve"> is needed</w:t>
      </w:r>
      <w:r w:rsidR="00376E33">
        <w:rPr>
          <w:szCs w:val="24"/>
        </w:rPr>
        <w:t xml:space="preserve">. </w:t>
      </w:r>
      <w:r w:rsidR="002E6F88">
        <w:rPr>
          <w:szCs w:val="24"/>
        </w:rPr>
        <w:t xml:space="preserve">As an attempt to support the management </w:t>
      </w:r>
      <w:r w:rsidR="00CE55A1">
        <w:rPr>
          <w:szCs w:val="24"/>
        </w:rPr>
        <w:t>of care provision</w:t>
      </w:r>
      <w:r w:rsidR="002E6F88">
        <w:rPr>
          <w:szCs w:val="24"/>
        </w:rPr>
        <w:t xml:space="preserve">, </w:t>
      </w:r>
      <w:r w:rsidR="00561F3A" w:rsidRPr="004A21FC">
        <w:rPr>
          <w:szCs w:val="24"/>
        </w:rPr>
        <w:t xml:space="preserve">Reconciliation of Clinical Content and </w:t>
      </w:r>
      <w:r w:rsidR="00561F3A" w:rsidRPr="004A21FC">
        <w:rPr>
          <w:szCs w:val="24"/>
        </w:rPr>
        <w:lastRenderedPageBreak/>
        <w:t xml:space="preserve">Care Providers profile </w:t>
      </w:r>
      <w:r w:rsidR="00280926">
        <w:rPr>
          <w:szCs w:val="24"/>
        </w:rPr>
        <w:t>(RECON</w:t>
      </w:r>
      <w:r w:rsidR="004A21FC">
        <w:rPr>
          <w:szCs w:val="24"/>
        </w:rPr>
        <w:t xml:space="preserve">) </w:t>
      </w:r>
      <w:r w:rsidR="00561F3A" w:rsidRPr="004A21FC">
        <w:rPr>
          <w:szCs w:val="24"/>
        </w:rPr>
        <w:t>will Identify and examine heuristics that can be used to facilitate identification of duplicated, overlapping, conflicting or superseded entries</w:t>
      </w:r>
      <w:r w:rsidR="00CE55A1">
        <w:rPr>
          <w:szCs w:val="24"/>
        </w:rPr>
        <w:t xml:space="preserve"> that may be introduced as a result of sematic interoperability</w:t>
      </w:r>
      <w:r w:rsidR="00561F3A" w:rsidRPr="004A21FC">
        <w:rPr>
          <w:szCs w:val="24"/>
        </w:rPr>
        <w:t xml:space="preserve">. This will be </w:t>
      </w:r>
      <w:r w:rsidR="004A21FC">
        <w:rPr>
          <w:szCs w:val="24"/>
        </w:rPr>
        <w:t>accomplished</w:t>
      </w:r>
      <w:r w:rsidR="00561F3A" w:rsidRPr="004A21FC">
        <w:rPr>
          <w:szCs w:val="24"/>
        </w:rPr>
        <w:t xml:space="preserve"> by </w:t>
      </w:r>
      <w:r w:rsidR="005D23A8">
        <w:rPr>
          <w:szCs w:val="24"/>
        </w:rPr>
        <w:t xml:space="preserve">classifying clinical information into </w:t>
      </w:r>
      <w:r w:rsidR="002E6F88">
        <w:rPr>
          <w:szCs w:val="24"/>
        </w:rPr>
        <w:t xml:space="preserve">the following </w:t>
      </w:r>
      <w:r w:rsidR="005D23A8">
        <w:rPr>
          <w:szCs w:val="24"/>
        </w:rPr>
        <w:t xml:space="preserve">categories for the purpose of determining the heuristics that will be used </w:t>
      </w:r>
      <w:r w:rsidR="00CE55A1">
        <w:rPr>
          <w:szCs w:val="24"/>
        </w:rPr>
        <w:t>for the purpose of reconciliation</w:t>
      </w:r>
      <w:r w:rsidR="005D23A8">
        <w:rPr>
          <w:szCs w:val="24"/>
        </w:rPr>
        <w:t xml:space="preserve">. </w:t>
      </w:r>
    </w:p>
    <w:p w:rsidR="009E7595" w:rsidRPr="00CA7928" w:rsidRDefault="00CE49AB" w:rsidP="00CE55A1">
      <w:pPr>
        <w:autoSpaceDE w:val="0"/>
        <w:autoSpaceDN w:val="0"/>
        <w:adjustRightInd w:val="0"/>
        <w:rPr>
          <w:b/>
        </w:rPr>
      </w:pPr>
      <w:r w:rsidRPr="00CA7928">
        <w:rPr>
          <w:b/>
        </w:rPr>
        <w:t>Common observations</w:t>
      </w:r>
    </w:p>
    <w:p w:rsidR="009E7595" w:rsidRDefault="009E7595" w:rsidP="009E7595">
      <w:pPr>
        <w:autoSpaceDE w:val="0"/>
        <w:autoSpaceDN w:val="0"/>
        <w:adjustRightInd w:val="0"/>
        <w:ind w:left="720"/>
      </w:pPr>
      <w:r>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w:t>
      </w:r>
      <w:r w:rsidR="006E6489">
        <w:t xml:space="preserve">medical equipment, </w:t>
      </w:r>
      <w:r>
        <w:t xml:space="preserve">etc). </w:t>
      </w:r>
    </w:p>
    <w:p w:rsidR="009E7595" w:rsidRPr="00CA7928" w:rsidRDefault="009E7595" w:rsidP="009E7595">
      <w:pPr>
        <w:autoSpaceDE w:val="0"/>
        <w:autoSpaceDN w:val="0"/>
        <w:adjustRightInd w:val="0"/>
        <w:rPr>
          <w:b/>
        </w:rPr>
      </w:pPr>
      <w:r w:rsidRPr="00CA7928">
        <w:rPr>
          <w:b/>
        </w:rPr>
        <w:t>Diagnostic Results</w:t>
      </w:r>
    </w:p>
    <w:p w:rsidR="009E7595" w:rsidRDefault="009E7595" w:rsidP="009E7595">
      <w:pPr>
        <w:autoSpaceDE w:val="0"/>
        <w:autoSpaceDN w:val="0"/>
        <w:adjustRightInd w:val="0"/>
        <w:ind w:left="720"/>
      </w:pPr>
      <w:r>
        <w:t xml:space="preserve">These are a collection of observations made or performed using laboratory testing equipment, imaging procedures, visual examinations, etc. </w:t>
      </w:r>
    </w:p>
    <w:p w:rsidR="00BD674F" w:rsidRPr="00CA7928" w:rsidRDefault="00BD674F" w:rsidP="00BD674F">
      <w:pPr>
        <w:autoSpaceDE w:val="0"/>
        <w:autoSpaceDN w:val="0"/>
        <w:adjustRightInd w:val="0"/>
        <w:rPr>
          <w:b/>
        </w:rPr>
      </w:pPr>
      <w:r w:rsidRPr="00CA7928">
        <w:rPr>
          <w:b/>
        </w:rPr>
        <w:t>Concerns and Allergies</w:t>
      </w:r>
    </w:p>
    <w:p w:rsidR="00BD674F" w:rsidRDefault="00BD674F" w:rsidP="00BD674F">
      <w:pPr>
        <w:autoSpaceDE w:val="0"/>
        <w:autoSpaceDN w:val="0"/>
        <w:adjustRightInd w:val="0"/>
        <w:ind w:left="720"/>
      </w:pPr>
      <w:r>
        <w:t xml:space="preserve">These are a collection of diagnoses, clinical findings, allergies, or other risk factors that are recorded for the patient. The information may be obtained from patient reports, or through clinical decision making. It </w:t>
      </w:r>
      <w:r w:rsidR="006132E7">
        <w:t xml:space="preserve">also </w:t>
      </w:r>
      <w:r>
        <w:t>includes such information as would be found in social and family history sections of clinical reports. This classification can be further subdivided into three groups.</w:t>
      </w:r>
    </w:p>
    <w:p w:rsidR="00BD674F" w:rsidRDefault="00BD674F" w:rsidP="00BD674F">
      <w:pPr>
        <w:autoSpaceDE w:val="0"/>
        <w:autoSpaceDN w:val="0"/>
        <w:adjustRightInd w:val="0"/>
        <w:ind w:left="720" w:firstLine="720"/>
      </w:pPr>
      <w:r w:rsidRPr="00BD674F">
        <w:rPr>
          <w:b/>
          <w:i/>
        </w:rPr>
        <w:t>Conditions -</w:t>
      </w:r>
      <w:r>
        <w:t xml:space="preserve"> This is a collection of disease conditions for the patient.</w:t>
      </w:r>
    </w:p>
    <w:p w:rsidR="00BD674F" w:rsidRDefault="00BD674F" w:rsidP="00BD674F">
      <w:pPr>
        <w:autoSpaceDE w:val="0"/>
        <w:autoSpaceDN w:val="0"/>
        <w:adjustRightInd w:val="0"/>
        <w:ind w:left="720" w:firstLine="720"/>
      </w:pPr>
      <w:r w:rsidRPr="00BD674F">
        <w:rPr>
          <w:b/>
          <w:i/>
        </w:rPr>
        <w:t>Intolerances -</w:t>
      </w:r>
      <w:r>
        <w:t xml:space="preserve"> This is a collection of the patient's allergies and other intolerances.</w:t>
      </w:r>
    </w:p>
    <w:p w:rsidR="00BD674F" w:rsidRDefault="00BD674F" w:rsidP="00BD674F">
      <w:pPr>
        <w:autoSpaceDE w:val="0"/>
        <w:autoSpaceDN w:val="0"/>
        <w:adjustRightInd w:val="0"/>
        <w:ind w:left="1440"/>
      </w:pPr>
      <w:r w:rsidRPr="008F0C7B">
        <w:rPr>
          <w:b/>
          <w:i/>
        </w:rPr>
        <w:t>Risk Factors</w:t>
      </w:r>
      <w:r w:rsidRPr="006132E7">
        <w:rPr>
          <w:b/>
        </w:rPr>
        <w:t xml:space="preserve"> -</w:t>
      </w:r>
      <w:r>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rsidR="00CA7928" w:rsidRPr="00CA7928" w:rsidRDefault="00CA7928" w:rsidP="00CA7928">
      <w:pPr>
        <w:autoSpaceDE w:val="0"/>
        <w:autoSpaceDN w:val="0"/>
        <w:adjustRightInd w:val="0"/>
        <w:rPr>
          <w:b/>
        </w:rPr>
      </w:pPr>
      <w:r w:rsidRPr="00CA7928">
        <w:rPr>
          <w:b/>
        </w:rPr>
        <w:t>Medications</w:t>
      </w:r>
    </w:p>
    <w:p w:rsidR="00CA7928" w:rsidRDefault="00CA7928" w:rsidP="00CA7928">
      <w:pPr>
        <w:autoSpaceDE w:val="0"/>
        <w:autoSpaceDN w:val="0"/>
        <w:adjustRightInd w:val="0"/>
      </w:pPr>
      <w:r w:rsidRPr="00CA7928">
        <w:t>This is a collection of the medications that a patient is or has been taking for treatment of one or more conditions.</w:t>
      </w:r>
    </w:p>
    <w:p w:rsidR="00CA7928" w:rsidRPr="00CA7928" w:rsidRDefault="00CA7928" w:rsidP="00CA7928">
      <w:pPr>
        <w:autoSpaceDE w:val="0"/>
        <w:autoSpaceDN w:val="0"/>
        <w:adjustRightInd w:val="0"/>
        <w:rPr>
          <w:b/>
        </w:rPr>
      </w:pPr>
      <w:r w:rsidRPr="00CA7928">
        <w:rPr>
          <w:b/>
        </w:rPr>
        <w:t>Immunizations</w:t>
      </w:r>
    </w:p>
    <w:p w:rsidR="00CA7928" w:rsidRPr="00CA7928" w:rsidRDefault="00CA7928" w:rsidP="00CA7928">
      <w:pPr>
        <w:autoSpaceDE w:val="0"/>
        <w:autoSpaceDN w:val="0"/>
        <w:adjustRightInd w:val="0"/>
      </w:pPr>
      <w:r>
        <w:t>This is a collection of immunizations that have been given or not given due to a reason, or which are planned to be given to the patient.</w:t>
      </w:r>
    </w:p>
    <w:p w:rsidR="00CA7928" w:rsidRPr="00CA7928" w:rsidRDefault="00CA7928" w:rsidP="00CA7928">
      <w:pPr>
        <w:autoSpaceDE w:val="0"/>
        <w:autoSpaceDN w:val="0"/>
        <w:adjustRightInd w:val="0"/>
        <w:rPr>
          <w:b/>
        </w:rPr>
      </w:pPr>
      <w:r w:rsidRPr="00CA7928">
        <w:rPr>
          <w:b/>
        </w:rPr>
        <w:t>Professional Services</w:t>
      </w:r>
    </w:p>
    <w:p w:rsidR="00CA7928" w:rsidRDefault="00CA7928" w:rsidP="00CA7928">
      <w:pPr>
        <w:autoSpaceDE w:val="0"/>
        <w:autoSpaceDN w:val="0"/>
        <w:adjustRightInd w:val="0"/>
      </w:pPr>
      <w:r>
        <w:t xml:space="preserve">This is a collection of procedures and/or encounters which the patient has participated in, or is expected to participate in. This also includes care team members who provide professional services. </w:t>
      </w:r>
    </w:p>
    <w:p w:rsidR="00E60921" w:rsidRDefault="00E60921" w:rsidP="00E60921">
      <w:pPr>
        <w:autoSpaceDE w:val="0"/>
        <w:autoSpaceDN w:val="0"/>
        <w:adjustRightInd w:val="0"/>
      </w:pPr>
      <w:r>
        <w:t>Reconciliation of the following is needed:</w:t>
      </w:r>
    </w:p>
    <w:p w:rsidR="00E60921" w:rsidRPr="00E60921" w:rsidRDefault="00E60921" w:rsidP="00E60921">
      <w:pPr>
        <w:autoSpaceDE w:val="0"/>
        <w:autoSpaceDN w:val="0"/>
        <w:adjustRightInd w:val="0"/>
        <w:rPr>
          <w:b/>
        </w:rPr>
      </w:pPr>
      <w:r w:rsidRPr="00E60921">
        <w:rPr>
          <w:b/>
        </w:rPr>
        <w:lastRenderedPageBreak/>
        <w:t xml:space="preserve">Concerns and Allergies - </w:t>
      </w:r>
    </w:p>
    <w:p w:rsidR="00E60921" w:rsidRPr="00E60921" w:rsidRDefault="00E60921" w:rsidP="00E60921">
      <w:pPr>
        <w:numPr>
          <w:ilvl w:val="0"/>
          <w:numId w:val="34"/>
        </w:numPr>
        <w:autoSpaceDE w:val="0"/>
        <w:autoSpaceDN w:val="0"/>
        <w:adjustRightInd w:val="0"/>
        <w:rPr>
          <w:i/>
        </w:rPr>
      </w:pPr>
      <w:r w:rsidRPr="00E60921">
        <w:rPr>
          <w:i/>
        </w:rPr>
        <w:t>Risk factors</w:t>
      </w:r>
    </w:p>
    <w:p w:rsidR="00E60921" w:rsidRDefault="00E60921" w:rsidP="00E60921">
      <w:pPr>
        <w:numPr>
          <w:ilvl w:val="2"/>
          <w:numId w:val="34"/>
        </w:numPr>
        <w:autoSpaceDE w:val="0"/>
        <w:autoSpaceDN w:val="0"/>
        <w:adjustRightInd w:val="0"/>
      </w:pPr>
      <w:r>
        <w:t>Patient History lists - social and family history, etc</w:t>
      </w:r>
    </w:p>
    <w:p w:rsidR="00E60921" w:rsidRPr="00E60921" w:rsidRDefault="00E60921" w:rsidP="00E60921">
      <w:pPr>
        <w:numPr>
          <w:ilvl w:val="0"/>
          <w:numId w:val="34"/>
        </w:numPr>
        <w:autoSpaceDE w:val="0"/>
        <w:autoSpaceDN w:val="0"/>
        <w:adjustRightInd w:val="0"/>
        <w:rPr>
          <w:i/>
        </w:rPr>
      </w:pPr>
      <w:r w:rsidRPr="00E60921">
        <w:rPr>
          <w:i/>
        </w:rPr>
        <w:t>Intolerances</w:t>
      </w:r>
    </w:p>
    <w:p w:rsidR="00E60921" w:rsidRDefault="00E60921" w:rsidP="00E60921">
      <w:pPr>
        <w:numPr>
          <w:ilvl w:val="2"/>
          <w:numId w:val="34"/>
        </w:numPr>
        <w:autoSpaceDE w:val="0"/>
        <w:autoSpaceDN w:val="0"/>
        <w:adjustRightInd w:val="0"/>
      </w:pPr>
      <w:r>
        <w:t xml:space="preserve">Allergy, Intolerance, and Adverse Reaction list </w:t>
      </w:r>
    </w:p>
    <w:p w:rsidR="00E60921" w:rsidRPr="00E60921" w:rsidRDefault="00E60921" w:rsidP="00E60921">
      <w:pPr>
        <w:numPr>
          <w:ilvl w:val="0"/>
          <w:numId w:val="34"/>
        </w:numPr>
        <w:autoSpaceDE w:val="0"/>
        <w:autoSpaceDN w:val="0"/>
        <w:adjustRightInd w:val="0"/>
        <w:rPr>
          <w:i/>
        </w:rPr>
      </w:pPr>
      <w:r w:rsidRPr="00E60921">
        <w:rPr>
          <w:i/>
        </w:rPr>
        <w:t>Conditions</w:t>
      </w:r>
    </w:p>
    <w:p w:rsidR="00E60921" w:rsidRDefault="00E60921" w:rsidP="00E60921">
      <w:pPr>
        <w:numPr>
          <w:ilvl w:val="2"/>
          <w:numId w:val="34"/>
        </w:numPr>
        <w:autoSpaceDE w:val="0"/>
        <w:autoSpaceDN w:val="0"/>
        <w:adjustRightInd w:val="0"/>
      </w:pPr>
      <w:r>
        <w:t>Problem Lists – e.g. conditions, diagnosis, discharge diagnosis, etc</w:t>
      </w:r>
    </w:p>
    <w:p w:rsidR="00E60921" w:rsidRPr="00E60921" w:rsidRDefault="00E60921" w:rsidP="00E60921">
      <w:pPr>
        <w:autoSpaceDE w:val="0"/>
        <w:autoSpaceDN w:val="0"/>
        <w:adjustRightInd w:val="0"/>
        <w:rPr>
          <w:b/>
        </w:rPr>
      </w:pPr>
      <w:r w:rsidRPr="00E60921">
        <w:rPr>
          <w:b/>
        </w:rPr>
        <w:t>Medication</w:t>
      </w:r>
    </w:p>
    <w:p w:rsidR="00E60921" w:rsidRDefault="00E60921" w:rsidP="00E60921">
      <w:pPr>
        <w:numPr>
          <w:ilvl w:val="0"/>
          <w:numId w:val="35"/>
        </w:numPr>
        <w:autoSpaceDE w:val="0"/>
        <w:autoSpaceDN w:val="0"/>
        <w:adjustRightInd w:val="0"/>
      </w:pPr>
      <w:r>
        <w:t xml:space="preserve">Medication Lists – e.g. medication, discharge medication, admission medication, </w:t>
      </w:r>
      <w:ins w:id="71" w:author="Emma" w:date="2014-01-20T09:45:00Z">
        <w:r w:rsidR="008C69EE">
          <w:t xml:space="preserve">administered medications, </w:t>
        </w:r>
      </w:ins>
      <w:r>
        <w:t>etc</w:t>
      </w:r>
    </w:p>
    <w:p w:rsidR="00E60921" w:rsidRPr="00E60921" w:rsidRDefault="00E60921" w:rsidP="00E60921">
      <w:pPr>
        <w:autoSpaceDE w:val="0"/>
        <w:autoSpaceDN w:val="0"/>
        <w:adjustRightInd w:val="0"/>
        <w:rPr>
          <w:b/>
        </w:rPr>
      </w:pPr>
      <w:r w:rsidRPr="00E60921">
        <w:rPr>
          <w:b/>
        </w:rPr>
        <w:t>Immunizations</w:t>
      </w:r>
    </w:p>
    <w:p w:rsidR="00E60921" w:rsidRDefault="00E60921" w:rsidP="00E60921">
      <w:pPr>
        <w:numPr>
          <w:ilvl w:val="0"/>
          <w:numId w:val="35"/>
        </w:numPr>
        <w:autoSpaceDE w:val="0"/>
        <w:autoSpaceDN w:val="0"/>
        <w:adjustRightInd w:val="0"/>
      </w:pPr>
      <w:r>
        <w:t>Immunization Lists – e.g</w:t>
      </w:r>
      <w:r w:rsidR="00671432">
        <w:t>.</w:t>
      </w:r>
      <w:r>
        <w:t xml:space="preserve"> immunization administered, not administered, etc</w:t>
      </w:r>
    </w:p>
    <w:p w:rsidR="00E60921" w:rsidRPr="00E60921" w:rsidRDefault="00E60921" w:rsidP="00E60921">
      <w:pPr>
        <w:autoSpaceDE w:val="0"/>
        <w:autoSpaceDN w:val="0"/>
        <w:adjustRightInd w:val="0"/>
        <w:rPr>
          <w:b/>
        </w:rPr>
      </w:pPr>
      <w:r w:rsidRPr="00E60921">
        <w:rPr>
          <w:b/>
        </w:rPr>
        <w:t>Common Observations</w:t>
      </w:r>
      <w:r w:rsidRPr="00E60921">
        <w:rPr>
          <w:b/>
        </w:rPr>
        <w:tab/>
      </w:r>
    </w:p>
    <w:p w:rsidR="00E60921" w:rsidRDefault="00E60921" w:rsidP="00E60921">
      <w:pPr>
        <w:numPr>
          <w:ilvl w:val="0"/>
          <w:numId w:val="35"/>
        </w:numPr>
        <w:autoSpaceDE w:val="0"/>
        <w:autoSpaceDN w:val="0"/>
        <w:adjustRightInd w:val="0"/>
      </w:pPr>
      <w:r>
        <w:t>Medical equipment, Prosthetic/Orthotic, Device lists – e.g. implanted, external devices, supplies, etc</w:t>
      </w:r>
    </w:p>
    <w:p w:rsidR="00E60921" w:rsidRDefault="00E60921" w:rsidP="00E60921">
      <w:pPr>
        <w:numPr>
          <w:ilvl w:val="0"/>
          <w:numId w:val="35"/>
        </w:numPr>
        <w:autoSpaceDE w:val="0"/>
        <w:autoSpaceDN w:val="0"/>
        <w:adjustRightInd w:val="0"/>
      </w:pPr>
      <w:r>
        <w:t>Orders/interventions– e.g. performables, orderables</w:t>
      </w:r>
      <w:r w:rsidR="00FB2671">
        <w:t xml:space="preserve">, </w:t>
      </w:r>
      <w:del w:id="72" w:author="Emma" w:date="2014-01-14T12:26:00Z">
        <w:r w:rsidDel="0099279E">
          <w:delText xml:space="preserve">, </w:delText>
        </w:r>
      </w:del>
      <w:r>
        <w:t>etc</w:t>
      </w:r>
    </w:p>
    <w:p w:rsidR="00E60921" w:rsidRDefault="00E60921" w:rsidP="00E60921">
      <w:pPr>
        <w:numPr>
          <w:ilvl w:val="0"/>
          <w:numId w:val="35"/>
        </w:numPr>
        <w:autoSpaceDE w:val="0"/>
        <w:autoSpaceDN w:val="0"/>
        <w:adjustRightInd w:val="0"/>
        <w:rPr>
          <w:ins w:id="73" w:author="Emma" w:date="2014-01-20T09:43:00Z"/>
        </w:rPr>
      </w:pPr>
      <w:r>
        <w:t xml:space="preserve">Observations – e.g. vital signs, measurements used for trending, </w:t>
      </w:r>
      <w:del w:id="74" w:author="Emma" w:date="2014-01-14T12:26:00Z">
        <w:r w:rsidDel="0099279E">
          <w:delText>goals,</w:delText>
        </w:r>
      </w:del>
      <w:r>
        <w:t xml:space="preserve"> etc</w:t>
      </w:r>
    </w:p>
    <w:p w:rsidR="00B511A4" w:rsidRDefault="00B511A4" w:rsidP="00E60921">
      <w:pPr>
        <w:numPr>
          <w:ilvl w:val="0"/>
          <w:numId w:val="35"/>
        </w:numPr>
        <w:autoSpaceDE w:val="0"/>
        <w:autoSpaceDN w:val="0"/>
        <w:adjustRightInd w:val="0"/>
      </w:pPr>
      <w:ins w:id="75" w:author="Emma" w:date="2014-01-20T09:43:00Z">
        <w:r>
          <w:t>Procedures</w:t>
        </w:r>
      </w:ins>
    </w:p>
    <w:p w:rsidR="0004665C" w:rsidRDefault="0004665C" w:rsidP="00E60921">
      <w:pPr>
        <w:autoSpaceDE w:val="0"/>
        <w:autoSpaceDN w:val="0"/>
        <w:adjustRightInd w:val="0"/>
        <w:rPr>
          <w:b/>
        </w:rPr>
      </w:pPr>
      <w:r>
        <w:rPr>
          <w:b/>
        </w:rPr>
        <w:t>Goals</w:t>
      </w:r>
    </w:p>
    <w:p w:rsidR="0004665C" w:rsidRPr="0004665C" w:rsidRDefault="0004665C" w:rsidP="0004665C">
      <w:pPr>
        <w:pStyle w:val="ListParagraph"/>
        <w:numPr>
          <w:ilvl w:val="0"/>
          <w:numId w:val="109"/>
        </w:numPr>
        <w:autoSpaceDE w:val="0"/>
        <w:autoSpaceDN w:val="0"/>
        <w:adjustRightInd w:val="0"/>
      </w:pPr>
      <w:ins w:id="76" w:author="Emma" w:date="2014-04-27T19:01:00Z">
        <w:r>
          <w:t xml:space="preserve">Goals </w:t>
        </w:r>
      </w:ins>
      <w:r>
        <w:t xml:space="preserve">for the patient set </w:t>
      </w:r>
      <w:r w:rsidR="00112435">
        <w:t xml:space="preserve">by the provider as well as </w:t>
      </w:r>
      <w:ins w:id="77" w:author="Emma" w:date="2014-04-27T19:02:00Z">
        <w:r>
          <w:t>goals</w:t>
        </w:r>
        <w:r w:rsidRPr="0004665C">
          <w:t xml:space="preserve"> </w:t>
        </w:r>
      </w:ins>
      <w:r>
        <w:t xml:space="preserve">set by the patient. </w:t>
      </w:r>
    </w:p>
    <w:p w:rsidR="00E60921" w:rsidRPr="00E60921" w:rsidRDefault="00E60921" w:rsidP="00E60921">
      <w:pPr>
        <w:autoSpaceDE w:val="0"/>
        <w:autoSpaceDN w:val="0"/>
        <w:adjustRightInd w:val="0"/>
        <w:rPr>
          <w:b/>
        </w:rPr>
      </w:pPr>
      <w:r w:rsidRPr="00E60921">
        <w:rPr>
          <w:b/>
        </w:rPr>
        <w:t>Diagnostic Results</w:t>
      </w:r>
      <w:r w:rsidRPr="00E60921">
        <w:rPr>
          <w:b/>
        </w:rPr>
        <w:tab/>
      </w:r>
    </w:p>
    <w:p w:rsidR="00E60921" w:rsidRDefault="00E60921" w:rsidP="00E60921">
      <w:pPr>
        <w:numPr>
          <w:ilvl w:val="0"/>
          <w:numId w:val="36"/>
        </w:numPr>
        <w:autoSpaceDE w:val="0"/>
        <w:autoSpaceDN w:val="0"/>
        <w:adjustRightInd w:val="0"/>
      </w:pPr>
      <w:r>
        <w:t xml:space="preserve">Results – e.g. lab results, diagnostic results, etc </w:t>
      </w:r>
    </w:p>
    <w:p w:rsidR="00E60921" w:rsidRPr="00E60921" w:rsidRDefault="00E60921" w:rsidP="00E60921">
      <w:pPr>
        <w:autoSpaceDE w:val="0"/>
        <w:autoSpaceDN w:val="0"/>
        <w:adjustRightInd w:val="0"/>
        <w:rPr>
          <w:b/>
        </w:rPr>
      </w:pPr>
      <w:r w:rsidRPr="00E60921">
        <w:rPr>
          <w:b/>
        </w:rPr>
        <w:t>Professional Services</w:t>
      </w:r>
    </w:p>
    <w:p w:rsidR="00E60921" w:rsidRDefault="00E60921" w:rsidP="00E60921">
      <w:pPr>
        <w:numPr>
          <w:ilvl w:val="0"/>
          <w:numId w:val="36"/>
        </w:numPr>
        <w:autoSpaceDE w:val="0"/>
        <w:autoSpaceDN w:val="0"/>
        <w:adjustRightInd w:val="0"/>
      </w:pPr>
      <w:r>
        <w:t xml:space="preserve">Encounters – e.g. planned encounters, historical encounters, </w:t>
      </w:r>
      <w:ins w:id="78" w:author="Emma" w:date="2014-01-20T09:44:00Z">
        <w:r w:rsidR="008C69EE">
          <w:t xml:space="preserve">scheduled tests, </w:t>
        </w:r>
      </w:ins>
      <w:r>
        <w:t>etc</w:t>
      </w:r>
    </w:p>
    <w:p w:rsidR="00E60921" w:rsidRDefault="00E60921" w:rsidP="00E60921">
      <w:pPr>
        <w:numPr>
          <w:ilvl w:val="0"/>
          <w:numId w:val="36"/>
        </w:numPr>
        <w:autoSpaceDE w:val="0"/>
        <w:autoSpaceDN w:val="0"/>
        <w:adjustRightInd w:val="0"/>
      </w:pPr>
      <w:r>
        <w:t>Providers – e.g. care team members</w:t>
      </w:r>
    </w:p>
    <w:p w:rsidR="00561F3A" w:rsidRPr="004A21FC" w:rsidRDefault="005D23A8" w:rsidP="004A21FC">
      <w:pPr>
        <w:rPr>
          <w:szCs w:val="24"/>
        </w:rPr>
      </w:pPr>
      <w:r>
        <w:rPr>
          <w:szCs w:val="24"/>
        </w:rPr>
        <w:t>Part of the reconciling process includes identifying</w:t>
      </w:r>
      <w:r w:rsidR="00561F3A" w:rsidRPr="004A21FC">
        <w:rPr>
          <w:szCs w:val="24"/>
        </w:rPr>
        <w:t xml:space="preserve"> performers of </w:t>
      </w:r>
      <w:r>
        <w:rPr>
          <w:szCs w:val="24"/>
        </w:rPr>
        <w:t>the</w:t>
      </w:r>
      <w:r w:rsidR="00561F3A" w:rsidRPr="004A21FC">
        <w:rPr>
          <w:szCs w:val="24"/>
        </w:rPr>
        <w:t xml:space="preserve"> reconciliation process, and clinical data and sources used</w:t>
      </w:r>
      <w:r>
        <w:rPr>
          <w:szCs w:val="24"/>
        </w:rPr>
        <w:t xml:space="preserve">. </w:t>
      </w:r>
    </w:p>
    <w:p w:rsidR="00A85861" w:rsidRDefault="00CF283F" w:rsidP="00D91815">
      <w:pPr>
        <w:pStyle w:val="Heading2"/>
        <w:numPr>
          <w:ilvl w:val="0"/>
          <w:numId w:val="0"/>
        </w:numPr>
        <w:rPr>
          <w:noProof w:val="0"/>
        </w:rPr>
      </w:pPr>
      <w:r w:rsidRPr="003651D9">
        <w:rPr>
          <w:noProof w:val="0"/>
        </w:rPr>
        <w:t xml:space="preserve">X.1 </w:t>
      </w:r>
      <w:r w:rsidR="00BA5DB8">
        <w:t xml:space="preserve">RECON </w:t>
      </w:r>
      <w:r w:rsidRPr="003651D9">
        <w:rPr>
          <w:noProof w:val="0"/>
        </w:rPr>
        <w:t>Actors</w:t>
      </w:r>
      <w:r w:rsidR="008608EF" w:rsidRPr="003651D9">
        <w:rPr>
          <w:noProof w:val="0"/>
        </w:rPr>
        <w:t xml:space="preserve">, </w:t>
      </w:r>
      <w:r w:rsidRPr="003651D9">
        <w:rPr>
          <w:noProof w:val="0"/>
        </w:rPr>
        <w:t>Transactions</w:t>
      </w:r>
      <w:bookmarkEnd w:id="59"/>
      <w:bookmarkEnd w:id="60"/>
      <w:bookmarkEnd w:id="61"/>
      <w:bookmarkEnd w:id="62"/>
      <w:bookmarkEnd w:id="63"/>
      <w:bookmarkEnd w:id="64"/>
      <w:bookmarkEnd w:id="65"/>
      <w:bookmarkEnd w:id="66"/>
      <w:r w:rsidR="005C3070">
        <w:rPr>
          <w:noProof w:val="0"/>
        </w:rPr>
        <w:t xml:space="preserve">, </w:t>
      </w:r>
      <w:r w:rsidR="008608EF" w:rsidRPr="003651D9">
        <w:rPr>
          <w:noProof w:val="0"/>
        </w:rPr>
        <w:t>and Content Modules</w:t>
      </w:r>
      <w:bookmarkStart w:id="79" w:name="_Toc473170359"/>
      <w:bookmarkStart w:id="80" w:name="_Toc504625756"/>
      <w:bookmarkStart w:id="81" w:name="_Toc530206509"/>
      <w:bookmarkStart w:id="82" w:name="_Toc1388429"/>
      <w:bookmarkStart w:id="83" w:name="_Toc1388583"/>
      <w:bookmarkStart w:id="84" w:name="_Toc1456610"/>
      <w:bookmarkStart w:id="85" w:name="_Toc37034635"/>
      <w:bookmarkStart w:id="86" w:name="_Toc38846113"/>
      <w:bookmarkEnd w:id="68"/>
    </w:p>
    <w:p w:rsidR="003B70A2" w:rsidRPr="00190D8F" w:rsidRDefault="00323461" w:rsidP="00323461">
      <w:pPr>
        <w:pStyle w:val="BodyText"/>
        <w:rPr>
          <w:sz w:val="16"/>
          <w:szCs w:val="16"/>
        </w:rPr>
      </w:pPr>
      <w:r w:rsidRPr="00190D8F">
        <w:rPr>
          <w:sz w:val="16"/>
          <w:szCs w:val="16"/>
          <w:highlight w:val="lightGray"/>
        </w:rPr>
        <w:t>This section define</w:t>
      </w:r>
      <w:r w:rsidR="00D422BB" w:rsidRPr="00190D8F">
        <w:rPr>
          <w:sz w:val="16"/>
          <w:szCs w:val="16"/>
          <w:highlight w:val="lightGray"/>
        </w:rPr>
        <w:t>s the actors, transactions, and/</w:t>
      </w:r>
      <w:r w:rsidRPr="00190D8F">
        <w:rPr>
          <w:sz w:val="16"/>
          <w:szCs w:val="16"/>
          <w:highlight w:val="lightGray"/>
        </w:rPr>
        <w:t xml:space="preserve">or content modules </w:t>
      </w:r>
      <w:r w:rsidR="006D4881" w:rsidRPr="00190D8F">
        <w:rPr>
          <w:sz w:val="16"/>
          <w:szCs w:val="16"/>
          <w:highlight w:val="lightGray"/>
        </w:rPr>
        <w:t xml:space="preserve">in this </w:t>
      </w:r>
      <w:r w:rsidRPr="00190D8F">
        <w:rPr>
          <w:sz w:val="16"/>
          <w:szCs w:val="16"/>
          <w:highlight w:val="lightGray"/>
        </w:rPr>
        <w:t>profile</w:t>
      </w:r>
      <w:r w:rsidR="00887E40" w:rsidRPr="00190D8F">
        <w:rPr>
          <w:sz w:val="16"/>
          <w:szCs w:val="16"/>
          <w:highlight w:val="lightGray"/>
        </w:rPr>
        <w:t xml:space="preserve">. </w:t>
      </w:r>
      <w:r w:rsidR="006C371A" w:rsidRPr="00190D8F">
        <w:rPr>
          <w:sz w:val="16"/>
          <w:szCs w:val="16"/>
          <w:highlight w:val="lightGray"/>
        </w:rPr>
        <w:t>General definitions of actors</w:t>
      </w:r>
      <w:r w:rsidR="00BA1A91" w:rsidRPr="00190D8F">
        <w:rPr>
          <w:sz w:val="16"/>
          <w:szCs w:val="16"/>
          <w:highlight w:val="lightGray"/>
        </w:rPr>
        <w:t xml:space="preserve"> </w:t>
      </w:r>
      <w:r w:rsidR="006C371A" w:rsidRPr="00190D8F">
        <w:rPr>
          <w:sz w:val="16"/>
          <w:szCs w:val="16"/>
          <w:highlight w:val="lightGray"/>
        </w:rPr>
        <w:t xml:space="preserve">are given in the Technical Frameworks General Introduction </w:t>
      </w:r>
      <w:r w:rsidR="006514EA" w:rsidRPr="00190D8F">
        <w:rPr>
          <w:sz w:val="16"/>
          <w:szCs w:val="16"/>
          <w:highlight w:val="lightGray"/>
        </w:rPr>
        <w:t>Appendix</w:t>
      </w:r>
      <w:r w:rsidR="00BA1A91" w:rsidRPr="00190D8F">
        <w:rPr>
          <w:sz w:val="16"/>
          <w:szCs w:val="16"/>
          <w:highlight w:val="lightGray"/>
        </w:rPr>
        <w:t xml:space="preserve"> A </w:t>
      </w:r>
      <w:r w:rsidR="001134EB" w:rsidRPr="00190D8F">
        <w:rPr>
          <w:sz w:val="16"/>
          <w:szCs w:val="16"/>
          <w:highlight w:val="lightGray"/>
        </w:rPr>
        <w:t xml:space="preserve">at </w:t>
      </w:r>
      <w:hyperlink r:id="rId24" w:history="1">
        <w:r w:rsidR="00594882" w:rsidRPr="00190D8F">
          <w:rPr>
            <w:rStyle w:val="Hyperlink"/>
            <w:sz w:val="16"/>
            <w:szCs w:val="16"/>
            <w:highlight w:val="lightGray"/>
          </w:rPr>
          <w:t>http://www.ihe.net/Technical_Framework/index.cfm</w:t>
        </w:r>
      </w:hyperlink>
      <w:r w:rsidR="005672A9" w:rsidRPr="00190D8F">
        <w:rPr>
          <w:sz w:val="16"/>
          <w:szCs w:val="16"/>
          <w:highlight w:val="lightGray"/>
        </w:rPr>
        <w:t>.</w:t>
      </w:r>
    </w:p>
    <w:p w:rsidR="00323461" w:rsidRPr="00633F90" w:rsidRDefault="003B70A2" w:rsidP="00323461">
      <w:pPr>
        <w:pStyle w:val="BodyText"/>
        <w:rPr>
          <w:i/>
          <w:sz w:val="18"/>
          <w:szCs w:val="18"/>
          <w:highlight w:val="lightGray"/>
        </w:rPr>
      </w:pPr>
      <w:r w:rsidRPr="00633F90">
        <w:rPr>
          <w:i/>
          <w:sz w:val="18"/>
          <w:szCs w:val="18"/>
          <w:highlight w:val="lightGray"/>
        </w:rPr>
        <w:t>&lt;Workflow/Transport Instructions&gt;</w:t>
      </w:r>
      <w:r w:rsidR="00BA1A91" w:rsidRPr="00633F90">
        <w:rPr>
          <w:i/>
          <w:sz w:val="18"/>
          <w:szCs w:val="18"/>
          <w:highlight w:val="lightGray"/>
        </w:rPr>
        <w:t xml:space="preserve"> </w:t>
      </w:r>
    </w:p>
    <w:p w:rsidR="003921A0" w:rsidRPr="00633F90" w:rsidRDefault="003921A0" w:rsidP="00597DB2">
      <w:pPr>
        <w:pStyle w:val="AuthorInstructions"/>
        <w:rPr>
          <w:sz w:val="18"/>
          <w:szCs w:val="18"/>
          <w:highlight w:val="lightGray"/>
        </w:rPr>
      </w:pPr>
      <w:r w:rsidRPr="00633F90">
        <w:rPr>
          <w:sz w:val="18"/>
          <w:szCs w:val="18"/>
          <w:highlight w:val="lightGray"/>
        </w:rPr>
        <w:lastRenderedPageBreak/>
        <w:t xml:space="preserve">&lt;If this </w:t>
      </w:r>
      <w:r w:rsidR="00FA427F" w:rsidRPr="00633F90">
        <w:rPr>
          <w:sz w:val="18"/>
          <w:szCs w:val="18"/>
          <w:highlight w:val="lightGray"/>
        </w:rPr>
        <w:t>profile does not define workflow or transport transactions</w:t>
      </w:r>
      <w:r w:rsidR="008F78D2" w:rsidRPr="00633F90">
        <w:rPr>
          <w:sz w:val="18"/>
          <w:szCs w:val="18"/>
          <w:highlight w:val="lightGray"/>
        </w:rPr>
        <w:t>, delete th</w:t>
      </w:r>
      <w:r w:rsidR="003B70A2" w:rsidRPr="00633F90">
        <w:rPr>
          <w:sz w:val="18"/>
          <w:szCs w:val="18"/>
          <w:highlight w:val="lightGray"/>
        </w:rPr>
        <w:t>e following text and diagram until the “Content Module Instructions” below</w:t>
      </w:r>
      <w:r w:rsidR="008F78D2" w:rsidRPr="00633F90">
        <w:rPr>
          <w:sz w:val="18"/>
          <w:szCs w:val="18"/>
          <w:highlight w:val="lightGray"/>
        </w:rPr>
        <w:t>.</w:t>
      </w:r>
      <w:r w:rsidRPr="00633F90">
        <w:rPr>
          <w:sz w:val="18"/>
          <w:szCs w:val="18"/>
          <w:highlight w:val="lightGray"/>
        </w:rPr>
        <w:t>&gt;</w:t>
      </w:r>
    </w:p>
    <w:p w:rsidR="003921A0" w:rsidRPr="00633F90" w:rsidRDefault="001134EB" w:rsidP="00597DB2">
      <w:pPr>
        <w:pStyle w:val="AuthorInstructions"/>
        <w:rPr>
          <w:sz w:val="18"/>
          <w:szCs w:val="18"/>
        </w:rPr>
      </w:pPr>
      <w:r w:rsidRPr="00633F90">
        <w:rPr>
          <w:sz w:val="18"/>
          <w:szCs w:val="18"/>
          <w:highlight w:val="lightGray"/>
        </w:rPr>
        <w:t>&lt;</w:t>
      </w:r>
      <w:r w:rsidR="003921A0" w:rsidRPr="00633F90">
        <w:rPr>
          <w:sz w:val="18"/>
          <w:szCs w:val="18"/>
          <w:highlight w:val="lightGray"/>
        </w:rPr>
        <w:t>Continue here for workflow and/or tran</w:t>
      </w:r>
      <w:r w:rsidR="00323461" w:rsidRPr="00633F90">
        <w:rPr>
          <w:sz w:val="18"/>
          <w:szCs w:val="18"/>
          <w:highlight w:val="lightGray"/>
        </w:rPr>
        <w:t xml:space="preserve">sport </w:t>
      </w:r>
      <w:proofErr w:type="gramStart"/>
      <w:r w:rsidR="004B4EF3" w:rsidRPr="00633F90">
        <w:rPr>
          <w:sz w:val="18"/>
          <w:szCs w:val="18"/>
          <w:highlight w:val="lightGray"/>
        </w:rPr>
        <w:t>profiles:</w:t>
      </w:r>
      <w:proofErr w:type="gramEnd"/>
      <w:r w:rsidR="003921A0" w:rsidRPr="00633F90">
        <w:rPr>
          <w:sz w:val="18"/>
          <w:szCs w:val="18"/>
          <w:highlight w:val="lightGray"/>
        </w:rPr>
        <w:t>&gt;</w:t>
      </w:r>
    </w:p>
    <w:p w:rsidR="002B63C7" w:rsidRDefault="00CF283F" w:rsidP="002B63C7">
      <w:pPr>
        <w:pStyle w:val="BodyText"/>
      </w:pPr>
      <w:r w:rsidRPr="003651D9">
        <w:t xml:space="preserve">Figure X.1-1 </w:t>
      </w:r>
      <w:r w:rsidR="002B63C7">
        <w:t xml:space="preserve">shows the actors directly involved in the </w:t>
      </w:r>
      <w:r w:rsidR="007D2AA1">
        <w:t>Reconciliation</w:t>
      </w:r>
      <w:r w:rsidR="002B63C7">
        <w:t xml:space="preserve"> Integration Profile and the relevant transactions between them.  Other actors that may be indirectly involved due to their participation in Query for Existing Data or PCC Content Profiles are shaded in the diagram below.</w:t>
      </w:r>
    </w:p>
    <w:p w:rsidR="00077324" w:rsidRPr="003651D9" w:rsidRDefault="00FE5298">
      <w:pPr>
        <w:pStyle w:val="FigureTitle"/>
      </w:pPr>
      <w:r>
        <w:rPr>
          <w:noProof/>
        </w:rPr>
        <mc:AlternateContent>
          <mc:Choice Requires="wpg">
            <w:drawing>
              <wp:inline distT="0" distB="0" distL="0" distR="0">
                <wp:extent cx="4540885" cy="3081655"/>
                <wp:effectExtent l="0" t="0" r="12065" b="23495"/>
                <wp:docPr id="18" name="Group 18"/>
                <wp:cNvGraphicFramePr/>
                <a:graphic xmlns:a="http://schemas.openxmlformats.org/drawingml/2006/main">
                  <a:graphicData uri="http://schemas.microsoft.com/office/word/2010/wordprocessingGroup">
                    <wpg:wgp>
                      <wpg:cNvGrpSpPr/>
                      <wpg:grpSpPr>
                        <a:xfrm>
                          <a:off x="0" y="0"/>
                          <a:ext cx="4540885" cy="3081655"/>
                          <a:chOff x="0" y="0"/>
                          <a:chExt cx="4540885" cy="3081655"/>
                        </a:xfrm>
                      </wpg:grpSpPr>
                      <wps:wsp>
                        <wps:cNvPr id="184" name="Rectangle 184"/>
                        <wps:cNvSpPr/>
                        <wps:spPr>
                          <a:xfrm>
                            <a:off x="0" y="0"/>
                            <a:ext cx="4540885" cy="3081655"/>
                          </a:xfrm>
                          <a:prstGeom prst="rect">
                            <a:avLst/>
                          </a:prstGeom>
                          <a:noFill/>
                          <a:ln w="9525" cap="flat" cmpd="sng" algn="ctr">
                            <a:solidFill>
                              <a:srgbClr val="000000"/>
                            </a:solidFill>
                            <a:prstDash val="solid"/>
                            <a:miter lim="800000"/>
                            <a:headEnd type="none" w="med" len="med"/>
                            <a:tailEnd type="none" w="med" len="med"/>
                          </a:ln>
                        </wps:spPr>
                        <wps:bodyPr/>
                      </wps:wsp>
                      <wps:wsp>
                        <wps:cNvPr id="190" name="Text Box 4"/>
                        <wps:cNvSpPr txBox="1">
                          <a:spLocks noChangeArrowheads="1"/>
                        </wps:cNvSpPr>
                        <wps:spPr bwMode="auto">
                          <a:xfrm>
                            <a:off x="2051050" y="73850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965" w:rsidRDefault="00F21965" w:rsidP="00FE5298">
                              <w:pPr>
                                <w:jc w:val="center"/>
                              </w:pPr>
                              <w:r>
                                <w:t>[PCC-1] Query for Existing Data</w:t>
                              </w:r>
                            </w:p>
                            <w:p w:rsidR="00F21965" w:rsidRDefault="00F21965" w:rsidP="00FE5298"/>
                          </w:txbxContent>
                        </wps:txbx>
                        <wps:bodyPr rot="0" vert="horz" wrap="square" lIns="0" tIns="0" rIns="0" bIns="0" anchor="t" anchorCtr="0" upright="1">
                          <a:noAutofit/>
                        </wps:bodyPr>
                      </wps:wsp>
                      <wps:wsp>
                        <wps:cNvPr id="198" name="Text Box 5"/>
                        <wps:cNvSpPr txBox="1">
                          <a:spLocks noChangeArrowheads="1"/>
                        </wps:cNvSpPr>
                        <wps:spPr bwMode="auto">
                          <a:xfrm>
                            <a:off x="1049655"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965" w:rsidRDefault="00F21965" w:rsidP="00FE5298">
                              <w:pPr>
                                <w:jc w:val="center"/>
                              </w:pPr>
                              <w:r>
                                <w:t>Share Content</w:t>
                              </w:r>
                            </w:p>
                            <w:p w:rsidR="00F21965" w:rsidRDefault="00F21965" w:rsidP="00FE5298"/>
                          </w:txbxContent>
                        </wps:txbx>
                        <wps:bodyPr rot="0" vert="horz" wrap="square" lIns="0" tIns="0" rIns="0" bIns="0" anchor="t" anchorCtr="0" upright="1">
                          <a:noAutofit/>
                        </wps:bodyPr>
                      </wps:wsp>
                      <wps:wsp>
                        <wps:cNvPr id="205" name="Rectangle 205"/>
                        <wps:cNvSpPr>
                          <a:spLocks noChangeArrowheads="1"/>
                        </wps:cNvSpPr>
                        <wps:spPr bwMode="auto">
                          <a:xfrm>
                            <a:off x="909955" y="175260"/>
                            <a:ext cx="1141095" cy="481965"/>
                          </a:xfrm>
                          <a:prstGeom prst="rect">
                            <a:avLst/>
                          </a:prstGeom>
                          <a:solidFill>
                            <a:srgbClr val="FFFFFF"/>
                          </a:solidFill>
                          <a:ln w="9525">
                            <a:solidFill>
                              <a:srgbClr val="000000"/>
                            </a:solidFill>
                            <a:miter lim="800000"/>
                            <a:headEnd/>
                            <a:tailEnd/>
                          </a:ln>
                        </wps:spPr>
                        <wps:txbx>
                          <w:txbxContent>
                            <w:p w:rsidR="00F21965" w:rsidRDefault="00F21965" w:rsidP="00FE5298">
                              <w:pPr>
                                <w:jc w:val="center"/>
                              </w:pPr>
                              <w:r>
                                <w:rPr>
                                  <w:sz w:val="22"/>
                                </w:rPr>
                                <w:t>Content Creator</w:t>
                              </w:r>
                            </w:p>
                          </w:txbxContent>
                        </wps:txbx>
                        <wps:bodyPr rot="0" vert="horz" wrap="square" lIns="91440" tIns="45720" rIns="91440" bIns="45720" anchor="t" anchorCtr="0" upright="1">
                          <a:noAutofit/>
                        </wps:bodyPr>
                      </wps:wsp>
                      <wps:wsp>
                        <wps:cNvPr id="206" name="Rectangle 206"/>
                        <wps:cNvSpPr>
                          <a:spLocks noChangeArrowheads="1"/>
                        </wps:cNvSpPr>
                        <wps:spPr bwMode="auto">
                          <a:xfrm>
                            <a:off x="2189480" y="175260"/>
                            <a:ext cx="1040130" cy="481965"/>
                          </a:xfrm>
                          <a:prstGeom prst="rect">
                            <a:avLst/>
                          </a:prstGeom>
                          <a:solidFill>
                            <a:srgbClr val="FFFFFF"/>
                          </a:solidFill>
                          <a:ln w="9525">
                            <a:solidFill>
                              <a:srgbClr val="000000"/>
                            </a:solidFill>
                            <a:miter lim="800000"/>
                            <a:headEnd/>
                            <a:tailEnd/>
                          </a:ln>
                        </wps:spPr>
                        <wps:txbx>
                          <w:txbxContent>
                            <w:p w:rsidR="00F21965" w:rsidRDefault="00F21965" w:rsidP="00FE5298">
                              <w:pPr>
                                <w:jc w:val="center"/>
                              </w:pPr>
                              <w:r>
                                <w:rPr>
                                  <w:sz w:val="22"/>
                                </w:rPr>
                                <w:t>Clinical Data Source</w:t>
                              </w:r>
                            </w:p>
                          </w:txbxContent>
                        </wps:txbx>
                        <wps:bodyPr rot="0" vert="horz" wrap="square" lIns="91440" tIns="45720" rIns="91440" bIns="45720" anchor="t" anchorCtr="0" upright="1">
                          <a:noAutofit/>
                        </wps:bodyPr>
                      </wps:wsp>
                      <wps:wsp>
                        <wps:cNvPr id="207" name="AutoShape 8"/>
                        <wps:cNvCnPr>
                          <a:cxnSpLocks noChangeShapeType="1"/>
                        </wps:cNvCnPr>
                        <wps:spPr bwMode="auto">
                          <a:xfrm flipV="1">
                            <a:off x="2649220"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9"/>
                        <wps:cNvCnPr>
                          <a:cxnSpLocks noChangeShapeType="1"/>
                        </wps:cNvCnPr>
                        <wps:spPr bwMode="auto">
                          <a:xfrm>
                            <a:off x="1489710"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Text Box 10"/>
                        <wps:cNvSpPr txBox="1">
                          <a:spLocks noChangeArrowheads="1"/>
                        </wps:cNvSpPr>
                        <wps:spPr bwMode="auto">
                          <a:xfrm>
                            <a:off x="2054225" y="203009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965" w:rsidRDefault="00F21965" w:rsidP="00FE5298">
                              <w:pPr>
                                <w:jc w:val="center"/>
                              </w:pPr>
                              <w:r>
                                <w:t>[PCC-1] Query for Existing Data</w:t>
                              </w:r>
                            </w:p>
                          </w:txbxContent>
                        </wps:txbx>
                        <wps:bodyPr rot="0" vert="horz" wrap="square" lIns="0" tIns="0" rIns="0" bIns="0" anchor="t" anchorCtr="0" upright="1">
                          <a:noAutofit/>
                        </wps:bodyPr>
                      </wps:wsp>
                      <wps:wsp>
                        <wps:cNvPr id="210" name="Text Box 11"/>
                        <wps:cNvSpPr txBox="1">
                          <a:spLocks noChangeArrowheads="1"/>
                        </wps:cNvSpPr>
                        <wps:spPr bwMode="auto">
                          <a:xfrm>
                            <a:off x="1052830" y="202374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1965" w:rsidRDefault="00F21965" w:rsidP="00FE5298">
                              <w:pPr>
                                <w:jc w:val="center"/>
                              </w:pPr>
                              <w:r>
                                <w:t>Share Content</w:t>
                              </w:r>
                            </w:p>
                          </w:txbxContent>
                        </wps:txbx>
                        <wps:bodyPr rot="0" vert="horz" wrap="square" lIns="0" tIns="0" rIns="0" bIns="0" anchor="t" anchorCtr="0" upright="1">
                          <a:noAutofit/>
                        </wps:bodyPr>
                      </wps:wsp>
                      <wps:wsp>
                        <wps:cNvPr id="211" name="Rectangle 211"/>
                        <wps:cNvSpPr>
                          <a:spLocks noChangeArrowheads="1"/>
                        </wps:cNvSpPr>
                        <wps:spPr bwMode="auto">
                          <a:xfrm>
                            <a:off x="913130" y="2404110"/>
                            <a:ext cx="1061085" cy="482600"/>
                          </a:xfrm>
                          <a:prstGeom prst="rect">
                            <a:avLst/>
                          </a:prstGeom>
                          <a:solidFill>
                            <a:srgbClr val="FFFFFF"/>
                          </a:solidFill>
                          <a:ln w="9525">
                            <a:solidFill>
                              <a:srgbClr val="000000"/>
                            </a:solidFill>
                            <a:miter lim="800000"/>
                            <a:headEnd/>
                            <a:tailEnd/>
                          </a:ln>
                        </wps:spPr>
                        <wps:txbx>
                          <w:txbxContent>
                            <w:p w:rsidR="00F21965" w:rsidRDefault="00F21965" w:rsidP="00FE5298">
                              <w:pPr>
                                <w:jc w:val="center"/>
                                <w:rPr>
                                  <w:sz w:val="22"/>
                                  <w:szCs w:val="22"/>
                                </w:rPr>
                              </w:pPr>
                              <w:r>
                                <w:rPr>
                                  <w:sz w:val="22"/>
                                  <w:szCs w:val="22"/>
                                </w:rPr>
                                <w:t>Content Consumer</w:t>
                              </w:r>
                            </w:p>
                            <w:p w:rsidR="00F21965" w:rsidRDefault="00F21965" w:rsidP="00FE5298"/>
                            <w:p w:rsidR="00F21965" w:rsidRDefault="00F21965" w:rsidP="00FE5298">
                              <w:pPr>
                                <w:jc w:val="center"/>
                                <w:rPr>
                                  <w:color w:val="BFBFBF"/>
                                  <w:sz w:val="22"/>
                                </w:rPr>
                              </w:pPr>
                              <w:r>
                                <w:rPr>
                                  <w:color w:val="BFBFBF"/>
                                  <w:sz w:val="22"/>
                                </w:rPr>
                                <w:t>Content Consumer</w:t>
                              </w:r>
                            </w:p>
                            <w:p w:rsidR="00F21965" w:rsidRDefault="00F21965" w:rsidP="00FE5298">
                              <w:pPr>
                                <w:jc w:val="center"/>
                                <w:rPr>
                                  <w:color w:val="7F7F7F"/>
                                  <w:sz w:val="22"/>
                                  <w:szCs w:val="22"/>
                                </w:rPr>
                              </w:pPr>
                              <w:r>
                                <w:rPr>
                                  <w:color w:val="7F7F7F"/>
                                  <w:sz w:val="22"/>
                                  <w:szCs w:val="22"/>
                                </w:rPr>
                                <w:t>Content Consumer</w:t>
                              </w:r>
                            </w:p>
                            <w:p w:rsidR="00F21965" w:rsidRDefault="00F21965" w:rsidP="00FE5298"/>
                            <w:p w:rsidR="00F21965" w:rsidRDefault="00F21965" w:rsidP="00FE5298">
                              <w:pPr>
                                <w:jc w:val="center"/>
                                <w:rPr>
                                  <w:color w:val="BFBFBF"/>
                                  <w:sz w:val="22"/>
                                </w:rPr>
                              </w:pPr>
                              <w:r>
                                <w:rPr>
                                  <w:color w:val="BFBFBF"/>
                                  <w:sz w:val="22"/>
                                </w:rPr>
                                <w:t>Content Consumer</w:t>
                              </w:r>
                            </w:p>
                            <w:p w:rsidR="00F21965" w:rsidRDefault="00F21965" w:rsidP="00FE5298">
                              <w:pPr>
                                <w:jc w:val="center"/>
                                <w:rPr>
                                  <w:color w:val="7F7F7F"/>
                                  <w:sz w:val="22"/>
                                  <w:szCs w:val="22"/>
                                </w:rPr>
                              </w:pPr>
                              <w:r>
                                <w:rPr>
                                  <w:color w:val="7F7F7F"/>
                                  <w:sz w:val="22"/>
                                  <w:szCs w:val="22"/>
                                </w:rPr>
                                <w:t>Content Consumer</w:t>
                              </w:r>
                            </w:p>
                            <w:p w:rsidR="00F21965" w:rsidRDefault="00F21965" w:rsidP="00FE5298"/>
                            <w:p w:rsidR="00F21965" w:rsidRDefault="00F21965" w:rsidP="00FE5298">
                              <w:pPr>
                                <w:jc w:val="center"/>
                                <w:rPr>
                                  <w:color w:val="BFBFBF"/>
                                  <w:sz w:val="22"/>
                                </w:rPr>
                              </w:pPr>
                              <w:r>
                                <w:rPr>
                                  <w:color w:val="BFBFBF"/>
                                  <w:sz w:val="22"/>
                                </w:rPr>
                                <w:t>Content Consumer</w:t>
                              </w:r>
                            </w:p>
                            <w:p w:rsidR="00F21965" w:rsidRDefault="00F21965" w:rsidP="00FE5298">
                              <w:pPr>
                                <w:jc w:val="center"/>
                                <w:rPr>
                                  <w:color w:val="7F7F7F"/>
                                  <w:sz w:val="22"/>
                                  <w:szCs w:val="22"/>
                                </w:rPr>
                              </w:pPr>
                              <w:r>
                                <w:rPr>
                                  <w:color w:val="7F7F7F"/>
                                  <w:sz w:val="22"/>
                                  <w:szCs w:val="22"/>
                                </w:rPr>
                                <w:t>Content Consumer</w:t>
                              </w:r>
                            </w:p>
                            <w:p w:rsidR="00F21965" w:rsidRDefault="00F21965" w:rsidP="00FE5298"/>
                            <w:p w:rsidR="00F21965" w:rsidRDefault="00F21965" w:rsidP="00FE5298">
                              <w:r>
                                <w:rPr>
                                  <w:color w:val="BFBFBF"/>
                                  <w:sz w:val="22"/>
                                </w:rPr>
                                <w:t>Content Consumer</w:t>
                              </w:r>
                            </w:p>
                          </w:txbxContent>
                        </wps:txbx>
                        <wps:bodyPr rot="0" vert="horz" wrap="square" lIns="91440" tIns="45720" rIns="91440" bIns="45720" anchor="t" anchorCtr="0" upright="1">
                          <a:noAutofit/>
                        </wps:bodyPr>
                      </wps:wsp>
                      <wps:wsp>
                        <wps:cNvPr id="212" name="Rectangle 212"/>
                        <wps:cNvSpPr>
                          <a:spLocks noChangeArrowheads="1"/>
                        </wps:cNvSpPr>
                        <wps:spPr bwMode="auto">
                          <a:xfrm>
                            <a:off x="2191385" y="2404110"/>
                            <a:ext cx="1039495" cy="482600"/>
                          </a:xfrm>
                          <a:prstGeom prst="rect">
                            <a:avLst/>
                          </a:prstGeom>
                          <a:solidFill>
                            <a:srgbClr val="FFFFFF"/>
                          </a:solidFill>
                          <a:ln w="9525">
                            <a:solidFill>
                              <a:srgbClr val="000000"/>
                            </a:solidFill>
                            <a:miter lim="800000"/>
                            <a:headEnd/>
                            <a:tailEnd/>
                          </a:ln>
                        </wps:spPr>
                        <wps:txbx>
                          <w:txbxContent>
                            <w:p w:rsidR="00F21965" w:rsidRDefault="00F21965" w:rsidP="00FE5298">
                              <w:pPr>
                                <w:jc w:val="center"/>
                              </w:pPr>
                              <w:r>
                                <w:rPr>
                                  <w:sz w:val="22"/>
                                  <w:szCs w:val="22"/>
                                </w:rPr>
                                <w:t xml:space="preserve">Clinical Data Consumer </w:t>
                              </w:r>
                            </w:p>
                          </w:txbxContent>
                        </wps:txbx>
                        <wps:bodyPr rot="0" vert="horz" wrap="square" lIns="91440" tIns="0" rIns="91440" bIns="0" anchor="t" anchorCtr="0" upright="1">
                          <a:noAutofit/>
                        </wps:bodyPr>
                      </wps:wsp>
                      <wps:wsp>
                        <wps:cNvPr id="213" name="AutoShape 14"/>
                        <wps:cNvCnPr>
                          <a:cxnSpLocks noChangeShapeType="1"/>
                        </wps:cNvCnPr>
                        <wps:spPr bwMode="auto">
                          <a:xfrm flipV="1">
                            <a:off x="2652395" y="194881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15"/>
                        <wps:cNvCnPr>
                          <a:cxnSpLocks noChangeShapeType="1"/>
                        </wps:cNvCnPr>
                        <wps:spPr bwMode="auto">
                          <a:xfrm>
                            <a:off x="1491615" y="194881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Rectangle 215"/>
                        <wps:cNvSpPr>
                          <a:spLocks noChangeArrowheads="1"/>
                        </wps:cNvSpPr>
                        <wps:spPr bwMode="auto">
                          <a:xfrm>
                            <a:off x="913130" y="1506220"/>
                            <a:ext cx="1141095" cy="445135"/>
                          </a:xfrm>
                          <a:prstGeom prst="rect">
                            <a:avLst/>
                          </a:prstGeom>
                          <a:solidFill>
                            <a:srgbClr val="FFFFFF"/>
                          </a:solidFill>
                          <a:ln w="9525">
                            <a:solidFill>
                              <a:srgbClr val="000000"/>
                            </a:solidFill>
                            <a:prstDash val="dash"/>
                            <a:miter lim="800000"/>
                            <a:headEnd/>
                            <a:tailEnd/>
                          </a:ln>
                        </wps:spPr>
                        <wps:txbx>
                          <w:txbxContent>
                            <w:p w:rsidR="00F21965" w:rsidRDefault="00F21965" w:rsidP="00FE5298">
                              <w:pPr>
                                <w:jc w:val="center"/>
                              </w:pPr>
                              <w:r>
                                <w:rPr>
                                  <w:sz w:val="22"/>
                                </w:rPr>
                                <w:t>Content Creator</w:t>
                              </w:r>
                            </w:p>
                          </w:txbxContent>
                        </wps:txbx>
                        <wps:bodyPr rot="0" vert="horz" wrap="square" lIns="0" tIns="0" rIns="0" bIns="0" anchor="t" anchorCtr="0" upright="1">
                          <a:noAutofit/>
                        </wps:bodyPr>
                      </wps:wsp>
                      <wps:wsp>
                        <wps:cNvPr id="216" name="Rectangle 216"/>
                        <wps:cNvSpPr>
                          <a:spLocks noChangeArrowheads="1"/>
                        </wps:cNvSpPr>
                        <wps:spPr bwMode="auto">
                          <a:xfrm>
                            <a:off x="2051050" y="1506220"/>
                            <a:ext cx="1178560" cy="445135"/>
                          </a:xfrm>
                          <a:prstGeom prst="rect">
                            <a:avLst/>
                          </a:prstGeom>
                          <a:solidFill>
                            <a:srgbClr val="FFFFFF"/>
                          </a:solidFill>
                          <a:ln w="9525">
                            <a:solidFill>
                              <a:srgbClr val="000000"/>
                            </a:solidFill>
                            <a:prstDash val="dash"/>
                            <a:miter lim="800000"/>
                            <a:headEnd/>
                            <a:tailEnd/>
                          </a:ln>
                        </wps:spPr>
                        <wps:txbx>
                          <w:txbxContent>
                            <w:p w:rsidR="00F21965" w:rsidRDefault="00F21965" w:rsidP="00FE5298">
                              <w:pPr>
                                <w:jc w:val="center"/>
                              </w:pPr>
                              <w:r>
                                <w:rPr>
                                  <w:sz w:val="22"/>
                                </w:rPr>
                                <w:t>Clinical Data</w:t>
                              </w:r>
                              <w:r>
                                <w:rPr>
                                  <w:sz w:val="22"/>
                                </w:rPr>
                                <w:br/>
                                <w:t>Source</w:t>
                              </w:r>
                            </w:p>
                          </w:txbxContent>
                        </wps:txbx>
                        <wps:bodyPr rot="0" vert="horz" wrap="square" lIns="0" tIns="0" rIns="0" bIns="0" anchor="t" anchorCtr="0" upright="1">
                          <a:noAutofit/>
                        </wps:bodyPr>
                      </wps:wsp>
                      <wps:wsp>
                        <wps:cNvPr id="217" name="Rectangle 217"/>
                        <wps:cNvSpPr>
                          <a:spLocks noChangeArrowheads="1"/>
                        </wps:cNvSpPr>
                        <wps:spPr bwMode="auto">
                          <a:xfrm>
                            <a:off x="913130" y="1120140"/>
                            <a:ext cx="2319655" cy="838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21965" w:rsidRDefault="00F21965" w:rsidP="00FE5298">
                              <w:pPr>
                                <w:jc w:val="center"/>
                              </w:pPr>
                              <w:r>
                                <w:t>Reconciliation Agent</w:t>
                              </w:r>
                            </w:p>
                            <w:p w:rsidR="00F21965" w:rsidRDefault="00F21965" w:rsidP="00FE5298">
                              <w:pPr>
                                <w:ind w:left="720" w:hanging="720"/>
                                <w:jc w:val="center"/>
                                <w:rPr>
                                  <w:color w:val="BFBFBF"/>
                                </w:rPr>
                              </w:pPr>
                              <w:r>
                                <w:t xml:space="preserve"> </w:t>
                              </w:r>
                            </w:p>
                            <w:p w:rsidR="00F21965" w:rsidRDefault="00F21965" w:rsidP="00FE5298">
                              <w:pPr>
                                <w:ind w:left="720" w:hanging="720"/>
                                <w:jc w:val="center"/>
                                <w:rPr>
                                  <w:color w:val="BFBFBF"/>
                                </w:rPr>
                              </w:pPr>
                            </w:p>
                            <w:p w:rsidR="00F21965" w:rsidRDefault="00F21965" w:rsidP="00FE5298">
                              <w:pPr>
                                <w:jc w:val="center"/>
                                <w:rPr>
                                  <w:color w:val="BFBFBF"/>
                                </w:rPr>
                              </w:pPr>
                              <w:r>
                                <w:rPr>
                                  <w:color w:val="BFBFBF"/>
                                </w:rPr>
                                <w:t>Reconciliation Agent</w:t>
                              </w:r>
                            </w:p>
                          </w:txbxContent>
                        </wps:txbx>
                        <wps:bodyPr rot="0" vert="horz" wrap="square" lIns="91440" tIns="45720" rIns="91440" bIns="45720" anchor="t" anchorCtr="0" upright="1">
                          <a:noAutofit/>
                        </wps:bodyPr>
                      </wps:wsp>
                    </wpg:wgp>
                  </a:graphicData>
                </a:graphic>
              </wp:inline>
            </w:drawing>
          </mc:Choice>
          <mc:Fallback>
            <w:pict>
              <v:group id="Group 18" o:spid="_x0000_s1026" style="width:357.55pt;height:242.65pt;mso-position-horizontal-relative:char;mso-position-vertical-relative:line" coordsize="45408,30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">
                <v:rect id="Rectangle 184" o:spid="_x0000_s1027" style="position:absolute;width:45408;height:30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ZxsIA&#10;AADcAAAADwAAAGRycy9kb3ducmV2LnhtbERP32vCMBB+F/Y/hBvsTdOJinTG0g2FPQlzg21vR3NL&#10;SptLaaKt/70RBr7dx/fzNsXoWnGmPtSeFTzPMhDEldc1GwVfn/vpGkSIyBpbz6TgQgGK7cNkg7n2&#10;A3/Q+RiNSCEcclRgY+xyKUNlyWGY+Y44cX++dxgT7I3UPQ4p3LVynmUr6bDm1GCxozdLVXM8OQW7&#10;7vdQLk2Q5Xe0P41/Hfb2YJR6ehzLFxCRxngX/7vfdZq/XsDtmXSB3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dnGwgAAANwAAAAPAAAAAAAAAAAAAAAAAJgCAABkcnMvZG93&#10;bnJldi54bWxQSwUGAAAAAAQABAD1AAAAhwMAAAAA&#10;" filled="f"/>
                <v:shapetype id="_x0000_t202" coordsize="21600,21600" o:spt="202" path="m,l,21600r21600,l21600,xe">
                  <v:stroke joinstyle="miter"/>
                  <v:path gradientshapeok="t" o:connecttype="rect"/>
                </v:shapetype>
                <v:shape id="Text Box 4" o:spid="_x0000_s1028" type="#_x0000_t202" style="position:absolute;left:20510;top:7385;width:2184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0jjMUA&#10;AADcAAAADwAAAGRycy9kb3ducmV2LnhtbESPQW/CMAyF75P4D5GRdplGOg5oFAJisEkc2AGGOFuN&#10;aSsap0oCLf9+PiBxs/We3/s8X/auUTcKsfZs4GOUgSIuvK25NHD8+3n/BBUTssXGMxm4U4TlYvAy&#10;x9z6jvd0O6RSSQjHHA1UKbW51rGoyGEc+ZZYtLMPDpOsodQ2YCfhrtHjLJtohzVLQ4UtrSsqLoer&#10;MzDZhGu35/Xb5vi9w9+2HJ++7idjXof9agYqUZ+e5sf11gr+VP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SOMxQAAANwAAAAPAAAAAAAAAAAAAAAAAJgCAABkcnMv&#10;ZG93bnJldi54bWxQSwUGAAAAAAQABAD1AAAAigMAAAAA&#10;" stroked="f">
                  <v:textbox inset="0,0,0,0">
                    <w:txbxContent>
                      <w:p w:rsidR="00F21965" w:rsidRDefault="00F21965" w:rsidP="00FE5298">
                        <w:pPr>
                          <w:jc w:val="center"/>
                        </w:pPr>
                        <w:r>
                          <w:t>[PCC-1] Query for Existing Data</w:t>
                        </w:r>
                      </w:p>
                      <w:p w:rsidR="00F21965" w:rsidRDefault="00F21965" w:rsidP="00FE5298"/>
                    </w:txbxContent>
                  </v:textbox>
                </v:shape>
                <v:shape id="Text Box 5" o:spid="_x0000_s1029" type="#_x0000_t202" style="position:absolute;left:10496;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svisUA&#10;AADcAAAADwAAAGRycy9kb3ducmV2LnhtbESPQW/CMAyF75P4D5GRdplGOg5oFAJisEkc2AGGOFuN&#10;aSsap0oCLf9+PiBxs/We3/s8X/auUTcKsfZs4GOUgSIuvK25NHD8+3n/BBUTssXGMxm4U4TlYvAy&#10;x9z6jvd0O6RSSQjHHA1UKbW51rGoyGEc+ZZYtLMPDpOsodQ2YCfhrtHjLJtohzVLQ4UtrSsqLoer&#10;MzDZhGu35/Xb5vi9w9+2HJ++7idjXof9agYqUZ+e5sf11gr+VG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y+KxQAAANwAAAAPAAAAAAAAAAAAAAAAAJgCAABkcnMv&#10;ZG93bnJldi54bWxQSwUGAAAAAAQABAD1AAAAigMAAAAA&#10;" stroked="f">
                  <v:textbox inset="0,0,0,0">
                    <w:txbxContent>
                      <w:p w:rsidR="00F21965" w:rsidRDefault="00F21965" w:rsidP="00FE5298">
                        <w:pPr>
                          <w:jc w:val="center"/>
                        </w:pPr>
                        <w:r>
                          <w:t>Share Content</w:t>
                        </w:r>
                      </w:p>
                      <w:p w:rsidR="00F21965" w:rsidRDefault="00F21965" w:rsidP="00FE5298"/>
                    </w:txbxContent>
                  </v:textbox>
                </v:shape>
                <v:rect id="Rectangle 205" o:spid="_x0000_s1030" style="position:absolute;left:9099;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rsidR="00F21965" w:rsidRDefault="00F21965" w:rsidP="00FE5298">
                        <w:pPr>
                          <w:jc w:val="center"/>
                        </w:pPr>
                        <w:r>
                          <w:rPr>
                            <w:sz w:val="22"/>
                          </w:rPr>
                          <w:t>Content Creator</w:t>
                        </w:r>
                      </w:p>
                    </w:txbxContent>
                  </v:textbox>
                </v:rect>
                <v:rect id="Rectangle 206" o:spid="_x0000_s1031" style="position:absolute;left:21894;top:1752;width:10402;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rsidR="00F21965" w:rsidRDefault="00F21965" w:rsidP="00FE5298">
                        <w:pPr>
                          <w:jc w:val="center"/>
                        </w:pPr>
                        <w:r>
                          <w:rPr>
                            <w:sz w:val="22"/>
                          </w:rPr>
                          <w:t>Clinical Data Source</w:t>
                        </w:r>
                      </w:p>
                    </w:txbxContent>
                  </v:textbox>
                </v:rect>
                <v:shapetype id="_x0000_t32" coordsize="21600,21600" o:spt="32" o:oned="t" path="m,l21600,21600e" filled="f">
                  <v:path arrowok="t" fillok="f" o:connecttype="none"/>
                  <o:lock v:ext="edit" shapetype="t"/>
                </v:shapetype>
                <v:shape id="AutoShape 8" o:spid="_x0000_s1032" type="#_x0000_t32" style="position:absolute;left:26492;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Kc38MAAADcAAAADwAAAGRycy9kb3ducmV2LnhtbESPQWvCQBSE70L/w/IK3nRjwFpS12AF&#10;QbxIbaE9PrLPZDH7NmS32fjv3ULB4zAz3zDrcrStGKj3xrGCxTwDQVw5bbhW8PW5n72C8AFZY+uY&#10;FNzIQ7l5mqyx0C7yBw3nUIsEYV+ggiaErpDSVw1Z9HPXESfv4nqLIcm+lrrHmOC2lXmWvUiLhtNC&#10;gx3tGqqu51+rwMSTGbrDLr4fv3+8jmRuS2eUmj6P2zcQgcbwCP+3D1pBnq3g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inN/DAAAA3AAAAA8AAAAAAAAAAAAA&#10;AAAAoQIAAGRycy9kb3ducmV2LnhtbFBLBQYAAAAABAAEAPkAAACRAwAAAAA=&#10;">
                  <v:stroke endarrow="block"/>
                </v:shape>
                <v:shape id="AutoShape 9" o:spid="_x0000_s1033" type="#_x0000_t32" style="position:absolute;left:14897;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shape id="Text Box 10" o:spid="_x0000_s1034" type="#_x0000_t202" style="position:absolute;left:20542;top:2030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h+6sQA&#10;AADcAAAADwAAAGRycy9kb3ducmV2LnhtbESPT4vCMBTE7wt+h/AEL8ua2oO4XaP4FzzoQVc8P5q3&#10;bdnmpSTR1m9vBMHjMDO/YabzztTiRs5XlhWMhgkI4tzqigsF59/t1wSED8gaa8uk4E4e5rPexxQz&#10;bVs+0u0UChEh7DNUUIbQZFL6vCSDfmgb4uj9WWcwROkKqR22EW5qmSbJWBqsOC6U2NCqpPz/dDUK&#10;xmt3bY+8+lyfN3s8NEV6Wd4vSg363eIHRKAuvMOv9k4rSJ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4furEAAAA3AAAAA8AAAAAAAAAAAAAAAAAmAIAAGRycy9k&#10;b3ducmV2LnhtbFBLBQYAAAAABAAEAPUAAACJAwAAAAA=&#10;" stroked="f">
                  <v:textbox inset="0,0,0,0">
                    <w:txbxContent>
                      <w:p w:rsidR="00F21965" w:rsidRDefault="00F21965" w:rsidP="00FE5298">
                        <w:pPr>
                          <w:jc w:val="center"/>
                        </w:pPr>
                        <w:r>
                          <w:t>[PCC-1] Query for Existing Data</w:t>
                        </w:r>
                      </w:p>
                    </w:txbxContent>
                  </v:textbox>
                </v:shape>
                <v:shape id="Text Box 11" o:spid="_x0000_s1035" type="#_x0000_t202" style="position:absolute;left:10528;top:20237;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tBqsIA&#10;AADcAAAADwAAAGRycy9kb3ducmV2LnhtbERPy4rCMBTdC/5DuMJsZJrahUjHVGZ8wCx04QPXl+ba&#10;FpubkkRb/94sBmZ5OO/lajCteJLzjWUFsyQFQVxa3XCl4HLefS5A+ICssbVMCl7kYVWMR0vMte35&#10;SM9TqEQMYZ+jgjqELpfSlzUZ9IntiCN3s85giNBVUjvsY7hpZZamc2mw4dhQY0frmsr76WEUzDfu&#10;0R95Pd1ctns8dFV2/XldlfqYDN9fIAIN4V/85/7VCrJZnB/PxCMg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0GqwgAAANwAAAAPAAAAAAAAAAAAAAAAAJgCAABkcnMvZG93&#10;bnJldi54bWxQSwUGAAAAAAQABAD1AAAAhwMAAAAA&#10;" stroked="f">
                  <v:textbox inset="0,0,0,0">
                    <w:txbxContent>
                      <w:p w:rsidR="00F21965" w:rsidRDefault="00F21965" w:rsidP="00FE5298">
                        <w:pPr>
                          <w:jc w:val="center"/>
                        </w:pPr>
                        <w:r>
                          <w:t>Share Content</w:t>
                        </w:r>
                      </w:p>
                    </w:txbxContent>
                  </v:textbox>
                </v:shape>
                <v:rect id="Rectangle 211" o:spid="_x0000_s1036" style="position:absolute;left:9131;top:24041;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textbox>
                    <w:txbxContent>
                      <w:p w:rsidR="00F21965" w:rsidRDefault="00F21965" w:rsidP="00FE5298">
                        <w:pPr>
                          <w:jc w:val="center"/>
                          <w:rPr>
                            <w:sz w:val="22"/>
                            <w:szCs w:val="22"/>
                          </w:rPr>
                        </w:pPr>
                        <w:r>
                          <w:rPr>
                            <w:sz w:val="22"/>
                            <w:szCs w:val="22"/>
                          </w:rPr>
                          <w:t>Content Consumer</w:t>
                        </w:r>
                      </w:p>
                      <w:p w:rsidR="00F21965" w:rsidRDefault="00F21965" w:rsidP="00FE5298"/>
                      <w:p w:rsidR="00F21965" w:rsidRDefault="00F21965" w:rsidP="00FE5298">
                        <w:pPr>
                          <w:jc w:val="center"/>
                          <w:rPr>
                            <w:color w:val="BFBFBF"/>
                            <w:sz w:val="22"/>
                          </w:rPr>
                        </w:pPr>
                        <w:r>
                          <w:rPr>
                            <w:color w:val="BFBFBF"/>
                            <w:sz w:val="22"/>
                          </w:rPr>
                          <w:t>Content Consumer</w:t>
                        </w:r>
                      </w:p>
                      <w:p w:rsidR="00F21965" w:rsidRDefault="00F21965" w:rsidP="00FE5298">
                        <w:pPr>
                          <w:jc w:val="center"/>
                          <w:rPr>
                            <w:color w:val="7F7F7F"/>
                            <w:sz w:val="22"/>
                            <w:szCs w:val="22"/>
                          </w:rPr>
                        </w:pPr>
                        <w:r>
                          <w:rPr>
                            <w:color w:val="7F7F7F"/>
                            <w:sz w:val="22"/>
                            <w:szCs w:val="22"/>
                          </w:rPr>
                          <w:t>Content Consumer</w:t>
                        </w:r>
                      </w:p>
                      <w:p w:rsidR="00F21965" w:rsidRDefault="00F21965" w:rsidP="00FE5298"/>
                      <w:p w:rsidR="00F21965" w:rsidRDefault="00F21965" w:rsidP="00FE5298">
                        <w:pPr>
                          <w:jc w:val="center"/>
                          <w:rPr>
                            <w:color w:val="BFBFBF"/>
                            <w:sz w:val="22"/>
                          </w:rPr>
                        </w:pPr>
                        <w:r>
                          <w:rPr>
                            <w:color w:val="BFBFBF"/>
                            <w:sz w:val="22"/>
                          </w:rPr>
                          <w:t>Content Consumer</w:t>
                        </w:r>
                      </w:p>
                      <w:p w:rsidR="00F21965" w:rsidRDefault="00F21965" w:rsidP="00FE5298">
                        <w:pPr>
                          <w:jc w:val="center"/>
                          <w:rPr>
                            <w:color w:val="7F7F7F"/>
                            <w:sz w:val="22"/>
                            <w:szCs w:val="22"/>
                          </w:rPr>
                        </w:pPr>
                        <w:r>
                          <w:rPr>
                            <w:color w:val="7F7F7F"/>
                            <w:sz w:val="22"/>
                            <w:szCs w:val="22"/>
                          </w:rPr>
                          <w:t>Content Consumer</w:t>
                        </w:r>
                      </w:p>
                      <w:p w:rsidR="00F21965" w:rsidRDefault="00F21965" w:rsidP="00FE5298"/>
                      <w:p w:rsidR="00F21965" w:rsidRDefault="00F21965" w:rsidP="00FE5298">
                        <w:pPr>
                          <w:jc w:val="center"/>
                          <w:rPr>
                            <w:color w:val="BFBFBF"/>
                            <w:sz w:val="22"/>
                          </w:rPr>
                        </w:pPr>
                        <w:r>
                          <w:rPr>
                            <w:color w:val="BFBFBF"/>
                            <w:sz w:val="22"/>
                          </w:rPr>
                          <w:t>Content Consumer</w:t>
                        </w:r>
                      </w:p>
                      <w:p w:rsidR="00F21965" w:rsidRDefault="00F21965" w:rsidP="00FE5298">
                        <w:pPr>
                          <w:jc w:val="center"/>
                          <w:rPr>
                            <w:color w:val="7F7F7F"/>
                            <w:sz w:val="22"/>
                            <w:szCs w:val="22"/>
                          </w:rPr>
                        </w:pPr>
                        <w:r>
                          <w:rPr>
                            <w:color w:val="7F7F7F"/>
                            <w:sz w:val="22"/>
                            <w:szCs w:val="22"/>
                          </w:rPr>
                          <w:t>Content Consumer</w:t>
                        </w:r>
                      </w:p>
                      <w:p w:rsidR="00F21965" w:rsidRDefault="00F21965" w:rsidP="00FE5298"/>
                      <w:p w:rsidR="00F21965" w:rsidRDefault="00F21965" w:rsidP="00FE5298">
                        <w:r>
                          <w:rPr>
                            <w:color w:val="BFBFBF"/>
                            <w:sz w:val="22"/>
                          </w:rPr>
                          <w:t>Content Consumer</w:t>
                        </w:r>
                      </w:p>
                    </w:txbxContent>
                  </v:textbox>
                </v:rect>
                <v:rect id="Rectangle 212" o:spid="_x0000_s1037" style="position:absolute;left:21913;top:24041;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xXm8MA&#10;AADcAAAADwAAAGRycy9kb3ducmV2LnhtbESPwWrDMBBE74H8g9hAbo1sQ0PrRjYmEHCPTXvJbWtt&#10;bRNrZSQldvL1VaGQ4zAzb5hdOZtBXMn53rKCdJOAIG6s7rlV8PV5eHoB4QOyxsEyKbiRh7JYLnaY&#10;azvxB12PoRURwj5HBV0IYy6lbzoy6Dd2JI7ej3UGQ5SuldrhFOFmkFmSbKXBnuNChyPtO2rOx4tR&#10;oG1dbZ/tjIl2r9ntdP+md++UWq/m6g1EoDk8wv/tWivI0gz+zs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xXm8MAAADcAAAADwAAAAAAAAAAAAAAAACYAgAAZHJzL2Rv&#10;d25yZXYueG1sUEsFBgAAAAAEAAQA9QAAAIgDAAAAAA==&#10;">
                  <v:textbox inset=",0,,0">
                    <w:txbxContent>
                      <w:p w:rsidR="00F21965" w:rsidRDefault="00F21965" w:rsidP="00FE5298">
                        <w:pPr>
                          <w:jc w:val="center"/>
                        </w:pPr>
                        <w:r>
                          <w:rPr>
                            <w:sz w:val="22"/>
                            <w:szCs w:val="22"/>
                          </w:rPr>
                          <w:t xml:space="preserve">Clinical Data Consumer </w:t>
                        </w:r>
                      </w:p>
                    </w:txbxContent>
                  </v:textbox>
                </v:rect>
                <v:shape id="AutoShape 14" o:spid="_x0000_s1038" type="#_x0000_t32" style="position:absolute;left:26523;top:19488;width:7;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AMAcIAAADcAAAADwAAAGRycy9kb3ducmV2LnhtbESPQWsCMRSE70L/Q3gFb5pVsZTVKFYQ&#10;xIuohfb42Dx3g5uXZZNu1n9vBKHHYWa+YZbr3taio9Ybxwom4wwEceG04VLB92U3+gThA7LG2jEp&#10;uJOH9eptsMRcu8gn6s6hFAnCPkcFVQhNLqUvKrLox64hTt7VtRZDkm0pdYsxwW0tp1n2IS0aTgsV&#10;NrStqLid/6wCE4+ma/bb+HX4+fU6krnPnVFq+N5vFiAC9eE//GrvtYLpZAb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AMAcIAAADcAAAADwAAAAAAAAAAAAAA&#10;AAChAgAAZHJzL2Rvd25yZXYueG1sUEsFBgAAAAAEAAQA+QAAAJADAAAAAA==&#10;">
                  <v:stroke endarrow="block"/>
                </v:shape>
                <v:shape id="AutoShape 15" o:spid="_x0000_s1039" type="#_x0000_t32" style="position:absolute;left:14916;top:19488;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jfNsUAAADcAAAADwAAAGRycy9kb3ducmV2LnhtbESPQWvCQBSE74L/YXmCN91ERDS6SilU&#10;ROlBLaG9PbLPJDT7NuyuGvvruwWhx2FmvmFWm8404kbO15YVpOMEBHFhdc2lgo/z22gOwgdkjY1l&#10;UvAgD5t1v7fCTNs7H+l2CqWIEPYZKqhCaDMpfVGRQT+2LXH0LtYZDFG6UmqH9wg3jZwkyUwarDku&#10;VNjSa0XF9+lqFHweFtf8kb/TPk8X+y90xv+ct0oNB93LEkSgLvyHn+2dVjBJp/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jfNsUAAADcAAAADwAAAAAAAAAA&#10;AAAAAAChAgAAZHJzL2Rvd25yZXYueG1sUEsFBgAAAAAEAAQA+QAAAJMDAAAAAA==&#10;">
                  <v:stroke endarrow="block"/>
                </v:shape>
                <v:rect id="Rectangle 215" o:spid="_x0000_s1040" style="position:absolute;left:9131;top:15062;width:11411;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cW0cUA&#10;AADcAAAADwAAAGRycy9kb3ducmV2LnhtbESPQWvCQBSE7wX/w/IK3pqNgq2krlIslYISMUrPL9ln&#10;Esy+Ddltkv57t1DocZiZb5jVZjSN6KlztWUFsygGQVxYXXOp4HL+eFqCcB5ZY2OZFPyQg8168rDC&#10;RNuBT9RnvhQBwi5BBZX3bSKlKyoy6CLbEgfvajuDPsiulLrDIcBNI+dx/CwN1hwWKmxpW1Fxy76N&#10;gnQ8pl/p/pzv7Ev+Xh8wLy6LvVLTx/HtFYSn0f+H/9qfWsF8toD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xbRxQAAANwAAAAPAAAAAAAAAAAAAAAAAJgCAABkcnMv&#10;ZG93bnJldi54bWxQSwUGAAAAAAQABAD1AAAAigMAAAAA&#10;">
                  <v:stroke dashstyle="dash"/>
                  <v:textbox inset="0,0,0,0">
                    <w:txbxContent>
                      <w:p w:rsidR="00F21965" w:rsidRDefault="00F21965" w:rsidP="00FE5298">
                        <w:pPr>
                          <w:jc w:val="center"/>
                        </w:pPr>
                        <w:r>
                          <w:rPr>
                            <w:sz w:val="22"/>
                          </w:rPr>
                          <w:t>Content Creator</w:t>
                        </w:r>
                      </w:p>
                    </w:txbxContent>
                  </v:textbox>
                </v:rect>
                <v:rect id="Rectangle 216" o:spid="_x0000_s1041" style="position:absolute;left:20510;top:15062;width:11786;height:4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IpsUA&#10;AADcAAAADwAAAGRycy9kb3ducmV2LnhtbESPQWvCQBSE70L/w/IKvekmgcaSuobS0iJYIlXp+SX7&#10;TILZtyG71fjvu4LgcZiZb5hFPppOnGhwrWUF8SwCQVxZ3XKtYL/7nL6AcB5ZY2eZFFzIQb58mCww&#10;0/bMP3Ta+loECLsMFTTe95mUrmrIoJvZnjh4BzsY9EEOtdQDngPcdDKJolQabDksNNjTe0PVcftn&#10;FBTjpvgt1rvyy87Lj/Yby2r/vFbq6XF8ewXhafT38K290gqSOIXrmXA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YimxQAAANwAAAAPAAAAAAAAAAAAAAAAAJgCAABkcnMv&#10;ZG93bnJldi54bWxQSwUGAAAAAAQABAD1AAAAigMAAAAA&#10;">
                  <v:stroke dashstyle="dash"/>
                  <v:textbox inset="0,0,0,0">
                    <w:txbxContent>
                      <w:p w:rsidR="00F21965" w:rsidRDefault="00F21965" w:rsidP="00FE5298">
                        <w:pPr>
                          <w:jc w:val="center"/>
                        </w:pPr>
                        <w:r>
                          <w:rPr>
                            <w:sz w:val="22"/>
                          </w:rPr>
                          <w:t>Clinical Data</w:t>
                        </w:r>
                        <w:r>
                          <w:rPr>
                            <w:sz w:val="22"/>
                          </w:rPr>
                          <w:br/>
                          <w:t>Source</w:t>
                        </w:r>
                      </w:p>
                    </w:txbxContent>
                  </v:textbox>
                </v:rect>
                <v:rect id="Rectangle 217" o:spid="_x0000_s1042" style="position:absolute;left:9131;top:11201;width:23196;height:8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zSsMA&#10;AADcAAAADwAAAGRycy9kb3ducmV2LnhtbESPQWsCMRSE74L/IbyCN80qtJbVKKsoeBLUQuvtsXlN&#10;FjcvyyZ1t/++KQgeh5n5hlmue1eLO7Wh8qxgOslAEJdeV2wUfFz243cQISJrrD2Tgl8KsF4NB0vM&#10;te/4RPdzNCJBOOSowMbY5FKG0pLDMPENcfK+feswJtkaqVvsEtzVcpZlb9JhxWnBYkNbS+Xt/OMU&#10;7JrrsXg1QRaf0X7d/Kbb26NRavTSFwsQkfr4DD/aB61gNp3D/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zSsMAAADcAAAADwAAAAAAAAAAAAAAAACYAgAAZHJzL2Rv&#10;d25yZXYueG1sUEsFBgAAAAAEAAQA9QAAAIgDAAAAAA==&#10;" filled="f">
                  <v:textbox>
                    <w:txbxContent>
                      <w:p w:rsidR="00F21965" w:rsidRDefault="00F21965" w:rsidP="00FE5298">
                        <w:pPr>
                          <w:jc w:val="center"/>
                        </w:pPr>
                        <w:r>
                          <w:t>Reconciliation Agent</w:t>
                        </w:r>
                      </w:p>
                      <w:p w:rsidR="00F21965" w:rsidRDefault="00F21965" w:rsidP="00FE5298">
                        <w:pPr>
                          <w:ind w:left="720" w:hanging="720"/>
                          <w:jc w:val="center"/>
                          <w:rPr>
                            <w:color w:val="BFBFBF"/>
                          </w:rPr>
                        </w:pPr>
                        <w:r>
                          <w:t xml:space="preserve"> </w:t>
                        </w:r>
                      </w:p>
                      <w:p w:rsidR="00F21965" w:rsidRDefault="00F21965" w:rsidP="00FE5298">
                        <w:pPr>
                          <w:ind w:left="720" w:hanging="720"/>
                          <w:jc w:val="center"/>
                          <w:rPr>
                            <w:color w:val="BFBFBF"/>
                          </w:rPr>
                        </w:pPr>
                      </w:p>
                      <w:p w:rsidR="00F21965" w:rsidRDefault="00F21965" w:rsidP="00FE5298">
                        <w:pPr>
                          <w:jc w:val="center"/>
                          <w:rPr>
                            <w:color w:val="BFBFBF"/>
                          </w:rPr>
                        </w:pPr>
                        <w:r>
                          <w:rPr>
                            <w:color w:val="BFBFBF"/>
                          </w:rPr>
                          <w:t>Reconciliation Agent</w:t>
                        </w:r>
                      </w:p>
                    </w:txbxContent>
                  </v:textbox>
                </v:rect>
                <w10:anchorlock/>
              </v:group>
            </w:pict>
          </mc:Fallback>
        </mc:AlternateContent>
      </w:r>
    </w:p>
    <w:p w:rsidR="00CF283F" w:rsidRPr="003651D9" w:rsidRDefault="00CF283F">
      <w:pPr>
        <w:pStyle w:val="FigureTitle"/>
      </w:pPr>
      <w:r w:rsidRPr="003651D9">
        <w:t>Figure X.1-1</w:t>
      </w:r>
      <w:r w:rsidR="00701B3A" w:rsidRPr="003651D9">
        <w:t xml:space="preserve">: </w:t>
      </w:r>
      <w:r w:rsidR="006B385C">
        <w:t>Reconciliation</w:t>
      </w:r>
      <w:r w:rsidR="00BA5DB8">
        <w:t xml:space="preserve"> </w:t>
      </w:r>
      <w:r w:rsidRPr="003651D9">
        <w:t>Actor Diagram</w:t>
      </w:r>
    </w:p>
    <w:p w:rsidR="000D2487" w:rsidRPr="003651D9" w:rsidRDefault="000D2487">
      <w:pPr>
        <w:pStyle w:val="BodyText"/>
      </w:pPr>
    </w:p>
    <w:p w:rsidR="002B63C7" w:rsidRDefault="00CF283F" w:rsidP="002B63C7">
      <w:pPr>
        <w:pStyle w:val="BodyText"/>
        <w:rPr>
          <w:color w:val="FF0000"/>
        </w:rPr>
      </w:pPr>
      <w:r w:rsidRPr="003651D9">
        <w:t xml:space="preserve">Table X.1-1 </w:t>
      </w:r>
      <w:r w:rsidR="002B63C7">
        <w:t xml:space="preserve">lists the transactions for each actor directly involved in the Reconciliation Profile. In order to claim support of this Integration Profile, an implementation must perform the required transactions (labeled “R”). Transactions labeled “O” are optional.  </w:t>
      </w:r>
      <w:r w:rsidR="002B63C7" w:rsidRPr="00CE58B9">
        <w:t xml:space="preserve">A complete list of options defined by this Profile and that implementations may choose to support is listed in Volume I, </w:t>
      </w:r>
      <w:r w:rsidR="002B63C7" w:rsidRPr="00112435">
        <w:t>Section X.</w:t>
      </w:r>
      <w:r w:rsidR="00112435" w:rsidRPr="00112435">
        <w:t>2</w:t>
      </w:r>
      <w:r w:rsidR="002B63C7" w:rsidRPr="00112435">
        <w:t>.</w:t>
      </w:r>
    </w:p>
    <w:p w:rsidR="00112435" w:rsidRDefault="00112435" w:rsidP="002B63C7">
      <w:pPr>
        <w:pStyle w:val="BodyText"/>
        <w:rPr>
          <w:color w:val="FF0000"/>
        </w:rPr>
      </w:pPr>
    </w:p>
    <w:p w:rsidR="001B463C" w:rsidRPr="00E4693A" w:rsidRDefault="001B463C" w:rsidP="002B63C7">
      <w:pPr>
        <w:pStyle w:val="BodyText"/>
        <w:rPr>
          <w:sz w:val="18"/>
          <w:szCs w:val="18"/>
        </w:rPr>
      </w:pPr>
      <w:r w:rsidRPr="00E4693A">
        <w:rPr>
          <w:sz w:val="18"/>
          <w:szCs w:val="18"/>
          <w:highlight w:val="lightGray"/>
        </w:rPr>
        <w:t>&lt;Actors from other profiles represented in dotted boxes, such as Actor C in the example above, should not be listed in Table X.1-1.&gt;</w:t>
      </w:r>
    </w:p>
    <w:p w:rsidR="00DE0504" w:rsidRPr="003651D9" w:rsidRDefault="00DE0504">
      <w:pPr>
        <w:pStyle w:val="BodyText"/>
      </w:pPr>
    </w:p>
    <w:p w:rsidR="00CF283F" w:rsidRPr="003651D9" w:rsidRDefault="00CF283F" w:rsidP="00C56183">
      <w:pPr>
        <w:pStyle w:val="TableTitle"/>
      </w:pPr>
      <w:r w:rsidRPr="003651D9">
        <w:t>Table X.1-1</w:t>
      </w:r>
      <w:r w:rsidR="001606A7" w:rsidRPr="003651D9">
        <w:t>:</w:t>
      </w:r>
      <w:r w:rsidR="00E4693A">
        <w:t xml:space="preserve"> </w:t>
      </w:r>
      <w:r w:rsidR="002B63C7">
        <w:t>Reconciliation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3651D9" w:rsidTr="00E4693A">
        <w:trPr>
          <w:cantSplit/>
          <w:tblHeader/>
          <w:jc w:val="center"/>
        </w:trPr>
        <w:tc>
          <w:tcPr>
            <w:tcW w:w="2529" w:type="dxa"/>
            <w:shd w:val="pct15" w:color="auto" w:fill="FFFFFF"/>
          </w:tcPr>
          <w:p w:rsidR="00E4693A" w:rsidRDefault="00E4693A" w:rsidP="00227A66">
            <w:pPr>
              <w:pStyle w:val="TableEntryHeader"/>
              <w:keepNext/>
              <w:keepLines/>
            </w:pPr>
            <w:r>
              <w:t>Actors</w:t>
            </w:r>
          </w:p>
        </w:tc>
        <w:tc>
          <w:tcPr>
            <w:tcW w:w="2700" w:type="dxa"/>
            <w:shd w:val="pct15" w:color="auto" w:fill="FFFFFF"/>
          </w:tcPr>
          <w:p w:rsidR="00E4693A" w:rsidRDefault="00E4693A" w:rsidP="00227A66">
            <w:pPr>
              <w:pStyle w:val="TableEntryHeader"/>
              <w:keepNext/>
              <w:keepLines/>
            </w:pPr>
            <w:r>
              <w:t xml:space="preserve">Transactions </w:t>
            </w:r>
          </w:p>
        </w:tc>
        <w:tc>
          <w:tcPr>
            <w:tcW w:w="1530" w:type="dxa"/>
            <w:shd w:val="pct15" w:color="auto" w:fill="FFFFFF"/>
          </w:tcPr>
          <w:p w:rsidR="00E4693A" w:rsidRDefault="00E4693A" w:rsidP="00227A66">
            <w:pPr>
              <w:pStyle w:val="TableEntryHeader"/>
              <w:keepNext/>
              <w:keepLines/>
              <w:ind w:left="-18"/>
            </w:pPr>
            <w:r>
              <w:t>Optionality</w:t>
            </w:r>
          </w:p>
        </w:tc>
        <w:tc>
          <w:tcPr>
            <w:tcW w:w="1719" w:type="dxa"/>
            <w:shd w:val="pct15" w:color="auto" w:fill="FFFFFF"/>
          </w:tcPr>
          <w:p w:rsidR="00E4693A" w:rsidRDefault="00E4693A" w:rsidP="00227A66">
            <w:pPr>
              <w:pStyle w:val="TableEntryHeader"/>
              <w:keepNext/>
              <w:keepLines/>
              <w:ind w:left="-18"/>
            </w:pPr>
            <w:r>
              <w:t>Section in TF</w:t>
            </w:r>
          </w:p>
        </w:tc>
      </w:tr>
      <w:tr w:rsidR="00E4693A" w:rsidRPr="003651D9" w:rsidTr="00E4693A">
        <w:trPr>
          <w:cantSplit/>
          <w:jc w:val="center"/>
        </w:trPr>
        <w:tc>
          <w:tcPr>
            <w:tcW w:w="2529" w:type="dxa"/>
            <w:vMerge w:val="restart"/>
          </w:tcPr>
          <w:p w:rsidR="00E4693A" w:rsidRPr="00304278" w:rsidRDefault="00E4693A" w:rsidP="00227A66">
            <w:pPr>
              <w:pStyle w:val="TableEntry"/>
              <w:keepNext/>
              <w:keepLines/>
            </w:pPr>
            <w:r>
              <w:t>Reconciliation Agent</w:t>
            </w:r>
          </w:p>
        </w:tc>
        <w:tc>
          <w:tcPr>
            <w:tcW w:w="2700" w:type="dxa"/>
          </w:tcPr>
          <w:p w:rsidR="00E4693A" w:rsidRDefault="00E4693A" w:rsidP="00227A66">
            <w:pPr>
              <w:pStyle w:val="TableEntry"/>
              <w:keepNext/>
              <w:keepLines/>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vMerge/>
          </w:tcPr>
          <w:p w:rsidR="00E4693A" w:rsidRPr="003651D9" w:rsidRDefault="00E4693A" w:rsidP="00BB76BC">
            <w:pPr>
              <w:pStyle w:val="TableEntry"/>
            </w:pPr>
          </w:p>
        </w:tc>
        <w:tc>
          <w:tcPr>
            <w:tcW w:w="2700" w:type="dxa"/>
          </w:tcPr>
          <w:p w:rsidR="00E4693A" w:rsidRPr="003651D9" w:rsidRDefault="00E4693A" w:rsidP="00BB76BC">
            <w:pPr>
              <w:pStyle w:val="TableEntry"/>
            </w:pPr>
            <w:r>
              <w:rPr>
                <w:lang w:val="fr-FR"/>
              </w:rPr>
              <w:t>Query Existing Data [PCC-1]</w:t>
            </w:r>
          </w:p>
        </w:tc>
        <w:tc>
          <w:tcPr>
            <w:tcW w:w="1530" w:type="dxa"/>
          </w:tcPr>
          <w:p w:rsidR="00E4693A" w:rsidRPr="003651D9" w:rsidRDefault="00E4693A" w:rsidP="00E4693A">
            <w:pPr>
              <w:pStyle w:val="TableEntry"/>
              <w:jc w:val="center"/>
            </w:pPr>
            <w:r>
              <w:rPr>
                <w:lang w:val="fr-FR"/>
              </w:rPr>
              <w:t>O</w:t>
            </w:r>
          </w:p>
        </w:tc>
        <w:tc>
          <w:tcPr>
            <w:tcW w:w="1719" w:type="dxa"/>
          </w:tcPr>
          <w:p w:rsidR="00E4693A" w:rsidRPr="003651D9" w:rsidRDefault="00E4693A" w:rsidP="00BB76BC">
            <w:pPr>
              <w:pStyle w:val="TableEntry"/>
            </w:pPr>
            <w:r>
              <w:rPr>
                <w:lang w:val="fr-FR"/>
              </w:rPr>
              <w:t>QED </w:t>
            </w:r>
            <w:proofErr w:type="gramStart"/>
            <w:r>
              <w:rPr>
                <w:lang w:val="fr-FR"/>
              </w:rPr>
              <w:t>:3.1</w:t>
            </w:r>
            <w:proofErr w:type="gramEnd"/>
          </w:p>
        </w:tc>
      </w:tr>
      <w:tr w:rsidR="00E4693A" w:rsidRPr="003651D9" w:rsidTr="00E4693A">
        <w:trPr>
          <w:cantSplit/>
          <w:jc w:val="center"/>
        </w:trPr>
        <w:tc>
          <w:tcPr>
            <w:tcW w:w="2529" w:type="dxa"/>
          </w:tcPr>
          <w:p w:rsidR="00E4693A" w:rsidRPr="00304278" w:rsidRDefault="00E4693A" w:rsidP="00227A66">
            <w:pPr>
              <w:pStyle w:val="TableEntry"/>
              <w:keepNext/>
              <w:keepLines/>
            </w:pPr>
            <w:r>
              <w:lastRenderedPageBreak/>
              <w:t>Content Creator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Pr>
          <w:p w:rsidR="00E4693A" w:rsidRDefault="00E4693A" w:rsidP="00227A66">
            <w:pPr>
              <w:pStyle w:val="TableEntry"/>
              <w:keepNext/>
              <w:keepLines/>
            </w:pPr>
            <w:r>
              <w:t>Content Consumer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Source</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w:t>
            </w:r>
            <w:proofErr w:type="gramStart"/>
            <w:r>
              <w:rPr>
                <w:lang w:val="fr-FR"/>
              </w:rPr>
              <w:t>:3.1</w:t>
            </w:r>
            <w:proofErr w:type="gramEnd"/>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Consumer</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w:t>
            </w:r>
            <w:proofErr w:type="gramStart"/>
            <w:r>
              <w:rPr>
                <w:lang w:val="fr-FR"/>
              </w:rPr>
              <w:t>:3.1</w:t>
            </w:r>
            <w:proofErr w:type="gramEnd"/>
          </w:p>
        </w:tc>
      </w:tr>
    </w:tbl>
    <w:p w:rsidR="00CF283F" w:rsidRPr="003651D9" w:rsidRDefault="00CF283F" w:rsidP="00597DB2">
      <w:pPr>
        <w:pStyle w:val="Note"/>
        <w:rPr>
          <w:i/>
        </w:rPr>
      </w:pPr>
      <w:r w:rsidRPr="00190D8F">
        <w:rPr>
          <w:highlight w:val="lightGray"/>
        </w:rPr>
        <w:t>Note</w:t>
      </w:r>
      <w:r w:rsidR="004818E8" w:rsidRPr="00190D8F">
        <w:rPr>
          <w:highlight w:val="lightGray"/>
        </w:rPr>
        <w:t xml:space="preserve"> 1</w:t>
      </w:r>
      <w:r w:rsidRPr="00190D8F">
        <w:rPr>
          <w:highlight w:val="lightGray"/>
        </w:rPr>
        <w:t>:</w:t>
      </w:r>
      <w:r w:rsidR="00940FC7" w:rsidRPr="00190D8F">
        <w:rPr>
          <w:highlight w:val="lightGray"/>
        </w:rPr>
        <w:t xml:space="preserve"> </w:t>
      </w:r>
      <w:r w:rsidR="006A4160" w:rsidRPr="00190D8F">
        <w:rPr>
          <w:i/>
          <w:highlight w:val="lightGray"/>
        </w:rPr>
        <w:t>&lt;For example, a note could describe that one of two possible transactions could be supported by</w:t>
      </w:r>
      <w:r w:rsidR="001F7A35" w:rsidRPr="00190D8F">
        <w:rPr>
          <w:i/>
          <w:highlight w:val="lightGray"/>
        </w:rPr>
        <w:t xml:space="preserve"> an Actor or other variations</w:t>
      </w:r>
      <w:r w:rsidR="00F0665F" w:rsidRPr="00190D8F">
        <w:rPr>
          <w:i/>
          <w:highlight w:val="lightGray"/>
        </w:rPr>
        <w:t xml:space="preserve">. </w:t>
      </w:r>
      <w:r w:rsidR="001F7A35" w:rsidRPr="00190D8F">
        <w:rPr>
          <w:i/>
          <w:highlight w:val="lightGray"/>
        </w:rPr>
        <w:t>For example</w:t>
      </w:r>
      <w:r w:rsidR="00F0665F" w:rsidRPr="00190D8F">
        <w:rPr>
          <w:i/>
          <w:highlight w:val="lightGray"/>
        </w:rPr>
        <w:t xml:space="preserve">: </w:t>
      </w:r>
      <w:r w:rsidR="001F7A35" w:rsidRPr="00190D8F">
        <w:rPr>
          <w:i/>
          <w:highlight w:val="lightGray"/>
        </w:rPr>
        <w:t xml:space="preserve">Note: Either Transaction </w:t>
      </w:r>
      <w:r w:rsidR="004B4EF3" w:rsidRPr="00190D8F">
        <w:rPr>
          <w:i/>
          <w:highlight w:val="lightGray"/>
        </w:rPr>
        <w:t>Y</w:t>
      </w:r>
      <w:r w:rsidR="001F7A35" w:rsidRPr="00190D8F">
        <w:rPr>
          <w:i/>
          <w:highlight w:val="lightGray"/>
        </w:rPr>
        <w:t xml:space="preserve">2 or Transaction </w:t>
      </w:r>
      <w:r w:rsidR="004B4EF3" w:rsidRPr="00190D8F">
        <w:rPr>
          <w:i/>
          <w:highlight w:val="lightGray"/>
        </w:rPr>
        <w:t>Y</w:t>
      </w:r>
      <w:r w:rsidR="001F7A35" w:rsidRPr="00190D8F">
        <w:rPr>
          <w:i/>
          <w:highlight w:val="lightGray"/>
        </w:rPr>
        <w:t>3 shall be implemented for Actor D/Actor E.</w:t>
      </w:r>
      <w:r w:rsidR="007A51E3" w:rsidRPr="00190D8F">
        <w:rPr>
          <w:i/>
          <w:highlight w:val="lightGray"/>
        </w:rPr>
        <w:t xml:space="preserve"> –or- Note</w:t>
      </w:r>
      <w:r w:rsidR="00F0665F" w:rsidRPr="00190D8F">
        <w:rPr>
          <w:i/>
          <w:highlight w:val="lightGray"/>
        </w:rPr>
        <w:t xml:space="preserve">: </w:t>
      </w:r>
      <w:r w:rsidR="007A51E3" w:rsidRPr="00190D8F">
        <w:rPr>
          <w:i/>
          <w:highlight w:val="lightGray"/>
        </w:rPr>
        <w:t xml:space="preserve">At least one of Transaction </w:t>
      </w:r>
      <w:r w:rsidR="004B4EF3" w:rsidRPr="00190D8F">
        <w:rPr>
          <w:i/>
          <w:highlight w:val="lightGray"/>
        </w:rPr>
        <w:t>Y</w:t>
      </w:r>
      <w:r w:rsidR="007A51E3" w:rsidRPr="00190D8F">
        <w:rPr>
          <w:i/>
          <w:highlight w:val="lightGray"/>
        </w:rPr>
        <w:t xml:space="preserve">2, Transaction </w:t>
      </w:r>
      <w:r w:rsidR="004B4EF3" w:rsidRPr="00190D8F">
        <w:rPr>
          <w:i/>
          <w:highlight w:val="lightGray"/>
        </w:rPr>
        <w:t>Y</w:t>
      </w:r>
      <w:r w:rsidR="007A51E3" w:rsidRPr="00190D8F">
        <w:rPr>
          <w:i/>
          <w:highlight w:val="lightGray"/>
        </w:rPr>
        <w:t xml:space="preserve">3, or Transaction </w:t>
      </w:r>
      <w:r w:rsidR="004B4EF3" w:rsidRPr="00190D8F">
        <w:rPr>
          <w:i/>
          <w:highlight w:val="lightGray"/>
        </w:rPr>
        <w:t>Y</w:t>
      </w:r>
      <w:r w:rsidR="007A51E3" w:rsidRPr="00190D8F">
        <w:rPr>
          <w:i/>
          <w:highlight w:val="lightGray"/>
        </w:rPr>
        <w:t>4 shall be implemented for Actor D/Actor E.&gt;</w:t>
      </w:r>
    </w:p>
    <w:bookmarkEnd w:id="79"/>
    <w:bookmarkEnd w:id="80"/>
    <w:bookmarkEnd w:id="81"/>
    <w:bookmarkEnd w:id="82"/>
    <w:bookmarkEnd w:id="83"/>
    <w:bookmarkEnd w:id="84"/>
    <w:bookmarkEnd w:id="85"/>
    <w:bookmarkEnd w:id="86"/>
    <w:p w:rsidR="000D2487" w:rsidRPr="003651D9" w:rsidRDefault="000D2487" w:rsidP="005360E4">
      <w:pPr>
        <w:pStyle w:val="BodyText"/>
        <w:rPr>
          <w:highlight w:val="yellow"/>
        </w:rPr>
      </w:pPr>
    </w:p>
    <w:p w:rsidR="003921A0" w:rsidRPr="000C06B6" w:rsidRDefault="003921A0" w:rsidP="00597DB2">
      <w:pPr>
        <w:pStyle w:val="AuthorInstructions"/>
        <w:rPr>
          <w:sz w:val="16"/>
          <w:szCs w:val="16"/>
          <w:highlight w:val="lightGray"/>
        </w:rPr>
      </w:pPr>
      <w:r w:rsidRPr="000C06B6">
        <w:rPr>
          <w:sz w:val="16"/>
          <w:szCs w:val="16"/>
          <w:highlight w:val="lightGray"/>
        </w:rPr>
        <w:t xml:space="preserve">&lt;Content Module </w:t>
      </w:r>
      <w:proofErr w:type="gramStart"/>
      <w:r w:rsidR="00F66C25" w:rsidRPr="000C06B6">
        <w:rPr>
          <w:sz w:val="16"/>
          <w:szCs w:val="16"/>
          <w:highlight w:val="lightGray"/>
        </w:rPr>
        <w:t>Instructions</w:t>
      </w:r>
      <w:r w:rsidRPr="000C06B6">
        <w:rPr>
          <w:sz w:val="16"/>
          <w:szCs w:val="16"/>
          <w:highlight w:val="lightGray"/>
        </w:rPr>
        <w:t>:</w:t>
      </w:r>
      <w:proofErr w:type="gramEnd"/>
      <w:r w:rsidRPr="000C06B6">
        <w:rPr>
          <w:sz w:val="16"/>
          <w:szCs w:val="16"/>
          <w:highlight w:val="lightGray"/>
        </w:rPr>
        <w:t>&gt;</w:t>
      </w:r>
    </w:p>
    <w:p w:rsidR="00FA427F" w:rsidRPr="000C06B6" w:rsidRDefault="000D2487" w:rsidP="00597DB2">
      <w:pPr>
        <w:pStyle w:val="AuthorInstructions"/>
        <w:rPr>
          <w:sz w:val="16"/>
          <w:szCs w:val="16"/>
          <w:highlight w:val="lightGray"/>
        </w:rPr>
      </w:pPr>
      <w:proofErr w:type="gramStart"/>
      <w:r w:rsidRPr="000C06B6">
        <w:rPr>
          <w:sz w:val="16"/>
          <w:szCs w:val="16"/>
          <w:highlight w:val="lightGray"/>
        </w:rPr>
        <w:t>&lt;</w:t>
      </w:r>
      <w:r w:rsidR="00F66C25" w:rsidRPr="000C06B6">
        <w:rPr>
          <w:sz w:val="16"/>
          <w:szCs w:val="16"/>
          <w:highlight w:val="lightGray"/>
        </w:rPr>
        <w:t>If this profile does not define Content Modules, delete the following diagram, text, and table.</w:t>
      </w:r>
      <w:proofErr w:type="gramEnd"/>
    </w:p>
    <w:p w:rsidR="000D2487" w:rsidRPr="000C06B6" w:rsidRDefault="00207816" w:rsidP="00597DB2">
      <w:pPr>
        <w:pStyle w:val="AuthorInstructions"/>
        <w:rPr>
          <w:sz w:val="16"/>
          <w:szCs w:val="16"/>
        </w:rPr>
      </w:pPr>
      <w:r w:rsidRPr="000C06B6">
        <w:rPr>
          <w:sz w:val="16"/>
          <w:szCs w:val="16"/>
          <w:highlight w:val="lightGray"/>
        </w:rPr>
        <w:t>The recommended</w:t>
      </w:r>
      <w:r w:rsidR="00FA427F" w:rsidRPr="000C06B6">
        <w:rPr>
          <w:sz w:val="16"/>
          <w:szCs w:val="16"/>
          <w:highlight w:val="lightGray"/>
        </w:rPr>
        <w:t xml:space="preserve"> Content Creator/Content Consumer diagram is given below</w:t>
      </w:r>
      <w:r w:rsidR="00887E40" w:rsidRPr="000C06B6">
        <w:rPr>
          <w:sz w:val="16"/>
          <w:szCs w:val="16"/>
          <w:highlight w:val="lightGray"/>
        </w:rPr>
        <w:t xml:space="preserve">. </w:t>
      </w:r>
      <w:r w:rsidR="00FA427F" w:rsidRPr="000C06B6">
        <w:rPr>
          <w:sz w:val="16"/>
          <w:szCs w:val="16"/>
          <w:highlight w:val="lightGray"/>
        </w:rPr>
        <w:t xml:space="preserve">If this is not applicable to this profile, it is up to the </w:t>
      </w:r>
      <w:r w:rsidR="009D125C" w:rsidRPr="000C06B6">
        <w:rPr>
          <w:sz w:val="16"/>
          <w:szCs w:val="16"/>
          <w:highlight w:val="lightGray"/>
        </w:rPr>
        <w:t>author</w:t>
      </w:r>
      <w:r w:rsidR="00FA427F" w:rsidRPr="000C06B6">
        <w:rPr>
          <w:sz w:val="16"/>
          <w:szCs w:val="16"/>
          <w:highlight w:val="lightGray"/>
        </w:rPr>
        <w:t>’s discretion to modify/replace</w:t>
      </w:r>
      <w:r w:rsidR="00887E40" w:rsidRPr="000C06B6">
        <w:rPr>
          <w:sz w:val="16"/>
          <w:szCs w:val="16"/>
          <w:highlight w:val="lightGray"/>
        </w:rPr>
        <w:t>.</w:t>
      </w:r>
      <w:r w:rsidR="00907134" w:rsidRPr="000C06B6">
        <w:rPr>
          <w:sz w:val="16"/>
          <w:szCs w:val="16"/>
          <w:highlight w:val="lightGray"/>
        </w:rPr>
        <w:t xml:space="preserve"> Authors are encouraged to maintain the neutrality of the content modules and incorporate transport by specifying grouping of the actors in the content module with actors from transport transactions</w:t>
      </w:r>
      <w:r w:rsidRPr="000C06B6">
        <w:rPr>
          <w:sz w:val="16"/>
          <w:szCs w:val="16"/>
          <w:highlight w:val="lightGray"/>
        </w:rPr>
        <w:t>.</w:t>
      </w:r>
      <w:r w:rsidR="000D2487" w:rsidRPr="000C06B6">
        <w:rPr>
          <w:sz w:val="16"/>
          <w:szCs w:val="16"/>
          <w:highlight w:val="lightGray"/>
        </w:rPr>
        <w:t>&gt;</w:t>
      </w:r>
    </w:p>
    <w:p w:rsidR="009C10D5" w:rsidRPr="00595923" w:rsidRDefault="009C10D5" w:rsidP="00597DB2">
      <w:pPr>
        <w:pStyle w:val="AuthorInstructions"/>
        <w:rPr>
          <w:sz w:val="16"/>
          <w:szCs w:val="16"/>
          <w:highlight w:val="lightGray"/>
        </w:rPr>
      </w:pPr>
      <w:r w:rsidRPr="00595923">
        <w:rPr>
          <w:sz w:val="16"/>
          <w:szCs w:val="16"/>
          <w:highlight w:val="lightGray"/>
        </w:rPr>
        <w:t>&lt;Note that this table number has to change if this profile describes both transactions and content modules (or there will be two tables entitled X.1</w:t>
      </w:r>
      <w:r w:rsidR="001F6755" w:rsidRPr="00595923">
        <w:rPr>
          <w:sz w:val="16"/>
          <w:szCs w:val="16"/>
          <w:highlight w:val="lightGray"/>
        </w:rPr>
        <w:t>-1</w:t>
      </w:r>
      <w:r w:rsidRPr="00595923">
        <w:rPr>
          <w:sz w:val="16"/>
          <w:szCs w:val="16"/>
          <w:highlight w:val="lightGray"/>
        </w:rPr>
        <w:t>).&gt;</w:t>
      </w:r>
    </w:p>
    <w:p w:rsidR="009C10D5" w:rsidRPr="00595923" w:rsidRDefault="00AF472E" w:rsidP="00597DB2">
      <w:pPr>
        <w:pStyle w:val="AuthorInstructions"/>
        <w:rPr>
          <w:sz w:val="16"/>
          <w:szCs w:val="16"/>
          <w:highlight w:val="lightGray"/>
        </w:rPr>
      </w:pPr>
      <w:r w:rsidRPr="00595923">
        <w:rPr>
          <w:sz w:val="16"/>
          <w:szCs w:val="16"/>
          <w:highlight w:val="lightGray"/>
        </w:rPr>
        <w:t>&lt;Note that the abbreviation in the column “</w:t>
      </w:r>
      <w:r w:rsidR="00472402" w:rsidRPr="00595923">
        <w:rPr>
          <w:sz w:val="16"/>
          <w:szCs w:val="16"/>
          <w:highlight w:val="lightGray"/>
        </w:rPr>
        <w:t>Reference</w:t>
      </w:r>
      <w:r w:rsidR="006514EA" w:rsidRPr="00595923">
        <w:rPr>
          <w:sz w:val="16"/>
          <w:szCs w:val="16"/>
          <w:highlight w:val="lightGray"/>
        </w:rPr>
        <w:t>” the</w:t>
      </w:r>
      <w:r w:rsidRPr="00595923">
        <w:rPr>
          <w:sz w:val="16"/>
          <w:szCs w:val="16"/>
          <w:highlight w:val="lightGray"/>
        </w:rPr>
        <w:t xml:space="preserve"> letter “D” will be incremented for every content module document defined in this profile</w:t>
      </w:r>
      <w:r w:rsidR="00E7532D" w:rsidRPr="00595923">
        <w:rPr>
          <w:sz w:val="16"/>
          <w:szCs w:val="16"/>
          <w:highlight w:val="lightGray"/>
        </w:rPr>
        <w:t xml:space="preserve"> (e.g.,</w:t>
      </w:r>
      <w:r w:rsidR="001F6755" w:rsidRPr="00595923">
        <w:rPr>
          <w:sz w:val="16"/>
          <w:szCs w:val="16"/>
          <w:highlight w:val="lightGray"/>
        </w:rPr>
        <w:t xml:space="preserve"> For example D1, D2</w:t>
      </w:r>
      <w:r w:rsidR="00E7532D" w:rsidRPr="00595923">
        <w:rPr>
          <w:sz w:val="16"/>
          <w:szCs w:val="16"/>
          <w:highlight w:val="lightGray"/>
        </w:rPr>
        <w:t>).</w:t>
      </w:r>
      <w:r w:rsidRPr="00595923">
        <w:rPr>
          <w:sz w:val="16"/>
          <w:szCs w:val="16"/>
          <w:highlight w:val="lightGray"/>
        </w:rPr>
        <w:t>&gt;</w:t>
      </w:r>
    </w:p>
    <w:p w:rsidR="00656A6B" w:rsidRPr="00595923" w:rsidRDefault="00656A6B" w:rsidP="00597DB2">
      <w:pPr>
        <w:pStyle w:val="AuthorInstructions"/>
        <w:rPr>
          <w:sz w:val="16"/>
          <w:szCs w:val="16"/>
        </w:rPr>
      </w:pPr>
      <w:r w:rsidRPr="00595923">
        <w:rPr>
          <w:sz w:val="16"/>
          <w:szCs w:val="16"/>
          <w:highlight w:val="lightGray"/>
        </w:rPr>
        <w:t>&lt;In general, one supplement template will only contain one required content module document, but the example here shows multiple with one optional, just for illustration purposes.&gt;</w:t>
      </w:r>
    </w:p>
    <w:p w:rsidR="009C10D5" w:rsidRPr="003651D9" w:rsidRDefault="009C10D5" w:rsidP="000D2487">
      <w:pPr>
        <w:pStyle w:val="BodyText"/>
      </w:pPr>
    </w:p>
    <w:p w:rsidR="000D2487" w:rsidRPr="00F62328" w:rsidRDefault="000D2487" w:rsidP="00597DB2">
      <w:pPr>
        <w:pStyle w:val="BodyText"/>
        <w:rPr>
          <w:highlight w:val="cyan"/>
        </w:rPr>
      </w:pPr>
    </w:p>
    <w:p w:rsidR="00FF4C4E" w:rsidRPr="003651D9" w:rsidRDefault="00FF4C4E" w:rsidP="00503AE1">
      <w:pPr>
        <w:pStyle w:val="Heading3"/>
        <w:numPr>
          <w:ilvl w:val="0"/>
          <w:numId w:val="0"/>
        </w:numPr>
        <w:rPr>
          <w:bCs/>
          <w:noProof w:val="0"/>
        </w:rPr>
      </w:pPr>
      <w:bookmarkStart w:id="87"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87"/>
    </w:p>
    <w:p w:rsidR="0038429E" w:rsidRPr="005C6995" w:rsidRDefault="002D5B69" w:rsidP="005C6995">
      <w:pPr>
        <w:pStyle w:val="BodyText"/>
        <w:rPr>
          <w:sz w:val="16"/>
          <w:szCs w:val="16"/>
          <w:highlight w:val="lightGray"/>
        </w:rPr>
      </w:pPr>
      <w:r w:rsidRPr="005C6995">
        <w:rPr>
          <w:sz w:val="16"/>
          <w:szCs w:val="16"/>
          <w:highlight w:val="lightGray"/>
        </w:rPr>
        <w:t>Most requirements are documented in Transactions (Volume 2) and Content Modules (Volume 3). This section documents any additional requirements on profile’s actors.</w:t>
      </w:r>
    </w:p>
    <w:p w:rsidR="0038429E" w:rsidRPr="005C6995" w:rsidRDefault="0038429E" w:rsidP="00597DB2">
      <w:pPr>
        <w:pStyle w:val="AuthorInstructions"/>
        <w:rPr>
          <w:sz w:val="16"/>
          <w:szCs w:val="16"/>
          <w:highlight w:val="lightGray"/>
        </w:rPr>
      </w:pPr>
      <w:r w:rsidRPr="005C6995">
        <w:rPr>
          <w:sz w:val="16"/>
          <w:szCs w:val="16"/>
          <w:highlight w:val="lightGray"/>
        </w:rPr>
        <w:t xml:space="preserve">&lt;Do not repeat the definitions of the Actors that are maintained in the TF General Introduction Appendix </w:t>
      </w:r>
      <w:proofErr w:type="gramStart"/>
      <w:r w:rsidRPr="005C6995">
        <w:rPr>
          <w:sz w:val="16"/>
          <w:szCs w:val="16"/>
          <w:highlight w:val="lightGray"/>
        </w:rPr>
        <w:t>A</w:t>
      </w:r>
      <w:proofErr w:type="gramEnd"/>
      <w:r w:rsidRPr="005C6995">
        <w:rPr>
          <w:sz w:val="16"/>
          <w:szCs w:val="16"/>
          <w:highlight w:val="lightGray"/>
        </w:rPr>
        <w:t xml:space="preserve"> (Actor Definitions). Include text in this section to describe the Actor in the context of this Profile.&gt;</w:t>
      </w:r>
    </w:p>
    <w:p w:rsidR="003A09FE" w:rsidRPr="005C6995" w:rsidRDefault="003A09FE" w:rsidP="00597DB2">
      <w:pPr>
        <w:pStyle w:val="AuthorInstructions"/>
        <w:rPr>
          <w:sz w:val="16"/>
          <w:szCs w:val="16"/>
          <w:highlight w:val="lightGray"/>
        </w:rPr>
      </w:pPr>
      <w:r w:rsidRPr="005C6995">
        <w:rPr>
          <w:sz w:val="16"/>
          <w:szCs w:val="16"/>
          <w:highlight w:val="lightGray"/>
        </w:rPr>
        <w:t>&lt;This section is empty unless there is a need for specific descriptions or requirements</w:t>
      </w:r>
      <w:r w:rsidR="00F0665F" w:rsidRPr="005C6995">
        <w:rPr>
          <w:sz w:val="16"/>
          <w:szCs w:val="16"/>
          <w:highlight w:val="lightGray"/>
        </w:rPr>
        <w:t xml:space="preserve">. </w:t>
      </w:r>
      <w:r w:rsidRPr="005C6995">
        <w:rPr>
          <w:sz w:val="16"/>
          <w:szCs w:val="16"/>
          <w:highlight w:val="lightGray"/>
        </w:rPr>
        <w:t>Actors without additional requirements or elaborate descriptions need not be listed here.&gt;</w:t>
      </w:r>
    </w:p>
    <w:p w:rsidR="00ED0083" w:rsidRPr="005C6995" w:rsidRDefault="006A4160" w:rsidP="00597DB2">
      <w:pPr>
        <w:pStyle w:val="AuthorInstructions"/>
        <w:rPr>
          <w:sz w:val="16"/>
          <w:szCs w:val="16"/>
          <w:highlight w:val="lightGray"/>
        </w:rPr>
      </w:pPr>
      <w:r w:rsidRPr="005C6995">
        <w:rPr>
          <w:sz w:val="16"/>
          <w:szCs w:val="16"/>
          <w:highlight w:val="lightGray"/>
        </w:rPr>
        <w:t>&lt;</w:t>
      </w:r>
      <w:r w:rsidR="00ED0083" w:rsidRPr="005C6995">
        <w:rPr>
          <w:sz w:val="16"/>
          <w:szCs w:val="16"/>
          <w:highlight w:val="lightGray"/>
        </w:rPr>
        <w:t xml:space="preserve">If this is a Workflow Profile the sequence of transactions often require data from an inbound transaction to be carried forward to subsequent transactions </w:t>
      </w:r>
      <w:r w:rsidR="00F0665F" w:rsidRPr="005C6995">
        <w:rPr>
          <w:sz w:val="16"/>
          <w:szCs w:val="16"/>
          <w:highlight w:val="lightGray"/>
        </w:rPr>
        <w:t xml:space="preserve">. </w:t>
      </w:r>
      <w:r w:rsidR="00ED0083" w:rsidRPr="005C6995">
        <w:rPr>
          <w:sz w:val="16"/>
          <w:szCs w:val="16"/>
          <w:highlight w:val="lightGray"/>
        </w:rPr>
        <w:t>Individual transactions, which are designed to be reusable, do not define this data mapping and it must be documented here</w:t>
      </w:r>
      <w:r w:rsidR="00F0665F" w:rsidRPr="005C6995">
        <w:rPr>
          <w:sz w:val="16"/>
          <w:szCs w:val="16"/>
          <w:highlight w:val="lightGray"/>
        </w:rPr>
        <w:t xml:space="preserve">. </w:t>
      </w:r>
      <w:r w:rsidR="00ED0083" w:rsidRPr="005C6995">
        <w:rPr>
          <w:sz w:val="16"/>
          <w:szCs w:val="16"/>
          <w:highlight w:val="lightGray"/>
        </w:rPr>
        <w:t>If this is a long technical mapping, consider including this mat</w:t>
      </w:r>
      <w:r w:rsidRPr="005C6995">
        <w:rPr>
          <w:sz w:val="16"/>
          <w:szCs w:val="16"/>
          <w:highlight w:val="lightGray"/>
        </w:rPr>
        <w:t>erial in an appendix to Volume 2</w:t>
      </w:r>
      <w:r w:rsidR="00F0665F" w:rsidRPr="005C6995">
        <w:rPr>
          <w:sz w:val="16"/>
          <w:szCs w:val="16"/>
          <w:highlight w:val="lightGray"/>
        </w:rPr>
        <w:t xml:space="preserve">. </w:t>
      </w:r>
      <w:r w:rsidRPr="005C6995">
        <w:rPr>
          <w:sz w:val="16"/>
          <w:szCs w:val="16"/>
          <w:highlight w:val="lightGray"/>
        </w:rPr>
        <w:t>For an example, see Radiology Scheduled Workflow RAD TF-2: Appendix A.&gt;</w:t>
      </w:r>
    </w:p>
    <w:p w:rsidR="009D0CDF" w:rsidRPr="005C6995" w:rsidRDefault="009D0CDF" w:rsidP="009D0CDF">
      <w:pPr>
        <w:pStyle w:val="AuthorInstructions"/>
        <w:rPr>
          <w:sz w:val="16"/>
          <w:szCs w:val="16"/>
          <w:highlight w:val="lightGray"/>
        </w:rPr>
      </w:pPr>
      <w:r w:rsidRPr="005C6995">
        <w:rPr>
          <w:sz w:val="16"/>
          <w:szCs w:val="16"/>
          <w:highlight w:val="lightGray"/>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9D0CDF" w:rsidRPr="005C6995" w:rsidRDefault="009D0CDF" w:rsidP="009D0CDF">
      <w:pPr>
        <w:pStyle w:val="AuthorInstructions"/>
        <w:rPr>
          <w:sz w:val="16"/>
          <w:szCs w:val="16"/>
        </w:rPr>
      </w:pPr>
      <w:r w:rsidRPr="005C6995">
        <w:rPr>
          <w:sz w:val="16"/>
          <w:szCs w:val="16"/>
          <w:highlight w:val="lightGray"/>
        </w:rPr>
        <w:t>&lt;Note that for content modules, bindings to other transport or workflow modules are referenced in the Required Actor Groupings section below. &gt;</w:t>
      </w:r>
    </w:p>
    <w:p w:rsidR="009D0CDF" w:rsidRPr="003651D9" w:rsidRDefault="009D0CDF" w:rsidP="009D0CDF">
      <w:pPr>
        <w:pStyle w:val="Heading4"/>
        <w:numPr>
          <w:ilvl w:val="0"/>
          <w:numId w:val="0"/>
        </w:numPr>
        <w:rPr>
          <w:noProof w:val="0"/>
        </w:rPr>
      </w:pPr>
      <w:bookmarkStart w:id="88" w:name="_Toc345074653"/>
      <w:r w:rsidRPr="003651D9">
        <w:rPr>
          <w:noProof w:val="0"/>
        </w:rPr>
        <w:t xml:space="preserve">X.1.1.1 </w:t>
      </w:r>
      <w:bookmarkEnd w:id="88"/>
      <w:r w:rsidR="005C6995">
        <w:t>Reconciliation Agent</w:t>
      </w:r>
    </w:p>
    <w:p w:rsidR="009D0CDF" w:rsidRPr="005C6995" w:rsidRDefault="009D0CDF" w:rsidP="009D0CDF">
      <w:pPr>
        <w:pStyle w:val="AuthorInstructions"/>
        <w:rPr>
          <w:sz w:val="16"/>
          <w:szCs w:val="16"/>
          <w:highlight w:val="lightGray"/>
        </w:rPr>
      </w:pPr>
      <w:r w:rsidRPr="005C6995">
        <w:rPr>
          <w:sz w:val="16"/>
          <w:szCs w:val="16"/>
          <w:highlight w:val="lightGray"/>
        </w:rPr>
        <w:t>&lt;If the summary description of the actor in Appendix A is insufficient to understand its role in this Profile, elaborate here.&gt;</w:t>
      </w:r>
    </w:p>
    <w:p w:rsidR="003A09FE" w:rsidRDefault="009D0CDF" w:rsidP="00665A0A">
      <w:pPr>
        <w:pStyle w:val="AuthorInstructions"/>
        <w:rPr>
          <w:sz w:val="16"/>
          <w:szCs w:val="16"/>
        </w:rPr>
      </w:pPr>
      <w:r w:rsidRPr="005C6995">
        <w:rPr>
          <w:sz w:val="16"/>
          <w:szCs w:val="16"/>
          <w:highlight w:val="lightGray"/>
        </w:rPr>
        <w: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t>
      </w:r>
    </w:p>
    <w:p w:rsidR="005C6995" w:rsidRDefault="005C6995" w:rsidP="005C6995">
      <w:r>
        <w:lastRenderedPageBreak/>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rsidR="005C6995" w:rsidRDefault="005C6995" w:rsidP="005C6995">
      <w:pPr>
        <w:numPr>
          <w:ilvl w:val="0"/>
          <w:numId w:val="27"/>
        </w:numPr>
      </w:pPr>
      <w:r>
        <w:t xml:space="preserve">It </w:t>
      </w:r>
      <w:r w:rsidRPr="008F1149">
        <w:rPr>
          <w:smallCaps/>
        </w:rPr>
        <w:t>shall</w:t>
      </w:r>
      <w:r>
        <w:t xml:space="preserve"> present the demographics used </w:t>
      </w:r>
      <w:ins w:id="89" w:author="Emma" w:date="2014-04-27T19:03:00Z">
        <w:r w:rsidR="0004665C">
          <w:t xml:space="preserve">to </w:t>
        </w:r>
      </w:ins>
      <w:r>
        <w:t>identify the patient provided by each separate source of clinical information to the end user.</w:t>
      </w:r>
    </w:p>
    <w:p w:rsidR="005C6995" w:rsidRDefault="005C6995" w:rsidP="005C6995">
      <w:pPr>
        <w:numPr>
          <w:ilvl w:val="0"/>
          <w:numId w:val="27"/>
        </w:numPr>
      </w:pPr>
      <w:r>
        <w:t xml:space="preserve">It </w:t>
      </w:r>
      <w:r w:rsidRPr="008F1149">
        <w:rPr>
          <w:smallCaps/>
        </w:rPr>
        <w:t>shall</w:t>
      </w:r>
      <w:r>
        <w:t xml:space="preserve"> highlight inconsistencies found during the automated reconciliation process and provides the clinician with mechanisms to adjust or correct the input.</w:t>
      </w:r>
    </w:p>
    <w:p w:rsidR="005C6995" w:rsidRDefault="005C6995" w:rsidP="005C6995">
      <w:pPr>
        <w:numPr>
          <w:ilvl w:val="0"/>
          <w:numId w:val="27"/>
        </w:numPr>
      </w:pPr>
      <w:r>
        <w:t xml:space="preserve">It </w:t>
      </w:r>
      <w:r w:rsidRPr="008F1149">
        <w:rPr>
          <w:smallCaps/>
        </w:rPr>
        <w:t>shall</w:t>
      </w:r>
      <w:r>
        <w:t xml:space="preserve"> provide a mechanism for a clinician to add new information to the reconciled results.</w:t>
      </w:r>
    </w:p>
    <w:p w:rsidR="005C6995" w:rsidRPr="0096353B" w:rsidRDefault="005C6995" w:rsidP="005C6995">
      <w:pPr>
        <w:numPr>
          <w:ilvl w:val="0"/>
          <w:numId w:val="27"/>
        </w:numPr>
      </w:pPr>
      <w:r>
        <w:t xml:space="preserve">It </w:t>
      </w:r>
      <w:r w:rsidRPr="008F1149">
        <w:rPr>
          <w:smallCaps/>
        </w:rPr>
        <w:t>shall</w:t>
      </w:r>
      <w:r>
        <w:t xml:space="preserve"> authenticate the clinician prior to storage of the reconciled data (this step may be combined with other authentication steps used to finalize the record).</w:t>
      </w:r>
    </w:p>
    <w:p w:rsidR="005C6995" w:rsidRDefault="005C6995" w:rsidP="005C6995">
      <w:pPr>
        <w:pStyle w:val="BodyText"/>
        <w:numPr>
          <w:ilvl w:val="0"/>
          <w:numId w:val="27"/>
        </w:numPr>
      </w:pPr>
      <w:r>
        <w:t xml:space="preserve">It </w:t>
      </w:r>
      <w:r w:rsidRPr="008F1149">
        <w:rPr>
          <w:smallCaps/>
        </w:rPr>
        <w:t>shall</w:t>
      </w:r>
      <w:r>
        <w:t xml:space="preserve"> store the resulting data for future use by other actors as described below.</w:t>
      </w:r>
    </w:p>
    <w:p w:rsidR="005C6995" w:rsidRPr="005C6995" w:rsidRDefault="005C6995" w:rsidP="00665A0A">
      <w:pPr>
        <w:pStyle w:val="AuthorInstructions"/>
        <w:rPr>
          <w:sz w:val="16"/>
          <w:szCs w:val="16"/>
        </w:rPr>
      </w:pPr>
    </w:p>
    <w:p w:rsidR="00503AE1" w:rsidRDefault="00503AE1" w:rsidP="0038429E">
      <w:pPr>
        <w:pStyle w:val="Heading4"/>
        <w:numPr>
          <w:ilvl w:val="0"/>
          <w:numId w:val="0"/>
        </w:numPr>
      </w:pPr>
      <w:bookmarkStart w:id="90" w:name="_Toc345074654"/>
      <w:r w:rsidRPr="003651D9">
        <w:rPr>
          <w:noProof w:val="0"/>
        </w:rPr>
        <w:t xml:space="preserve">X.1.1.2 </w:t>
      </w:r>
      <w:bookmarkEnd w:id="90"/>
      <w:r w:rsidR="005C6995">
        <w:t>Content Consumer</w:t>
      </w:r>
    </w:p>
    <w:p w:rsidR="005C6995" w:rsidRPr="008959BD" w:rsidRDefault="005C6995" w:rsidP="005C6995">
      <w:pPr>
        <w:pStyle w:val="BodyText"/>
      </w:pPr>
      <w:r>
        <w:t xml:space="preserve">The Content Consumer actor in this profile is similar to content consumers defined in other IHE profiles.  It has one requirement, which is that it must be able to consume </w:t>
      </w:r>
      <w:r w:rsidR="0016337B">
        <w:t xml:space="preserve">clinical </w:t>
      </w:r>
      <w:r>
        <w:t xml:space="preserve">content </w:t>
      </w:r>
      <w:r w:rsidR="0016337B">
        <w:t>and providers a</w:t>
      </w:r>
      <w:r>
        <w:t>s defined in the PCC Technical Framework.</w:t>
      </w:r>
    </w:p>
    <w:p w:rsidR="005C6995" w:rsidRPr="008F1149" w:rsidRDefault="005C6995" w:rsidP="005C6995">
      <w:pPr>
        <w:pStyle w:val="BodyText"/>
        <w:numPr>
          <w:ilvl w:val="0"/>
          <w:numId w:val="28"/>
        </w:numPr>
      </w:pPr>
      <w:r>
        <w:t xml:space="preserve">The Content Consumer actor </w:t>
      </w:r>
      <w:r w:rsidRPr="008959BD">
        <w:rPr>
          <w:smallCaps/>
        </w:rPr>
        <w:t>shall</w:t>
      </w:r>
      <w:r>
        <w:t xml:space="preserve"> implement a content profile supporting a Medical Summary as defined in PCC TF-2:6.3.1.2 Medical Summary.</w:t>
      </w:r>
    </w:p>
    <w:p w:rsidR="005C6995" w:rsidRDefault="005C6995" w:rsidP="005C6995">
      <w:pPr>
        <w:pStyle w:val="Heading4"/>
        <w:numPr>
          <w:ilvl w:val="0"/>
          <w:numId w:val="0"/>
        </w:numPr>
      </w:pPr>
      <w:r>
        <w:rPr>
          <w:noProof w:val="0"/>
        </w:rPr>
        <w:t>X.1.1.3</w:t>
      </w:r>
      <w:r w:rsidRPr="003651D9">
        <w:rPr>
          <w:noProof w:val="0"/>
        </w:rPr>
        <w:t xml:space="preserve"> </w:t>
      </w:r>
      <w:r>
        <w:t xml:space="preserve">Content </w:t>
      </w:r>
      <w:commentRangeStart w:id="91"/>
      <w:r>
        <w:t>Creator</w:t>
      </w:r>
      <w:commentRangeEnd w:id="91"/>
      <w:r w:rsidR="00916570">
        <w:rPr>
          <w:rStyle w:val="CommentReference"/>
          <w:rFonts w:ascii="Times New Roman" w:hAnsi="Times New Roman"/>
          <w:b w:val="0"/>
          <w:noProof w:val="0"/>
          <w:kern w:val="0"/>
        </w:rPr>
        <w:commentReference w:id="91"/>
      </w:r>
    </w:p>
    <w:p w:rsidR="00916570" w:rsidRPr="008959BD" w:rsidRDefault="00916570" w:rsidP="00916570">
      <w:pPr>
        <w:pStyle w:val="BodyText"/>
      </w:pPr>
      <w:bookmarkStart w:id="92" w:name="_Toc345074655"/>
      <w:r>
        <w:t xml:space="preserve">The Content Creator actor in this profile is similar to content creators defined in other IHE profiles.  It has one requirement, which is that it must be able to create content containing </w:t>
      </w:r>
      <w:ins w:id="93" w:author="Emma" w:date="2014-04-27T19:07:00Z">
        <w:r w:rsidR="007D2AA1">
          <w:t>common observations, diagnostic results, problems and allergies, medications, immunizations or professional s</w:t>
        </w:r>
        <w:r w:rsidR="007D2AA1" w:rsidRPr="00622299">
          <w:t>ervices</w:t>
        </w:r>
        <w:r w:rsidR="007D2AA1" w:rsidDel="0004665C">
          <w:t xml:space="preserve"> </w:t>
        </w:r>
      </w:ins>
      <w:r>
        <w:t>as defined in the PCC Technical Framework.  This actor should support the Reconciliation Content Option.</w:t>
      </w:r>
    </w:p>
    <w:p w:rsidR="00916570" w:rsidRDefault="00916570" w:rsidP="00916570">
      <w:pPr>
        <w:pStyle w:val="BodyText"/>
        <w:numPr>
          <w:ilvl w:val="0"/>
          <w:numId w:val="29"/>
        </w:numPr>
      </w:pPr>
      <w:r>
        <w:t xml:space="preserve">The Content Creator actor </w:t>
      </w:r>
      <w:r w:rsidRPr="008959BD">
        <w:rPr>
          <w:smallCaps/>
        </w:rPr>
        <w:t>shall</w:t>
      </w:r>
      <w:r>
        <w:t xml:space="preserve"> create content conforming to a profile supporting a Medical Summary as defined in PCC TF-2:6.3.1.2 Medical Summary.</w:t>
      </w:r>
    </w:p>
    <w:p w:rsidR="00916570" w:rsidRPr="008F1149" w:rsidRDefault="00916570" w:rsidP="00916570">
      <w:pPr>
        <w:pStyle w:val="BodyText"/>
        <w:numPr>
          <w:ilvl w:val="0"/>
          <w:numId w:val="29"/>
        </w:numPr>
      </w:pPr>
      <w:r>
        <w:t xml:space="preserve">The Content Creator actor </w:t>
      </w:r>
      <w:r w:rsidRPr="00A24EC7">
        <w:rPr>
          <w:smallCaps/>
        </w:rPr>
        <w:t>should</w:t>
      </w:r>
      <w:r>
        <w:t xml:space="preserve"> support the Reconciliation Content Option.</w:t>
      </w:r>
    </w:p>
    <w:p w:rsidR="005C6995" w:rsidRDefault="005C6995" w:rsidP="00003636">
      <w:pPr>
        <w:pStyle w:val="Heading4"/>
        <w:numPr>
          <w:ilvl w:val="0"/>
          <w:numId w:val="0"/>
        </w:numPr>
        <w:ind w:left="360"/>
        <w:rPr>
          <w:noProof w:val="0"/>
        </w:rPr>
      </w:pPr>
      <w:r>
        <w:rPr>
          <w:noProof w:val="0"/>
        </w:rPr>
        <w:t xml:space="preserve">X.1.1.4 Clinical Data </w:t>
      </w:r>
      <w:commentRangeStart w:id="94"/>
      <w:r>
        <w:rPr>
          <w:noProof w:val="0"/>
        </w:rPr>
        <w:t>Source</w:t>
      </w:r>
      <w:commentRangeEnd w:id="94"/>
      <w:r w:rsidR="00916570">
        <w:rPr>
          <w:rStyle w:val="CommentReference"/>
          <w:rFonts w:ascii="Times New Roman" w:hAnsi="Times New Roman"/>
          <w:b w:val="0"/>
          <w:noProof w:val="0"/>
          <w:kern w:val="0"/>
        </w:rPr>
        <w:commentReference w:id="94"/>
      </w:r>
    </w:p>
    <w:p w:rsidR="005C6995" w:rsidRPr="008959BD" w:rsidRDefault="00916570" w:rsidP="005C6995">
      <w:pPr>
        <w:pStyle w:val="BodyText"/>
      </w:pPr>
      <w:r>
        <w:t xml:space="preserve">The Clinical Data Source actor in this profile is an implementation of the Clinical Data Source actor in the QED profiles.  It has the additional requirement that it must be able to create content containing </w:t>
      </w:r>
      <w:ins w:id="95" w:author="Emma" w:date="2014-04-27T19:07:00Z">
        <w:r w:rsidR="0004665C">
          <w:t>common observations, diagnostic results, problems and allergies, medications, immunizations or professional s</w:t>
        </w:r>
        <w:r w:rsidR="0004665C" w:rsidRPr="00622299">
          <w:t>ervices</w:t>
        </w:r>
        <w:r w:rsidR="0004665C" w:rsidDel="0004665C">
          <w:t xml:space="preserve"> </w:t>
        </w:r>
      </w:ins>
      <w:r>
        <w:t>as defined in the Query for Existing Data profile. This actor should support the Reconciliation Content Option</w:t>
      </w:r>
      <w:proofErr w:type="gramStart"/>
      <w:r>
        <w:t>.</w:t>
      </w:r>
      <w:r w:rsidR="005C6995">
        <w:t>.</w:t>
      </w:r>
      <w:proofErr w:type="gramEnd"/>
    </w:p>
    <w:p w:rsidR="005C6995" w:rsidRDefault="005C6995" w:rsidP="00916570">
      <w:pPr>
        <w:pStyle w:val="BodyText"/>
        <w:numPr>
          <w:ilvl w:val="0"/>
          <w:numId w:val="112"/>
        </w:numPr>
      </w:pPr>
      <w:r>
        <w:lastRenderedPageBreak/>
        <w:t xml:space="preserve">The Clinical Data Source </w:t>
      </w:r>
      <w:r w:rsidRPr="006B385C">
        <w:rPr>
          <w:smallCaps/>
        </w:rPr>
        <w:t>shall</w:t>
      </w:r>
      <w:r>
        <w:t xml:space="preserve"> </w:t>
      </w:r>
      <w:proofErr w:type="gramStart"/>
      <w:r>
        <w:t>implement</w:t>
      </w:r>
      <w:proofErr w:type="gramEnd"/>
      <w:r>
        <w:t xml:space="preserve"> either the </w:t>
      </w:r>
      <w:ins w:id="96" w:author="Emma" w:date="2014-02-12T07:24:00Z">
        <w:r w:rsidR="00DE0336">
          <w:t>Common Observations, Diagnostic Results, Problems and Allergies, Medications, Immunizations, Professional S</w:t>
        </w:r>
        <w:r w:rsidR="00DE0336" w:rsidRPr="00622299">
          <w:t>ervices</w:t>
        </w:r>
        <w:r w:rsidR="00DE0336">
          <w:t xml:space="preserve"> options described in QED: 3.4</w:t>
        </w:r>
      </w:ins>
      <w:r w:rsidR="00916570">
        <w:t xml:space="preserve"> or both. </w:t>
      </w:r>
    </w:p>
    <w:p w:rsidR="00916570" w:rsidRDefault="00916570" w:rsidP="00916570">
      <w:pPr>
        <w:pStyle w:val="BodyText"/>
        <w:numPr>
          <w:ilvl w:val="0"/>
          <w:numId w:val="112"/>
        </w:numPr>
        <w:rPr>
          <w:ins w:id="97" w:author="Emma" w:date="2014-02-12T07:21:00Z"/>
        </w:rPr>
      </w:pPr>
      <w:r>
        <w:t xml:space="preserve">The Clinical Data Source </w:t>
      </w:r>
      <w:r w:rsidRPr="00A24EC7">
        <w:rPr>
          <w:smallCaps/>
        </w:rPr>
        <w:t>should</w:t>
      </w:r>
      <w:r>
        <w:t xml:space="preserve"> </w:t>
      </w:r>
      <w:proofErr w:type="gramStart"/>
      <w:r>
        <w:t>support</w:t>
      </w:r>
      <w:proofErr w:type="gramEnd"/>
      <w:r>
        <w:t xml:space="preserve"> the Reconciliation Content Option.</w:t>
      </w:r>
    </w:p>
    <w:p w:rsidR="005C6995" w:rsidRDefault="00003636" w:rsidP="00003636">
      <w:pPr>
        <w:pStyle w:val="Heading4"/>
        <w:numPr>
          <w:ilvl w:val="0"/>
          <w:numId w:val="0"/>
        </w:numPr>
        <w:ind w:left="864" w:hanging="864"/>
      </w:pPr>
      <w:r>
        <w:t>X.1.1.5 Clinical Data Consumer</w:t>
      </w:r>
    </w:p>
    <w:p w:rsidR="005C6995" w:rsidRPr="008959BD" w:rsidRDefault="005C6995" w:rsidP="005C6995">
      <w:pPr>
        <w:pStyle w:val="BodyText"/>
      </w:pPr>
      <w:r>
        <w:t xml:space="preserve">The Clinical Data Consumer actor in this profile is an implementation of the Clinical Data Consumer actor in the QED profile.  It has the additional requirement that it must be able to query for content containing </w:t>
      </w:r>
      <w:ins w:id="98" w:author="Emma" w:date="2014-04-27T19:06:00Z">
        <w:r w:rsidR="0004665C">
          <w:t>common observations, diagnostic results, problems and allergies, medications, immunizations or professional s</w:t>
        </w:r>
        <w:r w:rsidR="0004665C" w:rsidRPr="00622299">
          <w:t>ervices</w:t>
        </w:r>
        <w:r w:rsidR="0004665C" w:rsidDel="0004665C">
          <w:t xml:space="preserve"> </w:t>
        </w:r>
      </w:ins>
      <w:del w:id="99" w:author="Emma" w:date="2014-04-27T19:06:00Z">
        <w:r w:rsidDel="0004665C">
          <w:delText xml:space="preserve">problems, medications or allergies </w:delText>
        </w:r>
      </w:del>
      <w:r>
        <w:t>as defined in the Query for Existing Data profile.</w:t>
      </w:r>
    </w:p>
    <w:p w:rsidR="005C6995" w:rsidRPr="0096353B" w:rsidRDefault="005C6995" w:rsidP="005C6995">
      <w:pPr>
        <w:pStyle w:val="BodyText"/>
        <w:numPr>
          <w:ilvl w:val="0"/>
          <w:numId w:val="31"/>
        </w:numPr>
      </w:pPr>
      <w:r>
        <w:t xml:space="preserve">The Clinical Data Consumer </w:t>
      </w:r>
      <w:r w:rsidRPr="006B385C">
        <w:rPr>
          <w:smallCaps/>
        </w:rPr>
        <w:t>shall</w:t>
      </w:r>
      <w:r>
        <w:t xml:space="preserve"> implement either the </w:t>
      </w:r>
      <w:ins w:id="100" w:author="Emma" w:date="2014-02-12T07:24:00Z">
        <w:r w:rsidR="00DE0336">
          <w:t>Common Observations, Diagnostic Results, Problems and Allergies, Medications, Immunizations, Professional S</w:t>
        </w:r>
        <w:r w:rsidR="00DE0336" w:rsidRPr="00622299">
          <w:t>ervices</w:t>
        </w:r>
        <w:r w:rsidR="00DE0336">
          <w:t xml:space="preserve"> options described in QED: 3.4</w:t>
        </w:r>
      </w:ins>
      <w:del w:id="101" w:author="Emma" w:date="2014-02-12T07:24:00Z">
        <w:r w:rsidDel="00DE0336">
          <w:delText>Problems and Allergies Option described in QED: 3.4.2 or the Medications Option described in QED:3.4.4 or both</w:delText>
        </w:r>
      </w:del>
    </w:p>
    <w:p w:rsidR="00003636" w:rsidRPr="00FB2671" w:rsidRDefault="00003636" w:rsidP="00003636">
      <w:pPr>
        <w:pStyle w:val="Heading3"/>
        <w:numPr>
          <w:ilvl w:val="0"/>
          <w:numId w:val="0"/>
        </w:numPr>
        <w:ind w:left="864" w:hanging="864"/>
      </w:pPr>
      <w:r w:rsidRPr="00FB2671">
        <w:t>X.1.2 Content Modules</w:t>
      </w:r>
    </w:p>
    <w:p w:rsidR="00003636" w:rsidRPr="00062F19" w:rsidRDefault="00003636" w:rsidP="00003636">
      <w:pPr>
        <w:pStyle w:val="BodyText"/>
        <w:rPr>
          <w:sz w:val="16"/>
          <w:szCs w:val="16"/>
          <w:highlight w:val="lightGray"/>
        </w:rPr>
      </w:pPr>
      <w:r w:rsidRPr="00062F19">
        <w:rPr>
          <w:sz w:val="16"/>
          <w:szCs w:val="16"/>
          <w:highlight w:val="lightGray"/>
        </w:rPr>
        <w:t>Table X.1.2-1 lists the content module(s) defined in the RECON Profile. To claim support with this profile, an actor shall support all required content modules (labeled “R”) and may support optional content modules (labeled “O”).</w:t>
      </w:r>
    </w:p>
    <w:p w:rsidR="00003636" w:rsidRPr="00850CFB" w:rsidRDefault="00003636" w:rsidP="00003636">
      <w:pPr>
        <w:pStyle w:val="TableTitle"/>
      </w:pPr>
      <w:r w:rsidRPr="00FB2671">
        <w:t>Table X.1.2-1: RECON Summary Content Modules</w:t>
      </w:r>
    </w:p>
    <w:tbl>
      <w:tblPr>
        <w:tblW w:w="5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530"/>
        <w:gridCol w:w="2430"/>
      </w:tblGrid>
      <w:tr w:rsidR="009771C0" w:rsidRPr="00850CFB" w:rsidTr="009771C0">
        <w:trPr>
          <w:cantSplit/>
          <w:tblHeader/>
          <w:jc w:val="center"/>
        </w:trPr>
        <w:tc>
          <w:tcPr>
            <w:tcW w:w="1980" w:type="dxa"/>
            <w:shd w:val="pct15" w:color="auto" w:fill="FFFFFF"/>
          </w:tcPr>
          <w:p w:rsidR="009771C0" w:rsidRPr="00850CFB" w:rsidRDefault="009771C0" w:rsidP="00DE0648">
            <w:pPr>
              <w:pStyle w:val="TableEntryHeader"/>
            </w:pPr>
            <w:r w:rsidRPr="00850CFB">
              <w:t>Content Modules</w:t>
            </w:r>
          </w:p>
        </w:tc>
        <w:tc>
          <w:tcPr>
            <w:tcW w:w="1530" w:type="dxa"/>
            <w:shd w:val="pct15" w:color="auto" w:fill="FFFFFF"/>
          </w:tcPr>
          <w:p w:rsidR="009771C0" w:rsidRPr="00850CFB" w:rsidRDefault="009771C0" w:rsidP="00DE0648">
            <w:pPr>
              <w:pStyle w:val="TableEntryHeader"/>
            </w:pPr>
            <w:r w:rsidRPr="00850CFB">
              <w:t>Optionality</w:t>
            </w:r>
          </w:p>
        </w:tc>
        <w:tc>
          <w:tcPr>
            <w:tcW w:w="2430" w:type="dxa"/>
            <w:shd w:val="pct15" w:color="auto" w:fill="FFFFFF"/>
          </w:tcPr>
          <w:p w:rsidR="009771C0" w:rsidRPr="00850CFB" w:rsidRDefault="009771C0" w:rsidP="00DE0648">
            <w:pPr>
              <w:pStyle w:val="TableEntryHeader"/>
            </w:pPr>
            <w:r w:rsidRPr="00850CFB">
              <w:t>PCC Template ID</w:t>
            </w:r>
          </w:p>
        </w:tc>
      </w:tr>
      <w:tr w:rsidR="009771C0" w:rsidRPr="00850CFB" w:rsidTr="009771C0">
        <w:trPr>
          <w:cantSplit/>
          <w:tblHeader/>
          <w:jc w:val="center"/>
        </w:trPr>
        <w:tc>
          <w:tcPr>
            <w:tcW w:w="1980" w:type="dxa"/>
            <w:shd w:val="clear" w:color="auto" w:fill="auto"/>
          </w:tcPr>
          <w:p w:rsidR="009771C0" w:rsidRDefault="009771C0" w:rsidP="00FB2671">
            <w:pPr>
              <w:pStyle w:val="TableEntry"/>
              <w:jc w:val="center"/>
              <w:rPr>
                <w:ins w:id="102" w:author="Emma" w:date="2014-01-24T13:23:00Z"/>
              </w:rPr>
            </w:pPr>
            <w:r>
              <w:t>Reconciliation act</w:t>
            </w:r>
          </w:p>
          <w:p w:rsidR="009771C0" w:rsidRPr="008635A1" w:rsidRDefault="009771C0" w:rsidP="00FB2671">
            <w:pPr>
              <w:pStyle w:val="TableEntryHeader"/>
              <w:rPr>
                <w:rFonts w:ascii="Times New Roman" w:hAnsi="Times New Roman"/>
                <w:b w:val="0"/>
                <w:sz w:val="18"/>
                <w:szCs w:val="18"/>
              </w:rPr>
            </w:pPr>
          </w:p>
        </w:tc>
        <w:tc>
          <w:tcPr>
            <w:tcW w:w="1530" w:type="dxa"/>
            <w:shd w:val="clear" w:color="auto" w:fill="auto"/>
          </w:tcPr>
          <w:p w:rsidR="009771C0" w:rsidRPr="00D37795" w:rsidRDefault="009771C0" w:rsidP="00FB2671">
            <w:pPr>
              <w:pStyle w:val="TableEntryHeader"/>
              <w:rPr>
                <w:rFonts w:ascii="Times New Roman" w:hAnsi="Times New Roman"/>
                <w:b w:val="0"/>
                <w:sz w:val="18"/>
                <w:szCs w:val="18"/>
              </w:rPr>
            </w:pPr>
            <w:ins w:id="103" w:author="Emma" w:date="2014-01-24T13:24:00Z">
              <w:r w:rsidRPr="00D37795">
                <w:rPr>
                  <w:b w:val="0"/>
                </w:rPr>
                <w:t>R</w:t>
              </w:r>
            </w:ins>
            <w:r w:rsidRPr="00D37795">
              <w:rPr>
                <w:b w:val="0"/>
                <w:vertAlign w:val="superscript"/>
              </w:rPr>
              <w:t xml:space="preserve"> See Note 1</w:t>
            </w:r>
          </w:p>
        </w:tc>
        <w:tc>
          <w:tcPr>
            <w:tcW w:w="2430" w:type="dxa"/>
            <w:shd w:val="clear" w:color="auto" w:fill="auto"/>
          </w:tcPr>
          <w:p w:rsidR="009771C0" w:rsidRPr="00FB2671" w:rsidRDefault="00FB2671" w:rsidP="00FB2671">
            <w:pPr>
              <w:pStyle w:val="TableEntryHeader"/>
              <w:rPr>
                <w:rFonts w:ascii="Times New Roman" w:hAnsi="Times New Roman"/>
                <w:b w:val="0"/>
                <w:sz w:val="18"/>
                <w:szCs w:val="18"/>
              </w:rPr>
            </w:pPr>
            <w:r w:rsidRPr="00FB2671">
              <w:rPr>
                <w:rStyle w:val="InlineXML"/>
                <w:rFonts w:ascii="Times New Roman" w:eastAsia="?l?r ??’c" w:hAnsi="Times New Roman" w:cs="Times New Roman"/>
                <w:b w:val="0"/>
                <w:sz w:val="18"/>
                <w:szCs w:val="18"/>
              </w:rPr>
              <w:t>1.3.6.1.4.1.19376.1.5.3.1.1.24.3.1</w:t>
            </w:r>
          </w:p>
        </w:tc>
      </w:tr>
      <w:tr w:rsidR="009771C0" w:rsidRPr="00850CFB" w:rsidTr="009771C0">
        <w:trPr>
          <w:cantSplit/>
          <w:tblHeader/>
          <w:jc w:val="center"/>
        </w:trPr>
        <w:tc>
          <w:tcPr>
            <w:tcW w:w="1980" w:type="dxa"/>
            <w:shd w:val="clear" w:color="auto" w:fill="auto"/>
          </w:tcPr>
          <w:p w:rsidR="009771C0" w:rsidRPr="004C0D7A" w:rsidRDefault="009771C0" w:rsidP="00FB2671">
            <w:pPr>
              <w:pStyle w:val="TableEntryHeader"/>
              <w:rPr>
                <w:rFonts w:ascii="Times New Roman" w:hAnsi="Times New Roman"/>
                <w:b w:val="0"/>
                <w:sz w:val="18"/>
                <w:szCs w:val="18"/>
              </w:rPr>
            </w:pPr>
            <w:r>
              <w:rPr>
                <w:rFonts w:ascii="Times New Roman" w:hAnsi="Times New Roman"/>
                <w:b w:val="0"/>
                <w:sz w:val="18"/>
                <w:szCs w:val="18"/>
              </w:rPr>
              <w:t>Reconciliat</w:t>
            </w:r>
            <w:r w:rsidR="00FB2671">
              <w:rPr>
                <w:rFonts w:ascii="Times New Roman" w:hAnsi="Times New Roman"/>
                <w:b w:val="0"/>
                <w:sz w:val="18"/>
                <w:szCs w:val="18"/>
              </w:rPr>
              <w:t>i</w:t>
            </w:r>
            <w:r>
              <w:rPr>
                <w:rFonts w:ascii="Times New Roman" w:hAnsi="Times New Roman"/>
                <w:b w:val="0"/>
                <w:sz w:val="18"/>
                <w:szCs w:val="18"/>
              </w:rPr>
              <w:t>on clinical data source</w:t>
            </w:r>
          </w:p>
        </w:tc>
        <w:tc>
          <w:tcPr>
            <w:tcW w:w="1530" w:type="dxa"/>
            <w:shd w:val="clear" w:color="auto" w:fill="auto"/>
          </w:tcPr>
          <w:p w:rsidR="009771C0" w:rsidRPr="00D37795" w:rsidRDefault="009771C0" w:rsidP="00FB2671">
            <w:pPr>
              <w:pStyle w:val="TableEntryHeader"/>
              <w:rPr>
                <w:rFonts w:ascii="Times New Roman" w:hAnsi="Times New Roman"/>
                <w:b w:val="0"/>
                <w:sz w:val="18"/>
                <w:szCs w:val="18"/>
              </w:rPr>
            </w:pPr>
            <w:ins w:id="104" w:author="Emma" w:date="2014-01-24T13:24:00Z">
              <w:r w:rsidRPr="00D37795">
                <w:rPr>
                  <w:b w:val="0"/>
                </w:rPr>
                <w:t>R</w:t>
              </w:r>
            </w:ins>
            <w:r w:rsidRPr="00D37795">
              <w:rPr>
                <w:b w:val="0"/>
                <w:vertAlign w:val="superscript"/>
              </w:rPr>
              <w:t xml:space="preserve"> See Note 1</w:t>
            </w:r>
          </w:p>
        </w:tc>
        <w:tc>
          <w:tcPr>
            <w:tcW w:w="2430" w:type="dxa"/>
            <w:shd w:val="clear" w:color="auto" w:fill="auto"/>
          </w:tcPr>
          <w:p w:rsidR="009771C0" w:rsidRPr="00FB2671" w:rsidRDefault="00FB2671" w:rsidP="00FB2671">
            <w:pPr>
              <w:pStyle w:val="TableEntryHeader"/>
              <w:rPr>
                <w:rFonts w:ascii="Times New Roman" w:hAnsi="Times New Roman"/>
                <w:b w:val="0"/>
                <w:sz w:val="18"/>
                <w:szCs w:val="18"/>
              </w:rPr>
            </w:pPr>
            <w:r w:rsidRPr="00FB2671">
              <w:rPr>
                <w:rStyle w:val="InlineXML"/>
                <w:rFonts w:ascii="Times New Roman" w:eastAsia="?l?r ??’c" w:hAnsi="Times New Roman" w:cs="Times New Roman"/>
                <w:b w:val="0"/>
                <w:sz w:val="18"/>
                <w:szCs w:val="18"/>
              </w:rPr>
              <w:t>1.3.6.1.4.1.19376.1.5.3.1.1.24.3.3</w:t>
            </w:r>
          </w:p>
        </w:tc>
      </w:tr>
      <w:tr w:rsidR="009771C0" w:rsidRPr="00850CFB" w:rsidTr="009771C0">
        <w:trPr>
          <w:cantSplit/>
          <w:tblHeader/>
          <w:jc w:val="center"/>
        </w:trPr>
        <w:tc>
          <w:tcPr>
            <w:tcW w:w="1980" w:type="dxa"/>
            <w:shd w:val="clear" w:color="auto" w:fill="auto"/>
          </w:tcPr>
          <w:p w:rsidR="009771C0" w:rsidRPr="004C0D7A" w:rsidRDefault="009771C0" w:rsidP="00FB2671">
            <w:pPr>
              <w:pStyle w:val="TableEntryHeader"/>
              <w:rPr>
                <w:rFonts w:ascii="Times New Roman" w:hAnsi="Times New Roman"/>
                <w:b w:val="0"/>
                <w:sz w:val="18"/>
                <w:szCs w:val="18"/>
              </w:rPr>
            </w:pPr>
            <w:r>
              <w:rPr>
                <w:rFonts w:ascii="Times New Roman" w:hAnsi="Times New Roman"/>
                <w:b w:val="0"/>
                <w:sz w:val="18"/>
                <w:szCs w:val="18"/>
              </w:rPr>
              <w:t>Recon</w:t>
            </w:r>
            <w:r w:rsidR="00FB2671">
              <w:rPr>
                <w:rFonts w:ascii="Times New Roman" w:hAnsi="Times New Roman"/>
                <w:b w:val="0"/>
                <w:sz w:val="18"/>
                <w:szCs w:val="18"/>
              </w:rPr>
              <w:t>ciliation</w:t>
            </w:r>
            <w:r>
              <w:rPr>
                <w:rFonts w:ascii="Times New Roman" w:hAnsi="Times New Roman"/>
                <w:b w:val="0"/>
                <w:sz w:val="18"/>
                <w:szCs w:val="18"/>
              </w:rPr>
              <w:t xml:space="preserve"> performer</w:t>
            </w:r>
          </w:p>
        </w:tc>
        <w:tc>
          <w:tcPr>
            <w:tcW w:w="1530" w:type="dxa"/>
            <w:shd w:val="clear" w:color="auto" w:fill="auto"/>
          </w:tcPr>
          <w:p w:rsidR="009771C0" w:rsidRPr="00D37795" w:rsidRDefault="009771C0" w:rsidP="00FB2671">
            <w:pPr>
              <w:pStyle w:val="TableEntryHeader"/>
              <w:rPr>
                <w:rFonts w:ascii="Times New Roman" w:hAnsi="Times New Roman"/>
                <w:b w:val="0"/>
                <w:sz w:val="18"/>
                <w:szCs w:val="18"/>
              </w:rPr>
            </w:pPr>
            <w:ins w:id="105" w:author="Emma" w:date="2014-01-24T13:24:00Z">
              <w:r w:rsidRPr="00D37795">
                <w:rPr>
                  <w:b w:val="0"/>
                </w:rPr>
                <w:t>R</w:t>
              </w:r>
            </w:ins>
            <w:r w:rsidRPr="00D37795">
              <w:rPr>
                <w:b w:val="0"/>
                <w:vertAlign w:val="superscript"/>
              </w:rPr>
              <w:t xml:space="preserve"> See Note 1</w:t>
            </w:r>
          </w:p>
        </w:tc>
        <w:tc>
          <w:tcPr>
            <w:tcW w:w="2430" w:type="dxa"/>
            <w:shd w:val="clear" w:color="auto" w:fill="auto"/>
          </w:tcPr>
          <w:p w:rsidR="009771C0" w:rsidRPr="00FB2671" w:rsidRDefault="00FB2671" w:rsidP="00FB2671">
            <w:pPr>
              <w:pStyle w:val="TableEntryHeader"/>
              <w:rPr>
                <w:rFonts w:ascii="Times New Roman" w:hAnsi="Times New Roman"/>
                <w:b w:val="0"/>
                <w:sz w:val="18"/>
                <w:szCs w:val="18"/>
              </w:rPr>
            </w:pPr>
            <w:r w:rsidRPr="00FB2671">
              <w:rPr>
                <w:rStyle w:val="InlineXML"/>
                <w:rFonts w:ascii="Times New Roman" w:eastAsia="?l?r ??’c" w:hAnsi="Times New Roman" w:cs="Times New Roman"/>
                <w:b w:val="0"/>
                <w:sz w:val="18"/>
                <w:szCs w:val="18"/>
              </w:rPr>
              <w:t>1.3.6.1.4.1.19376.1.5.3.1.1.24.3.5.1</w:t>
            </w:r>
          </w:p>
        </w:tc>
      </w:tr>
    </w:tbl>
    <w:p w:rsidR="00CF0C03" w:rsidRDefault="00CF0C03" w:rsidP="00CF0C03">
      <w:pPr>
        <w:pStyle w:val="Note"/>
        <w:rPr>
          <w:i/>
          <w:iCs/>
        </w:rPr>
      </w:pPr>
      <w:r w:rsidRPr="003651D9">
        <w:t xml:space="preserve">Note 1: </w:t>
      </w:r>
      <w:r w:rsidRPr="00114F0A">
        <w:rPr>
          <w:iCs/>
        </w:rPr>
        <w:t>At least one of the list Content Modules shall be implemented for reconciliation Agent</w:t>
      </w:r>
    </w:p>
    <w:p w:rsidR="00114F0A" w:rsidRPr="00114F0A" w:rsidRDefault="00114F0A" w:rsidP="00114F0A">
      <w:pPr>
        <w:pStyle w:val="Note"/>
        <w:rPr>
          <w:i/>
          <w:iCs/>
        </w:rPr>
      </w:pPr>
    </w:p>
    <w:p w:rsidR="00CF283F" w:rsidRPr="003651D9" w:rsidRDefault="005C6995" w:rsidP="00303E20">
      <w:pPr>
        <w:pStyle w:val="Heading2"/>
        <w:numPr>
          <w:ilvl w:val="0"/>
          <w:numId w:val="0"/>
        </w:numPr>
        <w:rPr>
          <w:noProof w:val="0"/>
        </w:rPr>
      </w:pPr>
      <w:r>
        <w:rPr>
          <w:noProof w:val="0"/>
        </w:rPr>
        <w:t xml:space="preserve">X.2 </w:t>
      </w:r>
      <w:r w:rsidR="002B2F1E">
        <w:rPr>
          <w:noProof w:val="0"/>
        </w:rPr>
        <w:t>RECON</w:t>
      </w:r>
      <w:r w:rsidR="00104BE6" w:rsidRPr="003651D9">
        <w:rPr>
          <w:noProof w:val="0"/>
        </w:rPr>
        <w:t xml:space="preserve"> Actor</w:t>
      </w:r>
      <w:r w:rsidR="00CF283F" w:rsidRPr="003651D9">
        <w:rPr>
          <w:noProof w:val="0"/>
        </w:rPr>
        <w:t xml:space="preserve"> Options</w:t>
      </w:r>
      <w:bookmarkEnd w:id="92"/>
    </w:p>
    <w:p w:rsidR="00255821" w:rsidRPr="005C6995" w:rsidRDefault="003A09FE" w:rsidP="00597DB2">
      <w:pPr>
        <w:pStyle w:val="AuthorInstructions"/>
        <w:rPr>
          <w:sz w:val="16"/>
          <w:szCs w:val="16"/>
        </w:rPr>
      </w:pPr>
      <w:r w:rsidRPr="005C6995">
        <w:rPr>
          <w:sz w:val="16"/>
          <w:szCs w:val="16"/>
        </w:rPr>
        <w:t>&lt;Modify the following Table listing the actors in this profile, the options available for each, and references to sections that state requirements for compliance to each Option</w:t>
      </w:r>
      <w:r w:rsidR="00F0665F" w:rsidRPr="005C6995">
        <w:rPr>
          <w:sz w:val="16"/>
          <w:szCs w:val="16"/>
        </w:rPr>
        <w:t xml:space="preserve">. </w:t>
      </w:r>
      <w:proofErr w:type="gramStart"/>
      <w:r w:rsidRPr="005C6995">
        <w:rPr>
          <w:sz w:val="16"/>
          <w:szCs w:val="16"/>
        </w:rPr>
        <w:t>For actors with no options, state “No options defined” in the Options column.</w:t>
      </w:r>
      <w:r w:rsidR="00255821" w:rsidRPr="005C6995">
        <w:rPr>
          <w:sz w:val="16"/>
          <w:szCs w:val="16"/>
        </w:rPr>
        <w:t>&gt;</w:t>
      </w:r>
      <w:proofErr w:type="gramEnd"/>
    </w:p>
    <w:p w:rsidR="001E206E" w:rsidRPr="005C6995" w:rsidRDefault="001E206E" w:rsidP="00597DB2">
      <w:pPr>
        <w:pStyle w:val="AuthorInstructions"/>
        <w:rPr>
          <w:sz w:val="16"/>
          <w:szCs w:val="16"/>
        </w:rPr>
      </w:pPr>
      <w:r w:rsidRPr="005C6995">
        <w:rPr>
          <w:sz w:val="16"/>
          <w:szCs w:val="16"/>
        </w:rPr>
        <w:t xml:space="preserve">&lt;Note: </w:t>
      </w:r>
      <w:r w:rsidR="00665A0A" w:rsidRPr="005C6995">
        <w:rPr>
          <w:sz w:val="16"/>
          <w:szCs w:val="16"/>
        </w:rPr>
        <w:t>Options are directly carried over to the Integration</w:t>
      </w:r>
      <w:r w:rsidRPr="005C6995">
        <w:rPr>
          <w:sz w:val="16"/>
          <w:szCs w:val="16"/>
        </w:rPr>
        <w:t xml:space="preserve"> Statements which are published</w:t>
      </w:r>
      <w:r w:rsidR="00665A0A" w:rsidRPr="005C6995">
        <w:rPr>
          <w:sz w:val="16"/>
          <w:szCs w:val="16"/>
        </w:rPr>
        <w:t xml:space="preserve"> by vendors for review by buyers. Too many options can be confusing for readers.</w:t>
      </w:r>
      <w:r w:rsidRPr="005C6995">
        <w:rPr>
          <w:sz w:val="16"/>
          <w:szCs w:val="16"/>
        </w:rPr>
        <w:t>&gt;</w:t>
      </w:r>
    </w:p>
    <w:p w:rsidR="003A09FE" w:rsidRPr="005C6995" w:rsidRDefault="00255821" w:rsidP="00597DB2">
      <w:pPr>
        <w:pStyle w:val="AuthorInstructions"/>
        <w:rPr>
          <w:sz w:val="16"/>
          <w:szCs w:val="16"/>
        </w:rPr>
      </w:pPr>
      <w:r w:rsidRPr="005C6995">
        <w:rPr>
          <w:sz w:val="16"/>
          <w:szCs w:val="16"/>
        </w:rPr>
        <w:t>&lt;</w:t>
      </w:r>
      <w:r w:rsidR="00F82F74" w:rsidRPr="005C6995">
        <w:rPr>
          <w:sz w:val="16"/>
          <w:szCs w:val="16"/>
        </w:rPr>
        <w:t xml:space="preserve"> Try to </w:t>
      </w:r>
      <w:r w:rsidR="00F82F74" w:rsidRPr="005C6995">
        <w:rPr>
          <w:b/>
          <w:sz w:val="16"/>
          <w:szCs w:val="16"/>
          <w:u w:val="single"/>
        </w:rPr>
        <w:t>minimize</w:t>
      </w:r>
      <w:r w:rsidR="00F82F74" w:rsidRPr="005C6995">
        <w:rPr>
          <w:sz w:val="16"/>
          <w:szCs w:val="16"/>
        </w:rPr>
        <w:t xml:space="preserve"> options for Actors and only use if necessary.</w:t>
      </w:r>
      <w:r w:rsidR="003A09FE" w:rsidRPr="005C6995">
        <w:rPr>
          <w:sz w:val="16"/>
          <w:szCs w:val="16"/>
        </w:rPr>
        <w:t>&gt;</w:t>
      </w:r>
    </w:p>
    <w:p w:rsidR="009C10D5" w:rsidRPr="005C6995" w:rsidRDefault="009C10D5" w:rsidP="00597DB2">
      <w:pPr>
        <w:pStyle w:val="AuthorInstructions"/>
        <w:rPr>
          <w:sz w:val="16"/>
          <w:szCs w:val="16"/>
        </w:rPr>
      </w:pPr>
      <w:r w:rsidRPr="005C6995">
        <w:rPr>
          <w:sz w:val="16"/>
          <w:szCs w:val="16"/>
        </w:rPr>
        <w:t>&lt;</w:t>
      </w:r>
      <w:r w:rsidR="00665A0A" w:rsidRPr="005C6995">
        <w:rPr>
          <w:sz w:val="16"/>
          <w:szCs w:val="16"/>
        </w:rPr>
        <w:t>Several options for Content</w:t>
      </w:r>
      <w:r w:rsidRPr="005C6995">
        <w:rPr>
          <w:sz w:val="16"/>
          <w:szCs w:val="16"/>
        </w:rPr>
        <w:t xml:space="preserve"> </w:t>
      </w:r>
      <w:r w:rsidR="00665A0A" w:rsidRPr="005C6995">
        <w:rPr>
          <w:sz w:val="16"/>
          <w:szCs w:val="16"/>
        </w:rPr>
        <w:t>Consumers are</w:t>
      </w:r>
      <w:r w:rsidRPr="005C6995">
        <w:rPr>
          <w:sz w:val="16"/>
          <w:szCs w:val="16"/>
        </w:rPr>
        <w:t xml:space="preserve"> defined in PCC TF-2 section </w:t>
      </w:r>
      <w:r w:rsidR="00A174B6" w:rsidRPr="005C6995">
        <w:rPr>
          <w:sz w:val="16"/>
          <w:szCs w:val="16"/>
        </w:rPr>
        <w:t>3.1.1-3.1</w:t>
      </w:r>
      <w:r w:rsidR="00E8520F" w:rsidRPr="005C6995">
        <w:rPr>
          <w:sz w:val="16"/>
          <w:szCs w:val="16"/>
        </w:rPr>
        <w:t>.4</w:t>
      </w:r>
      <w:r w:rsidR="00887E40" w:rsidRPr="005C6995">
        <w:rPr>
          <w:sz w:val="16"/>
          <w:szCs w:val="16"/>
        </w:rPr>
        <w:t xml:space="preserve">. </w:t>
      </w:r>
      <w:r w:rsidR="001E206E" w:rsidRPr="005C6995">
        <w:rPr>
          <w:sz w:val="16"/>
          <w:szCs w:val="16"/>
        </w:rPr>
        <w:t xml:space="preserve">It is recommended that these </w:t>
      </w:r>
      <w:r w:rsidRPr="005C6995">
        <w:rPr>
          <w:sz w:val="16"/>
          <w:szCs w:val="16"/>
        </w:rPr>
        <w:t xml:space="preserve">options </w:t>
      </w:r>
      <w:r w:rsidR="001E206E" w:rsidRPr="005C6995">
        <w:rPr>
          <w:sz w:val="16"/>
          <w:szCs w:val="16"/>
        </w:rPr>
        <w:t>are</w:t>
      </w:r>
      <w:r w:rsidRPr="005C6995">
        <w:rPr>
          <w:sz w:val="16"/>
          <w:szCs w:val="16"/>
        </w:rPr>
        <w:t xml:space="preserve"> reused for content module definition</w:t>
      </w:r>
      <w:r w:rsidR="001E206E" w:rsidRPr="005C6995">
        <w:rPr>
          <w:sz w:val="16"/>
          <w:szCs w:val="16"/>
        </w:rPr>
        <w:t>s</w:t>
      </w:r>
      <w:r w:rsidRPr="005C6995">
        <w:rPr>
          <w:sz w:val="16"/>
          <w:szCs w:val="16"/>
        </w:rPr>
        <w:t>, but read the option definitions thoroughly to be certain that they apply</w:t>
      </w:r>
      <w:r w:rsidR="00887E40" w:rsidRPr="005C6995">
        <w:rPr>
          <w:sz w:val="16"/>
          <w:szCs w:val="16"/>
        </w:rPr>
        <w:t xml:space="preserve">. </w:t>
      </w:r>
      <w:r w:rsidRPr="005C6995">
        <w:rPr>
          <w:sz w:val="16"/>
          <w:szCs w:val="16"/>
        </w:rPr>
        <w:t xml:space="preserve">If they do apply in their entirety, you will need to define a </w:t>
      </w:r>
      <w:r w:rsidR="00665A0A" w:rsidRPr="005C6995">
        <w:rPr>
          <w:sz w:val="16"/>
          <w:szCs w:val="16"/>
        </w:rPr>
        <w:t>corresponding o</w:t>
      </w:r>
      <w:r w:rsidRPr="005C6995">
        <w:rPr>
          <w:sz w:val="16"/>
          <w:szCs w:val="16"/>
        </w:rPr>
        <w:t>ption in this profile</w:t>
      </w:r>
      <w:r w:rsidR="00887E40" w:rsidRPr="005C6995">
        <w:rPr>
          <w:sz w:val="16"/>
          <w:szCs w:val="16"/>
        </w:rPr>
        <w:t xml:space="preserve">. </w:t>
      </w:r>
      <w:r w:rsidR="00863C8B" w:rsidRPr="005C6995">
        <w:rPr>
          <w:sz w:val="16"/>
          <w:szCs w:val="16"/>
        </w:rPr>
        <w:t>The recommended naming convention for a similar, but different, option is, for example, “View Option - &lt;profile acronym&gt;, etc</w:t>
      </w:r>
      <w:r w:rsidR="00665A0A" w:rsidRPr="005C6995">
        <w:rPr>
          <w:sz w:val="16"/>
          <w:szCs w:val="16"/>
        </w:rPr>
        <w:t>.</w:t>
      </w:r>
      <w:r w:rsidR="00863C8B" w:rsidRPr="005C6995">
        <w:rPr>
          <w:sz w:val="16"/>
          <w:szCs w:val="16"/>
        </w:rPr>
        <w:t>, “View Option – CIRC”.</w:t>
      </w:r>
      <w:r w:rsidRPr="005C6995">
        <w:rPr>
          <w:sz w:val="16"/>
          <w:szCs w:val="16"/>
        </w:rPr>
        <w:t>&gt;</w:t>
      </w:r>
    </w:p>
    <w:p w:rsidR="00CF283F" w:rsidRPr="003651D9" w:rsidRDefault="00916570" w:rsidP="008E0275">
      <w:pPr>
        <w:pStyle w:val="BodyText"/>
      </w:pPr>
      <w:r>
        <w:rPr>
          <w:noProof/>
        </w:rPr>
        <w:t xml:space="preserve">Options that may be selected for this Profile are listed in the table </w:t>
      </w:r>
      <w:r w:rsidR="00CF283F" w:rsidRPr="003651D9">
        <w:t>X.2-1</w:t>
      </w:r>
      <w:r w:rsidRPr="00916570">
        <w:rPr>
          <w:noProof/>
        </w:rPr>
        <w:t xml:space="preserve"> </w:t>
      </w:r>
      <w:r>
        <w:rPr>
          <w:noProof/>
        </w:rPr>
        <w:t>along with the Actors to which they apply.</w:t>
      </w:r>
      <w:r w:rsidR="00F0665F" w:rsidRPr="003651D9">
        <w:t xml:space="preserve"> </w:t>
      </w:r>
      <w:r w:rsidR="00CF283F" w:rsidRPr="003651D9">
        <w:t>Dependencies between options when applicable are specified in notes.</w:t>
      </w:r>
    </w:p>
    <w:p w:rsidR="006514EA" w:rsidRPr="003651D9" w:rsidRDefault="006514EA" w:rsidP="008E0275">
      <w:pPr>
        <w:pStyle w:val="BodyText"/>
      </w:pPr>
    </w:p>
    <w:p w:rsidR="00CF283F" w:rsidRPr="003651D9" w:rsidRDefault="00CF283F" w:rsidP="00C56183">
      <w:pPr>
        <w:pStyle w:val="TableTitle"/>
      </w:pPr>
      <w:r w:rsidRPr="003651D9">
        <w:lastRenderedPageBreak/>
        <w:t>Table X.2-1</w:t>
      </w:r>
      <w:r w:rsidR="00701B3A" w:rsidRPr="003651D9">
        <w:t xml:space="preserve">: </w:t>
      </w:r>
      <w:r w:rsidR="002B2F1E">
        <w:t>RECON</w:t>
      </w:r>
      <w:r w:rsidR="002B2F1E" w:rsidRPr="003651D9">
        <w:t xml:space="preserve">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BB76BC">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DE0336" w:rsidRDefault="00787B2D" w:rsidP="00AD069D">
            <w:pPr>
              <w:pStyle w:val="TableEntryHeader"/>
              <w:rPr>
                <w:rFonts w:ascii="Times New Roman" w:hAnsi="Times New Roman"/>
                <w:b w:val="0"/>
                <w:i/>
                <w:sz w:val="16"/>
                <w:szCs w:val="16"/>
                <w:rPrChange w:id="106" w:author="Emma" w:date="2014-02-12T07:25:00Z">
                  <w:rPr>
                    <w:rFonts w:ascii="Times New Roman" w:hAnsi="Times New Roman"/>
                    <w:b w:val="0"/>
                    <w:i/>
                  </w:rPr>
                </w:rPrChange>
              </w:rPr>
            </w:pPr>
            <w:r w:rsidRPr="00DE0336">
              <w:rPr>
                <w:rFonts w:ascii="Times New Roman" w:hAnsi="Times New Roman"/>
                <w:b w:val="0"/>
                <w:i/>
                <w:sz w:val="16"/>
                <w:szCs w:val="16"/>
                <w:rPrChange w:id="107" w:author="Emma" w:date="2014-02-12T07:25:00Z">
                  <w:rPr>
                    <w:rFonts w:ascii="Times New Roman" w:hAnsi="Times New Roman"/>
                    <w:b w:val="0"/>
                    <w:i/>
                  </w:rPr>
                </w:rPrChange>
              </w:rPr>
              <w:t>&lt;either reference TF-3 or the applicable X.2.x subsection below table&gt;</w:t>
            </w:r>
          </w:p>
        </w:tc>
      </w:tr>
      <w:tr w:rsidR="00D634BA" w:rsidRPr="003651D9" w:rsidTr="00BB76BC">
        <w:trPr>
          <w:cantSplit/>
          <w:trHeight w:val="332"/>
          <w:jc w:val="center"/>
        </w:trPr>
        <w:tc>
          <w:tcPr>
            <w:tcW w:w="2891" w:type="dxa"/>
          </w:tcPr>
          <w:p w:rsidR="00D634BA" w:rsidRPr="003651D9" w:rsidRDefault="00D634BA" w:rsidP="00663624">
            <w:pPr>
              <w:pStyle w:val="TableEntry"/>
            </w:pPr>
            <w:r w:rsidRPr="00304278">
              <w:t>Reconciliation Agent</w:t>
            </w:r>
          </w:p>
        </w:tc>
        <w:tc>
          <w:tcPr>
            <w:tcW w:w="3130" w:type="dxa"/>
          </w:tcPr>
          <w:p w:rsidR="00D634BA" w:rsidRPr="003651D9" w:rsidRDefault="00D634BA" w:rsidP="002C0E9E">
            <w:pPr>
              <w:pStyle w:val="TableEntry"/>
              <w:jc w:val="center"/>
            </w:pPr>
            <w:r>
              <w:rPr>
                <w:i/>
              </w:rPr>
              <w:t>Clinical Data Option</w:t>
            </w:r>
          </w:p>
        </w:tc>
        <w:tc>
          <w:tcPr>
            <w:tcW w:w="3438" w:type="dxa"/>
          </w:tcPr>
          <w:p w:rsidR="00D634BA" w:rsidRPr="003651D9" w:rsidRDefault="00D634BA" w:rsidP="002C0E9E">
            <w:pPr>
              <w:pStyle w:val="TableEntry"/>
              <w:jc w:val="center"/>
            </w:pPr>
            <w:commentRangeStart w:id="108"/>
            <w:r>
              <w:rPr>
                <w:lang w:val="es-ES"/>
              </w:rPr>
              <w:t>PCC TF-1:X.4.1</w:t>
            </w:r>
            <w:commentRangeEnd w:id="108"/>
            <w:r>
              <w:rPr>
                <w:rStyle w:val="CommentReference"/>
              </w:rPr>
              <w:commentReference w:id="108"/>
            </w:r>
          </w:p>
        </w:tc>
      </w:tr>
      <w:tr w:rsidR="00991D63" w:rsidRPr="003651D9" w:rsidTr="00BB76BC">
        <w:trPr>
          <w:cantSplit/>
          <w:trHeight w:val="233"/>
          <w:jc w:val="center"/>
        </w:trPr>
        <w:tc>
          <w:tcPr>
            <w:tcW w:w="2891" w:type="dxa"/>
          </w:tcPr>
          <w:p w:rsidR="00991D63" w:rsidRPr="003651D9" w:rsidRDefault="00BB5FD1" w:rsidP="00663624">
            <w:pPr>
              <w:pStyle w:val="TableEntry"/>
            </w:pPr>
            <w:r>
              <w:t>Content Creator</w:t>
            </w:r>
          </w:p>
        </w:tc>
        <w:tc>
          <w:tcPr>
            <w:tcW w:w="3130" w:type="dxa"/>
          </w:tcPr>
          <w:p w:rsidR="00991D63" w:rsidRPr="003651D9" w:rsidRDefault="002C0E9E" w:rsidP="002C0E9E">
            <w:pPr>
              <w:pStyle w:val="TableEntry"/>
              <w:jc w:val="center"/>
            </w:pPr>
            <w:r>
              <w:rPr>
                <w:i/>
              </w:rPr>
              <w:t>Reconciliation</w:t>
            </w:r>
            <w:r w:rsidR="00916570">
              <w:rPr>
                <w:i/>
              </w:rPr>
              <w:t xml:space="preserve"> Content Option</w:t>
            </w:r>
          </w:p>
        </w:tc>
        <w:tc>
          <w:tcPr>
            <w:tcW w:w="3438" w:type="dxa"/>
          </w:tcPr>
          <w:p w:rsidR="00991D63" w:rsidRPr="003651D9" w:rsidRDefault="002C0E9E" w:rsidP="002C0E9E">
            <w:pPr>
              <w:pStyle w:val="TableEntry"/>
              <w:jc w:val="center"/>
            </w:pPr>
            <w:r>
              <w:rPr>
                <w:lang w:val="es-ES"/>
              </w:rPr>
              <w:t>PCC TF-1:X.4.2</w:t>
            </w:r>
          </w:p>
        </w:tc>
      </w:tr>
      <w:tr w:rsidR="005C6995" w:rsidRPr="003651D9" w:rsidTr="00BB76BC">
        <w:trPr>
          <w:cantSplit/>
          <w:trHeight w:val="233"/>
          <w:jc w:val="center"/>
        </w:trPr>
        <w:tc>
          <w:tcPr>
            <w:tcW w:w="2891" w:type="dxa"/>
          </w:tcPr>
          <w:p w:rsidR="005C6995" w:rsidRPr="003651D9" w:rsidRDefault="00BB5FD1" w:rsidP="00663624">
            <w:pPr>
              <w:pStyle w:val="TableEntry"/>
            </w:pPr>
            <w:r>
              <w:t>Content Consumer</w:t>
            </w:r>
          </w:p>
        </w:tc>
        <w:tc>
          <w:tcPr>
            <w:tcW w:w="3130" w:type="dxa"/>
          </w:tcPr>
          <w:p w:rsidR="005C6995" w:rsidRPr="003651D9" w:rsidRDefault="00BB5FD1" w:rsidP="002C0E9E">
            <w:pPr>
              <w:pStyle w:val="TableEntry"/>
              <w:jc w:val="center"/>
            </w:pPr>
            <w:r>
              <w:rPr>
                <w:i/>
              </w:rPr>
              <w:t>None</w:t>
            </w:r>
          </w:p>
        </w:tc>
        <w:tc>
          <w:tcPr>
            <w:tcW w:w="3438" w:type="dxa"/>
          </w:tcPr>
          <w:p w:rsidR="005C6995" w:rsidRPr="003651D9" w:rsidRDefault="00BB5FD1" w:rsidP="002C0E9E">
            <w:pPr>
              <w:pStyle w:val="TableEntry"/>
              <w:jc w:val="center"/>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Source</w:t>
            </w:r>
          </w:p>
        </w:tc>
        <w:tc>
          <w:tcPr>
            <w:tcW w:w="3130" w:type="dxa"/>
          </w:tcPr>
          <w:p w:rsidR="00BB5FD1" w:rsidRPr="003651D9" w:rsidRDefault="002C0E9E" w:rsidP="002C0E9E">
            <w:pPr>
              <w:pStyle w:val="TableEntry"/>
              <w:jc w:val="center"/>
            </w:pPr>
            <w:r>
              <w:rPr>
                <w:i/>
              </w:rPr>
              <w:t>Reconciliation Content Option</w:t>
            </w:r>
          </w:p>
        </w:tc>
        <w:tc>
          <w:tcPr>
            <w:tcW w:w="3438" w:type="dxa"/>
          </w:tcPr>
          <w:p w:rsidR="00BB5FD1" w:rsidRPr="003651D9" w:rsidRDefault="002C0E9E" w:rsidP="002C0E9E">
            <w:pPr>
              <w:pStyle w:val="TableEntry"/>
              <w:jc w:val="center"/>
            </w:pPr>
            <w:r>
              <w:rPr>
                <w:lang w:val="es-ES"/>
              </w:rPr>
              <w:t>PCC TF-1:X.4.2</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Consumer</w:t>
            </w:r>
          </w:p>
        </w:tc>
        <w:tc>
          <w:tcPr>
            <w:tcW w:w="3130" w:type="dxa"/>
          </w:tcPr>
          <w:p w:rsidR="00BB5FD1" w:rsidRPr="003651D9" w:rsidRDefault="00BB5FD1" w:rsidP="002C0E9E">
            <w:pPr>
              <w:pStyle w:val="TableEntry"/>
              <w:jc w:val="center"/>
            </w:pPr>
            <w:r>
              <w:rPr>
                <w:i/>
              </w:rPr>
              <w:t>None</w:t>
            </w:r>
          </w:p>
        </w:tc>
        <w:tc>
          <w:tcPr>
            <w:tcW w:w="3438" w:type="dxa"/>
          </w:tcPr>
          <w:p w:rsidR="00BB5FD1" w:rsidRPr="003651D9" w:rsidRDefault="00BB5FD1" w:rsidP="002C0E9E">
            <w:pPr>
              <w:pStyle w:val="TableEntry"/>
              <w:jc w:val="center"/>
            </w:pPr>
            <w:r>
              <w:rPr>
                <w:lang w:val="es-ES"/>
              </w:rPr>
              <w:t>N/A</w:t>
            </w:r>
          </w:p>
        </w:tc>
      </w:tr>
    </w:tbl>
    <w:p w:rsidR="009D6A32" w:rsidRPr="003651D9" w:rsidRDefault="00DA1854" w:rsidP="00597DB2">
      <w:pPr>
        <w:pStyle w:val="Note"/>
      </w:pPr>
      <w:r w:rsidRPr="00BB5FD1">
        <w:rPr>
          <w:highlight w:val="lightGray"/>
        </w:rPr>
        <w:t>Note:</w:t>
      </w:r>
      <w:r w:rsidR="000C5467" w:rsidRPr="00BB5FD1">
        <w:rPr>
          <w:highlight w:val="lightGray"/>
        </w:rPr>
        <w:t xml:space="preserve"> </w:t>
      </w:r>
      <w:r w:rsidRPr="00BB5FD1">
        <w:rPr>
          <w:i/>
          <w:iCs/>
          <w:highlight w:val="lightGray"/>
        </w:rPr>
        <w:t xml:space="preserve">&lt;Conditional or required options must be described in this </w:t>
      </w:r>
      <w:r w:rsidR="004C10B4" w:rsidRPr="00BB5FD1">
        <w:rPr>
          <w:i/>
          <w:iCs/>
          <w:highlight w:val="lightGray"/>
        </w:rPr>
        <w:t xml:space="preserve">SHORT </w:t>
      </w:r>
      <w:r w:rsidRPr="00BB5FD1">
        <w:rPr>
          <w:i/>
          <w:iCs/>
          <w:highlight w:val="lightGray"/>
        </w:rPr>
        <w:t>note</w:t>
      </w:r>
      <w:r w:rsidR="00A05A12" w:rsidRPr="00BB5FD1">
        <w:rPr>
          <w:i/>
          <w:iCs/>
          <w:highlight w:val="lightGray"/>
        </w:rPr>
        <w:t>, f</w:t>
      </w:r>
      <w:r w:rsidR="004C10B4" w:rsidRPr="00BB5FD1">
        <w:rPr>
          <w:i/>
          <w:iCs/>
          <w:highlight w:val="lightGray"/>
        </w:rPr>
        <w:t xml:space="preserve">or longer notes use </w:t>
      </w:r>
      <w:r w:rsidR="00A05A12" w:rsidRPr="00BB5FD1">
        <w:rPr>
          <w:i/>
          <w:iCs/>
          <w:highlight w:val="lightGray"/>
        </w:rPr>
        <w:t xml:space="preserve">section </w:t>
      </w:r>
      <w:r w:rsidR="004C10B4" w:rsidRPr="00BB5FD1">
        <w:rPr>
          <w:i/>
          <w:iCs/>
          <w:highlight w:val="lightGray"/>
        </w:rPr>
        <w:t>X.2.1</w:t>
      </w:r>
      <w:r w:rsidRPr="00BB5FD1">
        <w:rPr>
          <w:i/>
          <w:iCs/>
          <w:highlight w:val="lightGray"/>
        </w:rPr>
        <w:t>.&gt;</w:t>
      </w:r>
      <w:r w:rsidR="000C5467" w:rsidRPr="00BB5FD1">
        <w:rPr>
          <w:i/>
          <w:iCs/>
          <w:highlight w:val="lightGray"/>
        </w:rPr>
        <w:t>,</w:t>
      </w:r>
    </w:p>
    <w:p w:rsidR="006116E2" w:rsidRPr="003651D9" w:rsidRDefault="006116E2" w:rsidP="00597DB2">
      <w:pPr>
        <w:pStyle w:val="BodyText"/>
      </w:pPr>
    </w:p>
    <w:p w:rsidR="00CF283F" w:rsidRPr="003651D9" w:rsidRDefault="00323461" w:rsidP="0097454A">
      <w:pPr>
        <w:pStyle w:val="Heading3"/>
        <w:numPr>
          <w:ilvl w:val="0"/>
          <w:numId w:val="0"/>
        </w:numPr>
        <w:ind w:left="720" w:hanging="720"/>
        <w:rPr>
          <w:noProof w:val="0"/>
        </w:rPr>
      </w:pPr>
      <w:bookmarkStart w:id="109" w:name="_Toc345074656"/>
      <w:r w:rsidRPr="003651D9">
        <w:rPr>
          <w:noProof w:val="0"/>
        </w:rPr>
        <w:t xml:space="preserve">X.2.1 </w:t>
      </w:r>
      <w:bookmarkEnd w:id="109"/>
      <w:r w:rsidR="00BB5FD1">
        <w:rPr>
          <w:noProof w:val="0"/>
        </w:rPr>
        <w:t>Clinical Data Option</w:t>
      </w:r>
    </w:p>
    <w:p w:rsidR="0095196C" w:rsidRPr="00BB5FD1" w:rsidRDefault="00323461" w:rsidP="00597DB2">
      <w:pPr>
        <w:pStyle w:val="AuthorInstructions"/>
        <w:rPr>
          <w:sz w:val="16"/>
          <w:szCs w:val="16"/>
          <w:highlight w:val="lightGray"/>
        </w:rPr>
      </w:pPr>
      <w:r w:rsidRPr="00BB5FD1">
        <w:rPr>
          <w:sz w:val="16"/>
          <w:szCs w:val="16"/>
          <w:highlight w:val="lightGray"/>
        </w:rPr>
        <w:t>&lt;</w:t>
      </w:r>
      <w:r w:rsidR="00665A0A" w:rsidRPr="00BB5FD1">
        <w:rPr>
          <w:sz w:val="16"/>
          <w:szCs w:val="16"/>
          <w:highlight w:val="lightGray"/>
        </w:rPr>
        <w:t>Consider including</w:t>
      </w:r>
      <w:r w:rsidRPr="00BB5FD1">
        <w:rPr>
          <w:sz w:val="16"/>
          <w:szCs w:val="16"/>
          <w:highlight w:val="lightGray"/>
        </w:rPr>
        <w:t xml:space="preserve"> </w:t>
      </w:r>
      <w:r w:rsidR="000807AC" w:rsidRPr="00BB5FD1">
        <w:rPr>
          <w:sz w:val="16"/>
          <w:szCs w:val="16"/>
          <w:highlight w:val="lightGray"/>
        </w:rPr>
        <w:t xml:space="preserve">a </w:t>
      </w:r>
      <w:r w:rsidRPr="00BB5FD1">
        <w:rPr>
          <w:sz w:val="16"/>
          <w:szCs w:val="16"/>
          <w:highlight w:val="lightGray"/>
        </w:rPr>
        <w:t>high level description of the option.&gt;</w:t>
      </w:r>
    </w:p>
    <w:p w:rsidR="006116E2" w:rsidRPr="00BB5FD1" w:rsidRDefault="006116E2" w:rsidP="00597DB2">
      <w:pPr>
        <w:pStyle w:val="AuthorInstructions"/>
        <w:rPr>
          <w:sz w:val="16"/>
          <w:szCs w:val="16"/>
          <w:highlight w:val="lightGray"/>
        </w:rPr>
      </w:pPr>
      <w:r w:rsidRPr="00BB5FD1">
        <w:rPr>
          <w:sz w:val="16"/>
          <w:szCs w:val="16"/>
          <w:highlight w:val="lightGray"/>
        </w:rPr>
        <w:t>&lt;e.g., The Content Consumer actor is required to support at least one of the View or Discrete Data Import options</w:t>
      </w:r>
      <w:r w:rsidR="00887E40" w:rsidRPr="00BB5FD1">
        <w:rPr>
          <w:sz w:val="16"/>
          <w:szCs w:val="16"/>
          <w:highlight w:val="lightGray"/>
        </w:rPr>
        <w:t xml:space="preserve">. </w:t>
      </w:r>
      <w:r w:rsidRPr="00BB5FD1">
        <w:rPr>
          <w:sz w:val="16"/>
          <w:szCs w:val="16"/>
          <w:highlight w:val="lightGray"/>
        </w:rPr>
        <w:t>The Document Import and Section Import options also require the View option.&gt;</w:t>
      </w:r>
    </w:p>
    <w:p w:rsidR="00787B2D" w:rsidRDefault="00787B2D" w:rsidP="00597DB2">
      <w:pPr>
        <w:pStyle w:val="AuthorInstructions"/>
        <w:rPr>
          <w:sz w:val="16"/>
          <w:szCs w:val="16"/>
        </w:rPr>
      </w:pPr>
      <w:r w:rsidRPr="00BB5FD1">
        <w:rPr>
          <w:sz w:val="16"/>
          <w:szCs w:val="16"/>
          <w:highlight w:val="lightGray"/>
        </w:rPr>
        <w:t>&lt;Repeat this section (and increment numbering) as needed for additional options.&gt;</w:t>
      </w:r>
    </w:p>
    <w:p w:rsidR="002C0E9E" w:rsidRDefault="002C0E9E" w:rsidP="002C0E9E">
      <w:pPr>
        <w:pStyle w:val="BodyText"/>
        <w:rPr>
          <w:lang w:eastAsia="x-none"/>
        </w:rPr>
      </w:pPr>
      <w:r>
        <w:rPr>
          <w:lang w:eastAsia="x-none"/>
        </w:rPr>
        <w:t xml:space="preserve">A reconciliation agent implementing the clinical data option </w:t>
      </w:r>
      <w:r w:rsidRPr="00EF1E9B">
        <w:rPr>
          <w:smallCaps/>
          <w:lang w:eastAsia="x-none"/>
        </w:rPr>
        <w:t>shall</w:t>
      </w:r>
      <w:r>
        <w:rPr>
          <w:lang w:eastAsia="x-none"/>
        </w:rPr>
        <w:t xml:space="preserve"> support the PCC-1 Query for Existing Data transaction to query one or more Clinical Data Source actors and to respond to queries from Clinical Data Consumer actors.</w:t>
      </w:r>
    </w:p>
    <w:p w:rsidR="002C0E9E" w:rsidRDefault="002C0E9E" w:rsidP="002C0E9E">
      <w:pPr>
        <w:pStyle w:val="Heading3"/>
        <w:numPr>
          <w:ilvl w:val="0"/>
          <w:numId w:val="0"/>
        </w:numPr>
      </w:pPr>
      <w:r>
        <w:t>X.2.2 Reconciliation Content Option</w:t>
      </w:r>
    </w:p>
    <w:p w:rsidR="002C0E9E" w:rsidRDefault="002C0E9E" w:rsidP="002C0E9E">
      <w:pPr>
        <w:pStyle w:val="BodyText"/>
        <w:rPr>
          <w:lang w:eastAsia="x-none"/>
        </w:rPr>
      </w:pPr>
      <w:r>
        <w:rPr>
          <w:lang w:eastAsia="x-none"/>
        </w:rPr>
        <w:t>A Content Creator or Clinical Data Source supporting the Reconciliation Content Option must include Reconciliat</w:t>
      </w:r>
      <w:r w:rsidR="007D6F2B">
        <w:rPr>
          <w:lang w:eastAsia="x-none"/>
        </w:rPr>
        <w:t>ion Content (see Section 6.3.1.D</w:t>
      </w:r>
      <w:r>
        <w:rPr>
          <w:lang w:eastAsia="x-none"/>
        </w:rPr>
        <w:t>) in the document created or query result returned.</w:t>
      </w:r>
    </w:p>
    <w:p w:rsidR="005F21E7" w:rsidRPr="003651D9" w:rsidRDefault="00BB5FD1" w:rsidP="00303E20">
      <w:pPr>
        <w:pStyle w:val="Heading2"/>
        <w:numPr>
          <w:ilvl w:val="0"/>
          <w:numId w:val="0"/>
        </w:numPr>
        <w:rPr>
          <w:noProof w:val="0"/>
        </w:rPr>
      </w:pPr>
      <w:bookmarkStart w:id="110" w:name="_Toc345074657"/>
      <w:bookmarkStart w:id="111" w:name="_Toc37034636"/>
      <w:bookmarkStart w:id="112" w:name="_Toc38846114"/>
      <w:bookmarkStart w:id="113" w:name="_Toc504625757"/>
      <w:bookmarkStart w:id="114" w:name="_Toc530206510"/>
      <w:bookmarkStart w:id="115" w:name="_Toc1388430"/>
      <w:bookmarkStart w:id="116" w:name="_Toc1388584"/>
      <w:bookmarkStart w:id="117" w:name="_Toc1456611"/>
      <w:r>
        <w:rPr>
          <w:noProof w:val="0"/>
        </w:rPr>
        <w:t xml:space="preserve">X.3 </w:t>
      </w:r>
      <w:r w:rsidR="002B2F1E">
        <w:rPr>
          <w:noProof w:val="0"/>
        </w:rPr>
        <w:t xml:space="preserve">RECON </w:t>
      </w:r>
      <w:r w:rsidR="001579E7" w:rsidRPr="003651D9">
        <w:rPr>
          <w:noProof w:val="0"/>
        </w:rPr>
        <w:t xml:space="preserve">Required </w:t>
      </w:r>
      <w:r w:rsidR="00C158E0" w:rsidRPr="003651D9">
        <w:rPr>
          <w:noProof w:val="0"/>
        </w:rPr>
        <w:t>Actor</w:t>
      </w:r>
      <w:r w:rsidR="005F21E7" w:rsidRPr="003651D9">
        <w:rPr>
          <w:noProof w:val="0"/>
        </w:rPr>
        <w:t xml:space="preserve"> Groupings</w:t>
      </w:r>
      <w:bookmarkEnd w:id="110"/>
      <w:r w:rsidR="005F21E7" w:rsidRPr="003651D9">
        <w:rPr>
          <w:noProof w:val="0"/>
        </w:rPr>
        <w:t xml:space="preserve"> </w:t>
      </w:r>
    </w:p>
    <w:p w:rsidR="00FC278A" w:rsidRPr="00BB5FD1" w:rsidRDefault="00761469" w:rsidP="00761469">
      <w:pPr>
        <w:pStyle w:val="BodyText"/>
        <w:rPr>
          <w:i/>
          <w:iCs/>
          <w:sz w:val="16"/>
          <w:szCs w:val="16"/>
          <w:highlight w:val="lightGray"/>
        </w:rPr>
      </w:pPr>
      <w:r w:rsidRPr="00BB5FD1">
        <w:rPr>
          <w:i/>
          <w:iCs/>
          <w:sz w:val="16"/>
          <w:szCs w:val="16"/>
          <w:highlight w:val="lightGray"/>
        </w:rPr>
        <w:t xml:space="preserve">&lt;Describe any requirements for actors in this profile </w:t>
      </w:r>
      <w:r w:rsidR="00CD44D7" w:rsidRPr="00BB5FD1">
        <w:rPr>
          <w:i/>
          <w:iCs/>
          <w:sz w:val="16"/>
          <w:szCs w:val="16"/>
          <w:highlight w:val="lightGray"/>
        </w:rPr>
        <w:t>to be grouped with other actors.</w:t>
      </w:r>
      <w:r w:rsidR="00FC278A" w:rsidRPr="00BB5FD1">
        <w:rPr>
          <w:i/>
          <w:iCs/>
          <w:sz w:val="16"/>
          <w:szCs w:val="16"/>
          <w:highlight w:val="lightGray"/>
        </w:rPr>
        <w:t>&gt;</w:t>
      </w:r>
      <w:r w:rsidRPr="00BB5FD1">
        <w:rPr>
          <w:i/>
          <w:iCs/>
          <w:sz w:val="16"/>
          <w:szCs w:val="16"/>
          <w:highlight w:val="lightGray"/>
        </w:rPr>
        <w:t xml:space="preserve"> </w:t>
      </w:r>
    </w:p>
    <w:p w:rsidR="00761469" w:rsidRPr="00BB5FD1" w:rsidRDefault="00FC278A" w:rsidP="00761469">
      <w:pPr>
        <w:pStyle w:val="BodyText"/>
        <w:rPr>
          <w:i/>
          <w:iCs/>
          <w:sz w:val="16"/>
          <w:szCs w:val="16"/>
          <w:highlight w:val="lightGray"/>
        </w:rPr>
      </w:pPr>
      <w:r w:rsidRPr="00BB5FD1">
        <w:rPr>
          <w:i/>
          <w:iCs/>
          <w:sz w:val="16"/>
          <w:szCs w:val="16"/>
          <w:highlight w:val="lightGray"/>
        </w:rPr>
        <w:t>&lt;</w:t>
      </w:r>
      <w:r w:rsidR="00607529" w:rsidRPr="00BB5FD1">
        <w:rPr>
          <w:i/>
          <w:iCs/>
          <w:sz w:val="16"/>
          <w:szCs w:val="16"/>
          <w:highlight w:val="lightGray"/>
        </w:rPr>
        <w:t>Note that t</w:t>
      </w:r>
      <w:r w:rsidR="00761469" w:rsidRPr="00BB5FD1">
        <w:rPr>
          <w:i/>
          <w:iCs/>
          <w:sz w:val="16"/>
          <w:szCs w:val="16"/>
          <w:highlight w:val="lightGray"/>
        </w:rPr>
        <w:t>his section effectively combines the previous “Profile Dependencies” Section (formerly Vol</w:t>
      </w:r>
      <w:r w:rsidR="006514EA" w:rsidRPr="00BB5FD1">
        <w:rPr>
          <w:i/>
          <w:iCs/>
          <w:sz w:val="16"/>
          <w:szCs w:val="16"/>
          <w:highlight w:val="lightGray"/>
        </w:rPr>
        <w:t>.</w:t>
      </w:r>
      <w:r w:rsidR="00761469" w:rsidRPr="00BB5FD1">
        <w:rPr>
          <w:i/>
          <w:iCs/>
          <w:sz w:val="16"/>
          <w:szCs w:val="16"/>
          <w:highlight w:val="lightGray"/>
        </w:rPr>
        <w:t xml:space="preserve"> 1, Section 2.1) and the previous “Groupings” section.&gt;</w:t>
      </w:r>
    </w:p>
    <w:p w:rsidR="00761469" w:rsidRPr="00BB5FD1" w:rsidRDefault="00761469" w:rsidP="00761469">
      <w:pPr>
        <w:pStyle w:val="BodyText"/>
        <w:rPr>
          <w:i/>
          <w:iCs/>
          <w:sz w:val="16"/>
          <w:szCs w:val="16"/>
        </w:rPr>
      </w:pPr>
      <w:r w:rsidRPr="00BB5FD1">
        <w:rPr>
          <w:i/>
          <w:iCs/>
          <w:sz w:val="16"/>
          <w:szCs w:val="16"/>
          <w:highlight w:val="lightGray"/>
        </w:rPr>
        <w:t>&lt;</w:t>
      </w:r>
      <w:r w:rsidR="00665A0A" w:rsidRPr="00BB5FD1">
        <w:rPr>
          <w:i/>
          <w:iCs/>
          <w:sz w:val="16"/>
          <w:szCs w:val="16"/>
          <w:highlight w:val="lightGray"/>
        </w:rPr>
        <w:t xml:space="preserve">This section </w:t>
      </w:r>
      <w:r w:rsidRPr="00BB5FD1">
        <w:rPr>
          <w:i/>
          <w:iCs/>
          <w:sz w:val="16"/>
          <w:szCs w:val="16"/>
          <w:highlight w:val="lightGray"/>
        </w:rPr>
        <w:t>is for REQUIRED Actor Groupings (although “required” sometimes allows for a selection of one of several)</w:t>
      </w:r>
      <w:r w:rsidR="00887E40" w:rsidRPr="00BB5FD1">
        <w:rPr>
          <w:i/>
          <w:iCs/>
          <w:sz w:val="16"/>
          <w:szCs w:val="16"/>
          <w:highlight w:val="lightGray"/>
        </w:rPr>
        <w:t xml:space="preserve">. </w:t>
      </w:r>
      <w:r w:rsidR="0020453A" w:rsidRPr="00BB5FD1">
        <w:rPr>
          <w:i/>
          <w:iCs/>
          <w:sz w:val="16"/>
          <w:szCs w:val="16"/>
          <w:highlight w:val="lightGray"/>
        </w:rPr>
        <w:t>To suggest other</w:t>
      </w:r>
      <w:r w:rsidRPr="00BB5FD1">
        <w:rPr>
          <w:i/>
          <w:iCs/>
          <w:sz w:val="16"/>
          <w:szCs w:val="16"/>
          <w:highlight w:val="lightGray"/>
        </w:rPr>
        <w:t xml:space="preserve"> profile groupings or helpful references for other profiles to consider, use Section X.6 Cross Profile Considerations</w:t>
      </w:r>
      <w:r w:rsidR="00887E40" w:rsidRPr="00BB5FD1">
        <w:rPr>
          <w:i/>
          <w:iCs/>
          <w:sz w:val="16"/>
          <w:szCs w:val="16"/>
          <w:highlight w:val="lightGray"/>
        </w:rPr>
        <w:t xml:space="preserve">. </w:t>
      </w:r>
      <w:r w:rsidRPr="00BB5FD1">
        <w:rPr>
          <w:i/>
          <w:iCs/>
          <w:sz w:val="16"/>
          <w:szCs w:val="16"/>
          <w:highlight w:val="lightGray"/>
        </w:rPr>
        <w:t xml:space="preserve">Use X.5 </w:t>
      </w:r>
      <w:r w:rsidR="0020453A" w:rsidRPr="00BB5FD1">
        <w:rPr>
          <w:i/>
          <w:iCs/>
          <w:sz w:val="16"/>
          <w:szCs w:val="16"/>
          <w:highlight w:val="lightGray"/>
        </w:rPr>
        <w:t>for security</w:t>
      </w:r>
      <w:r w:rsidRPr="00BB5FD1">
        <w:rPr>
          <w:i/>
          <w:iCs/>
          <w:sz w:val="16"/>
          <w:szCs w:val="16"/>
          <w:highlight w:val="lightGray"/>
        </w:rPr>
        <w:t xml:space="preserve"> profile recommendations.&gt;</w:t>
      </w:r>
    </w:p>
    <w:p w:rsidR="00607529" w:rsidRPr="00EF2F87" w:rsidRDefault="00761469" w:rsidP="005360E4">
      <w:pPr>
        <w:pStyle w:val="BodyText"/>
        <w:rPr>
          <w:i/>
          <w:sz w:val="16"/>
          <w:szCs w:val="16"/>
          <w:highlight w:val="lightGray"/>
          <w:rPrChange w:id="118" w:author="Emma" w:date="2014-01-24T08:00:00Z">
            <w:rPr/>
          </w:rPrChange>
        </w:rPr>
      </w:pPr>
      <w:r w:rsidRPr="00EF2F87">
        <w:rPr>
          <w:i/>
          <w:sz w:val="16"/>
          <w:szCs w:val="16"/>
          <w:highlight w:val="lightGray"/>
          <w:rPrChange w:id="119" w:author="Emma" w:date="2014-01-24T08:00:00Z">
            <w:rPr/>
          </w:rPrChange>
        </w:rPr>
        <w:t xml:space="preserve">An Actor from this profile (Column 1) </w:t>
      </w:r>
      <w:r w:rsidR="0020453A" w:rsidRPr="00EF2F87">
        <w:rPr>
          <w:i/>
          <w:sz w:val="16"/>
          <w:szCs w:val="16"/>
          <w:highlight w:val="lightGray"/>
          <w:rPrChange w:id="120" w:author="Emma" w:date="2014-01-24T08:00:00Z">
            <w:rPr/>
          </w:rPrChange>
        </w:rPr>
        <w:t xml:space="preserve">shall </w:t>
      </w:r>
      <w:r w:rsidRPr="00EF2F87">
        <w:rPr>
          <w:i/>
          <w:sz w:val="16"/>
          <w:szCs w:val="16"/>
          <w:highlight w:val="lightGray"/>
          <w:rPrChange w:id="121" w:author="Emma" w:date="2014-01-24T08:00:00Z">
            <w:rPr/>
          </w:rPrChange>
        </w:rPr>
        <w:t xml:space="preserve">implement all of the required transactions and/or content modules in this profile </w:t>
      </w:r>
      <w:r w:rsidRPr="00EF2F87">
        <w:rPr>
          <w:b/>
          <w:i/>
          <w:sz w:val="16"/>
          <w:szCs w:val="16"/>
          <w:highlight w:val="lightGray"/>
          <w:rPrChange w:id="122" w:author="Emma" w:date="2014-01-24T08:00:00Z">
            <w:rPr>
              <w:b/>
              <w:i/>
            </w:rPr>
          </w:rPrChange>
        </w:rPr>
        <w:t>in addition to</w:t>
      </w:r>
      <w:r w:rsidRPr="00EF2F87">
        <w:rPr>
          <w:i/>
          <w:sz w:val="16"/>
          <w:szCs w:val="16"/>
          <w:highlight w:val="lightGray"/>
          <w:rPrChange w:id="123" w:author="Emma" w:date="2014-01-24T08:00:00Z">
            <w:rPr/>
          </w:rPrChange>
        </w:rPr>
        <w:t xml:space="preserve"> all of the transactions required for the grouped actor (Column 2)</w:t>
      </w:r>
      <w:r w:rsidR="00887E40" w:rsidRPr="00EF2F87">
        <w:rPr>
          <w:i/>
          <w:sz w:val="16"/>
          <w:szCs w:val="16"/>
          <w:highlight w:val="lightGray"/>
          <w:rPrChange w:id="124" w:author="Emma" w:date="2014-01-24T08:00:00Z">
            <w:rPr/>
          </w:rPrChange>
        </w:rPr>
        <w:t xml:space="preserve">. </w:t>
      </w:r>
    </w:p>
    <w:p w:rsidR="00761469" w:rsidRPr="00EF2F87" w:rsidRDefault="00761469" w:rsidP="005360E4">
      <w:pPr>
        <w:pStyle w:val="BodyText"/>
        <w:rPr>
          <w:i/>
          <w:sz w:val="16"/>
          <w:szCs w:val="16"/>
          <w:highlight w:val="lightGray"/>
          <w:rPrChange w:id="125" w:author="Emma" w:date="2014-01-24T08:00:00Z">
            <w:rPr/>
          </w:rPrChange>
        </w:rPr>
      </w:pPr>
      <w:r w:rsidRPr="00EF2F87">
        <w:rPr>
          <w:i/>
          <w:sz w:val="16"/>
          <w:szCs w:val="16"/>
          <w:highlight w:val="lightGray"/>
          <w:rPrChange w:id="126" w:author="Emma" w:date="2014-01-24T08:00:00Z">
            <w:rPr/>
          </w:rPrChange>
        </w:rPr>
        <w:t xml:space="preserve">If this is a content profile, and actors from this profile are grouped with actors from a workflow or transport profile, </w:t>
      </w:r>
      <w:r w:rsidR="00613604" w:rsidRPr="00EF2F87">
        <w:rPr>
          <w:i/>
          <w:sz w:val="16"/>
          <w:szCs w:val="16"/>
          <w:highlight w:val="lightGray"/>
          <w:rPrChange w:id="127" w:author="Emma" w:date="2014-01-24T08:00:00Z">
            <w:rPr/>
          </w:rPrChange>
        </w:rPr>
        <w:t>the Content Bindings reference column references any specifications for mapping data from the content module into data elements from the workflow or transport transactions.</w:t>
      </w:r>
    </w:p>
    <w:p w:rsidR="00761469" w:rsidRPr="00EF2F87" w:rsidRDefault="00761469" w:rsidP="00761469">
      <w:pPr>
        <w:pStyle w:val="BodyText"/>
        <w:rPr>
          <w:i/>
          <w:sz w:val="16"/>
          <w:szCs w:val="16"/>
          <w:highlight w:val="lightGray"/>
          <w:rPrChange w:id="128" w:author="Emma" w:date="2014-01-24T08:00:00Z">
            <w:rPr/>
          </w:rPrChange>
        </w:rPr>
      </w:pPr>
      <w:r w:rsidRPr="00EF2F87">
        <w:rPr>
          <w:i/>
          <w:sz w:val="16"/>
          <w:szCs w:val="16"/>
          <w:highlight w:val="lightGray"/>
          <w:rPrChange w:id="129" w:author="Emma" w:date="2014-01-24T08:00:00Z">
            <w:rPr/>
          </w:rPrChange>
        </w:rPr>
        <w:t>In some cases, required groupings are defined as at least one of an enumerated set of possible actors; this is designated by merging column one into a single cell spanning multiple potential grouped actors</w:t>
      </w:r>
      <w:r w:rsidR="00887E40" w:rsidRPr="00EF2F87">
        <w:rPr>
          <w:i/>
          <w:sz w:val="16"/>
          <w:szCs w:val="16"/>
          <w:highlight w:val="lightGray"/>
          <w:rPrChange w:id="130" w:author="Emma" w:date="2014-01-24T08:00:00Z">
            <w:rPr/>
          </w:rPrChange>
        </w:rPr>
        <w:t xml:space="preserve">. </w:t>
      </w:r>
      <w:r w:rsidRPr="00EF2F87">
        <w:rPr>
          <w:i/>
          <w:sz w:val="16"/>
          <w:szCs w:val="16"/>
          <w:highlight w:val="lightGray"/>
          <w:rPrChange w:id="131" w:author="Emma" w:date="2014-01-24T08:00:00Z">
            <w:rPr/>
          </w:rPrChange>
        </w:rPr>
        <w:t>Notes are used to highlight this situation.</w:t>
      </w:r>
    </w:p>
    <w:p w:rsidR="00761469" w:rsidRDefault="00761469" w:rsidP="00761469">
      <w:pPr>
        <w:pStyle w:val="BodyText"/>
      </w:pPr>
      <w:r w:rsidRPr="00EF2F87">
        <w:rPr>
          <w:i/>
          <w:sz w:val="16"/>
          <w:szCs w:val="16"/>
          <w:highlight w:val="lightGray"/>
          <w:rPrChange w:id="132" w:author="Emma" w:date="2014-01-24T08:00:00Z">
            <w:rPr/>
          </w:rPrChange>
        </w:rPr>
        <w:t>Section X.5 describes some optional groupings that may be of interest for security considerations and section X.6 describes some optional groupings in other related profiles</w:t>
      </w:r>
      <w:r w:rsidRPr="003651D9">
        <w:t>.</w:t>
      </w:r>
    </w:p>
    <w:p w:rsidR="00BB5FD1" w:rsidRDefault="00BB5FD1" w:rsidP="006B385C">
      <w:pPr>
        <w:pStyle w:val="Heading3"/>
        <w:numPr>
          <w:ilvl w:val="0"/>
          <w:numId w:val="0"/>
        </w:numPr>
        <w:ind w:left="720" w:hanging="720"/>
      </w:pPr>
      <w:r>
        <w:lastRenderedPageBreak/>
        <w:t>X.3.1 Content Consumer</w:t>
      </w:r>
    </w:p>
    <w:p w:rsidR="00BB5FD1" w:rsidRPr="006C5242" w:rsidRDefault="00BB5FD1" w:rsidP="006B385C">
      <w:pPr>
        <w:pStyle w:val="BodyText"/>
      </w:pPr>
      <w:r>
        <w:t>The Reconciliation Agent Actor must be grouped with an elig</w:t>
      </w:r>
      <w:r w:rsidR="00675146">
        <w:t>i</w:t>
      </w:r>
      <w:r>
        <w:t xml:space="preserve">ble Content Consumer actor supporting the Discrete Data Import Option to obtain data </w:t>
      </w:r>
      <w:ins w:id="133" w:author="Emma" w:date="2014-01-24T09:09:00Z">
        <w:r w:rsidR="00EE4F68">
          <w:t>about</w:t>
        </w:r>
      </w:ins>
      <w:ins w:id="134" w:author="Emma" w:date="2014-01-24T08:05:00Z">
        <w:r w:rsidR="00A377C5" w:rsidRPr="00DE0336">
          <w:rPr>
            <w:rPrChange w:id="135" w:author="Emma" w:date="2014-02-12T07:27:00Z">
              <w:rPr>
                <w:b/>
                <w:i/>
                <w:color w:val="FF0000"/>
              </w:rPr>
            </w:rPrChange>
          </w:rPr>
          <w:t xml:space="preserve"> common observations, di</w:t>
        </w:r>
      </w:ins>
      <w:ins w:id="136" w:author="Emma" w:date="2014-02-11T09:33:00Z">
        <w:r w:rsidR="00A377C5" w:rsidRPr="00DE0336">
          <w:rPr>
            <w:rPrChange w:id="137" w:author="Emma" w:date="2014-02-12T07:27:00Z">
              <w:rPr>
                <w:b/>
                <w:i/>
                <w:color w:val="FF0000"/>
              </w:rPr>
            </w:rPrChange>
          </w:rPr>
          <w:t>a</w:t>
        </w:r>
      </w:ins>
      <w:ins w:id="138" w:author="Emma" w:date="2014-01-24T08:05:00Z">
        <w:r w:rsidR="00EF2F87" w:rsidRPr="00DE0336">
          <w:rPr>
            <w:rPrChange w:id="139" w:author="Emma" w:date="2014-02-12T07:27:00Z">
              <w:rPr>
                <w:b/>
                <w:i/>
                <w:color w:val="FF0000"/>
              </w:rPr>
            </w:rPrChange>
          </w:rPr>
          <w:t xml:space="preserve">gnostic results, concerns and allergies, medications, immunizations, and professional services that may be obtained </w:t>
        </w:r>
      </w:ins>
      <w:r w:rsidRPr="00DE0336">
        <w:t xml:space="preserve">from clinical documents.  Eligible Content Consumer actors are those that support content containing </w:t>
      </w:r>
      <w:ins w:id="140" w:author="Emma" w:date="2014-01-24T08:08:00Z">
        <w:r w:rsidR="00A377C5" w:rsidRPr="00DE0336">
          <w:rPr>
            <w:rPrChange w:id="141" w:author="Emma" w:date="2014-02-12T07:27:00Z">
              <w:rPr>
                <w:b/>
                <w:i/>
                <w:color w:val="FF0000"/>
              </w:rPr>
            </w:rPrChange>
          </w:rPr>
          <w:t>common observations, di</w:t>
        </w:r>
      </w:ins>
      <w:ins w:id="142" w:author="Emma" w:date="2014-02-11T09:33:00Z">
        <w:r w:rsidR="00A377C5" w:rsidRPr="00DE0336">
          <w:rPr>
            <w:rPrChange w:id="143" w:author="Emma" w:date="2014-02-12T07:27:00Z">
              <w:rPr>
                <w:b/>
                <w:i/>
                <w:color w:val="FF0000"/>
              </w:rPr>
            </w:rPrChange>
          </w:rPr>
          <w:t>a</w:t>
        </w:r>
      </w:ins>
      <w:ins w:id="144" w:author="Emma" w:date="2014-01-24T08:08:00Z">
        <w:r w:rsidR="00EF2F87" w:rsidRPr="00DE0336">
          <w:rPr>
            <w:rPrChange w:id="145" w:author="Emma" w:date="2014-02-12T07:27:00Z">
              <w:rPr>
                <w:b/>
                <w:i/>
                <w:color w:val="FF0000"/>
              </w:rPr>
            </w:rPrChange>
          </w:rPr>
          <w:t>gnostic results, concerns and allergies, medications, immunizations, and professional services</w:t>
        </w:r>
      </w:ins>
      <w:r w:rsidRPr="00DE0336">
        <w:rPr>
          <w:rPrChange w:id="146" w:author="Emma" w:date="2014-02-12T07:27:00Z">
            <w:rPr>
              <w:b/>
              <w:i/>
              <w:color w:val="FF0000"/>
            </w:rPr>
          </w:rPrChange>
        </w:rPr>
        <w:t>.</w:t>
      </w:r>
      <w:r w:rsidRPr="00DE0336">
        <w:t xml:space="preserve">  Any content profile that derives from the IHE Medical Summary </w:t>
      </w:r>
      <w:r>
        <w:t xml:space="preserve">template qualifies.  Other content profiles may also qualify.  </w:t>
      </w:r>
      <w:r w:rsidRPr="006C5242">
        <w:rPr>
          <w:rPrChange w:id="147" w:author="Emma" w:date="2014-01-28T10:59:00Z">
            <w:rPr>
              <w:b/>
              <w:i/>
              <w:color w:val="FF0000"/>
            </w:rPr>
          </w:rPrChange>
        </w:rPr>
        <w:t>The content used for Basic Patient Privacy Consents, and for Sharing of Laboratory Reports does not qualify.</w:t>
      </w:r>
    </w:p>
    <w:p w:rsidR="00BB5FD1" w:rsidRDefault="00BB5FD1" w:rsidP="006B385C">
      <w:pPr>
        <w:pStyle w:val="Heading3"/>
        <w:numPr>
          <w:ilvl w:val="0"/>
          <w:numId w:val="0"/>
        </w:numPr>
        <w:ind w:left="720" w:hanging="720"/>
      </w:pPr>
      <w:r>
        <w:t>X.3.2 Clinical Data Consumer</w:t>
      </w:r>
    </w:p>
    <w:p w:rsidR="00675146" w:rsidRPr="00DE0336" w:rsidRDefault="00675146" w:rsidP="00675146">
      <w:pPr>
        <w:pStyle w:val="BodyText"/>
      </w:pPr>
      <w:r>
        <w:t xml:space="preserve">A Reconciliation Agent actor implementing the Clinical Data Option must be grouped with a </w:t>
      </w:r>
      <w:r w:rsidRPr="00C76B6C">
        <w:t xml:space="preserve">Clinical Data Consumer Actor that supports the </w:t>
      </w:r>
      <w:ins w:id="148" w:author="Emma" w:date="2014-01-24T09:16:00Z">
        <w:r w:rsidR="001337C0" w:rsidRPr="00C76B6C">
          <w:rPr>
            <w:rPrChange w:id="149" w:author="Emma" w:date="2014-02-12T07:27:00Z">
              <w:rPr>
                <w:b/>
                <w:i/>
                <w:color w:val="FF0000"/>
              </w:rPr>
            </w:rPrChange>
          </w:rPr>
          <w:t>simple</w:t>
        </w:r>
      </w:ins>
      <w:ins w:id="150" w:author="Emma" w:date="2014-01-24T08:13:00Z">
        <w:r w:rsidR="00A377C5" w:rsidRPr="00C76B6C">
          <w:rPr>
            <w:rPrChange w:id="151" w:author="Emma" w:date="2014-02-12T07:27:00Z">
              <w:rPr>
                <w:b/>
                <w:i/>
                <w:color w:val="FF0000"/>
              </w:rPr>
            </w:rPrChange>
          </w:rPr>
          <w:t xml:space="preserve"> observations, di</w:t>
        </w:r>
      </w:ins>
      <w:ins w:id="152" w:author="Emma" w:date="2014-02-11T09:33:00Z">
        <w:r w:rsidR="00A377C5" w:rsidRPr="00C76B6C">
          <w:rPr>
            <w:rPrChange w:id="153" w:author="Emma" w:date="2014-02-12T07:27:00Z">
              <w:rPr>
                <w:b/>
                <w:i/>
                <w:color w:val="FF0000"/>
              </w:rPr>
            </w:rPrChange>
          </w:rPr>
          <w:t>a</w:t>
        </w:r>
      </w:ins>
      <w:ins w:id="154" w:author="Emma" w:date="2014-01-24T08:13:00Z">
        <w:r w:rsidR="00413C63" w:rsidRPr="00C76B6C">
          <w:rPr>
            <w:rPrChange w:id="155" w:author="Emma" w:date="2014-02-12T07:27:00Z">
              <w:rPr>
                <w:b/>
                <w:i/>
                <w:color w:val="FF0000"/>
              </w:rPr>
            </w:rPrChange>
          </w:rPr>
          <w:t>gnostic results, concerns and allergies, medications, immunizations, and professional services</w:t>
        </w:r>
        <w:r w:rsidR="00413C63" w:rsidRPr="00C76B6C" w:rsidDel="00413C63">
          <w:rPr>
            <w:rPrChange w:id="156" w:author="Emma" w:date="2014-02-12T07:27:00Z">
              <w:rPr>
                <w:b/>
                <w:i/>
                <w:color w:val="FF0000"/>
              </w:rPr>
            </w:rPrChange>
          </w:rPr>
          <w:t xml:space="preserve"> </w:t>
        </w:r>
      </w:ins>
      <w:r w:rsidRPr="00C76B6C">
        <w:t>Option and the</w:t>
      </w:r>
      <w:r w:rsidR="002C0E9E" w:rsidRPr="00C76B6C">
        <w:t xml:space="preserve"> </w:t>
      </w:r>
      <w:r w:rsidRPr="00C76B6C">
        <w:t xml:space="preserve">Option defined in the Query for Existing Data (QED) Profile.  This actor is used to obtain information about </w:t>
      </w:r>
      <w:ins w:id="157" w:author="Emma" w:date="2014-02-12T07:28:00Z">
        <w:r w:rsidR="00DE0336" w:rsidRPr="00C76B6C">
          <w:t>simple observations</w:t>
        </w:r>
        <w:proofErr w:type="gramStart"/>
        <w:r w:rsidR="00DE0336" w:rsidRPr="00C76B6C">
          <w:t>,</w:t>
        </w:r>
      </w:ins>
      <w:ins w:id="158" w:author="Emma" w:date="2014-01-24T09:17:00Z">
        <w:r w:rsidR="00A377C5" w:rsidRPr="00C76B6C">
          <w:rPr>
            <w:rPrChange w:id="159" w:author="Emma" w:date="2014-02-12T07:27:00Z">
              <w:rPr>
                <w:b/>
                <w:i/>
                <w:color w:val="FF0000"/>
              </w:rPr>
            </w:rPrChange>
          </w:rPr>
          <w:t>,</w:t>
        </w:r>
        <w:proofErr w:type="gramEnd"/>
        <w:r w:rsidR="00A377C5" w:rsidRPr="00C76B6C">
          <w:rPr>
            <w:rPrChange w:id="160" w:author="Emma" w:date="2014-02-12T07:27:00Z">
              <w:rPr>
                <w:b/>
                <w:i/>
                <w:color w:val="FF0000"/>
              </w:rPr>
            </w:rPrChange>
          </w:rPr>
          <w:t xml:space="preserve"> di</w:t>
        </w:r>
      </w:ins>
      <w:ins w:id="161" w:author="Emma" w:date="2014-02-11T09:33:00Z">
        <w:r w:rsidR="00A377C5" w:rsidRPr="00C76B6C">
          <w:rPr>
            <w:rPrChange w:id="162" w:author="Emma" w:date="2014-02-12T07:27:00Z">
              <w:rPr>
                <w:b/>
                <w:i/>
                <w:color w:val="FF0000"/>
              </w:rPr>
            </w:rPrChange>
          </w:rPr>
          <w:t>a</w:t>
        </w:r>
      </w:ins>
      <w:ins w:id="163" w:author="Emma" w:date="2014-01-24T09:17:00Z">
        <w:r w:rsidR="001337C0" w:rsidRPr="00C76B6C">
          <w:rPr>
            <w:rPrChange w:id="164" w:author="Emma" w:date="2014-02-12T07:27:00Z">
              <w:rPr>
                <w:b/>
                <w:i/>
                <w:color w:val="FF0000"/>
              </w:rPr>
            </w:rPrChange>
          </w:rPr>
          <w:t>gnostic results, concerns and allergies, medications, immunizations, and professional services</w:t>
        </w:r>
        <w:r w:rsidR="001337C0" w:rsidRPr="00C76B6C" w:rsidDel="00413C63">
          <w:rPr>
            <w:rPrChange w:id="165" w:author="Emma" w:date="2014-02-12T07:27:00Z">
              <w:rPr>
                <w:b/>
                <w:i/>
                <w:color w:val="FF0000"/>
              </w:rPr>
            </w:rPrChange>
          </w:rPr>
          <w:t xml:space="preserve"> </w:t>
        </w:r>
      </w:ins>
      <w:r w:rsidRPr="00C76B6C">
        <w:t xml:space="preserve">from one or more clinical data sources.  </w:t>
      </w:r>
    </w:p>
    <w:p w:rsidR="00675146" w:rsidRDefault="00675146" w:rsidP="006B385C">
      <w:pPr>
        <w:pStyle w:val="Heading3"/>
        <w:numPr>
          <w:ilvl w:val="0"/>
          <w:numId w:val="0"/>
        </w:numPr>
        <w:ind w:left="720" w:hanging="720"/>
      </w:pPr>
      <w:r>
        <w:t>X.3.3 Content Creator</w:t>
      </w:r>
    </w:p>
    <w:p w:rsidR="002C0E9E" w:rsidRDefault="002C0E9E" w:rsidP="002C0E9E">
      <w:pPr>
        <w:pStyle w:val="BodyText"/>
      </w:pPr>
      <w:r>
        <w:t>The Reconciliation Agent must be grouped with at least one other Content Creator actor from another IHE Content Profile. That actor may implement the Reconciliation Content option.</w:t>
      </w:r>
    </w:p>
    <w:p w:rsidR="00D634BA" w:rsidRDefault="00D634BA" w:rsidP="00D634BA">
      <w:pPr>
        <w:pStyle w:val="Heading3"/>
        <w:numPr>
          <w:ilvl w:val="0"/>
          <w:numId w:val="0"/>
        </w:numPr>
        <w:ind w:left="720" w:hanging="720"/>
      </w:pPr>
      <w:r>
        <w:t>X.3.4 Clinical Data Source</w:t>
      </w:r>
    </w:p>
    <w:p w:rsidR="002C0E9E" w:rsidRPr="00C21207" w:rsidRDefault="002C0E9E" w:rsidP="002C0E9E">
      <w:pPr>
        <w:pStyle w:val="BodyText"/>
      </w:pPr>
      <w:r>
        <w:t>The Reconciliation Agent may be grouped with a Clinical Data Source actor from the IHE QED profile.  That actor may implement the Reconciliation Content option.</w:t>
      </w:r>
    </w:p>
    <w:p w:rsidR="00761469" w:rsidRPr="00BB5FD1" w:rsidRDefault="00761469" w:rsidP="00597DB2">
      <w:pPr>
        <w:pStyle w:val="AuthorInstructions"/>
        <w:rPr>
          <w:sz w:val="16"/>
          <w:szCs w:val="16"/>
          <w:highlight w:val="lightGray"/>
        </w:rPr>
      </w:pPr>
      <w:r w:rsidRPr="00BB5FD1">
        <w:rPr>
          <w:sz w:val="16"/>
          <w:szCs w:val="16"/>
          <w:highlight w:val="lightGray"/>
        </w:rPr>
        <w:t>&lt;All Actors from this profile should be listed in Column 1. If no mandatory required grouping exists, “none” should be listed in Column 2.</w:t>
      </w:r>
      <w:r w:rsidR="008C57EC" w:rsidRPr="00BB5FD1">
        <w:rPr>
          <w:sz w:val="16"/>
          <w:szCs w:val="16"/>
          <w:highlight w:val="lightGray"/>
        </w:rPr>
        <w:t xml:space="preserve"> If the content module actor is bound to a transport or workflow actor it will be listed </w:t>
      </w:r>
      <w:r w:rsidR="008C57EC" w:rsidRPr="00BB5FD1">
        <w:rPr>
          <w:b/>
          <w:sz w:val="16"/>
          <w:szCs w:val="16"/>
          <w:highlight w:val="lightGray"/>
        </w:rPr>
        <w:t xml:space="preserve">with at least one </w:t>
      </w:r>
      <w:r w:rsidR="008C57EC" w:rsidRPr="00BB5FD1">
        <w:rPr>
          <w:sz w:val="16"/>
          <w:szCs w:val="16"/>
          <w:highlight w:val="lightGray"/>
        </w:rPr>
        <w:t>binding reference. Do not use “XD*” as an actor name.</w:t>
      </w:r>
      <w:r w:rsidRPr="00BB5FD1">
        <w:rPr>
          <w:sz w:val="16"/>
          <w:szCs w:val="16"/>
          <w:highlight w:val="lightGray"/>
        </w:rPr>
        <w:t>&gt;</w:t>
      </w:r>
    </w:p>
    <w:p w:rsidR="00761469" w:rsidRPr="00BB5FD1" w:rsidRDefault="00761469" w:rsidP="00597DB2">
      <w:pPr>
        <w:pStyle w:val="AuthorInstructions"/>
        <w:rPr>
          <w:sz w:val="16"/>
          <w:szCs w:val="16"/>
          <w:highlight w:val="lightGray"/>
        </w:rPr>
      </w:pPr>
      <w:r w:rsidRPr="00BB5FD1">
        <w:rPr>
          <w:sz w:val="16"/>
          <w:szCs w:val="16"/>
          <w:highlight w:val="lightGray"/>
        </w:rPr>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BB5FD1">
        <w:rPr>
          <w:sz w:val="16"/>
          <w:szCs w:val="16"/>
          <w:highlight w:val="lightGray"/>
        </w:rPr>
        <w:t xml:space="preserve">. </w:t>
      </w:r>
      <w:r w:rsidRPr="00BB5FD1">
        <w:rPr>
          <w:sz w:val="16"/>
          <w:szCs w:val="16"/>
          <w:highlight w:val="lightGray"/>
        </w:rPr>
        <w:t>In addition, a note should be included to explain the enumerated set</w:t>
      </w:r>
      <w:r w:rsidR="00887E40" w:rsidRPr="00BB5FD1">
        <w:rPr>
          <w:sz w:val="16"/>
          <w:szCs w:val="16"/>
          <w:highlight w:val="lightGray"/>
        </w:rPr>
        <w:t xml:space="preserve">. </w:t>
      </w:r>
      <w:r w:rsidRPr="00BB5FD1">
        <w:rPr>
          <w:sz w:val="16"/>
          <w:szCs w:val="16"/>
          <w:highlight w:val="lightGray"/>
        </w:rPr>
        <w:t xml:space="preserve">See example below showing Document Consumer </w:t>
      </w:r>
      <w:r w:rsidR="0020453A" w:rsidRPr="00BB5FD1">
        <w:rPr>
          <w:sz w:val="16"/>
          <w:szCs w:val="16"/>
          <w:highlight w:val="lightGray"/>
        </w:rPr>
        <w:t xml:space="preserve">needing to be grouped with at least one of </w:t>
      </w:r>
      <w:proofErr w:type="spellStart"/>
      <w:r w:rsidRPr="00BB5FD1">
        <w:rPr>
          <w:sz w:val="16"/>
          <w:szCs w:val="16"/>
          <w:highlight w:val="lightGray"/>
        </w:rPr>
        <w:t>XDS.b</w:t>
      </w:r>
      <w:proofErr w:type="spellEnd"/>
      <w:r w:rsidRPr="00BB5FD1">
        <w:rPr>
          <w:sz w:val="16"/>
          <w:szCs w:val="16"/>
          <w:highlight w:val="lightGray"/>
        </w:rPr>
        <w:t xml:space="preserve"> Document Consumer, XDR Document Recipient or XDM Portable Media Importer&gt;</w:t>
      </w:r>
    </w:p>
    <w:p w:rsidR="00761469" w:rsidRPr="00BB5FD1" w:rsidRDefault="00761469" w:rsidP="00597DB2">
      <w:pPr>
        <w:pStyle w:val="AuthorInstructions"/>
        <w:rPr>
          <w:sz w:val="16"/>
          <w:szCs w:val="16"/>
          <w:highlight w:val="lightGray"/>
        </w:rPr>
      </w:pPr>
      <w:commentRangeStart w:id="166"/>
      <w:r w:rsidRPr="00BB5FD1">
        <w:rPr>
          <w:sz w:val="16"/>
          <w:szCs w:val="16"/>
          <w:highlight w:val="lightGray"/>
        </w:rPr>
        <w:t xml:space="preserve">&lt;The </w:t>
      </w:r>
      <w:r w:rsidR="009D125C" w:rsidRPr="00BB5FD1">
        <w:rPr>
          <w:sz w:val="16"/>
          <w:szCs w:val="16"/>
          <w:highlight w:val="lightGray"/>
        </w:rPr>
        <w:t>author</w:t>
      </w:r>
      <w:r w:rsidRPr="00BB5FD1">
        <w:rPr>
          <w:sz w:val="16"/>
          <w:szCs w:val="16"/>
          <w:highlight w:val="lightGray"/>
        </w:rPr>
        <w:t xml:space="preserve"> should pay special consideration to IT and security profiles in this grouping section. Consideration should be given to Consistent </w:t>
      </w:r>
      <w:commentRangeEnd w:id="166"/>
      <w:r w:rsidR="0050267A">
        <w:rPr>
          <w:rStyle w:val="CommentReference"/>
          <w:i w:val="0"/>
        </w:rPr>
        <w:commentReference w:id="166"/>
      </w:r>
      <w:r w:rsidRPr="00BB5FD1">
        <w:rPr>
          <w:sz w:val="16"/>
          <w:szCs w:val="16"/>
          <w:highlight w:val="lightGray"/>
        </w:rPr>
        <w:t xml:space="preserve">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BB5FD1">
        <w:rPr>
          <w:rStyle w:val="Hyperlink"/>
          <w:iCs/>
          <w:sz w:val="16"/>
          <w:szCs w:val="16"/>
          <w:highlight w:val="lightGray"/>
        </w:rPr>
        <w:t>http://www.ihe.net/Technical_Framework/index.cfm</w:t>
      </w:r>
      <w:r w:rsidRPr="00BB5FD1">
        <w:rPr>
          <w:rStyle w:val="BodyTextChar"/>
          <w:iCs/>
          <w:sz w:val="16"/>
          <w:szCs w:val="16"/>
          <w:highlight w:val="lightGray"/>
        </w:rPr>
        <w:t xml:space="preserve"> </w:t>
      </w:r>
      <w:r w:rsidRPr="00BB5FD1">
        <w:rPr>
          <w:sz w:val="16"/>
          <w:szCs w:val="16"/>
          <w:highlight w:val="lightGray"/>
        </w:rPr>
        <w:t>for a list of suggested IT and security groupings.&gt;</w:t>
      </w:r>
    </w:p>
    <w:p w:rsidR="00761469" w:rsidRPr="00BB5FD1" w:rsidRDefault="00761469" w:rsidP="00597DB2">
      <w:pPr>
        <w:pStyle w:val="AuthorInstructions"/>
        <w:rPr>
          <w:sz w:val="16"/>
          <w:szCs w:val="16"/>
        </w:rPr>
      </w:pPr>
      <w:r w:rsidRPr="00BB5FD1">
        <w:rPr>
          <w:sz w:val="16"/>
          <w:szCs w:val="16"/>
          <w:highlight w:val="lightGray"/>
        </w:rPr>
        <w:t>&lt;The Bindings column is used when a Content Module profile actor is grouped with a workflow or transport actor</w:t>
      </w:r>
      <w:r w:rsidR="00887E40" w:rsidRPr="00BB5FD1">
        <w:rPr>
          <w:sz w:val="16"/>
          <w:szCs w:val="16"/>
          <w:highlight w:val="lightGray"/>
        </w:rPr>
        <w:t xml:space="preserve">. </w:t>
      </w:r>
      <w:r w:rsidRPr="00BB5FD1">
        <w:rPr>
          <w:sz w:val="16"/>
          <w:szCs w:val="16"/>
          <w:highlight w:val="lightGray"/>
        </w:rPr>
        <w:t>Otherwise, mark it as “</w:t>
      </w:r>
      <w:r w:rsidR="0020453A" w:rsidRPr="00BB5FD1">
        <w:rPr>
          <w:sz w:val="16"/>
          <w:szCs w:val="16"/>
          <w:highlight w:val="lightGray"/>
        </w:rPr>
        <w:t>--</w:t>
      </w:r>
      <w:r w:rsidRPr="00BB5FD1">
        <w:rPr>
          <w:sz w:val="16"/>
          <w:szCs w:val="16"/>
          <w:highlight w:val="lightGray"/>
        </w:rPr>
        <w:t>”.&gt;</w:t>
      </w:r>
    </w:p>
    <w:p w:rsidR="00761469" w:rsidRPr="003651D9" w:rsidRDefault="00761469" w:rsidP="00761469">
      <w:pPr>
        <w:pStyle w:val="BodyText"/>
      </w:pPr>
    </w:p>
    <w:p w:rsidR="00C76B6C" w:rsidRDefault="00C76B6C" w:rsidP="00761469">
      <w:pPr>
        <w:pStyle w:val="TableTitle"/>
      </w:pPr>
    </w:p>
    <w:p w:rsidR="00C76B6C" w:rsidRDefault="00C76B6C" w:rsidP="00761469">
      <w:pPr>
        <w:pStyle w:val="TableTitle"/>
      </w:pPr>
    </w:p>
    <w:p w:rsidR="00C76B6C" w:rsidRDefault="00C76B6C" w:rsidP="00761469">
      <w:pPr>
        <w:pStyle w:val="TableTitle"/>
      </w:pPr>
    </w:p>
    <w:p w:rsidR="00761469" w:rsidRPr="003651D9" w:rsidRDefault="00761469" w:rsidP="00761469">
      <w:pPr>
        <w:pStyle w:val="TableTitle"/>
      </w:pPr>
      <w:r w:rsidRPr="003651D9">
        <w:t>Table X.3-1</w:t>
      </w:r>
      <w:r w:rsidR="00701B3A" w:rsidRPr="003651D9">
        <w:t xml:space="preserve">: </w:t>
      </w:r>
      <w:r w:rsidR="002B2F1E">
        <w:t>RECON</w:t>
      </w:r>
      <w:r w:rsidR="002B2F1E" w:rsidRPr="003651D9">
        <w:t xml:space="preserve"> </w:t>
      </w:r>
      <w:r w:rsidRPr="003651D9">
        <w:t xml:space="preserve">- Required Actor </w:t>
      </w:r>
      <w:commentRangeStart w:id="167"/>
      <w:r w:rsidRPr="003651D9">
        <w:t>Groupings</w:t>
      </w:r>
      <w:commentRangeEnd w:id="167"/>
      <w:r w:rsidR="00B02F0F">
        <w:rPr>
          <w:rStyle w:val="CommentReference"/>
          <w:rFonts w:ascii="Times New Roman" w:hAnsi="Times New Roman"/>
          <w:b w:val="0"/>
        </w:rPr>
        <w:commentReference w:id="167"/>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rsidTr="00BB76BC">
        <w:trPr>
          <w:gridAfter w:val="3"/>
          <w:cantSplit/>
          <w:tblHeader/>
          <w:jc w:val="center"/>
        </w:trPr>
        <w:tc>
          <w:tcPr>
            <w:tcW w:w="2326" w:type="dxa"/>
            <w:shd w:val="pct15" w:color="auto" w:fill="FFFFFF"/>
          </w:tcPr>
          <w:p w:rsidR="00761469" w:rsidRPr="003651D9" w:rsidRDefault="002B2F1E" w:rsidP="00DB186B">
            <w:pPr>
              <w:pStyle w:val="TableEntryHeader"/>
            </w:pPr>
            <w:r>
              <w:t>RECON</w:t>
            </w:r>
            <w:r w:rsidRPr="003651D9">
              <w:t xml:space="preserve"> </w:t>
            </w:r>
            <w:r w:rsidR="00761469" w:rsidRPr="003651D9">
              <w:t>Actor</w:t>
            </w:r>
          </w:p>
        </w:tc>
        <w:tc>
          <w:tcPr>
            <w:tcW w:w="1980" w:type="dxa"/>
            <w:gridSpan w:val="2"/>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C523E6" w:rsidRPr="003651D9" w:rsidTr="00BB76BC">
        <w:trPr>
          <w:gridAfter w:val="3"/>
          <w:cantSplit/>
          <w:trHeight w:val="332"/>
          <w:jc w:val="center"/>
        </w:trPr>
        <w:tc>
          <w:tcPr>
            <w:tcW w:w="2326" w:type="dxa"/>
            <w:vMerge w:val="restart"/>
          </w:tcPr>
          <w:p w:rsidR="00C523E6" w:rsidRPr="00FE5298" w:rsidRDefault="00C523E6" w:rsidP="00DB186B">
            <w:pPr>
              <w:pStyle w:val="TableEntry"/>
            </w:pPr>
            <w:del w:id="168" w:author="Emma" w:date="2014-01-24T09:30:00Z">
              <w:r w:rsidRPr="00FE5298" w:rsidDel="003F64D6">
                <w:delText>Actor B</w:delText>
              </w:r>
            </w:del>
            <w:ins w:id="169" w:author="Emma" w:date="2014-01-24T09:30:00Z">
              <w:r w:rsidRPr="00FE5298">
                <w:t xml:space="preserve">Reconciliation </w:t>
              </w:r>
            </w:ins>
            <w:ins w:id="170" w:author="Emma" w:date="2014-01-24T09:31:00Z">
              <w:r w:rsidRPr="00FE5298">
                <w:t>Agent Actor</w:t>
              </w:r>
            </w:ins>
          </w:p>
          <w:p w:rsidR="00C523E6" w:rsidRPr="006B385C" w:rsidRDefault="00C523E6" w:rsidP="00DB186B">
            <w:pPr>
              <w:pStyle w:val="TableEntry"/>
              <w:rPr>
                <w:highlight w:val="cyan"/>
              </w:rPr>
            </w:pPr>
            <w:del w:id="171" w:author="Emma" w:date="2014-01-24T09:39:00Z">
              <w:r w:rsidRPr="006B385C" w:rsidDel="00C523E6">
                <w:rPr>
                  <w:highlight w:val="cyan"/>
                </w:rPr>
                <w:delText>Actor C</w:delText>
              </w:r>
            </w:del>
          </w:p>
        </w:tc>
        <w:tc>
          <w:tcPr>
            <w:tcW w:w="1980" w:type="dxa"/>
            <w:gridSpan w:val="2"/>
          </w:tcPr>
          <w:p w:rsidR="00C523E6" w:rsidRPr="00FE5298" w:rsidRDefault="00C523E6" w:rsidP="00FE5298">
            <w:pPr>
              <w:pStyle w:val="TableEntry"/>
            </w:pPr>
            <w:del w:id="172" w:author="Emma" w:date="2014-01-24T09:31:00Z">
              <w:r w:rsidRPr="00FE5298" w:rsidDel="003F64D6">
                <w:delText>Actor A</w:delText>
              </w:r>
            </w:del>
            <w:ins w:id="173" w:author="Emma" w:date="2014-01-24T09:31:00Z">
              <w:r w:rsidRPr="00FE5298">
                <w:t xml:space="preserve">Content </w:t>
              </w:r>
            </w:ins>
            <w:r w:rsidR="00FE5298" w:rsidRPr="00FE5298">
              <w:t>Creator</w:t>
            </w:r>
            <w:ins w:id="174" w:author="Emma" w:date="2014-01-24T09:31:00Z">
              <w:r w:rsidRPr="00FE5298">
                <w:t xml:space="preserve"> Actor</w:t>
              </w:r>
            </w:ins>
          </w:p>
        </w:tc>
        <w:tc>
          <w:tcPr>
            <w:tcW w:w="2160" w:type="dxa"/>
            <w:gridSpan w:val="2"/>
          </w:tcPr>
          <w:p w:rsidR="00C523E6" w:rsidRPr="003651D9" w:rsidRDefault="00C523E6" w:rsidP="00AD069D">
            <w:pPr>
              <w:pStyle w:val="TableEntry"/>
            </w:pPr>
            <w:del w:id="175" w:author="Emma" w:date="2014-01-24T09:31:00Z">
              <w:r w:rsidRPr="003651D9" w:rsidDel="003F64D6">
                <w:delText>&lt;reference the section where the actors are defined in that profile, e.g., &lt;Domain Acronym TF-1: x.x.x&gt;</w:delText>
              </w:r>
            </w:del>
            <w:ins w:id="176" w:author="Emma" w:date="2014-01-24T09:31:00Z">
              <w:r>
                <w:t>TF- 1:</w:t>
              </w:r>
            </w:ins>
            <w:ins w:id="177" w:author="Emma" w:date="2014-01-24T09:35:00Z">
              <w:r>
                <w:t>3.3</w:t>
              </w:r>
            </w:ins>
          </w:p>
        </w:tc>
        <w:tc>
          <w:tcPr>
            <w:tcW w:w="2685" w:type="dxa"/>
            <w:gridSpan w:val="2"/>
          </w:tcPr>
          <w:p w:rsidR="00C523E6" w:rsidRPr="003651D9" w:rsidDel="00C523E6" w:rsidRDefault="00C523E6" w:rsidP="00FE5298">
            <w:pPr>
              <w:pStyle w:val="TableEntry"/>
              <w:jc w:val="center"/>
              <w:rPr>
                <w:del w:id="178" w:author="Emma" w:date="2014-01-24T09:36:00Z"/>
              </w:rPr>
            </w:pPr>
            <w:del w:id="179" w:author="Emma" w:date="2014-01-24T09:36:00Z">
              <w:r w:rsidRPr="003651D9" w:rsidDel="00C523E6">
                <w:delText>&lt;Reference to CM bindings section</w:delText>
              </w:r>
            </w:del>
          </w:p>
          <w:p w:rsidR="00C523E6" w:rsidRDefault="00C523E6" w:rsidP="00FE5298">
            <w:pPr>
              <w:pStyle w:val="TableEntry"/>
              <w:jc w:val="center"/>
              <w:rPr>
                <w:ins w:id="180" w:author="Emma" w:date="2014-01-24T09:36:00Z"/>
              </w:rPr>
            </w:pPr>
            <w:del w:id="181" w:author="Emma" w:date="2014-01-24T09:36:00Z">
              <w:r w:rsidRPr="003651D9" w:rsidDel="00C523E6">
                <w:delText>e.g., &lt;Domain Acronym TF-3:Z.xxx &gt; (e.g., PCC TF-2 :4.1)</w:delText>
              </w:r>
            </w:del>
          </w:p>
          <w:p w:rsidR="00C523E6" w:rsidRPr="003651D9" w:rsidRDefault="00C523E6" w:rsidP="00FE5298">
            <w:pPr>
              <w:pStyle w:val="TableEntry"/>
              <w:jc w:val="center"/>
            </w:pPr>
            <w:ins w:id="182" w:author="Emma" w:date="2014-01-24T09:36:00Z">
              <w:r>
                <w:t>None</w:t>
              </w:r>
            </w:ins>
          </w:p>
        </w:tc>
      </w:tr>
      <w:tr w:rsidR="00C523E6" w:rsidRPr="003651D9" w:rsidTr="00BB76BC">
        <w:trPr>
          <w:gridAfter w:val="3"/>
          <w:cantSplit/>
          <w:trHeight w:val="332"/>
          <w:jc w:val="center"/>
        </w:trPr>
        <w:tc>
          <w:tcPr>
            <w:tcW w:w="2326" w:type="dxa"/>
            <w:vMerge/>
          </w:tcPr>
          <w:p w:rsidR="00C523E6" w:rsidRPr="006B385C" w:rsidRDefault="00C523E6" w:rsidP="00DB186B">
            <w:pPr>
              <w:pStyle w:val="TableEntry"/>
              <w:rPr>
                <w:highlight w:val="cyan"/>
              </w:rPr>
            </w:pPr>
          </w:p>
        </w:tc>
        <w:tc>
          <w:tcPr>
            <w:tcW w:w="1980" w:type="dxa"/>
            <w:gridSpan w:val="2"/>
          </w:tcPr>
          <w:p w:rsidR="00C523E6" w:rsidRPr="00FE5298" w:rsidDel="00C523E6" w:rsidRDefault="00C523E6" w:rsidP="00DB186B">
            <w:pPr>
              <w:pStyle w:val="TableEntry"/>
              <w:rPr>
                <w:del w:id="183" w:author="Emma" w:date="2014-01-24T09:37:00Z"/>
              </w:rPr>
            </w:pPr>
            <w:del w:id="184" w:author="Emma" w:date="2014-01-24T09:37:00Z">
              <w:r w:rsidRPr="00FE5298" w:rsidDel="00C523E6">
                <w:delText xml:space="preserve">&lt;Domain Acronym&gt; &lt;external profile acronym&gt; &lt;Actor&gt; </w:delText>
              </w:r>
            </w:del>
          </w:p>
          <w:p w:rsidR="00C76B6C" w:rsidRDefault="00C523E6" w:rsidP="00FE5298">
            <w:pPr>
              <w:pStyle w:val="TableEntry"/>
            </w:pPr>
            <w:del w:id="185" w:author="Emma" w:date="2014-01-24T09:37:00Z">
              <w:r w:rsidRPr="00FE5298" w:rsidDel="00C523E6">
                <w:delText>&lt;e.g., RAD Scheduled Workflow Modality&gt;</w:delText>
              </w:r>
            </w:del>
            <w:ins w:id="186" w:author="Emma" w:date="2014-01-24T09:37:00Z">
              <w:r w:rsidRPr="00FE5298">
                <w:t xml:space="preserve">Clinical Data </w:t>
              </w:r>
            </w:ins>
            <w:r w:rsidR="00FE5298" w:rsidRPr="00FE5298">
              <w:t>Source</w:t>
            </w:r>
            <w:ins w:id="187" w:author="Emma" w:date="2014-01-24T09:37:00Z">
              <w:r w:rsidRPr="00FE5298">
                <w:t xml:space="preserve"> Actor</w:t>
              </w:r>
            </w:ins>
          </w:p>
          <w:p w:rsidR="00C76B6C" w:rsidRPr="00FE5298" w:rsidRDefault="00C76B6C" w:rsidP="00C76B6C">
            <w:pPr>
              <w:pStyle w:val="TableEntry"/>
            </w:pPr>
            <w:r w:rsidRPr="00FE5298">
              <w:rPr>
                <w:sz w:val="16"/>
                <w:szCs w:val="16"/>
                <w:rPrChange w:id="188" w:author="Emma" w:date="2014-01-24T09:44:00Z">
                  <w:rPr/>
                </w:rPrChange>
              </w:rPr>
              <w:t>Note 1</w:t>
            </w:r>
          </w:p>
        </w:tc>
        <w:tc>
          <w:tcPr>
            <w:tcW w:w="2160" w:type="dxa"/>
            <w:gridSpan w:val="2"/>
          </w:tcPr>
          <w:p w:rsidR="00C523E6" w:rsidRPr="003651D9" w:rsidRDefault="00C523E6" w:rsidP="00F623E5">
            <w:pPr>
              <w:pStyle w:val="TableEntry"/>
            </w:pPr>
            <w:del w:id="189" w:author="Emma" w:date="2014-01-24T09:37:00Z">
              <w:r w:rsidRPr="003651D9" w:rsidDel="00C523E6">
                <w:delText xml:space="preserve">- -- &lt;for example:-RAD TF-1: 14.1&gt; </w:delText>
              </w:r>
            </w:del>
            <w:ins w:id="190" w:author="Emma" w:date="2014-01-24T09:37:00Z">
              <w:r>
                <w:t xml:space="preserve">QED </w:t>
              </w:r>
              <w:proofErr w:type="spellStart"/>
              <w:r>
                <w:t>suppl</w:t>
              </w:r>
              <w:proofErr w:type="spellEnd"/>
              <w:r>
                <w:t xml:space="preserve"> – 3.3</w:t>
              </w:r>
            </w:ins>
          </w:p>
        </w:tc>
        <w:tc>
          <w:tcPr>
            <w:tcW w:w="2685" w:type="dxa"/>
            <w:gridSpan w:val="2"/>
          </w:tcPr>
          <w:p w:rsidR="00C523E6" w:rsidRPr="003651D9" w:rsidRDefault="00C523E6" w:rsidP="00FE5298">
            <w:pPr>
              <w:pStyle w:val="TableEntry"/>
              <w:ind w:left="0"/>
              <w:jc w:val="center"/>
            </w:pPr>
            <w:del w:id="191" w:author="Emma" w:date="2014-01-24T09:42:00Z">
              <w:r w:rsidRPr="003651D9" w:rsidDel="00C523E6">
                <w:delText>--</w:delText>
              </w:r>
            </w:del>
            <w:ins w:id="192" w:author="Emma" w:date="2014-01-24T09:42:00Z">
              <w:r>
                <w:t>None</w:t>
              </w:r>
            </w:ins>
          </w:p>
        </w:tc>
      </w:tr>
      <w:tr w:rsidR="00761469" w:rsidRPr="003651D9" w:rsidDel="009B252D" w:rsidTr="00BB76BC">
        <w:trPr>
          <w:gridAfter w:val="3"/>
          <w:cantSplit/>
          <w:trHeight w:val="332"/>
          <w:jc w:val="center"/>
          <w:del w:id="193" w:author="Emma" w:date="2014-01-24T16:16:00Z"/>
        </w:trPr>
        <w:tc>
          <w:tcPr>
            <w:tcW w:w="2326" w:type="dxa"/>
          </w:tcPr>
          <w:p w:rsidR="00761469" w:rsidRPr="003651D9" w:rsidDel="009B252D" w:rsidRDefault="00761469" w:rsidP="00DB186B">
            <w:pPr>
              <w:pStyle w:val="TableEntry"/>
              <w:rPr>
                <w:del w:id="194" w:author="Emma" w:date="2014-01-24T16:16:00Z"/>
              </w:rPr>
            </w:pPr>
            <w:del w:id="195" w:author="Emma" w:date="2014-01-24T09:40:00Z">
              <w:r w:rsidRPr="003651D9" w:rsidDel="00C523E6">
                <w:delText>Actor C</w:delText>
              </w:r>
            </w:del>
          </w:p>
        </w:tc>
        <w:tc>
          <w:tcPr>
            <w:tcW w:w="1980" w:type="dxa"/>
            <w:gridSpan w:val="2"/>
          </w:tcPr>
          <w:p w:rsidR="00761469" w:rsidRPr="003651D9" w:rsidDel="00C523E6" w:rsidRDefault="00234BE4" w:rsidP="00DB186B">
            <w:pPr>
              <w:pStyle w:val="TableEntry"/>
              <w:rPr>
                <w:del w:id="196" w:author="Emma" w:date="2014-01-24T09:41:00Z"/>
              </w:rPr>
            </w:pPr>
            <w:del w:id="197" w:author="Emma" w:date="2014-01-24T09:41:00Z">
              <w:r w:rsidRPr="003651D9" w:rsidDel="00C523E6">
                <w:delText xml:space="preserve">&lt;Domain Acronym&gt; </w:delText>
              </w:r>
              <w:r w:rsidR="00761469" w:rsidRPr="003651D9" w:rsidDel="00C523E6">
                <w:delText>&lt;external profile acronym&gt;</w:delText>
              </w:r>
              <w:r w:rsidR="00613C53" w:rsidRPr="003651D9" w:rsidDel="00C523E6">
                <w:delText xml:space="preserve"> &lt;</w:delText>
              </w:r>
              <w:r w:rsidR="00761469" w:rsidRPr="003651D9" w:rsidDel="00C523E6">
                <w:delText>Actor</w:delText>
              </w:r>
              <w:r w:rsidR="00613C53" w:rsidRPr="003651D9" w:rsidDel="00C523E6">
                <w:delText>&gt;</w:delText>
              </w:r>
            </w:del>
          </w:p>
          <w:p w:rsidR="00761469" w:rsidRPr="003651D9" w:rsidDel="009B252D" w:rsidRDefault="00761469" w:rsidP="00DB186B">
            <w:pPr>
              <w:pStyle w:val="TableEntry"/>
              <w:rPr>
                <w:del w:id="198" w:author="Emma" w:date="2014-01-24T16:16:00Z"/>
              </w:rPr>
            </w:pPr>
            <w:del w:id="199" w:author="Emma" w:date="2014-01-24T09:41:00Z">
              <w:r w:rsidRPr="003651D9" w:rsidDel="00C523E6">
                <w:delText>&lt;e.g., ITI Consistent Time Client&gt;</w:delText>
              </w:r>
            </w:del>
            <w:ins w:id="200" w:author="Emma" w:date="2014-01-24T16:16:00Z">
              <w:r w:rsidR="009B252D">
                <w:t xml:space="preserve">Content Creator </w:t>
              </w:r>
              <w:proofErr w:type="spellStart"/>
              <w:r w:rsidR="009B252D">
                <w:t>Actor</w:t>
              </w:r>
            </w:ins>
          </w:p>
        </w:tc>
        <w:tc>
          <w:tcPr>
            <w:tcW w:w="2160" w:type="dxa"/>
            <w:gridSpan w:val="2"/>
          </w:tcPr>
          <w:p w:rsidR="00761469" w:rsidDel="009B252D" w:rsidRDefault="00761469" w:rsidP="00DB186B">
            <w:pPr>
              <w:pStyle w:val="TableEntry"/>
              <w:rPr>
                <w:del w:id="201" w:author="Emma" w:date="2014-01-24T16:16:00Z"/>
              </w:rPr>
            </w:pPr>
            <w:del w:id="202" w:author="Emma" w:date="2014-01-24T09:42:00Z">
              <w:r w:rsidRPr="003651D9" w:rsidDel="00C523E6">
                <w:delText>- -- &lt;for example:-RAD TF-1: 7.1&gt;</w:delText>
              </w:r>
            </w:del>
          </w:p>
          <w:p w:rsidR="009B252D" w:rsidRPr="003651D9" w:rsidRDefault="009B252D" w:rsidP="00DB186B">
            <w:pPr>
              <w:pStyle w:val="TableEntry"/>
            </w:pPr>
            <w:ins w:id="203" w:author="Emma" w:date="2014-01-24T16:17:00Z">
              <w:r>
                <w:t>T</w:t>
              </w:r>
              <w:proofErr w:type="spellEnd"/>
              <w:r>
                <w:t>F- 1:3.3</w:t>
              </w:r>
            </w:ins>
          </w:p>
        </w:tc>
        <w:tc>
          <w:tcPr>
            <w:tcW w:w="2685" w:type="dxa"/>
            <w:gridSpan w:val="2"/>
          </w:tcPr>
          <w:p w:rsidR="00761469" w:rsidRPr="003651D9" w:rsidDel="009B252D" w:rsidRDefault="0020453A" w:rsidP="009B252D">
            <w:pPr>
              <w:pStyle w:val="TableEntry"/>
              <w:ind w:left="0"/>
              <w:jc w:val="center"/>
              <w:rPr>
                <w:del w:id="204" w:author="Emma" w:date="2014-01-24T16:16:00Z"/>
              </w:rPr>
            </w:pPr>
            <w:del w:id="205" w:author="Emma" w:date="2014-01-24T09:42:00Z">
              <w:r w:rsidRPr="003651D9" w:rsidDel="00C523E6">
                <w:delText>-</w:delText>
              </w:r>
            </w:del>
            <w:proofErr w:type="spellStart"/>
            <w:ins w:id="206" w:author="Emma" w:date="2014-01-24T16:17:00Z">
              <w:r w:rsidR="009B252D">
                <w:t>None</w:t>
              </w:r>
            </w:ins>
            <w:del w:id="207" w:author="Emma" w:date="2014-01-24T09:42:00Z">
              <w:r w:rsidRPr="003651D9" w:rsidDel="00C523E6">
                <w:delText>-</w:delText>
              </w:r>
            </w:del>
          </w:p>
        </w:tc>
      </w:tr>
      <w:tr w:rsidR="00761469" w:rsidRPr="003651D9" w:rsidDel="00C523E6" w:rsidTr="00BB76BC">
        <w:trPr>
          <w:gridAfter w:val="3"/>
          <w:cantSplit/>
          <w:trHeight w:val="332"/>
          <w:jc w:val="center"/>
          <w:del w:id="208" w:author="Emma" w:date="2014-01-24T09:43:00Z"/>
        </w:trPr>
        <w:tc>
          <w:tcPr>
            <w:tcW w:w="2326" w:type="dxa"/>
          </w:tcPr>
          <w:p w:rsidR="00761469" w:rsidRPr="003651D9" w:rsidDel="00C523E6" w:rsidRDefault="00761469" w:rsidP="00DB186B">
            <w:pPr>
              <w:pStyle w:val="TableEntry"/>
              <w:rPr>
                <w:del w:id="209" w:author="Emma" w:date="2014-01-24T09:43:00Z"/>
              </w:rPr>
            </w:pPr>
            <w:del w:id="210" w:author="Emma" w:date="2014-01-24T09:43:00Z">
              <w:r w:rsidRPr="003651D9" w:rsidDel="00C523E6">
                <w:delText>Actor D</w:delText>
              </w:r>
            </w:del>
          </w:p>
        </w:tc>
        <w:tc>
          <w:tcPr>
            <w:tcW w:w="1980" w:type="dxa"/>
            <w:gridSpan w:val="2"/>
          </w:tcPr>
          <w:p w:rsidR="00761469" w:rsidRPr="003651D9" w:rsidDel="00C523E6" w:rsidRDefault="00761469" w:rsidP="00DB186B">
            <w:pPr>
              <w:pStyle w:val="TableEntry"/>
              <w:rPr>
                <w:del w:id="211" w:author="Emma" w:date="2014-01-24T09:43:00Z"/>
              </w:rPr>
            </w:pPr>
            <w:del w:id="212" w:author="Emma" w:date="2014-01-24T09:43:00Z">
              <w:r w:rsidRPr="003651D9" w:rsidDel="00C523E6">
                <w:delText>None</w:delText>
              </w:r>
            </w:del>
          </w:p>
        </w:tc>
        <w:tc>
          <w:tcPr>
            <w:tcW w:w="2160" w:type="dxa"/>
            <w:gridSpan w:val="2"/>
          </w:tcPr>
          <w:p w:rsidR="00761469" w:rsidRPr="003651D9" w:rsidDel="00C523E6" w:rsidRDefault="00C60F4D" w:rsidP="0020453A">
            <w:pPr>
              <w:pStyle w:val="TableEntry"/>
              <w:jc w:val="center"/>
              <w:rPr>
                <w:del w:id="213" w:author="Emma" w:date="2014-01-24T09:43:00Z"/>
              </w:rPr>
            </w:pPr>
            <w:proofErr w:type="spellEnd"/>
            <w:del w:id="214" w:author="Emma" w:date="2014-01-24T09:43:00Z">
              <w:r w:rsidRPr="003651D9" w:rsidDel="00C523E6">
                <w:delText>--</w:delText>
              </w:r>
            </w:del>
          </w:p>
        </w:tc>
        <w:tc>
          <w:tcPr>
            <w:tcW w:w="2685" w:type="dxa"/>
            <w:gridSpan w:val="2"/>
          </w:tcPr>
          <w:p w:rsidR="00761469" w:rsidRPr="003651D9" w:rsidDel="00C523E6" w:rsidRDefault="0020453A" w:rsidP="00B541EC">
            <w:pPr>
              <w:pStyle w:val="TableEntry"/>
              <w:jc w:val="center"/>
              <w:rPr>
                <w:del w:id="215" w:author="Emma" w:date="2014-01-24T09:43:00Z"/>
              </w:rPr>
            </w:pPr>
            <w:del w:id="216" w:author="Emma" w:date="2014-01-24T09:43:00Z">
              <w:r w:rsidRPr="003651D9" w:rsidDel="00C523E6">
                <w:delText>--</w:delText>
              </w:r>
            </w:del>
          </w:p>
        </w:tc>
      </w:tr>
      <w:tr w:rsidR="00761469" w:rsidRPr="003651D9" w:rsidDel="00C523E6" w:rsidTr="00BB76BC">
        <w:trPr>
          <w:gridAfter w:val="2"/>
          <w:cantSplit/>
          <w:trHeight w:val="332"/>
          <w:jc w:val="center"/>
          <w:del w:id="217" w:author="Emma" w:date="2014-01-24T09:43:00Z"/>
        </w:trPr>
        <w:tc>
          <w:tcPr>
            <w:tcW w:w="2340" w:type="dxa"/>
            <w:gridSpan w:val="2"/>
            <w:vMerge w:val="restart"/>
          </w:tcPr>
          <w:p w:rsidR="00761469" w:rsidRPr="003651D9" w:rsidDel="00C523E6" w:rsidRDefault="00761469" w:rsidP="00DB186B">
            <w:pPr>
              <w:pStyle w:val="TableEntry"/>
              <w:rPr>
                <w:del w:id="218" w:author="Emma" w:date="2014-01-24T09:43:00Z"/>
              </w:rPr>
            </w:pPr>
            <w:del w:id="219" w:author="Emma" w:date="2014-01-24T09:43:00Z">
              <w:r w:rsidRPr="003651D9" w:rsidDel="00C523E6">
                <w:delText>Actor E</w:delText>
              </w:r>
            </w:del>
          </w:p>
        </w:tc>
        <w:tc>
          <w:tcPr>
            <w:tcW w:w="1980" w:type="dxa"/>
            <w:gridSpan w:val="2"/>
          </w:tcPr>
          <w:p w:rsidR="00761469" w:rsidRPr="003651D9" w:rsidDel="00C523E6" w:rsidRDefault="00234BE4" w:rsidP="00DB186B">
            <w:pPr>
              <w:pStyle w:val="TableEntry"/>
              <w:rPr>
                <w:del w:id="220" w:author="Emma" w:date="2014-01-24T09:43:00Z"/>
              </w:rPr>
            </w:pPr>
            <w:del w:id="221"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22" w:author="Emma" w:date="2014-01-24T09:43:00Z"/>
              </w:rPr>
            </w:pPr>
            <w:del w:id="223" w:author="Emma" w:date="2014-01-24T09:43:00Z">
              <w:r w:rsidRPr="003651D9" w:rsidDel="00C523E6">
                <w:delText>&lt;shows a requirement to select at least one of these groupings with Actor E&gt;</w:delText>
              </w:r>
            </w:del>
          </w:p>
        </w:tc>
        <w:tc>
          <w:tcPr>
            <w:tcW w:w="2160" w:type="dxa"/>
            <w:gridSpan w:val="2"/>
          </w:tcPr>
          <w:p w:rsidR="00761469" w:rsidRPr="003651D9" w:rsidDel="00C523E6" w:rsidRDefault="00F623E5" w:rsidP="00F623E5">
            <w:pPr>
              <w:pStyle w:val="TableEntry"/>
              <w:jc w:val="center"/>
              <w:rPr>
                <w:del w:id="224" w:author="Emma" w:date="2014-01-24T09:43:00Z"/>
              </w:rPr>
            </w:pPr>
            <w:del w:id="225" w:author="Emma" w:date="2014-01-24T09:43:00Z">
              <w:r w:rsidRPr="003651D9" w:rsidDel="00C523E6">
                <w:delText>--</w:delText>
              </w:r>
            </w:del>
          </w:p>
        </w:tc>
        <w:tc>
          <w:tcPr>
            <w:tcW w:w="2686" w:type="dxa"/>
            <w:gridSpan w:val="2"/>
          </w:tcPr>
          <w:p w:rsidR="00761469" w:rsidRPr="003651D9" w:rsidDel="00C523E6" w:rsidRDefault="00F623E5" w:rsidP="00B541EC">
            <w:pPr>
              <w:pStyle w:val="TableEntry"/>
              <w:jc w:val="center"/>
              <w:rPr>
                <w:del w:id="226" w:author="Emma" w:date="2014-01-24T09:43:00Z"/>
                <w:vertAlign w:val="superscript"/>
              </w:rPr>
            </w:pPr>
            <w:del w:id="227" w:author="Emma" w:date="2014-01-24T09:43:00Z">
              <w:r w:rsidRPr="003651D9" w:rsidDel="00C523E6">
                <w:rPr>
                  <w:vertAlign w:val="superscript"/>
                </w:rPr>
                <w:delText>See Note 1</w:delText>
              </w:r>
            </w:del>
          </w:p>
        </w:tc>
      </w:tr>
      <w:tr w:rsidR="00761469" w:rsidRPr="003651D9" w:rsidDel="00C523E6" w:rsidTr="00BB76BC">
        <w:trPr>
          <w:gridAfter w:val="1"/>
          <w:cantSplit/>
          <w:trHeight w:val="332"/>
          <w:jc w:val="center"/>
          <w:del w:id="228" w:author="Emma" w:date="2014-01-24T09:43:00Z"/>
        </w:trPr>
        <w:tc>
          <w:tcPr>
            <w:tcW w:w="2340" w:type="dxa"/>
            <w:gridSpan w:val="2"/>
            <w:vMerge/>
          </w:tcPr>
          <w:p w:rsidR="00761469" w:rsidRPr="003651D9" w:rsidDel="00C523E6" w:rsidRDefault="00761469" w:rsidP="00DB186B">
            <w:pPr>
              <w:pStyle w:val="TableEntry"/>
              <w:rPr>
                <w:del w:id="229" w:author="Emma" w:date="2014-01-24T09:43:00Z"/>
              </w:rPr>
            </w:pPr>
          </w:p>
        </w:tc>
        <w:tc>
          <w:tcPr>
            <w:tcW w:w="1980" w:type="dxa"/>
            <w:gridSpan w:val="2"/>
          </w:tcPr>
          <w:p w:rsidR="00761469" w:rsidRPr="003651D9" w:rsidDel="00C523E6" w:rsidRDefault="00234BE4" w:rsidP="00DB186B">
            <w:pPr>
              <w:pStyle w:val="TableEntry"/>
              <w:rPr>
                <w:del w:id="230" w:author="Emma" w:date="2014-01-24T09:43:00Z"/>
              </w:rPr>
            </w:pPr>
            <w:del w:id="231"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32" w:author="Emma" w:date="2014-01-24T09:43:00Z"/>
              </w:rPr>
            </w:pPr>
            <w:del w:id="233"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34" w:author="Emma" w:date="2014-01-24T09:43:00Z"/>
              </w:rPr>
            </w:pPr>
            <w:del w:id="235" w:author="Emma" w:date="2014-01-24T09:43:00Z">
              <w:r w:rsidRPr="003651D9" w:rsidDel="00C523E6">
                <w:delText>--</w:delText>
              </w:r>
            </w:del>
          </w:p>
        </w:tc>
        <w:tc>
          <w:tcPr>
            <w:tcW w:w="2693" w:type="dxa"/>
            <w:gridSpan w:val="3"/>
          </w:tcPr>
          <w:p w:rsidR="00761469" w:rsidRPr="003651D9" w:rsidDel="00C523E6" w:rsidRDefault="00F623E5" w:rsidP="00B541EC">
            <w:pPr>
              <w:pStyle w:val="TableEntry"/>
              <w:jc w:val="center"/>
              <w:rPr>
                <w:del w:id="236" w:author="Emma" w:date="2014-01-24T09:43:00Z"/>
                <w:vertAlign w:val="superscript"/>
              </w:rPr>
            </w:pPr>
            <w:del w:id="237" w:author="Emma" w:date="2014-01-24T09:43:00Z">
              <w:r w:rsidRPr="003651D9" w:rsidDel="00C523E6">
                <w:rPr>
                  <w:vertAlign w:val="superscript"/>
                </w:rPr>
                <w:delText>See Note 1</w:delText>
              </w:r>
            </w:del>
          </w:p>
        </w:tc>
      </w:tr>
      <w:tr w:rsidR="00761469" w:rsidRPr="003651D9" w:rsidDel="00C523E6" w:rsidTr="00BB76BC">
        <w:trPr>
          <w:cantSplit/>
          <w:trHeight w:val="332"/>
          <w:jc w:val="center"/>
          <w:del w:id="238" w:author="Emma" w:date="2014-01-24T09:43:00Z"/>
        </w:trPr>
        <w:tc>
          <w:tcPr>
            <w:tcW w:w="2340" w:type="dxa"/>
            <w:gridSpan w:val="2"/>
            <w:vMerge/>
          </w:tcPr>
          <w:p w:rsidR="00761469" w:rsidRPr="003651D9" w:rsidDel="00C523E6" w:rsidRDefault="00761469" w:rsidP="00DB186B">
            <w:pPr>
              <w:pStyle w:val="TableEntry"/>
              <w:rPr>
                <w:del w:id="239" w:author="Emma" w:date="2014-01-24T09:43:00Z"/>
              </w:rPr>
            </w:pPr>
          </w:p>
        </w:tc>
        <w:tc>
          <w:tcPr>
            <w:tcW w:w="1980" w:type="dxa"/>
            <w:gridSpan w:val="2"/>
          </w:tcPr>
          <w:p w:rsidR="00761469" w:rsidRPr="003651D9" w:rsidDel="00C523E6" w:rsidRDefault="00234BE4" w:rsidP="00DB186B">
            <w:pPr>
              <w:pStyle w:val="TableEntry"/>
              <w:rPr>
                <w:del w:id="240" w:author="Emma" w:date="2014-01-24T09:43:00Z"/>
              </w:rPr>
            </w:pPr>
            <w:del w:id="241"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 xml:space="preserve">Actor </w:delText>
              </w:r>
              <w:r w:rsidR="00613C53" w:rsidRPr="003651D9" w:rsidDel="00C523E6">
                <w:delText>&gt;</w:delText>
              </w:r>
            </w:del>
          </w:p>
          <w:p w:rsidR="00761469" w:rsidRPr="003651D9" w:rsidDel="00C523E6" w:rsidRDefault="00761469" w:rsidP="00DB186B">
            <w:pPr>
              <w:pStyle w:val="TableEntry"/>
              <w:rPr>
                <w:del w:id="242" w:author="Emma" w:date="2014-01-24T09:43:00Z"/>
              </w:rPr>
            </w:pPr>
            <w:del w:id="243"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44" w:author="Emma" w:date="2014-01-24T09:43:00Z"/>
              </w:rPr>
            </w:pPr>
            <w:del w:id="245" w:author="Emma" w:date="2014-01-24T09:43:00Z">
              <w:r w:rsidRPr="003651D9" w:rsidDel="00C523E6">
                <w:delText>--</w:delText>
              </w:r>
            </w:del>
          </w:p>
        </w:tc>
        <w:tc>
          <w:tcPr>
            <w:tcW w:w="2700" w:type="dxa"/>
            <w:gridSpan w:val="4"/>
          </w:tcPr>
          <w:p w:rsidR="00761469" w:rsidRPr="003651D9" w:rsidDel="00C523E6" w:rsidRDefault="00F623E5" w:rsidP="00B541EC">
            <w:pPr>
              <w:pStyle w:val="TableEntry"/>
              <w:jc w:val="center"/>
              <w:rPr>
                <w:del w:id="246" w:author="Emma" w:date="2014-01-24T09:43:00Z"/>
                <w:vertAlign w:val="superscript"/>
              </w:rPr>
            </w:pPr>
            <w:del w:id="247" w:author="Emma" w:date="2014-01-24T09:43:00Z">
              <w:r w:rsidRPr="003651D9" w:rsidDel="00C523E6">
                <w:rPr>
                  <w:vertAlign w:val="superscript"/>
                </w:rPr>
                <w:delText>See Note 1</w:delText>
              </w:r>
            </w:del>
          </w:p>
        </w:tc>
      </w:tr>
      <w:tr w:rsidR="00761469" w:rsidRPr="003651D9" w:rsidDel="00C523E6" w:rsidTr="00BB76BC">
        <w:trPr>
          <w:gridAfter w:val="2"/>
          <w:cantSplit/>
          <w:trHeight w:val="332"/>
          <w:jc w:val="center"/>
          <w:del w:id="248" w:author="Emma" w:date="2014-01-24T09:43:00Z"/>
        </w:trPr>
        <w:tc>
          <w:tcPr>
            <w:tcW w:w="2340" w:type="dxa"/>
            <w:gridSpan w:val="2"/>
            <w:vMerge w:val="restart"/>
          </w:tcPr>
          <w:p w:rsidR="00761469" w:rsidRPr="003651D9" w:rsidDel="00C523E6" w:rsidRDefault="00340176" w:rsidP="00EF1E77">
            <w:pPr>
              <w:pStyle w:val="TableEntry"/>
              <w:rPr>
                <w:del w:id="249" w:author="Emma" w:date="2014-01-24T09:43:00Z"/>
              </w:rPr>
            </w:pPr>
            <w:del w:id="250" w:author="Emma" w:date="2014-01-24T09:43:00Z">
              <w:r w:rsidRPr="003651D9" w:rsidDel="00C523E6">
                <w:delText xml:space="preserve">&lt;e.g.,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51" w:author="Emma" w:date="2014-01-24T09:43:00Z"/>
              </w:rPr>
            </w:pPr>
            <w:del w:id="252" w:author="Emma" w:date="2014-01-24T09:43:00Z">
              <w:r w:rsidRPr="003651D9" w:rsidDel="00C523E6">
                <w:delText>ITI XDS.b Document Consumer</w:delText>
              </w:r>
            </w:del>
          </w:p>
        </w:tc>
        <w:tc>
          <w:tcPr>
            <w:tcW w:w="2160" w:type="dxa"/>
            <w:gridSpan w:val="2"/>
          </w:tcPr>
          <w:p w:rsidR="00761469" w:rsidRPr="003651D9" w:rsidDel="00C523E6" w:rsidRDefault="00761469" w:rsidP="0032600B">
            <w:pPr>
              <w:pStyle w:val="TableEntry"/>
              <w:rPr>
                <w:del w:id="253" w:author="Emma" w:date="2014-01-24T09:43:00Z"/>
              </w:rPr>
            </w:pPr>
            <w:del w:id="254" w:author="Emma" w:date="2014-01-24T09:43:00Z">
              <w:r w:rsidRPr="003651D9" w:rsidDel="00C523E6">
                <w:delText>ITI TF-1: 10.1</w:delText>
              </w:r>
            </w:del>
          </w:p>
        </w:tc>
        <w:tc>
          <w:tcPr>
            <w:tcW w:w="2686" w:type="dxa"/>
            <w:gridSpan w:val="2"/>
          </w:tcPr>
          <w:p w:rsidR="00761469" w:rsidRPr="003651D9" w:rsidDel="00C523E6" w:rsidRDefault="00761469" w:rsidP="00BB76BC">
            <w:pPr>
              <w:pStyle w:val="TableEntry"/>
              <w:rPr>
                <w:del w:id="255" w:author="Emma" w:date="2014-01-24T09:43:00Z"/>
              </w:rPr>
            </w:pPr>
            <w:del w:id="256"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del>
          </w:p>
        </w:tc>
      </w:tr>
      <w:tr w:rsidR="00761469" w:rsidRPr="003651D9" w:rsidDel="00C523E6" w:rsidTr="00BB76BC">
        <w:trPr>
          <w:cantSplit/>
          <w:trHeight w:val="332"/>
          <w:jc w:val="center"/>
          <w:del w:id="257" w:author="Emma" w:date="2014-01-24T09:43:00Z"/>
        </w:trPr>
        <w:tc>
          <w:tcPr>
            <w:tcW w:w="2340" w:type="dxa"/>
            <w:gridSpan w:val="2"/>
            <w:vMerge/>
          </w:tcPr>
          <w:p w:rsidR="00761469" w:rsidRPr="003651D9" w:rsidDel="00C523E6" w:rsidRDefault="00761469" w:rsidP="00BB76BC">
            <w:pPr>
              <w:pStyle w:val="TableEntry"/>
              <w:rPr>
                <w:del w:id="258" w:author="Emma" w:date="2014-01-24T09:43:00Z"/>
              </w:rPr>
            </w:pPr>
          </w:p>
        </w:tc>
        <w:tc>
          <w:tcPr>
            <w:tcW w:w="1980" w:type="dxa"/>
            <w:gridSpan w:val="2"/>
          </w:tcPr>
          <w:p w:rsidR="00761469" w:rsidRPr="003651D9" w:rsidDel="00C523E6" w:rsidRDefault="00761469" w:rsidP="00BB76BC">
            <w:pPr>
              <w:pStyle w:val="TableEntry"/>
              <w:rPr>
                <w:del w:id="259" w:author="Emma" w:date="2014-01-24T09:43:00Z"/>
              </w:rPr>
            </w:pPr>
            <w:del w:id="260" w:author="Emma" w:date="2014-01-24T09:43:00Z">
              <w:r w:rsidRPr="003651D9" w:rsidDel="00C523E6">
                <w:delText>ITI XDR Document Recipient</w:delText>
              </w:r>
            </w:del>
          </w:p>
        </w:tc>
        <w:tc>
          <w:tcPr>
            <w:tcW w:w="2160" w:type="dxa"/>
            <w:gridSpan w:val="2"/>
          </w:tcPr>
          <w:p w:rsidR="00761469" w:rsidRPr="003651D9" w:rsidDel="00C523E6" w:rsidRDefault="00761469" w:rsidP="00BB76BC">
            <w:pPr>
              <w:pStyle w:val="TableEntry"/>
              <w:rPr>
                <w:del w:id="261" w:author="Emma" w:date="2014-01-24T09:43:00Z"/>
              </w:rPr>
            </w:pPr>
            <w:del w:id="262" w:author="Emma" w:date="2014-01-24T09:43:00Z">
              <w:r w:rsidRPr="003651D9" w:rsidDel="00C523E6">
                <w:delText>ITI TF-1:</w:delText>
              </w:r>
              <w:r w:rsidR="00940FC7" w:rsidDel="00C523E6">
                <w:delText xml:space="preserve"> </w:delText>
              </w:r>
              <w:r w:rsidRPr="003651D9" w:rsidDel="00C523E6">
                <w:delText>15.1</w:delText>
              </w:r>
            </w:del>
          </w:p>
        </w:tc>
        <w:tc>
          <w:tcPr>
            <w:tcW w:w="2700" w:type="dxa"/>
            <w:gridSpan w:val="4"/>
          </w:tcPr>
          <w:p w:rsidR="00761469" w:rsidRPr="003651D9" w:rsidDel="00C523E6" w:rsidRDefault="00761469" w:rsidP="00BB76BC">
            <w:pPr>
              <w:pStyle w:val="TableEntry"/>
              <w:rPr>
                <w:del w:id="263" w:author="Emma" w:date="2014-01-24T09:43:00Z"/>
              </w:rPr>
            </w:pPr>
            <w:del w:id="264"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F623E5" w:rsidRPr="003651D9" w:rsidDel="00C523E6">
                <w:delText xml:space="preserve"> </w:delText>
              </w:r>
            </w:del>
          </w:p>
        </w:tc>
      </w:tr>
      <w:tr w:rsidR="00761469" w:rsidRPr="003651D9" w:rsidDel="00C523E6" w:rsidTr="00BB76BC">
        <w:trPr>
          <w:cantSplit/>
          <w:trHeight w:val="233"/>
          <w:jc w:val="center"/>
          <w:del w:id="265" w:author="Emma" w:date="2014-01-24T09:43:00Z"/>
        </w:trPr>
        <w:tc>
          <w:tcPr>
            <w:tcW w:w="2340" w:type="dxa"/>
            <w:gridSpan w:val="2"/>
            <w:vMerge/>
          </w:tcPr>
          <w:p w:rsidR="00761469" w:rsidRPr="003651D9" w:rsidDel="00C523E6" w:rsidRDefault="00761469" w:rsidP="00BB76BC">
            <w:pPr>
              <w:pStyle w:val="TableEntry"/>
              <w:rPr>
                <w:del w:id="266" w:author="Emma" w:date="2014-01-24T09:43:00Z"/>
              </w:rPr>
            </w:pPr>
          </w:p>
        </w:tc>
        <w:tc>
          <w:tcPr>
            <w:tcW w:w="1980" w:type="dxa"/>
            <w:gridSpan w:val="2"/>
          </w:tcPr>
          <w:p w:rsidR="00761469" w:rsidRPr="003651D9" w:rsidDel="00C523E6" w:rsidRDefault="00761469" w:rsidP="00BB76BC">
            <w:pPr>
              <w:pStyle w:val="TableEntry"/>
              <w:rPr>
                <w:del w:id="267" w:author="Emma" w:date="2014-01-24T09:43:00Z"/>
              </w:rPr>
            </w:pPr>
            <w:del w:id="268" w:author="Emma" w:date="2014-01-24T09:43:00Z">
              <w:r w:rsidRPr="003651D9" w:rsidDel="00C523E6">
                <w:delText>ITI XDM Portable Media Importer</w:delText>
              </w:r>
            </w:del>
          </w:p>
        </w:tc>
        <w:tc>
          <w:tcPr>
            <w:tcW w:w="2160" w:type="dxa"/>
            <w:gridSpan w:val="2"/>
          </w:tcPr>
          <w:p w:rsidR="00761469" w:rsidRPr="003651D9" w:rsidDel="00C523E6" w:rsidRDefault="00761469" w:rsidP="00BB76BC">
            <w:pPr>
              <w:pStyle w:val="TableEntry"/>
              <w:rPr>
                <w:del w:id="269" w:author="Emma" w:date="2014-01-24T09:43:00Z"/>
              </w:rPr>
            </w:pPr>
            <w:del w:id="270" w:author="Emma" w:date="2014-01-24T09:43:00Z">
              <w:r w:rsidRPr="003651D9" w:rsidDel="00C523E6">
                <w:delText>ITI TF-1: 16.1</w:delText>
              </w:r>
            </w:del>
          </w:p>
        </w:tc>
        <w:tc>
          <w:tcPr>
            <w:tcW w:w="2700" w:type="dxa"/>
            <w:gridSpan w:val="4"/>
          </w:tcPr>
          <w:p w:rsidR="00761469" w:rsidRPr="003651D9" w:rsidDel="00C523E6" w:rsidRDefault="00761469" w:rsidP="00BB76BC">
            <w:pPr>
              <w:pStyle w:val="TableEntry"/>
              <w:rPr>
                <w:del w:id="271" w:author="Emma" w:date="2014-01-24T09:43:00Z"/>
              </w:rPr>
            </w:pPr>
            <w:del w:id="272"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r w:rsidR="00340176" w:rsidRPr="003651D9" w:rsidDel="00C523E6">
                <w:delText>&gt;</w:delText>
              </w:r>
            </w:del>
          </w:p>
        </w:tc>
      </w:tr>
      <w:tr w:rsidR="00761469" w:rsidRPr="003651D9" w:rsidDel="00C523E6" w:rsidTr="00BB76BC">
        <w:trPr>
          <w:gridAfter w:val="3"/>
          <w:cantSplit/>
          <w:trHeight w:val="233"/>
          <w:jc w:val="center"/>
          <w:del w:id="273" w:author="Emma" w:date="2014-01-24T09:43:00Z"/>
        </w:trPr>
        <w:tc>
          <w:tcPr>
            <w:tcW w:w="2326" w:type="dxa"/>
          </w:tcPr>
          <w:p w:rsidR="00761469" w:rsidRPr="003651D9" w:rsidDel="00C523E6" w:rsidRDefault="00340176" w:rsidP="00EF1E77">
            <w:pPr>
              <w:pStyle w:val="TableEntry"/>
              <w:rPr>
                <w:del w:id="274" w:author="Emma" w:date="2014-01-24T09:43:00Z"/>
              </w:rPr>
            </w:pPr>
            <w:del w:id="275" w:author="Emma" w:date="2014-01-24T09:43:00Z">
              <w:r w:rsidRPr="003651D9" w:rsidDel="00C523E6">
                <w:delText>&lt;</w:delText>
              </w:r>
              <w:r w:rsidR="00940FC7" w:rsidDel="00C523E6">
                <w:delText>e.g.,</w:delText>
              </w:r>
              <w:r w:rsidRPr="003651D9" w:rsidDel="00C523E6">
                <w:delText xml:space="preserve">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76" w:author="Emma" w:date="2014-01-24T09:43:00Z"/>
              </w:rPr>
            </w:pPr>
            <w:del w:id="277" w:author="Emma" w:date="2014-01-24T09:43:00Z">
              <w:r w:rsidRPr="003651D9" w:rsidDel="00C523E6">
                <w:delText>ITI Consistent Time Client</w:delText>
              </w:r>
            </w:del>
          </w:p>
        </w:tc>
        <w:tc>
          <w:tcPr>
            <w:tcW w:w="2160" w:type="dxa"/>
            <w:gridSpan w:val="2"/>
          </w:tcPr>
          <w:p w:rsidR="00761469" w:rsidRPr="003651D9" w:rsidDel="00C523E6" w:rsidRDefault="00761469" w:rsidP="005D6176">
            <w:pPr>
              <w:pStyle w:val="TableEntry"/>
              <w:rPr>
                <w:del w:id="278" w:author="Emma" w:date="2014-01-24T09:43:00Z"/>
              </w:rPr>
            </w:pPr>
            <w:del w:id="279" w:author="Emma" w:date="2014-01-24T09:43:00Z">
              <w:r w:rsidRPr="003651D9" w:rsidDel="00C523E6">
                <w:delText>ITI TF-1:7.</w:delText>
              </w:r>
              <w:r w:rsidR="00F623E5" w:rsidRPr="003651D9" w:rsidDel="00C523E6">
                <w:delText>1</w:delText>
              </w:r>
            </w:del>
          </w:p>
        </w:tc>
        <w:tc>
          <w:tcPr>
            <w:tcW w:w="2685" w:type="dxa"/>
            <w:gridSpan w:val="2"/>
          </w:tcPr>
          <w:p w:rsidR="00761469" w:rsidRPr="003651D9" w:rsidDel="00C523E6" w:rsidRDefault="00B541EC" w:rsidP="00BB76BC">
            <w:pPr>
              <w:pStyle w:val="TableEntry"/>
              <w:rPr>
                <w:del w:id="280" w:author="Emma" w:date="2014-01-24T09:43:00Z"/>
              </w:rPr>
            </w:pPr>
            <w:del w:id="281" w:author="Emma" w:date="2014-01-24T09:43:00Z">
              <w:r w:rsidRPr="003651D9" w:rsidDel="00C523E6">
                <w:delText>--</w:delText>
              </w:r>
              <w:r w:rsidR="00340176" w:rsidRPr="003651D9" w:rsidDel="00C523E6">
                <w:delText xml:space="preserve">                                &gt;</w:delText>
              </w:r>
            </w:del>
          </w:p>
        </w:tc>
      </w:tr>
    </w:tbl>
    <w:p w:rsidR="00761469" w:rsidRPr="00FE5298" w:rsidRDefault="00761469" w:rsidP="00597DB2">
      <w:pPr>
        <w:pStyle w:val="Note"/>
        <w:rPr>
          <w:sz w:val="16"/>
          <w:szCs w:val="16"/>
          <w:rPrChange w:id="282" w:author="Emma" w:date="2014-01-24T09:44:00Z">
            <w:rPr/>
          </w:rPrChange>
        </w:rPr>
      </w:pPr>
      <w:r w:rsidRPr="00FE5298">
        <w:rPr>
          <w:sz w:val="16"/>
          <w:szCs w:val="16"/>
          <w:rPrChange w:id="283" w:author="Emma" w:date="2014-01-24T09:44:00Z">
            <w:rPr/>
          </w:rPrChange>
        </w:rPr>
        <w:t>Note 1:</w:t>
      </w:r>
      <w:r w:rsidR="00291725" w:rsidRPr="00FE5298">
        <w:rPr>
          <w:sz w:val="16"/>
          <w:szCs w:val="16"/>
          <w:rPrChange w:id="284" w:author="Emma" w:date="2014-01-24T09:44:00Z">
            <w:rPr/>
          </w:rPrChange>
        </w:rPr>
        <w:t xml:space="preserve"> </w:t>
      </w:r>
      <w:r w:rsidR="00FE5298" w:rsidRPr="00FE5298">
        <w:rPr>
          <w:sz w:val="16"/>
          <w:szCs w:val="16"/>
        </w:rPr>
        <w:t>Required when the clinical data option is implemented</w:t>
      </w:r>
    </w:p>
    <w:p w:rsidR="00CF283F" w:rsidRDefault="00CF283F" w:rsidP="00303E20">
      <w:pPr>
        <w:pStyle w:val="Heading2"/>
        <w:numPr>
          <w:ilvl w:val="0"/>
          <w:numId w:val="0"/>
        </w:numPr>
        <w:rPr>
          <w:noProof w:val="0"/>
        </w:rPr>
      </w:pPr>
      <w:bookmarkStart w:id="285" w:name="_Toc345074658"/>
      <w:r w:rsidRPr="003651D9">
        <w:rPr>
          <w:noProof w:val="0"/>
        </w:rPr>
        <w:t>X.</w:t>
      </w:r>
      <w:r w:rsidR="00AF472E" w:rsidRPr="003651D9">
        <w:rPr>
          <w:noProof w:val="0"/>
        </w:rPr>
        <w:t>4</w:t>
      </w:r>
      <w:r w:rsidR="005F21E7" w:rsidRPr="003651D9">
        <w:rPr>
          <w:noProof w:val="0"/>
        </w:rPr>
        <w:t xml:space="preserve"> </w:t>
      </w:r>
      <w:bookmarkEnd w:id="111"/>
      <w:bookmarkEnd w:id="112"/>
      <w:r w:rsidR="002B2F1E">
        <w:rPr>
          <w:noProof w:val="0"/>
        </w:rPr>
        <w:t>RECON</w:t>
      </w:r>
      <w:r w:rsidR="002B2F1E" w:rsidRPr="003651D9">
        <w:rPr>
          <w:noProof w:val="0"/>
        </w:rPr>
        <w:t xml:space="preserve"> </w:t>
      </w:r>
      <w:r w:rsidR="00167DB7" w:rsidRPr="003651D9">
        <w:rPr>
          <w:noProof w:val="0"/>
        </w:rPr>
        <w:t>Overview</w:t>
      </w:r>
      <w:bookmarkEnd w:id="285"/>
    </w:p>
    <w:p w:rsidR="00764951" w:rsidRPr="00764951" w:rsidRDefault="00764951" w:rsidP="00764951">
      <w:pPr>
        <w:pStyle w:val="BodyText"/>
        <w:rPr>
          <w:i/>
          <w:iCs/>
          <w:highlight w:val="lightGray"/>
        </w:rPr>
      </w:pPr>
      <w:r w:rsidRPr="00764951">
        <w:rPr>
          <w:i/>
          <w:iCs/>
          <w:highlight w:val="lightGray"/>
        </w:rPr>
        <w:t>&lt;Volume 2 documents each transaction/content module in isolation. This section shows how the transactions/content modules of the profile are combined to address the use cases.&gt;</w:t>
      </w:r>
    </w:p>
    <w:p w:rsidR="00764951" w:rsidRDefault="00764951" w:rsidP="00764951">
      <w:pPr>
        <w:pStyle w:val="BodyText"/>
        <w:rPr>
          <w:i/>
          <w:iCs/>
        </w:rPr>
      </w:pPr>
      <w:r w:rsidRPr="00764951">
        <w:rPr>
          <w:i/>
          <w:iCs/>
          <w:highlight w:val="lightGray"/>
        </w:rPr>
        <w:t>&lt;Use Cases are informative, not normative, and “SHALL” language is not allowed in use cases.&gt;</w:t>
      </w:r>
    </w:p>
    <w:p w:rsidR="00764951" w:rsidRDefault="00EE4EF8" w:rsidP="0050217E">
      <w:r w:rsidRPr="00453446">
        <w:t xml:space="preserve">IHE PCC </w:t>
      </w:r>
      <w:r w:rsidR="002B2F1E">
        <w:t>RECON</w:t>
      </w:r>
      <w:r w:rsidR="002B2F1E" w:rsidRPr="003651D9">
        <w:t xml:space="preserve"> </w:t>
      </w:r>
      <w:r w:rsidR="00E622F2">
        <w:t xml:space="preserve">profile supports reconciliation of clinical data such as </w:t>
      </w:r>
      <w:r w:rsidR="00CE49AB">
        <w:t>common</w:t>
      </w:r>
      <w:r w:rsidR="00E622F2">
        <w:t xml:space="preserve"> observations,</w:t>
      </w:r>
      <w:r w:rsidR="00E622F2" w:rsidRPr="00E622F2">
        <w:rPr>
          <w:b/>
          <w:i/>
        </w:rPr>
        <w:t xml:space="preserve"> </w:t>
      </w:r>
      <w:r w:rsidR="00E622F2" w:rsidRPr="00132B2E">
        <w:rPr>
          <w:rPrChange w:id="286" w:author="Emma" w:date="2014-02-12T07:29:00Z">
            <w:rPr>
              <w:b/>
              <w:i/>
            </w:rPr>
          </w:rPrChange>
        </w:rPr>
        <w:t>allergy and intolerances, problems, medications,</w:t>
      </w:r>
      <w:r w:rsidR="00E622F2" w:rsidRPr="00E622F2">
        <w:rPr>
          <w:b/>
          <w:i/>
        </w:rPr>
        <w:t xml:space="preserve"> </w:t>
      </w:r>
      <w:r w:rsidR="00E622F2">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rsidR="000D6A72" w:rsidRDefault="000D6A72" w:rsidP="000D6A72">
      <w:r>
        <w:t xml:space="preserve">This profile builds upon the clinical content templates developed in this IHE PCC Technical Framework.  However, it has been designed to work with other clinical content templates developed for producing clinical documents (e.g., the CCDA in the US, and </w:t>
      </w:r>
      <w:proofErr w:type="spellStart"/>
      <w:r>
        <w:t>epSOS</w:t>
      </w:r>
      <w:proofErr w:type="spellEnd"/>
      <w:r>
        <w:t xml:space="preserve"> templates in Europe). </w:t>
      </w:r>
    </w:p>
    <w:p w:rsidR="0050217E" w:rsidRDefault="003B1074" w:rsidP="0050217E">
      <w:ins w:id="287" w:author="Emma" w:date="2014-02-12T07:31:00Z">
        <w:r w:rsidRPr="00DA0EE8">
          <w:t>I</w:t>
        </w:r>
      </w:ins>
      <w:r w:rsidR="0050217E" w:rsidRPr="00DA0EE8">
        <w:t xml:space="preserve">n </w:t>
      </w:r>
      <w:r w:rsidR="0050217E">
        <w:t xml:space="preserve">the Magic Number Seven, </w:t>
      </w:r>
      <w:proofErr w:type="gramStart"/>
      <w:r w:rsidR="0050217E">
        <w:t>Plus</w:t>
      </w:r>
      <w:proofErr w:type="gramEnd"/>
      <w:r w:rsidR="0050217E">
        <w:t xml:space="preserve"> or Minus Two</w:t>
      </w:r>
      <w:r w:rsidR="0050217E">
        <w:rPr>
          <w:rStyle w:val="FootnoteReference"/>
        </w:rPr>
        <w:footnoteReference w:id="7"/>
      </w:r>
      <w:r w:rsidR="0050217E">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rsidR="0050217E" w:rsidRPr="00A377C5" w:rsidRDefault="0050217E" w:rsidP="0050217E">
      <w:pPr>
        <w:pStyle w:val="BodyText"/>
        <w:rPr>
          <w:strike/>
          <w:rPrChange w:id="288" w:author="Emma" w:date="2014-02-11T09:34:00Z">
            <w:rPr/>
          </w:rPrChange>
        </w:rPr>
      </w:pPr>
      <w:r w:rsidRPr="00453446">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r w:rsidR="00453446">
        <w:t>.</w:t>
      </w:r>
    </w:p>
    <w:p w:rsidR="00167DB7" w:rsidRDefault="00104BE6" w:rsidP="003D19E0">
      <w:pPr>
        <w:pStyle w:val="Heading3"/>
        <w:keepNext w:val="0"/>
        <w:numPr>
          <w:ilvl w:val="0"/>
          <w:numId w:val="0"/>
        </w:numPr>
        <w:rPr>
          <w:bCs/>
          <w:noProof w:val="0"/>
        </w:rPr>
      </w:pPr>
      <w:bookmarkStart w:id="289" w:name="_Toc345074659"/>
      <w:r w:rsidRPr="003651D9">
        <w:rPr>
          <w:bCs/>
          <w:noProof w:val="0"/>
        </w:rPr>
        <w:lastRenderedPageBreak/>
        <w:t>X.</w:t>
      </w:r>
      <w:r w:rsidR="00AF472E" w:rsidRPr="003651D9">
        <w:rPr>
          <w:bCs/>
          <w:noProof w:val="0"/>
        </w:rPr>
        <w:t>4</w:t>
      </w:r>
      <w:r w:rsidR="00167DB7" w:rsidRPr="003651D9">
        <w:rPr>
          <w:bCs/>
          <w:noProof w:val="0"/>
        </w:rPr>
        <w:t>.1 Concepts</w:t>
      </w:r>
      <w:bookmarkEnd w:id="289"/>
    </w:p>
    <w:p w:rsidR="00B85604" w:rsidRPr="00B85604" w:rsidRDefault="00B85604" w:rsidP="00B85604">
      <w:pPr>
        <w:pStyle w:val="AuthorInstructions"/>
        <w:rPr>
          <w:sz w:val="18"/>
          <w:szCs w:val="18"/>
          <w:highlight w:val="lightGray"/>
        </w:rPr>
      </w:pPr>
      <w:proofErr w:type="gramStart"/>
      <w:r w:rsidRPr="00B85604">
        <w:rPr>
          <w:sz w:val="18"/>
          <w:szCs w:val="18"/>
          <w:highlight w:val="lightGray"/>
        </w:rPr>
        <w:t>&lt;If needed, this section provides an overview of the concepts that provide necessary background for understanding the profile.</w:t>
      </w:r>
      <w:proofErr w:type="gramEnd"/>
      <w:r w:rsidRPr="00B85604">
        <w:rPr>
          <w:sz w:val="18"/>
          <w:szCs w:val="18"/>
          <w:highlight w:val="lightGray"/>
        </w:rPr>
        <w:t xml:space="preserve"> If not needed, state “Not applicable.” For an example of why/how this section may be needed, please see ITI Cross Enterprise Workflow (XDW).&gt;</w:t>
      </w:r>
    </w:p>
    <w:p w:rsidR="00B85604" w:rsidRPr="00B85604" w:rsidRDefault="00B85604" w:rsidP="00B85604">
      <w:pPr>
        <w:pStyle w:val="AuthorInstructions"/>
        <w:rPr>
          <w:sz w:val="18"/>
          <w:szCs w:val="18"/>
        </w:rPr>
      </w:pPr>
      <w:r w:rsidRPr="00B85604">
        <w:rPr>
          <w:sz w:val="18"/>
          <w:szCs w:val="18"/>
          <w:highlight w:val="lightGray"/>
        </w:rPr>
        <w:t>&lt;It may be useful in this section, but is not necessary, to provide a short list of the use cases described below and explain why they are different.&gt;</w:t>
      </w:r>
    </w:p>
    <w:p w:rsidR="00EE4EF8" w:rsidRDefault="00EE4EF8" w:rsidP="00EE4EF8">
      <w:r>
        <w:t>There are five steps to the reconciliation process.  The numbered steps below correspond to the numbered steps in the diagram that follows.</w:t>
      </w:r>
    </w:p>
    <w:p w:rsidR="00B85604" w:rsidRDefault="00B85604" w:rsidP="00B85604">
      <w:pPr>
        <w:numPr>
          <w:ilvl w:val="0"/>
          <w:numId w:val="22"/>
        </w:numPr>
      </w:pPr>
      <w:r>
        <w:t xml:space="preserve">The first step is to gather the information that needs to be reconciled.  </w:t>
      </w:r>
    </w:p>
    <w:p w:rsidR="00B85604" w:rsidRDefault="00B85604" w:rsidP="00B85604">
      <w:pPr>
        <w:numPr>
          <w:ilvl w:val="0"/>
          <w:numId w:val="23"/>
        </w:numPr>
      </w:pPr>
      <w:r>
        <w:t>The data in this first step can come from clinical documents created for the patient, including discharge summaries, referral summaries, the history and physical, consultation notes, and Care Plans/Plan of Care documents, et cetera.</w:t>
      </w:r>
    </w:p>
    <w:p w:rsidR="00B85604" w:rsidRDefault="00B85604" w:rsidP="00B85604">
      <w:pPr>
        <w:numPr>
          <w:ilvl w:val="0"/>
          <w:numId w:val="23"/>
        </w:numPr>
      </w:pPr>
      <w:r>
        <w:t xml:space="preserve">Data may also come from clinical summaries available from the patients’ personal health record or a Health Information Exchange (HIE).  </w:t>
      </w:r>
    </w:p>
    <w:p w:rsidR="00B85604" w:rsidRDefault="00B85604" w:rsidP="00B85604">
      <w:pPr>
        <w:numPr>
          <w:ilvl w:val="0"/>
          <w:numId w:val="23"/>
        </w:numPr>
      </w:pPr>
      <w:r>
        <w:t xml:space="preserve">Data can also be obtained as discrete data from various other clinical data sources, including clinical data repositories, electronic health records and personal health records </w:t>
      </w:r>
    </w:p>
    <w:p w:rsidR="00B85604" w:rsidRDefault="00B85604" w:rsidP="00B85604">
      <w:pPr>
        <w:numPr>
          <w:ilvl w:val="0"/>
          <w:numId w:val="23"/>
        </w:numPr>
      </w:pPr>
      <w:r>
        <w:t>Data might also appear in pharmacy benefit records, and disease/condition specific information registries (e.g., a cancer registry, vaccination repository).</w:t>
      </w:r>
    </w:p>
    <w:p w:rsidR="00E30269" w:rsidRPr="00E30269" w:rsidRDefault="00B85604" w:rsidP="00B85604">
      <w:pPr>
        <w:numPr>
          <w:ilvl w:val="0"/>
          <w:numId w:val="22"/>
        </w:numPr>
        <w:rPr>
          <w:color w:val="00B050"/>
        </w:rPr>
      </w:pPr>
      <w:r>
        <w:t xml:space="preserve">The second step automates the identification of any information that has been duplicated, overlaps, conflicts, or has been superseded.  This second step identifies and/or produces </w:t>
      </w:r>
      <w:r w:rsidRPr="00596A7B">
        <w:t>candidate</w:t>
      </w:r>
      <w:r>
        <w:t xml:space="preserve"> entries to appear into the list of reconciled data that is presented to the healthcare provider as a single merged data stream.  The primary purpose of this step is to organize and reduce the quantity of information needing human intervention</w:t>
      </w:r>
      <w:r w:rsidR="008064D6">
        <w:t xml:space="preserve"> which includes the consideration of data that is identical, unique or similar</w:t>
      </w:r>
      <w:r>
        <w:t>.  This step is completed by analyzing similarities between the data using clinical knowledge and an understanding of the coding systems and structures used to capture this data.</w:t>
      </w:r>
      <w:r w:rsidR="00231C93">
        <w:t xml:space="preserve"> </w:t>
      </w:r>
    </w:p>
    <w:p w:rsidR="00B85604" w:rsidRDefault="00B85604" w:rsidP="00B85604">
      <w:pPr>
        <w:numPr>
          <w:ilvl w:val="0"/>
          <w:numId w:val="22"/>
        </w:numPr>
      </w:pPr>
      <w:r>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rsidR="00B85604" w:rsidRDefault="00B85604" w:rsidP="00B85604">
      <w:pPr>
        <w:numPr>
          <w:ilvl w:val="0"/>
          <w:numId w:val="22"/>
        </w:numPr>
      </w:pPr>
      <w:r>
        <w:t xml:space="preserve">The healthcare provider interacts with the application to produce a set of reconciled data that will then be stored for subsequent use.  </w:t>
      </w:r>
    </w:p>
    <w:p w:rsidR="00B85604" w:rsidRDefault="00B85604" w:rsidP="00B85604">
      <w:pPr>
        <w:numPr>
          <w:ilvl w:val="0"/>
          <w:numId w:val="22"/>
        </w:numPr>
      </w:pPr>
      <w:r>
        <w:t>The resulting lists produced from this process are stored in an EHR or other Healthcare Information System.</w:t>
      </w:r>
    </w:p>
    <w:p w:rsidR="00640FF7" w:rsidRPr="00C76B6C" w:rsidRDefault="00640FF7" w:rsidP="00640FF7">
      <w:pPr>
        <w:pStyle w:val="CommentText"/>
        <w:ind w:left="360"/>
        <w:rPr>
          <w:sz w:val="24"/>
          <w:szCs w:val="24"/>
        </w:rPr>
      </w:pPr>
      <w:r w:rsidRPr="00C76B6C">
        <w:rPr>
          <w:sz w:val="24"/>
          <w:szCs w:val="24"/>
        </w:rPr>
        <w:lastRenderedPageBreak/>
        <w:t xml:space="preserve">It is important to note that during the process of reconciliation, </w:t>
      </w:r>
      <w:r w:rsidRPr="00C76B6C">
        <w:rPr>
          <w:b/>
          <w:sz w:val="24"/>
          <w:szCs w:val="24"/>
        </w:rPr>
        <w:t>normalization</w:t>
      </w:r>
      <w:r w:rsidRPr="00C76B6C">
        <w:rPr>
          <w:sz w:val="24"/>
          <w:szCs w:val="24"/>
        </w:rPr>
        <w:t xml:space="preserve"> may be needed. However, this is out of </w:t>
      </w:r>
      <w:r w:rsidR="00DA0EE8" w:rsidRPr="00C76B6C">
        <w:rPr>
          <w:sz w:val="24"/>
          <w:szCs w:val="24"/>
        </w:rPr>
        <w:t xml:space="preserve">scope for this profile and provides </w:t>
      </w:r>
      <w:r w:rsidRPr="00C76B6C">
        <w:rPr>
          <w:sz w:val="24"/>
          <w:szCs w:val="24"/>
        </w:rPr>
        <w:t>opportunity for future IHE PCC work.</w:t>
      </w:r>
    </w:p>
    <w:p w:rsidR="00640FF7" w:rsidRDefault="00640FF7" w:rsidP="00640FF7"/>
    <w:p w:rsidR="00B85604" w:rsidRDefault="00661B58" w:rsidP="00B85604">
      <w:pPr>
        <w:keepNext/>
      </w:pPr>
      <w:r>
        <w:rPr>
          <w:noProof/>
        </w:rPr>
        <mc:AlternateContent>
          <mc:Choice Requires="wpc">
            <w:drawing>
              <wp:inline distT="0" distB="0" distL="0" distR="0" wp14:anchorId="4B541276" wp14:editId="735522F6">
                <wp:extent cx="5944235" cy="3830320"/>
                <wp:effectExtent l="0" t="0" r="18415" b="1778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F4181" w:rsidRDefault="00F21965"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F21965" w:rsidRPr="004B23C0" w:rsidRDefault="00F21965"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F4181" w:rsidRDefault="00F21965"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sidRPr="00460E03">
                                <w:rPr>
                                  <w:color w:val="000000"/>
                                  <w:sz w:val="14"/>
                                  <w:szCs w:val="14"/>
                                </w:rPr>
                                <w:t xml:space="preserve">Reconciliation </w:t>
                              </w:r>
                            </w:p>
                            <w:p w:rsidR="00F21965" w:rsidRPr="004B23C0" w:rsidRDefault="00F21965"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Default="00F21965"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F4181" w:rsidRDefault="00F21965"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i/>
                                  <w:iCs/>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i/>
                                  <w:iCs/>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F4181" w:rsidRDefault="00F21965"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sidRPr="00460E03">
                                <w:rPr>
                                  <w:color w:val="000000"/>
                                  <w:sz w:val="14"/>
                                  <w:szCs w:val="14"/>
                                </w:rPr>
                                <w:t xml:space="preserve">Clinical Data </w:t>
                              </w:r>
                            </w:p>
                            <w:p w:rsidR="00F21965" w:rsidRPr="004B23C0" w:rsidRDefault="00F21965"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3C64D7" w:rsidRDefault="00F21965"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Pr>
                                  <w:iCs/>
                                  <w:color w:val="000000"/>
                                  <w:sz w:val="14"/>
                                  <w:szCs w:val="14"/>
                                </w:rPr>
                                <w:t xml:space="preserve">4. </w:t>
                              </w:r>
                              <w:r w:rsidRPr="00460E03">
                                <w:rPr>
                                  <w:iCs/>
                                  <w:color w:val="000000"/>
                                  <w:sz w:val="14"/>
                                  <w:szCs w:val="14"/>
                                </w:rPr>
                                <w:t xml:space="preserve">Store </w:t>
                              </w:r>
                            </w:p>
                            <w:p w:rsidR="00F21965" w:rsidRPr="004B23C0" w:rsidRDefault="00F21965"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F4181" w:rsidRDefault="00F21965"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F4181" w:rsidRDefault="00F21965"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i/>
                                  <w:iCs/>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Pr>
                                  <w:iCs/>
                                  <w:color w:val="000000"/>
                                  <w:sz w:val="14"/>
                                  <w:szCs w:val="14"/>
                                </w:rPr>
                                <w:t xml:space="preserve">2. </w:t>
                              </w:r>
                              <w:r w:rsidRPr="00460E03">
                                <w:rPr>
                                  <w:iCs/>
                                  <w:color w:val="000000"/>
                                  <w:sz w:val="14"/>
                                  <w:szCs w:val="14"/>
                                </w:rPr>
                                <w:t xml:space="preserve">Merge Data </w:t>
                              </w:r>
                            </w:p>
                            <w:p w:rsidR="00F21965" w:rsidRPr="004B23C0" w:rsidRDefault="00F21965"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F4181" w:rsidRDefault="00F21965"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F4181" w:rsidRDefault="00F21965"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60E03" w:rsidRDefault="00F21965"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Default="00F21965"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Default="00F21965"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56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1965" w:rsidRPr="004B23C0" w:rsidRDefault="00F21965" w:rsidP="00B85604">
                              <w:pPr>
                                <w:rPr>
                                  <w:color w:val="BFBFBF"/>
                                </w:rPr>
                              </w:pPr>
                              <w:r>
                                <w:rPr>
                                  <w:color w:val="000000"/>
                                  <w:sz w:val="14"/>
                                  <w:szCs w:val="14"/>
                                </w:rPr>
                                <w:t>Pharmacy</w:t>
                              </w:r>
                            </w:p>
                            <w:p w:rsidR="00F21965" w:rsidRPr="004B23C0" w:rsidRDefault="00F21965" w:rsidP="00B85604">
                              <w:pPr>
                                <w:rPr>
                                  <w:color w:val="BFBFBF"/>
                                </w:rPr>
                              </w:pPr>
                            </w:p>
                          </w:txbxContent>
                        </wps:txbx>
                        <wps:bodyPr rot="0" vert="horz" wrap="none" lIns="0" tIns="0" rIns="0" bIns="0" anchor="t" anchorCtr="0">
                          <a:noAutofit/>
                        </wps:bodyPr>
                      </wps:wsp>
                    </wpc:wpc>
                  </a:graphicData>
                </a:graphic>
              </wp:inline>
            </w:drawing>
          </mc:Choice>
          <mc:Fallback>
            <w:pict>
              <v:group id="Canvas 171" o:spid="_x0000_s1043"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59442;height:38303;visibility:visible;mso-wrap-style:square" stroked="t" strokeweight=".5pt">
                  <v:fill o:detectmouseclick="t"/>
                  <v:path o:connecttype="none"/>
                </v:shape>
                <v:rect id="Rectangle 173" o:spid="_x0000_s1045"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v:textbox>
                </v:rect>
                <v:rect id="Rectangle 174" o:spid="_x0000_s1046"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47"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F21965" w:rsidRPr="004F4181" w:rsidRDefault="00F21965"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48"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v:textbox>
                </v:rect>
                <v:rect id="Rectangle 177" o:spid="_x0000_s1049"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50"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F21965" w:rsidRPr="004B23C0" w:rsidRDefault="00F21965" w:rsidP="00B85604">
                        <w:pPr>
                          <w:rPr>
                            <w:color w:val="BFBFBF"/>
                          </w:rPr>
                        </w:pPr>
                        <w:r w:rsidRPr="00460E03">
                          <w:rPr>
                            <w:color w:val="000000"/>
                            <w:sz w:val="14"/>
                            <w:szCs w:val="14"/>
                          </w:rPr>
                          <w:t>Content Creator</w:t>
                        </w:r>
                      </w:p>
                    </w:txbxContent>
                  </v:textbox>
                </v:rect>
                <v:rect id="Rectangle 179" o:spid="_x0000_s1051"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v:textbox>
                </v:rect>
                <v:shape id="Freeform 180" o:spid="_x0000_s1052"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53"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54"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F21965" w:rsidRPr="004B23C0" w:rsidRDefault="00F21965" w:rsidP="00B85604">
                        <w:pPr>
                          <w:rPr>
                            <w:color w:val="BFBFBF"/>
                          </w:rPr>
                        </w:pPr>
                        <w:r w:rsidRPr="00460E03">
                          <w:rPr>
                            <w:color w:val="000000"/>
                            <w:sz w:val="14"/>
                            <w:szCs w:val="14"/>
                          </w:rPr>
                          <w:t xml:space="preserve">Reconciliation </w:t>
                        </w:r>
                      </w:p>
                    </w:txbxContent>
                  </v:textbox>
                </v:rect>
                <v:shape id="Freeform 183" o:spid="_x0000_s1055"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56"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57"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58"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59"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060"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061"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062"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063"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F21965" w:rsidRPr="004B23C0" w:rsidRDefault="00F21965"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F21965" w:rsidRPr="004B23C0" w:rsidRDefault="00F21965" w:rsidP="00B85604">
                        <w:pPr>
                          <w:rPr>
                            <w:color w:val="BFBFBF"/>
                          </w:rPr>
                        </w:pPr>
                      </w:p>
                    </w:txbxContent>
                  </v:textbox>
                </v:rect>
                <v:rect id="Rectangle 192" o:spid="_x0000_s1064"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F21965" w:rsidRPr="004F4181" w:rsidRDefault="00F21965" w:rsidP="00B85604">
                        <w:r w:rsidRPr="00460E03">
                          <w:rPr>
                            <w:iCs/>
                            <w:color w:val="000000"/>
                            <w:sz w:val="14"/>
                            <w:szCs w:val="14"/>
                          </w:rPr>
                          <w:t xml:space="preserve">Information </w:t>
                        </w:r>
                      </w:p>
                    </w:txbxContent>
                  </v:textbox>
                </v:rect>
                <v:rect id="Rectangle 193" o:spid="_x0000_s1065"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066"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F21965" w:rsidRPr="004B23C0" w:rsidRDefault="00F21965" w:rsidP="00B85604">
                        <w:pPr>
                          <w:rPr>
                            <w:color w:val="BFBFBF"/>
                          </w:rPr>
                        </w:pPr>
                        <w:r w:rsidRPr="00460E03">
                          <w:rPr>
                            <w:color w:val="000000"/>
                            <w:sz w:val="14"/>
                            <w:szCs w:val="14"/>
                          </w:rPr>
                          <w:t xml:space="preserve">Reconciliation </w:t>
                        </w:r>
                      </w:p>
                      <w:p w:rsidR="00F21965" w:rsidRPr="004B23C0" w:rsidRDefault="00F21965" w:rsidP="00B85604">
                        <w:pPr>
                          <w:rPr>
                            <w:color w:val="BFBFBF"/>
                          </w:rPr>
                        </w:pPr>
                      </w:p>
                    </w:txbxContent>
                  </v:textbox>
                </v:rect>
                <v:rect id="Rectangle 195" o:spid="_x0000_s1067"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F21965" w:rsidRPr="004B23C0" w:rsidRDefault="00F21965" w:rsidP="00B85604">
                        <w:pPr>
                          <w:rPr>
                            <w:color w:val="BFBFBF"/>
                          </w:rPr>
                        </w:pPr>
                        <w:r w:rsidRPr="00460E03">
                          <w:rPr>
                            <w:color w:val="000000"/>
                            <w:sz w:val="14"/>
                            <w:szCs w:val="14"/>
                          </w:rPr>
                          <w:t>Content Creator</w:t>
                        </w:r>
                      </w:p>
                    </w:txbxContent>
                  </v:textbox>
                </v:rect>
                <v:rect id="Rectangle 196" o:spid="_x0000_s1068"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F21965" w:rsidRDefault="00F21965" w:rsidP="00B85604">
                        <w:r>
                          <w:rPr>
                            <w:color w:val="000000"/>
                            <w:sz w:val="14"/>
                            <w:szCs w:val="14"/>
                          </w:rPr>
                          <w:t xml:space="preserve"> </w:t>
                        </w:r>
                      </w:p>
                    </w:txbxContent>
                  </v:textbox>
                </v:rect>
                <v:shape id="Freeform 197" o:spid="_x0000_s1069"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070"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071"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072"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073"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F21965" w:rsidRPr="004F4181" w:rsidRDefault="00F21965" w:rsidP="00B85604">
                        <w:r>
                          <w:rPr>
                            <w:iCs/>
                            <w:color w:val="000000"/>
                            <w:sz w:val="14"/>
                            <w:szCs w:val="14"/>
                          </w:rPr>
                          <w:t xml:space="preserve">5. </w:t>
                        </w:r>
                        <w:r w:rsidRPr="00460E03">
                          <w:rPr>
                            <w:iCs/>
                            <w:color w:val="000000"/>
                            <w:sz w:val="14"/>
                            <w:szCs w:val="14"/>
                          </w:rPr>
                          <w:t>Share Content</w:t>
                        </w:r>
                      </w:p>
                    </w:txbxContent>
                  </v:textbox>
                </v:rect>
                <v:rect id="Rectangle 202" o:spid="_x0000_s1074"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F21965" w:rsidRPr="00460E03" w:rsidRDefault="00F21965" w:rsidP="00B85604">
                        <w:r w:rsidRPr="00460E03">
                          <w:rPr>
                            <w:i/>
                            <w:iCs/>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i/>
                            <w:iCs/>
                            <w:color w:val="BFBFBF"/>
                            <w:sz w:val="14"/>
                            <w:szCs w:val="14"/>
                          </w:rPr>
                          <w:t xml:space="preserve"> </w:t>
                        </w:r>
                      </w:p>
                    </w:txbxContent>
                  </v:textbox>
                </v:rect>
                <v:rect id="Rectangle 203" o:spid="_x0000_s1075"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F21965" w:rsidRPr="00460E03" w:rsidRDefault="00F21965" w:rsidP="00B85604">
                        <w:r w:rsidRPr="00460E03">
                          <w:rPr>
                            <w:i/>
                            <w:iCs/>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i/>
                            <w:iCs/>
                            <w:color w:val="BFBFBF"/>
                            <w:sz w:val="14"/>
                            <w:szCs w:val="14"/>
                          </w:rPr>
                          <w:t xml:space="preserve"> </w:t>
                        </w:r>
                      </w:p>
                    </w:txbxContent>
                  </v:textbox>
                </v:rect>
                <v:rect id="Rectangle 204" o:spid="_x0000_s1076"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077"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078"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079"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F21965" w:rsidRPr="004B23C0" w:rsidRDefault="00F21965"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080"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v:textbox>
                </v:rect>
                <v:rect id="Rectangle 209" o:spid="_x0000_s1081"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082"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rsidR="00F21965" w:rsidRPr="004B23C0" w:rsidRDefault="00F21965"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083"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v:textbox>
                </v:rect>
                <v:shape id="Freeform 212" o:spid="_x0000_s1084"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085"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086"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087"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088"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089"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F21965" w:rsidRPr="004F4181" w:rsidRDefault="00F21965"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090"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F21965" w:rsidRPr="00460E03" w:rsidRDefault="00F21965" w:rsidP="00B85604">
                        <w:r w:rsidRPr="00460E03">
                          <w:rPr>
                            <w:color w:val="000000"/>
                            <w:sz w:val="14"/>
                            <w:szCs w:val="14"/>
                          </w:rPr>
                          <w:t>Consumer</w:t>
                        </w:r>
                      </w:p>
                    </w:txbxContent>
                  </v:textbox>
                </v:rect>
                <v:shape id="Freeform 219" o:spid="_x0000_s1091"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092"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093"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094"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F21965" w:rsidRPr="004B23C0" w:rsidRDefault="00F21965" w:rsidP="00B85604">
                        <w:pPr>
                          <w:rPr>
                            <w:color w:val="BFBFBF"/>
                          </w:rPr>
                        </w:pPr>
                        <w:r w:rsidRPr="00460E03">
                          <w:rPr>
                            <w:color w:val="000000"/>
                            <w:sz w:val="14"/>
                            <w:szCs w:val="14"/>
                          </w:rPr>
                          <w:t xml:space="preserve">Clinical Data </w:t>
                        </w:r>
                      </w:p>
                      <w:p w:rsidR="00F21965" w:rsidRPr="004B23C0" w:rsidRDefault="00F21965" w:rsidP="00B85604">
                        <w:pPr>
                          <w:rPr>
                            <w:color w:val="BFBFBF"/>
                          </w:rPr>
                        </w:pPr>
                      </w:p>
                    </w:txbxContent>
                  </v:textbox>
                </v:rect>
                <v:rect id="Rectangle 223" o:spid="_x0000_s1095"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F21965" w:rsidRPr="003C64D7" w:rsidRDefault="00F21965" w:rsidP="00B85604">
                        <w:r w:rsidRPr="00460E03">
                          <w:rPr>
                            <w:color w:val="000000"/>
                            <w:sz w:val="14"/>
                            <w:szCs w:val="14"/>
                          </w:rPr>
                          <w:t>Repository/EHR</w:t>
                        </w:r>
                      </w:p>
                    </w:txbxContent>
                  </v:textbox>
                </v:rect>
                <v:rect id="Rectangle 224" o:spid="_x0000_s1096"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v:textbox>
                </v:rect>
                <v:rect id="Rectangle 225" o:spid="_x0000_s1097"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098"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099"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F21965" w:rsidRPr="00460E03" w:rsidRDefault="00F21965" w:rsidP="00B85604">
                        <w:r>
                          <w:rPr>
                            <w:iCs/>
                            <w:color w:val="000000"/>
                            <w:sz w:val="14"/>
                            <w:szCs w:val="14"/>
                          </w:rPr>
                          <w:t xml:space="preserve">4. </w:t>
                        </w:r>
                        <w:r w:rsidRPr="00460E03">
                          <w:rPr>
                            <w:iCs/>
                            <w:color w:val="000000"/>
                            <w:sz w:val="14"/>
                            <w:szCs w:val="14"/>
                          </w:rPr>
                          <w:t xml:space="preserve">Store </w:t>
                        </w:r>
                      </w:p>
                      <w:p w:rsidR="00F21965" w:rsidRPr="004B23C0" w:rsidRDefault="00F21965" w:rsidP="00B85604">
                        <w:pPr>
                          <w:rPr>
                            <w:color w:val="BFBFBF"/>
                          </w:rPr>
                        </w:pPr>
                        <w:r w:rsidRPr="004B23C0">
                          <w:rPr>
                            <w:iCs/>
                            <w:color w:val="BFBFBF"/>
                            <w:sz w:val="14"/>
                            <w:szCs w:val="14"/>
                          </w:rPr>
                          <w:t xml:space="preserve"> </w:t>
                        </w:r>
                      </w:p>
                    </w:txbxContent>
                  </v:textbox>
                </v:rect>
                <v:rect id="Rectangle 228" o:spid="_x0000_s1100"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F21965" w:rsidRPr="004F4181" w:rsidRDefault="00F21965"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01"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F21965" w:rsidRPr="004F4181" w:rsidRDefault="00F21965" w:rsidP="00B85604">
                        <w:r w:rsidRPr="00460E03">
                          <w:rPr>
                            <w:iCs/>
                            <w:color w:val="000000"/>
                            <w:sz w:val="14"/>
                            <w:szCs w:val="14"/>
                          </w:rPr>
                          <w:t>Information</w:t>
                        </w:r>
                      </w:p>
                    </w:txbxContent>
                  </v:textbox>
                </v:rect>
                <v:rect id="Rectangle 230" o:spid="_x0000_s1102"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F21965" w:rsidRPr="00460E03" w:rsidRDefault="00F21965" w:rsidP="00B85604">
                        <w:r w:rsidRPr="00460E03">
                          <w:rPr>
                            <w:i/>
                            <w:iCs/>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i/>
                            <w:iCs/>
                            <w:color w:val="BFBFBF"/>
                            <w:sz w:val="14"/>
                            <w:szCs w:val="14"/>
                          </w:rPr>
                          <w:t xml:space="preserve"> </w:t>
                        </w:r>
                      </w:p>
                    </w:txbxContent>
                  </v:textbox>
                </v:rect>
                <v:rect id="Rectangle 231" o:spid="_x0000_s1103"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04"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05"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06"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07"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08"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09"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10"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rsidR="00F21965" w:rsidRPr="004B23C0" w:rsidRDefault="00F21965" w:rsidP="00B85604">
                        <w:pPr>
                          <w:rPr>
                            <w:color w:val="BFBFBF"/>
                          </w:rPr>
                        </w:pPr>
                        <w:r>
                          <w:rPr>
                            <w:iCs/>
                            <w:color w:val="000000"/>
                            <w:sz w:val="14"/>
                            <w:szCs w:val="14"/>
                          </w:rPr>
                          <w:t xml:space="preserve">2. </w:t>
                        </w:r>
                        <w:r w:rsidRPr="00460E03">
                          <w:rPr>
                            <w:iCs/>
                            <w:color w:val="000000"/>
                            <w:sz w:val="14"/>
                            <w:szCs w:val="14"/>
                          </w:rPr>
                          <w:t xml:space="preserve">Merge Data </w:t>
                        </w:r>
                      </w:p>
                      <w:p w:rsidR="00F21965" w:rsidRPr="004B23C0" w:rsidRDefault="00F21965" w:rsidP="00B85604">
                        <w:pPr>
                          <w:rPr>
                            <w:color w:val="BFBFBF"/>
                          </w:rPr>
                        </w:pPr>
                      </w:p>
                    </w:txbxContent>
                  </v:textbox>
                </v:rect>
                <v:rect id="Rectangle 239" o:spid="_x0000_s1111"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F21965" w:rsidRPr="004F4181" w:rsidRDefault="00F21965" w:rsidP="00B85604">
                        <w:r w:rsidRPr="00460E03">
                          <w:rPr>
                            <w:iCs/>
                            <w:color w:val="000000"/>
                            <w:sz w:val="14"/>
                            <w:szCs w:val="14"/>
                          </w:rPr>
                          <w:t>Streams</w:t>
                        </w:r>
                      </w:p>
                    </w:txbxContent>
                  </v:textbox>
                </v:rect>
                <v:shape id="Freeform 240" o:spid="_x0000_s1112"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13"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F21965" w:rsidRPr="00460E03" w:rsidRDefault="00F21965" w:rsidP="00B85604">
                        <w:r w:rsidRPr="00460E03">
                          <w:rPr>
                            <w:color w:val="000000"/>
                            <w:sz w:val="14"/>
                            <w:szCs w:val="14"/>
                          </w:rPr>
                          <w:t xml:space="preserve"> </w:t>
                        </w:r>
                      </w:p>
                      <w:p w:rsidR="00F21965" w:rsidRPr="00460E03" w:rsidRDefault="00F21965" w:rsidP="00B85604"/>
                      <w:p w:rsidR="00F21965" w:rsidRPr="004B23C0" w:rsidRDefault="00F21965" w:rsidP="00B85604">
                        <w:pPr>
                          <w:rPr>
                            <w:color w:val="BFBFBF"/>
                          </w:rPr>
                        </w:pPr>
                        <w:r w:rsidRPr="004B23C0">
                          <w:rPr>
                            <w:color w:val="BFBFBF"/>
                            <w:sz w:val="14"/>
                            <w:szCs w:val="14"/>
                          </w:rPr>
                          <w:t xml:space="preserve"> </w:t>
                        </w:r>
                      </w:p>
                    </w:txbxContent>
                  </v:textbox>
                </v:rect>
                <v:rect id="Rectangle 242" o:spid="_x0000_s1114"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15"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16"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17"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18"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F21965" w:rsidRPr="004F4181" w:rsidRDefault="00F21965" w:rsidP="00B85604">
                        <w:r w:rsidRPr="00460E03">
                          <w:rPr>
                            <w:color w:val="000000"/>
                            <w:sz w:val="14"/>
                            <w:szCs w:val="14"/>
                          </w:rPr>
                          <w:t>Content Creator</w:t>
                        </w:r>
                      </w:p>
                    </w:txbxContent>
                  </v:textbox>
                </v:rect>
                <v:rect id="Rectangle 247" o:spid="_x0000_s1119"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F21965" w:rsidRPr="00460E03" w:rsidRDefault="00F21965" w:rsidP="00B85604">
                        <w:r w:rsidRPr="00460E03">
                          <w:rPr>
                            <w:color w:val="000000"/>
                            <w:sz w:val="14"/>
                            <w:szCs w:val="14"/>
                          </w:rPr>
                          <w:t xml:space="preserve"> </w:t>
                        </w:r>
                      </w:p>
                    </w:txbxContent>
                  </v:textbox>
                </v:rect>
                <v:shape id="Freeform 248" o:spid="_x0000_s1120"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21"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22"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23"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24"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F21965" w:rsidRDefault="00F21965" w:rsidP="00B85604">
                        <w:r>
                          <w:rPr>
                            <w:color w:val="000000"/>
                            <w:sz w:val="14"/>
                            <w:szCs w:val="14"/>
                          </w:rPr>
                          <w:t>1b. Share Content]</w:t>
                        </w:r>
                      </w:p>
                    </w:txbxContent>
                  </v:textbox>
                </v:rect>
                <v:rect id="Rectangle 253" o:spid="_x0000_s1125"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F21965" w:rsidRDefault="00F21965" w:rsidP="00B85604">
                        <w:r>
                          <w:rPr>
                            <w:color w:val="000000"/>
                            <w:sz w:val="14"/>
                            <w:szCs w:val="14"/>
                          </w:rPr>
                          <w:t xml:space="preserve"> </w:t>
                        </w:r>
                      </w:p>
                    </w:txbxContent>
                  </v:textbox>
                </v:rect>
                <v:shape id="Freeform 254" o:spid="_x0000_s1126"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27" style="position:absolute;left:1136;top:355;width:3556;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rsidR="00F21965" w:rsidRPr="004B23C0" w:rsidRDefault="00F21965" w:rsidP="00B85604">
                        <w:pPr>
                          <w:rPr>
                            <w:color w:val="BFBFBF"/>
                          </w:rPr>
                        </w:pPr>
                        <w:r>
                          <w:rPr>
                            <w:color w:val="000000"/>
                            <w:sz w:val="14"/>
                            <w:szCs w:val="14"/>
                          </w:rPr>
                          <w:t>Pharmacy</w:t>
                        </w:r>
                      </w:p>
                      <w:p w:rsidR="00F21965" w:rsidRPr="004B23C0" w:rsidRDefault="00F21965" w:rsidP="00B85604">
                        <w:pPr>
                          <w:rPr>
                            <w:color w:val="BFBFBF"/>
                          </w:rPr>
                        </w:pPr>
                      </w:p>
                    </w:txbxContent>
                  </v:textbox>
                </v:rect>
                <w10:anchorlock/>
              </v:group>
            </w:pict>
          </mc:Fallback>
        </mc:AlternateContent>
      </w:r>
    </w:p>
    <w:p w:rsidR="00326B7C" w:rsidRDefault="00326B7C" w:rsidP="00B85604">
      <w:pPr>
        <w:pStyle w:val="Caption"/>
        <w:ind w:left="720"/>
        <w:jc w:val="center"/>
      </w:pPr>
    </w:p>
    <w:p w:rsidR="00B85604" w:rsidRDefault="00B85604" w:rsidP="00B85604">
      <w:pPr>
        <w:pStyle w:val="Caption"/>
        <w:ind w:left="720"/>
        <w:jc w:val="center"/>
      </w:pPr>
      <w:r>
        <w:t>Figure</w:t>
      </w:r>
      <w:r w:rsidR="00DA0EE8">
        <w:t xml:space="preserve"> X.4-1 Reconciliation </w:t>
      </w:r>
      <w:ins w:id="290" w:author="Emma" w:date="2014-02-11T09:36:00Z">
        <w:r w:rsidR="00A377C5">
          <w:t>Process Flow</w:t>
        </w:r>
      </w:ins>
    </w:p>
    <w:p w:rsidR="00B85604" w:rsidRDefault="00B85604" w:rsidP="00B85604"/>
    <w:p w:rsidR="008D4F04" w:rsidRDefault="00072F4F" w:rsidP="00A502EF">
      <w:pPr>
        <w:pStyle w:val="BodyText"/>
        <w:rPr>
          <w:rFonts w:ascii="Calibri" w:hAnsi="Calibri" w:cs="Calibri"/>
          <w:szCs w:val="24"/>
        </w:rPr>
      </w:pPr>
      <w:r>
        <w:rPr>
          <w:rFonts w:ascii="Calibri" w:hAnsi="Calibri" w:cs="Calibri"/>
          <w:szCs w:val="24"/>
        </w:rPr>
        <w:t>The purpose of this profile is to</w:t>
      </w:r>
      <w:r w:rsidRPr="00072F4F">
        <w:rPr>
          <w:rFonts w:ascii="Calibri" w:hAnsi="Calibri" w:cs="Calibri"/>
          <w:szCs w:val="24"/>
        </w:rPr>
        <w:t xml:space="preserve"> Identify and examine heuristics that can be used </w:t>
      </w:r>
      <w:r>
        <w:rPr>
          <w:rFonts w:ascii="Calibri" w:hAnsi="Calibri" w:cs="Calibri"/>
          <w:szCs w:val="24"/>
        </w:rPr>
        <w:t xml:space="preserve">by an application performing reconciliation </w:t>
      </w:r>
      <w:r w:rsidRPr="00072F4F">
        <w:rPr>
          <w:rFonts w:ascii="Calibri" w:hAnsi="Calibri" w:cs="Calibri"/>
          <w:szCs w:val="24"/>
        </w:rPr>
        <w:t xml:space="preserve">to facilitate identification of duplicated, overlapping, conflicting or superseded entries. </w:t>
      </w:r>
    </w:p>
    <w:p w:rsidR="008D4F04" w:rsidRDefault="002B2F1E" w:rsidP="00A502EF">
      <w:pPr>
        <w:pStyle w:val="BodyText"/>
        <w:rPr>
          <w:ins w:id="291" w:author="Emma" w:date="2014-01-20T14:21:00Z"/>
        </w:rPr>
      </w:pPr>
      <w:r>
        <w:t>RECON</w:t>
      </w:r>
      <w:r w:rsidRPr="003651D9">
        <w:t xml:space="preserve"> </w:t>
      </w:r>
      <w:r w:rsidR="008D4F04">
        <w:t>provide</w:t>
      </w:r>
      <w:ins w:id="292" w:author="Emma" w:date="2014-01-20T14:15:00Z">
        <w:r w:rsidR="00AE5075">
          <w:t>s</w:t>
        </w:r>
      </w:ins>
      <w:r w:rsidR="008D4F04">
        <w:t xml:space="preserve"> the ability to reconcile clinical content</w:t>
      </w:r>
      <w:r w:rsidR="00EE159D">
        <w:t xml:space="preserve"> and care providers</w:t>
      </w:r>
      <w:r w:rsidR="008D4F04">
        <w:t xml:space="preserve"> that </w:t>
      </w:r>
      <w:r w:rsidR="00BD12CD">
        <w:t>are</w:t>
      </w:r>
      <w:r w:rsidR="008D4F04">
        <w:t xml:space="preserve"> </w:t>
      </w:r>
      <w:ins w:id="293" w:author="Emma" w:date="2014-01-20T14:19:00Z">
        <w:r w:rsidR="00AE5075">
          <w:t xml:space="preserve">commonly </w:t>
        </w:r>
      </w:ins>
      <w:r w:rsidR="008D4F04">
        <w:t>share</w:t>
      </w:r>
      <w:r w:rsidR="00EE159D">
        <w:t>d</w:t>
      </w:r>
      <w:r w:rsidR="008D4F04">
        <w:t xml:space="preserve"> in lists. </w:t>
      </w:r>
      <w:r w:rsidR="00EE159D">
        <w:t>Clinical content are listed according to things that are of concern</w:t>
      </w:r>
      <w:r w:rsidR="00BD53F6">
        <w:t xml:space="preserve"> (e.g. problem, social history, </w:t>
      </w:r>
      <w:r w:rsidR="00FA4BA0">
        <w:t xml:space="preserve">allergy/reaction, </w:t>
      </w:r>
      <w:r w:rsidR="00BD53F6">
        <w:t>etc)</w:t>
      </w:r>
      <w:r w:rsidR="00EE159D">
        <w:t>, interventions to address concerns</w:t>
      </w:r>
      <w:r w:rsidR="00BD53F6">
        <w:t xml:space="preserve"> (e.g. medication, plan of care, procedure, encounters, etc)</w:t>
      </w:r>
      <w:r w:rsidR="002A4D15">
        <w:t>, outcomes of the interventions</w:t>
      </w:r>
      <w:r w:rsidR="00BD53F6">
        <w:t xml:space="preserve"> (e.g. results, goals, etc)</w:t>
      </w:r>
      <w:r w:rsidR="00EE159D">
        <w:t xml:space="preserve"> and providers that addresses concerns and/or provide interventions</w:t>
      </w:r>
      <w:r w:rsidR="00BD53F6">
        <w:t xml:space="preserve"> (e.g. care team members, pharmacy, etc)</w:t>
      </w:r>
      <w:r w:rsidR="00EE159D">
        <w:t xml:space="preserve">. </w:t>
      </w:r>
    </w:p>
    <w:p w:rsidR="00612AF8" w:rsidRPr="00E969EE" w:rsidRDefault="002B2F1E" w:rsidP="00612AF8">
      <w:pPr>
        <w:pStyle w:val="BodyText"/>
        <w:rPr>
          <w:ins w:id="294" w:author="Emma" w:date="2014-01-20T14:21:00Z"/>
        </w:rPr>
      </w:pPr>
      <w:r>
        <w:lastRenderedPageBreak/>
        <w:t>RECON</w:t>
      </w:r>
      <w:r w:rsidRPr="003651D9">
        <w:t xml:space="preserve"> </w:t>
      </w:r>
      <w:ins w:id="295" w:author="Emma" w:date="2014-01-20T14:21:00Z">
        <w:r w:rsidR="00612AF8" w:rsidRPr="00E969EE">
          <w:t>automatic reconciliation process should be viewed as an implementation of a clinical decision support service.  There are a number of heuristics that can be used to facilitate i</w:t>
        </w:r>
        <w:r w:rsidR="00612AF8">
          <w:t>dentification of entries</w:t>
        </w:r>
        <w:r w:rsidR="00612AF8" w:rsidRPr="00E969EE">
          <w:t>.  These are described in further detail below.</w:t>
        </w:r>
      </w:ins>
    </w:p>
    <w:p w:rsidR="00612AF8" w:rsidRDefault="00612AF8" w:rsidP="00612AF8">
      <w:pPr>
        <w:pStyle w:val="BodyText"/>
        <w:rPr>
          <w:ins w:id="296" w:author="Emma" w:date="2014-01-20T14:21:00Z"/>
        </w:rPr>
      </w:pPr>
      <w:ins w:id="297" w:author="Emma" w:date="2014-01-20T14:21:00Z">
        <w:r w:rsidRPr="00E969EE">
          <w:t>The purpose of this profile is not to describe the specific mechanism or algorithm by which the application performing reconciliation identifies duplicated, overlapping, conflicting or superseded entries.  The heuristics described below are provided to make developers aware of</w:t>
        </w:r>
        <w:r>
          <w:t xml:space="preserve"> </w:t>
        </w:r>
        <w:r w:rsidRPr="00E969EE">
          <w:t>the issues and opportunities available within the clinical data provided in IHE profiles to assist in the automation of the reconciliation process.</w:t>
        </w:r>
        <w:r>
          <w:t xml:space="preserve"> </w:t>
        </w:r>
      </w:ins>
      <w:ins w:id="298" w:author="Emma" w:date="2014-02-05T10:58:00Z">
        <w:r w:rsidR="00231942">
          <w:t xml:space="preserve">The same can also be applied to implementation guides using CDA constructs. </w:t>
        </w:r>
      </w:ins>
      <w:ins w:id="299" w:author="Emma" w:date="2014-01-20T14:21:00Z">
        <w:r>
          <w:t xml:space="preserve"> </w:t>
        </w:r>
      </w:ins>
    </w:p>
    <w:p w:rsidR="00612AF8" w:rsidRDefault="00612AF8" w:rsidP="00612AF8">
      <w:pPr>
        <w:pStyle w:val="BodyText"/>
        <w:rPr>
          <w:ins w:id="300" w:author="Emma" w:date="2014-01-20T14:21:00Z"/>
        </w:rPr>
      </w:pPr>
      <w:ins w:id="301" w:author="Emma" w:date="2014-01-20T14:21:00Z">
        <w:r>
          <w:t xml:space="preserve">There are a few cases where the </w:t>
        </w:r>
      </w:ins>
      <w:r w:rsidR="002B2F1E">
        <w:t>RECON</w:t>
      </w:r>
      <w:r w:rsidR="002B2F1E" w:rsidRPr="003651D9">
        <w:t xml:space="preserve"> </w:t>
      </w:r>
      <w:ins w:id="302" w:author="Emma" w:date="2014-01-20T14:21:00Z">
        <w:r>
          <w:t xml:space="preserve">profile mandates a particular behavior of the system implementing the actor.  These are described in each of the following sections as numbered conformance requirements in the sections below. </w:t>
        </w:r>
      </w:ins>
    </w:p>
    <w:p w:rsidR="00BD53F6" w:rsidRDefault="00BD53F6" w:rsidP="0050267A">
      <w:pPr>
        <w:pStyle w:val="Heading4"/>
        <w:numPr>
          <w:ilvl w:val="0"/>
          <w:numId w:val="0"/>
        </w:numPr>
        <w:rPr>
          <w:ins w:id="303" w:author="Emma" w:date="2014-01-20T16:20:00Z"/>
        </w:rPr>
      </w:pPr>
      <w:r w:rsidRPr="0050267A">
        <w:t>X.4.1.1 Identity</w:t>
      </w:r>
    </w:p>
    <w:p w:rsidR="008064D6" w:rsidRDefault="00587419" w:rsidP="008064D6">
      <w:pPr>
        <w:pStyle w:val="BodyText"/>
      </w:pPr>
      <w:ins w:id="304" w:author="Emma" w:date="2014-01-20T16:20:00Z">
        <w:r>
          <w:t>Each entry appearing in a</w:t>
        </w:r>
      </w:ins>
      <w:ins w:id="305" w:author="Emma" w:date="2014-01-20T16:21:00Z">
        <w:r>
          <w:t xml:space="preserve"> </w:t>
        </w:r>
      </w:ins>
      <w:r w:rsidR="00EE4EF8">
        <w:t>CDA</w:t>
      </w:r>
      <w:ins w:id="306" w:author="Emma" w:date="2014-01-20T16:21:00Z">
        <w:r>
          <w:t xml:space="preserve"> implementation guide or an </w:t>
        </w:r>
      </w:ins>
      <w:ins w:id="307" w:author="Emma" w:date="2014-01-20T16:20:00Z">
        <w:r>
          <w:t xml:space="preserve">IHE content profile </w:t>
        </w:r>
      </w:ins>
      <w:r w:rsidR="00157879">
        <w:t xml:space="preserve">in </w:t>
      </w:r>
      <w:r w:rsidR="00BB7F06">
        <w:t xml:space="preserve">the PCC Technical Framework </w:t>
      </w:r>
      <w:ins w:id="308" w:author="Emma" w:date="2014-01-20T16:20:00Z">
        <w:r>
          <w:t xml:space="preserve">has a universally unique identifier </w:t>
        </w:r>
      </w:ins>
      <w:ins w:id="309" w:author="Emma" w:date="2014-01-20T16:27:00Z">
        <w:r>
          <w:t>which is typically required</w:t>
        </w:r>
      </w:ins>
      <w:r w:rsidR="00157879">
        <w:t xml:space="preserve">. </w:t>
      </w:r>
      <w:ins w:id="310" w:author="Emma" w:date="2014-01-20T16:20:00Z">
        <w:r>
          <w:t xml:space="preserve">The identifiers are distinct from the codes which indicate the type of entry.  The identifier represents that instance of the event and no other, whereas the same code could be applied to two different occurrences of the same event.  For example, each prescription ordered for a patient has a universally unique identifier.  If two entries for a prescription for penicillin contain the same identifier, according to the rules of the standards used, they must represent the same prescription event.  That equivalence cannot be assumed when they contain the same drug code (e.g., penicillin).  </w:t>
        </w:r>
      </w:ins>
    </w:p>
    <w:p w:rsidR="004E4964" w:rsidRDefault="004E4964" w:rsidP="008064D6">
      <w:pPr>
        <w:pStyle w:val="BodyText"/>
      </w:pPr>
      <w:r w:rsidRPr="00C76B6C">
        <w:t>The identity concept may be approached in multiple ways depending on the source of the data itself. For example should a CDA document be used as the source the document identifier may be used in conjunction with the universally unique identifier to represent the instance of the data element. In the case of a QED query the QED query identifier may be used in conjunction with the universally unique identifier to achieve the same end effect. This profile recommends such an approach but no explicit requirements are placed as this will be dependent on each implementation.</w:t>
      </w:r>
    </w:p>
    <w:p w:rsidR="00BD53F6" w:rsidRDefault="00BD53F6" w:rsidP="0050267A">
      <w:pPr>
        <w:pStyle w:val="Heading4"/>
        <w:numPr>
          <w:ilvl w:val="0"/>
          <w:numId w:val="0"/>
        </w:numPr>
        <w:rPr>
          <w:ins w:id="311" w:author="Emma" w:date="2014-01-20T16:29:00Z"/>
        </w:rPr>
      </w:pPr>
      <w:r>
        <w:t>X.4.1.1.</w:t>
      </w:r>
      <w:r w:rsidR="00AE37E8">
        <w:t>1</w:t>
      </w:r>
      <w:r>
        <w:t xml:space="preserve"> Maintenance and Verification of Original Identity</w:t>
      </w:r>
    </w:p>
    <w:p w:rsidR="00587419" w:rsidRDefault="00587419" w:rsidP="00587419">
      <w:pPr>
        <w:pStyle w:val="BodyText"/>
        <w:rPr>
          <w:ins w:id="312" w:author="Emma" w:date="2014-01-20T16:29:00Z"/>
          <w:lang w:eastAsia="x-none"/>
        </w:rPr>
      </w:pPr>
      <w:ins w:id="313" w:author="Emma" w:date="2014-01-20T16:29:00Z">
        <w:r>
          <w:rPr>
            <w:lang w:eastAsia="x-none"/>
          </w:rPr>
          <w:t>Universally unique identifiers are the only mechanism by which duplicated entries can be reliably located.  However, experience has shown that sys</w:t>
        </w:r>
        <w:r w:rsidR="004A0CA6">
          <w:rPr>
            <w:lang w:eastAsia="x-none"/>
          </w:rPr>
          <w:t>tems cannot rely on the identi</w:t>
        </w:r>
      </w:ins>
      <w:ins w:id="314" w:author="Emma" w:date="2014-01-20T16:52:00Z">
        <w:r w:rsidR="004A0CA6">
          <w:rPr>
            <w:lang w:eastAsia="x-none"/>
          </w:rPr>
          <w:t>ty</w:t>
        </w:r>
      </w:ins>
      <w:ins w:id="315" w:author="Emma" w:date="2014-01-20T16:29:00Z">
        <w:r>
          <w:rPr>
            <w:lang w:eastAsia="x-none"/>
          </w:rPr>
          <w:t xml:space="preserve"> alone to ensure </w:t>
        </w:r>
      </w:ins>
      <w:ins w:id="316" w:author="Emma" w:date="2014-01-20T16:52:00Z">
        <w:r w:rsidR="004A0CA6">
          <w:rPr>
            <w:lang w:eastAsia="x-none"/>
          </w:rPr>
          <w:t>consistency</w:t>
        </w:r>
      </w:ins>
      <w:ins w:id="317" w:author="Emma" w:date="2014-01-20T16:29:00Z">
        <w:r>
          <w:rPr>
            <w:lang w:eastAsia="x-none"/>
          </w:rPr>
          <w:t xml:space="preserve">.  Some cross checks are required. </w:t>
        </w:r>
      </w:ins>
    </w:p>
    <w:p w:rsidR="00587419" w:rsidRDefault="00587419" w:rsidP="00587419">
      <w:pPr>
        <w:pStyle w:val="BodyText"/>
        <w:numPr>
          <w:ilvl w:val="0"/>
          <w:numId w:val="38"/>
        </w:numPr>
        <w:rPr>
          <w:ins w:id="318" w:author="Emma" w:date="2014-01-20T16:29:00Z"/>
          <w:lang w:eastAsia="x-none"/>
        </w:rPr>
      </w:pPr>
      <w:ins w:id="319" w:author="Emma" w:date="2014-01-20T16:29:00Z">
        <w:r>
          <w:rPr>
            <w:lang w:eastAsia="x-none"/>
          </w:rPr>
          <w:t xml:space="preserve">When matching two entries by universally unique identifier, the reconciling application </w:t>
        </w:r>
        <w:r w:rsidRPr="00F27C21">
          <w:rPr>
            <w:b/>
            <w:smallCaps/>
            <w:lang w:eastAsia="x-none"/>
          </w:rPr>
          <w:t>shall</w:t>
        </w:r>
        <w:r>
          <w:rPr>
            <w:lang w:eastAsia="x-none"/>
          </w:rPr>
          <w:t xml:space="preserve"> verify that other details of the reconciled entries are consistent.  </w:t>
        </w:r>
      </w:ins>
    </w:p>
    <w:p w:rsidR="00587419" w:rsidRDefault="00587419" w:rsidP="00587419">
      <w:pPr>
        <w:pStyle w:val="BodyText"/>
        <w:numPr>
          <w:ilvl w:val="0"/>
          <w:numId w:val="38"/>
        </w:numPr>
        <w:rPr>
          <w:ins w:id="320" w:author="Emma" w:date="2014-01-20T16:29:00Z"/>
          <w:lang w:eastAsia="x-none"/>
        </w:rPr>
      </w:pPr>
      <w:ins w:id="321" w:author="Emma" w:date="2014-01-20T16:29:00Z">
        <w:r>
          <w:rPr>
            <w:lang w:eastAsia="x-none"/>
          </w:rPr>
          <w:t xml:space="preserve">More specifically, a reconciling application </w:t>
        </w:r>
        <w:r w:rsidRPr="00F27C21">
          <w:rPr>
            <w:b/>
            <w:smallCaps/>
            <w:lang w:eastAsia="x-none"/>
          </w:rPr>
          <w:t>shall</w:t>
        </w:r>
        <w:r>
          <w:rPr>
            <w:lang w:eastAsia="x-none"/>
          </w:rPr>
          <w:t xml:space="preserve"> demonstrate the ability to identify cases where two entries with the same identifier are about the same event, and when they are not, to report it.</w:t>
        </w:r>
      </w:ins>
    </w:p>
    <w:p w:rsidR="00587419" w:rsidRDefault="00587419" w:rsidP="00587419">
      <w:pPr>
        <w:pStyle w:val="BodyText"/>
        <w:rPr>
          <w:ins w:id="322" w:author="Emma" w:date="2014-01-20T16:29:00Z"/>
          <w:lang w:eastAsia="x-none"/>
        </w:rPr>
      </w:pPr>
      <w:ins w:id="323" w:author="Emma" w:date="2014-01-20T16:29:00Z">
        <w:r>
          <w:rPr>
            <w:lang w:eastAsia="x-none"/>
          </w:rPr>
          <w:lastRenderedPageBreak/>
          <w:t xml:space="preserve">The best way to ensure </w:t>
        </w:r>
      </w:ins>
      <w:ins w:id="324" w:author="Emma" w:date="2014-01-20T16:52:00Z">
        <w:r w:rsidR="0087725F">
          <w:rPr>
            <w:lang w:eastAsia="x-none"/>
          </w:rPr>
          <w:t>consistency</w:t>
        </w:r>
      </w:ins>
      <w:ins w:id="325" w:author="Emma" w:date="2014-01-20T16:29:00Z">
        <w:r>
          <w:rPr>
            <w:lang w:eastAsia="x-none"/>
          </w:rPr>
          <w:t xml:space="preserve"> when reconciling data across systems is to maintain the identity of entries when they are imported into information systems, and to reproduce those identifiers when the entries are exported.  This ensures that the identifiers used to identify entries are maintained as information transitions between information systems.  </w:t>
        </w:r>
      </w:ins>
    </w:p>
    <w:p w:rsidR="00587419" w:rsidRDefault="00587419" w:rsidP="00587419">
      <w:pPr>
        <w:pStyle w:val="BodyText"/>
        <w:numPr>
          <w:ilvl w:val="0"/>
          <w:numId w:val="38"/>
        </w:numPr>
        <w:rPr>
          <w:ins w:id="326" w:author="Emma" w:date="2014-01-20T16:29:00Z"/>
          <w:lang w:eastAsia="x-none"/>
        </w:rPr>
      </w:pPr>
      <w:ins w:id="327" w:author="Emma" w:date="2014-01-20T16:29:00Z">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r w:rsidR="003610DA">
        <w:rPr>
          <w:lang w:eastAsia="x-none"/>
        </w:rPr>
        <w:t xml:space="preserve">. </w:t>
      </w:r>
      <w:ins w:id="328" w:author="Emma" w:date="2014-01-20T16:29:00Z">
        <w:r>
          <w:rPr>
            <w:lang w:eastAsia="x-none"/>
          </w:rPr>
          <w:t xml:space="preserve">It </w:t>
        </w:r>
        <w:r w:rsidRPr="00F27C21">
          <w:rPr>
            <w:b/>
            <w:smallCaps/>
            <w:lang w:eastAsia="x-none"/>
          </w:rPr>
          <w:t>may</w:t>
        </w:r>
        <w:r>
          <w:rPr>
            <w:lang w:eastAsia="x-none"/>
          </w:rPr>
          <w:t xml:space="preserve"> provide its own identifier</w:t>
        </w:r>
      </w:ins>
      <w:r w:rsidR="003610DA">
        <w:rPr>
          <w:lang w:eastAsia="x-none"/>
        </w:rPr>
        <w:t>s</w:t>
      </w:r>
      <w:ins w:id="329" w:author="Emma" w:date="2014-01-20T16:29:00Z">
        <w:r>
          <w:rPr>
            <w:lang w:eastAsia="x-none"/>
          </w:rPr>
          <w:t xml:space="preserve"> for the data as well.</w:t>
        </w:r>
      </w:ins>
    </w:p>
    <w:p w:rsidR="00587419" w:rsidRDefault="00587419" w:rsidP="00587419">
      <w:pPr>
        <w:pStyle w:val="BodyText"/>
        <w:numPr>
          <w:ilvl w:val="0"/>
          <w:numId w:val="38"/>
        </w:numPr>
        <w:rPr>
          <w:ins w:id="330" w:author="Emma" w:date="2014-01-20T16:29:00Z"/>
          <w:lang w:eastAsia="x-none"/>
        </w:rPr>
      </w:pPr>
      <w:ins w:id="331" w:author="Emma" w:date="2014-01-20T16:29:00Z">
        <w:r>
          <w:rPr>
            <w:lang w:eastAsia="x-none"/>
          </w:rPr>
          <w:t xml:space="preserve">When exporting information that came from an external source through reconciliation, the reconciliation application </w:t>
        </w:r>
        <w:r w:rsidRPr="000E6855">
          <w:rPr>
            <w:b/>
            <w:smallCaps/>
            <w:lang w:eastAsia="x-none"/>
          </w:rPr>
          <w:t>shall</w:t>
        </w:r>
        <w:r>
          <w:rPr>
            <w:lang w:eastAsia="x-none"/>
          </w:rPr>
          <w:t xml:space="preserve"> report the original identifier as the </w:t>
        </w:r>
        <w:r w:rsidRPr="004863CB">
          <w:rPr>
            <w:u w:val="single"/>
            <w:lang w:eastAsia="x-none"/>
          </w:rPr>
          <w:t>first</w:t>
        </w:r>
        <w:r>
          <w:rPr>
            <w:lang w:eastAsia="x-none"/>
          </w:rPr>
          <w:t xml:space="preserve"> identifier reported for the item.</w:t>
        </w:r>
      </w:ins>
    </w:p>
    <w:p w:rsidR="00587419" w:rsidRDefault="00587419" w:rsidP="00587419">
      <w:pPr>
        <w:pStyle w:val="BodyText"/>
        <w:numPr>
          <w:ilvl w:val="0"/>
          <w:numId w:val="38"/>
        </w:numPr>
        <w:rPr>
          <w:ins w:id="332" w:author="Emma" w:date="2014-01-20T16:29:00Z"/>
          <w:lang w:eastAsia="x-none"/>
        </w:rPr>
      </w:pPr>
      <w:ins w:id="333" w:author="Emma" w:date="2014-01-20T16:29:00Z">
        <w:r>
          <w:rPr>
            <w:lang w:eastAsia="x-none"/>
          </w:rPr>
          <w:t xml:space="preserve">Subsequent identifiers after the first </w:t>
        </w:r>
      </w:ins>
      <w:r w:rsidR="003610DA">
        <w:rPr>
          <w:b/>
          <w:smallCaps/>
          <w:lang w:eastAsia="x-none"/>
        </w:rPr>
        <w:t>SHOULD</w:t>
      </w:r>
      <w:ins w:id="334" w:author="Emma" w:date="2014-01-20T16:29:00Z">
        <w:r>
          <w:rPr>
            <w:lang w:eastAsia="x-none"/>
          </w:rPr>
          <w:t xml:space="preserve"> be retained and reported but are not required by this profile.</w:t>
        </w:r>
      </w:ins>
    </w:p>
    <w:p w:rsidR="00587419" w:rsidRDefault="00587419" w:rsidP="00587419">
      <w:pPr>
        <w:pStyle w:val="BodyText"/>
        <w:rPr>
          <w:ins w:id="335" w:author="Emma" w:date="2014-01-20T16:29:00Z"/>
          <w:lang w:eastAsia="x-none"/>
        </w:rPr>
      </w:pPr>
      <w:ins w:id="336" w:author="Emma" w:date="2014-01-20T16:29:00Z">
        <w:r>
          <w:rPr>
            <w:lang w:eastAsia="x-none"/>
          </w:rPr>
          <w:t>Significant differences between two recorded events that should have the same meaning point to an error in implemen</w:t>
        </w:r>
      </w:ins>
      <w:ins w:id="337" w:author="Emma" w:date="2014-01-20T16:56:00Z">
        <w:r w:rsidR="0087725F">
          <w:rPr>
            <w:lang w:eastAsia="x-none"/>
          </w:rPr>
          <w:t>ta</w:t>
        </w:r>
      </w:ins>
      <w:ins w:id="338" w:author="Emma" w:date="2014-01-20T16:29:00Z">
        <w:r>
          <w:rPr>
            <w:lang w:eastAsia="x-none"/>
          </w:rPr>
          <w:t xml:space="preserve">tion somewhere in the </w:t>
        </w:r>
        <w:r w:rsidR="0087725F">
          <w:rPr>
            <w:lang w:eastAsia="x-none"/>
          </w:rPr>
          <w:t>systems which contain clinic</w:t>
        </w:r>
        <w:r>
          <w:rPr>
            <w:lang w:eastAsia="x-none"/>
          </w:rPr>
          <w:t xml:space="preserve">al data for the patient.  </w:t>
        </w:r>
      </w:ins>
    </w:p>
    <w:p w:rsidR="00587419" w:rsidRDefault="00587419" w:rsidP="00587419">
      <w:pPr>
        <w:pStyle w:val="BodyText"/>
        <w:numPr>
          <w:ilvl w:val="0"/>
          <w:numId w:val="38"/>
        </w:numPr>
        <w:rPr>
          <w:ins w:id="339" w:author="Emma" w:date="2014-01-20T16:29:00Z"/>
          <w:lang w:eastAsia="x-none"/>
        </w:rPr>
      </w:pPr>
      <w:ins w:id="340" w:author="Emma" w:date="2014-01-20T16:29:00Z">
        <w:r>
          <w:rPr>
            <w:lang w:eastAsia="x-none"/>
          </w:rPr>
          <w:t xml:space="preserve">The reconciling application </w:t>
        </w:r>
        <w:r w:rsidRPr="000E6855">
          <w:rPr>
            <w:b/>
            <w:smallCaps/>
            <w:lang w:eastAsia="x-none"/>
          </w:rPr>
          <w:t>shall</w:t>
        </w:r>
        <w:r>
          <w:rPr>
            <w:lang w:eastAsia="x-none"/>
          </w:rPr>
          <w:t xml:space="preserve"> report these </w:t>
        </w:r>
      </w:ins>
      <w:ins w:id="341" w:author="Emma" w:date="2014-01-20T16:57:00Z">
        <w:r w:rsidR="0087725F">
          <w:rPr>
            <w:lang w:eastAsia="x-none"/>
          </w:rPr>
          <w:t>inconsistencies</w:t>
        </w:r>
      </w:ins>
      <w:ins w:id="342" w:author="Emma" w:date="2014-01-20T16:29:00Z">
        <w:r>
          <w:rPr>
            <w:lang w:eastAsia="x-none"/>
          </w:rPr>
          <w:t xml:space="preserve"> in some way.  Reports of these conditions </w:t>
        </w:r>
        <w:r>
          <w:rPr>
            <w:b/>
            <w:smallCaps/>
            <w:lang w:eastAsia="x-none"/>
          </w:rPr>
          <w:t xml:space="preserve">may </w:t>
        </w:r>
        <w:r>
          <w:rPr>
            <w:lang w:eastAsia="x-none"/>
          </w:rPr>
          <w:t>be to someone other than the user of the system (e.g., the system administrator, or other appropriate party).</w:t>
        </w:r>
      </w:ins>
    </w:p>
    <w:p w:rsidR="000D5700" w:rsidRDefault="00587419" w:rsidP="000D5700">
      <w:pPr>
        <w:pStyle w:val="BodyText"/>
        <w:numPr>
          <w:ilvl w:val="0"/>
          <w:numId w:val="38"/>
        </w:numPr>
        <w:rPr>
          <w:ins w:id="343" w:author="Emma" w:date="2014-02-07T19:20:00Z"/>
          <w:lang w:eastAsia="x-none"/>
        </w:rPr>
      </w:pPr>
      <w:ins w:id="344" w:author="Emma" w:date="2014-01-20T16:29:00Z">
        <w:r>
          <w:rPr>
            <w:lang w:eastAsia="x-none"/>
          </w:rPr>
          <w:t xml:space="preserve">The reconciling application </w:t>
        </w:r>
        <w:r w:rsidRPr="000E6855">
          <w:rPr>
            <w:b/>
            <w:smallCaps/>
            <w:lang w:eastAsia="x-none"/>
          </w:rPr>
          <w:t>may</w:t>
        </w:r>
        <w:r>
          <w:rPr>
            <w:lang w:eastAsia="x-none"/>
          </w:rPr>
          <w:t xml:space="preserve"> require manual reconciliation of the inconsistent entries.</w:t>
        </w:r>
      </w:ins>
      <w:ins w:id="345" w:author="Emma" w:date="2014-02-07T19:20:00Z">
        <w:r w:rsidR="000D5700" w:rsidRPr="000D5700">
          <w:t xml:space="preserve"> </w:t>
        </w:r>
        <w:r w:rsidR="000D5700" w:rsidRPr="000D5700">
          <w:rPr>
            <w:lang w:eastAsia="x-none"/>
          </w:rPr>
          <w:t>It SHALL assign a new identifier to each entry containing inconsistent data.  The rationale for this requirement is to avoid persisting the conflicting identifiers.</w:t>
        </w:r>
      </w:ins>
    </w:p>
    <w:p w:rsidR="00587419" w:rsidRPr="00587419" w:rsidDel="00612A82" w:rsidRDefault="00587419">
      <w:pPr>
        <w:pStyle w:val="BodyText"/>
        <w:rPr>
          <w:del w:id="346" w:author="Emma" w:date="2014-01-21T07:52:00Z"/>
          <w:lang w:eastAsia="x-none"/>
        </w:rPr>
        <w:pPrChange w:id="347" w:author="Emma" w:date="2014-02-07T19:19:00Z">
          <w:pPr>
            <w:pStyle w:val="Heading4"/>
            <w:numPr>
              <w:ilvl w:val="0"/>
              <w:numId w:val="0"/>
            </w:numPr>
            <w:tabs>
              <w:tab w:val="clear" w:pos="864"/>
            </w:tabs>
            <w:ind w:left="0" w:firstLine="0"/>
          </w:pPr>
        </w:pPrChange>
      </w:pPr>
    </w:p>
    <w:p w:rsidR="00BD53F6" w:rsidRDefault="00BD53F6">
      <w:pPr>
        <w:pStyle w:val="Heading4"/>
        <w:numPr>
          <w:ilvl w:val="0"/>
          <w:numId w:val="0"/>
        </w:numPr>
        <w:rPr>
          <w:ins w:id="348" w:author="Emma" w:date="2014-01-21T07:52:00Z"/>
        </w:rPr>
      </w:pPr>
      <w:r>
        <w:t>X.4.1.1.</w:t>
      </w:r>
      <w:r w:rsidR="00AE37E8">
        <w:t>2</w:t>
      </w:r>
      <w:r>
        <w:t xml:space="preserve"> Transitions in Identity</w:t>
      </w:r>
    </w:p>
    <w:p w:rsidR="00612A82" w:rsidRDefault="00612A82" w:rsidP="00612A82">
      <w:pPr>
        <w:pStyle w:val="BodyText"/>
        <w:rPr>
          <w:ins w:id="349" w:author="Emma" w:date="2014-01-21T07:52:00Z"/>
          <w:lang w:eastAsia="x-none"/>
        </w:rPr>
      </w:pPr>
      <w:ins w:id="350" w:author="Emma" w:date="2014-01-21T07:52:00Z">
        <w:r>
          <w:rPr>
            <w:lang w:eastAsia="x-none"/>
          </w:rPr>
          <w:t>To ensure identity is maintained, the reconciling system must properly manage the identity of data items.  Changes to an existing data item fall into four general categories:</w:t>
        </w:r>
      </w:ins>
    </w:p>
    <w:p w:rsidR="00612A82" w:rsidRDefault="00612A82" w:rsidP="00612A82">
      <w:pPr>
        <w:pStyle w:val="ListBullet"/>
        <w:rPr>
          <w:ins w:id="351" w:author="Emma" w:date="2014-01-21T07:52:00Z"/>
        </w:rPr>
      </w:pPr>
      <w:ins w:id="352" w:author="Emma" w:date="2014-01-21T07:52:00Z">
        <w:r>
          <w:t>Status updates to the data item.</w:t>
        </w:r>
      </w:ins>
    </w:p>
    <w:p w:rsidR="00612A82" w:rsidRDefault="00612A82" w:rsidP="00612A82">
      <w:pPr>
        <w:pStyle w:val="ListBullet"/>
        <w:rPr>
          <w:ins w:id="353" w:author="Emma" w:date="2014-01-21T07:52:00Z"/>
        </w:rPr>
      </w:pPr>
      <w:ins w:id="354" w:author="Emma" w:date="2014-01-21T07:52:00Z">
        <w:r>
          <w:t>Addition of new or previously unknown data or relationships to other data items.</w:t>
        </w:r>
      </w:ins>
    </w:p>
    <w:p w:rsidR="00612A82" w:rsidRPr="00BB7F06" w:rsidRDefault="00612A82" w:rsidP="00612A82">
      <w:pPr>
        <w:pStyle w:val="ListBullet"/>
        <w:rPr>
          <w:ins w:id="355" w:author="Emma" w:date="2014-01-21T07:52:00Z"/>
        </w:rPr>
      </w:pPr>
      <w:ins w:id="356" w:author="Emma" w:date="2014-01-21T07:52:00Z">
        <w:r w:rsidRPr="00BB7F06">
          <w:t xml:space="preserve">Changes in </w:t>
        </w:r>
      </w:ins>
      <w:ins w:id="357" w:author="Emma" w:date="2014-01-21T07:54:00Z">
        <w:r w:rsidRPr="00BB7F06">
          <w:t>contextual meaning</w:t>
        </w:r>
      </w:ins>
      <w:ins w:id="358" w:author="Emma" w:date="2014-01-21T07:52:00Z">
        <w:r w:rsidRPr="00BB7F06">
          <w:t xml:space="preserve">. </w:t>
        </w:r>
      </w:ins>
    </w:p>
    <w:p w:rsidR="00612A82" w:rsidRDefault="00612A82" w:rsidP="00612A82">
      <w:pPr>
        <w:pStyle w:val="ListBullet"/>
        <w:rPr>
          <w:ins w:id="359" w:author="Emma" w:date="2014-01-21T07:52:00Z"/>
        </w:rPr>
      </w:pPr>
      <w:ins w:id="360" w:author="Emma" w:date="2014-01-21T07:52:00Z">
        <w:r>
          <w:t>Correction of the data item due to it being reported in error.</w:t>
        </w:r>
      </w:ins>
    </w:p>
    <w:p w:rsidR="00612A82" w:rsidRPr="00612A82" w:rsidRDefault="00612A82">
      <w:pPr>
        <w:pStyle w:val="BodyText"/>
        <w:pPrChange w:id="361" w:author="Emma" w:date="2014-01-21T07:52: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362" w:author="Emma" w:date="2014-01-21T07:56:00Z"/>
        </w:rPr>
      </w:pPr>
      <w:r>
        <w:t>X.4.1.1.</w:t>
      </w:r>
      <w:r w:rsidR="00AE37E8">
        <w:t>2</w:t>
      </w:r>
      <w:r>
        <w:t>.1 Status Updates</w:t>
      </w:r>
    </w:p>
    <w:p w:rsidR="00E8645E" w:rsidRDefault="00E8645E" w:rsidP="00E8645E">
      <w:pPr>
        <w:pStyle w:val="BodyText"/>
        <w:rPr>
          <w:ins w:id="363" w:author="Emma" w:date="2014-01-21T07:52:00Z"/>
          <w:lang w:eastAsia="x-none"/>
        </w:rPr>
      </w:pPr>
      <w:ins w:id="364" w:author="Emma" w:date="2014-01-21T07:52:00Z">
        <w:r w:rsidRPr="00733E28">
          <w:rPr>
            <w:lang w:eastAsia="x-none"/>
          </w:rPr>
          <w:t xml:space="preserve">Transitions in identity are often accompanied by changes in the status of a data item.  These are recorded in the </w:t>
        </w:r>
        <w:r w:rsidRPr="00733E28">
          <w:rPr>
            <w:rStyle w:val="InlineXML"/>
            <w:rFonts w:eastAsia="?l?r ??’c"/>
          </w:rPr>
          <w:t>statusCode</w:t>
        </w:r>
      </w:ins>
      <w:ins w:id="365" w:author="Emma" w:date="2014-02-11T15:33:00Z">
        <w:r w:rsidRPr="00733E28">
          <w:rPr>
            <w:rStyle w:val="InlineXML"/>
            <w:rFonts w:eastAsia="?l?r ??’c"/>
          </w:rPr>
          <w:t xml:space="preserve"> and moodCode </w:t>
        </w:r>
      </w:ins>
      <w:ins w:id="366" w:author="Emma" w:date="2014-01-21T07:52:00Z">
        <w:r w:rsidRPr="00733E28">
          <w:rPr>
            <w:lang w:eastAsia="x-none"/>
          </w:rPr>
          <w:t>element</w:t>
        </w:r>
      </w:ins>
      <w:ins w:id="367" w:author="Emma" w:date="2014-02-11T15:33:00Z">
        <w:r w:rsidRPr="00733E28">
          <w:rPr>
            <w:lang w:eastAsia="x-none"/>
          </w:rPr>
          <w:t xml:space="preserve">s. </w:t>
        </w:r>
      </w:ins>
      <w:ins w:id="368" w:author="Emma" w:date="2014-01-21T07:52:00Z">
        <w:r w:rsidRPr="00733E28">
          <w:rPr>
            <w:lang w:eastAsia="x-none"/>
          </w:rPr>
          <w:t>Table X.</w:t>
        </w:r>
      </w:ins>
      <w:ins w:id="369" w:author="Emma" w:date="2014-02-11T15:32:00Z">
        <w:r w:rsidRPr="00733E28">
          <w:rPr>
            <w:lang w:eastAsia="x-none"/>
          </w:rPr>
          <w:t>4.1.1.2.1</w:t>
        </w:r>
      </w:ins>
      <w:ins w:id="370" w:author="Emma" w:date="2014-02-11T15:34:00Z">
        <w:r w:rsidRPr="00733E28">
          <w:rPr>
            <w:lang w:eastAsia="x-none"/>
          </w:rPr>
          <w:t>-1</w:t>
        </w:r>
      </w:ins>
      <w:ins w:id="371" w:author="Emma" w:date="2014-02-11T15:32:00Z">
        <w:r w:rsidRPr="00733E28">
          <w:rPr>
            <w:lang w:eastAsia="x-none"/>
          </w:rPr>
          <w:t xml:space="preserve"> </w:t>
        </w:r>
      </w:ins>
      <w:ins w:id="372" w:author="Emma" w:date="2014-01-21T07:52:00Z">
        <w:r w:rsidRPr="00733E28">
          <w:rPr>
            <w:lang w:eastAsia="x-none"/>
          </w:rPr>
          <w:t xml:space="preserve">below shows the meaning of these different status values from the HL7 </w:t>
        </w:r>
      </w:ins>
      <w:r w:rsidR="00C76B6C">
        <w:rPr>
          <w:lang w:eastAsia="x-none"/>
        </w:rPr>
        <w:t>a</w:t>
      </w:r>
      <w:ins w:id="373" w:author="Emma" w:date="2014-01-21T07:52:00Z">
        <w:r w:rsidRPr="00733E28">
          <w:rPr>
            <w:lang w:eastAsia="x-none"/>
          </w:rPr>
          <w:t>ctStatus vocabulary.</w:t>
        </w:r>
      </w:ins>
      <w:ins w:id="374" w:author="Emma" w:date="2014-02-11T15:33:00Z">
        <w:r w:rsidRPr="00733E28">
          <w:rPr>
            <w:lang w:eastAsia="x-none"/>
          </w:rPr>
          <w:t xml:space="preserve"> </w:t>
        </w:r>
      </w:ins>
      <w:ins w:id="375" w:author="Emma" w:date="2014-02-11T15:34:00Z">
        <w:r w:rsidRPr="00733E28">
          <w:rPr>
            <w:lang w:eastAsia="x-none"/>
          </w:rPr>
          <w:t xml:space="preserve"> Table X.4.1.1.2.1-2 shows the meaning of the </w:t>
        </w:r>
      </w:ins>
      <w:r w:rsidR="00C76B6C">
        <w:rPr>
          <w:lang w:eastAsia="x-none"/>
        </w:rPr>
        <w:t>m</w:t>
      </w:r>
      <w:ins w:id="376" w:author="Emma" w:date="2014-02-11T15:34:00Z">
        <w:r w:rsidRPr="00733E28">
          <w:rPr>
            <w:lang w:eastAsia="x-none"/>
          </w:rPr>
          <w:t>oodCode</w:t>
        </w:r>
      </w:ins>
      <w:ins w:id="377" w:author="Emma" w:date="2014-02-11T15:35:00Z">
        <w:r w:rsidRPr="00733E28">
          <w:rPr>
            <w:lang w:eastAsia="x-none"/>
          </w:rPr>
          <w:t xml:space="preserve"> values from HL7 Act MoodCode vocabulary.</w:t>
        </w:r>
        <w:r>
          <w:rPr>
            <w:lang w:eastAsia="x-none"/>
          </w:rPr>
          <w:t xml:space="preserve"> </w:t>
        </w:r>
      </w:ins>
    </w:p>
    <w:p w:rsidR="00612A82" w:rsidRDefault="00612A82" w:rsidP="00612A82">
      <w:pPr>
        <w:pStyle w:val="BodyText"/>
        <w:rPr>
          <w:ins w:id="378" w:author="Emma" w:date="2014-01-21T07:56:00Z"/>
          <w:lang w:eastAsia="x-none"/>
        </w:rPr>
      </w:pPr>
      <w:ins w:id="379" w:author="Emma" w:date="2014-01-21T07:56:00Z">
        <w:r>
          <w:rPr>
            <w:lang w:eastAsia="x-none"/>
          </w:rPr>
          <w:t xml:space="preserve">Status updates are changes such as “this medication has been discontinued”, or “this problem is now resolved” </w:t>
        </w:r>
        <w:r w:rsidRPr="00BB7F06">
          <w:rPr>
            <w:lang w:eastAsia="x-none"/>
          </w:rPr>
          <w:t xml:space="preserve">or </w:t>
        </w:r>
      </w:ins>
      <w:ins w:id="380" w:author="Emma" w:date="2014-01-21T07:57:00Z">
        <w:r w:rsidRPr="00BB7F06">
          <w:rPr>
            <w:lang w:eastAsia="x-none"/>
          </w:rPr>
          <w:t>“</w:t>
        </w:r>
      </w:ins>
      <w:ins w:id="381" w:author="Emma" w:date="2014-01-21T07:56:00Z">
        <w:r w:rsidRPr="00BB7F06">
          <w:rPr>
            <w:lang w:eastAsia="x-none"/>
          </w:rPr>
          <w:t>this planned item has occurred</w:t>
        </w:r>
      </w:ins>
      <w:ins w:id="382" w:author="Emma" w:date="2014-01-21T07:57:00Z">
        <w:r w:rsidRPr="00BB7F06">
          <w:rPr>
            <w:lang w:eastAsia="x-none"/>
          </w:rPr>
          <w:t>”.</w:t>
        </w:r>
        <w:r>
          <w:rPr>
            <w:lang w:eastAsia="x-none"/>
          </w:rPr>
          <w:t xml:space="preserve"> </w:t>
        </w:r>
      </w:ins>
      <w:ins w:id="383" w:author="Emma" w:date="2014-01-21T07:56:00Z">
        <w:r w:rsidR="00E27DF7">
          <w:rPr>
            <w:lang w:eastAsia="x-none"/>
          </w:rPr>
          <w:t>Status updates</w:t>
        </w:r>
        <w:r>
          <w:rPr>
            <w:lang w:eastAsia="x-none"/>
          </w:rPr>
          <w:t xml:space="preserve"> change the identity of the data </w:t>
        </w:r>
        <w:r>
          <w:rPr>
            <w:lang w:eastAsia="x-none"/>
          </w:rPr>
          <w:lastRenderedPageBreak/>
          <w:t xml:space="preserve">item whose status is being updated, </w:t>
        </w:r>
      </w:ins>
      <w:ins w:id="384" w:author="Emma" w:date="2014-02-11T15:37:00Z">
        <w:r w:rsidR="00E27DF7">
          <w:rPr>
            <w:lang w:eastAsia="x-none"/>
          </w:rPr>
          <w:t xml:space="preserve">but it does not change </w:t>
        </w:r>
      </w:ins>
      <w:ins w:id="385" w:author="Emma" w:date="2014-01-21T07:56:00Z">
        <w:r w:rsidR="00E27DF7">
          <w:rPr>
            <w:lang w:eastAsia="x-none"/>
          </w:rPr>
          <w:t xml:space="preserve">the facts </w:t>
        </w:r>
      </w:ins>
      <w:ins w:id="386" w:author="Emma" w:date="2014-02-11T15:37:00Z">
        <w:r w:rsidR="00E27DF7">
          <w:rPr>
            <w:lang w:eastAsia="x-none"/>
          </w:rPr>
          <w:t>associated with the items</w:t>
        </w:r>
      </w:ins>
      <w:ins w:id="387" w:author="Emma" w:date="2014-01-21T07:56:00Z">
        <w:r>
          <w:rPr>
            <w:lang w:eastAsia="x-none"/>
          </w:rPr>
          <w:t xml:space="preserve"> as they were reported at a previous point in time.  Status updates report on the normal evolution of a data item over time. </w:t>
        </w:r>
      </w:ins>
      <w:ins w:id="388" w:author="Emma" w:date="2014-02-03T22:07:00Z">
        <w:r w:rsidR="006F6D08">
          <w:rPr>
            <w:lang w:eastAsia="x-none"/>
          </w:rPr>
          <w:t>Status can be represented as an observation value</w:t>
        </w:r>
      </w:ins>
    </w:p>
    <w:p w:rsidR="00612A82" w:rsidRDefault="006C5242" w:rsidP="00612A82">
      <w:pPr>
        <w:pStyle w:val="BodyText"/>
        <w:rPr>
          <w:ins w:id="389" w:author="Emma" w:date="2014-01-21T07:56:00Z"/>
          <w:lang w:eastAsia="x-none"/>
        </w:rPr>
      </w:pPr>
      <w:ins w:id="390" w:author="Emma" w:date="2014-01-28T11:00:00Z">
        <w:r>
          <w:rPr>
            <w:lang w:eastAsia="x-none"/>
          </w:rPr>
          <w:t>Implementers</w:t>
        </w:r>
      </w:ins>
      <w:ins w:id="391" w:author="Emma" w:date="2014-01-21T07:56:00Z">
        <w:r w:rsidR="00612A82">
          <w:rPr>
            <w:lang w:eastAsia="x-none"/>
          </w:rPr>
          <w:t xml:space="preserve"> of the Reconciliation Agent actor will need to examine the </w:t>
        </w:r>
        <w:r w:rsidR="00612A82" w:rsidRPr="00763426">
          <w:rPr>
            <w:rStyle w:val="InlineXML"/>
            <w:rFonts w:eastAsia="?l?r ??’c"/>
          </w:rPr>
          <w:t>statusCode</w:t>
        </w:r>
        <w:r w:rsidR="00612A82">
          <w:rPr>
            <w:lang w:eastAsia="x-none"/>
          </w:rPr>
          <w:t xml:space="preserve"> to determine if the status</w:t>
        </w:r>
      </w:ins>
      <w:ins w:id="392" w:author="Emma" w:date="2014-02-11T15:39:00Z">
        <w:r w:rsidR="00F8494E">
          <w:rPr>
            <w:lang w:eastAsia="x-none"/>
          </w:rPr>
          <w:t>es</w:t>
        </w:r>
      </w:ins>
      <w:ins w:id="393" w:author="Emma" w:date="2014-01-21T07:56:00Z">
        <w:r w:rsidR="00612A82">
          <w:rPr>
            <w:lang w:eastAsia="x-none"/>
          </w:rPr>
          <w:t xml:space="preserve"> of two data items are different.  The </w:t>
        </w:r>
        <w:r w:rsidR="00612A82" w:rsidRPr="00763426">
          <w:rPr>
            <w:rStyle w:val="InlineXML"/>
            <w:rFonts w:eastAsia="?l?r ??’c"/>
          </w:rPr>
          <w:t>statusCode</w:t>
        </w:r>
        <w:r w:rsidR="00612A82">
          <w:rPr>
            <w:lang w:eastAsia="x-none"/>
          </w:rPr>
          <w:t xml:space="preserve"> must be reconciled if there are differences.</w:t>
        </w:r>
      </w:ins>
    </w:p>
    <w:p w:rsidR="00612A82" w:rsidRDefault="00612A82" w:rsidP="00612A82">
      <w:pPr>
        <w:pStyle w:val="Caption"/>
        <w:keepNext/>
        <w:jc w:val="center"/>
        <w:rPr>
          <w:ins w:id="394" w:author="Emma" w:date="2014-01-21T07:59:00Z"/>
        </w:rPr>
      </w:pPr>
    </w:p>
    <w:p w:rsidR="00612A82" w:rsidRDefault="00CC2810">
      <w:pPr>
        <w:pStyle w:val="BodyText"/>
        <w:jc w:val="center"/>
        <w:rPr>
          <w:ins w:id="395" w:author="Emma" w:date="2014-01-21T08:08:00Z"/>
        </w:rPr>
        <w:pPrChange w:id="396" w:author="Emma" w:date="2014-01-21T08:10:00Z">
          <w:pPr>
            <w:pStyle w:val="Heading4"/>
            <w:numPr>
              <w:ilvl w:val="0"/>
              <w:numId w:val="0"/>
            </w:numPr>
            <w:tabs>
              <w:tab w:val="clear" w:pos="864"/>
            </w:tabs>
            <w:ind w:left="0" w:firstLine="0"/>
          </w:pPr>
        </w:pPrChange>
      </w:pPr>
      <w:ins w:id="397" w:author="Emma" w:date="2014-01-21T08:10:00Z">
        <w:r>
          <w:rPr>
            <w:lang w:eastAsia="x-none"/>
          </w:rPr>
          <w:t>Table X.4.1.1.2.1-1 ActStatus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98" w:author="Emma" w:date="2014-01-28T11: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8"/>
        <w:gridCol w:w="7938"/>
        <w:tblGridChange w:id="399">
          <w:tblGrid>
            <w:gridCol w:w="1638"/>
            <w:gridCol w:w="3150"/>
            <w:gridCol w:w="4788"/>
          </w:tblGrid>
        </w:tblGridChange>
      </w:tblGrid>
      <w:tr w:rsidR="00CC2810" w:rsidRPr="0050267A" w:rsidTr="00951485">
        <w:trPr>
          <w:ins w:id="400" w:author="Emma" w:date="2014-01-21T08:09:00Z"/>
        </w:trPr>
        <w:tc>
          <w:tcPr>
            <w:tcW w:w="1638" w:type="dxa"/>
            <w:shd w:val="clear" w:color="auto" w:fill="auto"/>
            <w:tcPrChange w:id="401" w:author="Emma" w:date="2014-01-28T11:13:00Z">
              <w:tcPr>
                <w:tcW w:w="4788" w:type="dxa"/>
                <w:gridSpan w:val="2"/>
                <w:shd w:val="clear" w:color="auto" w:fill="auto"/>
              </w:tcPr>
            </w:tcPrChange>
          </w:tcPr>
          <w:p w:rsidR="00CC2810" w:rsidRPr="0050267A" w:rsidRDefault="00CC2810" w:rsidP="00612A82">
            <w:pPr>
              <w:pStyle w:val="BodyText"/>
              <w:rPr>
                <w:ins w:id="402" w:author="Emma" w:date="2014-01-21T08:09:00Z"/>
              </w:rPr>
            </w:pPr>
            <w:ins w:id="403" w:author="Emma" w:date="2014-01-21T08:09:00Z">
              <w:r w:rsidRPr="0050267A">
                <w:t>ActStatus</w:t>
              </w:r>
            </w:ins>
          </w:p>
        </w:tc>
        <w:tc>
          <w:tcPr>
            <w:tcW w:w="7938" w:type="dxa"/>
            <w:shd w:val="clear" w:color="auto" w:fill="auto"/>
            <w:tcPrChange w:id="404" w:author="Emma" w:date="2014-01-28T11:13:00Z">
              <w:tcPr>
                <w:tcW w:w="4788" w:type="dxa"/>
                <w:shd w:val="clear" w:color="auto" w:fill="auto"/>
              </w:tcPr>
            </w:tcPrChange>
          </w:tcPr>
          <w:p w:rsidR="00CC2810" w:rsidRPr="0050267A" w:rsidRDefault="00CC2810">
            <w:pPr>
              <w:pStyle w:val="BodyText"/>
              <w:jc w:val="center"/>
              <w:rPr>
                <w:ins w:id="405" w:author="Emma" w:date="2014-01-21T08:09:00Z"/>
                <w:b/>
                <w:bCs/>
              </w:rPr>
              <w:pPrChange w:id="406" w:author="Emma" w:date="2014-01-28T11:13:00Z">
                <w:pPr>
                  <w:pStyle w:val="BodyText"/>
                </w:pPr>
              </w:pPrChange>
            </w:pPr>
            <w:ins w:id="407" w:author="Emma" w:date="2014-01-21T08:09:00Z">
              <w:r w:rsidRPr="0050267A">
                <w:t>Description</w:t>
              </w:r>
            </w:ins>
          </w:p>
        </w:tc>
      </w:tr>
      <w:tr w:rsidR="00CC2810" w:rsidRPr="0050267A" w:rsidTr="00273CCE">
        <w:trPr>
          <w:ins w:id="408" w:author="Emma" w:date="2014-01-21T08:09:00Z"/>
        </w:trPr>
        <w:tc>
          <w:tcPr>
            <w:tcW w:w="1638" w:type="dxa"/>
            <w:shd w:val="clear" w:color="auto" w:fill="auto"/>
          </w:tcPr>
          <w:p w:rsidR="00CC2810" w:rsidRPr="0050267A" w:rsidRDefault="00CC2810" w:rsidP="00612A82">
            <w:pPr>
              <w:pStyle w:val="BodyText"/>
              <w:rPr>
                <w:ins w:id="409" w:author="Emma" w:date="2014-01-21T08:09:00Z"/>
              </w:rPr>
            </w:pPr>
            <w:ins w:id="410" w:author="Emma" w:date="2014-01-21T08:10:00Z">
              <w:r w:rsidRPr="0050267A">
                <w:rPr>
                  <w:rStyle w:val="InlineXML"/>
                  <w:rFonts w:ascii="Times New Roman" w:eastAsia="?l?r ??’c" w:hAnsi="Times New Roman" w:cs="Times New Roman"/>
                </w:rPr>
                <w:t>active</w:t>
              </w:r>
            </w:ins>
          </w:p>
        </w:tc>
        <w:tc>
          <w:tcPr>
            <w:tcW w:w="7938" w:type="dxa"/>
            <w:shd w:val="clear" w:color="auto" w:fill="auto"/>
          </w:tcPr>
          <w:p w:rsidR="00CC2810" w:rsidRPr="0050267A" w:rsidRDefault="00CC2810" w:rsidP="00612A82">
            <w:pPr>
              <w:pStyle w:val="BodyText"/>
              <w:rPr>
                <w:ins w:id="411" w:author="Emma" w:date="2014-01-21T08:09:00Z"/>
              </w:rPr>
            </w:pPr>
            <w:ins w:id="412" w:author="Emma" w:date="2014-01-21T08:10:00Z">
              <w:r w:rsidRPr="0050267A">
                <w:t>The activity represented by the data item is currently active.</w:t>
              </w:r>
            </w:ins>
          </w:p>
        </w:tc>
      </w:tr>
      <w:tr w:rsidR="00CC2810" w:rsidRPr="0050267A" w:rsidTr="00273CCE">
        <w:trPr>
          <w:ins w:id="413" w:author="Emma" w:date="2014-01-21T08:09:00Z"/>
        </w:trPr>
        <w:tc>
          <w:tcPr>
            <w:tcW w:w="1638" w:type="dxa"/>
            <w:shd w:val="clear" w:color="auto" w:fill="auto"/>
          </w:tcPr>
          <w:p w:rsidR="00CC2810" w:rsidRPr="0050267A" w:rsidRDefault="00CC2810" w:rsidP="00612A82">
            <w:pPr>
              <w:pStyle w:val="BodyText"/>
              <w:rPr>
                <w:ins w:id="414" w:author="Emma" w:date="2014-01-21T08:09:00Z"/>
              </w:rPr>
            </w:pPr>
            <w:ins w:id="415" w:author="Emma" w:date="2014-01-21T08:10:00Z">
              <w:r w:rsidRPr="0050267A">
                <w:rPr>
                  <w:rStyle w:val="InlineXML"/>
                  <w:rFonts w:ascii="Times New Roman" w:eastAsia="?l?r ??’c" w:hAnsi="Times New Roman" w:cs="Times New Roman"/>
                </w:rPr>
                <w:t>completed</w:t>
              </w:r>
            </w:ins>
          </w:p>
        </w:tc>
        <w:tc>
          <w:tcPr>
            <w:tcW w:w="7938" w:type="dxa"/>
            <w:shd w:val="clear" w:color="auto" w:fill="auto"/>
          </w:tcPr>
          <w:p w:rsidR="00CC2810" w:rsidRPr="0050267A" w:rsidRDefault="00CC2810" w:rsidP="00612A82">
            <w:pPr>
              <w:pStyle w:val="BodyText"/>
              <w:rPr>
                <w:ins w:id="416" w:author="Emma" w:date="2014-01-21T08:09:00Z"/>
              </w:rPr>
            </w:pPr>
            <w:ins w:id="417" w:author="Emma" w:date="2014-01-21T08:10:00Z">
              <w:r w:rsidRPr="0050267A">
                <w:t>The activity represented by the data item transitioned to a normal state of completion.</w:t>
              </w:r>
            </w:ins>
          </w:p>
        </w:tc>
      </w:tr>
      <w:tr w:rsidR="00CC2810" w:rsidRPr="0050267A" w:rsidTr="00273CCE">
        <w:trPr>
          <w:ins w:id="418" w:author="Emma" w:date="2014-01-21T08:09:00Z"/>
        </w:trPr>
        <w:tc>
          <w:tcPr>
            <w:tcW w:w="1638" w:type="dxa"/>
            <w:shd w:val="clear" w:color="auto" w:fill="auto"/>
          </w:tcPr>
          <w:p w:rsidR="00CC2810" w:rsidRPr="0050267A" w:rsidRDefault="00CC2810" w:rsidP="00612A82">
            <w:pPr>
              <w:pStyle w:val="BodyText"/>
              <w:rPr>
                <w:ins w:id="419" w:author="Emma" w:date="2014-01-21T08:09:00Z"/>
              </w:rPr>
            </w:pPr>
            <w:ins w:id="420" w:author="Emma" w:date="2014-01-21T08:10:00Z">
              <w:r w:rsidRPr="0050267A">
                <w:rPr>
                  <w:rStyle w:val="InlineXML"/>
                  <w:rFonts w:ascii="Times New Roman" w:eastAsia="?l?r ??’c" w:hAnsi="Times New Roman" w:cs="Times New Roman"/>
                </w:rPr>
                <w:t>suspended</w:t>
              </w:r>
            </w:ins>
          </w:p>
        </w:tc>
        <w:tc>
          <w:tcPr>
            <w:tcW w:w="7938" w:type="dxa"/>
            <w:shd w:val="clear" w:color="auto" w:fill="auto"/>
          </w:tcPr>
          <w:p w:rsidR="00CC2810" w:rsidRPr="0050267A" w:rsidRDefault="00CC2810" w:rsidP="00612A82">
            <w:pPr>
              <w:pStyle w:val="BodyText"/>
              <w:rPr>
                <w:ins w:id="421" w:author="Emma" w:date="2014-01-21T08:09:00Z"/>
              </w:rPr>
            </w:pPr>
            <w:ins w:id="422" w:author="Emma" w:date="2014-01-21T08:10:00Z">
              <w:r w:rsidRPr="0050267A">
                <w:t>The activity represented by the data item was put on hold after it was initiated.</w:t>
              </w:r>
            </w:ins>
          </w:p>
        </w:tc>
      </w:tr>
      <w:tr w:rsidR="00CC2810" w:rsidRPr="0050267A" w:rsidTr="00273CCE">
        <w:trPr>
          <w:ins w:id="423" w:author="Emma" w:date="2014-01-21T08:09:00Z"/>
        </w:trPr>
        <w:tc>
          <w:tcPr>
            <w:tcW w:w="1638" w:type="dxa"/>
            <w:shd w:val="clear" w:color="auto" w:fill="auto"/>
          </w:tcPr>
          <w:p w:rsidR="00CC2810" w:rsidRPr="0050267A" w:rsidRDefault="00CC2810" w:rsidP="00612A82">
            <w:pPr>
              <w:pStyle w:val="BodyText"/>
              <w:rPr>
                <w:ins w:id="424" w:author="Emma" w:date="2014-01-21T08:09:00Z"/>
              </w:rPr>
            </w:pPr>
            <w:ins w:id="425" w:author="Emma" w:date="2014-01-21T08:10:00Z">
              <w:r w:rsidRPr="0050267A">
                <w:rPr>
                  <w:rStyle w:val="InlineXML"/>
                  <w:rFonts w:ascii="Times New Roman" w:eastAsia="?l?r ??’c" w:hAnsi="Times New Roman" w:cs="Times New Roman"/>
                </w:rPr>
                <w:t>aborted</w:t>
              </w:r>
            </w:ins>
          </w:p>
        </w:tc>
        <w:tc>
          <w:tcPr>
            <w:tcW w:w="7938" w:type="dxa"/>
            <w:shd w:val="clear" w:color="auto" w:fill="auto"/>
          </w:tcPr>
          <w:p w:rsidR="00CC2810" w:rsidRPr="0050267A" w:rsidRDefault="00CC2810" w:rsidP="00612A82">
            <w:pPr>
              <w:pStyle w:val="BodyText"/>
              <w:rPr>
                <w:ins w:id="426" w:author="Emma" w:date="2014-01-21T08:09:00Z"/>
              </w:rPr>
            </w:pPr>
            <w:ins w:id="427" w:author="Emma" w:date="2014-01-21T08:10:00Z">
              <w:r w:rsidRPr="0050267A">
                <w:t>The activity represented by the data item was terminated prior to the normal completion.</w:t>
              </w:r>
            </w:ins>
          </w:p>
        </w:tc>
      </w:tr>
      <w:tr w:rsidR="00CC2810" w:rsidRPr="0050267A" w:rsidTr="00273CCE">
        <w:trPr>
          <w:ins w:id="428" w:author="Emma" w:date="2014-01-21T08:09:00Z"/>
        </w:trPr>
        <w:tc>
          <w:tcPr>
            <w:tcW w:w="1638" w:type="dxa"/>
            <w:shd w:val="clear" w:color="auto" w:fill="auto"/>
          </w:tcPr>
          <w:p w:rsidR="00CC2810" w:rsidRPr="0050267A" w:rsidRDefault="00CC2810" w:rsidP="00612A82">
            <w:pPr>
              <w:pStyle w:val="BodyText"/>
              <w:rPr>
                <w:ins w:id="429" w:author="Emma" w:date="2014-01-21T08:09:00Z"/>
              </w:rPr>
            </w:pPr>
            <w:ins w:id="430" w:author="Emma" w:date="2014-01-21T08:10:00Z">
              <w:r w:rsidRPr="0050267A">
                <w:rPr>
                  <w:rStyle w:val="InlineXML"/>
                  <w:rFonts w:ascii="Times New Roman" w:eastAsia="?l?r ??’c" w:hAnsi="Times New Roman" w:cs="Times New Roman"/>
                </w:rPr>
                <w:t>obsolete</w:t>
              </w:r>
            </w:ins>
          </w:p>
        </w:tc>
        <w:tc>
          <w:tcPr>
            <w:tcW w:w="7938" w:type="dxa"/>
            <w:shd w:val="clear" w:color="auto" w:fill="auto"/>
          </w:tcPr>
          <w:p w:rsidR="00CC2810" w:rsidRPr="0050267A" w:rsidRDefault="00CC2810" w:rsidP="00612A82">
            <w:pPr>
              <w:pStyle w:val="BodyText"/>
              <w:rPr>
                <w:ins w:id="431" w:author="Emma" w:date="2014-01-21T08:09:00Z"/>
              </w:rPr>
            </w:pPr>
            <w:ins w:id="432" w:author="Emma" w:date="2014-01-21T08:10:00Z">
              <w:r w:rsidRPr="0050267A">
                <w:t>The activity represented by the data item has been replaced by a new data item.</w:t>
              </w:r>
            </w:ins>
          </w:p>
        </w:tc>
      </w:tr>
      <w:tr w:rsidR="00CC2810" w:rsidRPr="0050267A" w:rsidTr="00273CCE">
        <w:trPr>
          <w:ins w:id="433" w:author="Emma" w:date="2014-01-21T08:09:00Z"/>
        </w:trPr>
        <w:tc>
          <w:tcPr>
            <w:tcW w:w="1638" w:type="dxa"/>
            <w:shd w:val="clear" w:color="auto" w:fill="auto"/>
          </w:tcPr>
          <w:p w:rsidR="00CC2810" w:rsidRPr="0050267A" w:rsidRDefault="00CC2810" w:rsidP="00612A82">
            <w:pPr>
              <w:pStyle w:val="BodyText"/>
              <w:rPr>
                <w:ins w:id="434" w:author="Emma" w:date="2014-01-21T08:09:00Z"/>
              </w:rPr>
            </w:pPr>
            <w:ins w:id="435" w:author="Emma" w:date="2014-01-21T08:10:00Z">
              <w:r w:rsidRPr="0050267A">
                <w:rPr>
                  <w:rStyle w:val="InlineXML"/>
                  <w:rFonts w:ascii="Times New Roman" w:eastAsia="?l?r ??’c" w:hAnsi="Times New Roman" w:cs="Times New Roman"/>
                </w:rPr>
                <w:t>nullified</w:t>
              </w:r>
            </w:ins>
          </w:p>
        </w:tc>
        <w:tc>
          <w:tcPr>
            <w:tcW w:w="7938" w:type="dxa"/>
            <w:shd w:val="clear" w:color="auto" w:fill="auto"/>
          </w:tcPr>
          <w:p w:rsidR="00CC2810" w:rsidRPr="0050267A" w:rsidRDefault="00CC2810" w:rsidP="00612A82">
            <w:pPr>
              <w:pStyle w:val="BodyText"/>
              <w:rPr>
                <w:ins w:id="436" w:author="Emma" w:date="2014-01-21T08:09:00Z"/>
              </w:rPr>
            </w:pPr>
            <w:ins w:id="437" w:author="Emma" w:date="2014-01-21T08:10:00Z">
              <w:r w:rsidRPr="0050267A">
                <w:t>The activity represented by the data item was incorrectly reported.</w:t>
              </w:r>
            </w:ins>
          </w:p>
        </w:tc>
      </w:tr>
      <w:tr w:rsidR="00CC2810" w:rsidRPr="0050267A" w:rsidTr="00273CCE">
        <w:trPr>
          <w:ins w:id="438" w:author="Emma" w:date="2014-01-21T08:09:00Z"/>
        </w:trPr>
        <w:tc>
          <w:tcPr>
            <w:tcW w:w="1638" w:type="dxa"/>
            <w:shd w:val="clear" w:color="auto" w:fill="auto"/>
          </w:tcPr>
          <w:p w:rsidR="00CC2810" w:rsidRPr="0050267A" w:rsidRDefault="00CC2810" w:rsidP="00612A82">
            <w:pPr>
              <w:pStyle w:val="BodyText"/>
              <w:rPr>
                <w:ins w:id="439" w:author="Emma" w:date="2014-01-21T08:09:00Z"/>
              </w:rPr>
            </w:pPr>
            <w:ins w:id="440" w:author="Emma" w:date="2014-01-21T08:14:00Z">
              <w:r w:rsidRPr="0050267A">
                <w:t>Cancelled</w:t>
              </w:r>
            </w:ins>
          </w:p>
        </w:tc>
        <w:tc>
          <w:tcPr>
            <w:tcW w:w="7938" w:type="dxa"/>
            <w:shd w:val="clear" w:color="auto" w:fill="auto"/>
          </w:tcPr>
          <w:p w:rsidR="00CC2810" w:rsidRPr="0050267A" w:rsidRDefault="00CC2810" w:rsidP="00612A82">
            <w:pPr>
              <w:pStyle w:val="BodyText"/>
              <w:rPr>
                <w:ins w:id="441" w:author="Emma" w:date="2014-01-21T08:09:00Z"/>
              </w:rPr>
            </w:pPr>
            <w:ins w:id="442" w:author="Emma" w:date="2014-01-21T08:14:00Z">
              <w:r w:rsidRPr="0050267A">
                <w:t>The activity has been abandoned before activation</w:t>
              </w:r>
            </w:ins>
          </w:p>
        </w:tc>
      </w:tr>
      <w:tr w:rsidR="00CC2810" w:rsidRPr="0050267A" w:rsidTr="00273CCE">
        <w:trPr>
          <w:ins w:id="443" w:author="Emma" w:date="2014-01-21T08:09:00Z"/>
        </w:trPr>
        <w:tc>
          <w:tcPr>
            <w:tcW w:w="1638" w:type="dxa"/>
            <w:shd w:val="clear" w:color="auto" w:fill="auto"/>
          </w:tcPr>
          <w:p w:rsidR="00CC2810" w:rsidRPr="0050267A" w:rsidRDefault="00B542A9" w:rsidP="00612A82">
            <w:pPr>
              <w:pStyle w:val="BodyText"/>
              <w:rPr>
                <w:ins w:id="444" w:author="Emma" w:date="2014-01-21T08:09:00Z"/>
              </w:rPr>
            </w:pPr>
            <w:ins w:id="445" w:author="Emma" w:date="2014-01-21T08:17:00Z">
              <w:r w:rsidRPr="0050267A">
                <w:t>New</w:t>
              </w:r>
            </w:ins>
          </w:p>
        </w:tc>
        <w:tc>
          <w:tcPr>
            <w:tcW w:w="7938" w:type="dxa"/>
            <w:shd w:val="clear" w:color="auto" w:fill="auto"/>
          </w:tcPr>
          <w:p w:rsidR="00CC2810" w:rsidRPr="0050267A" w:rsidRDefault="00B542A9" w:rsidP="00612A82">
            <w:pPr>
              <w:pStyle w:val="BodyText"/>
              <w:rPr>
                <w:ins w:id="446" w:author="Emma" w:date="2014-01-21T08:09:00Z"/>
              </w:rPr>
            </w:pPr>
            <w:ins w:id="447" w:author="Emma" w:date="2014-01-21T08:17:00Z">
              <w:r w:rsidRPr="0050267A">
                <w:t>The activity is in the preparatory stages and may not yet be acted upon</w:t>
              </w:r>
            </w:ins>
            <w:ins w:id="448" w:author="Emma" w:date="2014-01-21T08:26:00Z">
              <w:r w:rsidRPr="0050267A">
                <w:t xml:space="preserve">. </w:t>
              </w:r>
            </w:ins>
          </w:p>
        </w:tc>
      </w:tr>
      <w:tr w:rsidR="00CC2810" w:rsidTr="00273CCE">
        <w:trPr>
          <w:ins w:id="449" w:author="Emma" w:date="2014-01-21T08:09:00Z"/>
        </w:trPr>
        <w:tc>
          <w:tcPr>
            <w:tcW w:w="1638" w:type="dxa"/>
            <w:shd w:val="clear" w:color="auto" w:fill="auto"/>
          </w:tcPr>
          <w:p w:rsidR="00CC2810" w:rsidRPr="0050267A" w:rsidRDefault="00A53B74" w:rsidP="00612A82">
            <w:pPr>
              <w:pStyle w:val="BodyText"/>
              <w:rPr>
                <w:ins w:id="450" w:author="Emma" w:date="2014-01-21T08:09:00Z"/>
              </w:rPr>
            </w:pPr>
            <w:ins w:id="451" w:author="Emma" w:date="2014-01-21T08:29:00Z">
              <w:r w:rsidRPr="0050267A">
                <w:t>Held</w:t>
              </w:r>
            </w:ins>
          </w:p>
        </w:tc>
        <w:tc>
          <w:tcPr>
            <w:tcW w:w="7938" w:type="dxa"/>
            <w:shd w:val="clear" w:color="auto" w:fill="auto"/>
          </w:tcPr>
          <w:p w:rsidR="00CC2810" w:rsidRDefault="00A53B74" w:rsidP="00A53B74">
            <w:pPr>
              <w:pStyle w:val="BodyText"/>
              <w:rPr>
                <w:ins w:id="452" w:author="Emma" w:date="2014-01-21T08:09:00Z"/>
              </w:rPr>
            </w:pPr>
            <w:ins w:id="453" w:author="Emma" w:date="2014-01-21T08:29:00Z">
              <w:r w:rsidRPr="0050267A">
                <w:t>The activity is still in the preparatory stages and may no</w:t>
              </w:r>
            </w:ins>
            <w:ins w:id="454" w:author="Emma" w:date="2014-01-21T08:30:00Z">
              <w:r w:rsidRPr="0050267A">
                <w:t>t</w:t>
              </w:r>
            </w:ins>
            <w:ins w:id="455" w:author="Emma" w:date="2014-01-21T08:29:00Z">
              <w:r w:rsidRPr="0050267A">
                <w:t xml:space="preserve"> be acted upon</w:t>
              </w:r>
            </w:ins>
          </w:p>
        </w:tc>
      </w:tr>
    </w:tbl>
    <w:p w:rsidR="00FA6685" w:rsidRPr="00733E28" w:rsidRDefault="00FA6685">
      <w:pPr>
        <w:pStyle w:val="BodyText"/>
        <w:rPr>
          <w:ins w:id="456" w:author="Emma" w:date="2014-01-28T11:19:00Z"/>
        </w:rPr>
        <w:pPrChange w:id="457" w:author="Emma" w:date="2014-01-21T07:56:00Z">
          <w:pPr>
            <w:pStyle w:val="Heading4"/>
            <w:numPr>
              <w:ilvl w:val="0"/>
              <w:numId w:val="0"/>
            </w:numPr>
            <w:tabs>
              <w:tab w:val="clear" w:pos="864"/>
            </w:tabs>
            <w:ind w:left="0" w:firstLine="0"/>
          </w:pPr>
        </w:pPrChange>
      </w:pPr>
      <w:r w:rsidRPr="00FA6685">
        <w:t xml:space="preserve"> </w:t>
      </w:r>
      <w:ins w:id="458" w:author="Emma" w:date="2014-02-11T15:31:00Z">
        <w:r w:rsidRPr="00C76B6C">
          <w:t>Implementers</w:t>
        </w:r>
        <w:r w:rsidRPr="00733E28">
          <w:t xml:space="preserve"> of the Reconciliation Agent actor will also need to examine the moodCode to determine if the moodCode of the data items being reconciled are the same or different. </w:t>
        </w:r>
      </w:ins>
      <w:ins w:id="459" w:author="Emma" w:date="2014-02-11T10:09:00Z">
        <w:r w:rsidRPr="00733E28">
          <w:t xml:space="preserve"> </w:t>
        </w:r>
      </w:ins>
      <w:ins w:id="460" w:author="Emma" w:date="2014-01-28T11:13:00Z">
        <w:r w:rsidRPr="00733E28">
          <w:t xml:space="preserve"> </w:t>
        </w:r>
      </w:ins>
    </w:p>
    <w:p w:rsidR="00E27DF7" w:rsidRDefault="00FA6685" w:rsidP="00FA6685">
      <w:pPr>
        <w:pStyle w:val="BodyText"/>
        <w:rPr>
          <w:ins w:id="461" w:author="Emma" w:date="2014-02-11T15:34:00Z"/>
        </w:rPr>
      </w:pPr>
      <w:r w:rsidRPr="00733E28">
        <w:t>According to HL7, c</w:t>
      </w:r>
      <w:ins w:id="462" w:author="Emma" w:date="2014-02-11T10:09:00Z">
        <w:r w:rsidR="00DA574F" w:rsidRPr="00733E28">
          <w:t>hanging the mo</w:t>
        </w:r>
      </w:ins>
      <w:ins w:id="463" w:author="Emma" w:date="2014-02-11T15:26:00Z">
        <w:r w:rsidR="00DA574F" w:rsidRPr="00733E28">
          <w:t>odC</w:t>
        </w:r>
      </w:ins>
      <w:ins w:id="464" w:author="Emma" w:date="2014-02-11T10:09:00Z">
        <w:r w:rsidR="005F7291" w:rsidRPr="00733E28">
          <w:t xml:space="preserve">ode of an element </w:t>
        </w:r>
      </w:ins>
      <w:r w:rsidRPr="00733E28">
        <w:t>always</w:t>
      </w:r>
      <w:ins w:id="465" w:author="Emma" w:date="2014-02-11T10:09:00Z">
        <w:r w:rsidR="005F7291" w:rsidRPr="00733E28">
          <w:t xml:space="preserve"> result </w:t>
        </w:r>
      </w:ins>
      <w:r w:rsidRPr="00733E28">
        <w:t xml:space="preserve">in </w:t>
      </w:r>
      <w:ins w:id="466" w:author="Emma" w:date="2014-02-11T10:09:00Z">
        <w:r w:rsidR="005F7291" w:rsidRPr="00733E28">
          <w:t>the change in identity.  A</w:t>
        </w:r>
        <w:r w:rsidR="00DA574F" w:rsidRPr="00733E28">
          <w:t xml:space="preserve"> planned encounter will have a</w:t>
        </w:r>
      </w:ins>
      <w:ins w:id="467" w:author="Emma" w:date="2014-02-11T15:27:00Z">
        <w:r w:rsidR="00DA574F" w:rsidRPr="00733E28">
          <w:t xml:space="preserve"> moodCode </w:t>
        </w:r>
      </w:ins>
      <w:ins w:id="468" w:author="Emma" w:date="2014-02-11T10:09:00Z">
        <w:r w:rsidR="005F7291" w:rsidRPr="00733E28">
          <w:t>of</w:t>
        </w:r>
      </w:ins>
      <w:ins w:id="469" w:author="Emma" w:date="2014-02-11T15:27:00Z">
        <w:r w:rsidR="00DA574F" w:rsidRPr="00733E28">
          <w:t xml:space="preserve"> intent (</w:t>
        </w:r>
      </w:ins>
      <w:ins w:id="470" w:author="Emma" w:date="2014-02-11T10:09:00Z">
        <w:r w:rsidR="005F7291" w:rsidRPr="00733E28">
          <w:t>INT</w:t>
        </w:r>
      </w:ins>
      <w:ins w:id="471" w:author="Emma" w:date="2014-02-11T15:27:00Z">
        <w:r w:rsidR="00DA574F" w:rsidRPr="00733E28">
          <w:t>)</w:t>
        </w:r>
      </w:ins>
      <w:ins w:id="472" w:author="Emma" w:date="2014-02-11T15:28:00Z">
        <w:r w:rsidR="00E27DF7" w:rsidRPr="00733E28">
          <w:t xml:space="preserve"> or appointment (APT)</w:t>
        </w:r>
      </w:ins>
      <w:ins w:id="473" w:author="Emma" w:date="2014-02-11T10:09:00Z">
        <w:r w:rsidR="005F7291" w:rsidRPr="00733E28">
          <w:t>.</w:t>
        </w:r>
      </w:ins>
      <w:ins w:id="474" w:author="Emma" w:date="2014-02-11T15:27:00Z">
        <w:r w:rsidR="00DA574F" w:rsidRPr="00733E28">
          <w:t xml:space="preserve"> W</w:t>
        </w:r>
      </w:ins>
      <w:ins w:id="475" w:author="Emma" w:date="2014-02-11T10:09:00Z">
        <w:r w:rsidR="005F7291" w:rsidRPr="00733E28">
          <w:t>hen the encounter occurs</w:t>
        </w:r>
      </w:ins>
      <w:ins w:id="476" w:author="Emma" w:date="2014-02-11T15:27:00Z">
        <w:r w:rsidR="00DA574F" w:rsidRPr="00733E28">
          <w:t xml:space="preserve"> or when it is in the process of occurring</w:t>
        </w:r>
      </w:ins>
      <w:ins w:id="477" w:author="Emma" w:date="2014-02-11T10:09:00Z">
        <w:r w:rsidR="005F7291" w:rsidRPr="00733E28">
          <w:t>, the moodCode changes to EVN. While in the planned state, the identifier may be differen</w:t>
        </w:r>
        <w:r w:rsidR="00E27DF7" w:rsidRPr="00733E28">
          <w:t>t</w:t>
        </w:r>
        <w:r w:rsidR="005F7291" w:rsidRPr="00733E28">
          <w:t xml:space="preserve"> </w:t>
        </w:r>
      </w:ins>
      <w:ins w:id="478" w:author="Emma" w:date="2014-02-11T15:29:00Z">
        <w:r w:rsidR="00E27DF7" w:rsidRPr="00733E28">
          <w:t>than</w:t>
        </w:r>
      </w:ins>
      <w:ins w:id="479" w:author="Emma" w:date="2014-02-11T10:09:00Z">
        <w:r w:rsidR="005F7291" w:rsidRPr="00733E28">
          <w:t xml:space="preserve"> when the appointment occurs</w:t>
        </w:r>
      </w:ins>
      <w:ins w:id="480" w:author="Emma" w:date="2014-02-11T15:30:00Z">
        <w:r w:rsidR="00E27DF7" w:rsidRPr="00733E28">
          <w:t>.</w:t>
        </w:r>
        <w:r w:rsidR="00E27DF7">
          <w:t xml:space="preserve"> </w:t>
        </w:r>
      </w:ins>
    </w:p>
    <w:p w:rsidR="0094279D" w:rsidRDefault="0094279D">
      <w:pPr>
        <w:pStyle w:val="BodyText"/>
        <w:jc w:val="center"/>
        <w:rPr>
          <w:ins w:id="481" w:author="Emma" w:date="2014-01-28T11:13:00Z"/>
        </w:rPr>
        <w:pPrChange w:id="482" w:author="Emma" w:date="2014-01-28T11:19:00Z">
          <w:pPr>
            <w:pStyle w:val="Heading4"/>
            <w:numPr>
              <w:ilvl w:val="0"/>
              <w:numId w:val="0"/>
            </w:numPr>
            <w:tabs>
              <w:tab w:val="clear" w:pos="864"/>
            </w:tabs>
            <w:ind w:left="0" w:firstLine="0"/>
          </w:pPr>
        </w:pPrChange>
      </w:pPr>
      <w:ins w:id="483" w:author="Emma" w:date="2014-01-28T11:19:00Z">
        <w:r>
          <w:rPr>
            <w:lang w:eastAsia="x-none"/>
          </w:rPr>
          <w:t>Table X.4.1.1.2.1-2 Act</w:t>
        </w:r>
      </w:ins>
      <w:ins w:id="484" w:author="Emma" w:date="2014-01-28T11:20:00Z">
        <w:r>
          <w:rPr>
            <w:lang w:eastAsia="x-none"/>
          </w:rPr>
          <w:t xml:space="preserve"> moodCode</w:t>
        </w:r>
      </w:ins>
      <w:ins w:id="485" w:author="Emma" w:date="2014-01-28T11:19:00Z">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951485" w:rsidTr="002856A9">
        <w:trPr>
          <w:ins w:id="486" w:author="Emma" w:date="2014-01-28T11:13:00Z"/>
        </w:trPr>
        <w:tc>
          <w:tcPr>
            <w:tcW w:w="1638" w:type="dxa"/>
            <w:shd w:val="clear" w:color="auto" w:fill="auto"/>
          </w:tcPr>
          <w:p w:rsidR="00951485" w:rsidRDefault="00951485" w:rsidP="002856A9">
            <w:pPr>
              <w:pStyle w:val="BodyText"/>
              <w:rPr>
                <w:ins w:id="487" w:author="Emma" w:date="2014-01-28T11:13:00Z"/>
              </w:rPr>
            </w:pPr>
            <w:ins w:id="488" w:author="Emma" w:date="2014-01-28T11:13:00Z">
              <w:r w:rsidRPr="00012D26">
                <w:t>Act</w:t>
              </w:r>
            </w:ins>
            <w:ins w:id="489" w:author="Emma" w:date="2014-01-28T11:14:00Z">
              <w:r>
                <w:t xml:space="preserve"> moodCode</w:t>
              </w:r>
            </w:ins>
          </w:p>
        </w:tc>
        <w:tc>
          <w:tcPr>
            <w:tcW w:w="7938" w:type="dxa"/>
            <w:shd w:val="clear" w:color="auto" w:fill="auto"/>
          </w:tcPr>
          <w:p w:rsidR="00951485" w:rsidRDefault="00951485" w:rsidP="002856A9">
            <w:pPr>
              <w:pStyle w:val="BodyText"/>
              <w:jc w:val="center"/>
              <w:rPr>
                <w:ins w:id="490" w:author="Emma" w:date="2014-01-28T11:13:00Z"/>
              </w:rPr>
            </w:pPr>
            <w:ins w:id="491" w:author="Emma" w:date="2014-01-28T11:13:00Z">
              <w:r w:rsidRPr="00400C2F">
                <w:t>Description</w:t>
              </w:r>
            </w:ins>
          </w:p>
        </w:tc>
      </w:tr>
      <w:tr w:rsidR="00951485" w:rsidTr="002856A9">
        <w:trPr>
          <w:ins w:id="492" w:author="Emma" w:date="2014-01-28T11:13:00Z"/>
        </w:trPr>
        <w:tc>
          <w:tcPr>
            <w:tcW w:w="1638" w:type="dxa"/>
            <w:shd w:val="clear" w:color="auto" w:fill="auto"/>
          </w:tcPr>
          <w:p w:rsidR="00951485" w:rsidRPr="00CE1421" w:rsidRDefault="00951485">
            <w:pPr>
              <w:spacing w:before="0"/>
              <w:rPr>
                <w:ins w:id="493" w:author="Emma" w:date="2014-01-28T11:13:00Z"/>
                <w:szCs w:val="24"/>
              </w:rPr>
              <w:pPrChange w:id="494" w:author="Emma" w:date="2014-01-28T11:14:00Z">
                <w:pPr>
                  <w:pStyle w:val="BodyText"/>
                </w:pPr>
              </w:pPrChange>
            </w:pPr>
            <w:ins w:id="495" w:author="Emma" w:date="2014-01-28T11:14:00Z">
              <w:r w:rsidRPr="00CE1421">
                <w:rPr>
                  <w:szCs w:val="24"/>
                </w:rPr>
                <w:t>EVN (event)</w:t>
              </w:r>
            </w:ins>
          </w:p>
        </w:tc>
        <w:tc>
          <w:tcPr>
            <w:tcW w:w="7938" w:type="dxa"/>
            <w:shd w:val="clear" w:color="auto" w:fill="auto"/>
          </w:tcPr>
          <w:p w:rsidR="00951485" w:rsidRDefault="00951485" w:rsidP="00951485">
            <w:pPr>
              <w:pStyle w:val="BodyText"/>
              <w:rPr>
                <w:ins w:id="496" w:author="Emma" w:date="2014-01-28T11:13:00Z"/>
              </w:rPr>
            </w:pPr>
            <w:ins w:id="497" w:author="Emma" w:date="2014-01-28T11:15:00Z">
              <w:r>
                <w:t>The entry defines an actual occurrence of an event.</w:t>
              </w:r>
            </w:ins>
          </w:p>
        </w:tc>
      </w:tr>
      <w:tr w:rsidR="00951485" w:rsidTr="002856A9">
        <w:trPr>
          <w:ins w:id="498" w:author="Emma" w:date="2014-01-28T11:13:00Z"/>
        </w:trPr>
        <w:tc>
          <w:tcPr>
            <w:tcW w:w="1638" w:type="dxa"/>
            <w:shd w:val="clear" w:color="auto" w:fill="auto"/>
          </w:tcPr>
          <w:p w:rsidR="00951485" w:rsidRPr="00CE1421" w:rsidRDefault="00951485" w:rsidP="00951485">
            <w:pPr>
              <w:pStyle w:val="BodyText"/>
              <w:rPr>
                <w:ins w:id="499" w:author="Emma" w:date="2014-01-28T11:13:00Z"/>
                <w:szCs w:val="24"/>
              </w:rPr>
            </w:pPr>
            <w:ins w:id="500" w:author="Emma" w:date="2014-01-28T11:15:00Z">
              <w:r w:rsidRPr="00CE1421">
                <w:rPr>
                  <w:szCs w:val="24"/>
                </w:rPr>
                <w:t>INT (intent)</w:t>
              </w:r>
            </w:ins>
          </w:p>
        </w:tc>
        <w:tc>
          <w:tcPr>
            <w:tcW w:w="7938" w:type="dxa"/>
            <w:shd w:val="clear" w:color="auto" w:fill="auto"/>
          </w:tcPr>
          <w:p w:rsidR="00951485" w:rsidRDefault="00951485" w:rsidP="002856A9">
            <w:pPr>
              <w:pStyle w:val="BodyText"/>
              <w:rPr>
                <w:ins w:id="501" w:author="Emma" w:date="2014-01-28T11:13:00Z"/>
              </w:rPr>
            </w:pPr>
            <w:ins w:id="502" w:author="Emma" w:date="2014-01-28T11:15:00Z">
              <w:r w:rsidRPr="00951485">
                <w:t>The entry is intended or planned.</w:t>
              </w:r>
            </w:ins>
          </w:p>
        </w:tc>
      </w:tr>
      <w:tr w:rsidR="00951485" w:rsidTr="002856A9">
        <w:trPr>
          <w:ins w:id="503" w:author="Emma" w:date="2014-01-28T11:13:00Z"/>
        </w:trPr>
        <w:tc>
          <w:tcPr>
            <w:tcW w:w="1638" w:type="dxa"/>
            <w:shd w:val="clear" w:color="auto" w:fill="auto"/>
          </w:tcPr>
          <w:p w:rsidR="00951485" w:rsidRPr="00CE1421" w:rsidRDefault="00951485" w:rsidP="00951485">
            <w:pPr>
              <w:pStyle w:val="BodyText"/>
              <w:rPr>
                <w:ins w:id="504" w:author="Emma" w:date="2014-01-28T11:13:00Z"/>
                <w:szCs w:val="24"/>
              </w:rPr>
            </w:pPr>
            <w:ins w:id="505" w:author="Emma" w:date="2014-01-28T11:16:00Z">
              <w:r w:rsidRPr="00CE1421">
                <w:rPr>
                  <w:szCs w:val="24"/>
                </w:rPr>
                <w:t>APT (appointment)</w:t>
              </w:r>
            </w:ins>
          </w:p>
        </w:tc>
        <w:tc>
          <w:tcPr>
            <w:tcW w:w="7938" w:type="dxa"/>
            <w:shd w:val="clear" w:color="auto" w:fill="auto"/>
          </w:tcPr>
          <w:p w:rsidR="00951485" w:rsidRDefault="00951485" w:rsidP="00951485">
            <w:pPr>
              <w:pStyle w:val="BodyText"/>
              <w:rPr>
                <w:ins w:id="506" w:author="Emma" w:date="2014-01-28T11:13:00Z"/>
              </w:rPr>
            </w:pPr>
            <w:ins w:id="507" w:author="Emma" w:date="2014-01-28T11:16:00Z">
              <w:r>
                <w:t>The entry is planned for a specific time and place.</w:t>
              </w:r>
            </w:ins>
          </w:p>
        </w:tc>
      </w:tr>
      <w:tr w:rsidR="00951485" w:rsidTr="002856A9">
        <w:trPr>
          <w:ins w:id="508" w:author="Emma" w:date="2014-01-28T11:13:00Z"/>
        </w:trPr>
        <w:tc>
          <w:tcPr>
            <w:tcW w:w="1638" w:type="dxa"/>
            <w:shd w:val="clear" w:color="auto" w:fill="auto"/>
          </w:tcPr>
          <w:p w:rsidR="00951485" w:rsidRPr="00CE1421" w:rsidRDefault="00951485" w:rsidP="002856A9">
            <w:pPr>
              <w:pStyle w:val="BodyText"/>
              <w:rPr>
                <w:ins w:id="509" w:author="Emma" w:date="2014-01-28T11:13:00Z"/>
                <w:szCs w:val="24"/>
              </w:rPr>
            </w:pPr>
            <w:ins w:id="510" w:author="Emma" w:date="2014-01-28T11:16:00Z">
              <w:r w:rsidRPr="00CE1421">
                <w:rPr>
                  <w:szCs w:val="24"/>
                </w:rPr>
                <w:t xml:space="preserve">ARQ </w:t>
              </w:r>
              <w:r w:rsidRPr="00CE1421">
                <w:rPr>
                  <w:szCs w:val="24"/>
                </w:rPr>
                <w:lastRenderedPageBreak/>
                <w:t>(appointment request)</w:t>
              </w:r>
            </w:ins>
          </w:p>
        </w:tc>
        <w:tc>
          <w:tcPr>
            <w:tcW w:w="7938" w:type="dxa"/>
            <w:shd w:val="clear" w:color="auto" w:fill="auto"/>
          </w:tcPr>
          <w:p w:rsidR="00951485" w:rsidRDefault="00951485" w:rsidP="002856A9">
            <w:pPr>
              <w:pStyle w:val="BodyText"/>
              <w:rPr>
                <w:ins w:id="511" w:author="Emma" w:date="2014-01-28T11:13:00Z"/>
              </w:rPr>
            </w:pPr>
            <w:ins w:id="512" w:author="Emma" w:date="2014-01-28T11:16:00Z">
              <w:r w:rsidRPr="00951485">
                <w:lastRenderedPageBreak/>
                <w:t>The entry is a request for the booking of an appointment.</w:t>
              </w:r>
            </w:ins>
          </w:p>
        </w:tc>
      </w:tr>
      <w:tr w:rsidR="00951485" w:rsidTr="002856A9">
        <w:trPr>
          <w:ins w:id="513" w:author="Emma" w:date="2014-01-28T11:13:00Z"/>
        </w:trPr>
        <w:tc>
          <w:tcPr>
            <w:tcW w:w="1638" w:type="dxa"/>
            <w:shd w:val="clear" w:color="auto" w:fill="auto"/>
          </w:tcPr>
          <w:p w:rsidR="00951485" w:rsidRPr="00CE1421" w:rsidRDefault="00951485" w:rsidP="002856A9">
            <w:pPr>
              <w:pStyle w:val="BodyText"/>
              <w:rPr>
                <w:ins w:id="514" w:author="Emma" w:date="2014-01-28T11:13:00Z"/>
                <w:szCs w:val="24"/>
              </w:rPr>
            </w:pPr>
            <w:ins w:id="515" w:author="Emma" w:date="2014-01-28T11:16:00Z">
              <w:r w:rsidRPr="00CE1421">
                <w:rPr>
                  <w:szCs w:val="24"/>
                </w:rPr>
                <w:lastRenderedPageBreak/>
                <w:t>PRMS (promise)</w:t>
              </w:r>
            </w:ins>
          </w:p>
        </w:tc>
        <w:tc>
          <w:tcPr>
            <w:tcW w:w="7938" w:type="dxa"/>
            <w:shd w:val="clear" w:color="auto" w:fill="auto"/>
          </w:tcPr>
          <w:p w:rsidR="00951485" w:rsidRDefault="00951485" w:rsidP="002856A9">
            <w:pPr>
              <w:pStyle w:val="BodyText"/>
              <w:rPr>
                <w:ins w:id="516" w:author="Emma" w:date="2014-01-28T11:13:00Z"/>
              </w:rPr>
            </w:pPr>
            <w:ins w:id="517" w:author="Emma" w:date="2014-01-28T11:17:00Z">
              <w:r w:rsidRPr="00951485">
                <w:t>A commitment to perform the stated entry</w:t>
              </w:r>
            </w:ins>
          </w:p>
        </w:tc>
      </w:tr>
      <w:tr w:rsidR="00951485" w:rsidTr="002856A9">
        <w:trPr>
          <w:ins w:id="518" w:author="Emma" w:date="2014-01-28T11:13:00Z"/>
        </w:trPr>
        <w:tc>
          <w:tcPr>
            <w:tcW w:w="1638" w:type="dxa"/>
            <w:shd w:val="clear" w:color="auto" w:fill="auto"/>
          </w:tcPr>
          <w:p w:rsidR="00951485" w:rsidRPr="00CE1421" w:rsidRDefault="00951485" w:rsidP="002856A9">
            <w:pPr>
              <w:pStyle w:val="BodyText"/>
              <w:rPr>
                <w:ins w:id="519" w:author="Emma" w:date="2014-01-28T11:13:00Z"/>
                <w:szCs w:val="24"/>
              </w:rPr>
            </w:pPr>
            <w:ins w:id="520" w:author="Emma" w:date="2014-01-28T11:17:00Z">
              <w:r w:rsidRPr="00CE1421">
                <w:rPr>
                  <w:szCs w:val="24"/>
                </w:rPr>
                <w:t>PRP (proposal)</w:t>
              </w:r>
            </w:ins>
          </w:p>
        </w:tc>
        <w:tc>
          <w:tcPr>
            <w:tcW w:w="7938" w:type="dxa"/>
            <w:shd w:val="clear" w:color="auto" w:fill="auto"/>
          </w:tcPr>
          <w:p w:rsidR="00951485" w:rsidRDefault="00951485" w:rsidP="002856A9">
            <w:pPr>
              <w:pStyle w:val="BodyText"/>
              <w:rPr>
                <w:ins w:id="521" w:author="Emma" w:date="2014-01-28T11:13:00Z"/>
              </w:rPr>
            </w:pPr>
            <w:ins w:id="522" w:author="Emma" w:date="2014-01-28T11:17:00Z">
              <w:r w:rsidRPr="00951485">
                <w:t>A proposal that the stated entry be performed.</w:t>
              </w:r>
            </w:ins>
          </w:p>
        </w:tc>
      </w:tr>
      <w:tr w:rsidR="00951485" w:rsidTr="002856A9">
        <w:trPr>
          <w:ins w:id="523" w:author="Emma" w:date="2014-01-28T11:13:00Z"/>
        </w:trPr>
        <w:tc>
          <w:tcPr>
            <w:tcW w:w="1638" w:type="dxa"/>
            <w:shd w:val="clear" w:color="auto" w:fill="auto"/>
          </w:tcPr>
          <w:p w:rsidR="00951485" w:rsidRPr="00CE1421" w:rsidRDefault="00951485" w:rsidP="002856A9">
            <w:pPr>
              <w:pStyle w:val="BodyText"/>
              <w:rPr>
                <w:ins w:id="524" w:author="Emma" w:date="2014-01-28T11:13:00Z"/>
                <w:szCs w:val="24"/>
              </w:rPr>
            </w:pPr>
            <w:ins w:id="525" w:author="Emma" w:date="2014-01-28T11:17:00Z">
              <w:r w:rsidRPr="00CE1421">
                <w:rPr>
                  <w:szCs w:val="24"/>
                </w:rPr>
                <w:t>RQO (request)</w:t>
              </w:r>
            </w:ins>
          </w:p>
        </w:tc>
        <w:tc>
          <w:tcPr>
            <w:tcW w:w="7938" w:type="dxa"/>
            <w:shd w:val="clear" w:color="auto" w:fill="auto"/>
          </w:tcPr>
          <w:p w:rsidR="00951485" w:rsidRDefault="00951485" w:rsidP="002856A9">
            <w:pPr>
              <w:pStyle w:val="BodyText"/>
              <w:rPr>
                <w:ins w:id="526" w:author="Emma" w:date="2014-01-28T11:18:00Z"/>
              </w:rPr>
            </w:pPr>
            <w:ins w:id="527" w:author="Emma" w:date="2014-01-28T11:17:00Z">
              <w:r w:rsidRPr="00951485">
                <w:t>A request or order to perform the stated entry.</w:t>
              </w:r>
            </w:ins>
          </w:p>
          <w:p w:rsidR="00951485" w:rsidRDefault="00951485" w:rsidP="002856A9">
            <w:pPr>
              <w:pStyle w:val="BodyText"/>
              <w:rPr>
                <w:ins w:id="528" w:author="Emma" w:date="2014-01-28T11:13:00Z"/>
              </w:rPr>
            </w:pPr>
          </w:p>
        </w:tc>
      </w:tr>
    </w:tbl>
    <w:p w:rsidR="00951485" w:rsidRPr="00612A82" w:rsidRDefault="00951485">
      <w:pPr>
        <w:pStyle w:val="BodyText"/>
        <w:pPrChange w:id="529" w:author="Emma" w:date="2014-01-21T07:56:00Z">
          <w:pPr>
            <w:pStyle w:val="Heading4"/>
            <w:numPr>
              <w:ilvl w:val="0"/>
              <w:numId w:val="0"/>
            </w:numPr>
            <w:tabs>
              <w:tab w:val="clear" w:pos="864"/>
            </w:tabs>
            <w:ind w:left="0" w:firstLine="0"/>
          </w:pPr>
        </w:pPrChange>
      </w:pPr>
    </w:p>
    <w:p w:rsidR="00BD53F6" w:rsidRDefault="00CA6E59" w:rsidP="00CA6E59">
      <w:pPr>
        <w:pStyle w:val="Heading4"/>
        <w:numPr>
          <w:ilvl w:val="0"/>
          <w:numId w:val="0"/>
        </w:numPr>
        <w:ind w:left="864" w:hanging="864"/>
        <w:rPr>
          <w:ins w:id="530" w:author="Emma" w:date="2014-01-21T09:42:00Z"/>
        </w:rPr>
      </w:pPr>
      <w:r>
        <w:t>X.4.1.1.</w:t>
      </w:r>
      <w:r w:rsidR="00AE37E8">
        <w:t>2</w:t>
      </w:r>
      <w:r>
        <w:t>.2 Addition o</w:t>
      </w:r>
      <w:r w:rsidR="00AE37E8">
        <w:t>f New or Previously Unknown Data</w:t>
      </w:r>
      <w:r>
        <w:t xml:space="preserve"> or Relationships</w:t>
      </w:r>
    </w:p>
    <w:p w:rsidR="00B22282" w:rsidRDefault="00B22282" w:rsidP="00B22282">
      <w:pPr>
        <w:pStyle w:val="BodyText"/>
        <w:rPr>
          <w:ins w:id="531" w:author="Emma" w:date="2014-01-21T09:48:00Z"/>
        </w:rPr>
      </w:pPr>
      <w:ins w:id="532" w:author="Emma" w:date="2014-01-21T09:42:00Z">
        <w:r>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w:t>
        </w:r>
      </w:ins>
      <w:ins w:id="533" w:author="Emma" w:date="2014-01-21T09:49:00Z">
        <w:r>
          <w:t>a diagnosis</w:t>
        </w:r>
      </w:ins>
      <w:ins w:id="534" w:author="Emma" w:date="2014-01-21T09:42:00Z">
        <w:r>
          <w:t xml:space="preserve"> were previously unreported, but are now added, the data item does not change its identity.</w:t>
        </w:r>
      </w:ins>
      <w:ins w:id="535" w:author="Emma" w:date="2014-01-21T09:47:00Z">
        <w:r>
          <w:t xml:space="preserve"> </w:t>
        </w:r>
      </w:ins>
    </w:p>
    <w:p w:rsidR="00B22282" w:rsidRDefault="00B22282" w:rsidP="00B22282">
      <w:pPr>
        <w:pStyle w:val="BodyText"/>
        <w:rPr>
          <w:ins w:id="536" w:author="Emma" w:date="2014-01-21T09:42:00Z"/>
        </w:rPr>
      </w:pPr>
      <w:ins w:id="537" w:author="Emma" w:date="2014-01-21T09:42:00Z">
        <w:r>
          <w:t xml:space="preserve">Similarly, when a new data item becomes known, it may be related to a pre-existing data item.  These relationships may be added without changing the identity of the data item.  Thus, a diagnosis that is previously untreated may have a relationship added (using an </w:t>
        </w:r>
        <w:r w:rsidRPr="00763426">
          <w:rPr>
            <w:rStyle w:val="InlineXML"/>
            <w:rFonts w:eastAsia="?l?r ??’c"/>
          </w:rPr>
          <w:t>entryRelationship</w:t>
        </w:r>
        <w:r>
          <w:t xml:space="preserve"> element) to indicate what the new treatment is for that item without changing the identity of the data item.  </w:t>
        </w:r>
      </w:ins>
      <w:ins w:id="538" w:author="Emma" w:date="2014-01-21T09:49:00Z">
        <w:r>
          <w:t xml:space="preserve">An intervention that is previously intended may have a relationship added to indicate what the new indication is for that item without changing the identity of the data item.  </w:t>
        </w:r>
      </w:ins>
      <w:ins w:id="539" w:author="Emma" w:date="2014-01-21T09:50:00Z">
        <w:r>
          <w:t>T</w:t>
        </w:r>
      </w:ins>
      <w:ins w:id="540" w:author="Emma" w:date="2014-01-21T09:42:00Z">
        <w:r>
          <w:t xml:space="preserve">he addition of a new </w:t>
        </w:r>
      </w:ins>
      <w:ins w:id="541" w:author="Emma" w:date="2014-01-21T11:42:00Z">
        <w:r w:rsidR="003F3993">
          <w:t>manifestation</w:t>
        </w:r>
      </w:ins>
      <w:ins w:id="542" w:author="Emma" w:date="2014-01-21T09:42:00Z">
        <w:r>
          <w:t xml:space="preserve"> of an allergy will not change the identity of the previously described allergy.  However, the manifestation itself is a new data item with a new identity.</w:t>
        </w:r>
      </w:ins>
    </w:p>
    <w:p w:rsidR="00B22282" w:rsidRDefault="00B22282" w:rsidP="00B22282">
      <w:pPr>
        <w:pStyle w:val="BodyText"/>
        <w:rPr>
          <w:lang w:eastAsia="x-none"/>
        </w:rPr>
      </w:pPr>
      <w:ins w:id="543" w:author="Emma" w:date="2014-01-21T09:42:00Z">
        <w:r>
          <w:rPr>
            <w:lang w:eastAsia="x-none"/>
          </w:rPr>
          <w:t>Implem</w:t>
        </w:r>
        <w:r w:rsidR="004E21AD">
          <w:rPr>
            <w:lang w:eastAsia="x-none"/>
          </w:rPr>
          <w:t>ent</w:t>
        </w:r>
      </w:ins>
      <w:ins w:id="544" w:author="Emma" w:date="2014-01-28T12:23:00Z">
        <w:r w:rsidR="004E21AD">
          <w:rPr>
            <w:lang w:eastAsia="x-none"/>
          </w:rPr>
          <w:t>e</w:t>
        </w:r>
      </w:ins>
      <w:ins w:id="545" w:author="Emma" w:date="2014-01-21T09:42:00Z">
        <w:r>
          <w:rPr>
            <w:lang w:eastAsia="x-none"/>
          </w:rPr>
          <w:t>rs of the Reconciliation Agent actor should compare data items to determine if there are differences in new or unknown data, or relationships, and must reconcile discrepancies</w:t>
        </w:r>
        <w:r w:rsidRPr="00FA6685">
          <w:rPr>
            <w:highlight w:val="darkGray"/>
            <w:lang w:eastAsia="x-none"/>
            <w:rPrChange w:id="546" w:author="Emma" w:date="2014-01-21T09:50:00Z">
              <w:rPr>
                <w:lang w:eastAsia="x-none"/>
              </w:rPr>
            </w:rPrChange>
          </w:rPr>
          <w:t>.</w:t>
        </w:r>
        <w:r w:rsidRPr="00FA6685">
          <w:rPr>
            <w:lang w:eastAsia="x-none"/>
          </w:rPr>
          <w:t xml:space="preserve">  In cases where one data item simply has more data or relationships, the new data is often just merged</w:t>
        </w:r>
      </w:ins>
      <w:r w:rsidR="00FA6685" w:rsidRPr="00FA6685">
        <w:rPr>
          <w:lang w:eastAsia="x-none"/>
        </w:rPr>
        <w:t xml:space="preserve"> because it does not alter the identity of the original data</w:t>
      </w:r>
      <w:ins w:id="547" w:author="Emma" w:date="2014-01-21T09:42:00Z">
        <w:r w:rsidRPr="00FA6685">
          <w:rPr>
            <w:lang w:eastAsia="x-none"/>
          </w:rPr>
          <w:t>.</w:t>
        </w:r>
      </w:ins>
    </w:p>
    <w:p w:rsidR="00B22282" w:rsidRDefault="00492A87" w:rsidP="00B22282">
      <w:pPr>
        <w:pStyle w:val="BodyText"/>
        <w:rPr>
          <w:ins w:id="548" w:author="Emma" w:date="2014-01-21T09:42:00Z"/>
          <w:lang w:eastAsia="x-none"/>
        </w:rPr>
      </w:pPr>
      <w:r>
        <w:rPr>
          <w:lang w:eastAsia="x-none"/>
        </w:rPr>
        <w:t>D</w:t>
      </w:r>
      <w:ins w:id="549" w:author="Emma" w:date="2014-01-21T09:42:00Z">
        <w:r w:rsidR="00B22282">
          <w:rPr>
            <w:lang w:eastAsia="x-none"/>
          </w:rPr>
          <w:t>isease progress</w:t>
        </w:r>
      </w:ins>
      <w:r>
        <w:rPr>
          <w:lang w:eastAsia="x-none"/>
        </w:rPr>
        <w:t xml:space="preserve">ion </w:t>
      </w:r>
      <w:ins w:id="550" w:author="Emma" w:date="2014-01-21T09:42:00Z">
        <w:r w:rsidR="00B22282">
          <w:rPr>
            <w:lang w:eastAsia="x-none"/>
          </w:rPr>
          <w:t xml:space="preserve">may also result in new facts and relationships.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ins>
    </w:p>
    <w:p w:rsidR="00B22282" w:rsidRPr="00B22282" w:rsidRDefault="00B22282">
      <w:pPr>
        <w:pStyle w:val="BodyText"/>
        <w:pPrChange w:id="551" w:author="Emma" w:date="2014-01-21T09:42:00Z">
          <w:pPr>
            <w:pStyle w:val="Heading4"/>
            <w:numPr>
              <w:ilvl w:val="0"/>
              <w:numId w:val="0"/>
            </w:numPr>
            <w:tabs>
              <w:tab w:val="clear" w:pos="864"/>
            </w:tabs>
            <w:ind w:left="0" w:firstLine="0"/>
          </w:pPr>
        </w:pPrChange>
      </w:pPr>
      <w:ins w:id="552" w:author="Emma" w:date="2014-01-21T09:42:00Z">
        <w:r>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ins>
      <w:r w:rsidR="00492A87">
        <w:rPr>
          <w:lang w:eastAsia="x-none"/>
        </w:rPr>
        <w:t>.</w:t>
      </w:r>
    </w:p>
    <w:p w:rsidR="00A502EF" w:rsidRDefault="00AE37E8" w:rsidP="00AE37E8">
      <w:pPr>
        <w:pStyle w:val="Heading4"/>
        <w:numPr>
          <w:ilvl w:val="0"/>
          <w:numId w:val="0"/>
        </w:numPr>
        <w:ind w:left="864" w:hanging="864"/>
        <w:rPr>
          <w:ins w:id="553" w:author="Emma" w:date="2014-01-21T10:11:00Z"/>
        </w:rPr>
      </w:pPr>
      <w:r>
        <w:lastRenderedPageBreak/>
        <w:t xml:space="preserve">X.4.1.2 </w:t>
      </w:r>
      <w:r w:rsidR="00CE1421">
        <w:t>Changes in Treatment, Diagnosis or Related Information</w:t>
      </w:r>
    </w:p>
    <w:p w:rsidR="00713348" w:rsidRDefault="00713348" w:rsidP="00713348">
      <w:pPr>
        <w:pStyle w:val="BodyText"/>
        <w:jc w:val="both"/>
        <w:rPr>
          <w:ins w:id="554" w:author="Emma" w:date="2014-01-21T10:11:00Z"/>
          <w:lang w:eastAsia="x-none"/>
        </w:rPr>
      </w:pPr>
      <w:ins w:id="555" w:author="Emma" w:date="2014-01-21T10:11:00Z">
        <w:r>
          <w:rPr>
            <w:lang w:eastAsia="x-none"/>
          </w:rPr>
          <w:t xml:space="preserve">Changes in </w:t>
        </w:r>
      </w:ins>
      <w:ins w:id="556" w:author="Emma" w:date="2014-01-21T10:15:00Z">
        <w:r>
          <w:rPr>
            <w:lang w:eastAsia="x-none"/>
          </w:rPr>
          <w:t>previously reported content</w:t>
        </w:r>
      </w:ins>
      <w:ins w:id="557" w:author="Emma" w:date="2014-01-21T10:11:00Z">
        <w:r>
          <w:rPr>
            <w:lang w:eastAsia="x-none"/>
          </w:rPr>
          <w:t xml:space="preserve"> create new “facts” that supplant or replace previous data items.  The new data item has new identity, and the old data item is retained (although its status may be changed).  </w:t>
        </w:r>
      </w:ins>
    </w:p>
    <w:p w:rsidR="00713348" w:rsidRDefault="00713348" w:rsidP="00713348">
      <w:pPr>
        <w:pStyle w:val="BodyText"/>
        <w:rPr>
          <w:ins w:id="558" w:author="Emma" w:date="2014-01-21T10:11:00Z"/>
          <w:lang w:eastAsia="x-none"/>
        </w:rPr>
      </w:pPr>
      <w:ins w:id="559" w:author="Emma" w:date="2014-01-21T10:11:00Z">
        <w:r>
          <w:rPr>
            <w:lang w:eastAsia="x-none"/>
          </w:rPr>
          <w:t xml:space="preserve">Perhaps the most common example is a change in dose for a particular medication, or substitution of a different medication for an existing medication that is being discontinued.  In these cases, the new </w:t>
        </w:r>
      </w:ins>
      <w:ins w:id="560" w:author="Emma" w:date="2014-01-21T10:17:00Z">
        <w:r>
          <w:rPr>
            <w:lang w:eastAsia="x-none"/>
          </w:rPr>
          <w:t xml:space="preserve">content </w:t>
        </w:r>
      </w:ins>
      <w:ins w:id="561" w:author="Emma" w:date="2014-01-21T10:11:00Z">
        <w:r>
          <w:rPr>
            <w:lang w:eastAsia="x-none"/>
          </w:rPr>
          <w:t xml:space="preserve">is a new data item with a new identity, and the previous data item is marked as being </w:t>
        </w:r>
        <w:r w:rsidRPr="00D62EF9">
          <w:rPr>
            <w:rStyle w:val="InlineXML"/>
            <w:rFonts w:eastAsia="?l?r ??’c"/>
          </w:rPr>
          <w:t>aborted</w:t>
        </w:r>
        <w:r>
          <w:rPr>
            <w:lang w:eastAsia="x-none"/>
          </w:rPr>
          <w:t xml:space="preserve"> (stopped before a normal termination).</w:t>
        </w:r>
      </w:ins>
    </w:p>
    <w:p w:rsidR="00713348" w:rsidRDefault="00713348" w:rsidP="00713348">
      <w:pPr>
        <w:pStyle w:val="BodyText"/>
        <w:jc w:val="both"/>
      </w:pPr>
      <w:ins w:id="562" w:author="Emma" w:date="2014-01-21T10:11:00Z">
        <w:r>
          <w:rPr>
            <w:lang w:eastAsia="x-none"/>
          </w:rPr>
          <w:t xml:space="preserve">Refinements or changes in </w:t>
        </w:r>
      </w:ins>
      <w:ins w:id="563" w:author="Emma" w:date="2014-01-21T10:17:00Z">
        <w:r>
          <w:rPr>
            <w:lang w:eastAsia="x-none"/>
          </w:rPr>
          <w:t>judgment</w:t>
        </w:r>
      </w:ins>
      <w:ins w:id="564" w:author="Emma" w:date="2014-01-21T10:11:00Z">
        <w:r>
          <w:rPr>
            <w:lang w:eastAsia="x-none"/>
          </w:rPr>
          <w:t xml:space="preserve"> can also occur, often as a result of new data. An example of refinement is when an initial </w:t>
        </w:r>
      </w:ins>
      <w:ins w:id="565" w:author="Emma" w:date="2014-01-21T10:18:00Z">
        <w:r>
          <w:rPr>
            <w:lang w:eastAsia="x-none"/>
          </w:rPr>
          <w:t xml:space="preserve">intervention </w:t>
        </w:r>
      </w:ins>
      <w:ins w:id="566" w:author="Emma" w:date="2014-01-21T10:11:00Z">
        <w:r>
          <w:rPr>
            <w:lang w:eastAsia="x-none"/>
          </w:rPr>
          <w:t xml:space="preserve">of </w:t>
        </w:r>
      </w:ins>
      <w:ins w:id="567" w:author="Emma" w:date="2014-01-21T10:19:00Z">
        <w:r>
          <w:rPr>
            <w:lang w:eastAsia="x-none"/>
          </w:rPr>
          <w:t>low sodium diet</w:t>
        </w:r>
      </w:ins>
      <w:ins w:id="568" w:author="Emma" w:date="2014-01-21T10:11:00Z">
        <w:r>
          <w:rPr>
            <w:lang w:eastAsia="x-none"/>
          </w:rPr>
          <w:t xml:space="preserve"> is replaced by a more specific </w:t>
        </w:r>
      </w:ins>
      <w:ins w:id="569" w:author="Emma" w:date="2014-01-21T10:18:00Z">
        <w:r>
          <w:rPr>
            <w:lang w:eastAsia="x-none"/>
          </w:rPr>
          <w:t>intervention</w:t>
        </w:r>
      </w:ins>
      <w:ins w:id="570" w:author="Emma" w:date="2014-01-21T10:11:00Z">
        <w:r>
          <w:rPr>
            <w:lang w:eastAsia="x-none"/>
          </w:rPr>
          <w:t xml:space="preserve"> of </w:t>
        </w:r>
      </w:ins>
      <w:ins w:id="571" w:author="Emma" w:date="2014-01-21T10:19:00Z">
        <w:r>
          <w:rPr>
            <w:lang w:eastAsia="x-none"/>
          </w:rPr>
          <w:t>2 gm sodium</w:t>
        </w:r>
      </w:ins>
      <w:ins w:id="572" w:author="Emma" w:date="2014-01-21T10:18:00Z">
        <w:r>
          <w:rPr>
            <w:lang w:eastAsia="x-none"/>
          </w:rPr>
          <w:t xml:space="preserve"> diet</w:t>
        </w:r>
      </w:ins>
      <w:ins w:id="573" w:author="Emma" w:date="2014-01-21T10:11:00Z">
        <w:r>
          <w:rPr>
            <w:lang w:eastAsia="x-none"/>
          </w:rPr>
          <w:t>.  Both statements are true</w:t>
        </w:r>
      </w:ins>
      <w:ins w:id="574" w:author="Emma" w:date="2014-01-21T10:18:00Z">
        <w:r>
          <w:rPr>
            <w:lang w:eastAsia="x-none"/>
          </w:rPr>
          <w:t>.</w:t>
        </w:r>
      </w:ins>
      <w:ins w:id="575" w:author="Emma" w:date="2014-01-21T10:11:00Z">
        <w:r w:rsidR="00FB7AC3">
          <w:rPr>
            <w:lang w:eastAsia="x-none"/>
          </w:rPr>
          <w:t xml:space="preserve"> </w:t>
        </w:r>
      </w:ins>
      <w:ins w:id="576" w:author="Emma" w:date="2014-02-04T12:38:00Z">
        <w:r w:rsidR="00FB7AC3">
          <w:rPr>
            <w:lang w:eastAsia="x-none"/>
          </w:rPr>
          <w:t>O</w:t>
        </w:r>
      </w:ins>
      <w:ins w:id="577" w:author="Emma" w:date="2014-01-21T10:11:00Z">
        <w:r>
          <w:rPr>
            <w:lang w:eastAsia="x-none"/>
          </w:rPr>
          <w:t xml:space="preserve">ne is simply a refinement of the other.  In another case, what was once </w:t>
        </w:r>
      </w:ins>
      <w:ins w:id="578" w:author="Emma" w:date="2014-01-21T10:21:00Z">
        <w:r w:rsidR="001D6979">
          <w:rPr>
            <w:lang w:eastAsia="x-none"/>
          </w:rPr>
          <w:t>bed rest</w:t>
        </w:r>
      </w:ins>
      <w:ins w:id="579" w:author="Emma" w:date="2014-01-21T10:20:00Z">
        <w:r>
          <w:rPr>
            <w:lang w:eastAsia="x-none"/>
          </w:rPr>
          <w:t xml:space="preserve"> </w:t>
        </w:r>
      </w:ins>
      <w:ins w:id="580" w:author="Emma" w:date="2014-01-21T10:11:00Z">
        <w:r>
          <w:rPr>
            <w:lang w:eastAsia="x-none"/>
          </w:rPr>
          <w:t xml:space="preserve">is subsequently </w:t>
        </w:r>
      </w:ins>
      <w:ins w:id="581" w:author="Emma" w:date="2014-01-21T10:21:00Z">
        <w:r>
          <w:rPr>
            <w:lang w:eastAsia="x-none"/>
          </w:rPr>
          <w:t>changed to</w:t>
        </w:r>
      </w:ins>
      <w:ins w:id="582" w:author="Emma" w:date="2014-01-21T10:11:00Z">
        <w:r w:rsidR="001D6979">
          <w:rPr>
            <w:lang w:eastAsia="x-none"/>
          </w:rPr>
          <w:t xml:space="preserve"> </w:t>
        </w:r>
      </w:ins>
      <w:ins w:id="583" w:author="Emma" w:date="2014-01-21T10:21:00Z">
        <w:r w:rsidR="001D6979">
          <w:rPr>
            <w:lang w:eastAsia="x-none"/>
          </w:rPr>
          <w:t xml:space="preserve">activity ad </w:t>
        </w:r>
        <w:proofErr w:type="gramStart"/>
        <w:r w:rsidR="001D6979">
          <w:rPr>
            <w:lang w:eastAsia="x-none"/>
          </w:rPr>
          <w:t>lib</w:t>
        </w:r>
      </w:ins>
      <w:ins w:id="584" w:author="Emma" w:date="2014-01-21T10:11:00Z">
        <w:r>
          <w:rPr>
            <w:lang w:eastAsia="x-none"/>
          </w:rPr>
          <w:t>.</w:t>
        </w:r>
        <w:proofErr w:type="gramEnd"/>
        <w:r>
          <w:rPr>
            <w:lang w:eastAsia="x-none"/>
          </w:rPr>
          <w:t xml:space="preserve">  In this case, the previous </w:t>
        </w:r>
      </w:ins>
      <w:ins w:id="585" w:author="Emma" w:date="2014-01-21T10:22:00Z">
        <w:r w:rsidR="001D6979">
          <w:rPr>
            <w:lang w:eastAsia="x-none"/>
          </w:rPr>
          <w:t xml:space="preserve">activity is now </w:t>
        </w:r>
      </w:ins>
      <w:ins w:id="586" w:author="Emma" w:date="2014-01-21T10:23:00Z">
        <w:r w:rsidR="001D6979">
          <w:rPr>
            <w:lang w:eastAsia="x-none"/>
          </w:rPr>
          <w:t>superseded</w:t>
        </w:r>
      </w:ins>
      <w:ins w:id="587" w:author="Emma" w:date="2014-01-21T10:11:00Z">
        <w:r>
          <w:rPr>
            <w:lang w:eastAsia="x-none"/>
          </w:rPr>
          <w:t xml:space="preserve">.  However, it was still </w:t>
        </w:r>
        <w:r w:rsidRPr="00AE6FAF">
          <w:rPr>
            <w:u w:val="single"/>
            <w:lang w:eastAsia="x-none"/>
          </w:rPr>
          <w:t>correctly recorded</w:t>
        </w:r>
        <w:r w:rsidR="001D6979">
          <w:rPr>
            <w:lang w:eastAsia="x-none"/>
          </w:rPr>
          <w:t xml:space="preserve"> a</w:t>
        </w:r>
      </w:ins>
      <w:ins w:id="588" w:author="Emma" w:date="2014-01-21T10:23:00Z">
        <w:r w:rsidR="001D6979">
          <w:rPr>
            <w:lang w:eastAsia="x-none"/>
          </w:rPr>
          <w:t>t the time</w:t>
        </w:r>
      </w:ins>
      <w:ins w:id="589" w:author="Emma" w:date="2014-01-21T10:11:00Z">
        <w:r>
          <w:rPr>
            <w:lang w:eastAsia="x-none"/>
          </w:rPr>
          <w:t xml:space="preserve">, and is not subject to the rules about correction below.  </w:t>
        </w:r>
        <w:r>
          <w:t xml:space="preserve">This is perhaps the best explanation of why a change in </w:t>
        </w:r>
      </w:ins>
      <w:ins w:id="590" w:author="Emma" w:date="2014-01-21T10:23:00Z">
        <w:r w:rsidR="001D6979">
          <w:t>content</w:t>
        </w:r>
      </w:ins>
      <w:ins w:id="591" w:author="Emma" w:date="2014-01-21T10:11:00Z">
        <w:r>
          <w:t xml:space="preserve"> is not treated as a correction.  The fact that a patient </w:t>
        </w:r>
      </w:ins>
      <w:ins w:id="592" w:author="Emma" w:date="2014-01-21T10:25:00Z">
        <w:r w:rsidR="001D6979">
          <w:t xml:space="preserve">activity needs changed </w:t>
        </w:r>
      </w:ins>
      <w:ins w:id="593" w:author="Emma" w:date="2014-01-21T10:11:00Z">
        <w:r>
          <w:t>is correct, and was correctly recorded.</w:t>
        </w:r>
      </w:ins>
    </w:p>
    <w:p w:rsidR="00CE1421" w:rsidRDefault="00CE1421" w:rsidP="00713348">
      <w:pPr>
        <w:pStyle w:val="BodyText"/>
        <w:jc w:val="both"/>
        <w:rPr>
          <w:ins w:id="594" w:author="Emma" w:date="2014-01-21T10:11:00Z"/>
          <w:lang w:eastAsia="x-none"/>
        </w:rPr>
      </w:pPr>
      <w:r>
        <w:rPr>
          <w:lang w:eastAsia="x-none"/>
        </w:rPr>
        <w:t xml:space="preserve">Another example of refinement is when an initial diagnosis of ankle sprain is replaced by a more specific diagnosis of a sprain of the deltoid ligament.  Both statements are </w:t>
      </w:r>
      <w:proofErr w:type="gramStart"/>
      <w:r>
        <w:rPr>
          <w:lang w:eastAsia="x-none"/>
        </w:rPr>
        <w:t>true,</w:t>
      </w:r>
      <w:proofErr w:type="gramEnd"/>
      <w:r>
        <w:rPr>
          <w:lang w:eastAsia="x-none"/>
        </w:rPr>
        <w:t xml:space="preserve"> one is simply a refinement of the other.  </w:t>
      </w:r>
      <w:r w:rsidR="00417CB7">
        <w:rPr>
          <w:lang w:eastAsia="x-none"/>
        </w:rPr>
        <w:t>Similarly</w:t>
      </w:r>
      <w:r>
        <w:rPr>
          <w:lang w:eastAsia="x-none"/>
        </w:rPr>
        <w:t xml:space="preserve">, what was once thought to be “Bronchitis” is subsequently diagnosed as “Lung Cancer”.  In this case, the previous diagnosis was incorrect.  However, it was still </w:t>
      </w:r>
      <w:r w:rsidRPr="00AE6FAF">
        <w:rPr>
          <w:u w:val="single"/>
          <w:lang w:eastAsia="x-none"/>
        </w:rPr>
        <w:t>correctly recorded</w:t>
      </w:r>
      <w:r>
        <w:rPr>
          <w:lang w:eastAsia="x-none"/>
        </w:rPr>
        <w:t xml:space="preserve"> as the diagnosis, and is not subject to the rules about correction below.  </w:t>
      </w:r>
      <w:r>
        <w:t>This is perhaps the best explanation of why a change in diagnosis is not treated as a correction.  T</w:t>
      </w:r>
      <w:r w:rsidR="00417CB7">
        <w:t>hus, t</w:t>
      </w:r>
      <w:r>
        <w:t>he fact that a patient was diagnosed with a particular illness is correct, and was correctly recorded.</w:t>
      </w:r>
    </w:p>
    <w:p w:rsidR="00713348" w:rsidRDefault="00713348" w:rsidP="00713348">
      <w:pPr>
        <w:pStyle w:val="BodyText"/>
        <w:jc w:val="both"/>
        <w:rPr>
          <w:ins w:id="595" w:author="Emma" w:date="2014-01-21T10:11:00Z"/>
          <w:lang w:eastAsia="x-none"/>
        </w:rPr>
      </w:pPr>
      <w:ins w:id="596" w:author="Emma" w:date="2014-01-21T10:11:00Z">
        <w:r>
          <w:rPr>
            <w:lang w:eastAsia="x-none"/>
          </w:rPr>
          <w:t xml:space="preserve">In </w:t>
        </w:r>
      </w:ins>
      <w:r w:rsidR="00417CB7">
        <w:rPr>
          <w:lang w:eastAsia="x-none"/>
        </w:rPr>
        <w:t>the above</w:t>
      </w:r>
      <w:ins w:id="597" w:author="Emma" w:date="2014-01-21T10:11:00Z">
        <w:r>
          <w:rPr>
            <w:lang w:eastAsia="x-none"/>
          </w:rPr>
          <w:t xml:space="preserve"> cases, the new </w:t>
        </w:r>
      </w:ins>
      <w:ins w:id="598" w:author="Emma" w:date="2014-01-21T10:26:00Z">
        <w:r w:rsidR="001D6979">
          <w:rPr>
            <w:lang w:eastAsia="x-none"/>
          </w:rPr>
          <w:t>content</w:t>
        </w:r>
      </w:ins>
      <w:ins w:id="599" w:author="Emma" w:date="2014-01-21T10:11:00Z">
        <w:r>
          <w:rPr>
            <w:lang w:eastAsia="x-none"/>
          </w:rPr>
          <w:t xml:space="preserve"> is retained with a new identity, and the old </w:t>
        </w:r>
      </w:ins>
      <w:ins w:id="600" w:author="Emma" w:date="2014-01-21T10:26:00Z">
        <w:r w:rsidR="001D6979">
          <w:rPr>
            <w:lang w:eastAsia="x-none"/>
          </w:rPr>
          <w:t>content</w:t>
        </w:r>
      </w:ins>
      <w:ins w:id="601" w:author="Emma" w:date="2014-01-21T10:11:00Z">
        <w:r>
          <w:rPr>
            <w:lang w:eastAsia="x-none"/>
          </w:rPr>
          <w:t xml:space="preserve"> is marked as </w:t>
        </w:r>
        <w:r w:rsidRPr="00ED586B">
          <w:rPr>
            <w:rStyle w:val="InlineXML"/>
            <w:rFonts w:eastAsia="?l?r ??’c"/>
          </w:rPr>
          <w:t>obsolete</w:t>
        </w:r>
        <w:r>
          <w:rPr>
            <w:lang w:eastAsia="x-none"/>
          </w:rPr>
          <w:t xml:space="preserve">. The new data item can indicate that it replaces the old data item through the addition of an </w:t>
        </w:r>
        <w:r w:rsidRPr="00AE6FAF">
          <w:rPr>
            <w:rStyle w:val="InlineXML"/>
            <w:rFonts w:eastAsia="?l?r ??’c"/>
          </w:rPr>
          <w:t>entryRelationship</w:t>
        </w:r>
        <w:r>
          <w:rPr>
            <w:lang w:eastAsia="x-none"/>
          </w:rPr>
          <w:t xml:space="preserve"> element showing the replacement.</w:t>
        </w:r>
      </w:ins>
    </w:p>
    <w:p w:rsidR="00713348" w:rsidRDefault="00713348" w:rsidP="00713348">
      <w:pPr>
        <w:pStyle w:val="BodyText"/>
        <w:jc w:val="both"/>
        <w:rPr>
          <w:lang w:eastAsia="x-none"/>
        </w:rPr>
      </w:pPr>
      <w:ins w:id="602" w:author="Emma" w:date="2014-01-21T10:11:00Z">
        <w:r>
          <w:rPr>
            <w:lang w:eastAsia="x-none"/>
          </w:rPr>
          <w:t>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w:t>
        </w:r>
      </w:ins>
      <w:ins w:id="603" w:author="Emma" w:date="2014-01-21T11:44:00Z">
        <w:r w:rsidR="003F3993">
          <w:rPr>
            <w:lang w:eastAsia="x-none"/>
          </w:rPr>
          <w:t xml:space="preserve"> The same would occur if a patient reports that they exercise five times a week and later reports that they do not do any </w:t>
        </w:r>
      </w:ins>
      <w:ins w:id="604" w:author="Emma" w:date="2014-02-05T11:02:00Z">
        <w:r w:rsidR="00231942">
          <w:rPr>
            <w:lang w:eastAsia="x-none"/>
          </w:rPr>
          <w:t xml:space="preserve">form of </w:t>
        </w:r>
      </w:ins>
      <w:ins w:id="605" w:author="Emma" w:date="2014-01-21T11:44:00Z">
        <w:r w:rsidR="003F3993">
          <w:rPr>
            <w:lang w:eastAsia="x-none"/>
          </w:rPr>
          <w:t xml:space="preserve">exercise </w:t>
        </w:r>
      </w:ins>
      <w:ins w:id="606" w:author="Emma" w:date="2014-01-21T11:46:00Z">
        <w:r w:rsidR="003F3993">
          <w:rPr>
            <w:lang w:eastAsia="x-none"/>
          </w:rPr>
          <w:t xml:space="preserve">at all. </w:t>
        </w:r>
      </w:ins>
    </w:p>
    <w:p w:rsidR="00417CB7" w:rsidRDefault="00417CB7" w:rsidP="00417CB7">
      <w:pPr>
        <w:pStyle w:val="Heading4"/>
        <w:numPr>
          <w:ilvl w:val="0"/>
          <w:numId w:val="0"/>
        </w:numPr>
        <w:ind w:left="1008" w:hanging="1008"/>
      </w:pPr>
      <w:bookmarkStart w:id="607" w:name="_Toc303257660"/>
      <w:r>
        <w:t>X.4.1.3 Corrections to previously reported Treatment or Diagnosis</w:t>
      </w:r>
      <w:bookmarkEnd w:id="607"/>
    </w:p>
    <w:p w:rsidR="00417CB7" w:rsidRDefault="00417CB7" w:rsidP="00417CB7">
      <w:pPr>
        <w:pStyle w:val="BodyText"/>
        <w:rPr>
          <w:lang w:eastAsia="x-none"/>
        </w:rPr>
      </w:pPr>
      <w:r>
        <w:rPr>
          <w:lang w:eastAsia="x-none"/>
        </w:rPr>
        <w:t>It is only when data item was incorrectly recorded that this section applies.  Data items that were reported inaccurately, but recorded correctly should be treated as a change, rather than a correction.</w:t>
      </w:r>
    </w:p>
    <w:p w:rsidR="00417CB7" w:rsidRDefault="00417CB7" w:rsidP="00417CB7">
      <w:pPr>
        <w:pStyle w:val="BodyText"/>
        <w:rPr>
          <w:lang w:eastAsia="x-none"/>
        </w:rPr>
      </w:pPr>
      <w:r>
        <w:rPr>
          <w:lang w:eastAsia="x-none"/>
        </w:rPr>
        <w:t xml:space="preserve">One example of a recording error is when hypotension is incorrectly entered instead into the record, rather than hypertension, which was </w:t>
      </w:r>
      <w:proofErr w:type="gramStart"/>
      <w:r>
        <w:rPr>
          <w:lang w:eastAsia="x-none"/>
        </w:rPr>
        <w:t>what</w:t>
      </w:r>
      <w:proofErr w:type="gramEnd"/>
      <w:r>
        <w:rPr>
          <w:lang w:eastAsia="x-none"/>
        </w:rPr>
        <w:t xml:space="preserve"> was intended.  Another example of a recording error is when a data item is recorded on the wrong patient’s chart.</w:t>
      </w:r>
    </w:p>
    <w:p w:rsidR="00417CB7" w:rsidRDefault="00417CB7" w:rsidP="00417CB7">
      <w:pPr>
        <w:pStyle w:val="BodyText"/>
        <w:rPr>
          <w:lang w:eastAsia="x-none"/>
        </w:rPr>
      </w:pPr>
      <w:r>
        <w:rPr>
          <w:lang w:eastAsia="x-none"/>
        </w:rPr>
        <w:lastRenderedPageBreak/>
        <w:t xml:space="preserve">In these cases, the data item was not a true statement.  However, it may have been acted on and should be retained for audit purposes.  The previous data item is marked as being </w:t>
      </w:r>
      <w:r w:rsidRPr="00AE6FAF">
        <w:rPr>
          <w:rStyle w:val="InlineXML"/>
          <w:rFonts w:eastAsia="?l?r ??’c"/>
        </w:rPr>
        <w:t>nullified</w:t>
      </w:r>
      <w:r>
        <w:rPr>
          <w:lang w:eastAsia="x-none"/>
        </w:rPr>
        <w:t xml:space="preserve">.  If there is a new data item, it may be replaced by the data item that contains the corrected data.  </w:t>
      </w:r>
    </w:p>
    <w:p w:rsidR="00417CB7" w:rsidRDefault="00417CB7" w:rsidP="00417CB7">
      <w:pPr>
        <w:pStyle w:val="BodyText"/>
        <w:rPr>
          <w:lang w:eastAsia="x-none"/>
        </w:rPr>
      </w:pPr>
      <w:r>
        <w:rPr>
          <w:lang w:eastAsia="x-none"/>
        </w:rPr>
        <w:t>The new data item in all cases has a new identity.</w:t>
      </w:r>
    </w:p>
    <w:p w:rsidR="00417CB7" w:rsidRDefault="00417CB7" w:rsidP="00417CB7">
      <w:pPr>
        <w:pStyle w:val="BodyText"/>
        <w:numPr>
          <w:ilvl w:val="0"/>
          <w:numId w:val="48"/>
        </w:numPr>
        <w:rPr>
          <w:lang w:eastAsia="x-none"/>
        </w:rPr>
      </w:pPr>
      <w:r>
        <w:rPr>
          <w:lang w:eastAsia="x-none"/>
        </w:rPr>
        <w:t xml:space="preserve">When </w:t>
      </w:r>
      <w:proofErr w:type="gramStart"/>
      <w:r>
        <w:rPr>
          <w:lang w:eastAsia="x-none"/>
        </w:rPr>
        <w:t>an</w:t>
      </w:r>
      <w:proofErr w:type="gramEnd"/>
      <w:r>
        <w:rPr>
          <w:lang w:eastAsia="x-none"/>
        </w:rPr>
        <w:t xml:space="preserve"> data item that was added to the system through reconciliation is changed in a way that alters its identity, a new identity </w:t>
      </w:r>
      <w:r w:rsidRPr="00D77C72">
        <w:rPr>
          <w:b/>
          <w:smallCaps/>
          <w:lang w:eastAsia="x-none"/>
        </w:rPr>
        <w:t>shall</w:t>
      </w:r>
      <w:r>
        <w:rPr>
          <w:lang w:eastAsia="x-none"/>
        </w:rPr>
        <w:t xml:space="preserve"> be assigned to it.</w:t>
      </w:r>
    </w:p>
    <w:p w:rsidR="00417CB7" w:rsidRDefault="00417CB7" w:rsidP="00417CB7">
      <w:pPr>
        <w:pStyle w:val="BodyText"/>
        <w:numPr>
          <w:ilvl w:val="0"/>
          <w:numId w:val="48"/>
        </w:numPr>
        <w:rPr>
          <w:lang w:eastAsia="x-none"/>
        </w:rPr>
      </w:pPr>
      <w:r>
        <w:rPr>
          <w:lang w:eastAsia="x-none"/>
        </w:rPr>
        <w:t xml:space="preserve">The reconciling application </w:t>
      </w:r>
      <w:r w:rsidRPr="00D77C72">
        <w:rPr>
          <w:b/>
          <w:smallCaps/>
          <w:lang w:eastAsia="x-none"/>
        </w:rPr>
        <w:t>should</w:t>
      </w:r>
      <w:r>
        <w:rPr>
          <w:lang w:eastAsia="x-none"/>
        </w:rPr>
        <w:t xml:space="preserve"> report the association of the new data item with the reconciled data items that have been </w:t>
      </w:r>
      <w:r w:rsidR="00C76B6C">
        <w:rPr>
          <w:lang w:eastAsia="x-none"/>
        </w:rPr>
        <w:t>superseded</w:t>
      </w:r>
      <w:r>
        <w:rPr>
          <w:lang w:eastAsia="x-none"/>
        </w:rPr>
        <w:t xml:space="preserve"> since the last reconciliation. </w:t>
      </w:r>
    </w:p>
    <w:p w:rsidR="00713348" w:rsidRPr="00713348" w:rsidRDefault="00713348">
      <w:pPr>
        <w:pStyle w:val="BodyText"/>
        <w:pPrChange w:id="608" w:author="Emma" w:date="2014-01-21T10:11: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609" w:author="Emma" w:date="2014-01-21T11:47:00Z"/>
        </w:rPr>
      </w:pPr>
      <w:r>
        <w:t>X.4.</w:t>
      </w:r>
      <w:r w:rsidR="00417CB7">
        <w:t>1.4</w:t>
      </w:r>
      <w:r>
        <w:t xml:space="preserve"> Codes</w:t>
      </w:r>
    </w:p>
    <w:p w:rsidR="009C1ECF" w:rsidRDefault="009C1ECF" w:rsidP="009C1ECF">
      <w:pPr>
        <w:pStyle w:val="BodyText"/>
        <w:rPr>
          <w:ins w:id="610" w:author="Emma" w:date="2014-01-21T11:53:00Z"/>
          <w:lang w:eastAsia="x-none"/>
        </w:rPr>
      </w:pPr>
      <w:ins w:id="611" w:author="Emma" w:date="2014-01-21T11:53:00Z">
        <w:r>
          <w:rPr>
            <w:lang w:eastAsia="x-none"/>
          </w:rPr>
          <w:t>To facilitate interoperability and avoid loss of data, this profile recommends that codes in imported entries be preserved and any mappings to new coding systems be recorded as translations on export.  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entries, and may not permit the transmission of alternate codes.</w:t>
        </w:r>
      </w:ins>
    </w:p>
    <w:p w:rsidR="009C1ECF" w:rsidRDefault="009C1ECF" w:rsidP="009C1ECF">
      <w:pPr>
        <w:pStyle w:val="BodyText"/>
        <w:rPr>
          <w:ins w:id="612" w:author="Emma" w:date="2014-01-21T11:53:00Z"/>
          <w:lang w:eastAsia="x-none"/>
        </w:rPr>
      </w:pPr>
      <w:ins w:id="613" w:author="Emma" w:date="2014-01-21T11:53:00Z">
        <w:r>
          <w:rPr>
            <w:lang w:eastAsia="x-none"/>
          </w:rPr>
          <w:t xml:space="preserve">Another issue to consider is that not all entries will be coded.  The PCC Technical </w:t>
        </w:r>
      </w:ins>
      <w:r w:rsidR="00C76B6C">
        <w:rPr>
          <w:lang w:eastAsia="x-none"/>
        </w:rPr>
        <w:t>Framework requires</w:t>
      </w:r>
      <w:ins w:id="614" w:author="Emma" w:date="2014-01-21T11:53:00Z">
        <w:r>
          <w:rPr>
            <w:lang w:eastAsia="x-none"/>
          </w:rPr>
          <w:t xml:space="preserve"> the presence of the &lt;code&gt; element, but permits the code to be null (not present).  The entry will always have text that is associated with that element, whether a code is present or not.  That text may also be mapped to a code using a number of different well-known techniques, including simple index lookup, string matching, natural language processing, et cetera.</w:t>
        </w:r>
      </w:ins>
    </w:p>
    <w:p w:rsidR="009C1ECF" w:rsidRDefault="009C1ECF" w:rsidP="009C1ECF">
      <w:pPr>
        <w:pStyle w:val="BodyText"/>
        <w:rPr>
          <w:ins w:id="615" w:author="Emma" w:date="2014-01-21T11:47:00Z"/>
          <w:lang w:eastAsia="x-none"/>
        </w:rPr>
      </w:pPr>
      <w:ins w:id="616" w:author="Emma" w:date="2014-01-21T11:47:00Z">
        <w:r>
          <w:rPr>
            <w:lang w:eastAsia="x-none"/>
          </w:rPr>
          <w:t xml:space="preserve">The various entries use codes from a variety of different coding systems to identify </w:t>
        </w:r>
        <w:r w:rsidRPr="009C1ECF">
          <w:rPr>
            <w:b/>
            <w:i/>
            <w:lang w:eastAsia="x-none"/>
            <w:rPrChange w:id="617" w:author="Emma" w:date="2014-01-21T11:48:00Z">
              <w:rPr>
                <w:lang w:eastAsia="x-none"/>
              </w:rPr>
            </w:rPrChange>
          </w:rPr>
          <w:t>what is represented</w:t>
        </w:r>
        <w:r>
          <w:rPr>
            <w:lang w:eastAsia="x-none"/>
          </w:rPr>
          <w:t>.  Two entries using the same code are often, but not necessarily referencing the same event.  For example, a SNOMED CT code could identify an entry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ins>
    </w:p>
    <w:p w:rsidR="009C1ECF" w:rsidRDefault="009C1ECF" w:rsidP="009C1ECF">
      <w:pPr>
        <w:pStyle w:val="BodyText"/>
        <w:rPr>
          <w:ins w:id="618" w:author="Emma" w:date="2014-01-21T11:47:00Z"/>
          <w:lang w:eastAsia="x-none"/>
        </w:rPr>
      </w:pPr>
      <w:ins w:id="619" w:author="Emma" w:date="2014-01-21T11:47:00Z">
        <w:r>
          <w:rPr>
            <w:lang w:eastAsia="x-none"/>
          </w:rPr>
          <w:t>Different conditions require different information to disambiguate or suggest identity.  If the diagnosis in both entries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ins>
    </w:p>
    <w:p w:rsidR="009C1ECF" w:rsidRDefault="009C1ECF" w:rsidP="009C1ECF">
      <w:pPr>
        <w:pStyle w:val="BodyText"/>
        <w:rPr>
          <w:ins w:id="620" w:author="Emma" w:date="2014-01-21T11:47:00Z"/>
          <w:lang w:eastAsia="x-none"/>
        </w:rPr>
      </w:pPr>
      <w:ins w:id="621" w:author="Emma" w:date="2014-01-21T11:47:00Z">
        <w:r>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w:t>
        </w:r>
        <w:r>
          <w:rPr>
            <w:lang w:eastAsia="x-none"/>
          </w:rPr>
          <w:lastRenderedPageBreak/>
          <w:t xml:space="preserve">So two entries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w:t>
        </w:r>
      </w:ins>
      <w:r w:rsidR="00A011B0">
        <w:rPr>
          <w:lang w:eastAsia="x-none"/>
        </w:rPr>
        <w:t xml:space="preserve">be </w:t>
      </w:r>
      <w:ins w:id="622" w:author="Emma" w:date="2014-01-21T11:47:00Z">
        <w:r>
          <w:rPr>
            <w:lang w:eastAsia="x-none"/>
          </w:rPr>
          <w:t>used in these cases.</w:t>
        </w:r>
      </w:ins>
    </w:p>
    <w:p w:rsidR="009C1ECF" w:rsidRDefault="009C1ECF" w:rsidP="009C1ECF">
      <w:pPr>
        <w:pStyle w:val="BodyText"/>
        <w:rPr>
          <w:ins w:id="623" w:author="Emma" w:date="2014-01-21T11:47:00Z"/>
          <w:lang w:eastAsia="x-none"/>
        </w:rPr>
      </w:pPr>
      <w:ins w:id="624" w:author="Emma" w:date="2014-01-21T11:47:00Z">
        <w:r>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Pr>
            <w:b/>
            <w:bCs/>
            <w:lang w:val="en"/>
          </w:rPr>
          <w:t>β-Lactam antibiotics</w:t>
        </w:r>
        <w:r>
          <w:rPr>
            <w:lang w:eastAsia="x-none"/>
          </w:rPr>
          <w:t>, patient safety might demand that the more general code be identified as the candidate for the reconciled result.</w:t>
        </w:r>
      </w:ins>
    </w:p>
    <w:p w:rsidR="00A011B0" w:rsidRDefault="009C1ECF" w:rsidP="009C1ECF">
      <w:pPr>
        <w:pStyle w:val="BodyText"/>
        <w:rPr>
          <w:lang w:eastAsia="x-none"/>
        </w:rPr>
      </w:pPr>
      <w:ins w:id="625" w:author="Emma" w:date="2014-01-21T11:47:00Z">
        <w:r>
          <w:rPr>
            <w:lang w:eastAsia="x-none"/>
          </w:rPr>
          <w:t xml:space="preserve">When dealing with data from multiple systems, entries for the same event may be coded in different coding systems.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ins>
    </w:p>
    <w:p w:rsidR="009C1ECF" w:rsidRDefault="00A011B0" w:rsidP="009C1ECF">
      <w:pPr>
        <w:pStyle w:val="BodyText"/>
        <w:rPr>
          <w:ins w:id="626" w:author="Emma" w:date="2014-01-21T11:47:00Z"/>
          <w:lang w:eastAsia="x-none"/>
        </w:rPr>
      </w:pPr>
      <w:r w:rsidRPr="00733E28">
        <w:rPr>
          <w:lang w:eastAsia="x-none"/>
        </w:rPr>
        <w:t>Codes are also used to convey additional meaning</w:t>
      </w:r>
      <w:r w:rsidR="00945068" w:rsidRPr="00733E28">
        <w:rPr>
          <w:lang w:eastAsia="x-none"/>
        </w:rPr>
        <w:t xml:space="preserve"> such as </w:t>
      </w:r>
      <w:r w:rsidRPr="00733E28">
        <w:rPr>
          <w:lang w:eastAsia="x-none"/>
        </w:rPr>
        <w:t>why an immunization was not administered</w:t>
      </w:r>
      <w:r w:rsidR="00945068" w:rsidRPr="00733E28">
        <w:rPr>
          <w:lang w:eastAsia="x-none"/>
        </w:rPr>
        <w:t xml:space="preserve"> or which family member had the disorder when capturing a family history element. </w:t>
      </w:r>
      <w:r w:rsidRPr="00733E28">
        <w:rPr>
          <w:lang w:eastAsia="x-none"/>
        </w:rPr>
        <w:t xml:space="preserve"> These cod</w:t>
      </w:r>
      <w:r w:rsidR="00945068" w:rsidRPr="00733E28">
        <w:rPr>
          <w:lang w:eastAsia="x-none"/>
        </w:rPr>
        <w:t>es also need to be considered during</w:t>
      </w:r>
      <w:r w:rsidRPr="00733E28">
        <w:rPr>
          <w:lang w:eastAsia="x-none"/>
        </w:rPr>
        <w:t xml:space="preserve"> the reconciliation </w:t>
      </w:r>
      <w:r w:rsidR="00945068" w:rsidRPr="00733E28">
        <w:rPr>
          <w:lang w:eastAsia="x-none"/>
        </w:rPr>
        <w:t>process</w:t>
      </w:r>
      <w:r w:rsidRPr="00733E28">
        <w:rPr>
          <w:lang w:eastAsia="x-none"/>
        </w:rPr>
        <w:t>.</w:t>
      </w:r>
      <w:r>
        <w:rPr>
          <w:lang w:eastAsia="x-none"/>
        </w:rPr>
        <w:t xml:space="preserve"> </w:t>
      </w:r>
      <w:ins w:id="627" w:author="Emma" w:date="2014-01-21T11:47:00Z">
        <w:r w:rsidR="009C1ECF">
          <w:rPr>
            <w:lang w:eastAsia="x-none"/>
          </w:rPr>
          <w:t xml:space="preserve"> </w:t>
        </w:r>
      </w:ins>
    </w:p>
    <w:p w:rsidR="009C1ECF" w:rsidRPr="009C1ECF" w:rsidDel="00DF3019" w:rsidRDefault="009C1ECF">
      <w:pPr>
        <w:pStyle w:val="BodyText"/>
        <w:rPr>
          <w:del w:id="628" w:author="Emma" w:date="2014-01-22T13:29:00Z"/>
        </w:rPr>
        <w:pPrChange w:id="629" w:author="Emma" w:date="2014-02-07T19:18:00Z">
          <w:pPr>
            <w:pStyle w:val="Heading4"/>
            <w:numPr>
              <w:ilvl w:val="0"/>
              <w:numId w:val="0"/>
            </w:numPr>
            <w:tabs>
              <w:tab w:val="clear" w:pos="864"/>
            </w:tabs>
            <w:ind w:left="0" w:firstLine="0"/>
          </w:pPr>
        </w:pPrChange>
      </w:pPr>
    </w:p>
    <w:p w:rsidR="00AE37E8" w:rsidRDefault="00417CB7">
      <w:pPr>
        <w:pStyle w:val="Heading4"/>
        <w:numPr>
          <w:ilvl w:val="0"/>
          <w:numId w:val="0"/>
        </w:numPr>
        <w:ind w:left="864" w:hanging="864"/>
        <w:rPr>
          <w:ins w:id="630" w:author="Emma" w:date="2014-01-21T11:55:00Z"/>
        </w:rPr>
        <w:pPrChange w:id="631" w:author="Emma" w:date="2014-02-07T19:19:00Z">
          <w:pPr>
            <w:pStyle w:val="Heading4"/>
            <w:numPr>
              <w:ilvl w:val="0"/>
              <w:numId w:val="0"/>
            </w:numPr>
            <w:tabs>
              <w:tab w:val="clear" w:pos="864"/>
            </w:tabs>
            <w:ind w:left="0" w:firstLine="0"/>
          </w:pPr>
        </w:pPrChange>
      </w:pPr>
      <w:r>
        <w:t>X.4.1.5</w:t>
      </w:r>
      <w:r w:rsidR="00AE37E8">
        <w:t xml:space="preserve"> Timing</w:t>
      </w:r>
    </w:p>
    <w:p w:rsidR="009B07B7" w:rsidRPr="009B07B7" w:rsidRDefault="009B07B7">
      <w:pPr>
        <w:pStyle w:val="BodyText"/>
        <w:pPrChange w:id="632" w:author="Emma" w:date="2014-01-21T11:55:00Z">
          <w:pPr>
            <w:pStyle w:val="Heading4"/>
            <w:numPr>
              <w:ilvl w:val="0"/>
              <w:numId w:val="0"/>
            </w:numPr>
            <w:tabs>
              <w:tab w:val="clear" w:pos="864"/>
            </w:tabs>
            <w:ind w:left="0" w:firstLine="0"/>
          </w:pPr>
        </w:pPrChange>
      </w:pPr>
      <w:ins w:id="633" w:author="Emma" w:date="2014-01-21T11:55:00Z">
        <w:r>
          <w:rPr>
            <w:lang w:eastAsia="x-none"/>
          </w:rPr>
          <w:t xml:space="preserve">Timing can often be used to help disambiguate between different events, but this also requires clinical knowledge to be used effectively.  Different </w:t>
        </w:r>
      </w:ins>
      <w:ins w:id="634" w:author="Emma" w:date="2014-01-21T12:00:00Z">
        <w:r>
          <w:rPr>
            <w:lang w:eastAsia="x-none"/>
          </w:rPr>
          <w:t>occurrences of things</w:t>
        </w:r>
      </w:ins>
      <w:ins w:id="635" w:author="Emma" w:date="2014-01-21T11:55:00Z">
        <w:r>
          <w:rPr>
            <w:lang w:eastAsia="x-none"/>
          </w:rPr>
          <w:t xml:space="preserve"> are often resolved within a specific time period (e.g., flu within a few weeks</w:t>
        </w:r>
      </w:ins>
      <w:ins w:id="636" w:author="Emma" w:date="2014-01-21T12:00:00Z">
        <w:r>
          <w:rPr>
            <w:lang w:eastAsia="x-none"/>
          </w:rPr>
          <w:t>, tests completed within a few hours, etc</w:t>
        </w:r>
      </w:ins>
      <w:ins w:id="637" w:author="Emma" w:date="2014-01-21T11:55:00Z">
        <w:r>
          <w:rPr>
            <w:lang w:eastAsia="x-none"/>
          </w:rPr>
          <w:t xml:space="preserve">), so an assumption can be made when sufficient time has passed, that instances of the </w:t>
        </w:r>
      </w:ins>
      <w:ins w:id="638" w:author="Emma" w:date="2014-01-21T12:04:00Z">
        <w:r w:rsidR="008754D7">
          <w:rPr>
            <w:lang w:eastAsia="x-none"/>
          </w:rPr>
          <w:t>occurrence</w:t>
        </w:r>
      </w:ins>
      <w:ins w:id="639" w:author="Emma" w:date="2014-01-21T11:55:00Z">
        <w:r w:rsidR="003F4A97">
          <w:rPr>
            <w:lang w:eastAsia="x-none"/>
          </w:rPr>
          <w:t xml:space="preserve"> being referred to </w:t>
        </w:r>
      </w:ins>
      <w:proofErr w:type="gramStart"/>
      <w:ins w:id="640" w:author="Emma" w:date="2014-01-22T12:56:00Z">
        <w:r w:rsidR="003F4A97">
          <w:rPr>
            <w:lang w:eastAsia="x-none"/>
          </w:rPr>
          <w:t>is</w:t>
        </w:r>
      </w:ins>
      <w:proofErr w:type="gramEnd"/>
      <w:ins w:id="641" w:author="Emma" w:date="2014-01-21T11:55:00Z">
        <w:r>
          <w:rPr>
            <w:lang w:eastAsia="x-none"/>
          </w:rPr>
          <w:t xml:space="preserve"> distinct.  In some case</w:t>
        </w:r>
        <w:r w:rsidR="00E163BB">
          <w:rPr>
            <w:lang w:eastAsia="x-none"/>
          </w:rPr>
          <w:t xml:space="preserve">s, time can be </w:t>
        </w:r>
      </w:ins>
      <w:ins w:id="642" w:author="Emma" w:date="2014-01-21T12:02:00Z">
        <w:r w:rsidR="00E163BB">
          <w:rPr>
            <w:lang w:eastAsia="x-none"/>
          </w:rPr>
          <w:t xml:space="preserve">instant, or </w:t>
        </w:r>
      </w:ins>
      <w:ins w:id="643" w:author="Emma" w:date="2014-01-21T11:55:00Z">
        <w:r w:rsidR="00E163BB">
          <w:rPr>
            <w:lang w:eastAsia="x-none"/>
          </w:rPr>
          <w:t xml:space="preserve">short </w:t>
        </w:r>
      </w:ins>
      <w:ins w:id="644" w:author="Emma" w:date="2014-01-21T12:02:00Z">
        <w:r w:rsidR="00E163BB">
          <w:rPr>
            <w:lang w:eastAsia="x-none"/>
          </w:rPr>
          <w:t xml:space="preserve">in duration </w:t>
        </w:r>
      </w:ins>
      <w:ins w:id="645" w:author="Emma" w:date="2014-01-21T11:55:00Z">
        <w:r>
          <w:rPr>
            <w:lang w:eastAsia="x-none"/>
          </w:rPr>
          <w:t xml:space="preserve">but in other cases can be </w:t>
        </w:r>
        <w:r w:rsidR="00E163BB">
          <w:rPr>
            <w:lang w:eastAsia="x-none"/>
          </w:rPr>
          <w:t>much longer</w:t>
        </w:r>
        <w:r>
          <w:rPr>
            <w:lang w:eastAsia="x-none"/>
          </w:rPr>
          <w:t xml:space="preserve">.  </w:t>
        </w:r>
      </w:ins>
      <w:ins w:id="646" w:author="Emma" w:date="2014-01-21T12:03:00Z">
        <w:r w:rsidR="00E163BB">
          <w:rPr>
            <w:lang w:eastAsia="x-none"/>
          </w:rPr>
          <w:t xml:space="preserve">In some cases, </w:t>
        </w:r>
      </w:ins>
      <w:ins w:id="647" w:author="Emma" w:date="2014-01-21T11:55:00Z">
        <w:r>
          <w:rPr>
            <w:lang w:eastAsia="x-none"/>
          </w:rPr>
          <w:t xml:space="preserve">time doesn’t really apply.  For example, </w:t>
        </w:r>
      </w:ins>
      <w:ins w:id="648" w:author="Emma" w:date="2014-01-21T12:03:00Z">
        <w:r w:rsidR="00E163BB">
          <w:rPr>
            <w:lang w:eastAsia="x-none"/>
          </w:rPr>
          <w:t xml:space="preserve">chronic diseases such as </w:t>
        </w:r>
      </w:ins>
      <w:ins w:id="649" w:author="Emma" w:date="2014-01-21T11:55:00Z">
        <w:r>
          <w:rPr>
            <w:lang w:eastAsia="x-none"/>
          </w:rPr>
          <w:t>an instance of Diabetes Type II</w:t>
        </w:r>
      </w:ins>
      <w:ins w:id="650" w:author="Emma" w:date="2014-01-21T12:04:00Z">
        <w:r w:rsidR="00E163BB">
          <w:rPr>
            <w:lang w:eastAsia="x-none"/>
          </w:rPr>
          <w:t xml:space="preserve">, </w:t>
        </w:r>
      </w:ins>
      <w:ins w:id="651" w:author="Emma" w:date="2014-01-21T11:55:00Z">
        <w:r>
          <w:rPr>
            <w:lang w:eastAsia="x-none"/>
          </w:rPr>
          <w:t>in one year</w:t>
        </w:r>
      </w:ins>
      <w:ins w:id="652" w:author="Emma" w:date="2014-01-22T13:27:00Z">
        <w:r w:rsidR="00DF3019">
          <w:rPr>
            <w:lang w:eastAsia="x-none"/>
          </w:rPr>
          <w:t xml:space="preserve"> are</w:t>
        </w:r>
      </w:ins>
      <w:ins w:id="653" w:author="Emma" w:date="2014-01-21T11:55:00Z">
        <w:r>
          <w:rPr>
            <w:lang w:eastAsia="x-none"/>
          </w:rPr>
          <w:t xml:space="preserve"> likely the same diagnosis as a separate instance reported even decades later. </w:t>
        </w:r>
      </w:ins>
      <w:ins w:id="654" w:author="Emma" w:date="2014-01-22T13:24:00Z">
        <w:r w:rsidR="000A5E72">
          <w:rPr>
            <w:lang w:eastAsia="x-none"/>
          </w:rPr>
          <w:t xml:space="preserve">Or an appendectomy performed today, may be the same surgical history item </w:t>
        </w:r>
      </w:ins>
      <w:ins w:id="655" w:author="Emma" w:date="2014-01-22T13:27:00Z">
        <w:r w:rsidR="00DF3019">
          <w:rPr>
            <w:lang w:eastAsia="x-none"/>
          </w:rPr>
          <w:t xml:space="preserve">instance </w:t>
        </w:r>
      </w:ins>
      <w:ins w:id="656" w:author="Emma" w:date="2014-01-22T13:24:00Z">
        <w:r w:rsidR="000A5E72">
          <w:rPr>
            <w:lang w:eastAsia="x-none"/>
          </w:rPr>
          <w:t xml:space="preserve">reported later. </w:t>
        </w:r>
      </w:ins>
    </w:p>
    <w:p w:rsidR="00AE37E8" w:rsidRDefault="00417CB7" w:rsidP="00AE37E8">
      <w:pPr>
        <w:pStyle w:val="Heading4"/>
        <w:numPr>
          <w:ilvl w:val="0"/>
          <w:numId w:val="0"/>
        </w:numPr>
        <w:ind w:left="864" w:hanging="864"/>
        <w:rPr>
          <w:ins w:id="657" w:author="Emma" w:date="2014-01-22T13:29:00Z"/>
        </w:rPr>
      </w:pPr>
      <w:r>
        <w:t>X.4.1.6</w:t>
      </w:r>
      <w:r w:rsidR="00AE37E8">
        <w:t xml:space="preserve"> Anatomical Site</w:t>
      </w:r>
    </w:p>
    <w:p w:rsidR="00DF3019" w:rsidRDefault="00DF3019" w:rsidP="00DF3019">
      <w:pPr>
        <w:pStyle w:val="BodyText"/>
        <w:rPr>
          <w:ins w:id="658" w:author="Emma" w:date="2014-01-22T13:29:00Z"/>
          <w:lang w:eastAsia="x-none"/>
        </w:rPr>
      </w:pPr>
      <w:ins w:id="659" w:author="Emma" w:date="2014-01-22T13:29:00Z">
        <w:r>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w:t>
        </w:r>
      </w:ins>
      <w:ins w:id="660" w:author="Emma" w:date="2014-01-22T13:30:00Z">
        <w:r>
          <w:rPr>
            <w:lang w:eastAsia="x-none"/>
          </w:rPr>
          <w:t>is likely the same diagnosis</w:t>
        </w:r>
      </w:ins>
      <w:ins w:id="661" w:author="Emma" w:date="2014-01-22T13:29:00Z">
        <w:r>
          <w:rPr>
            <w:lang w:eastAsia="x-none"/>
          </w:rPr>
          <w:t>.  The difference is in the specificity of the anatomical site.</w:t>
        </w:r>
      </w:ins>
    </w:p>
    <w:p w:rsidR="00AE37E8" w:rsidRDefault="00417CB7" w:rsidP="00AE37E8">
      <w:pPr>
        <w:pStyle w:val="Heading4"/>
        <w:numPr>
          <w:ilvl w:val="0"/>
          <w:numId w:val="0"/>
        </w:numPr>
        <w:ind w:left="864" w:hanging="864"/>
        <w:rPr>
          <w:ins w:id="662" w:author="Emma" w:date="2014-01-22T13:32:00Z"/>
        </w:rPr>
      </w:pPr>
      <w:r>
        <w:lastRenderedPageBreak/>
        <w:t>X.4.1.7</w:t>
      </w:r>
      <w:r w:rsidR="00AE37E8">
        <w:t xml:space="preserve"> Source of Information</w:t>
      </w:r>
    </w:p>
    <w:p w:rsidR="00DF3019" w:rsidRDefault="00DF3019" w:rsidP="00DF3019">
      <w:pPr>
        <w:pStyle w:val="BodyText"/>
        <w:rPr>
          <w:ins w:id="663" w:author="Emma" w:date="2014-01-22T13:32:00Z"/>
          <w:lang w:eastAsia="x-none"/>
        </w:rPr>
      </w:pPr>
      <w:ins w:id="664" w:author="Emma" w:date="2014-01-22T13:32:00Z">
        <w:r>
          <w:rPr>
            <w:lang w:eastAsia="x-none"/>
          </w:rPr>
          <w:t>The source of the information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ins>
    </w:p>
    <w:p w:rsidR="00DF3019" w:rsidRDefault="00DF3019" w:rsidP="00DF3019">
      <w:pPr>
        <w:pStyle w:val="BodyText"/>
        <w:rPr>
          <w:ins w:id="665" w:author="Emma" w:date="2014-01-22T13:32:00Z"/>
          <w:lang w:eastAsia="x-none"/>
        </w:rPr>
      </w:pPr>
      <w:ins w:id="666" w:author="Emma" w:date="2014-01-22T13:32:00Z">
        <w:r w:rsidRPr="00362420">
          <w:rPr>
            <w:lang w:eastAsia="x-none"/>
          </w:rPr>
          <w:t xml:space="preserve">Care should be taken when reconciling diagnoses when a second opinion or consultation has been provided.  The </w:t>
        </w:r>
        <w:r>
          <w:rPr>
            <w:lang w:eastAsia="x-none"/>
          </w:rPr>
          <w:t>reconciling</w:t>
        </w:r>
        <w:r w:rsidRPr="00362420">
          <w:rPr>
            <w:lang w:eastAsia="x-none"/>
          </w:rPr>
          <w:t xml:space="preserve"> physician may </w:t>
        </w:r>
        <w:r>
          <w:rPr>
            <w:lang w:eastAsia="x-none"/>
          </w:rPr>
          <w:t xml:space="preserve">keep the first </w:t>
        </w:r>
        <w:r w:rsidRPr="00362420">
          <w:rPr>
            <w:lang w:eastAsia="x-none"/>
          </w:rPr>
          <w:t xml:space="preserve">diagnosis, </w:t>
        </w:r>
        <w:r>
          <w:rPr>
            <w:lang w:eastAsia="x-none"/>
          </w:rPr>
          <w:t xml:space="preserve">or the </w:t>
        </w:r>
        <w:r w:rsidRPr="00362420">
          <w:rPr>
            <w:lang w:eastAsia="x-none"/>
          </w:rPr>
          <w:t>diagnosis</w:t>
        </w:r>
        <w:r>
          <w:rPr>
            <w:lang w:eastAsia="x-none"/>
          </w:rPr>
          <w:t xml:space="preserve"> resulting from a second opinion, or both diagnoses may be recorded.</w:t>
        </w:r>
      </w:ins>
    </w:p>
    <w:p w:rsidR="00DF3019" w:rsidRDefault="00DF3019" w:rsidP="00DF3019">
      <w:pPr>
        <w:pStyle w:val="BodyText"/>
        <w:rPr>
          <w:ins w:id="667" w:author="Emma" w:date="2014-01-22T13:32:00Z"/>
          <w:lang w:eastAsia="x-none"/>
        </w:rPr>
      </w:pPr>
      <w:ins w:id="668" w:author="Emma" w:date="2014-01-22T13:32:00Z">
        <w:r>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ins>
    </w:p>
    <w:p w:rsidR="00DF3019" w:rsidRDefault="00DF3019" w:rsidP="00DF3019">
      <w:pPr>
        <w:pStyle w:val="BodyText"/>
        <w:rPr>
          <w:ins w:id="669" w:author="Emma" w:date="2014-01-22T13:32:00Z"/>
          <w:lang w:eastAsia="x-none"/>
        </w:rPr>
      </w:pPr>
      <w:ins w:id="670" w:author="Emma" w:date="2014-01-22T13:32:00Z">
        <w:r>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ins>
    </w:p>
    <w:p w:rsidR="00B666F9" w:rsidRDefault="00B666F9" w:rsidP="00B666F9">
      <w:pPr>
        <w:pStyle w:val="Heading4"/>
        <w:numPr>
          <w:ilvl w:val="0"/>
          <w:numId w:val="0"/>
        </w:numPr>
        <w:ind w:left="864" w:hanging="864"/>
        <w:rPr>
          <w:ins w:id="671" w:author="Emma" w:date="2014-01-22T16:41:00Z"/>
        </w:rPr>
      </w:pPr>
      <w:ins w:id="672" w:author="Emma" w:date="2014-01-22T16:41:00Z">
        <w:r>
          <w:t>X.4.1.</w:t>
        </w:r>
      </w:ins>
      <w:r w:rsidR="00417CB7">
        <w:t>8</w:t>
      </w:r>
      <w:ins w:id="673" w:author="Emma" w:date="2014-01-22T16:41:00Z">
        <w:r>
          <w:t xml:space="preserve"> Degree of Clinical Judgment</w:t>
        </w:r>
      </w:ins>
    </w:p>
    <w:p w:rsidR="00B666F9" w:rsidRDefault="00B666F9" w:rsidP="00B666F9">
      <w:pPr>
        <w:pStyle w:val="BodyText"/>
        <w:rPr>
          <w:lang w:eastAsia="x-none"/>
        </w:rPr>
      </w:pPr>
      <w:ins w:id="674" w:author="Emma" w:date="2014-01-22T16:41:00Z">
        <w:r>
          <w:rPr>
            <w:lang w:eastAsia="x-none"/>
          </w:rPr>
          <w:t xml:space="preserve">Two entries that are otherwise similar but with different degrees of clinical judgment need to reconcile the level of clinical judgment associated with the </w:t>
        </w:r>
      </w:ins>
      <w:r w:rsidR="00A17E4A">
        <w:rPr>
          <w:lang w:eastAsia="x-none"/>
        </w:rPr>
        <w:t>entry</w:t>
      </w:r>
      <w:ins w:id="675" w:author="Emma" w:date="2014-01-22T16:41:00Z">
        <w:r>
          <w:rPr>
            <w:lang w:eastAsia="x-none"/>
          </w:rPr>
          <w:t xml:space="preserve">. Clinical judgment is anything used to further explain or define the main concept. Examples of degree of clinical judgment include type of problem, indication for a medication, </w:t>
        </w:r>
      </w:ins>
      <w:r w:rsidR="00AF4D82">
        <w:rPr>
          <w:lang w:eastAsia="x-none"/>
        </w:rPr>
        <w:t xml:space="preserve">physical </w:t>
      </w:r>
      <w:ins w:id="676" w:author="Emma" w:date="2014-01-22T16:41:00Z">
        <w:r>
          <w:rPr>
            <w:lang w:eastAsia="x-none"/>
          </w:rPr>
          <w:t>location of a procedure</w:t>
        </w:r>
      </w:ins>
      <w:r w:rsidR="00AF4D82">
        <w:rPr>
          <w:lang w:eastAsia="x-none"/>
        </w:rPr>
        <w:t xml:space="preserve"> where a procedure was performed</w:t>
      </w:r>
      <w:ins w:id="677" w:author="Emma" w:date="2014-01-22T16:41:00Z">
        <w:r>
          <w:rPr>
            <w:lang w:eastAsia="x-none"/>
          </w:rPr>
          <w:t>, etc</w:t>
        </w:r>
      </w:ins>
      <w:r w:rsidR="00AF4D82">
        <w:rPr>
          <w:lang w:eastAsia="x-none"/>
        </w:rPr>
        <w:t>.</w:t>
      </w:r>
    </w:p>
    <w:p w:rsidR="00B666F9" w:rsidRDefault="00B666F9" w:rsidP="00A17E4A">
      <w:pPr>
        <w:pStyle w:val="Heading4"/>
        <w:numPr>
          <w:ilvl w:val="0"/>
          <w:numId w:val="0"/>
        </w:numPr>
        <w:rPr>
          <w:ins w:id="678" w:author="Emma" w:date="2014-01-22T16:47:00Z"/>
        </w:rPr>
      </w:pPr>
      <w:ins w:id="679" w:author="Emma" w:date="2014-01-22T16:47:00Z">
        <w:r>
          <w:t>X.4.1.</w:t>
        </w:r>
      </w:ins>
      <w:r w:rsidR="00417CB7">
        <w:t>9</w:t>
      </w:r>
      <w:ins w:id="680" w:author="Emma" w:date="2014-01-22T16:47:00Z">
        <w:r>
          <w:t xml:space="preserve"> Severity</w:t>
        </w:r>
      </w:ins>
    </w:p>
    <w:p w:rsidR="00B666F9" w:rsidRPr="00CB5505" w:rsidRDefault="00B666F9" w:rsidP="00B666F9">
      <w:pPr>
        <w:pStyle w:val="CommentText"/>
        <w:rPr>
          <w:ins w:id="681" w:author="Emma" w:date="2014-01-22T16:47:00Z"/>
          <w:sz w:val="24"/>
          <w:szCs w:val="24"/>
        </w:rPr>
      </w:pPr>
      <w:ins w:id="682" w:author="Emma" w:date="2014-01-22T16:47:00Z">
        <w:r w:rsidRPr="00CB5505">
          <w:rPr>
            <w:sz w:val="24"/>
            <w:szCs w:val="24"/>
            <w:lang w:eastAsia="x-none"/>
          </w:rPr>
          <w:t xml:space="preserve">When two </w:t>
        </w:r>
        <w:r>
          <w:rPr>
            <w:sz w:val="24"/>
            <w:szCs w:val="24"/>
            <w:lang w:eastAsia="x-none"/>
          </w:rPr>
          <w:t>concepts</w:t>
        </w:r>
        <w:r w:rsidRPr="00CB5505">
          <w:rPr>
            <w:sz w:val="24"/>
            <w:szCs w:val="24"/>
            <w:lang w:eastAsia="x-none"/>
          </w:rPr>
          <w:t xml:space="preserve"> are merged, the</w:t>
        </w:r>
        <w:r>
          <w:rPr>
            <w:sz w:val="24"/>
            <w:szCs w:val="24"/>
            <w:lang w:eastAsia="x-none"/>
          </w:rPr>
          <w:t xml:space="preserve">re </w:t>
        </w:r>
        <w:r w:rsidRPr="00CB5505">
          <w:rPr>
            <w:sz w:val="24"/>
            <w:szCs w:val="24"/>
            <w:lang w:eastAsia="x-none"/>
          </w:rPr>
          <w:t xml:space="preserve">may </w:t>
        </w:r>
        <w:r>
          <w:rPr>
            <w:sz w:val="24"/>
            <w:szCs w:val="24"/>
            <w:lang w:eastAsia="x-none"/>
          </w:rPr>
          <w:t>be</w:t>
        </w:r>
        <w:r w:rsidRPr="00CB5505">
          <w:rPr>
            <w:sz w:val="24"/>
            <w:szCs w:val="24"/>
            <w:lang w:eastAsia="x-none"/>
          </w:rPr>
          <w:t xml:space="preserve"> “conflicting” reports of the severity of the </w:t>
        </w:r>
        <w:r>
          <w:rPr>
            <w:sz w:val="24"/>
            <w:szCs w:val="24"/>
            <w:lang w:eastAsia="x-none"/>
          </w:rPr>
          <w:t xml:space="preserve">concept.  Severity </w:t>
        </w:r>
        <w:r w:rsidRPr="00CB5505">
          <w:rPr>
            <w:sz w:val="24"/>
            <w:szCs w:val="24"/>
            <w:lang w:eastAsia="x-none"/>
          </w:rPr>
          <w:t xml:space="preserve">can change over time, and so this result is to be expected.  The reconciling application should account for this and select the appropriate value (e.g., the most recently recorded </w:t>
        </w:r>
        <w:r>
          <w:rPr>
            <w:sz w:val="24"/>
            <w:szCs w:val="24"/>
            <w:lang w:eastAsia="x-none"/>
          </w:rPr>
          <w:t>concept</w:t>
        </w:r>
        <w:r w:rsidRPr="00CB5505">
          <w:rPr>
            <w:sz w:val="24"/>
            <w:szCs w:val="24"/>
            <w:lang w:eastAsia="x-none"/>
          </w:rPr>
          <w:t xml:space="preserve">) during the merging process. </w:t>
        </w:r>
        <w:r>
          <w:rPr>
            <w:sz w:val="24"/>
            <w:szCs w:val="24"/>
            <w:lang w:eastAsia="x-none"/>
          </w:rPr>
          <w:t>In addition, t</w:t>
        </w:r>
        <w:r w:rsidRPr="00CB5505">
          <w:rPr>
            <w:sz w:val="24"/>
            <w:szCs w:val="24"/>
          </w:rPr>
          <w:t xml:space="preserve">he method of attaching a </w:t>
        </w:r>
        <w:r>
          <w:rPr>
            <w:sz w:val="24"/>
            <w:szCs w:val="24"/>
          </w:rPr>
          <w:t xml:space="preserve">clinical </w:t>
        </w:r>
        <w:r w:rsidRPr="00CB5505">
          <w:rPr>
            <w:sz w:val="24"/>
            <w:szCs w:val="24"/>
          </w:rPr>
          <w:t xml:space="preserve">severity to reconciled </w:t>
        </w:r>
        <w:r>
          <w:rPr>
            <w:sz w:val="24"/>
            <w:szCs w:val="24"/>
          </w:rPr>
          <w:t>concept</w:t>
        </w:r>
        <w:r w:rsidRPr="00CB5505">
          <w:rPr>
            <w:sz w:val="24"/>
            <w:szCs w:val="24"/>
          </w:rPr>
          <w:t xml:space="preserve"> may be considered by the reconciliation application in the presentation layer</w:t>
        </w:r>
        <w:r>
          <w:rPr>
            <w:sz w:val="24"/>
            <w:szCs w:val="24"/>
          </w:rPr>
          <w:t xml:space="preserve">.  </w:t>
        </w:r>
      </w:ins>
    </w:p>
    <w:p w:rsidR="00DF3019" w:rsidRDefault="00C93961">
      <w:pPr>
        <w:pStyle w:val="Heading4"/>
        <w:numPr>
          <w:ilvl w:val="0"/>
          <w:numId w:val="0"/>
        </w:numPr>
        <w:ind w:left="864" w:hanging="864"/>
        <w:rPr>
          <w:ins w:id="683" w:author="Emma" w:date="2014-01-22T16:55:00Z"/>
        </w:rPr>
        <w:pPrChange w:id="684" w:author="Emma" w:date="2014-02-07T19:21:00Z">
          <w:pPr>
            <w:pStyle w:val="Heading4"/>
            <w:numPr>
              <w:ilvl w:val="0"/>
              <w:numId w:val="0"/>
            </w:numPr>
            <w:tabs>
              <w:tab w:val="clear" w:pos="864"/>
            </w:tabs>
            <w:ind w:left="0" w:firstLine="0"/>
          </w:pPr>
        </w:pPrChange>
      </w:pPr>
      <w:ins w:id="685" w:author="Emma" w:date="2014-01-22T16:54:00Z">
        <w:r>
          <w:t>X.4.1.</w:t>
        </w:r>
      </w:ins>
      <w:r w:rsidR="00417CB7">
        <w:t>10</w:t>
      </w:r>
      <w:ins w:id="686" w:author="Emma" w:date="2014-01-22T16:54:00Z">
        <w:r>
          <w:t xml:space="preserve"> Merging of Information</w:t>
        </w:r>
      </w:ins>
    </w:p>
    <w:p w:rsidR="00C93961" w:rsidRPr="0044546F" w:rsidRDefault="00C93961" w:rsidP="00C93961">
      <w:pPr>
        <w:pStyle w:val="BodyText"/>
        <w:rPr>
          <w:ins w:id="687" w:author="Emma" w:date="2014-01-22T16:55:00Z"/>
          <w:lang w:eastAsia="x-none"/>
        </w:rPr>
      </w:pPr>
      <w:ins w:id="688" w:author="Emma" w:date="2014-01-22T16:55:00Z">
        <w:r>
          <w:rPr>
            <w:lang w:eastAsia="x-none"/>
          </w:rPr>
          <w:t xml:space="preserve">When two entries describing a concept are merged, they may contain multiple attributes, which may also be duplicated, overlapping, conflicted, or </w:t>
        </w:r>
      </w:ins>
      <w:ins w:id="689" w:author="Emma" w:date="2014-01-22T16:56:00Z">
        <w:r>
          <w:rPr>
            <w:lang w:eastAsia="x-none"/>
          </w:rPr>
          <w:t>superseded</w:t>
        </w:r>
      </w:ins>
      <w:ins w:id="690" w:author="Emma" w:date="2014-01-22T16:55:00Z">
        <w:r>
          <w:rPr>
            <w:lang w:eastAsia="x-none"/>
          </w:rPr>
          <w:t xml:space="preserve">.  The reconciling application should merge the two sets of attributes.  </w:t>
        </w:r>
      </w:ins>
      <w:ins w:id="691" w:author="Emma" w:date="2014-01-22T16:56:00Z">
        <w:r>
          <w:rPr>
            <w:lang w:eastAsia="x-none"/>
          </w:rPr>
          <w:t>Examples include multiple</w:t>
        </w:r>
      </w:ins>
      <w:ins w:id="692" w:author="Emma" w:date="2014-01-22T16:57:00Z">
        <w:r>
          <w:rPr>
            <w:lang w:eastAsia="x-none"/>
          </w:rPr>
          <w:t xml:space="preserve"> adverse</w:t>
        </w:r>
      </w:ins>
      <w:ins w:id="693" w:author="Emma" w:date="2014-01-22T16:56:00Z">
        <w:r>
          <w:rPr>
            <w:lang w:eastAsia="x-none"/>
          </w:rPr>
          <w:t xml:space="preserve"> reactions associated with an allergen</w:t>
        </w:r>
      </w:ins>
      <w:ins w:id="694" w:author="Emma" w:date="2014-01-22T16:57:00Z">
        <w:r>
          <w:rPr>
            <w:lang w:eastAsia="x-none"/>
          </w:rPr>
          <w:t xml:space="preserve"> or multiple</w:t>
        </w:r>
      </w:ins>
      <w:ins w:id="695" w:author="Emma" w:date="2014-01-22T16:58:00Z">
        <w:r>
          <w:rPr>
            <w:lang w:eastAsia="x-none"/>
          </w:rPr>
          <w:t xml:space="preserve"> reactions to a medication</w:t>
        </w:r>
      </w:ins>
      <w:ins w:id="696" w:author="Emma" w:date="2014-01-22T16:59:00Z">
        <w:r>
          <w:rPr>
            <w:lang w:eastAsia="x-none"/>
          </w:rPr>
          <w:t>.</w:t>
        </w:r>
      </w:ins>
    </w:p>
    <w:p w:rsidR="00F93128" w:rsidRDefault="00D54372">
      <w:pPr>
        <w:pStyle w:val="Heading4"/>
        <w:numPr>
          <w:ilvl w:val="0"/>
          <w:numId w:val="0"/>
        </w:numPr>
        <w:ind w:left="864" w:hanging="864"/>
        <w:rPr>
          <w:ins w:id="697" w:author="Emma" w:date="2014-02-03T22:21:00Z"/>
        </w:rPr>
        <w:pPrChange w:id="698" w:author="Emma" w:date="2014-02-07T19:21:00Z">
          <w:pPr>
            <w:pStyle w:val="Heading4"/>
            <w:numPr>
              <w:ilvl w:val="0"/>
              <w:numId w:val="0"/>
            </w:numPr>
            <w:tabs>
              <w:tab w:val="clear" w:pos="864"/>
            </w:tabs>
            <w:ind w:left="0" w:firstLine="0"/>
          </w:pPr>
        </w:pPrChange>
      </w:pPr>
      <w:ins w:id="699" w:author="Emma" w:date="2014-01-24T16:18:00Z">
        <w:r>
          <w:lastRenderedPageBreak/>
          <w:t>X.4.1.1</w:t>
        </w:r>
      </w:ins>
      <w:r w:rsidR="00417CB7">
        <w:t>1</w:t>
      </w:r>
      <w:ins w:id="700" w:author="Emma" w:date="2014-01-24T16:18:00Z">
        <w:r>
          <w:t xml:space="preserve"> Negation </w:t>
        </w:r>
      </w:ins>
      <w:ins w:id="701" w:author="Emma" w:date="2014-02-03T22:17:00Z">
        <w:r w:rsidR="008D218D">
          <w:t>and</w:t>
        </w:r>
        <w:r w:rsidR="00997D6E">
          <w:t xml:space="preserve"> </w:t>
        </w:r>
      </w:ins>
      <w:ins w:id="702" w:author="Emma" w:date="2014-02-03T22:18:00Z">
        <w:r w:rsidR="00997D6E">
          <w:t>N</w:t>
        </w:r>
      </w:ins>
      <w:ins w:id="703" w:author="Emma" w:date="2014-02-03T22:17:00Z">
        <w:r w:rsidR="00997D6E">
          <w:t>ull</w:t>
        </w:r>
      </w:ins>
    </w:p>
    <w:p w:rsidR="005F764F" w:rsidRPr="005F764F" w:rsidRDefault="008D218D">
      <w:pPr>
        <w:pStyle w:val="BodyText"/>
        <w:rPr>
          <w:ins w:id="704" w:author="Emma" w:date="2014-01-28T11:56:00Z"/>
        </w:rPr>
        <w:pPrChange w:id="705" w:author="Emma" w:date="2014-02-03T22:21:00Z">
          <w:pPr>
            <w:pStyle w:val="Heading4"/>
            <w:numPr>
              <w:ilvl w:val="0"/>
              <w:numId w:val="0"/>
            </w:numPr>
            <w:tabs>
              <w:tab w:val="clear" w:pos="864"/>
            </w:tabs>
            <w:ind w:left="0" w:firstLine="0"/>
          </w:pPr>
        </w:pPrChange>
      </w:pPr>
      <w:ins w:id="706" w:author="Emma" w:date="2014-02-03T22:21:00Z">
        <w:r>
          <w:t xml:space="preserve">Negation </w:t>
        </w:r>
      </w:ins>
      <w:ins w:id="707" w:author="Emma" w:date="2014-02-04T10:00:00Z">
        <w:r>
          <w:t xml:space="preserve">and null </w:t>
        </w:r>
      </w:ins>
      <w:ins w:id="708" w:author="Emma" w:date="2014-02-03T22:21:00Z">
        <w:r>
          <w:t>at</w:t>
        </w:r>
      </w:ins>
      <w:ins w:id="709" w:author="Emma" w:date="2014-02-04T09:57:00Z">
        <w:r>
          <w:t>tribute in CDA is used to convey something that did not occur or that isn</w:t>
        </w:r>
      </w:ins>
      <w:ins w:id="710" w:author="Emma" w:date="2014-02-04T09:58:00Z">
        <w:r>
          <w:t xml:space="preserve">’t present (e.g. the patient did not receive an immunization, or </w:t>
        </w:r>
      </w:ins>
      <w:ins w:id="711" w:author="Emma" w:date="2014-02-04T10:01:00Z">
        <w:r>
          <w:t xml:space="preserve">the patient is </w:t>
        </w:r>
      </w:ins>
      <w:ins w:id="712" w:author="Emma" w:date="2014-02-04T09:58:00Z">
        <w:r>
          <w:t>not reaching a goal, procedure was not done, etc)</w:t>
        </w:r>
      </w:ins>
      <w:ins w:id="713" w:author="Emma" w:date="2014-02-04T10:00:00Z">
        <w:r>
          <w:t xml:space="preserve">. </w:t>
        </w:r>
      </w:ins>
      <w:ins w:id="714" w:author="Emma" w:date="2014-02-04T10:01:00Z">
        <w:r>
          <w:t>In order to avoid mis</w:t>
        </w:r>
      </w:ins>
      <w:ins w:id="715" w:author="Emma" w:date="2014-02-04T11:07:00Z">
        <w:r w:rsidR="008335E0">
          <w:t>interpreting</w:t>
        </w:r>
      </w:ins>
      <w:ins w:id="716" w:author="Emma" w:date="2014-02-04T10:01:00Z">
        <w:r>
          <w:t xml:space="preserve"> thing</w:t>
        </w:r>
      </w:ins>
      <w:ins w:id="717" w:author="Emma" w:date="2014-02-04T10:04:00Z">
        <w:r>
          <w:t>s</w:t>
        </w:r>
      </w:ins>
      <w:ins w:id="718" w:author="Emma" w:date="2014-02-04T10:01:00Z">
        <w:r>
          <w:t xml:space="preserve"> that did happen from things that did not occur, </w:t>
        </w:r>
      </w:ins>
      <w:ins w:id="719" w:author="Emma" w:date="2014-02-04T10:02:00Z">
        <w:r>
          <w:t xml:space="preserve">negation and null </w:t>
        </w:r>
      </w:ins>
      <w:ins w:id="720" w:author="Emma" w:date="2014-02-04T10:04:00Z">
        <w:r>
          <w:t>should</w:t>
        </w:r>
      </w:ins>
      <w:ins w:id="721" w:author="Emma" w:date="2014-02-04T10:01:00Z">
        <w:r>
          <w:t xml:space="preserve"> be taken into consideration during the reconciliation process</w:t>
        </w:r>
      </w:ins>
      <w:ins w:id="722" w:author="Emma" w:date="2014-02-04T10:04:00Z">
        <w:r>
          <w:t>.</w:t>
        </w:r>
      </w:ins>
    </w:p>
    <w:p w:rsidR="000D5700" w:rsidRDefault="00CF4A7A">
      <w:pPr>
        <w:pStyle w:val="Heading4"/>
        <w:numPr>
          <w:ilvl w:val="0"/>
          <w:numId w:val="0"/>
        </w:numPr>
        <w:ind w:left="864" w:hanging="864"/>
        <w:rPr>
          <w:ins w:id="723" w:author="Emma" w:date="2014-02-07T19:23:00Z"/>
        </w:rPr>
        <w:pPrChange w:id="724" w:author="Emma" w:date="2014-02-07T19:23:00Z">
          <w:pPr>
            <w:pStyle w:val="BodyText"/>
          </w:pPr>
        </w:pPrChange>
      </w:pPr>
      <w:ins w:id="725" w:author="Emma" w:date="2014-02-07T19:22:00Z">
        <w:r>
          <w:t>X.4.1.1</w:t>
        </w:r>
      </w:ins>
      <w:r w:rsidR="00417CB7">
        <w:t>2</w:t>
      </w:r>
      <w:ins w:id="726" w:author="Emma" w:date="2014-02-07T19:22:00Z">
        <w:r w:rsidR="00976A47">
          <w:t xml:space="preserve"> </w:t>
        </w:r>
      </w:ins>
      <w:ins w:id="727" w:author="Emma" w:date="2014-02-07T19:56:00Z">
        <w:r w:rsidR="000C58E5">
          <w:t xml:space="preserve">Data </w:t>
        </w:r>
      </w:ins>
      <w:ins w:id="728" w:author="Emma" w:date="2014-02-07T19:43:00Z">
        <w:r w:rsidR="00976A47">
          <w:t>Creation</w:t>
        </w:r>
      </w:ins>
      <w:ins w:id="729" w:author="Emma" w:date="2014-02-07T19:22:00Z">
        <w:r w:rsidR="000C58E5">
          <w:t xml:space="preserve"> and Update Tim</w:t>
        </w:r>
      </w:ins>
      <w:ins w:id="730" w:author="Emma" w:date="2014-02-07T19:56:00Z">
        <w:r w:rsidR="000C58E5">
          <w:t>e</w:t>
        </w:r>
      </w:ins>
    </w:p>
    <w:p w:rsidR="00AF52C1" w:rsidRDefault="000C58E5" w:rsidP="000D5700">
      <w:pPr>
        <w:pStyle w:val="BodyText"/>
        <w:rPr>
          <w:ins w:id="731" w:author="Emma" w:date="2014-02-07T19:45:00Z"/>
        </w:rPr>
      </w:pPr>
      <w:ins w:id="732" w:author="Emma" w:date="2014-02-07T19:56:00Z">
        <w:r>
          <w:t>Time of data c</w:t>
        </w:r>
      </w:ins>
      <w:ins w:id="733" w:author="Emma" w:date="2014-02-07T19:43:00Z">
        <w:r>
          <w:t>reat</w:t>
        </w:r>
      </w:ins>
      <w:ins w:id="734" w:author="Emma" w:date="2014-02-07T19:56:00Z">
        <w:r>
          <w:t>ion</w:t>
        </w:r>
      </w:ins>
      <w:ins w:id="735" w:author="Emma" w:date="2014-02-07T19:43:00Z">
        <w:r w:rsidR="00976A47">
          <w:t xml:space="preserve"> and update is </w:t>
        </w:r>
      </w:ins>
      <w:ins w:id="736" w:author="Emma" w:date="2014-02-07T20:01:00Z">
        <w:r>
          <w:t>represented as</w:t>
        </w:r>
      </w:ins>
      <w:ins w:id="737" w:author="Emma" w:date="2014-02-07T19:43:00Z">
        <w:r w:rsidR="00976A47">
          <w:t xml:space="preserve"> author date</w:t>
        </w:r>
      </w:ins>
      <w:ins w:id="738" w:author="Emma" w:date="2014-02-07T19:50:00Z">
        <w:r w:rsidR="00AF52C1">
          <w:t>/t</w:t>
        </w:r>
      </w:ins>
      <w:ins w:id="739" w:author="Emma" w:date="2014-02-07T19:43:00Z">
        <w:r w:rsidR="00976A47">
          <w:t>ime of clinical data</w:t>
        </w:r>
      </w:ins>
      <w:ins w:id="740" w:author="Emma" w:date="2014-02-07T19:57:00Z">
        <w:r>
          <w:t xml:space="preserve"> in CDA documents</w:t>
        </w:r>
      </w:ins>
      <w:ins w:id="741" w:author="Emma" w:date="2014-02-07T19:43:00Z">
        <w:r w:rsidR="00976A47">
          <w:t xml:space="preserve">. </w:t>
        </w:r>
      </w:ins>
      <w:ins w:id="742" w:author="Emma" w:date="2014-02-07T19:44:00Z">
        <w:r w:rsidR="00976A47">
          <w:t xml:space="preserve">It </w:t>
        </w:r>
      </w:ins>
      <w:ins w:id="743" w:author="Emma" w:date="2014-02-07T19:23:00Z">
        <w:r w:rsidR="00CF4A7A">
          <w:t xml:space="preserve">should be included in the </w:t>
        </w:r>
      </w:ins>
      <w:ins w:id="744" w:author="Emma" w:date="2014-02-07T19:24:00Z">
        <w:r w:rsidR="00CF4A7A">
          <w:t xml:space="preserve">reconciliation process. </w:t>
        </w:r>
      </w:ins>
      <w:ins w:id="745" w:author="Emma" w:date="2014-02-07T19:44:00Z">
        <w:r w:rsidR="00AF52C1">
          <w:t xml:space="preserve">Author date/time provides the ability to determine if the associated data is newer or older than the </w:t>
        </w:r>
      </w:ins>
      <w:ins w:id="746" w:author="Emma" w:date="2014-02-07T19:45:00Z">
        <w:r w:rsidR="00AF52C1">
          <w:t xml:space="preserve">existing information it is being reconciled with. </w:t>
        </w:r>
      </w:ins>
      <w:ins w:id="747" w:author="Emma" w:date="2014-02-07T19:51:00Z">
        <w:r w:rsidR="00AF52C1">
          <w:t xml:space="preserve">After </w:t>
        </w:r>
      </w:ins>
      <w:ins w:id="748" w:author="Emma" w:date="2014-02-07T19:52:00Z">
        <w:r w:rsidR="00AF52C1">
          <w:t xml:space="preserve">other data attributes are considered and a possible duplicate of data may exist, </w:t>
        </w:r>
      </w:ins>
      <w:ins w:id="749" w:author="Emma" w:date="2014-02-07T19:51:00Z">
        <w:r w:rsidR="00AF52C1">
          <w:t xml:space="preserve">consideration of </w:t>
        </w:r>
      </w:ins>
      <w:ins w:id="750" w:author="Emma" w:date="2014-02-07T19:53:00Z">
        <w:r w:rsidR="00AF52C1">
          <w:t xml:space="preserve">the author date/time will ascertain which data element is more recent. </w:t>
        </w:r>
      </w:ins>
      <w:ins w:id="751" w:author="Emma" w:date="2014-02-07T19:54:00Z">
        <w:r w:rsidR="00AF52C1">
          <w:t>T</w:t>
        </w:r>
      </w:ins>
      <w:ins w:id="752" w:author="Emma" w:date="2014-02-07T19:50:00Z">
        <w:r w:rsidR="00AF52C1">
          <w:t xml:space="preserve">he data element with the more recent date/time should be considered as the more updated data element. </w:t>
        </w:r>
      </w:ins>
    </w:p>
    <w:p w:rsidR="00875BC0" w:rsidRPr="000B634E" w:rsidRDefault="00875BC0" w:rsidP="00492A87">
      <w:pPr>
        <w:pStyle w:val="Heading4"/>
        <w:numPr>
          <w:ilvl w:val="0"/>
          <w:numId w:val="0"/>
        </w:numPr>
      </w:pPr>
      <w:r w:rsidRPr="000B634E">
        <w:t>X.4.1.1</w:t>
      </w:r>
      <w:r w:rsidR="00417CB7">
        <w:t>3</w:t>
      </w:r>
      <w:r w:rsidRPr="000B634E">
        <w:t xml:space="preserve"> Allergy</w:t>
      </w:r>
      <w:ins w:id="753" w:author="Emma" w:date="2014-02-11T04:45:00Z">
        <w:r w:rsidRPr="000B634E">
          <w:t xml:space="preserve"> Specific Reconciliation</w:t>
        </w:r>
      </w:ins>
    </w:p>
    <w:p w:rsidR="00A17E4A" w:rsidRPr="00E85EF5" w:rsidRDefault="00A17E4A" w:rsidP="00A17E4A">
      <w:pPr>
        <w:pStyle w:val="BodyText"/>
        <w:rPr>
          <w:lang w:eastAsia="x-none"/>
        </w:rPr>
      </w:pPr>
      <w:r>
        <w:rPr>
          <w:lang w:eastAsia="x-none"/>
        </w:rPr>
        <w:t>This section describes reconciliation heuristics that are applicable only to allergies and adverse reactions.</w:t>
      </w:r>
    </w:p>
    <w:p w:rsidR="00A17E4A" w:rsidRDefault="00417CB7" w:rsidP="00A17E4A">
      <w:pPr>
        <w:pStyle w:val="Heading6"/>
        <w:numPr>
          <w:ilvl w:val="0"/>
          <w:numId w:val="0"/>
        </w:numPr>
        <w:ind w:left="1152" w:hanging="1152"/>
      </w:pPr>
      <w:bookmarkStart w:id="754" w:name="_Toc303257669"/>
      <w:r>
        <w:t>X. 4.1.13</w:t>
      </w:r>
      <w:r w:rsidR="00A17E4A" w:rsidRPr="000B634E">
        <w:t>.1 Allergic</w:t>
      </w:r>
      <w:r w:rsidR="00A17E4A">
        <w:t xml:space="preserve"> Condition and/or allergen</w:t>
      </w:r>
      <w:bookmarkEnd w:id="754"/>
    </w:p>
    <w:p w:rsidR="00A17E4A" w:rsidRDefault="00A17E4A" w:rsidP="00A17E4A">
      <w:pPr>
        <w:pStyle w:val="BodyText"/>
        <w:rPr>
          <w:lang w:eastAsia="x-none"/>
        </w:rPr>
      </w:pPr>
      <w:r>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rsidR="00A17E4A" w:rsidRDefault="00A17E4A" w:rsidP="00A17E4A">
      <w:pPr>
        <w:pStyle w:val="BodyText"/>
        <w:rPr>
          <w:lang w:eastAsia="x-none"/>
        </w:rPr>
      </w:pPr>
      <w:r>
        <w:rPr>
          <w:lang w:eastAsia="x-none"/>
        </w:rPr>
        <w:t>Allergies are required to be identified in PCC-TF 2:6.3.4.15 Allergies and Intolerances, and allows the allergen to be identified but does not require it.  The allergy may be described by a code, or it may just contain text describing the allergic condition.</w:t>
      </w:r>
    </w:p>
    <w:p w:rsidR="00A17E4A" w:rsidRDefault="00A17E4A" w:rsidP="00A17E4A">
      <w:pPr>
        <w:pStyle w:val="BodyText"/>
        <w:rPr>
          <w:lang w:eastAsia="x-none"/>
        </w:rPr>
      </w:pPr>
      <w:r>
        <w:rPr>
          <w:lang w:eastAsia="x-none"/>
        </w:rPr>
        <w:t>Some coding systems that provide codes to record allergies, such as SNOMED CT, also provide the ability to navigate to the code for the causative agent.  This provides a limited means by which mapping from allergy to allergen can be accomplished for systems which use that vocabulary.</w:t>
      </w:r>
    </w:p>
    <w:p w:rsidR="00A17E4A" w:rsidRDefault="00A17E4A" w:rsidP="00A17E4A">
      <w:pPr>
        <w:pStyle w:val="BodyText"/>
        <w:rPr>
          <w:lang w:eastAsia="x-none"/>
        </w:rPr>
      </w:pPr>
      <w:r>
        <w:rPr>
          <w:lang w:eastAsia="x-none"/>
        </w:rPr>
        <w:t>Other coding systems (e.g., ICD-9-CM) do not provide such navigational capabilities, and so mapping from allergy to allergen must be provided by auxiliary clinical knowledge.</w:t>
      </w:r>
    </w:p>
    <w:p w:rsidR="00A17E4A" w:rsidRDefault="00417CB7" w:rsidP="00A17E4A">
      <w:pPr>
        <w:pStyle w:val="Heading6"/>
        <w:numPr>
          <w:ilvl w:val="0"/>
          <w:numId w:val="0"/>
        </w:numPr>
        <w:ind w:left="1152" w:hanging="1152"/>
      </w:pPr>
      <w:bookmarkStart w:id="755" w:name="_Toc303257670"/>
      <w:r>
        <w:t>X. 4.1.13</w:t>
      </w:r>
      <w:r w:rsidR="00A17E4A" w:rsidRPr="000B634E">
        <w:t xml:space="preserve">.2 </w:t>
      </w:r>
      <w:r w:rsidR="00A17E4A">
        <w:t>Allergy/Non Allergy Intolerance/Intolerance</w:t>
      </w:r>
      <w:bookmarkEnd w:id="755"/>
    </w:p>
    <w:p w:rsidR="00A17E4A" w:rsidRDefault="00A17E4A" w:rsidP="00A17E4A">
      <w:pPr>
        <w:pStyle w:val="BodyText"/>
        <w:rPr>
          <w:lang w:eastAsia="x-none"/>
        </w:rPr>
      </w:pPr>
      <w:r>
        <w:rPr>
          <w:lang w:eastAsia="x-none"/>
        </w:rPr>
        <w:t xml:space="preserve">PCC-TF 2:6.3.4.15.4 requires that some indication be given as to whether the entry reports an allergic condition, a non-allergy intolerance, or an adverse reaction otherwise unknown as to </w:t>
      </w:r>
      <w:r>
        <w:rPr>
          <w:lang w:eastAsia="x-none"/>
        </w:rPr>
        <w:lastRenderedPageBreak/>
        <w:t xml:space="preserve">whether the allergic reaction results from an allergic condition or non-allergic intolerance.  During the reconciliation process, different systems may report different statuses with respect to the unknown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w:t>
      </w:r>
    </w:p>
    <w:p w:rsidR="00A17E4A" w:rsidRDefault="00417CB7" w:rsidP="00A17E4A">
      <w:pPr>
        <w:pStyle w:val="Heading6"/>
        <w:numPr>
          <w:ilvl w:val="0"/>
          <w:numId w:val="0"/>
        </w:numPr>
        <w:ind w:left="1152" w:hanging="1152"/>
      </w:pPr>
      <w:bookmarkStart w:id="756" w:name="_Toc303257671"/>
      <w:r>
        <w:t>X. 4.1.13</w:t>
      </w:r>
      <w:r w:rsidR="00A17E4A" w:rsidRPr="000B634E">
        <w:t>.3 Intolerance</w:t>
      </w:r>
      <w:r w:rsidR="00A17E4A">
        <w:t xml:space="preserve"> to Medication/Food/Environment</w:t>
      </w:r>
      <w:bookmarkEnd w:id="756"/>
    </w:p>
    <w:p w:rsidR="00A17E4A" w:rsidRDefault="00A17E4A" w:rsidP="00A17E4A">
      <w:pPr>
        <w:pStyle w:val="BodyText"/>
        <w:rPr>
          <w:lang w:eastAsia="x-none"/>
        </w:rPr>
      </w:pPr>
      <w:r>
        <w:rPr>
          <w:lang w:eastAsia="x-none"/>
        </w:rPr>
        <w:t xml:space="preserve">PCC-TF 2:6.3.4.15.4 requires that some indication be given as to whether the entry describes intolerance to a medication (including vaccines), food, or an environmental agent.  During the reconciliation process, different systems may report different statuses with respect to this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  </w:t>
      </w:r>
    </w:p>
    <w:p w:rsidR="00A17E4A" w:rsidRDefault="00417CB7" w:rsidP="00A17E4A">
      <w:pPr>
        <w:pStyle w:val="Heading6"/>
        <w:numPr>
          <w:ilvl w:val="0"/>
          <w:numId w:val="0"/>
        </w:numPr>
        <w:ind w:left="1152" w:hanging="1152"/>
      </w:pPr>
      <w:bookmarkStart w:id="757" w:name="_Toc303257672"/>
      <w:r>
        <w:t>X. 4.1.13</w:t>
      </w:r>
      <w:r w:rsidR="00A17E4A" w:rsidRPr="000B634E">
        <w:t>.4 Adverse</w:t>
      </w:r>
      <w:r w:rsidR="00A17E4A">
        <w:t xml:space="preserve"> Reactions</w:t>
      </w:r>
      <w:bookmarkEnd w:id="757"/>
    </w:p>
    <w:p w:rsidR="00A17E4A" w:rsidRPr="0044546F" w:rsidRDefault="00A17E4A" w:rsidP="00A17E4A">
      <w:pPr>
        <w:pStyle w:val="BodyText"/>
        <w:rPr>
          <w:lang w:eastAsia="x-none"/>
        </w:rPr>
      </w:pPr>
      <w:r>
        <w:rPr>
          <w:lang w:eastAsia="x-none"/>
        </w:rPr>
        <w:t xml:space="preserve">When two entries describing an allergy are merged, they may contain multiple adverse reactions, which may also be duplicated, overlapping, conflicted, or superseded.  The reconciling application should merge the two sets of adverse reactions.  </w:t>
      </w:r>
    </w:p>
    <w:p w:rsidR="00A17E4A" w:rsidRDefault="00417CB7" w:rsidP="00A17E4A">
      <w:pPr>
        <w:pStyle w:val="Heading4"/>
        <w:numPr>
          <w:ilvl w:val="0"/>
          <w:numId w:val="0"/>
        </w:numPr>
        <w:ind w:left="720" w:hanging="720"/>
      </w:pPr>
      <w:bookmarkStart w:id="758" w:name="_Toc303257673"/>
      <w:r>
        <w:t>X. 4.1.14</w:t>
      </w:r>
      <w:r w:rsidR="00A17E4A">
        <w:t xml:space="preserve"> Medication Specific Reconciliation</w:t>
      </w:r>
      <w:bookmarkEnd w:id="758"/>
    </w:p>
    <w:p w:rsidR="00492A87" w:rsidRDefault="00492A87" w:rsidP="00492A87">
      <w:pPr>
        <w:pStyle w:val="BodyText"/>
        <w:rPr>
          <w:lang w:eastAsia="x-none"/>
        </w:rPr>
      </w:pPr>
      <w:r>
        <w:rPr>
          <w:lang w:eastAsia="x-none"/>
        </w:rPr>
        <w:t>Medications are perhaps the most challenging entries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w:t>
      </w:r>
      <w:r w:rsidR="00A87884">
        <w:rPr>
          <w:lang w:eastAsia="x-none"/>
        </w:rPr>
        <w:t>onal Drug Code (NDC) and RxNORM)</w:t>
      </w:r>
      <w:r>
        <w:rPr>
          <w:lang w:eastAsia="x-none"/>
        </w:rPr>
        <w:t xml:space="preserve"> used to describe medications provide different codes for different brands of the same formulation.  NDC doesn’t link them by formulation, while RxNORM does.</w:t>
      </w:r>
    </w:p>
    <w:p w:rsidR="00811222" w:rsidRDefault="00492A87" w:rsidP="00492A87">
      <w:pPr>
        <w:pStyle w:val="BodyText"/>
        <w:rPr>
          <w:lang w:eastAsia="x-none"/>
        </w:rPr>
      </w:pPr>
      <w:r>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entries. </w:t>
      </w:r>
    </w:p>
    <w:p w:rsidR="00811222" w:rsidRPr="00FE7757" w:rsidRDefault="00811222" w:rsidP="00492A87">
      <w:pPr>
        <w:pStyle w:val="BodyText"/>
        <w:rPr>
          <w:szCs w:val="24"/>
          <w:lang w:eastAsia="x-none"/>
        </w:rPr>
      </w:pPr>
      <w:r w:rsidRPr="00FE7757">
        <w:rPr>
          <w:szCs w:val="24"/>
          <w:lang w:eastAsia="x-none"/>
        </w:rPr>
        <w:t xml:space="preserve">There may be </w:t>
      </w:r>
      <w:r w:rsidR="00FE7757" w:rsidRPr="00FE7757">
        <w:rPr>
          <w:szCs w:val="24"/>
          <w:lang w:eastAsia="x-none"/>
        </w:rPr>
        <w:t xml:space="preserve">situations </w:t>
      </w:r>
      <w:r w:rsidR="00FE7757" w:rsidRPr="00FE7757">
        <w:rPr>
          <w:szCs w:val="24"/>
        </w:rPr>
        <w:t>where</w:t>
      </w:r>
      <w:ins w:id="759" w:author="Emma" w:date="2014-02-11T09:57:00Z">
        <w:r w:rsidRPr="00FE7757">
          <w:rPr>
            <w:szCs w:val="24"/>
          </w:rPr>
          <w:t xml:space="preserve"> units of measure for a </w:t>
        </w:r>
      </w:ins>
      <w:r w:rsidRPr="00FE7757">
        <w:rPr>
          <w:szCs w:val="24"/>
        </w:rPr>
        <w:t>medication</w:t>
      </w:r>
      <w:ins w:id="760" w:author="Emma" w:date="2014-02-11T09:57:00Z">
        <w:r w:rsidRPr="00FE7757">
          <w:rPr>
            <w:szCs w:val="24"/>
          </w:rPr>
          <w:t xml:space="preserve"> or similar observation</w:t>
        </w:r>
      </w:ins>
      <w:r w:rsidRPr="00FE7757">
        <w:rPr>
          <w:szCs w:val="24"/>
        </w:rPr>
        <w:t xml:space="preserve"> (e.g. result, vital sign) may</w:t>
      </w:r>
      <w:ins w:id="761" w:author="Emma" w:date="2014-02-11T09:57:00Z">
        <w:r w:rsidRPr="00FE7757">
          <w:rPr>
            <w:szCs w:val="24"/>
          </w:rPr>
          <w:t xml:space="preserve"> differ in a reconciliation scenario</w:t>
        </w:r>
      </w:ins>
      <w:r w:rsidRPr="00FE7757">
        <w:rPr>
          <w:szCs w:val="24"/>
        </w:rPr>
        <w:t>.</w:t>
      </w:r>
      <w:ins w:id="762" w:author="Emma" w:date="2014-02-11T09:57:00Z">
        <w:r w:rsidRPr="00FE7757">
          <w:rPr>
            <w:szCs w:val="24"/>
          </w:rPr>
          <w:t xml:space="preserve"> </w:t>
        </w:r>
      </w:ins>
      <w:r w:rsidRPr="00FE7757">
        <w:rPr>
          <w:szCs w:val="24"/>
        </w:rPr>
        <w:t>T</w:t>
      </w:r>
      <w:ins w:id="763" w:author="Emma" w:date="2014-02-11T09:57:00Z">
        <w:r w:rsidRPr="00FE7757">
          <w:rPr>
            <w:szCs w:val="24"/>
          </w:rPr>
          <w:t xml:space="preserve">his profile does not provide explicit guidance on how to handle. If the software is not capable of reconciling such data then the recommended approach would be to store as separate observations. However, if </w:t>
        </w:r>
      </w:ins>
      <w:r w:rsidRPr="00FE7757">
        <w:rPr>
          <w:szCs w:val="24"/>
        </w:rPr>
        <w:t xml:space="preserve">the </w:t>
      </w:r>
      <w:ins w:id="764" w:author="Emma" w:date="2014-02-11T09:57:00Z">
        <w:r w:rsidRPr="00FE7757">
          <w:rPr>
            <w:szCs w:val="24"/>
          </w:rPr>
          <w:t>software is capable of handling such a scenario then this profile does not prevent taking such actions.</w:t>
        </w:r>
      </w:ins>
    </w:p>
    <w:p w:rsidR="00492A87" w:rsidRDefault="00492A87" w:rsidP="00492A87">
      <w:pPr>
        <w:pStyle w:val="BodyText"/>
        <w:rPr>
          <w:lang w:eastAsia="x-none"/>
        </w:rPr>
      </w:pPr>
      <w:r>
        <w:rPr>
          <w:lang w:eastAsia="x-none"/>
        </w:rPr>
        <w:t xml:space="preserve">Medication events are further complicated by the fact that many systems are not able to communicate detailed information about the dose and frequency in a structured fashion.  This is certainly true in ePrescribing scenarios in the US where the use of a structured medication dosing </w:t>
      </w:r>
      <w:r>
        <w:rPr>
          <w:lang w:eastAsia="x-none"/>
        </w:rPr>
        <w:lastRenderedPageBreak/>
        <w:t>directions (“sig.”) is not required in the electronic prescription.  Systems obtaining data from ePrescribing systems would not be able to compute with these results.</w:t>
      </w:r>
    </w:p>
    <w:p w:rsidR="00B666F9" w:rsidRPr="00B666F9" w:rsidRDefault="00492A87">
      <w:pPr>
        <w:pStyle w:val="BodyText"/>
        <w:pPrChange w:id="765" w:author="Emma" w:date="2014-01-22T16:42:00Z">
          <w:pPr>
            <w:pStyle w:val="Heading4"/>
            <w:numPr>
              <w:ilvl w:val="0"/>
              <w:numId w:val="0"/>
            </w:numPr>
            <w:tabs>
              <w:tab w:val="clear" w:pos="864"/>
            </w:tabs>
            <w:ind w:left="0" w:firstLine="0"/>
          </w:pPr>
        </w:pPrChange>
      </w:pPr>
      <w:r>
        <w:rPr>
          <w:lang w:eastAsia="x-none"/>
        </w:rPr>
        <w:t>These facts would seem to make it difficult to match medication fullfilment events with the original intent of the prescription event when a substitution occurs.  The PCC Technical Framework assumes that fullfilment activities occur with knowledge of the original intent of the prescription, and requires that fullfilment events to be recorded in a &lt;</w:t>
      </w:r>
      <w:r w:rsidRPr="00B233F1">
        <w:rPr>
          <w:rStyle w:val="InlineXML"/>
          <w:rFonts w:eastAsia="?l?r ??’c"/>
        </w:rPr>
        <w:t>supply</w:t>
      </w:r>
      <w:r>
        <w:rPr>
          <w:lang w:eastAsia="x-none"/>
        </w:rPr>
        <w:t>&gt; entry that appears inside the original &lt;</w:t>
      </w:r>
      <w:r w:rsidRPr="00B233F1">
        <w:rPr>
          <w:rStyle w:val="InlineXML"/>
          <w:rFonts w:eastAsia="?l?r ??’c"/>
        </w:rPr>
        <w:t>substanceAdminstration</w:t>
      </w:r>
      <w:r>
        <w:rPr>
          <w:lang w:eastAsia="x-none"/>
        </w:rPr>
        <w:t>&gt; intent.  So, matching of fullfilment activity with the original prescribers’ intent is possible even in cases where substitutions occur.</w:t>
      </w:r>
      <w:del w:id="766" w:author="Emma" w:date="2014-01-22T16:47:00Z">
        <w:r w:rsidR="00AE37E8" w:rsidDel="00B666F9">
          <w:delText>X.4.1.7.2 Severity</w:delText>
        </w:r>
      </w:del>
    </w:p>
    <w:p w:rsidR="00AE37E8" w:rsidRDefault="00AE37E8">
      <w:pPr>
        <w:pStyle w:val="Heading4"/>
        <w:numPr>
          <w:ilvl w:val="0"/>
          <w:numId w:val="0"/>
        </w:numPr>
        <w:ind w:left="864" w:hanging="864"/>
        <w:rPr>
          <w:ins w:id="767" w:author="Emma" w:date="2014-01-28T11:52:00Z"/>
        </w:rPr>
        <w:pPrChange w:id="768" w:author="Emma" w:date="2014-02-07T19:22:00Z">
          <w:pPr>
            <w:pStyle w:val="Heading4"/>
            <w:numPr>
              <w:ilvl w:val="0"/>
              <w:numId w:val="0"/>
            </w:numPr>
            <w:tabs>
              <w:tab w:val="clear" w:pos="864"/>
            </w:tabs>
            <w:ind w:left="0" w:firstLine="0"/>
          </w:pPr>
        </w:pPrChange>
      </w:pPr>
      <w:r>
        <w:t>X.4.1.</w:t>
      </w:r>
      <w:ins w:id="769" w:author="Emma" w:date="2014-01-22T16:48:00Z">
        <w:r w:rsidR="0094279D">
          <w:t>1</w:t>
        </w:r>
      </w:ins>
      <w:r w:rsidR="00417CB7">
        <w:t>5</w:t>
      </w:r>
      <w:del w:id="770" w:author="Emma" w:date="2014-01-22T16:48:00Z">
        <w:r w:rsidDel="00B666F9">
          <w:delText>9</w:delText>
        </w:r>
      </w:del>
      <w:r>
        <w:t xml:space="preserve"> </w:t>
      </w:r>
      <w:r w:rsidR="00232736">
        <w:t xml:space="preserve">Care </w:t>
      </w:r>
      <w:r>
        <w:t>Provider Specific Reconciliation</w:t>
      </w:r>
    </w:p>
    <w:p w:rsidR="003F03D3" w:rsidRDefault="000C58E5">
      <w:pPr>
        <w:pStyle w:val="BodyText"/>
        <w:rPr>
          <w:ins w:id="771" w:author="Emma" w:date="2014-02-07T20:05:00Z"/>
        </w:rPr>
        <w:pPrChange w:id="772" w:author="Emma" w:date="2014-01-28T11:52:00Z">
          <w:pPr>
            <w:pStyle w:val="Heading4"/>
            <w:numPr>
              <w:ilvl w:val="0"/>
              <w:numId w:val="0"/>
            </w:numPr>
            <w:tabs>
              <w:tab w:val="clear" w:pos="864"/>
            </w:tabs>
            <w:ind w:left="0" w:firstLine="0"/>
          </w:pPr>
        </w:pPrChange>
      </w:pPr>
      <w:ins w:id="773" w:author="Emma" w:date="2014-02-07T20:03:00Z">
        <w:r>
          <w:t>When reconciling care providers, it is important to identify who the provider is. Providers can be a person or an organization. Identification of a provider includes the provider ID as well as the name</w:t>
        </w:r>
      </w:ins>
      <w:ins w:id="774" w:author="Emma" w:date="2014-02-07T20:04:00Z">
        <w:r>
          <w:t xml:space="preserve"> and location of the provider. </w:t>
        </w:r>
      </w:ins>
      <w:ins w:id="775" w:author="Emma" w:date="2014-02-07T20:05:00Z">
        <w:r w:rsidR="003F03D3">
          <w:t xml:space="preserve">The </w:t>
        </w:r>
      </w:ins>
      <w:ins w:id="776" w:author="Emma" w:date="2014-03-11T07:58:00Z">
        <w:r w:rsidR="00E46AD4">
          <w:t>type of provider also needs</w:t>
        </w:r>
      </w:ins>
      <w:ins w:id="777" w:author="Emma" w:date="2014-02-07T20:05:00Z">
        <w:r w:rsidR="003F03D3">
          <w:t xml:space="preserve"> to be considered.</w:t>
        </w:r>
      </w:ins>
      <w:ins w:id="778" w:author="Emma" w:date="2014-03-11T07:57:00Z">
        <w:r w:rsidR="00E46AD4">
          <w:t xml:space="preserve"> Provider type include</w:t>
        </w:r>
      </w:ins>
      <w:ins w:id="779" w:author="Emma" w:date="2014-03-11T07:59:00Z">
        <w:r w:rsidR="00E46AD4">
          <w:t>s</w:t>
        </w:r>
      </w:ins>
      <w:ins w:id="780" w:author="Emma" w:date="2014-03-11T07:57:00Z">
        <w:r w:rsidR="00E46AD4">
          <w:t xml:space="preserve"> defining the provider role in relation to the patient</w:t>
        </w:r>
      </w:ins>
      <w:ins w:id="781" w:author="Emma" w:date="2014-03-11T07:58:00Z">
        <w:r w:rsidR="00E46AD4">
          <w:t xml:space="preserve">. Provider specialty may need to be defined. </w:t>
        </w:r>
      </w:ins>
    </w:p>
    <w:p w:rsidR="003F03D3" w:rsidRDefault="00314662" w:rsidP="000D6A72">
      <w:pPr>
        <w:pStyle w:val="Heading4"/>
        <w:numPr>
          <w:ilvl w:val="0"/>
          <w:numId w:val="0"/>
        </w:numPr>
        <w:pPrChange w:id="782" w:author="Emma" w:date="2014-03-11T08:15:00Z">
          <w:pPr>
            <w:pStyle w:val="BodyText"/>
            <w:numPr>
              <w:numId w:val="50"/>
            </w:numPr>
            <w:ind w:left="720" w:hanging="360"/>
          </w:pPr>
        </w:pPrChange>
      </w:pPr>
      <w:r>
        <w:t>X.4.1.20 Immunization Specific Reconciliation</w:t>
      </w:r>
    </w:p>
    <w:p w:rsidR="000D6A72" w:rsidDel="00E46AD4" w:rsidRDefault="000D6A72" w:rsidP="000D6A72">
      <w:pPr>
        <w:pStyle w:val="Heading4"/>
        <w:numPr>
          <w:ilvl w:val="0"/>
          <w:numId w:val="0"/>
        </w:numPr>
        <w:rPr>
          <w:del w:id="783" w:author="Emma" w:date="2014-03-11T07:59:00Z"/>
        </w:rPr>
      </w:pPr>
    </w:p>
    <w:p w:rsidR="00E46AD4" w:rsidRDefault="00E46AD4">
      <w:pPr>
        <w:pStyle w:val="BodyText"/>
        <w:rPr>
          <w:ins w:id="784" w:author="Emma" w:date="2014-03-11T07:59:00Z"/>
        </w:rPr>
        <w:pPrChange w:id="785" w:author="Emma" w:date="2014-03-11T08:15:00Z">
          <w:pPr>
            <w:pStyle w:val="BodyText"/>
            <w:numPr>
              <w:numId w:val="50"/>
            </w:numPr>
            <w:ind w:left="720" w:hanging="360"/>
          </w:pPr>
        </w:pPrChange>
      </w:pPr>
      <w:ins w:id="786" w:author="Emma" w:date="2014-03-11T08:00:00Z">
        <w:r>
          <w:t>Immunization reconciliation is similar to medication reconciliation t</w:t>
        </w:r>
      </w:ins>
      <w:ins w:id="787" w:author="Emma" w:date="2014-03-11T08:01:00Z">
        <w:r>
          <w:t xml:space="preserve">hus inherits some of the specification that applies to medication reconciliation. </w:t>
        </w:r>
      </w:ins>
      <w:ins w:id="788" w:author="Emma" w:date="2014-03-11T08:02:00Z">
        <w:r>
          <w:t>When reconciling immunization, consideration should be given to immunizat</w:t>
        </w:r>
        <w:r w:rsidR="00BB33A3">
          <w:t xml:space="preserve">ions that have </w:t>
        </w:r>
      </w:ins>
      <w:ins w:id="789" w:author="Emma" w:date="2014-03-11T08:06:00Z">
        <w:r w:rsidR="00BB33A3">
          <w:t>actually occurred or are intended to occur. Immunization that ha</w:t>
        </w:r>
      </w:ins>
      <w:ins w:id="790" w:author="Emma" w:date="2014-03-11T08:07:00Z">
        <w:r w:rsidR="00BB33A3">
          <w:t>s</w:t>
        </w:r>
      </w:ins>
      <w:ins w:id="791" w:author="Emma" w:date="2014-03-11T08:06:00Z">
        <w:r w:rsidR="00BB33A3">
          <w:t xml:space="preserve"> not occurred as well as the reason it did not occur should also be considered. </w:t>
        </w:r>
      </w:ins>
      <w:ins w:id="792" w:author="Emma" w:date="2014-03-11T08:10:00Z">
        <w:r w:rsidR="00BB33A3">
          <w:t xml:space="preserve">Immunization series number is needed to provide tracking of immunization history. </w:t>
        </w:r>
      </w:ins>
      <w:ins w:id="793" w:author="Emma" w:date="2014-03-11T08:09:00Z">
        <w:r w:rsidR="00BB33A3">
          <w:t xml:space="preserve">Local policies may require that </w:t>
        </w:r>
      </w:ins>
      <w:ins w:id="794" w:author="Emma" w:date="2014-03-11T08:03:00Z">
        <w:r w:rsidR="00BB33A3">
          <w:t>Immuniza</w:t>
        </w:r>
        <w:r>
          <w:t>t</w:t>
        </w:r>
      </w:ins>
      <w:ins w:id="795" w:author="Emma" w:date="2014-03-11T08:07:00Z">
        <w:r w:rsidR="00BB33A3">
          <w:t>i</w:t>
        </w:r>
      </w:ins>
      <w:ins w:id="796" w:author="Emma" w:date="2014-03-11T08:03:00Z">
        <w:r>
          <w:t>on lot number</w:t>
        </w:r>
      </w:ins>
      <w:ins w:id="797" w:author="Emma" w:date="2014-03-11T08:11:00Z">
        <w:r w:rsidR="00BB33A3">
          <w:t xml:space="preserve"> is captured. Information such as reaction to the immunization, route or delivery method</w:t>
        </w:r>
      </w:ins>
      <w:ins w:id="798" w:author="Emma" w:date="2014-03-11T08:12:00Z">
        <w:r w:rsidR="00BB33A3">
          <w:t xml:space="preserve">, administration site as well as dose </w:t>
        </w:r>
      </w:ins>
      <w:ins w:id="799" w:author="Emma" w:date="2014-03-11T08:13:00Z">
        <w:r w:rsidR="00BB33A3">
          <w:t xml:space="preserve">also </w:t>
        </w:r>
        <w:proofErr w:type="gramStart"/>
        <w:r w:rsidR="00BB33A3">
          <w:t>need</w:t>
        </w:r>
        <w:proofErr w:type="gramEnd"/>
        <w:r w:rsidR="00BB33A3">
          <w:t xml:space="preserve"> to be considered during reconciliation. </w:t>
        </w:r>
      </w:ins>
    </w:p>
    <w:p w:rsidR="00314662" w:rsidRDefault="00314662" w:rsidP="00FD119D">
      <w:pPr>
        <w:pStyle w:val="Heading4"/>
        <w:numPr>
          <w:ilvl w:val="0"/>
          <w:numId w:val="0"/>
        </w:numPr>
        <w:rPr>
          <w:ins w:id="800" w:author="Emma" w:date="2014-02-07T20:05:00Z"/>
        </w:rPr>
      </w:pPr>
      <w:r>
        <w:t>X.4.1.21 Goals Specific Reconciliation</w:t>
      </w:r>
    </w:p>
    <w:p w:rsidR="00F36E96" w:rsidRPr="00640FF7" w:rsidRDefault="00F36E96" w:rsidP="00FA4D77">
      <w:pPr>
        <w:pStyle w:val="BodyText0"/>
        <w:ind w:left="0"/>
        <w:rPr>
          <w:rFonts w:ascii="Times New Roman" w:hAnsi="Times New Roman"/>
          <w:sz w:val="24"/>
        </w:rPr>
      </w:pPr>
      <w:r w:rsidRPr="00640FF7">
        <w:rPr>
          <w:rFonts w:ascii="Times New Roman" w:hAnsi="Times New Roman"/>
          <w:sz w:val="24"/>
        </w:rPr>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rsidR="00F36E96" w:rsidRPr="00640FF7" w:rsidRDefault="00F36E96" w:rsidP="00FA4D77">
      <w:pPr>
        <w:pStyle w:val="BodyText0"/>
        <w:ind w:left="0"/>
        <w:rPr>
          <w:rFonts w:ascii="Times New Roman" w:hAnsi="Times New Roman"/>
          <w:sz w:val="24"/>
        </w:rPr>
      </w:pPr>
      <w:r w:rsidRPr="00640FF7">
        <w:rPr>
          <w:rFonts w:ascii="Times New Roman" w:hAnsi="Times New Roman"/>
          <w:sz w:val="24"/>
        </w:rPr>
        <w:t xml:space="preserve">When reconciling goals it is important to </w:t>
      </w:r>
      <w:r w:rsidR="00FA4D77" w:rsidRPr="00640FF7">
        <w:rPr>
          <w:rFonts w:ascii="Times New Roman" w:hAnsi="Times New Roman"/>
          <w:sz w:val="24"/>
        </w:rPr>
        <w:t xml:space="preserve">take into consideration if a goal has been met, is being achieve or is planned. Goals can have related components such as concerns, encounters, observations, procedures, substance adminstration, supplies or acts.  Goals can also have components consisting of other goals that demonstrates milestones. These are represented through entryRelationships. </w:t>
      </w:r>
    </w:p>
    <w:p w:rsidR="00FD119D" w:rsidRDefault="009806F7">
      <w:pPr>
        <w:pStyle w:val="Heading4"/>
        <w:numPr>
          <w:ilvl w:val="0"/>
          <w:numId w:val="0"/>
        </w:numPr>
        <w:ind w:left="864" w:hanging="864"/>
        <w:pPrChange w:id="801" w:author="Emma" w:date="2014-01-28T11:52:00Z">
          <w:pPr>
            <w:pStyle w:val="Heading4"/>
            <w:numPr>
              <w:ilvl w:val="0"/>
              <w:numId w:val="0"/>
            </w:numPr>
            <w:tabs>
              <w:tab w:val="clear" w:pos="864"/>
            </w:tabs>
            <w:ind w:left="0" w:firstLine="0"/>
          </w:pPr>
        </w:pPrChange>
      </w:pPr>
      <w:r>
        <w:t>X.4.1.22 Results Specific Reconciliation</w:t>
      </w:r>
    </w:p>
    <w:p w:rsidR="009806F7" w:rsidRPr="00C76B6C" w:rsidRDefault="00640FF7" w:rsidP="00640FF7">
      <w:pPr>
        <w:pStyle w:val="CommentText"/>
        <w:rPr>
          <w:sz w:val="24"/>
          <w:szCs w:val="24"/>
        </w:rPr>
      </w:pPr>
      <w:r w:rsidRPr="00C76B6C">
        <w:rPr>
          <w:sz w:val="24"/>
          <w:szCs w:val="24"/>
        </w:rPr>
        <w:t>W</w:t>
      </w:r>
      <w:r w:rsidR="009806F7" w:rsidRPr="00C76B6C">
        <w:rPr>
          <w:sz w:val="24"/>
          <w:szCs w:val="24"/>
        </w:rPr>
        <w:t xml:space="preserve">hen </w:t>
      </w:r>
      <w:r w:rsidRPr="00C76B6C">
        <w:rPr>
          <w:sz w:val="24"/>
          <w:szCs w:val="24"/>
        </w:rPr>
        <w:t xml:space="preserve">reconciling results it is important to maintain the identifier that comes with the result and if exporting, send the identifier out. The identifier can be used for matching the incoming result </w:t>
      </w:r>
      <w:r w:rsidRPr="00C76B6C">
        <w:rPr>
          <w:sz w:val="24"/>
          <w:szCs w:val="24"/>
        </w:rPr>
        <w:lastRenderedPageBreak/>
        <w:t xml:space="preserve">with existing result. </w:t>
      </w:r>
      <w:r w:rsidR="009806F7" w:rsidRPr="00C76B6C">
        <w:rPr>
          <w:sz w:val="24"/>
          <w:szCs w:val="24"/>
        </w:rPr>
        <w:t xml:space="preserve"> </w:t>
      </w:r>
      <w:r w:rsidRPr="00C76B6C">
        <w:rPr>
          <w:sz w:val="24"/>
          <w:szCs w:val="24"/>
        </w:rPr>
        <w:t>The importing EHR need to manage identifiers appropriately when result attributes changes</w:t>
      </w:r>
      <w:r w:rsidR="009806F7" w:rsidRPr="00C76B6C">
        <w:rPr>
          <w:sz w:val="24"/>
          <w:szCs w:val="24"/>
        </w:rPr>
        <w:t xml:space="preserve"> </w:t>
      </w:r>
    </w:p>
    <w:p w:rsidR="00126A38" w:rsidRDefault="00640FF7">
      <w:pPr>
        <w:pStyle w:val="Heading2"/>
        <w:numPr>
          <w:ilvl w:val="0"/>
          <w:numId w:val="0"/>
        </w:numPr>
        <w:ind w:left="576" w:hanging="576"/>
        <w:rPr>
          <w:ins w:id="802" w:author="Emma" w:date="2014-01-20T09:59:00Z"/>
          <w:bCs/>
          <w:noProof w:val="0"/>
        </w:rPr>
        <w:pPrChange w:id="803" w:author="Emma" w:date="2014-02-03T07:02:00Z">
          <w:pPr>
            <w:pStyle w:val="Heading3"/>
            <w:keepNext w:val="0"/>
            <w:numPr>
              <w:ilvl w:val="0"/>
              <w:numId w:val="0"/>
            </w:numPr>
            <w:tabs>
              <w:tab w:val="clear" w:pos="720"/>
            </w:tabs>
            <w:ind w:left="0" w:firstLine="0"/>
          </w:pPr>
        </w:pPrChange>
      </w:pPr>
      <w:bookmarkStart w:id="804" w:name="_Toc345074660"/>
      <w:r>
        <w:rPr>
          <w:bCs/>
          <w:noProof w:val="0"/>
        </w:rPr>
        <w:t>X</w:t>
      </w:r>
      <w:r w:rsidR="00126A38" w:rsidRPr="003651D9">
        <w:rPr>
          <w:bCs/>
          <w:noProof w:val="0"/>
        </w:rPr>
        <w:t>.4.2 Use Cases</w:t>
      </w:r>
      <w:bookmarkEnd w:id="804"/>
    </w:p>
    <w:p w:rsidR="00A2348D" w:rsidRPr="00285F30" w:rsidRDefault="00A2348D" w:rsidP="00C51B9D">
      <w:pPr>
        <w:pStyle w:val="AuthorInstructions"/>
        <w:rPr>
          <w:ins w:id="805" w:author="Emma" w:date="2014-02-02T12:53:00Z"/>
          <w:sz w:val="18"/>
          <w:szCs w:val="18"/>
          <w:highlight w:val="lightGray"/>
        </w:rPr>
      </w:pPr>
      <w:proofErr w:type="gramStart"/>
      <w:ins w:id="806" w:author="Emma" w:date="2014-02-02T12:53:00Z">
        <w:r w:rsidRPr="00285F30">
          <w:rPr>
            <w:sz w:val="18"/>
            <w:szCs w:val="18"/>
            <w:highlight w:val="lightGray"/>
          </w:rPr>
          <w:t>&lt;One or two sentence simple description of this particular use case.&gt;</w:t>
        </w:r>
        <w:proofErr w:type="gramEnd"/>
      </w:ins>
    </w:p>
    <w:p w:rsidR="00937E74" w:rsidRPr="007D09B3" w:rsidRDefault="00A2348D">
      <w:pPr>
        <w:pStyle w:val="BodyText0"/>
        <w:ind w:left="0"/>
        <w:rPr>
          <w:i/>
          <w:sz w:val="18"/>
          <w:szCs w:val="18"/>
        </w:rPr>
        <w:pPrChange w:id="807" w:author="Emma" w:date="2014-02-03T07:02:00Z">
          <w:pPr>
            <w:pStyle w:val="Heading4"/>
            <w:numPr>
              <w:ilvl w:val="0"/>
              <w:numId w:val="0"/>
            </w:numPr>
            <w:tabs>
              <w:tab w:val="clear" w:pos="864"/>
            </w:tabs>
            <w:ind w:left="0" w:firstLine="0"/>
          </w:pPr>
        </w:pPrChange>
      </w:pPr>
      <w:ins w:id="808" w:author="Emma" w:date="2014-02-02T12:53:00Z">
        <w:r w:rsidRPr="007D09B3">
          <w:rPr>
            <w:i/>
            <w:sz w:val="18"/>
            <w:szCs w:val="18"/>
            <w:highlight w:val="lightGray"/>
          </w:rPr>
          <w:t>&lt;Note that Section X.4.2.1 repeats in its entirety for additional Use Cases (replicate as section X.4.2.2, X.4.2.3, etc.).&gt;</w:t>
        </w:r>
      </w:ins>
    </w:p>
    <w:p w:rsidR="007D09B3" w:rsidRPr="00C76B6C" w:rsidDel="004776F4" w:rsidRDefault="007D09B3" w:rsidP="007D09B3">
      <w:pPr>
        <w:pStyle w:val="AuthorInstructions"/>
        <w:rPr>
          <w:del w:id="809" w:author="Emma" w:date="2014-01-22T17:13:00Z"/>
          <w:szCs w:val="24"/>
          <w:rPrChange w:id="810" w:author="Emma" w:date="2014-02-02T12:54:00Z">
            <w:rPr>
              <w:del w:id="811" w:author="Emma" w:date="2014-01-22T17:13:00Z"/>
            </w:rPr>
          </w:rPrChange>
        </w:rPr>
      </w:pPr>
    </w:p>
    <w:p w:rsidR="004776F4" w:rsidRDefault="00F30893">
      <w:pPr>
        <w:pStyle w:val="BodyText0"/>
        <w:ind w:left="0"/>
        <w:rPr>
          <w:ins w:id="812" w:author="Emma" w:date="2014-01-22T17:13:00Z"/>
        </w:rPr>
        <w:pPrChange w:id="813" w:author="Emma" w:date="2014-02-03T07:02:00Z">
          <w:pPr>
            <w:pStyle w:val="Heading4"/>
            <w:numPr>
              <w:ilvl w:val="0"/>
              <w:numId w:val="0"/>
            </w:numPr>
            <w:tabs>
              <w:tab w:val="clear" w:pos="864"/>
            </w:tabs>
            <w:ind w:left="0" w:firstLine="0"/>
          </w:pPr>
        </w:pPrChange>
      </w:pPr>
      <w:bookmarkStart w:id="814" w:name="_Toc345074661"/>
      <w:ins w:id="815" w:author="Emma" w:date="2014-01-23T10:24:00Z">
        <w:r w:rsidRPr="00C76B6C">
          <w:rPr>
            <w:rFonts w:ascii="Times New Roman" w:hAnsi="Times New Roman"/>
            <w:sz w:val="24"/>
          </w:rPr>
          <w:t xml:space="preserve">Mr. Jonathan Allan is a </w:t>
        </w:r>
      </w:ins>
      <w:ins w:id="816" w:author="Emma" w:date="2014-01-22T17:04:00Z">
        <w:r w:rsidR="004776F4" w:rsidRPr="00C76B6C">
          <w:rPr>
            <w:rFonts w:ascii="Times New Roman" w:hAnsi="Times New Roman"/>
            <w:sz w:val="24"/>
          </w:rPr>
          <w:t xml:space="preserve">77 year old male </w:t>
        </w:r>
      </w:ins>
      <w:ins w:id="817" w:author="Emma" w:date="2014-01-23T10:25:00Z">
        <w:r w:rsidRPr="00C76B6C">
          <w:rPr>
            <w:rFonts w:ascii="Times New Roman" w:hAnsi="Times New Roman"/>
            <w:sz w:val="24"/>
          </w:rPr>
          <w:t>‘s</w:t>
        </w:r>
      </w:ins>
      <w:ins w:id="818" w:author="Emma" w:date="2014-01-22T17:04:00Z">
        <w:r w:rsidR="004776F4" w:rsidRPr="00C76B6C">
          <w:rPr>
            <w:rFonts w:ascii="Times New Roman" w:hAnsi="Times New Roman"/>
            <w:sz w:val="24"/>
          </w:rPr>
          <w:t>nowbird</w:t>
        </w:r>
      </w:ins>
      <w:ins w:id="819" w:author="Emma" w:date="2014-01-23T10:25:00Z">
        <w:r w:rsidRPr="00C76B6C">
          <w:rPr>
            <w:rFonts w:ascii="Times New Roman" w:hAnsi="Times New Roman"/>
            <w:sz w:val="24"/>
          </w:rPr>
          <w:t>’</w:t>
        </w:r>
      </w:ins>
      <w:ins w:id="820" w:author="Emma" w:date="2014-01-22T17:04:00Z">
        <w:r w:rsidR="004776F4" w:rsidRPr="00C76B6C">
          <w:rPr>
            <w:rFonts w:ascii="Times New Roman" w:hAnsi="Times New Roman"/>
            <w:sz w:val="24"/>
          </w:rPr>
          <w:t>. He lives in</w:t>
        </w:r>
      </w:ins>
      <w:ins w:id="821" w:author="Emma" w:date="2014-01-22T17:05:00Z">
        <w:r w:rsidR="003D4A87" w:rsidRPr="00C76B6C">
          <w:rPr>
            <w:rFonts w:ascii="Times New Roman" w:hAnsi="Times New Roman"/>
            <w:sz w:val="24"/>
          </w:rPr>
          <w:t xml:space="preserve"> </w:t>
        </w:r>
      </w:ins>
      <w:r w:rsidR="00523DAA" w:rsidRPr="00C76B6C">
        <w:rPr>
          <w:rFonts w:ascii="Times New Roman" w:hAnsi="Times New Roman"/>
          <w:sz w:val="24"/>
        </w:rPr>
        <w:t>Michigan</w:t>
      </w:r>
      <w:ins w:id="822" w:author="Emma" w:date="2014-01-20T09:49:00Z">
        <w:r w:rsidR="00686DF8" w:rsidRPr="00C76B6C">
          <w:rPr>
            <w:rFonts w:ascii="Times New Roman" w:hAnsi="Times New Roman"/>
            <w:sz w:val="24"/>
          </w:rPr>
          <w:t xml:space="preserve"> </w:t>
        </w:r>
      </w:ins>
      <w:ins w:id="823" w:author="Emma" w:date="2014-01-22T17:05:00Z">
        <w:r w:rsidR="004776F4" w:rsidRPr="00C76B6C">
          <w:rPr>
            <w:rFonts w:ascii="Times New Roman" w:hAnsi="Times New Roman"/>
            <w:sz w:val="24"/>
          </w:rPr>
          <w:t xml:space="preserve">during the summer and in </w:t>
        </w:r>
      </w:ins>
      <w:ins w:id="824" w:author="Emma" w:date="2014-01-22T17:06:00Z">
        <w:r w:rsidR="004776F4" w:rsidRPr="00C76B6C">
          <w:rPr>
            <w:rFonts w:ascii="Times New Roman" w:hAnsi="Times New Roman"/>
            <w:sz w:val="24"/>
          </w:rPr>
          <w:t>Florida</w:t>
        </w:r>
      </w:ins>
      <w:ins w:id="825" w:author="Emma" w:date="2014-01-22T17:05:00Z">
        <w:r w:rsidR="004776F4" w:rsidRPr="00C76B6C">
          <w:rPr>
            <w:rFonts w:ascii="Times New Roman" w:hAnsi="Times New Roman"/>
            <w:sz w:val="24"/>
          </w:rPr>
          <w:t xml:space="preserve"> the rest of the year. </w:t>
        </w:r>
      </w:ins>
      <w:ins w:id="826" w:author="Emma" w:date="2014-01-22T17:06:00Z">
        <w:r w:rsidR="004776F4" w:rsidRPr="00C76B6C">
          <w:rPr>
            <w:rFonts w:ascii="Times New Roman" w:hAnsi="Times New Roman"/>
            <w:sz w:val="24"/>
          </w:rPr>
          <w:t>He</w:t>
        </w:r>
      </w:ins>
      <w:ins w:id="827" w:author="Emma" w:date="2014-01-20T09:49:00Z">
        <w:r w:rsidR="00686DF8" w:rsidRPr="00C76B6C">
          <w:rPr>
            <w:rFonts w:ascii="Times New Roman" w:hAnsi="Times New Roman"/>
            <w:sz w:val="24"/>
          </w:rPr>
          <w:t xml:space="preserve"> has diabetes and has also undergone multiple open heart surgeries to correct irregular heartbeats and other ailments related to the heart. </w:t>
        </w:r>
      </w:ins>
      <w:ins w:id="828" w:author="Emma" w:date="2014-01-22T17:06:00Z">
        <w:r w:rsidR="004776F4" w:rsidRPr="00C76B6C">
          <w:rPr>
            <w:rFonts w:ascii="Times New Roman" w:hAnsi="Times New Roman"/>
            <w:sz w:val="24"/>
          </w:rPr>
          <w:t xml:space="preserve">He is currently </w:t>
        </w:r>
      </w:ins>
      <w:ins w:id="829" w:author="Emma" w:date="2014-01-22T17:07:00Z">
        <w:r w:rsidR="004776F4" w:rsidRPr="00C76B6C">
          <w:rPr>
            <w:rFonts w:ascii="Times New Roman" w:hAnsi="Times New Roman"/>
            <w:sz w:val="24"/>
          </w:rPr>
          <w:t xml:space="preserve">planning his </w:t>
        </w:r>
      </w:ins>
      <w:ins w:id="830" w:author="Emma" w:date="2014-01-23T10:25:00Z">
        <w:r w:rsidRPr="00C76B6C">
          <w:rPr>
            <w:rFonts w:ascii="Times New Roman" w:hAnsi="Times New Roman"/>
            <w:sz w:val="24"/>
          </w:rPr>
          <w:t>return to</w:t>
        </w:r>
      </w:ins>
      <w:ins w:id="831" w:author="Emma" w:date="2014-01-22T17:06:00Z">
        <w:r w:rsidR="004776F4" w:rsidRPr="00C76B6C">
          <w:rPr>
            <w:rFonts w:ascii="Times New Roman" w:hAnsi="Times New Roman"/>
            <w:sz w:val="24"/>
          </w:rPr>
          <w:t xml:space="preserve"> </w:t>
        </w:r>
      </w:ins>
      <w:ins w:id="832" w:author="Emma" w:date="2014-01-22T17:07:00Z">
        <w:r w:rsidR="004776F4" w:rsidRPr="00C76B6C">
          <w:rPr>
            <w:rFonts w:ascii="Times New Roman" w:hAnsi="Times New Roman"/>
            <w:sz w:val="24"/>
          </w:rPr>
          <w:t>Michigan</w:t>
        </w:r>
      </w:ins>
      <w:ins w:id="833" w:author="Emma" w:date="2014-01-22T17:08:00Z">
        <w:r w:rsidR="004776F4" w:rsidRPr="00C76B6C">
          <w:rPr>
            <w:rFonts w:ascii="Times New Roman" w:hAnsi="Times New Roman"/>
            <w:sz w:val="24"/>
          </w:rPr>
          <w:t>. He makes an a</w:t>
        </w:r>
      </w:ins>
      <w:ins w:id="834" w:author="Emma" w:date="2014-01-20T09:49:00Z">
        <w:r w:rsidR="00686DF8" w:rsidRPr="00C76B6C">
          <w:rPr>
            <w:rFonts w:ascii="Times New Roman" w:hAnsi="Times New Roman"/>
            <w:sz w:val="24"/>
          </w:rPr>
          <w:t xml:space="preserve">ppointment with </w:t>
        </w:r>
      </w:ins>
      <w:ins w:id="835" w:author="Emma" w:date="2014-01-22T17:06:00Z">
        <w:r w:rsidR="004776F4" w:rsidRPr="00C76B6C">
          <w:rPr>
            <w:rFonts w:ascii="Times New Roman" w:hAnsi="Times New Roman"/>
            <w:sz w:val="24"/>
          </w:rPr>
          <w:t>his</w:t>
        </w:r>
      </w:ins>
      <w:ins w:id="836" w:author="Emma" w:date="2014-01-20T09:49:00Z">
        <w:r w:rsidR="00686DF8" w:rsidRPr="00C76B6C">
          <w:rPr>
            <w:rFonts w:ascii="Times New Roman" w:hAnsi="Times New Roman"/>
            <w:sz w:val="24"/>
          </w:rPr>
          <w:t xml:space="preserve"> </w:t>
        </w:r>
      </w:ins>
      <w:ins w:id="837" w:author="Emma" w:date="2014-01-22T17:08:00Z">
        <w:r w:rsidR="004776F4" w:rsidRPr="00C76B6C">
          <w:rPr>
            <w:rFonts w:ascii="Times New Roman" w:hAnsi="Times New Roman"/>
            <w:sz w:val="24"/>
          </w:rPr>
          <w:t>Cardiologist in Michigan</w:t>
        </w:r>
      </w:ins>
      <w:ins w:id="838" w:author="Emma" w:date="2014-01-20T09:49:00Z">
        <w:r w:rsidR="00686DF8" w:rsidRPr="00C76B6C">
          <w:rPr>
            <w:rFonts w:ascii="Times New Roman" w:hAnsi="Times New Roman"/>
            <w:sz w:val="24"/>
          </w:rPr>
          <w:t xml:space="preserve">. </w:t>
        </w:r>
      </w:ins>
      <w:ins w:id="839" w:author="Emma" w:date="2014-01-23T10:27:00Z">
        <w:r w:rsidRPr="00C76B6C">
          <w:rPr>
            <w:rFonts w:ascii="Times New Roman" w:hAnsi="Times New Roman"/>
            <w:sz w:val="24"/>
          </w:rPr>
          <w:t>His</w:t>
        </w:r>
      </w:ins>
      <w:ins w:id="840" w:author="Emma" w:date="2014-01-20T09:49:00Z">
        <w:r w:rsidR="00686DF8" w:rsidRPr="00C76B6C">
          <w:rPr>
            <w:rFonts w:ascii="Times New Roman" w:hAnsi="Times New Roman"/>
            <w:sz w:val="24"/>
          </w:rPr>
          <w:t xml:space="preserve"> </w:t>
        </w:r>
      </w:ins>
      <w:ins w:id="841" w:author="Emma" w:date="2014-01-22T17:08:00Z">
        <w:r w:rsidR="004776F4" w:rsidRPr="00C76B6C">
          <w:rPr>
            <w:rFonts w:ascii="Times New Roman" w:hAnsi="Times New Roman"/>
            <w:sz w:val="24"/>
          </w:rPr>
          <w:t>Cardiologist</w:t>
        </w:r>
      </w:ins>
      <w:ins w:id="842" w:author="Emma" w:date="2014-01-20T09:49:00Z">
        <w:r w:rsidR="00686DF8" w:rsidRPr="00C76B6C">
          <w:rPr>
            <w:rFonts w:ascii="Times New Roman" w:hAnsi="Times New Roman"/>
            <w:sz w:val="24"/>
          </w:rPr>
          <w:t xml:space="preserve"> practice sets up an initial visit with the patient and obtains information about the patient</w:t>
        </w:r>
      </w:ins>
      <w:ins w:id="843" w:author="Emma" w:date="2014-01-20T09:50:00Z">
        <w:r w:rsidR="00686DF8" w:rsidRPr="00C76B6C">
          <w:rPr>
            <w:rFonts w:ascii="Times New Roman" w:hAnsi="Times New Roman"/>
            <w:sz w:val="24"/>
          </w:rPr>
          <w:t xml:space="preserve"> from </w:t>
        </w:r>
      </w:ins>
      <w:ins w:id="844" w:author="Emma" w:date="2014-01-22T17:09:00Z">
        <w:r w:rsidR="004776F4" w:rsidRPr="00C76B6C">
          <w:rPr>
            <w:rFonts w:ascii="Times New Roman" w:hAnsi="Times New Roman"/>
            <w:sz w:val="24"/>
          </w:rPr>
          <w:t xml:space="preserve">his </w:t>
        </w:r>
      </w:ins>
      <w:ins w:id="845" w:author="Emma" w:date="2014-01-20T09:50:00Z">
        <w:r w:rsidR="00686DF8" w:rsidRPr="00C76B6C">
          <w:rPr>
            <w:rFonts w:ascii="Times New Roman" w:hAnsi="Times New Roman"/>
            <w:sz w:val="24"/>
          </w:rPr>
          <w:t xml:space="preserve">care providers </w:t>
        </w:r>
      </w:ins>
      <w:ins w:id="846" w:author="Emma" w:date="2014-01-22T17:09:00Z">
        <w:r w:rsidRPr="00C76B6C">
          <w:rPr>
            <w:rFonts w:ascii="Times New Roman" w:hAnsi="Times New Roman"/>
            <w:sz w:val="24"/>
          </w:rPr>
          <w:t xml:space="preserve">in Florida </w:t>
        </w:r>
      </w:ins>
      <w:ins w:id="847" w:author="Emma" w:date="2014-01-23T10:26:00Z">
        <w:r w:rsidRPr="00C76B6C">
          <w:rPr>
            <w:rFonts w:ascii="Times New Roman" w:hAnsi="Times New Roman"/>
            <w:sz w:val="24"/>
          </w:rPr>
          <w:t>as well as from the</w:t>
        </w:r>
      </w:ins>
      <w:ins w:id="848" w:author="Emma" w:date="2014-01-22T17:09:00Z">
        <w:r w:rsidR="004776F4" w:rsidRPr="00C76B6C">
          <w:rPr>
            <w:rFonts w:ascii="Times New Roman" w:hAnsi="Times New Roman"/>
            <w:sz w:val="24"/>
          </w:rPr>
          <w:t xml:space="preserve"> Florida S</w:t>
        </w:r>
      </w:ins>
      <w:ins w:id="849" w:author="Emma" w:date="2014-01-20T09:50:00Z">
        <w:r w:rsidR="00686DF8" w:rsidRPr="00C76B6C">
          <w:rPr>
            <w:rFonts w:ascii="Times New Roman" w:hAnsi="Times New Roman"/>
            <w:sz w:val="24"/>
          </w:rPr>
          <w:t>tate HIE</w:t>
        </w:r>
      </w:ins>
      <w:ins w:id="850" w:author="Emma" w:date="2014-01-20T09:49:00Z">
        <w:r w:rsidR="00686DF8" w:rsidRPr="00C76B6C">
          <w:rPr>
            <w:rFonts w:ascii="Times New Roman" w:hAnsi="Times New Roman"/>
            <w:sz w:val="24"/>
          </w:rPr>
          <w:t>.</w:t>
        </w:r>
      </w:ins>
      <w:ins w:id="851" w:author="Emma" w:date="2014-01-20T09:51:00Z">
        <w:r w:rsidR="00686DF8" w:rsidRPr="00C76B6C">
          <w:rPr>
            <w:rFonts w:ascii="Times New Roman" w:hAnsi="Times New Roman"/>
            <w:sz w:val="24"/>
          </w:rPr>
          <w:t xml:space="preserve"> The </w:t>
        </w:r>
      </w:ins>
      <w:ins w:id="852" w:author="Emma" w:date="2014-01-22T17:09:00Z">
        <w:r w:rsidR="004776F4" w:rsidRPr="00C76B6C">
          <w:rPr>
            <w:rFonts w:ascii="Times New Roman" w:hAnsi="Times New Roman"/>
            <w:sz w:val="24"/>
          </w:rPr>
          <w:t>Cardiologist</w:t>
        </w:r>
      </w:ins>
      <w:ins w:id="853" w:author="Emma" w:date="2014-01-20T09:51:00Z">
        <w:r w:rsidR="00686DF8" w:rsidRPr="00C76B6C">
          <w:rPr>
            <w:rFonts w:ascii="Times New Roman" w:hAnsi="Times New Roman"/>
            <w:sz w:val="24"/>
          </w:rPr>
          <w:t xml:space="preserve"> would like to reconcile </w:t>
        </w:r>
      </w:ins>
      <w:ins w:id="854" w:author="Emma" w:date="2014-01-20T09:52:00Z">
        <w:r w:rsidR="00686DF8" w:rsidRPr="00C76B6C">
          <w:rPr>
            <w:rFonts w:ascii="Times New Roman" w:hAnsi="Times New Roman"/>
            <w:sz w:val="24"/>
          </w:rPr>
          <w:t xml:space="preserve">pertinent clinical </w:t>
        </w:r>
      </w:ins>
      <w:ins w:id="855" w:author="Emma" w:date="2014-01-20T09:51:00Z">
        <w:r w:rsidR="00686DF8" w:rsidRPr="00C76B6C">
          <w:rPr>
            <w:rFonts w:ascii="Times New Roman" w:hAnsi="Times New Roman"/>
            <w:sz w:val="24"/>
          </w:rPr>
          <w:t xml:space="preserve">information </w:t>
        </w:r>
        <w:r w:rsidR="00937E74" w:rsidRPr="00C76B6C">
          <w:rPr>
            <w:rFonts w:ascii="Times New Roman" w:hAnsi="Times New Roman"/>
            <w:sz w:val="24"/>
          </w:rPr>
          <w:t>and import</w:t>
        </w:r>
      </w:ins>
      <w:ins w:id="856" w:author="Emma" w:date="2014-01-20T09:52:00Z">
        <w:r w:rsidRPr="00C76B6C">
          <w:rPr>
            <w:rFonts w:ascii="Times New Roman" w:hAnsi="Times New Roman"/>
            <w:sz w:val="24"/>
          </w:rPr>
          <w:t xml:space="preserve"> i</w:t>
        </w:r>
      </w:ins>
      <w:ins w:id="857" w:author="Emma" w:date="2014-01-23T10:27:00Z">
        <w:r w:rsidRPr="00C76B6C">
          <w:rPr>
            <w:rFonts w:ascii="Times New Roman" w:hAnsi="Times New Roman"/>
            <w:sz w:val="24"/>
          </w:rPr>
          <w:t>t</w:t>
        </w:r>
      </w:ins>
      <w:ins w:id="858" w:author="Emma" w:date="2014-01-20T09:52:00Z">
        <w:r w:rsidR="00686DF8" w:rsidRPr="00C76B6C">
          <w:rPr>
            <w:rFonts w:ascii="Times New Roman" w:hAnsi="Times New Roman"/>
            <w:sz w:val="24"/>
          </w:rPr>
          <w:t xml:space="preserve"> </w:t>
        </w:r>
      </w:ins>
      <w:ins w:id="859" w:author="Emma" w:date="2014-01-20T09:51:00Z">
        <w:r w:rsidR="00686DF8" w:rsidRPr="00C76B6C">
          <w:rPr>
            <w:rFonts w:ascii="Times New Roman" w:hAnsi="Times New Roman"/>
            <w:sz w:val="24"/>
          </w:rPr>
          <w:t>into</w:t>
        </w:r>
      </w:ins>
      <w:ins w:id="860" w:author="Emma" w:date="2014-01-20T09:52:00Z">
        <w:r w:rsidR="004776F4" w:rsidRPr="00C76B6C">
          <w:rPr>
            <w:rFonts w:ascii="Times New Roman" w:hAnsi="Times New Roman"/>
            <w:sz w:val="24"/>
          </w:rPr>
          <w:t xml:space="preserve"> his </w:t>
        </w:r>
        <w:r w:rsidR="00686DF8" w:rsidRPr="00C76B6C">
          <w:rPr>
            <w:rFonts w:ascii="Times New Roman" w:hAnsi="Times New Roman"/>
            <w:sz w:val="24"/>
          </w:rPr>
          <w:t>E</w:t>
        </w:r>
      </w:ins>
      <w:ins w:id="861" w:author="Emma" w:date="2014-01-22T17:10:00Z">
        <w:r w:rsidR="004776F4" w:rsidRPr="00C76B6C">
          <w:rPr>
            <w:rFonts w:ascii="Times New Roman" w:hAnsi="Times New Roman"/>
            <w:sz w:val="24"/>
          </w:rPr>
          <w:t>H</w:t>
        </w:r>
      </w:ins>
      <w:ins w:id="862" w:author="Emma" w:date="2014-01-20T09:52:00Z">
        <w:r w:rsidR="00686DF8" w:rsidRPr="00C76B6C">
          <w:rPr>
            <w:rFonts w:ascii="Times New Roman" w:hAnsi="Times New Roman"/>
            <w:sz w:val="24"/>
          </w:rPr>
          <w:t xml:space="preserve">R so he can </w:t>
        </w:r>
      </w:ins>
      <w:ins w:id="863" w:author="Emma" w:date="2014-01-23T10:27:00Z">
        <w:r w:rsidRPr="00C76B6C">
          <w:rPr>
            <w:rFonts w:ascii="Times New Roman" w:hAnsi="Times New Roman"/>
            <w:sz w:val="24"/>
          </w:rPr>
          <w:t xml:space="preserve">have updated information about his patient so he can </w:t>
        </w:r>
      </w:ins>
      <w:ins w:id="864" w:author="Emma" w:date="2014-01-20T09:52:00Z">
        <w:r w:rsidR="00686DF8" w:rsidRPr="00C76B6C">
          <w:rPr>
            <w:rFonts w:ascii="Times New Roman" w:hAnsi="Times New Roman"/>
            <w:sz w:val="24"/>
          </w:rPr>
          <w:t>effective</w:t>
        </w:r>
      </w:ins>
      <w:ins w:id="865" w:author="Emma" w:date="2014-01-20T13:20:00Z">
        <w:r w:rsidR="002E3E87" w:rsidRPr="00C76B6C">
          <w:rPr>
            <w:rFonts w:ascii="Times New Roman" w:hAnsi="Times New Roman"/>
            <w:sz w:val="24"/>
          </w:rPr>
          <w:t>ly</w:t>
        </w:r>
      </w:ins>
      <w:ins w:id="866" w:author="Emma" w:date="2014-01-20T10:00:00Z">
        <w:r w:rsidR="00937E74" w:rsidRPr="00C76B6C">
          <w:rPr>
            <w:rFonts w:ascii="Times New Roman" w:hAnsi="Times New Roman"/>
            <w:sz w:val="24"/>
          </w:rPr>
          <w:t xml:space="preserve"> care for </w:t>
        </w:r>
      </w:ins>
      <w:ins w:id="867" w:author="Emma" w:date="2014-01-22T17:10:00Z">
        <w:r w:rsidR="004776F4" w:rsidRPr="00C76B6C">
          <w:rPr>
            <w:rFonts w:ascii="Times New Roman" w:hAnsi="Times New Roman"/>
            <w:sz w:val="24"/>
          </w:rPr>
          <w:t>his</w:t>
        </w:r>
      </w:ins>
      <w:ins w:id="868" w:author="Emma" w:date="2014-01-20T09:52:00Z">
        <w:r w:rsidR="00686DF8" w:rsidRPr="00C76B6C">
          <w:rPr>
            <w:rFonts w:ascii="Times New Roman" w:hAnsi="Times New Roman"/>
            <w:sz w:val="24"/>
          </w:rPr>
          <w:t xml:space="preserve"> patient. </w:t>
        </w:r>
      </w:ins>
      <w:ins w:id="869" w:author="Emma" w:date="2014-01-20T09:51:00Z">
        <w:r w:rsidR="00686DF8" w:rsidRPr="00C76B6C">
          <w:rPr>
            <w:rFonts w:ascii="Times New Roman" w:hAnsi="Times New Roman"/>
            <w:sz w:val="24"/>
          </w:rPr>
          <w:t xml:space="preserve"> </w:t>
        </w:r>
      </w:ins>
    </w:p>
    <w:p w:rsidR="004776F4" w:rsidRDefault="004776F4">
      <w:pPr>
        <w:pStyle w:val="Heading3"/>
        <w:numPr>
          <w:ilvl w:val="0"/>
          <w:numId w:val="0"/>
        </w:numPr>
        <w:ind w:left="720" w:hanging="720"/>
        <w:rPr>
          <w:ins w:id="870" w:author="Emma" w:date="2014-01-28T11:25:00Z"/>
          <w:noProof w:val="0"/>
        </w:rPr>
        <w:pPrChange w:id="871" w:author="Emma" w:date="2014-02-03T07:06:00Z">
          <w:pPr>
            <w:pStyle w:val="Heading4"/>
            <w:numPr>
              <w:ilvl w:val="0"/>
              <w:numId w:val="0"/>
            </w:numPr>
            <w:tabs>
              <w:tab w:val="clear" w:pos="864"/>
            </w:tabs>
            <w:ind w:left="0" w:firstLine="0"/>
          </w:pPr>
        </w:pPrChange>
      </w:pPr>
      <w:ins w:id="872" w:author="Emma" w:date="2014-01-22T17:13:00Z">
        <w:r w:rsidRPr="003651D9">
          <w:rPr>
            <w:noProof w:val="0"/>
          </w:rPr>
          <w:t>X.4.2.1 Use</w:t>
        </w:r>
        <w:r>
          <w:rPr>
            <w:noProof w:val="0"/>
          </w:rPr>
          <w:t xml:space="preserve"> Case</w:t>
        </w:r>
        <w:r w:rsidRPr="003651D9">
          <w:rPr>
            <w:noProof w:val="0"/>
          </w:rPr>
          <w:t xml:space="preserve">: </w:t>
        </w:r>
        <w:r>
          <w:rPr>
            <w:noProof w:val="0"/>
          </w:rPr>
          <w:t>Transfer of content with no variances</w:t>
        </w:r>
      </w:ins>
    </w:p>
    <w:p w:rsidR="0035353C" w:rsidRDefault="0035353C">
      <w:pPr>
        <w:pStyle w:val="BodyText"/>
        <w:rPr>
          <w:ins w:id="873" w:author="Emma" w:date="2014-01-28T11:26:00Z"/>
        </w:rPr>
        <w:pPrChange w:id="874" w:author="Emma" w:date="2014-02-03T07:02:00Z">
          <w:pPr>
            <w:pStyle w:val="Heading4"/>
            <w:numPr>
              <w:ilvl w:val="0"/>
              <w:numId w:val="0"/>
            </w:numPr>
            <w:tabs>
              <w:tab w:val="clear" w:pos="864"/>
            </w:tabs>
            <w:ind w:left="0" w:firstLine="0"/>
          </w:pPr>
        </w:pPrChange>
      </w:pPr>
      <w:ins w:id="875" w:author="Emma" w:date="2014-01-28T11:26:00Z">
        <w:r>
          <w:t>The first use case demonstrate</w:t>
        </w:r>
      </w:ins>
      <w:ins w:id="876" w:author="Emma" w:date="2014-01-28T11:38:00Z">
        <w:r w:rsidR="00AD5EBC">
          <w:t>s</w:t>
        </w:r>
      </w:ins>
      <w:ins w:id="877" w:author="Emma" w:date="2014-01-28T11:26:00Z">
        <w:r>
          <w:t xml:space="preserve"> reconciliation between two care provider systems where no conflicts are identified during the automated reconciliation. </w:t>
        </w:r>
      </w:ins>
    </w:p>
    <w:p w:rsidR="0035353C" w:rsidRDefault="0035353C">
      <w:pPr>
        <w:pStyle w:val="BodyText"/>
        <w:rPr>
          <w:ins w:id="878" w:author="Emma" w:date="2014-01-28T11:27:00Z"/>
        </w:rPr>
        <w:pPrChange w:id="879" w:author="Emma" w:date="2014-02-03T07:02:00Z">
          <w:pPr>
            <w:pStyle w:val="Heading4"/>
            <w:numPr>
              <w:ilvl w:val="0"/>
              <w:numId w:val="0"/>
            </w:numPr>
            <w:tabs>
              <w:tab w:val="clear" w:pos="864"/>
            </w:tabs>
            <w:ind w:left="0" w:firstLine="0"/>
          </w:pPr>
        </w:pPrChange>
      </w:pPr>
      <w:ins w:id="880" w:author="Emma" w:date="2014-01-28T11:27:00Z">
        <w:r>
          <w:t xml:space="preserve">Preconditions: </w:t>
        </w:r>
      </w:ins>
    </w:p>
    <w:p w:rsidR="0035353C" w:rsidRDefault="00AD5EBC">
      <w:pPr>
        <w:pStyle w:val="BodyText"/>
        <w:rPr>
          <w:ins w:id="881" w:author="Emma" w:date="2014-01-28T11:40:00Z"/>
        </w:rPr>
        <w:pPrChange w:id="882" w:author="Emma" w:date="2014-02-03T07:02:00Z">
          <w:pPr>
            <w:pStyle w:val="Heading4"/>
            <w:numPr>
              <w:ilvl w:val="0"/>
              <w:numId w:val="0"/>
            </w:numPr>
            <w:tabs>
              <w:tab w:val="clear" w:pos="864"/>
            </w:tabs>
            <w:ind w:left="0" w:firstLine="0"/>
          </w:pPr>
        </w:pPrChange>
      </w:pPr>
      <w:ins w:id="883" w:author="Emma" w:date="2014-01-28T11:39:00Z">
        <w:r>
          <w:t xml:space="preserve">Mr. Allan has the following data in his PCP </w:t>
        </w:r>
      </w:ins>
      <w:ins w:id="884" w:author="Emma" w:date="2014-01-28T11:40:00Z">
        <w:r>
          <w:t xml:space="preserve">EHR. </w:t>
        </w:r>
      </w:ins>
    </w:p>
    <w:p w:rsidR="00AD5EBC" w:rsidRDefault="00AD5EBC">
      <w:pPr>
        <w:pStyle w:val="BodyText"/>
        <w:numPr>
          <w:ilvl w:val="0"/>
          <w:numId w:val="40"/>
        </w:numPr>
        <w:rPr>
          <w:ins w:id="885" w:author="Emma" w:date="2014-02-02T11:29:00Z"/>
        </w:rPr>
        <w:pPrChange w:id="886" w:author="Emma" w:date="2014-02-03T07:02:00Z">
          <w:pPr>
            <w:pStyle w:val="Heading4"/>
            <w:numPr>
              <w:ilvl w:val="0"/>
              <w:numId w:val="0"/>
            </w:numPr>
            <w:tabs>
              <w:tab w:val="clear" w:pos="864"/>
            </w:tabs>
            <w:ind w:left="0" w:firstLine="0"/>
          </w:pPr>
        </w:pPrChange>
      </w:pPr>
      <w:ins w:id="887" w:author="Emma" w:date="2014-01-28T11:41:00Z">
        <w:r>
          <w:t>Hypercholesterolemia</w:t>
        </w:r>
      </w:ins>
      <w:ins w:id="888" w:author="Emma" w:date="2014-02-02T11:37:00Z">
        <w:r w:rsidR="008F1008">
          <w:t xml:space="preserve"> SNOMED </w:t>
        </w:r>
        <w:r w:rsidR="008F1008" w:rsidRPr="008F1008">
          <w:t>13644009</w:t>
        </w:r>
      </w:ins>
      <w:ins w:id="889" w:author="Emma" w:date="2014-02-02T20:17:00Z">
        <w:r w:rsidR="00A22C5C">
          <w:t>; Status Active</w:t>
        </w:r>
      </w:ins>
    </w:p>
    <w:p w:rsidR="005F6B05" w:rsidRDefault="005F6B05">
      <w:pPr>
        <w:pStyle w:val="BodyText"/>
        <w:numPr>
          <w:ilvl w:val="0"/>
          <w:numId w:val="40"/>
        </w:numPr>
        <w:rPr>
          <w:ins w:id="890" w:author="Emma" w:date="2014-01-28T11:41:00Z"/>
        </w:rPr>
        <w:pPrChange w:id="891" w:author="Emma" w:date="2014-02-03T07:02:00Z">
          <w:pPr>
            <w:pStyle w:val="Heading4"/>
            <w:numPr>
              <w:ilvl w:val="0"/>
              <w:numId w:val="0"/>
            </w:numPr>
            <w:tabs>
              <w:tab w:val="clear" w:pos="864"/>
            </w:tabs>
            <w:ind w:left="0" w:firstLine="0"/>
          </w:pPr>
        </w:pPrChange>
      </w:pPr>
      <w:ins w:id="892" w:author="Emma" w:date="2014-02-02T11:29:00Z">
        <w:r>
          <w:t>Diabetes – SNOMED</w:t>
        </w:r>
      </w:ins>
      <w:ins w:id="893" w:author="Emma" w:date="2014-02-02T11:33:00Z">
        <w:r w:rsidR="008F1008">
          <w:t xml:space="preserve"> </w:t>
        </w:r>
        <w:r w:rsidR="008F1008" w:rsidRPr="008F1008">
          <w:t>11530004</w:t>
        </w:r>
      </w:ins>
      <w:ins w:id="894" w:author="Emma" w:date="2014-02-02T11:29:00Z">
        <w:r>
          <w:t xml:space="preserve">; ICD9 </w:t>
        </w:r>
      </w:ins>
      <w:ins w:id="895" w:author="Emma" w:date="2014-02-02T11:30:00Z">
        <w:r>
          <w:t>250.</w:t>
        </w:r>
      </w:ins>
      <w:ins w:id="896" w:author="Emma" w:date="2014-02-02T11:33:00Z">
        <w:r>
          <w:t>42</w:t>
        </w:r>
      </w:ins>
      <w:ins w:id="897" w:author="Emma" w:date="2014-02-02T11:30:00Z">
        <w:r w:rsidR="00A22C5C">
          <w:t xml:space="preserve">; </w:t>
        </w:r>
      </w:ins>
      <w:ins w:id="898" w:author="Emma" w:date="2014-02-02T11:36:00Z">
        <w:r w:rsidR="008F1008">
          <w:t>Status Active</w:t>
        </w:r>
      </w:ins>
    </w:p>
    <w:p w:rsidR="00AD5EBC" w:rsidRDefault="00AD5EBC">
      <w:pPr>
        <w:pStyle w:val="BodyText"/>
        <w:numPr>
          <w:ilvl w:val="0"/>
          <w:numId w:val="40"/>
        </w:numPr>
        <w:rPr>
          <w:ins w:id="899" w:author="Emma" w:date="2014-02-02T11:23:00Z"/>
        </w:rPr>
        <w:pPrChange w:id="900" w:author="Emma" w:date="2014-02-03T07:02:00Z">
          <w:pPr>
            <w:pStyle w:val="Heading4"/>
            <w:numPr>
              <w:ilvl w:val="0"/>
              <w:numId w:val="0"/>
            </w:numPr>
            <w:tabs>
              <w:tab w:val="clear" w:pos="864"/>
            </w:tabs>
            <w:ind w:left="0" w:firstLine="0"/>
          </w:pPr>
        </w:pPrChange>
      </w:pPr>
      <w:ins w:id="901" w:author="Emma" w:date="2014-01-28T11:41:00Z">
        <w:r>
          <w:t>Low cholesterol diet education provided</w:t>
        </w:r>
      </w:ins>
      <w:ins w:id="902" w:author="Emma" w:date="2014-01-28T11:43:00Z">
        <w:r>
          <w:t xml:space="preserve"> </w:t>
        </w:r>
      </w:ins>
      <w:ins w:id="903" w:author="Emma" w:date="2014-01-28T11:44:00Z">
        <w:r>
          <w:t xml:space="preserve">February 12, 2013 </w:t>
        </w:r>
      </w:ins>
      <w:ins w:id="904" w:author="Emma" w:date="2014-01-28T11:43:00Z">
        <w:r>
          <w:t xml:space="preserve">– SNOMED </w:t>
        </w:r>
        <w:r w:rsidRPr="00AD5EBC">
          <w:t>183062005</w:t>
        </w:r>
      </w:ins>
      <w:ins w:id="905" w:author="Emma" w:date="2014-01-28T11:44:00Z">
        <w:r>
          <w:t xml:space="preserve"> </w:t>
        </w:r>
      </w:ins>
    </w:p>
    <w:p w:rsidR="005F6B05" w:rsidRDefault="005F6B05">
      <w:pPr>
        <w:pStyle w:val="BodyText"/>
        <w:numPr>
          <w:ilvl w:val="0"/>
          <w:numId w:val="40"/>
        </w:numPr>
        <w:rPr>
          <w:ins w:id="906" w:author="Emma" w:date="2014-01-28T11:46:00Z"/>
        </w:rPr>
        <w:pPrChange w:id="907" w:author="Emma" w:date="2014-02-03T07:02:00Z">
          <w:pPr>
            <w:pStyle w:val="Heading4"/>
            <w:numPr>
              <w:ilvl w:val="0"/>
              <w:numId w:val="0"/>
            </w:numPr>
            <w:tabs>
              <w:tab w:val="clear" w:pos="864"/>
            </w:tabs>
            <w:ind w:left="0" w:firstLine="0"/>
          </w:pPr>
        </w:pPrChange>
      </w:pPr>
      <w:ins w:id="908" w:author="Emma" w:date="2014-02-02T11:23:00Z">
        <w:r>
          <w:t xml:space="preserve">HgbA1c 6.2 </w:t>
        </w:r>
      </w:ins>
      <w:ins w:id="909" w:author="Emma" w:date="2014-02-02T12:49:00Z">
        <w:r w:rsidR="00904A2C">
          <w:t>on December 10, 2013</w:t>
        </w:r>
      </w:ins>
      <w:ins w:id="910" w:author="Emma" w:date="2014-02-02T12:47:00Z">
        <w:r w:rsidR="00904A2C">
          <w:t xml:space="preserve">– LOINC </w:t>
        </w:r>
      </w:ins>
      <w:ins w:id="911" w:author="Emma" w:date="2014-02-02T12:48:00Z">
        <w:r w:rsidR="00904A2C">
          <w:t xml:space="preserve">55454-3 </w:t>
        </w:r>
      </w:ins>
    </w:p>
    <w:p w:rsidR="00AD5EBC" w:rsidRDefault="00AD5EBC">
      <w:pPr>
        <w:pStyle w:val="BodyText"/>
        <w:numPr>
          <w:ilvl w:val="0"/>
          <w:numId w:val="40"/>
        </w:numPr>
        <w:rPr>
          <w:ins w:id="912" w:author="Emma" w:date="2014-02-02T11:38:00Z"/>
        </w:rPr>
        <w:pPrChange w:id="913" w:author="Emma" w:date="2014-02-03T07:02:00Z">
          <w:pPr>
            <w:pStyle w:val="Heading4"/>
            <w:numPr>
              <w:ilvl w:val="0"/>
              <w:numId w:val="0"/>
            </w:numPr>
            <w:tabs>
              <w:tab w:val="clear" w:pos="864"/>
            </w:tabs>
            <w:ind w:left="0" w:firstLine="0"/>
          </w:pPr>
        </w:pPrChange>
      </w:pPr>
      <w:ins w:id="914" w:author="Emma" w:date="2014-01-28T11:46:00Z">
        <w:r>
          <w:t>Goal is to exercise three to five times a week</w:t>
        </w:r>
      </w:ins>
    </w:p>
    <w:p w:rsidR="008F1008" w:rsidRDefault="008F1008">
      <w:pPr>
        <w:pStyle w:val="BodyText"/>
        <w:rPr>
          <w:ins w:id="915" w:author="Emma" w:date="2014-02-02T11:38:00Z"/>
        </w:rPr>
        <w:pPrChange w:id="916" w:author="Emma" w:date="2014-02-03T07:02:00Z">
          <w:pPr>
            <w:pStyle w:val="Heading4"/>
            <w:numPr>
              <w:ilvl w:val="0"/>
              <w:numId w:val="0"/>
            </w:numPr>
            <w:tabs>
              <w:tab w:val="clear" w:pos="864"/>
            </w:tabs>
            <w:ind w:left="0" w:firstLine="0"/>
          </w:pPr>
        </w:pPrChange>
      </w:pPr>
      <w:ins w:id="917" w:author="Emma" w:date="2014-02-02T11:38:00Z">
        <w:r w:rsidRPr="008F1008">
          <w:rPr>
            <w:b/>
            <w:rPrChange w:id="918" w:author="Emma" w:date="2014-02-02T11:38:00Z">
              <w:rPr>
                <w:b w:val="0"/>
              </w:rPr>
            </w:rPrChange>
          </w:rPr>
          <w:t>Use Case</w:t>
        </w:r>
      </w:ins>
    </w:p>
    <w:p w:rsidR="008F1008" w:rsidRDefault="008F1008">
      <w:pPr>
        <w:pStyle w:val="BodyText"/>
        <w:rPr>
          <w:ins w:id="919" w:author="Emma" w:date="2014-02-04T10:26:00Z"/>
        </w:rPr>
        <w:pPrChange w:id="920" w:author="Emma" w:date="2014-02-03T07:02:00Z">
          <w:pPr>
            <w:pStyle w:val="Heading4"/>
            <w:numPr>
              <w:ilvl w:val="0"/>
              <w:numId w:val="0"/>
            </w:numPr>
            <w:tabs>
              <w:tab w:val="clear" w:pos="864"/>
            </w:tabs>
            <w:ind w:left="0" w:firstLine="0"/>
          </w:pPr>
        </w:pPrChange>
      </w:pPr>
      <w:ins w:id="921" w:author="Emma" w:date="2014-02-02T11:39:00Z">
        <w:r>
          <w:t>Reconciliation from PCP to Specialist EHR:</w:t>
        </w:r>
      </w:ins>
      <w:ins w:id="922" w:author="Emma" w:date="2014-02-02T11:40:00Z">
        <w:r>
          <w:t xml:space="preserve"> Mr</w:t>
        </w:r>
      </w:ins>
      <w:ins w:id="923" w:author="Emma" w:date="2014-02-02T11:51:00Z">
        <w:r w:rsidR="00743979">
          <w:t>.</w:t>
        </w:r>
      </w:ins>
      <w:ins w:id="924" w:author="Emma" w:date="2014-02-02T11:40:00Z">
        <w:r>
          <w:t xml:space="preserve"> Allan’s </w:t>
        </w:r>
      </w:ins>
      <w:ins w:id="925" w:author="Emma" w:date="2014-02-02T11:45:00Z">
        <w:r w:rsidR="00743979">
          <w:t xml:space="preserve">Michigan </w:t>
        </w:r>
      </w:ins>
      <w:ins w:id="926" w:author="Emma" w:date="2014-02-02T11:40:00Z">
        <w:r>
          <w:t xml:space="preserve">Cardiologist (Dr. Hart) office </w:t>
        </w:r>
      </w:ins>
      <w:ins w:id="927" w:author="Emma" w:date="2014-02-02T11:49:00Z">
        <w:r w:rsidR="00743979">
          <w:t xml:space="preserve">intake </w:t>
        </w:r>
      </w:ins>
      <w:ins w:id="928" w:author="Emma" w:date="2014-02-02T11:40:00Z">
        <w:r>
          <w:t xml:space="preserve">nurse is reconciling clinical content per practice protocol. </w:t>
        </w:r>
      </w:ins>
      <w:ins w:id="929" w:author="Emma" w:date="2014-02-02T11:39:00Z">
        <w:r>
          <w:t xml:space="preserve"> </w:t>
        </w:r>
      </w:ins>
      <w:ins w:id="930" w:author="Emma" w:date="2014-02-02T11:46:00Z">
        <w:r w:rsidR="00743979">
          <w:t>His pre-ex</w:t>
        </w:r>
      </w:ins>
      <w:ins w:id="931" w:author="Emma" w:date="2014-02-02T11:47:00Z">
        <w:r w:rsidR="00743979">
          <w:t>is</w:t>
        </w:r>
      </w:ins>
      <w:ins w:id="932" w:author="Emma" w:date="2014-02-02T11:46:00Z">
        <w:r w:rsidR="00743979">
          <w:t xml:space="preserve">ting records are examined and reconciled against </w:t>
        </w:r>
      </w:ins>
      <w:ins w:id="933" w:author="Emma" w:date="2014-02-02T11:47:00Z">
        <w:r w:rsidR="00743979">
          <w:t xml:space="preserve">this list. Since there are no conflicting entries, the newer list is automatically reconciled and presented to </w:t>
        </w:r>
      </w:ins>
      <w:ins w:id="934" w:author="Emma" w:date="2014-02-02T11:49:00Z">
        <w:r w:rsidR="00743979">
          <w:t xml:space="preserve">the intake nurse performing the reconciliation. She accepts the reconciled data into the specialist record. </w:t>
        </w:r>
      </w:ins>
      <w:ins w:id="935" w:author="Emma" w:date="2014-02-02T11:47:00Z">
        <w:r w:rsidR="00743979">
          <w:t xml:space="preserve"> </w:t>
        </w:r>
      </w:ins>
      <w:ins w:id="936" w:author="Emma" w:date="2014-02-02T11:46:00Z">
        <w:r w:rsidR="00743979">
          <w:t xml:space="preserve"> </w:t>
        </w:r>
      </w:ins>
    </w:p>
    <w:p w:rsidR="004776F4" w:rsidRDefault="004776F4">
      <w:pPr>
        <w:pStyle w:val="Heading3"/>
        <w:numPr>
          <w:ilvl w:val="0"/>
          <w:numId w:val="0"/>
        </w:numPr>
        <w:rPr>
          <w:ins w:id="937" w:author="Emma" w:date="2014-02-02T11:52:00Z"/>
          <w:noProof w:val="0"/>
        </w:rPr>
        <w:pPrChange w:id="938" w:author="Emma" w:date="2014-02-04T12:15:00Z">
          <w:pPr>
            <w:pStyle w:val="Heading4"/>
            <w:numPr>
              <w:ilvl w:val="0"/>
              <w:numId w:val="0"/>
            </w:numPr>
            <w:tabs>
              <w:tab w:val="clear" w:pos="864"/>
            </w:tabs>
            <w:ind w:left="0" w:firstLine="0"/>
          </w:pPr>
        </w:pPrChange>
      </w:pPr>
      <w:ins w:id="939" w:author="Emma" w:date="2014-01-22T17:14:00Z">
        <w:r>
          <w:rPr>
            <w:noProof w:val="0"/>
          </w:rPr>
          <w:t>X.4.2.2</w:t>
        </w:r>
        <w:r w:rsidRPr="003651D9">
          <w:rPr>
            <w:noProof w:val="0"/>
          </w:rPr>
          <w:t xml:space="preserve"> Use</w:t>
        </w:r>
        <w:r>
          <w:rPr>
            <w:noProof w:val="0"/>
          </w:rPr>
          <w:t xml:space="preserve"> Case</w:t>
        </w:r>
        <w:r w:rsidRPr="003651D9">
          <w:rPr>
            <w:noProof w:val="0"/>
          </w:rPr>
          <w:t xml:space="preserve">: </w:t>
        </w:r>
        <w:r>
          <w:rPr>
            <w:noProof w:val="0"/>
          </w:rPr>
          <w:t>Transfer of content with variances</w:t>
        </w:r>
      </w:ins>
    </w:p>
    <w:p w:rsidR="00743979" w:rsidRDefault="00743979">
      <w:pPr>
        <w:pStyle w:val="BodyText"/>
        <w:rPr>
          <w:ins w:id="940" w:author="Emma" w:date="2014-02-02T11:55:00Z"/>
        </w:rPr>
        <w:pPrChange w:id="941" w:author="Emma" w:date="2014-02-03T07:02:00Z">
          <w:pPr>
            <w:pStyle w:val="Heading4"/>
            <w:numPr>
              <w:ilvl w:val="0"/>
              <w:numId w:val="0"/>
            </w:numPr>
            <w:tabs>
              <w:tab w:val="clear" w:pos="864"/>
            </w:tabs>
            <w:ind w:left="0" w:firstLine="0"/>
          </w:pPr>
        </w:pPrChange>
      </w:pPr>
      <w:ins w:id="942" w:author="Emma" w:date="2014-02-02T11:53:00Z">
        <w:r>
          <w:t xml:space="preserve">The second use case demonstrates reconciliation of clinical content from </w:t>
        </w:r>
        <w:r w:rsidR="006007C3">
          <w:t xml:space="preserve">a state HIE being performed by a PCP </w:t>
        </w:r>
      </w:ins>
      <w:ins w:id="943" w:author="Emma" w:date="2014-02-02T11:54:00Z">
        <w:r w:rsidR="006007C3">
          <w:t xml:space="preserve">EHR. In this case there are issues identified during the reconciliation of clinical content because the PCP </w:t>
        </w:r>
      </w:ins>
      <w:ins w:id="944" w:author="Emma" w:date="2014-02-02T11:55:00Z">
        <w:r w:rsidR="006007C3">
          <w:t xml:space="preserve">EHR is out of date. </w:t>
        </w:r>
      </w:ins>
    </w:p>
    <w:p w:rsidR="006007C3" w:rsidRPr="00231942" w:rsidRDefault="006007C3">
      <w:pPr>
        <w:pStyle w:val="BodyText"/>
        <w:rPr>
          <w:ins w:id="945" w:author="Emma" w:date="2014-02-02T11:55:00Z"/>
        </w:rPr>
        <w:pPrChange w:id="946" w:author="Emma" w:date="2014-02-03T07:02:00Z">
          <w:pPr>
            <w:pStyle w:val="Heading4"/>
            <w:numPr>
              <w:ilvl w:val="0"/>
              <w:numId w:val="0"/>
            </w:numPr>
            <w:tabs>
              <w:tab w:val="clear" w:pos="864"/>
            </w:tabs>
            <w:ind w:left="0" w:firstLine="0"/>
          </w:pPr>
        </w:pPrChange>
      </w:pPr>
      <w:ins w:id="947" w:author="Emma" w:date="2014-02-02T11:55:00Z">
        <w:r w:rsidRPr="00A2348D">
          <w:rPr>
            <w:b/>
            <w:rPrChange w:id="948" w:author="Emma" w:date="2014-02-02T12:55:00Z">
              <w:rPr>
                <w:b w:val="0"/>
              </w:rPr>
            </w:rPrChange>
          </w:rPr>
          <w:t>Preconditions:</w:t>
        </w:r>
      </w:ins>
    </w:p>
    <w:p w:rsidR="00A2348D" w:rsidRDefault="00A2348D">
      <w:pPr>
        <w:pStyle w:val="BodyText"/>
        <w:rPr>
          <w:ins w:id="949" w:author="Emma" w:date="2014-02-02T12:56:00Z"/>
        </w:rPr>
        <w:pPrChange w:id="950" w:author="Emma" w:date="2014-02-03T07:02:00Z">
          <w:pPr>
            <w:pStyle w:val="Heading4"/>
            <w:numPr>
              <w:ilvl w:val="0"/>
              <w:numId w:val="0"/>
            </w:numPr>
            <w:tabs>
              <w:tab w:val="clear" w:pos="864"/>
            </w:tabs>
            <w:ind w:left="0" w:firstLine="0"/>
          </w:pPr>
        </w:pPrChange>
      </w:pPr>
      <w:ins w:id="951" w:author="Emma" w:date="2014-02-02T12:56:00Z">
        <w:r>
          <w:lastRenderedPageBreak/>
          <w:t xml:space="preserve">Mr. Allan’s medical records from the state HIE include the following information: </w:t>
        </w:r>
      </w:ins>
    </w:p>
    <w:p w:rsidR="00F906E7" w:rsidRDefault="00A2348D">
      <w:pPr>
        <w:pStyle w:val="BodyText"/>
        <w:numPr>
          <w:ilvl w:val="0"/>
          <w:numId w:val="41"/>
        </w:numPr>
        <w:rPr>
          <w:ins w:id="952" w:author="Emma" w:date="2014-02-02T18:24:00Z"/>
        </w:rPr>
        <w:pPrChange w:id="953" w:author="Emma" w:date="2014-02-03T07:02:00Z">
          <w:pPr>
            <w:pStyle w:val="Heading4"/>
            <w:numPr>
              <w:ilvl w:val="0"/>
              <w:numId w:val="0"/>
            </w:numPr>
            <w:tabs>
              <w:tab w:val="clear" w:pos="864"/>
            </w:tabs>
            <w:ind w:left="0" w:firstLine="0"/>
          </w:pPr>
        </w:pPrChange>
      </w:pPr>
      <w:ins w:id="954" w:author="Emma" w:date="2014-02-02T12:57:00Z">
        <w:r>
          <w:t>Blood pressure reading</w:t>
        </w:r>
      </w:ins>
      <w:ins w:id="955" w:author="Emma" w:date="2014-02-02T13:05:00Z">
        <w:r w:rsidR="009E7B46">
          <w:t>s</w:t>
        </w:r>
      </w:ins>
      <w:ins w:id="956" w:author="Emma" w:date="2014-02-02T13:00:00Z">
        <w:r>
          <w:t xml:space="preserve"> (systolic and diastolic</w:t>
        </w:r>
      </w:ins>
      <w:ins w:id="957" w:author="Emma" w:date="2014-02-02T13:05:00Z">
        <w:r w:rsidR="009E7B46">
          <w:t>)</w:t>
        </w:r>
      </w:ins>
      <w:ins w:id="958" w:author="Emma" w:date="2014-02-02T18:24:00Z">
        <w:r w:rsidR="00F906E7" w:rsidRPr="00F906E7">
          <w:t xml:space="preserve"> </w:t>
        </w:r>
        <w:r w:rsidR="00F906E7">
          <w:t xml:space="preserve">– LOINC </w:t>
        </w:r>
        <w:r w:rsidR="00F906E7" w:rsidRPr="002B5B95">
          <w:rPr>
            <w:szCs w:val="24"/>
          </w:rPr>
          <w:t>8480-6, 8462-4</w:t>
        </w:r>
      </w:ins>
      <w:ins w:id="959" w:author="Emma" w:date="2014-02-02T12:57:00Z">
        <w:r>
          <w:t xml:space="preserve"> </w:t>
        </w:r>
      </w:ins>
      <w:ins w:id="960" w:author="Emma" w:date="2014-02-02T18:31:00Z">
        <w:r w:rsidR="00B829D6">
          <w:t xml:space="preserve">collected during </w:t>
        </w:r>
      </w:ins>
      <w:ins w:id="961" w:author="Emma" w:date="2014-02-02T18:23:00Z">
        <w:r w:rsidR="00F906E7">
          <w:t>2013</w:t>
        </w:r>
      </w:ins>
      <w:ins w:id="962" w:author="Emma" w:date="2014-02-02T18:12:00Z">
        <w:r w:rsidR="00F16F25">
          <w:t xml:space="preserve"> encounters</w:t>
        </w:r>
      </w:ins>
    </w:p>
    <w:p w:rsidR="009E7B46" w:rsidRPr="00227DCC" w:rsidRDefault="009E7B46">
      <w:pPr>
        <w:pStyle w:val="BodyText"/>
        <w:numPr>
          <w:ilvl w:val="0"/>
          <w:numId w:val="41"/>
        </w:numPr>
        <w:rPr>
          <w:ins w:id="963" w:author="Emma" w:date="2014-02-02T19:41:00Z"/>
        </w:rPr>
        <w:pPrChange w:id="964" w:author="Emma" w:date="2014-02-03T07:02:00Z">
          <w:pPr>
            <w:pStyle w:val="Heading4"/>
            <w:numPr>
              <w:ilvl w:val="0"/>
              <w:numId w:val="0"/>
            </w:numPr>
            <w:tabs>
              <w:tab w:val="clear" w:pos="864"/>
            </w:tabs>
            <w:ind w:left="0" w:firstLine="0"/>
          </w:pPr>
        </w:pPrChange>
      </w:pPr>
      <w:ins w:id="965" w:author="Emma" w:date="2014-02-02T13:08:00Z">
        <w:r w:rsidRPr="00F906E7">
          <w:rPr>
            <w:szCs w:val="24"/>
          </w:rPr>
          <w:t xml:space="preserve"> Inderal </w:t>
        </w:r>
      </w:ins>
      <w:r w:rsidR="00A87884">
        <w:rPr>
          <w:szCs w:val="24"/>
        </w:rPr>
        <w:t xml:space="preserve">- </w:t>
      </w:r>
      <w:ins w:id="966" w:author="Emma" w:date="2014-02-02T13:08:00Z">
        <w:r w:rsidRPr="00F906E7">
          <w:rPr>
            <w:szCs w:val="24"/>
          </w:rPr>
          <w:t>RxNorm</w:t>
        </w:r>
      </w:ins>
      <w:r w:rsidR="00A87884">
        <w:rPr>
          <w:szCs w:val="24"/>
        </w:rPr>
        <w:t xml:space="preserve"> 151890 </w:t>
      </w:r>
      <w:ins w:id="967" w:author="Emma" w:date="2014-02-02T13:08:00Z">
        <w:r w:rsidRPr="00F906E7">
          <w:rPr>
            <w:szCs w:val="24"/>
          </w:rPr>
          <w:t xml:space="preserve"> </w:t>
        </w:r>
      </w:ins>
      <w:ins w:id="968" w:author="Emma" w:date="2014-02-02T13:21:00Z">
        <w:r w:rsidR="003546B7" w:rsidRPr="00F906E7">
          <w:rPr>
            <w:szCs w:val="24"/>
          </w:rPr>
          <w:t>prescribed October 19, 2012</w:t>
        </w:r>
      </w:ins>
      <w:ins w:id="969" w:author="Emma" w:date="2014-02-02T13:22:00Z">
        <w:r w:rsidR="003546B7" w:rsidRPr="00F906E7">
          <w:rPr>
            <w:szCs w:val="24"/>
          </w:rPr>
          <w:t xml:space="preserve"> status </w:t>
        </w:r>
      </w:ins>
      <w:ins w:id="970" w:author="Emma" w:date="2014-02-02T18:12:00Z">
        <w:r w:rsidR="00F16F25" w:rsidRPr="00F906E7">
          <w:rPr>
            <w:szCs w:val="24"/>
          </w:rPr>
          <w:t>–</w:t>
        </w:r>
      </w:ins>
      <w:ins w:id="971" w:author="Emma" w:date="2014-02-02T13:22:00Z">
        <w:r w:rsidR="003546B7" w:rsidRPr="00F906E7">
          <w:rPr>
            <w:szCs w:val="24"/>
          </w:rPr>
          <w:t>active</w:t>
        </w:r>
      </w:ins>
      <w:ins w:id="972" w:author="Emma" w:date="2014-02-02T13:08:00Z">
        <w:r w:rsidRPr="00F906E7">
          <w:rPr>
            <w:szCs w:val="24"/>
          </w:rPr>
          <w:t>; Lopressor RxNorm</w:t>
        </w:r>
      </w:ins>
      <w:ins w:id="973" w:author="Emma" w:date="2014-02-02T13:22:00Z">
        <w:r w:rsidR="003546B7" w:rsidRPr="00F906E7">
          <w:rPr>
            <w:szCs w:val="24"/>
          </w:rPr>
          <w:t xml:space="preserve"> </w:t>
        </w:r>
      </w:ins>
      <w:ins w:id="974" w:author="Emma" w:date="2014-02-02T20:56:00Z">
        <w:r w:rsidR="009E3260">
          <w:rPr>
            <w:szCs w:val="24"/>
          </w:rPr>
          <w:t xml:space="preserve">218072 </w:t>
        </w:r>
      </w:ins>
      <w:ins w:id="975" w:author="Emma" w:date="2014-02-02T13:22:00Z">
        <w:r w:rsidR="003546B7" w:rsidRPr="00F906E7">
          <w:rPr>
            <w:szCs w:val="24"/>
          </w:rPr>
          <w:t xml:space="preserve">prescribed December 10, 2013, </w:t>
        </w:r>
      </w:ins>
      <w:ins w:id="976" w:author="Emma" w:date="2014-02-02T13:23:00Z">
        <w:r w:rsidR="003546B7" w:rsidRPr="00F906E7">
          <w:rPr>
            <w:szCs w:val="24"/>
          </w:rPr>
          <w:t xml:space="preserve">status </w:t>
        </w:r>
      </w:ins>
      <w:ins w:id="977" w:author="Emma" w:date="2014-02-02T18:12:00Z">
        <w:r w:rsidR="00F16F25" w:rsidRPr="00F906E7">
          <w:rPr>
            <w:szCs w:val="24"/>
          </w:rPr>
          <w:t>–</w:t>
        </w:r>
      </w:ins>
      <w:ins w:id="978" w:author="Emma" w:date="2014-02-02T13:23:00Z">
        <w:r w:rsidR="003546B7" w:rsidRPr="00F906E7">
          <w:rPr>
            <w:szCs w:val="24"/>
          </w:rPr>
          <w:t xml:space="preserve"> </w:t>
        </w:r>
      </w:ins>
      <w:ins w:id="979" w:author="Emma" w:date="2014-02-02T13:22:00Z">
        <w:r w:rsidR="003546B7" w:rsidRPr="00F906E7">
          <w:rPr>
            <w:szCs w:val="24"/>
          </w:rPr>
          <w:t>active</w:t>
        </w:r>
      </w:ins>
      <w:ins w:id="980" w:author="Emma" w:date="2014-02-02T13:05:00Z">
        <w:r w:rsidRPr="00F906E7">
          <w:rPr>
            <w:szCs w:val="24"/>
          </w:rPr>
          <w:t>)</w:t>
        </w:r>
      </w:ins>
    </w:p>
    <w:p w:rsidR="006D05EC" w:rsidRPr="002D3340" w:rsidRDefault="00A64DC0">
      <w:pPr>
        <w:pStyle w:val="BodyText"/>
        <w:numPr>
          <w:ilvl w:val="0"/>
          <w:numId w:val="41"/>
        </w:numPr>
        <w:rPr>
          <w:ins w:id="981" w:author="Emma" w:date="2014-02-02T13:13:00Z"/>
        </w:rPr>
        <w:pPrChange w:id="982" w:author="Emma" w:date="2014-02-03T07:02:00Z">
          <w:pPr>
            <w:pStyle w:val="Heading4"/>
            <w:numPr>
              <w:ilvl w:val="0"/>
              <w:numId w:val="0"/>
            </w:numPr>
            <w:tabs>
              <w:tab w:val="clear" w:pos="864"/>
            </w:tabs>
            <w:ind w:left="0" w:firstLine="0"/>
          </w:pPr>
        </w:pPrChange>
      </w:pPr>
      <w:ins w:id="983" w:author="Emma" w:date="2014-02-02T19:49:00Z">
        <w:r w:rsidRPr="007A1055">
          <w:rPr>
            <w:szCs w:val="24"/>
          </w:rPr>
          <w:t xml:space="preserve">Pneumococcal Vaccine </w:t>
        </w:r>
        <w:r w:rsidRPr="000C0600">
          <w:rPr>
            <w:szCs w:val="24"/>
          </w:rPr>
          <w:t xml:space="preserve">– CVX 133 </w:t>
        </w:r>
      </w:ins>
      <w:ins w:id="984" w:author="Emma" w:date="2014-02-02T13:11:00Z">
        <w:r w:rsidR="006D05EC" w:rsidRPr="000C0600">
          <w:rPr>
            <w:szCs w:val="24"/>
          </w:rPr>
          <w:t xml:space="preserve">Administered </w:t>
        </w:r>
      </w:ins>
      <w:ins w:id="985" w:author="Emma" w:date="2014-02-02T13:13:00Z">
        <w:r w:rsidR="002D3340" w:rsidRPr="000C0600">
          <w:rPr>
            <w:szCs w:val="24"/>
          </w:rPr>
          <w:t xml:space="preserve">on </w:t>
        </w:r>
      </w:ins>
      <w:ins w:id="986" w:author="Emma" w:date="2014-02-02T13:11:00Z">
        <w:r w:rsidR="002D3340" w:rsidRPr="000C0600">
          <w:rPr>
            <w:szCs w:val="24"/>
          </w:rPr>
          <w:t>December 10, 2013</w:t>
        </w:r>
      </w:ins>
    </w:p>
    <w:p w:rsidR="002D3340" w:rsidRPr="002D3340" w:rsidRDefault="00227DCC">
      <w:pPr>
        <w:pStyle w:val="BodyText"/>
        <w:numPr>
          <w:ilvl w:val="0"/>
          <w:numId w:val="41"/>
        </w:numPr>
        <w:rPr>
          <w:ins w:id="987" w:author="Emma" w:date="2014-02-02T13:14:00Z"/>
        </w:rPr>
        <w:pPrChange w:id="988" w:author="Emma" w:date="2014-02-03T07:02:00Z">
          <w:pPr>
            <w:pStyle w:val="Heading4"/>
            <w:numPr>
              <w:ilvl w:val="0"/>
              <w:numId w:val="0"/>
            </w:numPr>
            <w:tabs>
              <w:tab w:val="clear" w:pos="864"/>
            </w:tabs>
            <w:ind w:left="0" w:firstLine="0"/>
          </w:pPr>
        </w:pPrChange>
      </w:pPr>
      <w:ins w:id="989" w:author="Emma" w:date="2014-02-02T19:41:00Z">
        <w:r w:rsidRPr="00227DCC">
          <w:rPr>
            <w:szCs w:val="24"/>
          </w:rPr>
          <w:t xml:space="preserve">Flu Vaccine </w:t>
        </w:r>
        <w:r w:rsidRPr="00A64DC0">
          <w:rPr>
            <w:szCs w:val="24"/>
          </w:rPr>
          <w:t xml:space="preserve">– CVX </w:t>
        </w:r>
        <w:r w:rsidRPr="007A1055">
          <w:rPr>
            <w:szCs w:val="24"/>
          </w:rPr>
          <w:t xml:space="preserve">140 </w:t>
        </w:r>
      </w:ins>
      <w:ins w:id="990" w:author="Emma" w:date="2014-02-02T13:13:00Z">
        <w:r w:rsidR="002D3340" w:rsidRPr="007A1055">
          <w:rPr>
            <w:szCs w:val="24"/>
          </w:rPr>
          <w:t xml:space="preserve">Not Administered </w:t>
        </w:r>
        <w:r w:rsidR="002D3340" w:rsidRPr="000C0600">
          <w:rPr>
            <w:szCs w:val="24"/>
          </w:rPr>
          <w:t>on December 10, 2013</w:t>
        </w:r>
      </w:ins>
      <w:ins w:id="991" w:author="Emma" w:date="2014-02-02T13:14:00Z">
        <w:r w:rsidR="002D3340" w:rsidRPr="000C0600">
          <w:rPr>
            <w:szCs w:val="24"/>
          </w:rPr>
          <w:t xml:space="preserve"> due to medical precautions</w:t>
        </w:r>
      </w:ins>
    </w:p>
    <w:p w:rsidR="002D3340" w:rsidRPr="00454429" w:rsidRDefault="002D3340">
      <w:pPr>
        <w:pStyle w:val="BodyText"/>
        <w:numPr>
          <w:ilvl w:val="0"/>
          <w:numId w:val="41"/>
        </w:numPr>
        <w:rPr>
          <w:ins w:id="992" w:author="Emma" w:date="2014-02-02T14:48:00Z"/>
        </w:rPr>
        <w:pPrChange w:id="993" w:author="Emma" w:date="2014-02-03T07:02:00Z">
          <w:pPr>
            <w:pStyle w:val="Heading4"/>
            <w:numPr>
              <w:ilvl w:val="0"/>
              <w:numId w:val="0"/>
            </w:numPr>
            <w:tabs>
              <w:tab w:val="clear" w:pos="864"/>
            </w:tabs>
            <w:ind w:left="0" w:firstLine="0"/>
          </w:pPr>
        </w:pPrChange>
      </w:pPr>
      <w:ins w:id="994" w:author="Emma" w:date="2014-02-02T13:16:00Z">
        <w:r>
          <w:rPr>
            <w:szCs w:val="24"/>
          </w:rPr>
          <w:t>Diabetic care instructions –</w:t>
        </w:r>
      </w:ins>
      <w:ins w:id="995" w:author="Emma" w:date="2014-02-02T13:24:00Z">
        <w:r w:rsidR="00941006" w:rsidRPr="00941006">
          <w:rPr>
            <w:szCs w:val="24"/>
          </w:rPr>
          <w:t xml:space="preserve"> </w:t>
        </w:r>
        <w:r w:rsidR="00941006">
          <w:rPr>
            <w:szCs w:val="24"/>
          </w:rPr>
          <w:t xml:space="preserve">SNOMED </w:t>
        </w:r>
        <w:r w:rsidR="00941006" w:rsidRPr="002D3340">
          <w:rPr>
            <w:szCs w:val="24"/>
          </w:rPr>
          <w:t>385805005</w:t>
        </w:r>
        <w:r w:rsidR="00941006">
          <w:rPr>
            <w:szCs w:val="24"/>
          </w:rPr>
          <w:t xml:space="preserve"> </w:t>
        </w:r>
      </w:ins>
      <w:ins w:id="996" w:author="Emma" w:date="2014-02-02T13:23:00Z">
        <w:r w:rsidR="00941006">
          <w:rPr>
            <w:szCs w:val="24"/>
          </w:rPr>
          <w:t>planned December 10, 2013</w:t>
        </w:r>
      </w:ins>
      <w:ins w:id="997" w:author="Emma" w:date="2014-02-02T13:16:00Z">
        <w:r>
          <w:rPr>
            <w:szCs w:val="24"/>
          </w:rPr>
          <w:t xml:space="preserve"> </w:t>
        </w:r>
      </w:ins>
    </w:p>
    <w:p w:rsidR="00454429" w:rsidRPr="00661B58" w:rsidRDefault="000C0600">
      <w:pPr>
        <w:pStyle w:val="BodyText"/>
        <w:numPr>
          <w:ilvl w:val="0"/>
          <w:numId w:val="41"/>
        </w:numPr>
        <w:rPr>
          <w:ins w:id="998" w:author="Emma" w:date="2014-02-04T13:55:00Z"/>
        </w:rPr>
        <w:pPrChange w:id="999" w:author="Emma" w:date="2014-02-03T07:02:00Z">
          <w:pPr>
            <w:pStyle w:val="Heading4"/>
            <w:numPr>
              <w:ilvl w:val="0"/>
              <w:numId w:val="0"/>
            </w:numPr>
            <w:tabs>
              <w:tab w:val="clear" w:pos="864"/>
            </w:tabs>
            <w:ind w:left="0" w:firstLine="0"/>
          </w:pPr>
        </w:pPrChange>
      </w:pPr>
      <w:ins w:id="1000" w:author="Emma" w:date="2014-02-02T20:07:00Z">
        <w:r>
          <w:rPr>
            <w:szCs w:val="24"/>
          </w:rPr>
          <w:t xml:space="preserve">Social History, </w:t>
        </w:r>
      </w:ins>
      <w:ins w:id="1001" w:author="Emma" w:date="2014-02-02T14:49:00Z">
        <w:r w:rsidR="00454429">
          <w:rPr>
            <w:szCs w:val="24"/>
          </w:rPr>
          <w:t>Smoking history ½ pack per day started smoking four months ago (August 2013)</w:t>
        </w:r>
      </w:ins>
    </w:p>
    <w:p w:rsidR="00A245A0" w:rsidRPr="00231942" w:rsidRDefault="00661B58">
      <w:pPr>
        <w:pStyle w:val="BodyText"/>
        <w:numPr>
          <w:ilvl w:val="0"/>
          <w:numId w:val="41"/>
        </w:numPr>
        <w:rPr>
          <w:ins w:id="1002" w:author="Emma" w:date="2014-02-04T14:03:00Z"/>
        </w:rPr>
        <w:pPrChange w:id="1003" w:author="Emma" w:date="2014-02-03T07:02:00Z">
          <w:pPr>
            <w:pStyle w:val="Heading4"/>
            <w:numPr>
              <w:ilvl w:val="0"/>
              <w:numId w:val="0"/>
            </w:numPr>
            <w:tabs>
              <w:tab w:val="clear" w:pos="864"/>
            </w:tabs>
            <w:ind w:left="0" w:firstLine="0"/>
          </w:pPr>
        </w:pPrChange>
      </w:pPr>
      <w:ins w:id="1004" w:author="Emma" w:date="2014-02-04T13:55:00Z">
        <w:r w:rsidRPr="00A245A0">
          <w:rPr>
            <w:szCs w:val="24"/>
          </w:rPr>
          <w:t>Cardiac rehab therapy</w:t>
        </w:r>
      </w:ins>
      <w:ins w:id="1005" w:author="Emma" w:date="2014-02-04T13:57:00Z">
        <w:r w:rsidRPr="00A245A0">
          <w:rPr>
            <w:szCs w:val="24"/>
          </w:rPr>
          <w:t xml:space="preserve"> declined – SNOME</w:t>
        </w:r>
      </w:ins>
      <w:ins w:id="1006" w:author="Emma" w:date="2014-02-04T14:03:00Z">
        <w:r w:rsidR="00A245A0">
          <w:rPr>
            <w:szCs w:val="24"/>
          </w:rPr>
          <w:t xml:space="preserve">D </w:t>
        </w:r>
      </w:ins>
      <w:ins w:id="1007" w:author="Emma" w:date="2014-02-04T14:04:00Z">
        <w:r w:rsidR="00480B99">
          <w:rPr>
            <w:szCs w:val="24"/>
          </w:rPr>
          <w:t>413756001; status - cancelled</w:t>
        </w:r>
      </w:ins>
      <w:ins w:id="1008" w:author="Emma" w:date="2014-02-04T13:57:00Z">
        <w:r w:rsidRPr="00A245A0">
          <w:rPr>
            <w:szCs w:val="24"/>
          </w:rPr>
          <w:t xml:space="preserve"> </w:t>
        </w:r>
      </w:ins>
      <w:ins w:id="1009" w:author="Emma" w:date="2014-02-04T14:11:00Z">
        <w:r w:rsidR="002C0490">
          <w:rPr>
            <w:szCs w:val="24"/>
          </w:rPr>
          <w:t>December 10, 2013</w:t>
        </w:r>
      </w:ins>
    </w:p>
    <w:p w:rsidR="00A2348D" w:rsidRPr="00231942" w:rsidRDefault="00941006">
      <w:pPr>
        <w:pStyle w:val="BodyText"/>
        <w:rPr>
          <w:ins w:id="1010" w:author="Emma" w:date="2014-02-02T13:25:00Z"/>
        </w:rPr>
        <w:pPrChange w:id="1011" w:author="Emma" w:date="2014-02-04T14:03:00Z">
          <w:pPr>
            <w:pStyle w:val="Heading4"/>
            <w:numPr>
              <w:ilvl w:val="0"/>
              <w:numId w:val="0"/>
            </w:numPr>
            <w:tabs>
              <w:tab w:val="clear" w:pos="864"/>
            </w:tabs>
            <w:ind w:left="0" w:firstLine="0"/>
          </w:pPr>
        </w:pPrChange>
      </w:pPr>
      <w:ins w:id="1012" w:author="Emma" w:date="2014-02-02T13:25:00Z">
        <w:r w:rsidRPr="00A245A0">
          <w:rPr>
            <w:b/>
            <w:rPrChange w:id="1013" w:author="Emma" w:date="2014-02-04T14:03:00Z">
              <w:rPr>
                <w:b w:val="0"/>
              </w:rPr>
            </w:rPrChange>
          </w:rPr>
          <w:t>Use Case</w:t>
        </w:r>
      </w:ins>
    </w:p>
    <w:p w:rsidR="00E01B6F" w:rsidRDefault="00E01B6F" w:rsidP="00C51B9D">
      <w:pPr>
        <w:pStyle w:val="BodyText"/>
        <w:rPr>
          <w:ins w:id="1014" w:author="Emma" w:date="2014-02-02T14:10:00Z"/>
        </w:rPr>
      </w:pPr>
      <w:ins w:id="1015" w:author="Emma" w:date="2014-02-02T14:10:00Z">
        <w:r>
          <w:t xml:space="preserve">Mr. Allan has returned from Florida and is at his </w:t>
        </w:r>
      </w:ins>
      <w:r w:rsidR="00523DAA">
        <w:t>Michigan</w:t>
      </w:r>
      <w:ins w:id="1016" w:author="Emma" w:date="2014-02-11T09:45:00Z">
        <w:r w:rsidR="003D4A87">
          <w:t xml:space="preserve"> </w:t>
        </w:r>
      </w:ins>
      <w:ins w:id="1017" w:author="Emma" w:date="2014-02-02T14:10:00Z">
        <w:r>
          <w:t xml:space="preserve">PCP </w:t>
        </w:r>
      </w:ins>
      <w:ins w:id="1018" w:author="Emma" w:date="2014-02-02T14:48:00Z">
        <w:r w:rsidR="007D503C">
          <w:t xml:space="preserve">(Dr. Carey) </w:t>
        </w:r>
      </w:ins>
      <w:ins w:id="1019" w:author="Emma" w:date="2014-02-02T14:10:00Z">
        <w:r>
          <w:t xml:space="preserve">office for a sick visit. He’s </w:t>
        </w:r>
      </w:ins>
      <w:ins w:id="1020" w:author="Emma" w:date="2014-02-02T18:06:00Z">
        <w:r w:rsidR="006B423F">
          <w:t>complaining of</w:t>
        </w:r>
      </w:ins>
      <w:ins w:id="1021" w:author="Emma" w:date="2014-02-02T14:10:00Z">
        <w:r>
          <w:t xml:space="preserve"> </w:t>
        </w:r>
      </w:ins>
      <w:ins w:id="1022" w:author="Emma" w:date="2014-02-02T18:06:00Z">
        <w:r w:rsidR="006B423F">
          <w:t>weakness and generalized</w:t>
        </w:r>
      </w:ins>
      <w:ins w:id="1023" w:author="Emma" w:date="2014-02-02T18:07:00Z">
        <w:r w:rsidR="006B423F">
          <w:t xml:space="preserve"> tiredness</w:t>
        </w:r>
      </w:ins>
      <w:ins w:id="1024" w:author="Emma" w:date="2014-02-02T14:10:00Z">
        <w:r>
          <w:t xml:space="preserve"> with episodes of dizziness and</w:t>
        </w:r>
      </w:ins>
      <w:ins w:id="1025" w:author="Emma" w:date="2014-02-02T18:07:00Z">
        <w:r w:rsidR="006B423F">
          <w:t xml:space="preserve"> decreased</w:t>
        </w:r>
      </w:ins>
      <w:ins w:id="1026" w:author="Emma" w:date="2014-02-02T14:10:00Z">
        <w:r>
          <w:t xml:space="preserve"> appetite. Mr. Allan informs </w:t>
        </w:r>
      </w:ins>
      <w:ins w:id="1027" w:author="Emma" w:date="2014-02-02T14:48:00Z">
        <w:r w:rsidR="007D503C">
          <w:t xml:space="preserve">Dr. Carey </w:t>
        </w:r>
      </w:ins>
      <w:ins w:id="1028" w:author="Emma" w:date="2014-02-02T14:10:00Z">
        <w:r>
          <w:t>that he returned from Florida a month ago</w:t>
        </w:r>
      </w:ins>
      <w:ins w:id="1029" w:author="Emma" w:date="2014-02-02T18:07:00Z">
        <w:r w:rsidR="006B423F">
          <w:t xml:space="preserve"> and had a </w:t>
        </w:r>
        <w:r w:rsidR="00F16F25">
          <w:t>visit with Dr. Hart, his cardiologist two weeks ago</w:t>
        </w:r>
      </w:ins>
      <w:ins w:id="1030" w:author="Emma" w:date="2014-02-02T14:10:00Z">
        <w:r>
          <w:t xml:space="preserve">. Dr. Carey is aware that Mr. Allan’s providers in Florida participate in </w:t>
        </w:r>
      </w:ins>
      <w:ins w:id="1031" w:author="Emma" w:date="2014-02-02T18:08:00Z">
        <w:r w:rsidR="00F16F25">
          <w:t>Florida</w:t>
        </w:r>
      </w:ins>
      <w:ins w:id="1032" w:author="Emma" w:date="2014-02-02T14:10:00Z">
        <w:r>
          <w:t xml:space="preserve"> State HIE. He would like to reconcile his records with Mr. Allan’s clinical information</w:t>
        </w:r>
      </w:ins>
      <w:ins w:id="1033" w:author="Emma" w:date="2014-02-02T18:10:00Z">
        <w:r w:rsidR="00F16F25">
          <w:t xml:space="preserve"> from the state HIE</w:t>
        </w:r>
      </w:ins>
      <w:ins w:id="1034" w:author="Emma" w:date="2014-02-02T14:10:00Z">
        <w:r>
          <w:t xml:space="preserve">. </w:t>
        </w:r>
      </w:ins>
      <w:ins w:id="1035" w:author="Emma" w:date="2014-02-02T14:50:00Z">
        <w:r w:rsidR="00454429">
          <w:t>The following information is in Dr. Carey</w:t>
        </w:r>
      </w:ins>
      <w:ins w:id="1036" w:author="Emma" w:date="2014-02-02T14:51:00Z">
        <w:r w:rsidR="00454429">
          <w:t xml:space="preserve">’s record: </w:t>
        </w:r>
      </w:ins>
    </w:p>
    <w:p w:rsidR="00B829D6" w:rsidRDefault="00F906E7" w:rsidP="00DD720E">
      <w:pPr>
        <w:pStyle w:val="BodyText"/>
        <w:numPr>
          <w:ilvl w:val="0"/>
          <w:numId w:val="41"/>
        </w:numPr>
        <w:rPr>
          <w:ins w:id="1037" w:author="Emma" w:date="2014-02-02T18:37:00Z"/>
        </w:rPr>
      </w:pPr>
      <w:ins w:id="1038" w:author="Emma" w:date="2014-02-02T18:12:00Z">
        <w:r>
          <w:t>B</w:t>
        </w:r>
      </w:ins>
      <w:ins w:id="1039" w:author="Emma" w:date="2014-02-02T18:23:00Z">
        <w:r>
          <w:t>loo</w:t>
        </w:r>
      </w:ins>
      <w:ins w:id="1040" w:author="Emma" w:date="2014-02-02T18:12:00Z">
        <w:r w:rsidR="00F16F25">
          <w:t xml:space="preserve">d pressure readings </w:t>
        </w:r>
      </w:ins>
      <w:ins w:id="1041" w:author="Emma" w:date="2014-02-02T18:37:00Z">
        <w:r w:rsidR="00B829D6">
          <w:t>(systolic and diastolic)</w:t>
        </w:r>
        <w:r w:rsidR="00B829D6" w:rsidRPr="00F906E7">
          <w:t xml:space="preserve"> </w:t>
        </w:r>
        <w:r w:rsidR="00B829D6">
          <w:t xml:space="preserve">– LOINC </w:t>
        </w:r>
        <w:r w:rsidR="00B829D6" w:rsidRPr="002B5B95">
          <w:rPr>
            <w:szCs w:val="24"/>
          </w:rPr>
          <w:t>8480-6, 8462-4</w:t>
        </w:r>
        <w:r w:rsidR="00B829D6">
          <w:t xml:space="preserve"> collected during 2012 encounters</w:t>
        </w:r>
      </w:ins>
    </w:p>
    <w:p w:rsidR="00941006" w:rsidRPr="000C0600" w:rsidRDefault="00B829D6">
      <w:pPr>
        <w:pStyle w:val="BodyText"/>
        <w:numPr>
          <w:ilvl w:val="0"/>
          <w:numId w:val="42"/>
        </w:numPr>
        <w:rPr>
          <w:ins w:id="1042" w:author="Emma" w:date="2014-02-02T20:03:00Z"/>
        </w:rPr>
        <w:pPrChange w:id="1043" w:author="Emma" w:date="2014-02-03T07:02:00Z">
          <w:pPr>
            <w:pStyle w:val="Heading4"/>
            <w:numPr>
              <w:ilvl w:val="0"/>
              <w:numId w:val="0"/>
            </w:numPr>
            <w:tabs>
              <w:tab w:val="clear" w:pos="864"/>
            </w:tabs>
            <w:ind w:left="0" w:firstLine="0"/>
          </w:pPr>
        </w:pPrChange>
      </w:pPr>
      <w:ins w:id="1044" w:author="Emma" w:date="2014-02-02T18:37:00Z">
        <w:r w:rsidRPr="00F906E7">
          <w:rPr>
            <w:szCs w:val="24"/>
          </w:rPr>
          <w:t xml:space="preserve">Inderal </w:t>
        </w:r>
      </w:ins>
      <w:r w:rsidR="00A87884">
        <w:rPr>
          <w:szCs w:val="24"/>
        </w:rPr>
        <w:t xml:space="preserve">- </w:t>
      </w:r>
      <w:ins w:id="1045" w:author="Emma" w:date="2014-02-02T18:37:00Z">
        <w:r w:rsidRPr="00F906E7">
          <w:rPr>
            <w:szCs w:val="24"/>
          </w:rPr>
          <w:t xml:space="preserve">RxNorm </w:t>
        </w:r>
      </w:ins>
      <w:r w:rsidR="00A87884">
        <w:rPr>
          <w:szCs w:val="24"/>
        </w:rPr>
        <w:t xml:space="preserve">151890 </w:t>
      </w:r>
      <w:ins w:id="1046" w:author="Emma" w:date="2014-02-02T18:37:00Z">
        <w:r w:rsidRPr="00F906E7">
          <w:rPr>
            <w:szCs w:val="24"/>
          </w:rPr>
          <w:t>prescribed October 19, 2012 status –active;</w:t>
        </w:r>
      </w:ins>
    </w:p>
    <w:p w:rsidR="000C0600" w:rsidRPr="000C0600" w:rsidRDefault="000C0600">
      <w:pPr>
        <w:pStyle w:val="BodyText"/>
        <w:numPr>
          <w:ilvl w:val="0"/>
          <w:numId w:val="42"/>
        </w:numPr>
        <w:rPr>
          <w:ins w:id="1047" w:author="Emma" w:date="2014-02-02T20:04:00Z"/>
        </w:rPr>
        <w:pPrChange w:id="1048" w:author="Emma" w:date="2014-02-03T07:02:00Z">
          <w:pPr>
            <w:pStyle w:val="Heading4"/>
            <w:numPr>
              <w:ilvl w:val="0"/>
              <w:numId w:val="0"/>
            </w:numPr>
            <w:tabs>
              <w:tab w:val="clear" w:pos="864"/>
            </w:tabs>
            <w:ind w:left="0" w:firstLine="0"/>
          </w:pPr>
        </w:pPrChange>
      </w:pPr>
      <w:ins w:id="1049" w:author="Emma" w:date="2014-02-02T20:03:00Z">
        <w:r w:rsidRPr="00227DCC">
          <w:rPr>
            <w:szCs w:val="24"/>
          </w:rPr>
          <w:t xml:space="preserve">Flu Vaccine </w:t>
        </w:r>
        <w:r w:rsidRPr="00A64DC0">
          <w:rPr>
            <w:szCs w:val="24"/>
          </w:rPr>
          <w:t xml:space="preserve">– CVX </w:t>
        </w:r>
        <w:r w:rsidRPr="007A1055">
          <w:rPr>
            <w:szCs w:val="24"/>
          </w:rPr>
          <w:t>140</w:t>
        </w:r>
      </w:ins>
      <w:ins w:id="1050" w:author="Emma" w:date="2014-02-02T20:04:00Z">
        <w:r>
          <w:rPr>
            <w:szCs w:val="24"/>
          </w:rPr>
          <w:t xml:space="preserve"> </w:t>
        </w:r>
        <w:r w:rsidRPr="002B5B95">
          <w:rPr>
            <w:szCs w:val="24"/>
          </w:rPr>
          <w:t xml:space="preserve">Administered </w:t>
        </w:r>
        <w:r>
          <w:rPr>
            <w:szCs w:val="24"/>
          </w:rPr>
          <w:t>October 2012</w:t>
        </w:r>
      </w:ins>
    </w:p>
    <w:p w:rsidR="000C0600" w:rsidRPr="000C0600" w:rsidRDefault="000C0600">
      <w:pPr>
        <w:pStyle w:val="BodyText"/>
        <w:numPr>
          <w:ilvl w:val="0"/>
          <w:numId w:val="42"/>
        </w:numPr>
        <w:rPr>
          <w:ins w:id="1051" w:author="Emma" w:date="2014-02-02T20:04:00Z"/>
        </w:rPr>
        <w:pPrChange w:id="1052" w:author="Emma" w:date="2014-02-03T07:02:00Z">
          <w:pPr>
            <w:pStyle w:val="Heading4"/>
            <w:numPr>
              <w:ilvl w:val="0"/>
              <w:numId w:val="0"/>
            </w:numPr>
            <w:tabs>
              <w:tab w:val="clear" w:pos="864"/>
            </w:tabs>
            <w:ind w:left="0" w:firstLine="0"/>
          </w:pPr>
        </w:pPrChange>
      </w:pPr>
      <w:ins w:id="1053" w:author="Emma" w:date="2014-02-02T20:04:00Z">
        <w:r>
          <w:rPr>
            <w:szCs w:val="24"/>
          </w:rPr>
          <w:t>Diabetic care instructions –</w:t>
        </w:r>
        <w:r w:rsidRPr="00941006">
          <w:rPr>
            <w:szCs w:val="24"/>
          </w:rPr>
          <w:t xml:space="preserve"> </w:t>
        </w:r>
        <w:r>
          <w:rPr>
            <w:szCs w:val="24"/>
          </w:rPr>
          <w:t xml:space="preserve">SNOMED </w:t>
        </w:r>
        <w:r w:rsidRPr="002D3340">
          <w:rPr>
            <w:szCs w:val="24"/>
          </w:rPr>
          <w:t>385805005</w:t>
        </w:r>
        <w:r>
          <w:rPr>
            <w:szCs w:val="24"/>
          </w:rPr>
          <w:t xml:space="preserve"> completed October 2012</w:t>
        </w:r>
      </w:ins>
    </w:p>
    <w:p w:rsidR="000C0600" w:rsidRPr="00480B99" w:rsidRDefault="000C0600">
      <w:pPr>
        <w:pStyle w:val="BodyText"/>
        <w:numPr>
          <w:ilvl w:val="0"/>
          <w:numId w:val="42"/>
        </w:numPr>
        <w:rPr>
          <w:ins w:id="1054" w:author="Emma" w:date="2014-02-04T14:04:00Z"/>
        </w:rPr>
        <w:pPrChange w:id="1055" w:author="Emma" w:date="2014-02-03T07:02:00Z">
          <w:pPr>
            <w:pStyle w:val="Heading4"/>
            <w:numPr>
              <w:ilvl w:val="0"/>
              <w:numId w:val="0"/>
            </w:numPr>
            <w:tabs>
              <w:tab w:val="clear" w:pos="864"/>
            </w:tabs>
            <w:ind w:left="0" w:firstLine="0"/>
          </w:pPr>
        </w:pPrChange>
      </w:pPr>
      <w:ins w:id="1056" w:author="Emma" w:date="2014-02-02T20:06:00Z">
        <w:r>
          <w:rPr>
            <w:szCs w:val="24"/>
          </w:rPr>
          <w:t>Social history</w:t>
        </w:r>
      </w:ins>
      <w:ins w:id="1057" w:author="Emma" w:date="2014-02-02T20:07:00Z">
        <w:r>
          <w:rPr>
            <w:szCs w:val="24"/>
          </w:rPr>
          <w:t>,</w:t>
        </w:r>
      </w:ins>
      <w:ins w:id="1058" w:author="Emma" w:date="2014-02-02T20:06:00Z">
        <w:r>
          <w:rPr>
            <w:szCs w:val="24"/>
          </w:rPr>
          <w:t xml:space="preserve"> Non-smoker </w:t>
        </w:r>
      </w:ins>
    </w:p>
    <w:p w:rsidR="00480B99" w:rsidRPr="00231942" w:rsidRDefault="00480B99">
      <w:pPr>
        <w:pStyle w:val="BodyText"/>
        <w:numPr>
          <w:ilvl w:val="0"/>
          <w:numId w:val="42"/>
        </w:numPr>
        <w:rPr>
          <w:ins w:id="1059" w:author="Emma" w:date="2014-02-02T20:08:00Z"/>
        </w:rPr>
        <w:pPrChange w:id="1060" w:author="Emma" w:date="2014-02-04T14:04:00Z">
          <w:pPr>
            <w:pStyle w:val="Heading4"/>
            <w:numPr>
              <w:ilvl w:val="0"/>
              <w:numId w:val="0"/>
            </w:numPr>
            <w:tabs>
              <w:tab w:val="clear" w:pos="864"/>
            </w:tabs>
            <w:ind w:left="0" w:firstLine="0"/>
          </w:pPr>
        </w:pPrChange>
      </w:pPr>
      <w:ins w:id="1061" w:author="Emma" w:date="2014-02-04T14:04:00Z">
        <w:r w:rsidRPr="00A245A0">
          <w:rPr>
            <w:szCs w:val="24"/>
          </w:rPr>
          <w:t>Cardiac rehab therapy– SNOME</w:t>
        </w:r>
        <w:r>
          <w:rPr>
            <w:szCs w:val="24"/>
          </w:rPr>
          <w:t xml:space="preserve">D </w:t>
        </w:r>
      </w:ins>
      <w:ins w:id="1062" w:author="Emma" w:date="2014-02-04T14:10:00Z">
        <w:r w:rsidR="00FD54FF">
          <w:rPr>
            <w:szCs w:val="24"/>
          </w:rPr>
          <w:t>313395003</w:t>
        </w:r>
      </w:ins>
      <w:ins w:id="1063" w:author="Emma" w:date="2014-02-04T14:04:00Z">
        <w:r>
          <w:rPr>
            <w:szCs w:val="24"/>
          </w:rPr>
          <w:t>; status - new</w:t>
        </w:r>
        <w:r w:rsidRPr="00A245A0">
          <w:rPr>
            <w:szCs w:val="24"/>
          </w:rPr>
          <w:t xml:space="preserve"> </w:t>
        </w:r>
      </w:ins>
      <w:ins w:id="1064" w:author="Emma" w:date="2014-02-04T14:10:00Z">
        <w:r w:rsidR="002C0490">
          <w:rPr>
            <w:szCs w:val="24"/>
          </w:rPr>
          <w:t>October 2012</w:t>
        </w:r>
      </w:ins>
    </w:p>
    <w:p w:rsidR="006007C3" w:rsidRPr="00743979" w:rsidRDefault="009E4725">
      <w:pPr>
        <w:pStyle w:val="BodyText"/>
        <w:rPr>
          <w:ins w:id="1065" w:author="Emma" w:date="2014-01-22T17:14:00Z"/>
        </w:rPr>
        <w:pPrChange w:id="1066" w:author="Emma" w:date="2014-02-03T07:02:00Z">
          <w:pPr>
            <w:pStyle w:val="Heading4"/>
            <w:numPr>
              <w:ilvl w:val="0"/>
              <w:numId w:val="0"/>
            </w:numPr>
            <w:tabs>
              <w:tab w:val="clear" w:pos="864"/>
            </w:tabs>
            <w:ind w:left="0" w:firstLine="0"/>
          </w:pPr>
        </w:pPrChange>
      </w:pPr>
      <w:ins w:id="1067" w:author="Emma" w:date="2014-02-02T20:08:00Z">
        <w:r>
          <w:rPr>
            <w:szCs w:val="24"/>
          </w:rPr>
          <w:t xml:space="preserve">Dr. Carey </w:t>
        </w:r>
      </w:ins>
      <w:ins w:id="1068" w:author="Emma" w:date="2014-02-02T20:25:00Z">
        <w:r w:rsidR="00FF66FA">
          <w:rPr>
            <w:szCs w:val="24"/>
          </w:rPr>
          <w:t>performs reconciliation</w:t>
        </w:r>
      </w:ins>
      <w:ins w:id="1069" w:author="Emma" w:date="2014-02-02T20:24:00Z">
        <w:r w:rsidR="00FF66FA">
          <w:rPr>
            <w:szCs w:val="24"/>
          </w:rPr>
          <w:t xml:space="preserve"> and updates his EHR</w:t>
        </w:r>
      </w:ins>
      <w:ins w:id="1070" w:author="Emma" w:date="2014-02-02T20:25:00Z">
        <w:r w:rsidR="00FF66FA">
          <w:rPr>
            <w:szCs w:val="24"/>
          </w:rPr>
          <w:t xml:space="preserve">. He adds the updated blood pressure readings so that he is </w:t>
        </w:r>
      </w:ins>
      <w:ins w:id="1071" w:author="Emma" w:date="2014-02-03T21:13:00Z">
        <w:r w:rsidR="00BE044B">
          <w:rPr>
            <w:szCs w:val="24"/>
          </w:rPr>
          <w:t xml:space="preserve">better </w:t>
        </w:r>
      </w:ins>
      <w:ins w:id="1072" w:author="Emma" w:date="2014-02-02T20:25:00Z">
        <w:r w:rsidR="00FF66FA">
          <w:rPr>
            <w:szCs w:val="24"/>
          </w:rPr>
          <w:t xml:space="preserve">able to track vital signs trends. </w:t>
        </w:r>
      </w:ins>
      <w:ins w:id="1073" w:author="Emma" w:date="2014-02-03T12:03:00Z">
        <w:r w:rsidR="0015408A">
          <w:rPr>
            <w:szCs w:val="24"/>
          </w:rPr>
          <w:t xml:space="preserve">Dr. Carey notices that </w:t>
        </w:r>
      </w:ins>
      <w:ins w:id="1074" w:author="Emma" w:date="2014-02-02T20:25:00Z">
        <w:r w:rsidR="00FF66FA">
          <w:rPr>
            <w:szCs w:val="24"/>
          </w:rPr>
          <w:t>Mr. Allan</w:t>
        </w:r>
      </w:ins>
      <w:ins w:id="1075" w:author="Emma" w:date="2014-02-03T12:03:00Z">
        <w:r w:rsidR="0015408A">
          <w:rPr>
            <w:szCs w:val="24"/>
          </w:rPr>
          <w:t>’s</w:t>
        </w:r>
      </w:ins>
      <w:ins w:id="1076" w:author="Emma" w:date="2014-02-02T20:25:00Z">
        <w:r w:rsidR="00FF66FA">
          <w:rPr>
            <w:szCs w:val="24"/>
          </w:rPr>
          <w:t xml:space="preserve"> </w:t>
        </w:r>
      </w:ins>
      <w:ins w:id="1077" w:author="Emma" w:date="2014-02-02T20:28:00Z">
        <w:r w:rsidR="00E46C7A">
          <w:rPr>
            <w:szCs w:val="24"/>
          </w:rPr>
          <w:t>blood pressure medication was changed from Inderal to</w:t>
        </w:r>
      </w:ins>
      <w:ins w:id="1078" w:author="Emma" w:date="2014-02-02T20:25:00Z">
        <w:r w:rsidR="00FF66FA">
          <w:rPr>
            <w:szCs w:val="24"/>
          </w:rPr>
          <w:t xml:space="preserve"> Lop</w:t>
        </w:r>
        <w:r w:rsidR="00E46C7A">
          <w:rPr>
            <w:szCs w:val="24"/>
          </w:rPr>
          <w:t>ressor</w:t>
        </w:r>
      </w:ins>
      <w:ins w:id="1079" w:author="Emma" w:date="2014-02-02T20:29:00Z">
        <w:r w:rsidR="00E46C7A">
          <w:rPr>
            <w:szCs w:val="24"/>
          </w:rPr>
          <w:t xml:space="preserve">. </w:t>
        </w:r>
      </w:ins>
      <w:ins w:id="1080" w:author="Emma" w:date="2014-02-03T12:03:00Z">
        <w:r w:rsidR="0015408A">
          <w:rPr>
            <w:szCs w:val="24"/>
          </w:rPr>
          <w:t>He reconcile</w:t>
        </w:r>
      </w:ins>
      <w:ins w:id="1081" w:author="Emma" w:date="2014-02-03T21:13:00Z">
        <w:r w:rsidR="00BE044B">
          <w:rPr>
            <w:szCs w:val="24"/>
          </w:rPr>
          <w:t>s</w:t>
        </w:r>
      </w:ins>
      <w:ins w:id="1082" w:author="Emma" w:date="2014-02-03T12:03:00Z">
        <w:r w:rsidR="0015408A">
          <w:rPr>
            <w:szCs w:val="24"/>
          </w:rPr>
          <w:t xml:space="preserve"> this information to reflect his agreement with the plan and updates his record with the newer blood pressure medication. </w:t>
        </w:r>
      </w:ins>
      <w:ins w:id="1083" w:author="Emma" w:date="2014-02-02T20:29:00Z">
        <w:r w:rsidR="00E46C7A">
          <w:rPr>
            <w:szCs w:val="24"/>
          </w:rPr>
          <w:t>He notes that Mr. Allan did not receive a flu vaccine during the last flu season and plans for Mr. Allan to get the flu vaccine during the upcoming season. He updates Mr. Allan</w:t>
        </w:r>
      </w:ins>
      <w:ins w:id="1084" w:author="Emma" w:date="2014-02-02T20:30:00Z">
        <w:r w:rsidR="00E46C7A">
          <w:rPr>
            <w:szCs w:val="24"/>
          </w:rPr>
          <w:t xml:space="preserve">’s social history and provides smoking cessation </w:t>
        </w:r>
      </w:ins>
      <w:ins w:id="1085" w:author="Emma" w:date="2014-02-02T20:31:00Z">
        <w:r w:rsidR="00E46C7A">
          <w:rPr>
            <w:szCs w:val="24"/>
          </w:rPr>
          <w:t>counseling</w:t>
        </w:r>
      </w:ins>
      <w:ins w:id="1086" w:author="Emma" w:date="2014-02-02T20:30:00Z">
        <w:r w:rsidR="00E46C7A">
          <w:rPr>
            <w:szCs w:val="24"/>
          </w:rPr>
          <w:t xml:space="preserve"> </w:t>
        </w:r>
      </w:ins>
      <w:ins w:id="1087" w:author="Emma" w:date="2014-02-03T21:14:00Z">
        <w:r w:rsidR="00BE044B">
          <w:rPr>
            <w:szCs w:val="24"/>
          </w:rPr>
          <w:t>with</w:t>
        </w:r>
      </w:ins>
      <w:ins w:id="1088" w:author="Emma" w:date="2014-02-02T20:30:00Z">
        <w:r w:rsidR="00E46C7A">
          <w:rPr>
            <w:szCs w:val="24"/>
          </w:rPr>
          <w:t xml:space="preserve"> Mr. Allan.</w:t>
        </w:r>
      </w:ins>
      <w:ins w:id="1089" w:author="Emma" w:date="2014-02-04T14:05:00Z">
        <w:r w:rsidR="00480B99">
          <w:rPr>
            <w:szCs w:val="24"/>
          </w:rPr>
          <w:t xml:space="preserve"> Dr. Carey also notices that there were previous plans for Mr. Allan to participate in a cardia</w:t>
        </w:r>
      </w:ins>
      <w:ins w:id="1090" w:author="Emma" w:date="2014-02-04T14:06:00Z">
        <w:r w:rsidR="00480B99">
          <w:rPr>
            <w:szCs w:val="24"/>
          </w:rPr>
          <w:t xml:space="preserve">c rehabilitation </w:t>
        </w:r>
        <w:r w:rsidR="00480B99">
          <w:rPr>
            <w:szCs w:val="24"/>
          </w:rPr>
          <w:lastRenderedPageBreak/>
          <w:t xml:space="preserve">program that was later cancelled by another of </w:t>
        </w:r>
      </w:ins>
      <w:ins w:id="1091" w:author="Emma" w:date="2014-02-04T14:07:00Z">
        <w:r w:rsidR="00480B99">
          <w:rPr>
            <w:szCs w:val="24"/>
          </w:rPr>
          <w:t>Mr. Allan’s</w:t>
        </w:r>
      </w:ins>
      <w:ins w:id="1092" w:author="Emma" w:date="2014-02-04T14:06:00Z">
        <w:r w:rsidR="00480B99">
          <w:rPr>
            <w:szCs w:val="24"/>
          </w:rPr>
          <w:t xml:space="preserve"> providers. He discusses the reasons for the cancellation with </w:t>
        </w:r>
      </w:ins>
      <w:ins w:id="1093" w:author="Emma" w:date="2014-02-04T14:07:00Z">
        <w:r w:rsidR="00480B99">
          <w:rPr>
            <w:szCs w:val="24"/>
          </w:rPr>
          <w:t>Mr. Allan</w:t>
        </w:r>
      </w:ins>
      <w:r w:rsidR="007D09B3">
        <w:rPr>
          <w:szCs w:val="24"/>
        </w:rPr>
        <w:t>. W</w:t>
      </w:r>
      <w:ins w:id="1094" w:author="Emma" w:date="2014-02-04T14:07:00Z">
        <w:r w:rsidR="00480B99">
          <w:rPr>
            <w:szCs w:val="24"/>
          </w:rPr>
          <w:t xml:space="preserve">ith Mr. Allan </w:t>
        </w:r>
      </w:ins>
      <w:r w:rsidR="007D09B3">
        <w:rPr>
          <w:szCs w:val="24"/>
        </w:rPr>
        <w:t>permission</w:t>
      </w:r>
      <w:ins w:id="1095" w:author="Emma" w:date="2014-02-04T14:07:00Z">
        <w:r w:rsidR="00480B99">
          <w:rPr>
            <w:szCs w:val="24"/>
          </w:rPr>
          <w:t xml:space="preserve">, he schedules Mr. Allan for cardiac rehab. </w:t>
        </w:r>
      </w:ins>
      <w:ins w:id="1096" w:author="Emma" w:date="2014-02-02T12:45:00Z">
        <w:r w:rsidR="00904A2C">
          <w:t xml:space="preserve"> </w:t>
        </w:r>
      </w:ins>
      <w:ins w:id="1097" w:author="Emma" w:date="2014-02-02T12:42:00Z">
        <w:r w:rsidR="00904A2C">
          <w:t xml:space="preserve"> </w:t>
        </w:r>
      </w:ins>
      <w:ins w:id="1098" w:author="Emma" w:date="2014-02-02T12:41:00Z">
        <w:r w:rsidR="00904A2C">
          <w:t xml:space="preserve"> </w:t>
        </w:r>
      </w:ins>
    </w:p>
    <w:p w:rsidR="004776F4" w:rsidRDefault="004776F4">
      <w:pPr>
        <w:pStyle w:val="Heading3"/>
        <w:numPr>
          <w:ilvl w:val="0"/>
          <w:numId w:val="0"/>
        </w:numPr>
        <w:ind w:left="720" w:hanging="720"/>
        <w:rPr>
          <w:ins w:id="1099" w:author="Emma" w:date="2014-01-22T17:14:00Z"/>
          <w:noProof w:val="0"/>
        </w:rPr>
        <w:pPrChange w:id="1100" w:author="Emma" w:date="2014-02-03T07:05:00Z">
          <w:pPr>
            <w:pStyle w:val="Heading4"/>
            <w:numPr>
              <w:ilvl w:val="0"/>
              <w:numId w:val="0"/>
            </w:numPr>
            <w:tabs>
              <w:tab w:val="clear" w:pos="864"/>
            </w:tabs>
            <w:ind w:left="0" w:firstLine="0"/>
          </w:pPr>
        </w:pPrChange>
      </w:pPr>
      <w:ins w:id="1101" w:author="Emma" w:date="2014-01-22T17:14:00Z">
        <w:r>
          <w:rPr>
            <w:noProof w:val="0"/>
          </w:rPr>
          <w:t>X.4.2.3</w:t>
        </w:r>
        <w:r w:rsidRPr="003651D9">
          <w:rPr>
            <w:noProof w:val="0"/>
          </w:rPr>
          <w:t xml:space="preserve"> Use</w:t>
        </w:r>
        <w:r>
          <w:rPr>
            <w:noProof w:val="0"/>
          </w:rPr>
          <w:t xml:space="preserve"> Case</w:t>
        </w:r>
        <w:r w:rsidRPr="003651D9">
          <w:rPr>
            <w:noProof w:val="0"/>
          </w:rPr>
          <w:t xml:space="preserve">: </w:t>
        </w:r>
        <w:r>
          <w:rPr>
            <w:noProof w:val="0"/>
          </w:rPr>
          <w:t>Transfer of content with overlapping</w:t>
        </w:r>
      </w:ins>
      <w:ins w:id="1102" w:author="Emma" w:date="2014-01-22T17:15:00Z">
        <w:r>
          <w:rPr>
            <w:noProof w:val="0"/>
          </w:rPr>
          <w:t xml:space="preserve"> </w:t>
        </w:r>
        <w:r w:rsidR="00D74158">
          <w:rPr>
            <w:noProof w:val="0"/>
          </w:rPr>
          <w:t>interpretations</w:t>
        </w:r>
      </w:ins>
    </w:p>
    <w:p w:rsidR="00532417" w:rsidRDefault="009E3260">
      <w:pPr>
        <w:pStyle w:val="BodyText"/>
        <w:rPr>
          <w:ins w:id="1103" w:author="Emma" w:date="2014-02-03T21:38:00Z"/>
        </w:rPr>
        <w:pPrChange w:id="1104" w:author="Emma" w:date="2014-02-03T07:02:00Z">
          <w:pPr>
            <w:pStyle w:val="Heading4"/>
            <w:numPr>
              <w:ilvl w:val="0"/>
              <w:numId w:val="0"/>
            </w:numPr>
            <w:tabs>
              <w:tab w:val="clear" w:pos="864"/>
            </w:tabs>
            <w:ind w:left="0" w:firstLine="0"/>
          </w:pPr>
        </w:pPrChange>
      </w:pPr>
      <w:ins w:id="1105" w:author="Emma" w:date="2014-02-02T21:02:00Z">
        <w:r>
          <w:t>In the third use case, information from care providers EHRs a</w:t>
        </w:r>
      </w:ins>
      <w:ins w:id="1106" w:author="Emma" w:date="2014-02-02T21:05:00Z">
        <w:r>
          <w:t>re</w:t>
        </w:r>
      </w:ins>
      <w:ins w:id="1107" w:author="Emma" w:date="2014-02-02T21:02:00Z">
        <w:r>
          <w:t xml:space="preserve"> </w:t>
        </w:r>
      </w:ins>
      <w:ins w:id="1108" w:author="Emma" w:date="2014-02-02T21:07:00Z">
        <w:r w:rsidR="00471F44">
          <w:t>collected</w:t>
        </w:r>
      </w:ins>
      <w:ins w:id="1109" w:author="Emma" w:date="2014-02-02T21:02:00Z">
        <w:r>
          <w:t xml:space="preserve"> </w:t>
        </w:r>
      </w:ins>
      <w:ins w:id="1110" w:author="Emma" w:date="2014-02-02T21:07:00Z">
        <w:r w:rsidR="00471F44">
          <w:t xml:space="preserve">showing variations in information which are detected and reconciled. </w:t>
        </w:r>
      </w:ins>
    </w:p>
    <w:p w:rsidR="00471F44" w:rsidRPr="00231942" w:rsidRDefault="00471F44">
      <w:pPr>
        <w:pStyle w:val="BodyText"/>
        <w:rPr>
          <w:ins w:id="1111" w:author="Emma" w:date="2014-02-02T21:02:00Z"/>
        </w:rPr>
        <w:pPrChange w:id="1112" w:author="Emma" w:date="2014-02-03T07:02:00Z">
          <w:pPr>
            <w:pStyle w:val="Heading4"/>
            <w:numPr>
              <w:ilvl w:val="0"/>
              <w:numId w:val="0"/>
            </w:numPr>
            <w:tabs>
              <w:tab w:val="clear" w:pos="864"/>
            </w:tabs>
            <w:ind w:left="0" w:firstLine="0"/>
          </w:pPr>
        </w:pPrChange>
      </w:pPr>
      <w:ins w:id="1113" w:author="Emma" w:date="2014-02-02T21:08:00Z">
        <w:r w:rsidRPr="00471F44">
          <w:rPr>
            <w:b/>
            <w:rPrChange w:id="1114" w:author="Emma" w:date="2014-02-02T21:08:00Z">
              <w:rPr>
                <w:b w:val="0"/>
              </w:rPr>
            </w:rPrChange>
          </w:rPr>
          <w:t>Preconditions:</w:t>
        </w:r>
      </w:ins>
    </w:p>
    <w:p w:rsidR="009E3260" w:rsidRDefault="00471F44">
      <w:pPr>
        <w:pStyle w:val="BodyText"/>
        <w:rPr>
          <w:ins w:id="1115" w:author="Emma" w:date="2014-02-02T21:08:00Z"/>
        </w:rPr>
        <w:pPrChange w:id="1116" w:author="Emma" w:date="2014-02-03T07:02:00Z">
          <w:pPr>
            <w:pStyle w:val="Heading4"/>
            <w:numPr>
              <w:ilvl w:val="0"/>
              <w:numId w:val="0"/>
            </w:numPr>
            <w:tabs>
              <w:tab w:val="clear" w:pos="864"/>
            </w:tabs>
            <w:ind w:left="0" w:firstLine="0"/>
          </w:pPr>
        </w:pPrChange>
      </w:pPr>
      <w:ins w:id="1117" w:author="Emma" w:date="2014-02-02T21:08:00Z">
        <w:r>
          <w:t>The clinical EHRs contain</w:t>
        </w:r>
      </w:ins>
      <w:ins w:id="1118" w:author="Emma" w:date="2014-02-03T05:56:00Z">
        <w:r w:rsidR="009C60B4">
          <w:t xml:space="preserve"> the following provider information</w:t>
        </w:r>
      </w:ins>
      <w:ins w:id="1119" w:author="Emma" w:date="2014-02-02T21:08:00Z">
        <w:r>
          <w:t>:</w:t>
        </w:r>
      </w:ins>
    </w:p>
    <w:p w:rsidR="00471F44" w:rsidRDefault="00471F44">
      <w:pPr>
        <w:pStyle w:val="BodyText"/>
        <w:numPr>
          <w:ilvl w:val="0"/>
          <w:numId w:val="43"/>
        </w:numPr>
        <w:rPr>
          <w:ins w:id="1120" w:author="Emma" w:date="2014-02-02T21:09:00Z"/>
        </w:rPr>
        <w:pPrChange w:id="1121" w:author="Emma" w:date="2014-02-03T07:02:00Z">
          <w:pPr>
            <w:pStyle w:val="Heading4"/>
            <w:numPr>
              <w:ilvl w:val="0"/>
              <w:numId w:val="0"/>
            </w:numPr>
            <w:tabs>
              <w:tab w:val="clear" w:pos="864"/>
            </w:tabs>
            <w:ind w:left="0" w:firstLine="0"/>
          </w:pPr>
        </w:pPrChange>
      </w:pPr>
      <w:ins w:id="1122" w:author="Emma" w:date="2014-02-02T21:09:00Z">
        <w:r>
          <w:t>Dr. Carey role as primary care provider</w:t>
        </w:r>
      </w:ins>
      <w:ins w:id="1123" w:author="Emma" w:date="2014-02-03T06:20:00Z">
        <w:r w:rsidR="00AB561C">
          <w:t xml:space="preserve"> </w:t>
        </w:r>
      </w:ins>
      <w:ins w:id="1124" w:author="Emma" w:date="2014-02-03T06:21:00Z">
        <w:r w:rsidR="00AB561C">
          <w:t>(</w:t>
        </w:r>
      </w:ins>
      <w:ins w:id="1125" w:author="Emma" w:date="2014-02-03T06:20:00Z">
        <w:r w:rsidR="00AB561C">
          <w:t>in Detroit</w:t>
        </w:r>
      </w:ins>
      <w:ins w:id="1126" w:author="Emma" w:date="2014-02-03T06:21:00Z">
        <w:r w:rsidR="00AB561C">
          <w:t>)</w:t>
        </w:r>
      </w:ins>
      <w:ins w:id="1127" w:author="Emma" w:date="2014-02-02T21:11:00Z">
        <w:r>
          <w:t>; Provider type, internal medicine</w:t>
        </w:r>
      </w:ins>
    </w:p>
    <w:p w:rsidR="00471F44" w:rsidRDefault="00471F44">
      <w:pPr>
        <w:pStyle w:val="BodyText"/>
        <w:numPr>
          <w:ilvl w:val="0"/>
          <w:numId w:val="43"/>
        </w:numPr>
        <w:rPr>
          <w:ins w:id="1128" w:author="Emma" w:date="2014-02-03T21:29:00Z"/>
        </w:rPr>
        <w:pPrChange w:id="1129" w:author="Emma" w:date="2014-02-03T07:02:00Z">
          <w:pPr>
            <w:pStyle w:val="Heading4"/>
            <w:numPr>
              <w:ilvl w:val="0"/>
              <w:numId w:val="0"/>
            </w:numPr>
            <w:tabs>
              <w:tab w:val="clear" w:pos="864"/>
            </w:tabs>
            <w:ind w:left="0" w:firstLine="0"/>
          </w:pPr>
        </w:pPrChange>
      </w:pPr>
      <w:ins w:id="1130" w:author="Emma" w:date="2014-02-02T21:10:00Z">
        <w:r>
          <w:t>Dr. Hart role as consulting provider</w:t>
        </w:r>
      </w:ins>
      <w:ins w:id="1131" w:author="Emma" w:date="2014-02-03T06:20:00Z">
        <w:r w:rsidR="00AB561C">
          <w:t xml:space="preserve"> </w:t>
        </w:r>
      </w:ins>
      <w:ins w:id="1132" w:author="Emma" w:date="2014-02-03T06:21:00Z">
        <w:r w:rsidR="00AB561C">
          <w:t>(</w:t>
        </w:r>
      </w:ins>
      <w:ins w:id="1133" w:author="Emma" w:date="2014-02-03T06:20:00Z">
        <w:r w:rsidR="00AB561C">
          <w:t>in Detroit</w:t>
        </w:r>
      </w:ins>
      <w:ins w:id="1134" w:author="Emma" w:date="2014-02-03T06:21:00Z">
        <w:r w:rsidR="00AB561C">
          <w:t>)</w:t>
        </w:r>
      </w:ins>
      <w:ins w:id="1135" w:author="Emma" w:date="2014-02-02T21:11:00Z">
        <w:r>
          <w:t>; provider type, cardiology</w:t>
        </w:r>
      </w:ins>
    </w:p>
    <w:p w:rsidR="00014389" w:rsidRDefault="00014389">
      <w:pPr>
        <w:pStyle w:val="BodyText"/>
        <w:numPr>
          <w:ilvl w:val="0"/>
          <w:numId w:val="43"/>
        </w:numPr>
        <w:rPr>
          <w:ins w:id="1136" w:author="Emma" w:date="2014-02-02T21:11:00Z"/>
        </w:rPr>
        <w:pPrChange w:id="1137" w:author="Emma" w:date="2014-02-03T07:02:00Z">
          <w:pPr>
            <w:pStyle w:val="Heading4"/>
            <w:numPr>
              <w:ilvl w:val="0"/>
              <w:numId w:val="0"/>
            </w:numPr>
            <w:tabs>
              <w:tab w:val="clear" w:pos="864"/>
            </w:tabs>
            <w:ind w:left="0" w:firstLine="0"/>
          </w:pPr>
        </w:pPrChange>
      </w:pPr>
      <w:ins w:id="1138" w:author="Emma" w:date="2014-02-03T21:29:00Z">
        <w:r>
          <w:t>Dr. Payne role as consulting provider (in Detroit); provider type, cardiology</w:t>
        </w:r>
      </w:ins>
    </w:p>
    <w:p w:rsidR="00471F44" w:rsidRDefault="00471F44">
      <w:pPr>
        <w:pStyle w:val="BodyText"/>
        <w:numPr>
          <w:ilvl w:val="0"/>
          <w:numId w:val="43"/>
        </w:numPr>
        <w:rPr>
          <w:ins w:id="1139" w:author="Emma" w:date="2014-02-02T21:12:00Z"/>
        </w:rPr>
        <w:pPrChange w:id="1140" w:author="Emma" w:date="2014-02-03T07:02:00Z">
          <w:pPr>
            <w:pStyle w:val="Heading4"/>
            <w:numPr>
              <w:ilvl w:val="0"/>
              <w:numId w:val="0"/>
            </w:numPr>
            <w:tabs>
              <w:tab w:val="clear" w:pos="864"/>
            </w:tabs>
            <w:ind w:left="0" w:firstLine="0"/>
          </w:pPr>
        </w:pPrChange>
      </w:pPr>
      <w:ins w:id="1141" w:author="Emma" w:date="2014-02-02T21:12:00Z">
        <w:r>
          <w:t>Dr. Seven role as primary care provider</w:t>
        </w:r>
      </w:ins>
      <w:ins w:id="1142" w:author="Emma" w:date="2014-02-03T06:20:00Z">
        <w:r w:rsidR="00AB561C">
          <w:t xml:space="preserve"> (in Florida</w:t>
        </w:r>
      </w:ins>
      <w:ins w:id="1143" w:author="Emma" w:date="2014-02-03T06:21:00Z">
        <w:r w:rsidR="00AB561C">
          <w:t>)</w:t>
        </w:r>
      </w:ins>
      <w:ins w:id="1144" w:author="Emma" w:date="2014-02-02T21:12:00Z">
        <w:r>
          <w:t>; provider type, family practice</w:t>
        </w:r>
      </w:ins>
    </w:p>
    <w:p w:rsidR="00471F44" w:rsidRDefault="00471F44">
      <w:pPr>
        <w:pStyle w:val="BodyText"/>
        <w:numPr>
          <w:ilvl w:val="0"/>
          <w:numId w:val="43"/>
        </w:numPr>
        <w:rPr>
          <w:ins w:id="1145" w:author="Emma" w:date="2014-02-02T21:14:00Z"/>
        </w:rPr>
        <w:pPrChange w:id="1146" w:author="Emma" w:date="2014-02-03T07:02:00Z">
          <w:pPr>
            <w:pStyle w:val="Heading4"/>
            <w:numPr>
              <w:ilvl w:val="0"/>
              <w:numId w:val="0"/>
            </w:numPr>
            <w:tabs>
              <w:tab w:val="clear" w:pos="864"/>
            </w:tabs>
            <w:ind w:left="0" w:firstLine="0"/>
          </w:pPr>
        </w:pPrChange>
      </w:pPr>
      <w:ins w:id="1147" w:author="Emma" w:date="2014-02-02T21:12:00Z">
        <w:r>
          <w:t xml:space="preserve">Dr. Roberts role as </w:t>
        </w:r>
      </w:ins>
      <w:ins w:id="1148" w:author="Emma" w:date="2014-02-02T21:13:00Z">
        <w:r>
          <w:t xml:space="preserve">consulting </w:t>
        </w:r>
      </w:ins>
      <w:ins w:id="1149" w:author="Emma" w:date="2014-02-02T21:12:00Z">
        <w:r>
          <w:t>provider</w:t>
        </w:r>
      </w:ins>
      <w:ins w:id="1150" w:author="Emma" w:date="2014-02-03T06:21:00Z">
        <w:r w:rsidR="00AB561C">
          <w:t xml:space="preserve"> (in Florida);</w:t>
        </w:r>
      </w:ins>
      <w:ins w:id="1151" w:author="Emma" w:date="2014-02-02T21:12:00Z">
        <w:r>
          <w:t xml:space="preserve"> </w:t>
        </w:r>
      </w:ins>
      <w:ins w:id="1152" w:author="Emma" w:date="2014-02-02T21:14:00Z">
        <w:r w:rsidR="00AB561C">
          <w:t>provider type</w:t>
        </w:r>
        <w:r>
          <w:t>, cardiology</w:t>
        </w:r>
      </w:ins>
    </w:p>
    <w:p w:rsidR="00471F44" w:rsidRDefault="00471F44">
      <w:pPr>
        <w:pStyle w:val="BodyText"/>
        <w:numPr>
          <w:ilvl w:val="0"/>
          <w:numId w:val="43"/>
        </w:numPr>
        <w:rPr>
          <w:ins w:id="1153" w:author="Emma" w:date="2014-02-03T06:05:00Z"/>
        </w:rPr>
        <w:pPrChange w:id="1154" w:author="Emma" w:date="2014-02-03T07:02:00Z">
          <w:pPr>
            <w:pStyle w:val="Heading4"/>
            <w:numPr>
              <w:ilvl w:val="0"/>
              <w:numId w:val="0"/>
            </w:numPr>
            <w:tabs>
              <w:tab w:val="clear" w:pos="864"/>
            </w:tabs>
            <w:ind w:left="0" w:firstLine="0"/>
          </w:pPr>
        </w:pPrChange>
      </w:pPr>
      <w:ins w:id="1155" w:author="Emma" w:date="2014-02-02T21:14:00Z">
        <w:r>
          <w:t>Dr. Smyth role as consulting provider</w:t>
        </w:r>
      </w:ins>
      <w:ins w:id="1156" w:author="Emma" w:date="2014-02-03T06:21:00Z">
        <w:r w:rsidR="00AB561C">
          <w:t xml:space="preserve"> (in Florida)</w:t>
        </w:r>
      </w:ins>
      <w:ins w:id="1157" w:author="Emma" w:date="2014-02-02T21:14:00Z">
        <w:r>
          <w:t>; provider type, podiatry</w:t>
        </w:r>
      </w:ins>
    </w:p>
    <w:p w:rsidR="009C60B4" w:rsidRDefault="009C60B4">
      <w:pPr>
        <w:pStyle w:val="BodyText"/>
        <w:rPr>
          <w:ins w:id="1158" w:author="Emma" w:date="2014-02-03T05:56:00Z"/>
        </w:rPr>
        <w:pPrChange w:id="1159" w:author="Emma" w:date="2014-02-03T07:02:00Z">
          <w:pPr>
            <w:pStyle w:val="Heading4"/>
            <w:numPr>
              <w:ilvl w:val="0"/>
              <w:numId w:val="0"/>
            </w:numPr>
            <w:tabs>
              <w:tab w:val="clear" w:pos="864"/>
            </w:tabs>
            <w:ind w:left="0" w:firstLine="0"/>
          </w:pPr>
        </w:pPrChange>
      </w:pPr>
    </w:p>
    <w:p w:rsidR="009C60B4" w:rsidRDefault="009C60B4">
      <w:pPr>
        <w:pStyle w:val="BodyText"/>
        <w:rPr>
          <w:ins w:id="1160" w:author="Emma" w:date="2014-02-03T06:13:00Z"/>
        </w:rPr>
        <w:pPrChange w:id="1161" w:author="Emma" w:date="2014-02-03T07:02:00Z">
          <w:pPr>
            <w:pStyle w:val="Heading4"/>
            <w:numPr>
              <w:ilvl w:val="0"/>
              <w:numId w:val="0"/>
            </w:numPr>
            <w:tabs>
              <w:tab w:val="clear" w:pos="864"/>
            </w:tabs>
            <w:ind w:left="0" w:firstLine="0"/>
          </w:pPr>
        </w:pPrChange>
      </w:pPr>
      <w:ins w:id="1162" w:author="Emma" w:date="2014-02-03T06:05:00Z">
        <w:r>
          <w:t>The clinical EHRs contain the following encounter information</w:t>
        </w:r>
      </w:ins>
      <w:ins w:id="1163" w:author="Emma" w:date="2014-02-03T05:56:00Z">
        <w:r>
          <w:t>:</w:t>
        </w:r>
      </w:ins>
    </w:p>
    <w:p w:rsidR="00AB561C" w:rsidRDefault="009C60B4">
      <w:pPr>
        <w:pStyle w:val="BodyText"/>
        <w:numPr>
          <w:ilvl w:val="0"/>
          <w:numId w:val="44"/>
        </w:numPr>
        <w:rPr>
          <w:ins w:id="1164" w:author="Emma" w:date="2014-02-03T06:22:00Z"/>
        </w:rPr>
        <w:pPrChange w:id="1165" w:author="Emma" w:date="2014-02-03T07:02:00Z">
          <w:pPr>
            <w:pStyle w:val="Heading4"/>
            <w:numPr>
              <w:ilvl w:val="0"/>
              <w:numId w:val="0"/>
            </w:numPr>
            <w:tabs>
              <w:tab w:val="clear" w:pos="864"/>
            </w:tabs>
            <w:ind w:left="0" w:firstLine="0"/>
          </w:pPr>
        </w:pPrChange>
      </w:pPr>
      <w:ins w:id="1166" w:author="Emma" w:date="2014-02-03T05:54:00Z">
        <w:r>
          <w:t>Two encounters with Dr. Carey</w:t>
        </w:r>
      </w:ins>
      <w:ins w:id="1167" w:author="Emma" w:date="2014-02-04T10:12:00Z">
        <w:r w:rsidR="00207DAC">
          <w:t>; type of encounter; Date</w:t>
        </w:r>
      </w:ins>
      <w:ins w:id="1168" w:author="Emma" w:date="2014-02-04T10:13:00Z">
        <w:r w:rsidR="00207DAC">
          <w:t>s</w:t>
        </w:r>
      </w:ins>
      <w:ins w:id="1169" w:author="Emma" w:date="2014-02-04T10:12:00Z">
        <w:r w:rsidR="00207DAC">
          <w:t xml:space="preserve"> of encounter</w:t>
        </w:r>
      </w:ins>
    </w:p>
    <w:p w:rsidR="00471F44" w:rsidRDefault="00AB561C">
      <w:pPr>
        <w:pStyle w:val="BodyText"/>
        <w:numPr>
          <w:ilvl w:val="0"/>
          <w:numId w:val="44"/>
        </w:numPr>
        <w:rPr>
          <w:ins w:id="1170" w:author="Emma" w:date="2014-02-03T06:24:00Z"/>
        </w:rPr>
        <w:pPrChange w:id="1171" w:author="Emma" w:date="2014-02-03T07:02:00Z">
          <w:pPr>
            <w:pStyle w:val="Heading4"/>
            <w:numPr>
              <w:ilvl w:val="0"/>
              <w:numId w:val="0"/>
            </w:numPr>
            <w:tabs>
              <w:tab w:val="clear" w:pos="864"/>
            </w:tabs>
            <w:ind w:left="0" w:firstLine="0"/>
          </w:pPr>
        </w:pPrChange>
      </w:pPr>
      <w:ins w:id="1172" w:author="Emma" w:date="2014-02-03T06:24:00Z">
        <w:r>
          <w:t xml:space="preserve">Two </w:t>
        </w:r>
      </w:ins>
      <w:ins w:id="1173" w:author="Emma" w:date="2014-02-03T06:22:00Z">
        <w:r>
          <w:t>encounter</w:t>
        </w:r>
      </w:ins>
      <w:ins w:id="1174" w:author="Emma" w:date="2014-02-03T06:24:00Z">
        <w:r>
          <w:t>s</w:t>
        </w:r>
      </w:ins>
      <w:ins w:id="1175" w:author="Emma" w:date="2014-02-03T06:22:00Z">
        <w:r>
          <w:t xml:space="preserve"> </w:t>
        </w:r>
      </w:ins>
      <w:ins w:id="1176" w:author="Emma" w:date="2014-02-03T06:23:00Z">
        <w:r>
          <w:t>with Dr. Hart</w:t>
        </w:r>
      </w:ins>
      <w:ins w:id="1177" w:author="Emma" w:date="2014-02-04T10:13:00Z">
        <w:r w:rsidR="00207DAC">
          <w:t>; type of encounter; Dates of encounter</w:t>
        </w:r>
      </w:ins>
    </w:p>
    <w:p w:rsidR="00AB561C" w:rsidRDefault="00207DAC">
      <w:pPr>
        <w:pStyle w:val="BodyText"/>
        <w:numPr>
          <w:ilvl w:val="0"/>
          <w:numId w:val="44"/>
        </w:numPr>
        <w:rPr>
          <w:ins w:id="1178" w:author="Emma" w:date="2014-02-03T06:24:00Z"/>
        </w:rPr>
        <w:pPrChange w:id="1179" w:author="Emma" w:date="2014-02-03T07:02:00Z">
          <w:pPr>
            <w:pStyle w:val="BodyText"/>
          </w:pPr>
        </w:pPrChange>
      </w:pPr>
      <w:ins w:id="1180" w:author="Emma" w:date="2014-02-03T06:24:00Z">
        <w:r>
          <w:t>One encounter with Dr. Seven</w:t>
        </w:r>
      </w:ins>
      <w:ins w:id="1181" w:author="Emma" w:date="2014-02-04T10:13:00Z">
        <w:r>
          <w:t>; type of encounter; Dates of encounter</w:t>
        </w:r>
      </w:ins>
    </w:p>
    <w:p w:rsidR="00AB561C" w:rsidRDefault="00AB561C">
      <w:pPr>
        <w:pStyle w:val="BodyText"/>
        <w:numPr>
          <w:ilvl w:val="0"/>
          <w:numId w:val="44"/>
        </w:numPr>
        <w:rPr>
          <w:ins w:id="1182" w:author="Emma" w:date="2014-02-03T06:25:00Z"/>
        </w:rPr>
        <w:pPrChange w:id="1183" w:author="Emma" w:date="2014-02-03T07:02:00Z">
          <w:pPr>
            <w:pStyle w:val="BodyText"/>
          </w:pPr>
        </w:pPrChange>
      </w:pPr>
      <w:ins w:id="1184" w:author="Emma" w:date="2014-02-03T06:24:00Z">
        <w:r>
          <w:t xml:space="preserve">Two encounters with Dr. </w:t>
        </w:r>
      </w:ins>
      <w:ins w:id="1185" w:author="Emma" w:date="2014-02-03T06:25:00Z">
        <w:r>
          <w:t>Roberts</w:t>
        </w:r>
      </w:ins>
      <w:ins w:id="1186" w:author="Emma" w:date="2014-02-04T10:14:00Z">
        <w:r w:rsidR="00207DAC">
          <w:t>; type of encounter; Dates of encounter</w:t>
        </w:r>
      </w:ins>
    </w:p>
    <w:p w:rsidR="00AB561C" w:rsidRDefault="00AB561C">
      <w:pPr>
        <w:pStyle w:val="BodyText"/>
        <w:numPr>
          <w:ilvl w:val="0"/>
          <w:numId w:val="44"/>
        </w:numPr>
        <w:rPr>
          <w:ins w:id="1187" w:author="Emma" w:date="2014-02-03T06:25:00Z"/>
        </w:rPr>
        <w:pPrChange w:id="1188" w:author="Emma" w:date="2014-02-03T07:02:00Z">
          <w:pPr>
            <w:pStyle w:val="BodyText"/>
          </w:pPr>
        </w:pPrChange>
      </w:pPr>
      <w:ins w:id="1189" w:author="Emma" w:date="2014-02-03T06:25:00Z">
        <w:r>
          <w:t>One encounter with Dr. Smyth</w:t>
        </w:r>
      </w:ins>
      <w:ins w:id="1190" w:author="Emma" w:date="2014-02-04T10:14:00Z">
        <w:r w:rsidR="00207DAC">
          <w:t>; type of encounter; Dates of encounter</w:t>
        </w:r>
      </w:ins>
    </w:p>
    <w:p w:rsidR="00414400" w:rsidRPr="002B5B95" w:rsidRDefault="00414400" w:rsidP="00DD720E">
      <w:pPr>
        <w:pStyle w:val="BodyText"/>
        <w:rPr>
          <w:ins w:id="1191" w:author="Emma" w:date="2014-02-03T06:26:00Z"/>
          <w:b/>
        </w:rPr>
      </w:pPr>
      <w:ins w:id="1192" w:author="Emma" w:date="2014-02-03T06:26:00Z">
        <w:r w:rsidRPr="002B5B95">
          <w:rPr>
            <w:b/>
          </w:rPr>
          <w:t>Use Case</w:t>
        </w:r>
      </w:ins>
    </w:p>
    <w:p w:rsidR="00532417" w:rsidRDefault="00414400" w:rsidP="00532417">
      <w:pPr>
        <w:pStyle w:val="BodyText"/>
        <w:rPr>
          <w:ins w:id="1193" w:author="Emma" w:date="2014-02-03T21:38:00Z"/>
        </w:rPr>
      </w:pPr>
      <w:ins w:id="1194" w:author="Emma" w:date="2014-02-03T06:26:00Z">
        <w:r>
          <w:t>Mr. Allan participates in</w:t>
        </w:r>
      </w:ins>
      <w:ins w:id="1195" w:author="Emma" w:date="2014-02-03T21:16:00Z">
        <w:r w:rsidR="00BE044B">
          <w:t xml:space="preserve"> </w:t>
        </w:r>
      </w:ins>
      <w:ins w:id="1196" w:author="Emma" w:date="2014-02-03T21:18:00Z">
        <w:r w:rsidR="00BE044B">
          <w:t>a care coordination program</w:t>
        </w:r>
      </w:ins>
      <w:ins w:id="1197" w:author="Emma" w:date="2014-02-03T21:19:00Z">
        <w:r w:rsidR="00BE044B">
          <w:t xml:space="preserve"> which includes </w:t>
        </w:r>
      </w:ins>
      <w:ins w:id="1198" w:author="Emma" w:date="2014-02-03T21:16:00Z">
        <w:r w:rsidR="00BE044B">
          <w:t xml:space="preserve">an </w:t>
        </w:r>
      </w:ins>
      <w:ins w:id="1199" w:author="Emma" w:date="2014-02-03T21:17:00Z">
        <w:r w:rsidR="00BE044B">
          <w:t>A</w:t>
        </w:r>
      </w:ins>
      <w:ins w:id="1200" w:author="Emma" w:date="2014-02-03T21:16:00Z">
        <w:r w:rsidR="00BE044B">
          <w:t>ccountable Care Organization</w:t>
        </w:r>
      </w:ins>
      <w:ins w:id="1201" w:author="Emma" w:date="2014-02-03T06:26:00Z">
        <w:r>
          <w:t xml:space="preserve"> </w:t>
        </w:r>
      </w:ins>
      <w:ins w:id="1202" w:author="Emma" w:date="2014-02-03T06:35:00Z">
        <w:r w:rsidR="00026322">
          <w:t xml:space="preserve">(ACO) </w:t>
        </w:r>
      </w:ins>
      <w:ins w:id="1203" w:author="Emma" w:date="2014-02-03T21:20:00Z">
        <w:r w:rsidR="00BE044B">
          <w:t>supported</w:t>
        </w:r>
      </w:ins>
      <w:ins w:id="1204" w:author="Emma" w:date="2014-02-03T21:19:00Z">
        <w:r w:rsidR="00BE044B">
          <w:t xml:space="preserve"> by</w:t>
        </w:r>
      </w:ins>
      <w:ins w:id="1205" w:author="Emma" w:date="2014-02-03T21:20:00Z">
        <w:r w:rsidR="00BE044B">
          <w:t xml:space="preserve"> </w:t>
        </w:r>
      </w:ins>
      <w:ins w:id="1206" w:author="Emma" w:date="2014-02-03T06:35:00Z">
        <w:r w:rsidR="00026322">
          <w:t>h</w:t>
        </w:r>
        <w:r w:rsidR="00BE044B">
          <w:t>is providers and payer</w:t>
        </w:r>
        <w:r w:rsidR="00026322">
          <w:t xml:space="preserve">. </w:t>
        </w:r>
      </w:ins>
      <w:ins w:id="1207" w:author="Emma" w:date="2014-02-03T21:21:00Z">
        <w:r w:rsidR="00BE044B">
          <w:t xml:space="preserve">Mr. Allan’s </w:t>
        </w:r>
      </w:ins>
      <w:ins w:id="1208" w:author="Emma" w:date="2014-02-03T21:23:00Z">
        <w:r w:rsidR="00BE044B">
          <w:t xml:space="preserve">care is being managed by a </w:t>
        </w:r>
      </w:ins>
      <w:ins w:id="1209" w:author="Emma" w:date="2014-02-03T21:21:00Z">
        <w:r w:rsidR="00BE044B">
          <w:t>care manage</w:t>
        </w:r>
      </w:ins>
      <w:ins w:id="1210" w:author="Emma" w:date="2014-02-03T21:24:00Z">
        <w:r w:rsidR="00BE044B">
          <w:t xml:space="preserve">r who would like to ensure that he is receiving appropriate and timely care due to his chronic disease history. The care manager </w:t>
        </w:r>
      </w:ins>
      <w:ins w:id="1211" w:author="Emma" w:date="2014-02-03T21:25:00Z">
        <w:r w:rsidR="00BE044B">
          <w:t xml:space="preserve">EHR </w:t>
        </w:r>
      </w:ins>
      <w:ins w:id="1212" w:author="Emma" w:date="2014-02-03T21:21:00Z">
        <w:r w:rsidR="00BE044B">
          <w:t>receives</w:t>
        </w:r>
      </w:ins>
      <w:ins w:id="1213" w:author="Emma" w:date="2014-02-03T21:25:00Z">
        <w:r w:rsidR="00BE044B">
          <w:t xml:space="preserve"> a list of providers and encounters</w:t>
        </w:r>
      </w:ins>
      <w:ins w:id="1214" w:author="Emma" w:date="2014-02-03T21:31:00Z">
        <w:r w:rsidR="00014389">
          <w:t xml:space="preserve"> from the various EHRs and HIE containing Mr. Allan’s clinical information. </w:t>
        </w:r>
      </w:ins>
      <w:ins w:id="1215" w:author="Emma" w:date="2014-02-03T21:35:00Z">
        <w:r w:rsidR="00532417">
          <w:t>During reconciliation of</w:t>
        </w:r>
      </w:ins>
      <w:ins w:id="1216" w:author="Emma" w:date="2014-02-03T21:34:00Z">
        <w:r w:rsidR="00532417">
          <w:t xml:space="preserve"> care providers and encounters</w:t>
        </w:r>
      </w:ins>
      <w:ins w:id="1217" w:author="Emma" w:date="2014-02-03T21:39:00Z">
        <w:r w:rsidR="00532417">
          <w:t xml:space="preserve"> </w:t>
        </w:r>
      </w:ins>
      <w:ins w:id="1218" w:author="Emma" w:date="2014-02-03T21:38:00Z">
        <w:r w:rsidR="00532417">
          <w:t xml:space="preserve">there are issues identified </w:t>
        </w:r>
      </w:ins>
      <w:ins w:id="1219" w:author="Emma" w:date="2014-02-03T21:50:00Z">
        <w:r w:rsidR="00CC7B4C">
          <w:t>due to</w:t>
        </w:r>
      </w:ins>
      <w:ins w:id="1220" w:author="Emma" w:date="2014-02-03T21:38:00Z">
        <w:r w:rsidR="00532417">
          <w:t xml:space="preserve"> multiple </w:t>
        </w:r>
      </w:ins>
      <w:ins w:id="1221" w:author="Emma" w:date="2014-02-04T12:51:00Z">
        <w:r w:rsidR="00687AE1">
          <w:t>entries</w:t>
        </w:r>
      </w:ins>
      <w:ins w:id="1222" w:author="Emma" w:date="2014-02-04T12:52:00Z">
        <w:r w:rsidR="00687AE1">
          <w:t xml:space="preserve"> </w:t>
        </w:r>
      </w:ins>
      <w:ins w:id="1223" w:author="Emma" w:date="2014-02-03T21:38:00Z">
        <w:r w:rsidR="00532417">
          <w:t xml:space="preserve">of the same type of care providers </w:t>
        </w:r>
      </w:ins>
      <w:ins w:id="1224" w:author="Emma" w:date="2014-02-04T10:11:00Z">
        <w:r w:rsidR="00207DAC">
          <w:t>as well as</w:t>
        </w:r>
      </w:ins>
      <w:ins w:id="1225" w:author="Emma" w:date="2014-02-03T21:38:00Z">
        <w:r w:rsidR="00532417">
          <w:t xml:space="preserve"> care providers who have not provided care. </w:t>
        </w:r>
      </w:ins>
      <w:ins w:id="1226" w:author="Emma" w:date="2014-02-04T10:12:00Z">
        <w:r w:rsidR="00207DAC">
          <w:t xml:space="preserve">The care manager is also able to determine if Mr. Allan is receiving </w:t>
        </w:r>
      </w:ins>
      <w:ins w:id="1227" w:author="Emma" w:date="2014-02-04T10:14:00Z">
        <w:r w:rsidR="00207DAC">
          <w:t xml:space="preserve">care from the right types of providers and if the frequency of his interactions </w:t>
        </w:r>
      </w:ins>
      <w:ins w:id="1228" w:author="Emma" w:date="2014-02-04T10:16:00Z">
        <w:r w:rsidR="00207DAC">
          <w:t>with the</w:t>
        </w:r>
      </w:ins>
      <w:ins w:id="1229" w:author="Emma" w:date="2014-02-04T10:14:00Z">
        <w:r w:rsidR="00207DAC">
          <w:t xml:space="preserve"> </w:t>
        </w:r>
      </w:ins>
      <w:ins w:id="1230" w:author="Emma" w:date="2014-02-04T10:16:00Z">
        <w:r w:rsidR="00207DAC">
          <w:t>health care system is adequate to meet his care needs</w:t>
        </w:r>
      </w:ins>
      <w:ins w:id="1231" w:author="Emma" w:date="2014-02-11T09:49:00Z">
        <w:r w:rsidR="00D52AF3">
          <w:t xml:space="preserve"> per care protocol</w:t>
        </w:r>
        <w:proofErr w:type="gramStart"/>
        <w:r w:rsidR="00D52AF3">
          <w:t>.</w:t>
        </w:r>
      </w:ins>
      <w:ins w:id="1232" w:author="Emma" w:date="2014-02-04T10:16:00Z">
        <w:r w:rsidR="00207DAC">
          <w:t>.</w:t>
        </w:r>
        <w:proofErr w:type="gramEnd"/>
        <w:r w:rsidR="00207DAC">
          <w:t xml:space="preserve"> </w:t>
        </w:r>
      </w:ins>
    </w:p>
    <w:p w:rsidR="00FD6B22" w:rsidRPr="003651D9" w:rsidDel="00CC7B4C" w:rsidRDefault="007773C8">
      <w:pPr>
        <w:pStyle w:val="Heading3"/>
        <w:rPr>
          <w:del w:id="1233" w:author="Emma" w:date="2014-02-03T21:59:00Z"/>
          <w:noProof w:val="0"/>
        </w:rPr>
        <w:pPrChange w:id="1234" w:author="Emma" w:date="2014-02-03T07:02:00Z">
          <w:pPr>
            <w:pStyle w:val="Heading4"/>
            <w:numPr>
              <w:ilvl w:val="0"/>
              <w:numId w:val="0"/>
            </w:numPr>
            <w:tabs>
              <w:tab w:val="clear" w:pos="864"/>
            </w:tabs>
            <w:ind w:left="0" w:firstLine="0"/>
          </w:pPr>
        </w:pPrChange>
      </w:pPr>
      <w:del w:id="1235" w:author="Emma" w:date="2014-02-03T21:59:00Z">
        <w:r w:rsidRPr="003651D9" w:rsidDel="00CC7B4C">
          <w:rPr>
            <w:noProof w:val="0"/>
          </w:rPr>
          <w:lastRenderedPageBreak/>
          <w:delText>X.</w:delText>
        </w:r>
        <w:r w:rsidR="00AF472E" w:rsidRPr="003651D9" w:rsidDel="00CC7B4C">
          <w:rPr>
            <w:noProof w:val="0"/>
          </w:rPr>
          <w:delText>4</w:delText>
        </w:r>
        <w:r w:rsidRPr="003651D9" w:rsidDel="00CC7B4C">
          <w:rPr>
            <w:noProof w:val="0"/>
          </w:rPr>
          <w:delText>.2</w:delText>
        </w:r>
        <w:r w:rsidR="00126A38" w:rsidRPr="003651D9" w:rsidDel="00CC7B4C">
          <w:rPr>
            <w:noProof w:val="0"/>
          </w:rPr>
          <w:delText>.1</w:delText>
        </w:r>
        <w:r w:rsidRPr="003651D9" w:rsidDel="00CC7B4C">
          <w:rPr>
            <w:noProof w:val="0"/>
          </w:rPr>
          <w:delText xml:space="preserve"> Use</w:delText>
        </w:r>
        <w:r w:rsidR="00FD6B22" w:rsidRPr="003651D9" w:rsidDel="00CC7B4C">
          <w:rPr>
            <w:noProof w:val="0"/>
          </w:rPr>
          <w:delText xml:space="preserve"> Case</w:delText>
        </w:r>
        <w:r w:rsidR="002869E8" w:rsidRPr="003651D9" w:rsidDel="00CC7B4C">
          <w:rPr>
            <w:noProof w:val="0"/>
          </w:rPr>
          <w:delText xml:space="preserve"> #1: </w:delText>
        </w:r>
        <w:bookmarkEnd w:id="814"/>
        <w:r w:rsidR="00285F30" w:rsidDel="00CC7B4C">
          <w:rPr>
            <w:noProof w:val="0"/>
          </w:rPr>
          <w:delText xml:space="preserve">Reconciliation of </w:delText>
        </w:r>
        <w:r w:rsidR="001C0C10" w:rsidDel="00CC7B4C">
          <w:rPr>
            <w:noProof w:val="0"/>
          </w:rPr>
          <w:delText>Risk Factors</w:delText>
        </w:r>
      </w:del>
    </w:p>
    <w:p w:rsidR="00FD6B22" w:rsidRPr="00285F30" w:rsidDel="00A2348D" w:rsidRDefault="00FD6B22" w:rsidP="00C51B9D">
      <w:pPr>
        <w:pStyle w:val="AuthorInstructions"/>
        <w:rPr>
          <w:del w:id="1236" w:author="Emma" w:date="2014-02-02T12:53:00Z"/>
          <w:sz w:val="18"/>
          <w:szCs w:val="18"/>
          <w:highlight w:val="lightGray"/>
        </w:rPr>
      </w:pPr>
      <w:del w:id="1237" w:author="Emma" w:date="2014-02-02T12:53:00Z">
        <w:r w:rsidRPr="00285F30" w:rsidDel="00A2348D">
          <w:rPr>
            <w:sz w:val="18"/>
            <w:szCs w:val="18"/>
            <w:highlight w:val="lightGray"/>
          </w:rPr>
          <w:delText xml:space="preserve">&lt;One or two sentence simple description of </w:delText>
        </w:r>
        <w:r w:rsidR="003D19E0" w:rsidRPr="00285F30" w:rsidDel="00A2348D">
          <w:rPr>
            <w:sz w:val="18"/>
            <w:szCs w:val="18"/>
            <w:highlight w:val="lightGray"/>
          </w:rPr>
          <w:delText>this particular use case</w:delText>
        </w:r>
        <w:r w:rsidRPr="00285F30" w:rsidDel="00A2348D">
          <w:rPr>
            <w:sz w:val="18"/>
            <w:szCs w:val="18"/>
            <w:highlight w:val="lightGray"/>
          </w:rPr>
          <w:delText>.&gt;</w:delText>
        </w:r>
      </w:del>
    </w:p>
    <w:p w:rsidR="00412649" w:rsidDel="00A2348D" w:rsidRDefault="00412649" w:rsidP="00DD720E">
      <w:pPr>
        <w:pStyle w:val="AuthorInstructions"/>
        <w:rPr>
          <w:del w:id="1238" w:author="Emma" w:date="2014-02-02T12:53:00Z"/>
          <w:sz w:val="18"/>
          <w:szCs w:val="18"/>
        </w:rPr>
      </w:pPr>
      <w:del w:id="1239" w:author="Emma" w:date="2014-02-02T12:53:00Z">
        <w:r w:rsidRPr="00285F30" w:rsidDel="00A2348D">
          <w:rPr>
            <w:sz w:val="18"/>
            <w:szCs w:val="18"/>
            <w:highlight w:val="lightGray"/>
          </w:rPr>
          <w:delText>&lt;Note that Section X.</w:delText>
        </w:r>
        <w:r w:rsidR="00BD50E5" w:rsidRPr="00285F30" w:rsidDel="00A2348D">
          <w:rPr>
            <w:sz w:val="18"/>
            <w:szCs w:val="18"/>
            <w:highlight w:val="lightGray"/>
          </w:rPr>
          <w:delText>4</w:delText>
        </w:r>
        <w:r w:rsidRPr="00285F30" w:rsidDel="00A2348D">
          <w:rPr>
            <w:sz w:val="18"/>
            <w:szCs w:val="18"/>
            <w:highlight w:val="lightGray"/>
          </w:rPr>
          <w:delText>.2</w:delText>
        </w:r>
        <w:r w:rsidR="00DE3F6C" w:rsidRPr="00285F30" w:rsidDel="00A2348D">
          <w:rPr>
            <w:sz w:val="18"/>
            <w:szCs w:val="18"/>
            <w:highlight w:val="lightGray"/>
          </w:rPr>
          <w:delText>.</w:delText>
        </w:r>
        <w:r w:rsidR="00613C53" w:rsidRPr="00285F30" w:rsidDel="00A2348D">
          <w:rPr>
            <w:sz w:val="18"/>
            <w:szCs w:val="18"/>
            <w:highlight w:val="lightGray"/>
          </w:rPr>
          <w:delText xml:space="preserve">1 </w:delText>
        </w:r>
        <w:r w:rsidRPr="00285F30" w:rsidDel="00A2348D">
          <w:rPr>
            <w:sz w:val="18"/>
            <w:szCs w:val="18"/>
            <w:highlight w:val="lightGray"/>
          </w:rPr>
          <w:delText xml:space="preserve">repeats in </w:delText>
        </w:r>
        <w:r w:rsidR="007773C8" w:rsidRPr="00285F30" w:rsidDel="00A2348D">
          <w:rPr>
            <w:sz w:val="18"/>
            <w:szCs w:val="18"/>
            <w:highlight w:val="lightGray"/>
          </w:rPr>
          <w:delText>its</w:delText>
        </w:r>
        <w:r w:rsidRPr="00285F30" w:rsidDel="00A2348D">
          <w:rPr>
            <w:sz w:val="18"/>
            <w:szCs w:val="18"/>
            <w:highlight w:val="lightGray"/>
          </w:rPr>
          <w:delText xml:space="preserve"> entire</w:delText>
        </w:r>
        <w:r w:rsidR="00953CFC" w:rsidRPr="00285F30" w:rsidDel="00A2348D">
          <w:rPr>
            <w:sz w:val="18"/>
            <w:szCs w:val="18"/>
            <w:highlight w:val="lightGray"/>
          </w:rPr>
          <w:delText xml:space="preserve">ty for additional Use </w:delText>
        </w:r>
        <w:r w:rsidR="00C536E4" w:rsidRPr="00285F30" w:rsidDel="00A2348D">
          <w:rPr>
            <w:sz w:val="18"/>
            <w:szCs w:val="18"/>
            <w:highlight w:val="lightGray"/>
          </w:rPr>
          <w:delText>Cases (r</w:delText>
        </w:r>
        <w:r w:rsidR="00953CFC" w:rsidRPr="00285F30" w:rsidDel="00A2348D">
          <w:rPr>
            <w:sz w:val="18"/>
            <w:szCs w:val="18"/>
            <w:highlight w:val="lightGray"/>
          </w:rPr>
          <w:delText>eplicate as</w:delText>
        </w:r>
        <w:r w:rsidR="00BD50E5" w:rsidRPr="00285F30" w:rsidDel="00A2348D">
          <w:rPr>
            <w:sz w:val="18"/>
            <w:szCs w:val="18"/>
            <w:highlight w:val="lightGray"/>
          </w:rPr>
          <w:delText xml:space="preserve"> section X.4</w:delText>
        </w:r>
        <w:r w:rsidRPr="00285F30" w:rsidDel="00A2348D">
          <w:rPr>
            <w:sz w:val="18"/>
            <w:szCs w:val="18"/>
            <w:highlight w:val="lightGray"/>
          </w:rPr>
          <w:delText>.</w:delText>
        </w:r>
        <w:r w:rsidR="00C536E4" w:rsidRPr="00285F30" w:rsidDel="00A2348D">
          <w:rPr>
            <w:sz w:val="18"/>
            <w:szCs w:val="18"/>
            <w:highlight w:val="lightGray"/>
          </w:rPr>
          <w:delText>2.2, X.4.2.3, etc.).</w:delText>
        </w:r>
        <w:r w:rsidRPr="00285F30" w:rsidDel="00A2348D">
          <w:rPr>
            <w:sz w:val="18"/>
            <w:szCs w:val="18"/>
            <w:highlight w:val="lightGray"/>
          </w:rPr>
          <w:delText>&gt;</w:delText>
        </w:r>
      </w:del>
    </w:p>
    <w:p w:rsidR="00CB0113" w:rsidDel="00CC7B4C" w:rsidRDefault="00CB0113" w:rsidP="0015408A">
      <w:pPr>
        <w:pStyle w:val="AuthorInstructions"/>
        <w:rPr>
          <w:del w:id="1240" w:author="Emma" w:date="2014-02-03T22:00:00Z"/>
          <w:i w:val="0"/>
          <w:sz w:val="18"/>
          <w:szCs w:val="18"/>
        </w:rPr>
      </w:pPr>
      <w:del w:id="1241" w:author="Emma" w:date="2014-02-03T22:00:00Z">
        <w:r w:rsidDel="00CC7B4C">
          <w:rPr>
            <w:i w:val="0"/>
            <w:sz w:val="18"/>
            <w:szCs w:val="18"/>
          </w:rPr>
          <w:delText>This use case demonstrates reconciliation of patient history lists between two ambulatory EHRs where no</w:delText>
        </w:r>
      </w:del>
      <w:del w:id="1242" w:author="Emma" w:date="2014-01-20T09:58:00Z">
        <w:r w:rsidDel="00937E74">
          <w:rPr>
            <w:i w:val="0"/>
            <w:sz w:val="18"/>
            <w:szCs w:val="18"/>
          </w:rPr>
          <w:delText>t</w:delText>
        </w:r>
      </w:del>
      <w:del w:id="1243" w:author="Emma" w:date="2014-02-03T22:00:00Z">
        <w:r w:rsidDel="00CC7B4C">
          <w:rPr>
            <w:i w:val="0"/>
            <w:sz w:val="18"/>
            <w:szCs w:val="18"/>
          </w:rPr>
          <w:delText xml:space="preserve"> conflicts are identified during the automated reconciliation.</w:delText>
        </w:r>
      </w:del>
    </w:p>
    <w:p w:rsidR="00F42DEE" w:rsidRPr="00CB0113" w:rsidDel="00CC7B4C" w:rsidRDefault="00F42DEE" w:rsidP="00BE044B">
      <w:pPr>
        <w:pStyle w:val="AuthorInstructions"/>
        <w:rPr>
          <w:del w:id="1244" w:author="Emma" w:date="2014-02-03T22:00:00Z"/>
          <w:i w:val="0"/>
          <w:sz w:val="18"/>
          <w:szCs w:val="18"/>
        </w:rPr>
      </w:pPr>
      <w:del w:id="1245" w:author="Emma" w:date="2014-02-03T22:00:00Z">
        <w:r w:rsidRPr="00F42DEE" w:rsidDel="00CC7B4C">
          <w:rPr>
            <w:b/>
            <w:i w:val="0"/>
            <w:sz w:val="18"/>
            <w:szCs w:val="18"/>
          </w:rPr>
          <w:delText>Preconditions</w:delText>
        </w:r>
        <w:r w:rsidDel="00CC7B4C">
          <w:rPr>
            <w:i w:val="0"/>
            <w:sz w:val="18"/>
            <w:szCs w:val="18"/>
          </w:rPr>
          <w:delText>: The patient has the following codes, effective time and family relationships recorded</w:delText>
        </w:r>
      </w:del>
    </w:p>
    <w:p w:rsidR="00CF283F" w:rsidRPr="003651D9" w:rsidDel="00CC7B4C" w:rsidRDefault="007773C8">
      <w:pPr>
        <w:pStyle w:val="Heading4"/>
        <w:numPr>
          <w:ilvl w:val="0"/>
          <w:numId w:val="0"/>
        </w:numPr>
        <w:ind w:left="864" w:hanging="864"/>
        <w:rPr>
          <w:del w:id="1246" w:author="Emma" w:date="2014-02-03T22:00:00Z"/>
          <w:noProof w:val="0"/>
        </w:rPr>
        <w:pPrChange w:id="1247" w:author="Emma" w:date="2014-02-03T21:59:00Z">
          <w:pPr>
            <w:pStyle w:val="Heading5"/>
            <w:numPr>
              <w:ilvl w:val="0"/>
              <w:numId w:val="0"/>
            </w:numPr>
            <w:tabs>
              <w:tab w:val="clear" w:pos="1008"/>
            </w:tabs>
            <w:ind w:left="0" w:firstLine="0"/>
          </w:pPr>
        </w:pPrChange>
      </w:pPr>
      <w:bookmarkStart w:id="1248" w:name="_Toc345074662"/>
      <w:del w:id="1249" w:author="Emma" w:date="2014-02-03T22:00:00Z">
        <w:r w:rsidRPr="003651D9" w:rsidDel="00CC7B4C">
          <w:rPr>
            <w:noProof w:val="0"/>
          </w:rPr>
          <w:delText>X.</w:delText>
        </w:r>
        <w:r w:rsidR="00AF472E" w:rsidRPr="003651D9" w:rsidDel="00CC7B4C">
          <w:rPr>
            <w:noProof w:val="0"/>
          </w:rPr>
          <w:delText>4</w:delText>
        </w:r>
        <w:r w:rsidRPr="003651D9" w:rsidDel="00CC7B4C">
          <w:rPr>
            <w:noProof w:val="0"/>
          </w:rPr>
          <w:delText>.2.1</w:delText>
        </w:r>
        <w:r w:rsidR="00126A38" w:rsidRPr="003651D9" w:rsidDel="00CC7B4C">
          <w:rPr>
            <w:noProof w:val="0"/>
          </w:rPr>
          <w:delText>.1</w:delText>
        </w:r>
        <w:r w:rsidRPr="003651D9" w:rsidDel="00CC7B4C">
          <w:rPr>
            <w:noProof w:val="0"/>
          </w:rPr>
          <w:delText xml:space="preserve"> </w:delText>
        </w:r>
        <w:r w:rsidR="00285F30" w:rsidDel="00CC7B4C">
          <w:rPr>
            <w:noProof w:val="0"/>
          </w:rPr>
          <w:delText xml:space="preserve">Reconciliation of </w:delText>
        </w:r>
        <w:r w:rsidR="001C0C10" w:rsidDel="00CC7B4C">
          <w:rPr>
            <w:noProof w:val="0"/>
          </w:rPr>
          <w:delText>Risk Factors</w:delText>
        </w:r>
        <w:r w:rsidR="00285F30" w:rsidRPr="003651D9" w:rsidDel="00CC7B4C">
          <w:rPr>
            <w:noProof w:val="0"/>
          </w:rPr>
          <w:delText xml:space="preserve"> </w:delText>
        </w:r>
        <w:r w:rsidR="005F21E7" w:rsidRPr="003651D9" w:rsidDel="00CC7B4C">
          <w:rPr>
            <w:noProof w:val="0"/>
          </w:rPr>
          <w:delText>Use Case</w:delText>
        </w:r>
        <w:r w:rsidR="002869E8" w:rsidRPr="003651D9" w:rsidDel="00CC7B4C">
          <w:rPr>
            <w:noProof w:val="0"/>
          </w:rPr>
          <w:delText xml:space="preserve"> Description</w:delText>
        </w:r>
        <w:bookmarkEnd w:id="1248"/>
      </w:del>
    </w:p>
    <w:p w:rsidR="003A09FE" w:rsidDel="00CC7B4C" w:rsidRDefault="003A09FE" w:rsidP="00CC7B4C">
      <w:pPr>
        <w:pStyle w:val="AuthorInstructions"/>
        <w:rPr>
          <w:del w:id="1250" w:author="Emma" w:date="2014-02-03T22:00:00Z"/>
          <w:sz w:val="18"/>
          <w:szCs w:val="18"/>
        </w:rPr>
      </w:pPr>
      <w:del w:id="1251" w:author="Emma" w:date="2014-02-03T22:00:00Z">
        <w:r w:rsidRPr="00285F30" w:rsidDel="00CC7B4C">
          <w:rPr>
            <w:sz w:val="18"/>
            <w:szCs w:val="18"/>
            <w:highlight w:val="lightGray"/>
          </w:rPr>
          <w:delText>&lt;Describe the key use cases addressed by the Profile</w:delText>
        </w:r>
        <w:r w:rsidR="00F0665F" w:rsidRPr="00285F30" w:rsidDel="00CC7B4C">
          <w:rPr>
            <w:sz w:val="18"/>
            <w:szCs w:val="18"/>
            <w:highlight w:val="lightGray"/>
          </w:rPr>
          <w:delText xml:space="preserve">. </w:delText>
        </w:r>
        <w:r w:rsidR="003D19E0" w:rsidRPr="00285F30" w:rsidDel="00CC7B4C">
          <w:rPr>
            <w:sz w:val="18"/>
            <w:szCs w:val="18"/>
            <w:highlight w:val="lightGray"/>
          </w:rPr>
          <w:delText xml:space="preserve">Limit to a maximum of </w:delText>
        </w:r>
        <w:r w:rsidR="007773C8" w:rsidRPr="00285F30" w:rsidDel="00CC7B4C">
          <w:rPr>
            <w:sz w:val="18"/>
            <w:szCs w:val="18"/>
            <w:highlight w:val="lightGray"/>
          </w:rPr>
          <w:delText>one page</w:delText>
        </w:r>
        <w:r w:rsidR="003D19E0" w:rsidRPr="00285F30" w:rsidDel="00CC7B4C">
          <w:rPr>
            <w:sz w:val="18"/>
            <w:szCs w:val="18"/>
            <w:highlight w:val="lightGray"/>
          </w:rPr>
          <w:delText xml:space="preserve"> of text or consider an appendix.</w:delText>
        </w:r>
        <w:r w:rsidRPr="00285F30" w:rsidDel="00CC7B4C">
          <w:rPr>
            <w:sz w:val="18"/>
            <w:szCs w:val="18"/>
            <w:highlight w:val="lightGray"/>
          </w:rPr>
          <w:delText>&gt;</w:delText>
        </w:r>
      </w:del>
    </w:p>
    <w:p w:rsidR="00447596" w:rsidDel="00CC7B4C" w:rsidRDefault="00CB0113" w:rsidP="00CC7B4C">
      <w:pPr>
        <w:pStyle w:val="AuthorInstructions"/>
        <w:rPr>
          <w:del w:id="1252" w:author="Emma" w:date="2014-02-03T22:00:00Z"/>
          <w:i w:val="0"/>
          <w:sz w:val="18"/>
          <w:szCs w:val="18"/>
        </w:rPr>
      </w:pPr>
      <w:del w:id="1253" w:author="Emma" w:date="2014-02-03T22:00:00Z">
        <w:r w:rsidDel="00CC7B4C">
          <w:rPr>
            <w:i w:val="0"/>
            <w:sz w:val="18"/>
            <w:szCs w:val="18"/>
          </w:rPr>
          <w:delText xml:space="preserve">EHR-A: 56 year old woman is </w:delText>
        </w:r>
        <w:r w:rsidR="00447596" w:rsidDel="00CC7B4C">
          <w:rPr>
            <w:i w:val="0"/>
            <w:sz w:val="18"/>
            <w:szCs w:val="18"/>
          </w:rPr>
          <w:delText>referred to</w:delText>
        </w:r>
        <w:r w:rsidDel="00CC7B4C">
          <w:rPr>
            <w:i w:val="0"/>
            <w:sz w:val="18"/>
            <w:szCs w:val="18"/>
          </w:rPr>
          <w:delText xml:space="preserve"> an oncologist </w:delText>
        </w:r>
        <w:r w:rsidR="00447596" w:rsidDel="00CC7B4C">
          <w:rPr>
            <w:i w:val="0"/>
            <w:sz w:val="18"/>
            <w:szCs w:val="18"/>
          </w:rPr>
          <w:delText xml:space="preserve">by her Primary Care Provider (PCP) </w:delText>
        </w:r>
        <w:r w:rsidDel="00CC7B4C">
          <w:rPr>
            <w:i w:val="0"/>
            <w:sz w:val="18"/>
            <w:szCs w:val="18"/>
          </w:rPr>
          <w:delText>with a recent discovery of an abnormal lung mass in her right lower lobe. Oncologist documents the patient family history of lung and ovarian cancer</w:delText>
        </w:r>
        <w:r w:rsidR="00F42DEE" w:rsidDel="00CC7B4C">
          <w:rPr>
            <w:i w:val="0"/>
            <w:sz w:val="18"/>
            <w:szCs w:val="18"/>
          </w:rPr>
          <w:delText xml:space="preserve"> in his EHR</w:delText>
        </w:r>
        <w:r w:rsidDel="00CC7B4C">
          <w:rPr>
            <w:i w:val="0"/>
            <w:sz w:val="18"/>
            <w:szCs w:val="18"/>
          </w:rPr>
          <w:delText xml:space="preserve">. Patient also has a long history of smoking. </w:delText>
        </w:r>
        <w:r w:rsidR="00F42DEE" w:rsidDel="00CC7B4C">
          <w:rPr>
            <w:i w:val="0"/>
            <w:sz w:val="18"/>
            <w:szCs w:val="18"/>
          </w:rPr>
          <w:delText xml:space="preserve">The oncologist documentation is captured in a consultation report that is shared with the PCP. </w:delText>
        </w:r>
      </w:del>
    </w:p>
    <w:p w:rsidR="00CB0113" w:rsidRPr="00CB0113" w:rsidDel="00CC7B4C" w:rsidRDefault="00447596" w:rsidP="00CC7B4C">
      <w:pPr>
        <w:pStyle w:val="AuthorInstructions"/>
        <w:rPr>
          <w:del w:id="1254" w:author="Emma" w:date="2014-02-03T22:00:00Z"/>
          <w:i w:val="0"/>
          <w:sz w:val="18"/>
          <w:szCs w:val="18"/>
        </w:rPr>
      </w:pPr>
      <w:del w:id="1255" w:author="Emma" w:date="2014-02-03T22:00:00Z">
        <w:r w:rsidDel="00CC7B4C">
          <w:rPr>
            <w:i w:val="0"/>
            <w:sz w:val="18"/>
            <w:szCs w:val="18"/>
          </w:rPr>
          <w:delText>E</w:delText>
        </w:r>
        <w:r w:rsidR="00F42DEE" w:rsidDel="00CC7B4C">
          <w:rPr>
            <w:i w:val="0"/>
            <w:sz w:val="18"/>
            <w:szCs w:val="18"/>
          </w:rPr>
          <w:delText>H</w:delText>
        </w:r>
        <w:r w:rsidDel="00CC7B4C">
          <w:rPr>
            <w:i w:val="0"/>
            <w:sz w:val="18"/>
            <w:szCs w:val="18"/>
          </w:rPr>
          <w:delText>R-B: Subsequently, the p</w:delText>
        </w:r>
        <w:r w:rsidR="00CB0113" w:rsidDel="00CC7B4C">
          <w:rPr>
            <w:i w:val="0"/>
            <w:sz w:val="18"/>
            <w:szCs w:val="18"/>
          </w:rPr>
          <w:delText>atient’</w:delText>
        </w:r>
        <w:r w:rsidDel="00CC7B4C">
          <w:rPr>
            <w:i w:val="0"/>
            <w:sz w:val="18"/>
            <w:szCs w:val="18"/>
          </w:rPr>
          <w:delText>s PCP</w:delText>
        </w:r>
        <w:r w:rsidR="00CB0113" w:rsidDel="00CC7B4C">
          <w:rPr>
            <w:i w:val="0"/>
            <w:sz w:val="18"/>
            <w:szCs w:val="18"/>
          </w:rPr>
          <w:delText xml:space="preserve"> receives the oncologist documentation and proceed</w:delText>
        </w:r>
        <w:r w:rsidDel="00CC7B4C">
          <w:rPr>
            <w:i w:val="0"/>
            <w:sz w:val="18"/>
            <w:szCs w:val="18"/>
          </w:rPr>
          <w:delText>s</w:delText>
        </w:r>
        <w:r w:rsidR="00CB0113" w:rsidDel="00CC7B4C">
          <w:rPr>
            <w:i w:val="0"/>
            <w:sz w:val="18"/>
            <w:szCs w:val="18"/>
          </w:rPr>
          <w:delText xml:space="preserve"> to update the patient’</w:delText>
        </w:r>
        <w:r w:rsidDel="00CC7B4C">
          <w:rPr>
            <w:i w:val="0"/>
            <w:sz w:val="18"/>
            <w:szCs w:val="18"/>
          </w:rPr>
          <w:delText xml:space="preserve">s record in his EMR by reconciling the patient’s updated family history list and social history list from the oncologist. He does this by importing the information from the oncologist consultation report </w:delText>
        </w:r>
        <w:r w:rsidR="00F42DEE" w:rsidDel="00CC7B4C">
          <w:rPr>
            <w:i w:val="0"/>
            <w:sz w:val="18"/>
            <w:szCs w:val="18"/>
          </w:rPr>
          <w:delText xml:space="preserve">and reconciling it </w:delText>
        </w:r>
        <w:r w:rsidDel="00CC7B4C">
          <w:rPr>
            <w:i w:val="0"/>
            <w:sz w:val="18"/>
            <w:szCs w:val="18"/>
          </w:rPr>
          <w:delText xml:space="preserve">with the patient’s existing family history and social history list in his EMR. The reconciliation is completed and the reconciled information is </w:delText>
        </w:r>
        <w:r w:rsidR="00F42DEE" w:rsidDel="00CC7B4C">
          <w:rPr>
            <w:i w:val="0"/>
            <w:sz w:val="18"/>
            <w:szCs w:val="18"/>
          </w:rPr>
          <w:delText>updated</w:delText>
        </w:r>
        <w:r w:rsidDel="00CC7B4C">
          <w:rPr>
            <w:i w:val="0"/>
            <w:sz w:val="18"/>
            <w:szCs w:val="18"/>
          </w:rPr>
          <w:delText xml:space="preserve"> in the primary care provider EMR.  </w:delText>
        </w:r>
      </w:del>
    </w:p>
    <w:p w:rsidR="005F21E7" w:rsidRPr="003651D9" w:rsidDel="006F3B62" w:rsidRDefault="005F21E7">
      <w:pPr>
        <w:pStyle w:val="AuthorInstructions"/>
        <w:rPr>
          <w:del w:id="1256" w:author="Emma" w:date="2014-02-03T22:01:00Z"/>
        </w:rPr>
        <w:pPrChange w:id="1257" w:author="Emma" w:date="2014-02-03T22:00:00Z">
          <w:pPr>
            <w:pStyle w:val="Heading5"/>
            <w:numPr>
              <w:ilvl w:val="0"/>
              <w:numId w:val="0"/>
            </w:numPr>
            <w:tabs>
              <w:tab w:val="clear" w:pos="1008"/>
            </w:tabs>
            <w:ind w:left="0" w:firstLine="0"/>
          </w:pPr>
        </w:pPrChange>
      </w:pPr>
      <w:bookmarkStart w:id="1258" w:name="_Toc345074663"/>
      <w:del w:id="1259" w:author="Emma" w:date="2014-02-03T22:00:00Z">
        <w:r w:rsidRPr="003651D9" w:rsidDel="00CC7B4C">
          <w:delText>X</w:delText>
        </w:r>
        <w:r w:rsidR="00104BE6" w:rsidRPr="003651D9" w:rsidDel="00CC7B4C">
          <w:delText>.</w:delText>
        </w:r>
        <w:r w:rsidR="00AF472E" w:rsidRPr="003651D9" w:rsidDel="00CC7B4C">
          <w:delText>4</w:delText>
        </w:r>
        <w:r w:rsidRPr="003651D9" w:rsidDel="00CC7B4C">
          <w:delText>.</w:delText>
        </w:r>
        <w:r w:rsidR="00412649" w:rsidRPr="003651D9" w:rsidDel="00CC7B4C">
          <w:delText>2</w:delText>
        </w:r>
        <w:r w:rsidR="00FD6B22" w:rsidRPr="003651D9" w:rsidDel="00CC7B4C">
          <w:delText>.</w:delText>
        </w:r>
        <w:r w:rsidR="00126A38" w:rsidRPr="003651D9" w:rsidDel="00CC7B4C">
          <w:delText>1.</w:delText>
        </w:r>
        <w:r w:rsidRPr="003651D9" w:rsidDel="00CC7B4C">
          <w:delText xml:space="preserve">2 </w:delText>
        </w:r>
        <w:r w:rsidR="00285F30" w:rsidDel="00CC7B4C">
          <w:delText xml:space="preserve">Reconciliation of </w:delText>
        </w:r>
        <w:r w:rsidR="001C0C10" w:rsidDel="00CC7B4C">
          <w:delText>Risk Factors</w:delText>
        </w:r>
        <w:r w:rsidR="001C0C10" w:rsidRPr="003651D9" w:rsidDel="00CC7B4C">
          <w:delText xml:space="preserve"> </w:delText>
        </w:r>
        <w:r w:rsidRPr="003651D9" w:rsidDel="00CC7B4C">
          <w:delText>Process Flow</w:delText>
        </w:r>
      </w:del>
      <w:bookmarkEnd w:id="1258"/>
    </w:p>
    <w:p w:rsidR="003A09FE" w:rsidRPr="00285F30" w:rsidDel="006F3B62" w:rsidRDefault="003A09FE" w:rsidP="00CC7B4C">
      <w:pPr>
        <w:pStyle w:val="AuthorInstructions"/>
        <w:rPr>
          <w:del w:id="1260" w:author="Emma" w:date="2014-02-03T22:01:00Z"/>
          <w:sz w:val="18"/>
          <w:szCs w:val="18"/>
          <w:highlight w:val="lightGray"/>
        </w:rPr>
      </w:pPr>
      <w:del w:id="1261" w:author="Emma" w:date="2014-02-03T22:01:00Z">
        <w:r w:rsidRPr="00285F30" w:rsidDel="006F3B62">
          <w:rPr>
            <w:sz w:val="18"/>
            <w:szCs w:val="18"/>
            <w:highlight w:val="lightGray"/>
          </w:rPr>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RPr="00285F30" w:rsidDel="006F3B62">
          <w:rPr>
            <w:sz w:val="18"/>
            <w:szCs w:val="18"/>
            <w:highlight w:val="lightGray"/>
          </w:rPr>
          <w:delText xml:space="preserve"> </w:delText>
        </w:r>
        <w:r w:rsidRPr="00285F30" w:rsidDel="006F3B62">
          <w:rPr>
            <w:sz w:val="18"/>
            <w:szCs w:val="18"/>
            <w:highlight w:val="lightGray"/>
          </w:rPr>
          <w:br/>
          <w:delText>The set of process flows will typically be exemplary, not exhaustive (i.e., it will address all the use cases, but will not show all possible combinations of actors, or all possible sequencing of transactions).</w:delText>
        </w:r>
        <w:r w:rsidRPr="00285F30" w:rsidDel="006F3B62">
          <w:rPr>
            <w:sz w:val="18"/>
            <w:szCs w:val="18"/>
            <w:highlight w:val="lightGray"/>
          </w:rPr>
          <w:br/>
          <w:delText>If there are detailed behavioral rules that apply to a specific process flow or multiple process flows, an appendix may be added as needed.&gt;</w:delText>
        </w:r>
      </w:del>
    </w:p>
    <w:p w:rsidR="00B03C08" w:rsidRPr="00285F30" w:rsidDel="006F3B62" w:rsidRDefault="00B03C08" w:rsidP="006F3B62">
      <w:pPr>
        <w:pStyle w:val="AuthorInstructions"/>
        <w:rPr>
          <w:del w:id="1262" w:author="Emma" w:date="2014-02-03T22:01:00Z"/>
          <w:sz w:val="18"/>
          <w:szCs w:val="18"/>
          <w:highlight w:val="lightGray"/>
        </w:rPr>
      </w:pPr>
      <w:del w:id="1263" w:author="Emma" w:date="2014-02-03T22:01:00Z">
        <w:r w:rsidRPr="00285F30" w:rsidDel="006F3B62">
          <w:rPr>
            <w:sz w:val="18"/>
            <w:szCs w:val="18"/>
            <w:highlight w:val="lightGray"/>
          </w:rPr>
          <w:delText>&lt;The roles at the top of the swimlane diagram should correspond to actor names, include the profile acronym:actor name if referencing an actor from a different profile.&gt;</w:delText>
        </w:r>
      </w:del>
    </w:p>
    <w:p w:rsidR="003A09FE" w:rsidRPr="00285F30" w:rsidDel="006F3B62" w:rsidRDefault="003A09FE" w:rsidP="006F6D08">
      <w:pPr>
        <w:pStyle w:val="AuthorInstructions"/>
        <w:rPr>
          <w:del w:id="1264" w:author="Emma" w:date="2014-02-03T22:01:00Z"/>
          <w:sz w:val="18"/>
          <w:szCs w:val="18"/>
        </w:rPr>
      </w:pPr>
      <w:del w:id="1265" w:author="Emma" w:date="2014-02-03T22:01:00Z">
        <w:r w:rsidRPr="00285F30" w:rsidDel="006F3B62">
          <w:rPr>
            <w:sz w:val="18"/>
            <w:szCs w:val="18"/>
            <w:highlight w:val="lightGray"/>
          </w:rPr>
          <w:delText>&lt;Modify the following “Swimlane Diagram”.&gt;</w:delText>
        </w:r>
      </w:del>
    </w:p>
    <w:p w:rsidR="00077324" w:rsidRPr="003651D9" w:rsidDel="006F3B62" w:rsidRDefault="00077324" w:rsidP="00DF378E">
      <w:pPr>
        <w:pStyle w:val="FigureTitle"/>
        <w:rPr>
          <w:del w:id="1266" w:author="Emma" w:date="2014-02-03T22:01:00Z"/>
        </w:rPr>
      </w:pPr>
    </w:p>
    <w:p w:rsidR="008E2B5E" w:rsidRPr="003651D9" w:rsidDel="006F3B62" w:rsidRDefault="008E2B5E" w:rsidP="00765DCB">
      <w:pPr>
        <w:pStyle w:val="FigureTitle"/>
        <w:rPr>
          <w:del w:id="1267" w:author="Emma" w:date="2014-02-03T22:01:00Z"/>
        </w:rPr>
      </w:pPr>
      <w:del w:id="1268" w:author="Emma" w:date="2014-02-03T22:01:00Z">
        <w:r w:rsidRPr="003651D9" w:rsidDel="006F3B62">
          <w:delText>Figure X.</w:delText>
        </w:r>
        <w:r w:rsidR="00C82ED4" w:rsidRPr="003651D9" w:rsidDel="006F3B62">
          <w:delText>4</w:delText>
        </w:r>
        <w:r w:rsidR="005F21E7" w:rsidRPr="003651D9" w:rsidDel="006F3B62">
          <w:delText>.</w:delText>
        </w:r>
        <w:r w:rsidR="00412649" w:rsidRPr="003651D9" w:rsidDel="006F3B62">
          <w:delText>2</w:delText>
        </w:r>
        <w:r w:rsidR="003D19E0" w:rsidRPr="003651D9" w:rsidDel="006F3B62">
          <w:delText>.</w:delText>
        </w:r>
        <w:r w:rsidR="005F21E7" w:rsidRPr="003651D9" w:rsidDel="006F3B62">
          <w:delText>2</w:delText>
        </w:r>
        <w:r w:rsidRPr="003651D9" w:rsidDel="006F3B62">
          <w:delText>-1</w:delText>
        </w:r>
        <w:r w:rsidR="00701B3A" w:rsidRPr="003651D9" w:rsidDel="006F3B62">
          <w:delText>:</w:delText>
        </w:r>
        <w:r w:rsidRPr="003651D9" w:rsidDel="006F3B62">
          <w:delText xml:space="preserve"> </w:delText>
        </w:r>
        <w:r w:rsidR="00285F30" w:rsidDel="006F3B62">
          <w:delText xml:space="preserve">Reconciliation of </w:delText>
        </w:r>
        <w:r w:rsidR="001C0C10" w:rsidDel="006F3B62">
          <w:delText>Risk Factors</w:delText>
        </w:r>
        <w:r w:rsidR="001C0C10" w:rsidRPr="003651D9" w:rsidDel="006F3B62">
          <w:delText xml:space="preserve"> </w:delText>
        </w:r>
        <w:r w:rsidRPr="003651D9" w:rsidDel="006F3B62">
          <w:delText xml:space="preserve">Process Flow in </w:delText>
        </w:r>
        <w:r w:rsidR="00285F30" w:rsidDel="006F3B62">
          <w:delText>RCCCP</w:delText>
        </w:r>
        <w:r w:rsidRPr="003651D9" w:rsidDel="006F3B62">
          <w:delText xml:space="preserve"> Profile</w:delText>
        </w:r>
      </w:del>
    </w:p>
    <w:p w:rsidR="00082F2B" w:rsidRPr="00285F30" w:rsidDel="006F3B62" w:rsidRDefault="00082F2B" w:rsidP="005F764F">
      <w:pPr>
        <w:pStyle w:val="AuthorInstructions"/>
        <w:rPr>
          <w:del w:id="1269" w:author="Emma" w:date="2014-02-03T22:01:00Z"/>
          <w:sz w:val="18"/>
          <w:szCs w:val="18"/>
          <w:highlight w:val="lightGray"/>
          <w:lang w:eastAsia="x-none"/>
        </w:rPr>
      </w:pPr>
      <w:del w:id="1270" w:author="Emma" w:date="2014-02-03T22:01:00Z">
        <w:r w:rsidRPr="00285F30" w:rsidDel="006F3B62">
          <w:rPr>
            <w:sz w:val="18"/>
            <w:szCs w:val="18"/>
            <w:highlight w:val="lightGray"/>
          </w:rPr>
          <w:delText>&lt;If process flow “swimlane” diagrams require additional explanation to clarify conditional flows</w:delText>
        </w:r>
        <w:r w:rsidR="00613C53" w:rsidRPr="00285F30" w:rsidDel="006F3B62">
          <w:rPr>
            <w:sz w:val="18"/>
            <w:szCs w:val="18"/>
            <w:highlight w:val="lightGray"/>
          </w:rPr>
          <w:delText>,</w:delText>
        </w:r>
        <w:r w:rsidRPr="00285F30" w:rsidDel="006F3B62">
          <w:rPr>
            <w:sz w:val="18"/>
            <w:szCs w:val="18"/>
            <w:highlight w:val="lightGray"/>
          </w:rPr>
          <w:delText xml:space="preserve"> or flow variations need to be described where alternate systems may be playing different actor roles, document those conditional flows here.</w:delText>
        </w:r>
        <w:r w:rsidRPr="00285F30" w:rsidDel="006F3B62">
          <w:rPr>
            <w:iCs/>
            <w:sz w:val="18"/>
            <w:szCs w:val="18"/>
            <w:highlight w:val="lightGray"/>
          </w:rPr>
          <w:delText>&gt;</w:delText>
        </w:r>
      </w:del>
    </w:p>
    <w:p w:rsidR="00CF283F" w:rsidRPr="00285F30" w:rsidDel="006F3B62" w:rsidRDefault="00C82ED4" w:rsidP="008D218D">
      <w:pPr>
        <w:pStyle w:val="AuthorInstructions"/>
        <w:rPr>
          <w:del w:id="1271" w:author="Emma" w:date="2014-02-03T22:01:00Z"/>
          <w:sz w:val="18"/>
          <w:szCs w:val="18"/>
        </w:rPr>
      </w:pPr>
      <w:del w:id="1272" w:author="Emma" w:date="2014-02-03T22:01:00Z">
        <w:r w:rsidRPr="00285F30" w:rsidDel="006F3B62">
          <w:rPr>
            <w:sz w:val="18"/>
            <w:szCs w:val="18"/>
            <w:highlight w:val="lightGray"/>
          </w:rPr>
          <w:delText xml:space="preserve">&lt;Delete </w:delText>
        </w:r>
        <w:r w:rsidR="00C536E4" w:rsidRPr="00285F30" w:rsidDel="006F3B62">
          <w:rPr>
            <w:sz w:val="18"/>
            <w:szCs w:val="18"/>
            <w:highlight w:val="lightGray"/>
          </w:rPr>
          <w:delText xml:space="preserve">the material </w:delText>
        </w:r>
        <w:r w:rsidRPr="00285F30" w:rsidDel="006F3B62">
          <w:rPr>
            <w:sz w:val="18"/>
            <w:szCs w:val="18"/>
            <w:highlight w:val="lightGray"/>
          </w:rPr>
          <w:delText>below if this is a workflow or transport profile</w:delText>
        </w:r>
        <w:r w:rsidR="00887E40" w:rsidRPr="00285F30" w:rsidDel="006F3B62">
          <w:rPr>
            <w:sz w:val="18"/>
            <w:szCs w:val="18"/>
            <w:highlight w:val="lightGray"/>
          </w:rPr>
          <w:delText xml:space="preserve">. </w:delText>
        </w:r>
        <w:r w:rsidRPr="00285F30" w:rsidDel="006F3B62">
          <w:rPr>
            <w:sz w:val="18"/>
            <w:szCs w:val="18"/>
            <w:highlight w:val="lightGray"/>
          </w:rPr>
          <w:delText xml:space="preserve">Delete the </w:delText>
        </w:r>
        <w:r w:rsidR="00C536E4" w:rsidRPr="00285F30" w:rsidDel="006F3B62">
          <w:rPr>
            <w:sz w:val="18"/>
            <w:szCs w:val="18"/>
            <w:highlight w:val="lightGray"/>
          </w:rPr>
          <w:delText>material</w:delText>
        </w:r>
        <w:r w:rsidRPr="00285F30" w:rsidDel="006F3B62">
          <w:rPr>
            <w:sz w:val="18"/>
            <w:szCs w:val="18"/>
            <w:highlight w:val="lightGray"/>
          </w:rPr>
          <w:delText xml:space="preserve"> above if this profile is a content module only profile.&gt;</w:delText>
        </w:r>
      </w:del>
    </w:p>
    <w:p w:rsidR="00BF2986" w:rsidRPr="003651D9" w:rsidDel="006F3B62" w:rsidRDefault="00BF2986" w:rsidP="00207DAC">
      <w:pPr>
        <w:pStyle w:val="BodyText"/>
        <w:rPr>
          <w:del w:id="1273" w:author="Emma" w:date="2014-02-03T22:01:00Z"/>
        </w:rPr>
      </w:pPr>
    </w:p>
    <w:p w:rsidR="00BF2986" w:rsidRPr="003651D9" w:rsidDel="006F3B62" w:rsidRDefault="00BF2986" w:rsidP="00E756A7">
      <w:pPr>
        <w:pStyle w:val="BodyText"/>
        <w:rPr>
          <w:del w:id="1274" w:author="Emma" w:date="2014-02-03T22:01:00Z"/>
          <w:lang w:eastAsia="x-none"/>
        </w:rPr>
      </w:pPr>
      <w:del w:id="1275" w:author="Emma" w:date="2014-02-03T22:01:00Z">
        <w:r w:rsidRPr="003651D9" w:rsidDel="006F3B62">
          <w:rPr>
            <w:lang w:eastAsia="x-none"/>
          </w:rPr>
          <w:delText>Pre-conditions:</w:delText>
        </w:r>
      </w:del>
    </w:p>
    <w:p w:rsidR="00AF472E" w:rsidRPr="00285F30" w:rsidDel="006F3B62" w:rsidRDefault="00AF472E" w:rsidP="00FC1E44">
      <w:pPr>
        <w:pStyle w:val="AuthorInstructions"/>
        <w:rPr>
          <w:del w:id="1276" w:author="Emma" w:date="2014-02-03T22:01:00Z"/>
          <w:sz w:val="18"/>
          <w:szCs w:val="18"/>
        </w:rPr>
      </w:pPr>
      <w:del w:id="1277" w:author="Emma" w:date="2014-02-03T22:01:00Z">
        <w:r w:rsidRPr="00285F30" w:rsidDel="006F3B62">
          <w:rPr>
            <w:sz w:val="18"/>
            <w:szCs w:val="18"/>
            <w:highlight w:val="lightGray"/>
          </w:rPr>
          <w:delText>&lt;Very briefly (typically one sentence) describe the conditions or timing when this content module would be used.&gt;</w:delText>
        </w:r>
      </w:del>
    </w:p>
    <w:p w:rsidR="00BF2986" w:rsidRPr="003651D9" w:rsidDel="006F3B62" w:rsidRDefault="00BF2986" w:rsidP="00FC1E44">
      <w:pPr>
        <w:pStyle w:val="BodyText"/>
        <w:rPr>
          <w:del w:id="1278" w:author="Emma" w:date="2014-02-03T22:01:00Z"/>
          <w:lang w:eastAsia="x-none"/>
        </w:rPr>
      </w:pPr>
    </w:p>
    <w:p w:rsidR="00BF2986" w:rsidRPr="003651D9" w:rsidDel="006F3B62" w:rsidRDefault="00BF2986" w:rsidP="00A5432C">
      <w:pPr>
        <w:pStyle w:val="BodyText"/>
        <w:rPr>
          <w:del w:id="1279" w:author="Emma" w:date="2014-02-03T22:01:00Z"/>
          <w:lang w:eastAsia="x-none"/>
        </w:rPr>
      </w:pPr>
      <w:del w:id="1280" w:author="Emma" w:date="2014-02-03T22:01:00Z">
        <w:r w:rsidRPr="003651D9" w:rsidDel="006F3B62">
          <w:rPr>
            <w:lang w:eastAsia="x-none"/>
          </w:rPr>
          <w:delText>Main Flow:</w:delText>
        </w:r>
      </w:del>
    </w:p>
    <w:p w:rsidR="00AF472E" w:rsidRPr="00285F30" w:rsidDel="006F3B62" w:rsidRDefault="00AF472E" w:rsidP="00A5432C">
      <w:pPr>
        <w:pStyle w:val="AuthorInstructions"/>
        <w:rPr>
          <w:del w:id="1281" w:author="Emma" w:date="2014-02-03T22:01:00Z"/>
          <w:sz w:val="18"/>
          <w:szCs w:val="18"/>
        </w:rPr>
      </w:pPr>
      <w:del w:id="1282" w:author="Emma" w:date="2014-02-03T22:01:00Z">
        <w:r w:rsidRPr="00285F30" w:rsidDel="006F3B62">
          <w:rPr>
            <w:sz w:val="18"/>
            <w:szCs w:val="18"/>
            <w:highlight w:val="lightGray"/>
          </w:rPr>
          <w:delText>&lt;Typically in an enumerated list, describe the clinical workflow when, where, and how this content module would be used.&gt;</w:delText>
        </w:r>
      </w:del>
    </w:p>
    <w:p w:rsidR="00AF472E" w:rsidRPr="003651D9" w:rsidDel="006F3B62" w:rsidRDefault="00AF472E" w:rsidP="00A5432C">
      <w:pPr>
        <w:pStyle w:val="BodyText"/>
        <w:rPr>
          <w:del w:id="1283" w:author="Emma" w:date="2014-02-03T22:01:00Z"/>
          <w:lang w:eastAsia="x-none"/>
        </w:rPr>
      </w:pPr>
    </w:p>
    <w:p w:rsidR="00BF2986" w:rsidRPr="003651D9" w:rsidDel="006F3B62" w:rsidRDefault="00BF2986" w:rsidP="00A5432C">
      <w:pPr>
        <w:pStyle w:val="BodyText"/>
        <w:rPr>
          <w:del w:id="1284" w:author="Emma" w:date="2014-02-03T22:01:00Z"/>
          <w:lang w:eastAsia="x-none"/>
        </w:rPr>
      </w:pPr>
      <w:del w:id="1285" w:author="Emma" w:date="2014-02-03T22:01:00Z">
        <w:r w:rsidRPr="003651D9" w:rsidDel="006F3B62">
          <w:rPr>
            <w:lang w:eastAsia="x-none"/>
          </w:rPr>
          <w:delText>Post-conditions:</w:delText>
        </w:r>
      </w:del>
    </w:p>
    <w:p w:rsidR="006116E2" w:rsidRPr="00285F30" w:rsidDel="006F3B62" w:rsidRDefault="006116E2" w:rsidP="00A5432C">
      <w:pPr>
        <w:pStyle w:val="AuthorInstructions"/>
        <w:rPr>
          <w:del w:id="1286" w:author="Emma" w:date="2014-02-03T22:01:00Z"/>
          <w:sz w:val="18"/>
          <w:szCs w:val="18"/>
        </w:rPr>
      </w:pPr>
      <w:del w:id="1287" w:author="Emma" w:date="2014-02-03T22:01:00Z">
        <w:r w:rsidRPr="00285F30" w:rsidDel="006F3B62">
          <w:rPr>
            <w:sz w:val="18"/>
            <w:szCs w:val="18"/>
            <w:highlight w:val="lightGray"/>
          </w:rPr>
          <w:delText>&lt;Very briefly (typically one sentence) describe the state of the clinical scenario after this content module has been created including examples of potential next steps.&gt;</w:delText>
        </w:r>
      </w:del>
    </w:p>
    <w:p w:rsidR="00285F30" w:rsidDel="006F3B62" w:rsidRDefault="00285F30">
      <w:pPr>
        <w:pStyle w:val="Heading3"/>
        <w:rPr>
          <w:del w:id="1288" w:author="Emma" w:date="2014-02-03T22:00:00Z"/>
          <w:noProof w:val="0"/>
        </w:rPr>
        <w:pPrChange w:id="1289" w:author="Emma" w:date="2014-02-03T07:02:00Z">
          <w:pPr>
            <w:pStyle w:val="Heading4"/>
            <w:numPr>
              <w:ilvl w:val="0"/>
              <w:numId w:val="0"/>
            </w:numPr>
            <w:tabs>
              <w:tab w:val="clear" w:pos="864"/>
            </w:tabs>
            <w:ind w:left="0" w:firstLine="0"/>
          </w:pPr>
        </w:pPrChange>
      </w:pPr>
      <w:del w:id="1290" w:author="Emma" w:date="2014-02-03T22:00:00Z">
        <w:r w:rsidRPr="003651D9" w:rsidDel="006F3B62">
          <w:rPr>
            <w:noProof w:val="0"/>
          </w:rPr>
          <w:delText>X.4.2</w:delText>
        </w:r>
        <w:r w:rsidDel="006F3B62">
          <w:rPr>
            <w:noProof w:val="0"/>
          </w:rPr>
          <w:delText>.2</w:delText>
        </w:r>
        <w:r w:rsidRPr="003651D9" w:rsidDel="006F3B62">
          <w:rPr>
            <w:noProof w:val="0"/>
          </w:rPr>
          <w:delText xml:space="preserve"> Use Case #</w:delText>
        </w:r>
        <w:r w:rsidDel="006F3B62">
          <w:rPr>
            <w:noProof w:val="0"/>
          </w:rPr>
          <w:delText>2</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del>
    </w:p>
    <w:p w:rsidR="00FA6671" w:rsidRPr="00285F30" w:rsidDel="006F3B62" w:rsidRDefault="00FA6671" w:rsidP="00C51B9D">
      <w:pPr>
        <w:pStyle w:val="AuthorInstructions"/>
        <w:rPr>
          <w:del w:id="1291" w:author="Emma" w:date="2014-02-03T22:00:00Z"/>
          <w:sz w:val="18"/>
          <w:szCs w:val="18"/>
          <w:highlight w:val="lightGray"/>
        </w:rPr>
      </w:pPr>
      <w:del w:id="1292" w:author="Emma" w:date="2014-02-03T22:00:00Z">
        <w:r w:rsidRPr="00285F30" w:rsidDel="006F3B62">
          <w:rPr>
            <w:sz w:val="18"/>
            <w:szCs w:val="18"/>
            <w:highlight w:val="lightGray"/>
          </w:rPr>
          <w:delText>&lt;One or two sentence simple description of this particular use case.&gt;</w:delText>
        </w:r>
      </w:del>
    </w:p>
    <w:p w:rsidR="00FA6671" w:rsidRPr="00FA6671" w:rsidDel="006F3B62" w:rsidRDefault="00FA6671" w:rsidP="00DD720E">
      <w:pPr>
        <w:rPr>
          <w:del w:id="1293" w:author="Emma" w:date="2014-02-03T22:00:00Z"/>
          <w:rFonts w:ascii="Calibri" w:hAnsi="Calibri" w:cs="Calibri"/>
        </w:rPr>
      </w:pPr>
      <w:del w:id="1294" w:author="Emma" w:date="2014-02-03T22:00:00Z">
        <w:r w:rsidRPr="00FA6671" w:rsidDel="006F3B62">
          <w:rPr>
            <w:rFonts w:ascii="Calibri" w:hAnsi="Calibri" w:cs="Calibri"/>
          </w:rPr>
          <w:delText xml:space="preserve">Clinician receives Care Plan information in home health EHR from two different providers about the same patient. Patient is post hip replacement surgery. </w:delText>
        </w:r>
      </w:del>
    </w:p>
    <w:p w:rsidR="00FA6671" w:rsidRPr="00FA6671" w:rsidDel="006F3B62" w:rsidRDefault="00FA6671" w:rsidP="0015408A">
      <w:pPr>
        <w:pStyle w:val="ListParagraph"/>
        <w:numPr>
          <w:ilvl w:val="0"/>
          <w:numId w:val="24"/>
        </w:numPr>
        <w:spacing w:after="120"/>
        <w:contextualSpacing/>
        <w:rPr>
          <w:del w:id="1295" w:author="Emma" w:date="2014-02-03T22:00:00Z"/>
          <w:rFonts w:ascii="Calibri" w:hAnsi="Calibri" w:cs="Calibri"/>
        </w:rPr>
      </w:pPr>
      <w:del w:id="1296" w:author="Emma" w:date="2014-02-03T22:00:00Z">
        <w:r w:rsidRPr="00FA6671" w:rsidDel="006F3B62">
          <w:rPr>
            <w:rFonts w:ascii="Calibri" w:hAnsi="Calibri" w:cs="Calibri"/>
          </w:rPr>
          <w:delText xml:space="preserve">Provider A (PCP): Activity intervention is bed rest, turn Q2 hrs with assistance due to right hip fracture. Goal is to prevent skin breakdown. </w:delText>
        </w:r>
      </w:del>
    </w:p>
    <w:p w:rsidR="00FA6671" w:rsidRPr="00FA6671" w:rsidDel="006F3B62" w:rsidRDefault="00FA6671" w:rsidP="00BE044B">
      <w:pPr>
        <w:pStyle w:val="ListParagraph"/>
        <w:numPr>
          <w:ilvl w:val="0"/>
          <w:numId w:val="24"/>
        </w:numPr>
        <w:spacing w:after="120"/>
        <w:contextualSpacing/>
        <w:rPr>
          <w:del w:id="1297" w:author="Emma" w:date="2014-02-03T22:00:00Z"/>
          <w:rFonts w:ascii="Calibri" w:hAnsi="Calibri" w:cs="Calibri"/>
        </w:rPr>
      </w:pPr>
      <w:del w:id="1298" w:author="Emma" w:date="2014-02-03T22:00:00Z">
        <w:r w:rsidRPr="00FA6671" w:rsidDel="006F3B62">
          <w:rPr>
            <w:rFonts w:ascii="Calibri" w:hAnsi="Calibri" w:cs="Calibri"/>
          </w:rPr>
          <w:delText xml:space="preserve">Provider B (Orthopedic Surgeon): Activity intervention is ambulate TID utilizing a walker status post total right hip replacement surgery. Goal is to increase patient ambulation at least ten feet with a walker. </w:delText>
        </w:r>
      </w:del>
    </w:p>
    <w:p w:rsidR="00F85DA6" w:rsidRPr="00FA6671" w:rsidDel="006F3B62" w:rsidRDefault="00F85DA6" w:rsidP="00014389">
      <w:pPr>
        <w:rPr>
          <w:del w:id="1299" w:author="Emma" w:date="2014-02-03T22:00:00Z"/>
          <w:rFonts w:ascii="Calibri" w:hAnsi="Calibri" w:cs="Calibri"/>
          <w:highlight w:val="lightGray"/>
        </w:rPr>
      </w:pPr>
      <w:del w:id="1300" w:author="Emma" w:date="2014-02-03T22:00:00Z">
        <w:r w:rsidDel="006F3B62">
          <w:rPr>
            <w:rFonts w:ascii="Calibri" w:hAnsi="Calibri" w:cs="Calibri"/>
          </w:rPr>
          <w:delText>R</w:delText>
        </w:r>
        <w:r w:rsidRPr="00FA6671" w:rsidDel="006F3B62">
          <w:rPr>
            <w:rFonts w:ascii="Calibri" w:hAnsi="Calibri" w:cs="Calibri"/>
          </w:rPr>
          <w:delText>econciliation and consolidation is needed to determi</w:delText>
        </w:r>
        <w:r w:rsidR="001C0C10" w:rsidDel="006F3B62">
          <w:rPr>
            <w:rFonts w:ascii="Calibri" w:hAnsi="Calibri" w:cs="Calibri"/>
          </w:rPr>
          <w:delText xml:space="preserve">ne which activity intervention and </w:delText>
        </w:r>
        <w:r w:rsidRPr="00FA6671" w:rsidDel="006F3B62">
          <w:rPr>
            <w:rFonts w:ascii="Calibri" w:hAnsi="Calibri" w:cs="Calibri"/>
          </w:rPr>
          <w:delText xml:space="preserve">goal is the most appropriate for the patient at this time. </w:delText>
        </w:r>
      </w:del>
    </w:p>
    <w:p w:rsidR="00FA6671" w:rsidRPr="00FA6671" w:rsidDel="006F3B62" w:rsidRDefault="00FA6671" w:rsidP="00CC7B4C">
      <w:pPr>
        <w:pStyle w:val="BodyText"/>
        <w:rPr>
          <w:del w:id="1301" w:author="Emma" w:date="2014-02-03T22:01:00Z"/>
        </w:rPr>
      </w:pPr>
    </w:p>
    <w:p w:rsidR="00285F30" w:rsidDel="006F3B62" w:rsidRDefault="00285F30">
      <w:pPr>
        <w:pStyle w:val="Heading4"/>
        <w:rPr>
          <w:del w:id="1302" w:author="Emma" w:date="2014-02-03T22:00:00Z"/>
          <w:noProof w:val="0"/>
        </w:rPr>
        <w:pPrChange w:id="1303" w:author="Emma" w:date="2014-02-03T07:02:00Z">
          <w:pPr>
            <w:pStyle w:val="Heading5"/>
            <w:numPr>
              <w:ilvl w:val="0"/>
              <w:numId w:val="0"/>
            </w:numPr>
            <w:tabs>
              <w:tab w:val="clear" w:pos="1008"/>
            </w:tabs>
            <w:ind w:left="0" w:firstLine="0"/>
          </w:pPr>
        </w:pPrChange>
      </w:pPr>
      <w:del w:id="1304" w:author="Emma" w:date="2014-02-03T22:00:00Z">
        <w:r w:rsidRPr="003651D9" w:rsidDel="006F3B62">
          <w:rPr>
            <w:noProof w:val="0"/>
          </w:rPr>
          <w:delText>X.4</w:delText>
        </w:r>
        <w:r w:rsidDel="006F3B62">
          <w:rPr>
            <w:noProof w:val="0"/>
          </w:rPr>
          <w:delText>.2.2</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r w:rsidRPr="003651D9" w:rsidDel="006F3B62">
          <w:rPr>
            <w:noProof w:val="0"/>
          </w:rPr>
          <w:delText>Use Case Description</w:delText>
        </w:r>
      </w:del>
    </w:p>
    <w:p w:rsidR="00FA6671" w:rsidRPr="00FA6671" w:rsidDel="006F3B62" w:rsidRDefault="00FA6671" w:rsidP="00A5432C">
      <w:pPr>
        <w:rPr>
          <w:del w:id="1305" w:author="Emma" w:date="2014-02-03T22:00:00Z"/>
          <w:rFonts w:ascii="Calibri" w:hAnsi="Calibri" w:cs="Calibri"/>
        </w:rPr>
      </w:pPr>
      <w:del w:id="1306" w:author="Emma" w:date="2014-02-03T22:00:00Z">
        <w:r w:rsidRPr="00FA6671" w:rsidDel="006F3B62">
          <w:rPr>
            <w:rFonts w:ascii="Calibri" w:hAnsi="Calibri" w:cs="Calibri"/>
          </w:rPr>
          <w:delText xml:space="preserve">Home Health clinician receives Care Plan information in home health EHR from two different providers about the same patient. Upon receipt of the two different ambulation intervention, goal and provider information, the home health EHR determines the following: </w:delText>
        </w:r>
      </w:del>
    </w:p>
    <w:p w:rsidR="00FA6671" w:rsidRPr="00FA6671" w:rsidDel="006F3B62" w:rsidRDefault="00FA6671" w:rsidP="00A5432C">
      <w:pPr>
        <w:pStyle w:val="ListParagraph"/>
        <w:numPr>
          <w:ilvl w:val="0"/>
          <w:numId w:val="25"/>
        </w:numPr>
        <w:spacing w:after="120"/>
        <w:contextualSpacing/>
        <w:rPr>
          <w:del w:id="1307" w:author="Emma" w:date="2014-02-03T22:00:00Z"/>
          <w:rFonts w:ascii="Calibri" w:hAnsi="Calibri" w:cs="Calibri"/>
        </w:rPr>
      </w:pPr>
      <w:del w:id="1308" w:author="Emma" w:date="2014-02-03T22:00:00Z">
        <w:r w:rsidRPr="00FA6671" w:rsidDel="006F3B62">
          <w:rPr>
            <w:rFonts w:ascii="Calibri" w:hAnsi="Calibri" w:cs="Calibri"/>
          </w:rPr>
          <w:delText xml:space="preserve">Which intervention and goal is the most recent. </w:delText>
        </w:r>
      </w:del>
    </w:p>
    <w:p w:rsidR="00FA6671" w:rsidRPr="00FA6671" w:rsidDel="006F3B62" w:rsidRDefault="00FA6671" w:rsidP="00A5432C">
      <w:pPr>
        <w:pStyle w:val="ListParagraph"/>
        <w:numPr>
          <w:ilvl w:val="0"/>
          <w:numId w:val="25"/>
        </w:numPr>
        <w:spacing w:after="120"/>
        <w:contextualSpacing/>
        <w:rPr>
          <w:del w:id="1309" w:author="Emma" w:date="2014-02-03T22:00:00Z"/>
          <w:rFonts w:ascii="Calibri" w:hAnsi="Calibri" w:cs="Calibri"/>
        </w:rPr>
      </w:pPr>
      <w:del w:id="1310" w:author="Emma" w:date="2014-02-03T22:00:00Z">
        <w:r w:rsidRPr="00FA6671" w:rsidDel="006F3B62">
          <w:rPr>
            <w:rFonts w:ascii="Calibri" w:hAnsi="Calibri" w:cs="Calibri"/>
          </w:rPr>
          <w:delText xml:space="preserve">Compares indication for both interventions and goals and determines which is the most recent. </w:delText>
        </w:r>
      </w:del>
    </w:p>
    <w:p w:rsidR="00FA6671" w:rsidRPr="00FA6671" w:rsidDel="006F3B62" w:rsidRDefault="00FA6671" w:rsidP="00A5432C">
      <w:pPr>
        <w:pStyle w:val="ListParagraph"/>
        <w:numPr>
          <w:ilvl w:val="0"/>
          <w:numId w:val="25"/>
        </w:numPr>
        <w:spacing w:after="120"/>
        <w:contextualSpacing/>
        <w:rPr>
          <w:del w:id="1311" w:author="Emma" w:date="2014-02-03T22:00:00Z"/>
          <w:rFonts w:ascii="Calibri" w:hAnsi="Calibri" w:cs="Calibri"/>
        </w:rPr>
      </w:pPr>
      <w:del w:id="1312" w:author="Emma" w:date="2014-02-03T22:00:00Z">
        <w:r w:rsidRPr="00FA6671" w:rsidDel="006F3B62">
          <w:rPr>
            <w:rFonts w:ascii="Calibri" w:hAnsi="Calibri" w:cs="Calibri"/>
          </w:rPr>
          <w:delText>All information is presented to the user. User is better able to determine the inter</w:delText>
        </w:r>
        <w:r w:rsidR="001C0C10" w:rsidDel="006F3B62">
          <w:rPr>
            <w:rFonts w:ascii="Calibri" w:hAnsi="Calibri" w:cs="Calibri"/>
          </w:rPr>
          <w:delText xml:space="preserve">vention and goal </w:delText>
        </w:r>
        <w:r w:rsidRPr="00FA6671" w:rsidDel="006F3B62">
          <w:rPr>
            <w:rFonts w:ascii="Calibri" w:hAnsi="Calibri" w:cs="Calibri"/>
          </w:rPr>
          <w:delText>that are most appropriate for the patient at this time</w:delText>
        </w:r>
        <w:r w:rsidR="001C0C10" w:rsidDel="006F3B62">
          <w:rPr>
            <w:rFonts w:ascii="Calibri" w:hAnsi="Calibri" w:cs="Calibri"/>
          </w:rPr>
          <w:delText xml:space="preserve">. </w:delText>
        </w:r>
      </w:del>
    </w:p>
    <w:p w:rsidR="00FA6671" w:rsidRPr="00FA6671" w:rsidDel="006F3B62" w:rsidRDefault="00FA6671" w:rsidP="00A5432C">
      <w:pPr>
        <w:pStyle w:val="BodyText"/>
        <w:rPr>
          <w:del w:id="1313" w:author="Emma" w:date="2014-02-03T22:01:00Z"/>
        </w:rPr>
      </w:pPr>
    </w:p>
    <w:p w:rsidR="00285F30" w:rsidDel="006F3B62" w:rsidRDefault="00285F30">
      <w:pPr>
        <w:pStyle w:val="Heading4"/>
        <w:rPr>
          <w:del w:id="1314" w:author="Emma" w:date="2014-02-03T22:00:00Z"/>
          <w:noProof w:val="0"/>
        </w:rPr>
        <w:pPrChange w:id="1315" w:author="Emma" w:date="2014-02-03T07:02:00Z">
          <w:pPr>
            <w:pStyle w:val="Heading5"/>
            <w:numPr>
              <w:ilvl w:val="0"/>
              <w:numId w:val="0"/>
            </w:numPr>
            <w:tabs>
              <w:tab w:val="clear" w:pos="1008"/>
            </w:tabs>
            <w:ind w:left="0" w:firstLine="0"/>
          </w:pPr>
        </w:pPrChange>
      </w:pPr>
      <w:del w:id="1316" w:author="Emma" w:date="2014-02-03T22:00:00Z">
        <w:r w:rsidRPr="003651D9" w:rsidDel="006F3B62">
          <w:rPr>
            <w:noProof w:val="0"/>
          </w:rPr>
          <w:delText>X.4.2.</w:delText>
        </w:r>
        <w:r w:rsidDel="006F3B62">
          <w:rPr>
            <w:noProof w:val="0"/>
          </w:rPr>
          <w:delText>2</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F42DEE" w:rsidRPr="003651D9" w:rsidDel="006F3B62">
          <w:rPr>
            <w:noProof w:val="0"/>
          </w:rPr>
          <w:delText xml:space="preserve"> </w:delText>
        </w:r>
        <w:r w:rsidRPr="003651D9" w:rsidDel="006F3B62">
          <w:rPr>
            <w:noProof w:val="0"/>
          </w:rPr>
          <w:delText>Process Flow</w:delText>
        </w:r>
      </w:del>
    </w:p>
    <w:p w:rsidR="001C0C10" w:rsidRPr="001C0C10" w:rsidDel="006F3B62" w:rsidRDefault="001C0C10" w:rsidP="00A5432C">
      <w:pPr>
        <w:pStyle w:val="BodyText"/>
        <w:rPr>
          <w:del w:id="1317" w:author="Emma" w:date="2014-02-03T22:00:00Z"/>
        </w:rPr>
      </w:pPr>
    </w:p>
    <w:p w:rsidR="00F42DEE" w:rsidRPr="003651D9" w:rsidDel="006F3B62" w:rsidRDefault="00F42DEE">
      <w:pPr>
        <w:pStyle w:val="Heading3"/>
        <w:rPr>
          <w:del w:id="1318" w:author="Emma" w:date="2014-02-03T22:00:00Z"/>
          <w:noProof w:val="0"/>
        </w:rPr>
        <w:pPrChange w:id="1319" w:author="Emma" w:date="2014-02-03T07:02:00Z">
          <w:pPr>
            <w:pStyle w:val="Heading4"/>
            <w:numPr>
              <w:ilvl w:val="0"/>
              <w:numId w:val="0"/>
            </w:numPr>
            <w:tabs>
              <w:tab w:val="clear" w:pos="864"/>
            </w:tabs>
            <w:ind w:left="0" w:firstLine="0"/>
          </w:pPr>
        </w:pPrChange>
      </w:pPr>
      <w:del w:id="1320" w:author="Emma" w:date="2014-02-03T22:00:00Z">
        <w:r w:rsidRPr="003651D9" w:rsidDel="006F3B62">
          <w:rPr>
            <w:noProof w:val="0"/>
          </w:rPr>
          <w:delText>X.4.2</w:delText>
        </w:r>
        <w:r w:rsidDel="006F3B62">
          <w:rPr>
            <w:noProof w:val="0"/>
          </w:rPr>
          <w:delText>.3</w:delText>
        </w:r>
        <w:r w:rsidRPr="003651D9" w:rsidDel="006F3B62">
          <w:rPr>
            <w:noProof w:val="0"/>
          </w:rPr>
          <w:delText xml:space="preserve"> Use Case #</w:delText>
        </w:r>
        <w:r w:rsidR="001C0C10" w:rsidDel="006F3B62">
          <w:rPr>
            <w:noProof w:val="0"/>
          </w:rPr>
          <w:delText>3</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Immunizations</w:delText>
        </w:r>
      </w:del>
    </w:p>
    <w:p w:rsidR="00F42DEE" w:rsidRPr="003651D9" w:rsidDel="006F3B62" w:rsidRDefault="00F42DEE">
      <w:pPr>
        <w:pStyle w:val="Heading4"/>
        <w:rPr>
          <w:del w:id="1321" w:author="Emma" w:date="2014-02-03T22:00:00Z"/>
          <w:noProof w:val="0"/>
        </w:rPr>
        <w:pPrChange w:id="1322" w:author="Emma" w:date="2014-02-03T07:02:00Z">
          <w:pPr>
            <w:pStyle w:val="Heading5"/>
            <w:numPr>
              <w:ilvl w:val="0"/>
              <w:numId w:val="0"/>
            </w:numPr>
            <w:tabs>
              <w:tab w:val="clear" w:pos="1008"/>
            </w:tabs>
            <w:ind w:left="0" w:firstLine="0"/>
          </w:pPr>
        </w:pPrChange>
      </w:pPr>
      <w:del w:id="1323" w:author="Emma" w:date="2014-02-03T22:00:00Z">
        <w:r w:rsidRPr="003651D9" w:rsidDel="006F3B62">
          <w:rPr>
            <w:noProof w:val="0"/>
          </w:rPr>
          <w:delText>X.4</w:delText>
        </w:r>
        <w:r w:rsidDel="006F3B62">
          <w:rPr>
            <w:noProof w:val="0"/>
          </w:rPr>
          <w:delText>.2.3</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Immunizations</w:delText>
        </w:r>
        <w:r w:rsidRPr="003651D9" w:rsidDel="006F3B62">
          <w:rPr>
            <w:noProof w:val="0"/>
          </w:rPr>
          <w:delText xml:space="preserve"> Use Case Description</w:delText>
        </w:r>
      </w:del>
    </w:p>
    <w:p w:rsidR="00F42DEE" w:rsidRPr="003651D9" w:rsidDel="006F3B62" w:rsidRDefault="00F42DEE">
      <w:pPr>
        <w:pStyle w:val="Heading4"/>
        <w:rPr>
          <w:del w:id="1324" w:author="Emma" w:date="2014-02-03T22:00:00Z"/>
          <w:noProof w:val="0"/>
        </w:rPr>
        <w:pPrChange w:id="1325" w:author="Emma" w:date="2014-02-03T07:02:00Z">
          <w:pPr>
            <w:pStyle w:val="Heading5"/>
            <w:numPr>
              <w:ilvl w:val="0"/>
              <w:numId w:val="0"/>
            </w:numPr>
            <w:tabs>
              <w:tab w:val="clear" w:pos="1008"/>
            </w:tabs>
            <w:ind w:left="0" w:firstLine="0"/>
          </w:pPr>
        </w:pPrChange>
      </w:pPr>
      <w:del w:id="1326" w:author="Emma" w:date="2014-02-03T22:00:00Z">
        <w:r w:rsidRPr="003651D9" w:rsidDel="006F3B62">
          <w:rPr>
            <w:noProof w:val="0"/>
          </w:rPr>
          <w:delText>X.4.2.</w:delText>
        </w:r>
        <w:r w:rsidDel="006F3B62">
          <w:rPr>
            <w:noProof w:val="0"/>
          </w:rPr>
          <w:delText>3</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Immunizations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327" w:author="Emma" w:date="2014-02-03T22:00:00Z"/>
          <w:noProof w:val="0"/>
        </w:rPr>
        <w:pPrChange w:id="1328" w:author="Emma" w:date="2014-02-03T07:02:00Z">
          <w:pPr>
            <w:pStyle w:val="Heading4"/>
            <w:numPr>
              <w:ilvl w:val="0"/>
              <w:numId w:val="0"/>
            </w:numPr>
            <w:tabs>
              <w:tab w:val="clear" w:pos="864"/>
            </w:tabs>
            <w:ind w:left="0" w:firstLine="0"/>
          </w:pPr>
        </w:pPrChange>
      </w:pPr>
      <w:del w:id="1329" w:author="Emma" w:date="2014-02-03T22:00:00Z">
        <w:r w:rsidRPr="003651D9" w:rsidDel="006F3B62">
          <w:rPr>
            <w:noProof w:val="0"/>
          </w:rPr>
          <w:delText>X.4.2</w:delText>
        </w:r>
        <w:r w:rsidDel="006F3B62">
          <w:rPr>
            <w:noProof w:val="0"/>
          </w:rPr>
          <w:delText>.4</w:delText>
        </w:r>
        <w:r w:rsidRPr="003651D9" w:rsidDel="006F3B62">
          <w:rPr>
            <w:noProof w:val="0"/>
          </w:rPr>
          <w:delText xml:space="preserve"> Use Case #</w:delText>
        </w:r>
        <w:r w:rsidR="001C0C10" w:rsidDel="006F3B62">
          <w:rPr>
            <w:noProof w:val="0"/>
          </w:rPr>
          <w:delText>4</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 xml:space="preserve">Diagnostic </w:delText>
        </w:r>
        <w:r w:rsidDel="006F3B62">
          <w:rPr>
            <w:noProof w:val="0"/>
          </w:rPr>
          <w:delText>Results</w:delText>
        </w:r>
      </w:del>
    </w:p>
    <w:p w:rsidR="00F42DEE" w:rsidRPr="003651D9" w:rsidDel="006F3B62" w:rsidRDefault="00F42DEE">
      <w:pPr>
        <w:pStyle w:val="Heading4"/>
        <w:rPr>
          <w:del w:id="1330" w:author="Emma" w:date="2014-02-03T22:00:00Z"/>
          <w:noProof w:val="0"/>
        </w:rPr>
        <w:pPrChange w:id="1331" w:author="Emma" w:date="2014-02-03T07:02:00Z">
          <w:pPr>
            <w:pStyle w:val="Heading5"/>
            <w:numPr>
              <w:ilvl w:val="0"/>
              <w:numId w:val="0"/>
            </w:numPr>
            <w:tabs>
              <w:tab w:val="clear" w:pos="1008"/>
            </w:tabs>
            <w:ind w:left="0" w:firstLine="0"/>
          </w:pPr>
        </w:pPrChange>
      </w:pPr>
      <w:del w:id="1332" w:author="Emma" w:date="2014-02-03T22:00:00Z">
        <w:r w:rsidRPr="003651D9" w:rsidDel="006F3B62">
          <w:rPr>
            <w:noProof w:val="0"/>
          </w:rPr>
          <w:delText>X.4</w:delText>
        </w:r>
        <w:r w:rsidDel="006F3B62">
          <w:rPr>
            <w:noProof w:val="0"/>
          </w:rPr>
          <w:delText>.2.4</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Use Case Description</w:delText>
        </w:r>
      </w:del>
    </w:p>
    <w:p w:rsidR="00F42DEE" w:rsidRPr="003651D9" w:rsidDel="006F3B62" w:rsidRDefault="00F42DEE">
      <w:pPr>
        <w:pStyle w:val="Heading4"/>
        <w:rPr>
          <w:del w:id="1333" w:author="Emma" w:date="2014-02-03T22:00:00Z"/>
          <w:noProof w:val="0"/>
        </w:rPr>
        <w:pPrChange w:id="1334" w:author="Emma" w:date="2014-02-03T07:02:00Z">
          <w:pPr>
            <w:pStyle w:val="Heading5"/>
            <w:numPr>
              <w:ilvl w:val="0"/>
              <w:numId w:val="0"/>
            </w:numPr>
            <w:tabs>
              <w:tab w:val="clear" w:pos="1008"/>
            </w:tabs>
            <w:ind w:left="0" w:firstLine="0"/>
          </w:pPr>
        </w:pPrChange>
      </w:pPr>
      <w:del w:id="1335" w:author="Emma" w:date="2014-02-03T22:00:00Z">
        <w:r w:rsidRPr="003651D9" w:rsidDel="006F3B62">
          <w:rPr>
            <w:noProof w:val="0"/>
          </w:rPr>
          <w:delText>X.4.2.</w:delText>
        </w:r>
        <w:r w:rsidDel="006F3B62">
          <w:rPr>
            <w:noProof w:val="0"/>
          </w:rPr>
          <w:delText>4</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336" w:author="Emma" w:date="2014-02-03T22:00:00Z"/>
          <w:noProof w:val="0"/>
        </w:rPr>
        <w:pPrChange w:id="1337" w:author="Emma" w:date="2014-02-03T07:02:00Z">
          <w:pPr>
            <w:pStyle w:val="Heading4"/>
            <w:numPr>
              <w:ilvl w:val="0"/>
              <w:numId w:val="0"/>
            </w:numPr>
            <w:tabs>
              <w:tab w:val="clear" w:pos="864"/>
            </w:tabs>
            <w:ind w:left="0" w:firstLine="0"/>
          </w:pPr>
        </w:pPrChange>
      </w:pPr>
      <w:del w:id="1338" w:author="Emma" w:date="2014-02-03T22:00:00Z">
        <w:r w:rsidRPr="003651D9" w:rsidDel="006F3B62">
          <w:rPr>
            <w:noProof w:val="0"/>
          </w:rPr>
          <w:delText>X.4.2</w:delText>
        </w:r>
        <w:r w:rsidDel="006F3B62">
          <w:rPr>
            <w:noProof w:val="0"/>
          </w:rPr>
          <w:delText>.5</w:delText>
        </w:r>
        <w:r w:rsidRPr="003651D9" w:rsidDel="006F3B62">
          <w:rPr>
            <w:noProof w:val="0"/>
          </w:rPr>
          <w:delText xml:space="preserve"> Use Case #</w:delText>
        </w:r>
        <w:r w:rsidR="001C0C10" w:rsidDel="006F3B62">
          <w:rPr>
            <w:noProof w:val="0"/>
          </w:rPr>
          <w:delText>5</w:delText>
        </w:r>
        <w:r w:rsidRPr="003651D9" w:rsidDel="006F3B62">
          <w:rPr>
            <w:noProof w:val="0"/>
          </w:rPr>
          <w:delText xml:space="preserve">: </w:delText>
        </w:r>
        <w:r w:rsidDel="006F3B62">
          <w:rPr>
            <w:noProof w:val="0"/>
          </w:rPr>
          <w:delText>Reconciliation of Encounters</w:delText>
        </w:r>
      </w:del>
    </w:p>
    <w:p w:rsidR="00F42DEE" w:rsidRPr="003651D9" w:rsidDel="006F3B62" w:rsidRDefault="00F42DEE">
      <w:pPr>
        <w:pStyle w:val="Heading4"/>
        <w:rPr>
          <w:del w:id="1339" w:author="Emma" w:date="2014-02-03T22:00:00Z"/>
          <w:noProof w:val="0"/>
        </w:rPr>
        <w:pPrChange w:id="1340" w:author="Emma" w:date="2014-02-03T07:02:00Z">
          <w:pPr>
            <w:pStyle w:val="Heading5"/>
            <w:numPr>
              <w:ilvl w:val="0"/>
              <w:numId w:val="0"/>
            </w:numPr>
            <w:tabs>
              <w:tab w:val="clear" w:pos="1008"/>
            </w:tabs>
            <w:ind w:left="0" w:firstLine="0"/>
          </w:pPr>
        </w:pPrChange>
      </w:pPr>
      <w:del w:id="1341" w:author="Emma" w:date="2014-02-03T22:00:00Z">
        <w:r w:rsidRPr="003651D9" w:rsidDel="006F3B62">
          <w:rPr>
            <w:noProof w:val="0"/>
          </w:rPr>
          <w:delText>X.4</w:delText>
        </w:r>
        <w:r w:rsidDel="006F3B62">
          <w:rPr>
            <w:noProof w:val="0"/>
          </w:rPr>
          <w:delText>.2.5</w:delText>
        </w:r>
        <w:r w:rsidRPr="003651D9" w:rsidDel="006F3B62">
          <w:rPr>
            <w:noProof w:val="0"/>
          </w:rPr>
          <w:delText xml:space="preserve">.1 </w:delText>
        </w:r>
        <w:r w:rsidDel="006F3B62">
          <w:rPr>
            <w:noProof w:val="0"/>
          </w:rPr>
          <w:delText>Reconciliation of Encounters</w:delText>
        </w:r>
        <w:r w:rsidRPr="003651D9" w:rsidDel="006F3B62">
          <w:rPr>
            <w:noProof w:val="0"/>
          </w:rPr>
          <w:delText xml:space="preserve"> Use Case Description</w:delText>
        </w:r>
      </w:del>
    </w:p>
    <w:p w:rsidR="00F42DEE" w:rsidRPr="003651D9" w:rsidDel="006F3B62" w:rsidRDefault="00F42DEE">
      <w:pPr>
        <w:pStyle w:val="Heading4"/>
        <w:rPr>
          <w:del w:id="1342" w:author="Emma" w:date="2014-02-03T22:00:00Z"/>
          <w:noProof w:val="0"/>
        </w:rPr>
        <w:pPrChange w:id="1343" w:author="Emma" w:date="2014-02-03T07:02:00Z">
          <w:pPr>
            <w:pStyle w:val="Heading5"/>
            <w:numPr>
              <w:ilvl w:val="0"/>
              <w:numId w:val="0"/>
            </w:numPr>
            <w:tabs>
              <w:tab w:val="clear" w:pos="1008"/>
            </w:tabs>
            <w:ind w:left="0" w:firstLine="0"/>
          </w:pPr>
        </w:pPrChange>
      </w:pPr>
      <w:del w:id="1344" w:author="Emma" w:date="2014-02-03T22:00:00Z">
        <w:r w:rsidRPr="003651D9" w:rsidDel="006F3B62">
          <w:rPr>
            <w:noProof w:val="0"/>
          </w:rPr>
          <w:delText>X.4.2.</w:delText>
        </w:r>
        <w:r w:rsidDel="006F3B62">
          <w:rPr>
            <w:noProof w:val="0"/>
          </w:rPr>
          <w:delText>5</w:delText>
        </w:r>
        <w:r w:rsidRPr="003651D9" w:rsidDel="006F3B62">
          <w:rPr>
            <w:noProof w:val="0"/>
          </w:rPr>
          <w:delText xml:space="preserve">.2 </w:delText>
        </w:r>
        <w:r w:rsidDel="006F3B62">
          <w:rPr>
            <w:noProof w:val="0"/>
          </w:rPr>
          <w:delText>Reconciliation of Encounters</w:delText>
        </w:r>
        <w:r w:rsidRPr="003651D9" w:rsidDel="006F3B62">
          <w:rPr>
            <w:noProof w:val="0"/>
          </w:rPr>
          <w:delText xml:space="preserve"> Process Flow</w:delText>
        </w:r>
      </w:del>
    </w:p>
    <w:p w:rsidR="00285F30" w:rsidRPr="003651D9" w:rsidDel="006F3B62" w:rsidRDefault="00285F30">
      <w:pPr>
        <w:pStyle w:val="Heading3"/>
        <w:rPr>
          <w:del w:id="1345" w:author="Emma" w:date="2014-02-03T22:00:00Z"/>
          <w:noProof w:val="0"/>
        </w:rPr>
        <w:pPrChange w:id="1346" w:author="Emma" w:date="2014-02-03T07:02:00Z">
          <w:pPr>
            <w:pStyle w:val="Heading4"/>
            <w:numPr>
              <w:ilvl w:val="0"/>
              <w:numId w:val="0"/>
            </w:numPr>
            <w:tabs>
              <w:tab w:val="clear" w:pos="864"/>
            </w:tabs>
            <w:ind w:left="0" w:firstLine="0"/>
          </w:pPr>
        </w:pPrChange>
      </w:pPr>
      <w:del w:id="1347" w:author="Emma" w:date="2014-02-03T22:00:00Z">
        <w:r w:rsidRPr="003651D9" w:rsidDel="006F3B62">
          <w:rPr>
            <w:noProof w:val="0"/>
          </w:rPr>
          <w:delText>X.4.2</w:delText>
        </w:r>
        <w:r w:rsidR="00F42DEE" w:rsidDel="006F3B62">
          <w:rPr>
            <w:noProof w:val="0"/>
          </w:rPr>
          <w:delText>.</w:delText>
        </w:r>
        <w:r w:rsidR="001C0C10" w:rsidDel="006F3B62">
          <w:rPr>
            <w:noProof w:val="0"/>
          </w:rPr>
          <w:delText>6</w:delText>
        </w:r>
        <w:r w:rsidRPr="003651D9" w:rsidDel="006F3B62">
          <w:rPr>
            <w:noProof w:val="0"/>
          </w:rPr>
          <w:delText xml:space="preserve"> Use Case #</w:delText>
        </w:r>
        <w:r w:rsidR="001C0C10" w:rsidDel="006F3B62">
          <w:rPr>
            <w:noProof w:val="0"/>
          </w:rPr>
          <w:delText>6</w:delText>
        </w:r>
        <w:r w:rsidRPr="003651D9" w:rsidDel="006F3B62">
          <w:rPr>
            <w:noProof w:val="0"/>
          </w:rPr>
          <w:delText xml:space="preserve">: </w:delText>
        </w:r>
        <w:r w:rsidDel="006F3B62">
          <w:rPr>
            <w:noProof w:val="0"/>
          </w:rPr>
          <w:delText xml:space="preserve">Reconciliation of </w:delText>
        </w:r>
        <w:r w:rsidR="004E031E" w:rsidDel="006F3B62">
          <w:rPr>
            <w:noProof w:val="0"/>
          </w:rPr>
          <w:delText xml:space="preserve">Care </w:delText>
        </w:r>
        <w:r w:rsidDel="006F3B62">
          <w:rPr>
            <w:noProof w:val="0"/>
          </w:rPr>
          <w:delText>Providers</w:delText>
        </w:r>
      </w:del>
    </w:p>
    <w:p w:rsidR="00285F30" w:rsidRPr="003651D9" w:rsidDel="006F3B62" w:rsidRDefault="00285F30">
      <w:pPr>
        <w:pStyle w:val="Heading4"/>
        <w:rPr>
          <w:del w:id="1348" w:author="Emma" w:date="2014-02-03T22:00:00Z"/>
          <w:noProof w:val="0"/>
        </w:rPr>
        <w:pPrChange w:id="1349" w:author="Emma" w:date="2014-02-03T07:02:00Z">
          <w:pPr>
            <w:pStyle w:val="Heading5"/>
            <w:numPr>
              <w:ilvl w:val="0"/>
              <w:numId w:val="0"/>
            </w:numPr>
            <w:tabs>
              <w:tab w:val="clear" w:pos="1008"/>
            </w:tabs>
            <w:ind w:left="0" w:firstLine="0"/>
          </w:pPr>
        </w:pPrChange>
      </w:pPr>
      <w:del w:id="1350" w:author="Emma" w:date="2014-02-03T22:00:00Z">
        <w:r w:rsidRPr="003651D9" w:rsidDel="006F3B62">
          <w:rPr>
            <w:noProof w:val="0"/>
          </w:rPr>
          <w:delText>X.4</w:delText>
        </w:r>
        <w:r w:rsidR="00F42DEE" w:rsidDel="006F3B62">
          <w:rPr>
            <w:noProof w:val="0"/>
          </w:rPr>
          <w:delText>.2.</w:delText>
        </w:r>
        <w:r w:rsidR="001C0C10" w:rsidDel="006F3B62">
          <w:rPr>
            <w:noProof w:val="0"/>
          </w:rPr>
          <w:delText>6</w:delText>
        </w:r>
        <w:r w:rsidRPr="003651D9" w:rsidDel="006F3B62">
          <w:rPr>
            <w:noProof w:val="0"/>
          </w:rPr>
          <w:delText xml:space="preserve">.1 </w:delText>
        </w:r>
        <w:r w:rsidDel="006F3B62">
          <w:rPr>
            <w:noProof w:val="0"/>
          </w:rPr>
          <w:delText>Reconciliation of Providers</w:delText>
        </w:r>
        <w:r w:rsidRPr="003651D9" w:rsidDel="006F3B62">
          <w:rPr>
            <w:noProof w:val="0"/>
          </w:rPr>
          <w:delText xml:space="preserve"> Use Case Description</w:delText>
        </w:r>
      </w:del>
    </w:p>
    <w:p w:rsidR="00285F30" w:rsidRPr="003651D9" w:rsidDel="006F3B62" w:rsidRDefault="00285F30">
      <w:pPr>
        <w:pStyle w:val="Heading4"/>
        <w:rPr>
          <w:del w:id="1351" w:author="Emma" w:date="2014-02-03T22:00:00Z"/>
          <w:noProof w:val="0"/>
        </w:rPr>
        <w:pPrChange w:id="1352" w:author="Emma" w:date="2014-02-03T07:02:00Z">
          <w:pPr>
            <w:pStyle w:val="Heading5"/>
            <w:numPr>
              <w:ilvl w:val="0"/>
              <w:numId w:val="0"/>
            </w:numPr>
            <w:tabs>
              <w:tab w:val="clear" w:pos="1008"/>
            </w:tabs>
            <w:ind w:left="0" w:firstLine="0"/>
          </w:pPr>
        </w:pPrChange>
      </w:pPr>
      <w:del w:id="1353" w:author="Emma" w:date="2014-02-03T22:00:00Z">
        <w:r w:rsidRPr="003651D9" w:rsidDel="006F3B62">
          <w:rPr>
            <w:noProof w:val="0"/>
          </w:rPr>
          <w:delText>X.4.2.</w:delText>
        </w:r>
        <w:r w:rsidR="001C0C10" w:rsidDel="006F3B62">
          <w:rPr>
            <w:noProof w:val="0"/>
          </w:rPr>
          <w:delText>6</w:delText>
        </w:r>
        <w:r w:rsidRPr="003651D9" w:rsidDel="006F3B62">
          <w:rPr>
            <w:noProof w:val="0"/>
          </w:rPr>
          <w:delText xml:space="preserve">.2 </w:delText>
        </w:r>
        <w:r w:rsidDel="006F3B62">
          <w:rPr>
            <w:noProof w:val="0"/>
          </w:rPr>
          <w:delText>Reconciliation of Providers</w:delText>
        </w:r>
        <w:r w:rsidRPr="003651D9" w:rsidDel="006F3B62">
          <w:rPr>
            <w:noProof w:val="0"/>
          </w:rPr>
          <w:delText xml:space="preserve"> Process Flow</w:delText>
        </w:r>
      </w:del>
    </w:p>
    <w:p w:rsidR="00285F30" w:rsidDel="006F3B62" w:rsidRDefault="001C0C10" w:rsidP="001C0C10">
      <w:pPr>
        <w:pStyle w:val="Heading2"/>
        <w:numPr>
          <w:ilvl w:val="0"/>
          <w:numId w:val="0"/>
        </w:numPr>
        <w:ind w:left="576" w:hanging="576"/>
        <w:rPr>
          <w:del w:id="1354" w:author="Emma" w:date="2014-02-03T22:00:00Z"/>
          <w:noProof w:val="0"/>
        </w:rPr>
      </w:pPr>
      <w:del w:id="1355" w:author="Emma" w:date="2014-02-03T22:00:00Z">
        <w:r w:rsidRPr="001C0C10" w:rsidDel="006F3B62">
          <w:delText>X.4.2.7</w:delText>
        </w:r>
        <w:r w:rsidDel="006F3B62">
          <w:delText xml:space="preserve"> </w:delText>
        </w:r>
        <w:r w:rsidRPr="003651D9" w:rsidDel="006F3B62">
          <w:rPr>
            <w:noProof w:val="0"/>
          </w:rPr>
          <w:delText>Use Case #</w:delText>
        </w:r>
        <w:r w:rsidDel="006F3B62">
          <w:rPr>
            <w:noProof w:val="0"/>
          </w:rPr>
          <w:delText>7 Reconciliation of Medication Lists</w:delText>
        </w:r>
      </w:del>
    </w:p>
    <w:p w:rsidR="001C0C10" w:rsidRPr="001C0C10" w:rsidDel="006F3B62" w:rsidRDefault="001C0C10" w:rsidP="001C0C10">
      <w:pPr>
        <w:pStyle w:val="Heading2"/>
        <w:numPr>
          <w:ilvl w:val="0"/>
          <w:numId w:val="0"/>
        </w:numPr>
        <w:ind w:left="576" w:hanging="576"/>
        <w:rPr>
          <w:del w:id="1356" w:author="Emma" w:date="2014-02-03T22:00:00Z"/>
        </w:rPr>
      </w:pPr>
      <w:del w:id="1357" w:author="Emma" w:date="2014-02-03T22:00:00Z">
        <w:r w:rsidDel="006F3B62">
          <w:delText xml:space="preserve">X.4.2.8 </w:delText>
        </w:r>
        <w:r w:rsidRPr="003651D9" w:rsidDel="006F3B62">
          <w:rPr>
            <w:noProof w:val="0"/>
          </w:rPr>
          <w:delText>Use Case #</w:delText>
        </w:r>
        <w:r w:rsidDel="006F3B62">
          <w:rPr>
            <w:noProof w:val="0"/>
          </w:rPr>
          <w:delText>8 Reconciliation of</w:delText>
        </w:r>
        <w:r w:rsidR="004E031E" w:rsidDel="006F3B62">
          <w:rPr>
            <w:noProof w:val="0"/>
          </w:rPr>
          <w:delText xml:space="preserve"> Conditions</w:delText>
        </w:r>
      </w:del>
    </w:p>
    <w:p w:rsidR="00303E20" w:rsidRDefault="00303E20" w:rsidP="00303E20">
      <w:pPr>
        <w:pStyle w:val="Heading2"/>
        <w:numPr>
          <w:ilvl w:val="0"/>
          <w:numId w:val="0"/>
        </w:numPr>
        <w:rPr>
          <w:noProof w:val="0"/>
        </w:rPr>
      </w:pPr>
      <w:bookmarkStart w:id="1358" w:name="_Toc345074664"/>
      <w:r w:rsidRPr="003651D9">
        <w:rPr>
          <w:noProof w:val="0"/>
        </w:rPr>
        <w:t>X.</w:t>
      </w:r>
      <w:r w:rsidR="00AF472E" w:rsidRPr="003651D9">
        <w:rPr>
          <w:noProof w:val="0"/>
        </w:rPr>
        <w:t>5</w:t>
      </w:r>
      <w:r w:rsidR="005F21E7" w:rsidRPr="003651D9">
        <w:rPr>
          <w:noProof w:val="0"/>
        </w:rPr>
        <w:t xml:space="preserve"> </w:t>
      </w:r>
      <w:r w:rsidR="002B2F1E">
        <w:rPr>
          <w:noProof w:val="0"/>
        </w:rPr>
        <w:t>RECON</w:t>
      </w:r>
      <w:r w:rsidR="002B2F1E" w:rsidRPr="003651D9">
        <w:rPr>
          <w:noProof w:val="0"/>
        </w:rPr>
        <w:t xml:space="preserve"> </w:t>
      </w:r>
      <w:r w:rsidRPr="003651D9">
        <w:rPr>
          <w:noProof w:val="0"/>
        </w:rPr>
        <w:t>Security Considerations</w:t>
      </w:r>
      <w:bookmarkEnd w:id="1358"/>
    </w:p>
    <w:p w:rsidR="00A56EA9" w:rsidRDefault="00A56EA9" w:rsidP="00A56EA9">
      <w:pPr>
        <w:pStyle w:val="BodyText"/>
      </w:pPr>
      <w:r>
        <w:t>Risks specific to reconciliation:</w:t>
      </w:r>
    </w:p>
    <w:p w:rsidR="00A56EA9" w:rsidRDefault="00A56EA9" w:rsidP="00A56EA9">
      <w:pPr>
        <w:pStyle w:val="BodyText"/>
        <w:rPr>
          <w:lang w:eastAsia="x-none"/>
        </w:rPr>
      </w:pPr>
      <w:r>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w:t>
      </w:r>
      <w:r w:rsidR="00A8664C">
        <w:rPr>
          <w:lang w:eastAsia="x-none"/>
        </w:rPr>
        <w:t>over flagging</w:t>
      </w:r>
      <w:r>
        <w:rPr>
          <w:lang w:eastAsia="x-none"/>
        </w:rPr>
        <w:t xml:space="preserve"> including:  </w:t>
      </w:r>
    </w:p>
    <w:p w:rsidR="00A56EA9" w:rsidRDefault="00A56EA9" w:rsidP="00A56EA9">
      <w:pPr>
        <w:pStyle w:val="ListBullet"/>
      </w:pPr>
      <w:r>
        <w:t xml:space="preserve">Overuse of the provider’s time to correct these errors </w:t>
      </w:r>
    </w:p>
    <w:p w:rsidR="00A56EA9" w:rsidRDefault="00A56EA9" w:rsidP="00A56EA9">
      <w:pPr>
        <w:pStyle w:val="ListBullet"/>
      </w:pPr>
      <w:r>
        <w:t>Alert fatigue</w:t>
      </w:r>
    </w:p>
    <w:p w:rsidR="00A56EA9" w:rsidRDefault="00A56EA9" w:rsidP="00A56EA9">
      <w:pPr>
        <w:pStyle w:val="ListBullet"/>
      </w:pPr>
      <w:r>
        <w:t>Low morale</w:t>
      </w:r>
    </w:p>
    <w:p w:rsidR="00A56EA9" w:rsidRDefault="00A56EA9" w:rsidP="00A56EA9">
      <w:pPr>
        <w:pStyle w:val="ListBullet"/>
      </w:pPr>
      <w:r>
        <w:t>System distrust or minimization of confidence in results of the system</w:t>
      </w:r>
    </w:p>
    <w:p w:rsidR="00A56EA9" w:rsidRDefault="00A56EA9" w:rsidP="00A56EA9">
      <w:pPr>
        <w:pStyle w:val="ListBullet"/>
      </w:pPr>
      <w:r>
        <w:t xml:space="preserve">Implementation of “workarounds” that short-circuit the reconciliation process to avoid consequences.  </w:t>
      </w:r>
    </w:p>
    <w:p w:rsidR="00A56EA9" w:rsidRDefault="003D07EA" w:rsidP="00A56EA9">
      <w:pPr>
        <w:pStyle w:val="BodyText"/>
        <w:rPr>
          <w:lang w:eastAsia="x-none"/>
        </w:rPr>
      </w:pPr>
      <w:r>
        <w:rPr>
          <w:lang w:eastAsia="x-none"/>
        </w:rPr>
        <w:t>These con</w:t>
      </w:r>
      <w:r w:rsidR="00A56EA9">
        <w:rPr>
          <w:lang w:eastAsia="x-none"/>
        </w:rPr>
        <w:t>s</w:t>
      </w:r>
      <w:r>
        <w:rPr>
          <w:lang w:eastAsia="x-none"/>
        </w:rPr>
        <w:t>e</w:t>
      </w:r>
      <w:r w:rsidR="00A56EA9">
        <w:rPr>
          <w:lang w:eastAsia="x-none"/>
        </w:rPr>
        <w:t xml:space="preserve">quences could lead to the same kinds medical errors that this profile is meant to mitigate.  </w:t>
      </w:r>
    </w:p>
    <w:p w:rsidR="00A56EA9" w:rsidRDefault="00A56EA9" w:rsidP="00A56EA9">
      <w:pPr>
        <w:pStyle w:val="BodyText"/>
        <w:rPr>
          <w:lang w:eastAsia="x-none"/>
        </w:rPr>
      </w:pPr>
      <w:r>
        <w:rPr>
          <w:lang w:eastAsia="x-none"/>
        </w:rPr>
        <w:t>A second risk is simply the reverse problem.  If the system identifies two events as being the same event whe</w:t>
      </w:r>
      <w:r w:rsidR="009565C3">
        <w:rPr>
          <w:lang w:eastAsia="x-none"/>
        </w:rPr>
        <w:t>n they are in fact different, t</w:t>
      </w:r>
      <w:r>
        <w:rPr>
          <w:lang w:eastAsia="x-none"/>
        </w:rPr>
        <w:t>his can result in missed diagnoses or allergies, and failure to identify duplicated treatments which increased toxicity leading to other health complications for the patient.</w:t>
      </w:r>
    </w:p>
    <w:p w:rsidR="00A56EA9" w:rsidRDefault="00A56EA9" w:rsidP="00A56EA9">
      <w:pPr>
        <w:pStyle w:val="BodyText"/>
        <w:rPr>
          <w:lang w:eastAsia="x-none"/>
        </w:rPr>
      </w:pPr>
      <w:r>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rsidR="00A56EA9" w:rsidRPr="00D258DB" w:rsidRDefault="00A56EA9" w:rsidP="00D258DB">
      <w:pPr>
        <w:pStyle w:val="BodyText"/>
      </w:pPr>
    </w:p>
    <w:p w:rsidR="00303E20" w:rsidRPr="006F3B62" w:rsidRDefault="008B620B" w:rsidP="00597DB2">
      <w:pPr>
        <w:pStyle w:val="AuthorInstructions"/>
        <w:rPr>
          <w:sz w:val="16"/>
          <w:szCs w:val="16"/>
          <w:highlight w:val="lightGray"/>
          <w:rPrChange w:id="1359" w:author="Emma" w:date="2014-02-03T22:01:00Z">
            <w:rPr/>
          </w:rPrChange>
        </w:rPr>
      </w:pPr>
      <w:r w:rsidRPr="006F3B62">
        <w:rPr>
          <w:sz w:val="16"/>
          <w:szCs w:val="16"/>
          <w:highlight w:val="lightGray"/>
          <w:rPrChange w:id="1360" w:author="Emma" w:date="2014-02-03T22:01:00Z">
            <w:rPr/>
          </w:rPrChange>
        </w:rPr>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6F3B62">
        <w:rPr>
          <w:sz w:val="16"/>
          <w:szCs w:val="16"/>
          <w:highlight w:val="lightGray"/>
          <w:rPrChange w:id="1361" w:author="Emma" w:date="2014-02-03T22:01:00Z">
            <w:rPr/>
          </w:rPrChange>
        </w:rPr>
        <w:t xml:space="preserve"> See </w:t>
      </w:r>
      <w:r w:rsidR="000125FF" w:rsidRPr="006F3B62">
        <w:rPr>
          <w:sz w:val="16"/>
          <w:szCs w:val="16"/>
          <w:highlight w:val="lightGray"/>
          <w:rPrChange w:id="1362" w:author="Emma" w:date="2014-02-03T22:01:00Z">
            <w:rPr/>
          </w:rPrChange>
        </w:rPr>
        <w:t xml:space="preserve">the ITI document titled ‘Cookbook: Preparing the IHE Profile Security Section’ at </w:t>
      </w:r>
      <w:r w:rsidR="000125FF" w:rsidRPr="006F3B62">
        <w:rPr>
          <w:rStyle w:val="Hyperlink"/>
          <w:sz w:val="16"/>
          <w:szCs w:val="16"/>
          <w:highlight w:val="lightGray"/>
          <w:rPrChange w:id="1363" w:author="Emma" w:date="2014-02-03T22:01:00Z">
            <w:rPr>
              <w:rStyle w:val="Hyperlink"/>
            </w:rPr>
          </w:rPrChange>
        </w:rPr>
        <w:t>http://www.ihe.net/Technical_Framework/index.cfm</w:t>
      </w:r>
      <w:r w:rsidR="000125FF" w:rsidRPr="006F3B62">
        <w:rPr>
          <w:sz w:val="16"/>
          <w:szCs w:val="16"/>
          <w:highlight w:val="lightGray"/>
          <w:rPrChange w:id="1364" w:author="Emma" w:date="2014-02-03T22:01:00Z">
            <w:rPr/>
          </w:rPrChange>
        </w:rPr>
        <w:t xml:space="preserve"> for </w:t>
      </w:r>
      <w:r w:rsidR="00ED5269" w:rsidRPr="006F3B62">
        <w:rPr>
          <w:sz w:val="16"/>
          <w:szCs w:val="16"/>
          <w:highlight w:val="lightGray"/>
          <w:rPrChange w:id="1365" w:author="Emma" w:date="2014-02-03T22:01:00Z">
            <w:rPr/>
          </w:rPrChange>
        </w:rPr>
        <w:t>suggestions on risk assessment, risk mitigation, and IT and security profiles.</w:t>
      </w:r>
      <w:r w:rsidR="003D19E0" w:rsidRPr="006F3B62">
        <w:rPr>
          <w:sz w:val="16"/>
          <w:szCs w:val="16"/>
          <w:highlight w:val="lightGray"/>
          <w:rPrChange w:id="1366" w:author="Emma" w:date="2014-02-03T22:01:00Z">
            <w:rPr/>
          </w:rPrChange>
        </w:rPr>
        <w:t>&gt;</w:t>
      </w:r>
    </w:p>
    <w:p w:rsidR="006E5767" w:rsidRPr="006F3B62" w:rsidRDefault="00C82ED4" w:rsidP="00597DB2">
      <w:pPr>
        <w:pStyle w:val="AuthorInstructions"/>
        <w:rPr>
          <w:sz w:val="16"/>
          <w:szCs w:val="16"/>
          <w:rPrChange w:id="1367" w:author="Emma" w:date="2014-02-03T22:01:00Z">
            <w:rPr/>
          </w:rPrChange>
        </w:rPr>
      </w:pPr>
      <w:r w:rsidRPr="006F3B62">
        <w:rPr>
          <w:sz w:val="16"/>
          <w:szCs w:val="16"/>
          <w:highlight w:val="lightGray"/>
          <w:rPrChange w:id="1368" w:author="Emma" w:date="2014-02-03T22:01:00Z">
            <w:rPr/>
          </w:rPrChange>
        </w:rPr>
        <w:t>&lt;</w:t>
      </w:r>
      <w:r w:rsidR="006E5767" w:rsidRPr="006F3B62">
        <w:rPr>
          <w:sz w:val="16"/>
          <w:szCs w:val="16"/>
          <w:highlight w:val="lightGray"/>
          <w:rPrChange w:id="1369" w:author="Emma" w:date="2014-02-03T22:01:00Z">
            <w:rPr/>
          </w:rPrChange>
        </w:rPr>
        <w:t>If this is not a content module, delete the sentence below</w:t>
      </w:r>
      <w:r w:rsidR="00887E40" w:rsidRPr="006F3B62">
        <w:rPr>
          <w:sz w:val="16"/>
          <w:szCs w:val="16"/>
          <w:highlight w:val="lightGray"/>
          <w:rPrChange w:id="1370" w:author="Emma" w:date="2014-02-03T22:01:00Z">
            <w:rPr/>
          </w:rPrChange>
        </w:rPr>
        <w:t xml:space="preserve">. </w:t>
      </w:r>
      <w:r w:rsidR="006E5767" w:rsidRPr="006F3B62">
        <w:rPr>
          <w:sz w:val="16"/>
          <w:szCs w:val="16"/>
          <w:highlight w:val="lightGray"/>
          <w:rPrChange w:id="1371" w:author="Emma" w:date="2014-02-03T22:01:00Z">
            <w:rPr/>
          </w:rPrChange>
        </w:rPr>
        <w:t>If this is a content module profile, you may want to expound upon the security considerations provided by grouped actors.&gt;</w:t>
      </w:r>
      <w:r w:rsidRPr="006F3B62">
        <w:rPr>
          <w:sz w:val="16"/>
          <w:szCs w:val="16"/>
          <w:rPrChange w:id="1372" w:author="Emma" w:date="2014-02-03T22:01:00Z">
            <w:rPr/>
          </w:rPrChange>
        </w:rPr>
        <w:t xml:space="preserve"> </w:t>
      </w:r>
    </w:p>
    <w:p w:rsidR="00C82ED4" w:rsidRPr="003651D9" w:rsidDel="006F3B62" w:rsidRDefault="00C82ED4" w:rsidP="009C6F21">
      <w:pPr>
        <w:pStyle w:val="BodyText"/>
        <w:rPr>
          <w:del w:id="1373" w:author="Emma" w:date="2014-02-03T22:04:00Z"/>
          <w:iCs/>
        </w:rPr>
      </w:pPr>
      <w:del w:id="1374" w:author="Emma" w:date="2014-02-03T22:04:00Z">
        <w:r w:rsidRPr="003651D9" w:rsidDel="006F3B62">
          <w:rPr>
            <w:iCs/>
          </w:rPr>
          <w:delText>The security considerations for a content module are dependent upon the security provisions defined by the grouped actor</w:delText>
        </w:r>
        <w:r w:rsidR="006E5767" w:rsidRPr="003651D9" w:rsidDel="006F3B62">
          <w:rPr>
            <w:iCs/>
          </w:rPr>
          <w:delText>(s).</w:delText>
        </w:r>
      </w:del>
    </w:p>
    <w:p w:rsidR="00167DB7" w:rsidRPr="003651D9" w:rsidDel="006F3B62" w:rsidRDefault="00167DB7" w:rsidP="00167DB7">
      <w:pPr>
        <w:pStyle w:val="Heading2"/>
        <w:numPr>
          <w:ilvl w:val="0"/>
          <w:numId w:val="0"/>
        </w:numPr>
        <w:rPr>
          <w:del w:id="1375" w:author="Emma" w:date="2014-02-03T22:04:00Z"/>
          <w:noProof w:val="0"/>
        </w:rPr>
      </w:pPr>
      <w:bookmarkStart w:id="1376" w:name="_Toc345074665"/>
      <w:del w:id="1377" w:author="Emma" w:date="2014-02-03T22:04:00Z">
        <w:r w:rsidRPr="003651D9" w:rsidDel="006F3B62">
          <w:rPr>
            <w:noProof w:val="0"/>
          </w:rPr>
          <w:delText>X.</w:delText>
        </w:r>
        <w:r w:rsidR="00AF472E" w:rsidRPr="003651D9" w:rsidDel="006F3B62">
          <w:rPr>
            <w:noProof w:val="0"/>
          </w:rPr>
          <w:delText>6</w:delText>
        </w:r>
        <w:r w:rsidRPr="003651D9" w:rsidDel="006F3B62">
          <w:rPr>
            <w:noProof w:val="0"/>
          </w:rPr>
          <w:delText xml:space="preserve"> &lt;Profile Acronym&gt; </w:delText>
        </w:r>
        <w:r w:rsidR="00ED5269" w:rsidRPr="003651D9" w:rsidDel="006F3B62">
          <w:rPr>
            <w:noProof w:val="0"/>
          </w:rPr>
          <w:delText xml:space="preserve">Cross </w:delText>
        </w:r>
        <w:r w:rsidRPr="003651D9" w:rsidDel="006F3B62">
          <w:rPr>
            <w:noProof w:val="0"/>
          </w:rPr>
          <w:delText xml:space="preserve">Profile </w:delText>
        </w:r>
        <w:r w:rsidR="00ED5269" w:rsidRPr="003651D9" w:rsidDel="006F3B62">
          <w:rPr>
            <w:noProof w:val="0"/>
          </w:rPr>
          <w:delText>Considerations</w:delText>
        </w:r>
        <w:bookmarkEnd w:id="1376"/>
      </w:del>
    </w:p>
    <w:p w:rsidR="00255821" w:rsidRPr="003651D9" w:rsidDel="006F3B62" w:rsidRDefault="00167DB7" w:rsidP="00597DB2">
      <w:pPr>
        <w:pStyle w:val="AuthorInstructions"/>
        <w:rPr>
          <w:del w:id="1378" w:author="Emma" w:date="2014-02-03T22:04:00Z"/>
        </w:rPr>
      </w:pPr>
      <w:del w:id="1379" w:author="Emma" w:date="2014-02-03T22:04:00Z">
        <w:r w:rsidRPr="003651D9" w:rsidDel="006F3B62">
          <w:delText>&lt;</w:delText>
        </w:r>
        <w:r w:rsidR="00412649" w:rsidRPr="003651D9" w:rsidDel="006F3B62">
          <w:delText xml:space="preserve">This section is </w:delText>
        </w:r>
        <w:r w:rsidR="002869E8" w:rsidRPr="003651D9" w:rsidDel="006F3B62">
          <w:delText xml:space="preserve">informative, not </w:delText>
        </w:r>
        <w:r w:rsidR="00543FFB" w:rsidRPr="003651D9" w:rsidDel="006F3B62">
          <w:delText>normative</w:delText>
        </w:r>
        <w:r w:rsidR="00F0665F" w:rsidRPr="003651D9" w:rsidDel="006F3B62">
          <w:delText xml:space="preserve">. </w:delText>
        </w:r>
        <w:r w:rsidR="00543FFB" w:rsidRPr="003651D9" w:rsidDel="006F3B62">
          <w:delText>It is</w:delText>
        </w:r>
        <w:r w:rsidR="00412649" w:rsidRPr="003651D9" w:rsidDel="006F3B62">
          <w:delText xml:space="preserve"> intended to put this profile in context with other profiles</w:delText>
        </w:r>
        <w:r w:rsidR="00F0665F" w:rsidRPr="003651D9" w:rsidDel="006F3B62">
          <w:delText xml:space="preserve">. </w:delText>
        </w:r>
        <w:r w:rsidR="00412649" w:rsidRPr="003651D9" w:rsidDel="006F3B62">
          <w:delText xml:space="preserve">Any required groupings should have </w:delText>
        </w:r>
        <w:r w:rsidR="002869E8" w:rsidRPr="003651D9" w:rsidDel="006F3B62">
          <w:delText xml:space="preserve">already </w:delText>
        </w:r>
        <w:r w:rsidR="00412649" w:rsidRPr="003651D9" w:rsidDel="006F3B62">
          <w:delText>been described above</w:delText>
        </w:r>
        <w:r w:rsidR="00F0665F" w:rsidRPr="003651D9" w:rsidDel="006F3B62">
          <w:delText xml:space="preserve">. </w:delText>
        </w:r>
        <w:r w:rsidR="00ED5269" w:rsidRPr="003651D9" w:rsidDel="006F3B62">
          <w:delText>Brief descriptions can go directly into this section; lengthy descriptions should go into an Appendix</w:delText>
        </w:r>
        <w:r w:rsidR="00F0665F" w:rsidRPr="003651D9" w:rsidDel="006F3B62">
          <w:delText xml:space="preserve">. </w:delText>
        </w:r>
        <w:r w:rsidR="00ED5269" w:rsidRPr="003651D9" w:rsidDel="006F3B62">
          <w:delText>Examples of this materi</w:delText>
        </w:r>
        <w:r w:rsidR="00543FFB" w:rsidRPr="003651D9" w:rsidDel="006F3B62">
          <w:delText>al</w:delText>
        </w:r>
        <w:r w:rsidR="00ED5269" w:rsidRPr="003651D9" w:rsidDel="006F3B62">
          <w:delText xml:space="preserve"> include ITI Cross Community Access (XCA</w:delText>
        </w:r>
        <w:r w:rsidR="007773C8" w:rsidRPr="003651D9" w:rsidDel="006F3B62">
          <w:delText>) Grouping</w:delText>
        </w:r>
        <w:r w:rsidR="00ED5269" w:rsidRPr="003651D9" w:rsidDel="006F3B62">
          <w:delText xml:space="preserve"> Rules (section 18.2.3), the Radiology associated profiles listed at wiki.ihe.net</w:delText>
        </w:r>
        <w:r w:rsidR="00DD13DB" w:rsidRPr="003651D9" w:rsidDel="006F3B62">
          <w:delText>, or ITI Volume 1 Appendix E “Cross Profile Considerations”</w:delText>
        </w:r>
        <w:r w:rsidR="00543FFB" w:rsidRPr="003651D9" w:rsidDel="006F3B62">
          <w:delText xml:space="preserve">, and the “See Also” sections Radiology Profile descriptions on the wiki such as </w:delText>
        </w:r>
        <w:r w:rsidR="00543FFB" w:rsidRPr="003651D9" w:rsidDel="006F3B62">
          <w:rPr>
            <w:rStyle w:val="Hyperlink"/>
            <w:i w:val="0"/>
            <w:iCs/>
          </w:rPr>
          <w:fldChar w:fldCharType="begin"/>
        </w:r>
        <w:r w:rsidR="00543FFB" w:rsidRPr="003651D9" w:rsidDel="006F3B62">
          <w:rPr>
            <w:rStyle w:val="Hyperlink"/>
            <w:iCs/>
          </w:rPr>
          <w:delInstrText xml:space="preserve"> HYPERLINK "http://wiki.ihe.net/index.php?title=Scheduled_Workflow" </w:delInstrText>
        </w:r>
        <w:r w:rsidR="00543FFB" w:rsidRPr="003651D9" w:rsidDel="006F3B62">
          <w:rPr>
            <w:rStyle w:val="Hyperlink"/>
            <w:i w:val="0"/>
            <w:iCs/>
          </w:rPr>
          <w:fldChar w:fldCharType="separate"/>
        </w:r>
        <w:r w:rsidR="00543FFB" w:rsidRPr="003651D9" w:rsidDel="006F3B62">
          <w:rPr>
            <w:rStyle w:val="Hyperlink"/>
            <w:iCs/>
          </w:rPr>
          <w:delText>http://wiki.ihe.net/index.php?title=Scheduled_Workflow</w:delText>
        </w:r>
        <w:r w:rsidR="00543FFB" w:rsidRPr="003651D9" w:rsidDel="006F3B62">
          <w:rPr>
            <w:rStyle w:val="Hyperlink"/>
            <w:i w:val="0"/>
            <w:iCs/>
          </w:rPr>
          <w:fldChar w:fldCharType="end"/>
        </w:r>
        <w:r w:rsidR="00543FFB" w:rsidRPr="003651D9" w:rsidDel="006F3B62">
          <w:delText xml:space="preserve"> -&gt; See Also</w:delText>
        </w:r>
        <w:r w:rsidR="00F0665F" w:rsidRPr="003651D9" w:rsidDel="006F3B62">
          <w:delText xml:space="preserve">. </w:delText>
        </w:r>
        <w:r w:rsidR="00DD13DB" w:rsidRPr="003651D9" w:rsidDel="006F3B62">
          <w:delText>If this section is left blank, add “Not applicable.”&gt;</w:delText>
        </w:r>
        <w:r w:rsidR="00ED5269" w:rsidRPr="003651D9" w:rsidDel="006F3B62">
          <w:delText xml:space="preserve"> </w:delText>
        </w:r>
      </w:del>
    </w:p>
    <w:p w:rsidR="008C57EC" w:rsidRPr="003651D9" w:rsidDel="006F3B62" w:rsidRDefault="008C57EC" w:rsidP="00167DB7">
      <w:pPr>
        <w:rPr>
          <w:del w:id="1380" w:author="Emma" w:date="2014-02-03T22:04:00Z"/>
          <w:i/>
        </w:rPr>
      </w:pPr>
      <w:del w:id="1381" w:author="Emma" w:date="2014-02-03T22:04:00Z">
        <w:r w:rsidRPr="003651D9" w:rsidDel="006F3B62">
          <w:rPr>
            <w:i/>
          </w:rPr>
          <w:delText xml:space="preserve"> &lt;Consider using a format such as the following:&gt;</w:delText>
        </w:r>
        <w:r w:rsidRPr="003651D9" w:rsidDel="006F3B62">
          <w:rPr>
            <w:i/>
          </w:rPr>
          <w:br/>
        </w:r>
      </w:del>
    </w:p>
    <w:p w:rsidR="000514E1" w:rsidRPr="003651D9" w:rsidDel="006F3B62" w:rsidRDefault="008C57EC" w:rsidP="00167DB7">
      <w:pPr>
        <w:rPr>
          <w:del w:id="1382" w:author="Emma" w:date="2014-02-03T22:04:00Z"/>
          <w:i/>
        </w:rPr>
      </w:pPr>
      <w:del w:id="1383" w:author="Emma" w:date="2014-02-03T22:04:00Z">
        <w:r w:rsidRPr="003651D9" w:rsidDel="006F3B62">
          <w:delText>&lt;other profile acronym&gt; - &lt;other profile name&gt;</w:delText>
        </w:r>
        <w:r w:rsidRPr="003651D9" w:rsidDel="006F3B62">
          <w:br/>
          <w:delText>A &lt;other profile actor name&gt; in &lt;other profile name&gt; might be grouped with a &lt;this profile actor name&gt; to &lt;describe benefit/what is accomplished by grouping&gt;.</w:delText>
        </w:r>
      </w:del>
    </w:p>
    <w:p w:rsidR="00953CFC" w:rsidRPr="003651D9" w:rsidRDefault="00953CFC" w:rsidP="0005577A">
      <w:pPr>
        <w:pStyle w:val="PartTitle"/>
        <w:rPr>
          <w:highlight w:val="yellow"/>
        </w:rPr>
      </w:pPr>
      <w:bookmarkStart w:id="1384" w:name="_Toc345074666"/>
      <w:r w:rsidRPr="003651D9">
        <w:lastRenderedPageBreak/>
        <w:t>Appendices</w:t>
      </w:r>
      <w:bookmarkEnd w:id="1384"/>
      <w:r w:rsidRPr="003651D9">
        <w:rPr>
          <w:highlight w:val="yellow"/>
        </w:rPr>
        <w:t xml:space="preserve"> </w:t>
      </w:r>
    </w:p>
    <w:p w:rsidR="00953CFC" w:rsidRPr="006F3B62" w:rsidRDefault="000514E1" w:rsidP="0070762D">
      <w:pPr>
        <w:pStyle w:val="AuthorInstructions"/>
        <w:rPr>
          <w:sz w:val="16"/>
          <w:szCs w:val="16"/>
          <w:highlight w:val="lightGray"/>
          <w:rPrChange w:id="1385" w:author="Emma" w:date="2014-02-03T22:02:00Z">
            <w:rPr/>
          </w:rPrChange>
        </w:rPr>
      </w:pPr>
      <w:r w:rsidRPr="006F3B62">
        <w:rPr>
          <w:sz w:val="16"/>
          <w:szCs w:val="16"/>
          <w:highlight w:val="lightGray"/>
          <w:rPrChange w:id="1386" w:author="Emma" w:date="2014-02-03T22:02:00Z">
            <w:rPr/>
          </w:rPrChange>
        </w:rPr>
        <w:t>&lt;</w:t>
      </w:r>
      <w:r w:rsidR="00953CFC" w:rsidRPr="006F3B62">
        <w:rPr>
          <w:sz w:val="16"/>
          <w:szCs w:val="16"/>
          <w:highlight w:val="lightGray"/>
          <w:rPrChange w:id="1387" w:author="Emma" w:date="2014-02-03T22:02:00Z">
            <w:rPr/>
          </w:rPrChange>
        </w:rPr>
        <w:t>Add Appendices to this Profile here</w:t>
      </w:r>
      <w:r w:rsidR="00F0665F" w:rsidRPr="006F3B62">
        <w:rPr>
          <w:sz w:val="16"/>
          <w:szCs w:val="16"/>
          <w:highlight w:val="lightGray"/>
          <w:rPrChange w:id="1388" w:author="Emma" w:date="2014-02-03T22:02:00Z">
            <w:rPr/>
          </w:rPrChange>
        </w:rPr>
        <w:t xml:space="preserve">. </w:t>
      </w:r>
      <w:r w:rsidR="00953CFC" w:rsidRPr="006F3B62">
        <w:rPr>
          <w:sz w:val="16"/>
          <w:szCs w:val="16"/>
          <w:highlight w:val="lightGray"/>
          <w:rPrChange w:id="1389" w:author="Emma" w:date="2014-02-03T22:02:00Z">
            <w:rPr/>
          </w:rPrChange>
        </w:rPr>
        <w:t>Examples of an appendix include HITSP mapping to IHE Use Cases or long use case definitions.</w:t>
      </w:r>
      <w:r w:rsidRPr="006F3B62">
        <w:rPr>
          <w:sz w:val="16"/>
          <w:szCs w:val="16"/>
          <w:highlight w:val="lightGray"/>
          <w:rPrChange w:id="1390" w:author="Emma" w:date="2014-02-03T22:02:00Z">
            <w:rPr/>
          </w:rPrChange>
        </w:rPr>
        <w:t>&gt;</w:t>
      </w:r>
    </w:p>
    <w:p w:rsidR="00953CFC" w:rsidRPr="006F3B62" w:rsidRDefault="00953CFC" w:rsidP="0070762D">
      <w:pPr>
        <w:pStyle w:val="AuthorInstructions"/>
        <w:rPr>
          <w:sz w:val="16"/>
          <w:szCs w:val="16"/>
          <w:rPrChange w:id="1391" w:author="Emma" w:date="2014-02-03T22:02:00Z">
            <w:rPr/>
          </w:rPrChange>
        </w:rPr>
      </w:pPr>
      <w:r w:rsidRPr="006F3B62">
        <w:rPr>
          <w:sz w:val="16"/>
          <w:szCs w:val="16"/>
          <w:highlight w:val="lightGray"/>
          <w:rPrChange w:id="1392" w:author="Emma" w:date="2014-02-03T22:02:00Z">
            <w:rPr/>
          </w:rPrChange>
        </w:rPr>
        <w:t>&lt;</w:t>
      </w:r>
      <w:r w:rsidR="00E91C15" w:rsidRPr="006F3B62">
        <w:rPr>
          <w:sz w:val="16"/>
          <w:szCs w:val="16"/>
          <w:highlight w:val="lightGray"/>
          <w:rPrChange w:id="1393" w:author="Emma" w:date="2014-02-03T22:02:00Z">
            <w:rPr/>
          </w:rPrChange>
        </w:rPr>
        <w:t xml:space="preserve">Volume 1 </w:t>
      </w:r>
      <w:r w:rsidR="00111CBC" w:rsidRPr="006F3B62">
        <w:rPr>
          <w:sz w:val="16"/>
          <w:szCs w:val="16"/>
          <w:highlight w:val="lightGray"/>
          <w:rPrChange w:id="1394" w:author="Emma" w:date="2014-02-03T22:02:00Z">
            <w:rPr/>
          </w:rPrChange>
        </w:rPr>
        <w:t>A</w:t>
      </w:r>
      <w:r w:rsidRPr="006F3B62">
        <w:rPr>
          <w:sz w:val="16"/>
          <w:szCs w:val="16"/>
          <w:highlight w:val="lightGray"/>
          <w:rPrChange w:id="1395" w:author="Emma" w:date="2014-02-03T22:02:00Z">
            <w:rPr/>
          </w:rPrChange>
        </w:rPr>
        <w:t>ppendices are informational only</w:t>
      </w:r>
      <w:r w:rsidR="00F0665F" w:rsidRPr="006F3B62">
        <w:rPr>
          <w:sz w:val="16"/>
          <w:szCs w:val="16"/>
          <w:highlight w:val="lightGray"/>
          <w:rPrChange w:id="1396" w:author="Emma" w:date="2014-02-03T22:02:00Z">
            <w:rPr/>
          </w:rPrChange>
        </w:rPr>
        <w:t xml:space="preserve">. </w:t>
      </w:r>
      <w:r w:rsidRPr="006F3B62">
        <w:rPr>
          <w:sz w:val="16"/>
          <w:szCs w:val="16"/>
          <w:highlight w:val="lightGray"/>
          <w:rPrChange w:id="1397" w:author="Emma" w:date="2014-02-03T22:02:00Z">
            <w:rPr/>
          </w:rPrChange>
        </w:rPr>
        <w:t>No “</w:t>
      </w:r>
      <w:r w:rsidR="00125F42" w:rsidRPr="006F3B62">
        <w:rPr>
          <w:sz w:val="16"/>
          <w:szCs w:val="16"/>
          <w:highlight w:val="lightGray"/>
          <w:rPrChange w:id="1398" w:author="Emma" w:date="2014-02-03T22:02:00Z">
            <w:rPr/>
          </w:rPrChange>
        </w:rPr>
        <w:t>SHALL</w:t>
      </w:r>
      <w:r w:rsidRPr="006F3B62">
        <w:rPr>
          <w:sz w:val="16"/>
          <w:szCs w:val="16"/>
          <w:highlight w:val="lightGray"/>
          <w:rPrChange w:id="1399" w:author="Emma" w:date="2014-02-03T22:02:00Z">
            <w:rPr/>
          </w:rPrChange>
        </w:rPr>
        <w:t>” language is allowed in a</w:t>
      </w:r>
      <w:r w:rsidR="00E91C15" w:rsidRPr="006F3B62">
        <w:rPr>
          <w:sz w:val="16"/>
          <w:szCs w:val="16"/>
          <w:highlight w:val="lightGray"/>
          <w:rPrChange w:id="1400" w:author="Emma" w:date="2014-02-03T22:02:00Z">
            <w:rPr/>
          </w:rPrChange>
        </w:rPr>
        <w:t xml:space="preserve"> Volume 1 </w:t>
      </w:r>
      <w:r w:rsidRPr="006F3B62">
        <w:rPr>
          <w:sz w:val="16"/>
          <w:szCs w:val="16"/>
          <w:highlight w:val="lightGray"/>
          <w:rPrChange w:id="1401" w:author="Emma" w:date="2014-02-03T22:02:00Z">
            <w:rPr/>
          </w:rPrChange>
        </w:rPr>
        <w:t>appendix.&gt;</w:t>
      </w:r>
    </w:p>
    <w:p w:rsidR="00953CFC" w:rsidRPr="003651D9" w:rsidRDefault="00953CFC" w:rsidP="00167DB7"/>
    <w:p w:rsidR="00B15A1D" w:rsidRPr="003651D9" w:rsidRDefault="00701B3A" w:rsidP="00AD069D">
      <w:pPr>
        <w:pStyle w:val="AppendixHeading1"/>
        <w:rPr>
          <w:noProof w:val="0"/>
        </w:rPr>
      </w:pPr>
      <w:bookmarkStart w:id="1402" w:name="_Toc345074667"/>
      <w:r w:rsidRPr="003651D9">
        <w:rPr>
          <w:noProof w:val="0"/>
        </w:rPr>
        <w:t xml:space="preserve">Appendix A </w:t>
      </w:r>
      <w:del w:id="1403" w:author="Emma" w:date="2014-02-03T22:02: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w:delText>
        </w:r>
        <w:r w:rsidR="00CF283F" w:rsidRPr="003651D9" w:rsidDel="006F3B62">
          <w:rPr>
            <w:noProof w:val="0"/>
          </w:rPr>
          <w:delText>A</w:delText>
        </w:r>
        <w:r w:rsidR="00B15A1D" w:rsidRPr="003651D9" w:rsidDel="006F3B62">
          <w:rPr>
            <w:noProof w:val="0"/>
          </w:rPr>
          <w:delText>ppendix A Title&gt;</w:delText>
        </w:r>
      </w:del>
      <w:bookmarkEnd w:id="1402"/>
    </w:p>
    <w:p w:rsidR="00111CBC" w:rsidRPr="003651D9" w:rsidRDefault="00111CBC" w:rsidP="00111CBC">
      <w:pPr>
        <w:pStyle w:val="BodyText"/>
      </w:pPr>
      <w:del w:id="1404" w:author="Emma" w:date="2014-02-03T22:02:00Z">
        <w:r w:rsidRPr="003651D9" w:rsidDel="006F3B62">
          <w:delText>Appendix A text goes here.</w:delText>
        </w:r>
      </w:del>
      <w:ins w:id="1405" w:author="Emma" w:date="2014-02-03T22:02:00Z">
        <w:r w:rsidR="006F3B62">
          <w:t>None</w:t>
        </w:r>
      </w:ins>
    </w:p>
    <w:p w:rsidR="00C536E4" w:rsidRPr="003651D9" w:rsidDel="006F3B62" w:rsidRDefault="00B15A1D" w:rsidP="002D6C95">
      <w:pPr>
        <w:pStyle w:val="AppendixHeading2"/>
        <w:numPr>
          <w:ilvl w:val="1"/>
          <w:numId w:val="18"/>
        </w:numPr>
        <w:rPr>
          <w:del w:id="1406" w:author="Emma" w:date="2014-02-03T22:03:00Z"/>
          <w:bCs/>
          <w:noProof w:val="0"/>
        </w:rPr>
      </w:pPr>
      <w:bookmarkStart w:id="1407" w:name="_Toc345074668"/>
      <w:del w:id="1408" w:author="Emma" w:date="2014-02-03T22:03:00Z">
        <w:r w:rsidRPr="003651D9" w:rsidDel="006F3B62">
          <w:rPr>
            <w:bCs/>
            <w:noProof w:val="0"/>
          </w:rPr>
          <w:delText>&lt;Add Title&gt;</w:delText>
        </w:r>
        <w:bookmarkEnd w:id="1407"/>
      </w:del>
    </w:p>
    <w:p w:rsidR="00111CBC" w:rsidRPr="003651D9" w:rsidDel="006F3B62" w:rsidRDefault="00111CBC" w:rsidP="00111CBC">
      <w:pPr>
        <w:pStyle w:val="BodyText"/>
        <w:rPr>
          <w:del w:id="1409" w:author="Emma" w:date="2014-02-03T22:03:00Z"/>
        </w:rPr>
      </w:pPr>
      <w:del w:id="1410" w:author="Emma" w:date="2014-02-03T22:03:00Z">
        <w:r w:rsidRPr="003651D9" w:rsidDel="006F3B62">
          <w:delText>Appendix A.1 text goes here</w:delText>
        </w:r>
      </w:del>
    </w:p>
    <w:p w:rsidR="00CF283F" w:rsidRPr="003651D9" w:rsidRDefault="00701B3A" w:rsidP="00111CBC">
      <w:pPr>
        <w:pStyle w:val="AppendixHeading1"/>
        <w:rPr>
          <w:noProof w:val="0"/>
        </w:rPr>
      </w:pPr>
      <w:bookmarkStart w:id="1411" w:name="_Toc345074669"/>
      <w:r w:rsidRPr="003651D9">
        <w:rPr>
          <w:noProof w:val="0"/>
        </w:rPr>
        <w:t xml:space="preserve">Appendix B </w:t>
      </w:r>
      <w:del w:id="1412" w:author="Emma" w:date="2014-02-03T22:03: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&lt;Appendix B Title&gt;</w:delText>
        </w:r>
      </w:del>
      <w:bookmarkEnd w:id="1411"/>
    </w:p>
    <w:p w:rsidR="00111CBC" w:rsidRPr="003651D9" w:rsidRDefault="00111CBC" w:rsidP="00111CBC">
      <w:pPr>
        <w:pStyle w:val="BodyText"/>
      </w:pPr>
      <w:del w:id="1413" w:author="Emma" w:date="2014-02-03T22:03:00Z">
        <w:r w:rsidRPr="003651D9" w:rsidDel="006F3B62">
          <w:delText>Appendix B text goes here.</w:delText>
        </w:r>
      </w:del>
      <w:ins w:id="1414" w:author="Emma" w:date="2014-02-03T22:03:00Z">
        <w:r w:rsidR="006F3B62">
          <w:t>None</w:t>
        </w:r>
      </w:ins>
    </w:p>
    <w:p w:rsidR="00DA7FE0" w:rsidRPr="003651D9" w:rsidRDefault="00DA7FE0" w:rsidP="002D6C95">
      <w:pPr>
        <w:pStyle w:val="ListParagraph"/>
        <w:numPr>
          <w:ilvl w:val="0"/>
          <w:numId w:val="18"/>
        </w:numPr>
        <w:spacing w:before="240" w:after="60"/>
        <w:rPr>
          <w:rFonts w:ascii="Arial" w:hAnsi="Arial"/>
          <w:b/>
          <w:bCs/>
          <w:vanish/>
          <w:sz w:val="28"/>
        </w:rPr>
      </w:pPr>
    </w:p>
    <w:p w:rsidR="00DA7FE0" w:rsidRPr="003651D9" w:rsidRDefault="00DA7FE0" w:rsidP="002D6C95">
      <w:pPr>
        <w:pStyle w:val="ListParagraph"/>
        <w:numPr>
          <w:ilvl w:val="1"/>
          <w:numId w:val="18"/>
        </w:numPr>
        <w:spacing w:before="240" w:after="60"/>
        <w:rPr>
          <w:rFonts w:ascii="Arial" w:hAnsi="Arial"/>
          <w:b/>
          <w:bCs/>
          <w:vanish/>
          <w:sz w:val="28"/>
        </w:rPr>
      </w:pPr>
    </w:p>
    <w:p w:rsidR="00111CBC" w:rsidRPr="003651D9" w:rsidDel="006F3B62" w:rsidRDefault="00B15A1D" w:rsidP="002D6C95">
      <w:pPr>
        <w:pStyle w:val="AppendixHeading2"/>
        <w:numPr>
          <w:ilvl w:val="1"/>
          <w:numId w:val="18"/>
        </w:numPr>
        <w:rPr>
          <w:del w:id="1415" w:author="Emma" w:date="2014-02-03T22:03:00Z"/>
          <w:bCs/>
          <w:noProof w:val="0"/>
        </w:rPr>
      </w:pPr>
      <w:bookmarkStart w:id="1416" w:name="_Toc345074670"/>
      <w:del w:id="1417" w:author="Emma" w:date="2014-02-03T22:03:00Z">
        <w:r w:rsidRPr="003651D9" w:rsidDel="006F3B62">
          <w:rPr>
            <w:bCs/>
            <w:noProof w:val="0"/>
          </w:rPr>
          <w:delText>&lt;Add Title&gt;</w:delText>
        </w:r>
        <w:bookmarkEnd w:id="1416"/>
      </w:del>
    </w:p>
    <w:p w:rsidR="00111CBC" w:rsidRPr="003651D9" w:rsidDel="006F3B62" w:rsidRDefault="00111CBC" w:rsidP="00111CBC">
      <w:pPr>
        <w:pStyle w:val="BodyText"/>
        <w:rPr>
          <w:del w:id="1418" w:author="Emma" w:date="2014-02-03T22:03:00Z"/>
        </w:rPr>
      </w:pPr>
      <w:del w:id="1419" w:author="Emma" w:date="2014-02-03T22:03:00Z">
        <w:r w:rsidRPr="003651D9" w:rsidDel="006F3B62">
          <w:delText xml:space="preserve">Appendix B.1 </w:delText>
        </w:r>
        <w:r w:rsidR="00DA7FE0" w:rsidRPr="003651D9" w:rsidDel="006F3B62">
          <w:delText xml:space="preserve">text </w:delText>
        </w:r>
        <w:r w:rsidRPr="003651D9" w:rsidDel="006F3B62">
          <w:delText>goes here.</w:delText>
        </w:r>
      </w:del>
    </w:p>
    <w:p w:rsidR="00CF283F" w:rsidRPr="003651D9" w:rsidRDefault="00CF283F" w:rsidP="008D7642">
      <w:pPr>
        <w:pStyle w:val="PartTitle"/>
      </w:pPr>
      <w:bookmarkStart w:id="1420" w:name="_Toc336000611"/>
      <w:bookmarkStart w:id="1421" w:name="_Toc345074671"/>
      <w:bookmarkEnd w:id="1420"/>
      <w:r w:rsidRPr="003651D9">
        <w:lastRenderedPageBreak/>
        <w:t xml:space="preserve">Volume 2 </w:t>
      </w:r>
      <w:r w:rsidR="008D7642" w:rsidRPr="003651D9">
        <w:t xml:space="preserve">– </w:t>
      </w:r>
      <w:r w:rsidRPr="003651D9">
        <w:t>Transactions</w:t>
      </w:r>
      <w:bookmarkEnd w:id="1421"/>
    </w:p>
    <w:p w:rsidR="00303E20" w:rsidRPr="003651D9" w:rsidRDefault="00303E20" w:rsidP="008E441F">
      <w:pPr>
        <w:pStyle w:val="EditorInstructions"/>
      </w:pPr>
      <w:bookmarkStart w:id="1422" w:name="_Toc75083611"/>
      <w:r w:rsidRPr="003651D9">
        <w:t xml:space="preserve">Add section 3.Y </w:t>
      </w:r>
      <w:bookmarkEnd w:id="1422"/>
    </w:p>
    <w:p w:rsidR="007C1AAC" w:rsidRPr="003651D9" w:rsidRDefault="00164E5D">
      <w:pPr>
        <w:pStyle w:val="BodyText"/>
      </w:pPr>
      <w:r>
        <w:t>No new transactions</w:t>
      </w:r>
    </w:p>
    <w:p w:rsidR="00EA4EA1" w:rsidRPr="003651D9" w:rsidRDefault="00EA4EA1" w:rsidP="00164E5D">
      <w:pPr>
        <w:pStyle w:val="PartTitle"/>
        <w:ind w:firstLine="720"/>
        <w:rPr>
          <w:highlight w:val="yellow"/>
        </w:rPr>
      </w:pPr>
      <w:bookmarkStart w:id="1423" w:name="_Toc345074688"/>
      <w:bookmarkEnd w:id="113"/>
      <w:bookmarkEnd w:id="114"/>
      <w:bookmarkEnd w:id="115"/>
      <w:bookmarkEnd w:id="116"/>
      <w:bookmarkEnd w:id="117"/>
      <w:r w:rsidRPr="003651D9">
        <w:lastRenderedPageBreak/>
        <w:t>Appendices</w:t>
      </w:r>
      <w:bookmarkEnd w:id="1423"/>
    </w:p>
    <w:p w:rsidR="00447451" w:rsidRPr="003651D9" w:rsidRDefault="00164E5D" w:rsidP="00597DB2">
      <w:pPr>
        <w:pStyle w:val="BodyText"/>
      </w:pPr>
      <w:r>
        <w:t>None</w:t>
      </w:r>
    </w:p>
    <w:p w:rsidR="00522F40" w:rsidRPr="003651D9" w:rsidRDefault="00F313A8" w:rsidP="00111CBC">
      <w:pPr>
        <w:pStyle w:val="AppendixHeading1"/>
        <w:rPr>
          <w:noProof w:val="0"/>
        </w:rPr>
      </w:pPr>
      <w:bookmarkStart w:id="1424"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424"/>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164E5D" w:rsidRDefault="00167DB7" w:rsidP="00597DB2">
      <w:pPr>
        <w:pStyle w:val="AuthorInstructions"/>
        <w:rPr>
          <w:sz w:val="16"/>
          <w:szCs w:val="16"/>
        </w:rPr>
      </w:pPr>
      <w:r w:rsidRPr="00164E5D">
        <w:rPr>
          <w:sz w:val="16"/>
          <w:szCs w:val="16"/>
          <w:highlight w:val="lightGray"/>
        </w:rPr>
        <w:t>&lt;Please</w:t>
      </w:r>
      <w:r w:rsidR="004541CC" w:rsidRPr="00164E5D">
        <w:rPr>
          <w:sz w:val="16"/>
          <w:szCs w:val="16"/>
          <w:highlight w:val="lightGray"/>
        </w:rPr>
        <w:t xml:space="preserve"> explicitly</w:t>
      </w:r>
      <w:r w:rsidRPr="00164E5D">
        <w:rPr>
          <w:sz w:val="16"/>
          <w:szCs w:val="16"/>
          <w:highlight w:val="lightGray"/>
        </w:rPr>
        <w:t xml:space="preserve"> identify all </w:t>
      </w:r>
      <w:r w:rsidR="00543FFB" w:rsidRPr="00164E5D">
        <w:rPr>
          <w:sz w:val="16"/>
          <w:szCs w:val="16"/>
          <w:highlight w:val="lightGray"/>
        </w:rPr>
        <w:t xml:space="preserve">new </w:t>
      </w:r>
      <w:r w:rsidRPr="00164E5D">
        <w:rPr>
          <w:sz w:val="16"/>
          <w:szCs w:val="16"/>
          <w:highlight w:val="lightGray"/>
        </w:rPr>
        <w:t>OIDs, UIDs, URNs,</w:t>
      </w:r>
      <w:r w:rsidR="004541CC" w:rsidRPr="00164E5D">
        <w:rPr>
          <w:sz w:val="16"/>
          <w:szCs w:val="16"/>
          <w:highlight w:val="lightGray"/>
        </w:rPr>
        <w:t xml:space="preserve"> etc., </w:t>
      </w:r>
      <w:r w:rsidR="00522F40" w:rsidRPr="00164E5D">
        <w:rPr>
          <w:sz w:val="16"/>
          <w:szCs w:val="16"/>
          <w:highlight w:val="lightGray"/>
        </w:rPr>
        <w:t>defined specifically for this profile.</w:t>
      </w:r>
      <w:r w:rsidR="005F3FB5" w:rsidRPr="00164E5D">
        <w:rPr>
          <w:sz w:val="16"/>
          <w:szCs w:val="16"/>
          <w:highlight w:val="lightGray"/>
        </w:rPr>
        <w:t xml:space="preserve"> </w:t>
      </w:r>
      <w:r w:rsidR="00522F40" w:rsidRPr="00164E5D">
        <w:rPr>
          <w:sz w:val="16"/>
          <w:szCs w:val="16"/>
          <w:highlight w:val="lightGray"/>
        </w:rPr>
        <w:t>These will be added to the IHE TF General Introduction namespace</w:t>
      </w:r>
      <w:r w:rsidR="00594882" w:rsidRPr="00164E5D">
        <w:rPr>
          <w:sz w:val="16"/>
          <w:szCs w:val="16"/>
          <w:highlight w:val="lightGray"/>
        </w:rPr>
        <w:t xml:space="preserve"> appendix when it becomes available</w:t>
      </w:r>
      <w:r w:rsidR="00522F40" w:rsidRPr="00164E5D">
        <w:rPr>
          <w:sz w:val="16"/>
          <w:szCs w:val="16"/>
          <w:highlight w:val="lightGray"/>
        </w:rPr>
        <w:t xml:space="preserve">. </w:t>
      </w:r>
      <w:r w:rsidR="004541CC" w:rsidRPr="00164E5D">
        <w:rPr>
          <w:sz w:val="16"/>
          <w:szCs w:val="16"/>
          <w:highlight w:val="lightGray"/>
        </w:rPr>
        <w:t xml:space="preserve">These items should be </w:t>
      </w:r>
      <w:r w:rsidR="00447451" w:rsidRPr="00164E5D">
        <w:rPr>
          <w:sz w:val="16"/>
          <w:szCs w:val="16"/>
          <w:highlight w:val="lightGray"/>
        </w:rPr>
        <w:t xml:space="preserve">collected </w:t>
      </w:r>
      <w:r w:rsidR="004541CC" w:rsidRPr="00164E5D">
        <w:rPr>
          <w:sz w:val="16"/>
          <w:szCs w:val="16"/>
          <w:highlight w:val="lightGray"/>
        </w:rPr>
        <w:t xml:space="preserve">from the </w:t>
      </w:r>
      <w:r w:rsidR="00447451" w:rsidRPr="00164E5D">
        <w:rPr>
          <w:sz w:val="16"/>
          <w:szCs w:val="16"/>
          <w:highlight w:val="lightGray"/>
        </w:rPr>
        <w:t xml:space="preserve">sections </w:t>
      </w:r>
      <w:r w:rsidR="004541CC" w:rsidRPr="00164E5D">
        <w:rPr>
          <w:sz w:val="16"/>
          <w:szCs w:val="16"/>
          <w:highlight w:val="lightGray"/>
        </w:rPr>
        <w:t>above</w:t>
      </w:r>
      <w:r w:rsidR="000125FF" w:rsidRPr="00164E5D">
        <w:rPr>
          <w:sz w:val="16"/>
          <w:szCs w:val="16"/>
          <w:highlight w:val="lightGray"/>
        </w:rPr>
        <w:t>,</w:t>
      </w:r>
      <w:r w:rsidR="00447451" w:rsidRPr="00164E5D">
        <w:rPr>
          <w:sz w:val="16"/>
          <w:szCs w:val="16"/>
          <w:highlight w:val="lightGray"/>
        </w:rPr>
        <w:t xml:space="preserve"> and </w:t>
      </w:r>
      <w:r w:rsidR="004541CC" w:rsidRPr="00164E5D">
        <w:rPr>
          <w:sz w:val="16"/>
          <w:szCs w:val="16"/>
          <w:highlight w:val="lightGray"/>
        </w:rPr>
        <w:t>listed here as additions when this document is published for Trial Implementation</w:t>
      </w:r>
      <w:r w:rsidR="00F0665F" w:rsidRPr="00164E5D">
        <w:rPr>
          <w:sz w:val="16"/>
          <w:szCs w:val="16"/>
          <w:highlight w:val="lightGray"/>
        </w:rPr>
        <w:t xml:space="preserve">. </w:t>
      </w:r>
      <w:r w:rsidR="004541CC" w:rsidRPr="00164E5D">
        <w:rPr>
          <w:sz w:val="16"/>
          <w:szCs w:val="16"/>
          <w:highlight w:val="lightGray"/>
        </w:rPr>
        <w:t>This section will be deleted prior to inclusion into the Technical Framework as Final Text, but should be present for publication of Public Comment and Trial Implementation.</w:t>
      </w:r>
      <w:r w:rsidRPr="00164E5D">
        <w:rPr>
          <w:sz w:val="16"/>
          <w:szCs w:val="16"/>
          <w:highlight w:val="lightGray"/>
        </w:rPr>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1425" w:name="_Toc345074694"/>
      <w:r w:rsidRPr="003651D9">
        <w:lastRenderedPageBreak/>
        <w:t>Volume 3 – Content Modules</w:t>
      </w:r>
      <w:bookmarkEnd w:id="1425"/>
    </w:p>
    <w:p w:rsidR="00FD3F02" w:rsidRPr="008B1902" w:rsidRDefault="008D45BC" w:rsidP="00597DB2">
      <w:pPr>
        <w:pStyle w:val="AuthorInstructions"/>
        <w:rPr>
          <w:sz w:val="16"/>
          <w:szCs w:val="16"/>
          <w:highlight w:val="lightGray"/>
        </w:rPr>
      </w:pPr>
      <w:r w:rsidRPr="008B1902">
        <w:rPr>
          <w:sz w:val="16"/>
          <w:szCs w:val="16"/>
          <w:highlight w:val="lightGray"/>
        </w:rPr>
        <w:t>&lt;The current version of th</w:t>
      </w:r>
      <w:r w:rsidR="003F3E4A" w:rsidRPr="008B1902">
        <w:rPr>
          <w:sz w:val="16"/>
          <w:szCs w:val="16"/>
          <w:highlight w:val="lightGray"/>
        </w:rPr>
        <w:t>e s</w:t>
      </w:r>
      <w:r w:rsidRPr="008B1902">
        <w:rPr>
          <w:sz w:val="16"/>
          <w:szCs w:val="16"/>
          <w:highlight w:val="lightGray"/>
        </w:rPr>
        <w:t>upplement template only addresses HL7 v3 CDA Content Modules</w:t>
      </w:r>
      <w:r w:rsidR="00887E40" w:rsidRPr="008B1902">
        <w:rPr>
          <w:sz w:val="16"/>
          <w:szCs w:val="16"/>
          <w:highlight w:val="lightGray"/>
        </w:rPr>
        <w:t xml:space="preserve">. </w:t>
      </w:r>
      <w:r w:rsidRPr="008B1902">
        <w:rPr>
          <w:sz w:val="16"/>
          <w:szCs w:val="16"/>
          <w:highlight w:val="lightGray"/>
        </w:rPr>
        <w:t>All CDA Content Modules will go in Section 6 of Volume 3 of each domain’s Technical Framework d</w:t>
      </w:r>
      <w:r w:rsidR="00170ED0" w:rsidRPr="008B1902">
        <w:rPr>
          <w:sz w:val="16"/>
          <w:szCs w:val="16"/>
          <w:highlight w:val="lightGray"/>
        </w:rPr>
        <w:t>ocument</w:t>
      </w:r>
      <w:r w:rsidR="00887E40" w:rsidRPr="008B1902">
        <w:rPr>
          <w:sz w:val="16"/>
          <w:szCs w:val="16"/>
          <w:highlight w:val="lightGray"/>
        </w:rPr>
        <w:t xml:space="preserve">. </w:t>
      </w:r>
      <w:r w:rsidR="00170ED0" w:rsidRPr="008B1902">
        <w:rPr>
          <w:sz w:val="16"/>
          <w:szCs w:val="16"/>
          <w:highlight w:val="lightGray"/>
        </w:rPr>
        <w:t xml:space="preserve">In the future, this </w:t>
      </w:r>
      <w:r w:rsidR="003F3E4A" w:rsidRPr="008B1902">
        <w:rPr>
          <w:sz w:val="16"/>
          <w:szCs w:val="16"/>
          <w:highlight w:val="lightGray"/>
        </w:rPr>
        <w:t xml:space="preserve">supplement template </w:t>
      </w:r>
      <w:r w:rsidR="00170ED0" w:rsidRPr="008B1902">
        <w:rPr>
          <w:sz w:val="16"/>
          <w:szCs w:val="16"/>
          <w:highlight w:val="lightGray"/>
        </w:rPr>
        <w:t>may have additional sections</w:t>
      </w:r>
      <w:r w:rsidRPr="008B1902">
        <w:rPr>
          <w:sz w:val="16"/>
          <w:szCs w:val="16"/>
          <w:highlight w:val="lightGray"/>
        </w:rPr>
        <w:t xml:space="preserve"> for DICOM Content Modules (section 7 of Volume 3) and other types of Content Modules (section 8, </w:t>
      </w:r>
      <w:r w:rsidR="00701B3A" w:rsidRPr="008B1902">
        <w:rPr>
          <w:sz w:val="16"/>
          <w:szCs w:val="16"/>
          <w:highlight w:val="lightGray"/>
        </w:rPr>
        <w:t>etc.</w:t>
      </w:r>
      <w:r w:rsidRPr="008B1902">
        <w:rPr>
          <w:sz w:val="16"/>
          <w:szCs w:val="16"/>
          <w:highlight w:val="lightGray"/>
        </w:rPr>
        <w:t>, of Volume 3)</w:t>
      </w:r>
      <w:r w:rsidR="00FD3F02" w:rsidRPr="008B1902">
        <w:rPr>
          <w:sz w:val="16"/>
          <w:szCs w:val="16"/>
          <w:highlight w:val="lightGray"/>
        </w:rPr>
        <w:t xml:space="preserve">. </w:t>
      </w:r>
    </w:p>
    <w:p w:rsidR="003D5A68" w:rsidRDefault="00FD3F02" w:rsidP="00597DB2">
      <w:pPr>
        <w:pStyle w:val="AuthorInstructions"/>
        <w:rPr>
          <w:sz w:val="16"/>
          <w:szCs w:val="16"/>
        </w:rPr>
      </w:pPr>
      <w:r w:rsidRPr="008B1902">
        <w:rPr>
          <w:sz w:val="16"/>
          <w:szCs w:val="16"/>
          <w:highlight w:val="lightGray"/>
        </w:rPr>
        <w:t>&lt;Please note that prior to the release of the new template set, some domains may have defined CDA Content Modules in Volume 2 (e.g., PCC); however, going forward CDA Content Modules will be defined in Volume 3</w:t>
      </w:r>
      <w:r w:rsidR="008D45BC" w:rsidRPr="008B1902">
        <w:rPr>
          <w:sz w:val="16"/>
          <w:szCs w:val="16"/>
          <w:highlight w:val="lightGray"/>
        </w:rPr>
        <w:t>.&gt;</w:t>
      </w:r>
    </w:p>
    <w:p w:rsidR="00170ED0" w:rsidRPr="003651D9" w:rsidRDefault="00170ED0" w:rsidP="00170ED0">
      <w:pPr>
        <w:pStyle w:val="Heading1"/>
        <w:numPr>
          <w:ilvl w:val="0"/>
          <w:numId w:val="0"/>
        </w:numPr>
        <w:ind w:left="432" w:hanging="432"/>
        <w:rPr>
          <w:noProof w:val="0"/>
        </w:rPr>
      </w:pPr>
      <w:bookmarkStart w:id="1426" w:name="_Toc345074695"/>
      <w:r w:rsidRPr="003651D9">
        <w:rPr>
          <w:noProof w:val="0"/>
        </w:rPr>
        <w:lastRenderedPageBreak/>
        <w:t>5.</w:t>
      </w:r>
      <w:r w:rsidR="00291725">
        <w:rPr>
          <w:noProof w:val="0"/>
        </w:rPr>
        <w:t xml:space="preserve"> </w:t>
      </w:r>
      <w:r w:rsidRPr="003651D9">
        <w:rPr>
          <w:noProof w:val="0"/>
        </w:rPr>
        <w:t>Namespaces and Vocabularies</w:t>
      </w:r>
      <w:bookmarkEnd w:id="1426"/>
    </w:p>
    <w:p w:rsidR="007600D6" w:rsidRDefault="007600D6" w:rsidP="007600D6">
      <w:pPr>
        <w:pStyle w:val="Heading3"/>
        <w:numPr>
          <w:ilvl w:val="0"/>
          <w:numId w:val="0"/>
        </w:numPr>
        <w:ind w:left="720" w:hanging="720"/>
        <w:rPr>
          <w:lang w:val="en"/>
        </w:rPr>
      </w:pPr>
      <w:r>
        <w:rPr>
          <w:lang w:val="en"/>
        </w:rPr>
        <w:t>5.1.2 IHEActCode Vocabulary</w:t>
      </w:r>
    </w:p>
    <w:p w:rsidR="007600D6" w:rsidRPr="003651D9" w:rsidRDefault="007600D6" w:rsidP="007600D6">
      <w:pPr>
        <w:pStyle w:val="EditorInstructions"/>
      </w:pPr>
      <w:r w:rsidRPr="003651D9">
        <w:t xml:space="preserve">Add to section 5.1.2 IHE </w:t>
      </w:r>
      <w:proofErr w:type="spellStart"/>
      <w:r w:rsidRPr="003651D9">
        <w:t>ActCode</w:t>
      </w:r>
      <w:proofErr w:type="spellEnd"/>
      <w:r w:rsidRPr="003651D9">
        <w:t xml:space="preserve"> Vocabulary</w:t>
      </w:r>
    </w:p>
    <w:p w:rsidR="00DF6B19" w:rsidRDefault="00DF6B19" w:rsidP="00DF6B19">
      <w:pPr>
        <w:rPr>
          <w:lang w:val="fr-FR"/>
        </w:rPr>
      </w:pPr>
    </w:p>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1415"/>
        <w:gridCol w:w="8065"/>
      </w:tblGrid>
      <w:tr w:rsidR="00DF6B19" w:rsidTr="00E46AD4">
        <w:trPr>
          <w:jc w:val="center"/>
        </w:trPr>
        <w:tc>
          <w:tcPr>
            <w:tcW w:w="0" w:type="auto"/>
            <w:shd w:val="clear" w:color="auto" w:fill="E6E6E6"/>
            <w:vAlign w:val="center"/>
          </w:tcPr>
          <w:p w:rsidR="00DF6B19" w:rsidRDefault="00DF6B19" w:rsidP="00E46AD4">
            <w:pPr>
              <w:pStyle w:val="TableEntryHeader"/>
              <w:rPr>
                <w:rFonts w:eastAsia="Arial Unicode MS"/>
                <w:szCs w:val="24"/>
              </w:rPr>
            </w:pPr>
            <w:r>
              <w:t xml:space="preserve">Code </w:t>
            </w:r>
          </w:p>
        </w:tc>
        <w:tc>
          <w:tcPr>
            <w:tcW w:w="0" w:type="auto"/>
            <w:shd w:val="clear" w:color="auto" w:fill="E6E6E6"/>
            <w:vAlign w:val="center"/>
          </w:tcPr>
          <w:p w:rsidR="00DF6B19" w:rsidRDefault="00DF6B19" w:rsidP="00E46AD4">
            <w:pPr>
              <w:pStyle w:val="TableEntryHeader"/>
              <w:rPr>
                <w:rFonts w:eastAsia="Arial Unicode MS"/>
                <w:szCs w:val="24"/>
              </w:rPr>
            </w:pPr>
            <w:r>
              <w:t xml:space="preserve">Description </w:t>
            </w:r>
          </w:p>
        </w:tc>
      </w:tr>
      <w:tr w:rsidR="003B19BE" w:rsidTr="00E46AD4">
        <w:trPr>
          <w:jc w:val="center"/>
        </w:trPr>
        <w:tc>
          <w:tcPr>
            <w:tcW w:w="0" w:type="auto"/>
            <w:vAlign w:val="center"/>
          </w:tcPr>
          <w:p w:rsidR="003B19BE" w:rsidRPr="000275EF" w:rsidRDefault="003B19BE" w:rsidP="00E46AD4">
            <w:pPr>
              <w:pStyle w:val="TableEntry"/>
            </w:pPr>
            <w:r>
              <w:t>CLINCONREC</w:t>
            </w:r>
          </w:p>
        </w:tc>
        <w:tc>
          <w:tcPr>
            <w:tcW w:w="0" w:type="auto"/>
            <w:vAlign w:val="center"/>
          </w:tcPr>
          <w:p w:rsidR="003B19BE" w:rsidRPr="000275EF" w:rsidRDefault="00A87884" w:rsidP="00A87884">
            <w:pPr>
              <w:pStyle w:val="TableEntry"/>
            </w:pPr>
            <w:r>
              <w:rPr>
                <w:lang w:eastAsia="x-none"/>
              </w:rPr>
              <w:t>Use this code to indicate that entries pertinent to any common observation activity have been reconciled.</w:t>
            </w:r>
          </w:p>
        </w:tc>
      </w:tr>
      <w:tr w:rsidR="00DF6B19" w:rsidTr="00E46AD4">
        <w:trPr>
          <w:jc w:val="center"/>
        </w:trPr>
        <w:tc>
          <w:tcPr>
            <w:tcW w:w="0" w:type="auto"/>
            <w:vAlign w:val="center"/>
          </w:tcPr>
          <w:p w:rsidR="00DF6B19" w:rsidRPr="000275EF" w:rsidRDefault="00DF6B19" w:rsidP="00E46AD4">
            <w:pPr>
              <w:pStyle w:val="TableEntry"/>
              <w:rPr>
                <w:rFonts w:eastAsia="Arial Unicode MS"/>
              </w:rPr>
            </w:pPr>
            <w:r w:rsidRPr="000275EF">
              <w:t>MEDREC</w:t>
            </w:r>
          </w:p>
        </w:tc>
        <w:tc>
          <w:tcPr>
            <w:tcW w:w="0" w:type="auto"/>
            <w:vAlign w:val="center"/>
          </w:tcPr>
          <w:p w:rsidR="00DF6B19" w:rsidRPr="007E7FA7" w:rsidRDefault="00DB7BE8" w:rsidP="00E46AD4">
            <w:pPr>
              <w:pStyle w:val="TableEntry"/>
              <w:rPr>
                <w:rFonts w:eastAsia="Arial Unicode MS"/>
              </w:rPr>
            </w:pPr>
            <w:r>
              <w:rPr>
                <w:lang w:eastAsia="x-none"/>
              </w:rPr>
              <w:t>Use this code to indicate that entries pertinent to medication activity have been reconciled.</w:t>
            </w:r>
          </w:p>
        </w:tc>
      </w:tr>
      <w:tr w:rsidR="00DF6B19" w:rsidTr="00E46AD4">
        <w:trPr>
          <w:jc w:val="center"/>
        </w:trPr>
        <w:tc>
          <w:tcPr>
            <w:tcW w:w="0" w:type="auto"/>
            <w:vAlign w:val="center"/>
          </w:tcPr>
          <w:p w:rsidR="00DF6B19" w:rsidRPr="000275EF" w:rsidRDefault="00DF6B19" w:rsidP="00E46AD4">
            <w:pPr>
              <w:pStyle w:val="TableEntry"/>
            </w:pPr>
            <w:r w:rsidRPr="000275EF">
              <w:t>DIAGREC</w:t>
            </w:r>
          </w:p>
        </w:tc>
        <w:tc>
          <w:tcPr>
            <w:tcW w:w="0" w:type="auto"/>
            <w:vAlign w:val="center"/>
          </w:tcPr>
          <w:p w:rsidR="00DF6B19" w:rsidRPr="007E7FA7" w:rsidRDefault="00B20898" w:rsidP="00B20898">
            <w:pPr>
              <w:pStyle w:val="TableEntry"/>
            </w:pPr>
            <w:r>
              <w:rPr>
                <w:lang w:eastAsia="x-none"/>
              </w:rPr>
              <w:t>Use this code to indicate that entries pertinent to problem activity have been reconciled.</w:t>
            </w:r>
          </w:p>
        </w:tc>
      </w:tr>
      <w:tr w:rsidR="00DF6B19" w:rsidTr="00E46AD4">
        <w:trPr>
          <w:jc w:val="center"/>
        </w:trPr>
        <w:tc>
          <w:tcPr>
            <w:tcW w:w="0" w:type="auto"/>
            <w:vAlign w:val="center"/>
          </w:tcPr>
          <w:p w:rsidR="00DF6B19" w:rsidRPr="000275EF" w:rsidRDefault="00DF6B19" w:rsidP="00E46AD4">
            <w:pPr>
              <w:pStyle w:val="TableEntry"/>
            </w:pPr>
            <w:r w:rsidRPr="000275EF">
              <w:t>ALGREC</w:t>
            </w:r>
          </w:p>
        </w:tc>
        <w:tc>
          <w:tcPr>
            <w:tcW w:w="0" w:type="auto"/>
            <w:vAlign w:val="center"/>
          </w:tcPr>
          <w:p w:rsidR="00DF6B19" w:rsidRPr="000275EF" w:rsidRDefault="00DB7BE8" w:rsidP="00E46AD4">
            <w:pPr>
              <w:pStyle w:val="TableEntry"/>
            </w:pPr>
            <w:r>
              <w:rPr>
                <w:lang w:eastAsia="x-none"/>
              </w:rPr>
              <w:t xml:space="preserve">Use this code to indicate that entries pertinent to allergies and adverse reactions </w:t>
            </w:r>
            <w:r w:rsidR="00C76B6C">
              <w:rPr>
                <w:lang w:eastAsia="x-none"/>
              </w:rPr>
              <w:t xml:space="preserve">activity </w:t>
            </w:r>
            <w:r>
              <w:rPr>
                <w:lang w:eastAsia="x-none"/>
              </w:rPr>
              <w:t>have been reconciled.</w:t>
            </w:r>
          </w:p>
        </w:tc>
      </w:tr>
      <w:tr w:rsidR="00DF6B19" w:rsidTr="00E46AD4">
        <w:trPr>
          <w:jc w:val="center"/>
        </w:trPr>
        <w:tc>
          <w:tcPr>
            <w:tcW w:w="0" w:type="auto"/>
            <w:vAlign w:val="center"/>
          </w:tcPr>
          <w:p w:rsidR="00DF6B19" w:rsidRPr="000275EF" w:rsidRDefault="00DF6B19" w:rsidP="00E46AD4">
            <w:pPr>
              <w:pStyle w:val="TableEntry"/>
            </w:pPr>
            <w:r>
              <w:t>IMMREC</w:t>
            </w:r>
          </w:p>
        </w:tc>
        <w:tc>
          <w:tcPr>
            <w:tcW w:w="0" w:type="auto"/>
            <w:vAlign w:val="center"/>
          </w:tcPr>
          <w:p w:rsidR="00DF6B19" w:rsidRPr="000275EF" w:rsidRDefault="00B20898" w:rsidP="00B20898">
            <w:pPr>
              <w:pStyle w:val="TableEntry"/>
            </w:pPr>
            <w:r>
              <w:rPr>
                <w:lang w:eastAsia="x-none"/>
              </w:rPr>
              <w:t>Use this code to indicate that entries pertinent to immunization activity have been reconciled.</w:t>
            </w:r>
          </w:p>
        </w:tc>
      </w:tr>
      <w:tr w:rsidR="00DF6B19" w:rsidTr="00E46AD4">
        <w:trPr>
          <w:jc w:val="center"/>
        </w:trPr>
        <w:tc>
          <w:tcPr>
            <w:tcW w:w="0" w:type="auto"/>
            <w:vAlign w:val="center"/>
          </w:tcPr>
          <w:p w:rsidR="00DF6B19" w:rsidRPr="000275EF" w:rsidRDefault="00DF6B19" w:rsidP="00E46AD4">
            <w:pPr>
              <w:pStyle w:val="TableEntry"/>
            </w:pPr>
            <w:r>
              <w:t>GOALREC</w:t>
            </w:r>
          </w:p>
        </w:tc>
        <w:tc>
          <w:tcPr>
            <w:tcW w:w="0" w:type="auto"/>
            <w:vAlign w:val="center"/>
          </w:tcPr>
          <w:p w:rsidR="00DF6B19" w:rsidRPr="000275EF" w:rsidRDefault="00A87884" w:rsidP="00A87884">
            <w:pPr>
              <w:pStyle w:val="TableEntry"/>
            </w:pPr>
            <w:r>
              <w:rPr>
                <w:lang w:eastAsia="x-none"/>
              </w:rPr>
              <w:t>Use this code to indicate that entries pertinent to goal activity have been reconciled.</w:t>
            </w:r>
          </w:p>
        </w:tc>
      </w:tr>
      <w:tr w:rsidR="00DF6B19" w:rsidTr="00E46AD4">
        <w:trPr>
          <w:jc w:val="center"/>
        </w:trPr>
        <w:tc>
          <w:tcPr>
            <w:tcW w:w="0" w:type="auto"/>
            <w:vAlign w:val="center"/>
          </w:tcPr>
          <w:p w:rsidR="00DF6B19" w:rsidRPr="000275EF" w:rsidRDefault="00DF6B19" w:rsidP="00E46AD4">
            <w:pPr>
              <w:pStyle w:val="TableEntry"/>
            </w:pPr>
            <w:r>
              <w:t>PROVREC</w:t>
            </w:r>
          </w:p>
        </w:tc>
        <w:tc>
          <w:tcPr>
            <w:tcW w:w="0" w:type="auto"/>
            <w:vAlign w:val="center"/>
          </w:tcPr>
          <w:p w:rsidR="00DF6B19" w:rsidRPr="000275EF" w:rsidRDefault="00A87884" w:rsidP="00A87884">
            <w:pPr>
              <w:pStyle w:val="TableEntry"/>
            </w:pPr>
            <w:r>
              <w:rPr>
                <w:lang w:eastAsia="x-none"/>
              </w:rPr>
              <w:t>Use this code to indicate that entries pertinent to care providers and caregiver have been reconciled.</w:t>
            </w:r>
          </w:p>
        </w:tc>
      </w:tr>
    </w:tbl>
    <w:p w:rsidR="008D45BC" w:rsidRPr="003651D9" w:rsidRDefault="00170ED0" w:rsidP="00451891">
      <w:pPr>
        <w:pStyle w:val="Heading1"/>
        <w:numPr>
          <w:ilvl w:val="0"/>
          <w:numId w:val="0"/>
        </w:numPr>
        <w:rPr>
          <w:noProof w:val="0"/>
        </w:rPr>
      </w:pPr>
      <w:bookmarkStart w:id="1427" w:name="_Toc345074696"/>
      <w:r w:rsidRPr="003651D9">
        <w:rPr>
          <w:noProof w:val="0"/>
        </w:rPr>
        <w:lastRenderedPageBreak/>
        <w:t>6</w:t>
      </w:r>
      <w:r w:rsidR="008D45BC" w:rsidRPr="003651D9">
        <w:rPr>
          <w:noProof w:val="0"/>
        </w:rPr>
        <w:t>.</w:t>
      </w:r>
      <w:r w:rsidR="008B1902">
        <w:rPr>
          <w:noProof w:val="0"/>
        </w:rPr>
        <w:t xml:space="preserve">0 </w:t>
      </w:r>
      <w:r w:rsidR="008D45BC" w:rsidRPr="003651D9">
        <w:rPr>
          <w:noProof w:val="0"/>
        </w:rPr>
        <w:t>Content Modules</w:t>
      </w:r>
      <w:bookmarkEnd w:id="1427"/>
    </w:p>
    <w:p w:rsidR="004C10B4" w:rsidRPr="00451891" w:rsidRDefault="003D5A68" w:rsidP="00597DB2">
      <w:pPr>
        <w:pStyle w:val="AuthorInstructions"/>
        <w:rPr>
          <w:sz w:val="16"/>
          <w:szCs w:val="16"/>
          <w:highlight w:val="lightGray"/>
        </w:rPr>
      </w:pPr>
      <w:r w:rsidRPr="00451891">
        <w:rPr>
          <w:sz w:val="16"/>
          <w:szCs w:val="16"/>
          <w:highlight w:val="lightGray"/>
        </w:rPr>
        <w:t>&lt;</w:t>
      </w:r>
      <w:r w:rsidR="009D125C" w:rsidRPr="00451891">
        <w:rPr>
          <w:sz w:val="16"/>
          <w:szCs w:val="16"/>
          <w:highlight w:val="lightGray"/>
        </w:rPr>
        <w:t>Author</w:t>
      </w:r>
      <w:r w:rsidRPr="00451891">
        <w:rPr>
          <w:sz w:val="16"/>
          <w:szCs w:val="16"/>
          <w:highlight w:val="lightGray"/>
        </w:rPr>
        <w:t xml:space="preserve">s’ notes: This section of the </w:t>
      </w:r>
      <w:r w:rsidR="003F3E4A" w:rsidRPr="00451891">
        <w:rPr>
          <w:sz w:val="16"/>
          <w:szCs w:val="16"/>
          <w:highlight w:val="lightGray"/>
        </w:rPr>
        <w:t>s</w:t>
      </w:r>
      <w:r w:rsidRPr="00451891">
        <w:rPr>
          <w:sz w:val="16"/>
          <w:szCs w:val="16"/>
          <w:highlight w:val="lightGray"/>
        </w:rPr>
        <w:t>upplement template is only for HL7 v3 CDA Content Module definitions</w:t>
      </w:r>
      <w:r w:rsidR="00887E40" w:rsidRPr="00451891">
        <w:rPr>
          <w:sz w:val="16"/>
          <w:szCs w:val="16"/>
          <w:highlight w:val="lightGray"/>
        </w:rPr>
        <w:t xml:space="preserve">. </w:t>
      </w:r>
      <w:r w:rsidRPr="00451891">
        <w:rPr>
          <w:sz w:val="16"/>
          <w:szCs w:val="16"/>
          <w:highlight w:val="lightGray"/>
        </w:rPr>
        <w:t>Ple</w:t>
      </w:r>
      <w:r w:rsidR="00F847E4" w:rsidRPr="00451891">
        <w:rPr>
          <w:sz w:val="16"/>
          <w:szCs w:val="16"/>
          <w:highlight w:val="lightGray"/>
        </w:rPr>
        <w:t>ase delete the</w:t>
      </w:r>
      <w:r w:rsidRPr="00451891">
        <w:rPr>
          <w:sz w:val="16"/>
          <w:szCs w:val="16"/>
          <w:highlight w:val="lightGray"/>
        </w:rPr>
        <w:t xml:space="preserve"> entire section </w:t>
      </w:r>
      <w:r w:rsidR="00F847E4" w:rsidRPr="00451891">
        <w:rPr>
          <w:sz w:val="16"/>
          <w:szCs w:val="16"/>
          <w:highlight w:val="lightGray"/>
        </w:rPr>
        <w:t xml:space="preserve">6.3.1 </w:t>
      </w:r>
      <w:r w:rsidRPr="00451891">
        <w:rPr>
          <w:sz w:val="16"/>
          <w:szCs w:val="16"/>
          <w:highlight w:val="lightGray"/>
        </w:rPr>
        <w:t>if the Content Module is based on DICOM or another standard.</w:t>
      </w:r>
    </w:p>
    <w:p w:rsidR="003D5A68" w:rsidRDefault="004C10B4" w:rsidP="00597DB2">
      <w:pPr>
        <w:pStyle w:val="AuthorInstructions"/>
        <w:rPr>
          <w:sz w:val="16"/>
          <w:szCs w:val="16"/>
        </w:rPr>
      </w:pPr>
      <w:r w:rsidRPr="00451891">
        <w:rPr>
          <w:sz w:val="16"/>
          <w:szCs w:val="16"/>
          <w:highlight w:val="lightGray"/>
        </w:rPr>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451891">
        <w:rPr>
          <w:sz w:val="16"/>
          <w:szCs w:val="16"/>
          <w:highlight w:val="lightGray"/>
        </w:rPr>
        <w:t>&gt;</w:t>
      </w:r>
    </w:p>
    <w:p w:rsidR="00885B57" w:rsidRPr="00C21207" w:rsidRDefault="00885B57" w:rsidP="00885B57">
      <w:pPr>
        <w:pStyle w:val="BodyText"/>
      </w:pPr>
      <w:r w:rsidRPr="00451891">
        <w:t xml:space="preserve">The Reconciliation content profile defines content modules that must be included in </w:t>
      </w:r>
      <w:r w:rsidRPr="0007332D">
        <w:t>Common Observations, D</w:t>
      </w:r>
      <w:r>
        <w:t xml:space="preserve">iagnostic Results, Problems, </w:t>
      </w:r>
      <w:r w:rsidRPr="0007332D">
        <w:t xml:space="preserve">Allergies, Medications, Immunizations, </w:t>
      </w:r>
      <w:r>
        <w:t xml:space="preserve">and </w:t>
      </w:r>
      <w:r w:rsidRPr="0007332D">
        <w:t xml:space="preserve">Professional Services </w:t>
      </w:r>
      <w:r w:rsidRPr="00451891">
        <w:t xml:space="preserve">List sections of a CDA Document or in response to queries for </w:t>
      </w:r>
      <w:r>
        <w:t>common observations, diagnostic results, problems, allergies, medications, i</w:t>
      </w:r>
      <w:r w:rsidRPr="0007332D">
        <w:t xml:space="preserve">mmunizations, </w:t>
      </w:r>
      <w:r>
        <w:t>or professional s</w:t>
      </w:r>
      <w:r w:rsidRPr="0007332D">
        <w:t>ervices</w:t>
      </w:r>
      <w:r>
        <w:t xml:space="preserve"> l</w:t>
      </w:r>
      <w:r w:rsidRPr="00451891">
        <w:t>ists</w:t>
      </w:r>
      <w:r>
        <w:t xml:space="preserve"> using the QED profile.</w:t>
      </w:r>
    </w:p>
    <w:p w:rsidR="00885B57" w:rsidRDefault="00885B57" w:rsidP="00885B57">
      <w:pPr>
        <w:pStyle w:val="Heading2"/>
        <w:numPr>
          <w:ilvl w:val="0"/>
          <w:numId w:val="0"/>
        </w:numPr>
        <w:ind w:left="576" w:hanging="576"/>
      </w:pPr>
      <w:bookmarkStart w:id="1428" w:name="_Toc345074697"/>
      <w:r>
        <w:t>6.3 HL7 Version 3.0 Content Modules</w:t>
      </w:r>
    </w:p>
    <w:p w:rsidR="00993FF5" w:rsidRPr="003651D9" w:rsidRDefault="008D45BC" w:rsidP="00993FF5">
      <w:pPr>
        <w:pStyle w:val="Heading2"/>
        <w:numPr>
          <w:ilvl w:val="0"/>
          <w:numId w:val="0"/>
        </w:numPr>
        <w:rPr>
          <w:noProof w:val="0"/>
        </w:rPr>
      </w:pPr>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428"/>
    </w:p>
    <w:p w:rsidR="007B64E0" w:rsidRPr="0007332D" w:rsidRDefault="007B64E0" w:rsidP="00597DB2">
      <w:pPr>
        <w:pStyle w:val="AuthorInstructions"/>
        <w:rPr>
          <w:sz w:val="16"/>
          <w:szCs w:val="16"/>
          <w:highlight w:val="lightGray"/>
        </w:rPr>
      </w:pPr>
      <w:r w:rsidRPr="0007332D">
        <w:rPr>
          <w:sz w:val="16"/>
          <w:szCs w:val="16"/>
          <w:highlight w:val="lightGray"/>
        </w:rPr>
        <w:t>&lt;</w:t>
      </w:r>
      <w:r w:rsidR="009D125C" w:rsidRPr="0007332D">
        <w:rPr>
          <w:sz w:val="16"/>
          <w:szCs w:val="16"/>
          <w:highlight w:val="lightGray"/>
        </w:rPr>
        <w:t>Author</w:t>
      </w:r>
      <w:r w:rsidR="00250A37" w:rsidRPr="0007332D">
        <w:rPr>
          <w:sz w:val="16"/>
          <w:szCs w:val="16"/>
          <w:highlight w:val="lightGray"/>
        </w:rPr>
        <w:t>s’ instructions:</w:t>
      </w:r>
      <w:r w:rsidR="005F3FB5" w:rsidRPr="0007332D">
        <w:rPr>
          <w:sz w:val="16"/>
          <w:szCs w:val="16"/>
          <w:highlight w:val="lightGray"/>
        </w:rPr>
        <w:t xml:space="preserve"> </w:t>
      </w:r>
      <w:r w:rsidRPr="0007332D">
        <w:rPr>
          <w:sz w:val="16"/>
          <w:szCs w:val="16"/>
          <w:highlight w:val="lightGray"/>
        </w:rPr>
        <w:t>The understanding of content module grouping, options, and bindings are critical to CDA content modules</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review the IHE Technical Frameworks General Introduction section 10.3 and the Patient Care Coordination (PCC) Technical Framework Volume </w:t>
      </w:r>
      <w:r w:rsidR="005942AE" w:rsidRPr="0007332D">
        <w:rPr>
          <w:sz w:val="16"/>
          <w:szCs w:val="16"/>
          <w:highlight w:val="lightGray"/>
        </w:rPr>
        <w:t xml:space="preserve">2 </w:t>
      </w:r>
      <w:r w:rsidRPr="0007332D">
        <w:rPr>
          <w:sz w:val="16"/>
          <w:szCs w:val="16"/>
          <w:highlight w:val="lightGray"/>
        </w:rPr>
        <w:t>sections 3 and 4 (PCC TF-</w:t>
      </w:r>
      <w:r w:rsidR="005942AE" w:rsidRPr="0007332D">
        <w:rPr>
          <w:sz w:val="16"/>
          <w:szCs w:val="16"/>
          <w:highlight w:val="lightGray"/>
        </w:rPr>
        <w:t>2</w:t>
      </w:r>
      <w:r w:rsidRPr="0007332D">
        <w:rPr>
          <w:sz w:val="16"/>
          <w:szCs w:val="16"/>
          <w:highlight w:val="lightGray"/>
        </w:rPr>
        <w:t>:3 and 4) prior to continuing</w:t>
      </w:r>
      <w:r w:rsidR="00887E40" w:rsidRPr="0007332D">
        <w:rPr>
          <w:sz w:val="16"/>
          <w:szCs w:val="16"/>
          <w:highlight w:val="lightGray"/>
        </w:rPr>
        <w:t xml:space="preserve">. </w:t>
      </w:r>
      <w:r w:rsidRPr="0007332D">
        <w:rPr>
          <w:sz w:val="16"/>
          <w:szCs w:val="16"/>
          <w:highlight w:val="lightGray"/>
        </w:rPr>
        <w:t>A critical understanding of CDA definitions for cardinality, optionality,</w:t>
      </w:r>
      <w:r w:rsidR="005F3FB5" w:rsidRPr="0007332D">
        <w:rPr>
          <w:sz w:val="16"/>
          <w:szCs w:val="16"/>
          <w:highlight w:val="lightGray"/>
        </w:rPr>
        <w:t xml:space="preserve"> </w:t>
      </w:r>
      <w:r w:rsidRPr="0007332D">
        <w:rPr>
          <w:sz w:val="16"/>
          <w:szCs w:val="16"/>
          <w:highlight w:val="lightGray"/>
        </w:rPr>
        <w:t>coded terminology values, and CDA content module structure, as well as IHE CDA formatting conventions is also necessary</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is also conversant with the IHE Technical Frameworks General Introduction Appendix E “Conventions”.&gt;</w:t>
      </w:r>
    </w:p>
    <w:p w:rsidR="003D5A68" w:rsidRPr="0007332D" w:rsidRDefault="003D5A68" w:rsidP="00597DB2">
      <w:pPr>
        <w:pStyle w:val="AuthorInstructions"/>
        <w:rPr>
          <w:sz w:val="16"/>
          <w:szCs w:val="16"/>
          <w:highlight w:val="lightGray"/>
        </w:rPr>
      </w:pPr>
      <w:r w:rsidRPr="0007332D">
        <w:rPr>
          <w:sz w:val="16"/>
          <w:szCs w:val="16"/>
          <w:highlight w:val="lightGray"/>
        </w:rPr>
        <w:t>&lt;This CDA Content Module template is divided into four parts:</w:t>
      </w:r>
      <w:r w:rsidR="005F3FB5" w:rsidRPr="0007332D">
        <w:rPr>
          <w:sz w:val="16"/>
          <w:szCs w:val="16"/>
          <w:highlight w:val="lightGray"/>
        </w:rPr>
        <w:t xml:space="preserve"> </w:t>
      </w:r>
    </w:p>
    <w:p w:rsidR="003D5A68" w:rsidRPr="0007332D" w:rsidRDefault="003D5A68" w:rsidP="00597DB2">
      <w:pPr>
        <w:pStyle w:val="AuthorInstructions"/>
        <w:ind w:left="720"/>
        <w:rPr>
          <w:sz w:val="16"/>
          <w:szCs w:val="16"/>
          <w:highlight w:val="lightGray"/>
        </w:rPr>
      </w:pPr>
      <w:r w:rsidRPr="0007332D">
        <w:rPr>
          <w:sz w:val="16"/>
          <w:szCs w:val="16"/>
          <w:highlight w:val="lightGray"/>
        </w:rPr>
        <w:t>D – Document</w:t>
      </w:r>
      <w:r w:rsidR="00C75E6D" w:rsidRPr="0007332D">
        <w:rPr>
          <w:sz w:val="16"/>
          <w:szCs w:val="16"/>
          <w:highlight w:val="lightGray"/>
        </w:rPr>
        <w:t xml:space="preserve"> –“D” </w:t>
      </w:r>
      <w:r w:rsidR="00B9303B" w:rsidRPr="0007332D">
        <w:rPr>
          <w:sz w:val="16"/>
          <w:szCs w:val="16"/>
          <w:highlight w:val="lightGray"/>
        </w:rPr>
        <w:t>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H – Header</w:t>
      </w:r>
      <w:r w:rsidR="00B9303B" w:rsidRPr="0007332D">
        <w:rPr>
          <w:sz w:val="16"/>
          <w:szCs w:val="16"/>
          <w:highlight w:val="lightGray"/>
        </w:rPr>
        <w:t xml:space="preserve"> - “H”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S – Section</w:t>
      </w:r>
      <w:r w:rsidR="00B9303B" w:rsidRPr="0007332D">
        <w:rPr>
          <w:sz w:val="16"/>
          <w:szCs w:val="16"/>
          <w:highlight w:val="lightGray"/>
        </w:rPr>
        <w:t xml:space="preserve"> - “S”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E – Entry</w:t>
      </w:r>
      <w:r w:rsidR="00B9303B" w:rsidRPr="0007332D">
        <w:rPr>
          <w:sz w:val="16"/>
          <w:szCs w:val="16"/>
          <w:highlight w:val="lightGray"/>
        </w:rPr>
        <w:t xml:space="preserve"> - “E” will be replaced with a sub-section number when added to the Technical Framework</w:t>
      </w:r>
    </w:p>
    <w:p w:rsidR="00C3617A" w:rsidRPr="0007332D" w:rsidRDefault="003D5A68" w:rsidP="00597DB2">
      <w:pPr>
        <w:pStyle w:val="AuthorInstructions"/>
        <w:rPr>
          <w:sz w:val="16"/>
          <w:szCs w:val="16"/>
          <w:highlight w:val="lightGray"/>
        </w:rPr>
      </w:pPr>
      <w:r w:rsidRPr="0007332D">
        <w:rPr>
          <w:sz w:val="16"/>
          <w:szCs w:val="16"/>
          <w:highlight w:val="lightGray"/>
        </w:rPr>
        <w:t xml:space="preserve">It is expected that the </w:t>
      </w:r>
      <w:r w:rsidR="009D125C" w:rsidRPr="0007332D">
        <w:rPr>
          <w:sz w:val="16"/>
          <w:szCs w:val="16"/>
          <w:highlight w:val="lightGray"/>
        </w:rPr>
        <w:t>author</w:t>
      </w:r>
      <w:r w:rsidRPr="0007332D">
        <w:rPr>
          <w:sz w:val="16"/>
          <w:szCs w:val="16"/>
          <w:highlight w:val="lightGray"/>
        </w:rPr>
        <w:t xml:space="preserve"> will </w:t>
      </w:r>
      <w:r w:rsidRPr="0007332D">
        <w:rPr>
          <w:sz w:val="16"/>
          <w:szCs w:val="16"/>
          <w:highlight w:val="lightGray"/>
          <w:u w:val="single"/>
        </w:rPr>
        <w:t>replicate</w:t>
      </w:r>
      <w:r w:rsidRPr="0007332D">
        <w:rPr>
          <w:sz w:val="16"/>
          <w:szCs w:val="16"/>
          <w:highlight w:val="lightGray"/>
        </w:rPr>
        <w:t xml:space="preserve"> each of these four parts as necessary within a </w:t>
      </w:r>
      <w:r w:rsidR="0044310A" w:rsidRPr="0007332D">
        <w:rPr>
          <w:sz w:val="16"/>
          <w:szCs w:val="16"/>
          <w:highlight w:val="lightGray"/>
        </w:rPr>
        <w:t>su</w:t>
      </w:r>
      <w:r w:rsidRPr="0007332D">
        <w:rPr>
          <w:sz w:val="16"/>
          <w:szCs w:val="16"/>
          <w:highlight w:val="lightGray"/>
        </w:rPr>
        <w:t>pplement.&gt;</w:t>
      </w:r>
    </w:p>
    <w:p w:rsidR="004F7C05" w:rsidRPr="0007332D" w:rsidRDefault="004F7C05" w:rsidP="00597DB2">
      <w:pPr>
        <w:pStyle w:val="AuthorInstructions"/>
        <w:rPr>
          <w:sz w:val="16"/>
          <w:szCs w:val="16"/>
          <w:highlight w:val="lightGray"/>
        </w:rPr>
      </w:pPr>
      <w:r w:rsidRPr="0007332D">
        <w:rPr>
          <w:sz w:val="16"/>
          <w:szCs w:val="16"/>
          <w:highlight w:val="lightGray"/>
        </w:rPr>
        <w:t>All example</w:t>
      </w:r>
      <w:r w:rsidR="001E206E" w:rsidRPr="0007332D">
        <w:rPr>
          <w:sz w:val="16"/>
          <w:szCs w:val="16"/>
          <w:highlight w:val="lightGray"/>
        </w:rPr>
        <w:t>s</w:t>
      </w:r>
      <w:r w:rsidRPr="0007332D">
        <w:rPr>
          <w:sz w:val="16"/>
          <w:szCs w:val="16"/>
          <w:highlight w:val="lightGray"/>
        </w:rPr>
        <w:t xml:space="preserve"> shou</w:t>
      </w:r>
      <w:r w:rsidR="001453CC" w:rsidRPr="0007332D">
        <w:rPr>
          <w:sz w:val="16"/>
          <w:szCs w:val="16"/>
          <w:highlight w:val="lightGray"/>
        </w:rPr>
        <w:t>ld be deleted after the example</w:t>
      </w:r>
      <w:r w:rsidRPr="0007332D">
        <w:rPr>
          <w:sz w:val="16"/>
          <w:szCs w:val="16"/>
          <w:highlight w:val="lightGray"/>
        </w:rPr>
        <w:t xml:space="preserve"> has been read and understood.&gt;</w:t>
      </w:r>
    </w:p>
    <w:p w:rsidR="00B9308F" w:rsidRPr="0007332D" w:rsidRDefault="00B9308F" w:rsidP="00993FF5">
      <w:pPr>
        <w:pStyle w:val="BodyText"/>
        <w:rPr>
          <w:sz w:val="16"/>
          <w:szCs w:val="16"/>
          <w:highlight w:val="lightGray"/>
        </w:rPr>
      </w:pPr>
    </w:p>
    <w:p w:rsidR="0022261E" w:rsidRPr="0007332D" w:rsidRDefault="0022261E" w:rsidP="0022261E">
      <w:pPr>
        <w:pStyle w:val="EditorInstructions"/>
        <w:rPr>
          <w:sz w:val="16"/>
          <w:szCs w:val="16"/>
          <w:highlight w:val="lightGray"/>
        </w:rPr>
      </w:pPr>
      <w:r w:rsidRPr="0007332D">
        <w:rPr>
          <w:sz w:val="16"/>
          <w:szCs w:val="16"/>
          <w:highlight w:val="lightGray"/>
        </w:rPr>
        <w:t>Add to section 6.3.1</w:t>
      </w:r>
      <w:r w:rsidR="00522F40" w:rsidRPr="0007332D">
        <w:rPr>
          <w:sz w:val="16"/>
          <w:szCs w:val="16"/>
          <w:highlight w:val="lightGray"/>
        </w:rPr>
        <w:t xml:space="preserve">.D </w:t>
      </w:r>
      <w:r w:rsidRPr="0007332D">
        <w:rPr>
          <w:sz w:val="16"/>
          <w:szCs w:val="16"/>
          <w:highlight w:val="lightGray"/>
        </w:rPr>
        <w:t>Document Content Modules</w:t>
      </w:r>
    </w:p>
    <w:p w:rsidR="00B9303B" w:rsidRPr="0007332D" w:rsidRDefault="00B9303B" w:rsidP="00597DB2">
      <w:pPr>
        <w:pStyle w:val="AuthorInstructions"/>
        <w:rPr>
          <w:sz w:val="16"/>
          <w:szCs w:val="16"/>
        </w:rPr>
      </w:pPr>
      <w:r w:rsidRPr="0007332D">
        <w:rPr>
          <w:sz w:val="16"/>
          <w:szCs w:val="16"/>
          <w:highlight w:val="lightGray"/>
        </w:rPr>
        <w:t>&lt;</w:t>
      </w:r>
      <w:r w:rsidR="009D125C" w:rsidRPr="0007332D">
        <w:rPr>
          <w:sz w:val="16"/>
          <w:szCs w:val="16"/>
          <w:highlight w:val="lightGray"/>
        </w:rPr>
        <w:t>Author</w:t>
      </w:r>
      <w:r w:rsidRPr="0007332D">
        <w:rPr>
          <w:sz w:val="16"/>
          <w:szCs w:val="16"/>
          <w:highlight w:val="lightGray"/>
        </w:rPr>
        <w:t>s’ note: replicate section 6.3.1.D for every CDA Document defined in this profile.&gt;</w:t>
      </w:r>
    </w:p>
    <w:p w:rsidR="0022261E" w:rsidRPr="0007332D" w:rsidRDefault="002501A7" w:rsidP="0022261E">
      <w:pPr>
        <w:pStyle w:val="BodyText"/>
        <w:rPr>
          <w:sz w:val="16"/>
          <w:szCs w:val="16"/>
          <w:lang w:eastAsia="x-none"/>
        </w:rPr>
      </w:pPr>
      <w:ins w:id="1429" w:author="Emma" w:date="2014-03-23T13:01:00Z">
        <w:r>
          <w:rPr>
            <w:lang w:eastAsia="x-none"/>
          </w:rPr>
          <w:t xml:space="preserve">This profile applies to clinical documents created using the IHE PCC Technical Framework.  The content of a </w:t>
        </w:r>
        <w:r w:rsidRPr="005242D0">
          <w:rPr>
            <w:rStyle w:val="InlineXML"/>
            <w:rFonts w:eastAsia="?l?r ??’c"/>
          </w:rPr>
          <w:t>ClinicalDocument</w:t>
        </w:r>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w:t>
        </w:r>
      </w:ins>
    </w:p>
    <w:p w:rsidR="0022261E" w:rsidRDefault="00774B6B" w:rsidP="000807AC">
      <w:pPr>
        <w:pStyle w:val="Heading4"/>
        <w:numPr>
          <w:ilvl w:val="0"/>
          <w:numId w:val="0"/>
        </w:numPr>
        <w:ind w:left="864" w:hanging="864"/>
      </w:pPr>
      <w:bookmarkStart w:id="1430" w:name="_Toc345074698"/>
      <w:r w:rsidRPr="003651D9">
        <w:rPr>
          <w:noProof w:val="0"/>
        </w:rPr>
        <w:t>6.3.1</w:t>
      </w:r>
      <w:proofErr w:type="gramStart"/>
      <w:r w:rsidRPr="003651D9">
        <w:rPr>
          <w:noProof w:val="0"/>
        </w:rPr>
        <w:t>.D</w:t>
      </w:r>
      <w:proofErr w:type="gramEnd"/>
      <w:r w:rsidR="00885B57">
        <w:rPr>
          <w:noProof w:val="0"/>
        </w:rPr>
        <w:t xml:space="preserve"> </w:t>
      </w:r>
      <w:bookmarkEnd w:id="1430"/>
      <w:r w:rsidR="007A02C2">
        <w:t>Reconciliation Content</w:t>
      </w:r>
    </w:p>
    <w:p w:rsidR="00442A98" w:rsidRPr="003651D9" w:rsidRDefault="00442A98" w:rsidP="00442A98">
      <w:pPr>
        <w:pStyle w:val="Heading5"/>
        <w:numPr>
          <w:ilvl w:val="0"/>
          <w:numId w:val="0"/>
        </w:numPr>
        <w:rPr>
          <w:noProof w:val="0"/>
        </w:rPr>
      </w:pPr>
      <w:r w:rsidRPr="003651D9">
        <w:rPr>
          <w:noProof w:val="0"/>
        </w:rPr>
        <w:t>6.3.1</w:t>
      </w:r>
      <w:proofErr w:type="gramStart"/>
      <w:r w:rsidRPr="003651D9">
        <w:rPr>
          <w:noProof w:val="0"/>
        </w:rPr>
        <w:t>.D.1</w:t>
      </w:r>
      <w:proofErr w:type="gramEnd"/>
      <w:r w:rsidRPr="003651D9">
        <w:rPr>
          <w:noProof w:val="0"/>
        </w:rPr>
        <w:t xml:space="preserve"> </w:t>
      </w:r>
      <w:r w:rsidRPr="00F602A9">
        <w:t>&lt;</w:t>
      </w:r>
      <w:r w:rsidRPr="00644B68">
        <w:t>ClinicalDocument xmlns='urn:hl7-org:v3'</w:t>
      </w:r>
      <w:r w:rsidRPr="00F602A9">
        <w:t>&gt;</w:t>
      </w:r>
    </w:p>
    <w:p w:rsidR="002501A7" w:rsidRDefault="007A02C2" w:rsidP="007A02C2">
      <w:pPr>
        <w:pStyle w:val="BodyText"/>
        <w:rPr>
          <w:ins w:id="1431" w:author="Emma" w:date="2014-03-23T12:59:00Z"/>
          <w:lang w:eastAsia="x-none"/>
        </w:rPr>
      </w:pPr>
      <w:bookmarkStart w:id="1432" w:name="_Toc345074699"/>
      <w:r>
        <w:rPr>
          <w:lang w:eastAsia="x-none"/>
        </w:rPr>
        <w:t>Clinical Documents or Messages conforming to this template make use of the Reconciliation profile (PCC TF-1: X) to report data that has been reconciled with one or more information sources</w:t>
      </w:r>
      <w:del w:id="1433" w:author="Emma" w:date="2014-03-23T13:01:00Z">
        <w:r w:rsidDel="002501A7">
          <w:rPr>
            <w:lang w:eastAsia="x-none"/>
          </w:rPr>
          <w:delText>.</w:delText>
        </w:r>
        <w:r w:rsidR="00437C86" w:rsidDel="002501A7">
          <w:rPr>
            <w:lang w:eastAsia="x-none"/>
          </w:rPr>
          <w:delText xml:space="preserve"> </w:delText>
        </w:r>
      </w:del>
      <w:ins w:id="1434" w:author="Emma" w:date="2014-03-23T13:00:00Z">
        <w:r w:rsidR="002501A7">
          <w:rPr>
            <w:lang w:eastAsia="x-none"/>
          </w:rPr>
          <w:t xml:space="preserve"> </w:t>
        </w:r>
      </w:ins>
    </w:p>
    <w:p w:rsidR="002501A7" w:rsidRPr="00F602A9" w:rsidRDefault="002501A7" w:rsidP="002501A7">
      <w:pPr>
        <w:pStyle w:val="BodyText"/>
        <w:numPr>
          <w:ilvl w:val="0"/>
          <w:numId w:val="51"/>
        </w:numPr>
        <w:rPr>
          <w:lang w:eastAsia="x-none"/>
        </w:rPr>
      </w:pPr>
      <w:moveToRangeStart w:id="1435" w:author="Emma" w:date="2014-03-23T12:59:00Z" w:name="move383342927"/>
      <w:moveTo w:id="1436" w:author="Emma" w:date="2014-03-23T12:59:00Z">
        <w:r>
          <w:rPr>
            <w:lang w:eastAsia="x-none"/>
          </w:rPr>
          <w:lastRenderedPageBreak/>
          <w:t xml:space="preserve">A </w:t>
        </w:r>
        <w:r>
          <w:rPr>
            <w:rStyle w:val="InlineXML"/>
            <w:rFonts w:eastAsia="?l?r ??’c"/>
          </w:rPr>
          <w:t>ClinicalDocument</w:t>
        </w:r>
        <w:r>
          <w:rPr>
            <w:lang w:eastAsia="x-none"/>
          </w:rPr>
          <w:t xml:space="preserve"> or </w:t>
        </w:r>
        <w:r w:rsidRPr="00704F06">
          <w:rPr>
            <w:rStyle w:val="InlineXML"/>
            <w:rFonts w:eastAsia="?l?r ??’c"/>
          </w:rPr>
          <w:t>QUPC_IN043100UV</w:t>
        </w:r>
        <w:r>
          <w:rPr>
            <w:rStyle w:val="InlineXML"/>
            <w:rFonts w:eastAsia="?l?r ??’c"/>
          </w:rPr>
          <w:t xml:space="preserve"> </w:t>
        </w:r>
        <w:r w:rsidRPr="00F602A9">
          <w:rPr>
            <w:smallCaps/>
            <w:lang w:eastAsia="x-none"/>
          </w:rPr>
          <w:t>shall</w:t>
        </w:r>
        <w:r>
          <w:rPr>
            <w:lang w:eastAsia="x-none"/>
          </w:rPr>
          <w:t xml:space="preserve"> contain </w:t>
        </w:r>
        <w:proofErr w:type="spellStart"/>
        <w:r w:rsidRPr="00F602A9">
          <w:rPr>
            <w:rStyle w:val="InlineXML"/>
            <w:rFonts w:eastAsia="?l?r ??’c"/>
          </w:rPr>
          <w:t>templateId</w:t>
        </w:r>
        <w:proofErr w:type="spellEnd"/>
        <w:r w:rsidRPr="00F602A9">
          <w:rPr>
            <w:rStyle w:val="InlineXML"/>
            <w:rFonts w:eastAsia="?l?r ??’c"/>
          </w:rPr>
          <w:t>/@root</w:t>
        </w:r>
        <w:r>
          <w:rPr>
            <w:lang w:eastAsia="x-none"/>
          </w:rPr>
          <w:t xml:space="preserve"> containing the value </w:t>
        </w:r>
        <w:r w:rsidRPr="00D1451A">
          <w:rPr>
            <w:rStyle w:val="InlineXML"/>
            <w:rFonts w:eastAsia="?l?r ??’c"/>
            <w:b/>
          </w:rPr>
          <w:t>1.3.6.1.4.1.19376.1.5.3.1.1.24.1</w:t>
        </w:r>
        <w:r>
          <w:rPr>
            <w:lang w:eastAsia="x-none"/>
          </w:rPr>
          <w:t xml:space="preserve"> to assert conformance to this template.</w:t>
        </w:r>
      </w:moveTo>
    </w:p>
    <w:p w:rsidR="00551283" w:rsidRDefault="002501A7" w:rsidP="00551283">
      <w:pPr>
        <w:pStyle w:val="BodyText"/>
        <w:numPr>
          <w:ilvl w:val="0"/>
          <w:numId w:val="51"/>
        </w:numPr>
        <w:rPr>
          <w:lang w:eastAsia="x-none"/>
        </w:rPr>
      </w:pPr>
      <w:moveTo w:id="1437" w:author="Emma" w:date="2014-03-23T12:59:00Z">
        <w:r>
          <w:rPr>
            <w:lang w:eastAsia="x-none"/>
          </w:rPr>
          <w:t xml:space="preserve">The </w:t>
        </w:r>
        <w:r w:rsidRPr="00510800">
          <w:rPr>
            <w:rStyle w:val="InlineXML"/>
            <w:rFonts w:eastAsia="?l?r ??’c"/>
          </w:rPr>
          <w:t>ClinicalDocument</w:t>
        </w:r>
        <w:r>
          <w:rPr>
            <w:lang w:eastAsia="x-none"/>
          </w:rPr>
          <w:t xml:space="preserve"> </w:t>
        </w:r>
        <w:r w:rsidRPr="00644B68">
          <w:rPr>
            <w:smallCaps/>
            <w:lang w:eastAsia="x-none"/>
          </w:rPr>
          <w:t>shall</w:t>
        </w:r>
        <w:r>
          <w:rPr>
            <w:lang w:eastAsia="x-none"/>
          </w:rPr>
          <w:t xml:space="preserve"> also conform to the Medical Documents (PCC TF-2:6.3.1.1) template (</w:t>
        </w:r>
        <w:proofErr w:type="spellStart"/>
        <w:r>
          <w:rPr>
            <w:lang w:eastAsia="x-none"/>
          </w:rPr>
          <w:t>templateId</w:t>
        </w:r>
        <w:proofErr w:type="spellEnd"/>
        <w:r>
          <w:rPr>
            <w:lang w:eastAsia="x-none"/>
          </w:rPr>
          <w:t xml:space="preserve">: </w:t>
        </w:r>
        <w:r>
          <w:rPr>
            <w:lang w:val="en"/>
          </w:rPr>
          <w:t>1.3.6.1.4.1.19376.1.5.3.1.1.1</w:t>
        </w:r>
        <w:r>
          <w:rPr>
            <w:lang w:eastAsia="x-none"/>
          </w:rPr>
          <w:t>).</w:t>
        </w:r>
      </w:moveTo>
    </w:p>
    <w:moveToRangeEnd w:id="1435"/>
    <w:p w:rsidR="007A02C2" w:rsidRDefault="007A02C2" w:rsidP="007A02C2">
      <w:pPr>
        <w:pStyle w:val="BodyText"/>
        <w:rPr>
          <w:lang w:eastAsia="x-none"/>
        </w:rPr>
      </w:pPr>
    </w:p>
    <w:p w:rsidR="002501A7" w:rsidRPr="00F602A9" w:rsidDel="002501A7" w:rsidRDefault="007A02C2" w:rsidP="007A02C2">
      <w:pPr>
        <w:pStyle w:val="XMLFragment"/>
        <w:rPr>
          <w:del w:id="1438" w:author="Emma" w:date="2014-03-23T13:06:00Z"/>
        </w:rPr>
      </w:pPr>
      <w:r w:rsidRPr="00F602A9">
        <w:t>&lt;</w:t>
      </w:r>
      <w:r>
        <w:t>ClinicalDocument xmlns='urn:hl7-org:v3'</w:t>
      </w:r>
      <w:r w:rsidRPr="00F602A9">
        <w:t>&gt;</w:t>
      </w:r>
      <w:ins w:id="1439" w:author="Emma" w:date="2014-03-23T13:06:00Z">
        <w:r w:rsidR="002501A7">
          <w:t xml:space="preserve">  </w:t>
        </w:r>
      </w:ins>
    </w:p>
    <w:p w:rsidR="007A02C2" w:rsidRDefault="007A02C2" w:rsidP="007A02C2">
      <w:pPr>
        <w:pStyle w:val="XMLFragment"/>
        <w:rPr>
          <w:ins w:id="1440" w:author="Emma" w:date="2014-03-23T13:37:00Z"/>
        </w:rPr>
      </w:pPr>
      <w:del w:id="1441" w:author="Emma" w:date="2014-03-23T13:06:00Z">
        <w:r w:rsidDel="002501A7">
          <w:tab/>
        </w:r>
      </w:del>
      <w:r w:rsidRPr="00F602A9">
        <w:t>&lt;templateId root="</w:t>
      </w:r>
      <w:r w:rsidRPr="00D1451A">
        <w:t>1.3.6.1.4.1.19376.1.5.3.1.1.24.1</w:t>
      </w:r>
      <w:r w:rsidRPr="00F602A9">
        <w:t>"/&gt;</w:t>
      </w:r>
    </w:p>
    <w:p w:rsidR="006B6A0F" w:rsidRDefault="006B6A0F" w:rsidP="007A02C2">
      <w:pPr>
        <w:pStyle w:val="XMLFragment"/>
      </w:pPr>
      <w:ins w:id="1442" w:author="Emma" w:date="2014-03-23T13:37:00Z">
        <w:r>
          <w:t xml:space="preserve">  &lt;</w:t>
        </w:r>
        <w:r w:rsidRPr="002501A7">
          <w:t xml:space="preserve"> </w:t>
        </w:r>
        <w:r w:rsidRPr="00F602A9">
          <w:t>templateId root="</w:t>
        </w:r>
        <w:r>
          <w:t>1.3.6.1.4.1.19376.1.5.3.1.1.</w:t>
        </w:r>
        <w:r w:rsidRPr="00D1451A">
          <w:t>1</w:t>
        </w:r>
        <w:r w:rsidRPr="00F602A9">
          <w:t>"/&gt;</w:t>
        </w:r>
      </w:ins>
    </w:p>
    <w:p w:rsidR="007A02C2" w:rsidRDefault="007A02C2" w:rsidP="007A02C2">
      <w:pPr>
        <w:pStyle w:val="XMLFragment"/>
      </w:pPr>
      <w:r>
        <w:tab/>
        <w:t>…</w:t>
      </w:r>
    </w:p>
    <w:p w:rsidR="007A02C2" w:rsidRDefault="007A02C2" w:rsidP="007A02C2">
      <w:pPr>
        <w:pStyle w:val="XMLFragment"/>
      </w:pPr>
      <w:r>
        <w:t>&lt;/ClinicalDocument&gt;</w:t>
      </w:r>
    </w:p>
    <w:p w:rsidR="007A02C2" w:rsidRDefault="007A02C2" w:rsidP="007A02C2">
      <w:pPr>
        <w:pStyle w:val="XMLFragment"/>
      </w:pPr>
      <w:r>
        <w:t xml:space="preserve">-- OR -- </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 xml:space="preserve"> </w:t>
      </w:r>
      <w:r>
        <w:t>xmlns='urn:hl7-org:v3'</w:t>
      </w:r>
      <w:r>
        <w:rPr>
          <w:rStyle w:val="InlineXML"/>
          <w:rFonts w:eastAsia="?l?r ??’c"/>
        </w:rPr>
        <w:t>&gt;</w:t>
      </w:r>
    </w:p>
    <w:p w:rsidR="007A02C2" w:rsidRDefault="007A02C2" w:rsidP="007A02C2">
      <w:pPr>
        <w:pStyle w:val="XMLFragment"/>
        <w:rPr>
          <w:ins w:id="1443" w:author="Emma" w:date="2014-03-23T13:37:00Z"/>
        </w:rPr>
      </w:pPr>
      <w:r>
        <w:tab/>
      </w:r>
      <w:r w:rsidRPr="00F602A9">
        <w:t>&lt;templateId root="</w:t>
      </w:r>
      <w:r w:rsidRPr="00D1451A">
        <w:t>1.3.6.1.4.1.19376.1.5.3.1.1.24.1</w:t>
      </w:r>
      <w:r w:rsidRPr="00F602A9">
        <w:t>"/&gt;</w:t>
      </w:r>
    </w:p>
    <w:p w:rsidR="006B6A0F" w:rsidRDefault="006B6A0F" w:rsidP="007A02C2">
      <w:pPr>
        <w:pStyle w:val="XMLFragment"/>
      </w:pPr>
      <w:ins w:id="1444" w:author="Emma" w:date="2014-03-23T13:37:00Z">
        <w:r>
          <w:t xml:space="preserve">  &lt;</w:t>
        </w:r>
        <w:r w:rsidRPr="002501A7">
          <w:t xml:space="preserve"> </w:t>
        </w:r>
        <w:r w:rsidRPr="00F602A9">
          <w:t>templateId root="</w:t>
        </w:r>
        <w:r>
          <w:t>1.3.6.1.4.1.19376.1.5.3.1.1.</w:t>
        </w:r>
        <w:r w:rsidRPr="00D1451A">
          <w:t>1</w:t>
        </w:r>
        <w:r w:rsidRPr="00F602A9">
          <w:t>"/&gt;</w:t>
        </w:r>
      </w:ins>
    </w:p>
    <w:p w:rsidR="007A02C2" w:rsidRDefault="007A02C2" w:rsidP="007A02C2">
      <w:pPr>
        <w:pStyle w:val="XMLFragment"/>
      </w:pPr>
      <w:r>
        <w:tab/>
        <w:t>…</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&gt;</w:t>
      </w:r>
    </w:p>
    <w:p w:rsidR="007A02C2" w:rsidRPr="000D6A72" w:rsidDel="0060086B" w:rsidRDefault="007A02C2" w:rsidP="000D6A72">
      <w:pPr>
        <w:pStyle w:val="BodyText"/>
        <w:rPr>
          <w:lang w:eastAsia="x-none"/>
        </w:rPr>
      </w:pPr>
      <w:bookmarkStart w:id="1445" w:name="_Toc345074700"/>
      <w:bookmarkEnd w:id="1432"/>
      <w:r>
        <w:rPr>
          <w:lang w:eastAsia="x-none"/>
        </w:rPr>
        <w:t xml:space="preserve">This profile applies to clinical documents created using the IHE PCC Technical Framework.  The content of a </w:t>
      </w:r>
      <w:r w:rsidRPr="005242D0">
        <w:rPr>
          <w:rStyle w:val="InlineXML"/>
          <w:rFonts w:eastAsia="?l?r ??’c"/>
        </w:rPr>
        <w:t>ClinicalDocument</w:t>
      </w:r>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It must include a reconciliation act for each section containing </w:t>
      </w:r>
      <w:ins w:id="1446" w:author="Emma" w:date="2014-03-23T12:55:00Z">
        <w:r w:rsidR="0021015E">
          <w:t xml:space="preserve">common observations, diagnostic </w:t>
        </w:r>
      </w:ins>
      <w:ins w:id="1447" w:author="Emma" w:date="2014-03-23T12:56:00Z">
        <w:r w:rsidR="0021015E">
          <w:t>r</w:t>
        </w:r>
      </w:ins>
      <w:ins w:id="1448" w:author="Emma" w:date="2014-03-23T12:55:00Z">
        <w:r w:rsidR="0021015E">
          <w:t xml:space="preserve">esults, </w:t>
        </w:r>
      </w:ins>
      <w:ins w:id="1449" w:author="Emma" w:date="2014-03-23T12:56:00Z">
        <w:r w:rsidR="0021015E">
          <w:t>p</w:t>
        </w:r>
      </w:ins>
      <w:ins w:id="1450" w:author="Emma" w:date="2014-03-23T12:55:00Z">
        <w:r w:rsidR="0021015E">
          <w:t xml:space="preserve">roblems, </w:t>
        </w:r>
      </w:ins>
      <w:ins w:id="1451" w:author="Emma" w:date="2014-03-23T12:56:00Z">
        <w:r w:rsidR="0021015E">
          <w:t>a</w:t>
        </w:r>
      </w:ins>
      <w:ins w:id="1452" w:author="Emma" w:date="2014-03-23T12:55:00Z">
        <w:r w:rsidR="0021015E">
          <w:t xml:space="preserve">llergies, </w:t>
        </w:r>
      </w:ins>
      <w:ins w:id="1453" w:author="Emma" w:date="2014-03-23T12:56:00Z">
        <w:r w:rsidR="0021015E">
          <w:t>m</w:t>
        </w:r>
      </w:ins>
      <w:ins w:id="1454" w:author="Emma" w:date="2014-03-23T12:55:00Z">
        <w:r w:rsidR="0021015E">
          <w:t xml:space="preserve">edications, </w:t>
        </w:r>
      </w:ins>
      <w:ins w:id="1455" w:author="Emma" w:date="2014-03-23T12:56:00Z">
        <w:r w:rsidR="0021015E">
          <w:t>i</w:t>
        </w:r>
      </w:ins>
      <w:ins w:id="1456" w:author="Emma" w:date="2014-03-23T12:55:00Z">
        <w:r w:rsidR="0021015E" w:rsidRPr="0007332D">
          <w:t xml:space="preserve">mmunizations, </w:t>
        </w:r>
        <w:r w:rsidR="0021015E">
          <w:t xml:space="preserve">and </w:t>
        </w:r>
      </w:ins>
      <w:ins w:id="1457" w:author="Emma" w:date="2014-03-23T12:56:00Z">
        <w:r w:rsidR="0021015E">
          <w:t>p</w:t>
        </w:r>
      </w:ins>
      <w:ins w:id="1458" w:author="Emma" w:date="2014-03-23T12:55:00Z">
        <w:r w:rsidR="0021015E">
          <w:t xml:space="preserve">rofessional </w:t>
        </w:r>
      </w:ins>
      <w:ins w:id="1459" w:author="Emma" w:date="2014-03-23T12:56:00Z">
        <w:r w:rsidR="0021015E">
          <w:t>s</w:t>
        </w:r>
      </w:ins>
      <w:ins w:id="1460" w:author="Emma" w:date="2014-03-23T12:55:00Z">
        <w:r w:rsidR="0021015E" w:rsidRPr="0007332D">
          <w:t>ervices</w:t>
        </w:r>
      </w:ins>
      <w:r w:rsidR="00D0074A">
        <w:t>; or in sections referring to care providers and caregivers</w:t>
      </w:r>
      <w:r>
        <w:rPr>
          <w:lang w:eastAsia="x-none"/>
        </w:rPr>
        <w:t xml:space="preserve">.  Note, this means that </w:t>
      </w:r>
      <w:ins w:id="1461" w:author="Emma" w:date="2014-03-23T12:56:00Z">
        <w:r w:rsidR="002501A7">
          <w:rPr>
            <w:lang w:eastAsia="x-none"/>
          </w:rPr>
          <w:t>at a minim</w:t>
        </w:r>
      </w:ins>
      <w:ins w:id="1462" w:author="Emma" w:date="2014-03-23T12:58:00Z">
        <w:r w:rsidR="002501A7">
          <w:rPr>
            <w:lang w:eastAsia="x-none"/>
          </w:rPr>
          <w:t>um</w:t>
        </w:r>
      </w:ins>
      <w:ins w:id="1463" w:author="Emma" w:date="2014-03-23T12:56:00Z">
        <w:r w:rsidR="002501A7">
          <w:rPr>
            <w:lang w:eastAsia="x-none"/>
          </w:rPr>
          <w:t xml:space="preserve">, at least one </w:t>
        </w:r>
      </w:ins>
      <w:r>
        <w:rPr>
          <w:lang w:eastAsia="x-none"/>
        </w:rPr>
        <w:t>section</w:t>
      </w:r>
      <w:del w:id="1464" w:author="Emma" w:date="2014-03-23T12:57:00Z">
        <w:r w:rsidDel="002501A7">
          <w:rPr>
            <w:lang w:eastAsia="x-none"/>
          </w:rPr>
          <w:delText>s</w:delText>
        </w:r>
      </w:del>
      <w:r>
        <w:rPr>
          <w:lang w:eastAsia="x-none"/>
        </w:rPr>
        <w:t xml:space="preserve"> containing any of these data elements must be reconciled according to the requirements of this profile</w:t>
      </w:r>
      <w:r w:rsidR="007D6F2B">
        <w:rPr>
          <w:lang w:eastAsia="x-none"/>
        </w:rPr>
        <w:t>.</w:t>
      </w:r>
      <w:del w:id="1465" w:author="Emma" w:date="2014-03-23T12:58:00Z">
        <w:r w:rsidDel="002501A7">
          <w:rPr>
            <w:lang w:eastAsia="x-none"/>
          </w:rPr>
          <w:delText xml:space="preserve"> </w:delText>
        </w:r>
      </w:del>
      <w:moveFromRangeStart w:id="1466" w:author="Emma" w:date="2014-03-23T12:59:00Z" w:name="move383342927"/>
      <w:moveFrom w:id="1467" w:author="Emma" w:date="2014-03-23T12:59:00Z">
        <w:r w:rsidDel="002501A7">
          <w:rPr>
            <w:lang w:eastAsia="x-none"/>
          </w:rPr>
          <w:t xml:space="preserve">A </w:t>
        </w:r>
        <w:r w:rsidDel="002501A7">
          <w:rPr>
            <w:rStyle w:val="InlineXML"/>
            <w:rFonts w:eastAsia="?l?r ??’c"/>
          </w:rPr>
          <w:t>ClinicalDocument</w:t>
        </w:r>
        <w:r w:rsidDel="002501A7">
          <w:rPr>
            <w:lang w:eastAsia="x-none"/>
          </w:rPr>
          <w:t xml:space="preserve"> or </w:t>
        </w:r>
        <w:r w:rsidRPr="00704F06" w:rsidDel="002501A7">
          <w:rPr>
            <w:rStyle w:val="InlineXML"/>
            <w:rFonts w:eastAsia="?l?r ??’c"/>
          </w:rPr>
          <w:t>QUPC_IN043100UV</w:t>
        </w:r>
        <w:r w:rsidDel="002501A7">
          <w:rPr>
            <w:rStyle w:val="InlineXML"/>
            <w:rFonts w:eastAsia="?l?r ??’c"/>
          </w:rPr>
          <w:t xml:space="preserve"> </w:t>
        </w:r>
        <w:r w:rsidRPr="00F602A9" w:rsidDel="002501A7">
          <w:rPr>
            <w:smallCaps/>
            <w:lang w:eastAsia="x-none"/>
          </w:rPr>
          <w:t>shall</w:t>
        </w:r>
        <w:r w:rsidDel="002501A7">
          <w:rPr>
            <w:lang w:eastAsia="x-none"/>
          </w:rPr>
          <w:t xml:space="preserve"> contain </w:t>
        </w:r>
        <w:r w:rsidRPr="00F602A9" w:rsidDel="002501A7">
          <w:rPr>
            <w:rStyle w:val="InlineXML"/>
            <w:rFonts w:eastAsia="?l?r ??’c"/>
          </w:rPr>
          <w:t>templateId/@root</w:t>
        </w:r>
        <w:r w:rsidDel="002501A7">
          <w:rPr>
            <w:lang w:eastAsia="x-none"/>
          </w:rPr>
          <w:t xml:space="preserve"> containing the value </w:t>
        </w:r>
        <w:r w:rsidRPr="00D1451A" w:rsidDel="002501A7">
          <w:rPr>
            <w:rStyle w:val="InlineXML"/>
            <w:rFonts w:eastAsia="?l?r ??’c"/>
            <w:b/>
          </w:rPr>
          <w:t>1.3.6.1.4.1.19376.1.5.3.1.1.24.1</w:t>
        </w:r>
        <w:r w:rsidDel="002501A7">
          <w:rPr>
            <w:lang w:eastAsia="x-none"/>
          </w:rPr>
          <w:t xml:space="preserve"> to assert conformance to this template.The </w:t>
        </w:r>
        <w:r w:rsidRPr="00510800" w:rsidDel="002501A7">
          <w:rPr>
            <w:rStyle w:val="InlineXML"/>
            <w:rFonts w:eastAsia="?l?r ??’c"/>
          </w:rPr>
          <w:t>ClinicalDocument</w:t>
        </w:r>
        <w:r w:rsidDel="002501A7">
          <w:rPr>
            <w:lang w:eastAsia="x-none"/>
          </w:rPr>
          <w:t xml:space="preserve"> </w:t>
        </w:r>
        <w:r w:rsidRPr="00644B68" w:rsidDel="002501A7">
          <w:rPr>
            <w:smallCaps/>
            <w:lang w:eastAsia="x-none"/>
          </w:rPr>
          <w:t>shall</w:t>
        </w:r>
        <w:r w:rsidDel="002501A7">
          <w:rPr>
            <w:lang w:eastAsia="x-none"/>
          </w:rPr>
          <w:t xml:space="preserve"> also conform to the Medical Documents (PCC TF-2:6.3.1.1) template (templateId: </w:t>
        </w:r>
        <w:r w:rsidDel="002501A7">
          <w:rPr>
            <w:lang w:val="en"/>
          </w:rPr>
          <w:t>1.3.6.1.4.1.19376.1.5.3.</w:t>
        </w:r>
      </w:moveFrom>
      <w:moveFromRangeStart w:id="1468" w:author="Emma" w:date="2014-03-23T13:09:00Z" w:name="move383343469"/>
      <w:moveFromRangeEnd w:id="1466"/>
      <w:moveFrom w:id="1469" w:author="Emma" w:date="2014-03-23T13:09:00Z">
        <w:r w:rsidDel="0060086B">
          <w:rPr>
            <w:lang w:eastAsia="x-none"/>
          </w:rPr>
          <w:t xml:space="preserve">The </w:t>
        </w:r>
        <w:r w:rsidRPr="000D6A72" w:rsidDel="0060086B">
          <w:rPr>
            <w:rStyle w:val="InlineXML"/>
            <w:rFonts w:eastAsia="?l?r ??’c"/>
          </w:rPr>
          <w:t>ClinicalDocument</w:t>
        </w:r>
        <w:r w:rsidDel="0060086B">
          <w:rPr>
            <w:lang w:eastAsia="x-none"/>
          </w:rPr>
          <w:t xml:space="preserve"> or </w:t>
        </w:r>
        <w:r w:rsidRPr="000D6A72" w:rsidDel="0060086B">
          <w:rPr>
            <w:rStyle w:val="InlineXML"/>
            <w:rFonts w:eastAsia="?l?r ??’c"/>
          </w:rPr>
          <w:t>QUPC_IN043100UV</w:t>
        </w:r>
        <w:r w:rsidRPr="00BE73AF" w:rsidDel="0060086B">
          <w:t xml:space="preserve"> element </w:t>
        </w:r>
        <w:r w:rsidRPr="000D6A72" w:rsidDel="0060086B">
          <w:rPr>
            <w:smallCaps/>
            <w:lang w:eastAsia="x-none"/>
          </w:rPr>
          <w:t>shall</w:t>
        </w:r>
        <w:r w:rsidDel="0060086B">
          <w:rPr>
            <w:lang w:eastAsia="x-none"/>
          </w:rPr>
          <w:t xml:space="preserve"> contain at least one </w:t>
        </w:r>
        <w:r w:rsidRPr="000D6A72" w:rsidDel="0060086B">
          <w:rPr>
            <w:b/>
            <w:lang w:eastAsia="x-none"/>
          </w:rPr>
          <w:t>[1..*]</w:t>
        </w:r>
        <w:r w:rsidDel="0060086B">
          <w:rPr>
            <w:lang w:eastAsia="x-none"/>
          </w:rPr>
          <w:t xml:space="preserve"> Reconciliation Act (6.3.4.D)  template (templateId: </w:t>
        </w:r>
        <w:r w:rsidRPr="000D6A72" w:rsidDel="0060086B">
          <w:rPr>
            <w:rStyle w:val="InlineXML"/>
            <w:rFonts w:eastAsia="?l?r ??’c"/>
            <w:b/>
          </w:rPr>
          <w:t>1.3.6.1.4.1.19376.1.5.3.1.1.24.3.1</w:t>
        </w:r>
        <w:r w:rsidDel="0060086B">
          <w:rPr>
            <w:lang w:eastAsia="x-none"/>
          </w:rPr>
          <w:t xml:space="preserve">) to indicate where </w:t>
        </w:r>
        <w:r w:rsidRPr="000D6A72" w:rsidDel="0060086B">
          <w:rPr>
            <w:highlight w:val="yellow"/>
            <w:lang w:eastAsia="x-none"/>
          </w:rPr>
          <w:t xml:space="preserve">diagnoses , allergies and medications have been reconciled in the Active Problems (PCC TF-2: 6.3.3.2.3), Medications (PCC TF-2:6.3.3.3.1 to  PCC TF-2:6.3.3.3.4) or Allergies and Other Adverse Reactions (PCC TF-2:6.3.3.2.11) sections.  </w:t>
        </w:r>
      </w:moveFrom>
    </w:p>
    <w:moveFromRangeEnd w:id="1468"/>
    <w:p w:rsidR="007A02C2" w:rsidRDefault="007A02C2" w:rsidP="007A02C2">
      <w:pPr>
        <w:pStyle w:val="BodyText"/>
        <w:numPr>
          <w:ilvl w:val="0"/>
          <w:numId w:val="51"/>
        </w:numPr>
        <w:rPr>
          <w:lang w:eastAsia="x-none"/>
        </w:rPr>
      </w:pPr>
      <w:r>
        <w:rPr>
          <w:lang w:eastAsia="x-none"/>
        </w:rPr>
        <w:t xml:space="preserve">Narrative content in document sections containing reconciliation acts </w:t>
      </w:r>
      <w:r w:rsidRPr="00644B68">
        <w:rPr>
          <w:smallCaps/>
          <w:lang w:eastAsia="x-none"/>
        </w:rPr>
        <w:t>shall</w:t>
      </w:r>
      <w:r>
        <w:rPr>
          <w:lang w:eastAsia="x-none"/>
        </w:rPr>
        <w:t xml:space="preserve"> contain a narrative indication of who reconciled the reported information in the section and when.   </w:t>
      </w:r>
    </w:p>
    <w:p w:rsidR="007A02C2" w:rsidRDefault="007A02C2" w:rsidP="007A02C2">
      <w:pPr>
        <w:pStyle w:val="BodyText"/>
        <w:numPr>
          <w:ilvl w:val="1"/>
          <w:numId w:val="51"/>
        </w:numPr>
        <w:rPr>
          <w:lang w:eastAsia="x-none"/>
        </w:rPr>
      </w:pPr>
      <w:r>
        <w:rPr>
          <w:lang w:eastAsia="x-none"/>
        </w:rPr>
        <w:t xml:space="preserve">The narrative </w:t>
      </w:r>
      <w:r w:rsidRPr="000E27C8">
        <w:rPr>
          <w:smallCaps/>
          <w:lang w:eastAsia="x-none"/>
        </w:rPr>
        <w:t>shall</w:t>
      </w:r>
      <w:r>
        <w:rPr>
          <w:lang w:eastAsia="x-none"/>
        </w:rPr>
        <w:t xml:space="preserve"> appear in the </w:t>
      </w:r>
      <w:r w:rsidRPr="00B233F1">
        <w:rPr>
          <w:rStyle w:val="InlineXML"/>
          <w:rFonts w:eastAsia="?l?r ??’c"/>
        </w:rPr>
        <w:t>text</w:t>
      </w:r>
      <w:r>
        <w:rPr>
          <w:lang w:eastAsia="x-none"/>
        </w:rPr>
        <w:t xml:space="preserve"> element of the </w:t>
      </w:r>
      <w:r w:rsidRPr="00B233F1">
        <w:rPr>
          <w:rStyle w:val="InlineXML"/>
          <w:rFonts w:eastAsia="?l?r ??’c"/>
        </w:rPr>
        <w:t>section</w:t>
      </w:r>
      <w:r>
        <w:rPr>
          <w:lang w:eastAsia="x-none"/>
        </w:rPr>
        <w:t xml:space="preserve"> in which the reconciled data appears.</w:t>
      </w:r>
    </w:p>
    <w:p w:rsidR="007A02C2" w:rsidRDefault="007A02C2" w:rsidP="007A02C2">
      <w:pPr>
        <w:pStyle w:val="BodyText"/>
        <w:numPr>
          <w:ilvl w:val="1"/>
          <w:numId w:val="51"/>
        </w:numPr>
        <w:rPr>
          <w:lang w:eastAsia="x-none"/>
        </w:rPr>
      </w:pPr>
      <w:r>
        <w:rPr>
          <w:lang w:eastAsia="x-none"/>
        </w:rPr>
        <w:t xml:space="preserve">This narrative </w:t>
      </w:r>
      <w:r w:rsidRPr="000E27C8">
        <w:rPr>
          <w:smallCaps/>
          <w:lang w:eastAsia="x-none"/>
        </w:rPr>
        <w:t>shall</w:t>
      </w:r>
      <w:r>
        <w:rPr>
          <w:lang w:eastAsia="x-none"/>
        </w:rPr>
        <w:t xml:space="preserve"> be referenced by the reconciliation act as described in section </w:t>
      </w:r>
      <w:r w:rsidR="009425CE" w:rsidRPr="007134D3">
        <w:rPr>
          <w:lang w:eastAsia="x-none"/>
        </w:rPr>
        <w:t>6.3.4.E</w:t>
      </w:r>
      <w:r w:rsidR="00437C86" w:rsidRPr="007134D3">
        <w:rPr>
          <w:lang w:eastAsia="x-none"/>
        </w:rPr>
        <w:t>.1</w:t>
      </w:r>
      <w:r>
        <w:rPr>
          <w:lang w:eastAsia="x-none"/>
        </w:rPr>
        <w:t xml:space="preserve"> below.</w:t>
      </w:r>
    </w:p>
    <w:p w:rsidR="00D0074A" w:rsidRDefault="00D0074A" w:rsidP="00D0074A">
      <w:pPr>
        <w:pStyle w:val="BodyText"/>
        <w:numPr>
          <w:ilvl w:val="0"/>
          <w:numId w:val="51"/>
        </w:numPr>
        <w:rPr>
          <w:lang w:eastAsia="x-none"/>
        </w:rPr>
      </w:pPr>
      <w:r>
        <w:rPr>
          <w:lang w:eastAsia="x-none"/>
        </w:rPr>
        <w:t xml:space="preserve">Reconciliation </w:t>
      </w:r>
      <w:r w:rsidR="00CC1EED">
        <w:rPr>
          <w:lang w:eastAsia="x-none"/>
        </w:rPr>
        <w:t>acts for care providers or care</w:t>
      </w:r>
      <w:r>
        <w:rPr>
          <w:lang w:eastAsia="x-none"/>
        </w:rPr>
        <w:t xml:space="preserve">givers </w:t>
      </w:r>
      <w:r w:rsidRPr="007134D3">
        <w:rPr>
          <w:smallCaps/>
          <w:lang w:eastAsia="x-none"/>
        </w:rPr>
        <w:t>shall</w:t>
      </w:r>
      <w:r w:rsidRPr="007134D3">
        <w:rPr>
          <w:lang w:eastAsia="x-none"/>
        </w:rPr>
        <w:t xml:space="preserve"> appear in the </w:t>
      </w:r>
      <w:r w:rsidRPr="007134D3">
        <w:rPr>
          <w:rStyle w:val="InlineXML"/>
          <w:rFonts w:eastAsia="?l?r ??’c"/>
        </w:rPr>
        <w:t>text</w:t>
      </w:r>
      <w:r w:rsidRPr="007134D3">
        <w:rPr>
          <w:lang w:eastAsia="x-none"/>
        </w:rPr>
        <w:t xml:space="preserve"> element of the Care Plan </w:t>
      </w:r>
      <w:r w:rsidRPr="007134D3">
        <w:rPr>
          <w:rStyle w:val="InlineXML"/>
          <w:rFonts w:eastAsia="?l?r ??’c"/>
        </w:rPr>
        <w:t>section</w:t>
      </w:r>
      <w:r w:rsidRPr="007134D3">
        <w:rPr>
          <w:lang w:eastAsia="x-none"/>
        </w:rPr>
        <w:t xml:space="preserve"> </w:t>
      </w:r>
    </w:p>
    <w:p w:rsidR="007A02C2" w:rsidRDefault="007A02C2" w:rsidP="007A02C2">
      <w:pPr>
        <w:pStyle w:val="BodyText"/>
        <w:rPr>
          <w:lang w:eastAsia="x-none"/>
        </w:rPr>
      </w:pPr>
      <w:r>
        <w:rPr>
          <w:lang w:eastAsia="x-none"/>
        </w:rPr>
        <w:t>For example:</w:t>
      </w:r>
    </w:p>
    <w:p w:rsidR="007A02C2" w:rsidRDefault="007A02C2" w:rsidP="007A02C2">
      <w:pPr>
        <w:pStyle w:val="BodyText"/>
        <w:jc w:val="center"/>
        <w:rPr>
          <w:lang w:val="en"/>
        </w:rPr>
      </w:pPr>
      <w:proofErr w:type="gramStart"/>
      <w:r w:rsidRPr="00643EB2">
        <w:rPr>
          <w:i/>
          <w:lang w:eastAsia="x-none"/>
        </w:rPr>
        <w:t xml:space="preserve">Information in this section reconciled by Doctor Smith on </w:t>
      </w:r>
      <w:r w:rsidRPr="00643EB2">
        <w:rPr>
          <w:i/>
          <w:lang w:val="en"/>
        </w:rPr>
        <w:t xml:space="preserve">September 15, </w:t>
      </w:r>
      <w:r w:rsidR="00CC1EED">
        <w:rPr>
          <w:i/>
          <w:lang w:val="en"/>
        </w:rPr>
        <w:t>2013</w:t>
      </w:r>
      <w:r>
        <w:rPr>
          <w:lang w:val="en"/>
        </w:rPr>
        <w:t>.</w:t>
      </w:r>
      <w:proofErr w:type="gramEnd"/>
    </w:p>
    <w:p w:rsidR="007A02C2" w:rsidRDefault="007A02C2" w:rsidP="007A02C2">
      <w:pPr>
        <w:pStyle w:val="BodyText"/>
        <w:jc w:val="center"/>
        <w:rPr>
          <w:lang w:val="en"/>
        </w:rPr>
      </w:pPr>
    </w:p>
    <w:p w:rsidR="007A02C2" w:rsidRDefault="007A02C2" w:rsidP="007A02C2">
      <w:pPr>
        <w:pStyle w:val="XMLFragment"/>
        <w:ind w:left="360" w:right="360"/>
      </w:pPr>
      <w:r w:rsidRPr="00676213">
        <w:lastRenderedPageBreak/>
        <w:t>&lt;</w:t>
      </w:r>
      <w:r>
        <w:t>section</w:t>
      </w:r>
      <w:r w:rsidRPr="00676213">
        <w:t>&gt;</w:t>
      </w:r>
    </w:p>
    <w:p w:rsidR="007A02C2" w:rsidRDefault="007A02C2" w:rsidP="007A02C2">
      <w:pPr>
        <w:pStyle w:val="XMLFragment"/>
        <w:ind w:left="360" w:right="360"/>
      </w:pPr>
      <w:r>
        <w:tab/>
        <w:t>…</w:t>
      </w:r>
    </w:p>
    <w:p w:rsidR="007A02C2" w:rsidRDefault="007A02C2" w:rsidP="007A02C2">
      <w:pPr>
        <w:pStyle w:val="XMLFragment"/>
        <w:ind w:left="360" w:right="360"/>
      </w:pPr>
      <w:r>
        <w:tab/>
        <w:t>&lt;text&gt;</w:t>
      </w:r>
    </w:p>
    <w:p w:rsidR="007A02C2" w:rsidRDefault="007A02C2" w:rsidP="007A02C2">
      <w:pPr>
        <w:pStyle w:val="XMLFragment"/>
        <w:ind w:left="360" w:right="360" w:firstLine="360"/>
      </w:pPr>
      <w:r>
        <w:tab/>
        <w:t>…</w:t>
      </w:r>
    </w:p>
    <w:p w:rsidR="007A02C2" w:rsidRDefault="007A02C2" w:rsidP="007A02C2">
      <w:pPr>
        <w:pStyle w:val="XMLFragment"/>
        <w:ind w:left="360" w:right="360"/>
      </w:pPr>
      <w:r>
        <w:tab/>
      </w:r>
      <w:r>
        <w:tab/>
        <w:t>&lt;content ID='recon-1'&gt;</w:t>
      </w:r>
    </w:p>
    <w:p w:rsidR="007A02C2" w:rsidRDefault="007A02C2" w:rsidP="007A02C2">
      <w:pPr>
        <w:pStyle w:val="XMLFragment"/>
        <w:ind w:left="360" w:right="360"/>
      </w:pPr>
      <w:r>
        <w:tab/>
      </w:r>
      <w:r>
        <w:tab/>
      </w:r>
      <w:r>
        <w:tab/>
      </w:r>
      <w:r w:rsidRPr="000E27C8">
        <w:t xml:space="preserve">Information in this section reconciled by Doctor Smith on </w:t>
      </w:r>
    </w:p>
    <w:p w:rsidR="007A02C2" w:rsidRDefault="007A02C2" w:rsidP="007A02C2">
      <w:pPr>
        <w:pStyle w:val="XMLFragment"/>
        <w:ind w:left="360" w:right="360"/>
      </w:pPr>
      <w:r>
        <w:tab/>
      </w:r>
      <w:r>
        <w:tab/>
      </w:r>
      <w:r>
        <w:tab/>
      </w:r>
      <w:r w:rsidR="00CC1EED">
        <w:t>September 15, 2013</w:t>
      </w:r>
      <w:r w:rsidRPr="000E27C8">
        <w:t>.</w:t>
      </w:r>
      <w:r>
        <w:t>&lt;/content&gt;</w:t>
      </w:r>
    </w:p>
    <w:p w:rsidR="007A02C2" w:rsidRDefault="007A02C2" w:rsidP="007A02C2">
      <w:pPr>
        <w:pStyle w:val="XMLFragment"/>
        <w:ind w:left="360" w:right="360"/>
      </w:pPr>
      <w:r>
        <w:tab/>
      </w:r>
      <w:r>
        <w:tab/>
        <w:t>…</w:t>
      </w:r>
    </w:p>
    <w:p w:rsidR="007A02C2" w:rsidRDefault="007A02C2" w:rsidP="007A02C2">
      <w:pPr>
        <w:pStyle w:val="XMLFragment"/>
        <w:ind w:left="360" w:right="360"/>
      </w:pPr>
      <w:r>
        <w:tab/>
        <w:t>&lt;/text&gt;</w:t>
      </w:r>
    </w:p>
    <w:p w:rsidR="007A02C2" w:rsidRDefault="007A02C2" w:rsidP="007A02C2">
      <w:pPr>
        <w:pStyle w:val="XMLFragment"/>
        <w:ind w:left="360" w:right="360"/>
      </w:pPr>
      <w:r>
        <w:tab/>
        <w:t>…</w:t>
      </w:r>
    </w:p>
    <w:p w:rsidR="007A02C2" w:rsidRPr="00676213" w:rsidRDefault="007A02C2" w:rsidP="007A02C2">
      <w:pPr>
        <w:pStyle w:val="XMLFragment"/>
        <w:ind w:left="360" w:right="360"/>
      </w:pPr>
      <w:r>
        <w:t>&lt;/section&gt;</w:t>
      </w:r>
    </w:p>
    <w:p w:rsidR="00875076" w:rsidRPr="003651D9" w:rsidRDefault="00447E4D" w:rsidP="00877FF3">
      <w:pPr>
        <w:pStyle w:val="Caption"/>
        <w:jc w:val="center"/>
        <w:rPr>
          <w:lang w:eastAsia="x-none"/>
        </w:rPr>
      </w:pPr>
      <w:r>
        <w:t>Figure 6.3.1.D</w:t>
      </w:r>
      <w:r w:rsidR="007A02C2">
        <w:t>.1-1 Reconciled Narrative Example</w:t>
      </w:r>
      <w:bookmarkStart w:id="1470" w:name="_6.2.1.1.6.1_Service_Event"/>
      <w:bookmarkStart w:id="1471" w:name="_6.2.1.1.6.2_Medications_Section"/>
      <w:bookmarkStart w:id="1472" w:name="_6.2.2.1.1__Problem"/>
      <w:bookmarkEnd w:id="1445"/>
      <w:bookmarkEnd w:id="1470"/>
      <w:bookmarkEnd w:id="1471"/>
      <w:bookmarkEnd w:id="1472"/>
    </w:p>
    <w:p w:rsidR="00043A59" w:rsidRPr="00F971A0" w:rsidRDefault="00043A59" w:rsidP="00043A59">
      <w:pPr>
        <w:pStyle w:val="TableTitle"/>
        <w:rPr>
          <w:highlight w:val="lightGray"/>
        </w:rPr>
      </w:pPr>
      <w:bookmarkStart w:id="1473" w:name="_6.2.3.1_Encompassing_Encounter"/>
      <w:bookmarkStart w:id="1474" w:name="_6.2.3.1.1_Responsible_Party"/>
      <w:bookmarkStart w:id="1475" w:name="_6.2.3.1.2_Health_Care"/>
      <w:bookmarkStart w:id="1476" w:name="_Toc345074722"/>
      <w:bookmarkEnd w:id="1473"/>
      <w:bookmarkEnd w:id="1474"/>
      <w:bookmarkEnd w:id="1475"/>
    </w:p>
    <w:p w:rsidR="00E81527" w:rsidRPr="007134D3" w:rsidRDefault="00E81527" w:rsidP="00E81527">
      <w:pPr>
        <w:pStyle w:val="BodyText"/>
        <w:rPr>
          <w:lang w:eastAsia="x-none"/>
        </w:rPr>
      </w:pPr>
      <w:r w:rsidRPr="007134D3">
        <w:rPr>
          <w:lang w:eastAsia="x-none"/>
        </w:rPr>
        <w:t>For example:</w:t>
      </w:r>
    </w:p>
    <w:p w:rsidR="00E81527" w:rsidRPr="00D0074A" w:rsidRDefault="00E81527" w:rsidP="00E81527">
      <w:pPr>
        <w:pStyle w:val="BodyText"/>
        <w:jc w:val="center"/>
        <w:rPr>
          <w:i/>
          <w:lang w:val="en"/>
        </w:rPr>
      </w:pPr>
      <w:r w:rsidRPr="00D0074A">
        <w:rPr>
          <w:i/>
          <w:lang w:eastAsia="x-none"/>
        </w:rPr>
        <w:t xml:space="preserve">Care providers and caregivers reconciled by Doctor Smith on </w:t>
      </w:r>
      <w:r w:rsidRPr="00D0074A">
        <w:rPr>
          <w:i/>
          <w:lang w:val="en"/>
        </w:rPr>
        <w:t>September 15, 2013.</w:t>
      </w:r>
    </w:p>
    <w:p w:rsidR="00E81527" w:rsidRPr="00487D11" w:rsidRDefault="00E81527" w:rsidP="00E81527">
      <w:pPr>
        <w:pStyle w:val="BodyText"/>
        <w:jc w:val="center"/>
        <w:rPr>
          <w:b/>
          <w:i/>
          <w:color w:val="FF0000"/>
          <w:lang w:val="en"/>
        </w:rPr>
      </w:pPr>
    </w:p>
    <w:p w:rsidR="00E81527" w:rsidRPr="007134D3" w:rsidRDefault="00E81527" w:rsidP="00E81527">
      <w:pPr>
        <w:pStyle w:val="XMLFragment"/>
        <w:ind w:left="360" w:right="360"/>
        <w:rPr>
          <w:b/>
          <w:i/>
        </w:rPr>
      </w:pPr>
      <w:r w:rsidRPr="007134D3">
        <w:rPr>
          <w:b/>
          <w:i/>
        </w:rPr>
        <w:t>&lt;section&gt;</w:t>
      </w:r>
    </w:p>
    <w:p w:rsidR="00E81527" w:rsidRPr="007134D3" w:rsidRDefault="00E81527" w:rsidP="00E81527">
      <w:pPr>
        <w:pStyle w:val="XMLFragment"/>
        <w:ind w:left="360" w:right="360"/>
        <w:rPr>
          <w:b/>
          <w:i/>
        </w:rPr>
      </w:pPr>
      <w:r w:rsidRPr="007134D3">
        <w:rPr>
          <w:b/>
          <w:i/>
        </w:rPr>
        <w:tab/>
        <w:t>…</w:t>
      </w:r>
    </w:p>
    <w:p w:rsidR="00E81527" w:rsidRPr="007134D3" w:rsidRDefault="00E81527" w:rsidP="00E81527">
      <w:pPr>
        <w:pStyle w:val="XMLFragment"/>
        <w:ind w:left="360" w:right="360"/>
        <w:rPr>
          <w:b/>
          <w:i/>
        </w:rPr>
      </w:pPr>
      <w:r w:rsidRPr="007134D3">
        <w:rPr>
          <w:b/>
          <w:i/>
        </w:rPr>
        <w:tab/>
        <w:t>&lt;text&gt;</w:t>
      </w:r>
    </w:p>
    <w:p w:rsidR="00E81527" w:rsidRPr="007134D3" w:rsidRDefault="00E81527" w:rsidP="00E81527">
      <w:pPr>
        <w:pStyle w:val="XMLFragment"/>
        <w:ind w:left="360" w:right="360" w:firstLine="360"/>
        <w:rPr>
          <w:b/>
          <w:i/>
        </w:rPr>
      </w:pPr>
      <w:r w:rsidRPr="007134D3">
        <w:rPr>
          <w:b/>
          <w:i/>
        </w:rPr>
        <w:tab/>
        <w:t>…</w:t>
      </w:r>
    </w:p>
    <w:p w:rsidR="00E81527" w:rsidRPr="007134D3" w:rsidRDefault="00E81527" w:rsidP="00E81527">
      <w:pPr>
        <w:pStyle w:val="XMLFragment"/>
        <w:ind w:left="360" w:right="360"/>
        <w:rPr>
          <w:b/>
          <w:i/>
        </w:rPr>
      </w:pPr>
      <w:r w:rsidRPr="007134D3">
        <w:rPr>
          <w:b/>
          <w:i/>
        </w:rPr>
        <w:tab/>
      </w:r>
      <w:r w:rsidRPr="007134D3">
        <w:rPr>
          <w:b/>
          <w:i/>
        </w:rPr>
        <w:tab/>
        <w:t>&lt;content ID='recon-1'&gt;</w:t>
      </w:r>
    </w:p>
    <w:p w:rsidR="00E81527" w:rsidRPr="007134D3" w:rsidRDefault="00E81527" w:rsidP="00E81527">
      <w:pPr>
        <w:pStyle w:val="XMLFragment"/>
        <w:ind w:left="360" w:right="360"/>
        <w:rPr>
          <w:b/>
          <w:i/>
        </w:rPr>
      </w:pPr>
      <w:r w:rsidRPr="007134D3">
        <w:rPr>
          <w:b/>
          <w:i/>
        </w:rPr>
        <w:tab/>
      </w:r>
      <w:r w:rsidRPr="007134D3">
        <w:rPr>
          <w:b/>
          <w:i/>
        </w:rPr>
        <w:tab/>
      </w:r>
      <w:r w:rsidRPr="007134D3">
        <w:rPr>
          <w:b/>
          <w:i/>
        </w:rPr>
        <w:tab/>
        <w:t xml:space="preserve">Care providers and caregivers reconciled by Doctor Smith on </w:t>
      </w:r>
    </w:p>
    <w:p w:rsidR="00E81527" w:rsidRPr="007134D3" w:rsidRDefault="00E81527" w:rsidP="00E81527">
      <w:pPr>
        <w:pStyle w:val="XMLFragment"/>
        <w:ind w:left="360" w:right="360"/>
        <w:rPr>
          <w:b/>
          <w:i/>
        </w:rPr>
      </w:pPr>
      <w:r w:rsidRPr="007134D3">
        <w:rPr>
          <w:b/>
          <w:i/>
        </w:rPr>
        <w:tab/>
      </w:r>
      <w:r w:rsidRPr="007134D3">
        <w:rPr>
          <w:b/>
          <w:i/>
        </w:rPr>
        <w:tab/>
      </w:r>
      <w:r w:rsidRPr="007134D3">
        <w:rPr>
          <w:b/>
          <w:i/>
        </w:rPr>
        <w:tab/>
        <w:t>September 15, 2013.&lt;/content&gt;</w:t>
      </w:r>
    </w:p>
    <w:p w:rsidR="00E81527" w:rsidRPr="007134D3" w:rsidRDefault="00E81527" w:rsidP="00E81527">
      <w:pPr>
        <w:pStyle w:val="XMLFragment"/>
        <w:ind w:left="360" w:right="360"/>
        <w:rPr>
          <w:b/>
          <w:i/>
        </w:rPr>
      </w:pPr>
      <w:r w:rsidRPr="007134D3">
        <w:rPr>
          <w:b/>
          <w:i/>
        </w:rPr>
        <w:tab/>
      </w:r>
      <w:r w:rsidRPr="007134D3">
        <w:rPr>
          <w:b/>
          <w:i/>
        </w:rPr>
        <w:tab/>
        <w:t>…</w:t>
      </w:r>
    </w:p>
    <w:p w:rsidR="00E81527" w:rsidRPr="007134D3" w:rsidRDefault="00E81527" w:rsidP="00E81527">
      <w:pPr>
        <w:pStyle w:val="XMLFragment"/>
        <w:ind w:left="360" w:right="360"/>
        <w:rPr>
          <w:b/>
          <w:i/>
        </w:rPr>
      </w:pPr>
      <w:r w:rsidRPr="007134D3">
        <w:rPr>
          <w:b/>
          <w:i/>
        </w:rPr>
        <w:tab/>
        <w:t>&lt;/text&gt;</w:t>
      </w:r>
    </w:p>
    <w:p w:rsidR="00E81527" w:rsidRPr="007134D3" w:rsidRDefault="00E81527" w:rsidP="00E81527">
      <w:pPr>
        <w:pStyle w:val="XMLFragment"/>
        <w:ind w:left="360" w:right="360"/>
        <w:rPr>
          <w:b/>
          <w:i/>
        </w:rPr>
      </w:pPr>
      <w:r w:rsidRPr="007134D3">
        <w:rPr>
          <w:b/>
          <w:i/>
        </w:rPr>
        <w:tab/>
        <w:t>…</w:t>
      </w:r>
    </w:p>
    <w:p w:rsidR="00E81527" w:rsidRPr="007134D3" w:rsidRDefault="00E81527" w:rsidP="00E81527">
      <w:pPr>
        <w:pStyle w:val="XMLFragment"/>
        <w:ind w:left="360" w:right="360"/>
        <w:rPr>
          <w:b/>
          <w:i/>
        </w:rPr>
      </w:pPr>
      <w:r w:rsidRPr="007134D3">
        <w:rPr>
          <w:b/>
          <w:i/>
        </w:rPr>
        <w:t>&lt;/section&gt;</w:t>
      </w:r>
    </w:p>
    <w:p w:rsidR="007134D3" w:rsidRPr="003651D9" w:rsidRDefault="007134D3" w:rsidP="007134D3">
      <w:pPr>
        <w:pStyle w:val="Caption"/>
        <w:jc w:val="center"/>
        <w:rPr>
          <w:lang w:eastAsia="x-none"/>
        </w:rPr>
      </w:pPr>
      <w:r>
        <w:t>Figure 6.3.1.D.1-2 Reconciled Narrative Example for Care Provider and Caregiver</w:t>
      </w:r>
    </w:p>
    <w:p w:rsidR="00043A59" w:rsidRPr="00F971A0" w:rsidRDefault="00043A59" w:rsidP="00043A59">
      <w:pPr>
        <w:pStyle w:val="BodyText"/>
        <w:rPr>
          <w:rFonts w:eastAsia="Calibri"/>
          <w:b/>
          <w:bCs/>
          <w:highlight w:val="lightGray"/>
        </w:rPr>
      </w:pPr>
    </w:p>
    <w:p w:rsidR="00B9303B" w:rsidRDefault="00B9303B" w:rsidP="00B9303B">
      <w:pPr>
        <w:pStyle w:val="Heading2"/>
        <w:numPr>
          <w:ilvl w:val="0"/>
          <w:numId w:val="0"/>
        </w:numPr>
        <w:rPr>
          <w:ins w:id="1477" w:author="Emma" w:date="2014-03-23T13:08:00Z"/>
          <w:noProof w:val="0"/>
        </w:rPr>
      </w:pPr>
      <w:r w:rsidRPr="003651D9">
        <w:rPr>
          <w:noProof w:val="0"/>
        </w:rPr>
        <w:t>6.3.4</w:t>
      </w:r>
      <w:r w:rsidR="00291725">
        <w:rPr>
          <w:noProof w:val="0"/>
        </w:rPr>
        <w:t xml:space="preserve"> </w:t>
      </w:r>
      <w:r w:rsidRPr="003651D9">
        <w:rPr>
          <w:noProof w:val="0"/>
        </w:rPr>
        <w:t>CDA Entry Content Modules</w:t>
      </w:r>
      <w:bookmarkEnd w:id="1476"/>
    </w:p>
    <w:p w:rsidR="0060086B" w:rsidRPr="00551283" w:rsidDel="000424B4" w:rsidRDefault="00551283" w:rsidP="00551283">
      <w:pPr>
        <w:pStyle w:val="BodyText"/>
        <w:numPr>
          <w:ilvl w:val="0"/>
          <w:numId w:val="103"/>
        </w:numPr>
        <w:rPr>
          <w:del w:id="1478" w:author="Emma" w:date="2014-03-23T13:25:00Z"/>
          <w:highlight w:val="yellow"/>
          <w:lang w:eastAsia="x-none"/>
        </w:rPr>
      </w:pPr>
      <w:ins w:id="1479" w:author="Emma" w:date="2014-03-23T13:30:00Z">
        <w:r>
          <w:rPr>
            <w:lang w:eastAsia="x-none"/>
          </w:rPr>
          <w:t xml:space="preserve">The </w:t>
        </w:r>
        <w:r w:rsidRPr="00551283">
          <w:rPr>
            <w:rStyle w:val="InlineXML"/>
            <w:rFonts w:eastAsia="?l?r ??’c"/>
          </w:rPr>
          <w:t>ClinicalDocument</w:t>
        </w:r>
        <w:r>
          <w:rPr>
            <w:lang w:eastAsia="x-none"/>
          </w:rPr>
          <w:t xml:space="preserve"> or </w:t>
        </w:r>
        <w:r w:rsidRPr="00551283">
          <w:rPr>
            <w:rStyle w:val="InlineXML"/>
            <w:rFonts w:eastAsia="?l?r ??’c"/>
          </w:rPr>
          <w:t>QUPC_IN043100UV</w:t>
        </w:r>
        <w:r w:rsidRPr="00BE73AF">
          <w:t xml:space="preserve"> element </w:t>
        </w:r>
        <w:r w:rsidRPr="00551283">
          <w:rPr>
            <w:smallCaps/>
            <w:lang w:eastAsia="x-none"/>
          </w:rPr>
          <w:t>shall</w:t>
        </w:r>
        <w:r>
          <w:rPr>
            <w:lang w:eastAsia="x-none"/>
          </w:rPr>
          <w:t xml:space="preserve"> contain at least one </w:t>
        </w:r>
        <w:r w:rsidRPr="00551283">
          <w:rPr>
            <w:b/>
            <w:lang w:eastAsia="x-none"/>
          </w:rPr>
          <w:t>[1</w:t>
        </w:r>
        <w:proofErr w:type="gramStart"/>
        <w:r w:rsidRPr="00551283">
          <w:rPr>
            <w:b/>
            <w:lang w:eastAsia="x-none"/>
          </w:rPr>
          <w:t>..*</w:t>
        </w:r>
        <w:proofErr w:type="gramEnd"/>
        <w:r w:rsidRPr="00551283">
          <w:rPr>
            <w:b/>
            <w:lang w:eastAsia="x-none"/>
          </w:rPr>
          <w:t>]</w:t>
        </w:r>
        <w:r>
          <w:rPr>
            <w:lang w:eastAsia="x-none"/>
          </w:rPr>
          <w:t xml:space="preserve"> Reconciliation Act (6.3.4.D)  template (</w:t>
        </w:r>
        <w:proofErr w:type="spellStart"/>
        <w:r>
          <w:rPr>
            <w:lang w:eastAsia="x-none"/>
          </w:rPr>
          <w:t>templateId</w:t>
        </w:r>
        <w:proofErr w:type="spellEnd"/>
        <w:r>
          <w:rPr>
            <w:lang w:eastAsia="x-none"/>
          </w:rPr>
          <w:t xml:space="preserve">: </w:t>
        </w:r>
        <w:r w:rsidRPr="00C76B6C">
          <w:rPr>
            <w:rStyle w:val="InlineXML"/>
            <w:rFonts w:ascii="Times New Roman" w:eastAsia="?l?r ??’c" w:hAnsi="Times New Roman" w:cs="Times New Roman"/>
          </w:rPr>
          <w:t>1.3.6.1.4.1.19376.1.5.3.1.1.24.3.1</w:t>
        </w:r>
        <w:r w:rsidRPr="00C76B6C">
          <w:rPr>
            <w:lang w:eastAsia="x-none"/>
          </w:rPr>
          <w:t>)</w:t>
        </w:r>
        <w:r>
          <w:rPr>
            <w:lang w:eastAsia="x-none"/>
          </w:rPr>
          <w:t xml:space="preserve"> to indicate where </w:t>
        </w:r>
        <w:r>
          <w:t>common observations, diagnostic results, problems, allergies, medications, i</w:t>
        </w:r>
        <w:r w:rsidRPr="0007332D">
          <w:t xml:space="preserve">mmunizations, </w:t>
        </w:r>
        <w:r>
          <w:t>and professional s</w:t>
        </w:r>
        <w:r w:rsidRPr="0007332D">
          <w:t>ervices</w:t>
        </w:r>
      </w:ins>
      <w:ins w:id="1480" w:author="Emma" w:date="2014-03-23T13:31:00Z">
        <w:r>
          <w:t xml:space="preserve"> </w:t>
        </w:r>
        <w:r w:rsidRPr="00DB7BE8">
          <w:t>entries</w:t>
        </w:r>
      </w:ins>
      <w:ins w:id="1481" w:author="Emma" w:date="2014-03-23T13:30:00Z">
        <w:r w:rsidRPr="00DB7BE8">
          <w:rPr>
            <w:lang w:eastAsia="x-none"/>
          </w:rPr>
          <w:t xml:space="preserve"> have been reconciled</w:t>
        </w:r>
      </w:ins>
      <w:ins w:id="1482" w:author="Emma" w:date="2014-03-23T13:32:00Z">
        <w:r w:rsidRPr="00DB7BE8">
          <w:rPr>
            <w:lang w:eastAsia="x-none"/>
          </w:rPr>
          <w:t>.</w:t>
        </w:r>
      </w:ins>
      <w:ins w:id="1483" w:author="Emma" w:date="2014-03-23T13:30:00Z">
        <w:r w:rsidRPr="00DB7BE8">
          <w:rPr>
            <w:lang w:eastAsia="x-none"/>
          </w:rPr>
          <w:t xml:space="preserve"> </w:t>
        </w:r>
      </w:ins>
      <w:moveToRangeStart w:id="1484" w:author="Emma" w:date="2014-03-23T13:09:00Z" w:name="move383343469"/>
      <w:moveTo w:id="1485" w:author="Emma" w:date="2014-03-23T13:09:00Z">
        <w:del w:id="1486" w:author="Emma" w:date="2014-03-23T13:26:00Z">
          <w:r w:rsidR="0060086B" w:rsidDel="000424B4">
            <w:rPr>
              <w:lang w:eastAsia="x-none"/>
            </w:rPr>
            <w:delText xml:space="preserve">The </w:delText>
          </w:r>
          <w:r w:rsidR="0060086B" w:rsidRPr="00551283" w:rsidDel="000424B4">
            <w:rPr>
              <w:rStyle w:val="InlineXML"/>
              <w:rFonts w:eastAsia="?l?r ??’c"/>
            </w:rPr>
            <w:delText>ClinicalDocument</w:delText>
          </w:r>
          <w:r w:rsidR="0060086B" w:rsidDel="000424B4">
            <w:rPr>
              <w:lang w:eastAsia="x-none"/>
            </w:rPr>
            <w:delText xml:space="preserve"> or </w:delText>
          </w:r>
          <w:r w:rsidR="0060086B" w:rsidRPr="00551283" w:rsidDel="000424B4">
            <w:rPr>
              <w:rStyle w:val="InlineXML"/>
              <w:rFonts w:eastAsia="?l?r ??’c"/>
            </w:rPr>
            <w:delText>QUPC_IN043100UV</w:delText>
          </w:r>
          <w:r w:rsidR="0060086B" w:rsidRPr="00BE73AF" w:rsidDel="000424B4">
            <w:delText xml:space="preserve"> element </w:delText>
          </w:r>
          <w:r w:rsidR="0060086B" w:rsidRPr="00551283" w:rsidDel="000424B4">
            <w:rPr>
              <w:smallCaps/>
              <w:lang w:eastAsia="x-none"/>
            </w:rPr>
            <w:delText>shall</w:delText>
          </w:r>
          <w:r w:rsidR="0060086B" w:rsidDel="000424B4">
            <w:rPr>
              <w:lang w:eastAsia="x-none"/>
            </w:rPr>
            <w:delText xml:space="preserve"> contain at least one </w:delText>
          </w:r>
          <w:r w:rsidR="0060086B" w:rsidRPr="00551283" w:rsidDel="000424B4">
            <w:rPr>
              <w:b/>
              <w:lang w:eastAsia="x-none"/>
            </w:rPr>
            <w:delText>[1..*]</w:delText>
          </w:r>
          <w:r w:rsidR="0060086B" w:rsidDel="000424B4">
            <w:rPr>
              <w:lang w:eastAsia="x-none"/>
            </w:rPr>
            <w:delText xml:space="preserve"> Reconciliation Act (6.3.4.D)  template (templateId: </w:delText>
          </w:r>
          <w:r w:rsidR="0060086B" w:rsidRPr="00551283" w:rsidDel="000424B4">
            <w:rPr>
              <w:rStyle w:val="InlineXML"/>
              <w:rFonts w:eastAsia="?l?r ??’c"/>
              <w:b/>
            </w:rPr>
            <w:delText>1.3.6.1.4.1.19376.1.5.3.1.1.24.3.1</w:delText>
          </w:r>
          <w:r w:rsidR="0060086B" w:rsidDel="000424B4">
            <w:rPr>
              <w:lang w:eastAsia="x-none"/>
            </w:rPr>
            <w:delText xml:space="preserve">) to indicate where </w:delText>
          </w:r>
        </w:del>
        <w:del w:id="1487" w:author="Emma" w:date="2014-03-23T13:09:00Z">
          <w:r w:rsidR="0060086B" w:rsidRPr="00551283" w:rsidDel="0060086B">
            <w:rPr>
              <w:highlight w:val="yellow"/>
              <w:lang w:eastAsia="x-none"/>
            </w:rPr>
            <w:delText>diagnoses , allergies and medications</w:delText>
          </w:r>
        </w:del>
        <w:del w:id="1488" w:author="Emma" w:date="2014-03-23T13:26:00Z">
          <w:r w:rsidR="0060086B" w:rsidRPr="00551283" w:rsidDel="000424B4">
            <w:rPr>
              <w:highlight w:val="yellow"/>
              <w:lang w:eastAsia="x-none"/>
            </w:rPr>
            <w:delText xml:space="preserve"> have been reconciled in </w:delText>
          </w:r>
        </w:del>
        <w:del w:id="1489" w:author="Emma" w:date="2014-03-23T13:24:00Z">
          <w:r w:rsidR="0060086B" w:rsidRPr="00551283" w:rsidDel="000424B4">
            <w:rPr>
              <w:highlight w:val="yellow"/>
              <w:lang w:eastAsia="x-none"/>
            </w:rPr>
            <w:delText>the Active</w:delText>
          </w:r>
        </w:del>
        <w:del w:id="1490" w:author="Emma" w:date="2014-03-23T13:26:00Z">
          <w:r w:rsidR="0060086B" w:rsidRPr="00551283" w:rsidDel="000424B4">
            <w:rPr>
              <w:highlight w:val="yellow"/>
              <w:lang w:eastAsia="x-none"/>
            </w:rPr>
            <w:delText xml:space="preserve"> Problems </w:delText>
          </w:r>
        </w:del>
        <w:del w:id="1491" w:author="Emma" w:date="2014-03-23T13:24:00Z">
          <w:r w:rsidR="0060086B" w:rsidRPr="00551283" w:rsidDel="000424B4">
            <w:rPr>
              <w:highlight w:val="yellow"/>
              <w:lang w:eastAsia="x-none"/>
            </w:rPr>
            <w:delText xml:space="preserve">(PCC TF-2: 6.3.3.2.3), </w:delText>
          </w:r>
        </w:del>
        <w:del w:id="1492" w:author="Emma" w:date="2014-03-23T13:26:00Z">
          <w:r w:rsidR="0060086B" w:rsidRPr="006B6A0F" w:rsidDel="000424B4">
            <w:rPr>
              <w:highlight w:val="yellow"/>
              <w:lang w:eastAsia="x-none"/>
            </w:rPr>
            <w:delText xml:space="preserve">Medications </w:delText>
          </w:r>
        </w:del>
        <w:del w:id="1493" w:author="Emma" w:date="2014-03-23T13:24:00Z">
          <w:r w:rsidR="0060086B" w:rsidRPr="006B6A0F" w:rsidDel="000424B4">
            <w:rPr>
              <w:highlight w:val="yellow"/>
              <w:lang w:eastAsia="x-none"/>
            </w:rPr>
            <w:delText>(PCC TF-2:6.3.3.3.1 to  PCC TF-2:6.3.3.3.4)</w:delText>
          </w:r>
        </w:del>
        <w:del w:id="1494" w:author="Emma" w:date="2014-03-23T13:10:00Z">
          <w:r w:rsidR="0060086B" w:rsidRPr="006B6A0F" w:rsidDel="0060086B">
            <w:rPr>
              <w:highlight w:val="yellow"/>
              <w:lang w:eastAsia="x-none"/>
            </w:rPr>
            <w:delText xml:space="preserve"> or </w:delText>
          </w:r>
        </w:del>
        <w:del w:id="1495" w:author="Emma" w:date="2014-03-23T13:26:00Z">
          <w:r w:rsidR="0060086B" w:rsidRPr="006B6A0F" w:rsidDel="000424B4">
            <w:rPr>
              <w:highlight w:val="yellow"/>
              <w:lang w:eastAsia="x-none"/>
            </w:rPr>
            <w:delText xml:space="preserve">Allergies and Other Adverse Reactions </w:delText>
          </w:r>
        </w:del>
        <w:del w:id="1496" w:author="Emma" w:date="2014-03-23T13:25:00Z">
          <w:r w:rsidR="0060086B" w:rsidRPr="006B6A0F" w:rsidDel="000424B4">
            <w:rPr>
              <w:highlight w:val="yellow"/>
              <w:lang w:eastAsia="x-none"/>
            </w:rPr>
            <w:delText>(PCC TF-2:6.3.3.2.11) sections</w:delText>
          </w:r>
          <w:r w:rsidR="0060086B" w:rsidRPr="00B10C00" w:rsidDel="000424B4">
            <w:rPr>
              <w:highlight w:val="yellow"/>
              <w:lang w:eastAsia="x-none"/>
            </w:rPr>
            <w:delText xml:space="preserve">.  </w:delText>
          </w:r>
        </w:del>
      </w:moveTo>
    </w:p>
    <w:moveToRangeEnd w:id="1484"/>
    <w:p w:rsidR="0060086B" w:rsidRPr="0060086B" w:rsidRDefault="0060086B">
      <w:pPr>
        <w:pStyle w:val="BodyText"/>
        <w:pPrChange w:id="1497" w:author="Emma" w:date="2014-03-23T13:08:00Z">
          <w:pPr>
            <w:pStyle w:val="Heading2"/>
            <w:numPr>
              <w:ilvl w:val="0"/>
              <w:numId w:val="0"/>
            </w:numPr>
            <w:tabs>
              <w:tab w:val="clear" w:pos="576"/>
            </w:tabs>
            <w:ind w:left="0" w:firstLine="0"/>
          </w:pPr>
        </w:pPrChange>
      </w:pPr>
    </w:p>
    <w:p w:rsidR="000E0FFC" w:rsidRPr="000E0FFC" w:rsidRDefault="000E0FFC" w:rsidP="000E0FFC">
      <w:pPr>
        <w:pStyle w:val="Heading2"/>
        <w:numPr>
          <w:ilvl w:val="0"/>
          <w:numId w:val="0"/>
        </w:numPr>
        <w:ind w:left="576" w:hanging="576"/>
      </w:pPr>
      <w:r w:rsidRPr="003651D9">
        <w:rPr>
          <w:noProof w:val="0"/>
        </w:rPr>
        <w:t>6.3.4</w:t>
      </w:r>
      <w:proofErr w:type="gramStart"/>
      <w:r w:rsidRPr="003651D9">
        <w:rPr>
          <w:noProof w:val="0"/>
        </w:rPr>
        <w:t>.E</w:t>
      </w:r>
      <w:proofErr w:type="gramEnd"/>
      <w:r>
        <w:rPr>
          <w:noProof w:val="0"/>
        </w:rPr>
        <w:t xml:space="preserve"> </w:t>
      </w:r>
      <w:r>
        <w:t>Reconciliation Acts</w:t>
      </w:r>
    </w:p>
    <w:p w:rsidR="00AE4AED" w:rsidRPr="003651D9" w:rsidRDefault="00AE4AED" w:rsidP="00AE4AED">
      <w:pPr>
        <w:pStyle w:val="BodyText"/>
      </w:pPr>
    </w:p>
    <w:p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rsidR="00AE4AED" w:rsidRPr="003651D9" w:rsidRDefault="00AE4AED" w:rsidP="00AE4AED">
      <w:pPr>
        <w:pStyle w:val="Heading4"/>
        <w:numPr>
          <w:ilvl w:val="0"/>
          <w:numId w:val="0"/>
        </w:numPr>
        <w:ind w:left="864" w:hanging="864"/>
        <w:rPr>
          <w:noProof w:val="0"/>
        </w:rPr>
      </w:pPr>
      <w:bookmarkStart w:id="1498" w:name="_Toc345074723"/>
      <w:r w:rsidRPr="003651D9">
        <w:rPr>
          <w:noProof w:val="0"/>
        </w:rPr>
        <w:t>6.3.4</w:t>
      </w:r>
      <w:proofErr w:type="gramStart"/>
      <w:r w:rsidR="00BA437B" w:rsidRPr="003651D9">
        <w:rPr>
          <w:noProof w:val="0"/>
        </w:rPr>
        <w:t>.</w:t>
      </w:r>
      <w:r w:rsidR="00774B6B" w:rsidRPr="003651D9">
        <w:rPr>
          <w:noProof w:val="0"/>
        </w:rPr>
        <w:t>E</w:t>
      </w:r>
      <w:r w:rsidR="000E0FFC">
        <w:rPr>
          <w:noProof w:val="0"/>
        </w:rPr>
        <w:t>.1</w:t>
      </w:r>
      <w:proofErr w:type="gramEnd"/>
      <w:r w:rsidR="00291725">
        <w:rPr>
          <w:noProof w:val="0"/>
        </w:rPr>
        <w:t xml:space="preserve"> </w:t>
      </w:r>
      <w:r w:rsidRPr="003651D9">
        <w:rPr>
          <w:noProof w:val="0"/>
        </w:rPr>
        <w:t>&lt;</w:t>
      </w:r>
      <w:r w:rsidR="00EE3DAD" w:rsidRPr="00EE3DAD">
        <w:t xml:space="preserve"> </w:t>
      </w:r>
      <w:r w:rsidR="00EE3DAD">
        <w:t>Reconciliation Act</w:t>
      </w:r>
      <w:r w:rsidR="00EE3DAD" w:rsidRPr="003651D9">
        <w:rPr>
          <w:noProof w:val="0"/>
        </w:rPr>
        <w:t xml:space="preserve"> </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498"/>
      <w:r w:rsidRPr="003651D9">
        <w:rPr>
          <w:noProof w:val="0"/>
        </w:rPr>
        <w:t xml:space="preserve"> </w:t>
      </w:r>
    </w:p>
    <w:p w:rsidR="00BC6EDE" w:rsidRPr="00EE3DAD" w:rsidRDefault="00630F33" w:rsidP="00597DB2">
      <w:pPr>
        <w:pStyle w:val="AuthorInstructions"/>
        <w:rPr>
          <w:sz w:val="16"/>
          <w:szCs w:val="16"/>
          <w:highlight w:val="lightGray"/>
        </w:rPr>
      </w:pPr>
      <w:r w:rsidRPr="00EE3DAD">
        <w:rPr>
          <w:sz w:val="16"/>
          <w:szCs w:val="16"/>
          <w:highlight w:val="lightGray"/>
        </w:rPr>
        <w:t>&lt;Replicate the Entry Content Module as many times as needed for this supplement.&gt;</w:t>
      </w:r>
    </w:p>
    <w:p w:rsidR="00BC6EDE" w:rsidRPr="00EE3DAD" w:rsidRDefault="00BC6EDE" w:rsidP="00597DB2">
      <w:pPr>
        <w:pStyle w:val="AuthorInstructions"/>
        <w:rPr>
          <w:sz w:val="16"/>
          <w:szCs w:val="16"/>
          <w:highlight w:val="lightGray"/>
        </w:rPr>
      </w:pPr>
      <w:r w:rsidRPr="00EE3DAD">
        <w:rPr>
          <w:sz w:val="16"/>
          <w:szCs w:val="16"/>
          <w:highlight w:val="lightGray"/>
        </w:rPr>
        <w:t>&lt;</w:t>
      </w:r>
      <w:r w:rsidR="00E5672F" w:rsidRPr="00EE3DAD">
        <w:rPr>
          <w:sz w:val="16"/>
          <w:szCs w:val="16"/>
          <w:highlight w:val="lightGray"/>
        </w:rPr>
        <w:t>If this</w:t>
      </w:r>
      <w:r w:rsidRPr="00EE3DAD">
        <w:rPr>
          <w:sz w:val="16"/>
          <w:szCs w:val="16"/>
          <w:highlight w:val="lightGray"/>
        </w:rPr>
        <w:t xml:space="preserve"> entry has subsidiary/child</w:t>
      </w:r>
      <w:r w:rsidR="00E5672F" w:rsidRPr="00EE3DAD">
        <w:rPr>
          <w:sz w:val="16"/>
          <w:szCs w:val="16"/>
          <w:highlight w:val="lightGray"/>
        </w:rPr>
        <w:t xml:space="preserve"> </w:t>
      </w:r>
      <w:r w:rsidRPr="00EE3DAD">
        <w:rPr>
          <w:sz w:val="16"/>
          <w:szCs w:val="16"/>
          <w:highlight w:val="lightGray"/>
        </w:rPr>
        <w:t>entries</w:t>
      </w:r>
      <w:r w:rsidR="00E5672F" w:rsidRPr="00EE3DAD">
        <w:rPr>
          <w:sz w:val="16"/>
          <w:szCs w:val="16"/>
          <w:highlight w:val="lightGray"/>
        </w:rPr>
        <w:t>, these entries are referenced</w:t>
      </w:r>
      <w:r w:rsidRPr="00EE3DAD">
        <w:rPr>
          <w:sz w:val="16"/>
          <w:szCs w:val="16"/>
          <w:highlight w:val="lightGray"/>
        </w:rPr>
        <w:t xml:space="preserve"> </w:t>
      </w:r>
      <w:r w:rsidR="00E5672F" w:rsidRPr="00EE3DAD">
        <w:rPr>
          <w:sz w:val="16"/>
          <w:szCs w:val="16"/>
          <w:highlight w:val="lightGray"/>
        </w:rPr>
        <w:t>in the table below</w:t>
      </w:r>
      <w:r w:rsidR="00887E40" w:rsidRPr="00EE3DAD">
        <w:rPr>
          <w:sz w:val="16"/>
          <w:szCs w:val="16"/>
          <w:highlight w:val="lightGray"/>
        </w:rPr>
        <w:t xml:space="preserve">. </w:t>
      </w:r>
      <w:r w:rsidRPr="00EE3DAD">
        <w:rPr>
          <w:sz w:val="16"/>
          <w:szCs w:val="16"/>
          <w:highlight w:val="lightGray"/>
        </w:rPr>
        <w:t>Create one row for each subsidiary/child entry.&gt;</w:t>
      </w:r>
    </w:p>
    <w:p w:rsidR="00712AE6" w:rsidRPr="00EE3DAD" w:rsidRDefault="00712AE6" w:rsidP="00597DB2">
      <w:pPr>
        <w:pStyle w:val="AuthorInstructions"/>
        <w:rPr>
          <w:sz w:val="16"/>
          <w:szCs w:val="16"/>
          <w:highlight w:val="lightGray"/>
        </w:rPr>
      </w:pPr>
    </w:p>
    <w:p w:rsidR="00983131" w:rsidRDefault="00983131" w:rsidP="00597DB2">
      <w:pPr>
        <w:pStyle w:val="AuthorInstructions"/>
        <w:rPr>
          <w:sz w:val="16"/>
          <w:szCs w:val="16"/>
        </w:rPr>
      </w:pPr>
      <w:r w:rsidRPr="00EE3DAD">
        <w:rPr>
          <w:sz w:val="16"/>
          <w:szCs w:val="16"/>
          <w:highlight w:val="lightGray"/>
        </w:rPr>
        <w:t xml:space="preserve">### Begin Tabular Format </w:t>
      </w:r>
      <w:r w:rsidR="00EE3DAD">
        <w:rPr>
          <w:sz w:val="16"/>
          <w:szCs w:val="16"/>
          <w:highlight w:val="lightGray"/>
        </w:rPr>
        <w:t>–</w:t>
      </w:r>
      <w:r w:rsidRPr="00EE3DAD">
        <w:rPr>
          <w:sz w:val="16"/>
          <w:szCs w:val="16"/>
          <w:highlight w:val="lightGray"/>
        </w:rPr>
        <w:t xml:space="preserve"> Entry</w:t>
      </w:r>
    </w:p>
    <w:p w:rsidR="00EE3DAD" w:rsidRDefault="00EE3DAD" w:rsidP="00597DB2">
      <w:pPr>
        <w:pStyle w:val="AuthorInstructions"/>
        <w:rPr>
          <w:sz w:val="16"/>
          <w:szCs w:val="16"/>
        </w:rPr>
      </w:pPr>
    </w:p>
    <w:p w:rsidR="00EE3DAD" w:rsidRDefault="009425CE" w:rsidP="00597DB2">
      <w:pPr>
        <w:pStyle w:val="AuthorInstructions"/>
        <w:rPr>
          <w:sz w:val="16"/>
          <w:szCs w:val="16"/>
        </w:rPr>
      </w:pPr>
      <w:r>
        <w:rPr>
          <w:noProof/>
        </w:rPr>
        <w:lastRenderedPageBreak/>
        <mc:AlternateContent>
          <mc:Choice Requires="wps">
            <w:drawing>
              <wp:anchor distT="0" distB="0" distL="114300" distR="114300" simplePos="0" relativeHeight="251674624" behindDoc="0" locked="0" layoutInCell="1" allowOverlap="1" wp14:anchorId="54DAC1C5" wp14:editId="674887CB">
                <wp:simplePos x="0" y="0"/>
                <wp:positionH relativeFrom="column">
                  <wp:posOffset>3136900</wp:posOffset>
                </wp:positionH>
                <wp:positionV relativeFrom="paragraph">
                  <wp:posOffset>737870</wp:posOffset>
                </wp:positionV>
                <wp:extent cx="0" cy="264160"/>
                <wp:effectExtent l="57150" t="19050" r="76200" b="78740"/>
                <wp:wrapNone/>
                <wp:docPr id="97" name="Straight Connector 97"/>
                <wp:cNvGraphicFramePr/>
                <a:graphic xmlns:a="http://schemas.openxmlformats.org/drawingml/2006/main">
                  <a:graphicData uri="http://schemas.microsoft.com/office/word/2010/wordprocessingShape">
                    <wps:wsp>
                      <wps:cNvCnPr/>
                      <wps:spPr>
                        <a:xfrm flipV="1">
                          <a:off x="0" y="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47pt,58.1pt" to="247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" strokecolor="black [3200]" strokeweight=".25pt">
                <v:shadow on="t" color="black" opacity="24903f" origin=",.5" offset="0,.55556mm"/>
              </v:line>
            </w:pict>
          </mc:Fallback>
        </mc:AlternateContent>
      </w:r>
    </w:p>
    <w:p w:rsidR="00442A98" w:rsidRPr="008D3D62" w:rsidRDefault="00442A98" w:rsidP="00442A98">
      <w:pPr>
        <w:pStyle w:val="BodyText"/>
        <w:rPr>
          <w:lang w:eastAsia="x-none"/>
        </w:rPr>
      </w:pPr>
      <w:r>
        <w:rPr>
          <w:lang w:eastAsia="x-none"/>
        </w:rPr>
        <w:t>The reconciliat</w:t>
      </w:r>
      <w:r w:rsidR="00DB7BE8">
        <w:rPr>
          <w:lang w:eastAsia="x-none"/>
        </w:rPr>
        <w:t xml:space="preserve">ion act template is the </w:t>
      </w:r>
      <w:r>
        <w:rPr>
          <w:lang w:eastAsia="x-none"/>
        </w:rPr>
        <w:t>template used to represent the process of reconciling clinical data.  A reconciliation act must identify the performers of the reconciliation process, and the clinical data and sour</w:t>
      </w:r>
      <w:r w:rsidR="00852F07">
        <w:rPr>
          <w:lang w:eastAsia="x-none"/>
        </w:rPr>
        <w:t>c</w:t>
      </w:r>
      <w:r>
        <w:rPr>
          <w:lang w:eastAsia="x-none"/>
        </w:rPr>
        <w:t>es t</w:t>
      </w:r>
      <w:r w:rsidR="00DB7BE8">
        <w:rPr>
          <w:lang w:eastAsia="x-none"/>
        </w:rPr>
        <w:t>hat were used in that process. A reconciliation act appears in the container (e.g. a section in a clinical document) whose content has been reconciled.</w:t>
      </w:r>
      <w:r w:rsidR="00D0074A">
        <w:rPr>
          <w:lang w:eastAsia="x-none"/>
        </w:rPr>
        <w:t xml:space="preserve"> Skeletal x</w:t>
      </w:r>
      <w:r w:rsidR="00CC1EED">
        <w:rPr>
          <w:lang w:eastAsia="x-none"/>
        </w:rPr>
        <w:t>ml is in this example</w:t>
      </w:r>
      <w:r w:rsidR="00D0074A">
        <w:rPr>
          <w:lang w:eastAsia="x-none"/>
        </w:rPr>
        <w:t xml:space="preserve"> and a complete </w:t>
      </w:r>
      <w:r w:rsidR="00CC1EED">
        <w:rPr>
          <w:lang w:eastAsia="x-none"/>
        </w:rPr>
        <w:t xml:space="preserve">xml </w:t>
      </w:r>
      <w:r w:rsidR="00D0074A">
        <w:rPr>
          <w:lang w:eastAsia="x-none"/>
        </w:rPr>
        <w:t>example is in appendix A</w:t>
      </w:r>
    </w:p>
    <w:p w:rsidR="00442A98" w:rsidRPr="00676213" w:rsidRDefault="00442A98" w:rsidP="00442A98">
      <w:pPr>
        <w:pStyle w:val="XMLFragment"/>
      </w:pPr>
      <w:r w:rsidRPr="00676213">
        <w:t>&lt;act classCode="ACT" moodCode="EVN"&gt;</w:t>
      </w:r>
    </w:p>
    <w:p w:rsidR="00442A98" w:rsidRPr="00676213" w:rsidRDefault="00442A98" w:rsidP="00442A98">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442A98" w:rsidRPr="00676213" w:rsidRDefault="00442A98" w:rsidP="00442A98">
      <w:pPr>
        <w:pStyle w:val="XMLFragment"/>
      </w:pPr>
      <w:r w:rsidRPr="00676213">
        <w:tab/>
        <w:t>&lt;id root="</w:t>
      </w:r>
      <w:r>
        <w:t>…</w:t>
      </w:r>
      <w:r w:rsidRPr="00676213">
        <w:t>" extension="</w:t>
      </w:r>
      <w:r>
        <w:t>…</w:t>
      </w:r>
      <w:r w:rsidRPr="00676213">
        <w:t>"/&gt;</w:t>
      </w:r>
    </w:p>
    <w:p w:rsidR="00442A98" w:rsidRPr="00676213" w:rsidRDefault="00442A98" w:rsidP="00442A98">
      <w:pPr>
        <w:pStyle w:val="XMLFragment"/>
      </w:pPr>
      <w:r w:rsidRPr="00676213">
        <w:tab/>
        <w:t>&lt;code code="</w:t>
      </w:r>
      <w:r>
        <w:t>MEDREC|ALGREC|DIAGREC</w:t>
      </w:r>
      <w:r w:rsidR="00852F07">
        <w:t>|CLINCONREC|IMMREC|GOALREC|PROVREC</w:t>
      </w:r>
      <w:r w:rsidRPr="00676213">
        <w:t xml:space="preserve">" </w:t>
      </w:r>
      <w:r>
        <w:br/>
      </w:r>
      <w:r>
        <w:tab/>
      </w:r>
      <w:r>
        <w:tab/>
      </w:r>
      <w:r w:rsidRPr="00676213">
        <w:t>displayName="</w:t>
      </w:r>
      <w:r>
        <w:t>(Medication</w:t>
      </w:r>
      <w:r w:rsidR="00167103">
        <w:t>s|Alleries|Diagnose</w:t>
      </w:r>
      <w:r>
        <w:t>s</w:t>
      </w:r>
      <w:r w:rsidR="00A87884">
        <w:t>|Common Observation</w:t>
      </w:r>
      <w:r w:rsidR="00852F07">
        <w:t>|Immunization</w:t>
      </w:r>
      <w:r w:rsidR="00167103">
        <w:t>s</w:t>
      </w:r>
      <w:r w:rsidR="00852F07">
        <w:t>|Goal</w:t>
      </w:r>
      <w:r w:rsidR="00167103">
        <w:t>s</w:t>
      </w:r>
      <w:r w:rsidR="00852F07">
        <w:t xml:space="preserve">|Care </w:t>
      </w:r>
      <w:r w:rsidR="005356AA">
        <w:t xml:space="preserve">  </w:t>
      </w:r>
      <w:r w:rsidR="00852F07">
        <w:t>Provider</w:t>
      </w:r>
      <w:r w:rsidR="00167103">
        <w:t>s</w:t>
      </w:r>
      <w:r>
        <w:t>) Reconciliation</w:t>
      </w:r>
      <w:r w:rsidRPr="00676213">
        <w:t>"</w:t>
      </w:r>
      <w:r>
        <w:br/>
      </w:r>
      <w:r>
        <w:tab/>
      </w:r>
      <w:r>
        <w:tab/>
      </w:r>
      <w:r w:rsidRPr="00676213">
        <w:t>codeSystem="</w:t>
      </w:r>
      <w:r>
        <w:rPr>
          <w:lang w:val="en"/>
        </w:rPr>
        <w:t>1.3.5.1.4.1.19376.1.5.3.2</w:t>
      </w:r>
      <w:r w:rsidRPr="00676213">
        <w:t>" codeSystemName="</w:t>
      </w:r>
      <w:r>
        <w:t>IHEActCode</w:t>
      </w:r>
      <w:r w:rsidRPr="00676213">
        <w:t>"/&gt;</w:t>
      </w:r>
    </w:p>
    <w:p w:rsidR="00625109" w:rsidRPr="00676213" w:rsidRDefault="00625109" w:rsidP="00625109">
      <w:pPr>
        <w:pStyle w:val="XMLFragment"/>
      </w:pPr>
      <w:r>
        <w:t xml:space="preserve">  &lt;text&gt;&lt;reference value='…'/&gt;&lt;/text&gt;</w:t>
      </w:r>
    </w:p>
    <w:p w:rsidR="00442A98" w:rsidRDefault="00442A98" w:rsidP="00442A98">
      <w:pPr>
        <w:pStyle w:val="XMLFragment"/>
      </w:pPr>
      <w:r w:rsidRPr="00676213">
        <w:tab/>
        <w:t>&lt;statusCode code="completed"/&gt;</w:t>
      </w:r>
    </w:p>
    <w:p w:rsidR="00442A98" w:rsidRDefault="00442A98" w:rsidP="00442A98">
      <w:pPr>
        <w:pStyle w:val="XMLFragment"/>
      </w:pPr>
      <w:r w:rsidRPr="00676213">
        <w:tab/>
        <w:t>&lt;effectiveTime value=""/&gt;</w:t>
      </w:r>
    </w:p>
    <w:p w:rsidR="00442A98" w:rsidRDefault="00442A98" w:rsidP="00442A98">
      <w:pPr>
        <w:pStyle w:val="XMLFragment"/>
      </w:pPr>
      <w:r w:rsidRPr="00676213">
        <w:tab/>
        <w:t>&lt;performer typeCode="PRF"&gt;</w:t>
      </w:r>
    </w:p>
    <w:p w:rsidR="00442A98" w:rsidRDefault="00442A98" w:rsidP="00442A98">
      <w:pPr>
        <w:pStyle w:val="XMLFragment"/>
      </w:pPr>
      <w:r>
        <w:tab/>
      </w:r>
      <w:r>
        <w:tab/>
        <w:t>…</w:t>
      </w:r>
    </w:p>
    <w:p w:rsidR="00442A98" w:rsidRPr="00676213" w:rsidRDefault="00442A98" w:rsidP="00442A98">
      <w:pPr>
        <w:pStyle w:val="XMLFragment"/>
      </w:pPr>
      <w:r>
        <w:tab/>
        <w:t>&lt;/performer&gt;</w:t>
      </w:r>
    </w:p>
    <w:p w:rsidR="00442A98" w:rsidRDefault="00442A98" w:rsidP="00442A98">
      <w:pPr>
        <w:pStyle w:val="XMLFragment"/>
      </w:pPr>
      <w:r w:rsidRPr="00676213">
        <w:tab/>
        <w:t>&lt;</w:t>
      </w:r>
      <w:r>
        <w:t>reference</w:t>
      </w:r>
      <w:r w:rsidRPr="00676213">
        <w:t xml:space="preserve"> typeCode="</w:t>
      </w:r>
      <w:r w:rsidR="001B795E">
        <w:t>XCRPT</w:t>
      </w:r>
      <w:r w:rsidRPr="00676213">
        <w:t>"&gt;</w:t>
      </w:r>
      <w:r>
        <w:br/>
      </w:r>
      <w:r>
        <w:tab/>
      </w:r>
      <w:r>
        <w:tab/>
        <w:t>…</w:t>
      </w:r>
    </w:p>
    <w:p w:rsidR="00442A98" w:rsidRPr="00676213" w:rsidRDefault="00442A98" w:rsidP="00442A98">
      <w:pPr>
        <w:pStyle w:val="XMLFragment"/>
      </w:pPr>
      <w:r>
        <w:tab/>
        <w:t>&lt;/reference&gt;</w:t>
      </w:r>
    </w:p>
    <w:p w:rsidR="00442A98" w:rsidRPr="00676213" w:rsidRDefault="00442A98" w:rsidP="00442A98">
      <w:pPr>
        <w:pStyle w:val="XMLFragment"/>
      </w:pPr>
      <w:r w:rsidRPr="00676213">
        <w:t>&lt;/act&gt;</w:t>
      </w:r>
    </w:p>
    <w:p w:rsidR="00442A98" w:rsidRPr="00676213" w:rsidRDefault="00442A98" w:rsidP="00442A98">
      <w:pPr>
        <w:pStyle w:val="XMLFragment"/>
      </w:pPr>
    </w:p>
    <w:p w:rsidR="00442A98" w:rsidRDefault="00442A98" w:rsidP="00442A98">
      <w:pPr>
        <w:pStyle w:val="Heading5"/>
        <w:numPr>
          <w:ilvl w:val="0"/>
          <w:numId w:val="0"/>
        </w:numPr>
        <w:ind w:left="1008" w:hanging="1008"/>
      </w:pPr>
      <w:bookmarkStart w:id="1499" w:name="_Toc303257707"/>
      <w:r w:rsidRPr="00F10FE7">
        <w:t>6.3.</w:t>
      </w:r>
      <w:r>
        <w:t>4.E.1</w:t>
      </w:r>
      <w:r w:rsidR="000E0FFC">
        <w:t>.1</w:t>
      </w:r>
      <w:r w:rsidRPr="00F602A9">
        <w:t xml:space="preserve"> &lt;act classCode="ACT" moodCode="EVN"&gt;</w:t>
      </w:r>
      <w:bookmarkEnd w:id="1499"/>
    </w:p>
    <w:p w:rsidR="00442A98" w:rsidRPr="009916A9" w:rsidRDefault="00442A98" w:rsidP="00442A98">
      <w:pPr>
        <w:pStyle w:val="BodyText"/>
        <w:rPr>
          <w:lang w:eastAsia="x-none"/>
        </w:rPr>
      </w:pPr>
      <w:r>
        <w:rPr>
          <w:lang w:eastAsia="x-none"/>
        </w:rPr>
        <w:t xml:space="preserve">An </w:t>
      </w:r>
      <w:r w:rsidRPr="009916A9">
        <w:rPr>
          <w:rStyle w:val="InlineXML"/>
          <w:rFonts w:eastAsia="?l?r ??’c"/>
        </w:rPr>
        <w:t>&lt;act&gt;</w:t>
      </w:r>
      <w:r>
        <w:rPr>
          <w:lang w:eastAsia="x-none"/>
        </w:rPr>
        <w:t xml:space="preserve"> element is used to represent the reconciliation act.  This is an act that has already occurred.</w:t>
      </w:r>
    </w:p>
    <w:p w:rsidR="00442A98" w:rsidRDefault="00442A98" w:rsidP="00442A98">
      <w:pPr>
        <w:pStyle w:val="BodyText"/>
        <w:numPr>
          <w:ilvl w:val="0"/>
          <w:numId w:val="52"/>
        </w:numPr>
        <w:rPr>
          <w:lang w:eastAsia="x-none"/>
        </w:rPr>
      </w:pPr>
      <w:r>
        <w:rPr>
          <w:lang w:eastAsia="x-none"/>
        </w:rPr>
        <w:t xml:space="preserve">The reconciliation template </w:t>
      </w:r>
      <w:r w:rsidRPr="00644B68">
        <w:rPr>
          <w:smallCaps/>
          <w:lang w:eastAsia="x-none"/>
        </w:rPr>
        <w:t>shall</w:t>
      </w:r>
      <w:r>
        <w:rPr>
          <w:lang w:eastAsia="x-none"/>
        </w:rPr>
        <w:t xml:space="preserve"> only be used in </w:t>
      </w:r>
      <w:r w:rsidRPr="008D3D62">
        <w:rPr>
          <w:rStyle w:val="InlineXML"/>
          <w:rFonts w:eastAsia="?l?r ??’c"/>
        </w:rPr>
        <w:t>act</w:t>
      </w:r>
      <w:r>
        <w:rPr>
          <w:lang w:eastAsia="x-none"/>
        </w:rPr>
        <w:t xml:space="preserve"> elements.  </w:t>
      </w:r>
    </w:p>
    <w:p w:rsidR="00442A98" w:rsidRDefault="00442A98" w:rsidP="00442A98">
      <w:pPr>
        <w:pStyle w:val="BodyText"/>
        <w:numPr>
          <w:ilvl w:val="0"/>
          <w:numId w:val="52"/>
        </w:numPr>
        <w:rPr>
          <w:lang w:eastAsia="x-none"/>
        </w:rPr>
      </w:pPr>
      <w:r>
        <w:rPr>
          <w:lang w:eastAsia="x-none"/>
        </w:rPr>
        <w:t xml:space="preserve">The </w:t>
      </w:r>
      <w:r w:rsidRPr="00510800">
        <w:rPr>
          <w:rStyle w:val="InlineXML"/>
          <w:rFonts w:eastAsia="?l?r ??’c"/>
        </w:rPr>
        <w:t>@</w:t>
      </w:r>
      <w:proofErr w:type="spellStart"/>
      <w:r w:rsidRPr="00510800">
        <w:rPr>
          <w:rStyle w:val="InlineXML"/>
          <w:rFonts w:eastAsia="?l?r ??’c"/>
        </w:rPr>
        <w:t>classCode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ACT</w:t>
      </w:r>
      <w:r>
        <w:rPr>
          <w:lang w:eastAsia="x-none"/>
        </w:rPr>
        <w:t>.</w:t>
      </w:r>
    </w:p>
    <w:p w:rsidR="00442A98" w:rsidRPr="008D3D62" w:rsidRDefault="00442A98" w:rsidP="00442A98">
      <w:pPr>
        <w:pStyle w:val="BodyText"/>
        <w:numPr>
          <w:ilvl w:val="0"/>
          <w:numId w:val="52"/>
        </w:numPr>
        <w:rPr>
          <w:lang w:eastAsia="x-none"/>
        </w:rPr>
      </w:pPr>
      <w:r>
        <w:rPr>
          <w:lang w:eastAsia="x-none"/>
        </w:rPr>
        <w:t xml:space="preserve">The </w:t>
      </w:r>
      <w:r w:rsidRPr="00510800">
        <w:rPr>
          <w:rStyle w:val="InlineXML"/>
          <w:rFonts w:eastAsia="?l?r ??’c"/>
        </w:rPr>
        <w:t>@moodCode</w:t>
      </w:r>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EVN</w:t>
      </w:r>
      <w:r>
        <w:rPr>
          <w:lang w:eastAsia="x-none"/>
        </w:rPr>
        <w:t>.</w:t>
      </w:r>
    </w:p>
    <w:p w:rsidR="00442A98" w:rsidRDefault="00442A98" w:rsidP="00442A98">
      <w:pPr>
        <w:pStyle w:val="Heading5"/>
        <w:numPr>
          <w:ilvl w:val="0"/>
          <w:numId w:val="0"/>
        </w:numPr>
        <w:ind w:left="1008" w:hanging="1008"/>
      </w:pPr>
      <w:bookmarkStart w:id="1500" w:name="_Toc303257708"/>
      <w:r w:rsidRPr="00F10FE7">
        <w:t>6.3.</w:t>
      </w:r>
      <w:r>
        <w:t>4.E.</w:t>
      </w:r>
      <w:r w:rsidR="000E0FFC">
        <w:t>1.</w:t>
      </w:r>
      <w:r>
        <w:t xml:space="preserve">2 </w:t>
      </w:r>
      <w:r w:rsidRPr="00F602A9">
        <w:t>&lt;templateId root="</w:t>
      </w:r>
      <w:r w:rsidRPr="00AA15E6">
        <w:t>1.3.6.1.4.1.19376.1.5.3.1.1.24.</w:t>
      </w:r>
      <w:r w:rsidRPr="00C76B6C">
        <w:t>3.1"/&gt;</w:t>
      </w:r>
      <w:bookmarkEnd w:id="1500"/>
    </w:p>
    <w:p w:rsidR="00442A98" w:rsidRPr="00F602A9" w:rsidRDefault="00442A98" w:rsidP="00442A98">
      <w:pPr>
        <w:pStyle w:val="BodyText"/>
        <w:numPr>
          <w:ilvl w:val="0"/>
          <w:numId w:val="5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B7BE8">
        <w:rPr>
          <w:rStyle w:val="InlineXML"/>
          <w:rFonts w:eastAsia="?l?r ??’c"/>
          <w:b/>
        </w:rPr>
        <w:t>1.3.6.1.4.1.19376.1.5.3.1.1.24.3.1</w:t>
      </w:r>
      <w:r>
        <w:rPr>
          <w:lang w:eastAsia="x-none"/>
        </w:rPr>
        <w:t xml:space="preserve"> to assert conformance to this template.</w:t>
      </w:r>
    </w:p>
    <w:p w:rsidR="00442A98" w:rsidRDefault="00442A98" w:rsidP="00442A98">
      <w:pPr>
        <w:pStyle w:val="Heading5"/>
        <w:numPr>
          <w:ilvl w:val="0"/>
          <w:numId w:val="0"/>
        </w:numPr>
        <w:ind w:left="1008" w:hanging="1008"/>
      </w:pPr>
      <w:bookmarkStart w:id="1501" w:name="_Toc303257709"/>
      <w:r w:rsidRPr="00F10FE7">
        <w:t>6.3.</w:t>
      </w:r>
      <w:r>
        <w:t>4.E.</w:t>
      </w:r>
      <w:r w:rsidR="000E0FFC">
        <w:t>1.</w:t>
      </w:r>
      <w:r>
        <w:t xml:space="preserve">3 </w:t>
      </w:r>
      <w:r w:rsidRPr="00F602A9">
        <w:t>&lt;id root="</w:t>
      </w:r>
      <w:r>
        <w:t>…</w:t>
      </w:r>
      <w:r w:rsidRPr="00F602A9">
        <w:t>" extension="</w:t>
      </w:r>
      <w:r>
        <w:t>…</w:t>
      </w:r>
      <w:r w:rsidRPr="00F602A9">
        <w:t>"/&gt;</w:t>
      </w:r>
      <w:bookmarkEnd w:id="1501"/>
    </w:p>
    <w:p w:rsidR="00442A98" w:rsidRPr="009916A9" w:rsidRDefault="00442A98" w:rsidP="00442A98">
      <w:pPr>
        <w:pStyle w:val="BodyText"/>
        <w:rPr>
          <w:lang w:eastAsia="x-none"/>
        </w:rPr>
      </w:pPr>
      <w:r>
        <w:rPr>
          <w:lang w:eastAsia="x-none"/>
        </w:rPr>
        <w:t xml:space="preserve">Each reconciliation act will be uniquely identified.  Additional </w:t>
      </w:r>
      <w:r w:rsidR="002362C7">
        <w:rPr>
          <w:lang w:eastAsia="x-none"/>
        </w:rPr>
        <w:t>constraints</w:t>
      </w:r>
      <w:r>
        <w:rPr>
          <w:lang w:eastAsia="x-none"/>
        </w:rPr>
        <w:t xml:space="preserve"> on the cardinality of the </w:t>
      </w:r>
      <w:r w:rsidRPr="009916A9">
        <w:rPr>
          <w:rStyle w:val="InlineXML"/>
          <w:rFonts w:eastAsia="?l?r ??’c"/>
        </w:rPr>
        <w:t>&lt;id&gt;</w:t>
      </w:r>
      <w:r>
        <w:rPr>
          <w:lang w:eastAsia="x-none"/>
        </w:rPr>
        <w:t xml:space="preserve"> element ensure that two reconciliation acts will always use the same </w:t>
      </w:r>
      <w:r w:rsidRPr="009916A9">
        <w:rPr>
          <w:rStyle w:val="InlineXML"/>
          <w:rFonts w:eastAsia="?l?r ??’c"/>
        </w:rPr>
        <w:t>id</w:t>
      </w:r>
      <w:r>
        <w:rPr>
          <w:lang w:eastAsia="x-none"/>
        </w:rPr>
        <w:t xml:space="preserve"> if they are representing the same act. </w:t>
      </w:r>
    </w:p>
    <w:p w:rsidR="00442A9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only one </w:t>
      </w:r>
      <w:r w:rsidRPr="00644B68">
        <w:rPr>
          <w:b/>
          <w:lang w:eastAsia="x-none"/>
        </w:rPr>
        <w:t>[1</w:t>
      </w:r>
      <w:proofErr w:type="gramStart"/>
      <w:r w:rsidRPr="00644B68">
        <w:rPr>
          <w:b/>
          <w:lang w:eastAsia="x-none"/>
        </w:rPr>
        <w:t>..1</w:t>
      </w:r>
      <w:proofErr w:type="gramEnd"/>
      <w:r w:rsidRPr="00644B68">
        <w:rPr>
          <w:b/>
          <w:lang w:eastAsia="x-none"/>
        </w:rPr>
        <w:t>]</w:t>
      </w:r>
      <w:r>
        <w:rPr>
          <w:lang w:eastAsia="x-none"/>
        </w:rPr>
        <w:t xml:space="preserve"> </w:t>
      </w:r>
      <w:r w:rsidRPr="00644B68">
        <w:rPr>
          <w:rStyle w:val="InlineXML"/>
          <w:rFonts w:eastAsia="?l?r ??’c"/>
        </w:rPr>
        <w:t>id</w:t>
      </w:r>
      <w:r>
        <w:rPr>
          <w:lang w:eastAsia="x-none"/>
        </w:rPr>
        <w:t xml:space="preserve"> element.</w:t>
      </w:r>
    </w:p>
    <w:p w:rsidR="00442A98" w:rsidRPr="00644B6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id</w:t>
      </w:r>
      <w:r>
        <w:rPr>
          <w:lang w:eastAsia="x-none"/>
        </w:rPr>
        <w:t xml:space="preserve"> element </w:t>
      </w:r>
      <w:r w:rsidRPr="00BE73AF">
        <w:rPr>
          <w:smallCaps/>
          <w:lang w:eastAsia="x-none"/>
        </w:rPr>
        <w:t>shall</w:t>
      </w:r>
      <w:r>
        <w:rPr>
          <w:lang w:eastAsia="x-none"/>
        </w:rPr>
        <w:t xml:space="preserve"> not contain </w:t>
      </w:r>
      <w:proofErr w:type="gramStart"/>
      <w:r>
        <w:rPr>
          <w:lang w:eastAsia="x-none"/>
        </w:rPr>
        <w:t>an</w:t>
      </w:r>
      <w:proofErr w:type="gramEnd"/>
      <w:r>
        <w:rPr>
          <w:lang w:eastAsia="x-none"/>
        </w:rPr>
        <w:t xml:space="preserve"> </w:t>
      </w:r>
      <w:r w:rsidRPr="00644B68">
        <w:rPr>
          <w:rStyle w:val="InlineXML"/>
          <w:rFonts w:eastAsia="?l?r ??’c"/>
        </w:rPr>
        <w:t>@</w:t>
      </w:r>
      <w:proofErr w:type="spellStart"/>
      <w:r w:rsidRPr="00644B68">
        <w:rPr>
          <w:rStyle w:val="InlineXML"/>
          <w:rFonts w:eastAsia="?l?r ??’c"/>
        </w:rPr>
        <w:t>nullFlavor</w:t>
      </w:r>
      <w:proofErr w:type="spellEnd"/>
      <w:r>
        <w:rPr>
          <w:lang w:eastAsia="x-none"/>
        </w:rPr>
        <w:t xml:space="preserve"> attribute.</w:t>
      </w:r>
    </w:p>
    <w:p w:rsidR="002362C7" w:rsidRDefault="002362C7" w:rsidP="002362C7">
      <w:pPr>
        <w:pStyle w:val="Heading5"/>
        <w:numPr>
          <w:ilvl w:val="0"/>
          <w:numId w:val="0"/>
        </w:numPr>
        <w:ind w:left="1008" w:hanging="1008"/>
      </w:pPr>
      <w:bookmarkStart w:id="1502" w:name="_Toc303257710"/>
      <w:r w:rsidRPr="00F10FE7">
        <w:lastRenderedPageBreak/>
        <w:t>6.3.</w:t>
      </w:r>
      <w:r>
        <w:t>4.E.</w:t>
      </w:r>
      <w:r w:rsidR="000E0FFC">
        <w:t>1.</w:t>
      </w:r>
      <w:r>
        <w:t xml:space="preserve">4 </w:t>
      </w:r>
      <w:r w:rsidRPr="004E40AB">
        <w:t>&lt;code code="</w:t>
      </w:r>
      <w:r>
        <w:t>MEDREC|ALGREC|DIAGREC|CLINCONREC|IMMREC|GOALREC|PROVREC</w:t>
      </w:r>
      <w:r w:rsidRPr="004E40AB">
        <w:t xml:space="preserve">" </w:t>
      </w:r>
      <w:r>
        <w:br/>
        <w:t xml:space="preserve"> </w:t>
      </w:r>
      <w:r w:rsidRPr="004E40AB">
        <w:t>displayName="</w:t>
      </w:r>
      <w:r>
        <w:t>…</w:t>
      </w:r>
      <w:r w:rsidRPr="004E40AB">
        <w:t xml:space="preserve">" </w:t>
      </w:r>
      <w:r>
        <w:br/>
        <w:t xml:space="preserve"> </w:t>
      </w:r>
      <w:r w:rsidRPr="004E40AB">
        <w:t xml:space="preserve">codeSystem="1.3.5.1.4.1.19376.1.5.3.2" </w:t>
      </w:r>
      <w:r>
        <w:t xml:space="preserve">       </w:t>
      </w:r>
      <w:r w:rsidRPr="004E40AB">
        <w:t>codeSystemName="IHEActCode"/&gt;</w:t>
      </w:r>
      <w:bookmarkEnd w:id="1502"/>
    </w:p>
    <w:p w:rsidR="002362C7" w:rsidRDefault="002362C7" w:rsidP="002362C7">
      <w:r>
        <w:t xml:space="preserve">A reconciliation act is coded to indicate the type of reconciliation performed.  </w:t>
      </w:r>
    </w:p>
    <w:p w:rsidR="002362C7" w:rsidRDefault="002362C7" w:rsidP="002362C7">
      <w:pPr>
        <w:pStyle w:val="BodyText"/>
        <w:numPr>
          <w:ilvl w:val="0"/>
          <w:numId w:val="55"/>
        </w:numPr>
        <w:rPr>
          <w:lang w:eastAsia="x-none"/>
        </w:rPr>
      </w:pPr>
      <w:r>
        <w:rPr>
          <w:lang w:eastAsia="x-none"/>
        </w:rPr>
        <w:t xml:space="preserve">The </w:t>
      </w:r>
      <w:r w:rsidRPr="009916A9">
        <w:rPr>
          <w:rStyle w:val="InlineXML"/>
          <w:rFonts w:eastAsia="?l?r ??’c"/>
        </w:rPr>
        <w:t>act</w:t>
      </w:r>
      <w:r>
        <w:rPr>
          <w:lang w:eastAsia="x-none"/>
        </w:rPr>
        <w:t xml:space="preserve"> </w:t>
      </w:r>
      <w:r w:rsidRPr="009916A9">
        <w:rPr>
          <w:smallCaps/>
          <w:lang w:eastAsia="x-none"/>
        </w:rPr>
        <w:t>shall</w:t>
      </w:r>
      <w:r>
        <w:rPr>
          <w:lang w:eastAsia="x-none"/>
        </w:rPr>
        <w:t xml:space="preserve"> contain only one </w:t>
      </w:r>
      <w:r w:rsidRPr="009916A9">
        <w:rPr>
          <w:b/>
          <w:lang w:eastAsia="x-none"/>
        </w:rPr>
        <w:t>[1</w:t>
      </w:r>
      <w:proofErr w:type="gramStart"/>
      <w:r w:rsidRPr="009916A9">
        <w:rPr>
          <w:b/>
          <w:lang w:eastAsia="x-none"/>
        </w:rPr>
        <w:t>..1</w:t>
      </w:r>
      <w:proofErr w:type="gramEnd"/>
      <w:r w:rsidRPr="009916A9">
        <w:rPr>
          <w:b/>
          <w:lang w:eastAsia="x-none"/>
        </w:rPr>
        <w:t>]</w:t>
      </w:r>
      <w:r>
        <w:rPr>
          <w:lang w:eastAsia="x-none"/>
        </w:rPr>
        <w:t xml:space="preserve"> </w:t>
      </w:r>
      <w:r w:rsidRPr="009916A9">
        <w:rPr>
          <w:rStyle w:val="InlineXML"/>
          <w:rFonts w:eastAsia="?l?r ??’c"/>
        </w:rPr>
        <w:t>code</w:t>
      </w:r>
      <w:r>
        <w:rPr>
          <w:lang w:eastAsia="x-none"/>
        </w:rPr>
        <w:t xml:space="preserve"> element.</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valued (no nulls allowed).</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362C7" w:rsidRPr="009916A9" w:rsidRDefault="00DB7BE8" w:rsidP="002362C7">
      <w:pPr>
        <w:pStyle w:val="BodyText"/>
        <w:numPr>
          <w:ilvl w:val="0"/>
          <w:numId w:val="55"/>
        </w:numPr>
        <w:rPr>
          <w:lang w:eastAsia="x-none"/>
        </w:rPr>
      </w:pPr>
      <w:r>
        <w:rPr>
          <w:lang w:eastAsia="x-none"/>
        </w:rPr>
        <w:t>The code/@</w:t>
      </w:r>
      <w:proofErr w:type="spellStart"/>
      <w:r>
        <w:rPr>
          <w:lang w:eastAsia="x-none"/>
        </w:rPr>
        <w:t>codeSystemName</w:t>
      </w:r>
      <w:proofErr w:type="spellEnd"/>
      <w:r>
        <w:rPr>
          <w:lang w:eastAsia="x-none"/>
        </w:rPr>
        <w:t xml:space="preserve"> attrib</w:t>
      </w:r>
      <w:r w:rsidR="002362C7">
        <w:rPr>
          <w:lang w:eastAsia="x-none"/>
        </w:rPr>
        <w:t xml:space="preserve">ute </w:t>
      </w:r>
      <w:r w:rsidR="002362C7" w:rsidRPr="005321D7">
        <w:rPr>
          <w:smallCaps/>
          <w:lang w:eastAsia="x-none"/>
        </w:rPr>
        <w:t>should</w:t>
      </w:r>
      <w:r w:rsidR="002362C7">
        <w:rPr>
          <w:lang w:eastAsia="x-none"/>
        </w:rPr>
        <w:t xml:space="preserve"> be </w:t>
      </w:r>
      <w:proofErr w:type="spellStart"/>
      <w:r w:rsidR="002362C7">
        <w:rPr>
          <w:lang w:eastAsia="x-none"/>
        </w:rPr>
        <w:t>IHEActCode</w:t>
      </w:r>
      <w:proofErr w:type="spellEnd"/>
    </w:p>
    <w:p w:rsidR="002362C7" w:rsidRDefault="002362C7" w:rsidP="002362C7">
      <w:pPr>
        <w:pStyle w:val="Heading5"/>
        <w:numPr>
          <w:ilvl w:val="0"/>
          <w:numId w:val="0"/>
        </w:numPr>
        <w:ind w:left="1008" w:hanging="1008"/>
      </w:pPr>
      <w:bookmarkStart w:id="1503" w:name="_Toc303257711"/>
      <w:r w:rsidRPr="00F10FE7">
        <w:t>6.3.</w:t>
      </w:r>
      <w:r>
        <w:t>4.E.</w:t>
      </w:r>
      <w:r w:rsidR="000E0FFC">
        <w:t>1.</w:t>
      </w:r>
      <w:r>
        <w:t>5 &lt;text&gt;&lt;reference value='…'/&gt;&lt;/text&gt;</w:t>
      </w:r>
      <w:bookmarkEnd w:id="1503"/>
    </w:p>
    <w:p w:rsidR="002362C7" w:rsidRDefault="002362C7" w:rsidP="002362C7">
      <w:pPr>
        <w:pStyle w:val="BodyText"/>
        <w:rPr>
          <w:lang w:eastAsia="x-none"/>
        </w:rPr>
      </w:pPr>
      <w:r>
        <w:rPr>
          <w:lang w:eastAsia="x-none"/>
        </w:rPr>
        <w:t>The entry will link to the narrative text in the section indicating that the information was reconciled.</w:t>
      </w:r>
    </w:p>
    <w:p w:rsidR="002362C7" w:rsidRDefault="002362C7" w:rsidP="002362C7">
      <w:pPr>
        <w:pStyle w:val="BodyText"/>
        <w:numPr>
          <w:ilvl w:val="0"/>
          <w:numId w:val="58"/>
        </w:numPr>
        <w:rPr>
          <w:lang w:eastAsia="x-none"/>
        </w:rPr>
      </w:pPr>
      <w:r>
        <w:rPr>
          <w:lang w:eastAsia="x-none"/>
        </w:rPr>
        <w:t xml:space="preserve">The reconciliation act </w:t>
      </w:r>
      <w:r w:rsidRPr="000E27C8">
        <w:rPr>
          <w:smallCaps/>
          <w:lang w:eastAsia="x-none"/>
        </w:rPr>
        <w:t>shall</w:t>
      </w:r>
      <w:r>
        <w:rPr>
          <w:lang w:eastAsia="x-none"/>
        </w:rPr>
        <w:t xml:space="preserve"> contain a link to the narrative text indicating that the information in this section was reconciled. </w:t>
      </w:r>
    </w:p>
    <w:p w:rsidR="002362C7" w:rsidRDefault="002362C7" w:rsidP="002362C7">
      <w:pPr>
        <w:pStyle w:val="Heading5"/>
        <w:numPr>
          <w:ilvl w:val="0"/>
          <w:numId w:val="0"/>
        </w:numPr>
        <w:ind w:left="1008" w:hanging="1008"/>
      </w:pPr>
      <w:bookmarkStart w:id="1504" w:name="_Toc303257712"/>
      <w:r w:rsidRPr="00F10FE7">
        <w:t>6.3.</w:t>
      </w:r>
      <w:r>
        <w:t>4.E.</w:t>
      </w:r>
      <w:r w:rsidR="000E0FFC">
        <w:t>1.</w:t>
      </w:r>
      <w:r>
        <w:t xml:space="preserve">6 </w:t>
      </w:r>
      <w:r w:rsidRPr="00F602A9">
        <w:t>&lt;statusCode code="completed"/&gt;</w:t>
      </w:r>
      <w:bookmarkEnd w:id="1504"/>
    </w:p>
    <w:p w:rsidR="002362C7" w:rsidRDefault="002362C7" w:rsidP="002362C7">
      <w:pPr>
        <w:pStyle w:val="BodyText"/>
        <w:rPr>
          <w:lang w:eastAsia="x-none"/>
        </w:rPr>
      </w:pPr>
      <w:r>
        <w:rPr>
          <w:lang w:eastAsia="x-none"/>
        </w:rPr>
        <w:t>The reconciliation act is deemed to be completed at the time it is documented in the clinical document.</w:t>
      </w:r>
    </w:p>
    <w:p w:rsidR="002362C7" w:rsidRDefault="002362C7" w:rsidP="002362C7">
      <w:pPr>
        <w:pStyle w:val="BodyText"/>
        <w:numPr>
          <w:ilvl w:val="0"/>
          <w:numId w:val="56"/>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r w:rsidRPr="002D55FF">
        <w:rPr>
          <w:rStyle w:val="InlineXML"/>
          <w:rFonts w:eastAsia="?l?r ??’c"/>
        </w:rPr>
        <w:t>statusCode</w:t>
      </w:r>
      <w:r>
        <w:rPr>
          <w:lang w:eastAsia="x-none"/>
        </w:rPr>
        <w:t xml:space="preserve"> element.</w:t>
      </w:r>
    </w:p>
    <w:p w:rsidR="002362C7" w:rsidRPr="002D55FF" w:rsidRDefault="002362C7" w:rsidP="002362C7">
      <w:pPr>
        <w:pStyle w:val="BodyText"/>
        <w:numPr>
          <w:ilvl w:val="0"/>
          <w:numId w:val="56"/>
        </w:numPr>
        <w:rPr>
          <w:lang w:eastAsia="x-none"/>
        </w:rPr>
      </w:pPr>
      <w:r>
        <w:rPr>
          <w:lang w:eastAsia="x-none"/>
        </w:rPr>
        <w:t xml:space="preserve">The </w:t>
      </w:r>
      <w:r w:rsidRPr="002D55FF">
        <w:rPr>
          <w:rStyle w:val="InlineXML"/>
          <w:rFonts w:eastAsia="?l?r ??’c"/>
        </w:rPr>
        <w:t>@code</w:t>
      </w:r>
      <w:r>
        <w:rPr>
          <w:lang w:eastAsia="x-none"/>
        </w:rPr>
        <w:t xml:space="preserve"> attribute of the </w:t>
      </w:r>
      <w:r w:rsidRPr="002D55FF">
        <w:rPr>
          <w:rStyle w:val="InlineXML"/>
          <w:rFonts w:eastAsia="?l?r ??’c"/>
        </w:rPr>
        <w:t>statusCode</w:t>
      </w:r>
      <w:r>
        <w:rPr>
          <w:lang w:eastAsia="x-none"/>
        </w:rPr>
        <w:t xml:space="preserve"> element </w:t>
      </w:r>
      <w:r w:rsidRPr="00BE73AF">
        <w:rPr>
          <w:smallCaps/>
          <w:lang w:eastAsia="x-none"/>
        </w:rPr>
        <w:t>shall</w:t>
      </w:r>
      <w:r>
        <w:rPr>
          <w:lang w:eastAsia="x-none"/>
        </w:rPr>
        <w:t xml:space="preserve"> have a value of </w:t>
      </w:r>
      <w:r w:rsidRPr="002D55FF">
        <w:rPr>
          <w:rStyle w:val="InlineXML"/>
          <w:rFonts w:eastAsia="?l?r ??’c"/>
          <w:b/>
        </w:rPr>
        <w:t>completed</w:t>
      </w:r>
      <w:r>
        <w:rPr>
          <w:lang w:eastAsia="x-none"/>
        </w:rPr>
        <w:t>.</w:t>
      </w:r>
    </w:p>
    <w:p w:rsidR="002362C7" w:rsidRDefault="002362C7" w:rsidP="002362C7">
      <w:pPr>
        <w:pStyle w:val="Heading5"/>
        <w:numPr>
          <w:ilvl w:val="0"/>
          <w:numId w:val="0"/>
        </w:numPr>
        <w:ind w:left="1008" w:hanging="1008"/>
      </w:pPr>
      <w:bookmarkStart w:id="1505" w:name="_Toc303257713"/>
      <w:r w:rsidRPr="00F10FE7">
        <w:t>6.3.</w:t>
      </w:r>
      <w:r>
        <w:t>4.E.</w:t>
      </w:r>
      <w:r w:rsidR="000E0FFC">
        <w:t>1.</w:t>
      </w:r>
      <w:r>
        <w:t xml:space="preserve">7 </w:t>
      </w:r>
      <w:r w:rsidRPr="00F602A9">
        <w:t>&lt;effectiveTime value="</w:t>
      </w:r>
      <w:r>
        <w:t>…</w:t>
      </w:r>
      <w:r w:rsidRPr="00F602A9">
        <w:t>"/&gt;</w:t>
      </w:r>
      <w:bookmarkEnd w:id="1505"/>
    </w:p>
    <w:p w:rsidR="002362C7" w:rsidRDefault="002362C7" w:rsidP="002362C7">
      <w:pPr>
        <w:pStyle w:val="BodyText"/>
        <w:rPr>
          <w:lang w:eastAsia="x-none"/>
        </w:rPr>
      </w:pPr>
      <w:r>
        <w:rPr>
          <w:lang w:eastAsia="x-none"/>
        </w:rPr>
        <w:t>The clinically effective time is the time at when the information was reconciled by the provider.  This information will be reported and should be precise to at least the day.</w:t>
      </w:r>
    </w:p>
    <w:p w:rsidR="002362C7" w:rsidRDefault="002362C7" w:rsidP="002362C7">
      <w:pPr>
        <w:pStyle w:val="BodyText"/>
        <w:numPr>
          <w:ilvl w:val="0"/>
          <w:numId w:val="57"/>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effectiveTime</w:t>
      </w:r>
      <w:proofErr w:type="spellEnd"/>
      <w:r>
        <w:rPr>
          <w:lang w:eastAsia="x-none"/>
        </w:rPr>
        <w:t xml:space="preserve"> element.</w:t>
      </w:r>
    </w:p>
    <w:p w:rsidR="002362C7"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Pr>
          <w:lang w:eastAsia="x-none"/>
        </w:rPr>
        <w:t xml:space="preserve"> element </w:t>
      </w:r>
      <w:r w:rsidRPr="002D55FF">
        <w:rPr>
          <w:smallCaps/>
          <w:lang w:eastAsia="x-none"/>
        </w:rPr>
        <w:t>shall not</w:t>
      </w:r>
      <w:r>
        <w:rPr>
          <w:lang w:eastAsia="x-none"/>
        </w:rPr>
        <w:t xml:space="preserve"> use the </w:t>
      </w:r>
      <w:r w:rsidRPr="002D55FF">
        <w:rPr>
          <w:rStyle w:val="InlineXML"/>
          <w:rFonts w:eastAsia="?l?r ??’c"/>
        </w:rPr>
        <w:t>@</w:t>
      </w:r>
      <w:proofErr w:type="spellStart"/>
      <w:r w:rsidRPr="002D55FF">
        <w:rPr>
          <w:rStyle w:val="InlineXML"/>
          <w:rFonts w:eastAsia="?l?r ??’c"/>
        </w:rPr>
        <w:t>nullFlavor</w:t>
      </w:r>
      <w:proofErr w:type="spellEnd"/>
      <w:r>
        <w:rPr>
          <w:lang w:eastAsia="x-none"/>
        </w:rPr>
        <w:t xml:space="preserve"> element.</w:t>
      </w:r>
    </w:p>
    <w:p w:rsidR="002362C7" w:rsidRPr="002D55FF"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sidRPr="002D55FF">
        <w:rPr>
          <w:rStyle w:val="InlineXML"/>
          <w:rFonts w:eastAsia="?l?r ??’c"/>
        </w:rPr>
        <w:t>/@value</w:t>
      </w:r>
      <w:r>
        <w:rPr>
          <w:lang w:eastAsia="x-none"/>
        </w:rPr>
        <w:t xml:space="preserve"> attribute </w:t>
      </w:r>
      <w:r w:rsidRPr="005242D0">
        <w:rPr>
          <w:smallCaps/>
          <w:lang w:eastAsia="x-none"/>
        </w:rPr>
        <w:t>shall</w:t>
      </w:r>
      <w:r>
        <w:rPr>
          <w:lang w:eastAsia="x-none"/>
        </w:rPr>
        <w:t xml:space="preserve"> be precise to at least the day.</w:t>
      </w:r>
    </w:p>
    <w:p w:rsidR="002362C7" w:rsidRDefault="002362C7" w:rsidP="002362C7">
      <w:pPr>
        <w:pStyle w:val="Heading5"/>
        <w:numPr>
          <w:ilvl w:val="0"/>
          <w:numId w:val="0"/>
        </w:numPr>
        <w:ind w:left="1008" w:hanging="1008"/>
      </w:pPr>
      <w:bookmarkStart w:id="1506" w:name="_Toc303257714"/>
      <w:r w:rsidRPr="00F10FE7">
        <w:t>6.3.</w:t>
      </w:r>
      <w:r>
        <w:t>4.E.</w:t>
      </w:r>
      <w:r w:rsidR="000E0FFC">
        <w:t>1.</w:t>
      </w:r>
      <w:r>
        <w:t xml:space="preserve">8 </w:t>
      </w:r>
      <w:r w:rsidRPr="00F602A9">
        <w:t>&lt;performer typeCode="PRF"&gt;</w:t>
      </w:r>
      <w:bookmarkEnd w:id="1506"/>
    </w:p>
    <w:p w:rsidR="00244710" w:rsidRDefault="002362C7" w:rsidP="002362C7">
      <w:pPr>
        <w:pStyle w:val="BodyText"/>
        <w:rPr>
          <w:lang w:eastAsia="x-none"/>
        </w:rPr>
      </w:pPr>
      <w:r>
        <w:rPr>
          <w:lang w:eastAsia="x-none"/>
        </w:rPr>
        <w:t xml:space="preserve">The reconciliation act records the person who performed the reconciliation activity.  This represents the performers of the reconciliation process. </w:t>
      </w:r>
    </w:p>
    <w:p w:rsidR="00244710" w:rsidRDefault="00244710" w:rsidP="00244710">
      <w:pPr>
        <w:pStyle w:val="BodyText"/>
        <w:numPr>
          <w:ilvl w:val="0"/>
          <w:numId w:val="60"/>
        </w:numPr>
        <w:rPr>
          <w:lang w:eastAsia="x-none"/>
        </w:rPr>
      </w:pPr>
      <w:r>
        <w:rPr>
          <w:lang w:eastAsia="x-none"/>
        </w:rPr>
        <w:lastRenderedPageBreak/>
        <w:t xml:space="preserve">The </w:t>
      </w:r>
      <w:r w:rsidRPr="00F602A9">
        <w:rPr>
          <w:rFonts w:ascii="Courier New" w:hAnsi="Courier New" w:cs="Courier New"/>
          <w:lang w:eastAsia="x-none"/>
        </w:rPr>
        <w:t>act</w:t>
      </w:r>
      <w:r>
        <w:rPr>
          <w:lang w:eastAsia="x-none"/>
        </w:rPr>
        <w:t xml:space="preserve"> </w:t>
      </w:r>
      <w:r w:rsidRPr="00BE73AF">
        <w:rPr>
          <w:smallCaps/>
          <w:lang w:eastAsia="x-none"/>
        </w:rPr>
        <w:t>shall</w:t>
      </w:r>
      <w:r>
        <w:rPr>
          <w:lang w:eastAsia="x-none"/>
        </w:rPr>
        <w:t xml:space="preserve"> contain at least </w:t>
      </w:r>
      <w:r w:rsidRPr="00510800">
        <w:rPr>
          <w:b/>
          <w:lang w:eastAsia="x-none"/>
        </w:rPr>
        <w:t>[1</w:t>
      </w:r>
      <w:proofErr w:type="gramStart"/>
      <w:r w:rsidRPr="00510800">
        <w:rPr>
          <w:b/>
          <w:lang w:eastAsia="x-none"/>
        </w:rPr>
        <w:t>..</w:t>
      </w:r>
      <w:r>
        <w:rPr>
          <w:b/>
          <w:lang w:eastAsia="x-none"/>
        </w:rPr>
        <w:t>*</w:t>
      </w:r>
      <w:proofErr w:type="gramEnd"/>
      <w:r w:rsidRPr="00510800">
        <w:rPr>
          <w:b/>
          <w:lang w:eastAsia="x-none"/>
        </w:rPr>
        <w:t>]</w:t>
      </w:r>
      <w:r>
        <w:rPr>
          <w:lang w:eastAsia="x-none"/>
        </w:rPr>
        <w:t xml:space="preserve"> </w:t>
      </w:r>
      <w:r w:rsidRPr="00F602A9">
        <w:rPr>
          <w:rStyle w:val="InlineXML"/>
          <w:rFonts w:eastAsia="?l?r ??’c"/>
        </w:rPr>
        <w:t>performer</w:t>
      </w:r>
      <w:r>
        <w:rPr>
          <w:lang w:eastAsia="x-none"/>
        </w:rPr>
        <w:t xml:space="preserve"> element conforming to the reconciliation performer (6.3.4</w:t>
      </w:r>
      <w:r w:rsidR="00487D11">
        <w:rPr>
          <w:lang w:eastAsia="x-none"/>
        </w:rPr>
        <w:t>.E.2</w:t>
      </w:r>
      <w:r>
        <w:rPr>
          <w:lang w:eastAsia="x-none"/>
        </w:rPr>
        <w:t>) template (</w:t>
      </w:r>
      <w:proofErr w:type="spellStart"/>
      <w:r>
        <w:rPr>
          <w:lang w:eastAsia="x-none"/>
        </w:rPr>
        <w:t>templateId</w:t>
      </w:r>
      <w:proofErr w:type="spellEnd"/>
      <w:r>
        <w:rPr>
          <w:lang w:eastAsia="x-none"/>
        </w:rPr>
        <w:t xml:space="preserve">: </w:t>
      </w:r>
      <w:r w:rsidRPr="00C924BA">
        <w:t>1.3.6.1.4.1.19376.1.5.3.1.1.24.3.5</w:t>
      </w:r>
      <w:r>
        <w:t>.1</w:t>
      </w:r>
      <w:r>
        <w:rPr>
          <w:lang w:eastAsia="x-none"/>
        </w:rPr>
        <w:t xml:space="preserve">).  </w:t>
      </w:r>
    </w:p>
    <w:p w:rsidR="00244710" w:rsidRDefault="00244710" w:rsidP="00244710">
      <w:pPr>
        <w:pStyle w:val="Heading5"/>
        <w:numPr>
          <w:ilvl w:val="0"/>
          <w:numId w:val="0"/>
        </w:numPr>
        <w:ind w:left="1008" w:hanging="1008"/>
      </w:pPr>
      <w:bookmarkStart w:id="1507" w:name="_Toc303257715"/>
      <w:r w:rsidRPr="00F10FE7">
        <w:t>6.3.</w:t>
      </w:r>
      <w:r>
        <w:t>4.E.</w:t>
      </w:r>
      <w:r w:rsidR="000E0FFC">
        <w:t>1.</w:t>
      </w:r>
      <w:r>
        <w:t xml:space="preserve">9 </w:t>
      </w:r>
      <w:r w:rsidRPr="00F602A9">
        <w:t>&lt;</w:t>
      </w:r>
      <w:r>
        <w:t>reference</w:t>
      </w:r>
      <w:r w:rsidRPr="00F602A9">
        <w:t xml:space="preserve"> typeCode="</w:t>
      </w:r>
      <w:r w:rsidR="001B795E">
        <w:t>XCRPT</w:t>
      </w:r>
      <w:r w:rsidRPr="00F602A9">
        <w:t>"&gt;</w:t>
      </w:r>
      <w:bookmarkEnd w:id="1507"/>
    </w:p>
    <w:p w:rsidR="00244710" w:rsidRPr="009916A9" w:rsidRDefault="00244710" w:rsidP="00244710">
      <w:pPr>
        <w:pStyle w:val="BodyText"/>
        <w:rPr>
          <w:lang w:eastAsia="x-none"/>
        </w:rPr>
      </w:pPr>
      <w:r>
        <w:rPr>
          <w:lang w:eastAsia="x-none"/>
        </w:rPr>
        <w:t xml:space="preserve">The reconciliation act records </w:t>
      </w:r>
      <w:r w:rsidR="00487D11">
        <w:rPr>
          <w:lang w:eastAsia="x-none"/>
        </w:rPr>
        <w:t xml:space="preserve">references to </w:t>
      </w:r>
      <w:r>
        <w:rPr>
          <w:lang w:eastAsia="x-none"/>
        </w:rPr>
        <w:t xml:space="preserve">all clinical data sources from which data was reconciled.  </w:t>
      </w:r>
      <w:r w:rsidR="0076729F">
        <w:rPr>
          <w:lang w:eastAsia="x-none"/>
        </w:rPr>
        <w:t>This allows</w:t>
      </w:r>
      <w:r>
        <w:rPr>
          <w:lang w:eastAsia="x-none"/>
        </w:rPr>
        <w:t xml:space="preserve"> applications to use the information to determine what data may not have yet been </w:t>
      </w:r>
      <w:r w:rsidR="0076729F">
        <w:rPr>
          <w:lang w:eastAsia="x-none"/>
        </w:rPr>
        <w:t>reconciled</w:t>
      </w:r>
      <w:r>
        <w:rPr>
          <w:lang w:eastAsia="x-none"/>
        </w:rPr>
        <w:t xml:space="preserve"> for the patient, and to enable subsequent verification that the reconciliation was performed appropriately where necessary.  Only pointers to the data used for reconciliation are required, not the complete set of data used during the reconciliation. </w:t>
      </w:r>
    </w:p>
    <w:p w:rsidR="00244710" w:rsidRDefault="00244710" w:rsidP="00244710">
      <w:pPr>
        <w:pStyle w:val="BodyText"/>
        <w:numPr>
          <w:ilvl w:val="0"/>
          <w:numId w:val="59"/>
        </w:numPr>
        <w:rPr>
          <w:lang w:eastAsia="x-none"/>
        </w:rPr>
      </w:pPr>
      <w:r>
        <w:rPr>
          <w:lang w:eastAsia="x-none"/>
        </w:rPr>
        <w:t xml:space="preserve">The </w:t>
      </w:r>
      <w:r w:rsidRPr="00510800">
        <w:rPr>
          <w:rStyle w:val="InlineXML"/>
          <w:rFonts w:eastAsia="?l?r ??’c"/>
        </w:rPr>
        <w:t>act</w:t>
      </w:r>
      <w:r>
        <w:rPr>
          <w:lang w:eastAsia="x-none"/>
        </w:rPr>
        <w:t xml:space="preserve"> </w:t>
      </w:r>
      <w:r w:rsidRPr="00BE73AF">
        <w:rPr>
          <w:smallCaps/>
          <w:lang w:eastAsia="x-none"/>
        </w:rPr>
        <w:t>shall</w:t>
      </w:r>
      <w:r>
        <w:rPr>
          <w:lang w:eastAsia="x-none"/>
        </w:rPr>
        <w:t xml:space="preserve"> contain at least one </w:t>
      </w:r>
      <w:r w:rsidRPr="00510800">
        <w:rPr>
          <w:b/>
          <w:lang w:eastAsia="x-none"/>
        </w:rPr>
        <w:t>[1</w:t>
      </w:r>
      <w:proofErr w:type="gramStart"/>
      <w:r w:rsidRPr="00510800">
        <w:rPr>
          <w:b/>
          <w:lang w:eastAsia="x-none"/>
        </w:rPr>
        <w:t>..*</w:t>
      </w:r>
      <w:proofErr w:type="gramEnd"/>
      <w:r w:rsidRPr="00510800">
        <w:rPr>
          <w:b/>
          <w:lang w:eastAsia="x-none"/>
        </w:rPr>
        <w:t>]</w:t>
      </w:r>
      <w:r>
        <w:rPr>
          <w:lang w:eastAsia="x-none"/>
        </w:rPr>
        <w:t xml:space="preserve"> </w:t>
      </w:r>
      <w:r>
        <w:rPr>
          <w:rStyle w:val="InlineXML"/>
          <w:rFonts w:eastAsia="?l?r ??’c"/>
        </w:rPr>
        <w:t>reference</w:t>
      </w:r>
      <w:r>
        <w:rPr>
          <w:lang w:eastAsia="x-none"/>
        </w:rPr>
        <w:t xml:space="preserve"> element conforming to the Reconciliati</w:t>
      </w:r>
      <w:r w:rsidR="00487D11">
        <w:rPr>
          <w:lang w:eastAsia="x-none"/>
        </w:rPr>
        <w:t>on Clinical Data Source (6.3.4.E.3</w:t>
      </w:r>
      <w:r>
        <w:rPr>
          <w:lang w:eastAsia="x-none"/>
        </w:rPr>
        <w:t>) template (</w:t>
      </w:r>
      <w:proofErr w:type="spellStart"/>
      <w:r>
        <w:rPr>
          <w:lang w:eastAsia="x-none"/>
        </w:rPr>
        <w:t>templateId</w:t>
      </w:r>
      <w:proofErr w:type="spellEnd"/>
      <w:r>
        <w:rPr>
          <w:lang w:eastAsia="x-none"/>
        </w:rPr>
        <w:t xml:space="preserve">: </w:t>
      </w:r>
      <w:r w:rsidRPr="00C924BA">
        <w:t>1.3.6.1.4.1.19376.1.5.3.1.1.24.3.6</w:t>
      </w:r>
      <w:r>
        <w:rPr>
          <w:lang w:eastAsia="x-none"/>
        </w:rPr>
        <w:t>).</w:t>
      </w:r>
    </w:p>
    <w:p w:rsidR="00244710" w:rsidRDefault="00244710" w:rsidP="00244710">
      <w:pPr>
        <w:pStyle w:val="BodyText"/>
        <w:numPr>
          <w:ilvl w:val="0"/>
          <w:numId w:val="59"/>
        </w:numPr>
        <w:rPr>
          <w:lang w:eastAsia="x-none"/>
        </w:rPr>
      </w:pPr>
      <w:r>
        <w:rPr>
          <w:lang w:eastAsia="x-none"/>
        </w:rPr>
        <w:t xml:space="preserve">The </w:t>
      </w:r>
      <w:r>
        <w:rPr>
          <w:rStyle w:val="InlineXML"/>
          <w:rFonts w:eastAsia="?l?r ??’c"/>
        </w:rPr>
        <w:t>reference</w:t>
      </w:r>
      <w:r w:rsidRPr="00510800">
        <w:rPr>
          <w:rStyle w:val="InlineXML"/>
          <w:rFonts w:eastAsia="?l?r ??’c"/>
        </w:rPr>
        <w:t>/@</w:t>
      </w:r>
      <w:proofErr w:type="spellStart"/>
      <w:r w:rsidRPr="00510800">
        <w:rPr>
          <w:rStyle w:val="InlineXML"/>
          <w:rFonts w:eastAsia="?l?r ??’c"/>
        </w:rPr>
        <w:t>typeCode</w:t>
      </w:r>
      <w:proofErr w:type="spellEnd"/>
      <w:r>
        <w:rPr>
          <w:lang w:eastAsia="x-none"/>
        </w:rPr>
        <w:t xml:space="preserve"> attribute </w:t>
      </w:r>
      <w:r w:rsidRPr="00510800">
        <w:rPr>
          <w:smallCaps/>
          <w:lang w:eastAsia="x-none"/>
        </w:rPr>
        <w:t>shall</w:t>
      </w:r>
      <w:r>
        <w:rPr>
          <w:lang w:eastAsia="x-none"/>
        </w:rPr>
        <w:t xml:space="preserve"> contain the value </w:t>
      </w:r>
      <w:r w:rsidR="001B795E">
        <w:rPr>
          <w:rStyle w:val="InlineXML"/>
          <w:rFonts w:eastAsia="?l?r ??’c"/>
          <w:b/>
        </w:rPr>
        <w:t>XCR</w:t>
      </w:r>
      <w:r w:rsidRPr="00510800">
        <w:rPr>
          <w:rStyle w:val="InlineXML"/>
          <w:rFonts w:eastAsia="?l?r ??’c"/>
          <w:b/>
        </w:rPr>
        <w:t>PT</w:t>
      </w:r>
      <w:r>
        <w:rPr>
          <w:lang w:eastAsia="x-none"/>
        </w:rPr>
        <w:t>.</w:t>
      </w:r>
    </w:p>
    <w:p w:rsidR="006D6771" w:rsidRDefault="006D6771" w:rsidP="006D6771">
      <w:pPr>
        <w:pStyle w:val="Heading4"/>
        <w:numPr>
          <w:ilvl w:val="0"/>
          <w:numId w:val="0"/>
        </w:numPr>
        <w:ind w:left="864" w:hanging="864"/>
      </w:pPr>
      <w:bookmarkStart w:id="1508" w:name="_Toc303257742"/>
      <w:r w:rsidRPr="00F10FE7">
        <w:t>6.3.</w:t>
      </w:r>
      <w:r w:rsidR="00CC1EED">
        <w:t>4.E.2</w:t>
      </w:r>
      <w:r w:rsidRPr="00F10FE7">
        <w:t xml:space="preserve"> </w:t>
      </w:r>
      <w:r>
        <w:t>Reconciliation Clinical Data Sources</w:t>
      </w:r>
      <w:bookmarkEnd w:id="1508"/>
    </w:p>
    <w:p w:rsidR="006D6771" w:rsidRPr="006D6771" w:rsidRDefault="00CC1EED" w:rsidP="006D6771">
      <w:pPr>
        <w:pStyle w:val="BodyText"/>
      </w:pPr>
      <w:r>
        <w:rPr>
          <w:lang w:eastAsia="x-none"/>
        </w:rPr>
        <w:t>Skeletal xml is in this example and a complete xml example is in appendix A</w:t>
      </w:r>
    </w:p>
    <w:p w:rsidR="006D6771" w:rsidRDefault="006D6771" w:rsidP="006D6771">
      <w:pPr>
        <w:pStyle w:val="XMLFragment"/>
      </w:pPr>
      <w:r w:rsidRPr="00F602A9">
        <w:t>&lt;</w:t>
      </w:r>
      <w:r>
        <w:t>reference</w:t>
      </w:r>
      <w:r w:rsidRPr="00F602A9">
        <w:t xml:space="preserve"> typeCode="</w:t>
      </w:r>
      <w:r w:rsidR="001B795E">
        <w:t>XCRPT</w:t>
      </w:r>
      <w:r w:rsidRPr="00F602A9">
        <w:t>"&gt;</w:t>
      </w:r>
    </w:p>
    <w:p w:rsidR="006D6771" w:rsidRPr="00F602A9" w:rsidRDefault="006D6771" w:rsidP="006D6771">
      <w:pPr>
        <w:pStyle w:val="XMLFragment"/>
      </w:pPr>
      <w:r>
        <w:tab/>
        <w:t>&lt;templateId root='</w:t>
      </w:r>
      <w:r w:rsidRPr="00D1451A">
        <w:rPr>
          <w:rStyle w:val="InlineXML"/>
          <w:rFonts w:eastAsia="?l?r ??’c"/>
          <w:b/>
        </w:rPr>
        <w:t>1.3.6.1.4.1.19376.1.5.3.1.1.24</w:t>
      </w:r>
      <w:r>
        <w:rPr>
          <w:rStyle w:val="InlineXML"/>
          <w:rFonts w:eastAsia="?l?r ??’c"/>
          <w:b/>
        </w:rPr>
        <w:t>.3.6</w:t>
      </w:r>
      <w:r>
        <w:t>'/&gt;</w:t>
      </w:r>
    </w:p>
    <w:p w:rsidR="006D6771" w:rsidRDefault="006D6771" w:rsidP="006D6771">
      <w:pPr>
        <w:pStyle w:val="XMLFragment"/>
      </w:pPr>
      <w:r w:rsidRPr="00F602A9">
        <w:tab/>
        <w:t>&lt;</w:t>
      </w:r>
      <w:r>
        <w:t>externalA</w:t>
      </w:r>
      <w:r w:rsidRPr="00F602A9">
        <w:t>ct classCode="ACT" moodCode="EVN"&gt;</w:t>
      </w:r>
    </w:p>
    <w:p w:rsidR="006D6771" w:rsidRPr="00F602A9" w:rsidRDefault="006D6771" w:rsidP="006D6771">
      <w:pPr>
        <w:pStyle w:val="XMLFragment"/>
        <w:ind w:firstLine="360"/>
      </w:pPr>
      <w:r>
        <w:tab/>
      </w:r>
      <w:r w:rsidRPr="00F602A9">
        <w:t>&lt;id root="" extension=""/&gt;</w:t>
      </w:r>
    </w:p>
    <w:p w:rsidR="006D6771" w:rsidRPr="00F602A9" w:rsidRDefault="006D6771" w:rsidP="006D6771">
      <w:pPr>
        <w:pStyle w:val="XMLFragment"/>
      </w:pPr>
      <w:r w:rsidRPr="00F602A9">
        <w:tab/>
      </w:r>
      <w:r w:rsidRPr="00F602A9">
        <w:tab/>
        <w:t xml:space="preserve">&lt;code code="" </w:t>
      </w:r>
      <w:r>
        <w:t xml:space="preserve">displayName="" </w:t>
      </w:r>
      <w:r w:rsidRPr="00F602A9">
        <w:t>codeSystem=""</w:t>
      </w:r>
      <w:r>
        <w:t xml:space="preserve"> </w:t>
      </w:r>
      <w:r w:rsidRPr="00F602A9">
        <w:t>codeSystem</w:t>
      </w:r>
      <w:r>
        <w:t>Name</w:t>
      </w:r>
      <w:r w:rsidRPr="00F602A9">
        <w:t>=""</w:t>
      </w:r>
      <w:r>
        <w:t>/</w:t>
      </w:r>
      <w:r w:rsidRPr="00F602A9">
        <w:t>&gt;</w:t>
      </w:r>
    </w:p>
    <w:p w:rsidR="006D6771" w:rsidRPr="00F602A9" w:rsidRDefault="006D6771" w:rsidP="006D6771">
      <w:pPr>
        <w:pStyle w:val="XMLFragment"/>
      </w:pPr>
      <w:r w:rsidRPr="00F602A9">
        <w:tab/>
        <w:t>&lt;/</w:t>
      </w:r>
      <w:r>
        <w:t>externalA</w:t>
      </w:r>
      <w:r w:rsidRPr="00F602A9">
        <w:t>ct&gt;</w:t>
      </w:r>
    </w:p>
    <w:p w:rsidR="006D6771" w:rsidRPr="00F602A9" w:rsidRDefault="006D6771" w:rsidP="006D6771">
      <w:pPr>
        <w:pStyle w:val="XMLFragment"/>
      </w:pPr>
      <w:r w:rsidRPr="00F602A9">
        <w:t>&lt;/</w:t>
      </w:r>
      <w:r>
        <w:t>reference</w:t>
      </w:r>
      <w:r w:rsidRPr="00F602A9">
        <w:t>&gt;</w:t>
      </w:r>
    </w:p>
    <w:p w:rsidR="006D6771" w:rsidRDefault="006D6771" w:rsidP="006D6771">
      <w:pPr>
        <w:pStyle w:val="BodyText"/>
        <w:rPr>
          <w:lang w:eastAsia="x-none"/>
        </w:rPr>
      </w:pPr>
      <w:r>
        <w:rPr>
          <w:lang w:eastAsia="x-none"/>
        </w:rPr>
        <w:t>Every clinical document, query, or individual data elements from other sources that are examined as a source of information during the reconciliation process must be traceable.  This data is made available so that systems examining the reconciled results can determine what data elements have already been reconciled.</w:t>
      </w:r>
    </w:p>
    <w:p w:rsidR="006D6771" w:rsidRDefault="006D6771" w:rsidP="006D6771">
      <w:pPr>
        <w:pStyle w:val="BodyText"/>
        <w:rPr>
          <w:lang w:eastAsia="x-none"/>
        </w:rPr>
      </w:pPr>
      <w:r>
        <w:rPr>
          <w:lang w:eastAsia="x-none"/>
        </w:rPr>
        <w:t xml:space="preserve">Support to identify individual data elements is provided to enable data elements that are imported into a system supporting the Discrete Data Import option (PCC TF-2:3.1.4 Discrete Data Import).  </w:t>
      </w:r>
      <w:r w:rsidRPr="00477BC6">
        <w:rPr>
          <w:lang w:eastAsia="x-none"/>
        </w:rPr>
        <w:t xml:space="preserve">When a Reconciliation Agent </w:t>
      </w:r>
      <w:r>
        <w:rPr>
          <w:lang w:eastAsia="x-none"/>
        </w:rPr>
        <w:t xml:space="preserve">actor </w:t>
      </w:r>
      <w:r w:rsidRPr="00477BC6">
        <w:rPr>
          <w:lang w:eastAsia="x-none"/>
        </w:rPr>
        <w:t>performs reconciliation against a data element that was imported via Discrete Data Import, it shall not record the document as the data source against which reconciliation was performed.</w:t>
      </w:r>
      <w:r>
        <w:rPr>
          <w:lang w:eastAsia="x-none"/>
        </w:rPr>
        <w:t xml:space="preserve"> In this case, it is only the imported data element, not the entire document which was reconciled.</w:t>
      </w:r>
    </w:p>
    <w:p w:rsidR="006D6771" w:rsidRDefault="006D6771" w:rsidP="006D6771">
      <w:pPr>
        <w:pStyle w:val="BodyText"/>
        <w:rPr>
          <w:lang w:eastAsia="x-none"/>
        </w:rPr>
      </w:pPr>
      <w:r>
        <w:rPr>
          <w:lang w:eastAsia="x-none"/>
        </w:rPr>
        <w:t xml:space="preserve">Recording of data elements and/or their data sources (documents or queries) in the reconciliation act allows subsequent reconciliations to avoid “re-reconciling” data elements which were previously reconciled.  </w:t>
      </w:r>
      <w:r w:rsidRPr="00477BC6">
        <w:rPr>
          <w:lang w:eastAsia="x-none"/>
        </w:rPr>
        <w:t>The use of this Entry in the RECON profile does not require the Reconciliation Agent actor to use this information during the reconciliation process, but does require it to</w:t>
      </w:r>
      <w:r w:rsidR="00852F07">
        <w:rPr>
          <w:lang w:eastAsia="x-none"/>
        </w:rPr>
        <w:t xml:space="preserve"> make it be made available for </w:t>
      </w:r>
      <w:r w:rsidRPr="00477BC6">
        <w:rPr>
          <w:lang w:eastAsia="x-none"/>
        </w:rPr>
        <w:t xml:space="preserve">downstream use. </w:t>
      </w:r>
    </w:p>
    <w:p w:rsidR="006D6771" w:rsidRDefault="00132AA2" w:rsidP="006D6771">
      <w:pPr>
        <w:pStyle w:val="Heading5"/>
        <w:numPr>
          <w:ilvl w:val="0"/>
          <w:numId w:val="0"/>
        </w:numPr>
        <w:ind w:left="1008" w:hanging="1008"/>
      </w:pPr>
      <w:bookmarkStart w:id="1509" w:name="_Toc303257743"/>
      <w:r>
        <w:lastRenderedPageBreak/>
        <w:t>6.3.4.E.3</w:t>
      </w:r>
      <w:r w:rsidR="006D6771">
        <w:t xml:space="preserve">.1 </w:t>
      </w:r>
      <w:r w:rsidR="006D6771" w:rsidRPr="00F602A9">
        <w:t>&lt;</w:t>
      </w:r>
      <w:r w:rsidR="006D6771">
        <w:t>reference</w:t>
      </w:r>
      <w:r w:rsidR="006D6771" w:rsidRPr="00F602A9">
        <w:t xml:space="preserve"> typeCode="</w:t>
      </w:r>
      <w:r w:rsidR="001B795E">
        <w:t>XCRPT</w:t>
      </w:r>
      <w:r w:rsidR="006D6771" w:rsidRPr="00F602A9">
        <w:t>"&gt;</w:t>
      </w:r>
      <w:bookmarkEnd w:id="1509"/>
    </w:p>
    <w:p w:rsidR="006D6771" w:rsidRPr="00745F04" w:rsidRDefault="006D6771" w:rsidP="006D6771">
      <w:pPr>
        <w:pStyle w:val="BodyText"/>
        <w:rPr>
          <w:lang w:eastAsia="x-none"/>
        </w:rPr>
      </w:pPr>
      <w:r>
        <w:rPr>
          <w:lang w:eastAsia="x-none"/>
        </w:rPr>
        <w:t>The information that was used during the reconciliation process is identified using the Excerpt relationship.</w:t>
      </w:r>
    </w:p>
    <w:p w:rsidR="006D6771" w:rsidRDefault="006D6771" w:rsidP="006D6771">
      <w:pPr>
        <w:pStyle w:val="BodyText"/>
        <w:numPr>
          <w:ilvl w:val="0"/>
          <w:numId w:val="84"/>
        </w:numPr>
        <w:rPr>
          <w:lang w:eastAsia="x-none"/>
        </w:rPr>
      </w:pPr>
      <w:r>
        <w:rPr>
          <w:lang w:eastAsia="x-none"/>
        </w:rPr>
        <w:t xml:space="preserve">The </w:t>
      </w:r>
      <w:r>
        <w:rPr>
          <w:rStyle w:val="InlineXML"/>
          <w:rFonts w:eastAsia="?l?r ??’c"/>
        </w:rPr>
        <w:t>reference</w:t>
      </w:r>
      <w:r>
        <w:rPr>
          <w:lang w:eastAsia="x-none"/>
        </w:rPr>
        <w:t xml:space="preserve"> element </w:t>
      </w:r>
      <w:r w:rsidRPr="00FE3DCD">
        <w:rPr>
          <w:smallCaps/>
          <w:lang w:eastAsia="x-none"/>
        </w:rPr>
        <w:t>shall</w:t>
      </w:r>
      <w:r>
        <w:rPr>
          <w:lang w:eastAsia="x-none"/>
        </w:rPr>
        <w:t xml:space="preserve"> contain only one </w:t>
      </w:r>
      <w:r w:rsidRPr="00FE3DCD">
        <w:rPr>
          <w:b/>
          <w:lang w:eastAsia="x-none"/>
        </w:rPr>
        <w:t>[1</w:t>
      </w:r>
      <w:proofErr w:type="gramStart"/>
      <w:r w:rsidRPr="00FE3DCD">
        <w:rPr>
          <w:b/>
          <w:lang w:eastAsia="x-none"/>
        </w:rPr>
        <w:t>..1</w:t>
      </w:r>
      <w:proofErr w:type="gramEnd"/>
      <w:r w:rsidRPr="00FE3DCD">
        <w:rPr>
          <w:b/>
          <w:lang w:eastAsia="x-none"/>
        </w:rPr>
        <w:t>]</w:t>
      </w:r>
      <w:r>
        <w:rPr>
          <w:lang w:eastAsia="x-none"/>
        </w:rPr>
        <w:t xml:space="preserve"> </w:t>
      </w:r>
      <w:r w:rsidRPr="00FE3DCD">
        <w:rPr>
          <w:rStyle w:val="InlineXML"/>
          <w:rFonts w:eastAsia="?l?r ??’c"/>
        </w:rPr>
        <w:t>@</w:t>
      </w:r>
      <w:proofErr w:type="spellStart"/>
      <w:r w:rsidRPr="00FE3DCD">
        <w:rPr>
          <w:rStyle w:val="InlineXML"/>
          <w:rFonts w:eastAsia="?l?r ??’c"/>
        </w:rPr>
        <w:t>typeCode</w:t>
      </w:r>
      <w:proofErr w:type="spellEnd"/>
      <w:r>
        <w:rPr>
          <w:lang w:eastAsia="x-none"/>
        </w:rPr>
        <w:t xml:space="preserve"> attribute whose value is </w:t>
      </w:r>
      <w:r w:rsidR="001B795E">
        <w:t>XCRPT</w:t>
      </w:r>
      <w:r>
        <w:rPr>
          <w:lang w:eastAsia="x-none"/>
        </w:rPr>
        <w:t>.</w:t>
      </w:r>
    </w:p>
    <w:p w:rsidR="006D6771" w:rsidRDefault="00CC1EED" w:rsidP="006D6771">
      <w:pPr>
        <w:pStyle w:val="Heading5"/>
        <w:numPr>
          <w:ilvl w:val="0"/>
          <w:numId w:val="0"/>
        </w:numPr>
        <w:ind w:left="1008" w:hanging="1008"/>
      </w:pPr>
      <w:bookmarkStart w:id="1510" w:name="_Toc303257744"/>
      <w:r>
        <w:t>6.3.4.E.2</w:t>
      </w:r>
      <w:r w:rsidR="006D6771">
        <w:t>.2 &lt;templateId root=</w:t>
      </w:r>
      <w:r w:rsidR="006D6771" w:rsidRPr="00AB040F">
        <w:t>'</w:t>
      </w:r>
      <w:r w:rsidR="006D6771" w:rsidRPr="00AA15E6">
        <w:t>1.3.6.1.4.1.19376.1.5.3.1.1.24.3.</w:t>
      </w:r>
      <w:r w:rsidR="006D6771">
        <w:t>6'/&gt;</w:t>
      </w:r>
      <w:bookmarkEnd w:id="1510"/>
    </w:p>
    <w:p w:rsidR="006D6771" w:rsidRPr="00A6251E" w:rsidRDefault="006D6771" w:rsidP="006D6771">
      <w:pPr>
        <w:pStyle w:val="BodyText"/>
        <w:rPr>
          <w:lang w:eastAsia="x-none"/>
        </w:rPr>
      </w:pPr>
      <w:r>
        <w:rPr>
          <w:lang w:eastAsia="x-none"/>
        </w:rPr>
        <w:t xml:space="preserve">The </w:t>
      </w:r>
      <w:r>
        <w:rPr>
          <w:rStyle w:val="InlineXML"/>
          <w:rFonts w:eastAsia="?l?r ??’c"/>
        </w:rPr>
        <w:t>reference</w:t>
      </w:r>
      <w:r>
        <w:rPr>
          <w:lang w:eastAsia="x-none"/>
        </w:rPr>
        <w:t xml:space="preserve"> element will assert conformance to the Reconciliation </w:t>
      </w:r>
      <w:r>
        <w:t>Clinical Data Sources</w:t>
      </w:r>
      <w:r>
        <w:rPr>
          <w:lang w:eastAsia="x-none"/>
        </w:rPr>
        <w:t xml:space="preserve"> template.</w:t>
      </w:r>
    </w:p>
    <w:p w:rsidR="006D6771" w:rsidRPr="00745F04" w:rsidRDefault="006D6771" w:rsidP="006D6771">
      <w:pPr>
        <w:pStyle w:val="BodyText"/>
        <w:numPr>
          <w:ilvl w:val="0"/>
          <w:numId w:val="83"/>
        </w:numPr>
        <w:rPr>
          <w:lang w:eastAsia="x-none"/>
        </w:rPr>
      </w:pPr>
      <w:r>
        <w:rPr>
          <w:lang w:eastAsia="x-none"/>
        </w:rPr>
        <w:t xml:space="preserve">The </w:t>
      </w:r>
      <w:r>
        <w:rPr>
          <w:rStyle w:val="InlineXML"/>
          <w:rFonts w:eastAsia="?l?r ??’c"/>
        </w:rPr>
        <w:t>reference</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.3.3</w:t>
      </w:r>
      <w:r>
        <w:rPr>
          <w:lang w:eastAsia="x-none"/>
        </w:rPr>
        <w:t xml:space="preserve"> to assert conformance to this template.</w:t>
      </w:r>
    </w:p>
    <w:p w:rsidR="006D6771" w:rsidRDefault="00CC1EED" w:rsidP="006D6771">
      <w:pPr>
        <w:pStyle w:val="Heading5"/>
        <w:numPr>
          <w:ilvl w:val="0"/>
          <w:numId w:val="0"/>
        </w:numPr>
        <w:ind w:left="1008" w:hanging="1008"/>
      </w:pPr>
      <w:bookmarkStart w:id="1511" w:name="_Toc303257745"/>
      <w:r>
        <w:t>6.3.4.E.2</w:t>
      </w:r>
      <w:r w:rsidR="006D6771">
        <w:t xml:space="preserve">.3 </w:t>
      </w:r>
      <w:r w:rsidR="006D6771" w:rsidRPr="00F602A9">
        <w:t>&lt;</w:t>
      </w:r>
      <w:r w:rsidR="006D6771">
        <w:t>externalA</w:t>
      </w:r>
      <w:r w:rsidR="006D6771" w:rsidRPr="00F602A9">
        <w:t>ct classCode="ACT" moodCode="EVN</w:t>
      </w:r>
      <w:r w:rsidR="006D6771">
        <w:t>"&gt;</w:t>
      </w:r>
      <w:bookmarkEnd w:id="1511"/>
    </w:p>
    <w:p w:rsidR="006D6771" w:rsidRDefault="006D6771" w:rsidP="006D6771">
      <w:r>
        <w:t xml:space="preserve">The data being reconciled is identified in an </w:t>
      </w:r>
      <w:proofErr w:type="spellStart"/>
      <w:r w:rsidRPr="00217E57">
        <w:rPr>
          <w:rStyle w:val="InlineXML"/>
          <w:rFonts w:eastAsia="?l?r ??’c"/>
        </w:rPr>
        <w:t>externalAct</w:t>
      </w:r>
      <w:proofErr w:type="spellEnd"/>
      <w:r w:rsidRPr="00745F04">
        <w:t xml:space="preserve"> element</w:t>
      </w:r>
      <w:r>
        <w:t xml:space="preserve">.  </w:t>
      </w:r>
    </w:p>
    <w:p w:rsidR="006D6771" w:rsidRDefault="006D6771" w:rsidP="006D6771">
      <w:r>
        <w:t xml:space="preserve">For each data element being reconciled: </w:t>
      </w:r>
    </w:p>
    <w:p w:rsidR="006D6771" w:rsidRDefault="006D6771" w:rsidP="006D6771">
      <w:pPr>
        <w:pStyle w:val="BodyText"/>
        <w:numPr>
          <w:ilvl w:val="0"/>
          <w:numId w:val="85"/>
        </w:numPr>
        <w:rPr>
          <w:lang w:eastAsia="x-none"/>
        </w:rPr>
      </w:pPr>
      <w:r>
        <w:rPr>
          <w:lang w:eastAsia="x-none"/>
        </w:rPr>
        <w:t xml:space="preserve">Their </w:t>
      </w:r>
      <w:r w:rsidRPr="00B37810">
        <w:rPr>
          <w:smallCaps/>
          <w:lang w:eastAsia="x-none"/>
        </w:rPr>
        <w:t>shall</w:t>
      </w:r>
      <w:r>
        <w:rPr>
          <w:lang w:eastAsia="x-none"/>
        </w:rPr>
        <w:t xml:space="preserve"> be at least one </w:t>
      </w:r>
      <w:r w:rsidRPr="00B37810">
        <w:rPr>
          <w:b/>
          <w:lang w:eastAsia="x-none"/>
        </w:rPr>
        <w:t>[1..</w:t>
      </w:r>
      <w:r>
        <w:rPr>
          <w:b/>
          <w:lang w:eastAsia="x-none"/>
        </w:rPr>
        <w:t>*</w:t>
      </w:r>
      <w:r w:rsidRPr="00B37810">
        <w:rPr>
          <w:b/>
          <w:lang w:eastAsia="x-none"/>
        </w:rPr>
        <w:t>]</w:t>
      </w:r>
      <w:r>
        <w:rPr>
          <w:lang w:eastAsia="x-none"/>
        </w:rPr>
        <w:t xml:space="preserve"> </w:t>
      </w:r>
      <w:r w:rsidRPr="00B37810">
        <w:rPr>
          <w:rStyle w:val="InlineXML"/>
          <w:rFonts w:eastAsia="?l?r ??’c"/>
        </w:rPr>
        <w:t>reference</w:t>
      </w:r>
      <w:r>
        <w:rPr>
          <w:lang w:eastAsia="x-none"/>
        </w:rPr>
        <w:t xml:space="preserve"> element where:</w:t>
      </w:r>
    </w:p>
    <w:p w:rsidR="006D6771" w:rsidRDefault="006D6771" w:rsidP="006D6771">
      <w:pPr>
        <w:pStyle w:val="BodyText"/>
        <w:numPr>
          <w:ilvl w:val="1"/>
          <w:numId w:val="85"/>
        </w:numPr>
        <w:rPr>
          <w:lang w:eastAsia="x-none"/>
        </w:rPr>
      </w:pPr>
      <w:r>
        <w:rPr>
          <w:lang w:eastAsia="x-none"/>
        </w:rPr>
        <w:t xml:space="preserve">There is exactly one </w:t>
      </w:r>
      <w:r w:rsidRPr="00881D42">
        <w:rPr>
          <w:b/>
          <w:lang w:eastAsia="x-none"/>
        </w:rPr>
        <w:t>[1..1]</w:t>
      </w:r>
      <w:r>
        <w:rPr>
          <w:lang w:eastAsia="x-none"/>
        </w:rPr>
        <w:t xml:space="preserve"> </w:t>
      </w:r>
      <w:proofErr w:type="spellStart"/>
      <w:r w:rsidRPr="00217E57">
        <w:rPr>
          <w:rStyle w:val="InlineXML"/>
          <w:rFonts w:eastAsia="?l?r ??’c"/>
        </w:rPr>
        <w:t>externalAct</w:t>
      </w:r>
      <w:proofErr w:type="spellEnd"/>
      <w:r>
        <w:rPr>
          <w:lang w:eastAsia="x-none"/>
        </w:rPr>
        <w:t xml:space="preserve"> element where:</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classCode</w:t>
      </w:r>
      <w:proofErr w:type="spellEnd"/>
      <w:r>
        <w:rPr>
          <w:lang w:eastAsia="x-none"/>
        </w:rPr>
        <w:t xml:space="preserve"> attribute whose value is ACT.</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@moodCode</w:t>
      </w:r>
      <w:r>
        <w:rPr>
          <w:lang w:eastAsia="x-none"/>
        </w:rPr>
        <w:t xml:space="preserve"> attribute whose value is EVN.</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at exactly one </w:t>
      </w:r>
      <w:r w:rsidRPr="00217E57">
        <w:rPr>
          <w:b/>
          <w:lang w:eastAsia="x-none"/>
        </w:rPr>
        <w:t>[1..1]</w:t>
      </w:r>
      <w:r>
        <w:rPr>
          <w:lang w:eastAsia="x-none"/>
        </w:rPr>
        <w:t xml:space="preserve"> </w:t>
      </w:r>
      <w:r w:rsidRPr="00217E57">
        <w:rPr>
          <w:rStyle w:val="InlineXML"/>
          <w:rFonts w:eastAsia="?l?r ??’c"/>
        </w:rPr>
        <w:t>id</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/id</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exactly one </w:t>
      </w:r>
      <w:r w:rsidRPr="00217E57">
        <w:rPr>
          <w:b/>
        </w:rPr>
        <w:t>[1</w:t>
      </w:r>
      <w:proofErr w:type="gramStart"/>
      <w:r w:rsidRPr="00217E57">
        <w:rPr>
          <w:b/>
        </w:rPr>
        <w:t>..1</w:t>
      </w:r>
      <w:proofErr w:type="gramEnd"/>
      <w:r w:rsidRPr="00217E57">
        <w:rPr>
          <w:b/>
        </w:rPr>
        <w:t>]</w:t>
      </w:r>
      <w:r>
        <w:rPr>
          <w:lang w:eastAsia="x-none"/>
        </w:rPr>
        <w:t xml:space="preserve"> </w:t>
      </w:r>
      <w:r w:rsidRPr="00217E57">
        <w:rPr>
          <w:rStyle w:val="InlineXML"/>
          <w:rFonts w:eastAsia="?l?r ??’c"/>
        </w:rPr>
        <w:t>code</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/code</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781933">
      <w:pPr>
        <w:numPr>
          <w:ilvl w:val="1"/>
          <w:numId w:val="85"/>
        </w:numPr>
      </w:pPr>
      <w:r>
        <w:t xml:space="preserve">If the data element came from a document, </w:t>
      </w:r>
    </w:p>
    <w:p w:rsidR="006D6771" w:rsidRDefault="006D6771" w:rsidP="006D6771">
      <w:pPr>
        <w:numPr>
          <w:ilvl w:val="2"/>
          <w:numId w:val="85"/>
        </w:numPr>
      </w:pPr>
      <w:r>
        <w:t xml:space="preserve">When the external document is a CDA document,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/ClinicalDocument/id</w:t>
      </w:r>
      <w:r>
        <w:t xml:space="preserve">.  </w:t>
      </w:r>
      <w:r w:rsidRPr="007E2DCD">
        <w:rPr>
          <w:i/>
        </w:rPr>
        <w:t xml:space="preserve">The value of </w:t>
      </w:r>
      <w:proofErr w:type="spellStart"/>
      <w:r w:rsidRPr="007E2DCD">
        <w:rPr>
          <w:rStyle w:val="InlineXML"/>
          <w:rFonts w:eastAsia="?l?r ??’c"/>
          <w:i/>
        </w:rPr>
        <w:t>externalAct</w:t>
      </w:r>
      <w:proofErr w:type="spellEnd"/>
      <w:r w:rsidRPr="007E2DCD">
        <w:rPr>
          <w:rStyle w:val="InlineXML"/>
          <w:rFonts w:eastAsia="?l?r ??’c"/>
          <w:i/>
        </w:rPr>
        <w:t>/id</w:t>
      </w:r>
      <w:r w:rsidRPr="007E2DCD">
        <w:rPr>
          <w:i/>
        </w:rPr>
        <w:t xml:space="preserve"> provides the identifier of the external document.  </w:t>
      </w:r>
    </w:p>
    <w:p w:rsidR="00D4466C" w:rsidRDefault="00D4466C" w:rsidP="00D4466C">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/code/@code</w:t>
      </w:r>
      <w:r>
        <w:t xml:space="preserve"> </w:t>
      </w:r>
      <w:r w:rsidRPr="00DC75FF">
        <w:rPr>
          <w:smallCaps/>
        </w:rPr>
        <w:t>shall</w:t>
      </w:r>
      <w:r>
        <w:t xml:space="preserve"> be </w:t>
      </w:r>
      <w:r w:rsidR="00905B4F">
        <w:rPr>
          <w:rFonts w:ascii="Arial" w:hAnsi="Arial" w:cs="Arial"/>
          <w:color w:val="000000"/>
          <w:sz w:val="20"/>
        </w:rPr>
        <w:t>DOCCLIN.</w:t>
      </w:r>
    </w:p>
    <w:p w:rsidR="00D4466C" w:rsidRPr="00905B4F" w:rsidRDefault="00D4466C" w:rsidP="00781933">
      <w:pPr>
        <w:numPr>
          <w:ilvl w:val="2"/>
          <w:numId w:val="85"/>
        </w:numPr>
        <w:rPr>
          <w:strike/>
        </w:rPr>
      </w:pPr>
      <w:r>
        <w:rPr>
          <w:lang w:eastAsia="x-none"/>
        </w:rPr>
        <w:t xml:space="preserve">The value of </w:t>
      </w:r>
      <w:proofErr w:type="spellStart"/>
      <w:r w:rsidRPr="00905B4F">
        <w:rPr>
          <w:rStyle w:val="InlineXML"/>
          <w:rFonts w:eastAsia="?l?r ??’c"/>
        </w:rPr>
        <w:t>externalAct</w:t>
      </w:r>
      <w:proofErr w:type="spellEnd"/>
      <w:r w:rsidRPr="00905B4F">
        <w:rPr>
          <w:rStyle w:val="InlineXML"/>
          <w:rFonts w:eastAsia="?l?r ??’c"/>
        </w:rPr>
        <w:t>/code/@</w:t>
      </w:r>
      <w:proofErr w:type="spellStart"/>
      <w:r w:rsidRPr="00905B4F">
        <w:rPr>
          <w:rStyle w:val="InlineXML"/>
          <w:rFonts w:eastAsia="?l?r ??’c"/>
        </w:rPr>
        <w:t>codeSystem</w:t>
      </w:r>
      <w:proofErr w:type="spellEnd"/>
      <w:r>
        <w:rPr>
          <w:lang w:eastAsia="x-none"/>
        </w:rPr>
        <w:t xml:space="preserve"> shall be </w:t>
      </w:r>
      <w:r w:rsidR="00905B4F" w:rsidRPr="00905B4F">
        <w:rPr>
          <w:rFonts w:ascii="Arial" w:hAnsi="Arial" w:cs="Arial"/>
          <w:color w:val="000000"/>
          <w:sz w:val="20"/>
        </w:rPr>
        <w:t>2.16.840.1.113883.5.6</w:t>
      </w:r>
    </w:p>
    <w:p w:rsidR="006D6771" w:rsidRDefault="006D6771" w:rsidP="00781933">
      <w:pPr>
        <w:numPr>
          <w:ilvl w:val="2"/>
          <w:numId w:val="85"/>
        </w:numPr>
      </w:pPr>
      <w:r w:rsidRPr="008121E9">
        <w:rPr>
          <w:i/>
        </w:rPr>
        <w:lastRenderedPageBreak/>
        <w:t xml:space="preserve">The value of </w:t>
      </w:r>
      <w:proofErr w:type="spellStart"/>
      <w:r w:rsidRPr="008121E9">
        <w:rPr>
          <w:rStyle w:val="InlineXML"/>
          <w:rFonts w:eastAsia="?l?r ??’c"/>
          <w:i/>
        </w:rPr>
        <w:t>externalAct</w:t>
      </w:r>
      <w:proofErr w:type="spellEnd"/>
      <w:r w:rsidRPr="008121E9">
        <w:rPr>
          <w:rStyle w:val="InlineXML"/>
          <w:rFonts w:eastAsia="?l?r ??’c"/>
          <w:i/>
        </w:rPr>
        <w:t>/code</w:t>
      </w:r>
      <w:r w:rsidRPr="008121E9">
        <w:rPr>
          <w:i/>
        </w:rPr>
        <w:t xml:space="preserve"> describes the content of the document.</w:t>
      </w:r>
    </w:p>
    <w:p w:rsidR="006D6771" w:rsidRDefault="006D6771" w:rsidP="006D6771">
      <w:pPr>
        <w:numPr>
          <w:ilvl w:val="1"/>
          <w:numId w:val="85"/>
        </w:numPr>
        <w:rPr>
          <w:lang w:eastAsia="x-none"/>
        </w:rPr>
      </w:pPr>
      <w:r>
        <w:t xml:space="preserve">If the data element was returned as a result of a query, </w:t>
      </w:r>
    </w:p>
    <w:p w:rsidR="006D6771" w:rsidRDefault="006D6771" w:rsidP="006D6771">
      <w:pPr>
        <w:numPr>
          <w:ilvl w:val="2"/>
          <w:numId w:val="85"/>
        </w:numPr>
        <w:rPr>
          <w:lang w:eastAsia="x-none"/>
        </w:rPr>
      </w:pPr>
      <w:r>
        <w:t xml:space="preserve">The value of </w:t>
      </w:r>
      <w:proofErr w:type="spellStart"/>
      <w:r w:rsidRPr="00217E57">
        <w:rPr>
          <w:rStyle w:val="InlineXML"/>
          <w:rFonts w:eastAsia="?l?r ??’c"/>
        </w:rPr>
        <w:t>externalAct</w:t>
      </w:r>
      <w:proofErr w:type="spellEnd"/>
      <w:r w:rsidRPr="00217E57">
        <w:rPr>
          <w:rStyle w:val="InlineXML"/>
          <w:rFonts w:eastAsia="?l?r ??’c"/>
        </w:rPr>
        <w:t>/id</w:t>
      </w:r>
      <w:r>
        <w:t xml:space="preserve"> shall be the identifier of the query that produced the result.  </w:t>
      </w:r>
    </w:p>
    <w:p w:rsidR="006D6771" w:rsidRDefault="006D6771" w:rsidP="006D6771">
      <w:pPr>
        <w:numPr>
          <w:ilvl w:val="3"/>
          <w:numId w:val="85"/>
        </w:numPr>
        <w:rPr>
          <w:lang w:eastAsia="x-none"/>
        </w:rPr>
      </w:pPr>
      <w:r>
        <w:t xml:space="preserve">When the query is a CDA query,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/QUPC_IN043100UV/id</w:t>
      </w:r>
      <w:r>
        <w:t xml:space="preserve"> (see PCC TF-2: 3.1.4.3 Transmission Wrapper found in the QED supplement).</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/code/@code</w:t>
      </w:r>
      <w:r>
        <w:t xml:space="preserve"> </w:t>
      </w:r>
      <w:r w:rsidRPr="00DC75FF">
        <w:rPr>
          <w:smallCaps/>
        </w:rPr>
        <w:t>shall</w:t>
      </w:r>
      <w:r>
        <w:t xml:space="preserve"> be </w:t>
      </w:r>
      <w:r w:rsidR="00905B4F">
        <w:rPr>
          <w:rFonts w:ascii="Arial" w:hAnsi="Arial" w:cs="Arial"/>
          <w:color w:val="000000"/>
          <w:sz w:val="20"/>
        </w:rPr>
        <w:t>CACT.</w:t>
      </w:r>
    </w:p>
    <w:p w:rsidR="006D6771" w:rsidRDefault="006D6771" w:rsidP="006D6771">
      <w:pPr>
        <w:numPr>
          <w:ilvl w:val="2"/>
          <w:numId w:val="85"/>
        </w:numPr>
        <w:rPr>
          <w:lang w:eastAsia="x-none"/>
        </w:rPr>
      </w:pPr>
      <w:r>
        <w:rPr>
          <w:lang w:eastAsia="x-none"/>
        </w:rPr>
        <w:t xml:space="preserve">The value of </w:t>
      </w:r>
      <w:proofErr w:type="spellStart"/>
      <w:r w:rsidRPr="00DC75FF">
        <w:rPr>
          <w:rStyle w:val="InlineXML"/>
          <w:rFonts w:eastAsia="?l?r ??’c"/>
        </w:rPr>
        <w:t>externalAct</w:t>
      </w:r>
      <w:proofErr w:type="spellEnd"/>
      <w:r w:rsidRPr="00DC75FF">
        <w:rPr>
          <w:rStyle w:val="InlineXML"/>
          <w:rFonts w:eastAsia="?l?r ??’c"/>
        </w:rPr>
        <w:t>/code/@</w:t>
      </w:r>
      <w:proofErr w:type="spellStart"/>
      <w:r w:rsidRPr="00DC75FF">
        <w:rPr>
          <w:rStyle w:val="InlineXML"/>
          <w:rFonts w:eastAsia="?l?r ??’c"/>
        </w:rPr>
        <w:t>codeSystem</w:t>
      </w:r>
      <w:proofErr w:type="spellEnd"/>
      <w:r>
        <w:rPr>
          <w:lang w:eastAsia="x-none"/>
        </w:rPr>
        <w:t xml:space="preserve"> shall be </w:t>
      </w:r>
      <w:r w:rsidR="00905B4F">
        <w:rPr>
          <w:rFonts w:ascii="Arial" w:hAnsi="Arial" w:cs="Arial"/>
          <w:color w:val="000000"/>
          <w:sz w:val="20"/>
        </w:rPr>
        <w:t>2.16.840.1.113883.5.6</w:t>
      </w:r>
    </w:p>
    <w:p w:rsidR="006D6771" w:rsidRDefault="006D6771" w:rsidP="006D6771">
      <w:pPr>
        <w:numPr>
          <w:ilvl w:val="1"/>
          <w:numId w:val="85"/>
        </w:numPr>
        <w:rPr>
          <w:lang w:eastAsia="x-none"/>
        </w:rPr>
      </w:pPr>
      <w:r>
        <w:t>If the data element is stored internally in the EHR performing reconciliation,</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/id</w:t>
      </w:r>
      <w:r>
        <w:t xml:space="preserve"> </w:t>
      </w:r>
      <w:r w:rsidRPr="00DC75FF">
        <w:rPr>
          <w:smallCaps/>
        </w:rPr>
        <w:t>shall</w:t>
      </w:r>
      <w:r>
        <w:t xml:space="preserve"> be the identifier of data element.</w:t>
      </w:r>
    </w:p>
    <w:p w:rsidR="006D6771" w:rsidRDefault="006D6771" w:rsidP="006D6771">
      <w:pPr>
        <w:numPr>
          <w:ilvl w:val="2"/>
          <w:numId w:val="85"/>
        </w:numPr>
        <w:rPr>
          <w:lang w:eastAsia="x-none"/>
        </w:rPr>
      </w:pPr>
      <w:r>
        <w:t xml:space="preserve">The value of </w:t>
      </w:r>
      <w:proofErr w:type="spellStart"/>
      <w:r w:rsidRPr="00426DD5">
        <w:rPr>
          <w:rStyle w:val="InlineXML"/>
          <w:rFonts w:eastAsia="?l?r ??’c"/>
          <w:color w:val="FF0000"/>
        </w:rPr>
        <w:t>externalAct</w:t>
      </w:r>
      <w:proofErr w:type="spellEnd"/>
      <w:r w:rsidRPr="00426DD5">
        <w:rPr>
          <w:rStyle w:val="InlineXML"/>
          <w:rFonts w:eastAsia="?l?r ??’c"/>
          <w:color w:val="FF0000"/>
        </w:rPr>
        <w:t>/code</w:t>
      </w:r>
      <w:r w:rsidRPr="00426DD5">
        <w:rPr>
          <w:color w:val="FF0000"/>
        </w:rPr>
        <w:t xml:space="preserve"> </w:t>
      </w:r>
      <w:r w:rsidRPr="00DC75FF">
        <w:rPr>
          <w:smallCaps/>
        </w:rPr>
        <w:t>shall</w:t>
      </w:r>
      <w:r>
        <w:t xml:space="preserve"> be the code associated with the data element.</w:t>
      </w:r>
    </w:p>
    <w:p w:rsidR="00D4466C" w:rsidRDefault="00D4466C" w:rsidP="00D4466C">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/code/@code</w:t>
      </w:r>
      <w:r>
        <w:t xml:space="preserve"> </w:t>
      </w:r>
      <w:r w:rsidRPr="00DC75FF">
        <w:rPr>
          <w:smallCaps/>
        </w:rPr>
        <w:t>shall</w:t>
      </w:r>
      <w:r>
        <w:t xml:space="preserve"> be</w:t>
      </w:r>
      <w:r w:rsidR="00905B4F">
        <w:t xml:space="preserve"> </w:t>
      </w:r>
      <w:r w:rsidR="00905B4F">
        <w:rPr>
          <w:rFonts w:ascii="Arial" w:hAnsi="Arial" w:cs="Arial"/>
          <w:color w:val="000000"/>
          <w:sz w:val="20"/>
        </w:rPr>
        <w:t>ACT.</w:t>
      </w:r>
    </w:p>
    <w:p w:rsidR="00D4466C" w:rsidRDefault="00D4466C" w:rsidP="00D4466C">
      <w:pPr>
        <w:numPr>
          <w:ilvl w:val="2"/>
          <w:numId w:val="85"/>
        </w:numPr>
        <w:rPr>
          <w:lang w:eastAsia="x-none"/>
        </w:rPr>
      </w:pPr>
      <w:r>
        <w:rPr>
          <w:lang w:eastAsia="x-none"/>
        </w:rPr>
        <w:t xml:space="preserve">The value of </w:t>
      </w:r>
      <w:proofErr w:type="spellStart"/>
      <w:r w:rsidRPr="00DC75FF">
        <w:rPr>
          <w:rStyle w:val="InlineXML"/>
          <w:rFonts w:eastAsia="?l?r ??’c"/>
        </w:rPr>
        <w:t>externalAct</w:t>
      </w:r>
      <w:proofErr w:type="spellEnd"/>
      <w:r w:rsidRPr="00DC75FF">
        <w:rPr>
          <w:rStyle w:val="InlineXML"/>
          <w:rFonts w:eastAsia="?l?r ??’c"/>
        </w:rPr>
        <w:t>/code/@</w:t>
      </w:r>
      <w:proofErr w:type="spellStart"/>
      <w:r w:rsidRPr="00DC75FF">
        <w:rPr>
          <w:rStyle w:val="InlineXML"/>
          <w:rFonts w:eastAsia="?l?r ??’c"/>
        </w:rPr>
        <w:t>codeSystem</w:t>
      </w:r>
      <w:proofErr w:type="spellEnd"/>
      <w:r>
        <w:rPr>
          <w:lang w:eastAsia="x-none"/>
        </w:rPr>
        <w:t xml:space="preserve"> shall be </w:t>
      </w:r>
      <w:r w:rsidR="00DA0EE8" w:rsidRPr="00A41D67">
        <w:rPr>
          <w:lang w:eastAsia="x-none"/>
        </w:rPr>
        <w:t>1.3.6.1.4.1.19376.1.5.3.1.4.4.1</w:t>
      </w:r>
    </w:p>
    <w:p w:rsidR="009771C0" w:rsidRDefault="009771C0" w:rsidP="009771C0">
      <w:pPr>
        <w:pStyle w:val="Heading4"/>
        <w:numPr>
          <w:ilvl w:val="0"/>
          <w:numId w:val="0"/>
        </w:numPr>
      </w:pPr>
      <w:bookmarkStart w:id="1512" w:name="_Toc303257746"/>
      <w:bookmarkStart w:id="1513" w:name="_Toc303257728"/>
      <w:r w:rsidRPr="00F10FE7">
        <w:t>6.3.</w:t>
      </w:r>
      <w:r>
        <w:t>4.</w:t>
      </w:r>
      <w:r w:rsidR="00CC1EED">
        <w:t>E.3</w:t>
      </w:r>
      <w:r w:rsidRPr="00F10FE7">
        <w:t xml:space="preserve"> </w:t>
      </w:r>
      <w:r>
        <w:t>Performer</w:t>
      </w:r>
      <w:bookmarkEnd w:id="1513"/>
    </w:p>
    <w:p w:rsidR="009771C0" w:rsidRDefault="009771C0" w:rsidP="009771C0">
      <w:pPr>
        <w:pStyle w:val="BodyText"/>
        <w:rPr>
          <w:lang w:eastAsia="x-none"/>
        </w:rPr>
      </w:pPr>
      <w:r>
        <w:rPr>
          <w:lang w:eastAsia="x-none"/>
        </w:rPr>
        <w:t xml:space="preserve">The performer template is used to identify the healthcare provider who was the primary performer of an act.  The provider name, address, contact information and identifier are provided to ensure that the performer of the act can be contacted in case there are any questions about the act. </w:t>
      </w:r>
    </w:p>
    <w:p w:rsidR="009771C0" w:rsidRPr="00492AD1" w:rsidRDefault="009771C0" w:rsidP="009771C0">
      <w:pPr>
        <w:pStyle w:val="BodyText"/>
        <w:rPr>
          <w:lang w:eastAsia="x-none"/>
        </w:rPr>
      </w:pPr>
    </w:p>
    <w:p w:rsidR="009771C0" w:rsidRDefault="009771C0" w:rsidP="009771C0">
      <w:pPr>
        <w:pStyle w:val="XMLFragment"/>
      </w:pPr>
      <w:r w:rsidRPr="00F602A9">
        <w:lastRenderedPageBreak/>
        <w:t>&lt;performer typeCode="PRF"&gt;</w:t>
      </w:r>
    </w:p>
    <w:p w:rsidR="009771C0" w:rsidRPr="00F602A9" w:rsidRDefault="009771C0" w:rsidP="009771C0">
      <w:pPr>
        <w:pStyle w:val="XMLFragment"/>
      </w:pPr>
      <w:r>
        <w:tab/>
        <w:t>&lt;templateId root="</w:t>
      </w:r>
      <w:r w:rsidRPr="00D1451A">
        <w:rPr>
          <w:rStyle w:val="InlineXML"/>
          <w:rFonts w:eastAsia="?l?r ??’c"/>
          <w:b/>
        </w:rPr>
        <w:t>1.3.6.1.4.1.19376.1.5.3.1.1.24</w:t>
      </w:r>
      <w:r>
        <w:rPr>
          <w:rStyle w:val="InlineXML"/>
          <w:rFonts w:eastAsia="?l?r ??’c"/>
          <w:b/>
        </w:rPr>
        <w:t>.3.5</w:t>
      </w:r>
      <w:r>
        <w:t>"/&gt;</w:t>
      </w:r>
    </w:p>
    <w:p w:rsidR="009771C0" w:rsidRPr="00F602A9" w:rsidRDefault="009771C0" w:rsidP="009771C0">
      <w:pPr>
        <w:pStyle w:val="XMLFragment"/>
      </w:pPr>
      <w:r w:rsidRPr="00F602A9">
        <w:tab/>
        <w:t>&lt;assignedEntity classCode="ASSIGNED"&gt;</w:t>
      </w:r>
    </w:p>
    <w:p w:rsidR="009771C0" w:rsidRPr="00F602A9" w:rsidRDefault="009771C0" w:rsidP="009771C0">
      <w:pPr>
        <w:pStyle w:val="XMLFragment"/>
      </w:pPr>
      <w:r w:rsidRPr="00F602A9">
        <w:tab/>
      </w:r>
      <w:r w:rsidRPr="00F602A9">
        <w:tab/>
        <w:t>&lt;id root="" extension=""/&gt;</w:t>
      </w:r>
    </w:p>
    <w:p w:rsidR="009771C0" w:rsidRPr="00F602A9" w:rsidRDefault="009771C0" w:rsidP="009771C0">
      <w:pPr>
        <w:pStyle w:val="XMLFragment"/>
      </w:pPr>
      <w:r w:rsidRPr="00F602A9">
        <w:tab/>
      </w:r>
      <w:r w:rsidRPr="00F602A9">
        <w:tab/>
        <w:t>&lt;addr&gt;&lt;/addr&gt;</w:t>
      </w:r>
    </w:p>
    <w:p w:rsidR="009771C0" w:rsidRPr="00F602A9" w:rsidRDefault="009771C0" w:rsidP="009771C0">
      <w:pPr>
        <w:pStyle w:val="XMLFragment"/>
      </w:pPr>
      <w:r w:rsidRPr="00F602A9">
        <w:tab/>
      </w:r>
      <w:r w:rsidRPr="00F602A9">
        <w:tab/>
        <w:t>&lt;telecom&gt;&lt;/telecom&gt;</w:t>
      </w:r>
    </w:p>
    <w:p w:rsidR="009771C0" w:rsidRPr="00F602A9" w:rsidRDefault="009771C0" w:rsidP="009771C0">
      <w:pPr>
        <w:pStyle w:val="XMLFragment"/>
      </w:pPr>
      <w:r w:rsidRPr="00F602A9">
        <w:tab/>
      </w:r>
      <w:r w:rsidRPr="00F602A9">
        <w:tab/>
        <w:t>&lt;assignedPerson&gt;</w:t>
      </w:r>
    </w:p>
    <w:p w:rsidR="009771C0" w:rsidRPr="00F602A9" w:rsidRDefault="009771C0" w:rsidP="009771C0">
      <w:pPr>
        <w:pStyle w:val="XMLFragment"/>
      </w:pPr>
      <w:r w:rsidRPr="00F602A9">
        <w:tab/>
      </w:r>
      <w:r w:rsidRPr="00F602A9">
        <w:tab/>
      </w:r>
      <w:r w:rsidRPr="00F602A9">
        <w:tab/>
        <w:t>&lt;name&gt;&lt;/name&gt;</w:t>
      </w:r>
    </w:p>
    <w:p w:rsidR="009771C0" w:rsidRPr="00F602A9" w:rsidRDefault="009771C0" w:rsidP="009771C0">
      <w:pPr>
        <w:pStyle w:val="XMLFragment"/>
      </w:pPr>
      <w:r w:rsidRPr="00F602A9">
        <w:tab/>
      </w:r>
      <w:r w:rsidRPr="00F602A9">
        <w:tab/>
        <w:t>&lt;/assignedPerson&gt;</w:t>
      </w:r>
    </w:p>
    <w:p w:rsidR="009771C0" w:rsidRPr="00F602A9" w:rsidRDefault="009771C0" w:rsidP="009771C0">
      <w:pPr>
        <w:pStyle w:val="XMLFragment"/>
      </w:pPr>
      <w:r w:rsidRPr="00F602A9">
        <w:tab/>
      </w:r>
      <w:r w:rsidRPr="00F602A9">
        <w:tab/>
        <w:t>&lt;representedOrganization&gt;</w:t>
      </w:r>
    </w:p>
    <w:p w:rsidR="009771C0" w:rsidRPr="00F602A9" w:rsidRDefault="009771C0" w:rsidP="009771C0">
      <w:pPr>
        <w:pStyle w:val="XMLFragment"/>
      </w:pPr>
      <w:r w:rsidRPr="00F602A9">
        <w:tab/>
      </w:r>
      <w:r w:rsidRPr="00F602A9">
        <w:tab/>
      </w:r>
      <w:r w:rsidRPr="00F602A9">
        <w:tab/>
        <w:t>&lt;name&gt;&lt;/name&gt;</w:t>
      </w:r>
    </w:p>
    <w:p w:rsidR="009771C0" w:rsidRPr="00F602A9" w:rsidRDefault="009771C0" w:rsidP="009771C0">
      <w:pPr>
        <w:pStyle w:val="XMLFragment"/>
      </w:pPr>
      <w:r w:rsidRPr="00F602A9">
        <w:tab/>
      </w:r>
      <w:r w:rsidRPr="00F602A9">
        <w:tab/>
      </w:r>
      <w:r w:rsidRPr="00F602A9">
        <w:tab/>
        <w:t>&lt;addr&gt;&lt;/addr&gt;</w:t>
      </w:r>
    </w:p>
    <w:p w:rsidR="009771C0" w:rsidRPr="00F602A9" w:rsidRDefault="009771C0" w:rsidP="009771C0">
      <w:pPr>
        <w:pStyle w:val="XMLFragment"/>
      </w:pPr>
      <w:r w:rsidRPr="00F602A9">
        <w:tab/>
      </w:r>
      <w:r w:rsidRPr="00F602A9">
        <w:tab/>
      </w:r>
      <w:r w:rsidRPr="00F602A9">
        <w:tab/>
        <w:t>&lt;telecom&gt;&lt;/telecom&gt;</w:t>
      </w:r>
    </w:p>
    <w:p w:rsidR="009771C0" w:rsidRPr="00F602A9" w:rsidRDefault="009771C0" w:rsidP="009771C0">
      <w:pPr>
        <w:pStyle w:val="XMLFragment"/>
      </w:pPr>
      <w:r w:rsidRPr="00F602A9">
        <w:tab/>
      </w:r>
      <w:r w:rsidRPr="00F602A9">
        <w:tab/>
        <w:t>&lt;/representedOrganization&gt;</w:t>
      </w:r>
    </w:p>
    <w:p w:rsidR="009771C0" w:rsidRPr="00F602A9" w:rsidRDefault="009771C0" w:rsidP="009771C0">
      <w:pPr>
        <w:pStyle w:val="XMLFragment"/>
      </w:pPr>
      <w:r w:rsidRPr="00F602A9">
        <w:tab/>
        <w:t>&lt;/assignedEntity&gt;</w:t>
      </w:r>
    </w:p>
    <w:p w:rsidR="009771C0" w:rsidRDefault="009771C0" w:rsidP="009771C0">
      <w:pPr>
        <w:pStyle w:val="XMLFragment"/>
      </w:pPr>
      <w:r w:rsidRPr="00F602A9">
        <w:t>&lt;/performer&gt;</w:t>
      </w:r>
    </w:p>
    <w:p w:rsidR="009771C0" w:rsidRDefault="009771C0" w:rsidP="009771C0">
      <w:pPr>
        <w:pStyle w:val="Heading5"/>
        <w:numPr>
          <w:ilvl w:val="0"/>
          <w:numId w:val="0"/>
        </w:numPr>
        <w:ind w:left="1008" w:hanging="1008"/>
      </w:pPr>
      <w:bookmarkStart w:id="1514" w:name="_Toc303257729"/>
      <w:r>
        <w:t>6.3.4.E.</w:t>
      </w:r>
      <w:r w:rsidR="00CC1EED">
        <w:t>3</w:t>
      </w:r>
      <w:r>
        <w:t xml:space="preserve">.1 </w:t>
      </w:r>
      <w:r w:rsidRPr="00F602A9">
        <w:t>&lt;performer typeCode="PRF"&gt;</w:t>
      </w:r>
      <w:bookmarkEnd w:id="1514"/>
    </w:p>
    <w:p w:rsidR="009771C0" w:rsidRDefault="009771C0" w:rsidP="009771C0">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any activity.  A performer is distinct from an author, as the performer is the one who does the work, whereas the author is the person who documented or created it.</w:t>
      </w:r>
    </w:p>
    <w:p w:rsidR="009771C0" w:rsidRDefault="009771C0" w:rsidP="009771C0">
      <w:pPr>
        <w:pStyle w:val="BodyText"/>
        <w:numPr>
          <w:ilvl w:val="0"/>
          <w:numId w:val="70"/>
        </w:numPr>
        <w:rPr>
          <w:lang w:eastAsia="x-none"/>
        </w:rPr>
      </w:pPr>
      <w:r>
        <w:rPr>
          <w:lang w:eastAsia="x-none"/>
        </w:rPr>
        <w:t xml:space="preserve">This template </w:t>
      </w:r>
      <w:r w:rsidRPr="00A6251E">
        <w:rPr>
          <w:smallCaps/>
          <w:lang w:eastAsia="x-none"/>
        </w:rPr>
        <w:t>shall</w:t>
      </w:r>
      <w:r>
        <w:rPr>
          <w:lang w:eastAsia="x-none"/>
        </w:rPr>
        <w:t xml:space="preserve"> be used only in </w:t>
      </w:r>
      <w:r w:rsidRPr="00A6251E">
        <w:rPr>
          <w:rStyle w:val="InlineXML"/>
          <w:rFonts w:eastAsia="?l?r ??’c"/>
        </w:rPr>
        <w:t>performer</w:t>
      </w:r>
      <w:r>
        <w:rPr>
          <w:lang w:eastAsia="x-none"/>
        </w:rPr>
        <w:t xml:space="preserve"> elements inside any CDA (V3) act.  </w:t>
      </w:r>
    </w:p>
    <w:p w:rsidR="009771C0" w:rsidRPr="001E5627" w:rsidRDefault="009771C0" w:rsidP="009771C0">
      <w:pPr>
        <w:pStyle w:val="BodyText"/>
        <w:numPr>
          <w:ilvl w:val="0"/>
          <w:numId w:val="70"/>
        </w:numPr>
        <w:rPr>
          <w:lang w:eastAsia="x-none"/>
        </w:rPr>
      </w:pPr>
      <w:r>
        <w:rPr>
          <w:lang w:eastAsia="x-none"/>
        </w:rPr>
        <w:t xml:space="preserve">The </w:t>
      </w:r>
      <w:r w:rsidRPr="00A6251E">
        <w:rPr>
          <w:rStyle w:val="InlineXML"/>
          <w:rFonts w:eastAsia="?l?r ??’c"/>
        </w:rPr>
        <w:t>@</w:t>
      </w:r>
      <w:proofErr w:type="spellStart"/>
      <w:r w:rsidRPr="00A6251E">
        <w:rPr>
          <w:rStyle w:val="InlineXML"/>
          <w:rFonts w:eastAsia="?l?r ??’c"/>
        </w:rPr>
        <w:t>typeCode</w:t>
      </w:r>
      <w:proofErr w:type="spellEnd"/>
      <w:r>
        <w:rPr>
          <w:lang w:eastAsia="x-none"/>
        </w:rPr>
        <w:t xml:space="preserve"> attribute of the </w:t>
      </w:r>
      <w:r w:rsidRPr="00A6251E">
        <w:rPr>
          <w:rStyle w:val="InlineXML"/>
          <w:rFonts w:eastAsia="?l?r ??’c"/>
        </w:rPr>
        <w:t>performer</w:t>
      </w:r>
      <w:r>
        <w:rPr>
          <w:lang w:eastAsia="x-none"/>
        </w:rPr>
        <w:t xml:space="preserve"> element </w:t>
      </w:r>
      <w:r w:rsidRPr="00A6251E">
        <w:rPr>
          <w:smallCaps/>
          <w:lang w:eastAsia="x-none"/>
        </w:rPr>
        <w:t>shall</w:t>
      </w:r>
      <w:r>
        <w:rPr>
          <w:lang w:eastAsia="x-none"/>
        </w:rPr>
        <w:t xml:space="preserve"> use the value </w:t>
      </w:r>
      <w:r w:rsidRPr="00A6251E">
        <w:rPr>
          <w:rStyle w:val="InlineXML"/>
          <w:rFonts w:eastAsia="?l?r ??’c"/>
          <w:b/>
        </w:rPr>
        <w:t>PRF</w:t>
      </w:r>
      <w:r>
        <w:rPr>
          <w:lang w:eastAsia="x-none"/>
        </w:rPr>
        <w:t>.</w:t>
      </w:r>
    </w:p>
    <w:p w:rsidR="009771C0" w:rsidRDefault="009771C0" w:rsidP="009771C0">
      <w:pPr>
        <w:pStyle w:val="Heading5"/>
        <w:numPr>
          <w:ilvl w:val="0"/>
          <w:numId w:val="0"/>
        </w:numPr>
        <w:ind w:left="1008" w:hanging="1008"/>
      </w:pPr>
      <w:bookmarkStart w:id="1515" w:name="_Toc303257730"/>
      <w:r>
        <w:t>6.3.4.</w:t>
      </w:r>
      <w:r w:rsidR="00CC1EED">
        <w:t>E.3</w:t>
      </w:r>
      <w:r>
        <w:t>.2 &lt;templateId root="</w:t>
      </w:r>
      <w:r w:rsidRPr="00AA15E6">
        <w:t>1.3.6.1.4.1.19376.1.5.3.1.1.24.3.</w:t>
      </w:r>
      <w:r>
        <w:t>5"/&gt;</w:t>
      </w:r>
      <w:bookmarkEnd w:id="1515"/>
    </w:p>
    <w:p w:rsidR="009771C0" w:rsidRPr="00A6251E" w:rsidRDefault="009771C0" w:rsidP="009771C0">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Performer template.</w:t>
      </w:r>
    </w:p>
    <w:p w:rsidR="009771C0" w:rsidRPr="001E5627" w:rsidRDefault="009771C0" w:rsidP="009771C0">
      <w:pPr>
        <w:pStyle w:val="BodyText"/>
        <w:numPr>
          <w:ilvl w:val="0"/>
          <w:numId w:val="71"/>
        </w:numPr>
        <w:rPr>
          <w:lang w:eastAsia="x-none"/>
        </w:rPr>
      </w:pPr>
      <w:r>
        <w:rPr>
          <w:lang w:eastAsia="x-none"/>
        </w:rPr>
        <w:t xml:space="preserve">The </w:t>
      </w:r>
      <w:r w:rsidRPr="00A6251E">
        <w:rPr>
          <w:rStyle w:val="InlineXML"/>
          <w:rFonts w:eastAsia="?l?r ??’c"/>
        </w:rPr>
        <w:t>performer</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this template.</w:t>
      </w:r>
    </w:p>
    <w:p w:rsidR="009771C0" w:rsidRDefault="009771C0" w:rsidP="009771C0">
      <w:pPr>
        <w:pStyle w:val="Heading5"/>
        <w:numPr>
          <w:ilvl w:val="0"/>
          <w:numId w:val="0"/>
        </w:numPr>
        <w:ind w:left="1008" w:hanging="1008"/>
      </w:pPr>
      <w:bookmarkStart w:id="1516" w:name="_Toc303257731"/>
      <w:r>
        <w:t>6.3.4.</w:t>
      </w:r>
      <w:r w:rsidR="00CC1EED">
        <w:t>E.3</w:t>
      </w:r>
      <w:r>
        <w:t xml:space="preserve">.3 </w:t>
      </w:r>
      <w:r w:rsidRPr="00F602A9">
        <w:t>&lt;assignedEntity classCode="ASSIGNED"&gt;</w:t>
      </w:r>
      <w:bookmarkEnd w:id="1516"/>
    </w:p>
    <w:p w:rsidR="009771C0" w:rsidRPr="00A6251E" w:rsidRDefault="009771C0" w:rsidP="009771C0">
      <w:pPr>
        <w:pStyle w:val="BodyText"/>
        <w:rPr>
          <w:lang w:eastAsia="x-none"/>
        </w:rPr>
      </w:pPr>
      <w:r>
        <w:rPr>
          <w:lang w:eastAsia="x-none"/>
        </w:rPr>
        <w:t xml:space="preserve">An </w:t>
      </w:r>
      <w:proofErr w:type="spellStart"/>
      <w:r w:rsidRPr="00A6251E">
        <w:rPr>
          <w:rStyle w:val="InlineXML"/>
          <w:rFonts w:eastAsia="?l?r ??’c"/>
        </w:rPr>
        <w:t>assignedEntity</w:t>
      </w:r>
      <w:proofErr w:type="spellEnd"/>
      <w:r>
        <w:rPr>
          <w:lang w:eastAsia="x-none"/>
        </w:rPr>
        <w:t xml:space="preserve"> element appears to identify the performer.</w:t>
      </w:r>
    </w:p>
    <w:p w:rsidR="009771C0" w:rsidRDefault="009771C0" w:rsidP="009771C0">
      <w:pPr>
        <w:pStyle w:val="BodyText"/>
        <w:numPr>
          <w:ilvl w:val="0"/>
          <w:numId w:val="72"/>
        </w:numPr>
        <w:rPr>
          <w:lang w:eastAsia="x-none"/>
        </w:rPr>
      </w:pPr>
      <w:r>
        <w:rPr>
          <w:lang w:eastAsia="x-none"/>
        </w:rPr>
        <w:t xml:space="preserve">The </w:t>
      </w:r>
      <w:r w:rsidRPr="00503A8D">
        <w:rPr>
          <w:rStyle w:val="InlineXML"/>
          <w:rFonts w:eastAsia="?l?r ??’c"/>
        </w:rPr>
        <w:t>performer</w:t>
      </w:r>
      <w:r>
        <w:rPr>
          <w:lang w:eastAsia="x-none"/>
        </w:rPr>
        <w:t xml:space="preserve"> </w:t>
      </w:r>
      <w:r w:rsidRPr="00503A8D">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assignedEntity</w:t>
      </w:r>
      <w:proofErr w:type="spellEnd"/>
      <w:r>
        <w:rPr>
          <w:lang w:eastAsia="x-none"/>
        </w:rPr>
        <w:t xml:space="preserve"> element.</w:t>
      </w:r>
    </w:p>
    <w:p w:rsidR="009771C0" w:rsidRPr="001E5627" w:rsidRDefault="009771C0" w:rsidP="009771C0">
      <w:pPr>
        <w:pStyle w:val="BodyText"/>
        <w:numPr>
          <w:ilvl w:val="0"/>
          <w:numId w:val="72"/>
        </w:numPr>
        <w:rPr>
          <w:lang w:eastAsia="x-none"/>
        </w:rPr>
      </w:pPr>
      <w:r>
        <w:rPr>
          <w:lang w:eastAsia="x-none"/>
        </w:rPr>
        <w:t xml:space="preserve">The </w:t>
      </w:r>
      <w:proofErr w:type="spellStart"/>
      <w:r w:rsidRPr="00503A8D">
        <w:rPr>
          <w:rStyle w:val="InlineXML"/>
          <w:rFonts w:eastAsia="?l?r ??’c"/>
        </w:rPr>
        <w:t>assignedEntity</w:t>
      </w:r>
      <w:proofErr w:type="spellEnd"/>
      <w:r w:rsidRPr="00503A8D">
        <w:rPr>
          <w:rStyle w:val="InlineXML"/>
          <w:rFonts w:eastAsia="?l?r ??’c"/>
        </w:rPr>
        <w:t>/@</w:t>
      </w:r>
      <w:proofErr w:type="spellStart"/>
      <w:r w:rsidRPr="00503A8D">
        <w:rPr>
          <w:rStyle w:val="InlineXML"/>
          <w:rFonts w:eastAsia="?l?r ??’c"/>
        </w:rPr>
        <w:t>classCode</w:t>
      </w:r>
      <w:proofErr w:type="spellEnd"/>
      <w:r>
        <w:rPr>
          <w:lang w:eastAsia="x-none"/>
        </w:rPr>
        <w:t xml:space="preserve"> value in 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be </w:t>
      </w:r>
      <w:r w:rsidRPr="00503A8D">
        <w:rPr>
          <w:rStyle w:val="InlineXML"/>
          <w:rFonts w:eastAsia="?l?r ??’c"/>
          <w:b/>
        </w:rPr>
        <w:t>ASSIGNED</w:t>
      </w:r>
      <w:r>
        <w:rPr>
          <w:lang w:eastAsia="x-none"/>
        </w:rPr>
        <w:t>.</w:t>
      </w:r>
    </w:p>
    <w:p w:rsidR="009771C0" w:rsidRDefault="009771C0" w:rsidP="009771C0">
      <w:pPr>
        <w:pStyle w:val="Heading5"/>
        <w:numPr>
          <w:ilvl w:val="0"/>
          <w:numId w:val="0"/>
        </w:numPr>
        <w:ind w:left="1008" w:hanging="1008"/>
      </w:pPr>
      <w:bookmarkStart w:id="1517" w:name="_Toc303257732"/>
      <w:r>
        <w:t>6.3.4.</w:t>
      </w:r>
      <w:r w:rsidR="00CC1EED">
        <w:t>E.3</w:t>
      </w:r>
      <w:r>
        <w:t xml:space="preserve">.4 </w:t>
      </w:r>
      <w:r w:rsidRPr="00F602A9">
        <w:t>&lt;id root="" extension=""/&gt;</w:t>
      </w:r>
      <w:bookmarkEnd w:id="1517"/>
    </w:p>
    <w:p w:rsidR="009771C0" w:rsidRPr="00A6251E" w:rsidRDefault="009771C0" w:rsidP="009771C0">
      <w:pPr>
        <w:pStyle w:val="BodyText"/>
        <w:rPr>
          <w:lang w:eastAsia="x-none"/>
        </w:rPr>
      </w:pPr>
      <w:r>
        <w:rPr>
          <w:lang w:eastAsia="x-none"/>
        </w:rPr>
        <w:t>The identifier of the healthcare provider performing the act should be present.</w:t>
      </w:r>
    </w:p>
    <w:p w:rsidR="009771C0" w:rsidRDefault="009771C0" w:rsidP="009771C0">
      <w:pPr>
        <w:pStyle w:val="BodyText"/>
        <w:numPr>
          <w:ilvl w:val="0"/>
          <w:numId w:val="73"/>
        </w:numPr>
        <w:rPr>
          <w:lang w:eastAsia="x-none"/>
        </w:rPr>
      </w:pPr>
      <w:r>
        <w:rPr>
          <w:lang w:eastAsia="x-none"/>
        </w:rPr>
        <w:t xml:space="preserve">The </w:t>
      </w:r>
      <w:r w:rsidRPr="00A6251E">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r w:rsidRPr="00A6251E">
        <w:rPr>
          <w:rStyle w:val="InlineXML"/>
          <w:rFonts w:eastAsia="?l?r ??’c"/>
        </w:rPr>
        <w:t>id</w:t>
      </w:r>
      <w:r>
        <w:rPr>
          <w:lang w:eastAsia="x-none"/>
        </w:rPr>
        <w:t xml:space="preserve"> element.  </w:t>
      </w:r>
    </w:p>
    <w:p w:rsidR="009771C0" w:rsidRDefault="009771C0" w:rsidP="009771C0">
      <w:pPr>
        <w:pStyle w:val="BodyText"/>
        <w:numPr>
          <w:ilvl w:val="0"/>
          <w:numId w:val="73"/>
        </w:numPr>
        <w:rPr>
          <w:lang w:eastAsia="x-none"/>
        </w:rPr>
      </w:pPr>
      <w:r>
        <w:rPr>
          <w:lang w:eastAsia="x-none"/>
        </w:rPr>
        <w:t xml:space="preserve">The </w:t>
      </w:r>
      <w:r w:rsidRPr="00A6251E">
        <w:rPr>
          <w:rStyle w:val="InlineXML"/>
          <w:rFonts w:eastAsia="?l?r ??’c"/>
        </w:rPr>
        <w:t>id</w:t>
      </w:r>
      <w:r>
        <w:rPr>
          <w:lang w:eastAsia="x-none"/>
        </w:rPr>
        <w:t xml:space="preserve"> element </w:t>
      </w:r>
      <w:r w:rsidRPr="00503A8D">
        <w:rPr>
          <w:smallCaps/>
          <w:lang w:eastAsia="x-none"/>
        </w:rPr>
        <w:t>may</w:t>
      </w:r>
      <w:r>
        <w:rPr>
          <w:lang w:eastAsia="x-none"/>
        </w:rPr>
        <w:t xml:space="preserve"> 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 when the information is unknown. (clarify that there SHOULD be an id/@root)</w:t>
      </w:r>
    </w:p>
    <w:p w:rsidR="009771C0" w:rsidRDefault="009771C0" w:rsidP="009771C0">
      <w:pPr>
        <w:pStyle w:val="Heading5"/>
        <w:numPr>
          <w:ilvl w:val="0"/>
          <w:numId w:val="0"/>
        </w:numPr>
        <w:ind w:left="1008" w:hanging="1008"/>
      </w:pPr>
      <w:bookmarkStart w:id="1518" w:name="_Toc303257733"/>
      <w:r>
        <w:lastRenderedPageBreak/>
        <w:t>6.3.4.</w:t>
      </w:r>
      <w:r w:rsidR="00CC1EED">
        <w:t>E.3</w:t>
      </w:r>
      <w:r>
        <w:t xml:space="preserve">.5 </w:t>
      </w:r>
      <w:r w:rsidRPr="00F602A9">
        <w:t>&lt;addr&gt;&lt;/addr&gt;</w:t>
      </w:r>
      <w:bookmarkEnd w:id="1518"/>
    </w:p>
    <w:p w:rsidR="009771C0" w:rsidRPr="00503A8D" w:rsidRDefault="009771C0" w:rsidP="009771C0">
      <w:pPr>
        <w:pStyle w:val="BodyText"/>
        <w:rPr>
          <w:lang w:eastAsia="x-none"/>
        </w:rPr>
      </w:pPr>
      <w:r>
        <w:rPr>
          <w:lang w:eastAsia="x-none"/>
        </w:rPr>
        <w:t>The mailing address of the healthcare provider performing the act should be present to enable the provider to be contacted.</w:t>
      </w:r>
    </w:p>
    <w:p w:rsidR="009771C0" w:rsidRDefault="009771C0" w:rsidP="009771C0">
      <w:pPr>
        <w:pStyle w:val="BodyText"/>
        <w:numPr>
          <w:ilvl w:val="0"/>
          <w:numId w:val="74"/>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addr</w:t>
      </w:r>
      <w:proofErr w:type="spellEnd"/>
      <w:r>
        <w:rPr>
          <w:lang w:eastAsia="x-none"/>
        </w:rPr>
        <w:t xml:space="preserve"> element.  </w:t>
      </w:r>
    </w:p>
    <w:p w:rsidR="009771C0" w:rsidRDefault="009771C0" w:rsidP="009771C0">
      <w:pPr>
        <w:pStyle w:val="BodyText"/>
        <w:numPr>
          <w:ilvl w:val="0"/>
          <w:numId w:val="74"/>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sidRPr="00503A8D">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if the information is unknown.</w:t>
      </w:r>
    </w:p>
    <w:p w:rsidR="009771C0" w:rsidRDefault="009771C0" w:rsidP="009771C0">
      <w:pPr>
        <w:pStyle w:val="Heading5"/>
        <w:numPr>
          <w:ilvl w:val="0"/>
          <w:numId w:val="0"/>
        </w:numPr>
        <w:ind w:left="1008" w:hanging="1008"/>
      </w:pPr>
      <w:bookmarkStart w:id="1519" w:name="_Toc303257734"/>
      <w:r>
        <w:t>6.3.4.</w:t>
      </w:r>
      <w:r w:rsidR="00CC1EED">
        <w:t>E.3</w:t>
      </w:r>
      <w:r>
        <w:t xml:space="preserve">.6 </w:t>
      </w:r>
      <w:r w:rsidRPr="00F602A9">
        <w:t>&lt;telecom&gt;&lt;/telecom&gt;</w:t>
      </w:r>
      <w:bookmarkEnd w:id="1519"/>
    </w:p>
    <w:p w:rsidR="009771C0" w:rsidRPr="00503A8D" w:rsidRDefault="009771C0" w:rsidP="009771C0">
      <w:pPr>
        <w:pStyle w:val="BodyText"/>
        <w:rPr>
          <w:lang w:eastAsia="x-none"/>
        </w:rPr>
      </w:pPr>
      <w:r>
        <w:rPr>
          <w:lang w:eastAsia="x-none"/>
        </w:rPr>
        <w:t>The provider telephone number should be provided to enable the performer of the reconciliation to be contacted.</w:t>
      </w:r>
    </w:p>
    <w:p w:rsidR="009771C0" w:rsidRDefault="009771C0" w:rsidP="009771C0">
      <w:pPr>
        <w:pStyle w:val="BodyText"/>
        <w:numPr>
          <w:ilvl w:val="0"/>
          <w:numId w:val="75"/>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r w:rsidRPr="00503A8D">
        <w:rPr>
          <w:rStyle w:val="InlineXML"/>
          <w:rFonts w:eastAsia="?l?r ??’c"/>
        </w:rPr>
        <w:t>telecom</w:t>
      </w:r>
      <w:r>
        <w:rPr>
          <w:lang w:eastAsia="x-none"/>
        </w:rPr>
        <w:t xml:space="preserve"> element.  </w:t>
      </w:r>
    </w:p>
    <w:p w:rsidR="009771C0" w:rsidRDefault="009771C0" w:rsidP="009771C0">
      <w:pPr>
        <w:pStyle w:val="BodyText"/>
        <w:numPr>
          <w:ilvl w:val="0"/>
          <w:numId w:val="75"/>
        </w:numPr>
        <w:rPr>
          <w:lang w:eastAsia="x-none"/>
        </w:rPr>
      </w:pPr>
      <w:r>
        <w:rPr>
          <w:lang w:eastAsia="x-none"/>
        </w:rPr>
        <w:t xml:space="preserve">The </w:t>
      </w:r>
      <w:r w:rsidRPr="00503A8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information is unknown.</w:t>
      </w:r>
    </w:p>
    <w:p w:rsidR="009771C0" w:rsidRDefault="009771C0" w:rsidP="009771C0">
      <w:pPr>
        <w:pStyle w:val="Heading5"/>
        <w:numPr>
          <w:ilvl w:val="0"/>
          <w:numId w:val="0"/>
        </w:numPr>
        <w:ind w:left="1008" w:hanging="1008"/>
      </w:pPr>
      <w:bookmarkStart w:id="1520" w:name="_Toc303257735"/>
      <w:r>
        <w:t>6.3.4.</w:t>
      </w:r>
      <w:r w:rsidR="00CC1EED">
        <w:t>E.3</w:t>
      </w:r>
      <w:r>
        <w:t xml:space="preserve">.7 </w:t>
      </w:r>
      <w:r w:rsidRPr="00F602A9">
        <w:t>&lt;assignedPerson&gt;</w:t>
      </w:r>
      <w:bookmarkEnd w:id="1520"/>
    </w:p>
    <w:p w:rsidR="009771C0" w:rsidRDefault="009771C0" w:rsidP="009771C0">
      <w:pPr>
        <w:pStyle w:val="BodyText"/>
        <w:numPr>
          <w:ilvl w:val="0"/>
          <w:numId w:val="76"/>
        </w:numPr>
        <w:rPr>
          <w:lang w:eastAsia="x-none"/>
        </w:rPr>
      </w:pPr>
      <w:r>
        <w:rPr>
          <w:lang w:eastAsia="x-none"/>
        </w:rPr>
        <w:t xml:space="preserve">The </w:t>
      </w:r>
      <w:r w:rsidRPr="00503A8D">
        <w:rPr>
          <w:rStyle w:val="InlineXML"/>
          <w:rFonts w:eastAsia="?l?r ??’c"/>
        </w:rPr>
        <w:t>performer</w:t>
      </w:r>
      <w:r>
        <w:rPr>
          <w:lang w:eastAsia="x-none"/>
        </w:rPr>
        <w:t xml:space="preserve"> element </w:t>
      </w:r>
      <w:r w:rsidRPr="00745F04">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Pr>
          <w:lang w:eastAsia="x-none"/>
        </w:rPr>
        <w:t xml:space="preserve"> elements further identifying the person.  </w:t>
      </w:r>
    </w:p>
    <w:p w:rsidR="009771C0" w:rsidRDefault="009771C0" w:rsidP="009771C0">
      <w:pPr>
        <w:pStyle w:val="Heading5"/>
        <w:numPr>
          <w:ilvl w:val="0"/>
          <w:numId w:val="0"/>
        </w:numPr>
        <w:ind w:left="1008" w:hanging="1008"/>
      </w:pPr>
      <w:bookmarkStart w:id="1521" w:name="_Toc303257736"/>
      <w:r>
        <w:t>6.3.4.</w:t>
      </w:r>
      <w:r w:rsidR="00CC1EED">
        <w:t>E.3</w:t>
      </w:r>
      <w:r>
        <w:t xml:space="preserve">.8 </w:t>
      </w:r>
      <w:r w:rsidRPr="00F602A9">
        <w:t>&lt;name&gt;&lt;/name&gt;</w:t>
      </w:r>
      <w:bookmarkEnd w:id="1521"/>
    </w:p>
    <w:p w:rsidR="009771C0" w:rsidRPr="00F602A9" w:rsidRDefault="009771C0" w:rsidP="009771C0">
      <w:pPr>
        <w:pStyle w:val="BodyText"/>
        <w:rPr>
          <w:lang w:eastAsia="x-none"/>
        </w:rPr>
      </w:pPr>
      <w:r>
        <w:rPr>
          <w:lang w:eastAsia="x-none"/>
        </w:rPr>
        <w:t>The name of the provider performing the act should be provided.</w:t>
      </w:r>
    </w:p>
    <w:p w:rsidR="009771C0" w:rsidRDefault="009771C0" w:rsidP="009771C0">
      <w:pPr>
        <w:pStyle w:val="BodyText"/>
        <w:numPr>
          <w:ilvl w:val="0"/>
          <w:numId w:val="77"/>
        </w:numPr>
        <w:rPr>
          <w:lang w:eastAsia="x-none"/>
        </w:rPr>
      </w:pPr>
      <w:r>
        <w:rPr>
          <w:lang w:eastAsia="x-none"/>
        </w:rPr>
        <w:t xml:space="preserve">The </w:t>
      </w:r>
      <w:r w:rsidRPr="00503A8D">
        <w:rPr>
          <w:rStyle w:val="InlineXML"/>
          <w:rFonts w:eastAsia="?l?r ??’c"/>
        </w:rPr>
        <w:t>performer</w:t>
      </w:r>
      <w:r>
        <w:rPr>
          <w:lang w:eastAsia="x-none"/>
        </w:rPr>
        <w:t xml:space="preserve"> </w:t>
      </w:r>
      <w:r w:rsidRPr="00745F04">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sidRPr="00503A8D">
        <w:rPr>
          <w:rStyle w:val="InlineXML"/>
          <w:rFonts w:eastAsia="?l?r ??’c"/>
        </w:rPr>
        <w:t>/name</w:t>
      </w:r>
      <w:r>
        <w:rPr>
          <w:lang w:eastAsia="x-none"/>
        </w:rPr>
        <w:t xml:space="preserve"> element.</w:t>
      </w:r>
    </w:p>
    <w:p w:rsidR="009771C0" w:rsidRPr="007A06E5" w:rsidRDefault="009771C0" w:rsidP="009771C0">
      <w:pPr>
        <w:pStyle w:val="BodyText"/>
        <w:numPr>
          <w:ilvl w:val="0"/>
          <w:numId w:val="77"/>
        </w:numPr>
        <w:rPr>
          <w:lang w:eastAsia="x-none"/>
        </w:rPr>
      </w:pPr>
      <w:r>
        <w:rPr>
          <w:lang w:eastAsia="x-none"/>
        </w:rPr>
        <w:t xml:space="preserve">The </w:t>
      </w:r>
      <w:r w:rsidRPr="00503A8D">
        <w:rPr>
          <w:rStyle w:val="InlineXML"/>
          <w:rFonts w:eastAsia="?l?r ??’c"/>
        </w:rPr>
        <w:t>name</w:t>
      </w:r>
      <w:r>
        <w:rPr>
          <w:lang w:eastAsia="x-none"/>
        </w:rPr>
        <w:t xml:space="preserve"> element </w:t>
      </w:r>
      <w:r w:rsidRPr="00745F04">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the information is unknown.</w:t>
      </w:r>
    </w:p>
    <w:p w:rsidR="009771C0" w:rsidRDefault="009771C0" w:rsidP="009771C0">
      <w:pPr>
        <w:pStyle w:val="Heading5"/>
        <w:numPr>
          <w:ilvl w:val="0"/>
          <w:numId w:val="0"/>
        </w:numPr>
        <w:ind w:left="1008" w:hanging="1008"/>
      </w:pPr>
      <w:bookmarkStart w:id="1522" w:name="_Toc303257737"/>
      <w:r>
        <w:t>6.3.4.</w:t>
      </w:r>
      <w:r w:rsidR="00CC1EED">
        <w:t>E.3</w:t>
      </w:r>
      <w:r>
        <w:t xml:space="preserve">.9 </w:t>
      </w:r>
      <w:r w:rsidRPr="00F602A9">
        <w:t>&lt;representedOrganization&gt;</w:t>
      </w:r>
      <w:bookmarkEnd w:id="1522"/>
    </w:p>
    <w:p w:rsidR="009771C0" w:rsidRDefault="009771C0" w:rsidP="009771C0">
      <w:r>
        <w:t>The name and identifier of the organization represented by the performer should be provided.</w:t>
      </w:r>
    </w:p>
    <w:p w:rsidR="009771C0" w:rsidRPr="008D3D62" w:rsidRDefault="009771C0" w:rsidP="009771C0">
      <w:pPr>
        <w:numPr>
          <w:ilvl w:val="0"/>
          <w:numId w:val="82"/>
        </w:numPr>
      </w:pPr>
      <w:r>
        <w:t xml:space="preserve">The </w:t>
      </w:r>
      <w:r w:rsidRPr="00AA15E6">
        <w:rPr>
          <w:rStyle w:val="InlineXML"/>
          <w:rFonts w:eastAsia="?l?r ??’c"/>
        </w:rPr>
        <w:t>performer</w:t>
      </w:r>
      <w:r>
        <w:t xml:space="preserve"> </w:t>
      </w:r>
      <w:r w:rsidRPr="00AA15E6">
        <w:rPr>
          <w:smallCaps/>
        </w:rPr>
        <w:t>shall</w:t>
      </w:r>
      <w:r>
        <w:t xml:space="preserve"> contain only one </w:t>
      </w:r>
      <w:r w:rsidRPr="00AA15E6">
        <w:rPr>
          <w:b/>
        </w:rPr>
        <w:t>[1</w:t>
      </w:r>
      <w:proofErr w:type="gramStart"/>
      <w:r w:rsidRPr="00AA15E6">
        <w:rPr>
          <w:b/>
        </w:rPr>
        <w:t>..1</w:t>
      </w:r>
      <w:proofErr w:type="gramEnd"/>
      <w:r w:rsidRPr="00AA15E6">
        <w:rPr>
          <w:b/>
        </w:rPr>
        <w:t>]</w:t>
      </w:r>
      <w:r>
        <w:t xml:space="preserve"> </w:t>
      </w:r>
      <w:proofErr w:type="spellStart"/>
      <w:r w:rsidRPr="00AA15E6">
        <w:rPr>
          <w:rStyle w:val="InlineXML"/>
          <w:rFonts w:eastAsia="?l?r ??’c"/>
        </w:rPr>
        <w:t>representedOrganization</w:t>
      </w:r>
      <w:proofErr w:type="spellEnd"/>
      <w:r>
        <w:t xml:space="preserve"> element.</w:t>
      </w:r>
    </w:p>
    <w:p w:rsidR="009771C0" w:rsidRDefault="009771C0" w:rsidP="009771C0">
      <w:pPr>
        <w:pStyle w:val="Heading5"/>
        <w:numPr>
          <w:ilvl w:val="0"/>
          <w:numId w:val="0"/>
        </w:numPr>
        <w:ind w:left="1008" w:hanging="1008"/>
      </w:pPr>
      <w:bookmarkStart w:id="1523" w:name="_Toc303257738"/>
      <w:r>
        <w:t>6.3.4.</w:t>
      </w:r>
      <w:r w:rsidR="00CC1EED">
        <w:t>E.3</w:t>
      </w:r>
      <w:r>
        <w:t xml:space="preserve">.10 </w:t>
      </w:r>
      <w:r w:rsidRPr="00F602A9">
        <w:t>&lt;</w:t>
      </w:r>
      <w:r>
        <w:t>id root='…' extension='…'/</w:t>
      </w:r>
      <w:r w:rsidRPr="00F602A9">
        <w:t>&gt;</w:t>
      </w:r>
      <w:bookmarkEnd w:id="1523"/>
    </w:p>
    <w:p w:rsidR="009771C0" w:rsidRDefault="009771C0" w:rsidP="009771C0">
      <w:pPr>
        <w:pStyle w:val="BodyText"/>
        <w:rPr>
          <w:lang w:eastAsia="x-none"/>
        </w:rPr>
      </w:pPr>
      <w:r>
        <w:rPr>
          <w:lang w:eastAsia="x-none"/>
        </w:rPr>
        <w:t>The identifier of the organization represented must appear.</w:t>
      </w:r>
    </w:p>
    <w:p w:rsidR="009771C0" w:rsidRDefault="009771C0" w:rsidP="009771C0">
      <w:pPr>
        <w:pStyle w:val="BodyText"/>
        <w:numPr>
          <w:ilvl w:val="0"/>
          <w:numId w:val="81"/>
        </w:numPr>
        <w:rPr>
          <w:lang w:eastAsia="x-none"/>
        </w:rPr>
      </w:pPr>
      <w:r>
        <w:rPr>
          <w:lang w:eastAsia="x-none"/>
        </w:rPr>
        <w:t xml:space="preserve">The </w:t>
      </w:r>
      <w:proofErr w:type="spellStart"/>
      <w:r w:rsidRPr="00745F04">
        <w:rPr>
          <w:rStyle w:val="InlineXML"/>
          <w:rFonts w:eastAsia="?l?r ??’c"/>
        </w:rPr>
        <w:t>representedOrganization</w:t>
      </w:r>
      <w:proofErr w:type="spellEnd"/>
      <w:r>
        <w:rPr>
          <w:lang w:eastAsia="x-none"/>
        </w:rPr>
        <w:t xml:space="preserve"> element </w:t>
      </w:r>
      <w:r w:rsidRPr="00745F04">
        <w:rPr>
          <w:smallCaps/>
          <w:lang w:eastAsia="x-none"/>
        </w:rPr>
        <w:t>shall</w:t>
      </w:r>
      <w:r>
        <w:rPr>
          <w:lang w:eastAsia="x-none"/>
        </w:rPr>
        <w:t xml:space="preserve"> contain at least one </w:t>
      </w:r>
      <w:r w:rsidRPr="00745F04">
        <w:rPr>
          <w:b/>
          <w:lang w:eastAsia="x-none"/>
        </w:rPr>
        <w:t>[1</w:t>
      </w:r>
      <w:proofErr w:type="gramStart"/>
      <w:r w:rsidRPr="00745F04">
        <w:rPr>
          <w:b/>
          <w:lang w:eastAsia="x-none"/>
        </w:rPr>
        <w:t>..*</w:t>
      </w:r>
      <w:proofErr w:type="gramEnd"/>
      <w:r w:rsidRPr="00745F04">
        <w:rPr>
          <w:b/>
          <w:lang w:eastAsia="x-none"/>
        </w:rPr>
        <w:t>]</w:t>
      </w:r>
      <w:r>
        <w:rPr>
          <w:lang w:eastAsia="x-none"/>
        </w:rPr>
        <w:t xml:space="preserve"> </w:t>
      </w:r>
      <w:proofErr w:type="spellStart"/>
      <w:r w:rsidRPr="00745F04">
        <w:rPr>
          <w:rStyle w:val="InlineXML"/>
          <w:rFonts w:eastAsia="?l?r ??’c"/>
        </w:rPr>
        <w:t>representedOrganization</w:t>
      </w:r>
      <w:proofErr w:type="spellEnd"/>
      <w:r w:rsidRPr="00745F04">
        <w:rPr>
          <w:rStyle w:val="InlineXML"/>
          <w:rFonts w:eastAsia="?l?r ??’c"/>
        </w:rPr>
        <w:t>/id</w:t>
      </w:r>
      <w:r>
        <w:rPr>
          <w:lang w:eastAsia="x-none"/>
        </w:rPr>
        <w:t xml:space="preserve"> element.</w:t>
      </w:r>
    </w:p>
    <w:p w:rsidR="009771C0" w:rsidRDefault="009771C0" w:rsidP="009771C0">
      <w:pPr>
        <w:pStyle w:val="BodyText"/>
        <w:numPr>
          <w:ilvl w:val="0"/>
          <w:numId w:val="81"/>
        </w:numPr>
        <w:rPr>
          <w:lang w:eastAsia="x-none"/>
        </w:rPr>
      </w:pPr>
      <w:r>
        <w:t xml:space="preserve">The </w:t>
      </w:r>
      <w:r w:rsidRPr="00745F04">
        <w:rPr>
          <w:rStyle w:val="InlineXML"/>
          <w:rFonts w:eastAsia="?l?r ??’c"/>
        </w:rPr>
        <w:t>id</w:t>
      </w:r>
      <w:r>
        <w:t xml:space="preserve"> element </w:t>
      </w:r>
      <w:r w:rsidRPr="002D2C6A">
        <w:rPr>
          <w:smallCaps/>
        </w:rPr>
        <w:t>may</w:t>
      </w:r>
      <w:r>
        <w:t xml:space="preserve"> use </w:t>
      </w:r>
      <w:r w:rsidRPr="00745F04">
        <w:rPr>
          <w:rStyle w:val="InlineXML"/>
          <w:rFonts w:eastAsia="?l?r ??’c"/>
        </w:rPr>
        <w:t>@</w:t>
      </w:r>
      <w:proofErr w:type="spellStart"/>
      <w:r w:rsidRPr="00745F04">
        <w:rPr>
          <w:rStyle w:val="InlineXML"/>
          <w:rFonts w:eastAsia="?l?r ??’c"/>
        </w:rPr>
        <w:t>nullFlavor</w:t>
      </w:r>
      <w:proofErr w:type="spellEnd"/>
      <w:r>
        <w:t xml:space="preserve"> to indicate that the identifier is unknown.</w:t>
      </w:r>
    </w:p>
    <w:p w:rsidR="009771C0" w:rsidRPr="002D2C6A" w:rsidRDefault="009771C0" w:rsidP="009771C0">
      <w:pPr>
        <w:pStyle w:val="Heading5"/>
        <w:numPr>
          <w:ilvl w:val="0"/>
          <w:numId w:val="0"/>
        </w:numPr>
        <w:ind w:left="1008" w:hanging="1008"/>
      </w:pPr>
      <w:bookmarkStart w:id="1524" w:name="_Toc303257739"/>
      <w:r w:rsidRPr="002D2C6A">
        <w:t>6.3.4.</w:t>
      </w:r>
      <w:r w:rsidR="00CC1EED">
        <w:t>E.3</w:t>
      </w:r>
      <w:r w:rsidRPr="002D2C6A">
        <w:t xml:space="preserve">.11 </w:t>
      </w:r>
      <w:r w:rsidRPr="00F602A9">
        <w:t>&lt;name&gt;&lt;/name&gt;</w:t>
      </w:r>
      <w:bookmarkEnd w:id="1524"/>
    </w:p>
    <w:p w:rsidR="009771C0" w:rsidRPr="00503A8D" w:rsidRDefault="009771C0" w:rsidP="009771C0">
      <w:pPr>
        <w:pStyle w:val="BodyText"/>
        <w:rPr>
          <w:lang w:eastAsia="x-none"/>
        </w:rPr>
      </w:pPr>
      <w:r>
        <w:rPr>
          <w:lang w:eastAsia="x-none"/>
        </w:rPr>
        <w:t>The name of the organization represented must appear.</w:t>
      </w:r>
    </w:p>
    <w:p w:rsidR="009771C0" w:rsidRDefault="009771C0" w:rsidP="009771C0">
      <w:pPr>
        <w:pStyle w:val="BodyText"/>
        <w:numPr>
          <w:ilvl w:val="0"/>
          <w:numId w:val="78"/>
        </w:numPr>
        <w:rPr>
          <w:lang w:eastAsia="x-none"/>
        </w:rPr>
      </w:pPr>
      <w:r>
        <w:rPr>
          <w:lang w:eastAsia="x-none"/>
        </w:rPr>
        <w:lastRenderedPageBreak/>
        <w:t xml:space="preserve">The </w:t>
      </w:r>
      <w:proofErr w:type="spellStart"/>
      <w:r>
        <w:rPr>
          <w:rStyle w:val="InlineXML"/>
          <w:rFonts w:eastAsia="?l?r ??’c"/>
        </w:rPr>
        <w:t>representedOrganization</w:t>
      </w:r>
      <w:proofErr w:type="spellEnd"/>
      <w:r>
        <w:rPr>
          <w:lang w:eastAsia="x-none"/>
        </w:rPr>
        <w:t xml:space="preserve"> element </w:t>
      </w:r>
      <w:r w:rsidRPr="00BE73AF">
        <w:rPr>
          <w:smallCaps/>
          <w:lang w:eastAsia="x-none"/>
        </w:rPr>
        <w:t>shall</w:t>
      </w:r>
      <w:r>
        <w:rPr>
          <w:lang w:eastAsia="x-none"/>
        </w:rPr>
        <w:t xml:space="preserve"> contain at least one </w:t>
      </w:r>
      <w:r w:rsidRPr="008D3D62">
        <w:rPr>
          <w:b/>
        </w:rPr>
        <w:t>[1</w:t>
      </w:r>
      <w:proofErr w:type="gramStart"/>
      <w:r w:rsidRPr="008D3D62">
        <w:rPr>
          <w:b/>
        </w:rPr>
        <w:t>..</w:t>
      </w:r>
      <w:r>
        <w:rPr>
          <w:b/>
        </w:rPr>
        <w:t>*</w:t>
      </w:r>
      <w:proofErr w:type="gramEnd"/>
      <w:r w:rsidRPr="008D3D62">
        <w:rPr>
          <w:b/>
        </w:rPr>
        <w:t>]</w:t>
      </w:r>
      <w:r w:rsidRPr="008D3D62">
        <w:t xml:space="preserve"> </w:t>
      </w:r>
      <w:proofErr w:type="spellStart"/>
      <w:r w:rsidRPr="008D3D62">
        <w:rPr>
          <w:rStyle w:val="InlineXML"/>
          <w:rFonts w:eastAsia="?l?r ??’c"/>
        </w:rPr>
        <w:t>representedOrganization</w:t>
      </w:r>
      <w:proofErr w:type="spellEnd"/>
      <w:r w:rsidRPr="008D3D62">
        <w:rPr>
          <w:rStyle w:val="InlineXML"/>
          <w:rFonts w:eastAsia="?l?r ??’c"/>
        </w:rPr>
        <w:t>/name</w:t>
      </w:r>
      <w:r>
        <w:rPr>
          <w:lang w:eastAsia="x-none"/>
        </w:rPr>
        <w:t xml:space="preserve"> element.  </w:t>
      </w:r>
    </w:p>
    <w:p w:rsidR="009771C0" w:rsidRDefault="009771C0" w:rsidP="009771C0">
      <w:pPr>
        <w:pStyle w:val="BodyText"/>
        <w:numPr>
          <w:ilvl w:val="0"/>
          <w:numId w:val="78"/>
        </w:numPr>
        <w:rPr>
          <w:lang w:eastAsia="x-none"/>
        </w:rPr>
      </w:pPr>
      <w:r>
        <w:rPr>
          <w:lang w:eastAsia="x-none"/>
        </w:rPr>
        <w:t xml:space="preserve">The </w:t>
      </w:r>
      <w:r w:rsidRPr="009C6CE6">
        <w:rPr>
          <w:rStyle w:val="InlineXML"/>
          <w:rFonts w:eastAsia="?l?r ??’c"/>
        </w:rPr>
        <w:t>name</w:t>
      </w:r>
      <w:r>
        <w:rPr>
          <w:lang w:eastAsia="x-none"/>
        </w:rPr>
        <w:t xml:space="preserve"> element </w:t>
      </w:r>
      <w:r w:rsidRPr="009C6CE6">
        <w:rPr>
          <w:smallCaps/>
          <w:lang w:eastAsia="x-none"/>
        </w:rPr>
        <w:t>shall not</w:t>
      </w:r>
      <w:r>
        <w:rPr>
          <w:lang w:eastAsia="x-none"/>
        </w:rPr>
        <w:t xml:space="preserve"> use </w:t>
      </w:r>
      <w:r w:rsidRPr="008D3D62">
        <w:rPr>
          <w:rStyle w:val="InlineXML"/>
          <w:rFonts w:eastAsia="?l?r ??’c"/>
        </w:rPr>
        <w:t>@</w:t>
      </w:r>
      <w:proofErr w:type="spellStart"/>
      <w:r w:rsidRPr="008D3D62">
        <w:rPr>
          <w:rStyle w:val="InlineXML"/>
          <w:rFonts w:eastAsia="?l?r ??’c"/>
        </w:rPr>
        <w:t>nullFlavor</w:t>
      </w:r>
      <w:proofErr w:type="spellEnd"/>
      <w:r>
        <w:rPr>
          <w:lang w:eastAsia="x-none"/>
        </w:rPr>
        <w:t xml:space="preserve"> to indicate that information is unknown.</w:t>
      </w:r>
    </w:p>
    <w:p w:rsidR="009771C0" w:rsidRDefault="009771C0" w:rsidP="009771C0">
      <w:pPr>
        <w:pStyle w:val="Heading5"/>
        <w:numPr>
          <w:ilvl w:val="0"/>
          <w:numId w:val="0"/>
        </w:numPr>
        <w:ind w:left="1008" w:hanging="1008"/>
      </w:pPr>
      <w:bookmarkStart w:id="1525" w:name="_Toc303257740"/>
      <w:r>
        <w:t>6.3.4.</w:t>
      </w:r>
      <w:r w:rsidR="00CC1EED">
        <w:t>E.3</w:t>
      </w:r>
      <w:r>
        <w:t xml:space="preserve">.12 </w:t>
      </w:r>
      <w:r w:rsidRPr="00F602A9">
        <w:t>&lt;addr&gt;&lt;/addr&gt;</w:t>
      </w:r>
      <w:bookmarkEnd w:id="1525"/>
    </w:p>
    <w:p w:rsidR="009771C0" w:rsidRPr="007678C8" w:rsidRDefault="009771C0" w:rsidP="009771C0">
      <w:pPr>
        <w:pStyle w:val="BodyText"/>
        <w:rPr>
          <w:lang w:eastAsia="x-none"/>
        </w:rPr>
      </w:pPr>
      <w:r>
        <w:rPr>
          <w:lang w:eastAsia="x-none"/>
        </w:rPr>
        <w:t>The mailing address of the represented organization should be present to allow the organization to be contacted when the performer is not available.</w:t>
      </w:r>
    </w:p>
    <w:p w:rsidR="009771C0" w:rsidRDefault="009771C0" w:rsidP="009771C0">
      <w:pPr>
        <w:pStyle w:val="BodyText"/>
        <w:numPr>
          <w:ilvl w:val="0"/>
          <w:numId w:val="79"/>
        </w:numPr>
        <w:rPr>
          <w:lang w:eastAsia="x-none"/>
        </w:rPr>
      </w:pPr>
      <w:r>
        <w:rPr>
          <w:lang w:eastAsia="x-none"/>
        </w:rPr>
        <w:t xml:space="preserve">The </w:t>
      </w:r>
      <w:r w:rsidRPr="007678C8">
        <w:rPr>
          <w:rStyle w:val="InlineXML"/>
          <w:rFonts w:eastAsia="?l?r ??’c"/>
        </w:rPr>
        <w:t>performer</w:t>
      </w:r>
      <w:r>
        <w:rPr>
          <w:lang w:eastAsia="x-none"/>
        </w:rPr>
        <w:t xml:space="preserve"> element shall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proofErr w:type="spellStart"/>
      <w:r w:rsidRPr="007678C8">
        <w:rPr>
          <w:rStyle w:val="InlineXML"/>
          <w:rFonts w:eastAsia="?l?r ??’c"/>
        </w:rPr>
        <w:t>representedOrganization</w:t>
      </w:r>
      <w:proofErr w:type="spellEnd"/>
      <w:r w:rsidRPr="007678C8">
        <w:rPr>
          <w:rStyle w:val="InlineXML"/>
          <w:rFonts w:eastAsia="?l?r ??’c"/>
        </w:rPr>
        <w:t>/</w:t>
      </w:r>
      <w:proofErr w:type="spellStart"/>
      <w:r w:rsidRPr="007678C8">
        <w:rPr>
          <w:rStyle w:val="InlineXML"/>
          <w:rFonts w:eastAsia="?l?r ??’c"/>
        </w:rPr>
        <w:t>addr</w:t>
      </w:r>
      <w:proofErr w:type="spellEnd"/>
      <w:r>
        <w:rPr>
          <w:lang w:eastAsia="x-none"/>
        </w:rPr>
        <w:t xml:space="preserve"> element.  </w:t>
      </w:r>
    </w:p>
    <w:p w:rsidR="009771C0" w:rsidRDefault="009771C0" w:rsidP="009771C0">
      <w:pPr>
        <w:pStyle w:val="BodyText"/>
        <w:numPr>
          <w:ilvl w:val="0"/>
          <w:numId w:val="79"/>
        </w:numPr>
        <w:rPr>
          <w:lang w:eastAsia="x-none"/>
        </w:rPr>
      </w:pPr>
      <w:r>
        <w:rPr>
          <w:lang w:eastAsia="x-none"/>
        </w:rPr>
        <w:t xml:space="preserve">The </w:t>
      </w:r>
      <w:proofErr w:type="spellStart"/>
      <w:r w:rsidRPr="007678C8">
        <w:rPr>
          <w:rStyle w:val="InlineXML"/>
          <w:rFonts w:eastAsia="?l?r ??’c"/>
        </w:rPr>
        <w:t>addr</w:t>
      </w:r>
      <w:proofErr w:type="spellEnd"/>
      <w:r>
        <w:rPr>
          <w:lang w:eastAsia="x-none"/>
        </w:rPr>
        <w:t xml:space="preserve"> element </w:t>
      </w:r>
      <w:r w:rsidRPr="00BE73AF">
        <w:rPr>
          <w:smallCaps/>
          <w:lang w:eastAsia="x-none"/>
        </w:rPr>
        <w:t>may</w:t>
      </w:r>
      <w:r>
        <w:rPr>
          <w:lang w:eastAsia="x-none"/>
        </w:rPr>
        <w:t xml:space="preserve"> use </w:t>
      </w:r>
      <w:r w:rsidRPr="007678C8">
        <w:rPr>
          <w:rStyle w:val="InlineXML"/>
          <w:rFonts w:eastAsia="?l?r ??’c"/>
        </w:rPr>
        <w:t>@</w:t>
      </w:r>
      <w:proofErr w:type="spellStart"/>
      <w:r w:rsidRPr="007678C8">
        <w:rPr>
          <w:rStyle w:val="InlineXML"/>
          <w:rFonts w:eastAsia="?l?r ??’c"/>
        </w:rPr>
        <w:t>nullFlavor</w:t>
      </w:r>
      <w:proofErr w:type="spellEnd"/>
      <w:r>
        <w:rPr>
          <w:lang w:eastAsia="x-none"/>
        </w:rPr>
        <w:t xml:space="preserve"> attribute to indicate that information is unknown.</w:t>
      </w:r>
    </w:p>
    <w:p w:rsidR="009771C0" w:rsidRDefault="009771C0" w:rsidP="009771C0">
      <w:pPr>
        <w:pStyle w:val="Heading5"/>
        <w:numPr>
          <w:ilvl w:val="0"/>
          <w:numId w:val="0"/>
        </w:numPr>
        <w:ind w:left="1008" w:hanging="1008"/>
      </w:pPr>
      <w:bookmarkStart w:id="1526" w:name="_Toc303257741"/>
      <w:r>
        <w:t>6.3.4.</w:t>
      </w:r>
      <w:r w:rsidR="00CC1EED">
        <w:t>E.3</w:t>
      </w:r>
      <w:r>
        <w:t xml:space="preserve">.13 </w:t>
      </w:r>
      <w:r w:rsidRPr="00F602A9">
        <w:t>&lt;telecom&gt;&lt;/telecom&gt;</w:t>
      </w:r>
      <w:bookmarkEnd w:id="1526"/>
    </w:p>
    <w:p w:rsidR="009771C0" w:rsidRPr="007678C8" w:rsidRDefault="009771C0" w:rsidP="009771C0">
      <w:pPr>
        <w:pStyle w:val="BodyText"/>
        <w:rPr>
          <w:lang w:eastAsia="x-none"/>
        </w:rPr>
      </w:pPr>
      <w:r>
        <w:rPr>
          <w:lang w:eastAsia="x-none"/>
        </w:rPr>
        <w:t>The telephone number of the represented organization should be present to allow the organization to be contacted when the performer is not available.</w:t>
      </w:r>
    </w:p>
    <w:p w:rsidR="009771C0" w:rsidRDefault="009771C0" w:rsidP="009771C0">
      <w:pPr>
        <w:pStyle w:val="BodyText"/>
        <w:numPr>
          <w:ilvl w:val="0"/>
          <w:numId w:val="80"/>
        </w:numPr>
        <w:rPr>
          <w:lang w:eastAsia="x-none"/>
        </w:rPr>
      </w:pPr>
      <w:r>
        <w:rPr>
          <w:lang w:eastAsia="x-none"/>
        </w:rPr>
        <w:t xml:space="preserve">The </w:t>
      </w:r>
      <w:r w:rsidRPr="007678C8">
        <w:rPr>
          <w:rStyle w:val="InlineXML"/>
          <w:rFonts w:eastAsia="?l?r ??’c"/>
        </w:rPr>
        <w:t>performer</w:t>
      </w:r>
      <w:r>
        <w:rPr>
          <w:lang w:eastAsia="x-none"/>
        </w:rPr>
        <w:t xml:space="preserve"> element </w:t>
      </w:r>
      <w:r w:rsidRPr="00BE73AF">
        <w:rPr>
          <w:smallCaps/>
          <w:lang w:eastAsia="x-none"/>
        </w:rPr>
        <w:t>shall</w:t>
      </w:r>
      <w:r>
        <w:rPr>
          <w:lang w:eastAsia="x-none"/>
        </w:rPr>
        <w:t xml:space="preserve">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r w:rsidRPr="007678C8">
        <w:rPr>
          <w:rStyle w:val="InlineXML"/>
          <w:rFonts w:eastAsia="?l?r ??’c"/>
        </w:rPr>
        <w:t>telecom</w:t>
      </w:r>
      <w:r>
        <w:rPr>
          <w:lang w:eastAsia="x-none"/>
        </w:rPr>
        <w:t xml:space="preserve"> element.  </w:t>
      </w:r>
    </w:p>
    <w:p w:rsidR="009771C0" w:rsidRDefault="009771C0" w:rsidP="009771C0">
      <w:pPr>
        <w:pStyle w:val="BodyText"/>
        <w:numPr>
          <w:ilvl w:val="0"/>
          <w:numId w:val="80"/>
        </w:numPr>
        <w:rPr>
          <w:lang w:eastAsia="x-none"/>
        </w:rPr>
      </w:pPr>
      <w:r>
        <w:rPr>
          <w:lang w:eastAsia="x-none"/>
        </w:rPr>
        <w:t xml:space="preserve">The </w:t>
      </w:r>
      <w:r w:rsidRPr="002715D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2715DD">
        <w:rPr>
          <w:rStyle w:val="InlineXML"/>
          <w:rFonts w:eastAsia="?l?r ??’c"/>
        </w:rPr>
        <w:t>@</w:t>
      </w:r>
      <w:proofErr w:type="spellStart"/>
      <w:r w:rsidRPr="002715DD">
        <w:rPr>
          <w:rStyle w:val="InlineXML"/>
          <w:rFonts w:eastAsia="?l?r ??’c"/>
        </w:rPr>
        <w:t>nullFlavor</w:t>
      </w:r>
      <w:proofErr w:type="spellEnd"/>
      <w:r>
        <w:rPr>
          <w:lang w:eastAsia="x-none"/>
        </w:rPr>
        <w:t xml:space="preserve"> to indicate that the information is unknown.</w:t>
      </w:r>
    </w:p>
    <w:p w:rsidR="006D6771" w:rsidRDefault="006D6771" w:rsidP="006D6771">
      <w:pPr>
        <w:pStyle w:val="Heading4"/>
        <w:numPr>
          <w:ilvl w:val="0"/>
          <w:numId w:val="0"/>
        </w:numPr>
        <w:ind w:left="864" w:hanging="864"/>
      </w:pPr>
      <w:r w:rsidRPr="00F10FE7">
        <w:t>6.3.</w:t>
      </w:r>
      <w:r w:rsidR="00132AA2">
        <w:t>4.E.4</w:t>
      </w:r>
      <w:r w:rsidRPr="00F10FE7">
        <w:t xml:space="preserve"> </w:t>
      </w:r>
      <w:r>
        <w:t>Reconciliation Performer</w:t>
      </w:r>
      <w:bookmarkEnd w:id="1512"/>
    </w:p>
    <w:p w:rsidR="00D9421B" w:rsidRDefault="006D6771" w:rsidP="006D6771">
      <w:pPr>
        <w:pStyle w:val="BodyText"/>
        <w:rPr>
          <w:lang w:eastAsia="x-none"/>
        </w:rPr>
      </w:pPr>
      <w:r>
        <w:rPr>
          <w:lang w:eastAsia="x-none"/>
        </w:rPr>
        <w:t>The reconciliation performer template is used to identify the healthcare provider who was the primary performer of the reconciliation act.  The provider name, address, contact information and identifier are provided to ensure that the performer of reconciliation can be contacted in case there are any questions about the act.  Unlike the performer temp</w:t>
      </w:r>
      <w:r w:rsidR="00CC1EED">
        <w:rPr>
          <w:lang w:eastAsia="x-none"/>
        </w:rPr>
        <w:t xml:space="preserve">late in 6.3.4.E.3 </w:t>
      </w:r>
      <w:r>
        <w:rPr>
          <w:lang w:eastAsia="x-none"/>
        </w:rPr>
        <w:t>which allows certain details of the performer to be omitted when unknown, the Reconciliation Performer requires those details to be provided.</w:t>
      </w:r>
    </w:p>
    <w:p w:rsidR="00D9421B" w:rsidRDefault="00D9421B" w:rsidP="006D6771">
      <w:pPr>
        <w:pStyle w:val="BodyText"/>
        <w:rPr>
          <w:lang w:eastAsia="x-none"/>
        </w:rPr>
      </w:pPr>
    </w:p>
    <w:p w:rsidR="00D9421B" w:rsidRDefault="00D9421B" w:rsidP="006D6771">
      <w:pPr>
        <w:pStyle w:val="BodyText"/>
        <w:rPr>
          <w:lang w:eastAsia="x-none"/>
        </w:rPr>
      </w:pPr>
    </w:p>
    <w:p w:rsidR="00D9421B" w:rsidRDefault="00D9421B" w:rsidP="006D6771">
      <w:pPr>
        <w:pStyle w:val="BodyText"/>
        <w:rPr>
          <w:lang w:eastAsia="x-none"/>
        </w:rPr>
      </w:pPr>
    </w:p>
    <w:p w:rsidR="00D9421B" w:rsidRDefault="00D9421B" w:rsidP="006D6771">
      <w:pPr>
        <w:pStyle w:val="BodyText"/>
        <w:rPr>
          <w:lang w:eastAsia="x-none"/>
        </w:rPr>
      </w:pPr>
    </w:p>
    <w:p w:rsidR="00D9421B" w:rsidRDefault="00D9421B" w:rsidP="006D6771">
      <w:pPr>
        <w:pStyle w:val="BodyText"/>
        <w:rPr>
          <w:lang w:eastAsia="x-none"/>
        </w:rPr>
      </w:pPr>
    </w:p>
    <w:p w:rsidR="00D9421B" w:rsidRDefault="00D9421B" w:rsidP="006D6771">
      <w:pPr>
        <w:pStyle w:val="BodyText"/>
        <w:rPr>
          <w:lang w:eastAsia="x-none"/>
        </w:rPr>
      </w:pPr>
    </w:p>
    <w:p w:rsidR="00D9421B" w:rsidRDefault="00D9421B" w:rsidP="006D6771">
      <w:pPr>
        <w:pStyle w:val="BodyText"/>
        <w:rPr>
          <w:lang w:eastAsia="x-none"/>
        </w:rPr>
      </w:pPr>
    </w:p>
    <w:p w:rsidR="00D9421B" w:rsidRDefault="00D9421B" w:rsidP="006D6771">
      <w:pPr>
        <w:pStyle w:val="BodyText"/>
        <w:rPr>
          <w:lang w:eastAsia="x-none"/>
        </w:rPr>
      </w:pPr>
    </w:p>
    <w:p w:rsidR="00D9421B" w:rsidRDefault="00D9421B" w:rsidP="006D6771">
      <w:pPr>
        <w:pStyle w:val="BodyText"/>
        <w:rPr>
          <w:lang w:eastAsia="x-none"/>
        </w:rPr>
      </w:pPr>
    </w:p>
    <w:p w:rsidR="006D6771" w:rsidRPr="00492AD1" w:rsidRDefault="00CC1EED" w:rsidP="006D6771">
      <w:pPr>
        <w:pStyle w:val="BodyText"/>
        <w:rPr>
          <w:lang w:eastAsia="x-none"/>
        </w:rPr>
      </w:pPr>
      <w:r>
        <w:rPr>
          <w:lang w:eastAsia="x-none"/>
        </w:rPr>
        <w:lastRenderedPageBreak/>
        <w:t>Skeletal xml is in this example and a complete xml example is in appendix A</w:t>
      </w:r>
      <w:r>
        <w:rPr>
          <w:lang w:eastAsia="x-none"/>
        </w:rPr>
        <w:t>.</w:t>
      </w:r>
    </w:p>
    <w:p w:rsidR="006D6771" w:rsidRDefault="006D6771" w:rsidP="006D6771">
      <w:pPr>
        <w:pStyle w:val="XMLFragment"/>
      </w:pPr>
      <w:r w:rsidRPr="00F602A9">
        <w:t>&lt;performer typeCode="PRF"&gt;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w:t>
      </w:r>
      <w:r w:rsidRPr="00BE73AF">
        <w:rPr>
          <w:b/>
        </w:rPr>
        <w:t>"/&gt;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5.1</w:t>
      </w:r>
      <w:r w:rsidRPr="00BE73AF">
        <w:rPr>
          <w:b/>
        </w:rPr>
        <w:t>"/&gt;</w:t>
      </w:r>
    </w:p>
    <w:p w:rsidR="006D6771" w:rsidRPr="00F602A9" w:rsidRDefault="006D6771" w:rsidP="006D6771">
      <w:pPr>
        <w:pStyle w:val="XMLFragment"/>
      </w:pPr>
      <w:r w:rsidRPr="00F602A9">
        <w:tab/>
        <w:t>&lt;assignedEntity classCode="ASSIGNED"&gt;</w:t>
      </w:r>
    </w:p>
    <w:p w:rsidR="006D6771" w:rsidRPr="00BE73AF" w:rsidRDefault="006D6771" w:rsidP="006D6771">
      <w:pPr>
        <w:pStyle w:val="XMLFragment"/>
        <w:rPr>
          <w:b/>
        </w:rPr>
      </w:pPr>
      <w:r w:rsidRPr="00BE73AF">
        <w:rPr>
          <w:b/>
        </w:rPr>
        <w:tab/>
      </w:r>
      <w:r w:rsidRPr="00BE73AF">
        <w:rPr>
          <w:b/>
        </w:rPr>
        <w:tab/>
        <w:t>&lt;id root="" extension=""/&gt;</w:t>
      </w:r>
    </w:p>
    <w:p w:rsidR="006D6771" w:rsidRPr="00BE73AF" w:rsidRDefault="006D6771" w:rsidP="006D6771">
      <w:pPr>
        <w:pStyle w:val="XMLFragment"/>
        <w:rPr>
          <w:b/>
        </w:rPr>
      </w:pPr>
      <w:r w:rsidRPr="00BE73AF">
        <w:rPr>
          <w:b/>
        </w:rPr>
        <w:tab/>
      </w:r>
      <w:r w:rsidRPr="00BE73AF">
        <w:rPr>
          <w:b/>
        </w:rPr>
        <w:tab/>
        <w:t>&lt;addr&gt;&lt;/addr&gt;</w:t>
      </w:r>
    </w:p>
    <w:p w:rsidR="006D6771" w:rsidRPr="00BE73AF" w:rsidRDefault="006D6771" w:rsidP="006D6771">
      <w:pPr>
        <w:pStyle w:val="XMLFragment"/>
        <w:rPr>
          <w:b/>
        </w:rPr>
      </w:pPr>
      <w:r w:rsidRPr="00BE73AF">
        <w:rPr>
          <w:b/>
        </w:rPr>
        <w:tab/>
      </w:r>
      <w:r w:rsidRPr="00BE73AF">
        <w:rPr>
          <w:b/>
        </w:rPr>
        <w:tab/>
        <w:t>&lt;telecom&gt;&lt;/telecom&gt;</w:t>
      </w:r>
    </w:p>
    <w:p w:rsidR="006D6771" w:rsidRPr="00BE73AF" w:rsidRDefault="006D6771" w:rsidP="006D6771">
      <w:pPr>
        <w:pStyle w:val="XMLFragment"/>
        <w:rPr>
          <w:b/>
        </w:rPr>
      </w:pPr>
      <w:r w:rsidRPr="00BE73AF">
        <w:rPr>
          <w:b/>
        </w:rPr>
        <w:tab/>
      </w:r>
      <w:r w:rsidRPr="00BE73AF">
        <w:rPr>
          <w:b/>
        </w:rPr>
        <w:tab/>
        <w:t>&lt;assignedPerson&gt;</w:t>
      </w:r>
    </w:p>
    <w:p w:rsidR="006D6771" w:rsidRPr="00BE73AF" w:rsidRDefault="006D6771" w:rsidP="006D6771">
      <w:pPr>
        <w:pStyle w:val="XMLFragment"/>
        <w:rPr>
          <w:b/>
        </w:rPr>
      </w:pPr>
      <w:r w:rsidRPr="00BE73AF">
        <w:rPr>
          <w:b/>
        </w:rPr>
        <w:tab/>
      </w:r>
      <w:r w:rsidRPr="00BE73AF">
        <w:rPr>
          <w:b/>
        </w:rPr>
        <w:tab/>
      </w:r>
      <w:r w:rsidRPr="00BE73AF">
        <w:rPr>
          <w:b/>
        </w:rPr>
        <w:tab/>
        <w:t>&lt;name&gt;&lt;/name&gt;</w:t>
      </w:r>
    </w:p>
    <w:p w:rsidR="006D6771" w:rsidRPr="00BE73AF" w:rsidRDefault="006D6771" w:rsidP="006D6771">
      <w:pPr>
        <w:pStyle w:val="XMLFragment"/>
        <w:rPr>
          <w:b/>
        </w:rPr>
      </w:pPr>
      <w:r w:rsidRPr="00BE73AF">
        <w:rPr>
          <w:b/>
        </w:rPr>
        <w:tab/>
      </w:r>
      <w:r w:rsidRPr="00BE73AF">
        <w:rPr>
          <w:b/>
        </w:rPr>
        <w:tab/>
        <w:t>&lt;/assignedPerson&gt;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r>
      <w:r w:rsidRPr="00F602A9">
        <w:tab/>
      </w:r>
      <w:r w:rsidRPr="00F602A9">
        <w:tab/>
        <w:t>&lt;name&gt;&lt;/name&gt;</w:t>
      </w:r>
    </w:p>
    <w:p w:rsidR="006D6771" w:rsidRPr="00F602A9" w:rsidRDefault="006D6771" w:rsidP="006D6771">
      <w:pPr>
        <w:pStyle w:val="XMLFragment"/>
      </w:pPr>
      <w:r w:rsidRPr="00F602A9">
        <w:tab/>
      </w:r>
      <w:r w:rsidRPr="00F602A9">
        <w:tab/>
      </w:r>
      <w:r w:rsidRPr="00F602A9">
        <w:tab/>
        <w:t>&lt;addr&gt;&lt;/addr&gt;</w:t>
      </w:r>
    </w:p>
    <w:p w:rsidR="006D6771" w:rsidRPr="00F602A9" w:rsidRDefault="006D6771" w:rsidP="006D6771">
      <w:pPr>
        <w:pStyle w:val="XMLFragment"/>
      </w:pPr>
      <w:r w:rsidRPr="00F602A9">
        <w:tab/>
      </w:r>
      <w:r w:rsidRPr="00F602A9">
        <w:tab/>
      </w:r>
      <w:r w:rsidRPr="00F602A9">
        <w:tab/>
        <w:t>&lt;telecom&gt;&lt;/telecom&gt;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t>&lt;/assignedEntity&gt;</w:t>
      </w:r>
    </w:p>
    <w:p w:rsidR="006D6771" w:rsidRDefault="006D6771" w:rsidP="006D6771">
      <w:pPr>
        <w:pStyle w:val="XMLFragment"/>
      </w:pPr>
      <w:r w:rsidRPr="00F602A9">
        <w:t>&lt;/performer&gt;</w:t>
      </w:r>
    </w:p>
    <w:p w:rsidR="006D6771" w:rsidRDefault="00132AA2" w:rsidP="006D6771">
      <w:pPr>
        <w:pStyle w:val="Heading5"/>
        <w:numPr>
          <w:ilvl w:val="0"/>
          <w:numId w:val="0"/>
        </w:numPr>
        <w:ind w:left="1008" w:hanging="1008"/>
      </w:pPr>
      <w:bookmarkStart w:id="1527" w:name="_Toc303257747"/>
      <w:r>
        <w:t>6.3.4.E.4</w:t>
      </w:r>
      <w:r w:rsidR="006D6771">
        <w:t xml:space="preserve">.1 </w:t>
      </w:r>
      <w:r w:rsidR="006D6771" w:rsidRPr="00F602A9">
        <w:t>&lt;performer typeCode="PRF"&gt;</w:t>
      </w:r>
      <w:bookmarkEnd w:id="1527"/>
    </w:p>
    <w:p w:rsidR="006D6771" w:rsidRDefault="006D6771" w:rsidP="006D6771">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the reconciliation.  The performer is distinct from an author, as the performer is the one who does the work, whereas the author is the person who documented or created it.</w:t>
      </w:r>
    </w:p>
    <w:p w:rsidR="006D6771" w:rsidRDefault="006D6771" w:rsidP="006D6771">
      <w:pPr>
        <w:pStyle w:val="BodyText"/>
        <w:numPr>
          <w:ilvl w:val="0"/>
          <w:numId w:val="91"/>
        </w:numPr>
        <w:rPr>
          <w:lang w:eastAsia="x-none"/>
        </w:rPr>
      </w:pPr>
      <w:r>
        <w:rPr>
          <w:lang w:eastAsia="x-none"/>
        </w:rPr>
        <w:t>At least one [1</w:t>
      </w:r>
      <w:proofErr w:type="gramStart"/>
      <w:r>
        <w:rPr>
          <w:lang w:eastAsia="x-none"/>
        </w:rPr>
        <w:t>..*</w:t>
      </w:r>
      <w:proofErr w:type="gramEnd"/>
      <w:r>
        <w:rPr>
          <w:lang w:eastAsia="x-none"/>
        </w:rPr>
        <w:t xml:space="preserve">] </w:t>
      </w:r>
      <w:r w:rsidRPr="00A6251E">
        <w:rPr>
          <w:rStyle w:val="InlineXML"/>
          <w:rFonts w:eastAsia="?l?r ??’c"/>
        </w:rPr>
        <w:t>performer</w:t>
      </w:r>
      <w:r>
        <w:rPr>
          <w:lang w:eastAsia="x-none"/>
        </w:rPr>
        <w:t xml:space="preserve"> element </w:t>
      </w:r>
      <w:r w:rsidRPr="00F145AF">
        <w:rPr>
          <w:smallCaps/>
          <w:lang w:eastAsia="x-none"/>
        </w:rPr>
        <w:t>shall</w:t>
      </w:r>
      <w:r>
        <w:rPr>
          <w:lang w:eastAsia="x-none"/>
        </w:rPr>
        <w:t xml:space="preserve"> be present.</w:t>
      </w:r>
    </w:p>
    <w:p w:rsidR="006D6771" w:rsidRDefault="00132AA2" w:rsidP="006D6771">
      <w:pPr>
        <w:pStyle w:val="Heading5"/>
        <w:numPr>
          <w:ilvl w:val="0"/>
          <w:numId w:val="0"/>
        </w:numPr>
        <w:ind w:left="1008" w:hanging="1008"/>
      </w:pPr>
      <w:bookmarkStart w:id="1528" w:name="_Toc303257748"/>
      <w:r>
        <w:t>6.3.4.E.4</w:t>
      </w:r>
      <w:r w:rsidR="006D6771">
        <w:t>.2 &lt;templateId root="</w:t>
      </w:r>
      <w:r w:rsidR="006D6771" w:rsidRPr="00AA15E6">
        <w:t>1.3.6.1.4.1.19376.1.5.3.1.1.24.3.</w:t>
      </w:r>
      <w:r w:rsidR="006D6771">
        <w:t>5.1"/&gt;</w:t>
      </w:r>
      <w:bookmarkEnd w:id="1528"/>
    </w:p>
    <w:p w:rsidR="006D6771" w:rsidRPr="00A6251E" w:rsidRDefault="006D6771" w:rsidP="006D6771">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Reconciliation Performer template and also conforms to the performer template (</w:t>
      </w:r>
      <w:proofErr w:type="spellStart"/>
      <w:r>
        <w:rPr>
          <w:lang w:eastAsia="x-none"/>
        </w:rPr>
        <w:t>templateId</w:t>
      </w:r>
      <w:proofErr w:type="spellEnd"/>
      <w:r>
        <w:rPr>
          <w:lang w:eastAsia="x-none"/>
        </w:rPr>
        <w:t xml:space="preserve">: </w:t>
      </w:r>
      <w:r w:rsidRPr="00AA15E6">
        <w:t>1.3.6.1.4.1.19376.1.5.3.1.1.24.3.</w:t>
      </w:r>
      <w:r>
        <w:t xml:space="preserve">5) defined in section </w:t>
      </w:r>
      <w:r>
        <w:rPr>
          <w:lang w:eastAsia="x-none"/>
        </w:rPr>
        <w:t>6.3.4.H above.</w:t>
      </w:r>
    </w:p>
    <w:p w:rsidR="006D6771"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.3.5.1</w:t>
      </w:r>
      <w:r>
        <w:rPr>
          <w:lang w:eastAsia="x-none"/>
        </w:rPr>
        <w:t xml:space="preserve"> to assert conformance to this template.</w:t>
      </w:r>
    </w:p>
    <w:p w:rsidR="006D6771" w:rsidRPr="001E5627"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the performer template.</w:t>
      </w:r>
    </w:p>
    <w:p w:rsidR="006D6771" w:rsidRDefault="00132AA2" w:rsidP="006D6771">
      <w:pPr>
        <w:pStyle w:val="Heading5"/>
        <w:numPr>
          <w:ilvl w:val="0"/>
          <w:numId w:val="0"/>
        </w:numPr>
        <w:ind w:left="1008" w:hanging="1008"/>
      </w:pPr>
      <w:bookmarkStart w:id="1529" w:name="_Toc303257749"/>
      <w:r>
        <w:t>6.3.4.E.4</w:t>
      </w:r>
      <w:r w:rsidR="000873C3">
        <w:t>.3</w:t>
      </w:r>
      <w:r w:rsidR="006D6771">
        <w:t xml:space="preserve"> </w:t>
      </w:r>
      <w:r w:rsidR="006D6771" w:rsidRPr="00F602A9">
        <w:t>&lt;id root="" extension=""/&gt;</w:t>
      </w:r>
      <w:bookmarkEnd w:id="1529"/>
    </w:p>
    <w:p w:rsidR="006D6771" w:rsidRPr="00A6251E" w:rsidRDefault="006D6771" w:rsidP="006D6771">
      <w:pPr>
        <w:pStyle w:val="BodyText"/>
        <w:rPr>
          <w:lang w:eastAsia="x-none"/>
        </w:rPr>
      </w:pPr>
      <w:r>
        <w:rPr>
          <w:lang w:eastAsia="x-none"/>
        </w:rPr>
        <w:t>The identifier of the healthcare provider performing the act shall be present.</w:t>
      </w:r>
    </w:p>
    <w:p w:rsidR="006D6771" w:rsidRDefault="006D6771" w:rsidP="006D6771">
      <w:pPr>
        <w:pStyle w:val="BodyText"/>
        <w:numPr>
          <w:ilvl w:val="0"/>
          <w:numId w:val="87"/>
        </w:numPr>
        <w:rPr>
          <w:lang w:eastAsia="x-none"/>
        </w:rPr>
      </w:pPr>
      <w:r>
        <w:rPr>
          <w:lang w:eastAsia="x-none"/>
        </w:rPr>
        <w:t>At least one [1</w:t>
      </w:r>
      <w:proofErr w:type="gramStart"/>
      <w:r>
        <w:rPr>
          <w:lang w:eastAsia="x-none"/>
        </w:rPr>
        <w:t>..*</w:t>
      </w:r>
      <w:proofErr w:type="gramEnd"/>
      <w:r>
        <w:rPr>
          <w:lang w:eastAsia="x-none"/>
        </w:rPr>
        <w:t>]</w:t>
      </w:r>
      <w:r w:rsidRPr="003832BA">
        <w:rPr>
          <w:smallCaps/>
          <w:lang w:eastAsia="x-none"/>
        </w:rPr>
        <w:t xml:space="preserve"> </w:t>
      </w:r>
      <w:r>
        <w:rPr>
          <w:rStyle w:val="InlineXML"/>
          <w:rFonts w:eastAsia="?l?r ??’c"/>
        </w:rPr>
        <w:t>id</w:t>
      </w:r>
      <w:r>
        <w:rPr>
          <w:lang w:eastAsia="x-none"/>
        </w:rPr>
        <w:t xml:space="preserve"> element </w:t>
      </w:r>
      <w:r>
        <w:rPr>
          <w:smallCaps/>
          <w:lang w:eastAsia="x-none"/>
        </w:rPr>
        <w:t>shall</w:t>
      </w:r>
      <w:r w:rsidRPr="00894C77">
        <w:t xml:space="preserve"> be</w:t>
      </w:r>
      <w:r>
        <w:t xml:space="preserve"> present.</w:t>
      </w:r>
    </w:p>
    <w:p w:rsidR="006D6771" w:rsidRDefault="006D6771" w:rsidP="006D6771">
      <w:pPr>
        <w:pStyle w:val="BodyText"/>
        <w:numPr>
          <w:ilvl w:val="0"/>
          <w:numId w:val="87"/>
        </w:numPr>
        <w:rPr>
          <w:lang w:eastAsia="x-none"/>
        </w:rPr>
      </w:pPr>
      <w:r>
        <w:rPr>
          <w:lang w:eastAsia="x-none"/>
        </w:rPr>
        <w:t xml:space="preserve">The </w:t>
      </w:r>
      <w:r w:rsidRPr="00A6251E">
        <w:rPr>
          <w:rStyle w:val="InlineXML"/>
          <w:rFonts w:eastAsia="?l?r ??’c"/>
        </w:rPr>
        <w:t>id</w:t>
      </w:r>
      <w:r>
        <w:rPr>
          <w:lang w:eastAsia="x-none"/>
        </w:rPr>
        <w:t xml:space="preserve"> element </w:t>
      </w:r>
      <w:r>
        <w:rPr>
          <w:smallCaps/>
          <w:lang w:eastAsia="x-none"/>
        </w:rPr>
        <w:t xml:space="preserve">shall not </w:t>
      </w:r>
      <w:r>
        <w:rPr>
          <w:lang w:eastAsia="x-none"/>
        </w:rPr>
        <w:t xml:space="preserve">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w:t>
      </w:r>
    </w:p>
    <w:p w:rsidR="006D6771" w:rsidRDefault="000873C3" w:rsidP="006D6771">
      <w:pPr>
        <w:pStyle w:val="Heading5"/>
        <w:numPr>
          <w:ilvl w:val="0"/>
          <w:numId w:val="0"/>
        </w:numPr>
        <w:ind w:left="1008" w:hanging="1008"/>
      </w:pPr>
      <w:bookmarkStart w:id="1530" w:name="_Toc303257750"/>
      <w:r>
        <w:t>6.3.4.E.4.4</w:t>
      </w:r>
      <w:r w:rsidR="006D6771">
        <w:t xml:space="preserve"> </w:t>
      </w:r>
      <w:r w:rsidR="006D6771" w:rsidRPr="00F602A9">
        <w:t>&lt;addr&gt;&lt;/addr&gt;</w:t>
      </w:r>
      <w:bookmarkEnd w:id="1530"/>
    </w:p>
    <w:p w:rsidR="006D6771" w:rsidRPr="00503A8D" w:rsidRDefault="006D6771" w:rsidP="006D6771">
      <w:pPr>
        <w:pStyle w:val="BodyText"/>
        <w:rPr>
          <w:lang w:eastAsia="x-none"/>
        </w:rPr>
      </w:pPr>
      <w:r>
        <w:rPr>
          <w:lang w:eastAsia="x-none"/>
        </w:rPr>
        <w:t>The mailing address of the healthcare provider performing the act shall be present to enable the provider to be contacted.</w:t>
      </w:r>
    </w:p>
    <w:p w:rsidR="006D6771" w:rsidRDefault="006D6771" w:rsidP="006D6771">
      <w:pPr>
        <w:pStyle w:val="BodyText"/>
        <w:numPr>
          <w:ilvl w:val="0"/>
          <w:numId w:val="88"/>
        </w:numPr>
        <w:rPr>
          <w:lang w:eastAsia="x-none"/>
        </w:rPr>
      </w:pPr>
      <w:r>
        <w:rPr>
          <w:lang w:eastAsia="x-none"/>
        </w:rPr>
        <w:lastRenderedPageBreak/>
        <w:t>At least one [1</w:t>
      </w:r>
      <w:proofErr w:type="gramStart"/>
      <w:r>
        <w:rPr>
          <w:lang w:eastAsia="x-none"/>
        </w:rPr>
        <w:t>..*</w:t>
      </w:r>
      <w:proofErr w:type="gramEnd"/>
      <w:r>
        <w:rPr>
          <w:lang w:eastAsia="x-none"/>
        </w:rPr>
        <w:t>]</w:t>
      </w:r>
      <w:r w:rsidRPr="003832BA">
        <w:rPr>
          <w:smallCaps/>
          <w:lang w:eastAsia="x-none"/>
        </w:rPr>
        <w:t xml:space="preserve"> </w:t>
      </w:r>
      <w:proofErr w:type="spellStart"/>
      <w:r w:rsidRPr="00503A8D">
        <w:rPr>
          <w:rStyle w:val="InlineXML"/>
          <w:rFonts w:eastAsia="?l?r ??’c"/>
        </w:rPr>
        <w:t>addr</w:t>
      </w:r>
      <w:proofErr w:type="spellEnd"/>
      <w:r>
        <w:rPr>
          <w:lang w:eastAsia="x-none"/>
        </w:rPr>
        <w:t xml:space="preserve"> element </w:t>
      </w:r>
      <w:r>
        <w:rPr>
          <w:smallCaps/>
          <w:lang w:eastAsia="x-none"/>
        </w:rPr>
        <w:t>shall</w:t>
      </w:r>
      <w:r w:rsidRPr="003832BA">
        <w:t xml:space="preserve"> be</w:t>
      </w:r>
      <w:r>
        <w:t xml:space="preserve"> present.</w:t>
      </w:r>
    </w:p>
    <w:p w:rsidR="006D6771" w:rsidRDefault="006D6771" w:rsidP="006D6771">
      <w:pPr>
        <w:pStyle w:val="BodyText"/>
        <w:numPr>
          <w:ilvl w:val="0"/>
          <w:numId w:val="88"/>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0873C3" w:rsidP="006D6771">
      <w:pPr>
        <w:pStyle w:val="Heading5"/>
        <w:numPr>
          <w:ilvl w:val="0"/>
          <w:numId w:val="0"/>
        </w:numPr>
        <w:ind w:left="1008" w:hanging="1008"/>
      </w:pPr>
      <w:bookmarkStart w:id="1531" w:name="_Toc303257751"/>
      <w:r>
        <w:t>6.3.4.E.4.5</w:t>
      </w:r>
      <w:r w:rsidR="006D6771">
        <w:t xml:space="preserve"> </w:t>
      </w:r>
      <w:r w:rsidR="006D6771" w:rsidRPr="00F602A9">
        <w:t>&lt;telecom&gt;&lt;/telecom&gt;</w:t>
      </w:r>
      <w:bookmarkEnd w:id="1531"/>
    </w:p>
    <w:p w:rsidR="006D6771" w:rsidRPr="00503A8D" w:rsidRDefault="006D6771" w:rsidP="006D6771">
      <w:pPr>
        <w:pStyle w:val="BodyText"/>
        <w:rPr>
          <w:lang w:eastAsia="x-none"/>
        </w:rPr>
      </w:pPr>
      <w:r>
        <w:rPr>
          <w:lang w:eastAsia="x-none"/>
        </w:rPr>
        <w:t>The provider telephone number shall be provided to enable the performer of the reconciliation to be contacted.</w:t>
      </w:r>
    </w:p>
    <w:p w:rsidR="006D6771" w:rsidRDefault="006D6771" w:rsidP="006D6771">
      <w:pPr>
        <w:pStyle w:val="BodyText"/>
        <w:numPr>
          <w:ilvl w:val="0"/>
          <w:numId w:val="89"/>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telecom</w:t>
      </w:r>
      <w:r>
        <w:rPr>
          <w:lang w:eastAsia="x-none"/>
        </w:rPr>
        <w:t xml:space="preserve"> element </w:t>
      </w:r>
      <w:r w:rsidRPr="003832BA">
        <w:rPr>
          <w:smallCaps/>
          <w:lang w:eastAsia="x-none"/>
        </w:rPr>
        <w:t>shall</w:t>
      </w:r>
      <w:r>
        <w:rPr>
          <w:lang w:eastAsia="x-none"/>
        </w:rPr>
        <w:t xml:space="preserve"> be present.</w:t>
      </w:r>
    </w:p>
    <w:p w:rsidR="006D6771" w:rsidRDefault="006D6771" w:rsidP="006D6771">
      <w:pPr>
        <w:pStyle w:val="BodyText"/>
        <w:numPr>
          <w:ilvl w:val="0"/>
          <w:numId w:val="89"/>
        </w:numPr>
        <w:rPr>
          <w:lang w:eastAsia="x-none"/>
        </w:rPr>
      </w:pPr>
      <w:r>
        <w:rPr>
          <w:lang w:eastAsia="x-none"/>
        </w:rPr>
        <w:t xml:space="preserve">The </w:t>
      </w:r>
      <w:r w:rsidRPr="00503A8D">
        <w:rPr>
          <w:rStyle w:val="InlineXML"/>
          <w:rFonts w:eastAsia="?l?r ??’c"/>
        </w:rPr>
        <w:t>telecom</w:t>
      </w:r>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0873C3" w:rsidP="006D6771">
      <w:pPr>
        <w:pStyle w:val="Heading5"/>
        <w:numPr>
          <w:ilvl w:val="0"/>
          <w:numId w:val="0"/>
        </w:numPr>
        <w:ind w:left="1008" w:hanging="1008"/>
      </w:pPr>
      <w:bookmarkStart w:id="1532" w:name="_Toc303257752"/>
      <w:r>
        <w:t>6.3.4.E.4.6</w:t>
      </w:r>
      <w:r w:rsidR="006D6771">
        <w:t xml:space="preserve"> </w:t>
      </w:r>
      <w:r w:rsidR="006D6771" w:rsidRPr="00F602A9">
        <w:t>&lt;name&gt;&lt;/name&gt;</w:t>
      </w:r>
      <w:bookmarkEnd w:id="1532"/>
    </w:p>
    <w:p w:rsidR="006D6771" w:rsidRPr="00F602A9" w:rsidRDefault="006D6771" w:rsidP="006D6771">
      <w:pPr>
        <w:pStyle w:val="BodyText"/>
        <w:rPr>
          <w:lang w:eastAsia="x-none"/>
        </w:rPr>
      </w:pPr>
      <w:r>
        <w:rPr>
          <w:lang w:eastAsia="x-none"/>
        </w:rPr>
        <w:t>The name of the provider performing the act will be provided.</w:t>
      </w:r>
    </w:p>
    <w:p w:rsidR="006D6771" w:rsidRDefault="006D6771" w:rsidP="006D6771">
      <w:pPr>
        <w:pStyle w:val="BodyText"/>
        <w:numPr>
          <w:ilvl w:val="0"/>
          <w:numId w:val="90"/>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name</w:t>
      </w:r>
      <w:r w:rsidRPr="00477BC6">
        <w:t xml:space="preserve"> element</w:t>
      </w:r>
      <w:r>
        <w:t xml:space="preserve"> </w:t>
      </w:r>
      <w:r w:rsidRPr="00477BC6">
        <w:rPr>
          <w:smallCaps/>
        </w:rPr>
        <w:t>shall</w:t>
      </w:r>
      <w:r>
        <w:t xml:space="preserve"> be present.</w:t>
      </w:r>
    </w:p>
    <w:p w:rsidR="006D6771" w:rsidRPr="007A06E5" w:rsidRDefault="006D6771" w:rsidP="006D6771">
      <w:pPr>
        <w:pStyle w:val="BodyText"/>
        <w:numPr>
          <w:ilvl w:val="0"/>
          <w:numId w:val="90"/>
        </w:numPr>
        <w:rPr>
          <w:lang w:eastAsia="x-none"/>
        </w:rPr>
      </w:pPr>
      <w:r>
        <w:rPr>
          <w:lang w:eastAsia="x-none"/>
        </w:rPr>
        <w:t xml:space="preserve">The </w:t>
      </w:r>
      <w:r w:rsidRPr="00503A8D">
        <w:rPr>
          <w:rStyle w:val="InlineXML"/>
          <w:rFonts w:eastAsia="?l?r ??’c"/>
        </w:rPr>
        <w:t>name</w:t>
      </w:r>
      <w:r>
        <w:rPr>
          <w:lang w:eastAsia="x-none"/>
        </w:rPr>
        <w:t xml:space="preserve"> element </w:t>
      </w:r>
      <w:r>
        <w:rPr>
          <w:smallCaps/>
          <w:lang w:eastAsia="x-none"/>
        </w:rPr>
        <w:t>shall not</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F21965" w:rsidRPr="003651D9" w:rsidRDefault="00F21965" w:rsidP="00F21965">
      <w:pPr>
        <w:pStyle w:val="PartTitle"/>
        <w:rPr>
          <w:highlight w:val="yellow"/>
        </w:rPr>
      </w:pPr>
      <w:r w:rsidRPr="003651D9">
        <w:lastRenderedPageBreak/>
        <w:t>Appendices</w:t>
      </w:r>
      <w:r w:rsidRPr="003651D9">
        <w:rPr>
          <w:highlight w:val="yellow"/>
        </w:rPr>
        <w:t xml:space="preserve"> </w:t>
      </w:r>
    </w:p>
    <w:p w:rsidR="00F21965" w:rsidRPr="00CC1EED" w:rsidRDefault="00F21965" w:rsidP="00F21965">
      <w:pPr>
        <w:rPr>
          <w:i/>
          <w:sz w:val="18"/>
          <w:szCs w:val="18"/>
        </w:rPr>
      </w:pPr>
      <w:r w:rsidRPr="00CC1EED">
        <w:rPr>
          <w:i/>
          <w:sz w:val="18"/>
          <w:szCs w:val="18"/>
          <w:highlight w:val="lightGray"/>
        </w:rPr>
        <w:t>&lt;Add any applicable appendices below; NA if none.&gt;</w:t>
      </w:r>
    </w:p>
    <w:p w:rsidR="00F21965" w:rsidRDefault="00F21965" w:rsidP="00F21965">
      <w:pPr>
        <w:pStyle w:val="Heading4"/>
        <w:numPr>
          <w:ilvl w:val="0"/>
          <w:numId w:val="0"/>
        </w:numPr>
        <w:ind w:left="864" w:hanging="864"/>
        <w:rPr>
          <w:noProof w:val="0"/>
        </w:rPr>
      </w:pPr>
      <w:r>
        <w:rPr>
          <w:noProof w:val="0"/>
        </w:rPr>
        <w:t xml:space="preserve">Appendix A – </w:t>
      </w:r>
      <w:r w:rsidRPr="00F21965">
        <w:t>Example xml structure of a Reconciled Medication List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proofErr w:type="gramStart"/>
      <w:r w:rsidRPr="000A5BD9">
        <w:rPr>
          <w:rStyle w:val="HTMLCode"/>
          <w:rFonts w:cs="Courier New"/>
          <w:b w:val="0"/>
          <w:noProof w:val="0"/>
          <w:kern w:val="0"/>
        </w:rPr>
        <w:t>&lt;?xml</w:t>
      </w:r>
      <w:proofErr w:type="gramEnd"/>
      <w:r w:rsidRPr="000A5BD9">
        <w:rPr>
          <w:rStyle w:val="HTMLCode"/>
          <w:rFonts w:cs="Courier New"/>
          <w:b w:val="0"/>
          <w:noProof w:val="0"/>
          <w:kern w:val="0"/>
        </w:rPr>
        <w:t xml:space="preserve"> version="1.0" encoding="UTF-8"?&gt;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this example shows a reconciled medication list with 3 medications --&gt;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&lt;</w:t>
      </w:r>
      <w:proofErr w:type="gramStart"/>
      <w:r w:rsidRPr="000A5BD9">
        <w:rPr>
          <w:rStyle w:val="HTMLCode"/>
          <w:rFonts w:cs="Courier New"/>
          <w:b w:val="0"/>
          <w:noProof w:val="0"/>
          <w:kern w:val="0"/>
        </w:rPr>
        <w:t>component</w:t>
      </w:r>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section</w:t>
      </w:r>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templateId</w:t>
      </w:r>
      <w:proofErr w:type="spellEnd"/>
      <w:proofErr w:type="gramEnd"/>
      <w:r w:rsidRPr="000A5BD9">
        <w:rPr>
          <w:rStyle w:val="HTMLCode"/>
          <w:rFonts w:cs="Courier New"/>
          <w:b w:val="0"/>
          <w:noProof w:val="0"/>
          <w:kern w:val="0"/>
        </w:rPr>
        <w:t xml:space="preserve"> root="2.16.840.1.113883.10.20.22.2.1.1"/&gt;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&lt;code code="10160-0" </w:t>
      </w:r>
      <w:proofErr w:type="spellStart"/>
      <w:r w:rsidRPr="000A5BD9">
        <w:rPr>
          <w:rStyle w:val="HTMLCode"/>
          <w:rFonts w:cs="Courier New"/>
          <w:b w:val="0"/>
          <w:noProof w:val="0"/>
          <w:kern w:val="0"/>
        </w:rPr>
        <w:t>codeSystem</w:t>
      </w:r>
      <w:proofErr w:type="spellEnd"/>
      <w:r w:rsidRPr="000A5BD9">
        <w:rPr>
          <w:rStyle w:val="HTMLCode"/>
          <w:rFonts w:cs="Courier New"/>
          <w:b w:val="0"/>
          <w:noProof w:val="0"/>
          <w:kern w:val="0"/>
        </w:rPr>
        <w:t xml:space="preserve">="2.16.840.1.113883.6.1" </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w:t>
      </w:r>
      <w:proofErr w:type="spellStart"/>
      <w:proofErr w:type="gramStart"/>
      <w:r w:rsidRPr="000A5BD9">
        <w:rPr>
          <w:rStyle w:val="HTMLCode"/>
          <w:rFonts w:cs="Courier New"/>
          <w:b w:val="0"/>
          <w:noProof w:val="0"/>
          <w:kern w:val="0"/>
        </w:rPr>
        <w:t>codeSystemName</w:t>
      </w:r>
      <w:proofErr w:type="spellEnd"/>
      <w:proofErr w:type="gramEnd"/>
      <w:r w:rsidRPr="000A5BD9">
        <w:rPr>
          <w:rStyle w:val="HTMLCode"/>
          <w:rFonts w:cs="Courier New"/>
          <w:b w:val="0"/>
          <w:noProof w:val="0"/>
          <w:kern w:val="0"/>
        </w:rPr>
        <w:t xml:space="preserve">="LOINC" </w:t>
      </w:r>
      <w:proofErr w:type="spellStart"/>
      <w:r w:rsidRPr="000A5BD9">
        <w:rPr>
          <w:rStyle w:val="HTMLCode"/>
          <w:rFonts w:cs="Courier New"/>
          <w:b w:val="0"/>
          <w:noProof w:val="0"/>
          <w:kern w:val="0"/>
        </w:rPr>
        <w:t>displayName</w:t>
      </w:r>
      <w:proofErr w:type="spellEnd"/>
      <w:r w:rsidRPr="000A5BD9">
        <w:rPr>
          <w:rStyle w:val="HTMLCode"/>
          <w:rFonts w:cs="Courier New"/>
          <w:b w:val="0"/>
          <w:noProof w:val="0"/>
          <w:kern w:val="0"/>
        </w:rPr>
        <w:t>="History of medication use"/&gt;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title&gt;</w:t>
      </w:r>
      <w:proofErr w:type="gramEnd"/>
      <w:r w:rsidRPr="000A5BD9">
        <w:rPr>
          <w:rStyle w:val="HTMLCode"/>
          <w:rFonts w:cs="Courier New"/>
          <w:b w:val="0"/>
          <w:noProof w:val="0"/>
          <w:kern w:val="0"/>
        </w:rPr>
        <w:t>Medications&lt;/title&gt;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text</w:t>
      </w:r>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table</w:t>
      </w:r>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thead</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tr</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th</w:t>
      </w:r>
      <w:proofErr w:type="spellEnd"/>
      <w:r w:rsidRPr="000A5BD9">
        <w:rPr>
          <w:rStyle w:val="HTMLCode"/>
          <w:rFonts w:cs="Courier New"/>
          <w:b w:val="0"/>
          <w:noProof w:val="0"/>
          <w:kern w:val="0"/>
        </w:rPr>
        <w:t>&gt;</w:t>
      </w:r>
      <w:proofErr w:type="gramEnd"/>
      <w:r w:rsidRPr="000A5BD9">
        <w:rPr>
          <w:rStyle w:val="HTMLCode"/>
          <w:rFonts w:cs="Courier New"/>
          <w:b w:val="0"/>
          <w:noProof w:val="0"/>
          <w:kern w:val="0"/>
        </w:rPr>
        <w:t>Name&lt;/</w:t>
      </w:r>
      <w:proofErr w:type="spellStart"/>
      <w:r w:rsidRPr="000A5BD9">
        <w:rPr>
          <w:rStyle w:val="HTMLCode"/>
          <w:rFonts w:cs="Courier New"/>
          <w:b w:val="0"/>
          <w:noProof w:val="0"/>
          <w:kern w:val="0"/>
        </w:rPr>
        <w:t>th</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th</w:t>
      </w:r>
      <w:proofErr w:type="spellEnd"/>
      <w:r w:rsidRPr="000A5BD9">
        <w:rPr>
          <w:rStyle w:val="HTMLCode"/>
          <w:rFonts w:cs="Courier New"/>
          <w:b w:val="0"/>
          <w:noProof w:val="0"/>
          <w:kern w:val="0"/>
        </w:rPr>
        <w:t>&gt;</w:t>
      </w:r>
      <w:proofErr w:type="gramEnd"/>
      <w:r w:rsidRPr="000A5BD9">
        <w:rPr>
          <w:rStyle w:val="HTMLCode"/>
          <w:rFonts w:cs="Courier New"/>
          <w:b w:val="0"/>
          <w:noProof w:val="0"/>
          <w:kern w:val="0"/>
        </w:rPr>
        <w:t>Dates&lt;/</w:t>
      </w:r>
      <w:proofErr w:type="spellStart"/>
      <w:r w:rsidRPr="000A5BD9">
        <w:rPr>
          <w:rStyle w:val="HTMLCode"/>
          <w:rFonts w:cs="Courier New"/>
          <w:b w:val="0"/>
          <w:noProof w:val="0"/>
          <w:kern w:val="0"/>
        </w:rPr>
        <w:t>th</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th</w:t>
      </w:r>
      <w:proofErr w:type="spellEnd"/>
      <w:r w:rsidRPr="000A5BD9">
        <w:rPr>
          <w:rStyle w:val="HTMLCode"/>
          <w:rFonts w:cs="Courier New"/>
          <w:b w:val="0"/>
          <w:noProof w:val="0"/>
          <w:kern w:val="0"/>
        </w:rPr>
        <w:t>&gt;</w:t>
      </w:r>
      <w:proofErr w:type="gramEnd"/>
      <w:r w:rsidRPr="000A5BD9">
        <w:rPr>
          <w:rStyle w:val="HTMLCode"/>
          <w:rFonts w:cs="Courier New"/>
          <w:b w:val="0"/>
          <w:noProof w:val="0"/>
          <w:kern w:val="0"/>
        </w:rPr>
        <w:t>Details&lt;/</w:t>
      </w:r>
      <w:proofErr w:type="spellStart"/>
      <w:r w:rsidRPr="000A5BD9">
        <w:rPr>
          <w:rStyle w:val="HTMLCode"/>
          <w:rFonts w:cs="Courier New"/>
          <w:b w:val="0"/>
          <w:noProof w:val="0"/>
          <w:kern w:val="0"/>
        </w:rPr>
        <w:t>th</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tr</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thead</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tbody</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tr</w:t>
      </w:r>
      <w:proofErr w:type="spellEnd"/>
      <w:proofErr w:type="gramEnd"/>
      <w:r w:rsidRPr="000A5BD9">
        <w:rPr>
          <w:rStyle w:val="HTMLCode"/>
          <w:rFonts w:cs="Courier New"/>
          <w:b w:val="0"/>
          <w:noProof w:val="0"/>
          <w:kern w:val="0"/>
        </w:rPr>
        <w:t xml:space="preserve"> ID="ID0ECIACA"&gt;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td&gt;</w:t>
      </w:r>
      <w:proofErr w:type="gramEnd"/>
      <w:r w:rsidRPr="000A5BD9">
        <w:rPr>
          <w:rStyle w:val="HTMLCode"/>
          <w:rFonts w:cs="Courier New"/>
          <w:b w:val="0"/>
          <w:noProof w:val="0"/>
          <w:kern w:val="0"/>
        </w:rPr>
        <w:t>Cephalexin 500 MG Oral Tablet; 1 TABLET FOUR TIMES DAILY FOR 10 DAYS&lt;/td&gt;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td</w:t>
      </w:r>
      <w:proofErr w:type="gramEnd"/>
      <w:r w:rsidRPr="000A5BD9">
        <w:rPr>
          <w:rStyle w:val="HTMLCode"/>
          <w:rFonts w:cs="Courier New"/>
          <w:b w:val="0"/>
          <w:noProof w:val="0"/>
          <w:kern w:val="0"/>
        </w:rPr>
        <w:t>&gt; Started 20-Sep-2012&lt;/td&gt;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td&gt;</w:t>
      </w:r>
      <w:proofErr w:type="gramEnd"/>
      <w:r w:rsidRPr="000A5BD9">
        <w:rPr>
          <w:rStyle w:val="HTMLCode"/>
          <w:rFonts w:cs="Courier New"/>
          <w:b w:val="0"/>
          <w:noProof w:val="0"/>
          <w:kern w:val="0"/>
        </w:rPr>
        <w:t>Generic substitution allowed&lt;/td&gt;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tr</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tr</w:t>
      </w:r>
      <w:proofErr w:type="spellEnd"/>
      <w:proofErr w:type="gramEnd"/>
      <w:r w:rsidRPr="000A5BD9">
        <w:rPr>
          <w:rStyle w:val="HTMLCode"/>
          <w:rFonts w:cs="Courier New"/>
          <w:b w:val="0"/>
          <w:noProof w:val="0"/>
          <w:kern w:val="0"/>
        </w:rPr>
        <w:t xml:space="preserve"> ID="ID0EBIACA"&gt;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td&gt;</w:t>
      </w:r>
      <w:proofErr w:type="gramEnd"/>
      <w:r w:rsidRPr="000A5BD9">
        <w:rPr>
          <w:rStyle w:val="HTMLCode"/>
          <w:rFonts w:cs="Courier New"/>
          <w:b w:val="0"/>
          <w:noProof w:val="0"/>
          <w:kern w:val="0"/>
        </w:rPr>
        <w:t>Fluoxetine 40 MG Oral Capsule; 1 TABLET once daily As Directed&lt;/td&gt;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td&gt;</w:t>
      </w:r>
      <w:proofErr w:type="gramEnd"/>
      <w:r w:rsidRPr="000A5BD9">
        <w:rPr>
          <w:rStyle w:val="HTMLCode"/>
          <w:rFonts w:cs="Courier New"/>
          <w:b w:val="0"/>
          <w:noProof w:val="0"/>
          <w:kern w:val="0"/>
        </w:rPr>
        <w:t>Started 20-Nov-2011&lt;/td&gt;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tr</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tr</w:t>
      </w:r>
      <w:proofErr w:type="spellEnd"/>
      <w:proofErr w:type="gramEnd"/>
      <w:r w:rsidRPr="000A5BD9">
        <w:rPr>
          <w:rStyle w:val="HTMLCode"/>
          <w:rFonts w:cs="Courier New"/>
          <w:b w:val="0"/>
          <w:noProof w:val="0"/>
          <w:kern w:val="0"/>
        </w:rPr>
        <w:t xml:space="preserve"> ID="ID0EAIACA"&gt;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td&gt;</w:t>
      </w:r>
      <w:proofErr w:type="gramEnd"/>
      <w:r w:rsidRPr="000A5BD9">
        <w:rPr>
          <w:rStyle w:val="HTMLCode"/>
          <w:rFonts w:cs="Courier New"/>
          <w:b w:val="0"/>
          <w:noProof w:val="0"/>
          <w:kern w:val="0"/>
        </w:rPr>
        <w:t>Levothyroxine Sodium 0.05 MG Oral Tablet; 1 TABLET once daily As Directed&lt;/td&gt;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td&gt;</w:t>
      </w:r>
      <w:proofErr w:type="gramEnd"/>
      <w:r w:rsidRPr="000A5BD9">
        <w:rPr>
          <w:rStyle w:val="HTMLCode"/>
          <w:rFonts w:cs="Courier New"/>
          <w:b w:val="0"/>
          <w:noProof w:val="0"/>
          <w:kern w:val="0"/>
        </w:rPr>
        <w:t>Started 15-Apr-2010&lt;/td&gt;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&lt;td/&gt;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tr</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tbody</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&lt;/table&gt;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r>
        <w:rPr>
          <w:rStyle w:val="HTMLCode"/>
          <w:rFonts w:cs="Courier New"/>
          <w:b w:val="0"/>
          <w:noProof w:val="0"/>
          <w:kern w:val="0"/>
        </w:rPr>
        <w:t xml:space="preserve">  </w:t>
      </w:r>
      <w:r w:rsidRPr="00C86101">
        <w:rPr>
          <w:rStyle w:val="HTMLCode"/>
          <w:rFonts w:cs="Courier New"/>
          <w:b w:val="0"/>
          <w:noProof w:val="0"/>
          <w:kern w:val="0"/>
        </w:rPr>
        <w:t>&lt;paragraph</w:t>
      </w:r>
      <w:r>
        <w:rPr>
          <w:rStyle w:val="HTMLCode"/>
          <w:rFonts w:cs="Courier New"/>
          <w:b w:val="0"/>
          <w:noProof w:val="0"/>
          <w:kern w:val="0"/>
        </w:rPr>
        <w:t xml:space="preserve"> ID=</w:t>
      </w:r>
      <w:r w:rsidRPr="000A5BD9">
        <w:rPr>
          <w:rStyle w:val="HTMLCode"/>
          <w:rFonts w:cs="Courier New"/>
          <w:b w:val="0"/>
          <w:noProof w:val="0"/>
          <w:kern w:val="0"/>
        </w:rPr>
        <w:t>"</w:t>
      </w:r>
      <w:r>
        <w:rPr>
          <w:rStyle w:val="HTMLCode"/>
          <w:rFonts w:cs="Courier New"/>
          <w:b w:val="0"/>
          <w:noProof w:val="0"/>
          <w:kern w:val="0"/>
        </w:rPr>
        <w:t>KT</w:t>
      </w:r>
      <w:r w:rsidRPr="000A5BD9">
        <w:rPr>
          <w:rStyle w:val="HTMLCode"/>
          <w:rFonts w:cs="Courier New"/>
          <w:b w:val="0"/>
          <w:noProof w:val="0"/>
          <w:kern w:val="0"/>
        </w:rPr>
        <w:t>0ECIACA"</w:t>
      </w:r>
      <w:r w:rsidRPr="00C86101">
        <w:rPr>
          <w:rStyle w:val="HTMLCode"/>
          <w:rFonts w:cs="Courier New"/>
          <w:b w:val="0"/>
          <w:noProof w:val="0"/>
          <w:kern w:val="0"/>
        </w:rPr>
        <w:t>&gt;</w:t>
      </w:r>
      <w:proofErr w:type="gramStart"/>
      <w:r w:rsidRPr="00C86101">
        <w:rPr>
          <w:rStyle w:val="HTMLCode"/>
          <w:rFonts w:cs="Courier New"/>
          <w:b w:val="0"/>
          <w:noProof w:val="0"/>
          <w:kern w:val="0"/>
        </w:rPr>
        <w:t>The</w:t>
      </w:r>
      <w:proofErr w:type="gramEnd"/>
      <w:r w:rsidR="00CC1EED">
        <w:rPr>
          <w:rStyle w:val="HTMLCode"/>
          <w:rFonts w:cs="Courier New"/>
          <w:b w:val="0"/>
          <w:noProof w:val="0"/>
          <w:kern w:val="0"/>
        </w:rPr>
        <w:t xml:space="preserve"> </w:t>
      </w:r>
      <w:r w:rsidRPr="00C86101">
        <w:rPr>
          <w:rStyle w:val="HTMLCode"/>
          <w:rFonts w:cs="Courier New"/>
          <w:b w:val="0"/>
          <w:noProof w:val="0"/>
          <w:kern w:val="0"/>
        </w:rPr>
        <w:t>medica</w:t>
      </w:r>
      <w:r>
        <w:rPr>
          <w:rStyle w:val="HTMLCode"/>
          <w:rFonts w:cs="Courier New"/>
          <w:b w:val="0"/>
          <w:noProof w:val="0"/>
          <w:kern w:val="0"/>
        </w:rPr>
        <w:t>tion list was reconciled on 4/28</w:t>
      </w:r>
      <w:r w:rsidRPr="00C86101">
        <w:rPr>
          <w:rStyle w:val="HTMLCode"/>
          <w:rFonts w:cs="Courier New"/>
          <w:b w:val="0"/>
          <w:noProof w:val="0"/>
          <w:kern w:val="0"/>
        </w:rPr>
        <w:t xml:space="preserve">/2014 by </w:t>
      </w:r>
      <w:proofErr w:type="spellStart"/>
      <w:r w:rsidRPr="00C86101">
        <w:rPr>
          <w:rStyle w:val="HTMLCode"/>
          <w:rFonts w:cs="Courier New"/>
          <w:b w:val="0"/>
          <w:noProof w:val="0"/>
          <w:kern w:val="0"/>
        </w:rPr>
        <w:t>Dr</w:t>
      </w:r>
      <w:proofErr w:type="spellEnd"/>
      <w:r w:rsidRPr="00C86101">
        <w:rPr>
          <w:rStyle w:val="HTMLCode"/>
          <w:rFonts w:cs="Courier New"/>
          <w:b w:val="0"/>
          <w:noProof w:val="0"/>
          <w:kern w:val="0"/>
        </w:rPr>
        <w:t xml:space="preserve"> Who&lt;/paragraph&gt;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w:t>
      </w:r>
      <w:r w:rsidRPr="000A5BD9">
        <w:rPr>
          <w:rStyle w:val="HTMLCode"/>
          <w:rFonts w:cs="Courier New"/>
          <w:b w:val="0"/>
          <w:noProof w:val="0"/>
          <w:kern w:val="0"/>
        </w:rPr>
        <w:t>&lt;/text&gt;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
    <w:p w:rsidR="00F21965" w:rsidRDefault="00F21965" w:rsidP="00F21965">
      <w:pPr>
        <w:spacing w:before="0"/>
        <w:rPr>
          <w:rStyle w:val="HTMLCode"/>
          <w:rFonts w:cs="Courier New"/>
        </w:rPr>
      </w:pPr>
      <w:r>
        <w:rPr>
          <w:rStyle w:val="HTMLCode"/>
          <w:rFonts w:cs="Courier New"/>
          <w:b/>
        </w:rPr>
        <w:br w:type="page"/>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lastRenderedPageBreak/>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entry</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substanceAdministration</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="SBADM" moodCode="INT"&gt;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root="2.16.840.1.113883.10.20.22.4.16"/&gt;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&lt;id extension="659122500005" root="1.3.6.1.4.1.22812.3.99930.3.4.9"/&gt;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&lt;id extension="659122500007" root="1.3.6.1.4.1.22812.3.99930.3.4.9"/&gt;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text</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value="#ID0ECIACA"/&gt;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&lt;/text&gt;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="IVL_TS"&gt;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&lt;low value="20120920"/&gt;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&lt;high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 xml:space="preserve">="PIVL_TS" </w:t>
      </w:r>
      <w:proofErr w:type="spellStart"/>
      <w:r w:rsidRPr="00357C0E">
        <w:rPr>
          <w:rStyle w:val="HTMLCode"/>
          <w:rFonts w:cs="Courier New"/>
          <w:b w:val="0"/>
          <w:noProof w:val="0"/>
          <w:kern w:val="0"/>
        </w:rPr>
        <w:t>institutionSpecified</w:t>
      </w:r>
      <w:proofErr w:type="spellEnd"/>
      <w:r w:rsidRPr="00357C0E">
        <w:rPr>
          <w:rStyle w:val="HTMLCode"/>
          <w:rFonts w:cs="Courier New"/>
          <w:b w:val="0"/>
          <w:noProof w:val="0"/>
          <w:kern w:val="0"/>
        </w:rPr>
        <w:t>="true" operator="A"&gt;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&lt;period value="6" unit="h"/&gt;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doseQuantity</w:t>
      </w:r>
      <w:proofErr w:type="spellEnd"/>
      <w:r w:rsidRPr="00357C0E">
        <w:rPr>
          <w:rStyle w:val="HTMLCode"/>
          <w:rFonts w:cs="Courier New"/>
          <w:b w:val="0"/>
          <w:noProof w:val="0"/>
          <w:kern w:val="0"/>
        </w:rPr>
        <w:t xml:space="preserve"> value="1"/&gt;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administrationUnitCode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="NCI Thesaurus"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="2.16.840.1.113883.3.26.1.1" code="C42998"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="TABLET"/&gt;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&lt;consumable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="CSM"&gt;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manufacturedProduct</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="MANU"&gt;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root="2.16.840.1.113883.10.20.22.4.23"/&gt;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manufacturedMaterial</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code="309114"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="2.16.840.1.113883.6.88"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="RxNorm"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="Cephalexin 500 MG Oral Tablet"&gt;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originalText</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value="#ID0EFCIACA"/&gt;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originalText</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&lt;/code&gt;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name&gt;</w:t>
      </w:r>
      <w:proofErr w:type="gramEnd"/>
      <w:r w:rsidRPr="00357C0E">
        <w:rPr>
          <w:rStyle w:val="HTMLCode"/>
          <w:rFonts w:cs="Courier New"/>
          <w:b w:val="0"/>
          <w:noProof w:val="0"/>
          <w:kern w:val="0"/>
        </w:rPr>
        <w:t>Cephalexin&lt;/name&gt;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manufacturedMaterial</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manufacturedProduct</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&lt;/consumable&gt;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&lt;entryRelationship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 xml:space="preserve">="SUBJ" </w:t>
      </w:r>
      <w:proofErr w:type="spellStart"/>
      <w:r w:rsidRPr="00357C0E">
        <w:rPr>
          <w:rStyle w:val="HTMLCode"/>
          <w:rFonts w:cs="Courier New"/>
          <w:b w:val="0"/>
          <w:noProof w:val="0"/>
          <w:kern w:val="0"/>
        </w:rPr>
        <w:t>inversionInd</w:t>
      </w:r>
      <w:proofErr w:type="spellEnd"/>
      <w:r w:rsidRPr="00357C0E">
        <w:rPr>
          <w:rStyle w:val="HTMLCode"/>
          <w:rFonts w:cs="Courier New"/>
          <w:b w:val="0"/>
          <w:noProof w:val="0"/>
          <w:kern w:val="0"/>
        </w:rPr>
        <w:t>="true"&gt;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&lt;act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="ACT" moodCode="INT"&gt;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root="2.16.840.1.113883.10.20.22.4.20"/&gt;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code="423564006"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 xml:space="preserve">="Provider instructions for treatment"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="2.16.840.1.113883.6.96"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="SNOMED CT"/&gt;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text</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value="#ID0EDCIACA"/&gt;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&lt;/text&gt;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lastRenderedPageBreak/>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&lt;/act&gt;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&lt;/entryRelationship&gt;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&lt;entryRelationship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="REFR"&gt;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&lt;observation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="OBS" moodCode="EVN"&gt;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root="2.16.840.1.113883.10.20.1.57"/&gt;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root="2.16.840.1.113883.10.20.1.47"/&gt;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code="33999-4"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 xml:space="preserve">="Status"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="2.16.840.1.113883.6.1"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="LOINC"/&gt;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&lt;value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 xml:space="preserve">="CE"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="2.16.840.1.113883.6.96"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="SNOMED CT" code="55561003"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="Active"/&gt;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&lt;/observation&gt;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&lt;/entryRelationship&gt;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&lt;entryRelationship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="REFR"&gt;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&lt;supply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="SPLY" moodCode="INT"&gt;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root="2.16.840.1.113883.10.20.22.4.17"/&gt;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&lt;id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product</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manufacturedProduct</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="MANU"&gt;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root="2.16.840.1.113883.10.20.22.4.23"/&gt;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manufacturedMaterial</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code="309114"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="2.16.840.1.113883.6.88"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="RxNorm"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="Cephalexin 500 MG Oral Tablet"&gt;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originalText</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value="#ID0EFCIACA"/&gt;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originalText</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&lt;/code&gt;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name&gt;</w:t>
      </w:r>
      <w:proofErr w:type="gramEnd"/>
      <w:r w:rsidRPr="00357C0E">
        <w:rPr>
          <w:rStyle w:val="HTMLCode"/>
          <w:rFonts w:cs="Courier New"/>
          <w:b w:val="0"/>
          <w:noProof w:val="0"/>
          <w:kern w:val="0"/>
        </w:rPr>
        <w:t>Cephalexin&lt;/name&gt;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manufacturedMaterial</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manufacturedProduct</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&lt;/product&gt;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&lt;entryRelationship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 xml:space="preserve">="SUBJ" </w:t>
      </w:r>
      <w:proofErr w:type="spellStart"/>
      <w:r w:rsidRPr="00357C0E">
        <w:rPr>
          <w:rStyle w:val="HTMLCode"/>
          <w:rFonts w:cs="Courier New"/>
          <w:b w:val="0"/>
          <w:noProof w:val="0"/>
          <w:kern w:val="0"/>
        </w:rPr>
        <w:t>inversionInd</w:t>
      </w:r>
      <w:proofErr w:type="spellEnd"/>
      <w:r w:rsidRPr="00357C0E">
        <w:rPr>
          <w:rStyle w:val="HTMLCode"/>
          <w:rFonts w:cs="Courier New"/>
          <w:b w:val="0"/>
          <w:noProof w:val="0"/>
          <w:kern w:val="0"/>
        </w:rPr>
        <w:t>="true"&gt;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&lt;act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="ACT" moodCode="INT"&gt;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root="2.16.840.1.113883.10.20.22.4.20"/&gt;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code="423564006"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 xml:space="preserve">="Provider instructions for treatment"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="2.16.840.1.113883.6.96"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="SNOMED CT"/&gt;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text</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value="#ID0ECCIACA"/&gt;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&lt;/text&gt;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lastRenderedPageBreak/>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&lt;/act&gt;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&lt;/entryRelationship&gt;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&lt;/supply&gt;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&lt;/entryRelationship&gt;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&lt;entryRelationship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="SUBJ"&gt;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&lt;encounter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="ENC" moodCode="EVN"&gt;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&lt;id extension="5283815" root="1.3.6.1.4.1.22812.3.99930.3.3.4"/&gt;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&lt;/encounter&gt;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&lt;/entryRelationship&gt;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substanceAdministration</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entry</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substanceAdministration</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="SBADM" moodCode="INT"&gt;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root="2.16.840.1.113883.10.20.22.4.16"/&gt;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&lt;id extension="637032200035" root="1.3.6.1.4.1.22812.3.99930.3.4.9"/&gt;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&lt;id extension="665471900013" root="1.3.6.1.4.1.22812.3.99930.3.4.9"/&gt;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text</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value="#ID0EBIACA"/&gt;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&lt;/text&gt;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="IVL_TS"&gt;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&lt;low value="20111120154300"/&gt;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&lt;high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 xml:space="preserve">="PIVL_TS" </w:t>
      </w:r>
      <w:proofErr w:type="spellStart"/>
      <w:r w:rsidRPr="00357C0E">
        <w:rPr>
          <w:rStyle w:val="HTMLCode"/>
          <w:rFonts w:cs="Courier New"/>
          <w:b w:val="0"/>
          <w:noProof w:val="0"/>
          <w:kern w:val="0"/>
        </w:rPr>
        <w:t>institutionSpecified</w:t>
      </w:r>
      <w:proofErr w:type="spellEnd"/>
      <w:r w:rsidRPr="00357C0E">
        <w:rPr>
          <w:rStyle w:val="HTMLCode"/>
          <w:rFonts w:cs="Courier New"/>
          <w:b w:val="0"/>
          <w:noProof w:val="0"/>
          <w:kern w:val="0"/>
        </w:rPr>
        <w:t>="true" operator="A"&gt;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&lt;period value="24" unit="h"/&gt;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routeCode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="2.16.840.1.113883.3.26.1.1"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="NCI Thesaurus" code="C38288"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="ORAL"/&gt;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doseQuantity</w:t>
      </w:r>
      <w:proofErr w:type="spellEnd"/>
      <w:r w:rsidRPr="00357C0E">
        <w:rPr>
          <w:rStyle w:val="HTMLCode"/>
          <w:rFonts w:cs="Courier New"/>
          <w:b w:val="0"/>
          <w:noProof w:val="0"/>
          <w:kern w:val="0"/>
        </w:rPr>
        <w:t xml:space="preserve"> value="1"/&gt;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administrationUnitCode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="NCI Thesaurus"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="2.16.840.1.113883.3.26.1.1" code="C25158"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="CAPSULE"/&gt;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&lt;consumable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="CSM"&gt;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manufacturedProduct</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="MANU"&gt;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root="2.16.840.1.113883.10.20.22.4.23"/&gt;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manufacturedMaterial</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code="313989"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="2.16.840.1.113883.6.88"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="RxNorm"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="Fluoxetine"&gt;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originalText</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value="#ID0EBBIACA"/&gt;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lastRenderedPageBreak/>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originalText</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&lt;/code&gt;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name&gt;</w:t>
      </w:r>
      <w:proofErr w:type="gramEnd"/>
      <w:r w:rsidRPr="00357C0E">
        <w:rPr>
          <w:rStyle w:val="HTMLCode"/>
          <w:rFonts w:cs="Courier New"/>
          <w:b w:val="0"/>
          <w:noProof w:val="0"/>
          <w:kern w:val="0"/>
        </w:rPr>
        <w:t>Fluoxetine&lt;/name&gt;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manufacturedMaterial</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manufacturedProduct</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&lt;/consumable&gt;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author</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&lt;time value="20111110000000-0500"/&gt;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assignedAuthor</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&lt;id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addr</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streetAddressLine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&lt;city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&lt;state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postalCode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&lt;country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addr</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&lt;telecom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assignedPerson</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&lt;name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assignedPerson</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assignedAuthor</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&lt;/author&gt;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&lt;entryRelationship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="REFR"&gt;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&lt;observation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="OBS" moodCode="EVN"&gt;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root="2.16.840.1.113883.10.20.1.57"/&gt;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root="2.16.840.1.113883.10.20.1.47"/&gt;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code="33999-4"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 xml:space="preserve">="Status"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="2.16.840.1.113883.6.1"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="LOINC"/&gt;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&lt;value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 xml:space="preserve">="CE"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="2.16.840.1.113883.6.96"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="SNOMED CT" code="55561003"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="Active"/&gt;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&lt;/observation&gt;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&lt;/entryRelationship&gt;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substanceAdministration</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entry</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substanceAdministration</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="SBADM" moodCode="INT"&gt;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root="2.16.840.1.113883.10.20.22.4.16"/&gt;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&lt;id extension="637032200039" root="1.3.6.14.1.22812.3.99930.3.4.9"/&gt;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&lt;id extension="665471900019" root="1.3.6.1.4.1.22812.3.99930.3.4.9"/&gt;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lastRenderedPageBreak/>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text</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value="#ID0EAIACA"/&gt;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&lt;/text&gt;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="IVL_TS"&gt;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&lt;low value="20100415154300"/&gt;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&lt;high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 xml:space="preserve">="PIVL_TS" </w:t>
      </w:r>
      <w:proofErr w:type="spellStart"/>
      <w:r w:rsidRPr="00357C0E">
        <w:rPr>
          <w:rStyle w:val="HTMLCode"/>
          <w:rFonts w:cs="Courier New"/>
          <w:b w:val="0"/>
          <w:noProof w:val="0"/>
          <w:kern w:val="0"/>
        </w:rPr>
        <w:t>institutionSpecified</w:t>
      </w:r>
      <w:proofErr w:type="spellEnd"/>
      <w:r w:rsidRPr="00357C0E">
        <w:rPr>
          <w:rStyle w:val="HTMLCode"/>
          <w:rFonts w:cs="Courier New"/>
          <w:b w:val="0"/>
          <w:noProof w:val="0"/>
          <w:kern w:val="0"/>
        </w:rPr>
        <w:t>="true" operator="A"&gt;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&lt;period value="24" unit="h"/&gt;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effectiveTime</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routeCode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="2.16.840.1.113883.3.26.1.1"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="NCI Thesaurus" code="C38288"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="ORAL"/&gt;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doseQuantity</w:t>
      </w:r>
      <w:proofErr w:type="spellEnd"/>
      <w:r w:rsidRPr="00357C0E">
        <w:rPr>
          <w:rStyle w:val="HTMLCode"/>
          <w:rFonts w:cs="Courier New"/>
          <w:b w:val="0"/>
          <w:noProof w:val="0"/>
          <w:kern w:val="0"/>
        </w:rPr>
        <w:t xml:space="preserve"> value="1"/&gt;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administrationUnitCode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="NCI Thesaurus"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="2.16.840.1.113883.3.26.1.1" code="C42998"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="TABLET"/&gt;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&lt;consumable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="CSM"&gt;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manufacturedProduct</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="MANU"&gt;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root="2.16.840.1.113883.10.20.22.4.23"/&gt;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manufacturedMaterial</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code="966247"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="2.16.840.1.113883.6.88"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="RxNorm"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="Levothyroxine Sodium"&gt;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originalText</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&lt;reference value="#ID0EBAIACA"/&gt;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originalText</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&lt;/code&gt;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name&gt;</w:t>
      </w:r>
      <w:proofErr w:type="spellStart"/>
      <w:proofErr w:type="gramEnd"/>
      <w:r w:rsidRPr="00357C0E">
        <w:rPr>
          <w:rStyle w:val="HTMLCode"/>
          <w:rFonts w:cs="Courier New"/>
          <w:b w:val="0"/>
          <w:noProof w:val="0"/>
          <w:kern w:val="0"/>
        </w:rPr>
        <w:t>Synthroid</w:t>
      </w:r>
      <w:proofErr w:type="spellEnd"/>
      <w:r w:rsidRPr="00357C0E">
        <w:rPr>
          <w:rStyle w:val="HTMLCode"/>
          <w:rFonts w:cs="Courier New"/>
          <w:b w:val="0"/>
          <w:noProof w:val="0"/>
          <w:kern w:val="0"/>
        </w:rPr>
        <w:t>&lt;/name&gt;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manufacturedMaterial</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manufacturedProduct</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&lt;/consumable&gt;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gramStart"/>
      <w:r w:rsidRPr="00357C0E">
        <w:rPr>
          <w:rStyle w:val="HTMLCode"/>
          <w:rFonts w:cs="Courier New"/>
          <w:b w:val="0"/>
          <w:noProof w:val="0"/>
          <w:kern w:val="0"/>
        </w:rPr>
        <w:t>author</w:t>
      </w:r>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&lt;time value="20100415010000-0400"/&gt;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assignedAuthor</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&lt;id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addr</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streetAddressLine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&lt;city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&lt;state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postalCode</w:t>
      </w:r>
      <w:proofErr w:type="spellEnd"/>
      <w:r w:rsidRPr="00357C0E">
        <w:rPr>
          <w:rStyle w:val="HTMLCode"/>
          <w:rFonts w:cs="Courier New"/>
          <w:b w:val="0"/>
          <w:noProof w:val="0"/>
          <w:kern w:val="0"/>
        </w:rPr>
        <w:t xml:space="preserv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&lt;country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addr</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lastRenderedPageBreak/>
        <w:t xml:space="preserve">                    </w:t>
      </w:r>
      <w:r w:rsidRPr="00357C0E">
        <w:rPr>
          <w:rStyle w:val="HTMLCode"/>
          <w:rFonts w:cs="Courier New"/>
          <w:b w:val="0"/>
          <w:noProof w:val="0"/>
          <w:kern w:val="0"/>
        </w:rPr>
        <w:t xml:space="preserve">&lt;telecom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assignedPerson</w:t>
      </w:r>
      <w:proofErr w:type="spellEnd"/>
      <w:proofErr w:type="gram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&lt;name </w:t>
      </w:r>
      <w:proofErr w:type="spellStart"/>
      <w:r w:rsidRPr="00357C0E">
        <w:rPr>
          <w:rStyle w:val="HTMLCode"/>
          <w:rFonts w:cs="Courier New"/>
          <w:b w:val="0"/>
          <w:noProof w:val="0"/>
          <w:kern w:val="0"/>
        </w:rPr>
        <w:t>nullFlavor</w:t>
      </w:r>
      <w:proofErr w:type="spellEnd"/>
      <w:r w:rsidRPr="00357C0E">
        <w:rPr>
          <w:rStyle w:val="HTMLCode"/>
          <w:rFonts w:cs="Courier New"/>
          <w:b w:val="0"/>
          <w:noProof w:val="0"/>
          <w:kern w:val="0"/>
        </w:rPr>
        <w:t>="UNK"/&gt;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assignedPerson</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assignedAuthor</w:t>
      </w:r>
      <w:proofErr w:type="spellEnd"/>
      <w:r w:rsidRPr="00357C0E">
        <w:rPr>
          <w:rStyle w:val="HTMLCode"/>
          <w:rFonts w:cs="Courier New"/>
          <w:b w:val="0"/>
          <w:noProof w:val="0"/>
          <w:kern w:val="0"/>
        </w:rPr>
        <w:t>&gt;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&lt;/author&gt;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&lt;entryRelationship </w:t>
      </w:r>
      <w:proofErr w:type="spellStart"/>
      <w:r w:rsidRPr="00357C0E">
        <w:rPr>
          <w:rStyle w:val="HTMLCode"/>
          <w:rFonts w:cs="Courier New"/>
          <w:b w:val="0"/>
          <w:noProof w:val="0"/>
          <w:kern w:val="0"/>
        </w:rPr>
        <w:t>typeCode</w:t>
      </w:r>
      <w:proofErr w:type="spellEnd"/>
      <w:r w:rsidRPr="00357C0E">
        <w:rPr>
          <w:rStyle w:val="HTMLCode"/>
          <w:rFonts w:cs="Courier New"/>
          <w:b w:val="0"/>
          <w:noProof w:val="0"/>
          <w:kern w:val="0"/>
        </w:rPr>
        <w:t>="REFR"&gt;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&lt;observation </w:t>
      </w:r>
      <w:proofErr w:type="spellStart"/>
      <w:r w:rsidRPr="00357C0E">
        <w:rPr>
          <w:rStyle w:val="HTMLCode"/>
          <w:rFonts w:cs="Courier New"/>
          <w:b w:val="0"/>
          <w:noProof w:val="0"/>
          <w:kern w:val="0"/>
        </w:rPr>
        <w:t>classCode</w:t>
      </w:r>
      <w:proofErr w:type="spellEnd"/>
      <w:r w:rsidRPr="00357C0E">
        <w:rPr>
          <w:rStyle w:val="HTMLCode"/>
          <w:rFonts w:cs="Courier New"/>
          <w:b w:val="0"/>
          <w:noProof w:val="0"/>
          <w:kern w:val="0"/>
        </w:rPr>
        <w:t>="OBS" moodCode="EVN"&gt;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root="2.16.840.1.113883.10.20.1.57"/&gt;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proofErr w:type="gramStart"/>
      <w:r w:rsidRPr="00357C0E">
        <w:rPr>
          <w:rStyle w:val="HTMLCode"/>
          <w:rFonts w:cs="Courier New"/>
          <w:b w:val="0"/>
          <w:noProof w:val="0"/>
          <w:kern w:val="0"/>
        </w:rPr>
        <w:t>templateId</w:t>
      </w:r>
      <w:proofErr w:type="spellEnd"/>
      <w:proofErr w:type="gramEnd"/>
      <w:r w:rsidRPr="00357C0E">
        <w:rPr>
          <w:rStyle w:val="HTMLCode"/>
          <w:rFonts w:cs="Courier New"/>
          <w:b w:val="0"/>
          <w:noProof w:val="0"/>
          <w:kern w:val="0"/>
        </w:rPr>
        <w:t xml:space="preserve"> root="2.16.840.1.113883.10.20.1.47"/&gt;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&lt;code code="33999-4"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 xml:space="preserve">="Status"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="2.16.840.1.113883.6.1"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="LOINC"/&gt;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&lt;statusCode code="completed"/&gt;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 xml:space="preserve">&lt;value </w:t>
      </w:r>
      <w:proofErr w:type="spellStart"/>
      <w:r w:rsidRPr="00357C0E">
        <w:rPr>
          <w:rStyle w:val="HTMLCode"/>
          <w:rFonts w:cs="Courier New"/>
          <w:b w:val="0"/>
          <w:noProof w:val="0"/>
          <w:kern w:val="0"/>
        </w:rPr>
        <w:t>xsi</w:t>
      </w:r>
      <w:proofErr w:type="gramStart"/>
      <w:r w:rsidRPr="00357C0E">
        <w:rPr>
          <w:rStyle w:val="HTMLCode"/>
          <w:rFonts w:cs="Courier New"/>
          <w:b w:val="0"/>
          <w:noProof w:val="0"/>
          <w:kern w:val="0"/>
        </w:rPr>
        <w:t>:type</w:t>
      </w:r>
      <w:proofErr w:type="spellEnd"/>
      <w:proofErr w:type="gramEnd"/>
      <w:r w:rsidRPr="00357C0E">
        <w:rPr>
          <w:rStyle w:val="HTMLCode"/>
          <w:rFonts w:cs="Courier New"/>
          <w:b w:val="0"/>
          <w:noProof w:val="0"/>
          <w:kern w:val="0"/>
        </w:rPr>
        <w:t xml:space="preserve">="CE" </w:t>
      </w:r>
      <w:proofErr w:type="spellStart"/>
      <w:r w:rsidRPr="00357C0E">
        <w:rPr>
          <w:rStyle w:val="HTMLCode"/>
          <w:rFonts w:cs="Courier New"/>
          <w:b w:val="0"/>
          <w:noProof w:val="0"/>
          <w:kern w:val="0"/>
        </w:rPr>
        <w:t>codeSystem</w:t>
      </w:r>
      <w:proofErr w:type="spellEnd"/>
      <w:r w:rsidRPr="00357C0E">
        <w:rPr>
          <w:rStyle w:val="HTMLCode"/>
          <w:rFonts w:cs="Courier New"/>
          <w:b w:val="0"/>
          <w:noProof w:val="0"/>
          <w:kern w:val="0"/>
        </w:rPr>
        <w:t xml:space="preserve">="2.16.840.1.113883.6.96" </w:t>
      </w:r>
      <w:proofErr w:type="spellStart"/>
      <w:r w:rsidRPr="00357C0E">
        <w:rPr>
          <w:rStyle w:val="HTMLCode"/>
          <w:rFonts w:cs="Courier New"/>
          <w:b w:val="0"/>
          <w:noProof w:val="0"/>
          <w:kern w:val="0"/>
        </w:rPr>
        <w:t>codeSystemName</w:t>
      </w:r>
      <w:proofErr w:type="spellEnd"/>
      <w:r w:rsidRPr="00357C0E">
        <w:rPr>
          <w:rStyle w:val="HTMLCode"/>
          <w:rFonts w:cs="Courier New"/>
          <w:b w:val="0"/>
          <w:noProof w:val="0"/>
          <w:kern w:val="0"/>
        </w:rPr>
        <w:t xml:space="preserve">="SNOMED CT" code="55561003" </w:t>
      </w:r>
      <w:proofErr w:type="spellStart"/>
      <w:r w:rsidRPr="00357C0E">
        <w:rPr>
          <w:rStyle w:val="HTMLCode"/>
          <w:rFonts w:cs="Courier New"/>
          <w:b w:val="0"/>
          <w:noProof w:val="0"/>
          <w:kern w:val="0"/>
        </w:rPr>
        <w:t>displayName</w:t>
      </w:r>
      <w:proofErr w:type="spellEnd"/>
      <w:r w:rsidRPr="00357C0E">
        <w:rPr>
          <w:rStyle w:val="HTMLCode"/>
          <w:rFonts w:cs="Courier New"/>
          <w:b w:val="0"/>
          <w:noProof w:val="0"/>
          <w:kern w:val="0"/>
        </w:rPr>
        <w:t>="Active"/&gt;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&lt;/observation&gt;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&lt;/entryRelationship&gt;</w:t>
      </w:r>
    </w:p>
    <w:p w:rsidR="00F21965" w:rsidRPr="00357C0E" w:rsidRDefault="00F21965" w:rsidP="00F21965">
      <w:pPr>
        <w:pStyle w:val="AppendixHeading1"/>
        <w:pBdr>
          <w:top w:val="single" w:sz="4" w:space="1" w:color="auto"/>
          <w:left w:val="single" w:sz="4" w:space="4" w:color="auto"/>
          <w:bottom w:val="single" w:sz="4" w:space="1" w:color="auto"/>
          <w:right w:val="single" w:sz="4" w:space="4" w:color="auto"/>
        </w:pBdr>
        <w:spacing w:before="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w:t>
      </w:r>
      <w:proofErr w:type="spellStart"/>
      <w:r w:rsidRPr="00357C0E">
        <w:rPr>
          <w:rStyle w:val="HTMLCode"/>
          <w:rFonts w:cs="Courier New"/>
          <w:b w:val="0"/>
          <w:noProof w:val="0"/>
          <w:kern w:val="0"/>
        </w:rPr>
        <w:t>substanceAdministration</w:t>
      </w:r>
      <w:proofErr w:type="spellEnd"/>
      <w:r w:rsidRPr="00357C0E">
        <w:rPr>
          <w:rStyle w:val="HTMLCode"/>
          <w:rFonts w:cs="Courier New"/>
          <w:b w:val="0"/>
          <w:noProof w:val="0"/>
          <w:kern w:val="0"/>
        </w:rPr>
        <w:t>&gt;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w:t>
      </w:r>
      <w:r w:rsidRPr="00357C0E">
        <w:rPr>
          <w:rStyle w:val="HTMLCode"/>
          <w:rFonts w:cs="Courier New"/>
          <w:b w:val="0"/>
          <w:noProof w:val="0"/>
          <w:kern w:val="0"/>
        </w:rPr>
        <w:t>&lt;/entry&gt;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a reconciliation act for the medication reconciled list of meds  --&gt;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entry</w:t>
      </w:r>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&lt;act </w:t>
      </w:r>
      <w:proofErr w:type="spellStart"/>
      <w:r w:rsidRPr="000A5BD9">
        <w:rPr>
          <w:rStyle w:val="HTMLCode"/>
          <w:rFonts w:cs="Courier New"/>
          <w:b w:val="0"/>
          <w:noProof w:val="0"/>
          <w:kern w:val="0"/>
        </w:rPr>
        <w:t>classCode</w:t>
      </w:r>
      <w:proofErr w:type="spellEnd"/>
      <w:r w:rsidRPr="000A5BD9">
        <w:rPr>
          <w:rStyle w:val="HTMLCode"/>
          <w:rFonts w:cs="Courier New"/>
          <w:b w:val="0"/>
          <w:noProof w:val="0"/>
          <w:kern w:val="0"/>
        </w:rPr>
        <w:t>="ACT" moodCode="EVN"&gt;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templateId</w:t>
      </w:r>
      <w:proofErr w:type="spellEnd"/>
      <w:proofErr w:type="gramEnd"/>
      <w:r w:rsidRPr="000A5BD9">
        <w:rPr>
          <w:rStyle w:val="HTMLCode"/>
          <w:rFonts w:cs="Courier New"/>
          <w:b w:val="0"/>
          <w:noProof w:val="0"/>
          <w:kern w:val="0"/>
        </w:rPr>
        <w:t xml:space="preserve"> root="1.3.6.1.4.1.19376.1.5.3.1.1.24.3.1"/&gt;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templateId</w:t>
      </w:r>
      <w:proofErr w:type="spellEnd"/>
      <w:proofErr w:type="gramEnd"/>
      <w:r w:rsidRPr="000A5BD9">
        <w:rPr>
          <w:rStyle w:val="HTMLCode"/>
          <w:rFonts w:cs="Courier New"/>
          <w:b w:val="0"/>
          <w:noProof w:val="0"/>
          <w:kern w:val="0"/>
        </w:rPr>
        <w:t xml:space="preserve"> root="1.3.6.1.4.1.19376.1.5.3.1.1.24.3.4"/&gt;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the act needs an id --&gt;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&lt;id root="1" extension="2"/&gt;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the code tells us that this reconciliation act is a medications </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w:t>
      </w:r>
      <w:proofErr w:type="gramStart"/>
      <w:r w:rsidRPr="000A5BD9">
        <w:rPr>
          <w:rStyle w:val="HTMLCode"/>
          <w:rFonts w:cs="Courier New"/>
          <w:b w:val="0"/>
          <w:noProof w:val="0"/>
          <w:kern w:val="0"/>
        </w:rPr>
        <w:t>reconciliation</w:t>
      </w:r>
      <w:proofErr w:type="gramEnd"/>
      <w:r w:rsidRPr="000A5BD9">
        <w:rPr>
          <w:rStyle w:val="HTMLCode"/>
          <w:rFonts w:cs="Courier New"/>
          <w:b w:val="0"/>
          <w:noProof w:val="0"/>
          <w:kern w:val="0"/>
        </w:rPr>
        <w:t xml:space="preserve"> --&gt;</w:t>
      </w:r>
      <w:r>
        <w:rPr>
          <w:rStyle w:val="HTMLCode"/>
          <w:rFonts w:cs="Courier New"/>
          <w:b w:val="0"/>
          <w:noProof w:val="0"/>
          <w:kern w:val="0"/>
        </w:rPr>
        <w:t xml:space="preserve"> </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&lt;</w:t>
      </w:r>
      <w:proofErr w:type="gramStart"/>
      <w:r>
        <w:rPr>
          <w:rStyle w:val="HTMLCode"/>
          <w:rFonts w:cs="Courier New"/>
          <w:b w:val="0"/>
          <w:noProof w:val="0"/>
          <w:kern w:val="0"/>
        </w:rPr>
        <w:t>text</w:t>
      </w:r>
      <w:proofErr w:type="gramEnd"/>
      <w:r>
        <w:rPr>
          <w:rStyle w:val="HTMLCode"/>
          <w:rFonts w:cs="Courier New"/>
          <w:b w:val="0"/>
          <w:noProof w:val="0"/>
          <w:kern w:val="0"/>
        </w:rPr>
        <w:t>&gt;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&lt;reference value=</w:t>
      </w:r>
      <w:r w:rsidRPr="000A5BD9">
        <w:rPr>
          <w:rStyle w:val="HTMLCode"/>
          <w:rFonts w:cs="Courier New"/>
          <w:b w:val="0"/>
          <w:noProof w:val="0"/>
          <w:kern w:val="0"/>
        </w:rPr>
        <w:t>"</w:t>
      </w:r>
      <w:r>
        <w:rPr>
          <w:rStyle w:val="HTMLCode"/>
          <w:rFonts w:cs="Courier New"/>
          <w:b w:val="0"/>
          <w:noProof w:val="0"/>
          <w:kern w:val="0"/>
        </w:rPr>
        <w:t>#KT</w:t>
      </w:r>
      <w:r w:rsidRPr="000A5BD9">
        <w:rPr>
          <w:rStyle w:val="HTMLCode"/>
          <w:rFonts w:cs="Courier New"/>
          <w:b w:val="0"/>
          <w:noProof w:val="0"/>
          <w:kern w:val="0"/>
        </w:rPr>
        <w:t>0ECIACA"</w:t>
      </w:r>
      <w:r>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&lt;/text&gt;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&lt;code code="MEDREC" </w:t>
      </w:r>
      <w:proofErr w:type="spellStart"/>
      <w:r w:rsidRPr="000A5BD9">
        <w:rPr>
          <w:rStyle w:val="HTMLCode"/>
          <w:rFonts w:cs="Courier New"/>
          <w:b w:val="0"/>
          <w:noProof w:val="0"/>
          <w:kern w:val="0"/>
        </w:rPr>
        <w:t>displayName</w:t>
      </w:r>
      <w:proofErr w:type="spellEnd"/>
      <w:r w:rsidRPr="000A5BD9">
        <w:rPr>
          <w:rStyle w:val="HTMLCode"/>
          <w:rFonts w:cs="Courier New"/>
          <w:b w:val="0"/>
          <w:noProof w:val="0"/>
          <w:kern w:val="0"/>
        </w:rPr>
        <w:t xml:space="preserve">="Medications Reconciliation" </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w:t>
      </w:r>
      <w:proofErr w:type="spellStart"/>
      <w:proofErr w:type="gramStart"/>
      <w:r w:rsidRPr="000A5BD9">
        <w:rPr>
          <w:rStyle w:val="HTMLCode"/>
          <w:rFonts w:cs="Courier New"/>
          <w:b w:val="0"/>
          <w:noProof w:val="0"/>
          <w:kern w:val="0"/>
        </w:rPr>
        <w:t>codeSystem</w:t>
      </w:r>
      <w:proofErr w:type="spellEnd"/>
      <w:proofErr w:type="gramEnd"/>
      <w:r w:rsidRPr="000A5BD9">
        <w:rPr>
          <w:rStyle w:val="HTMLCode"/>
          <w:rFonts w:cs="Courier New"/>
          <w:b w:val="0"/>
          <w:noProof w:val="0"/>
          <w:kern w:val="0"/>
        </w:rPr>
        <w:t xml:space="preserve">="1.3.5.1.4.1.19376.1.5.3.2" </w:t>
      </w:r>
      <w:proofErr w:type="spellStart"/>
      <w:r w:rsidRPr="000A5BD9">
        <w:rPr>
          <w:rStyle w:val="HTMLCode"/>
          <w:rFonts w:cs="Courier New"/>
          <w:b w:val="0"/>
          <w:noProof w:val="0"/>
          <w:kern w:val="0"/>
        </w:rPr>
        <w:t>codeSystemName</w:t>
      </w:r>
      <w:proofErr w:type="spellEnd"/>
      <w:r w:rsidRPr="000A5BD9">
        <w:rPr>
          <w:rStyle w:val="HTMLCode"/>
          <w:rFonts w:cs="Courier New"/>
          <w:b w:val="0"/>
          <w:noProof w:val="0"/>
          <w:kern w:val="0"/>
        </w:rPr>
        <w:t>="</w:t>
      </w:r>
      <w:proofErr w:type="spellStart"/>
      <w:r w:rsidRPr="000A5BD9">
        <w:rPr>
          <w:rStyle w:val="HTMLCode"/>
          <w:rFonts w:cs="Courier New"/>
          <w:b w:val="0"/>
          <w:noProof w:val="0"/>
          <w:kern w:val="0"/>
        </w:rPr>
        <w:t>IHEActCode</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&lt;statusCode code="completed"/&gt;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the time when the reconciliation took place --&gt;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effectiveTime</w:t>
      </w:r>
      <w:proofErr w:type="spellEnd"/>
      <w:r w:rsidRPr="000A5BD9">
        <w:rPr>
          <w:rStyle w:val="HTMLCode"/>
          <w:rFonts w:cs="Courier New"/>
          <w:b w:val="0"/>
          <w:noProof w:val="0"/>
          <w:kern w:val="0"/>
        </w:rPr>
        <w:t xml:space="preserve"> value="20140428151500-0600"/&gt;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the performer of the reconciliation --&gt;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&lt;performer </w:t>
      </w:r>
      <w:proofErr w:type="spellStart"/>
      <w:r w:rsidRPr="000A5BD9">
        <w:rPr>
          <w:rStyle w:val="HTMLCode"/>
          <w:rFonts w:cs="Courier New"/>
          <w:b w:val="0"/>
          <w:noProof w:val="0"/>
          <w:kern w:val="0"/>
        </w:rPr>
        <w:t>typeCode</w:t>
      </w:r>
      <w:proofErr w:type="spellEnd"/>
      <w:r w:rsidRPr="000A5BD9">
        <w:rPr>
          <w:rStyle w:val="HTMLCode"/>
          <w:rFonts w:cs="Courier New"/>
          <w:b w:val="0"/>
          <w:noProof w:val="0"/>
          <w:kern w:val="0"/>
        </w:rPr>
        <w:t>="PRF"&gt;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templateId</w:t>
      </w:r>
      <w:proofErr w:type="spellEnd"/>
      <w:proofErr w:type="gramEnd"/>
      <w:r w:rsidRPr="000A5BD9">
        <w:rPr>
          <w:rStyle w:val="HTMLCode"/>
          <w:rFonts w:cs="Courier New"/>
          <w:b w:val="0"/>
          <w:noProof w:val="0"/>
          <w:kern w:val="0"/>
        </w:rPr>
        <w:t xml:space="preserve"> root="1.3.6.1.4.1.19376.1.5.3.1.1.24.3.5"/&gt;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assignedEntity</w:t>
      </w:r>
      <w:proofErr w:type="spellEnd"/>
      <w:r w:rsidRPr="000A5BD9">
        <w:rPr>
          <w:rStyle w:val="HTMLCode"/>
          <w:rFonts w:cs="Courier New"/>
          <w:b w:val="0"/>
          <w:noProof w:val="0"/>
          <w:kern w:val="0"/>
        </w:rPr>
        <w:t xml:space="preserve"> </w:t>
      </w:r>
      <w:proofErr w:type="spellStart"/>
      <w:r w:rsidRPr="000A5BD9">
        <w:rPr>
          <w:rStyle w:val="HTMLCode"/>
          <w:rFonts w:cs="Courier New"/>
          <w:b w:val="0"/>
          <w:noProof w:val="0"/>
          <w:kern w:val="0"/>
        </w:rPr>
        <w:t>classCode</w:t>
      </w:r>
      <w:proofErr w:type="spellEnd"/>
      <w:r w:rsidRPr="000A5BD9">
        <w:rPr>
          <w:rStyle w:val="HTMLCode"/>
          <w:rFonts w:cs="Courier New"/>
          <w:b w:val="0"/>
          <w:noProof w:val="0"/>
          <w:kern w:val="0"/>
        </w:rPr>
        <w:t>="ASSIGNED"&gt;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&lt;id root="1" extension="3"/&gt;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addr</w:t>
      </w:r>
      <w:proofErr w:type="spellEnd"/>
      <w:r w:rsidRPr="000A5BD9">
        <w:rPr>
          <w:rStyle w:val="HTMLCode"/>
          <w:rFonts w:cs="Courier New"/>
          <w:b w:val="0"/>
          <w:noProof w:val="0"/>
          <w:kern w:val="0"/>
        </w:rPr>
        <w:t xml:space="preserve"> </w:t>
      </w:r>
      <w:proofErr w:type="spellStart"/>
      <w:r w:rsidRPr="000A5BD9">
        <w:rPr>
          <w:rStyle w:val="HTMLCode"/>
          <w:rFonts w:cs="Courier New"/>
          <w:b w:val="0"/>
          <w:noProof w:val="0"/>
          <w:kern w:val="0"/>
        </w:rPr>
        <w:t>nullFlavor</w:t>
      </w:r>
      <w:proofErr w:type="spellEnd"/>
      <w:r w:rsidRPr="000A5BD9">
        <w:rPr>
          <w:rStyle w:val="HTMLCode"/>
          <w:rFonts w:cs="Courier New"/>
          <w:b w:val="0"/>
          <w:noProof w:val="0"/>
          <w:kern w:val="0"/>
        </w:rPr>
        <w:t>="UNK"/&gt;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&lt;telecom value="</w:t>
      </w:r>
      <w:proofErr w:type="spellStart"/>
      <w:r w:rsidRPr="000A5BD9">
        <w:rPr>
          <w:rStyle w:val="HTMLCode"/>
          <w:rFonts w:cs="Courier New"/>
          <w:b w:val="0"/>
          <w:noProof w:val="0"/>
          <w:kern w:val="0"/>
        </w:rPr>
        <w:t>tel</w:t>
      </w:r>
      <w:proofErr w:type="spellEnd"/>
      <w:proofErr w:type="gramStart"/>
      <w:r w:rsidRPr="000A5BD9">
        <w:rPr>
          <w:rStyle w:val="HTMLCode"/>
          <w:rFonts w:cs="Courier New"/>
          <w:b w:val="0"/>
          <w:noProof w:val="0"/>
          <w:kern w:val="0"/>
        </w:rPr>
        <w:t>:+</w:t>
      </w:r>
      <w:proofErr w:type="gramEnd"/>
      <w:r w:rsidRPr="000A5BD9">
        <w:rPr>
          <w:rStyle w:val="HTMLCode"/>
          <w:rFonts w:cs="Courier New"/>
          <w:b w:val="0"/>
          <w:noProof w:val="0"/>
          <w:kern w:val="0"/>
        </w:rPr>
        <w:t>1(816)276-6909" use="HP"/&gt;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assignedPerson</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gramStart"/>
      <w:r w:rsidRPr="000A5BD9">
        <w:rPr>
          <w:rStyle w:val="HTMLCode"/>
          <w:rFonts w:cs="Courier New"/>
          <w:b w:val="0"/>
          <w:noProof w:val="0"/>
          <w:kern w:val="0"/>
        </w:rPr>
        <w:t>name&gt;</w:t>
      </w:r>
      <w:proofErr w:type="spellStart"/>
      <w:proofErr w:type="gramEnd"/>
      <w:r w:rsidRPr="000A5BD9">
        <w:rPr>
          <w:rStyle w:val="HTMLCode"/>
          <w:rFonts w:cs="Courier New"/>
          <w:b w:val="0"/>
          <w:noProof w:val="0"/>
          <w:kern w:val="0"/>
        </w:rPr>
        <w:t>Dr</w:t>
      </w:r>
      <w:proofErr w:type="spellEnd"/>
      <w:r w:rsidRPr="000A5BD9">
        <w:rPr>
          <w:rStyle w:val="HTMLCode"/>
          <w:rFonts w:cs="Courier New"/>
          <w:b w:val="0"/>
          <w:noProof w:val="0"/>
          <w:kern w:val="0"/>
        </w:rPr>
        <w:t xml:space="preserve"> Who&lt;/name&gt;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assignedPerson</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representedOrganization</w:t>
      </w:r>
      <w:proofErr w:type="spellEnd"/>
      <w:proofErr w:type="gram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lastRenderedPageBreak/>
        <w:t xml:space="preserve">              &lt;</w:t>
      </w:r>
      <w:proofErr w:type="gramStart"/>
      <w:r w:rsidRPr="000A5BD9">
        <w:rPr>
          <w:rStyle w:val="HTMLCode"/>
          <w:rFonts w:cs="Courier New"/>
          <w:b w:val="0"/>
          <w:noProof w:val="0"/>
          <w:kern w:val="0"/>
        </w:rPr>
        <w:t>name&gt;</w:t>
      </w:r>
      <w:proofErr w:type="gramEnd"/>
      <w:r w:rsidRPr="000A5BD9">
        <w:rPr>
          <w:rStyle w:val="HTMLCode"/>
          <w:rFonts w:cs="Courier New"/>
          <w:b w:val="0"/>
          <w:noProof w:val="0"/>
          <w:kern w:val="0"/>
        </w:rPr>
        <w:t>Where From&lt;/name&gt;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&lt;telecom value="</w:t>
      </w:r>
      <w:proofErr w:type="spellStart"/>
      <w:r w:rsidRPr="000A5BD9">
        <w:rPr>
          <w:rStyle w:val="HTMLCode"/>
          <w:rFonts w:cs="Courier New"/>
          <w:b w:val="0"/>
          <w:noProof w:val="0"/>
          <w:kern w:val="0"/>
        </w:rPr>
        <w:t>tel</w:t>
      </w:r>
      <w:proofErr w:type="spellEnd"/>
      <w:proofErr w:type="gramStart"/>
      <w:r w:rsidRPr="000A5BD9">
        <w:rPr>
          <w:rStyle w:val="HTMLCode"/>
          <w:rFonts w:cs="Courier New"/>
          <w:b w:val="0"/>
          <w:noProof w:val="0"/>
          <w:kern w:val="0"/>
        </w:rPr>
        <w:t>:+</w:t>
      </w:r>
      <w:proofErr w:type="gramEnd"/>
      <w:r w:rsidRPr="000A5BD9">
        <w:rPr>
          <w:rStyle w:val="HTMLCode"/>
          <w:rFonts w:cs="Courier New"/>
          <w:b w:val="0"/>
          <w:noProof w:val="0"/>
          <w:kern w:val="0"/>
        </w:rPr>
        <w:t>1(816)276-6909" use="HP"/&gt;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addr</w:t>
      </w:r>
      <w:proofErr w:type="spellEnd"/>
      <w:r w:rsidRPr="000A5BD9">
        <w:rPr>
          <w:rStyle w:val="HTMLCode"/>
          <w:rFonts w:cs="Courier New"/>
          <w:b w:val="0"/>
          <w:noProof w:val="0"/>
          <w:kern w:val="0"/>
        </w:rPr>
        <w:t xml:space="preserve"> </w:t>
      </w:r>
      <w:proofErr w:type="spellStart"/>
      <w:r w:rsidRPr="000A5BD9">
        <w:rPr>
          <w:rStyle w:val="HTMLCode"/>
          <w:rFonts w:cs="Courier New"/>
          <w:b w:val="0"/>
          <w:noProof w:val="0"/>
          <w:kern w:val="0"/>
        </w:rPr>
        <w:t>nullFlavor</w:t>
      </w:r>
      <w:proofErr w:type="spellEnd"/>
      <w:r w:rsidRPr="000A5BD9">
        <w:rPr>
          <w:rStyle w:val="HTMLCode"/>
          <w:rFonts w:cs="Courier New"/>
          <w:b w:val="0"/>
          <w:noProof w:val="0"/>
          <w:kern w:val="0"/>
        </w:rPr>
        <w:t>="UNK"/&gt;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representedOrganization</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assignedEntity</w:t>
      </w:r>
      <w:proofErr w:type="spellEnd"/>
      <w:r w:rsidRPr="000A5BD9">
        <w:rPr>
          <w:rStyle w:val="HTMLCode"/>
          <w:rFonts w:cs="Courier New"/>
          <w:b w:val="0"/>
          <w:noProof w:val="0"/>
          <w:kern w:val="0"/>
        </w:rPr>
        <w:t>&gt;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&lt;/performer&gt;        </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reconciliation data source(s) --&gt;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this example shows using a CCDA document as the source --&gt;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&lt;reference </w:t>
      </w:r>
      <w:proofErr w:type="spellStart"/>
      <w:r w:rsidRPr="000A5BD9">
        <w:rPr>
          <w:rStyle w:val="HTMLCode"/>
          <w:rFonts w:cs="Courier New"/>
          <w:b w:val="0"/>
          <w:noProof w:val="0"/>
          <w:kern w:val="0"/>
        </w:rPr>
        <w:t>typeCode</w:t>
      </w:r>
      <w:proofErr w:type="spellEnd"/>
      <w:r w:rsidRPr="000A5BD9">
        <w:rPr>
          <w:rStyle w:val="HTMLCode"/>
          <w:rFonts w:cs="Courier New"/>
          <w:b w:val="0"/>
          <w:noProof w:val="0"/>
          <w:kern w:val="0"/>
        </w:rPr>
        <w:t>="XCRPT"&gt;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templateId</w:t>
      </w:r>
      <w:proofErr w:type="spellEnd"/>
      <w:proofErr w:type="gramEnd"/>
      <w:r w:rsidRPr="000A5BD9">
        <w:rPr>
          <w:rStyle w:val="HTMLCode"/>
          <w:rFonts w:cs="Courier New"/>
          <w:b w:val="0"/>
          <w:noProof w:val="0"/>
          <w:kern w:val="0"/>
        </w:rPr>
        <w:t xml:space="preserve"> root="1.3.6.1.4.1.19376.1.5.3.1.1.24.3.6"/&gt;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externalAct</w:t>
      </w:r>
      <w:proofErr w:type="spellEnd"/>
      <w:r w:rsidRPr="000A5BD9">
        <w:rPr>
          <w:rStyle w:val="HTMLCode"/>
          <w:rFonts w:cs="Courier New"/>
          <w:b w:val="0"/>
          <w:noProof w:val="0"/>
          <w:kern w:val="0"/>
        </w:rPr>
        <w:t xml:space="preserve"> </w:t>
      </w:r>
      <w:proofErr w:type="spellStart"/>
      <w:r w:rsidRPr="000A5BD9">
        <w:rPr>
          <w:rStyle w:val="HTMLCode"/>
          <w:rFonts w:cs="Courier New"/>
          <w:b w:val="0"/>
          <w:noProof w:val="0"/>
          <w:kern w:val="0"/>
        </w:rPr>
        <w:t>classCode</w:t>
      </w:r>
      <w:proofErr w:type="spellEnd"/>
      <w:r w:rsidRPr="000A5BD9">
        <w:rPr>
          <w:rStyle w:val="HTMLCode"/>
          <w:rFonts w:cs="Courier New"/>
          <w:b w:val="0"/>
          <w:noProof w:val="0"/>
          <w:kern w:val="0"/>
        </w:rPr>
        <w:t>="ACT" moodCode="EVN"&gt;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&lt;id extension="</w:t>
      </w:r>
      <w:proofErr w:type="spellStart"/>
      <w:r w:rsidRPr="000A5BD9">
        <w:rPr>
          <w:rStyle w:val="HTMLCode"/>
          <w:rFonts w:cs="Courier New"/>
          <w:b w:val="0"/>
          <w:noProof w:val="0"/>
          <w:kern w:val="0"/>
        </w:rPr>
        <w:t>someTTTCCDA</w:t>
      </w:r>
      <w:proofErr w:type="spellEnd"/>
      <w:r w:rsidRPr="000A5BD9">
        <w:rPr>
          <w:rStyle w:val="HTMLCode"/>
          <w:rFonts w:cs="Courier New"/>
          <w:b w:val="0"/>
          <w:noProof w:val="0"/>
          <w:kern w:val="0"/>
        </w:rPr>
        <w:t>" root="1.1.1.1.1.1.1.1.1"/&gt;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&lt;code </w:t>
      </w:r>
      <w:proofErr w:type="spellStart"/>
      <w:r w:rsidRPr="000A5BD9">
        <w:rPr>
          <w:rStyle w:val="HTMLCode"/>
          <w:rFonts w:cs="Courier New"/>
          <w:b w:val="0"/>
          <w:noProof w:val="0"/>
          <w:kern w:val="0"/>
        </w:rPr>
        <w:t>codeSystem</w:t>
      </w:r>
      <w:proofErr w:type="spellEnd"/>
      <w:r w:rsidRPr="000A5BD9">
        <w:rPr>
          <w:rStyle w:val="HTMLCode"/>
          <w:rFonts w:cs="Courier New"/>
          <w:b w:val="0"/>
          <w:noProof w:val="0"/>
          <w:kern w:val="0"/>
        </w:rPr>
        <w:t>="2.16.840.1.113883.5.6" code="DOCCLIN"/&gt;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externalAct</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&lt;/reference&gt;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this example shows using a QED query as the </w:t>
      </w:r>
      <w:r w:rsidR="006F000D">
        <w:rPr>
          <w:rStyle w:val="HTMLCode"/>
          <w:rFonts w:cs="Courier New"/>
          <w:b w:val="0"/>
          <w:noProof w:val="0"/>
          <w:kern w:val="0"/>
        </w:rPr>
        <w:t>source</w:t>
      </w:r>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&lt;reference </w:t>
      </w:r>
      <w:proofErr w:type="spellStart"/>
      <w:r w:rsidRPr="000A5BD9">
        <w:rPr>
          <w:rStyle w:val="HTMLCode"/>
          <w:rFonts w:cs="Courier New"/>
          <w:b w:val="0"/>
          <w:noProof w:val="0"/>
          <w:kern w:val="0"/>
        </w:rPr>
        <w:t>typeCode</w:t>
      </w:r>
      <w:proofErr w:type="spellEnd"/>
      <w:r w:rsidRPr="000A5BD9">
        <w:rPr>
          <w:rStyle w:val="HTMLCode"/>
          <w:rFonts w:cs="Courier New"/>
          <w:b w:val="0"/>
          <w:noProof w:val="0"/>
          <w:kern w:val="0"/>
        </w:rPr>
        <w:t>="XCRPT"&gt;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templateId</w:t>
      </w:r>
      <w:proofErr w:type="spellEnd"/>
      <w:proofErr w:type="gramEnd"/>
      <w:r w:rsidRPr="000A5BD9">
        <w:rPr>
          <w:rStyle w:val="HTMLCode"/>
          <w:rFonts w:cs="Courier New"/>
          <w:b w:val="0"/>
          <w:noProof w:val="0"/>
          <w:kern w:val="0"/>
        </w:rPr>
        <w:t xml:space="preserve"> root="1.3.6.1.4.1.19376.1.5.3.1.1.24.3.6"/&gt;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externalAct</w:t>
      </w:r>
      <w:proofErr w:type="spellEnd"/>
      <w:r w:rsidRPr="000A5BD9">
        <w:rPr>
          <w:rStyle w:val="HTMLCode"/>
          <w:rFonts w:cs="Courier New"/>
          <w:b w:val="0"/>
          <w:noProof w:val="0"/>
          <w:kern w:val="0"/>
        </w:rPr>
        <w:t xml:space="preserve"> </w:t>
      </w:r>
      <w:proofErr w:type="spellStart"/>
      <w:r w:rsidRPr="000A5BD9">
        <w:rPr>
          <w:rStyle w:val="HTMLCode"/>
          <w:rFonts w:cs="Courier New"/>
          <w:b w:val="0"/>
          <w:noProof w:val="0"/>
          <w:kern w:val="0"/>
        </w:rPr>
        <w:t>classCode</w:t>
      </w:r>
      <w:proofErr w:type="spellEnd"/>
      <w:r w:rsidRPr="000A5BD9">
        <w:rPr>
          <w:rStyle w:val="HTMLCode"/>
          <w:rFonts w:cs="Courier New"/>
          <w:b w:val="0"/>
          <w:noProof w:val="0"/>
          <w:kern w:val="0"/>
        </w:rPr>
        <w:t>="ACT" moodCode="EVN"&gt;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&lt;id extension="QUPC_IN043100UV.1" root="1.1.1.1.1.1.1.1.1"/&gt;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&lt;code </w:t>
      </w:r>
      <w:proofErr w:type="spellStart"/>
      <w:r w:rsidRPr="000A5BD9">
        <w:rPr>
          <w:rStyle w:val="HTMLCode"/>
          <w:rFonts w:cs="Courier New"/>
          <w:b w:val="0"/>
          <w:noProof w:val="0"/>
          <w:kern w:val="0"/>
        </w:rPr>
        <w:t>codeSystem</w:t>
      </w:r>
      <w:proofErr w:type="spellEnd"/>
      <w:r w:rsidRPr="000A5BD9">
        <w:rPr>
          <w:rStyle w:val="HTMLCode"/>
          <w:rFonts w:cs="Courier New"/>
          <w:b w:val="0"/>
          <w:noProof w:val="0"/>
          <w:kern w:val="0"/>
        </w:rPr>
        <w:t>="2.16.840.1.113883.5.6" code="CACT"/&gt;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externalAct</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&lt;/reference&gt;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w:t>
      </w:r>
      <w:proofErr w:type="gramStart"/>
      <w:r w:rsidRPr="000A5BD9">
        <w:rPr>
          <w:rStyle w:val="HTMLCode"/>
          <w:rFonts w:cs="Courier New"/>
          <w:b w:val="0"/>
          <w:noProof w:val="0"/>
          <w:kern w:val="0"/>
        </w:rPr>
        <w:t>&lt;!--</w:t>
      </w:r>
      <w:proofErr w:type="gramEnd"/>
      <w:r w:rsidRPr="000A5BD9">
        <w:rPr>
          <w:rStyle w:val="HTMLCode"/>
          <w:rFonts w:cs="Courier New"/>
          <w:b w:val="0"/>
          <w:noProof w:val="0"/>
          <w:kern w:val="0"/>
        </w:rPr>
        <w:t xml:space="preserve"> this example shows using a</w:t>
      </w:r>
      <w:r w:rsidR="006F000D">
        <w:rPr>
          <w:rStyle w:val="HTMLCode"/>
          <w:rFonts w:cs="Courier New"/>
          <w:b w:val="0"/>
          <w:noProof w:val="0"/>
          <w:kern w:val="0"/>
        </w:rPr>
        <w:t>n</w:t>
      </w:r>
      <w:r w:rsidRPr="000A5BD9">
        <w:rPr>
          <w:rStyle w:val="HTMLCode"/>
          <w:rFonts w:cs="Courier New"/>
          <w:b w:val="0"/>
          <w:noProof w:val="0"/>
          <w:kern w:val="0"/>
        </w:rPr>
        <w:t xml:space="preserve"> internal content as the source --&gt;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&lt;reference </w:t>
      </w:r>
      <w:proofErr w:type="spellStart"/>
      <w:r w:rsidRPr="000A5BD9">
        <w:rPr>
          <w:rStyle w:val="HTMLCode"/>
          <w:rFonts w:cs="Courier New"/>
          <w:b w:val="0"/>
          <w:noProof w:val="0"/>
          <w:kern w:val="0"/>
        </w:rPr>
        <w:t>typeCode</w:t>
      </w:r>
      <w:proofErr w:type="spellEnd"/>
      <w:r w:rsidRPr="000A5BD9">
        <w:rPr>
          <w:rStyle w:val="HTMLCode"/>
          <w:rFonts w:cs="Courier New"/>
          <w:b w:val="0"/>
          <w:noProof w:val="0"/>
          <w:kern w:val="0"/>
        </w:rPr>
        <w:t>="XCRPT"&gt;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proofErr w:type="gramStart"/>
      <w:r w:rsidRPr="000A5BD9">
        <w:rPr>
          <w:rStyle w:val="HTMLCode"/>
          <w:rFonts w:cs="Courier New"/>
          <w:b w:val="0"/>
          <w:noProof w:val="0"/>
          <w:kern w:val="0"/>
        </w:rPr>
        <w:t>templateId</w:t>
      </w:r>
      <w:proofErr w:type="spellEnd"/>
      <w:proofErr w:type="gramEnd"/>
      <w:r w:rsidRPr="000A5BD9">
        <w:rPr>
          <w:rStyle w:val="HTMLCode"/>
          <w:rFonts w:cs="Courier New"/>
          <w:b w:val="0"/>
          <w:noProof w:val="0"/>
          <w:kern w:val="0"/>
        </w:rPr>
        <w:t xml:space="preserve"> root="1.3.6.1.4.1.19376.1.5.3.1.1.24.3.6"/&gt;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externalAct</w:t>
      </w:r>
      <w:proofErr w:type="spellEnd"/>
      <w:r w:rsidRPr="000A5BD9">
        <w:rPr>
          <w:rStyle w:val="HTMLCode"/>
          <w:rFonts w:cs="Courier New"/>
          <w:b w:val="0"/>
          <w:noProof w:val="0"/>
          <w:kern w:val="0"/>
        </w:rPr>
        <w:t xml:space="preserve"> </w:t>
      </w:r>
      <w:proofErr w:type="spellStart"/>
      <w:r w:rsidRPr="000A5BD9">
        <w:rPr>
          <w:rStyle w:val="HTMLCode"/>
          <w:rFonts w:cs="Courier New"/>
          <w:b w:val="0"/>
          <w:noProof w:val="0"/>
          <w:kern w:val="0"/>
        </w:rPr>
        <w:t>classCode</w:t>
      </w:r>
      <w:proofErr w:type="spellEnd"/>
      <w:r w:rsidRPr="000A5BD9">
        <w:rPr>
          <w:rStyle w:val="HTMLCode"/>
          <w:rFonts w:cs="Courier New"/>
          <w:b w:val="0"/>
          <w:noProof w:val="0"/>
          <w:kern w:val="0"/>
        </w:rPr>
        <w:t>="ACT" moodCode="EVN"&gt;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&lt;id extension="555" root="1.3.3.3.3.3.3.3.3.3.3"/&gt;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&lt;code </w:t>
      </w:r>
      <w:proofErr w:type="spellStart"/>
      <w:r w:rsidRPr="000A5BD9">
        <w:rPr>
          <w:rStyle w:val="HTMLCode"/>
          <w:rFonts w:cs="Courier New"/>
          <w:b w:val="0"/>
          <w:noProof w:val="0"/>
          <w:kern w:val="0"/>
        </w:rPr>
        <w:t>codeSystem</w:t>
      </w:r>
      <w:proofErr w:type="spellEnd"/>
      <w:r w:rsidRPr="000A5BD9">
        <w:rPr>
          <w:rStyle w:val="HTMLCode"/>
          <w:rFonts w:cs="Courier New"/>
          <w:b w:val="0"/>
          <w:noProof w:val="0"/>
          <w:kern w:val="0"/>
        </w:rPr>
        <w:t>="2.16.840.1.113883.5.6" code="ACT"/&gt;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w:t>
      </w:r>
      <w:proofErr w:type="spellStart"/>
      <w:r w:rsidRPr="000A5BD9">
        <w:rPr>
          <w:rStyle w:val="HTMLCode"/>
          <w:rFonts w:cs="Courier New"/>
          <w:b w:val="0"/>
          <w:noProof w:val="0"/>
          <w:kern w:val="0"/>
        </w:rPr>
        <w:t>externalAct</w:t>
      </w:r>
      <w:proofErr w:type="spellEnd"/>
      <w:r w:rsidRPr="000A5BD9">
        <w:rPr>
          <w:rStyle w:val="HTMLCode"/>
          <w:rFonts w:cs="Courier New"/>
          <w:b w:val="0"/>
          <w:noProof w:val="0"/>
          <w:kern w:val="0"/>
        </w:rPr>
        <w: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&lt;/reference&gt;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&lt;/act&gt;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&lt;/entry&gt;</w:t>
      </w:r>
    </w:p>
    <w:p w:rsidR="00F21965" w:rsidRPr="000A5BD9"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 xml:space="preserve">  &lt;/section&gt;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r w:rsidRPr="000A5BD9">
        <w:rPr>
          <w:rStyle w:val="HTMLCode"/>
          <w:rFonts w:cs="Courier New"/>
          <w:b w:val="0"/>
          <w:noProof w:val="0"/>
          <w:kern w:val="0"/>
        </w:rPr>
        <w:t>&lt;/component&gt;</w:t>
      </w:r>
    </w:p>
    <w:p w:rsidR="00F21965" w:rsidRDefault="00F21965" w:rsidP="00F21965">
      <w:pPr>
        <w:pStyle w:val="AppendixHeading1"/>
        <w:pBdr>
          <w:top w:val="single" w:sz="4" w:space="1" w:color="auto"/>
          <w:left w:val="single" w:sz="4" w:space="4" w:color="auto"/>
          <w:bottom w:val="single" w:sz="4" w:space="1" w:color="auto"/>
          <w:right w:val="single" w:sz="4" w:space="4" w:color="auto"/>
        </w:pBdr>
        <w:spacing w:before="0" w:after="0"/>
        <w:rPr>
          <w:rStyle w:val="HTMLCode"/>
          <w:rFonts w:cs="Courier New"/>
          <w:b w:val="0"/>
          <w:noProof w:val="0"/>
          <w:kern w:val="0"/>
        </w:rPr>
      </w:pPr>
    </w:p>
    <w:p w:rsidR="00F21965" w:rsidRPr="005F0673" w:rsidRDefault="00F21965" w:rsidP="00F21965">
      <w:pPr>
        <w:pStyle w:val="BodyText"/>
      </w:pPr>
    </w:p>
    <w:p w:rsidR="00F21965" w:rsidRPr="003651D9" w:rsidRDefault="00F21965" w:rsidP="00F21965">
      <w:pPr>
        <w:pStyle w:val="AppendixHeading1"/>
        <w:rPr>
          <w:noProof w:val="0"/>
        </w:rPr>
      </w:pPr>
      <w:r w:rsidRPr="003651D9">
        <w:rPr>
          <w:noProof w:val="0"/>
        </w:rPr>
        <w:t>Appendix B – &lt;Appendix B Title&gt;</w:t>
      </w:r>
    </w:p>
    <w:p w:rsidR="00F21965" w:rsidRPr="003651D9" w:rsidRDefault="00F21965" w:rsidP="00F21965">
      <w:pPr>
        <w:pStyle w:val="BodyText"/>
      </w:pPr>
      <w:r>
        <w:t>NA</w:t>
      </w:r>
    </w:p>
    <w:p w:rsidR="00F21965" w:rsidRPr="003651D9" w:rsidRDefault="00F21965" w:rsidP="00F21965">
      <w:pPr>
        <w:pStyle w:val="ListParagraph"/>
        <w:numPr>
          <w:ilvl w:val="0"/>
          <w:numId w:val="18"/>
        </w:numPr>
        <w:spacing w:before="240" w:after="60"/>
        <w:rPr>
          <w:rFonts w:ascii="Arial" w:hAnsi="Arial"/>
          <w:b/>
          <w:bCs/>
          <w:vanish/>
          <w:sz w:val="28"/>
        </w:rPr>
      </w:pPr>
    </w:p>
    <w:p w:rsidR="00F21965" w:rsidRPr="003651D9" w:rsidRDefault="00F21965" w:rsidP="00F21965">
      <w:pPr>
        <w:pStyle w:val="ListParagraph"/>
        <w:numPr>
          <w:ilvl w:val="1"/>
          <w:numId w:val="18"/>
        </w:numPr>
        <w:spacing w:before="240" w:after="60"/>
        <w:rPr>
          <w:rFonts w:ascii="Arial" w:hAnsi="Arial"/>
          <w:b/>
          <w:bCs/>
          <w:vanish/>
          <w:sz w:val="28"/>
        </w:rPr>
      </w:pPr>
    </w:p>
    <w:p w:rsidR="00F21965" w:rsidRDefault="00F21965" w:rsidP="00F21965"/>
    <w:p w:rsidR="00F21965" w:rsidRPr="00F21965" w:rsidRDefault="00F21965" w:rsidP="00F21965">
      <w:pPr>
        <w:pStyle w:val="BodyText"/>
      </w:pPr>
    </w:p>
    <w:p w:rsidR="00EA4EA1" w:rsidRPr="003651D9" w:rsidRDefault="00EA4EA1" w:rsidP="00EA4EA1">
      <w:pPr>
        <w:pStyle w:val="AppendixHeading1"/>
        <w:rPr>
          <w:noProof w:val="0"/>
        </w:rPr>
      </w:pPr>
      <w:bookmarkStart w:id="1533" w:name="_Toc345074734"/>
      <w:r w:rsidRPr="003651D9">
        <w:rPr>
          <w:noProof w:val="0"/>
        </w:rPr>
        <w:t>Appendix B – &lt;Appendix B Title&gt;</w:t>
      </w:r>
      <w:bookmarkEnd w:id="1533"/>
    </w:p>
    <w:p w:rsidR="00EA4EA1" w:rsidRPr="003651D9" w:rsidRDefault="006D6771" w:rsidP="00EA4EA1">
      <w:pPr>
        <w:pStyle w:val="BodyText"/>
      </w:pPr>
      <w:r>
        <w:t>NA</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EA4EA1">
      <w:pPr>
        <w:pStyle w:val="AppendixHeading1"/>
        <w:rPr>
          <w:noProof w:val="0"/>
        </w:rPr>
      </w:pPr>
      <w:bookmarkStart w:id="1534" w:name="_Toc345074736"/>
      <w:r w:rsidRPr="003651D9">
        <w:rPr>
          <w:noProof w:val="0"/>
        </w:rPr>
        <w:t xml:space="preserve">Volume </w:t>
      </w:r>
      <w:r w:rsidR="001F2CF8" w:rsidRPr="003651D9">
        <w:rPr>
          <w:noProof w:val="0"/>
        </w:rPr>
        <w:t>3</w:t>
      </w:r>
      <w:r w:rsidRPr="003651D9">
        <w:rPr>
          <w:noProof w:val="0"/>
        </w:rPr>
        <w:t xml:space="preserve"> Namespace Additions</w:t>
      </w:r>
      <w:bookmarkEnd w:id="1534"/>
    </w:p>
    <w:p w:rsidR="00EA4EA1" w:rsidRPr="003651D9" w:rsidRDefault="00EA4EA1" w:rsidP="00EA4EA1">
      <w:pPr>
        <w:pStyle w:val="EditorInstructions"/>
      </w:pPr>
      <w:r w:rsidRPr="003651D9">
        <w:lastRenderedPageBreak/>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1535" w:name="_Toc345074737"/>
      <w:bookmarkStart w:id="1536" w:name="_GoBack"/>
      <w:bookmarkEnd w:id="1536"/>
      <w:r w:rsidRPr="003651D9">
        <w:lastRenderedPageBreak/>
        <w:t>V</w:t>
      </w:r>
      <w:r w:rsidR="00993FF5" w:rsidRPr="003651D9">
        <w:t>olume 4 – National Extensions</w:t>
      </w:r>
      <w:bookmarkEnd w:id="1535"/>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1537" w:name="_Toc345074738"/>
      <w:r w:rsidRPr="003651D9">
        <w:rPr>
          <w:noProof w:val="0"/>
        </w:rPr>
        <w:t xml:space="preserve">4 </w:t>
      </w:r>
      <w:r w:rsidR="00C63D7E" w:rsidRPr="003651D9">
        <w:rPr>
          <w:noProof w:val="0"/>
        </w:rPr>
        <w:t>National Extensions</w:t>
      </w:r>
      <w:bookmarkEnd w:id="1537"/>
    </w:p>
    <w:p w:rsidR="00993FF5" w:rsidRPr="003651D9" w:rsidRDefault="00C63D7E" w:rsidP="00BB76BC">
      <w:pPr>
        <w:pStyle w:val="AppendixHeading2"/>
        <w:rPr>
          <w:noProof w:val="0"/>
        </w:rPr>
      </w:pPr>
      <w:bookmarkStart w:id="1538" w:name="_Toc345074739"/>
      <w:proofErr w:type="gramStart"/>
      <w:r w:rsidRPr="003651D9">
        <w:rPr>
          <w:noProof w:val="0"/>
        </w:rPr>
        <w:t>4.I</w:t>
      </w:r>
      <w:proofErr w:type="gramEnd"/>
      <w:r w:rsidRPr="003651D9">
        <w:rPr>
          <w:noProof w:val="0"/>
        </w:rPr>
        <w:t xml:space="preserve"> </w:t>
      </w:r>
      <w:r w:rsidR="00993FF5" w:rsidRPr="003651D9">
        <w:rPr>
          <w:noProof w:val="0"/>
        </w:rPr>
        <w:t>National Extensions for &lt;Country Name or IHE Organization&gt;</w:t>
      </w:r>
      <w:bookmarkEnd w:id="1538"/>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proofErr w:type="spellStart"/>
      <w:r w:rsidRPr="003651D9">
        <w:t>Connectathon</w:t>
      </w:r>
      <w:proofErr w:type="spellEnd"/>
      <w:r w:rsidRPr="003651D9">
        <w:t xml:space="preserve"> results based on national testing being recognized elsewhere. For more information, see </w:t>
      </w:r>
      <w:hyperlink r:id="rId25"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1539" w:name="_Toc301176972"/>
      <w:bookmarkStart w:id="1540" w:name="_Toc345074740"/>
      <w:proofErr w:type="gramStart"/>
      <w:r w:rsidRPr="003651D9">
        <w:rPr>
          <w:noProof w:val="0"/>
        </w:rPr>
        <w:t>4.</w:t>
      </w:r>
      <w:r w:rsidR="00C63D7E" w:rsidRPr="003651D9">
        <w:rPr>
          <w:noProof w:val="0"/>
        </w:rPr>
        <w:t>I.</w:t>
      </w:r>
      <w:r w:rsidRPr="003651D9">
        <w:rPr>
          <w:noProof w:val="0"/>
        </w:rPr>
        <w:t>1</w:t>
      </w:r>
      <w:proofErr w:type="gramEnd"/>
      <w:r w:rsidR="007773C8" w:rsidRPr="003651D9">
        <w:rPr>
          <w:noProof w:val="0"/>
        </w:rPr>
        <w:t xml:space="preserve"> </w:t>
      </w:r>
      <w:r w:rsidRPr="003651D9">
        <w:rPr>
          <w:noProof w:val="0"/>
        </w:rPr>
        <w:t>Comment Submission</w:t>
      </w:r>
      <w:bookmarkEnd w:id="1539"/>
      <w:bookmarkEnd w:id="1540"/>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1541" w:name="_Toc345074741"/>
      <w:proofErr w:type="gramStart"/>
      <w:r w:rsidRPr="003651D9">
        <w:rPr>
          <w:noProof w:val="0"/>
        </w:rPr>
        <w:t>4.</w:t>
      </w:r>
      <w:r w:rsidR="00C63D7E" w:rsidRPr="003651D9">
        <w:rPr>
          <w:noProof w:val="0"/>
        </w:rPr>
        <w:t>I.</w:t>
      </w:r>
      <w:r w:rsidRPr="003651D9">
        <w:rPr>
          <w:noProof w:val="0"/>
        </w:rPr>
        <w:t>2</w:t>
      </w:r>
      <w:proofErr w:type="gramEnd"/>
      <w:r w:rsidRPr="003651D9">
        <w:rPr>
          <w:noProof w:val="0"/>
        </w:rPr>
        <w:t xml:space="preserve">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541"/>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542" w:name="_Toc345074742"/>
      <w:proofErr w:type="gramStart"/>
      <w:r w:rsidRPr="003651D9">
        <w:rPr>
          <w:noProof w:val="0"/>
        </w:rPr>
        <w:t>4.</w:t>
      </w:r>
      <w:r w:rsidR="00C63D7E" w:rsidRPr="003651D9">
        <w:rPr>
          <w:noProof w:val="0"/>
        </w:rPr>
        <w:t>I.</w:t>
      </w:r>
      <w:r w:rsidRPr="003651D9">
        <w:rPr>
          <w:noProof w:val="0"/>
        </w:rPr>
        <w:t>2.1</w:t>
      </w:r>
      <w:proofErr w:type="gramEnd"/>
      <w:r w:rsidRPr="003651D9">
        <w:rPr>
          <w:noProof w:val="0"/>
        </w:rPr>
        <w:t>&lt;Profile Acronym&gt; &lt;Type of Change&gt;</w:t>
      </w:r>
      <w:bookmarkEnd w:id="1542"/>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543" w:name="_Toc345074743"/>
      <w:proofErr w:type="gramStart"/>
      <w:r w:rsidRPr="003651D9">
        <w:rPr>
          <w:noProof w:val="0"/>
        </w:rPr>
        <w:t>4.</w:t>
      </w:r>
      <w:r w:rsidR="00C63D7E" w:rsidRPr="003651D9">
        <w:rPr>
          <w:noProof w:val="0"/>
        </w:rPr>
        <w:t>I.</w:t>
      </w:r>
      <w:r w:rsidRPr="003651D9">
        <w:rPr>
          <w:noProof w:val="0"/>
        </w:rPr>
        <w:t>2.2</w:t>
      </w:r>
      <w:proofErr w:type="gramEnd"/>
      <w:r w:rsidRPr="003651D9">
        <w:rPr>
          <w:noProof w:val="0"/>
        </w:rPr>
        <w:t>&lt;Profile Acronym&gt; &lt;Type of Change&gt;</w:t>
      </w:r>
      <w:bookmarkEnd w:id="1543"/>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numPr>
          <w:ilvl w:val="0"/>
          <w:numId w:val="0"/>
        </w:numPr>
        <w:rPr>
          <w:noProof w:val="0"/>
        </w:rPr>
      </w:pPr>
      <w:bookmarkStart w:id="1544" w:name="_Toc345074744"/>
      <w:proofErr w:type="gramStart"/>
      <w:r w:rsidRPr="003651D9">
        <w:rPr>
          <w:noProof w:val="0"/>
        </w:rPr>
        <w:lastRenderedPageBreak/>
        <w:t>4.I</w:t>
      </w:r>
      <w:proofErr w:type="gramEnd"/>
      <w:r w:rsidRPr="003651D9">
        <w:rPr>
          <w:noProof w:val="0"/>
        </w:rPr>
        <w:t>+1.1</w:t>
      </w:r>
      <w:r w:rsidR="003579DA" w:rsidRPr="003651D9">
        <w:rPr>
          <w:noProof w:val="0"/>
        </w:rPr>
        <w:t xml:space="preserve"> National Extensions for &lt;Country Name or IHE Organization&gt;</w:t>
      </w:r>
      <w:bookmarkEnd w:id="1544"/>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Emma" w:date="2014-04-30T08:34:00Z" w:initials="E">
    <w:p w:rsidR="00F21965" w:rsidRDefault="00F21965" w:rsidP="008C2049">
      <w:pPr>
        <w:pStyle w:val="CommentText"/>
      </w:pPr>
      <w:r>
        <w:rPr>
          <w:rStyle w:val="CommentReference"/>
        </w:rPr>
        <w:annotationRef/>
      </w:r>
      <w:r>
        <w:t>George to provide example xml</w:t>
      </w:r>
    </w:p>
  </w:comment>
  <w:comment w:id="69" w:author="Emma" w:date="2014-04-27T19:23:00Z" w:initials="E">
    <w:p w:rsidR="00F21965" w:rsidRDefault="00F21965" w:rsidP="004A21FC">
      <w:pPr>
        <w:pStyle w:val="CommentText"/>
      </w:pPr>
      <w:r>
        <w:rPr>
          <w:rStyle w:val="CommentReference"/>
        </w:rPr>
        <w:annotationRef/>
      </w:r>
      <w:r>
        <w:t xml:space="preserve">Need to add citation </w:t>
      </w:r>
    </w:p>
  </w:comment>
  <w:comment w:id="70" w:author="Emma" w:date="2014-04-27T19:23:00Z" w:initials="E">
    <w:p w:rsidR="00F21965" w:rsidRDefault="00F21965">
      <w:pPr>
        <w:pStyle w:val="CommentText"/>
      </w:pPr>
      <w:r>
        <w:rPr>
          <w:rStyle w:val="CommentReference"/>
        </w:rPr>
        <w:annotationRef/>
      </w:r>
      <w:r>
        <w:t>Need to add citation</w:t>
      </w:r>
    </w:p>
  </w:comment>
  <w:comment w:id="91" w:author="Emma" w:date="2014-04-30T07:29:00Z" w:initials="E">
    <w:p w:rsidR="00F21965" w:rsidRDefault="00F21965">
      <w:pPr>
        <w:pStyle w:val="CommentText"/>
      </w:pPr>
      <w:r>
        <w:rPr>
          <w:rStyle w:val="CommentReference"/>
        </w:rPr>
        <w:annotationRef/>
      </w:r>
      <w:r>
        <w:t>X.3.1.3 Content Creator</w:t>
      </w:r>
    </w:p>
  </w:comment>
  <w:comment w:id="94" w:author="Emma" w:date="2014-04-30T07:30:00Z" w:initials="E">
    <w:p w:rsidR="00F21965" w:rsidRDefault="00F21965">
      <w:pPr>
        <w:pStyle w:val="CommentText"/>
      </w:pPr>
      <w:r>
        <w:rPr>
          <w:rStyle w:val="CommentReference"/>
        </w:rPr>
        <w:annotationRef/>
      </w:r>
      <w:proofErr w:type="gramStart"/>
      <w:r>
        <w:t>x.3.1.4</w:t>
      </w:r>
      <w:proofErr w:type="gramEnd"/>
      <w:r>
        <w:t xml:space="preserve"> Clinical Data Source</w:t>
      </w:r>
    </w:p>
  </w:comment>
  <w:comment w:id="108" w:author="Emma" w:date="2014-04-27T19:23:00Z" w:initials="E">
    <w:p w:rsidR="00F21965" w:rsidRDefault="00F21965">
      <w:pPr>
        <w:pStyle w:val="CommentText"/>
      </w:pPr>
      <w:r>
        <w:rPr>
          <w:rStyle w:val="CommentReference"/>
        </w:rPr>
        <w:annotationRef/>
      </w:r>
      <w:proofErr w:type="gramStart"/>
      <w:r>
        <w:t>the</w:t>
      </w:r>
      <w:proofErr w:type="gramEnd"/>
      <w:r>
        <w:t xml:space="preserve"> CP is here. Denise will work on it. </w:t>
      </w:r>
    </w:p>
  </w:comment>
  <w:comment w:id="166" w:author="Emma" w:date="2014-04-30T11:51:00Z" w:initials="E">
    <w:p w:rsidR="00F21965" w:rsidRDefault="00F21965">
      <w:pPr>
        <w:pStyle w:val="CommentText"/>
      </w:pPr>
      <w:r>
        <w:rPr>
          <w:rStyle w:val="CommentReference"/>
        </w:rPr>
        <w:annotationRef/>
      </w:r>
      <w:r>
        <w:t xml:space="preserve">Confirm with Keith. </w:t>
      </w:r>
    </w:p>
  </w:comment>
  <w:comment w:id="167" w:author="Emma" w:date="2014-04-30T08:48:00Z" w:initials="E">
    <w:p w:rsidR="00F21965" w:rsidRDefault="00F21965">
      <w:pPr>
        <w:pStyle w:val="CommentText"/>
      </w:pPr>
      <w:r>
        <w:rPr>
          <w:rStyle w:val="CommentReference"/>
        </w:rPr>
        <w:annotationRef/>
      </w:r>
      <w:r>
        <w:t xml:space="preserve">Table changed by </w:t>
      </w:r>
      <w:proofErr w:type="spellStart"/>
      <w:r>
        <w:t>keith</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96F" w:rsidRDefault="004C696F">
      <w:r>
        <w:separator/>
      </w:r>
    </w:p>
  </w:endnote>
  <w:endnote w:type="continuationSeparator" w:id="0">
    <w:p w:rsidR="004C696F" w:rsidRDefault="004C6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965" w:rsidRDefault="00F219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21965" w:rsidRDefault="00F219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965" w:rsidRDefault="00F21965">
    <w:pPr>
      <w:pStyle w:val="Footer"/>
      <w:ind w:right="360"/>
    </w:pPr>
    <w:r>
      <w:t>__________________________________________________________________________</w:t>
    </w:r>
  </w:p>
  <w:p w:rsidR="00F21965" w:rsidRDefault="00F21965" w:rsidP="00597DB2">
    <w:pPr>
      <w:pStyle w:val="Footer"/>
      <w:ind w:right="360"/>
      <w:rPr>
        <w:sz w:val="20"/>
      </w:rPr>
    </w:pPr>
    <w:bookmarkStart w:id="1545" w:name="_Toc473170355"/>
    <w:r>
      <w:rPr>
        <w:sz w:val="20"/>
      </w:rPr>
      <w:t xml:space="preserve">Rev.1.0 – 2013-12-15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9421B">
      <w:rPr>
        <w:rStyle w:val="PageNumber"/>
        <w:noProof/>
        <w:sz w:val="20"/>
      </w:rPr>
      <w:t>69</w:t>
    </w:r>
    <w:r w:rsidRPr="00597DB2">
      <w:rPr>
        <w:rStyle w:val="PageNumber"/>
        <w:sz w:val="20"/>
      </w:rPr>
      <w:fldChar w:fldCharType="end"/>
    </w:r>
    <w:r>
      <w:rPr>
        <w:sz w:val="20"/>
      </w:rPr>
      <w:tab/>
      <w:t xml:space="preserve">                       Copyright © 20xx: IHE International, Inc.</w:t>
    </w:r>
    <w:bookmarkEnd w:id="1545"/>
  </w:p>
  <w:p w:rsidR="00F21965" w:rsidRDefault="00F21965"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965" w:rsidRDefault="00F21965">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96F" w:rsidRDefault="004C696F">
      <w:r>
        <w:separator/>
      </w:r>
    </w:p>
  </w:footnote>
  <w:footnote w:type="continuationSeparator" w:id="0">
    <w:p w:rsidR="004C696F" w:rsidRDefault="004C696F">
      <w:r>
        <w:continuationSeparator/>
      </w:r>
    </w:p>
  </w:footnote>
  <w:footnote w:id="1">
    <w:p w:rsidR="00F21965" w:rsidRDefault="00F21965" w:rsidP="00E30269">
      <w:pPr>
        <w:pStyle w:val="FootnoteText"/>
      </w:pPr>
      <w:r>
        <w:rPr>
          <w:rStyle w:val="FootnoteReference"/>
        </w:rPr>
        <w:footnoteRef/>
      </w:r>
      <w:r>
        <w:t xml:space="preserve"> </w:t>
      </w:r>
      <w:r w:rsidRPr="005B27FD">
        <w:rPr>
          <w:rFonts w:ascii="Arial" w:hAnsi="Arial" w:cs="Arial"/>
          <w:color w:val="333333"/>
          <w:sz w:val="18"/>
          <w:szCs w:val="18"/>
          <w:shd w:val="clear" w:color="auto" w:fill="FFFFFF"/>
        </w:rPr>
        <w:t xml:space="preserve">Silva, P. B., </w:t>
      </w:r>
      <w:proofErr w:type="spellStart"/>
      <w:r w:rsidRPr="005B27FD">
        <w:rPr>
          <w:rFonts w:ascii="Arial" w:hAnsi="Arial" w:cs="Arial"/>
          <w:color w:val="333333"/>
          <w:sz w:val="18"/>
          <w:szCs w:val="18"/>
          <w:shd w:val="clear" w:color="auto" w:fill="FFFFFF"/>
        </w:rPr>
        <w:t>Bernstam</w:t>
      </w:r>
      <w:proofErr w:type="spellEnd"/>
      <w:r w:rsidRPr="005B27FD">
        <w:rPr>
          <w:rFonts w:ascii="Arial" w:hAnsi="Arial" w:cs="Arial"/>
          <w:color w:val="333333"/>
          <w:sz w:val="18"/>
          <w:szCs w:val="18"/>
          <w:shd w:val="clear" w:color="auto" w:fill="FFFFFF"/>
        </w:rPr>
        <w:t xml:space="preserve">, E., Markowitz, E., Johnson, T., Zhang, J., &amp; </w:t>
      </w:r>
      <w:proofErr w:type="spellStart"/>
      <w:r w:rsidRPr="005B27FD">
        <w:rPr>
          <w:rFonts w:ascii="Arial" w:hAnsi="Arial" w:cs="Arial"/>
          <w:color w:val="333333"/>
          <w:sz w:val="18"/>
          <w:szCs w:val="18"/>
          <w:shd w:val="clear" w:color="auto" w:fill="FFFFFF"/>
        </w:rPr>
        <w:t>Herskovic</w:t>
      </w:r>
      <w:proofErr w:type="spellEnd"/>
      <w:r w:rsidRPr="005B27FD">
        <w:rPr>
          <w:rFonts w:ascii="Arial" w:hAnsi="Arial" w:cs="Arial"/>
          <w:color w:val="333333"/>
          <w:sz w:val="18"/>
          <w:szCs w:val="18"/>
          <w:shd w:val="clear" w:color="auto" w:fill="FFFFFF"/>
        </w:rPr>
        <w:t>, J. (2013, October 1). Automated medication reconciliation and complexity of care transitions.</w:t>
      </w:r>
      <w:r w:rsidRPr="005B27FD">
        <w:rPr>
          <w:rStyle w:val="apple-converted-space"/>
          <w:rFonts w:ascii="Arial" w:hAnsi="Arial" w:cs="Arial"/>
          <w:color w:val="333333"/>
          <w:sz w:val="18"/>
          <w:szCs w:val="18"/>
          <w:shd w:val="clear" w:color="auto" w:fill="FFFFFF"/>
        </w:rPr>
        <w:t> </w:t>
      </w:r>
      <w:proofErr w:type="spellStart"/>
      <w:proofErr w:type="gramStart"/>
      <w:r w:rsidRPr="005B27FD">
        <w:rPr>
          <w:rFonts w:ascii="Arial" w:hAnsi="Arial" w:cs="Arial"/>
          <w:i/>
          <w:iCs/>
          <w:color w:val="333333"/>
          <w:sz w:val="18"/>
          <w:szCs w:val="18"/>
          <w:shd w:val="clear" w:color="auto" w:fill="FFFFFF"/>
        </w:rPr>
        <w:t>GitHub</w:t>
      </w:r>
      <w:proofErr w:type="spellEnd"/>
      <w:r w:rsidRPr="005B27FD">
        <w:rPr>
          <w:rFonts w:ascii="Arial" w:hAnsi="Arial" w:cs="Arial"/>
          <w:color w:val="333333"/>
          <w:sz w:val="18"/>
          <w:szCs w:val="18"/>
          <w:shd w:val="clear" w:color="auto" w:fill="FFFFFF"/>
        </w:rPr>
        <w:t>.</w:t>
      </w:r>
      <w:proofErr w:type="gramEnd"/>
      <w:r w:rsidRPr="005B27FD">
        <w:rPr>
          <w:rFonts w:ascii="Arial" w:hAnsi="Arial" w:cs="Arial"/>
          <w:color w:val="333333"/>
          <w:sz w:val="18"/>
          <w:szCs w:val="18"/>
          <w:shd w:val="clear" w:color="auto" w:fill="FFFFFF"/>
        </w:rPr>
        <w:t xml:space="preserve"> Retrieved April 1, 2014, from https://github.com/jherskovic/MedRec</w:t>
      </w:r>
    </w:p>
  </w:footnote>
  <w:footnote w:id="2">
    <w:p w:rsidR="00F21965" w:rsidRDefault="00F21965">
      <w:pPr>
        <w:pStyle w:val="FootnoteText"/>
      </w:pPr>
      <w:r>
        <w:rPr>
          <w:rStyle w:val="FootnoteReference"/>
        </w:rPr>
        <w:footnoteRef/>
      </w:r>
      <w:r>
        <w:t xml:space="preserve"> Available on the web at </w:t>
      </w:r>
      <w:hyperlink r:id="rId1" w:history="1">
        <w:r w:rsidRPr="00FF5A47">
          <w:rPr>
            <w:rStyle w:val="Hyperlink"/>
          </w:rPr>
          <w:t>https://www.cms.gov/Medicare/Medicare-Fee-for-Service-Payment/sharedsavingsprogram/Downloads/ACO_Summary_Factsheet_ICN907404.pdf</w:t>
        </w:r>
      </w:hyperlink>
      <w:r>
        <w:t xml:space="preserve"> </w:t>
      </w:r>
    </w:p>
  </w:footnote>
  <w:footnote w:id="3">
    <w:p w:rsidR="00F21965" w:rsidRPr="00BB4F94" w:rsidRDefault="00F21965" w:rsidP="00BB4F94">
      <w:pPr>
        <w:spacing w:after="120"/>
        <w:contextualSpacing/>
        <w:rPr>
          <w:sz w:val="20"/>
        </w:rPr>
      </w:pPr>
      <w:r w:rsidRPr="00BB4F94">
        <w:rPr>
          <w:rStyle w:val="FootnoteReference"/>
          <w:sz w:val="20"/>
        </w:rPr>
        <w:footnoteRef/>
      </w:r>
      <w:r w:rsidRPr="00BB4F94">
        <w:rPr>
          <w:sz w:val="20"/>
        </w:rPr>
        <w:t xml:space="preserve"> WHO Collaborating Centre for Patient Safety Solutions. </w:t>
      </w:r>
      <w:proofErr w:type="gramStart"/>
      <w:r w:rsidRPr="00BB4F94">
        <w:rPr>
          <w:sz w:val="20"/>
        </w:rPr>
        <w:t>World Health Organization.</w:t>
      </w:r>
      <w:proofErr w:type="gramEnd"/>
      <w:r w:rsidRPr="00BB4F94">
        <w:rPr>
          <w:sz w:val="20"/>
        </w:rPr>
        <w:t xml:space="preserve"> </w:t>
      </w:r>
      <w:hyperlink r:id="rId2" w:history="1">
        <w:r w:rsidRPr="00BB4F94">
          <w:rPr>
            <w:rStyle w:val="Hyperlink"/>
            <w:sz w:val="20"/>
          </w:rPr>
          <w:t>http://www.who.int/patientsafety/solutions/patientsafety/collaborating_centre/en/</w:t>
        </w:r>
      </w:hyperlink>
      <w:r w:rsidRPr="00BB4F94">
        <w:rPr>
          <w:sz w:val="20"/>
        </w:rPr>
        <w:t xml:space="preserve">. </w:t>
      </w:r>
      <w:proofErr w:type="gramStart"/>
      <w:r w:rsidRPr="00BB4F94">
        <w:rPr>
          <w:sz w:val="20"/>
        </w:rPr>
        <w:t>Accessed April 30, 2014.</w:t>
      </w:r>
      <w:proofErr w:type="gramEnd"/>
      <w:r w:rsidRPr="00BB4F94">
        <w:rPr>
          <w:sz w:val="20"/>
        </w:rPr>
        <w:t xml:space="preserve"> </w:t>
      </w:r>
    </w:p>
    <w:p w:rsidR="00F21965" w:rsidRDefault="00F21965">
      <w:pPr>
        <w:pStyle w:val="FootnoteText"/>
      </w:pPr>
    </w:p>
  </w:footnote>
  <w:footnote w:id="4">
    <w:p w:rsidR="00F21965" w:rsidRDefault="00F21965">
      <w:pPr>
        <w:pStyle w:val="FootnoteText"/>
      </w:pPr>
      <w:r>
        <w:rPr>
          <w:rStyle w:val="FootnoteReference"/>
        </w:rPr>
        <w:footnoteRef/>
      </w:r>
      <w:r>
        <w:t xml:space="preserve"> </w:t>
      </w:r>
      <w:proofErr w:type="gramStart"/>
      <w:r w:rsidRPr="00BB4F94">
        <w:t>Standards and Certification Regulations 2014 Edition.</w:t>
      </w:r>
      <w:proofErr w:type="gramEnd"/>
      <w:r w:rsidRPr="00BB4F94">
        <w:t xml:space="preserve"> </w:t>
      </w:r>
      <w:proofErr w:type="gramStart"/>
      <w:r w:rsidRPr="00BB4F94">
        <w:t>Health IT Regulations, HIT.gov.</w:t>
      </w:r>
      <w:proofErr w:type="gramEnd"/>
      <w:r w:rsidRPr="00BB4F94">
        <w:t xml:space="preserve"> </w:t>
      </w:r>
      <w:hyperlink r:id="rId3" w:history="1">
        <w:r w:rsidRPr="0006375C">
          <w:rPr>
            <w:rStyle w:val="Hyperlink"/>
          </w:rPr>
          <w:t>http://www.healthit.gov/policy-researchers-implementers/standards-and-certification-regulations</w:t>
        </w:r>
      </w:hyperlink>
      <w:r>
        <w:t xml:space="preserve"> </w:t>
      </w:r>
      <w:r w:rsidRPr="00BB4F94">
        <w:t xml:space="preserve">. </w:t>
      </w:r>
      <w:proofErr w:type="gramStart"/>
      <w:r w:rsidRPr="00BB4F94">
        <w:t>Accessed April 30, 2014.</w:t>
      </w:r>
      <w:proofErr w:type="gramEnd"/>
    </w:p>
  </w:footnote>
  <w:footnote w:id="5">
    <w:p w:rsidR="00F21965" w:rsidRDefault="00F21965" w:rsidP="00BB4F94">
      <w:pPr>
        <w:pStyle w:val="FootnoteText"/>
      </w:pPr>
      <w:r>
        <w:rPr>
          <w:rStyle w:val="FootnoteReference"/>
        </w:rPr>
        <w:footnoteRef/>
      </w:r>
      <w:r>
        <w:t xml:space="preserve"> Standard 4: Medication Safety, Safety and Quality Improvement Guide. Australian Commission on Safety and Quality in Health Care, October 2012.  </w:t>
      </w:r>
      <w:hyperlink r:id="rId4" w:history="1">
        <w:r w:rsidRPr="0006375C">
          <w:rPr>
            <w:rStyle w:val="Hyperlink"/>
          </w:rPr>
          <w:t>http://www.safetyandquality.gov.au/wp-content/uploads/2012/10/Standard4_Oct_2012.rtf</w:t>
        </w:r>
      </w:hyperlink>
      <w:r>
        <w:t xml:space="preserve"> . </w:t>
      </w:r>
      <w:proofErr w:type="gramStart"/>
      <w:r>
        <w:t>Accessed April 30, 2014.</w:t>
      </w:r>
      <w:proofErr w:type="gramEnd"/>
    </w:p>
  </w:footnote>
  <w:footnote w:id="6">
    <w:p w:rsidR="00F21965" w:rsidRDefault="00F21965" w:rsidP="009545A4">
      <w:pPr>
        <w:pStyle w:val="FootnoteText"/>
      </w:pPr>
      <w:r>
        <w:rPr>
          <w:rStyle w:val="FootnoteReference"/>
        </w:rPr>
        <w:footnoteRef/>
      </w:r>
      <w:r>
        <w:t xml:space="preserve"> Section 4: EHR Profiles. HL7 Electronic Health Record-System (EHR-S) Functional Model (FM), Release 1. </w:t>
      </w:r>
      <w:hyperlink r:id="rId5" w:history="1">
        <w:r w:rsidRPr="0006375C">
          <w:rPr>
            <w:rStyle w:val="Hyperlink"/>
          </w:rPr>
          <w:t>http://www.hl7.org/implement/standards/product_brief.cfm?product_id=18</w:t>
        </w:r>
      </w:hyperlink>
      <w:r>
        <w:t xml:space="preserve"> . Accessed April 30, 2014</w:t>
      </w:r>
    </w:p>
  </w:footnote>
  <w:footnote w:id="7">
    <w:p w:rsidR="00F21965" w:rsidRDefault="00F21965" w:rsidP="0050217E">
      <w:pPr>
        <w:pStyle w:val="FootnoteText"/>
        <w:spacing w:before="0"/>
      </w:pPr>
      <w:r>
        <w:rPr>
          <w:rStyle w:val="FootnoteReference"/>
        </w:rPr>
        <w:footnoteRef/>
      </w:r>
      <w:r>
        <w:t xml:space="preserve"> Available on the web at </w:t>
      </w:r>
      <w:hyperlink r:id="rId6"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965" w:rsidRDefault="00F21965">
    <w:pPr>
      <w:pStyle w:val="Header"/>
    </w:pPr>
    <w:r>
      <w:t>IHE &lt;Domain Name&gt; Technical Framework Supplement – &lt;Profile Name (Profile Acronym)&gt;</w:t>
    </w:r>
    <w:r>
      <w:br/>
      <w:t>______________________________________________________________________________</w:t>
    </w:r>
  </w:p>
  <w:p w:rsidR="00F21965" w:rsidRDefault="00F219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837B38"/>
    <w:multiLevelType w:val="hybridMultilevel"/>
    <w:tmpl w:val="2E92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0B0A26C5"/>
    <w:multiLevelType w:val="hybridMultilevel"/>
    <w:tmpl w:val="DD30F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220C2B"/>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nsid w:val="22024F1A"/>
    <w:multiLevelType w:val="hybridMultilevel"/>
    <w:tmpl w:val="D15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31353EA"/>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3">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E482D20"/>
    <w:multiLevelType w:val="hybridMultilevel"/>
    <w:tmpl w:val="92C4F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11A0132"/>
    <w:multiLevelType w:val="hybridMultilevel"/>
    <w:tmpl w:val="6F162606"/>
    <w:lvl w:ilvl="0" w:tplc="F1446D7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0BC3A55"/>
    <w:multiLevelType w:val="multilevel"/>
    <w:tmpl w:val="7B943E18"/>
    <w:numStyleLink w:val="Constraints"/>
  </w:abstractNum>
  <w:abstractNum w:abstractNumId="61">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9743AC8"/>
    <w:multiLevelType w:val="hybridMultilevel"/>
    <w:tmpl w:val="A042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6">
    <w:nsid w:val="4B025E5F"/>
    <w:multiLevelType w:val="multilevel"/>
    <w:tmpl w:val="7B943E18"/>
    <w:numStyleLink w:val="Constraints"/>
  </w:abstractNum>
  <w:abstractNum w:abstractNumId="67">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1">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0D0764D"/>
    <w:multiLevelType w:val="hybridMultilevel"/>
    <w:tmpl w:val="E9AE7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2AC699B"/>
    <w:multiLevelType w:val="hybridMultilevel"/>
    <w:tmpl w:val="5AA60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32F77F3"/>
    <w:multiLevelType w:val="hybridMultilevel"/>
    <w:tmpl w:val="DD0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4157E40"/>
    <w:multiLevelType w:val="hybridMultilevel"/>
    <w:tmpl w:val="497A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nsid w:val="57DF48E2"/>
    <w:multiLevelType w:val="hybridMultilevel"/>
    <w:tmpl w:val="CD1437BE"/>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2">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4">
    <w:nsid w:val="60F145BA"/>
    <w:multiLevelType w:val="hybridMultilevel"/>
    <w:tmpl w:val="5DB2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6">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8">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35621A4"/>
    <w:multiLevelType w:val="hybridMultilevel"/>
    <w:tmpl w:val="81CE3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1">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2">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3">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7">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9">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7">
    <w:nsid w:val="76BC5610"/>
    <w:multiLevelType w:val="hybridMultilevel"/>
    <w:tmpl w:val="64DA8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9">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110"/>
  </w:num>
  <w:num w:numId="13">
    <w:abstractNumId w:val="66"/>
  </w:num>
  <w:num w:numId="14">
    <w:abstractNumId w:val="6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70"/>
  </w:num>
  <w:num w:numId="16">
    <w:abstractNumId w:val="83"/>
  </w:num>
  <w:num w:numId="17">
    <w:abstractNumId w:val="85"/>
  </w:num>
  <w:num w:numId="18">
    <w:abstractNumId w:val="79"/>
  </w:num>
  <w:num w:numId="19">
    <w:abstractNumId w:val="79"/>
  </w:num>
  <w:num w:numId="20">
    <w:abstractNumId w:val="7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num>
  <w:num w:numId="22">
    <w:abstractNumId w:val="57"/>
  </w:num>
  <w:num w:numId="23">
    <w:abstractNumId w:val="25"/>
  </w:num>
  <w:num w:numId="24">
    <w:abstractNumId w:val="86"/>
  </w:num>
  <w:num w:numId="25">
    <w:abstractNumId w:val="20"/>
  </w:num>
  <w:num w:numId="26">
    <w:abstractNumId w:val="48"/>
  </w:num>
  <w:num w:numId="27">
    <w:abstractNumId w:val="102"/>
  </w:num>
  <w:num w:numId="28">
    <w:abstractNumId w:val="49"/>
  </w:num>
  <w:num w:numId="29">
    <w:abstractNumId w:val="72"/>
  </w:num>
  <w:num w:numId="30">
    <w:abstractNumId w:val="100"/>
  </w:num>
  <w:num w:numId="31">
    <w:abstractNumId w:val="69"/>
  </w:num>
  <w:num w:numId="32">
    <w:abstractNumId w:val="68"/>
  </w:num>
  <w:num w:numId="33">
    <w:abstractNumId w:val="54"/>
  </w:num>
  <w:num w:numId="34">
    <w:abstractNumId w:val="101"/>
  </w:num>
  <w:num w:numId="35">
    <w:abstractNumId w:val="18"/>
  </w:num>
  <w:num w:numId="36">
    <w:abstractNumId w:val="28"/>
  </w:num>
  <w:num w:numId="37">
    <w:abstractNumId w:val="67"/>
  </w:num>
  <w:num w:numId="38">
    <w:abstractNumId w:val="47"/>
  </w:num>
  <w:num w:numId="39">
    <w:abstractNumId w:val="87"/>
  </w:num>
  <w:num w:numId="40">
    <w:abstractNumId w:val="88"/>
  </w:num>
  <w:num w:numId="41">
    <w:abstractNumId w:val="73"/>
  </w:num>
  <w:num w:numId="42">
    <w:abstractNumId w:val="94"/>
  </w:num>
  <w:num w:numId="43">
    <w:abstractNumId w:val="32"/>
  </w:num>
  <w:num w:numId="44">
    <w:abstractNumId w:val="34"/>
  </w:num>
  <w:num w:numId="45">
    <w:abstractNumId w:val="74"/>
  </w:num>
  <w:num w:numId="46">
    <w:abstractNumId w:val="80"/>
  </w:num>
  <w:num w:numId="47">
    <w:abstractNumId w:val="59"/>
  </w:num>
  <w:num w:numId="48">
    <w:abstractNumId w:val="104"/>
  </w:num>
  <w:num w:numId="49">
    <w:abstractNumId w:val="29"/>
  </w:num>
  <w:num w:numId="50">
    <w:abstractNumId w:val="99"/>
  </w:num>
  <w:num w:numId="51">
    <w:abstractNumId w:val="17"/>
  </w:num>
  <w:num w:numId="52">
    <w:abstractNumId w:val="78"/>
  </w:num>
  <w:num w:numId="53">
    <w:abstractNumId w:val="50"/>
  </w:num>
  <w:num w:numId="54">
    <w:abstractNumId w:val="56"/>
  </w:num>
  <w:num w:numId="55">
    <w:abstractNumId w:val="44"/>
  </w:num>
  <w:num w:numId="56">
    <w:abstractNumId w:val="62"/>
  </w:num>
  <w:num w:numId="57">
    <w:abstractNumId w:val="41"/>
  </w:num>
  <w:num w:numId="58">
    <w:abstractNumId w:val="63"/>
  </w:num>
  <w:num w:numId="59">
    <w:abstractNumId w:val="27"/>
  </w:num>
  <w:num w:numId="60">
    <w:abstractNumId w:val="16"/>
  </w:num>
  <w:num w:numId="61">
    <w:abstractNumId w:val="45"/>
  </w:num>
  <w:num w:numId="62">
    <w:abstractNumId w:val="106"/>
  </w:num>
  <w:num w:numId="63">
    <w:abstractNumId w:val="109"/>
  </w:num>
  <w:num w:numId="64">
    <w:abstractNumId w:val="24"/>
  </w:num>
  <w:num w:numId="65">
    <w:abstractNumId w:val="39"/>
  </w:num>
  <w:num w:numId="66">
    <w:abstractNumId w:val="52"/>
  </w:num>
  <w:num w:numId="67">
    <w:abstractNumId w:val="92"/>
  </w:num>
  <w:num w:numId="68">
    <w:abstractNumId w:val="81"/>
  </w:num>
  <w:num w:numId="69">
    <w:abstractNumId w:val="91"/>
  </w:num>
  <w:num w:numId="70">
    <w:abstractNumId w:val="103"/>
  </w:num>
  <w:num w:numId="71">
    <w:abstractNumId w:val="13"/>
  </w:num>
  <w:num w:numId="72">
    <w:abstractNumId w:val="55"/>
  </w:num>
  <w:num w:numId="73">
    <w:abstractNumId w:val="82"/>
  </w:num>
  <w:num w:numId="74">
    <w:abstractNumId w:val="30"/>
  </w:num>
  <w:num w:numId="75">
    <w:abstractNumId w:val="22"/>
  </w:num>
  <w:num w:numId="76">
    <w:abstractNumId w:val="35"/>
  </w:num>
  <w:num w:numId="77">
    <w:abstractNumId w:val="14"/>
  </w:num>
  <w:num w:numId="78">
    <w:abstractNumId w:val="11"/>
  </w:num>
  <w:num w:numId="79">
    <w:abstractNumId w:val="95"/>
  </w:num>
  <w:num w:numId="80">
    <w:abstractNumId w:val="36"/>
  </w:num>
  <w:num w:numId="81">
    <w:abstractNumId w:val="58"/>
  </w:num>
  <w:num w:numId="82">
    <w:abstractNumId w:val="53"/>
  </w:num>
  <w:num w:numId="83">
    <w:abstractNumId w:val="31"/>
  </w:num>
  <w:num w:numId="84">
    <w:abstractNumId w:val="93"/>
  </w:num>
  <w:num w:numId="85">
    <w:abstractNumId w:val="15"/>
  </w:num>
  <w:num w:numId="86">
    <w:abstractNumId w:val="37"/>
  </w:num>
  <w:num w:numId="87">
    <w:abstractNumId w:val="105"/>
  </w:num>
  <w:num w:numId="88">
    <w:abstractNumId w:val="43"/>
  </w:num>
  <w:num w:numId="89">
    <w:abstractNumId w:val="97"/>
  </w:num>
  <w:num w:numId="90">
    <w:abstractNumId w:val="71"/>
  </w:num>
  <w:num w:numId="91">
    <w:abstractNumId w:val="21"/>
  </w:num>
  <w:num w:numId="92">
    <w:abstractNumId w:val="51"/>
  </w:num>
  <w:num w:numId="93">
    <w:abstractNumId w:val="65"/>
  </w:num>
  <w:num w:numId="94">
    <w:abstractNumId w:val="33"/>
  </w:num>
  <w:num w:numId="95">
    <w:abstractNumId w:val="19"/>
  </w:num>
  <w:num w:numId="96">
    <w:abstractNumId w:val="90"/>
  </w:num>
  <w:num w:numId="97">
    <w:abstractNumId w:val="108"/>
  </w:num>
  <w:num w:numId="98">
    <w:abstractNumId w:val="98"/>
  </w:num>
  <w:num w:numId="99">
    <w:abstractNumId w:val="96"/>
  </w:num>
  <w:num w:numId="100">
    <w:abstractNumId w:val="12"/>
  </w:num>
  <w:num w:numId="101">
    <w:abstractNumId w:val="26"/>
  </w:num>
  <w:num w:numId="102">
    <w:abstractNumId w:val="46"/>
  </w:num>
  <w:num w:numId="103">
    <w:abstractNumId w:val="61"/>
  </w:num>
  <w:num w:numId="104">
    <w:abstractNumId w:val="89"/>
  </w:num>
  <w:num w:numId="105">
    <w:abstractNumId w:val="77"/>
  </w:num>
  <w:num w:numId="106">
    <w:abstractNumId w:val="64"/>
  </w:num>
  <w:num w:numId="107">
    <w:abstractNumId w:val="84"/>
  </w:num>
  <w:num w:numId="108">
    <w:abstractNumId w:val="40"/>
  </w:num>
  <w:num w:numId="109">
    <w:abstractNumId w:val="75"/>
  </w:num>
  <w:num w:numId="110">
    <w:abstractNumId w:val="76"/>
  </w:num>
  <w:num w:numId="111">
    <w:abstractNumId w:val="42"/>
  </w:num>
  <w:num w:numId="112">
    <w:abstractNumId w:val="23"/>
  </w:num>
  <w:num w:numId="113">
    <w:abstractNumId w:val="10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5D0"/>
    <w:rsid w:val="000030DD"/>
    <w:rsid w:val="00003524"/>
    <w:rsid w:val="00003636"/>
    <w:rsid w:val="000059F7"/>
    <w:rsid w:val="00010C2F"/>
    <w:rsid w:val="000121FB"/>
    <w:rsid w:val="000125FF"/>
    <w:rsid w:val="00014389"/>
    <w:rsid w:val="00014D71"/>
    <w:rsid w:val="00016781"/>
    <w:rsid w:val="00017E09"/>
    <w:rsid w:val="00024BCD"/>
    <w:rsid w:val="00026322"/>
    <w:rsid w:val="00035429"/>
    <w:rsid w:val="00036347"/>
    <w:rsid w:val="0004144C"/>
    <w:rsid w:val="000424B4"/>
    <w:rsid w:val="00043A59"/>
    <w:rsid w:val="0004665C"/>
    <w:rsid w:val="000470A5"/>
    <w:rsid w:val="000514E1"/>
    <w:rsid w:val="0005336C"/>
    <w:rsid w:val="0005577A"/>
    <w:rsid w:val="00060D78"/>
    <w:rsid w:val="000622EE"/>
    <w:rsid w:val="00062F19"/>
    <w:rsid w:val="00065A32"/>
    <w:rsid w:val="00066901"/>
    <w:rsid w:val="00070279"/>
    <w:rsid w:val="00070847"/>
    <w:rsid w:val="000717A7"/>
    <w:rsid w:val="00072F4F"/>
    <w:rsid w:val="0007332D"/>
    <w:rsid w:val="00075A02"/>
    <w:rsid w:val="00077324"/>
    <w:rsid w:val="00077EA0"/>
    <w:rsid w:val="000807AC"/>
    <w:rsid w:val="0008112B"/>
    <w:rsid w:val="00081D12"/>
    <w:rsid w:val="00082F2B"/>
    <w:rsid w:val="00083421"/>
    <w:rsid w:val="00087187"/>
    <w:rsid w:val="000873C3"/>
    <w:rsid w:val="00094061"/>
    <w:rsid w:val="000944F0"/>
    <w:rsid w:val="000A5E72"/>
    <w:rsid w:val="000B30FF"/>
    <w:rsid w:val="000B634E"/>
    <w:rsid w:val="000B699D"/>
    <w:rsid w:val="000B6CBE"/>
    <w:rsid w:val="000C00AC"/>
    <w:rsid w:val="000C0600"/>
    <w:rsid w:val="000C06B6"/>
    <w:rsid w:val="000C3556"/>
    <w:rsid w:val="000C5170"/>
    <w:rsid w:val="000C5467"/>
    <w:rsid w:val="000C58E5"/>
    <w:rsid w:val="000D1C28"/>
    <w:rsid w:val="000D2487"/>
    <w:rsid w:val="000D3D3B"/>
    <w:rsid w:val="000D5700"/>
    <w:rsid w:val="000D6321"/>
    <w:rsid w:val="000D6A72"/>
    <w:rsid w:val="000D6F01"/>
    <w:rsid w:val="000D711C"/>
    <w:rsid w:val="000E0FFC"/>
    <w:rsid w:val="000E1962"/>
    <w:rsid w:val="000F048E"/>
    <w:rsid w:val="000F13F5"/>
    <w:rsid w:val="000F23E4"/>
    <w:rsid w:val="000F613A"/>
    <w:rsid w:val="000F6D26"/>
    <w:rsid w:val="00104BE6"/>
    <w:rsid w:val="001055CB"/>
    <w:rsid w:val="00107677"/>
    <w:rsid w:val="0011103A"/>
    <w:rsid w:val="001115F5"/>
    <w:rsid w:val="00111CBC"/>
    <w:rsid w:val="00112435"/>
    <w:rsid w:val="001134EB"/>
    <w:rsid w:val="00114040"/>
    <w:rsid w:val="001140A4"/>
    <w:rsid w:val="001143E4"/>
    <w:rsid w:val="00114F0A"/>
    <w:rsid w:val="00115142"/>
    <w:rsid w:val="00115A0F"/>
    <w:rsid w:val="00117C13"/>
    <w:rsid w:val="00117DD7"/>
    <w:rsid w:val="00123FD5"/>
    <w:rsid w:val="001253AA"/>
    <w:rsid w:val="00125F42"/>
    <w:rsid w:val="001263B9"/>
    <w:rsid w:val="00126A38"/>
    <w:rsid w:val="00132AA2"/>
    <w:rsid w:val="00132B2E"/>
    <w:rsid w:val="001337C0"/>
    <w:rsid w:val="0014275F"/>
    <w:rsid w:val="001439BB"/>
    <w:rsid w:val="00144272"/>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0B3"/>
    <w:rsid w:val="00170ED0"/>
    <w:rsid w:val="0017698E"/>
    <w:rsid w:val="00186637"/>
    <w:rsid w:val="00186DAB"/>
    <w:rsid w:val="00187E92"/>
    <w:rsid w:val="001904E2"/>
    <w:rsid w:val="00190D8F"/>
    <w:rsid w:val="001946F4"/>
    <w:rsid w:val="001A1872"/>
    <w:rsid w:val="001A7247"/>
    <w:rsid w:val="001A7C4C"/>
    <w:rsid w:val="001B0E60"/>
    <w:rsid w:val="001B2B50"/>
    <w:rsid w:val="001B463C"/>
    <w:rsid w:val="001B62A4"/>
    <w:rsid w:val="001B795E"/>
    <w:rsid w:val="001C0C10"/>
    <w:rsid w:val="001D0E6D"/>
    <w:rsid w:val="001D1050"/>
    <w:rsid w:val="001D1619"/>
    <w:rsid w:val="001D640F"/>
    <w:rsid w:val="001D6979"/>
    <w:rsid w:val="001D6BB3"/>
    <w:rsid w:val="001E206E"/>
    <w:rsid w:val="001E615F"/>
    <w:rsid w:val="001E62C3"/>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61E"/>
    <w:rsid w:val="00222CF1"/>
    <w:rsid w:val="0022352C"/>
    <w:rsid w:val="002251A6"/>
    <w:rsid w:val="00227A66"/>
    <w:rsid w:val="00227DCC"/>
    <w:rsid w:val="00231942"/>
    <w:rsid w:val="00231C93"/>
    <w:rsid w:val="002322FF"/>
    <w:rsid w:val="00232736"/>
    <w:rsid w:val="002338C9"/>
    <w:rsid w:val="00234BE4"/>
    <w:rsid w:val="002360D6"/>
    <w:rsid w:val="002362C7"/>
    <w:rsid w:val="0023732B"/>
    <w:rsid w:val="00243E61"/>
    <w:rsid w:val="00244710"/>
    <w:rsid w:val="00247DC5"/>
    <w:rsid w:val="002501A7"/>
    <w:rsid w:val="00250A37"/>
    <w:rsid w:val="00255462"/>
    <w:rsid w:val="00255821"/>
    <w:rsid w:val="00256665"/>
    <w:rsid w:val="002670D2"/>
    <w:rsid w:val="00270EBB"/>
    <w:rsid w:val="002711CC"/>
    <w:rsid w:val="00272440"/>
    <w:rsid w:val="00273CCE"/>
    <w:rsid w:val="002756A6"/>
    <w:rsid w:val="00280926"/>
    <w:rsid w:val="002833E1"/>
    <w:rsid w:val="0028527D"/>
    <w:rsid w:val="00285305"/>
    <w:rsid w:val="00285689"/>
    <w:rsid w:val="002856A9"/>
    <w:rsid w:val="00285F30"/>
    <w:rsid w:val="00286433"/>
    <w:rsid w:val="002869B0"/>
    <w:rsid w:val="002869E8"/>
    <w:rsid w:val="00290598"/>
    <w:rsid w:val="00291725"/>
    <w:rsid w:val="002932E9"/>
    <w:rsid w:val="00293CF1"/>
    <w:rsid w:val="002A3B79"/>
    <w:rsid w:val="002A4C2E"/>
    <w:rsid w:val="002A4D15"/>
    <w:rsid w:val="002B2F1E"/>
    <w:rsid w:val="002B4206"/>
    <w:rsid w:val="002B4844"/>
    <w:rsid w:val="002B63C7"/>
    <w:rsid w:val="002C0490"/>
    <w:rsid w:val="002C0E9E"/>
    <w:rsid w:val="002C1DFD"/>
    <w:rsid w:val="002C29D3"/>
    <w:rsid w:val="002C67B3"/>
    <w:rsid w:val="002D0958"/>
    <w:rsid w:val="002D17C2"/>
    <w:rsid w:val="002D3340"/>
    <w:rsid w:val="002D5B69"/>
    <w:rsid w:val="002D6C95"/>
    <w:rsid w:val="002D77E5"/>
    <w:rsid w:val="002E002B"/>
    <w:rsid w:val="002E2B80"/>
    <w:rsid w:val="002E3E87"/>
    <w:rsid w:val="002E433C"/>
    <w:rsid w:val="002E6F88"/>
    <w:rsid w:val="002F051F"/>
    <w:rsid w:val="002F076A"/>
    <w:rsid w:val="002F2E9B"/>
    <w:rsid w:val="00303E20"/>
    <w:rsid w:val="00307B69"/>
    <w:rsid w:val="00311835"/>
    <w:rsid w:val="00313C42"/>
    <w:rsid w:val="00314662"/>
    <w:rsid w:val="00316247"/>
    <w:rsid w:val="00320264"/>
    <w:rsid w:val="0032060B"/>
    <w:rsid w:val="00323461"/>
    <w:rsid w:val="0032600B"/>
    <w:rsid w:val="00326B7C"/>
    <w:rsid w:val="003274F8"/>
    <w:rsid w:val="00335554"/>
    <w:rsid w:val="003375BB"/>
    <w:rsid w:val="00340176"/>
    <w:rsid w:val="003432DC"/>
    <w:rsid w:val="0034548C"/>
    <w:rsid w:val="00346314"/>
    <w:rsid w:val="00346BB8"/>
    <w:rsid w:val="0034724B"/>
    <w:rsid w:val="00350EE1"/>
    <w:rsid w:val="00352784"/>
    <w:rsid w:val="0035353C"/>
    <w:rsid w:val="003546B7"/>
    <w:rsid w:val="003577C8"/>
    <w:rsid w:val="003579DA"/>
    <w:rsid w:val="003601D3"/>
    <w:rsid w:val="003602DC"/>
    <w:rsid w:val="003610DA"/>
    <w:rsid w:val="00361F12"/>
    <w:rsid w:val="00363069"/>
    <w:rsid w:val="003651D9"/>
    <w:rsid w:val="003706E3"/>
    <w:rsid w:val="00370B52"/>
    <w:rsid w:val="003721E2"/>
    <w:rsid w:val="003735EB"/>
    <w:rsid w:val="0037466E"/>
    <w:rsid w:val="00374B3E"/>
    <w:rsid w:val="00376E33"/>
    <w:rsid w:val="003814C2"/>
    <w:rsid w:val="0038429E"/>
    <w:rsid w:val="00384F51"/>
    <w:rsid w:val="003921A0"/>
    <w:rsid w:val="0039269D"/>
    <w:rsid w:val="003A09FE"/>
    <w:rsid w:val="003A28AE"/>
    <w:rsid w:val="003B1074"/>
    <w:rsid w:val="003B19BE"/>
    <w:rsid w:val="003B2A2B"/>
    <w:rsid w:val="003B40CC"/>
    <w:rsid w:val="003B4683"/>
    <w:rsid w:val="003B70A2"/>
    <w:rsid w:val="003B7190"/>
    <w:rsid w:val="003C27CA"/>
    <w:rsid w:val="003C7786"/>
    <w:rsid w:val="003D07EA"/>
    <w:rsid w:val="003D19E0"/>
    <w:rsid w:val="003D24EE"/>
    <w:rsid w:val="003D31F2"/>
    <w:rsid w:val="003D4A87"/>
    <w:rsid w:val="003D5A68"/>
    <w:rsid w:val="003E5C68"/>
    <w:rsid w:val="003E7853"/>
    <w:rsid w:val="003F03D3"/>
    <w:rsid w:val="003F0805"/>
    <w:rsid w:val="003F1F03"/>
    <w:rsid w:val="003F252B"/>
    <w:rsid w:val="003F3993"/>
    <w:rsid w:val="003F3E4A"/>
    <w:rsid w:val="003F4A97"/>
    <w:rsid w:val="003F64D6"/>
    <w:rsid w:val="003F7141"/>
    <w:rsid w:val="003F7AA7"/>
    <w:rsid w:val="004046B6"/>
    <w:rsid w:val="004070FB"/>
    <w:rsid w:val="00410D6B"/>
    <w:rsid w:val="00412649"/>
    <w:rsid w:val="00413C63"/>
    <w:rsid w:val="00414400"/>
    <w:rsid w:val="00415432"/>
    <w:rsid w:val="00417A70"/>
    <w:rsid w:val="00417CB7"/>
    <w:rsid w:val="004225C9"/>
    <w:rsid w:val="0042400E"/>
    <w:rsid w:val="00425275"/>
    <w:rsid w:val="00426DD5"/>
    <w:rsid w:val="00430E2A"/>
    <w:rsid w:val="0043514A"/>
    <w:rsid w:val="00436599"/>
    <w:rsid w:val="00437C86"/>
    <w:rsid w:val="004424C6"/>
    <w:rsid w:val="004427DB"/>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489D"/>
    <w:rsid w:val="0045578B"/>
    <w:rsid w:val="00457DDC"/>
    <w:rsid w:val="00461A12"/>
    <w:rsid w:val="0046227F"/>
    <w:rsid w:val="004651FC"/>
    <w:rsid w:val="00466E36"/>
    <w:rsid w:val="0047038D"/>
    <w:rsid w:val="00471F44"/>
    <w:rsid w:val="00472402"/>
    <w:rsid w:val="00472801"/>
    <w:rsid w:val="004776F4"/>
    <w:rsid w:val="004809A3"/>
    <w:rsid w:val="00480B99"/>
    <w:rsid w:val="004818E8"/>
    <w:rsid w:val="00482DC2"/>
    <w:rsid w:val="004845CE"/>
    <w:rsid w:val="00486C1A"/>
    <w:rsid w:val="00487D11"/>
    <w:rsid w:val="00491175"/>
    <w:rsid w:val="00492A87"/>
    <w:rsid w:val="00497574"/>
    <w:rsid w:val="004A0CA6"/>
    <w:rsid w:val="004A21FC"/>
    <w:rsid w:val="004A7D5B"/>
    <w:rsid w:val="004B387F"/>
    <w:rsid w:val="004B4EF3"/>
    <w:rsid w:val="004B5300"/>
    <w:rsid w:val="004B576F"/>
    <w:rsid w:val="004B7094"/>
    <w:rsid w:val="004C0D7A"/>
    <w:rsid w:val="004C10B4"/>
    <w:rsid w:val="004C696F"/>
    <w:rsid w:val="004C6EB7"/>
    <w:rsid w:val="004D2B24"/>
    <w:rsid w:val="004D68CC"/>
    <w:rsid w:val="004D69C3"/>
    <w:rsid w:val="004D6C45"/>
    <w:rsid w:val="004E031E"/>
    <w:rsid w:val="004E21AD"/>
    <w:rsid w:val="004E42FD"/>
    <w:rsid w:val="004E4964"/>
    <w:rsid w:val="004F1713"/>
    <w:rsid w:val="004F5211"/>
    <w:rsid w:val="004F7C05"/>
    <w:rsid w:val="0050217E"/>
    <w:rsid w:val="0050267A"/>
    <w:rsid w:val="00503AE1"/>
    <w:rsid w:val="00504023"/>
    <w:rsid w:val="00506043"/>
    <w:rsid w:val="0050674C"/>
    <w:rsid w:val="00506C22"/>
    <w:rsid w:val="00510062"/>
    <w:rsid w:val="00513057"/>
    <w:rsid w:val="00516D6D"/>
    <w:rsid w:val="00522681"/>
    <w:rsid w:val="00522F40"/>
    <w:rsid w:val="00523C5F"/>
    <w:rsid w:val="00523DAA"/>
    <w:rsid w:val="00532417"/>
    <w:rsid w:val="005339EE"/>
    <w:rsid w:val="005356AA"/>
    <w:rsid w:val="005360E4"/>
    <w:rsid w:val="0054043D"/>
    <w:rsid w:val="005410F9"/>
    <w:rsid w:val="005416D9"/>
    <w:rsid w:val="00543FFB"/>
    <w:rsid w:val="0054524C"/>
    <w:rsid w:val="00551283"/>
    <w:rsid w:val="00552A83"/>
    <w:rsid w:val="00556E6C"/>
    <w:rsid w:val="00561F3A"/>
    <w:rsid w:val="00562E6A"/>
    <w:rsid w:val="005672A9"/>
    <w:rsid w:val="00567936"/>
    <w:rsid w:val="005704EF"/>
    <w:rsid w:val="00570B52"/>
    <w:rsid w:val="00572031"/>
    <w:rsid w:val="00573102"/>
    <w:rsid w:val="00581165"/>
    <w:rsid w:val="00581829"/>
    <w:rsid w:val="00585DA2"/>
    <w:rsid w:val="00587419"/>
    <w:rsid w:val="005877EC"/>
    <w:rsid w:val="00590BD4"/>
    <w:rsid w:val="005942AE"/>
    <w:rsid w:val="00594882"/>
    <w:rsid w:val="00595923"/>
    <w:rsid w:val="00597603"/>
    <w:rsid w:val="00597DB2"/>
    <w:rsid w:val="005A140D"/>
    <w:rsid w:val="005A2D9D"/>
    <w:rsid w:val="005A410A"/>
    <w:rsid w:val="005A4A07"/>
    <w:rsid w:val="005A4F74"/>
    <w:rsid w:val="005B27FD"/>
    <w:rsid w:val="005B42F2"/>
    <w:rsid w:val="005B5C92"/>
    <w:rsid w:val="005B72F3"/>
    <w:rsid w:val="005B7BFB"/>
    <w:rsid w:val="005C3070"/>
    <w:rsid w:val="005C50BF"/>
    <w:rsid w:val="005C5E28"/>
    <w:rsid w:val="005C6995"/>
    <w:rsid w:val="005D1F91"/>
    <w:rsid w:val="005D23A8"/>
    <w:rsid w:val="005D5B72"/>
    <w:rsid w:val="005D6104"/>
    <w:rsid w:val="005D6176"/>
    <w:rsid w:val="005E0E11"/>
    <w:rsid w:val="005F2045"/>
    <w:rsid w:val="005F21E7"/>
    <w:rsid w:val="005F2795"/>
    <w:rsid w:val="005F3FB5"/>
    <w:rsid w:val="005F4C3E"/>
    <w:rsid w:val="005F5D0F"/>
    <w:rsid w:val="005F6B05"/>
    <w:rsid w:val="005F7291"/>
    <w:rsid w:val="005F764F"/>
    <w:rsid w:val="005F77D0"/>
    <w:rsid w:val="006007C3"/>
    <w:rsid w:val="0060086B"/>
    <w:rsid w:val="00600EC6"/>
    <w:rsid w:val="006014F8"/>
    <w:rsid w:val="0060323E"/>
    <w:rsid w:val="00603ED5"/>
    <w:rsid w:val="00607529"/>
    <w:rsid w:val="006106AB"/>
    <w:rsid w:val="006116E2"/>
    <w:rsid w:val="00612A82"/>
    <w:rsid w:val="00612AF8"/>
    <w:rsid w:val="006132E7"/>
    <w:rsid w:val="00613604"/>
    <w:rsid w:val="00613C53"/>
    <w:rsid w:val="006140B9"/>
    <w:rsid w:val="00622299"/>
    <w:rsid w:val="00622339"/>
    <w:rsid w:val="00622D31"/>
    <w:rsid w:val="00624CE4"/>
    <w:rsid w:val="00625109"/>
    <w:rsid w:val="00625D23"/>
    <w:rsid w:val="006263EA"/>
    <w:rsid w:val="00630F33"/>
    <w:rsid w:val="006313DC"/>
    <w:rsid w:val="00633F90"/>
    <w:rsid w:val="006360B8"/>
    <w:rsid w:val="00640FF7"/>
    <w:rsid w:val="00644FC1"/>
    <w:rsid w:val="00645782"/>
    <w:rsid w:val="00646044"/>
    <w:rsid w:val="006512F0"/>
    <w:rsid w:val="006514EA"/>
    <w:rsid w:val="00656A6B"/>
    <w:rsid w:val="006608B2"/>
    <w:rsid w:val="00661B58"/>
    <w:rsid w:val="00662893"/>
    <w:rsid w:val="00663624"/>
    <w:rsid w:val="00665A0A"/>
    <w:rsid w:val="00665D8F"/>
    <w:rsid w:val="0067088F"/>
    <w:rsid w:val="00671432"/>
    <w:rsid w:val="00672C39"/>
    <w:rsid w:val="00675146"/>
    <w:rsid w:val="00677738"/>
    <w:rsid w:val="00680648"/>
    <w:rsid w:val="00682040"/>
    <w:rsid w:val="006825E1"/>
    <w:rsid w:val="00682E79"/>
    <w:rsid w:val="0068355D"/>
    <w:rsid w:val="00686DF8"/>
    <w:rsid w:val="006871DE"/>
    <w:rsid w:val="00687AE1"/>
    <w:rsid w:val="00692B37"/>
    <w:rsid w:val="006A2A74"/>
    <w:rsid w:val="006A2DCC"/>
    <w:rsid w:val="006A3098"/>
    <w:rsid w:val="006A4160"/>
    <w:rsid w:val="006B385C"/>
    <w:rsid w:val="006B423F"/>
    <w:rsid w:val="006B6A0F"/>
    <w:rsid w:val="006B7354"/>
    <w:rsid w:val="006B7ABF"/>
    <w:rsid w:val="006C242B"/>
    <w:rsid w:val="006C2C14"/>
    <w:rsid w:val="006C371A"/>
    <w:rsid w:val="006C5242"/>
    <w:rsid w:val="006C7878"/>
    <w:rsid w:val="006C7E2C"/>
    <w:rsid w:val="006D05EC"/>
    <w:rsid w:val="006D2088"/>
    <w:rsid w:val="006D4881"/>
    <w:rsid w:val="006D6771"/>
    <w:rsid w:val="006D768F"/>
    <w:rsid w:val="006E163F"/>
    <w:rsid w:val="006E2889"/>
    <w:rsid w:val="006E5767"/>
    <w:rsid w:val="006E6489"/>
    <w:rsid w:val="006E6CC2"/>
    <w:rsid w:val="006F000D"/>
    <w:rsid w:val="006F09DB"/>
    <w:rsid w:val="006F3B62"/>
    <w:rsid w:val="006F470C"/>
    <w:rsid w:val="006F6D08"/>
    <w:rsid w:val="00701B3A"/>
    <w:rsid w:val="00703B3C"/>
    <w:rsid w:val="0070762D"/>
    <w:rsid w:val="00712AE6"/>
    <w:rsid w:val="0071309E"/>
    <w:rsid w:val="00713348"/>
    <w:rsid w:val="007134D3"/>
    <w:rsid w:val="007149E8"/>
    <w:rsid w:val="00723DAF"/>
    <w:rsid w:val="007251A4"/>
    <w:rsid w:val="00730E16"/>
    <w:rsid w:val="00733E28"/>
    <w:rsid w:val="00736757"/>
    <w:rsid w:val="007400C4"/>
    <w:rsid w:val="00743979"/>
    <w:rsid w:val="00745A2C"/>
    <w:rsid w:val="00746A3D"/>
    <w:rsid w:val="00747676"/>
    <w:rsid w:val="007479B6"/>
    <w:rsid w:val="00747E7C"/>
    <w:rsid w:val="00755270"/>
    <w:rsid w:val="007600D6"/>
    <w:rsid w:val="00761469"/>
    <w:rsid w:val="00764951"/>
    <w:rsid w:val="00765DCB"/>
    <w:rsid w:val="00767053"/>
    <w:rsid w:val="0076729F"/>
    <w:rsid w:val="00767D41"/>
    <w:rsid w:val="0077217D"/>
    <w:rsid w:val="00772C99"/>
    <w:rsid w:val="00774B6B"/>
    <w:rsid w:val="007765B5"/>
    <w:rsid w:val="007773C8"/>
    <w:rsid w:val="0078063E"/>
    <w:rsid w:val="0078071D"/>
    <w:rsid w:val="00781933"/>
    <w:rsid w:val="007824BF"/>
    <w:rsid w:val="00787B2D"/>
    <w:rsid w:val="007922ED"/>
    <w:rsid w:val="00792D1E"/>
    <w:rsid w:val="0079767F"/>
    <w:rsid w:val="00797AF1"/>
    <w:rsid w:val="007A02C2"/>
    <w:rsid w:val="007A0988"/>
    <w:rsid w:val="007A0F2B"/>
    <w:rsid w:val="007A1055"/>
    <w:rsid w:val="007A3D2F"/>
    <w:rsid w:val="007A51E3"/>
    <w:rsid w:val="007A5635"/>
    <w:rsid w:val="007A676E"/>
    <w:rsid w:val="007A7BF7"/>
    <w:rsid w:val="007A7DAD"/>
    <w:rsid w:val="007B331F"/>
    <w:rsid w:val="007B44B7"/>
    <w:rsid w:val="007B46CF"/>
    <w:rsid w:val="007B64E0"/>
    <w:rsid w:val="007C0FB3"/>
    <w:rsid w:val="007C1AAC"/>
    <w:rsid w:val="007C2CC0"/>
    <w:rsid w:val="007C3E9A"/>
    <w:rsid w:val="007C5673"/>
    <w:rsid w:val="007D09B3"/>
    <w:rsid w:val="007D1847"/>
    <w:rsid w:val="007D2AA1"/>
    <w:rsid w:val="007D503C"/>
    <w:rsid w:val="007D62DB"/>
    <w:rsid w:val="007D6F2B"/>
    <w:rsid w:val="007D724B"/>
    <w:rsid w:val="007E0E78"/>
    <w:rsid w:val="007E5B51"/>
    <w:rsid w:val="007E79CE"/>
    <w:rsid w:val="007E7D05"/>
    <w:rsid w:val="007F771A"/>
    <w:rsid w:val="007F7801"/>
    <w:rsid w:val="0080085D"/>
    <w:rsid w:val="00802BF4"/>
    <w:rsid w:val="00802F29"/>
    <w:rsid w:val="0080326C"/>
    <w:rsid w:val="00803E2D"/>
    <w:rsid w:val="008044D0"/>
    <w:rsid w:val="008064D6"/>
    <w:rsid w:val="008067DF"/>
    <w:rsid w:val="00811222"/>
    <w:rsid w:val="00811AF5"/>
    <w:rsid w:val="0081320A"/>
    <w:rsid w:val="00815E51"/>
    <w:rsid w:val="008249A2"/>
    <w:rsid w:val="00825642"/>
    <w:rsid w:val="00830E0E"/>
    <w:rsid w:val="00831A84"/>
    <w:rsid w:val="00831DE2"/>
    <w:rsid w:val="00831ECA"/>
    <w:rsid w:val="00831FF5"/>
    <w:rsid w:val="00833045"/>
    <w:rsid w:val="008335E0"/>
    <w:rsid w:val="00833E25"/>
    <w:rsid w:val="008341AE"/>
    <w:rsid w:val="00834DF7"/>
    <w:rsid w:val="008358E5"/>
    <w:rsid w:val="008364E9"/>
    <w:rsid w:val="00836F8A"/>
    <w:rsid w:val="008413B1"/>
    <w:rsid w:val="00843B52"/>
    <w:rsid w:val="008452AF"/>
    <w:rsid w:val="00850D51"/>
    <w:rsid w:val="00852BBA"/>
    <w:rsid w:val="00852F07"/>
    <w:rsid w:val="00855EDF"/>
    <w:rsid w:val="00857DD6"/>
    <w:rsid w:val="008608EF"/>
    <w:rsid w:val="008616CB"/>
    <w:rsid w:val="0086353F"/>
    <w:rsid w:val="008635A1"/>
    <w:rsid w:val="00863C8B"/>
    <w:rsid w:val="00865616"/>
    <w:rsid w:val="00865DF9"/>
    <w:rsid w:val="00865F73"/>
    <w:rsid w:val="00866192"/>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92EE3"/>
    <w:rsid w:val="008A3FD2"/>
    <w:rsid w:val="008B1902"/>
    <w:rsid w:val="008B2163"/>
    <w:rsid w:val="008B3F08"/>
    <w:rsid w:val="008B53CB"/>
    <w:rsid w:val="008B5D7E"/>
    <w:rsid w:val="008B620B"/>
    <w:rsid w:val="008B6391"/>
    <w:rsid w:val="008C1766"/>
    <w:rsid w:val="008C2049"/>
    <w:rsid w:val="008C57EC"/>
    <w:rsid w:val="008C69EE"/>
    <w:rsid w:val="008D052D"/>
    <w:rsid w:val="008D0BA0"/>
    <w:rsid w:val="008D17FF"/>
    <w:rsid w:val="008D218D"/>
    <w:rsid w:val="008D453A"/>
    <w:rsid w:val="008D45BC"/>
    <w:rsid w:val="008D4F04"/>
    <w:rsid w:val="008D7044"/>
    <w:rsid w:val="008D7642"/>
    <w:rsid w:val="008D7F60"/>
    <w:rsid w:val="008E0275"/>
    <w:rsid w:val="008E2B5E"/>
    <w:rsid w:val="008E3F6C"/>
    <w:rsid w:val="008E441F"/>
    <w:rsid w:val="008F0C7B"/>
    <w:rsid w:val="008F1008"/>
    <w:rsid w:val="008F71CF"/>
    <w:rsid w:val="008F78D2"/>
    <w:rsid w:val="009028FC"/>
    <w:rsid w:val="00904A2C"/>
    <w:rsid w:val="00905B4F"/>
    <w:rsid w:val="00907134"/>
    <w:rsid w:val="00910E03"/>
    <w:rsid w:val="0091404B"/>
    <w:rsid w:val="00915709"/>
    <w:rsid w:val="00915EE6"/>
    <w:rsid w:val="00916570"/>
    <w:rsid w:val="009268F6"/>
    <w:rsid w:val="009330BA"/>
    <w:rsid w:val="00933C9A"/>
    <w:rsid w:val="00934D96"/>
    <w:rsid w:val="009378BD"/>
    <w:rsid w:val="00937E74"/>
    <w:rsid w:val="009406A5"/>
    <w:rsid w:val="00940FC7"/>
    <w:rsid w:val="00941006"/>
    <w:rsid w:val="0094115B"/>
    <w:rsid w:val="009425CE"/>
    <w:rsid w:val="0094279D"/>
    <w:rsid w:val="009429FB"/>
    <w:rsid w:val="00944022"/>
    <w:rsid w:val="00945068"/>
    <w:rsid w:val="00951485"/>
    <w:rsid w:val="0095196C"/>
    <w:rsid w:val="00951F63"/>
    <w:rsid w:val="0095298A"/>
    <w:rsid w:val="00953CFC"/>
    <w:rsid w:val="009545A4"/>
    <w:rsid w:val="0095594C"/>
    <w:rsid w:val="00955CD4"/>
    <w:rsid w:val="009565C3"/>
    <w:rsid w:val="00956966"/>
    <w:rsid w:val="00957378"/>
    <w:rsid w:val="00957561"/>
    <w:rsid w:val="009612F6"/>
    <w:rsid w:val="009619DA"/>
    <w:rsid w:val="00966AC0"/>
    <w:rsid w:val="00967B49"/>
    <w:rsid w:val="0097454A"/>
    <w:rsid w:val="009759DF"/>
    <w:rsid w:val="00975B6A"/>
    <w:rsid w:val="0097660F"/>
    <w:rsid w:val="00976A47"/>
    <w:rsid w:val="009771C0"/>
    <w:rsid w:val="00977742"/>
    <w:rsid w:val="009806F7"/>
    <w:rsid w:val="009813A1"/>
    <w:rsid w:val="00983131"/>
    <w:rsid w:val="00983C65"/>
    <w:rsid w:val="009843EF"/>
    <w:rsid w:val="009903C2"/>
    <w:rsid w:val="00991D63"/>
    <w:rsid w:val="0099279E"/>
    <w:rsid w:val="00993FF5"/>
    <w:rsid w:val="00997D6E"/>
    <w:rsid w:val="009A1418"/>
    <w:rsid w:val="009A67F8"/>
    <w:rsid w:val="009B048D"/>
    <w:rsid w:val="009B07B7"/>
    <w:rsid w:val="009B252D"/>
    <w:rsid w:val="009C10D5"/>
    <w:rsid w:val="009C1ECF"/>
    <w:rsid w:val="009C60B4"/>
    <w:rsid w:val="009C6269"/>
    <w:rsid w:val="009C6F21"/>
    <w:rsid w:val="009D0CDF"/>
    <w:rsid w:val="009D107B"/>
    <w:rsid w:val="009D125C"/>
    <w:rsid w:val="009D2A49"/>
    <w:rsid w:val="009D4CF5"/>
    <w:rsid w:val="009D5600"/>
    <w:rsid w:val="009D6A32"/>
    <w:rsid w:val="009E3260"/>
    <w:rsid w:val="009E34B7"/>
    <w:rsid w:val="009E4725"/>
    <w:rsid w:val="009E61D5"/>
    <w:rsid w:val="009E7595"/>
    <w:rsid w:val="009E7B46"/>
    <w:rsid w:val="009F3200"/>
    <w:rsid w:val="009F5CF4"/>
    <w:rsid w:val="00A008AA"/>
    <w:rsid w:val="00A011B0"/>
    <w:rsid w:val="00A01A0D"/>
    <w:rsid w:val="00A026E6"/>
    <w:rsid w:val="00A05A12"/>
    <w:rsid w:val="00A06E78"/>
    <w:rsid w:val="00A174B6"/>
    <w:rsid w:val="00A177D5"/>
    <w:rsid w:val="00A17E4A"/>
    <w:rsid w:val="00A22C5C"/>
    <w:rsid w:val="00A2348D"/>
    <w:rsid w:val="00A23689"/>
    <w:rsid w:val="00A245A0"/>
    <w:rsid w:val="00A30BDA"/>
    <w:rsid w:val="00A322F4"/>
    <w:rsid w:val="00A3538E"/>
    <w:rsid w:val="00A377C5"/>
    <w:rsid w:val="00A41D67"/>
    <w:rsid w:val="00A43E92"/>
    <w:rsid w:val="00A502EF"/>
    <w:rsid w:val="00A50B26"/>
    <w:rsid w:val="00A53B74"/>
    <w:rsid w:val="00A5432C"/>
    <w:rsid w:val="00A5645C"/>
    <w:rsid w:val="00A56EA9"/>
    <w:rsid w:val="00A6121F"/>
    <w:rsid w:val="00A64DC0"/>
    <w:rsid w:val="00A66F91"/>
    <w:rsid w:val="00A72F12"/>
    <w:rsid w:val="00A773A9"/>
    <w:rsid w:val="00A81A7C"/>
    <w:rsid w:val="00A83FE0"/>
    <w:rsid w:val="00A84A9A"/>
    <w:rsid w:val="00A85861"/>
    <w:rsid w:val="00A8664C"/>
    <w:rsid w:val="00A875FF"/>
    <w:rsid w:val="00A87884"/>
    <w:rsid w:val="00A90BD5"/>
    <w:rsid w:val="00A910E1"/>
    <w:rsid w:val="00A94EF8"/>
    <w:rsid w:val="00A9751B"/>
    <w:rsid w:val="00AA019F"/>
    <w:rsid w:val="00AA2C42"/>
    <w:rsid w:val="00AA3260"/>
    <w:rsid w:val="00AA684E"/>
    <w:rsid w:val="00AA69C0"/>
    <w:rsid w:val="00AA7CC4"/>
    <w:rsid w:val="00AB3E84"/>
    <w:rsid w:val="00AB561C"/>
    <w:rsid w:val="00AB62CB"/>
    <w:rsid w:val="00AC3846"/>
    <w:rsid w:val="00AC609B"/>
    <w:rsid w:val="00AC6CCB"/>
    <w:rsid w:val="00AC7C88"/>
    <w:rsid w:val="00AD035A"/>
    <w:rsid w:val="00AD069D"/>
    <w:rsid w:val="00AD2AE2"/>
    <w:rsid w:val="00AD3EA6"/>
    <w:rsid w:val="00AD5EBC"/>
    <w:rsid w:val="00AE37E8"/>
    <w:rsid w:val="00AE45F0"/>
    <w:rsid w:val="00AE4AED"/>
    <w:rsid w:val="00AE5075"/>
    <w:rsid w:val="00AF0095"/>
    <w:rsid w:val="00AF18AA"/>
    <w:rsid w:val="00AF472E"/>
    <w:rsid w:val="00AF4D82"/>
    <w:rsid w:val="00AF52C1"/>
    <w:rsid w:val="00AF7069"/>
    <w:rsid w:val="00B00895"/>
    <w:rsid w:val="00B02F0F"/>
    <w:rsid w:val="00B03C08"/>
    <w:rsid w:val="00B072B1"/>
    <w:rsid w:val="00B10C00"/>
    <w:rsid w:val="00B10DCE"/>
    <w:rsid w:val="00B1148B"/>
    <w:rsid w:val="00B15A1D"/>
    <w:rsid w:val="00B15BA0"/>
    <w:rsid w:val="00B15D8F"/>
    <w:rsid w:val="00B15E9B"/>
    <w:rsid w:val="00B20898"/>
    <w:rsid w:val="00B2222F"/>
    <w:rsid w:val="00B22282"/>
    <w:rsid w:val="00B232EA"/>
    <w:rsid w:val="00B24019"/>
    <w:rsid w:val="00B24E50"/>
    <w:rsid w:val="00B275B5"/>
    <w:rsid w:val="00B3238C"/>
    <w:rsid w:val="00B34C9A"/>
    <w:rsid w:val="00B35749"/>
    <w:rsid w:val="00B40094"/>
    <w:rsid w:val="00B403E4"/>
    <w:rsid w:val="00B43198"/>
    <w:rsid w:val="00B4798B"/>
    <w:rsid w:val="00B511A4"/>
    <w:rsid w:val="00B541EC"/>
    <w:rsid w:val="00B542A9"/>
    <w:rsid w:val="00B55350"/>
    <w:rsid w:val="00B56B0E"/>
    <w:rsid w:val="00B57165"/>
    <w:rsid w:val="00B572AB"/>
    <w:rsid w:val="00B63B69"/>
    <w:rsid w:val="00B65E96"/>
    <w:rsid w:val="00B666F9"/>
    <w:rsid w:val="00B7582C"/>
    <w:rsid w:val="00B77A8B"/>
    <w:rsid w:val="00B81F06"/>
    <w:rsid w:val="00B829D6"/>
    <w:rsid w:val="00B82D84"/>
    <w:rsid w:val="00B82E5B"/>
    <w:rsid w:val="00B84D95"/>
    <w:rsid w:val="00B85604"/>
    <w:rsid w:val="00B8586D"/>
    <w:rsid w:val="00B862EB"/>
    <w:rsid w:val="00B87220"/>
    <w:rsid w:val="00B92E9F"/>
    <w:rsid w:val="00B92EA1"/>
    <w:rsid w:val="00B9303B"/>
    <w:rsid w:val="00B9308F"/>
    <w:rsid w:val="00B94919"/>
    <w:rsid w:val="00B965FD"/>
    <w:rsid w:val="00BA0356"/>
    <w:rsid w:val="00BA1337"/>
    <w:rsid w:val="00BA1A91"/>
    <w:rsid w:val="00BA437B"/>
    <w:rsid w:val="00BA4A87"/>
    <w:rsid w:val="00BA5DB8"/>
    <w:rsid w:val="00BB33A3"/>
    <w:rsid w:val="00BB49F0"/>
    <w:rsid w:val="00BB4F94"/>
    <w:rsid w:val="00BB5FD1"/>
    <w:rsid w:val="00BB62C0"/>
    <w:rsid w:val="00BB65D8"/>
    <w:rsid w:val="00BB6AAC"/>
    <w:rsid w:val="00BB74AF"/>
    <w:rsid w:val="00BB76BC"/>
    <w:rsid w:val="00BB7F06"/>
    <w:rsid w:val="00BC3E9F"/>
    <w:rsid w:val="00BC6EDE"/>
    <w:rsid w:val="00BC7584"/>
    <w:rsid w:val="00BD12CD"/>
    <w:rsid w:val="00BD1D59"/>
    <w:rsid w:val="00BD50E5"/>
    <w:rsid w:val="00BD53F6"/>
    <w:rsid w:val="00BD674F"/>
    <w:rsid w:val="00BD6767"/>
    <w:rsid w:val="00BE044B"/>
    <w:rsid w:val="00BE1308"/>
    <w:rsid w:val="00BE2131"/>
    <w:rsid w:val="00BE39EE"/>
    <w:rsid w:val="00BE3F0E"/>
    <w:rsid w:val="00BE5916"/>
    <w:rsid w:val="00BF0904"/>
    <w:rsid w:val="00BF2238"/>
    <w:rsid w:val="00BF2986"/>
    <w:rsid w:val="00BF522C"/>
    <w:rsid w:val="00C0135D"/>
    <w:rsid w:val="00C05652"/>
    <w:rsid w:val="00C05CCE"/>
    <w:rsid w:val="00C06A8B"/>
    <w:rsid w:val="00C1037F"/>
    <w:rsid w:val="00C10561"/>
    <w:rsid w:val="00C144BD"/>
    <w:rsid w:val="00C158E0"/>
    <w:rsid w:val="00C16DB5"/>
    <w:rsid w:val="00C16F09"/>
    <w:rsid w:val="00C20EFF"/>
    <w:rsid w:val="00C250ED"/>
    <w:rsid w:val="00C269FC"/>
    <w:rsid w:val="00C26E7C"/>
    <w:rsid w:val="00C31B7A"/>
    <w:rsid w:val="00C3617A"/>
    <w:rsid w:val="00C36283"/>
    <w:rsid w:val="00C412AE"/>
    <w:rsid w:val="00C42C6C"/>
    <w:rsid w:val="00C42DF4"/>
    <w:rsid w:val="00C45949"/>
    <w:rsid w:val="00C512AA"/>
    <w:rsid w:val="00C51B9D"/>
    <w:rsid w:val="00C51BFD"/>
    <w:rsid w:val="00C523E6"/>
    <w:rsid w:val="00C536E4"/>
    <w:rsid w:val="00C55BD5"/>
    <w:rsid w:val="00C55C01"/>
    <w:rsid w:val="00C56183"/>
    <w:rsid w:val="00C60783"/>
    <w:rsid w:val="00C60F4D"/>
    <w:rsid w:val="00C61586"/>
    <w:rsid w:val="00C62E65"/>
    <w:rsid w:val="00C63B65"/>
    <w:rsid w:val="00C63D7E"/>
    <w:rsid w:val="00C64223"/>
    <w:rsid w:val="00C6772C"/>
    <w:rsid w:val="00C71FDB"/>
    <w:rsid w:val="00C72A74"/>
    <w:rsid w:val="00C75786"/>
    <w:rsid w:val="00C75E6D"/>
    <w:rsid w:val="00C76B6C"/>
    <w:rsid w:val="00C7717D"/>
    <w:rsid w:val="00C82ED4"/>
    <w:rsid w:val="00C83F0F"/>
    <w:rsid w:val="00C87BE6"/>
    <w:rsid w:val="00C93961"/>
    <w:rsid w:val="00C940A2"/>
    <w:rsid w:val="00C9573B"/>
    <w:rsid w:val="00C969FE"/>
    <w:rsid w:val="00CA175A"/>
    <w:rsid w:val="00CA6E59"/>
    <w:rsid w:val="00CA7928"/>
    <w:rsid w:val="00CB0113"/>
    <w:rsid w:val="00CB3A35"/>
    <w:rsid w:val="00CC0A62"/>
    <w:rsid w:val="00CC1EED"/>
    <w:rsid w:val="00CC2810"/>
    <w:rsid w:val="00CC4EA3"/>
    <w:rsid w:val="00CC6D50"/>
    <w:rsid w:val="00CC7B4C"/>
    <w:rsid w:val="00CD0409"/>
    <w:rsid w:val="00CD0A74"/>
    <w:rsid w:val="00CD2F66"/>
    <w:rsid w:val="00CD44D7"/>
    <w:rsid w:val="00CD4D46"/>
    <w:rsid w:val="00CD61EF"/>
    <w:rsid w:val="00CE0AA5"/>
    <w:rsid w:val="00CE1421"/>
    <w:rsid w:val="00CE279E"/>
    <w:rsid w:val="00CE49AB"/>
    <w:rsid w:val="00CE55A1"/>
    <w:rsid w:val="00CE66C5"/>
    <w:rsid w:val="00CF082D"/>
    <w:rsid w:val="00CF0C03"/>
    <w:rsid w:val="00CF283F"/>
    <w:rsid w:val="00CF4A7A"/>
    <w:rsid w:val="00CF508D"/>
    <w:rsid w:val="00D0074A"/>
    <w:rsid w:val="00D0225B"/>
    <w:rsid w:val="00D05B7C"/>
    <w:rsid w:val="00D07411"/>
    <w:rsid w:val="00D22DE2"/>
    <w:rsid w:val="00D250A2"/>
    <w:rsid w:val="00D258DB"/>
    <w:rsid w:val="00D273A5"/>
    <w:rsid w:val="00D27FEA"/>
    <w:rsid w:val="00D34E63"/>
    <w:rsid w:val="00D35F24"/>
    <w:rsid w:val="00D37795"/>
    <w:rsid w:val="00D40905"/>
    <w:rsid w:val="00D41407"/>
    <w:rsid w:val="00D422BB"/>
    <w:rsid w:val="00D42CB4"/>
    <w:rsid w:val="00D42ED8"/>
    <w:rsid w:val="00D439FF"/>
    <w:rsid w:val="00D4466C"/>
    <w:rsid w:val="00D46B96"/>
    <w:rsid w:val="00D46C2E"/>
    <w:rsid w:val="00D46F70"/>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928DD"/>
    <w:rsid w:val="00D9421B"/>
    <w:rsid w:val="00DA0A21"/>
    <w:rsid w:val="00DA0EE8"/>
    <w:rsid w:val="00DA1854"/>
    <w:rsid w:val="00DA49AD"/>
    <w:rsid w:val="00DA574F"/>
    <w:rsid w:val="00DA7FE0"/>
    <w:rsid w:val="00DB186B"/>
    <w:rsid w:val="00DB5C1E"/>
    <w:rsid w:val="00DB7BE8"/>
    <w:rsid w:val="00DC1372"/>
    <w:rsid w:val="00DC13CB"/>
    <w:rsid w:val="00DC5581"/>
    <w:rsid w:val="00DC5891"/>
    <w:rsid w:val="00DD13DB"/>
    <w:rsid w:val="00DD2AC5"/>
    <w:rsid w:val="00DD4D5A"/>
    <w:rsid w:val="00DD5489"/>
    <w:rsid w:val="00DD61F3"/>
    <w:rsid w:val="00DD720E"/>
    <w:rsid w:val="00DE0336"/>
    <w:rsid w:val="00DE0504"/>
    <w:rsid w:val="00DE0648"/>
    <w:rsid w:val="00DE31D7"/>
    <w:rsid w:val="00DE3F6C"/>
    <w:rsid w:val="00DE47D2"/>
    <w:rsid w:val="00DE4D1D"/>
    <w:rsid w:val="00DE6D6A"/>
    <w:rsid w:val="00DE7269"/>
    <w:rsid w:val="00DE7907"/>
    <w:rsid w:val="00DF07CA"/>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269"/>
    <w:rsid w:val="00E30AAF"/>
    <w:rsid w:val="00E3558B"/>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171B"/>
    <w:rsid w:val="00E73FC2"/>
    <w:rsid w:val="00E7532D"/>
    <w:rsid w:val="00E756A7"/>
    <w:rsid w:val="00E76AEA"/>
    <w:rsid w:val="00E8043B"/>
    <w:rsid w:val="00E81527"/>
    <w:rsid w:val="00E8520F"/>
    <w:rsid w:val="00E8645E"/>
    <w:rsid w:val="00E90AC0"/>
    <w:rsid w:val="00E91C15"/>
    <w:rsid w:val="00E9442A"/>
    <w:rsid w:val="00EA4EA1"/>
    <w:rsid w:val="00EA757B"/>
    <w:rsid w:val="00EA7E83"/>
    <w:rsid w:val="00EB71A2"/>
    <w:rsid w:val="00EB7A6A"/>
    <w:rsid w:val="00EC098D"/>
    <w:rsid w:val="00EC11E0"/>
    <w:rsid w:val="00ED0083"/>
    <w:rsid w:val="00ED3E87"/>
    <w:rsid w:val="00ED4892"/>
    <w:rsid w:val="00ED5269"/>
    <w:rsid w:val="00EE159D"/>
    <w:rsid w:val="00EE1C86"/>
    <w:rsid w:val="00EE3DAD"/>
    <w:rsid w:val="00EE4EF8"/>
    <w:rsid w:val="00EE4F68"/>
    <w:rsid w:val="00EF1E77"/>
    <w:rsid w:val="00EF2F87"/>
    <w:rsid w:val="00EF3F52"/>
    <w:rsid w:val="00EF442A"/>
    <w:rsid w:val="00EF6962"/>
    <w:rsid w:val="00F002DD"/>
    <w:rsid w:val="00F00AF3"/>
    <w:rsid w:val="00F034AC"/>
    <w:rsid w:val="00F059F9"/>
    <w:rsid w:val="00F0665F"/>
    <w:rsid w:val="00F113B1"/>
    <w:rsid w:val="00F146E5"/>
    <w:rsid w:val="00F159CF"/>
    <w:rsid w:val="00F16F25"/>
    <w:rsid w:val="00F21965"/>
    <w:rsid w:val="00F2262E"/>
    <w:rsid w:val="00F23863"/>
    <w:rsid w:val="00F25751"/>
    <w:rsid w:val="00F25A06"/>
    <w:rsid w:val="00F3060F"/>
    <w:rsid w:val="00F30893"/>
    <w:rsid w:val="00F313A8"/>
    <w:rsid w:val="00F32A9C"/>
    <w:rsid w:val="00F36E96"/>
    <w:rsid w:val="00F429CC"/>
    <w:rsid w:val="00F42DEE"/>
    <w:rsid w:val="00F4335B"/>
    <w:rsid w:val="00F44C9B"/>
    <w:rsid w:val="00F455EA"/>
    <w:rsid w:val="00F50415"/>
    <w:rsid w:val="00F52253"/>
    <w:rsid w:val="00F536DF"/>
    <w:rsid w:val="00F6224C"/>
    <w:rsid w:val="00F62328"/>
    <w:rsid w:val="00F623E5"/>
    <w:rsid w:val="00F6298D"/>
    <w:rsid w:val="00F64792"/>
    <w:rsid w:val="00F669C1"/>
    <w:rsid w:val="00F66C25"/>
    <w:rsid w:val="00F67F32"/>
    <w:rsid w:val="00F70AEA"/>
    <w:rsid w:val="00F71463"/>
    <w:rsid w:val="00F74FAA"/>
    <w:rsid w:val="00F82379"/>
    <w:rsid w:val="00F82F74"/>
    <w:rsid w:val="00F847E4"/>
    <w:rsid w:val="00F8494E"/>
    <w:rsid w:val="00F8495F"/>
    <w:rsid w:val="00F85DA6"/>
    <w:rsid w:val="00F8659B"/>
    <w:rsid w:val="00F87A06"/>
    <w:rsid w:val="00F900F7"/>
    <w:rsid w:val="00F90640"/>
    <w:rsid w:val="00F906E7"/>
    <w:rsid w:val="00F9257D"/>
    <w:rsid w:val="00F93128"/>
    <w:rsid w:val="00F967B3"/>
    <w:rsid w:val="00F971A0"/>
    <w:rsid w:val="00FA1B42"/>
    <w:rsid w:val="00FA2A29"/>
    <w:rsid w:val="00FA427F"/>
    <w:rsid w:val="00FA4BA0"/>
    <w:rsid w:val="00FA4D77"/>
    <w:rsid w:val="00FA6671"/>
    <w:rsid w:val="00FA6685"/>
    <w:rsid w:val="00FA7074"/>
    <w:rsid w:val="00FB2671"/>
    <w:rsid w:val="00FB7AC3"/>
    <w:rsid w:val="00FC0765"/>
    <w:rsid w:val="00FC1E44"/>
    <w:rsid w:val="00FC24E1"/>
    <w:rsid w:val="00FC278A"/>
    <w:rsid w:val="00FD119D"/>
    <w:rsid w:val="00FD3F02"/>
    <w:rsid w:val="00FD54FF"/>
    <w:rsid w:val="00FD6B22"/>
    <w:rsid w:val="00FE0041"/>
    <w:rsid w:val="00FE5298"/>
    <w:rsid w:val="00FE5B96"/>
    <w:rsid w:val="00FE7757"/>
    <w:rsid w:val="00FF2BA5"/>
    <w:rsid w:val="00FF31A8"/>
    <w:rsid w:val="00FF3484"/>
    <w:rsid w:val="00FF3DB1"/>
    <w:rsid w:val="00FF4C4E"/>
    <w:rsid w:val="00FF66FA"/>
    <w:rsid w:val="00FF6772"/>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apple-converted-space">
    <w:name w:val="apple-converted-space"/>
    <w:basedOn w:val="DefaultParagraphFont"/>
    <w:rsid w:val="000C5170"/>
  </w:style>
  <w:style w:type="character" w:customStyle="1" w:styleId="Heading4Char">
    <w:name w:val="Heading 4 Char"/>
    <w:basedOn w:val="DefaultParagraphFont"/>
    <w:link w:val="Heading4"/>
    <w:rsid w:val="00043A59"/>
    <w:rPr>
      <w:rFonts w:ascii="Arial" w:hAnsi="Arial"/>
      <w:b/>
      <w:noProof/>
      <w:kern w:val="28"/>
      <w:sz w:val="28"/>
    </w:rPr>
  </w:style>
  <w:style w:type="character" w:styleId="HTMLCode">
    <w:name w:val="HTML Code"/>
    <w:basedOn w:val="DefaultParagraphFont"/>
    <w:rsid w:val="00F21965"/>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 w:type="character" w:styleId="EndnoteReference">
    <w:name w:val="endnote reference"/>
    <w:basedOn w:val="DefaultParagraphFont"/>
    <w:rsid w:val="000C5170"/>
    <w:rPr>
      <w:vertAlign w:val="superscript"/>
    </w:rPr>
  </w:style>
  <w:style w:type="character" w:customStyle="1" w:styleId="apple-converted-space">
    <w:name w:val="apple-converted-space"/>
    <w:basedOn w:val="DefaultParagraphFont"/>
    <w:rsid w:val="000C5170"/>
  </w:style>
  <w:style w:type="character" w:customStyle="1" w:styleId="Heading4Char">
    <w:name w:val="Heading 4 Char"/>
    <w:basedOn w:val="DefaultParagraphFont"/>
    <w:link w:val="Heading4"/>
    <w:rsid w:val="00043A59"/>
    <w:rPr>
      <w:rFonts w:ascii="Arial" w:hAnsi="Arial"/>
      <w:b/>
      <w:noProof/>
      <w:kern w:val="28"/>
      <w:sz w:val="28"/>
    </w:rPr>
  </w:style>
  <w:style w:type="character" w:styleId="HTMLCode">
    <w:name w:val="HTML Code"/>
    <w:basedOn w:val="DefaultParagraphFont"/>
    <w:rsid w:val="00F2196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783769730">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hyperlink" Target="http://wiki.ihe.net/index.php?title=National_Extensions_Process" TargetMode="Externa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hyperlink" Target="http://www.ihe.net/Technical_Framework/index.cfm" TargetMode="Externa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image" Target="media/image2.png"/><Relationship Id="rId28" Type="http://schemas.openxmlformats.org/officeDocument/2006/relationships/footer" Target="footer2.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footer" Target="foot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healthit.gov/policy-researchers-implementers/standards-and-certification-regulations" TargetMode="External"/><Relationship Id="rId2" Type="http://schemas.openxmlformats.org/officeDocument/2006/relationships/hyperlink" Target="http://www.who.int/patientsafety/solutions/patientsafety/collaborating_centre/en/" TargetMode="External"/><Relationship Id="rId1" Type="http://schemas.openxmlformats.org/officeDocument/2006/relationships/hyperlink" Target="https://www.cms.gov/Medicare/Medicare-Fee-for-Service-Payment/sharedsavingsprogram/Downloads/ACO_Summary_Factsheet_ICN907404.pdf" TargetMode="External"/><Relationship Id="rId6" Type="http://schemas.openxmlformats.org/officeDocument/2006/relationships/hyperlink" Target="http://psychclassics.yorku.ca/Miller/" TargetMode="External"/><Relationship Id="rId5" Type="http://schemas.openxmlformats.org/officeDocument/2006/relationships/hyperlink" Target="http://www.hl7.org/implement/standards/product_brief.cfm?product_id=18" TargetMode="External"/><Relationship Id="rId4" Type="http://schemas.openxmlformats.org/officeDocument/2006/relationships/hyperlink" Target="http://www.safetyandquality.gov.au/wp-content/uploads/2012/10/Standard4_Oct_2012.rt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WHO14</b:Tag>
    <b:SourceType>DocumentFromInternetSite</b:SourceType>
    <b:Guid>{3BB96A6C-1AFC-47B8-8192-F62C399F0444}</b:Guid>
    <b:Title>WHO Collaborating Centre for Patient Safety Solutions</b:Title>
    <b:InternetSiteTitle>World Health Organization</b:InternetSiteTitle>
    <b:YearAccessed>2014</b:YearAccessed>
    <b:MonthAccessed>April</b:MonthAccessed>
    <b:DayAccessed>30</b:DayAccessed>
    <b:URL>http://www.who.int/patientsafety/solutions/patientsafety/collaborating_centre/en/ </b:URL>
    <b:RefOrder>1</b:RefOrder>
  </b:Source>
</b:Sources>
</file>

<file path=customXml/itemProps1.xml><?xml version="1.0" encoding="utf-8"?>
<ds:datastoreItem xmlns:ds="http://schemas.openxmlformats.org/officeDocument/2006/customXml" ds:itemID="{4A46703F-5023-4035-95B8-5E53DCF99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822</TotalTime>
  <Pages>1</Pages>
  <Words>22655</Words>
  <Characters>129137</Characters>
  <Application>Microsoft Office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151490</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Emma</cp:lastModifiedBy>
  <cp:revision>21</cp:revision>
  <cp:lastPrinted>2012-05-01T14:26:00Z</cp:lastPrinted>
  <dcterms:created xsi:type="dcterms:W3CDTF">2014-05-01T03:33:00Z</dcterms:created>
  <dcterms:modified xsi:type="dcterms:W3CDTF">2014-05-01T19:48:00Z</dcterms:modified>
  <cp:category>IHE Supplement Template</cp:category>
</cp:coreProperties>
</file>