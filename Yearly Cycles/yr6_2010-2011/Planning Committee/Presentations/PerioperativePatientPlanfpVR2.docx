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7C9" w:rsidRPr="002C5359" w:rsidRDefault="00811D2B" w:rsidP="00B25E8C">
      <w:pPr>
        <w:spacing w:after="0"/>
        <w:rPr>
          <w:b/>
        </w:rPr>
      </w:pPr>
      <w:r w:rsidRPr="002C5359">
        <w:rPr>
          <w:b/>
        </w:rPr>
        <w:t>Introduction</w:t>
      </w:r>
    </w:p>
    <w:p w:rsidR="00811D2B" w:rsidRDefault="0038757C" w:rsidP="00B25E8C">
      <w:pPr>
        <w:spacing w:after="0"/>
      </w:pPr>
      <w:r>
        <w:t>This section</w:t>
      </w:r>
      <w:r w:rsidR="0028692B">
        <w:t xml:space="preserve"> </w:t>
      </w:r>
      <w:r w:rsidR="006B3676">
        <w:t>presents</w:t>
      </w:r>
      <w:r w:rsidR="0028692B">
        <w:t xml:space="preserve"> the</w:t>
      </w:r>
      <w:r w:rsidR="002C5359">
        <w:t xml:space="preserve"> </w:t>
      </w:r>
      <w:proofErr w:type="spellStart"/>
      <w:r w:rsidR="00A861E5">
        <w:t>Perioperative</w:t>
      </w:r>
      <w:proofErr w:type="spellEnd"/>
      <w:r w:rsidR="002C5359">
        <w:t xml:space="preserve"> Plan of Care.</w:t>
      </w:r>
    </w:p>
    <w:p w:rsidR="00811D2B" w:rsidRDefault="00811D2B" w:rsidP="00B25E8C">
      <w:pPr>
        <w:spacing w:after="0"/>
      </w:pPr>
    </w:p>
    <w:p w:rsidR="00811D2B" w:rsidRPr="002C5359" w:rsidRDefault="00811D2B" w:rsidP="00B25E8C">
      <w:pPr>
        <w:spacing w:after="0"/>
        <w:rPr>
          <w:b/>
        </w:rPr>
      </w:pPr>
      <w:r w:rsidRPr="002C5359">
        <w:rPr>
          <w:b/>
        </w:rPr>
        <w:t>Profile Abstract</w:t>
      </w:r>
    </w:p>
    <w:p w:rsidR="00DA6924" w:rsidRDefault="00DA6924" w:rsidP="00DA6924">
      <w:pPr>
        <w:pStyle w:val="Default"/>
        <w:spacing w:before="120"/>
        <w:rPr>
          <w:sz w:val="23"/>
          <w:szCs w:val="23"/>
        </w:rPr>
      </w:pPr>
      <w:r>
        <w:rPr>
          <w:sz w:val="23"/>
          <w:szCs w:val="23"/>
        </w:rPr>
        <w:t xml:space="preserve">The </w:t>
      </w:r>
      <w:proofErr w:type="spellStart"/>
      <w:r w:rsidR="00A861E5">
        <w:rPr>
          <w:sz w:val="23"/>
          <w:szCs w:val="23"/>
        </w:rPr>
        <w:t>Perioperative</w:t>
      </w:r>
      <w:proofErr w:type="spellEnd"/>
      <w:r>
        <w:rPr>
          <w:sz w:val="23"/>
          <w:szCs w:val="23"/>
        </w:rPr>
        <w:t xml:space="preserve"> Patient Plan of Care profile extends the description of the content structures for the plan of care in the current technical framework and is </w:t>
      </w:r>
      <w:r w:rsidR="006B3676">
        <w:rPr>
          <w:sz w:val="23"/>
          <w:szCs w:val="23"/>
        </w:rPr>
        <w:t>predicated</w:t>
      </w:r>
      <w:r>
        <w:rPr>
          <w:sz w:val="23"/>
          <w:szCs w:val="23"/>
        </w:rPr>
        <w:t xml:space="preserve"> on the data elements from the </w:t>
      </w:r>
      <w:r w:rsidR="006B3676">
        <w:rPr>
          <w:sz w:val="23"/>
          <w:szCs w:val="23"/>
        </w:rPr>
        <w:t xml:space="preserve">commonly used </w:t>
      </w:r>
      <w:r>
        <w:rPr>
          <w:sz w:val="23"/>
          <w:szCs w:val="23"/>
        </w:rPr>
        <w:t xml:space="preserve">Nursing </w:t>
      </w:r>
      <w:r w:rsidR="004D0EFD">
        <w:rPr>
          <w:sz w:val="23"/>
          <w:szCs w:val="23"/>
        </w:rPr>
        <w:t>Process. The</w:t>
      </w:r>
      <w:r>
        <w:rPr>
          <w:sz w:val="23"/>
          <w:szCs w:val="23"/>
        </w:rPr>
        <w:t xml:space="preserve"> </w:t>
      </w:r>
      <w:proofErr w:type="spellStart"/>
      <w:r w:rsidR="00A861E5">
        <w:rPr>
          <w:sz w:val="23"/>
          <w:szCs w:val="23"/>
        </w:rPr>
        <w:t>Perioperative</w:t>
      </w:r>
      <w:proofErr w:type="spellEnd"/>
      <w:r>
        <w:rPr>
          <w:sz w:val="23"/>
          <w:szCs w:val="23"/>
        </w:rPr>
        <w:t xml:space="preserve"> Patient Plan of Care includes the following additional components in a clinical document: </w:t>
      </w:r>
    </w:p>
    <w:p w:rsidR="00DA6924" w:rsidRDefault="00DA6924" w:rsidP="00DA6924">
      <w:pPr>
        <w:pStyle w:val="Default"/>
        <w:numPr>
          <w:ilvl w:val="0"/>
          <w:numId w:val="1"/>
        </w:numPr>
        <w:spacing w:after="50"/>
        <w:ind w:left="360" w:hanging="360"/>
        <w:rPr>
          <w:sz w:val="23"/>
          <w:szCs w:val="23"/>
        </w:rPr>
      </w:pPr>
      <w:r>
        <w:rPr>
          <w:sz w:val="23"/>
          <w:szCs w:val="23"/>
        </w:rPr>
        <w:t xml:space="preserve">Assessment </w:t>
      </w:r>
    </w:p>
    <w:p w:rsidR="00DA6924" w:rsidRDefault="00DA6924" w:rsidP="00DA6924">
      <w:pPr>
        <w:pStyle w:val="Default"/>
        <w:numPr>
          <w:ilvl w:val="0"/>
          <w:numId w:val="1"/>
        </w:numPr>
        <w:spacing w:after="50"/>
        <w:ind w:left="360" w:hanging="360"/>
        <w:rPr>
          <w:sz w:val="23"/>
          <w:szCs w:val="23"/>
        </w:rPr>
      </w:pPr>
      <w:r>
        <w:rPr>
          <w:sz w:val="23"/>
          <w:szCs w:val="23"/>
        </w:rPr>
        <w:t xml:space="preserve">Diagnosis </w:t>
      </w:r>
    </w:p>
    <w:p w:rsidR="00DA6924" w:rsidRDefault="00DA6924" w:rsidP="00DA6924">
      <w:pPr>
        <w:pStyle w:val="Default"/>
        <w:numPr>
          <w:ilvl w:val="0"/>
          <w:numId w:val="1"/>
        </w:numPr>
        <w:spacing w:after="50"/>
        <w:ind w:left="360" w:hanging="360"/>
        <w:rPr>
          <w:sz w:val="23"/>
          <w:szCs w:val="23"/>
        </w:rPr>
      </w:pPr>
      <w:r>
        <w:rPr>
          <w:sz w:val="23"/>
          <w:szCs w:val="23"/>
        </w:rPr>
        <w:t xml:space="preserve">Outcomes Identification </w:t>
      </w:r>
    </w:p>
    <w:p w:rsidR="00DA6924" w:rsidRDefault="00DA6924" w:rsidP="00DA6924">
      <w:pPr>
        <w:pStyle w:val="Default"/>
        <w:numPr>
          <w:ilvl w:val="0"/>
          <w:numId w:val="1"/>
        </w:numPr>
        <w:spacing w:after="50"/>
        <w:ind w:left="360" w:hanging="360"/>
        <w:rPr>
          <w:sz w:val="23"/>
          <w:szCs w:val="23"/>
        </w:rPr>
      </w:pPr>
      <w:r>
        <w:rPr>
          <w:sz w:val="23"/>
          <w:szCs w:val="23"/>
        </w:rPr>
        <w:t xml:space="preserve">Planning </w:t>
      </w:r>
    </w:p>
    <w:p w:rsidR="00DA6924" w:rsidRDefault="00DA6924" w:rsidP="00DA6924">
      <w:pPr>
        <w:pStyle w:val="Default"/>
        <w:numPr>
          <w:ilvl w:val="0"/>
          <w:numId w:val="1"/>
        </w:numPr>
        <w:spacing w:after="50"/>
        <w:ind w:left="360" w:hanging="360"/>
        <w:rPr>
          <w:sz w:val="23"/>
          <w:szCs w:val="23"/>
        </w:rPr>
      </w:pPr>
      <w:r>
        <w:rPr>
          <w:sz w:val="23"/>
          <w:szCs w:val="23"/>
        </w:rPr>
        <w:t xml:space="preserve">Implementation </w:t>
      </w:r>
    </w:p>
    <w:p w:rsidR="00DA6924" w:rsidRDefault="00DA6924" w:rsidP="00DA6924">
      <w:pPr>
        <w:pStyle w:val="Default"/>
        <w:numPr>
          <w:ilvl w:val="0"/>
          <w:numId w:val="1"/>
        </w:numPr>
        <w:ind w:left="360" w:hanging="360"/>
        <w:rPr>
          <w:sz w:val="23"/>
          <w:szCs w:val="23"/>
        </w:rPr>
      </w:pPr>
      <w:r>
        <w:rPr>
          <w:sz w:val="23"/>
          <w:szCs w:val="23"/>
        </w:rPr>
        <w:t xml:space="preserve">Evaluation </w:t>
      </w:r>
    </w:p>
    <w:p w:rsidR="00DA6924" w:rsidRDefault="00DA6924" w:rsidP="00DA6924">
      <w:pPr>
        <w:pStyle w:val="Default"/>
        <w:spacing w:before="120"/>
        <w:rPr>
          <w:sz w:val="23"/>
          <w:szCs w:val="23"/>
        </w:rPr>
      </w:pPr>
      <w:r>
        <w:rPr>
          <w:sz w:val="23"/>
          <w:szCs w:val="23"/>
        </w:rPr>
        <w:t xml:space="preserve"> </w:t>
      </w:r>
    </w:p>
    <w:p w:rsidR="00811D2B" w:rsidRPr="006B3676" w:rsidRDefault="0068632C" w:rsidP="00DA6924">
      <w:pPr>
        <w:spacing w:after="0"/>
        <w:rPr>
          <w:rFonts w:ascii="Times New Roman" w:hAnsi="Times New Roman" w:cs="Times New Roman"/>
          <w:color w:val="000000"/>
          <w:sz w:val="23"/>
          <w:szCs w:val="23"/>
        </w:rPr>
      </w:pPr>
      <w:r w:rsidRPr="0068632C">
        <w:rPr>
          <w:rFonts w:ascii="Times New Roman" w:hAnsi="Times New Roman" w:cs="Times New Roman"/>
          <w:color w:val="000000"/>
          <w:sz w:val="23"/>
          <w:szCs w:val="23"/>
        </w:rPr>
        <w:t xml:space="preserve">The </w:t>
      </w:r>
      <w:proofErr w:type="spellStart"/>
      <w:r w:rsidRPr="0068632C">
        <w:rPr>
          <w:rFonts w:ascii="Times New Roman" w:hAnsi="Times New Roman" w:cs="Times New Roman"/>
          <w:color w:val="000000"/>
          <w:sz w:val="23"/>
          <w:szCs w:val="23"/>
        </w:rPr>
        <w:t>Perioperative</w:t>
      </w:r>
      <w:proofErr w:type="spellEnd"/>
      <w:r w:rsidRPr="0068632C">
        <w:rPr>
          <w:rFonts w:ascii="Times New Roman" w:hAnsi="Times New Roman" w:cs="Times New Roman"/>
          <w:color w:val="000000"/>
          <w:sz w:val="23"/>
          <w:szCs w:val="23"/>
        </w:rPr>
        <w:t xml:space="preserve"> Patient Plan of Care profile provides a mechanism for electronic exchange of plan of care data between and among HIT systems. The </w:t>
      </w:r>
      <w:proofErr w:type="spellStart"/>
      <w:r w:rsidRPr="0068632C">
        <w:rPr>
          <w:rFonts w:ascii="Times New Roman" w:hAnsi="Times New Roman" w:cs="Times New Roman"/>
          <w:color w:val="000000"/>
          <w:sz w:val="23"/>
          <w:szCs w:val="23"/>
        </w:rPr>
        <w:t>Perioperative</w:t>
      </w:r>
      <w:proofErr w:type="spellEnd"/>
      <w:r w:rsidRPr="0068632C">
        <w:rPr>
          <w:rFonts w:ascii="Times New Roman" w:hAnsi="Times New Roman" w:cs="Times New Roman"/>
          <w:color w:val="000000"/>
          <w:sz w:val="23"/>
          <w:szCs w:val="23"/>
        </w:rPr>
        <w:t xml:space="preserve"> Patient Plan of Care demonstrates the exchange of this information based on concepts for diagnoses, assessments, interventions, evaluations and outcomes in a standardized framework using the American Nurses Association (ANA) nursing process and Association of </w:t>
      </w:r>
      <w:proofErr w:type="spellStart"/>
      <w:r w:rsidRPr="0068632C">
        <w:rPr>
          <w:rFonts w:ascii="Times New Roman" w:hAnsi="Times New Roman" w:cs="Times New Roman"/>
          <w:color w:val="000000"/>
          <w:sz w:val="23"/>
          <w:szCs w:val="23"/>
        </w:rPr>
        <w:t>periOperative</w:t>
      </w:r>
      <w:proofErr w:type="spellEnd"/>
      <w:r w:rsidRPr="0068632C">
        <w:rPr>
          <w:rFonts w:ascii="Times New Roman" w:hAnsi="Times New Roman" w:cs="Times New Roman"/>
          <w:color w:val="000000"/>
          <w:sz w:val="23"/>
          <w:szCs w:val="23"/>
        </w:rPr>
        <w:t xml:space="preserve"> Registered Nurses (AORN) Standardized </w:t>
      </w:r>
      <w:proofErr w:type="spellStart"/>
      <w:r w:rsidRPr="0068632C">
        <w:rPr>
          <w:rFonts w:ascii="Times New Roman" w:hAnsi="Times New Roman" w:cs="Times New Roman"/>
          <w:color w:val="000000"/>
          <w:sz w:val="23"/>
          <w:szCs w:val="23"/>
        </w:rPr>
        <w:t>Perioperative</w:t>
      </w:r>
      <w:proofErr w:type="spellEnd"/>
      <w:r w:rsidRPr="0068632C">
        <w:rPr>
          <w:rFonts w:ascii="Times New Roman" w:hAnsi="Times New Roman" w:cs="Times New Roman"/>
          <w:color w:val="000000"/>
          <w:sz w:val="23"/>
          <w:szCs w:val="23"/>
        </w:rPr>
        <w:t xml:space="preserve"> Framework.</w:t>
      </w:r>
    </w:p>
    <w:p w:rsidR="00EF7B54" w:rsidRDefault="00EF7B54" w:rsidP="00DA6924">
      <w:pPr>
        <w:spacing w:after="0"/>
      </w:pPr>
    </w:p>
    <w:p w:rsidR="00811D2B" w:rsidRPr="002C5359" w:rsidRDefault="00811D2B" w:rsidP="00B25E8C">
      <w:pPr>
        <w:spacing w:after="0"/>
        <w:rPr>
          <w:b/>
        </w:rPr>
      </w:pPr>
      <w:r w:rsidRPr="002C5359">
        <w:rPr>
          <w:b/>
        </w:rPr>
        <w:t>Open Issues and Questions</w:t>
      </w:r>
    </w:p>
    <w:p w:rsidR="00811D2B" w:rsidRPr="0010334D" w:rsidRDefault="0010334D" w:rsidP="00B25E8C">
      <w:pPr>
        <w:spacing w:after="0"/>
        <w:rPr>
          <w:i/>
          <w:iCs/>
          <w:color w:val="FF0000"/>
          <w:sz w:val="23"/>
          <w:szCs w:val="23"/>
        </w:rPr>
      </w:pPr>
      <w:r w:rsidRPr="0010334D">
        <w:rPr>
          <w:i/>
          <w:iCs/>
          <w:color w:val="FF0000"/>
          <w:sz w:val="23"/>
          <w:szCs w:val="23"/>
        </w:rPr>
        <w:t>&lt; List of open issues/ questions that need to be addressed prior to publishing of the Technical Framework&gt;</w:t>
      </w:r>
    </w:p>
    <w:p w:rsidR="0010334D" w:rsidRDefault="0010334D" w:rsidP="00B25E8C">
      <w:pPr>
        <w:spacing w:after="0"/>
      </w:pPr>
    </w:p>
    <w:p w:rsidR="00811D2B" w:rsidRDefault="00811D2B" w:rsidP="00B25E8C">
      <w:pPr>
        <w:spacing w:after="0"/>
        <w:rPr>
          <w:b/>
        </w:rPr>
      </w:pPr>
      <w:r w:rsidRPr="002C5359">
        <w:rPr>
          <w:b/>
        </w:rPr>
        <w:t>Closed Issues</w:t>
      </w:r>
    </w:p>
    <w:p w:rsidR="0010334D" w:rsidRPr="0010334D" w:rsidRDefault="0010334D" w:rsidP="00B25E8C">
      <w:pPr>
        <w:spacing w:after="0"/>
        <w:rPr>
          <w:b/>
          <w:color w:val="FF0000"/>
        </w:rPr>
      </w:pPr>
      <w:r w:rsidRPr="0010334D">
        <w:rPr>
          <w:i/>
          <w:iCs/>
          <w:color w:val="FF0000"/>
          <w:sz w:val="23"/>
          <w:szCs w:val="23"/>
        </w:rPr>
        <w:t>&lt; List of closed issues/ questions with their resolutions that have been addressed prior to publishing of the Technical Framework&gt;</w:t>
      </w:r>
    </w:p>
    <w:p w:rsidR="00811D2B" w:rsidRPr="00B25E8C" w:rsidRDefault="00811D2B" w:rsidP="00B25E8C">
      <w:pPr>
        <w:spacing w:after="0"/>
      </w:pPr>
    </w:p>
    <w:p w:rsidR="00B25E8C" w:rsidRDefault="00B25E8C" w:rsidP="00B25E8C">
      <w:pPr>
        <w:spacing w:after="0"/>
        <w:rPr>
          <w:u w:val="single"/>
        </w:rPr>
      </w:pPr>
    </w:p>
    <w:p w:rsidR="00EF7B54" w:rsidRDefault="00EF7B54" w:rsidP="00B25E8C">
      <w:pPr>
        <w:spacing w:after="0"/>
      </w:pPr>
    </w:p>
    <w:p w:rsidR="00EF7B54" w:rsidRDefault="00EF7B54">
      <w:r>
        <w:br w:type="page"/>
      </w:r>
    </w:p>
    <w:p w:rsidR="00B25E8C" w:rsidRDefault="00A0410A" w:rsidP="00EF7B54">
      <w:pPr>
        <w:spacing w:after="0"/>
        <w:jc w:val="center"/>
      </w:pPr>
      <w:r>
        <w:rPr>
          <w:b/>
          <w:bCs/>
          <w:color w:val="000000"/>
          <w:sz w:val="44"/>
          <w:szCs w:val="44"/>
        </w:rPr>
        <w:lastRenderedPageBreak/>
        <w:t>Integration Profiles</w:t>
      </w:r>
    </w:p>
    <w:p w:rsidR="008B6560" w:rsidRPr="008B6560" w:rsidRDefault="008B6560" w:rsidP="008B6560">
      <w:pPr>
        <w:autoSpaceDE w:val="0"/>
        <w:autoSpaceDN w:val="0"/>
        <w:adjustRightInd w:val="0"/>
        <w:spacing w:before="240" w:after="60" w:line="240" w:lineRule="auto"/>
        <w:rPr>
          <w:rFonts w:ascii="Arial" w:hAnsi="Arial" w:cs="Arial"/>
          <w:color w:val="000000"/>
          <w:sz w:val="28"/>
          <w:szCs w:val="28"/>
        </w:rPr>
      </w:pPr>
      <w:r w:rsidRPr="008B6560">
        <w:rPr>
          <w:rFonts w:ascii="Arial" w:hAnsi="Arial" w:cs="Arial"/>
          <w:b/>
          <w:bCs/>
          <w:color w:val="000000"/>
          <w:sz w:val="28"/>
          <w:szCs w:val="28"/>
        </w:rPr>
        <w:t xml:space="preserve">Glossary </w:t>
      </w:r>
    </w:p>
    <w:p w:rsidR="003E2444" w:rsidRPr="00C767A4" w:rsidRDefault="00467BCC" w:rsidP="008B6560">
      <w:pPr>
        <w:autoSpaceDE w:val="0"/>
        <w:autoSpaceDN w:val="0"/>
        <w:adjustRightInd w:val="0"/>
        <w:spacing w:before="120" w:after="0" w:line="240" w:lineRule="auto"/>
        <w:rPr>
          <w:rFonts w:ascii="Times New Roman" w:hAnsi="Times New Roman" w:cs="Times New Roman"/>
          <w:bCs/>
          <w:color w:val="000000"/>
          <w:sz w:val="23"/>
          <w:szCs w:val="23"/>
        </w:rPr>
      </w:pPr>
      <w:r>
        <w:rPr>
          <w:rFonts w:ascii="Times New Roman" w:hAnsi="Times New Roman" w:cs="Times New Roman"/>
          <w:b/>
          <w:bCs/>
          <w:color w:val="000000"/>
          <w:sz w:val="23"/>
          <w:szCs w:val="23"/>
        </w:rPr>
        <w:t>NANDA</w:t>
      </w:r>
      <w:r w:rsidR="006F1D77">
        <w:rPr>
          <w:rFonts w:ascii="Times New Roman" w:hAnsi="Times New Roman" w:cs="Times New Roman"/>
          <w:b/>
          <w:bCs/>
          <w:color w:val="000000"/>
          <w:sz w:val="23"/>
          <w:szCs w:val="23"/>
        </w:rPr>
        <w:t>:</w:t>
      </w:r>
      <w:r w:rsidR="00C767A4">
        <w:rPr>
          <w:rFonts w:ascii="Times New Roman" w:hAnsi="Times New Roman" w:cs="Times New Roman"/>
          <w:b/>
          <w:bCs/>
          <w:color w:val="000000"/>
          <w:sz w:val="23"/>
          <w:szCs w:val="23"/>
        </w:rPr>
        <w:t xml:space="preserve"> </w:t>
      </w:r>
      <w:r w:rsidR="00C767A4">
        <w:rPr>
          <w:rFonts w:ascii="Times New Roman" w:hAnsi="Times New Roman" w:cs="Times New Roman"/>
          <w:bCs/>
          <w:color w:val="000000"/>
          <w:sz w:val="23"/>
          <w:szCs w:val="23"/>
        </w:rPr>
        <w:t xml:space="preserve">NANDA International is a </w:t>
      </w:r>
      <w:r w:rsidR="002B5D3B">
        <w:rPr>
          <w:rFonts w:ascii="Times New Roman" w:hAnsi="Times New Roman" w:cs="Times New Roman"/>
          <w:bCs/>
          <w:color w:val="000000"/>
          <w:sz w:val="23"/>
          <w:szCs w:val="23"/>
        </w:rPr>
        <w:t xml:space="preserve">member driven organization that has as </w:t>
      </w:r>
      <w:r w:rsidR="00997934">
        <w:rPr>
          <w:rFonts w:ascii="Times New Roman" w:hAnsi="Times New Roman" w:cs="Times New Roman"/>
          <w:bCs/>
          <w:color w:val="000000"/>
          <w:sz w:val="23"/>
          <w:szCs w:val="23"/>
        </w:rPr>
        <w:t>its</w:t>
      </w:r>
      <w:r w:rsidR="002B5D3B">
        <w:rPr>
          <w:rFonts w:ascii="Times New Roman" w:hAnsi="Times New Roman" w:cs="Times New Roman"/>
          <w:bCs/>
          <w:color w:val="000000"/>
          <w:sz w:val="23"/>
          <w:szCs w:val="23"/>
        </w:rPr>
        <w:t xml:space="preserve"> </w:t>
      </w:r>
      <w:r w:rsidR="00B154C8">
        <w:rPr>
          <w:rFonts w:ascii="Times New Roman" w:hAnsi="Times New Roman" w:cs="Times New Roman"/>
          <w:bCs/>
          <w:color w:val="000000"/>
          <w:sz w:val="23"/>
          <w:szCs w:val="23"/>
        </w:rPr>
        <w:t>mission to facilitate the development, refinement, dissemination</w:t>
      </w:r>
      <w:r w:rsidR="00997934">
        <w:rPr>
          <w:rFonts w:ascii="Times New Roman" w:hAnsi="Times New Roman" w:cs="Times New Roman"/>
          <w:bCs/>
          <w:color w:val="000000"/>
          <w:sz w:val="23"/>
          <w:szCs w:val="23"/>
        </w:rPr>
        <w:t xml:space="preserve"> and use of standardi</w:t>
      </w:r>
      <w:r w:rsidR="00A46BA3">
        <w:rPr>
          <w:rFonts w:ascii="Times New Roman" w:hAnsi="Times New Roman" w:cs="Times New Roman"/>
          <w:bCs/>
          <w:color w:val="000000"/>
          <w:sz w:val="23"/>
          <w:szCs w:val="23"/>
        </w:rPr>
        <w:t>zed nursing diagnostic terminology</w:t>
      </w:r>
      <w:r w:rsidR="00903C09">
        <w:rPr>
          <w:rFonts w:ascii="Times New Roman" w:hAnsi="Times New Roman" w:cs="Times New Roman"/>
          <w:bCs/>
          <w:color w:val="000000"/>
          <w:sz w:val="23"/>
          <w:szCs w:val="23"/>
        </w:rPr>
        <w:t xml:space="preserve">. </w:t>
      </w:r>
      <w:proofErr w:type="gramStart"/>
      <w:r w:rsidR="00903C09">
        <w:rPr>
          <w:rFonts w:ascii="Times New Roman" w:hAnsi="Times New Roman" w:cs="Times New Roman"/>
          <w:bCs/>
          <w:color w:val="000000"/>
          <w:sz w:val="23"/>
          <w:szCs w:val="23"/>
        </w:rPr>
        <w:t>(</w:t>
      </w:r>
      <w:r w:rsidR="00A46BA3">
        <w:rPr>
          <w:rFonts w:ascii="Times New Roman" w:hAnsi="Times New Roman" w:cs="Times New Roman"/>
          <w:bCs/>
          <w:color w:val="000000"/>
          <w:sz w:val="23"/>
          <w:szCs w:val="23"/>
        </w:rPr>
        <w:t>NANDA</w:t>
      </w:r>
      <w:r w:rsidR="00903C09">
        <w:rPr>
          <w:rFonts w:ascii="Times New Roman" w:hAnsi="Times New Roman" w:cs="Times New Roman"/>
          <w:bCs/>
          <w:color w:val="000000"/>
          <w:sz w:val="23"/>
          <w:szCs w:val="23"/>
        </w:rPr>
        <w:t>, 2009, p.424</w:t>
      </w:r>
      <w:r w:rsidR="00A46BA3">
        <w:rPr>
          <w:rFonts w:ascii="Times New Roman" w:hAnsi="Times New Roman" w:cs="Times New Roman"/>
          <w:bCs/>
          <w:color w:val="000000"/>
          <w:sz w:val="23"/>
          <w:szCs w:val="23"/>
        </w:rPr>
        <w:t>)</w:t>
      </w:r>
      <w:r w:rsidR="00FB730B">
        <w:rPr>
          <w:rFonts w:ascii="Times New Roman" w:hAnsi="Times New Roman" w:cs="Times New Roman"/>
          <w:bCs/>
          <w:color w:val="000000"/>
          <w:sz w:val="23"/>
          <w:szCs w:val="23"/>
        </w:rPr>
        <w:t>.</w:t>
      </w:r>
      <w:proofErr w:type="gramEnd"/>
      <w:r w:rsidR="00A46BA3">
        <w:rPr>
          <w:rFonts w:ascii="Times New Roman" w:hAnsi="Times New Roman" w:cs="Times New Roman"/>
          <w:bCs/>
          <w:color w:val="000000"/>
          <w:sz w:val="23"/>
          <w:szCs w:val="23"/>
        </w:rPr>
        <w:t xml:space="preserve"> </w:t>
      </w:r>
      <w:r w:rsidR="00B154C8">
        <w:rPr>
          <w:rFonts w:ascii="Times New Roman" w:hAnsi="Times New Roman" w:cs="Times New Roman"/>
          <w:bCs/>
          <w:color w:val="000000"/>
          <w:sz w:val="23"/>
          <w:szCs w:val="23"/>
        </w:rPr>
        <w:t xml:space="preserve"> </w:t>
      </w:r>
    </w:p>
    <w:p w:rsidR="00467BCC" w:rsidRPr="007F0738" w:rsidRDefault="003E2444" w:rsidP="008B6560">
      <w:pPr>
        <w:autoSpaceDE w:val="0"/>
        <w:autoSpaceDN w:val="0"/>
        <w:adjustRightInd w:val="0"/>
        <w:spacing w:before="120" w:after="0" w:line="240" w:lineRule="auto"/>
        <w:rPr>
          <w:rFonts w:ascii="Times New Roman" w:hAnsi="Times New Roman" w:cs="Times New Roman"/>
          <w:bCs/>
          <w:color w:val="000000"/>
          <w:sz w:val="23"/>
          <w:szCs w:val="23"/>
        </w:rPr>
      </w:pPr>
      <w:r>
        <w:rPr>
          <w:rFonts w:ascii="Times New Roman" w:hAnsi="Times New Roman" w:cs="Times New Roman"/>
          <w:b/>
          <w:bCs/>
          <w:color w:val="000000"/>
          <w:sz w:val="23"/>
          <w:szCs w:val="23"/>
        </w:rPr>
        <w:t xml:space="preserve">Nursing Diagnosis: </w:t>
      </w:r>
      <w:r w:rsidR="00966EB8">
        <w:rPr>
          <w:rFonts w:ascii="Times New Roman" w:hAnsi="Times New Roman" w:cs="Times New Roman"/>
          <w:bCs/>
          <w:color w:val="000000"/>
          <w:sz w:val="23"/>
          <w:szCs w:val="23"/>
        </w:rPr>
        <w:t>A</w:t>
      </w:r>
      <w:r w:rsidR="002B5D3B">
        <w:rPr>
          <w:rFonts w:ascii="Times New Roman" w:hAnsi="Times New Roman" w:cs="Times New Roman"/>
          <w:bCs/>
          <w:color w:val="000000"/>
          <w:sz w:val="23"/>
          <w:szCs w:val="23"/>
        </w:rPr>
        <w:t xml:space="preserve"> nursing diagnosis is a</w:t>
      </w:r>
      <w:r w:rsidR="007F0738">
        <w:rPr>
          <w:rFonts w:ascii="Times New Roman" w:hAnsi="Times New Roman" w:cs="Times New Roman"/>
          <w:bCs/>
          <w:color w:val="000000"/>
          <w:sz w:val="23"/>
          <w:szCs w:val="23"/>
        </w:rPr>
        <w:t xml:space="preserve"> clinical judgment</w:t>
      </w:r>
      <w:r w:rsidR="00083C47">
        <w:rPr>
          <w:rFonts w:ascii="Times New Roman" w:hAnsi="Times New Roman" w:cs="Times New Roman"/>
          <w:bCs/>
          <w:color w:val="000000"/>
          <w:sz w:val="23"/>
          <w:szCs w:val="23"/>
        </w:rPr>
        <w:t xml:space="preserve"> about individual, family or community responses to actual or potential health problems or life process which provides the basis for selection of nursing interventions to achieve outcomes for which the nurse is accountable. (</w:t>
      </w:r>
      <w:r w:rsidR="003808F8">
        <w:rPr>
          <w:rFonts w:ascii="Times New Roman" w:hAnsi="Times New Roman" w:cs="Times New Roman"/>
          <w:bCs/>
          <w:color w:val="000000"/>
          <w:sz w:val="23"/>
          <w:szCs w:val="23"/>
        </w:rPr>
        <w:t>NANDA, 2009</w:t>
      </w:r>
      <w:r w:rsidR="00903C09">
        <w:rPr>
          <w:rFonts w:ascii="Times New Roman" w:hAnsi="Times New Roman" w:cs="Times New Roman"/>
          <w:bCs/>
          <w:color w:val="000000"/>
          <w:sz w:val="23"/>
          <w:szCs w:val="23"/>
        </w:rPr>
        <w:t>, p.419</w:t>
      </w:r>
      <w:r w:rsidR="00966EB8">
        <w:rPr>
          <w:rFonts w:ascii="Times New Roman" w:hAnsi="Times New Roman" w:cs="Times New Roman"/>
          <w:bCs/>
          <w:color w:val="000000"/>
          <w:sz w:val="23"/>
          <w:szCs w:val="23"/>
        </w:rPr>
        <w:t>)</w:t>
      </w:r>
      <w:r w:rsidR="007F0738">
        <w:rPr>
          <w:rFonts w:ascii="Times New Roman" w:hAnsi="Times New Roman" w:cs="Times New Roman"/>
          <w:bCs/>
          <w:color w:val="000000"/>
          <w:sz w:val="23"/>
          <w:szCs w:val="23"/>
        </w:rPr>
        <w:t xml:space="preserve"> </w:t>
      </w:r>
    </w:p>
    <w:p w:rsidR="003F4ACE" w:rsidRDefault="006F1D77" w:rsidP="008B6560">
      <w:pPr>
        <w:autoSpaceDE w:val="0"/>
        <w:autoSpaceDN w:val="0"/>
        <w:adjustRightInd w:val="0"/>
        <w:spacing w:before="120" w:after="0" w:line="240" w:lineRule="auto"/>
        <w:rPr>
          <w:rFonts w:ascii="Times New Roman" w:hAnsi="Times New Roman" w:cs="Times New Roman"/>
          <w:bCs/>
          <w:color w:val="000000"/>
          <w:sz w:val="23"/>
          <w:szCs w:val="23"/>
        </w:rPr>
      </w:pPr>
      <w:proofErr w:type="spellStart"/>
      <w:r>
        <w:rPr>
          <w:rFonts w:ascii="Times New Roman" w:hAnsi="Times New Roman" w:cs="Times New Roman"/>
          <w:b/>
          <w:bCs/>
          <w:color w:val="000000"/>
          <w:sz w:val="23"/>
          <w:szCs w:val="23"/>
        </w:rPr>
        <w:t>Perioperative</w:t>
      </w:r>
      <w:proofErr w:type="spellEnd"/>
      <w:r>
        <w:rPr>
          <w:rFonts w:ascii="Times New Roman" w:hAnsi="Times New Roman" w:cs="Times New Roman"/>
          <w:b/>
          <w:bCs/>
          <w:color w:val="000000"/>
          <w:sz w:val="23"/>
          <w:szCs w:val="23"/>
        </w:rPr>
        <w:t xml:space="preserve"> Nursing Data Set (PNDS):</w:t>
      </w:r>
      <w:r w:rsidR="003F4ACE">
        <w:rPr>
          <w:rFonts w:ascii="Times New Roman" w:hAnsi="Times New Roman" w:cs="Times New Roman"/>
          <w:bCs/>
          <w:color w:val="000000"/>
          <w:sz w:val="23"/>
          <w:szCs w:val="23"/>
        </w:rPr>
        <w:t xml:space="preserve"> PNDS is an interface terminology that provides uniformity to </w:t>
      </w:r>
      <w:proofErr w:type="spellStart"/>
      <w:r w:rsidR="003F4ACE">
        <w:rPr>
          <w:rFonts w:ascii="Times New Roman" w:hAnsi="Times New Roman" w:cs="Times New Roman"/>
          <w:bCs/>
          <w:color w:val="000000"/>
          <w:sz w:val="23"/>
          <w:szCs w:val="23"/>
        </w:rPr>
        <w:t>perioperative</w:t>
      </w:r>
      <w:proofErr w:type="spellEnd"/>
      <w:r w:rsidR="003F4ACE">
        <w:rPr>
          <w:rFonts w:ascii="Times New Roman" w:hAnsi="Times New Roman" w:cs="Times New Roman"/>
          <w:bCs/>
          <w:color w:val="000000"/>
          <w:sz w:val="23"/>
          <w:szCs w:val="23"/>
        </w:rPr>
        <w:t xml:space="preserve"> documentation and </w:t>
      </w:r>
      <w:r w:rsidR="004F7A28">
        <w:rPr>
          <w:rFonts w:ascii="Times New Roman" w:hAnsi="Times New Roman" w:cs="Times New Roman"/>
          <w:bCs/>
          <w:color w:val="000000"/>
          <w:sz w:val="23"/>
          <w:szCs w:val="23"/>
        </w:rPr>
        <w:t>the groundwork</w:t>
      </w:r>
      <w:r w:rsidR="000E229E">
        <w:rPr>
          <w:rFonts w:ascii="Times New Roman" w:hAnsi="Times New Roman" w:cs="Times New Roman"/>
          <w:bCs/>
          <w:color w:val="000000"/>
          <w:sz w:val="23"/>
          <w:szCs w:val="23"/>
        </w:rPr>
        <w:t xml:space="preserve"> </w:t>
      </w:r>
      <w:r w:rsidR="0035746F">
        <w:rPr>
          <w:rFonts w:ascii="Times New Roman" w:hAnsi="Times New Roman" w:cs="Times New Roman"/>
          <w:bCs/>
          <w:color w:val="000000"/>
          <w:sz w:val="23"/>
          <w:szCs w:val="23"/>
        </w:rPr>
        <w:t xml:space="preserve">for awareness of contributions of the </w:t>
      </w:r>
      <w:proofErr w:type="spellStart"/>
      <w:r w:rsidR="0035746F">
        <w:rPr>
          <w:rFonts w:ascii="Times New Roman" w:hAnsi="Times New Roman" w:cs="Times New Roman"/>
          <w:bCs/>
          <w:color w:val="000000"/>
          <w:sz w:val="23"/>
          <w:szCs w:val="23"/>
        </w:rPr>
        <w:t>perioperative</w:t>
      </w:r>
      <w:proofErr w:type="spellEnd"/>
      <w:r w:rsidR="0035746F">
        <w:rPr>
          <w:rFonts w:ascii="Times New Roman" w:hAnsi="Times New Roman" w:cs="Times New Roman"/>
          <w:bCs/>
          <w:color w:val="000000"/>
          <w:sz w:val="23"/>
          <w:szCs w:val="23"/>
        </w:rPr>
        <w:t xml:space="preserve"> nurse.</w:t>
      </w:r>
      <w:r w:rsidR="00EB7EF4">
        <w:rPr>
          <w:rFonts w:ascii="Times New Roman" w:hAnsi="Times New Roman" w:cs="Times New Roman"/>
          <w:bCs/>
          <w:color w:val="000000"/>
          <w:sz w:val="23"/>
          <w:szCs w:val="23"/>
        </w:rPr>
        <w:t xml:space="preserve"> </w:t>
      </w:r>
      <w:proofErr w:type="gramStart"/>
      <w:r w:rsidR="00EB7EF4">
        <w:rPr>
          <w:rFonts w:ascii="Times New Roman" w:hAnsi="Times New Roman" w:cs="Times New Roman"/>
          <w:bCs/>
          <w:color w:val="000000"/>
          <w:sz w:val="23"/>
          <w:szCs w:val="23"/>
        </w:rPr>
        <w:t>(AORN</w:t>
      </w:r>
      <w:r w:rsidR="00903C09">
        <w:rPr>
          <w:rFonts w:ascii="Times New Roman" w:hAnsi="Times New Roman" w:cs="Times New Roman"/>
          <w:bCs/>
          <w:color w:val="000000"/>
          <w:sz w:val="23"/>
          <w:szCs w:val="23"/>
        </w:rPr>
        <w:t>, 2002</w:t>
      </w:r>
      <w:r w:rsidR="00EB7EF4">
        <w:rPr>
          <w:rFonts w:ascii="Times New Roman" w:hAnsi="Times New Roman" w:cs="Times New Roman"/>
          <w:bCs/>
          <w:color w:val="000000"/>
          <w:sz w:val="23"/>
          <w:szCs w:val="23"/>
        </w:rPr>
        <w:t>).</w:t>
      </w:r>
      <w:proofErr w:type="gramEnd"/>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b/>
          <w:bCs/>
          <w:color w:val="000000"/>
          <w:sz w:val="23"/>
          <w:szCs w:val="23"/>
        </w:rPr>
        <w:t>Standards of Practice</w:t>
      </w:r>
      <w:r w:rsidRPr="008B6560">
        <w:rPr>
          <w:rFonts w:ascii="Times New Roman" w:hAnsi="Times New Roman" w:cs="Times New Roman"/>
          <w:color w:val="000000"/>
          <w:sz w:val="23"/>
          <w:szCs w:val="23"/>
        </w:rPr>
        <w:t xml:space="preserve">: The six Standards of Practice describe a competent level of nursing care as demonstrated by the critical thinking model known as the </w:t>
      </w:r>
      <w:r w:rsidRPr="008B6560">
        <w:rPr>
          <w:rFonts w:ascii="Times New Roman" w:hAnsi="Times New Roman" w:cs="Times New Roman"/>
          <w:b/>
          <w:bCs/>
          <w:color w:val="000000"/>
          <w:sz w:val="23"/>
          <w:szCs w:val="23"/>
        </w:rPr>
        <w:t>nursing process</w:t>
      </w:r>
      <w:r w:rsidRPr="008B6560">
        <w:rPr>
          <w:rFonts w:ascii="Times New Roman" w:hAnsi="Times New Roman" w:cs="Times New Roman"/>
          <w:color w:val="000000"/>
          <w:sz w:val="23"/>
          <w:szCs w:val="23"/>
        </w:rPr>
        <w:t xml:space="preserve">. The </w:t>
      </w:r>
      <w:r w:rsidRPr="008B6560">
        <w:rPr>
          <w:rFonts w:ascii="Times New Roman" w:hAnsi="Times New Roman" w:cs="Times New Roman"/>
          <w:b/>
          <w:bCs/>
          <w:color w:val="000000"/>
          <w:sz w:val="23"/>
          <w:szCs w:val="23"/>
        </w:rPr>
        <w:t xml:space="preserve">nursing process </w:t>
      </w:r>
      <w:r w:rsidRPr="008B6560">
        <w:rPr>
          <w:rFonts w:ascii="Times New Roman" w:hAnsi="Times New Roman" w:cs="Times New Roman"/>
          <w:color w:val="000000"/>
          <w:sz w:val="23"/>
          <w:szCs w:val="23"/>
        </w:rPr>
        <w:t xml:space="preserve">includes the components of assessment, diagnosis, outcomes identification, planning, implementation and evaluation. The nursing process encompasses all significant actions taken by registered nurses, and forms the foundation of the nurse’s decision making” (ANA, 2004, p.4).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Standard 1: Assessment</w:t>
      </w:r>
      <w:r w:rsidRPr="008B6560">
        <w:rPr>
          <w:rFonts w:ascii="Times New Roman" w:hAnsi="Times New Roman" w:cs="Times New Roman"/>
          <w:color w:val="000000"/>
          <w:sz w:val="23"/>
          <w:szCs w:val="23"/>
        </w:rPr>
        <w:t xml:space="preserve">: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 xml:space="preserve">The registered nurse collects comprehensive data pertinent to the patient’s health or the situation.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Standard 2: Diagnosis</w:t>
      </w:r>
      <w:r w:rsidRPr="008B6560">
        <w:rPr>
          <w:rFonts w:ascii="Times New Roman" w:hAnsi="Times New Roman" w:cs="Times New Roman"/>
          <w:color w:val="000000"/>
          <w:sz w:val="23"/>
          <w:szCs w:val="23"/>
        </w:rPr>
        <w:t xml:space="preserve">: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 xml:space="preserve">The registered nurse analyzes the assessment data to determine the diagnoses or issues.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Standard 3 Outcomes Identification</w:t>
      </w:r>
      <w:r w:rsidRPr="008B6560">
        <w:rPr>
          <w:rFonts w:ascii="Times New Roman" w:hAnsi="Times New Roman" w:cs="Times New Roman"/>
          <w:color w:val="000000"/>
          <w:sz w:val="23"/>
          <w:szCs w:val="23"/>
        </w:rPr>
        <w:t xml:space="preserve">: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 xml:space="preserve">The registered nurse identifies expected outcomes for a plan individualized to the patient and situation.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Standard 4: Planning</w:t>
      </w:r>
      <w:r w:rsidRPr="008B6560">
        <w:rPr>
          <w:rFonts w:ascii="Times New Roman" w:hAnsi="Times New Roman" w:cs="Times New Roman"/>
          <w:color w:val="000000"/>
          <w:sz w:val="23"/>
          <w:szCs w:val="23"/>
        </w:rPr>
        <w:t xml:space="preserve">: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 xml:space="preserve">The registered nurse develops a plan then prescribes strategies and alternatives to attain expected outcomes.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Standard 5</w:t>
      </w:r>
      <w:r w:rsidR="00903C09" w:rsidRPr="008B6560">
        <w:rPr>
          <w:rFonts w:ascii="Times New Roman" w:hAnsi="Times New Roman" w:cs="Times New Roman"/>
          <w:color w:val="000000"/>
          <w:sz w:val="23"/>
          <w:szCs w:val="23"/>
          <w:u w:val="single"/>
        </w:rPr>
        <w:t>: Implementation</w:t>
      </w:r>
      <w:r w:rsidRPr="008B6560">
        <w:rPr>
          <w:rFonts w:ascii="Times New Roman" w:hAnsi="Times New Roman" w:cs="Times New Roman"/>
          <w:color w:val="000000"/>
          <w:sz w:val="23"/>
          <w:szCs w:val="23"/>
        </w:rPr>
        <w:t xml:space="preserve">: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 xml:space="preserve">The Registered nurse implements the identified plan </w:t>
      </w:r>
    </w:p>
    <w:p w:rsidR="008B6560" w:rsidRPr="008B6560" w:rsidRDefault="008B6560" w:rsidP="008B6560">
      <w:pPr>
        <w:autoSpaceDE w:val="0"/>
        <w:autoSpaceDN w:val="0"/>
        <w:adjustRightInd w:val="0"/>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u w:val="single"/>
        </w:rPr>
        <w:t xml:space="preserve">Standard 6: Evaluation </w:t>
      </w:r>
    </w:p>
    <w:p w:rsidR="008B6560" w:rsidRDefault="008B6560" w:rsidP="00467BCC">
      <w:pPr>
        <w:spacing w:before="120" w:after="0" w:line="240" w:lineRule="auto"/>
        <w:rPr>
          <w:rFonts w:ascii="Times New Roman" w:hAnsi="Times New Roman" w:cs="Times New Roman"/>
          <w:color w:val="000000"/>
          <w:sz w:val="23"/>
          <w:szCs w:val="23"/>
        </w:rPr>
      </w:pPr>
      <w:r w:rsidRPr="008B6560">
        <w:rPr>
          <w:rFonts w:ascii="Times New Roman" w:hAnsi="Times New Roman" w:cs="Times New Roman"/>
          <w:color w:val="000000"/>
          <w:sz w:val="23"/>
          <w:szCs w:val="23"/>
        </w:rPr>
        <w:t>The registered nurse evaluates the progress toward attainment of outcomes.</w:t>
      </w:r>
    </w:p>
    <w:p w:rsidR="00CC2EDB" w:rsidRDefault="00CC2EDB" w:rsidP="00467BCC">
      <w:pPr>
        <w:spacing w:before="120" w:after="0" w:line="240" w:lineRule="auto"/>
        <w:rPr>
          <w:rFonts w:ascii="Times New Roman" w:hAnsi="Times New Roman" w:cs="Times New Roman"/>
          <w:color w:val="000000"/>
          <w:sz w:val="23"/>
          <w:szCs w:val="23"/>
          <w:u w:val="single"/>
        </w:rPr>
      </w:pPr>
      <w:r>
        <w:rPr>
          <w:rFonts w:ascii="Times New Roman" w:hAnsi="Times New Roman" w:cs="Times New Roman"/>
          <w:color w:val="000000"/>
          <w:sz w:val="23"/>
          <w:szCs w:val="23"/>
          <w:u w:val="single"/>
        </w:rPr>
        <w:t xml:space="preserve">Standardized </w:t>
      </w:r>
      <w:proofErr w:type="spellStart"/>
      <w:r>
        <w:rPr>
          <w:rFonts w:ascii="Times New Roman" w:hAnsi="Times New Roman" w:cs="Times New Roman"/>
          <w:color w:val="000000"/>
          <w:sz w:val="23"/>
          <w:szCs w:val="23"/>
          <w:u w:val="single"/>
        </w:rPr>
        <w:t>Perioperative</w:t>
      </w:r>
      <w:proofErr w:type="spellEnd"/>
      <w:r>
        <w:rPr>
          <w:rFonts w:ascii="Times New Roman" w:hAnsi="Times New Roman" w:cs="Times New Roman"/>
          <w:color w:val="000000"/>
          <w:sz w:val="23"/>
          <w:szCs w:val="23"/>
          <w:u w:val="single"/>
        </w:rPr>
        <w:t xml:space="preserve"> Framework</w:t>
      </w:r>
    </w:p>
    <w:p w:rsidR="00467BCC" w:rsidRDefault="00467BCC" w:rsidP="00467BCC">
      <w:pPr>
        <w:spacing w:before="120" w:after="0" w:line="240" w:lineRule="auto"/>
        <w:rPr>
          <w:rFonts w:ascii="Times New Roman" w:hAnsi="Times New Roman" w:cs="Times New Roman"/>
          <w:color w:val="000000"/>
          <w:sz w:val="23"/>
          <w:szCs w:val="23"/>
          <w:u w:val="single"/>
        </w:rPr>
      </w:pPr>
    </w:p>
    <w:p w:rsidR="00467BCC" w:rsidRDefault="00CE1060" w:rsidP="00467BCC">
      <w:pPr>
        <w:spacing w:before="120" w:after="0" w:line="240" w:lineRule="auto"/>
        <w:rPr>
          <w:rFonts w:ascii="Times New Roman" w:hAnsi="Times New Roman" w:cs="Times New Roman"/>
          <w:b/>
          <w:color w:val="000000"/>
          <w:sz w:val="23"/>
          <w:szCs w:val="23"/>
        </w:rPr>
      </w:pPr>
      <w:r w:rsidRPr="001C58EE">
        <w:rPr>
          <w:rFonts w:ascii="Times New Roman" w:hAnsi="Times New Roman" w:cs="Times New Roman"/>
          <w:b/>
          <w:color w:val="000000"/>
          <w:sz w:val="23"/>
          <w:szCs w:val="23"/>
        </w:rPr>
        <w:t>Dependencies among Integration Profiles</w:t>
      </w:r>
    </w:p>
    <w:tbl>
      <w:tblPr>
        <w:tblW w:w="10022" w:type="dxa"/>
        <w:tblInd w:w="108" w:type="dxa"/>
        <w:tblBorders>
          <w:top w:val="single" w:sz="8" w:space="0" w:color="C0C0C0"/>
          <w:left w:val="single" w:sz="8" w:space="0" w:color="C0C0C0"/>
          <w:bottom w:val="single" w:sz="8" w:space="0" w:color="C0C0C0"/>
          <w:right w:val="single" w:sz="8" w:space="0" w:color="C0C0C0"/>
        </w:tblBorders>
        <w:tblLayout w:type="fixed"/>
        <w:tblLook w:val="0000"/>
      </w:tblPr>
      <w:tblGrid>
        <w:gridCol w:w="3206"/>
        <w:gridCol w:w="2272"/>
        <w:gridCol w:w="2272"/>
        <w:gridCol w:w="2272"/>
      </w:tblGrid>
      <w:tr w:rsidR="001C58EE" w:rsidRPr="001C58EE" w:rsidTr="00CE0ABB">
        <w:trPr>
          <w:trHeight w:val="254"/>
        </w:trPr>
        <w:tc>
          <w:tcPr>
            <w:tcW w:w="3206" w:type="dxa"/>
            <w:tcBorders>
              <w:top w:val="single" w:sz="8" w:space="0" w:color="C0C0C0"/>
              <w:bottom w:val="single" w:sz="8" w:space="0" w:color="C0C0C0"/>
              <w:right w:val="single" w:sz="8" w:space="0" w:color="C0C0C0"/>
            </w:tcBorders>
            <w:shd w:val="clear" w:color="auto" w:fill="FFFFFF"/>
          </w:tcPr>
          <w:p w:rsidR="001C58EE" w:rsidRPr="001C58EE" w:rsidRDefault="001C58EE" w:rsidP="00CE0ABB">
            <w:pPr>
              <w:autoSpaceDE w:val="0"/>
              <w:autoSpaceDN w:val="0"/>
              <w:adjustRightInd w:val="0"/>
              <w:spacing w:before="40" w:after="40" w:line="240" w:lineRule="auto"/>
              <w:jc w:val="center"/>
              <w:rPr>
                <w:rFonts w:ascii="Arial" w:hAnsi="Arial" w:cs="Arial"/>
                <w:color w:val="000000"/>
                <w:sz w:val="20"/>
                <w:szCs w:val="20"/>
              </w:rPr>
            </w:pPr>
            <w:r w:rsidRPr="001C58EE">
              <w:rPr>
                <w:rFonts w:ascii="Arial" w:hAnsi="Arial" w:cs="Arial"/>
                <w:b/>
                <w:bCs/>
                <w:color w:val="000000"/>
                <w:sz w:val="20"/>
                <w:szCs w:val="20"/>
              </w:rPr>
              <w:t xml:space="preserve">Integration Profile </w:t>
            </w:r>
          </w:p>
        </w:tc>
        <w:tc>
          <w:tcPr>
            <w:tcW w:w="2272" w:type="dxa"/>
            <w:tcBorders>
              <w:top w:val="single" w:sz="8" w:space="0" w:color="C0C0C0"/>
              <w:left w:val="single" w:sz="8" w:space="0" w:color="C0C0C0"/>
              <w:bottom w:val="single" w:sz="8" w:space="0" w:color="C0C0C0"/>
              <w:right w:val="single" w:sz="8" w:space="0" w:color="C0C0C0"/>
            </w:tcBorders>
            <w:shd w:val="clear" w:color="auto" w:fill="FFFFFF"/>
          </w:tcPr>
          <w:p w:rsidR="001C58EE" w:rsidRPr="001C58EE" w:rsidRDefault="001C58EE" w:rsidP="001C58EE">
            <w:pPr>
              <w:autoSpaceDE w:val="0"/>
              <w:autoSpaceDN w:val="0"/>
              <w:adjustRightInd w:val="0"/>
              <w:spacing w:before="40" w:after="40" w:line="240" w:lineRule="auto"/>
              <w:jc w:val="center"/>
              <w:rPr>
                <w:rFonts w:ascii="Arial" w:hAnsi="Arial" w:cs="Arial"/>
                <w:color w:val="000000"/>
                <w:sz w:val="20"/>
                <w:szCs w:val="20"/>
              </w:rPr>
            </w:pPr>
            <w:r w:rsidRPr="001C58EE">
              <w:rPr>
                <w:rFonts w:ascii="Arial" w:hAnsi="Arial" w:cs="Arial"/>
                <w:b/>
                <w:bCs/>
                <w:color w:val="000000"/>
                <w:sz w:val="20"/>
                <w:szCs w:val="20"/>
              </w:rPr>
              <w:t xml:space="preserve">Dependency </w:t>
            </w:r>
          </w:p>
        </w:tc>
        <w:tc>
          <w:tcPr>
            <w:tcW w:w="2272" w:type="dxa"/>
            <w:tcBorders>
              <w:top w:val="single" w:sz="8" w:space="0" w:color="C0C0C0"/>
              <w:left w:val="single" w:sz="8" w:space="0" w:color="C0C0C0"/>
              <w:bottom w:val="single" w:sz="8" w:space="0" w:color="C0C0C0"/>
              <w:right w:val="single" w:sz="8" w:space="0" w:color="C0C0C0"/>
            </w:tcBorders>
            <w:shd w:val="clear" w:color="auto" w:fill="FFFFFF"/>
          </w:tcPr>
          <w:p w:rsidR="001C58EE" w:rsidRPr="001C58EE" w:rsidRDefault="001C58EE" w:rsidP="001C58EE">
            <w:pPr>
              <w:autoSpaceDE w:val="0"/>
              <w:autoSpaceDN w:val="0"/>
              <w:adjustRightInd w:val="0"/>
              <w:spacing w:before="40" w:after="40" w:line="240" w:lineRule="auto"/>
              <w:jc w:val="center"/>
              <w:rPr>
                <w:rFonts w:ascii="Arial" w:hAnsi="Arial" w:cs="Arial"/>
                <w:color w:val="000000"/>
                <w:sz w:val="20"/>
                <w:szCs w:val="20"/>
              </w:rPr>
            </w:pPr>
            <w:r w:rsidRPr="001C58EE">
              <w:rPr>
                <w:rFonts w:ascii="Arial" w:hAnsi="Arial" w:cs="Arial"/>
                <w:b/>
                <w:bCs/>
                <w:color w:val="000000"/>
                <w:sz w:val="20"/>
                <w:szCs w:val="20"/>
              </w:rPr>
              <w:t xml:space="preserve">Dependency Type </w:t>
            </w:r>
          </w:p>
        </w:tc>
        <w:tc>
          <w:tcPr>
            <w:tcW w:w="2272" w:type="dxa"/>
            <w:tcBorders>
              <w:top w:val="single" w:sz="8" w:space="0" w:color="C0C0C0"/>
              <w:left w:val="single" w:sz="8" w:space="0" w:color="C0C0C0"/>
              <w:bottom w:val="single" w:sz="8" w:space="0" w:color="C0C0C0"/>
            </w:tcBorders>
            <w:shd w:val="clear" w:color="auto" w:fill="FFFFFF"/>
          </w:tcPr>
          <w:p w:rsidR="001C58EE" w:rsidRPr="001C58EE" w:rsidRDefault="001C58EE" w:rsidP="001C58EE">
            <w:pPr>
              <w:autoSpaceDE w:val="0"/>
              <w:autoSpaceDN w:val="0"/>
              <w:adjustRightInd w:val="0"/>
              <w:spacing w:before="40" w:after="40" w:line="240" w:lineRule="auto"/>
              <w:jc w:val="center"/>
              <w:rPr>
                <w:rFonts w:ascii="Arial" w:hAnsi="Arial" w:cs="Arial"/>
                <w:color w:val="000000"/>
                <w:sz w:val="20"/>
                <w:szCs w:val="20"/>
              </w:rPr>
            </w:pPr>
            <w:r w:rsidRPr="001C58EE">
              <w:rPr>
                <w:rFonts w:ascii="Arial" w:hAnsi="Arial" w:cs="Arial"/>
                <w:b/>
                <w:bCs/>
                <w:color w:val="000000"/>
                <w:sz w:val="20"/>
                <w:szCs w:val="20"/>
              </w:rPr>
              <w:t xml:space="preserve">Purpose </w:t>
            </w:r>
          </w:p>
        </w:tc>
      </w:tr>
      <w:tr w:rsidR="001C58EE" w:rsidRPr="001C58EE" w:rsidTr="00CE0ABB">
        <w:trPr>
          <w:trHeight w:val="429"/>
        </w:trPr>
        <w:tc>
          <w:tcPr>
            <w:tcW w:w="3206" w:type="dxa"/>
            <w:tcBorders>
              <w:top w:val="single" w:sz="8" w:space="0" w:color="C0C0C0"/>
              <w:bottom w:val="single" w:sz="8" w:space="0" w:color="C0C0C0"/>
              <w:right w:val="single" w:sz="8" w:space="0" w:color="C0C0C0"/>
            </w:tcBorders>
            <w:shd w:val="clear" w:color="auto" w:fill="FFFFFF"/>
          </w:tcPr>
          <w:p w:rsidR="001C58EE" w:rsidRPr="001C58EE" w:rsidRDefault="00A861E5" w:rsidP="00E54A0D">
            <w:pPr>
              <w:autoSpaceDE w:val="0"/>
              <w:autoSpaceDN w:val="0"/>
              <w:adjustRightInd w:val="0"/>
              <w:spacing w:before="40" w:after="40" w:line="240" w:lineRule="auto"/>
              <w:jc w:val="center"/>
              <w:rPr>
                <w:rFonts w:ascii="Times New Roman" w:hAnsi="Times New Roman" w:cs="Times New Roman"/>
                <w:color w:val="000000"/>
                <w:sz w:val="18"/>
                <w:szCs w:val="18"/>
              </w:rPr>
            </w:pPr>
            <w:proofErr w:type="spellStart"/>
            <w:r>
              <w:rPr>
                <w:rFonts w:ascii="Times New Roman" w:hAnsi="Times New Roman" w:cs="Times New Roman"/>
                <w:color w:val="000000"/>
                <w:sz w:val="18"/>
                <w:szCs w:val="18"/>
              </w:rPr>
              <w:t>Perioperative</w:t>
            </w:r>
            <w:proofErr w:type="spellEnd"/>
            <w:r w:rsidR="00CE0ABB">
              <w:rPr>
                <w:rFonts w:ascii="Times New Roman" w:hAnsi="Times New Roman" w:cs="Times New Roman"/>
                <w:color w:val="000000"/>
                <w:sz w:val="18"/>
                <w:szCs w:val="18"/>
              </w:rPr>
              <w:t xml:space="preserve"> </w:t>
            </w:r>
            <w:r w:rsidR="00E54A0D">
              <w:rPr>
                <w:rFonts w:ascii="Times New Roman" w:hAnsi="Times New Roman" w:cs="Times New Roman"/>
                <w:color w:val="000000"/>
                <w:sz w:val="18"/>
                <w:szCs w:val="18"/>
              </w:rPr>
              <w:t xml:space="preserve">Patient </w:t>
            </w:r>
            <w:r w:rsidR="001C58EE" w:rsidRPr="001C58EE">
              <w:rPr>
                <w:rFonts w:ascii="Times New Roman" w:hAnsi="Times New Roman" w:cs="Times New Roman"/>
                <w:color w:val="000000"/>
                <w:sz w:val="18"/>
                <w:szCs w:val="18"/>
              </w:rPr>
              <w:t xml:space="preserve">Plan of Care </w:t>
            </w:r>
          </w:p>
        </w:tc>
        <w:tc>
          <w:tcPr>
            <w:tcW w:w="2272" w:type="dxa"/>
            <w:tcBorders>
              <w:top w:val="single" w:sz="8" w:space="0" w:color="C0C0C0"/>
              <w:left w:val="single" w:sz="8" w:space="0" w:color="C0C0C0"/>
              <w:bottom w:val="single" w:sz="8" w:space="0" w:color="C0C0C0"/>
              <w:right w:val="single" w:sz="8" w:space="0" w:color="C0C0C0"/>
            </w:tcBorders>
            <w:shd w:val="clear" w:color="auto" w:fill="FFFFFF"/>
          </w:tcPr>
          <w:p w:rsidR="001C58EE" w:rsidRPr="001C58EE" w:rsidRDefault="001C58EE" w:rsidP="001C58EE">
            <w:pPr>
              <w:autoSpaceDE w:val="0"/>
              <w:autoSpaceDN w:val="0"/>
              <w:adjustRightInd w:val="0"/>
              <w:spacing w:before="40" w:after="40" w:line="240" w:lineRule="auto"/>
              <w:jc w:val="center"/>
              <w:rPr>
                <w:rFonts w:ascii="Times New Roman" w:hAnsi="Times New Roman" w:cs="Times New Roman"/>
                <w:color w:val="000000"/>
                <w:sz w:val="18"/>
                <w:szCs w:val="18"/>
              </w:rPr>
            </w:pPr>
            <w:r w:rsidRPr="001C58EE">
              <w:rPr>
                <w:rFonts w:ascii="Times New Roman" w:hAnsi="Times New Roman" w:cs="Times New Roman"/>
                <w:color w:val="000000"/>
                <w:sz w:val="18"/>
                <w:szCs w:val="18"/>
              </w:rPr>
              <w:t xml:space="preserve">Functional Status Assessments (FSA) </w:t>
            </w:r>
          </w:p>
        </w:tc>
        <w:tc>
          <w:tcPr>
            <w:tcW w:w="2272" w:type="dxa"/>
            <w:tcBorders>
              <w:top w:val="single" w:sz="8" w:space="0" w:color="C0C0C0"/>
              <w:left w:val="single" w:sz="8" w:space="0" w:color="C0C0C0"/>
              <w:bottom w:val="single" w:sz="8" w:space="0" w:color="C0C0C0"/>
              <w:right w:val="single" w:sz="8" w:space="0" w:color="C0C0C0"/>
            </w:tcBorders>
            <w:shd w:val="clear" w:color="auto" w:fill="FFFFFF"/>
          </w:tcPr>
          <w:p w:rsidR="001C58EE" w:rsidRPr="001C58EE" w:rsidRDefault="001C58EE" w:rsidP="0030661D">
            <w:pPr>
              <w:autoSpaceDE w:val="0"/>
              <w:autoSpaceDN w:val="0"/>
              <w:adjustRightInd w:val="0"/>
              <w:spacing w:before="40" w:after="40" w:line="240" w:lineRule="auto"/>
              <w:jc w:val="center"/>
              <w:rPr>
                <w:rFonts w:ascii="Times New Roman" w:hAnsi="Times New Roman" w:cs="Times New Roman"/>
                <w:color w:val="000000"/>
                <w:sz w:val="18"/>
                <w:szCs w:val="18"/>
              </w:rPr>
            </w:pPr>
            <w:r w:rsidRPr="001C58EE">
              <w:rPr>
                <w:rFonts w:ascii="Times New Roman" w:hAnsi="Times New Roman" w:cs="Times New Roman"/>
                <w:color w:val="000000"/>
                <w:sz w:val="18"/>
                <w:szCs w:val="18"/>
              </w:rPr>
              <w:t xml:space="preserve">The Content Creator and Content Consumer actors of the </w:t>
            </w:r>
            <w:r w:rsidR="00CE0ABB">
              <w:rPr>
                <w:rFonts w:ascii="Times New Roman" w:hAnsi="Times New Roman" w:cs="Times New Roman"/>
                <w:color w:val="000000"/>
                <w:sz w:val="18"/>
                <w:szCs w:val="18"/>
              </w:rPr>
              <w:t>Surgical Services</w:t>
            </w:r>
            <w:r w:rsidR="002C2768">
              <w:rPr>
                <w:rFonts w:ascii="Times New Roman" w:hAnsi="Times New Roman" w:cs="Times New Roman"/>
                <w:color w:val="000000"/>
                <w:sz w:val="18"/>
                <w:szCs w:val="18"/>
              </w:rPr>
              <w:t xml:space="preserve"> </w:t>
            </w:r>
            <w:proofErr w:type="spellStart"/>
            <w:r w:rsidR="002C2768">
              <w:rPr>
                <w:rFonts w:ascii="Times New Roman" w:hAnsi="Times New Roman" w:cs="Times New Roman"/>
                <w:color w:val="000000"/>
                <w:sz w:val="18"/>
                <w:szCs w:val="18"/>
              </w:rPr>
              <w:lastRenderedPageBreak/>
              <w:t>P</w:t>
            </w:r>
            <w:r w:rsidR="0030661D">
              <w:rPr>
                <w:rFonts w:ascii="Times New Roman" w:hAnsi="Times New Roman" w:cs="Times New Roman"/>
                <w:color w:val="000000"/>
                <w:sz w:val="18"/>
                <w:szCs w:val="18"/>
              </w:rPr>
              <w:t>erioperative</w:t>
            </w:r>
            <w:proofErr w:type="spellEnd"/>
            <w:r w:rsidR="00CE0ABB">
              <w:rPr>
                <w:rFonts w:ascii="Times New Roman" w:hAnsi="Times New Roman" w:cs="Times New Roman"/>
                <w:color w:val="000000"/>
                <w:sz w:val="18"/>
                <w:szCs w:val="18"/>
              </w:rPr>
              <w:t xml:space="preserve"> </w:t>
            </w:r>
            <w:r w:rsidR="00E54A0D">
              <w:rPr>
                <w:rFonts w:ascii="Times New Roman" w:hAnsi="Times New Roman" w:cs="Times New Roman"/>
                <w:color w:val="000000"/>
                <w:sz w:val="18"/>
                <w:szCs w:val="18"/>
              </w:rPr>
              <w:t xml:space="preserve">Patient </w:t>
            </w:r>
            <w:r w:rsidR="00CE0ABB">
              <w:rPr>
                <w:rFonts w:ascii="Times New Roman" w:hAnsi="Times New Roman" w:cs="Times New Roman"/>
                <w:color w:val="000000"/>
                <w:sz w:val="18"/>
                <w:szCs w:val="18"/>
              </w:rPr>
              <w:t>Plan of Care</w:t>
            </w:r>
            <w:r w:rsidRPr="001C58EE">
              <w:rPr>
                <w:rFonts w:ascii="Times New Roman" w:hAnsi="Times New Roman" w:cs="Times New Roman"/>
                <w:color w:val="000000"/>
                <w:sz w:val="18"/>
                <w:szCs w:val="18"/>
              </w:rPr>
              <w:t xml:space="preserve"> profile shall be grouped with Content Creator and Content Consumer actors of the FSA profile respectively. </w:t>
            </w:r>
          </w:p>
        </w:tc>
        <w:tc>
          <w:tcPr>
            <w:tcW w:w="2272" w:type="dxa"/>
            <w:tcBorders>
              <w:top w:val="single" w:sz="8" w:space="0" w:color="C0C0C0"/>
              <w:left w:val="single" w:sz="8" w:space="0" w:color="C0C0C0"/>
              <w:bottom w:val="single" w:sz="8" w:space="0" w:color="C0C0C0"/>
            </w:tcBorders>
            <w:shd w:val="clear" w:color="auto" w:fill="FFFFFF"/>
          </w:tcPr>
          <w:p w:rsidR="001C58EE" w:rsidRPr="001C58EE" w:rsidRDefault="001C58EE" w:rsidP="0030661D">
            <w:pPr>
              <w:autoSpaceDE w:val="0"/>
              <w:autoSpaceDN w:val="0"/>
              <w:adjustRightInd w:val="0"/>
              <w:spacing w:before="40" w:after="40" w:line="240" w:lineRule="auto"/>
              <w:jc w:val="center"/>
              <w:rPr>
                <w:rFonts w:ascii="Times New Roman" w:hAnsi="Times New Roman" w:cs="Times New Roman"/>
                <w:color w:val="000000"/>
                <w:sz w:val="18"/>
                <w:szCs w:val="18"/>
              </w:rPr>
            </w:pPr>
            <w:r w:rsidRPr="001C58EE">
              <w:rPr>
                <w:rFonts w:ascii="Times New Roman" w:hAnsi="Times New Roman" w:cs="Times New Roman"/>
                <w:color w:val="000000"/>
                <w:sz w:val="18"/>
                <w:szCs w:val="18"/>
              </w:rPr>
              <w:lastRenderedPageBreak/>
              <w:t xml:space="preserve">The </w:t>
            </w:r>
            <w:proofErr w:type="spellStart"/>
            <w:r w:rsidR="00A861E5">
              <w:rPr>
                <w:rFonts w:ascii="Times New Roman" w:hAnsi="Times New Roman" w:cs="Times New Roman"/>
                <w:color w:val="000000"/>
                <w:sz w:val="18"/>
                <w:szCs w:val="18"/>
              </w:rPr>
              <w:t>Perioperative</w:t>
            </w:r>
            <w:proofErr w:type="spellEnd"/>
            <w:r w:rsidR="00E54A0D">
              <w:rPr>
                <w:rFonts w:ascii="Times New Roman" w:hAnsi="Times New Roman" w:cs="Times New Roman"/>
                <w:color w:val="000000"/>
                <w:sz w:val="18"/>
                <w:szCs w:val="18"/>
              </w:rPr>
              <w:t xml:space="preserve"> Patient</w:t>
            </w:r>
            <w:r w:rsidR="0030661D">
              <w:rPr>
                <w:rFonts w:ascii="Times New Roman" w:hAnsi="Times New Roman" w:cs="Times New Roman"/>
                <w:color w:val="000000"/>
                <w:sz w:val="18"/>
                <w:szCs w:val="18"/>
              </w:rPr>
              <w:t xml:space="preserve"> </w:t>
            </w:r>
            <w:r w:rsidR="00CE0ABB">
              <w:rPr>
                <w:rFonts w:ascii="Times New Roman" w:hAnsi="Times New Roman" w:cs="Times New Roman"/>
                <w:color w:val="000000"/>
                <w:sz w:val="18"/>
                <w:szCs w:val="18"/>
              </w:rPr>
              <w:t xml:space="preserve">Plan of Care </w:t>
            </w:r>
            <w:r w:rsidRPr="001C58EE">
              <w:rPr>
                <w:rFonts w:ascii="Times New Roman" w:hAnsi="Times New Roman" w:cs="Times New Roman"/>
                <w:color w:val="000000"/>
                <w:sz w:val="18"/>
                <w:szCs w:val="18"/>
              </w:rPr>
              <w:t xml:space="preserve">profile makes use of content modules </w:t>
            </w:r>
            <w:r w:rsidRPr="001C58EE">
              <w:rPr>
                <w:rFonts w:ascii="Times New Roman" w:hAnsi="Times New Roman" w:cs="Times New Roman"/>
                <w:color w:val="000000"/>
                <w:sz w:val="18"/>
                <w:szCs w:val="18"/>
              </w:rPr>
              <w:lastRenderedPageBreak/>
              <w:t xml:space="preserve">defined within the FSA profile. </w:t>
            </w:r>
          </w:p>
        </w:tc>
      </w:tr>
    </w:tbl>
    <w:p w:rsidR="001C58EE" w:rsidRDefault="002C2768" w:rsidP="00467BCC">
      <w:pPr>
        <w:spacing w:before="120"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lastRenderedPageBreak/>
        <w:t>History of Annual Changes</w:t>
      </w:r>
    </w:p>
    <w:tbl>
      <w:tblPr>
        <w:tblStyle w:val="TableGrid"/>
        <w:tblW w:w="0" w:type="auto"/>
        <w:tblLook w:val="04A0"/>
      </w:tblPr>
      <w:tblGrid>
        <w:gridCol w:w="9576"/>
      </w:tblGrid>
      <w:tr w:rsidR="00B65E86" w:rsidTr="00B65E86">
        <w:tc>
          <w:tcPr>
            <w:tcW w:w="9576" w:type="dxa"/>
          </w:tcPr>
          <w:p w:rsidR="00B65E86" w:rsidRDefault="00B65E86" w:rsidP="00467BCC">
            <w:pPr>
              <w:spacing w:before="120"/>
              <w:rPr>
                <w:rFonts w:ascii="Times New Roman" w:hAnsi="Times New Roman" w:cs="Times New Roman"/>
                <w:b/>
                <w:color w:val="000000"/>
                <w:sz w:val="23"/>
                <w:szCs w:val="23"/>
              </w:rPr>
            </w:pPr>
            <w:r>
              <w:rPr>
                <w:rFonts w:ascii="Times New Roman" w:hAnsi="Times New Roman" w:cs="Times New Roman"/>
                <w:b/>
                <w:color w:val="000000"/>
                <w:sz w:val="23"/>
                <w:szCs w:val="23"/>
              </w:rPr>
              <w:t>None at this time.</w:t>
            </w:r>
          </w:p>
        </w:tc>
      </w:tr>
    </w:tbl>
    <w:p w:rsidR="00A0410A" w:rsidRDefault="00A0410A" w:rsidP="00467BCC">
      <w:pPr>
        <w:spacing w:before="120" w:after="0" w:line="240" w:lineRule="auto"/>
        <w:rPr>
          <w:rFonts w:ascii="Times New Roman" w:hAnsi="Times New Roman" w:cs="Times New Roman"/>
          <w:b/>
          <w:color w:val="000000"/>
          <w:sz w:val="23"/>
          <w:szCs w:val="23"/>
        </w:rPr>
      </w:pPr>
    </w:p>
    <w:p w:rsidR="00306AB2" w:rsidRPr="00306AB2" w:rsidRDefault="00306AB2" w:rsidP="00306AB2">
      <w:pPr>
        <w:autoSpaceDE w:val="0"/>
        <w:autoSpaceDN w:val="0"/>
        <w:adjustRightInd w:val="0"/>
        <w:spacing w:before="240" w:after="60" w:line="240" w:lineRule="auto"/>
        <w:rPr>
          <w:rFonts w:ascii="Arial" w:hAnsi="Arial" w:cs="Arial"/>
          <w:color w:val="000000"/>
          <w:sz w:val="28"/>
          <w:szCs w:val="28"/>
        </w:rPr>
      </w:pPr>
      <w:r w:rsidRPr="00306AB2">
        <w:rPr>
          <w:rFonts w:ascii="Arial" w:hAnsi="Arial" w:cs="Arial"/>
          <w:b/>
          <w:bCs/>
          <w:color w:val="000000"/>
          <w:sz w:val="28"/>
          <w:szCs w:val="28"/>
        </w:rPr>
        <w:t xml:space="preserve">X </w:t>
      </w:r>
      <w:r w:rsidR="00B65E86">
        <w:rPr>
          <w:rFonts w:ascii="Arial" w:hAnsi="Arial" w:cs="Arial"/>
          <w:b/>
          <w:bCs/>
          <w:color w:val="000000"/>
          <w:sz w:val="28"/>
          <w:szCs w:val="28"/>
        </w:rPr>
        <w:t xml:space="preserve"> </w:t>
      </w:r>
      <w:proofErr w:type="spellStart"/>
      <w:r w:rsidR="00B65E86">
        <w:rPr>
          <w:rFonts w:ascii="Arial" w:hAnsi="Arial" w:cs="Arial"/>
          <w:b/>
          <w:bCs/>
          <w:color w:val="000000"/>
          <w:sz w:val="28"/>
          <w:szCs w:val="28"/>
        </w:rPr>
        <w:t>Perioperative</w:t>
      </w:r>
      <w:proofErr w:type="spellEnd"/>
      <w:r w:rsidR="00B65E86">
        <w:rPr>
          <w:rFonts w:ascii="Arial" w:hAnsi="Arial" w:cs="Arial"/>
          <w:b/>
          <w:bCs/>
          <w:color w:val="000000"/>
          <w:sz w:val="28"/>
          <w:szCs w:val="28"/>
        </w:rPr>
        <w:t xml:space="preserve"> </w:t>
      </w:r>
      <w:r w:rsidRPr="00306AB2">
        <w:rPr>
          <w:rFonts w:ascii="Arial" w:hAnsi="Arial" w:cs="Arial"/>
          <w:b/>
          <w:bCs/>
          <w:color w:val="000000"/>
          <w:sz w:val="28"/>
          <w:szCs w:val="28"/>
        </w:rPr>
        <w:t xml:space="preserve">Patient Plan of Care Content Profile </w:t>
      </w:r>
    </w:p>
    <w:p w:rsidR="00306AB2" w:rsidRPr="00306AB2" w:rsidRDefault="00306AB2" w:rsidP="00306AB2">
      <w:pPr>
        <w:autoSpaceDE w:val="0"/>
        <w:autoSpaceDN w:val="0"/>
        <w:adjustRightInd w:val="0"/>
        <w:spacing w:before="120" w:after="0" w:line="240" w:lineRule="auto"/>
        <w:rPr>
          <w:rFonts w:ascii="Times New Roman" w:hAnsi="Times New Roman" w:cs="Times New Roman"/>
          <w:color w:val="000000"/>
          <w:sz w:val="23"/>
          <w:szCs w:val="23"/>
        </w:rPr>
      </w:pPr>
      <w:r w:rsidRPr="00306AB2">
        <w:rPr>
          <w:rFonts w:ascii="Times New Roman" w:hAnsi="Times New Roman" w:cs="Times New Roman"/>
          <w:color w:val="000000"/>
          <w:sz w:val="23"/>
          <w:szCs w:val="23"/>
        </w:rPr>
        <w:t>The fundamental building block of any high-performance health system is reliable information about the effectiveness of care (</w:t>
      </w:r>
      <w:proofErr w:type="spellStart"/>
      <w:r w:rsidRPr="00306AB2">
        <w:rPr>
          <w:rFonts w:ascii="Times New Roman" w:hAnsi="Times New Roman" w:cs="Times New Roman"/>
          <w:color w:val="000000"/>
          <w:sz w:val="23"/>
          <w:szCs w:val="23"/>
        </w:rPr>
        <w:t>O’Kane</w:t>
      </w:r>
      <w:proofErr w:type="spellEnd"/>
      <w:r w:rsidRPr="00306AB2">
        <w:rPr>
          <w:rFonts w:ascii="Times New Roman" w:hAnsi="Times New Roman" w:cs="Times New Roman"/>
          <w:color w:val="000000"/>
          <w:sz w:val="23"/>
          <w:szCs w:val="23"/>
        </w:rPr>
        <w:t xml:space="preserve">, et.al, 2008). Nurses act as the coordinator of care for the whole care process. However, standardized coded documentation by nursing is one of the largest data gaps in care delivery. Furthermore, nursing documentation of the human response to actual or potential health threats can rarely be transferred electronically at the current time. </w:t>
      </w:r>
    </w:p>
    <w:p w:rsidR="00306AB2" w:rsidRPr="00306AB2" w:rsidRDefault="00306AB2" w:rsidP="00306AB2">
      <w:pPr>
        <w:autoSpaceDE w:val="0"/>
        <w:autoSpaceDN w:val="0"/>
        <w:adjustRightInd w:val="0"/>
        <w:spacing w:before="120" w:after="0" w:line="240" w:lineRule="auto"/>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The </w:t>
      </w:r>
      <w:proofErr w:type="spellStart"/>
      <w:r w:rsidR="00C90E5E">
        <w:rPr>
          <w:rFonts w:ascii="Times New Roman" w:hAnsi="Times New Roman" w:cs="Times New Roman"/>
          <w:color w:val="000000"/>
          <w:sz w:val="23"/>
          <w:szCs w:val="23"/>
        </w:rPr>
        <w:t>Perioperative</w:t>
      </w:r>
      <w:proofErr w:type="spellEnd"/>
      <w:r w:rsidR="00807129">
        <w:rPr>
          <w:rFonts w:ascii="Times New Roman" w:hAnsi="Times New Roman" w:cs="Times New Roman"/>
          <w:color w:val="000000"/>
          <w:sz w:val="23"/>
          <w:szCs w:val="23"/>
        </w:rPr>
        <w:t xml:space="preserve"> </w:t>
      </w:r>
      <w:r w:rsidRPr="00306AB2">
        <w:rPr>
          <w:rFonts w:ascii="Times New Roman" w:hAnsi="Times New Roman" w:cs="Times New Roman"/>
          <w:color w:val="000000"/>
          <w:sz w:val="23"/>
          <w:szCs w:val="23"/>
        </w:rPr>
        <w:t xml:space="preserve">Patient Plan of Care profile provides a mechanism for capture and electronic exchange of plan of care data between and among HIT systems. This profile enables the exchange of this information based on concepts for diagnoses, </w:t>
      </w:r>
      <w:r w:rsidR="00D41A4A">
        <w:rPr>
          <w:rFonts w:ascii="Times New Roman" w:hAnsi="Times New Roman" w:cs="Times New Roman"/>
          <w:color w:val="000000"/>
          <w:sz w:val="23"/>
          <w:szCs w:val="23"/>
        </w:rPr>
        <w:t>assessments,</w:t>
      </w:r>
      <w:r w:rsidR="004D4F39">
        <w:rPr>
          <w:rFonts w:ascii="Times New Roman" w:hAnsi="Times New Roman" w:cs="Times New Roman"/>
          <w:color w:val="000000"/>
          <w:sz w:val="23"/>
          <w:szCs w:val="23"/>
        </w:rPr>
        <w:t xml:space="preserve"> i</w:t>
      </w:r>
      <w:r w:rsidRPr="00306AB2">
        <w:rPr>
          <w:rFonts w:ascii="Times New Roman" w:hAnsi="Times New Roman" w:cs="Times New Roman"/>
          <w:color w:val="000000"/>
          <w:sz w:val="23"/>
          <w:szCs w:val="23"/>
        </w:rPr>
        <w:t xml:space="preserve">nterventions, </w:t>
      </w:r>
      <w:r w:rsidR="00D41A4A">
        <w:rPr>
          <w:rFonts w:ascii="Times New Roman" w:hAnsi="Times New Roman" w:cs="Times New Roman"/>
          <w:color w:val="000000"/>
          <w:sz w:val="23"/>
          <w:szCs w:val="23"/>
        </w:rPr>
        <w:t xml:space="preserve">evaluations </w:t>
      </w:r>
      <w:r w:rsidRPr="00306AB2">
        <w:rPr>
          <w:rFonts w:ascii="Times New Roman" w:hAnsi="Times New Roman" w:cs="Times New Roman"/>
          <w:color w:val="000000"/>
          <w:sz w:val="23"/>
          <w:szCs w:val="23"/>
        </w:rPr>
        <w:t xml:space="preserve">and outcomes in a standardized </w:t>
      </w:r>
      <w:proofErr w:type="spellStart"/>
      <w:r w:rsidR="00D41A4A">
        <w:rPr>
          <w:rFonts w:ascii="Times New Roman" w:hAnsi="Times New Roman" w:cs="Times New Roman"/>
          <w:color w:val="000000"/>
          <w:sz w:val="23"/>
          <w:szCs w:val="23"/>
        </w:rPr>
        <w:t>perioperative</w:t>
      </w:r>
      <w:proofErr w:type="spellEnd"/>
      <w:r w:rsidR="00D41A4A">
        <w:rPr>
          <w:rFonts w:ascii="Times New Roman" w:hAnsi="Times New Roman" w:cs="Times New Roman"/>
          <w:color w:val="000000"/>
          <w:sz w:val="23"/>
          <w:szCs w:val="23"/>
        </w:rPr>
        <w:t xml:space="preserve"> </w:t>
      </w:r>
      <w:r w:rsidRPr="00306AB2">
        <w:rPr>
          <w:rFonts w:ascii="Times New Roman" w:hAnsi="Times New Roman" w:cs="Times New Roman"/>
          <w:color w:val="000000"/>
          <w:sz w:val="23"/>
          <w:szCs w:val="23"/>
        </w:rPr>
        <w:t xml:space="preserve">framework using the American Nurses Association (ANA) nursing process to evolve its information model. These models extend the description of the content structures for the plan of care in the current technical framework. The </w:t>
      </w:r>
      <w:proofErr w:type="spellStart"/>
      <w:r w:rsidR="00A861E5">
        <w:rPr>
          <w:rFonts w:ascii="Times New Roman" w:hAnsi="Times New Roman" w:cs="Times New Roman"/>
          <w:color w:val="000000"/>
          <w:sz w:val="23"/>
          <w:szCs w:val="23"/>
        </w:rPr>
        <w:t>Perioperative</w:t>
      </w:r>
      <w:proofErr w:type="spellEnd"/>
      <w:r w:rsidR="00D41A4A">
        <w:rPr>
          <w:rFonts w:ascii="Times New Roman" w:hAnsi="Times New Roman" w:cs="Times New Roman"/>
          <w:color w:val="000000"/>
          <w:sz w:val="23"/>
          <w:szCs w:val="23"/>
        </w:rPr>
        <w:t xml:space="preserve"> </w:t>
      </w:r>
      <w:r w:rsidRPr="00306AB2">
        <w:rPr>
          <w:rFonts w:ascii="Times New Roman" w:hAnsi="Times New Roman" w:cs="Times New Roman"/>
          <w:color w:val="000000"/>
          <w:sz w:val="23"/>
          <w:szCs w:val="23"/>
        </w:rPr>
        <w:t xml:space="preserve">Patient Plan of Care focuses on the following six components in a clinical document: </w:t>
      </w:r>
    </w:p>
    <w:p w:rsidR="00306AB2" w:rsidRPr="00306AB2" w:rsidRDefault="00306AB2" w:rsidP="00306AB2">
      <w:pPr>
        <w:numPr>
          <w:ilvl w:val="0"/>
          <w:numId w:val="2"/>
        </w:numPr>
        <w:autoSpaceDE w:val="0"/>
        <w:autoSpaceDN w:val="0"/>
        <w:adjustRightInd w:val="0"/>
        <w:spacing w:after="50" w:line="240" w:lineRule="auto"/>
        <w:ind w:left="360" w:hanging="360"/>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Assessment </w:t>
      </w:r>
    </w:p>
    <w:p w:rsidR="00306AB2" w:rsidRPr="00306AB2" w:rsidRDefault="00306AB2" w:rsidP="00306AB2">
      <w:pPr>
        <w:numPr>
          <w:ilvl w:val="0"/>
          <w:numId w:val="2"/>
        </w:numPr>
        <w:autoSpaceDE w:val="0"/>
        <w:autoSpaceDN w:val="0"/>
        <w:adjustRightInd w:val="0"/>
        <w:spacing w:after="50" w:line="240" w:lineRule="auto"/>
        <w:ind w:left="360" w:hanging="360"/>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Nursing Diagnosis </w:t>
      </w:r>
    </w:p>
    <w:p w:rsidR="00306AB2" w:rsidRPr="00306AB2" w:rsidRDefault="00306AB2" w:rsidP="00306AB2">
      <w:pPr>
        <w:numPr>
          <w:ilvl w:val="0"/>
          <w:numId w:val="2"/>
        </w:numPr>
        <w:autoSpaceDE w:val="0"/>
        <w:autoSpaceDN w:val="0"/>
        <w:adjustRightInd w:val="0"/>
        <w:spacing w:after="50" w:line="240" w:lineRule="auto"/>
        <w:ind w:left="360" w:hanging="360"/>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Outcomes Identification </w:t>
      </w:r>
    </w:p>
    <w:p w:rsidR="00306AB2" w:rsidRPr="00306AB2" w:rsidRDefault="00306AB2" w:rsidP="00306AB2">
      <w:pPr>
        <w:numPr>
          <w:ilvl w:val="0"/>
          <w:numId w:val="2"/>
        </w:numPr>
        <w:autoSpaceDE w:val="0"/>
        <w:autoSpaceDN w:val="0"/>
        <w:adjustRightInd w:val="0"/>
        <w:spacing w:after="50" w:line="240" w:lineRule="auto"/>
        <w:ind w:left="360" w:hanging="360"/>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Planning </w:t>
      </w:r>
    </w:p>
    <w:p w:rsidR="00306AB2" w:rsidRPr="00306AB2" w:rsidRDefault="00306AB2" w:rsidP="00306AB2">
      <w:pPr>
        <w:numPr>
          <w:ilvl w:val="0"/>
          <w:numId w:val="2"/>
        </w:numPr>
        <w:autoSpaceDE w:val="0"/>
        <w:autoSpaceDN w:val="0"/>
        <w:adjustRightInd w:val="0"/>
        <w:spacing w:after="50" w:line="240" w:lineRule="auto"/>
        <w:ind w:left="360" w:hanging="360"/>
        <w:rPr>
          <w:rFonts w:ascii="Times New Roman" w:hAnsi="Times New Roman" w:cs="Times New Roman"/>
          <w:color w:val="000000"/>
          <w:sz w:val="23"/>
          <w:szCs w:val="23"/>
        </w:rPr>
      </w:pPr>
      <w:r w:rsidRPr="00306AB2">
        <w:rPr>
          <w:rFonts w:ascii="Times New Roman" w:hAnsi="Times New Roman" w:cs="Times New Roman"/>
          <w:color w:val="000000"/>
          <w:sz w:val="23"/>
          <w:szCs w:val="23"/>
        </w:rPr>
        <w:t xml:space="preserve">Implementation </w:t>
      </w:r>
    </w:p>
    <w:p w:rsidR="00306AB2" w:rsidRPr="001F00C1" w:rsidRDefault="001F00C1" w:rsidP="001F00C1">
      <w:pPr>
        <w:autoSpaceDE w:val="0"/>
        <w:autoSpaceDN w:val="0"/>
        <w:adjustRightInd w:val="0"/>
        <w:spacing w:after="0" w:line="240" w:lineRule="auto"/>
        <w:rPr>
          <w:rFonts w:ascii="Times New Roman" w:hAnsi="Times New Roman" w:cs="Times New Roman"/>
          <w:color w:val="000000"/>
          <w:sz w:val="23"/>
          <w:szCs w:val="23"/>
        </w:rPr>
      </w:pPr>
      <w:r w:rsidRPr="001F00C1">
        <w:rPr>
          <w:rFonts w:ascii="Times New Roman" w:hAnsi="Times New Roman" w:cs="Times New Roman"/>
          <w:color w:val="000000"/>
          <w:sz w:val="23"/>
          <w:szCs w:val="23"/>
        </w:rPr>
        <w:t>6.</w:t>
      </w:r>
      <w:r>
        <w:rPr>
          <w:rFonts w:ascii="Times New Roman" w:hAnsi="Times New Roman" w:cs="Times New Roman"/>
          <w:color w:val="000000"/>
          <w:sz w:val="23"/>
          <w:szCs w:val="23"/>
        </w:rPr>
        <w:t xml:space="preserve">   Evaluation</w:t>
      </w:r>
    </w:p>
    <w:p w:rsidR="00306AB2" w:rsidRPr="00306AB2" w:rsidRDefault="002B5E74" w:rsidP="00306AB2">
      <w:pPr>
        <w:autoSpaceDE w:val="0"/>
        <w:autoSpaceDN w:val="0"/>
        <w:adjustRightInd w:val="0"/>
        <w:spacing w:before="12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w:t>
      </w:r>
      <w:r w:rsidR="00306AB2" w:rsidRPr="00306AB2">
        <w:rPr>
          <w:rFonts w:ascii="Times New Roman" w:hAnsi="Times New Roman" w:cs="Times New Roman"/>
          <w:color w:val="000000"/>
          <w:sz w:val="23"/>
          <w:szCs w:val="23"/>
        </w:rPr>
        <w:t xml:space="preserve">hen a patient arrives for care (e.g., upon admission or transfer of care) they undergo an initial assessment. The care planning process includes </w:t>
      </w:r>
      <w:r w:rsidR="007F0FB2">
        <w:rPr>
          <w:rFonts w:ascii="Times New Roman" w:hAnsi="Times New Roman" w:cs="Times New Roman"/>
          <w:color w:val="000000"/>
          <w:sz w:val="23"/>
          <w:szCs w:val="23"/>
        </w:rPr>
        <w:t xml:space="preserve">assessment, </w:t>
      </w:r>
      <w:r w:rsidR="00306AB2" w:rsidRPr="00306AB2">
        <w:rPr>
          <w:rFonts w:ascii="Times New Roman" w:hAnsi="Times New Roman" w:cs="Times New Roman"/>
          <w:color w:val="000000"/>
          <w:sz w:val="23"/>
          <w:szCs w:val="23"/>
        </w:rPr>
        <w:t>diagnoses,</w:t>
      </w:r>
      <w:r w:rsidR="007F0FB2">
        <w:rPr>
          <w:rFonts w:ascii="Times New Roman" w:hAnsi="Times New Roman" w:cs="Times New Roman"/>
          <w:color w:val="000000"/>
          <w:sz w:val="23"/>
          <w:szCs w:val="23"/>
        </w:rPr>
        <w:t xml:space="preserve"> implementation, evaluations and</w:t>
      </w:r>
      <w:r w:rsidR="00306AB2" w:rsidRPr="00306AB2">
        <w:rPr>
          <w:rFonts w:ascii="Times New Roman" w:hAnsi="Times New Roman" w:cs="Times New Roman"/>
          <w:color w:val="000000"/>
          <w:sz w:val="23"/>
          <w:szCs w:val="23"/>
        </w:rPr>
        <w:t xml:space="preserve"> outcomes identification (goals)</w:t>
      </w:r>
      <w:r w:rsidR="007F0FB2">
        <w:rPr>
          <w:rFonts w:ascii="Times New Roman" w:hAnsi="Times New Roman" w:cs="Times New Roman"/>
          <w:color w:val="000000"/>
          <w:sz w:val="23"/>
          <w:szCs w:val="23"/>
        </w:rPr>
        <w:t xml:space="preserve"> utilizing NANDA and P</w:t>
      </w:r>
      <w:r w:rsidR="00341DE6">
        <w:rPr>
          <w:rFonts w:ascii="Times New Roman" w:hAnsi="Times New Roman" w:cs="Times New Roman"/>
          <w:color w:val="000000"/>
          <w:sz w:val="23"/>
          <w:szCs w:val="23"/>
        </w:rPr>
        <w:t xml:space="preserve">NDS </w:t>
      </w:r>
      <w:r w:rsidR="00306AB2" w:rsidRPr="00306AB2">
        <w:rPr>
          <w:rFonts w:ascii="Times New Roman" w:hAnsi="Times New Roman" w:cs="Times New Roman"/>
          <w:color w:val="000000"/>
          <w:sz w:val="23"/>
          <w:szCs w:val="23"/>
        </w:rPr>
        <w:t xml:space="preserve">and the planning of care with the patient or their advocate. The nursing process continues with the nurse providing care. </w:t>
      </w:r>
      <w:r w:rsidR="00341DE6" w:rsidRPr="00306AB2">
        <w:rPr>
          <w:rFonts w:ascii="Times New Roman" w:hAnsi="Times New Roman" w:cs="Times New Roman"/>
          <w:color w:val="000000"/>
          <w:sz w:val="23"/>
          <w:szCs w:val="23"/>
        </w:rPr>
        <w:t>These results</w:t>
      </w:r>
      <w:r w:rsidR="00306AB2" w:rsidRPr="00306AB2">
        <w:rPr>
          <w:rFonts w:ascii="Times New Roman" w:hAnsi="Times New Roman" w:cs="Times New Roman"/>
          <w:color w:val="000000"/>
          <w:sz w:val="23"/>
          <w:szCs w:val="23"/>
        </w:rPr>
        <w:t xml:space="preserve"> in actions performed to care for the patient, followed by evaluation of the patient progress against the expected outcomes. Evaluation measures the current patient progress against the expected outcomes through subsequent assessments. These assessments are then used to adjust the nursing process. These components are performed continuously through the nursing process at macro- and micro- levels. </w:t>
      </w:r>
    </w:p>
    <w:p w:rsidR="00E5442E" w:rsidRDefault="00E5442E" w:rsidP="000A7564">
      <w:pPr>
        <w:pStyle w:val="Default"/>
        <w:spacing w:before="120"/>
        <w:rPr>
          <w:b/>
          <w:sz w:val="23"/>
          <w:szCs w:val="23"/>
        </w:rPr>
      </w:pPr>
    </w:p>
    <w:p w:rsidR="00E5442E" w:rsidRDefault="00E5442E" w:rsidP="000A7564">
      <w:pPr>
        <w:pStyle w:val="Default"/>
        <w:spacing w:before="120"/>
        <w:rPr>
          <w:b/>
          <w:sz w:val="23"/>
          <w:szCs w:val="23"/>
        </w:rPr>
      </w:pPr>
    </w:p>
    <w:p w:rsidR="00E5442E" w:rsidRDefault="00E5442E" w:rsidP="000A7564">
      <w:pPr>
        <w:pStyle w:val="Default"/>
        <w:spacing w:before="120"/>
        <w:rPr>
          <w:b/>
          <w:sz w:val="23"/>
          <w:szCs w:val="23"/>
        </w:rPr>
      </w:pPr>
    </w:p>
    <w:p w:rsidR="00E5442E" w:rsidRDefault="00E5442E" w:rsidP="000A7564">
      <w:pPr>
        <w:pStyle w:val="Default"/>
        <w:spacing w:before="120"/>
        <w:rPr>
          <w:b/>
          <w:sz w:val="23"/>
          <w:szCs w:val="23"/>
        </w:rPr>
      </w:pPr>
    </w:p>
    <w:p w:rsidR="00E5442E" w:rsidRDefault="00E5442E" w:rsidP="000A7564">
      <w:pPr>
        <w:pStyle w:val="Default"/>
        <w:spacing w:before="120"/>
        <w:rPr>
          <w:b/>
          <w:sz w:val="23"/>
          <w:szCs w:val="23"/>
        </w:rPr>
      </w:pPr>
    </w:p>
    <w:p w:rsidR="002000CF" w:rsidRDefault="002000CF" w:rsidP="00FF7A71">
      <w:pPr>
        <w:spacing w:before="120" w:after="0" w:line="240" w:lineRule="auto"/>
        <w:jc w:val="center"/>
        <w:rPr>
          <w:rFonts w:ascii="Times New Roman" w:hAnsi="Times New Roman" w:cs="Times New Roman"/>
          <w:b/>
          <w:color w:val="000000"/>
          <w:sz w:val="23"/>
          <w:szCs w:val="23"/>
        </w:rPr>
      </w:pPr>
    </w:p>
    <w:p w:rsidR="00FF7A71" w:rsidRDefault="00FF7A71" w:rsidP="00FF7A71">
      <w:pPr>
        <w:spacing w:before="120" w:after="0" w:line="240" w:lineRule="auto"/>
        <w:jc w:val="center"/>
        <w:rPr>
          <w:rFonts w:ascii="Times New Roman" w:hAnsi="Times New Roman" w:cs="Times New Roman"/>
          <w:b/>
          <w:color w:val="000000"/>
          <w:sz w:val="23"/>
          <w:szCs w:val="23"/>
        </w:rPr>
      </w:pPr>
      <w:proofErr w:type="spellStart"/>
      <w:r>
        <w:rPr>
          <w:rFonts w:ascii="Times New Roman" w:hAnsi="Times New Roman" w:cs="Times New Roman"/>
          <w:b/>
          <w:color w:val="000000"/>
          <w:sz w:val="23"/>
          <w:szCs w:val="23"/>
        </w:rPr>
        <w:t>Perioperative</w:t>
      </w:r>
      <w:proofErr w:type="spellEnd"/>
      <w:r>
        <w:rPr>
          <w:rFonts w:ascii="Times New Roman" w:hAnsi="Times New Roman" w:cs="Times New Roman"/>
          <w:b/>
          <w:color w:val="000000"/>
          <w:sz w:val="23"/>
          <w:szCs w:val="23"/>
        </w:rPr>
        <w:t xml:space="preserve"> Patient Plan of Care Actors and Transactions</w:t>
      </w:r>
    </w:p>
    <w:p w:rsidR="000E0B21" w:rsidRDefault="000E0B21" w:rsidP="000E0B21">
      <w:pPr>
        <w:spacing w:before="120" w:after="0" w:line="240" w:lineRule="auto"/>
        <w:jc w:val="center"/>
        <w:rPr>
          <w:rFonts w:ascii="Arial" w:hAnsi="Arial" w:cs="Arial"/>
          <w:b/>
          <w:bCs/>
          <w:color w:val="000000"/>
          <w:sz w:val="28"/>
          <w:szCs w:val="28"/>
        </w:rPr>
      </w:pPr>
    </w:p>
    <w:p w:rsidR="00BF464C" w:rsidRDefault="00BF464C" w:rsidP="000E0B21">
      <w:pPr>
        <w:spacing w:before="120" w:after="0" w:line="240" w:lineRule="auto"/>
        <w:jc w:val="center"/>
        <w:rPr>
          <w:ins w:id="0" w:author="jbowmanhayes" w:date="2009-09-15T09:50:00Z"/>
        </w:rPr>
      </w:pPr>
    </w:p>
    <w:p w:rsidR="00BF464C" w:rsidRDefault="00BF464C" w:rsidP="000E0B21">
      <w:pPr>
        <w:spacing w:before="120" w:after="0" w:line="240" w:lineRule="auto"/>
        <w:jc w:val="center"/>
        <w:rPr>
          <w:rFonts w:ascii="Arial" w:hAnsi="Arial" w:cs="Arial"/>
          <w:b/>
          <w:bCs/>
          <w:color w:val="000000"/>
          <w:sz w:val="28"/>
          <w:szCs w:val="28"/>
        </w:rPr>
      </w:pPr>
    </w:p>
    <w:p w:rsidR="002000CF" w:rsidRDefault="00A91BB3" w:rsidP="000E0B21">
      <w:pPr>
        <w:spacing w:before="120" w:after="0" w:line="240" w:lineRule="auto"/>
        <w:jc w:val="center"/>
        <w:rPr>
          <w:rFonts w:ascii="Arial" w:hAnsi="Arial" w:cs="Arial"/>
          <w:b/>
          <w:bCs/>
          <w:color w:val="000000"/>
          <w:sz w:val="28"/>
          <w:szCs w:val="28"/>
        </w:rPr>
      </w:pPr>
      <w:r>
        <w:rPr>
          <w:rFonts w:ascii="Arial" w:hAnsi="Arial" w:cs="Arial"/>
          <w:b/>
          <w:bCs/>
          <w:color w:val="000000"/>
          <w:sz w:val="28"/>
          <w:szCs w:val="28"/>
        </w:rPr>
        <w:t>Nursing Process</w:t>
      </w:r>
    </w:p>
    <w:p w:rsidR="0037791D" w:rsidRDefault="0037791D" w:rsidP="0037791D">
      <w:pPr>
        <w:pStyle w:val="Default"/>
        <w:spacing w:before="120"/>
        <w:rPr>
          <w:sz w:val="23"/>
          <w:szCs w:val="23"/>
        </w:rPr>
      </w:pPr>
      <w:r>
        <w:rPr>
          <w:sz w:val="23"/>
          <w:szCs w:val="23"/>
        </w:rPr>
        <w:t xml:space="preserve">This profile defines the implementation of an HL7 CDA document to represent the data elements needed for care planning, along with the IHE profile bindings to support the exchange of the information. The </w:t>
      </w:r>
      <w:proofErr w:type="spellStart"/>
      <w:r>
        <w:rPr>
          <w:sz w:val="23"/>
          <w:szCs w:val="23"/>
        </w:rPr>
        <w:t>Perioperative</w:t>
      </w:r>
      <w:proofErr w:type="spellEnd"/>
      <w:r>
        <w:rPr>
          <w:sz w:val="23"/>
          <w:szCs w:val="23"/>
        </w:rPr>
        <w:t xml:space="preserve"> </w:t>
      </w:r>
      <w:r w:rsidR="0026505B">
        <w:rPr>
          <w:sz w:val="23"/>
          <w:szCs w:val="23"/>
        </w:rPr>
        <w:t xml:space="preserve">Patient </w:t>
      </w:r>
      <w:r>
        <w:rPr>
          <w:sz w:val="23"/>
          <w:szCs w:val="23"/>
        </w:rPr>
        <w:t xml:space="preserve">Plan of Care is a content profile that is intended to eventually sit within a larger folder structure that contains documents related to continuity of care for the patient. This profile also defines mechanisms to group them into a single logical folder. </w:t>
      </w:r>
    </w:p>
    <w:p w:rsidR="0037791D" w:rsidRPr="0037791D" w:rsidRDefault="0037791D" w:rsidP="0037791D">
      <w:pPr>
        <w:spacing w:before="120" w:after="0" w:line="240" w:lineRule="auto"/>
        <w:rPr>
          <w:rFonts w:ascii="Times New Roman" w:hAnsi="Times New Roman" w:cs="Times New Roman"/>
          <w:b/>
          <w:color w:val="000000"/>
          <w:sz w:val="23"/>
          <w:szCs w:val="23"/>
        </w:rPr>
      </w:pPr>
      <w:r w:rsidRPr="0037791D">
        <w:rPr>
          <w:rFonts w:ascii="Times New Roman" w:hAnsi="Times New Roman" w:cs="Times New Roman"/>
          <w:sz w:val="23"/>
          <w:szCs w:val="23"/>
        </w:rPr>
        <w:t xml:space="preserve">Regardless of where nurses practice, the </w:t>
      </w:r>
      <w:proofErr w:type="spellStart"/>
      <w:r>
        <w:rPr>
          <w:rFonts w:ascii="Times New Roman" w:hAnsi="Times New Roman" w:cs="Times New Roman"/>
          <w:sz w:val="23"/>
          <w:szCs w:val="23"/>
        </w:rPr>
        <w:t>Perioperative</w:t>
      </w:r>
      <w:proofErr w:type="spellEnd"/>
      <w:r w:rsidR="0026505B">
        <w:rPr>
          <w:rFonts w:ascii="Times New Roman" w:hAnsi="Times New Roman" w:cs="Times New Roman"/>
          <w:sz w:val="23"/>
          <w:szCs w:val="23"/>
        </w:rPr>
        <w:t xml:space="preserve"> Patient</w:t>
      </w:r>
      <w:r w:rsidRPr="0037791D">
        <w:rPr>
          <w:rFonts w:ascii="Times New Roman" w:hAnsi="Times New Roman" w:cs="Times New Roman"/>
          <w:sz w:val="23"/>
          <w:szCs w:val="23"/>
        </w:rPr>
        <w:t xml:space="preserve"> Plan of Care Profile is able to support coded nursing documentation. This allows healthcare organizations to access quality data on the complexity of patient conditions and the care performed by professional nurses, improve care quality, and facilitate continuity of care.</w:t>
      </w:r>
    </w:p>
    <w:p w:rsidR="0037791D" w:rsidRDefault="0037791D" w:rsidP="00E36520">
      <w:pPr>
        <w:spacing w:before="120" w:after="0" w:line="240" w:lineRule="auto"/>
        <w:rPr>
          <w:rFonts w:ascii="Times New Roman" w:hAnsi="Times New Roman" w:cs="Times New Roman"/>
          <w:b/>
          <w:color w:val="000000"/>
          <w:sz w:val="23"/>
          <w:szCs w:val="23"/>
        </w:rPr>
      </w:pPr>
    </w:p>
    <w:p w:rsidR="00E36520" w:rsidRDefault="00E36520" w:rsidP="00E36520">
      <w:pPr>
        <w:spacing w:before="120"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Use Case</w:t>
      </w:r>
    </w:p>
    <w:p w:rsidR="00E36520" w:rsidRDefault="00E36520" w:rsidP="00E36520">
      <w:pPr>
        <w:spacing w:before="12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 70 year old male is scheduled for a Right Total Hip </w:t>
      </w:r>
      <w:proofErr w:type="spellStart"/>
      <w:r>
        <w:rPr>
          <w:rFonts w:ascii="Times New Roman" w:hAnsi="Times New Roman" w:cs="Times New Roman"/>
          <w:color w:val="000000"/>
          <w:sz w:val="23"/>
          <w:szCs w:val="23"/>
        </w:rPr>
        <w:t>Arthroplasty</w:t>
      </w:r>
      <w:proofErr w:type="spellEnd"/>
      <w:r>
        <w:rPr>
          <w:rFonts w:ascii="Times New Roman" w:hAnsi="Times New Roman" w:cs="Times New Roman"/>
          <w:color w:val="000000"/>
          <w:sz w:val="23"/>
          <w:szCs w:val="23"/>
        </w:rPr>
        <w:t xml:space="preserve"> with a diagnosis of osteoarthritis. The patient was instructed to report to Pre-Admission Testing to being the </w:t>
      </w:r>
      <w:proofErr w:type="spellStart"/>
      <w:r>
        <w:rPr>
          <w:rFonts w:ascii="Times New Roman" w:hAnsi="Times New Roman" w:cs="Times New Roman"/>
          <w:color w:val="000000"/>
          <w:sz w:val="23"/>
          <w:szCs w:val="23"/>
        </w:rPr>
        <w:t>perioperative</w:t>
      </w:r>
      <w:proofErr w:type="spellEnd"/>
      <w:r>
        <w:rPr>
          <w:rFonts w:ascii="Times New Roman" w:hAnsi="Times New Roman" w:cs="Times New Roman"/>
          <w:color w:val="000000"/>
          <w:sz w:val="23"/>
          <w:szCs w:val="23"/>
        </w:rPr>
        <w:t xml:space="preserve"> process with the intent of being admitted to the hospital post the </w:t>
      </w:r>
      <w:proofErr w:type="spellStart"/>
      <w:r>
        <w:rPr>
          <w:rFonts w:ascii="Times New Roman" w:hAnsi="Times New Roman" w:cs="Times New Roman"/>
          <w:color w:val="000000"/>
          <w:sz w:val="23"/>
          <w:szCs w:val="23"/>
        </w:rPr>
        <w:t>perioperative</w:t>
      </w:r>
      <w:proofErr w:type="spellEnd"/>
      <w:r>
        <w:rPr>
          <w:rFonts w:ascii="Times New Roman" w:hAnsi="Times New Roman" w:cs="Times New Roman"/>
          <w:color w:val="000000"/>
          <w:sz w:val="23"/>
          <w:szCs w:val="23"/>
        </w:rPr>
        <w:t xml:space="preserve"> procedure. The patient has no other significant health history.</w:t>
      </w:r>
    </w:p>
    <w:p w:rsidR="00D75FAB" w:rsidRPr="008B000E" w:rsidRDefault="007A03BC" w:rsidP="00E36520">
      <w:pPr>
        <w:spacing w:before="120" w:after="0" w:line="240" w:lineRule="auto"/>
        <w:rPr>
          <w:rFonts w:ascii="Times New Roman" w:hAnsi="Times New Roman" w:cs="Times New Roman"/>
          <w:color w:val="000000"/>
          <w:sz w:val="23"/>
          <w:szCs w:val="23"/>
        </w:rPr>
      </w:pPr>
      <w:r>
        <w:rPr>
          <w:b/>
          <w:sz w:val="23"/>
          <w:szCs w:val="23"/>
        </w:rPr>
        <w:t>Actors and Transactions</w:t>
      </w:r>
    </w:p>
    <w:p w:rsidR="0080718E" w:rsidRDefault="0080718E" w:rsidP="0080718E">
      <w:pPr>
        <w:pStyle w:val="Default"/>
        <w:spacing w:before="120"/>
        <w:rPr>
          <w:sz w:val="23"/>
          <w:szCs w:val="23"/>
        </w:rPr>
      </w:pPr>
      <w:r>
        <w:rPr>
          <w:sz w:val="23"/>
          <w:szCs w:val="23"/>
        </w:rPr>
        <w:t>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w:t>
      </w:r>
      <w:r w:rsidRPr="000D6C02">
        <w:rPr>
          <w:sz w:val="23"/>
          <w:szCs w:val="23"/>
        </w:rPr>
        <w:t>. The sharing or transmission of content or updates from one actor to the other is addressed by the use of appropriate IHE profiles described by Content Bindings with XDS, XDM and XDR found in the Patient Care Coordination Technical Framework</w:t>
      </w:r>
      <w:r>
        <w:rPr>
          <w:sz w:val="23"/>
          <w:szCs w:val="23"/>
        </w:rPr>
        <w:t xml:space="preserve"> </w:t>
      </w:r>
    </w:p>
    <w:p w:rsidR="0080718E" w:rsidRDefault="0080718E" w:rsidP="0080718E">
      <w:pPr>
        <w:spacing w:before="120" w:after="0" w:line="240" w:lineRule="auto"/>
        <w:rPr>
          <w:rFonts w:ascii="Times New Roman" w:hAnsi="Times New Roman" w:cs="Times New Roman"/>
          <w:b/>
          <w:color w:val="000000"/>
          <w:sz w:val="23"/>
          <w:szCs w:val="23"/>
        </w:rPr>
      </w:pPr>
    </w:p>
    <w:p w:rsidR="0080718E" w:rsidRDefault="0080718E" w:rsidP="0080718E">
      <w:pPr>
        <w:spacing w:before="120" w:after="0" w:line="240" w:lineRule="auto"/>
        <w:rPr>
          <w:rFonts w:ascii="Times New Roman" w:hAnsi="Times New Roman" w:cs="Times New Roman"/>
          <w:b/>
          <w:color w:val="000000"/>
          <w:sz w:val="23"/>
          <w:szCs w:val="23"/>
        </w:rPr>
      </w:pPr>
      <w:r>
        <w:rPr>
          <w:rFonts w:ascii="Times New Roman" w:hAnsi="Times New Roman" w:cs="Times New Roman"/>
          <w:b/>
          <w:noProof/>
          <w:color w:val="000000"/>
          <w:sz w:val="23"/>
          <w:szCs w:val="23"/>
        </w:rPr>
        <w:drawing>
          <wp:inline distT="0" distB="0" distL="0" distR="0">
            <wp:extent cx="4943475" cy="126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80718E" w:rsidRDefault="0080718E" w:rsidP="0080718E">
      <w:pPr>
        <w:spacing w:before="120" w:after="0" w:line="240" w:lineRule="auto"/>
        <w:jc w:val="center"/>
        <w:rPr>
          <w:rFonts w:ascii="Times New Roman" w:hAnsi="Times New Roman" w:cs="Times New Roman"/>
          <w:b/>
          <w:color w:val="000000"/>
          <w:sz w:val="23"/>
          <w:szCs w:val="23"/>
        </w:rPr>
      </w:pPr>
    </w:p>
    <w:p w:rsidR="00871E03" w:rsidRDefault="00D2210E" w:rsidP="00F141C8">
      <w:pPr>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lastRenderedPageBreak/>
        <w:t>PERIOPERATIVE PLAN OF CARE</w:t>
      </w:r>
    </w:p>
    <w:p w:rsidR="00BF464C" w:rsidRDefault="00D73A8E" w:rsidP="0080718E">
      <w:pPr>
        <w:spacing w:before="120" w:after="0" w:line="240" w:lineRule="auto"/>
        <w:rPr>
          <w:rFonts w:ascii="Times New Roman" w:hAnsi="Times New Roman" w:cs="Times New Roman"/>
          <w:b/>
          <w:color w:val="000000"/>
          <w:sz w:val="23"/>
          <w:szCs w:val="23"/>
        </w:rPr>
      </w:pPr>
      <w:r>
        <w:object w:dxaOrig="6745"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37.5pt;height:595.5pt" o:ole="">
            <v:imagedata r:id="rId8" o:title=""/>
          </v:shape>
          <o:OLEObject Type="Embed" ProgID="Visio.Drawing.11" ShapeID="_x0000_i1043" DrawAspect="Content" ObjectID="_1314513865" r:id="rId9"/>
        </w:object>
      </w:r>
    </w:p>
    <w:p w:rsidR="002000CF" w:rsidRDefault="00F141C8" w:rsidP="000A2CBB">
      <w:pPr>
        <w:autoSpaceDE w:val="0"/>
        <w:autoSpaceDN w:val="0"/>
        <w:adjustRightInd w:val="0"/>
        <w:spacing w:before="240" w:after="60" w:line="240" w:lineRule="auto"/>
        <w:rPr>
          <w:rFonts w:ascii="Arial" w:hAnsi="Arial" w:cs="Arial"/>
          <w:b/>
          <w:bCs/>
          <w:color w:val="000000"/>
          <w:sz w:val="28"/>
          <w:szCs w:val="28"/>
        </w:rPr>
      </w:pPr>
      <w:r>
        <w:rPr>
          <w:rFonts w:ascii="Arial" w:hAnsi="Arial" w:cs="Arial"/>
          <w:b/>
          <w:bCs/>
          <w:color w:val="000000"/>
          <w:sz w:val="28"/>
          <w:szCs w:val="28"/>
        </w:rPr>
        <w:t xml:space="preserve">                                      Nursing Process</w:t>
      </w:r>
    </w:p>
    <w:p w:rsidR="000A2CBB" w:rsidRPr="000A2CBB" w:rsidRDefault="000A2CBB" w:rsidP="000A2CBB">
      <w:pPr>
        <w:autoSpaceDE w:val="0"/>
        <w:autoSpaceDN w:val="0"/>
        <w:adjustRightInd w:val="0"/>
        <w:spacing w:before="240" w:after="60" w:line="240" w:lineRule="auto"/>
        <w:rPr>
          <w:rFonts w:ascii="Arial" w:hAnsi="Arial" w:cs="Arial"/>
          <w:color w:val="000000"/>
          <w:sz w:val="28"/>
          <w:szCs w:val="28"/>
        </w:rPr>
      </w:pPr>
      <w:r w:rsidRPr="000A2CBB">
        <w:rPr>
          <w:rFonts w:ascii="Arial" w:hAnsi="Arial" w:cs="Arial"/>
          <w:b/>
          <w:bCs/>
          <w:color w:val="000000"/>
          <w:sz w:val="28"/>
          <w:szCs w:val="28"/>
        </w:rPr>
        <w:lastRenderedPageBreak/>
        <w:t xml:space="preserve">Grouping </w:t>
      </w:r>
    </w:p>
    <w:p w:rsidR="000A2CBB" w:rsidRPr="000A2CBB" w:rsidRDefault="000A2CBB" w:rsidP="000A2CBB">
      <w:pPr>
        <w:autoSpaceDE w:val="0"/>
        <w:autoSpaceDN w:val="0"/>
        <w:adjustRightInd w:val="0"/>
        <w:spacing w:before="120" w:after="0"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This section describes the behaviors expected of the Content Creator and Content Consumer actors of this profile when grouped with actors of other IHE profiles. </w:t>
      </w:r>
    </w:p>
    <w:p w:rsidR="000A2CBB" w:rsidRPr="000A2CBB" w:rsidRDefault="000A2CBB" w:rsidP="000A2CBB">
      <w:pPr>
        <w:autoSpaceDE w:val="0"/>
        <w:autoSpaceDN w:val="0"/>
        <w:adjustRightInd w:val="0"/>
        <w:spacing w:before="240" w:after="60" w:line="240" w:lineRule="auto"/>
        <w:outlineLvl w:val="2"/>
        <w:rPr>
          <w:rFonts w:ascii="Arial" w:hAnsi="Arial" w:cs="Arial"/>
          <w:color w:val="000000"/>
          <w:sz w:val="23"/>
          <w:szCs w:val="23"/>
        </w:rPr>
      </w:pPr>
      <w:r w:rsidRPr="000A2CBB">
        <w:rPr>
          <w:rFonts w:ascii="Arial" w:hAnsi="Arial" w:cs="Arial"/>
          <w:b/>
          <w:bCs/>
          <w:color w:val="000000"/>
          <w:sz w:val="23"/>
          <w:szCs w:val="23"/>
        </w:rPr>
        <w:t xml:space="preserve">Content Bindings with XDS, XDM and XDR </w:t>
      </w:r>
    </w:p>
    <w:p w:rsidR="000A2CBB" w:rsidRPr="000A2CBB" w:rsidRDefault="000A2CBB" w:rsidP="000A2CBB">
      <w:pPr>
        <w:autoSpaceDE w:val="0"/>
        <w:autoSpaceDN w:val="0"/>
        <w:adjustRightInd w:val="0"/>
        <w:spacing w:before="120" w:after="0"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It is expected that the exchanges of this content will occur in an environment where the physician offices and hospitals have a coordinated infrastructure that serves the information sharing needs of this community of care. Several mechanisms are supported by IHE profiles: </w:t>
      </w:r>
    </w:p>
    <w:p w:rsidR="000A2CBB" w:rsidRPr="000A2CBB" w:rsidRDefault="000A2CBB" w:rsidP="000A2CBB">
      <w:pPr>
        <w:numPr>
          <w:ilvl w:val="0"/>
          <w:numId w:val="8"/>
        </w:numPr>
        <w:autoSpaceDE w:val="0"/>
        <w:autoSpaceDN w:val="0"/>
        <w:adjustRightInd w:val="0"/>
        <w:spacing w:after="8"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A registry/repository-based infrastructure is defined by the IHE Cross Enterprise Document Sharing (XDS) and other IHE Integration Profiles such as patient identification (PIX &amp; PDQ) and notification of availability of documents (NAV). </w:t>
      </w:r>
    </w:p>
    <w:p w:rsidR="000A2CBB" w:rsidRPr="000A2CBB" w:rsidRDefault="000A2CBB" w:rsidP="000A2CBB">
      <w:pPr>
        <w:numPr>
          <w:ilvl w:val="0"/>
          <w:numId w:val="8"/>
        </w:numPr>
        <w:autoSpaceDE w:val="0"/>
        <w:autoSpaceDN w:val="0"/>
        <w:adjustRightInd w:val="0"/>
        <w:spacing w:after="8"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A media-based infrastructure is defined by the IHE Cross Enterprise Document Media Interchange (XDM) profile. </w:t>
      </w:r>
    </w:p>
    <w:p w:rsidR="000A2CBB" w:rsidRPr="000A2CBB" w:rsidRDefault="000A2CBB" w:rsidP="000A2CBB">
      <w:pPr>
        <w:numPr>
          <w:ilvl w:val="0"/>
          <w:numId w:val="8"/>
        </w:numPr>
        <w:autoSpaceDE w:val="0"/>
        <w:autoSpaceDN w:val="0"/>
        <w:adjustRightInd w:val="0"/>
        <w:spacing w:after="8"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A reliable messaging-based infrastructure is defined by the IHE Cross Enterprise Document Reliable Interchange (XDR) profile. </w:t>
      </w:r>
    </w:p>
    <w:p w:rsidR="004F6CA3" w:rsidRDefault="004F6CA3" w:rsidP="000A2CBB">
      <w:pPr>
        <w:numPr>
          <w:ilvl w:val="0"/>
          <w:numId w:val="8"/>
        </w:numPr>
        <w:autoSpaceDE w:val="0"/>
        <w:autoSpaceDN w:val="0"/>
        <w:adjustRightInd w:val="0"/>
        <w:spacing w:after="0" w:line="240" w:lineRule="auto"/>
        <w:rPr>
          <w:rFonts w:ascii="Times New Roman" w:hAnsi="Times New Roman" w:cs="Times New Roman"/>
          <w:color w:val="000000"/>
          <w:sz w:val="23"/>
          <w:szCs w:val="23"/>
        </w:rPr>
      </w:pPr>
    </w:p>
    <w:p w:rsidR="000A2CBB" w:rsidRPr="000A2CBB" w:rsidRDefault="000A2CBB" w:rsidP="004F6CA3">
      <w:pPr>
        <w:autoSpaceDE w:val="0"/>
        <w:autoSpaceDN w:val="0"/>
        <w:adjustRightInd w:val="0"/>
        <w:spacing w:after="0"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All of these infrastructures support Security and privacy through the use of the Consistent Time (CT) and Audit Trail and Node Authentication (ATNA) profiles. </w:t>
      </w:r>
    </w:p>
    <w:p w:rsidR="000A2CBB" w:rsidRPr="000A2CBB" w:rsidRDefault="000A2CBB" w:rsidP="000A2CBB">
      <w:pPr>
        <w:autoSpaceDE w:val="0"/>
        <w:autoSpaceDN w:val="0"/>
        <w:adjustRightInd w:val="0"/>
        <w:spacing w:after="0" w:line="240" w:lineRule="auto"/>
        <w:rPr>
          <w:rFonts w:ascii="Times New Roman" w:hAnsi="Times New Roman" w:cs="Times New Roman"/>
          <w:color w:val="000000"/>
          <w:sz w:val="23"/>
          <w:szCs w:val="23"/>
        </w:rPr>
      </w:pPr>
    </w:p>
    <w:p w:rsidR="000A2CBB" w:rsidRPr="000A2CBB" w:rsidRDefault="000A2CBB" w:rsidP="000A2CBB">
      <w:pPr>
        <w:autoSpaceDE w:val="0"/>
        <w:autoSpaceDN w:val="0"/>
        <w:adjustRightInd w:val="0"/>
        <w:spacing w:before="120" w:after="0"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For more details on these profiles, see the IHE IT Infrastructure Technical Framework. Content profiles may impose additional requirements on the transactions used when grouped with actors from other IHE Profiles. </w:t>
      </w:r>
    </w:p>
    <w:p w:rsidR="000A2CBB" w:rsidRPr="000A2CBB" w:rsidRDefault="000A2CBB" w:rsidP="000A2CBB">
      <w:pPr>
        <w:autoSpaceDE w:val="0"/>
        <w:autoSpaceDN w:val="0"/>
        <w:adjustRightInd w:val="0"/>
        <w:spacing w:before="240" w:after="60" w:line="240" w:lineRule="auto"/>
        <w:rPr>
          <w:rFonts w:ascii="Arial" w:hAnsi="Arial" w:cs="Arial"/>
          <w:color w:val="000000"/>
          <w:sz w:val="23"/>
          <w:szCs w:val="23"/>
        </w:rPr>
      </w:pPr>
      <w:r w:rsidRPr="000A2CBB">
        <w:rPr>
          <w:rFonts w:ascii="Arial" w:hAnsi="Arial" w:cs="Arial"/>
          <w:b/>
          <w:bCs/>
          <w:color w:val="000000"/>
          <w:sz w:val="23"/>
          <w:szCs w:val="23"/>
        </w:rPr>
        <w:t xml:space="preserve">Cross Enterprise Document Sharing, Media Interchange and Reliable Messages </w:t>
      </w:r>
    </w:p>
    <w:p w:rsidR="000A2CBB" w:rsidRPr="000A2CBB" w:rsidRDefault="000A2CBB" w:rsidP="000A2CBB">
      <w:pPr>
        <w:autoSpaceDE w:val="0"/>
        <w:autoSpaceDN w:val="0"/>
        <w:adjustRightInd w:val="0"/>
        <w:spacing w:before="120" w:after="0" w:line="240" w:lineRule="auto"/>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Actors from the ITI XDS, XDM and XDR profiles most often embody the Content Creator and Content Consumer sharing function of this profile. A Content Creator or Content Consumer may be grouped with appropriate actors from the XDS, XDM or XDR profiles, and the metadata sent in the document sharing or interchange messages has specific relationships to the content of the clinical document described in the content profile. </w:t>
      </w:r>
    </w:p>
    <w:p w:rsidR="000A2CBB" w:rsidRPr="000A2CBB" w:rsidRDefault="000A2CBB" w:rsidP="000A2CBB">
      <w:pPr>
        <w:autoSpaceDE w:val="0"/>
        <w:autoSpaceDN w:val="0"/>
        <w:adjustRightInd w:val="0"/>
        <w:spacing w:before="240" w:after="60" w:line="240" w:lineRule="auto"/>
        <w:rPr>
          <w:rFonts w:ascii="Arial" w:hAnsi="Arial" w:cs="Arial"/>
          <w:color w:val="000000"/>
          <w:sz w:val="23"/>
          <w:szCs w:val="23"/>
        </w:rPr>
      </w:pPr>
      <w:r w:rsidRPr="000A2CBB">
        <w:rPr>
          <w:rFonts w:ascii="Arial" w:hAnsi="Arial" w:cs="Arial"/>
          <w:b/>
          <w:bCs/>
          <w:color w:val="000000"/>
          <w:sz w:val="23"/>
          <w:szCs w:val="23"/>
        </w:rPr>
        <w:t xml:space="preserve">Audit Trail and Node Authentication (ATNA) </w:t>
      </w:r>
    </w:p>
    <w:p w:rsidR="00CE0BBC" w:rsidRDefault="000A2CBB" w:rsidP="000A2CBB">
      <w:pPr>
        <w:rPr>
          <w:rFonts w:ascii="Times New Roman" w:hAnsi="Times New Roman" w:cs="Times New Roman"/>
          <w:color w:val="000000"/>
          <w:sz w:val="23"/>
          <w:szCs w:val="23"/>
        </w:rPr>
      </w:pPr>
      <w:r w:rsidRPr="000A2CBB">
        <w:rPr>
          <w:rFonts w:ascii="Times New Roman" w:hAnsi="Times New Roman" w:cs="Times New Roman"/>
          <w:color w:val="000000"/>
          <w:sz w:val="23"/>
          <w:szCs w:val="23"/>
        </w:rPr>
        <w:t xml:space="preserve">When the Content Creator or Content Consumer actor of this profile is grouped with the Secure Node or Secure Application actor of the ATNA profile, the content creator actor shall generate appropriate audit record events for each of the following trigger events: </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6164"/>
        <w:gridCol w:w="3640"/>
      </w:tblGrid>
      <w:tr w:rsidR="00631514">
        <w:trPr>
          <w:trHeight w:val="138"/>
        </w:trPr>
        <w:tc>
          <w:tcPr>
            <w:tcW w:w="6164" w:type="dxa"/>
            <w:tcBorders>
              <w:top w:val="single" w:sz="8" w:space="0" w:color="000000"/>
              <w:bottom w:val="single" w:sz="8" w:space="0" w:color="000000"/>
              <w:right w:val="single" w:sz="8" w:space="0" w:color="000000"/>
            </w:tcBorders>
            <w:shd w:val="clear" w:color="auto" w:fill="FFFFFF"/>
          </w:tcPr>
          <w:p w:rsidR="00631514" w:rsidRDefault="00631514">
            <w:pPr>
              <w:pStyle w:val="Default"/>
              <w:spacing w:before="40" w:after="40"/>
              <w:jc w:val="center"/>
              <w:rPr>
                <w:rFonts w:ascii="Arial" w:hAnsi="Arial" w:cs="Arial"/>
                <w:sz w:val="20"/>
                <w:szCs w:val="20"/>
              </w:rPr>
            </w:pPr>
            <w:r>
              <w:rPr>
                <w:sz w:val="23"/>
                <w:szCs w:val="23"/>
              </w:rPr>
              <w:t xml:space="preserve"> </w:t>
            </w:r>
            <w:r>
              <w:rPr>
                <w:rFonts w:ascii="Arial" w:hAnsi="Arial" w:cs="Arial"/>
                <w:b/>
                <w:bCs/>
                <w:sz w:val="20"/>
                <w:szCs w:val="20"/>
              </w:rPr>
              <w:t xml:space="preserve">Trigger Event </w:t>
            </w:r>
          </w:p>
        </w:tc>
        <w:tc>
          <w:tcPr>
            <w:tcW w:w="3640" w:type="dxa"/>
            <w:tcBorders>
              <w:top w:val="single" w:sz="8" w:space="0" w:color="000000"/>
              <w:left w:val="single" w:sz="8" w:space="0" w:color="000000"/>
              <w:bottom w:val="single" w:sz="8" w:space="0" w:color="000000"/>
            </w:tcBorders>
            <w:shd w:val="clear" w:color="auto" w:fill="FFFFFF"/>
          </w:tcPr>
          <w:p w:rsidR="00631514" w:rsidRDefault="00631514">
            <w:pPr>
              <w:pStyle w:val="Default"/>
              <w:spacing w:before="40" w:after="40"/>
              <w:jc w:val="center"/>
              <w:rPr>
                <w:rFonts w:ascii="Arial" w:hAnsi="Arial" w:cs="Arial"/>
                <w:sz w:val="20"/>
                <w:szCs w:val="20"/>
              </w:rPr>
            </w:pPr>
            <w:r>
              <w:rPr>
                <w:rFonts w:ascii="Arial" w:hAnsi="Arial" w:cs="Arial"/>
                <w:b/>
                <w:bCs/>
                <w:sz w:val="20"/>
                <w:szCs w:val="20"/>
              </w:rPr>
              <w:t xml:space="preserve">Description </w:t>
            </w:r>
          </w:p>
        </w:tc>
      </w:tr>
      <w:tr w:rsidR="00631514">
        <w:trPr>
          <w:trHeight w:val="222"/>
        </w:trPr>
        <w:tc>
          <w:tcPr>
            <w:tcW w:w="6164" w:type="dxa"/>
            <w:tcBorders>
              <w:top w:val="single" w:sz="8" w:space="0" w:color="000000"/>
              <w:bottom w:val="single" w:sz="8" w:space="0" w:color="000000"/>
              <w:right w:val="single" w:sz="8" w:space="0" w:color="000000"/>
            </w:tcBorders>
          </w:tcPr>
          <w:p w:rsidR="00631514" w:rsidRDefault="00631514">
            <w:pPr>
              <w:pStyle w:val="Default"/>
              <w:spacing w:before="40" w:after="40"/>
              <w:rPr>
                <w:sz w:val="18"/>
                <w:szCs w:val="18"/>
              </w:rPr>
            </w:pPr>
            <w:r>
              <w:rPr>
                <w:sz w:val="18"/>
                <w:szCs w:val="18"/>
              </w:rPr>
              <w:t xml:space="preserve">Actor-start-stop </w:t>
            </w:r>
          </w:p>
        </w:tc>
        <w:tc>
          <w:tcPr>
            <w:tcW w:w="3640" w:type="dxa"/>
            <w:tcBorders>
              <w:top w:val="single" w:sz="8" w:space="0" w:color="000000"/>
              <w:left w:val="single" w:sz="8" w:space="0" w:color="000000"/>
              <w:bottom w:val="single" w:sz="8" w:space="0" w:color="000000"/>
            </w:tcBorders>
          </w:tcPr>
          <w:p w:rsidR="00631514" w:rsidRDefault="00631514">
            <w:pPr>
              <w:pStyle w:val="Default"/>
              <w:spacing w:before="40" w:after="40"/>
              <w:rPr>
                <w:sz w:val="18"/>
                <w:szCs w:val="18"/>
              </w:rPr>
            </w:pPr>
            <w:r>
              <w:rPr>
                <w:sz w:val="18"/>
                <w:szCs w:val="18"/>
              </w:rPr>
              <w:t xml:space="preserve">Start up and shut-down of the content creator or content consumer actor. </w:t>
            </w:r>
          </w:p>
        </w:tc>
      </w:tr>
      <w:tr w:rsidR="00631514">
        <w:trPr>
          <w:trHeight w:val="232"/>
        </w:trPr>
        <w:tc>
          <w:tcPr>
            <w:tcW w:w="6164" w:type="dxa"/>
            <w:tcBorders>
              <w:top w:val="single" w:sz="8" w:space="0" w:color="000000"/>
              <w:bottom w:val="single" w:sz="8" w:space="0" w:color="000000"/>
              <w:right w:val="single" w:sz="8" w:space="0" w:color="000000"/>
            </w:tcBorders>
          </w:tcPr>
          <w:p w:rsidR="00631514" w:rsidRDefault="00631514">
            <w:pPr>
              <w:pStyle w:val="Default"/>
              <w:spacing w:before="40" w:after="40"/>
              <w:rPr>
                <w:sz w:val="18"/>
                <w:szCs w:val="18"/>
              </w:rPr>
            </w:pPr>
            <w:r>
              <w:rPr>
                <w:sz w:val="18"/>
                <w:szCs w:val="18"/>
              </w:rPr>
              <w:t xml:space="preserve">Patient-Record-Event </w:t>
            </w:r>
          </w:p>
        </w:tc>
        <w:tc>
          <w:tcPr>
            <w:tcW w:w="3640" w:type="dxa"/>
            <w:tcBorders>
              <w:top w:val="single" w:sz="8" w:space="0" w:color="000000"/>
              <w:left w:val="single" w:sz="8" w:space="0" w:color="000000"/>
              <w:bottom w:val="single" w:sz="8" w:space="0" w:color="000000"/>
            </w:tcBorders>
          </w:tcPr>
          <w:p w:rsidR="00631514" w:rsidRDefault="00631514">
            <w:pPr>
              <w:pStyle w:val="Default"/>
              <w:spacing w:before="40" w:after="40"/>
              <w:rPr>
                <w:sz w:val="18"/>
                <w:szCs w:val="18"/>
              </w:rPr>
            </w:pPr>
            <w:r>
              <w:rPr>
                <w:sz w:val="18"/>
                <w:szCs w:val="18"/>
              </w:rPr>
              <w:t>Creation, access, modification</w:t>
            </w:r>
            <w:r>
              <w:rPr>
                <w:sz w:val="12"/>
                <w:szCs w:val="12"/>
              </w:rPr>
              <w:t xml:space="preserve">1 </w:t>
            </w:r>
            <w:r>
              <w:rPr>
                <w:sz w:val="18"/>
                <w:szCs w:val="18"/>
              </w:rPr>
              <w:t xml:space="preserve">or deletion of the content described within this profile. </w:t>
            </w:r>
          </w:p>
        </w:tc>
      </w:tr>
      <w:tr w:rsidR="00631514">
        <w:trPr>
          <w:trHeight w:val="118"/>
        </w:trPr>
        <w:tc>
          <w:tcPr>
            <w:tcW w:w="6164" w:type="dxa"/>
            <w:tcBorders>
              <w:top w:val="single" w:sz="8" w:space="0" w:color="000000"/>
              <w:bottom w:val="single" w:sz="8" w:space="0" w:color="000000"/>
              <w:right w:val="single" w:sz="8" w:space="0" w:color="000000"/>
            </w:tcBorders>
            <w:shd w:val="clear" w:color="auto" w:fill="FFFFFF"/>
          </w:tcPr>
          <w:p w:rsidR="00631514" w:rsidRDefault="00631514">
            <w:pPr>
              <w:pStyle w:val="Default"/>
              <w:spacing w:before="40" w:after="40"/>
              <w:rPr>
                <w:sz w:val="18"/>
                <w:szCs w:val="18"/>
              </w:rPr>
            </w:pPr>
            <w:r>
              <w:rPr>
                <w:sz w:val="18"/>
                <w:szCs w:val="18"/>
              </w:rPr>
              <w:t xml:space="preserve">Node-Authentication-Failure </w:t>
            </w:r>
          </w:p>
        </w:tc>
        <w:tc>
          <w:tcPr>
            <w:tcW w:w="3640" w:type="dxa"/>
            <w:tcBorders>
              <w:top w:val="single" w:sz="8" w:space="0" w:color="000000"/>
              <w:left w:val="single" w:sz="8" w:space="0" w:color="000000"/>
              <w:bottom w:val="single" w:sz="8" w:space="0" w:color="000000"/>
            </w:tcBorders>
            <w:shd w:val="clear" w:color="auto" w:fill="FFFFFF"/>
          </w:tcPr>
          <w:p w:rsidR="00631514" w:rsidRDefault="00631514">
            <w:pPr>
              <w:pStyle w:val="Default"/>
              <w:spacing w:before="40" w:after="40"/>
              <w:rPr>
                <w:sz w:val="18"/>
                <w:szCs w:val="18"/>
              </w:rPr>
            </w:pPr>
            <w:r>
              <w:rPr>
                <w:sz w:val="18"/>
                <w:szCs w:val="18"/>
              </w:rPr>
              <w:t xml:space="preserve">Secure node authentication failure is detected. </w:t>
            </w:r>
          </w:p>
        </w:tc>
      </w:tr>
    </w:tbl>
    <w:p w:rsidR="0028205A" w:rsidRPr="003954D6" w:rsidRDefault="00631514" w:rsidP="003954D6">
      <w:pPr>
        <w:spacing w:after="0" w:line="240" w:lineRule="auto"/>
        <w:rPr>
          <w:rFonts w:ascii="Times New Roman" w:hAnsi="Times New Roman" w:cs="Times New Roman"/>
          <w:sz w:val="23"/>
          <w:szCs w:val="23"/>
        </w:rPr>
      </w:pPr>
      <w:r>
        <w:rPr>
          <w:rFonts w:ascii="Times New Roman" w:hAnsi="Times New Roman" w:cs="Times New Roman"/>
          <w:b/>
          <w:color w:val="000000"/>
          <w:sz w:val="23"/>
          <w:szCs w:val="23"/>
        </w:rPr>
        <w:t xml:space="preserve"> </w:t>
      </w:r>
      <w:r w:rsidR="0028205A">
        <w:rPr>
          <w:rFonts w:ascii="Times New Roman" w:hAnsi="Times New Roman" w:cs="Times New Roman"/>
          <w:b/>
          <w:color w:val="000000"/>
          <w:sz w:val="23"/>
          <w:szCs w:val="23"/>
        </w:rPr>
        <w:br w:type="page"/>
      </w:r>
      <w:r w:rsidR="009F0438" w:rsidRPr="003954D6">
        <w:rPr>
          <w:rFonts w:ascii="Times New Roman" w:hAnsi="Times New Roman" w:cs="Times New Roman"/>
          <w:sz w:val="23"/>
          <w:szCs w:val="23"/>
        </w:rPr>
        <w:lastRenderedPageBreak/>
        <w:t>The above list is a minimum set that must be demonstrated by all actors of this profile when grouped with the secure node or secure application actor. Additional audit records shall also be generated depending upon the actions available the product implementing the secure node or secure application actor.</w:t>
      </w:r>
    </w:p>
    <w:p w:rsidR="0067771F" w:rsidRPr="0067771F" w:rsidRDefault="0067771F" w:rsidP="0067771F">
      <w:pPr>
        <w:autoSpaceDE w:val="0"/>
        <w:autoSpaceDN w:val="0"/>
        <w:adjustRightInd w:val="0"/>
        <w:spacing w:before="240" w:after="60" w:line="240" w:lineRule="auto"/>
        <w:rPr>
          <w:rFonts w:ascii="Arial" w:hAnsi="Arial" w:cs="Arial"/>
          <w:color w:val="000000"/>
          <w:sz w:val="23"/>
          <w:szCs w:val="23"/>
        </w:rPr>
      </w:pPr>
      <w:r w:rsidRPr="0067771F">
        <w:rPr>
          <w:rFonts w:ascii="Arial" w:hAnsi="Arial" w:cs="Arial"/>
          <w:b/>
          <w:bCs/>
          <w:color w:val="000000"/>
          <w:sz w:val="23"/>
          <w:szCs w:val="23"/>
        </w:rPr>
        <w:t xml:space="preserve">Notification of Document Availability (NAV) </w:t>
      </w:r>
    </w:p>
    <w:p w:rsidR="0067771F" w:rsidRPr="0067771F" w:rsidRDefault="0067771F" w:rsidP="0067771F">
      <w:pPr>
        <w:autoSpaceDE w:val="0"/>
        <w:autoSpaceDN w:val="0"/>
        <w:adjustRightInd w:val="0"/>
        <w:spacing w:before="120" w:after="0" w:line="240" w:lineRule="auto"/>
        <w:rPr>
          <w:rFonts w:ascii="Times New Roman" w:hAnsi="Times New Roman" w:cs="Times New Roman"/>
          <w:color w:val="000000"/>
          <w:sz w:val="23"/>
          <w:szCs w:val="23"/>
        </w:rPr>
      </w:pPr>
      <w:r w:rsidRPr="0067771F">
        <w:rPr>
          <w:rFonts w:ascii="Times New Roman" w:hAnsi="Times New Roman" w:cs="Times New Roman"/>
          <w:color w:val="000000"/>
          <w:sz w:val="23"/>
          <w:szCs w:val="23"/>
        </w:rPr>
        <w:t xml:space="preserve">A Document Source should provide the capability to issue a Send Notification Transaction per the ITI Notification of Document Availability (NAV) Integration Profile in order to notify one or more Document Consumer(s) of the availability of one or more documents for retrieval. One of the Acknowledgement Request options may be used to request from a Document Consumer that an acknowledgement should be returned when it has received and processed the notification. </w:t>
      </w:r>
    </w:p>
    <w:p w:rsidR="0067771F" w:rsidRDefault="0067771F" w:rsidP="0067771F">
      <w:pPr>
        <w:autoSpaceDE w:val="0"/>
        <w:autoSpaceDN w:val="0"/>
        <w:adjustRightInd w:val="0"/>
        <w:spacing w:before="120" w:after="0" w:line="240" w:lineRule="auto"/>
        <w:rPr>
          <w:rFonts w:ascii="Times New Roman" w:hAnsi="Times New Roman" w:cs="Times New Roman"/>
          <w:color w:val="000000"/>
          <w:sz w:val="23"/>
          <w:szCs w:val="23"/>
        </w:rPr>
      </w:pPr>
      <w:r w:rsidRPr="0067771F">
        <w:rPr>
          <w:rFonts w:ascii="Times New Roman" w:hAnsi="Times New Roman" w:cs="Times New Roman"/>
          <w:color w:val="000000"/>
          <w:sz w:val="23"/>
          <w:szCs w:val="23"/>
        </w:rPr>
        <w:t xml:space="preserve">A Document Consumer should provide the capability to receive a Receive Notification Transaction per the NAV Integration Profile in order to be notified by Document Sources of the availability of one or more documents for retrieval. The Send Acknowledgement option may be used to issue a Send Acknowledgement to a Document Source that the notification was received and processed. </w:t>
      </w:r>
    </w:p>
    <w:p w:rsidR="008179EF" w:rsidRPr="0067771F" w:rsidRDefault="008179EF" w:rsidP="0067771F">
      <w:pPr>
        <w:autoSpaceDE w:val="0"/>
        <w:autoSpaceDN w:val="0"/>
        <w:adjustRightInd w:val="0"/>
        <w:spacing w:before="120" w:after="0" w:line="240" w:lineRule="auto"/>
        <w:rPr>
          <w:rFonts w:ascii="Times New Roman" w:hAnsi="Times New Roman" w:cs="Times New Roman"/>
          <w:color w:val="000000"/>
          <w:sz w:val="23"/>
          <w:szCs w:val="23"/>
        </w:rPr>
      </w:pPr>
    </w:p>
    <w:p w:rsidR="0067771F" w:rsidRDefault="0067771F" w:rsidP="0067771F">
      <w:pPr>
        <w:rPr>
          <w:rFonts w:ascii="Arial" w:hAnsi="Arial" w:cs="Arial"/>
          <w:b/>
          <w:bCs/>
          <w:color w:val="000000"/>
          <w:sz w:val="23"/>
          <w:szCs w:val="23"/>
        </w:rPr>
      </w:pPr>
      <w:r w:rsidRPr="0067771F">
        <w:rPr>
          <w:rFonts w:ascii="Arial" w:hAnsi="Arial" w:cs="Arial"/>
          <w:b/>
          <w:bCs/>
          <w:color w:val="000000"/>
          <w:sz w:val="23"/>
          <w:szCs w:val="23"/>
        </w:rPr>
        <w:t xml:space="preserve"> Document Digital Signature (DSG)</w:t>
      </w:r>
    </w:p>
    <w:p w:rsidR="008179EF" w:rsidRDefault="008179EF" w:rsidP="008179EF">
      <w:pPr>
        <w:pStyle w:val="Default"/>
        <w:spacing w:before="120"/>
        <w:rPr>
          <w:sz w:val="23"/>
          <w:szCs w:val="23"/>
        </w:rPr>
      </w:pPr>
      <w:r>
        <w:rPr>
          <w:sz w:val="23"/>
          <w:szCs w:val="23"/>
        </w:rPr>
        <w:t xml:space="preserve">When a Content Creator Actor needs to digitally sign a document in a submission set, it may support the Digital Signature (DSG) Content Profile as a Document Source. When a Content Consumer Actor needs to verify a Digital Signature, it may retrieve the digital signature document and may perform the verification against the signed document content. </w:t>
      </w:r>
    </w:p>
    <w:p w:rsidR="008179EF" w:rsidRPr="008179EF" w:rsidRDefault="008179EF" w:rsidP="008179EF">
      <w:pPr>
        <w:pStyle w:val="Default"/>
        <w:spacing w:before="240" w:after="60"/>
        <w:rPr>
          <w:rFonts w:ascii="Arial" w:hAnsi="Arial" w:cs="Arial"/>
          <w:sz w:val="23"/>
          <w:szCs w:val="23"/>
        </w:rPr>
      </w:pPr>
      <w:r w:rsidRPr="008179EF">
        <w:rPr>
          <w:rFonts w:ascii="Arial" w:hAnsi="Arial" w:cs="Arial"/>
          <w:b/>
          <w:bCs/>
          <w:sz w:val="23"/>
          <w:szCs w:val="23"/>
        </w:rPr>
        <w:t xml:space="preserve">Content Modules </w:t>
      </w:r>
    </w:p>
    <w:p w:rsidR="008179EF" w:rsidRPr="00375605" w:rsidRDefault="008179EF" w:rsidP="008179EF">
      <w:pPr>
        <w:pStyle w:val="Default"/>
        <w:spacing w:before="120"/>
        <w:rPr>
          <w:sz w:val="23"/>
          <w:szCs w:val="23"/>
        </w:rPr>
      </w:pPr>
      <w:r w:rsidRPr="00375605">
        <w:rPr>
          <w:sz w:val="23"/>
          <w:szCs w:val="23"/>
        </w:rPr>
        <w:t xml:space="preserve">Content Modules describe the content of a payload found in an IHE transaction. Content profiles are transaction neutral. They do not have dependencies upon the transaction in which they appear. This integration profile defines one content module, the Patient Plan of Care, defined in section PCC TF-2:6.1.1.Y. </w:t>
      </w:r>
    </w:p>
    <w:p w:rsidR="008179EF" w:rsidRPr="00375605" w:rsidRDefault="008179EF" w:rsidP="008179EF">
      <w:pPr>
        <w:rPr>
          <w:rFonts w:ascii="Times New Roman" w:hAnsi="Times New Roman" w:cs="Times New Roman"/>
          <w:sz w:val="23"/>
          <w:szCs w:val="23"/>
        </w:rPr>
      </w:pPr>
      <w:r w:rsidRPr="00375605">
        <w:rPr>
          <w:rFonts w:ascii="Times New Roman" w:hAnsi="Times New Roman" w:cs="Times New Roman"/>
          <w:sz w:val="23"/>
          <w:szCs w:val="23"/>
        </w:rPr>
        <w:t>While the Patient Plan of Care focuses on the nursing process. It is intended to be a summary document containing the necessary information for the care planning process.</w:t>
      </w:r>
    </w:p>
    <w:p w:rsidR="00375605" w:rsidRPr="00375605" w:rsidRDefault="00375605" w:rsidP="00375605">
      <w:pPr>
        <w:pStyle w:val="Default"/>
        <w:spacing w:before="120"/>
        <w:rPr>
          <w:sz w:val="23"/>
          <w:szCs w:val="23"/>
        </w:rPr>
      </w:pPr>
      <w:r w:rsidRPr="00375605">
        <w:rPr>
          <w:sz w:val="23"/>
          <w:szCs w:val="23"/>
        </w:rPr>
        <w:t xml:space="preserve">This content module incorporates other content modules already present in this Technical Framework. The names of these content modules do not always use the terminology found in nursing (e.g., Review of Systems). However, the data elements found in these sections are identical in content regardless of the scope of practice for the clinician providing that information. </w:t>
      </w:r>
    </w:p>
    <w:p w:rsidR="00375605" w:rsidRPr="00375605" w:rsidRDefault="00375605" w:rsidP="00375605">
      <w:pPr>
        <w:rPr>
          <w:rFonts w:ascii="Times New Roman" w:hAnsi="Times New Roman" w:cs="Times New Roman"/>
          <w:b/>
          <w:color w:val="000000"/>
          <w:sz w:val="23"/>
          <w:szCs w:val="23"/>
        </w:rPr>
      </w:pPr>
      <w:r w:rsidRPr="00375605">
        <w:rPr>
          <w:rFonts w:ascii="Times New Roman" w:hAnsi="Times New Roman" w:cs="Times New Roman"/>
          <w:sz w:val="23"/>
          <w:szCs w:val="23"/>
        </w:rPr>
        <w:t>The purpose of section is to identify the type of information found in it. The clinician generating this information is separately identified within the content module. Those two pieces together provide sufficient information to interpret the content.</w:t>
      </w:r>
    </w:p>
    <w:p w:rsidR="00532ED8" w:rsidRDefault="00532ED8" w:rsidP="0021407B">
      <w:pPr>
        <w:autoSpaceDE w:val="0"/>
        <w:autoSpaceDN w:val="0"/>
        <w:adjustRightInd w:val="0"/>
        <w:spacing w:before="240" w:after="60" w:line="240" w:lineRule="auto"/>
        <w:rPr>
          <w:rFonts w:ascii="Arial" w:hAnsi="Arial" w:cs="Arial"/>
          <w:b/>
          <w:bCs/>
          <w:color w:val="000000"/>
          <w:sz w:val="28"/>
          <w:szCs w:val="28"/>
        </w:rPr>
      </w:pPr>
    </w:p>
    <w:p w:rsidR="00532ED8" w:rsidRDefault="00532ED8" w:rsidP="0021407B">
      <w:pPr>
        <w:autoSpaceDE w:val="0"/>
        <w:autoSpaceDN w:val="0"/>
        <w:adjustRightInd w:val="0"/>
        <w:spacing w:before="240" w:after="60" w:line="240" w:lineRule="auto"/>
        <w:rPr>
          <w:rFonts w:ascii="Arial" w:hAnsi="Arial" w:cs="Arial"/>
          <w:b/>
          <w:bCs/>
          <w:color w:val="000000"/>
          <w:sz w:val="28"/>
          <w:szCs w:val="28"/>
        </w:rPr>
      </w:pPr>
    </w:p>
    <w:p w:rsidR="003954D6" w:rsidRDefault="003954D6" w:rsidP="0021407B">
      <w:pPr>
        <w:autoSpaceDE w:val="0"/>
        <w:autoSpaceDN w:val="0"/>
        <w:adjustRightInd w:val="0"/>
        <w:spacing w:before="240" w:after="60" w:line="240" w:lineRule="auto"/>
        <w:rPr>
          <w:rFonts w:ascii="Arial" w:hAnsi="Arial" w:cs="Arial"/>
          <w:b/>
          <w:bCs/>
          <w:color w:val="000000"/>
          <w:sz w:val="28"/>
          <w:szCs w:val="28"/>
        </w:rPr>
      </w:pPr>
    </w:p>
    <w:p w:rsidR="00532ED8" w:rsidRDefault="00532ED8" w:rsidP="0021407B">
      <w:pPr>
        <w:autoSpaceDE w:val="0"/>
        <w:autoSpaceDN w:val="0"/>
        <w:adjustRightInd w:val="0"/>
        <w:spacing w:before="240" w:after="60" w:line="240" w:lineRule="auto"/>
        <w:rPr>
          <w:rFonts w:ascii="Arial" w:hAnsi="Arial" w:cs="Arial"/>
          <w:b/>
          <w:bCs/>
          <w:color w:val="000000"/>
          <w:sz w:val="28"/>
          <w:szCs w:val="28"/>
        </w:rPr>
      </w:pPr>
    </w:p>
    <w:p w:rsidR="0021407B" w:rsidRDefault="00216352" w:rsidP="0021407B">
      <w:pPr>
        <w:autoSpaceDE w:val="0"/>
        <w:autoSpaceDN w:val="0"/>
        <w:adjustRightInd w:val="0"/>
        <w:spacing w:before="240" w:after="60" w:line="240" w:lineRule="auto"/>
        <w:rPr>
          <w:rFonts w:ascii="Times New Roman" w:hAnsi="Times New Roman" w:cs="Times New Roman"/>
          <w:b/>
          <w:bCs/>
          <w:color w:val="000000"/>
        </w:rPr>
      </w:pPr>
      <w:proofErr w:type="spellStart"/>
      <w:r w:rsidRPr="00216352">
        <w:rPr>
          <w:rFonts w:ascii="Times New Roman" w:hAnsi="Times New Roman" w:cs="Times New Roman"/>
          <w:b/>
          <w:bCs/>
          <w:color w:val="000000"/>
        </w:rPr>
        <w:lastRenderedPageBreak/>
        <w:t>Perioperative</w:t>
      </w:r>
      <w:proofErr w:type="spellEnd"/>
      <w:r w:rsidRPr="00216352">
        <w:rPr>
          <w:rFonts w:ascii="Times New Roman" w:hAnsi="Times New Roman" w:cs="Times New Roman"/>
          <w:b/>
          <w:bCs/>
          <w:color w:val="000000"/>
        </w:rPr>
        <w:t xml:space="preserve"> </w:t>
      </w:r>
      <w:r w:rsidR="003954D6">
        <w:rPr>
          <w:rFonts w:ascii="Times New Roman" w:hAnsi="Times New Roman" w:cs="Times New Roman"/>
          <w:b/>
          <w:bCs/>
          <w:color w:val="000000"/>
        </w:rPr>
        <w:t xml:space="preserve">Patient </w:t>
      </w:r>
      <w:r w:rsidRPr="00216352">
        <w:rPr>
          <w:rFonts w:ascii="Times New Roman" w:hAnsi="Times New Roman" w:cs="Times New Roman"/>
          <w:b/>
          <w:bCs/>
          <w:color w:val="000000"/>
        </w:rPr>
        <w:t>Plan of Care Process Flow</w:t>
      </w:r>
      <w:r w:rsidR="0021407B" w:rsidRPr="00216352">
        <w:rPr>
          <w:rFonts w:ascii="Times New Roman" w:hAnsi="Times New Roman" w:cs="Times New Roman"/>
          <w:b/>
          <w:bCs/>
          <w:color w:val="000000"/>
        </w:rPr>
        <w:t xml:space="preserve"> </w:t>
      </w:r>
    </w:p>
    <w:p w:rsidR="003E2DB6" w:rsidRDefault="003F291C" w:rsidP="0021407B">
      <w:pPr>
        <w:autoSpaceDE w:val="0"/>
        <w:autoSpaceDN w:val="0"/>
        <w:adjustRightInd w:val="0"/>
        <w:spacing w:before="240" w:after="60" w:line="240" w:lineRule="auto"/>
        <w:rPr>
          <w:rFonts w:ascii="Times New Roman" w:hAnsi="Times New Roman" w:cs="Times New Roman"/>
          <w:b/>
          <w:bCs/>
          <w:color w:val="000000"/>
        </w:rPr>
      </w:pPr>
      <w:r>
        <w:object w:dxaOrig="13550" w:dyaOrig="6968">
          <v:shape id="_x0000_i1025" type="#_x0000_t75" style="width:467.25pt;height:240.75pt" o:ole="">
            <v:imagedata r:id="rId10" o:title=""/>
          </v:shape>
          <o:OLEObject Type="Embed" ProgID="Visio.Drawing.11" ShapeID="_x0000_i1025" DrawAspect="Content" ObjectID="_1314513866" r:id="rId11"/>
        </w:object>
      </w:r>
    </w:p>
    <w:p w:rsidR="006D3DAA" w:rsidRDefault="0068632C" w:rsidP="00CC49AD">
      <w:pPr>
        <w:autoSpaceDE w:val="0"/>
        <w:autoSpaceDN w:val="0"/>
        <w:adjustRightInd w:val="0"/>
        <w:spacing w:before="240" w:after="60" w:line="240" w:lineRule="auto"/>
        <w:rPr>
          <w:rFonts w:ascii="Times New Roman" w:hAnsi="Times New Roman" w:cs="Times New Roman"/>
          <w:b/>
          <w:color w:val="000000"/>
          <w:sz w:val="23"/>
          <w:szCs w:val="23"/>
        </w:rPr>
      </w:pPr>
      <w:r w:rsidRPr="0068632C">
        <w:rPr>
          <w:noProof/>
        </w:rPr>
        <w:pict>
          <v:shapetype id="_x0000_t32" coordsize="21600,21600" o:spt="32" o:oned="t" path="m,l21600,21600e" filled="f">
            <v:path arrowok="t" fillok="f" o:connecttype="none"/>
            <o:lock v:ext="edit" shapetype="t"/>
          </v:shapetype>
          <v:shape id="_x0000_s1063" type="#_x0000_t32" style="position:absolute;margin-left:24pt;margin-top:47.45pt;width:.05pt;height:.05pt;z-index:251675648" o:connectortype="straight">
            <v:stroke endarrow="block"/>
          </v:shape>
        </w:pict>
      </w:r>
    </w:p>
    <w:p w:rsidR="005A12EA" w:rsidRPr="004F1293" w:rsidRDefault="00CE2524" w:rsidP="005A12EA">
      <w:pPr>
        <w:pStyle w:val="Default"/>
        <w:spacing w:before="120"/>
        <w:rPr>
          <w:sz w:val="23"/>
          <w:szCs w:val="23"/>
        </w:rPr>
      </w:pPr>
      <w:r w:rsidRPr="004F1293">
        <w:rPr>
          <w:sz w:val="23"/>
          <w:szCs w:val="23"/>
        </w:rPr>
        <w:t xml:space="preserve">This process flow diagram shows the movement of the </w:t>
      </w:r>
      <w:proofErr w:type="spellStart"/>
      <w:r w:rsidR="00A861E5">
        <w:rPr>
          <w:sz w:val="23"/>
          <w:szCs w:val="23"/>
        </w:rPr>
        <w:t>Perioperative</w:t>
      </w:r>
      <w:proofErr w:type="spellEnd"/>
      <w:r w:rsidRPr="004F1293">
        <w:rPr>
          <w:sz w:val="23"/>
          <w:szCs w:val="23"/>
        </w:rPr>
        <w:t xml:space="preserve"> Patient Plan of Care through the </w:t>
      </w:r>
      <w:proofErr w:type="spellStart"/>
      <w:r w:rsidR="00C90E5E">
        <w:rPr>
          <w:sz w:val="23"/>
          <w:szCs w:val="23"/>
        </w:rPr>
        <w:t>perioperative</w:t>
      </w:r>
      <w:proofErr w:type="spellEnd"/>
      <w:r w:rsidRPr="004F1293">
        <w:rPr>
          <w:sz w:val="23"/>
          <w:szCs w:val="23"/>
        </w:rPr>
        <w:t xml:space="preserve"> process. </w:t>
      </w:r>
      <w:r w:rsidR="005A12EA" w:rsidRPr="004F1293">
        <w:rPr>
          <w:sz w:val="23"/>
          <w:szCs w:val="23"/>
        </w:rPr>
        <w:t xml:space="preserve">This diagram specifically excludes other infrastructure interactions for simplicity and readability. These infrastructure interactions may be found elsewhere in this and other IHE frameworks. </w:t>
      </w:r>
    </w:p>
    <w:p w:rsidR="00CE2524" w:rsidRDefault="005A12EA" w:rsidP="005A12EA">
      <w:pPr>
        <w:spacing w:before="120" w:after="0" w:line="240" w:lineRule="auto"/>
        <w:rPr>
          <w:rFonts w:ascii="Times New Roman" w:hAnsi="Times New Roman" w:cs="Times New Roman"/>
          <w:sz w:val="23"/>
          <w:szCs w:val="23"/>
        </w:rPr>
      </w:pPr>
      <w:r w:rsidRPr="004F1293">
        <w:rPr>
          <w:rFonts w:ascii="Times New Roman" w:hAnsi="Times New Roman" w:cs="Times New Roman"/>
          <w:sz w:val="23"/>
          <w:szCs w:val="23"/>
        </w:rPr>
        <w:t xml:space="preserve">The data from a </w:t>
      </w:r>
      <w:proofErr w:type="spellStart"/>
      <w:r w:rsidR="00A861E5">
        <w:rPr>
          <w:rFonts w:ascii="Times New Roman" w:hAnsi="Times New Roman" w:cs="Times New Roman"/>
          <w:sz w:val="23"/>
          <w:szCs w:val="23"/>
        </w:rPr>
        <w:t>Perioperative</w:t>
      </w:r>
      <w:proofErr w:type="spellEnd"/>
      <w:r w:rsidR="004F1293">
        <w:rPr>
          <w:rFonts w:ascii="Times New Roman" w:hAnsi="Times New Roman" w:cs="Times New Roman"/>
          <w:sz w:val="23"/>
          <w:szCs w:val="23"/>
        </w:rPr>
        <w:t xml:space="preserve"> </w:t>
      </w:r>
      <w:r w:rsidRPr="004F1293">
        <w:rPr>
          <w:rFonts w:ascii="Times New Roman" w:hAnsi="Times New Roman" w:cs="Times New Roman"/>
          <w:sz w:val="23"/>
          <w:szCs w:val="23"/>
        </w:rPr>
        <w:t xml:space="preserve">Patient Plan of Care are exchanged electronically between and among health technology information systems for each of the steps of the Nursing Process. The </w:t>
      </w:r>
      <w:proofErr w:type="spellStart"/>
      <w:r w:rsidR="00A861E5">
        <w:rPr>
          <w:rFonts w:ascii="Times New Roman" w:hAnsi="Times New Roman" w:cs="Times New Roman"/>
          <w:sz w:val="23"/>
          <w:szCs w:val="23"/>
        </w:rPr>
        <w:t>Perioperative</w:t>
      </w:r>
      <w:proofErr w:type="spellEnd"/>
      <w:r w:rsidR="0007234B">
        <w:rPr>
          <w:rFonts w:ascii="Times New Roman" w:hAnsi="Times New Roman" w:cs="Times New Roman"/>
          <w:sz w:val="23"/>
          <w:szCs w:val="23"/>
        </w:rPr>
        <w:t xml:space="preserve"> </w:t>
      </w:r>
      <w:r w:rsidRPr="004F1293">
        <w:rPr>
          <w:rFonts w:ascii="Times New Roman" w:hAnsi="Times New Roman" w:cs="Times New Roman"/>
          <w:sz w:val="23"/>
          <w:szCs w:val="23"/>
        </w:rPr>
        <w:t xml:space="preserve">Plan of Care may also be exchanged with consultants and other interested providers who may then update the </w:t>
      </w:r>
      <w:proofErr w:type="spellStart"/>
      <w:r w:rsidR="00A861E5">
        <w:rPr>
          <w:rFonts w:ascii="Times New Roman" w:hAnsi="Times New Roman" w:cs="Times New Roman"/>
          <w:sz w:val="23"/>
          <w:szCs w:val="23"/>
        </w:rPr>
        <w:t>Perioperative</w:t>
      </w:r>
      <w:proofErr w:type="spellEnd"/>
      <w:r w:rsidR="0007234B">
        <w:rPr>
          <w:rFonts w:ascii="Times New Roman" w:hAnsi="Times New Roman" w:cs="Times New Roman"/>
          <w:sz w:val="23"/>
          <w:szCs w:val="23"/>
        </w:rPr>
        <w:t xml:space="preserve"> </w:t>
      </w:r>
      <w:r w:rsidRPr="004F1293">
        <w:rPr>
          <w:rFonts w:ascii="Times New Roman" w:hAnsi="Times New Roman" w:cs="Times New Roman"/>
          <w:sz w:val="23"/>
          <w:szCs w:val="23"/>
        </w:rPr>
        <w:t>Patient Plan of Care, and return the updated record to the sender, primary care provider, patient, and/or other interested providers.</w:t>
      </w:r>
    </w:p>
    <w:p w:rsidR="001363CD" w:rsidRDefault="001363CD" w:rsidP="005A12EA">
      <w:pPr>
        <w:spacing w:before="120" w:after="0" w:line="240" w:lineRule="auto"/>
        <w:rPr>
          <w:rFonts w:ascii="Times New Roman" w:hAnsi="Times New Roman" w:cs="Times New Roman"/>
          <w:sz w:val="23"/>
          <w:szCs w:val="23"/>
        </w:rPr>
      </w:pPr>
    </w:p>
    <w:p w:rsidR="001363CD" w:rsidRDefault="001363CD" w:rsidP="005A12EA">
      <w:pPr>
        <w:spacing w:before="120" w:after="0" w:line="240" w:lineRule="auto"/>
        <w:rPr>
          <w:rFonts w:ascii="Times New Roman" w:hAnsi="Times New Roman" w:cs="Times New Roman"/>
          <w:sz w:val="23"/>
          <w:szCs w:val="23"/>
        </w:rPr>
      </w:pPr>
      <w:r>
        <w:object w:dxaOrig="5677" w:dyaOrig="5490">
          <v:shape id="_x0000_i1026" type="#_x0000_t75" style="width:283.5pt;height:274.5pt" o:ole="">
            <v:imagedata r:id="rId12" o:title=""/>
          </v:shape>
          <o:OLEObject Type="Embed" ProgID="Visio.Drawing.11" ShapeID="_x0000_i1026" DrawAspect="Content" ObjectID="_1314513867" r:id="rId13"/>
        </w:object>
      </w:r>
    </w:p>
    <w:p w:rsidR="0007234B" w:rsidRDefault="0007234B" w:rsidP="005A12EA">
      <w:pPr>
        <w:spacing w:before="120" w:after="0" w:line="240" w:lineRule="auto"/>
        <w:rPr>
          <w:rFonts w:ascii="Times New Roman" w:hAnsi="Times New Roman" w:cs="Times New Roman"/>
          <w:sz w:val="23"/>
          <w:szCs w:val="23"/>
        </w:rPr>
      </w:pPr>
    </w:p>
    <w:p w:rsidR="007F621F" w:rsidRDefault="007F621F" w:rsidP="007F621F">
      <w:pPr>
        <w:pStyle w:val="Default"/>
        <w:rPr>
          <w:sz w:val="23"/>
          <w:szCs w:val="23"/>
          <w:highlight w:val="green"/>
        </w:rPr>
      </w:pPr>
    </w:p>
    <w:p w:rsidR="007F621F" w:rsidRPr="00F65404" w:rsidRDefault="007F621F" w:rsidP="007F621F">
      <w:pPr>
        <w:pStyle w:val="Default"/>
        <w:rPr>
          <w:sz w:val="23"/>
          <w:szCs w:val="23"/>
          <w:highlight w:val="green"/>
        </w:rPr>
      </w:pPr>
    </w:p>
    <w:p w:rsidR="00A57771" w:rsidRDefault="00A57771" w:rsidP="007F621F">
      <w:pPr>
        <w:pStyle w:val="Default"/>
        <w:spacing w:before="60" w:after="60"/>
        <w:rPr>
          <w:rFonts w:ascii="Arial" w:hAnsi="Arial" w:cs="Arial"/>
          <w:sz w:val="22"/>
          <w:szCs w:val="22"/>
        </w:rPr>
      </w:pPr>
      <w:r>
        <w:rPr>
          <w:rFonts w:ascii="Arial" w:hAnsi="Arial" w:cs="Arial"/>
          <w:b/>
          <w:bCs/>
          <w:sz w:val="22"/>
          <w:szCs w:val="22"/>
        </w:rPr>
        <w:t xml:space="preserve"> Basic Process Flow in the Patient Plan of Care Profile </w:t>
      </w:r>
    </w:p>
    <w:p w:rsidR="00A57771" w:rsidRDefault="00A57771" w:rsidP="00A57771">
      <w:pPr>
        <w:pStyle w:val="Header"/>
        <w:spacing w:before="120"/>
        <w:rPr>
          <w:color w:val="000000"/>
          <w:sz w:val="23"/>
          <w:szCs w:val="23"/>
        </w:rPr>
      </w:pPr>
      <w:r>
        <w:rPr>
          <w:color w:val="000000"/>
          <w:sz w:val="23"/>
          <w:szCs w:val="23"/>
        </w:rPr>
        <w:t xml:space="preserve">The following steps show the use of the </w:t>
      </w:r>
      <w:proofErr w:type="spellStart"/>
      <w:r w:rsidR="00D8168C">
        <w:rPr>
          <w:color w:val="000000"/>
          <w:sz w:val="23"/>
          <w:szCs w:val="23"/>
        </w:rPr>
        <w:t>Perioperative</w:t>
      </w:r>
      <w:proofErr w:type="spellEnd"/>
      <w:r w:rsidR="00D8168C">
        <w:rPr>
          <w:color w:val="000000"/>
          <w:sz w:val="23"/>
          <w:szCs w:val="23"/>
        </w:rPr>
        <w:t xml:space="preserve"> </w:t>
      </w:r>
      <w:r>
        <w:rPr>
          <w:color w:val="000000"/>
          <w:sz w:val="23"/>
          <w:szCs w:val="23"/>
        </w:rPr>
        <w:t xml:space="preserve">Patient Plan of Care Profile during the nursing process. </w:t>
      </w:r>
    </w:p>
    <w:p w:rsidR="00A57771" w:rsidRDefault="00A57771" w:rsidP="00A57771">
      <w:pPr>
        <w:pStyle w:val="Default"/>
        <w:numPr>
          <w:ilvl w:val="0"/>
          <w:numId w:val="9"/>
        </w:numPr>
        <w:spacing w:after="21"/>
        <w:ind w:left="360" w:hanging="360"/>
        <w:rPr>
          <w:sz w:val="23"/>
          <w:szCs w:val="23"/>
        </w:rPr>
      </w:pPr>
      <w:r>
        <w:rPr>
          <w:sz w:val="23"/>
          <w:szCs w:val="23"/>
        </w:rPr>
        <w:t xml:space="preserve">A patient admitted to a hospital for a surgical procedure requires nursing care. A nurse reviews the clinician orders and develops an individualized Plan of Care with the patient based on the Nursing Process. This model includes medical and nursing orders within the electronic health record (EHR) system. The Nurse documents a specific Plan of Care using coded nursing terminology. </w:t>
      </w:r>
    </w:p>
    <w:p w:rsidR="00A57771" w:rsidRDefault="00A57771" w:rsidP="00A57771">
      <w:pPr>
        <w:pStyle w:val="Default"/>
        <w:numPr>
          <w:ilvl w:val="0"/>
          <w:numId w:val="9"/>
        </w:numPr>
        <w:spacing w:after="21"/>
        <w:ind w:left="360" w:hanging="360"/>
        <w:rPr>
          <w:sz w:val="16"/>
          <w:szCs w:val="16"/>
        </w:rPr>
      </w:pPr>
      <w:r>
        <w:rPr>
          <w:sz w:val="23"/>
          <w:szCs w:val="23"/>
        </w:rPr>
        <w:t>The plan of care is stored within an HIT system.</w:t>
      </w:r>
      <w:r>
        <w:rPr>
          <w:sz w:val="16"/>
          <w:szCs w:val="16"/>
        </w:rPr>
        <w:t xml:space="preserve">2 </w:t>
      </w:r>
    </w:p>
    <w:p w:rsidR="00A57771" w:rsidRPr="004041C8" w:rsidRDefault="00A57771" w:rsidP="00A57771">
      <w:pPr>
        <w:pStyle w:val="Default"/>
        <w:numPr>
          <w:ilvl w:val="0"/>
          <w:numId w:val="9"/>
        </w:numPr>
        <w:ind w:left="360" w:hanging="360"/>
        <w:rPr>
          <w:sz w:val="23"/>
          <w:szCs w:val="23"/>
        </w:rPr>
      </w:pPr>
      <w:r w:rsidRPr="004041C8">
        <w:rPr>
          <w:sz w:val="23"/>
          <w:szCs w:val="23"/>
        </w:rPr>
        <w:t xml:space="preserve">The </w:t>
      </w:r>
      <w:proofErr w:type="spellStart"/>
      <w:r w:rsidR="00E35255" w:rsidRPr="004041C8">
        <w:rPr>
          <w:sz w:val="23"/>
          <w:szCs w:val="23"/>
        </w:rPr>
        <w:t>Perioperative</w:t>
      </w:r>
      <w:proofErr w:type="spellEnd"/>
      <w:r w:rsidR="00E35255" w:rsidRPr="004041C8">
        <w:rPr>
          <w:sz w:val="23"/>
          <w:szCs w:val="23"/>
        </w:rPr>
        <w:t xml:space="preserve"> </w:t>
      </w:r>
      <w:r w:rsidRPr="004041C8">
        <w:rPr>
          <w:sz w:val="23"/>
          <w:szCs w:val="23"/>
        </w:rPr>
        <w:t>Patient Plan of Care is active as long as the patient remains</w:t>
      </w:r>
      <w:r w:rsidR="00E35255" w:rsidRPr="004041C8">
        <w:rPr>
          <w:sz w:val="23"/>
          <w:szCs w:val="23"/>
        </w:rPr>
        <w:t xml:space="preserve"> a</w:t>
      </w:r>
      <w:r w:rsidRPr="004041C8">
        <w:rPr>
          <w:sz w:val="23"/>
          <w:szCs w:val="23"/>
        </w:rPr>
        <w:t xml:space="preserve"> patient </w:t>
      </w:r>
      <w:r w:rsidR="000E25CC" w:rsidRPr="004041C8">
        <w:rPr>
          <w:sz w:val="23"/>
          <w:szCs w:val="23"/>
        </w:rPr>
        <w:t xml:space="preserve">within the </w:t>
      </w:r>
      <w:proofErr w:type="spellStart"/>
      <w:r w:rsidR="004041C8" w:rsidRPr="004041C8">
        <w:rPr>
          <w:sz w:val="23"/>
          <w:szCs w:val="23"/>
        </w:rPr>
        <w:t>perioperative</w:t>
      </w:r>
      <w:proofErr w:type="spellEnd"/>
      <w:r w:rsidR="000E25CC" w:rsidRPr="004041C8">
        <w:rPr>
          <w:sz w:val="23"/>
          <w:szCs w:val="23"/>
        </w:rPr>
        <w:t xml:space="preserve"> area.</w:t>
      </w:r>
      <w:r w:rsidRPr="004041C8">
        <w:rPr>
          <w:sz w:val="23"/>
          <w:szCs w:val="23"/>
        </w:rPr>
        <w:t xml:space="preserve"> During the </w:t>
      </w:r>
      <w:proofErr w:type="spellStart"/>
      <w:r w:rsidR="000E25CC" w:rsidRPr="004041C8">
        <w:rPr>
          <w:sz w:val="23"/>
          <w:szCs w:val="23"/>
        </w:rPr>
        <w:t>perioperative</w:t>
      </w:r>
      <w:proofErr w:type="spellEnd"/>
      <w:r w:rsidRPr="004041C8">
        <w:rPr>
          <w:sz w:val="23"/>
          <w:szCs w:val="23"/>
        </w:rPr>
        <w:t xml:space="preserve"> stay, the nurses review the patient’s plan of care frequently to ensure progress and quality care are maintained and nursing actions are evaluated. When there is a change in the patient’s clinical condition the </w:t>
      </w:r>
      <w:proofErr w:type="spellStart"/>
      <w:r w:rsidR="000E25CC" w:rsidRPr="004041C8">
        <w:rPr>
          <w:sz w:val="23"/>
          <w:szCs w:val="23"/>
        </w:rPr>
        <w:t>Perioperative</w:t>
      </w:r>
      <w:proofErr w:type="spellEnd"/>
      <w:r w:rsidR="000E25CC" w:rsidRPr="004041C8">
        <w:rPr>
          <w:sz w:val="23"/>
          <w:szCs w:val="23"/>
        </w:rPr>
        <w:t xml:space="preserve"> </w:t>
      </w:r>
      <w:r w:rsidRPr="004041C8">
        <w:rPr>
          <w:sz w:val="23"/>
          <w:szCs w:val="23"/>
        </w:rPr>
        <w:t xml:space="preserve">Patient Plan of Care is revised as needed. </w:t>
      </w:r>
    </w:p>
    <w:p w:rsidR="00A57771" w:rsidRDefault="00A57771" w:rsidP="00A57771">
      <w:pPr>
        <w:pStyle w:val="Default"/>
        <w:spacing w:before="120"/>
        <w:rPr>
          <w:sz w:val="23"/>
          <w:szCs w:val="23"/>
        </w:rPr>
      </w:pPr>
      <w:r>
        <w:rPr>
          <w:sz w:val="23"/>
          <w:szCs w:val="23"/>
        </w:rPr>
        <w:t xml:space="preserve">The following describes these same steps used in the context of a transfer of care. </w:t>
      </w:r>
    </w:p>
    <w:p w:rsidR="00A57771" w:rsidRDefault="00A57771" w:rsidP="00A57771">
      <w:pPr>
        <w:pStyle w:val="Default"/>
        <w:numPr>
          <w:ilvl w:val="0"/>
          <w:numId w:val="10"/>
        </w:numPr>
        <w:spacing w:after="50"/>
        <w:ind w:left="360" w:hanging="360"/>
        <w:rPr>
          <w:sz w:val="23"/>
          <w:szCs w:val="23"/>
        </w:rPr>
      </w:pPr>
      <w:r>
        <w:rPr>
          <w:sz w:val="23"/>
          <w:szCs w:val="23"/>
        </w:rPr>
        <w:t xml:space="preserve">When a patient is transferred to another </w:t>
      </w:r>
      <w:r w:rsidR="004041C8">
        <w:rPr>
          <w:sz w:val="23"/>
          <w:szCs w:val="23"/>
        </w:rPr>
        <w:t xml:space="preserve">nursing unit or </w:t>
      </w:r>
      <w:r>
        <w:rPr>
          <w:sz w:val="23"/>
          <w:szCs w:val="23"/>
        </w:rPr>
        <w:t xml:space="preserve">facility the </w:t>
      </w:r>
      <w:proofErr w:type="spellStart"/>
      <w:r w:rsidR="004041C8">
        <w:rPr>
          <w:sz w:val="23"/>
          <w:szCs w:val="23"/>
        </w:rPr>
        <w:t>Perioperative</w:t>
      </w:r>
      <w:proofErr w:type="spellEnd"/>
      <w:r w:rsidR="004041C8">
        <w:rPr>
          <w:sz w:val="23"/>
          <w:szCs w:val="23"/>
        </w:rPr>
        <w:t xml:space="preserve"> </w:t>
      </w:r>
      <w:r>
        <w:rPr>
          <w:sz w:val="23"/>
          <w:szCs w:val="23"/>
        </w:rPr>
        <w:t xml:space="preserve">Patient Plan of Care is revised for the continuity of care. </w:t>
      </w:r>
    </w:p>
    <w:p w:rsidR="00A57771" w:rsidRDefault="00A57771" w:rsidP="00A57771">
      <w:pPr>
        <w:pStyle w:val="Default"/>
        <w:numPr>
          <w:ilvl w:val="0"/>
          <w:numId w:val="10"/>
        </w:numPr>
        <w:spacing w:after="50"/>
        <w:ind w:left="360" w:hanging="360"/>
        <w:rPr>
          <w:sz w:val="23"/>
          <w:szCs w:val="23"/>
        </w:rPr>
      </w:pPr>
      <w:r>
        <w:rPr>
          <w:sz w:val="23"/>
          <w:szCs w:val="23"/>
        </w:rPr>
        <w:t xml:space="preserve">The updated patient plan of care is exchanged with the destination </w:t>
      </w:r>
      <w:r w:rsidR="004041C8">
        <w:rPr>
          <w:sz w:val="23"/>
          <w:szCs w:val="23"/>
        </w:rPr>
        <w:t xml:space="preserve">nursing unit or </w:t>
      </w:r>
      <w:r>
        <w:rPr>
          <w:sz w:val="23"/>
          <w:szCs w:val="23"/>
        </w:rPr>
        <w:t xml:space="preserve">facility. </w:t>
      </w:r>
    </w:p>
    <w:p w:rsidR="00A57771" w:rsidRDefault="00A57771" w:rsidP="00A57771">
      <w:pPr>
        <w:pStyle w:val="Default"/>
        <w:numPr>
          <w:ilvl w:val="0"/>
          <w:numId w:val="10"/>
        </w:numPr>
        <w:ind w:left="360" w:hanging="360"/>
        <w:rPr>
          <w:sz w:val="23"/>
          <w:szCs w:val="23"/>
        </w:rPr>
      </w:pPr>
      <w:r>
        <w:rPr>
          <w:sz w:val="23"/>
          <w:szCs w:val="23"/>
        </w:rPr>
        <w:t xml:space="preserve">The plan of care is reviewed at the destination </w:t>
      </w:r>
      <w:r w:rsidR="004041C8">
        <w:rPr>
          <w:sz w:val="23"/>
          <w:szCs w:val="23"/>
        </w:rPr>
        <w:t xml:space="preserve">nursing unit or </w:t>
      </w:r>
      <w:r>
        <w:rPr>
          <w:sz w:val="23"/>
          <w:szCs w:val="23"/>
        </w:rPr>
        <w:t xml:space="preserve">facility and is updated as needed. </w:t>
      </w:r>
    </w:p>
    <w:p w:rsidR="000B60B7" w:rsidRDefault="000B60B7" w:rsidP="000B60B7">
      <w:pPr>
        <w:pStyle w:val="Default"/>
        <w:rPr>
          <w:sz w:val="23"/>
          <w:szCs w:val="23"/>
        </w:rPr>
      </w:pPr>
    </w:p>
    <w:p w:rsidR="000B60B7" w:rsidRDefault="000B60B7" w:rsidP="000B60B7">
      <w:pPr>
        <w:pStyle w:val="Default"/>
        <w:rPr>
          <w:sz w:val="23"/>
          <w:szCs w:val="23"/>
        </w:rPr>
      </w:pPr>
    </w:p>
    <w:p w:rsidR="000B60B7" w:rsidRDefault="000B60B7" w:rsidP="000B60B7">
      <w:pPr>
        <w:pStyle w:val="Default"/>
        <w:rPr>
          <w:sz w:val="23"/>
          <w:szCs w:val="23"/>
        </w:rPr>
      </w:pPr>
    </w:p>
    <w:p w:rsidR="00352222" w:rsidRDefault="00A57771" w:rsidP="00A57771">
      <w:pPr>
        <w:spacing w:before="120"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lastRenderedPageBreak/>
        <w:t xml:space="preserve"> </w:t>
      </w:r>
      <w:proofErr w:type="spellStart"/>
      <w:r w:rsidR="00A861E5">
        <w:rPr>
          <w:rFonts w:ascii="Times New Roman" w:hAnsi="Times New Roman" w:cs="Times New Roman"/>
          <w:b/>
          <w:color w:val="000000"/>
          <w:sz w:val="23"/>
          <w:szCs w:val="23"/>
        </w:rPr>
        <w:t>Perioperative</w:t>
      </w:r>
      <w:proofErr w:type="spellEnd"/>
      <w:r w:rsidR="00F65404">
        <w:rPr>
          <w:rFonts w:ascii="Times New Roman" w:hAnsi="Times New Roman" w:cs="Times New Roman"/>
          <w:b/>
          <w:color w:val="000000"/>
          <w:sz w:val="23"/>
          <w:szCs w:val="23"/>
        </w:rPr>
        <w:t xml:space="preserve"> Patient Plan of Care Security Considerations</w:t>
      </w:r>
    </w:p>
    <w:p w:rsidR="008D2DA1" w:rsidRDefault="00F65404" w:rsidP="005A12EA">
      <w:pPr>
        <w:spacing w:before="120" w:after="0" w:line="240" w:lineRule="auto"/>
        <w:rPr>
          <w:i/>
          <w:iCs/>
          <w:sz w:val="23"/>
          <w:szCs w:val="23"/>
        </w:rPr>
      </w:pPr>
      <w:proofErr w:type="gramStart"/>
      <w:r>
        <w:rPr>
          <w:i/>
          <w:iCs/>
          <w:sz w:val="23"/>
          <w:szCs w:val="23"/>
        </w:rPr>
        <w:t>&lt;Description of the Profile specific security considerations.</w:t>
      </w:r>
      <w:proofErr w:type="gramEnd"/>
      <w:r>
        <w:rPr>
          <w:i/>
          <w:iCs/>
          <w:sz w:val="23"/>
          <w:szCs w:val="23"/>
        </w:rPr>
        <w:t xml:space="preserve"> This should include the outcomes of a risk assessment. This likely will include profile groupings, and residual risks that need to be assigned to the product design, system administration, or policy.&gt;</w:t>
      </w:r>
    </w:p>
    <w:p w:rsidR="008D2DA1" w:rsidRDefault="008D2DA1">
      <w:pPr>
        <w:rPr>
          <w:i/>
          <w:iCs/>
          <w:sz w:val="23"/>
          <w:szCs w:val="23"/>
        </w:rPr>
      </w:pPr>
      <w:r>
        <w:rPr>
          <w:i/>
          <w:iCs/>
          <w:sz w:val="23"/>
          <w:szCs w:val="23"/>
        </w:rPr>
        <w:br w:type="page"/>
      </w:r>
    </w:p>
    <w:p w:rsidR="00F65404" w:rsidRDefault="008D2DA1" w:rsidP="005A12EA">
      <w:pPr>
        <w:spacing w:before="120" w:after="0" w:line="240" w:lineRule="auto"/>
        <w:rPr>
          <w:rFonts w:ascii="Times New Roman" w:hAnsi="Times New Roman" w:cs="Times New Roman"/>
          <w:b/>
          <w:color w:val="000000"/>
          <w:sz w:val="23"/>
          <w:szCs w:val="23"/>
          <w:u w:val="single"/>
        </w:rPr>
      </w:pPr>
      <w:r w:rsidRPr="008D2DA1">
        <w:rPr>
          <w:rFonts w:ascii="Times New Roman" w:hAnsi="Times New Roman" w:cs="Times New Roman"/>
          <w:b/>
          <w:color w:val="000000"/>
          <w:sz w:val="23"/>
          <w:szCs w:val="23"/>
          <w:u w:val="single"/>
        </w:rPr>
        <w:lastRenderedPageBreak/>
        <w:t>Reference</w:t>
      </w:r>
      <w:r w:rsidR="00602E74">
        <w:rPr>
          <w:rFonts w:ascii="Times New Roman" w:hAnsi="Times New Roman" w:cs="Times New Roman"/>
          <w:b/>
          <w:color w:val="000000"/>
          <w:sz w:val="23"/>
          <w:szCs w:val="23"/>
          <w:u w:val="single"/>
        </w:rPr>
        <w:t>:</w:t>
      </w:r>
    </w:p>
    <w:p w:rsidR="00602E74" w:rsidRDefault="00602E74" w:rsidP="00602E74">
      <w:pPr>
        <w:pStyle w:val="Default"/>
        <w:spacing w:before="120"/>
        <w:rPr>
          <w:sz w:val="23"/>
          <w:szCs w:val="23"/>
        </w:rPr>
      </w:pPr>
      <w:proofErr w:type="gramStart"/>
      <w:r w:rsidRPr="00B06D0B">
        <w:rPr>
          <w:sz w:val="23"/>
          <w:szCs w:val="23"/>
        </w:rPr>
        <w:t>American Nurses Association.</w:t>
      </w:r>
      <w:proofErr w:type="gramEnd"/>
      <w:r w:rsidRPr="00B06D0B">
        <w:rPr>
          <w:sz w:val="23"/>
          <w:szCs w:val="23"/>
        </w:rPr>
        <w:t xml:space="preserve"> (2004). </w:t>
      </w:r>
      <w:r w:rsidRPr="00B06D0B">
        <w:rPr>
          <w:i/>
          <w:iCs/>
          <w:sz w:val="23"/>
          <w:szCs w:val="23"/>
        </w:rPr>
        <w:t>Nursing: Scope &amp; Standards of Practice</w:t>
      </w:r>
      <w:r w:rsidRPr="00B06D0B">
        <w:rPr>
          <w:sz w:val="23"/>
          <w:szCs w:val="23"/>
        </w:rPr>
        <w:t xml:space="preserve">. Silver Spring, MD. ANA. </w:t>
      </w:r>
    </w:p>
    <w:p w:rsidR="00B06D0B" w:rsidRPr="00B06D0B" w:rsidRDefault="00B06D0B" w:rsidP="00602E74">
      <w:pPr>
        <w:pStyle w:val="Default"/>
        <w:spacing w:before="120"/>
        <w:rPr>
          <w:sz w:val="23"/>
          <w:szCs w:val="23"/>
        </w:rPr>
      </w:pPr>
      <w:proofErr w:type="gramStart"/>
      <w:r>
        <w:rPr>
          <w:sz w:val="23"/>
          <w:szCs w:val="23"/>
        </w:rPr>
        <w:t>IHE(</w:t>
      </w:r>
      <w:proofErr w:type="gramEnd"/>
      <w:r>
        <w:rPr>
          <w:sz w:val="23"/>
          <w:szCs w:val="23"/>
        </w:rPr>
        <w:t xml:space="preserve">2009). </w:t>
      </w:r>
      <w:proofErr w:type="gramStart"/>
      <w:r w:rsidR="00E252FC">
        <w:rPr>
          <w:sz w:val="23"/>
          <w:szCs w:val="23"/>
        </w:rPr>
        <w:t>IHE Technical Framework Supplement-Patient Plan of Care (PPOC).</w:t>
      </w:r>
      <w:proofErr w:type="gramEnd"/>
    </w:p>
    <w:p w:rsidR="000B60B7" w:rsidRPr="00B06D0B" w:rsidRDefault="00602E74" w:rsidP="00602E74">
      <w:pPr>
        <w:spacing w:before="120" w:after="0" w:line="240" w:lineRule="auto"/>
        <w:rPr>
          <w:rFonts w:ascii="Times New Roman" w:hAnsi="Times New Roman" w:cs="Times New Roman"/>
          <w:color w:val="000000"/>
          <w:sz w:val="23"/>
          <w:szCs w:val="23"/>
        </w:rPr>
      </w:pPr>
      <w:proofErr w:type="spellStart"/>
      <w:r w:rsidRPr="00B06D0B">
        <w:rPr>
          <w:rFonts w:ascii="Times New Roman" w:hAnsi="Times New Roman" w:cs="Times New Roman"/>
          <w:color w:val="000000"/>
          <w:sz w:val="23"/>
          <w:szCs w:val="23"/>
        </w:rPr>
        <w:t>O'Kane</w:t>
      </w:r>
      <w:proofErr w:type="spellEnd"/>
      <w:r w:rsidRPr="00B06D0B">
        <w:rPr>
          <w:rFonts w:ascii="Times New Roman" w:hAnsi="Times New Roman" w:cs="Times New Roman"/>
          <w:color w:val="000000"/>
          <w:sz w:val="23"/>
          <w:szCs w:val="23"/>
        </w:rPr>
        <w:t xml:space="preserve">, M., Corrigan, J., Foote, S.M., Tunis, S.R., </w:t>
      </w:r>
      <w:proofErr w:type="spellStart"/>
      <w:r w:rsidRPr="00B06D0B">
        <w:rPr>
          <w:rFonts w:ascii="Times New Roman" w:hAnsi="Times New Roman" w:cs="Times New Roman"/>
          <w:color w:val="000000"/>
          <w:sz w:val="23"/>
          <w:szCs w:val="23"/>
        </w:rPr>
        <w:t>Isham</w:t>
      </w:r>
      <w:proofErr w:type="spellEnd"/>
      <w:r w:rsidRPr="00B06D0B">
        <w:rPr>
          <w:rFonts w:ascii="Times New Roman" w:hAnsi="Times New Roman" w:cs="Times New Roman"/>
          <w:color w:val="000000"/>
          <w:sz w:val="23"/>
          <w:szCs w:val="23"/>
        </w:rPr>
        <w:t xml:space="preserve">, G.J., Nichols, L.M., Fisher, E.S., </w:t>
      </w:r>
      <w:proofErr w:type="spellStart"/>
      <w:r w:rsidRPr="00B06D0B">
        <w:rPr>
          <w:rFonts w:ascii="Times New Roman" w:hAnsi="Times New Roman" w:cs="Times New Roman"/>
          <w:color w:val="000000"/>
          <w:sz w:val="23"/>
          <w:szCs w:val="23"/>
        </w:rPr>
        <w:t>Ebeler</w:t>
      </w:r>
      <w:proofErr w:type="spellEnd"/>
      <w:r w:rsidRPr="00B06D0B">
        <w:rPr>
          <w:rFonts w:ascii="Times New Roman" w:hAnsi="Times New Roman" w:cs="Times New Roman"/>
          <w:color w:val="000000"/>
          <w:sz w:val="23"/>
          <w:szCs w:val="23"/>
        </w:rPr>
        <w:t xml:space="preserve">, J.C., Block, J.A., Bradley, B.E., Cassel, C.K., Ness, D.L., </w:t>
      </w:r>
      <w:proofErr w:type="spellStart"/>
      <w:r w:rsidRPr="00B06D0B">
        <w:rPr>
          <w:rFonts w:ascii="Times New Roman" w:hAnsi="Times New Roman" w:cs="Times New Roman"/>
          <w:color w:val="000000"/>
          <w:sz w:val="23"/>
          <w:szCs w:val="23"/>
        </w:rPr>
        <w:t>Tooker</w:t>
      </w:r>
      <w:proofErr w:type="spellEnd"/>
      <w:r w:rsidRPr="00B06D0B">
        <w:rPr>
          <w:rFonts w:ascii="Times New Roman" w:hAnsi="Times New Roman" w:cs="Times New Roman"/>
          <w:color w:val="000000"/>
          <w:sz w:val="23"/>
          <w:szCs w:val="23"/>
        </w:rPr>
        <w:t xml:space="preserve">, J. Crossroads in Quality. </w:t>
      </w:r>
      <w:proofErr w:type="gramStart"/>
      <w:r w:rsidRPr="00B06D0B">
        <w:rPr>
          <w:rFonts w:ascii="Times New Roman" w:hAnsi="Times New Roman" w:cs="Times New Roman"/>
          <w:color w:val="000000"/>
          <w:sz w:val="23"/>
          <w:szCs w:val="23"/>
        </w:rPr>
        <w:t>Health Affairs (Millwood).</w:t>
      </w:r>
      <w:proofErr w:type="gramEnd"/>
      <w:r w:rsidRPr="00B06D0B">
        <w:rPr>
          <w:rFonts w:ascii="Times New Roman" w:hAnsi="Times New Roman" w:cs="Times New Roman"/>
          <w:color w:val="000000"/>
          <w:sz w:val="23"/>
          <w:szCs w:val="23"/>
        </w:rPr>
        <w:t xml:space="preserve"> 2008 May-Jun. 27(3). </w:t>
      </w:r>
      <w:proofErr w:type="gramStart"/>
      <w:r w:rsidRPr="00B06D0B">
        <w:rPr>
          <w:rFonts w:ascii="Times New Roman" w:hAnsi="Times New Roman" w:cs="Times New Roman"/>
          <w:color w:val="000000"/>
          <w:sz w:val="23"/>
          <w:szCs w:val="23"/>
        </w:rPr>
        <w:t>749-58.</w:t>
      </w:r>
      <w:proofErr w:type="gramEnd"/>
    </w:p>
    <w:p w:rsidR="0051491E" w:rsidRPr="00B06D0B" w:rsidRDefault="0051491E" w:rsidP="00602E74">
      <w:pPr>
        <w:spacing w:before="120" w:after="0" w:line="240" w:lineRule="auto"/>
        <w:rPr>
          <w:rFonts w:ascii="Times New Roman" w:hAnsi="Times New Roman" w:cs="Times New Roman"/>
          <w:color w:val="000000"/>
          <w:sz w:val="23"/>
          <w:szCs w:val="23"/>
        </w:rPr>
      </w:pPr>
      <w:proofErr w:type="gramStart"/>
      <w:r w:rsidRPr="00B06D0B">
        <w:rPr>
          <w:rFonts w:ascii="Times New Roman" w:hAnsi="Times New Roman" w:cs="Times New Roman"/>
          <w:color w:val="000000"/>
          <w:sz w:val="23"/>
          <w:szCs w:val="23"/>
        </w:rPr>
        <w:t>A</w:t>
      </w:r>
      <w:r w:rsidR="00AB624D" w:rsidRPr="00B06D0B">
        <w:rPr>
          <w:rFonts w:ascii="Times New Roman" w:hAnsi="Times New Roman" w:cs="Times New Roman"/>
          <w:color w:val="000000"/>
          <w:sz w:val="23"/>
          <w:szCs w:val="23"/>
        </w:rPr>
        <w:t xml:space="preserve">ssociation of </w:t>
      </w:r>
      <w:proofErr w:type="spellStart"/>
      <w:r w:rsidR="00AB624D" w:rsidRPr="00B06D0B">
        <w:rPr>
          <w:rFonts w:ascii="Times New Roman" w:hAnsi="Times New Roman" w:cs="Times New Roman"/>
          <w:color w:val="000000"/>
          <w:sz w:val="23"/>
          <w:szCs w:val="23"/>
        </w:rPr>
        <w:t>periOperative</w:t>
      </w:r>
      <w:proofErr w:type="spellEnd"/>
      <w:r w:rsidR="00AB624D" w:rsidRPr="00B06D0B">
        <w:rPr>
          <w:rFonts w:ascii="Times New Roman" w:hAnsi="Times New Roman" w:cs="Times New Roman"/>
          <w:color w:val="000000"/>
          <w:sz w:val="23"/>
          <w:szCs w:val="23"/>
        </w:rPr>
        <w:t xml:space="preserve"> Registered Nurses</w:t>
      </w:r>
      <w:r w:rsidRPr="00B06D0B">
        <w:rPr>
          <w:rFonts w:ascii="Times New Roman" w:hAnsi="Times New Roman" w:cs="Times New Roman"/>
          <w:color w:val="000000"/>
          <w:sz w:val="23"/>
          <w:szCs w:val="23"/>
        </w:rPr>
        <w:t>.</w:t>
      </w:r>
      <w:proofErr w:type="gramEnd"/>
      <w:r w:rsidRPr="00B06D0B">
        <w:rPr>
          <w:rFonts w:ascii="Times New Roman" w:hAnsi="Times New Roman" w:cs="Times New Roman"/>
          <w:color w:val="000000"/>
          <w:sz w:val="23"/>
          <w:szCs w:val="23"/>
        </w:rPr>
        <w:t xml:space="preserve"> (2007).</w:t>
      </w:r>
      <w:proofErr w:type="spellStart"/>
      <w:r w:rsidRPr="00B06D0B">
        <w:rPr>
          <w:rFonts w:ascii="Times New Roman" w:hAnsi="Times New Roman" w:cs="Times New Roman"/>
          <w:i/>
          <w:color w:val="000000"/>
          <w:sz w:val="23"/>
          <w:szCs w:val="23"/>
        </w:rPr>
        <w:t>Perioperative</w:t>
      </w:r>
      <w:proofErr w:type="spellEnd"/>
      <w:r w:rsidRPr="00B06D0B">
        <w:rPr>
          <w:rFonts w:ascii="Times New Roman" w:hAnsi="Times New Roman" w:cs="Times New Roman"/>
          <w:i/>
          <w:color w:val="000000"/>
          <w:sz w:val="23"/>
          <w:szCs w:val="23"/>
        </w:rPr>
        <w:t xml:space="preserve"> Nursing Data Set</w:t>
      </w:r>
      <w:r w:rsidR="00020B96" w:rsidRPr="00B06D0B">
        <w:rPr>
          <w:rFonts w:ascii="Times New Roman" w:hAnsi="Times New Roman" w:cs="Times New Roman"/>
          <w:i/>
          <w:color w:val="000000"/>
          <w:sz w:val="23"/>
          <w:szCs w:val="23"/>
        </w:rPr>
        <w:t xml:space="preserve">: The </w:t>
      </w:r>
      <w:proofErr w:type="spellStart"/>
      <w:r w:rsidR="00020B96" w:rsidRPr="00B06D0B">
        <w:rPr>
          <w:rFonts w:ascii="Times New Roman" w:hAnsi="Times New Roman" w:cs="Times New Roman"/>
          <w:i/>
          <w:color w:val="000000"/>
          <w:sz w:val="23"/>
          <w:szCs w:val="23"/>
        </w:rPr>
        <w:t>Perioperative</w:t>
      </w:r>
      <w:proofErr w:type="spellEnd"/>
      <w:r w:rsidR="00020B96" w:rsidRPr="00B06D0B">
        <w:rPr>
          <w:rFonts w:ascii="Times New Roman" w:hAnsi="Times New Roman" w:cs="Times New Roman"/>
          <w:i/>
          <w:color w:val="000000"/>
          <w:sz w:val="23"/>
          <w:szCs w:val="23"/>
        </w:rPr>
        <w:t xml:space="preserve"> Nursing Vocabulary.</w:t>
      </w:r>
      <w:r w:rsidR="00020B96" w:rsidRPr="00B06D0B">
        <w:rPr>
          <w:rFonts w:ascii="Times New Roman" w:hAnsi="Times New Roman" w:cs="Times New Roman"/>
          <w:color w:val="000000"/>
          <w:sz w:val="23"/>
          <w:szCs w:val="23"/>
        </w:rPr>
        <w:t xml:space="preserve"> Denver, Co.</w:t>
      </w:r>
      <w:r w:rsidR="00AB624D" w:rsidRPr="00B06D0B">
        <w:rPr>
          <w:rFonts w:ascii="Times New Roman" w:hAnsi="Times New Roman" w:cs="Times New Roman"/>
          <w:color w:val="000000"/>
          <w:sz w:val="23"/>
          <w:szCs w:val="23"/>
        </w:rPr>
        <w:t xml:space="preserve"> AORN.</w:t>
      </w:r>
    </w:p>
    <w:p w:rsidR="000B60B7" w:rsidRDefault="000B60B7" w:rsidP="00602E74">
      <w:pPr>
        <w:spacing w:before="120" w:after="0" w:line="240" w:lineRule="auto"/>
        <w:rPr>
          <w:color w:val="000000"/>
          <w:sz w:val="23"/>
          <w:szCs w:val="23"/>
        </w:rPr>
      </w:pPr>
    </w:p>
    <w:p w:rsidR="00AD73A5" w:rsidRDefault="00AD73A5" w:rsidP="00602E74">
      <w:pPr>
        <w:spacing w:before="120" w:after="0" w:line="240" w:lineRule="auto"/>
        <w:rPr>
          <w:color w:val="000000"/>
          <w:sz w:val="23"/>
          <w:szCs w:val="23"/>
        </w:rPr>
      </w:pPr>
    </w:p>
    <w:p w:rsidR="00AD73A5" w:rsidRDefault="00AD73A5"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039CF" w:rsidRDefault="00A039CF" w:rsidP="00602E74">
      <w:pPr>
        <w:spacing w:before="120" w:after="0" w:line="240" w:lineRule="auto"/>
        <w:rPr>
          <w:color w:val="000000"/>
          <w:sz w:val="23"/>
          <w:szCs w:val="23"/>
        </w:rPr>
      </w:pPr>
    </w:p>
    <w:p w:rsidR="00AD73A5" w:rsidRDefault="00AD73A5">
      <w:pPr>
        <w:rPr>
          <w:color w:val="000000"/>
          <w:sz w:val="23"/>
          <w:szCs w:val="23"/>
        </w:rPr>
      </w:pPr>
    </w:p>
    <w:p w:rsidR="00602E74" w:rsidRDefault="0084636D" w:rsidP="0084636D">
      <w:pPr>
        <w:spacing w:before="120" w:after="0" w:line="240" w:lineRule="auto"/>
        <w:jc w:val="center"/>
        <w:rPr>
          <w:rFonts w:ascii="Times New Roman" w:hAnsi="Times New Roman" w:cs="Times New Roman"/>
          <w:b/>
          <w:color w:val="000000"/>
          <w:sz w:val="23"/>
          <w:szCs w:val="23"/>
        </w:rPr>
      </w:pPr>
      <w:r w:rsidRPr="0084636D">
        <w:rPr>
          <w:rFonts w:ascii="Times New Roman" w:hAnsi="Times New Roman" w:cs="Times New Roman"/>
          <w:b/>
          <w:color w:val="000000"/>
          <w:sz w:val="23"/>
          <w:szCs w:val="23"/>
        </w:rPr>
        <w:lastRenderedPageBreak/>
        <w:t>Transactions and Content</w:t>
      </w:r>
    </w:p>
    <w:p w:rsidR="002A0AF5" w:rsidRPr="002A0AF5" w:rsidRDefault="002A0AF5" w:rsidP="002A0AF5">
      <w:pPr>
        <w:autoSpaceDE w:val="0"/>
        <w:autoSpaceDN w:val="0"/>
        <w:adjustRightInd w:val="0"/>
        <w:spacing w:before="120" w:after="0"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 xml:space="preserve">The nursing evaluation and management note contains the information relevant to the six components of the nursing process described by the American Nursing Association Standards of Nursing Practice (ANA 2004). These include: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 xml:space="preserve">Assessment </w:t>
      </w:r>
      <w:r w:rsidR="00544787">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The assessment includes the collection of data pertinent to the patient’s health. This assessment may include review of systems and/or physical examination details and vital signs, functional status or potential risks to the patient. Additional sections may be added to include relevant family / social history, or other key knowledge necessary to the implementation of the nursing plan.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Nursing Diagnosis</w:t>
      </w:r>
      <w:r w:rsidR="00544787">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 The problem list section includes any diagnoses based on assessment data and information received from other providers.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Expected Outcomes</w:t>
      </w:r>
      <w:r w:rsidR="00544787">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 Identification of individualized expected outcomes for the patient (the goals)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 xml:space="preserve">Planning </w:t>
      </w:r>
      <w:r w:rsidR="00544787">
        <w:rPr>
          <w:rFonts w:ascii="Times New Roman" w:hAnsi="Times New Roman" w:cs="Times New Roman"/>
          <w:color w:val="000000"/>
          <w:sz w:val="23"/>
          <w:szCs w:val="23"/>
        </w:rPr>
        <w:t xml:space="preserve">- </w:t>
      </w:r>
      <w:r w:rsidRPr="002A0AF5">
        <w:rPr>
          <w:rFonts w:ascii="Times New Roman" w:hAnsi="Times New Roman" w:cs="Times New Roman"/>
          <w:color w:val="000000"/>
          <w:sz w:val="23"/>
          <w:szCs w:val="23"/>
        </w:rPr>
        <w:t xml:space="preserve">Planning is the stage in the process to prescribe treatments and interventions to be implemented to reach the expected outcomes under the plan. Planning includes patient/advocate expectations.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Implementation</w:t>
      </w:r>
      <w:r w:rsidR="00544787">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 Implementation of the plan includes the actions and interventions performed along with care provided to the patient.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Evaluation</w:t>
      </w:r>
      <w:r w:rsidR="00544787">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 Evaluation of the effectiveness of the plan moving the patient toward goal attainment of the predicted outcomes by documentation of patient response to the plan of care implementation. </w:t>
      </w:r>
    </w:p>
    <w:p w:rsidR="002A0AF5" w:rsidRPr="002A0AF5" w:rsidRDefault="002A0AF5" w:rsidP="002A0AF5">
      <w:pPr>
        <w:pStyle w:val="ListParagraph"/>
        <w:numPr>
          <w:ilvl w:val="0"/>
          <w:numId w:val="7"/>
        </w:numPr>
        <w:autoSpaceDE w:val="0"/>
        <w:autoSpaceDN w:val="0"/>
        <w:adjustRightInd w:val="0"/>
        <w:spacing w:before="100" w:after="100"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 xml:space="preserve">In addition to these sections, the care plan also includes other information relevant to the planning process, including the following: </w:t>
      </w:r>
    </w:p>
    <w:p w:rsidR="002A0AF5" w:rsidRPr="002A0AF5" w:rsidRDefault="002A0AF5" w:rsidP="002A0AF5">
      <w:pPr>
        <w:pStyle w:val="ListParagraph"/>
        <w:numPr>
          <w:ilvl w:val="0"/>
          <w:numId w:val="7"/>
        </w:numPr>
        <w:autoSpaceDE w:val="0"/>
        <w:autoSpaceDN w:val="0"/>
        <w:adjustRightInd w:val="0"/>
        <w:spacing w:before="100" w:after="100"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 xml:space="preserve">Orders </w:t>
      </w:r>
      <w:r w:rsidR="00657EBD">
        <w:rPr>
          <w:rFonts w:ascii="Times New Roman" w:hAnsi="Times New Roman" w:cs="Times New Roman"/>
          <w:color w:val="000000"/>
          <w:sz w:val="23"/>
          <w:szCs w:val="23"/>
        </w:rPr>
        <w:t xml:space="preserve">- </w:t>
      </w:r>
      <w:r w:rsidRPr="002A0AF5">
        <w:rPr>
          <w:rFonts w:ascii="Times New Roman" w:hAnsi="Times New Roman" w:cs="Times New Roman"/>
          <w:color w:val="000000"/>
          <w:sz w:val="23"/>
          <w:szCs w:val="23"/>
        </w:rPr>
        <w:t xml:space="preserve">The care plan must include a section referencing provider orders and actions that are to be implemented, including any orders for treatment (e.g., medications, therapy, et cetera), monitoring (testing, monitoring, et cetera) or education. </w:t>
      </w:r>
    </w:p>
    <w:p w:rsidR="002A0AF5" w:rsidRPr="002A0AF5" w:rsidRDefault="002A0AF5" w:rsidP="002A0AF5">
      <w:pPr>
        <w:pStyle w:val="ListParagraph"/>
        <w:numPr>
          <w:ilvl w:val="0"/>
          <w:numId w:val="7"/>
        </w:numPr>
        <w:autoSpaceDE w:val="0"/>
        <w:autoSpaceDN w:val="0"/>
        <w:adjustRightInd w:val="0"/>
        <w:spacing w:before="100" w:after="0" w:line="240" w:lineRule="auto"/>
        <w:rPr>
          <w:rFonts w:ascii="Times New Roman" w:hAnsi="Times New Roman" w:cs="Times New Roman"/>
          <w:color w:val="000000"/>
          <w:sz w:val="23"/>
          <w:szCs w:val="23"/>
        </w:rPr>
      </w:pPr>
      <w:r w:rsidRPr="002A0AF5">
        <w:rPr>
          <w:rFonts w:ascii="Times New Roman" w:hAnsi="Times New Roman" w:cs="Times New Roman"/>
          <w:color w:val="000000"/>
          <w:sz w:val="23"/>
          <w:szCs w:val="23"/>
        </w:rPr>
        <w:t>Allergies</w:t>
      </w:r>
      <w:r w:rsidR="00657EBD">
        <w:rPr>
          <w:rFonts w:ascii="Times New Roman" w:hAnsi="Times New Roman" w:cs="Times New Roman"/>
          <w:color w:val="000000"/>
          <w:sz w:val="23"/>
          <w:szCs w:val="23"/>
        </w:rPr>
        <w:t>-</w:t>
      </w:r>
      <w:r w:rsidRPr="002A0AF5">
        <w:rPr>
          <w:rFonts w:ascii="Times New Roman" w:hAnsi="Times New Roman" w:cs="Times New Roman"/>
          <w:color w:val="000000"/>
          <w:sz w:val="23"/>
          <w:szCs w:val="23"/>
        </w:rPr>
        <w:t xml:space="preserve"> The care plan must document the presence or absence of patient allergies. </w:t>
      </w:r>
    </w:p>
    <w:p w:rsidR="002A0AF5" w:rsidRPr="002A0AF5" w:rsidRDefault="002A0AF5" w:rsidP="002A0AF5">
      <w:pPr>
        <w:autoSpaceDE w:val="0"/>
        <w:autoSpaceDN w:val="0"/>
        <w:adjustRightInd w:val="0"/>
        <w:spacing w:after="0" w:line="240" w:lineRule="auto"/>
        <w:rPr>
          <w:rFonts w:ascii="Times New Roman" w:hAnsi="Times New Roman" w:cs="Times New Roman"/>
          <w:color w:val="000000"/>
          <w:sz w:val="23"/>
          <w:szCs w:val="23"/>
        </w:rPr>
      </w:pPr>
    </w:p>
    <w:p w:rsidR="002A0AF5" w:rsidRPr="002A0AF5" w:rsidRDefault="002A0AF5" w:rsidP="002A0AF5">
      <w:pPr>
        <w:pageBreakBefore/>
        <w:autoSpaceDE w:val="0"/>
        <w:autoSpaceDN w:val="0"/>
        <w:adjustRightInd w:val="0"/>
        <w:spacing w:after="0" w:line="240" w:lineRule="auto"/>
        <w:rPr>
          <w:rFonts w:ascii="Times New Roman" w:hAnsi="Times New Roman" w:cs="Times New Roman"/>
          <w:sz w:val="23"/>
          <w:szCs w:val="23"/>
        </w:rPr>
      </w:pP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sz w:val="23"/>
          <w:szCs w:val="23"/>
        </w:rPr>
      </w:pPr>
      <w:r w:rsidRPr="002A0AF5">
        <w:rPr>
          <w:rFonts w:ascii="Times New Roman" w:hAnsi="Times New Roman" w:cs="Times New Roman"/>
          <w:sz w:val="23"/>
          <w:szCs w:val="23"/>
        </w:rPr>
        <w:t>Past Medical History</w:t>
      </w:r>
      <w:r w:rsidR="00657EBD">
        <w:rPr>
          <w:rFonts w:ascii="Times New Roman" w:hAnsi="Times New Roman" w:cs="Times New Roman"/>
          <w:sz w:val="23"/>
          <w:szCs w:val="23"/>
        </w:rPr>
        <w:t>-</w:t>
      </w:r>
      <w:r w:rsidRPr="002A0AF5">
        <w:rPr>
          <w:rFonts w:ascii="Times New Roman" w:hAnsi="Times New Roman" w:cs="Times New Roman"/>
          <w:sz w:val="23"/>
          <w:szCs w:val="23"/>
        </w:rPr>
        <w:t xml:space="preserve">The care plan shall include past medical history relevant to care </w:t>
      </w:r>
      <w:r>
        <w:rPr>
          <w:rFonts w:ascii="Times New Roman" w:hAnsi="Times New Roman" w:cs="Times New Roman"/>
          <w:sz w:val="23"/>
          <w:szCs w:val="23"/>
        </w:rPr>
        <w:t xml:space="preserve">                 </w:t>
      </w:r>
      <w:r w:rsidRPr="002A0AF5">
        <w:rPr>
          <w:rFonts w:ascii="Times New Roman" w:hAnsi="Times New Roman" w:cs="Times New Roman"/>
          <w:sz w:val="23"/>
          <w:szCs w:val="23"/>
        </w:rPr>
        <w:t xml:space="preserve">planning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sz w:val="23"/>
          <w:szCs w:val="23"/>
        </w:rPr>
      </w:pPr>
      <w:r w:rsidRPr="002A0AF5">
        <w:rPr>
          <w:rFonts w:ascii="Times New Roman" w:hAnsi="Times New Roman" w:cs="Times New Roman"/>
          <w:sz w:val="23"/>
          <w:szCs w:val="23"/>
        </w:rPr>
        <w:t>Surgical History</w:t>
      </w:r>
      <w:r w:rsidR="00657EBD">
        <w:rPr>
          <w:rFonts w:ascii="Times New Roman" w:hAnsi="Times New Roman" w:cs="Times New Roman"/>
          <w:sz w:val="23"/>
          <w:szCs w:val="23"/>
        </w:rPr>
        <w:t>-</w:t>
      </w:r>
      <w:r w:rsidRPr="002A0AF5">
        <w:rPr>
          <w:rFonts w:ascii="Times New Roman" w:hAnsi="Times New Roman" w:cs="Times New Roman"/>
          <w:sz w:val="23"/>
          <w:szCs w:val="23"/>
        </w:rPr>
        <w:t xml:space="preserve">The care plan shall include any relevant prior surgical history.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sz w:val="23"/>
          <w:szCs w:val="23"/>
        </w:rPr>
      </w:pPr>
      <w:r w:rsidRPr="002A0AF5">
        <w:rPr>
          <w:rFonts w:ascii="Times New Roman" w:hAnsi="Times New Roman" w:cs="Times New Roman"/>
          <w:sz w:val="23"/>
          <w:szCs w:val="23"/>
        </w:rPr>
        <w:t xml:space="preserve">Advance Directives </w:t>
      </w:r>
      <w:r w:rsidR="00657EBD">
        <w:rPr>
          <w:rFonts w:ascii="Times New Roman" w:hAnsi="Times New Roman" w:cs="Times New Roman"/>
          <w:sz w:val="23"/>
          <w:szCs w:val="23"/>
        </w:rPr>
        <w:t>-</w:t>
      </w:r>
      <w:r w:rsidRPr="002A0AF5">
        <w:rPr>
          <w:rFonts w:ascii="Times New Roman" w:hAnsi="Times New Roman" w:cs="Times New Roman"/>
          <w:sz w:val="23"/>
          <w:szCs w:val="23"/>
        </w:rPr>
        <w:t xml:space="preserve">The care plan shall include information about any relevant advance directives or note their absence. </w:t>
      </w:r>
    </w:p>
    <w:p w:rsidR="002A0AF5" w:rsidRPr="002A0AF5" w:rsidRDefault="002A0AF5" w:rsidP="002A0AF5">
      <w:pPr>
        <w:numPr>
          <w:ilvl w:val="0"/>
          <w:numId w:val="7"/>
        </w:numPr>
        <w:autoSpaceDE w:val="0"/>
        <w:autoSpaceDN w:val="0"/>
        <w:adjustRightInd w:val="0"/>
        <w:spacing w:after="8" w:line="240" w:lineRule="auto"/>
        <w:rPr>
          <w:rFonts w:ascii="Times New Roman" w:hAnsi="Times New Roman" w:cs="Times New Roman"/>
          <w:sz w:val="23"/>
          <w:szCs w:val="23"/>
        </w:rPr>
      </w:pPr>
      <w:r w:rsidRPr="002A0AF5">
        <w:rPr>
          <w:rFonts w:ascii="Times New Roman" w:hAnsi="Times New Roman" w:cs="Times New Roman"/>
          <w:sz w:val="23"/>
          <w:szCs w:val="23"/>
        </w:rPr>
        <w:t>Immunizations</w:t>
      </w:r>
      <w:r w:rsidR="00657EBD">
        <w:rPr>
          <w:rFonts w:ascii="Times New Roman" w:hAnsi="Times New Roman" w:cs="Times New Roman"/>
          <w:sz w:val="23"/>
          <w:szCs w:val="23"/>
        </w:rPr>
        <w:t>-</w:t>
      </w:r>
      <w:r w:rsidRPr="002A0AF5">
        <w:rPr>
          <w:rFonts w:ascii="Times New Roman" w:hAnsi="Times New Roman" w:cs="Times New Roman"/>
          <w:sz w:val="23"/>
          <w:szCs w:val="23"/>
        </w:rPr>
        <w:t xml:space="preserve"> The care plan should include information about the patient’s immunization status (e.g., recent flu shot). </w:t>
      </w:r>
    </w:p>
    <w:p w:rsidR="002A0AF5" w:rsidRPr="002A0AF5" w:rsidRDefault="002A0AF5" w:rsidP="002A0AF5">
      <w:pPr>
        <w:numPr>
          <w:ilvl w:val="0"/>
          <w:numId w:val="7"/>
        </w:numPr>
        <w:autoSpaceDE w:val="0"/>
        <w:autoSpaceDN w:val="0"/>
        <w:adjustRightInd w:val="0"/>
        <w:spacing w:after="0" w:line="240" w:lineRule="auto"/>
        <w:rPr>
          <w:rFonts w:ascii="Times New Roman" w:hAnsi="Times New Roman" w:cs="Times New Roman"/>
          <w:sz w:val="23"/>
          <w:szCs w:val="23"/>
        </w:rPr>
      </w:pPr>
      <w:r w:rsidRPr="002A0AF5">
        <w:rPr>
          <w:rFonts w:ascii="Times New Roman" w:hAnsi="Times New Roman" w:cs="Times New Roman"/>
          <w:sz w:val="23"/>
          <w:szCs w:val="23"/>
        </w:rPr>
        <w:t>Family and Social History</w:t>
      </w:r>
      <w:r w:rsidR="00903C09">
        <w:rPr>
          <w:rFonts w:ascii="Times New Roman" w:hAnsi="Times New Roman" w:cs="Times New Roman"/>
          <w:sz w:val="23"/>
          <w:szCs w:val="23"/>
        </w:rPr>
        <w:t>-</w:t>
      </w:r>
      <w:r w:rsidRPr="002A0AF5">
        <w:rPr>
          <w:rFonts w:ascii="Times New Roman" w:hAnsi="Times New Roman" w:cs="Times New Roman"/>
          <w:sz w:val="23"/>
          <w:szCs w:val="23"/>
        </w:rPr>
        <w:t xml:space="preserve">The care plan may include information about relevant family and social history pertinent to care planning. </w:t>
      </w:r>
    </w:p>
    <w:p w:rsidR="002A0AF5" w:rsidRPr="002A0AF5" w:rsidRDefault="002A0AF5" w:rsidP="002A0AF5">
      <w:pPr>
        <w:autoSpaceDE w:val="0"/>
        <w:autoSpaceDN w:val="0"/>
        <w:adjustRightInd w:val="0"/>
        <w:spacing w:after="0" w:line="240" w:lineRule="auto"/>
        <w:rPr>
          <w:rFonts w:ascii="Times New Roman" w:hAnsi="Times New Roman" w:cs="Times New Roman"/>
          <w:sz w:val="23"/>
          <w:szCs w:val="23"/>
        </w:rPr>
      </w:pPr>
    </w:p>
    <w:p w:rsidR="00B31A67" w:rsidRDefault="00B31A67" w:rsidP="005A12EA">
      <w:pPr>
        <w:spacing w:before="120"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SNOMED-CT</w:t>
      </w:r>
    </w:p>
    <w:p w:rsidR="00B31A67" w:rsidRDefault="00B31A67" w:rsidP="005A12EA">
      <w:pPr>
        <w:spacing w:before="12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PNDS is mapped to S</w:t>
      </w:r>
      <w:r w:rsidR="00F65FA5">
        <w:rPr>
          <w:rFonts w:ascii="Times New Roman" w:hAnsi="Times New Roman" w:cs="Times New Roman"/>
          <w:color w:val="000000"/>
          <w:sz w:val="23"/>
          <w:szCs w:val="23"/>
        </w:rPr>
        <w:t>NOMED-CT.</w:t>
      </w:r>
      <w:r>
        <w:rPr>
          <w:rFonts w:ascii="Times New Roman" w:hAnsi="Times New Roman" w:cs="Times New Roman"/>
          <w:color w:val="000000"/>
          <w:sz w:val="23"/>
          <w:szCs w:val="23"/>
        </w:rPr>
        <w:t xml:space="preserve">  PNDS Codes attached.</w:t>
      </w:r>
    </w:p>
    <w:p w:rsidR="00B31A67" w:rsidRPr="00B31A67" w:rsidRDefault="00B31A67" w:rsidP="005A12EA">
      <w:pPr>
        <w:spacing w:before="120" w:after="0" w:line="240" w:lineRule="auto"/>
        <w:rPr>
          <w:rFonts w:ascii="Times New Roman" w:hAnsi="Times New Roman" w:cs="Times New Roman"/>
          <w:color w:val="000000"/>
          <w:sz w:val="23"/>
          <w:szCs w:val="23"/>
        </w:rPr>
      </w:pPr>
    </w:p>
    <w:sectPr w:rsidR="00B31A67" w:rsidRPr="00B31A67" w:rsidSect="00D73A8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1C8" w:rsidRDefault="00F141C8" w:rsidP="00857F9D">
      <w:pPr>
        <w:spacing w:after="0" w:line="240" w:lineRule="auto"/>
      </w:pPr>
      <w:r>
        <w:separator/>
      </w:r>
    </w:p>
  </w:endnote>
  <w:endnote w:type="continuationSeparator" w:id="1">
    <w:p w:rsidR="00F141C8" w:rsidRDefault="00F141C8" w:rsidP="00857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8617"/>
      <w:docPartObj>
        <w:docPartGallery w:val="Page Numbers (Bottom of Page)"/>
        <w:docPartUnique/>
      </w:docPartObj>
    </w:sdtPr>
    <w:sdtContent>
      <w:p w:rsidR="00F141C8" w:rsidRDefault="00F141C8">
        <w:pPr>
          <w:pStyle w:val="Footer"/>
          <w:jc w:val="center"/>
        </w:pPr>
        <w:fldSimple w:instr=" PAGE   \* MERGEFORMAT ">
          <w:r w:rsidR="00363E38">
            <w:rPr>
              <w:noProof/>
            </w:rPr>
            <w:t>1</w:t>
          </w:r>
        </w:fldSimple>
      </w:p>
    </w:sdtContent>
  </w:sdt>
  <w:p w:rsidR="00F141C8" w:rsidRDefault="00F141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1C8" w:rsidRDefault="00F141C8" w:rsidP="00857F9D">
      <w:pPr>
        <w:spacing w:after="0" w:line="240" w:lineRule="auto"/>
      </w:pPr>
      <w:r>
        <w:separator/>
      </w:r>
    </w:p>
  </w:footnote>
  <w:footnote w:type="continuationSeparator" w:id="1">
    <w:p w:rsidR="00F141C8" w:rsidRDefault="00F141C8" w:rsidP="00857F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C8" w:rsidRDefault="00F141C8">
    <w:pPr>
      <w:pStyle w:val="Header"/>
    </w:pPr>
    <w:r>
      <w:t xml:space="preserve">IHE Technical Framework – </w:t>
    </w:r>
    <w:proofErr w:type="spellStart"/>
    <w:r>
      <w:t>Perioperative</w:t>
    </w:r>
    <w:proofErr w:type="spellEnd"/>
    <w:r>
      <w:t xml:space="preserve"> Patient Plan of Care</w:t>
    </w:r>
  </w:p>
  <w:p w:rsidR="00F141C8" w:rsidRDefault="00F141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F0B7721"/>
    <w:multiLevelType w:val="hybridMultilevel"/>
    <w:tmpl w:val="A5A8244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A4259"/>
    <w:multiLevelType w:val="hybridMultilevel"/>
    <w:tmpl w:val="2520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C5D3D"/>
    <w:multiLevelType w:val="hybridMultilevel"/>
    <w:tmpl w:val="480BED0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9C1CCAE"/>
    <w:multiLevelType w:val="hybridMultilevel"/>
    <w:tmpl w:val="EEE73CC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392C773"/>
    <w:multiLevelType w:val="hybridMultilevel"/>
    <w:tmpl w:val="CF46FA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7F37BEC"/>
    <w:multiLevelType w:val="hybridMultilevel"/>
    <w:tmpl w:val="2C0A36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1AF1D1"/>
    <w:multiLevelType w:val="hybridMultilevel"/>
    <w:tmpl w:val="5F95525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3FF1EE5"/>
    <w:multiLevelType w:val="hybridMultilevel"/>
    <w:tmpl w:val="EDE64368"/>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CD8A100"/>
    <w:multiLevelType w:val="hybridMultilevel"/>
    <w:tmpl w:val="9CC37B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40814EB"/>
    <w:multiLevelType w:val="hybridMultilevel"/>
    <w:tmpl w:val="C9EEA4C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5"/>
  </w:num>
  <w:num w:numId="4">
    <w:abstractNumId w:val="7"/>
  </w:num>
  <w:num w:numId="5">
    <w:abstractNumId w:val="6"/>
  </w:num>
  <w:num w:numId="6">
    <w:abstractNumId w:val="4"/>
  </w:num>
  <w:num w:numId="7">
    <w:abstractNumId w:val="1"/>
  </w:num>
  <w:num w:numId="8">
    <w:abstractNumId w:val="8"/>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63C19"/>
    <w:rsid w:val="00000F48"/>
    <w:rsid w:val="00003439"/>
    <w:rsid w:val="00020B96"/>
    <w:rsid w:val="00040771"/>
    <w:rsid w:val="000568CC"/>
    <w:rsid w:val="00071938"/>
    <w:rsid w:val="0007234B"/>
    <w:rsid w:val="000728D7"/>
    <w:rsid w:val="00081BC3"/>
    <w:rsid w:val="00083C47"/>
    <w:rsid w:val="000A2CBB"/>
    <w:rsid w:val="000A7564"/>
    <w:rsid w:val="000B60B7"/>
    <w:rsid w:val="000C3CC0"/>
    <w:rsid w:val="000D2278"/>
    <w:rsid w:val="000D32FB"/>
    <w:rsid w:val="000D6C02"/>
    <w:rsid w:val="000E0B21"/>
    <w:rsid w:val="000E229E"/>
    <w:rsid w:val="000E25CC"/>
    <w:rsid w:val="0010334D"/>
    <w:rsid w:val="001363CD"/>
    <w:rsid w:val="00140DF2"/>
    <w:rsid w:val="00163C19"/>
    <w:rsid w:val="00171306"/>
    <w:rsid w:val="00194187"/>
    <w:rsid w:val="001A5D49"/>
    <w:rsid w:val="001C58EE"/>
    <w:rsid w:val="001F00C1"/>
    <w:rsid w:val="002000CF"/>
    <w:rsid w:val="00202BB8"/>
    <w:rsid w:val="0021407B"/>
    <w:rsid w:val="00215AEE"/>
    <w:rsid w:val="00216352"/>
    <w:rsid w:val="00245FC4"/>
    <w:rsid w:val="0026505B"/>
    <w:rsid w:val="0028205A"/>
    <w:rsid w:val="00284EFA"/>
    <w:rsid w:val="0028692B"/>
    <w:rsid w:val="002870D5"/>
    <w:rsid w:val="00293093"/>
    <w:rsid w:val="002A0AF5"/>
    <w:rsid w:val="002B494C"/>
    <w:rsid w:val="002B5D3B"/>
    <w:rsid w:val="002B5E74"/>
    <w:rsid w:val="002C2768"/>
    <w:rsid w:val="002C5359"/>
    <w:rsid w:val="002D2738"/>
    <w:rsid w:val="002D7F5E"/>
    <w:rsid w:val="002F1F7F"/>
    <w:rsid w:val="00304FB8"/>
    <w:rsid w:val="0030661D"/>
    <w:rsid w:val="00306AB2"/>
    <w:rsid w:val="0030773B"/>
    <w:rsid w:val="00341DE6"/>
    <w:rsid w:val="0035049A"/>
    <w:rsid w:val="00352222"/>
    <w:rsid w:val="0035746F"/>
    <w:rsid w:val="00363E38"/>
    <w:rsid w:val="00365559"/>
    <w:rsid w:val="00371490"/>
    <w:rsid w:val="00375605"/>
    <w:rsid w:val="0037791D"/>
    <w:rsid w:val="003808F8"/>
    <w:rsid w:val="0038757C"/>
    <w:rsid w:val="003908DD"/>
    <w:rsid w:val="003954D6"/>
    <w:rsid w:val="003A0EB6"/>
    <w:rsid w:val="003B5754"/>
    <w:rsid w:val="003C178F"/>
    <w:rsid w:val="003C78CF"/>
    <w:rsid w:val="003D36AD"/>
    <w:rsid w:val="003D6B42"/>
    <w:rsid w:val="003E2444"/>
    <w:rsid w:val="003E2DB6"/>
    <w:rsid w:val="003F291C"/>
    <w:rsid w:val="003F4ACE"/>
    <w:rsid w:val="004041C8"/>
    <w:rsid w:val="0040555D"/>
    <w:rsid w:val="00412DF2"/>
    <w:rsid w:val="00416902"/>
    <w:rsid w:val="00430675"/>
    <w:rsid w:val="00432EB1"/>
    <w:rsid w:val="00454949"/>
    <w:rsid w:val="00467BCC"/>
    <w:rsid w:val="004958BC"/>
    <w:rsid w:val="00496D30"/>
    <w:rsid w:val="004B7673"/>
    <w:rsid w:val="004C57F7"/>
    <w:rsid w:val="004C6BA6"/>
    <w:rsid w:val="004D0EFD"/>
    <w:rsid w:val="004D4F39"/>
    <w:rsid w:val="004F1293"/>
    <w:rsid w:val="004F6CA3"/>
    <w:rsid w:val="004F7A28"/>
    <w:rsid w:val="0051491E"/>
    <w:rsid w:val="00520BAB"/>
    <w:rsid w:val="00532ED8"/>
    <w:rsid w:val="00544787"/>
    <w:rsid w:val="005A12EA"/>
    <w:rsid w:val="00602E74"/>
    <w:rsid w:val="0061714E"/>
    <w:rsid w:val="006227CA"/>
    <w:rsid w:val="00631514"/>
    <w:rsid w:val="00632DDC"/>
    <w:rsid w:val="00655E8B"/>
    <w:rsid w:val="00657EBD"/>
    <w:rsid w:val="006603DB"/>
    <w:rsid w:val="006653E7"/>
    <w:rsid w:val="0067771F"/>
    <w:rsid w:val="00685356"/>
    <w:rsid w:val="0068632C"/>
    <w:rsid w:val="00696DC7"/>
    <w:rsid w:val="006B3676"/>
    <w:rsid w:val="006D3DAA"/>
    <w:rsid w:val="006F1D77"/>
    <w:rsid w:val="006F20C1"/>
    <w:rsid w:val="00714648"/>
    <w:rsid w:val="0072245E"/>
    <w:rsid w:val="00722990"/>
    <w:rsid w:val="00762AA9"/>
    <w:rsid w:val="00764DD8"/>
    <w:rsid w:val="00782E84"/>
    <w:rsid w:val="00786E41"/>
    <w:rsid w:val="00786FFB"/>
    <w:rsid w:val="007A03BC"/>
    <w:rsid w:val="007A76E4"/>
    <w:rsid w:val="007D49A9"/>
    <w:rsid w:val="007F0738"/>
    <w:rsid w:val="007F0FB2"/>
    <w:rsid w:val="007F621F"/>
    <w:rsid w:val="00807129"/>
    <w:rsid w:val="0080718E"/>
    <w:rsid w:val="00811D2B"/>
    <w:rsid w:val="00816F42"/>
    <w:rsid w:val="008179EF"/>
    <w:rsid w:val="0083463E"/>
    <w:rsid w:val="00844C95"/>
    <w:rsid w:val="0084636D"/>
    <w:rsid w:val="00857F9D"/>
    <w:rsid w:val="00871E03"/>
    <w:rsid w:val="008B000E"/>
    <w:rsid w:val="008B6560"/>
    <w:rsid w:val="008D2DA1"/>
    <w:rsid w:val="00903C09"/>
    <w:rsid w:val="00910CDE"/>
    <w:rsid w:val="00961B0F"/>
    <w:rsid w:val="00966EB8"/>
    <w:rsid w:val="009867AC"/>
    <w:rsid w:val="00997934"/>
    <w:rsid w:val="009C5C7D"/>
    <w:rsid w:val="009E3146"/>
    <w:rsid w:val="009F0438"/>
    <w:rsid w:val="00A039CF"/>
    <w:rsid w:val="00A0410A"/>
    <w:rsid w:val="00A05C71"/>
    <w:rsid w:val="00A35A72"/>
    <w:rsid w:val="00A46814"/>
    <w:rsid w:val="00A46BA3"/>
    <w:rsid w:val="00A47C33"/>
    <w:rsid w:val="00A52277"/>
    <w:rsid w:val="00A57771"/>
    <w:rsid w:val="00A861E5"/>
    <w:rsid w:val="00A91BB3"/>
    <w:rsid w:val="00AB624D"/>
    <w:rsid w:val="00AD73A5"/>
    <w:rsid w:val="00AE291A"/>
    <w:rsid w:val="00B03B3F"/>
    <w:rsid w:val="00B067F2"/>
    <w:rsid w:val="00B06D0B"/>
    <w:rsid w:val="00B154C8"/>
    <w:rsid w:val="00B25E8C"/>
    <w:rsid w:val="00B31A67"/>
    <w:rsid w:val="00B577C9"/>
    <w:rsid w:val="00B65E86"/>
    <w:rsid w:val="00B802EF"/>
    <w:rsid w:val="00B87EAB"/>
    <w:rsid w:val="00B92AD3"/>
    <w:rsid w:val="00BA499F"/>
    <w:rsid w:val="00BE1ED2"/>
    <w:rsid w:val="00BE789D"/>
    <w:rsid w:val="00BF464C"/>
    <w:rsid w:val="00C177B3"/>
    <w:rsid w:val="00C17FAE"/>
    <w:rsid w:val="00C26777"/>
    <w:rsid w:val="00C3379D"/>
    <w:rsid w:val="00C34F7F"/>
    <w:rsid w:val="00C508E9"/>
    <w:rsid w:val="00C767A4"/>
    <w:rsid w:val="00C90E5E"/>
    <w:rsid w:val="00CC2EDB"/>
    <w:rsid w:val="00CC49AD"/>
    <w:rsid w:val="00CC6A08"/>
    <w:rsid w:val="00CD5E48"/>
    <w:rsid w:val="00CE0ABB"/>
    <w:rsid w:val="00CE0BBC"/>
    <w:rsid w:val="00CE1060"/>
    <w:rsid w:val="00CE2524"/>
    <w:rsid w:val="00CE7181"/>
    <w:rsid w:val="00CF0CCB"/>
    <w:rsid w:val="00CF139E"/>
    <w:rsid w:val="00D05D35"/>
    <w:rsid w:val="00D2210E"/>
    <w:rsid w:val="00D303B7"/>
    <w:rsid w:val="00D41A4A"/>
    <w:rsid w:val="00D50C4D"/>
    <w:rsid w:val="00D73A8E"/>
    <w:rsid w:val="00D75510"/>
    <w:rsid w:val="00D75FAB"/>
    <w:rsid w:val="00D8168C"/>
    <w:rsid w:val="00DA6924"/>
    <w:rsid w:val="00DC0460"/>
    <w:rsid w:val="00DC13CB"/>
    <w:rsid w:val="00DC26AE"/>
    <w:rsid w:val="00DC2902"/>
    <w:rsid w:val="00DC435A"/>
    <w:rsid w:val="00E07684"/>
    <w:rsid w:val="00E252FC"/>
    <w:rsid w:val="00E33BAB"/>
    <w:rsid w:val="00E35255"/>
    <w:rsid w:val="00E361C7"/>
    <w:rsid w:val="00E36520"/>
    <w:rsid w:val="00E37732"/>
    <w:rsid w:val="00E5442E"/>
    <w:rsid w:val="00E54A0D"/>
    <w:rsid w:val="00EB7EF4"/>
    <w:rsid w:val="00EC774B"/>
    <w:rsid w:val="00ED4743"/>
    <w:rsid w:val="00EE6FDE"/>
    <w:rsid w:val="00EF7B54"/>
    <w:rsid w:val="00F141C8"/>
    <w:rsid w:val="00F258B6"/>
    <w:rsid w:val="00F319DE"/>
    <w:rsid w:val="00F328E7"/>
    <w:rsid w:val="00F411E1"/>
    <w:rsid w:val="00F424E2"/>
    <w:rsid w:val="00F65404"/>
    <w:rsid w:val="00F65FA5"/>
    <w:rsid w:val="00FB0D95"/>
    <w:rsid w:val="00FB55EA"/>
    <w:rsid w:val="00FB730B"/>
    <w:rsid w:val="00FD03DF"/>
    <w:rsid w:val="00FF7990"/>
    <w:rsid w:val="00FF7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colormenu v:ext="edit" strokecolor="none [3207]"/>
    </o:shapedefaults>
    <o:shapelayout v:ext="edit">
      <o:idmap v:ext="edit" data="1"/>
      <o:rules v:ext="edit">
        <o:r id="V:Rule4" type="connector" idref="#_x0000_s1049"/>
        <o:r id="V:Rule5" type="connector" idref="#_x0000_s1051"/>
        <o:r id="V:Rule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74B"/>
  </w:style>
  <w:style w:type="paragraph" w:styleId="Heading3">
    <w:name w:val="heading 3"/>
    <w:basedOn w:val="Default"/>
    <w:next w:val="Default"/>
    <w:link w:val="Heading3Char"/>
    <w:uiPriority w:val="99"/>
    <w:qFormat/>
    <w:rsid w:val="000A2CBB"/>
    <w:pPr>
      <w:outlineLvl w:val="2"/>
    </w:pPr>
    <w:rPr>
      <w:rFonts w:ascii="Arial"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F9D"/>
  </w:style>
  <w:style w:type="paragraph" w:styleId="Footer">
    <w:name w:val="footer"/>
    <w:basedOn w:val="Normal"/>
    <w:link w:val="FooterChar"/>
    <w:uiPriority w:val="99"/>
    <w:unhideWhenUsed/>
    <w:rsid w:val="00857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F9D"/>
  </w:style>
  <w:style w:type="paragraph" w:styleId="BalloonText">
    <w:name w:val="Balloon Text"/>
    <w:basedOn w:val="Normal"/>
    <w:link w:val="BalloonTextChar"/>
    <w:uiPriority w:val="99"/>
    <w:semiHidden/>
    <w:unhideWhenUsed/>
    <w:rsid w:val="0085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9D"/>
    <w:rPr>
      <w:rFonts w:ascii="Tahoma" w:hAnsi="Tahoma" w:cs="Tahoma"/>
      <w:sz w:val="16"/>
      <w:szCs w:val="16"/>
    </w:rPr>
  </w:style>
  <w:style w:type="paragraph" w:customStyle="1" w:styleId="Default">
    <w:name w:val="Default"/>
    <w:rsid w:val="00DA692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EntryHeader">
    <w:name w:val="Table Entry Header"/>
    <w:basedOn w:val="Default"/>
    <w:next w:val="Default"/>
    <w:uiPriority w:val="99"/>
    <w:rsid w:val="001C58EE"/>
    <w:rPr>
      <w:rFonts w:ascii="Arial" w:hAnsi="Arial" w:cs="Arial"/>
      <w:color w:val="auto"/>
    </w:rPr>
  </w:style>
  <w:style w:type="paragraph" w:customStyle="1" w:styleId="TableEntry">
    <w:name w:val="Table Entry"/>
    <w:basedOn w:val="Default"/>
    <w:next w:val="Default"/>
    <w:uiPriority w:val="99"/>
    <w:rsid w:val="001C58EE"/>
    <w:rPr>
      <w:rFonts w:ascii="Arial" w:hAnsi="Arial" w:cs="Arial"/>
      <w:color w:val="auto"/>
    </w:rPr>
  </w:style>
  <w:style w:type="paragraph" w:styleId="ListParagraph">
    <w:name w:val="List Paragraph"/>
    <w:basedOn w:val="Normal"/>
    <w:uiPriority w:val="34"/>
    <w:qFormat/>
    <w:rsid w:val="001F00C1"/>
    <w:pPr>
      <w:ind w:left="720"/>
      <w:contextualSpacing/>
    </w:pPr>
  </w:style>
  <w:style w:type="paragraph" w:customStyle="1" w:styleId="TOCI">
    <w:name w:val="TOCI"/>
    <w:basedOn w:val="Default"/>
    <w:next w:val="Default"/>
    <w:uiPriority w:val="99"/>
    <w:rsid w:val="00696DC7"/>
    <w:rPr>
      <w:color w:val="auto"/>
    </w:rPr>
  </w:style>
  <w:style w:type="table" w:styleId="TableGrid">
    <w:name w:val="Table Grid"/>
    <w:basedOn w:val="TableNormal"/>
    <w:uiPriority w:val="59"/>
    <w:rsid w:val="00B65E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0A2CBB"/>
    <w:rPr>
      <w:rFonts w:ascii="Arial" w:hAnsi="Arial" w:cs="Arial"/>
      <w:sz w:val="24"/>
      <w:szCs w:val="24"/>
    </w:rPr>
  </w:style>
  <w:style w:type="character" w:styleId="CommentReference">
    <w:name w:val="annotation reference"/>
    <w:basedOn w:val="DefaultParagraphFont"/>
    <w:uiPriority w:val="99"/>
    <w:semiHidden/>
    <w:unhideWhenUsed/>
    <w:rsid w:val="006B3676"/>
    <w:rPr>
      <w:sz w:val="16"/>
      <w:szCs w:val="16"/>
    </w:rPr>
  </w:style>
  <w:style w:type="paragraph" w:styleId="CommentText">
    <w:name w:val="annotation text"/>
    <w:basedOn w:val="Normal"/>
    <w:link w:val="CommentTextChar"/>
    <w:uiPriority w:val="99"/>
    <w:semiHidden/>
    <w:unhideWhenUsed/>
    <w:rsid w:val="006B3676"/>
    <w:pPr>
      <w:spacing w:line="240" w:lineRule="auto"/>
    </w:pPr>
    <w:rPr>
      <w:sz w:val="20"/>
      <w:szCs w:val="20"/>
    </w:rPr>
  </w:style>
  <w:style w:type="character" w:customStyle="1" w:styleId="CommentTextChar">
    <w:name w:val="Comment Text Char"/>
    <w:basedOn w:val="DefaultParagraphFont"/>
    <w:link w:val="CommentText"/>
    <w:uiPriority w:val="99"/>
    <w:semiHidden/>
    <w:rsid w:val="006B3676"/>
    <w:rPr>
      <w:sz w:val="20"/>
      <w:szCs w:val="20"/>
    </w:rPr>
  </w:style>
  <w:style w:type="paragraph" w:styleId="CommentSubject">
    <w:name w:val="annotation subject"/>
    <w:basedOn w:val="CommentText"/>
    <w:next w:val="CommentText"/>
    <w:link w:val="CommentSubjectChar"/>
    <w:uiPriority w:val="99"/>
    <w:semiHidden/>
    <w:unhideWhenUsed/>
    <w:rsid w:val="006B3676"/>
    <w:rPr>
      <w:b/>
      <w:bCs/>
    </w:rPr>
  </w:style>
  <w:style w:type="character" w:customStyle="1" w:styleId="CommentSubjectChar">
    <w:name w:val="Comment Subject Char"/>
    <w:basedOn w:val="CommentTextChar"/>
    <w:link w:val="CommentSubject"/>
    <w:uiPriority w:val="99"/>
    <w:semiHidden/>
    <w:rsid w:val="006B367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19007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jbowmanhayes</dc:creator>
  <cp:keywords/>
  <dc:description/>
  <cp:lastModifiedBy>jbowmanhayes</cp:lastModifiedBy>
  <cp:revision>2</cp:revision>
  <dcterms:created xsi:type="dcterms:W3CDTF">2009-09-15T15:57:00Z</dcterms:created>
  <dcterms:modified xsi:type="dcterms:W3CDTF">2009-09-15T15:57:00Z</dcterms:modified>
</cp:coreProperties>
</file>