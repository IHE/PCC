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7B4" w:rsidRDefault="00E557B4">
      <w:pPr>
        <w:rPr>
          <w:ins w:id="0" w:author="Boone, Keith W (GE Healthcare)" w:date="2012-07-17T13:10:00Z"/>
        </w:rPr>
        <w:pPrChange w:id="1" w:author="Boone, Keith W (GE Healthcare)" w:date="2012-07-17T13:10:00Z">
          <w:pPr>
            <w:spacing w:before="0"/>
          </w:pPr>
        </w:pPrChange>
      </w:pPr>
      <w:ins w:id="2" w:author="Boone, Keith W (GE Healthcare)" w:date="2012-07-17T13:10:00Z">
        <w:r>
          <w:t>Notes for the editor:</w:t>
        </w:r>
      </w:ins>
    </w:p>
    <w:p w:rsidR="00E557B4" w:rsidRDefault="00E557B4">
      <w:pPr>
        <w:rPr>
          <w:ins w:id="3" w:author="Boone, Keith W (GE Healthcare)" w:date="2012-07-17T13:10:00Z"/>
        </w:rPr>
        <w:pPrChange w:id="4" w:author="Boone, Keith W (GE Healthcare)" w:date="2012-07-17T13:10:00Z">
          <w:pPr>
            <w:spacing w:before="0"/>
          </w:pPr>
        </w:pPrChange>
      </w:pPr>
      <w:ins w:id="5" w:author="Boone, Keith W (GE Healthcare)" w:date="2012-07-17T13:10:00Z">
        <w:r>
          <w:t>Use of Bold and Italic</w:t>
        </w:r>
      </w:ins>
      <w:ins w:id="6" w:author="Boone, Keith W (GE Healthcare)" w:date="2012-07-17T14:08:00Z">
        <w:r w:rsidR="00A47327">
          <w:t xml:space="preserve"> in numbered items and tables </w:t>
        </w:r>
      </w:ins>
      <w:ins w:id="7" w:author="Boone, Keith W (GE Healthcare)" w:date="2012-07-18T12:33:00Z">
        <w:r w:rsidR="00E430D0">
          <w:t>in volume 2</w:t>
        </w:r>
      </w:ins>
      <w:ins w:id="8" w:author="Boone, Keith W (GE Healthcare)" w:date="2012-07-17T14:08:00Z">
        <w:r w:rsidR="00A47327">
          <w:t xml:space="preserve"> is </w:t>
        </w:r>
      </w:ins>
      <w:ins w:id="9" w:author="Boone, Keith W (GE Healthcare)" w:date="2012-07-18T12:34:00Z">
        <w:r w:rsidR="00E430D0">
          <w:t xml:space="preserve">used </w:t>
        </w:r>
      </w:ins>
      <w:ins w:id="10" w:author="Boone, Keith W (GE Healthcare)" w:date="2012-07-17T14:08:00Z">
        <w:r w:rsidR="00A47327">
          <w:t>to indicate that the requirements are more than specified in the original standard, or extensions to the original standard.  Please do not remove them.</w:t>
        </w:r>
      </w:ins>
    </w:p>
    <w:p w:rsidR="00E557B4" w:rsidRDefault="00E557B4" w:rsidP="00DE2CE8">
      <w:pPr>
        <w:spacing w:before="0"/>
        <w:rPr>
          <w:ins w:id="11" w:author="Boone, Keith W (GE Healthcare)" w:date="2012-07-17T13:09:00Z"/>
        </w:rPr>
      </w:pPr>
      <w:ins w:id="12" w:author="Boone, Keith W (GE Healthcare)" w:date="2012-07-17T13:10:00Z">
        <w:r>
          <w:br w:type="page"/>
        </w:r>
      </w:ins>
    </w:p>
    <w:p w:rsidR="009813A1" w:rsidRPr="00D33912" w:rsidRDefault="009813A1" w:rsidP="003D24EE">
      <w:pPr>
        <w:pStyle w:val="BodyText"/>
        <w:jc w:val="center"/>
        <w:rPr>
          <w:rFonts w:ascii="Arial" w:hAnsi="Arial"/>
          <w:b/>
          <w:bCs/>
          <w:kern w:val="28"/>
          <w:sz w:val="28"/>
        </w:rPr>
      </w:pPr>
    </w:p>
    <w:p w:rsidR="00CF283F" w:rsidRPr="00D33912" w:rsidRDefault="00CF283F" w:rsidP="003D24EE">
      <w:pPr>
        <w:pStyle w:val="BodyText"/>
        <w:jc w:val="center"/>
        <w:rPr>
          <w:rFonts w:ascii="Arial" w:hAnsi="Arial"/>
          <w:b/>
          <w:bCs/>
          <w:kern w:val="28"/>
          <w:sz w:val="28"/>
        </w:rPr>
      </w:pPr>
      <w:r w:rsidRPr="00D33912">
        <w:rPr>
          <w:rFonts w:ascii="Arial" w:hAnsi="Arial"/>
          <w:b/>
          <w:bCs/>
          <w:kern w:val="28"/>
          <w:sz w:val="28"/>
        </w:rPr>
        <w:t>Integrating the Healthcare Enterprise</w:t>
      </w:r>
    </w:p>
    <w:p w:rsidR="00CF283F" w:rsidRPr="00D33912" w:rsidRDefault="00CF283F" w:rsidP="003D24EE">
      <w:pPr>
        <w:pStyle w:val="BodyText"/>
        <w:jc w:val="center"/>
      </w:pPr>
    </w:p>
    <w:p w:rsidR="00CF283F" w:rsidRPr="00D33912" w:rsidRDefault="001D7030" w:rsidP="003D24EE">
      <w:pPr>
        <w:pStyle w:val="BodyText"/>
        <w:jc w:val="center"/>
      </w:pPr>
      <w:r w:rsidRPr="00D33912">
        <w:rPr>
          <w:noProof/>
        </w:rPr>
        <w:drawing>
          <wp:inline distT="0" distB="0" distL="0" distR="0" wp14:anchorId="1E9E126D" wp14:editId="3135A775">
            <wp:extent cx="1570990" cy="1113790"/>
            <wp:effectExtent l="0" t="0" r="0" b="0"/>
            <wp:docPr id="66" name="Picture 66"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HE_logo_reg_170w_119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0990" cy="1113790"/>
                    </a:xfrm>
                    <a:prstGeom prst="rect">
                      <a:avLst/>
                    </a:prstGeom>
                    <a:noFill/>
                    <a:ln>
                      <a:noFill/>
                    </a:ln>
                  </pic:spPr>
                </pic:pic>
              </a:graphicData>
            </a:graphic>
          </wp:inline>
        </w:drawing>
      </w:r>
    </w:p>
    <w:p w:rsidR="00CF283F" w:rsidRPr="00D33912" w:rsidRDefault="00CF283F" w:rsidP="003D24EE">
      <w:pPr>
        <w:pStyle w:val="BodyText"/>
        <w:jc w:val="center"/>
      </w:pPr>
    </w:p>
    <w:p w:rsidR="00482DC2" w:rsidRPr="0098352A" w:rsidRDefault="00CF283F" w:rsidP="0098352A">
      <w:pPr>
        <w:pStyle w:val="BodyText"/>
        <w:jc w:val="center"/>
        <w:rPr>
          <w:rFonts w:ascii="Arial" w:hAnsi="Arial" w:cs="Arial"/>
          <w:b/>
          <w:sz w:val="44"/>
          <w:szCs w:val="44"/>
        </w:rPr>
      </w:pPr>
      <w:r w:rsidRPr="0098352A">
        <w:rPr>
          <w:rFonts w:ascii="Arial" w:hAnsi="Arial" w:cs="Arial"/>
          <w:b/>
          <w:sz w:val="44"/>
          <w:szCs w:val="44"/>
        </w:rPr>
        <w:t xml:space="preserve">IHE </w:t>
      </w:r>
      <w:r w:rsidR="00DC6776" w:rsidRPr="0098352A">
        <w:rPr>
          <w:rFonts w:ascii="Arial" w:hAnsi="Arial" w:cs="Arial"/>
          <w:b/>
          <w:sz w:val="44"/>
          <w:szCs w:val="44"/>
        </w:rPr>
        <w:t>Patient Care Coordination</w:t>
      </w:r>
    </w:p>
    <w:p w:rsidR="00CF283F" w:rsidRPr="0098352A" w:rsidRDefault="00CF283F" w:rsidP="0098352A">
      <w:pPr>
        <w:pStyle w:val="BodyText"/>
        <w:jc w:val="center"/>
        <w:rPr>
          <w:rFonts w:ascii="Arial" w:hAnsi="Arial" w:cs="Arial"/>
          <w:b/>
          <w:sz w:val="44"/>
          <w:szCs w:val="44"/>
        </w:rPr>
      </w:pPr>
      <w:r w:rsidRPr="0098352A">
        <w:rPr>
          <w:rFonts w:ascii="Arial" w:hAnsi="Arial" w:cs="Arial"/>
          <w:b/>
          <w:sz w:val="44"/>
          <w:szCs w:val="44"/>
        </w:rPr>
        <w:t>Technical Framework</w:t>
      </w:r>
      <w:r w:rsidR="00B4798B" w:rsidRPr="0098352A">
        <w:rPr>
          <w:rFonts w:ascii="Arial" w:hAnsi="Arial" w:cs="Arial"/>
          <w:b/>
          <w:sz w:val="44"/>
          <w:szCs w:val="44"/>
        </w:rPr>
        <w:t xml:space="preserve"> </w:t>
      </w:r>
      <w:r w:rsidRPr="0098352A">
        <w:rPr>
          <w:rFonts w:ascii="Arial" w:hAnsi="Arial" w:cs="Arial"/>
          <w:b/>
          <w:sz w:val="44"/>
          <w:szCs w:val="44"/>
        </w:rPr>
        <w:t>Supplement</w:t>
      </w:r>
    </w:p>
    <w:p w:rsidR="00CF283F" w:rsidRDefault="00CF283F" w:rsidP="0098352A">
      <w:pPr>
        <w:pStyle w:val="BodyText"/>
      </w:pPr>
    </w:p>
    <w:p w:rsidR="0098352A" w:rsidRPr="00D33912" w:rsidRDefault="0098352A" w:rsidP="0098352A">
      <w:pPr>
        <w:pStyle w:val="BodyText"/>
      </w:pPr>
    </w:p>
    <w:p w:rsidR="00CF283F" w:rsidRPr="00D33912" w:rsidRDefault="00CF283F" w:rsidP="0098352A">
      <w:pPr>
        <w:pStyle w:val="BodyText"/>
      </w:pPr>
    </w:p>
    <w:p w:rsidR="00CF283F" w:rsidRPr="0098352A" w:rsidRDefault="00DC6776" w:rsidP="0098352A">
      <w:pPr>
        <w:pStyle w:val="BodyText"/>
        <w:jc w:val="center"/>
        <w:rPr>
          <w:rFonts w:ascii="Arial" w:hAnsi="Arial" w:cs="Arial"/>
          <w:b/>
          <w:sz w:val="44"/>
          <w:szCs w:val="44"/>
        </w:rPr>
      </w:pPr>
      <w:r w:rsidRPr="0098352A">
        <w:rPr>
          <w:rFonts w:ascii="Arial" w:hAnsi="Arial" w:cs="Arial"/>
          <w:b/>
          <w:sz w:val="44"/>
          <w:szCs w:val="44"/>
        </w:rPr>
        <w:t xml:space="preserve">Retrieve Clinical </w:t>
      </w:r>
      <w:proofErr w:type="gramStart"/>
      <w:r w:rsidRPr="0098352A">
        <w:rPr>
          <w:rFonts w:ascii="Arial" w:hAnsi="Arial" w:cs="Arial"/>
          <w:b/>
          <w:sz w:val="44"/>
          <w:szCs w:val="44"/>
        </w:rPr>
        <w:t>Knowledge</w:t>
      </w:r>
      <w:proofErr w:type="gramEnd"/>
      <w:r w:rsidR="00CF283F" w:rsidRPr="0098352A">
        <w:rPr>
          <w:rFonts w:ascii="Arial" w:hAnsi="Arial" w:cs="Arial"/>
          <w:b/>
          <w:sz w:val="44"/>
          <w:szCs w:val="44"/>
        </w:rPr>
        <w:br/>
        <w:t>(</w:t>
      </w:r>
      <w:r w:rsidRPr="0098352A">
        <w:rPr>
          <w:rFonts w:ascii="Arial" w:hAnsi="Arial" w:cs="Arial"/>
          <w:b/>
          <w:sz w:val="44"/>
          <w:szCs w:val="44"/>
        </w:rPr>
        <w:t>RCK</w:t>
      </w:r>
      <w:r w:rsidR="00CF283F" w:rsidRPr="0098352A">
        <w:rPr>
          <w:rFonts w:ascii="Arial" w:hAnsi="Arial" w:cs="Arial"/>
          <w:b/>
          <w:sz w:val="44"/>
          <w:szCs w:val="44"/>
        </w:rPr>
        <w:t>)</w:t>
      </w:r>
    </w:p>
    <w:p w:rsidR="00CF283F" w:rsidRDefault="00CF283F" w:rsidP="0098352A">
      <w:pPr>
        <w:pStyle w:val="BodyText"/>
      </w:pPr>
    </w:p>
    <w:p w:rsidR="0098352A" w:rsidRPr="00D33912" w:rsidRDefault="0098352A" w:rsidP="0098352A">
      <w:pPr>
        <w:pStyle w:val="BodyText"/>
      </w:pPr>
    </w:p>
    <w:p w:rsidR="00503AE1" w:rsidRPr="0098352A" w:rsidRDefault="00457DDC" w:rsidP="00B403E4">
      <w:pPr>
        <w:pStyle w:val="Title"/>
        <w:rPr>
          <w:bCs w:val="0"/>
          <w:kern w:val="0"/>
          <w:szCs w:val="44"/>
        </w:rPr>
      </w:pPr>
      <w:r w:rsidRPr="0098352A">
        <w:rPr>
          <w:bCs w:val="0"/>
          <w:kern w:val="0"/>
          <w:szCs w:val="44"/>
        </w:rPr>
        <w:t>Draft for</w:t>
      </w:r>
      <w:r w:rsidR="00506C22" w:rsidRPr="0098352A">
        <w:rPr>
          <w:bCs w:val="0"/>
          <w:kern w:val="0"/>
          <w:szCs w:val="44"/>
        </w:rPr>
        <w:t xml:space="preserve"> </w:t>
      </w:r>
      <w:r w:rsidR="00DE2CE8">
        <w:rPr>
          <w:bCs w:val="0"/>
          <w:kern w:val="0"/>
          <w:szCs w:val="44"/>
        </w:rPr>
        <w:t>Trial Implementation</w:t>
      </w:r>
    </w:p>
    <w:p w:rsidR="00A910E1" w:rsidRDefault="00A910E1">
      <w:pPr>
        <w:pStyle w:val="BodyText"/>
      </w:pPr>
    </w:p>
    <w:p w:rsidR="0098352A" w:rsidRDefault="0098352A">
      <w:pPr>
        <w:pStyle w:val="BodyText"/>
      </w:pPr>
    </w:p>
    <w:p w:rsidR="0098352A" w:rsidRDefault="0098352A">
      <w:pPr>
        <w:pStyle w:val="BodyText"/>
      </w:pPr>
    </w:p>
    <w:p w:rsidR="0098352A" w:rsidRDefault="0098352A">
      <w:pPr>
        <w:pStyle w:val="BodyText"/>
      </w:pPr>
    </w:p>
    <w:p w:rsidR="0098352A" w:rsidRPr="00D33912" w:rsidRDefault="0098352A">
      <w:pPr>
        <w:pStyle w:val="BodyText"/>
      </w:pPr>
    </w:p>
    <w:p w:rsidR="00CF283F" w:rsidRPr="00D33912" w:rsidRDefault="00CF283F">
      <w:pPr>
        <w:pStyle w:val="BodyText"/>
      </w:pPr>
    </w:p>
    <w:p w:rsidR="00A910E1" w:rsidRPr="00D33912" w:rsidRDefault="00A910E1" w:rsidP="00AC7C88">
      <w:pPr>
        <w:pStyle w:val="BodyText"/>
      </w:pPr>
      <w:r w:rsidRPr="00D33912">
        <w:t>Date:</w:t>
      </w:r>
      <w:r w:rsidRPr="00D33912">
        <w:tab/>
      </w:r>
      <w:r w:rsidRPr="00D33912">
        <w:tab/>
      </w:r>
      <w:ins w:id="13" w:author="Boone, Keith W (GE Healthcare)" w:date="2012-07-18T12:29:00Z">
        <w:r w:rsidR="00DE2CE8">
          <w:t>July 18, 2012</w:t>
        </w:r>
      </w:ins>
      <w:del w:id="14" w:author="Boone, Keith W (GE Healthcare)" w:date="2012-07-18T12:29:00Z">
        <w:r w:rsidR="00713D32" w:rsidRPr="00D33912" w:rsidDel="00DE2CE8">
          <w:delText xml:space="preserve">June </w:delText>
        </w:r>
        <w:r w:rsidR="00AE42CE" w:rsidDel="00DE2CE8">
          <w:delText>05</w:delText>
        </w:r>
        <w:r w:rsidR="006D243F" w:rsidRPr="00D33912" w:rsidDel="00DE2CE8">
          <w:delText>, 2012</w:delText>
        </w:r>
      </w:del>
    </w:p>
    <w:p w:rsidR="00603ED5" w:rsidRPr="00D33912" w:rsidRDefault="00A910E1" w:rsidP="00AC7C88">
      <w:pPr>
        <w:pStyle w:val="BodyText"/>
      </w:pPr>
      <w:r w:rsidRPr="00D33912">
        <w:t>Author:</w:t>
      </w:r>
      <w:r w:rsidRPr="00D33912">
        <w:tab/>
      </w:r>
      <w:r w:rsidR="00713D32" w:rsidRPr="00D33912">
        <w:t>IHE PCC Technical Committee</w:t>
      </w:r>
    </w:p>
    <w:p w:rsidR="00A875FF" w:rsidRPr="00D33912" w:rsidRDefault="00603ED5" w:rsidP="00AC7C88">
      <w:pPr>
        <w:pStyle w:val="BodyText"/>
      </w:pPr>
      <w:r w:rsidRPr="00D33912">
        <w:t>Email:</w:t>
      </w:r>
      <w:r w:rsidR="00FF4C4E" w:rsidRPr="00D33912">
        <w:tab/>
      </w:r>
      <w:r w:rsidR="00FF4C4E" w:rsidRPr="00D33912">
        <w:tab/>
      </w:r>
      <w:r w:rsidR="00713D32" w:rsidRPr="00D33912">
        <w:t>pcc</w:t>
      </w:r>
      <w:r w:rsidR="006D243F" w:rsidRPr="00D33912">
        <w:t>@ihe.net</w:t>
      </w:r>
    </w:p>
    <w:p w:rsidR="00CF283F" w:rsidRPr="00D33912" w:rsidRDefault="00CF283F" w:rsidP="00AC7C88">
      <w:pPr>
        <w:pStyle w:val="BodyText"/>
        <w:rPr>
          <w:rFonts w:ascii="Arial" w:hAnsi="Arial"/>
          <w:b/>
          <w:kern w:val="28"/>
          <w:sz w:val="28"/>
        </w:rPr>
      </w:pPr>
      <w:r w:rsidRPr="00D33912">
        <w:br w:type="page"/>
      </w:r>
      <w:r w:rsidR="00A875FF" w:rsidRPr="00D33912">
        <w:rPr>
          <w:rFonts w:ascii="Arial" w:hAnsi="Arial"/>
          <w:b/>
          <w:kern w:val="28"/>
          <w:sz w:val="28"/>
        </w:rPr>
        <w:lastRenderedPageBreak/>
        <w:t>Foreword</w:t>
      </w:r>
    </w:p>
    <w:p w:rsidR="00482DC2" w:rsidRPr="00D33912" w:rsidRDefault="00CF283F" w:rsidP="006263EA">
      <w:pPr>
        <w:pStyle w:val="BodyText"/>
      </w:pPr>
      <w:r w:rsidRPr="00D33912">
        <w:t xml:space="preserve">This </w:t>
      </w:r>
      <w:r w:rsidR="00482DC2" w:rsidRPr="00D33912">
        <w:t xml:space="preserve">is a </w:t>
      </w:r>
      <w:r w:rsidRPr="00D33912">
        <w:t xml:space="preserve">supplement to the IHE </w:t>
      </w:r>
      <w:r w:rsidR="00713D32" w:rsidRPr="00D33912">
        <w:t>PCC</w:t>
      </w:r>
      <w:r w:rsidRPr="00D33912">
        <w:t xml:space="preserve"> Technical Framework </w:t>
      </w:r>
      <w:r w:rsidR="00540383">
        <w:t>V7</w:t>
      </w:r>
      <w:r w:rsidR="00C16B49">
        <w:t>.0</w:t>
      </w:r>
      <w:r w:rsidR="00482DC2" w:rsidRPr="00D33912">
        <w:t>.</w:t>
      </w:r>
      <w:r w:rsidR="00F002DD" w:rsidRPr="00D33912">
        <w:t xml:space="preserve"> Each supplement undergoes a process of public comment and trial implementation before being incorporated into the volumes of the Technical Frameworks.</w:t>
      </w:r>
    </w:p>
    <w:p w:rsidR="006263EA" w:rsidRPr="00D33912" w:rsidRDefault="00510062" w:rsidP="006263EA">
      <w:pPr>
        <w:pStyle w:val="BodyText"/>
      </w:pPr>
      <w:r w:rsidRPr="00D33912">
        <w:t xml:space="preserve">This supplement </w:t>
      </w:r>
      <w:r w:rsidR="004F5211" w:rsidRPr="00D33912">
        <w:t xml:space="preserve">is published </w:t>
      </w:r>
      <w:proofErr w:type="gramStart"/>
      <w:r w:rsidR="004F5211" w:rsidRPr="00D33912">
        <w:t xml:space="preserve">on  </w:t>
      </w:r>
      <w:r w:rsidR="0001161D" w:rsidRPr="00D33912">
        <w:t>June</w:t>
      </w:r>
      <w:proofErr w:type="gramEnd"/>
      <w:r w:rsidR="0001161D" w:rsidRPr="00D33912">
        <w:t xml:space="preserve"> </w:t>
      </w:r>
      <w:r w:rsidR="00AE42CE">
        <w:t>05</w:t>
      </w:r>
      <w:r w:rsidR="0001161D" w:rsidRPr="00D33912">
        <w:t>, 2012</w:t>
      </w:r>
      <w:r w:rsidR="004F5211" w:rsidRPr="00D33912">
        <w:t xml:space="preserve"> for Public Comment</w:t>
      </w:r>
      <w:r w:rsidR="00CF283F" w:rsidRPr="00D33912">
        <w:t>.</w:t>
      </w:r>
      <w:r w:rsidRPr="00D33912">
        <w:t xml:space="preserve"> </w:t>
      </w:r>
      <w:r w:rsidR="004F5211" w:rsidRPr="00D33912">
        <w:t xml:space="preserve"> </w:t>
      </w:r>
      <w:r w:rsidR="00CF283F" w:rsidRPr="00D33912">
        <w:t xml:space="preserve">Comments </w:t>
      </w:r>
      <w:r w:rsidR="00DD4D5A" w:rsidRPr="00D33912">
        <w:t xml:space="preserve">are invited and may </w:t>
      </w:r>
      <w:r w:rsidR="006263EA" w:rsidRPr="00D33912">
        <w:t xml:space="preserve">be submitted </w:t>
      </w:r>
      <w:r w:rsidR="0001161D" w:rsidRPr="00D33912">
        <w:t xml:space="preserve">at </w:t>
      </w:r>
      <w:hyperlink r:id="rId10" w:history="1">
        <w:r w:rsidR="0001161D" w:rsidRPr="00D33912">
          <w:rPr>
            <w:rStyle w:val="Hyperlink"/>
          </w:rPr>
          <w:t>http://www.ihe.net/pcc/pcccomments.cfm</w:t>
        </w:r>
      </w:hyperlink>
      <w:r w:rsidR="004F5211" w:rsidRPr="00D33912">
        <w:t xml:space="preserve">.  </w:t>
      </w:r>
      <w:r w:rsidRPr="00D33912">
        <w:t xml:space="preserve">In order to be considered in development of the Trial Implementation version of the supplement comments must be received by </w:t>
      </w:r>
      <w:r w:rsidR="0001161D" w:rsidRPr="00D33912">
        <w:t xml:space="preserve">July </w:t>
      </w:r>
      <w:r w:rsidR="00AE42CE">
        <w:t>05</w:t>
      </w:r>
      <w:r w:rsidRPr="00D33912">
        <w:t xml:space="preserve">, </w:t>
      </w:r>
      <w:r w:rsidR="00AE42CE" w:rsidRPr="00D33912">
        <w:t>201</w:t>
      </w:r>
      <w:r w:rsidR="00AE42CE">
        <w:t>2</w:t>
      </w:r>
      <w:r w:rsidRPr="00D33912">
        <w:t xml:space="preserve">. </w:t>
      </w:r>
    </w:p>
    <w:p w:rsidR="00AC7C88" w:rsidRPr="00D33912" w:rsidRDefault="00AC7C88" w:rsidP="00AC7C88">
      <w:pPr>
        <w:pStyle w:val="BodyText"/>
      </w:pPr>
      <w:r w:rsidRPr="00D33912">
        <w:t>This supplement describes changes to the existing technical framework documents and where indicated amends text by addition (</w:t>
      </w:r>
      <w:r w:rsidRPr="00D33912">
        <w:rPr>
          <w:rStyle w:val="InsertText"/>
        </w:rPr>
        <w:t>bold underline</w:t>
      </w:r>
      <w:r w:rsidRPr="00D33912">
        <w:t>) or removal (</w:t>
      </w:r>
      <w:r w:rsidRPr="00D33912">
        <w:rPr>
          <w:rStyle w:val="DeleteText"/>
        </w:rPr>
        <w:t>bold strikethrough</w:t>
      </w:r>
      <w:r w:rsidRPr="00D33912">
        <w:t>), as wel</w:t>
      </w:r>
      <w:r w:rsidR="004F5211" w:rsidRPr="00D33912">
        <w:t xml:space="preserve">l as addition of </w:t>
      </w:r>
      <w:r w:rsidRPr="00D33912">
        <w:t xml:space="preserve">new sections introduced by editor’s instructions to “add new text” or similar, which </w:t>
      </w:r>
      <w:r w:rsidR="00BE5916" w:rsidRPr="00D33912">
        <w:t>for readability are</w:t>
      </w:r>
      <w:r w:rsidRPr="00D33912">
        <w:t xml:space="preserve"> not bolded or underlined.</w:t>
      </w:r>
    </w:p>
    <w:p w:rsidR="007A7BF7" w:rsidRPr="00D33912" w:rsidRDefault="009C6269" w:rsidP="007A7BF7">
      <w:r w:rsidRPr="00D33912">
        <w:t>“</w:t>
      </w:r>
      <w:r w:rsidR="006263EA" w:rsidRPr="00D33912">
        <w:t>B</w:t>
      </w:r>
      <w:r w:rsidR="007A7BF7" w:rsidRPr="00D33912">
        <w:t xml:space="preserve">oxed” instructions </w:t>
      </w:r>
      <w:r w:rsidR="006263EA" w:rsidRPr="00D33912">
        <w:t xml:space="preserve">like the sample below indicate to </w:t>
      </w:r>
      <w:r w:rsidR="007A7BF7" w:rsidRPr="00D33912">
        <w:t xml:space="preserve">the Volume Editor </w:t>
      </w:r>
      <w:proofErr w:type="gramStart"/>
      <w:r w:rsidR="007A7BF7" w:rsidRPr="00D33912">
        <w:t>how</w:t>
      </w:r>
      <w:proofErr w:type="gramEnd"/>
      <w:r w:rsidR="007A7BF7" w:rsidRPr="00D33912">
        <w:t xml:space="preserve"> to integrate the relevant section(s) into the </w:t>
      </w:r>
      <w:r w:rsidR="00BE5916" w:rsidRPr="00D33912">
        <w:t>relevant</w:t>
      </w:r>
      <w:r w:rsidR="007A7BF7" w:rsidRPr="00D33912">
        <w:t xml:space="preserve"> Technical Framework </w:t>
      </w:r>
      <w:r w:rsidR="00BE5916" w:rsidRPr="00D33912">
        <w:t xml:space="preserve">volume: </w:t>
      </w:r>
    </w:p>
    <w:p w:rsidR="00BE5916" w:rsidRPr="00D33912" w:rsidRDefault="00BE5916" w:rsidP="007A7BF7"/>
    <w:p w:rsidR="007A7BF7" w:rsidRPr="00D33912" w:rsidRDefault="007A7BF7" w:rsidP="007A7BF7">
      <w:pPr>
        <w:pStyle w:val="EditorInstructions"/>
      </w:pPr>
      <w:r w:rsidRPr="00D33912">
        <w:t>Replace Section X.X by the following:</w:t>
      </w:r>
    </w:p>
    <w:p w:rsidR="004541CC" w:rsidRPr="00D33912" w:rsidRDefault="004541CC" w:rsidP="000470A5">
      <w:pPr>
        <w:pStyle w:val="BodyText"/>
      </w:pPr>
    </w:p>
    <w:p w:rsidR="00BE5916" w:rsidRPr="00D33912" w:rsidRDefault="00BE5916" w:rsidP="00BE5916">
      <w:pPr>
        <w:pStyle w:val="BodyText"/>
      </w:pPr>
      <w:r w:rsidRPr="00D33912">
        <w:t xml:space="preserve">General information about IHE can be found at: </w:t>
      </w:r>
      <w:hyperlink r:id="rId11" w:history="1">
        <w:r w:rsidRPr="00D33912">
          <w:rPr>
            <w:rStyle w:val="Hyperlink"/>
          </w:rPr>
          <w:t>www.ihe.net</w:t>
        </w:r>
      </w:hyperlink>
    </w:p>
    <w:p w:rsidR="00BE5916" w:rsidRPr="00D33912" w:rsidRDefault="00BE5916" w:rsidP="00BE5916">
      <w:pPr>
        <w:pStyle w:val="BodyText"/>
      </w:pPr>
      <w:r w:rsidRPr="00D33912">
        <w:t xml:space="preserve">Information about the IHE &lt;Domain Name&gt; </w:t>
      </w:r>
      <w:r w:rsidR="00503AE1" w:rsidRPr="00D33912">
        <w:t>can</w:t>
      </w:r>
      <w:r w:rsidRPr="00D33912">
        <w:t xml:space="preserve"> be found at:  </w:t>
      </w:r>
      <w:hyperlink r:id="rId12" w:history="1">
        <w:r w:rsidRPr="00D33912">
          <w:rPr>
            <w:rStyle w:val="Hyperlink"/>
          </w:rPr>
          <w:t>http://www.ihe.net/Domains/index.cfm</w:t>
        </w:r>
      </w:hyperlink>
    </w:p>
    <w:p w:rsidR="00BE5916" w:rsidRPr="00D33912" w:rsidRDefault="00BE5916" w:rsidP="00BE5916">
      <w:pPr>
        <w:pStyle w:val="BodyText"/>
      </w:pPr>
      <w:r w:rsidRPr="00D33912">
        <w:t xml:space="preserve">Information about the structure of IHE Technical Frameworks and Supplements can be found at: </w:t>
      </w:r>
      <w:hyperlink r:id="rId13" w:history="1">
        <w:r w:rsidRPr="00D33912">
          <w:rPr>
            <w:rStyle w:val="Hyperlink"/>
          </w:rPr>
          <w:t>http://www.ihe.net/About/process.cfm</w:t>
        </w:r>
      </w:hyperlink>
      <w:r w:rsidRPr="00D33912">
        <w:t xml:space="preserve"> and </w:t>
      </w:r>
      <w:hyperlink r:id="rId14" w:history="1">
        <w:r w:rsidRPr="00D33912">
          <w:rPr>
            <w:rStyle w:val="Hyperlink"/>
          </w:rPr>
          <w:t>http://www.ihe.net/profiles/index.cfm</w:t>
        </w:r>
      </w:hyperlink>
    </w:p>
    <w:p w:rsidR="00BE5916" w:rsidRPr="00D33912" w:rsidRDefault="00BE5916" w:rsidP="00BE5916">
      <w:pPr>
        <w:pStyle w:val="BodyText"/>
      </w:pPr>
      <w:r w:rsidRPr="00D33912">
        <w:t xml:space="preserve">The current version of the IHE Technical Framework can be found at: </w:t>
      </w:r>
      <w:hyperlink r:id="rId15" w:history="1">
        <w:r w:rsidRPr="00D33912">
          <w:rPr>
            <w:rStyle w:val="Hyperlink"/>
          </w:rPr>
          <w:t>http://www.ihe.net/Technical_Framework/index.cfm</w:t>
        </w:r>
      </w:hyperlink>
    </w:p>
    <w:p w:rsidR="00BE5916" w:rsidRPr="00D33912" w:rsidRDefault="00BE5916" w:rsidP="000470A5">
      <w:pPr>
        <w:pStyle w:val="BodyText"/>
      </w:pPr>
    </w:p>
    <w:p w:rsidR="00D85A7B" w:rsidRPr="00D33912" w:rsidRDefault="009813A1" w:rsidP="000470A5">
      <w:pPr>
        <w:pStyle w:val="BodyText"/>
        <w:rPr>
          <w:b/>
          <w:bCs/>
        </w:rPr>
      </w:pPr>
      <w:r w:rsidRPr="00D33912">
        <w:br w:type="page"/>
      </w:r>
      <w:r w:rsidR="00D85A7B" w:rsidRPr="00D33912">
        <w:rPr>
          <w:b/>
          <w:bCs/>
        </w:rPr>
        <w:lastRenderedPageBreak/>
        <w:t>CONTENTS</w:t>
      </w:r>
    </w:p>
    <w:p w:rsidR="008C4375" w:rsidRPr="00D33912" w:rsidRDefault="008C4375" w:rsidP="000470A5">
      <w:pPr>
        <w:pStyle w:val="BodyText"/>
        <w:rPr>
          <w:b/>
          <w:bCs/>
        </w:rPr>
      </w:pPr>
    </w:p>
    <w:p w:rsidR="00F36E63" w:rsidRDefault="008C4375">
      <w:pPr>
        <w:pStyle w:val="TOC1"/>
        <w:tabs>
          <w:tab w:val="right" w:leader="dot" w:pos="9350"/>
        </w:tabs>
        <w:rPr>
          <w:rFonts w:asciiTheme="minorHAnsi" w:eastAsiaTheme="minorEastAsia" w:hAnsiTheme="minorHAnsi" w:cstheme="minorBidi"/>
          <w:b w:val="0"/>
          <w:bCs w:val="0"/>
          <w:caps w:val="0"/>
          <w:noProof/>
          <w:sz w:val="22"/>
          <w:szCs w:val="22"/>
        </w:rPr>
      </w:pPr>
      <w:r w:rsidRPr="00D33912">
        <w:rPr>
          <w:b w:val="0"/>
          <w:bCs w:val="0"/>
          <w:caps w:val="0"/>
        </w:rPr>
        <w:fldChar w:fldCharType="begin"/>
      </w:r>
      <w:r w:rsidRPr="00D33912">
        <w:rPr>
          <w:b w:val="0"/>
          <w:bCs w:val="0"/>
          <w:caps w:val="0"/>
        </w:rPr>
        <w:instrText xml:space="preserve"> TOC \o "2-6" \h \z \t "Heading 1,1,Appendix Heading 2,2,Appendix Heading 1,1,Appendix Heading 3,3,Glossary,1,Part Title,1" </w:instrText>
      </w:r>
      <w:r w:rsidRPr="00D33912">
        <w:rPr>
          <w:b w:val="0"/>
          <w:bCs w:val="0"/>
          <w:caps w:val="0"/>
        </w:rPr>
        <w:fldChar w:fldCharType="separate"/>
      </w:r>
      <w:hyperlink w:anchor="_Toc330377971" w:history="1">
        <w:r w:rsidR="00F36E63" w:rsidRPr="00D7115F">
          <w:rPr>
            <w:rStyle w:val="Hyperlink"/>
            <w:noProof/>
          </w:rPr>
          <w:t>Introduction to this Supplement</w:t>
        </w:r>
        <w:r w:rsidR="00F36E63">
          <w:rPr>
            <w:noProof/>
            <w:webHidden/>
          </w:rPr>
          <w:tab/>
        </w:r>
        <w:r w:rsidR="00F36E63">
          <w:rPr>
            <w:noProof/>
            <w:webHidden/>
          </w:rPr>
          <w:fldChar w:fldCharType="begin"/>
        </w:r>
        <w:r w:rsidR="00F36E63">
          <w:rPr>
            <w:noProof/>
            <w:webHidden/>
          </w:rPr>
          <w:instrText xml:space="preserve"> PAGEREF _Toc330377971 \h </w:instrText>
        </w:r>
        <w:r w:rsidR="00F36E63">
          <w:rPr>
            <w:noProof/>
            <w:webHidden/>
          </w:rPr>
        </w:r>
        <w:r w:rsidR="00F36E63">
          <w:rPr>
            <w:noProof/>
            <w:webHidden/>
          </w:rPr>
          <w:fldChar w:fldCharType="separate"/>
        </w:r>
        <w:r w:rsidR="00F36E63">
          <w:rPr>
            <w:noProof/>
            <w:webHidden/>
          </w:rPr>
          <w:t>6</w:t>
        </w:r>
        <w:r w:rsidR="00F36E63">
          <w:rPr>
            <w:noProof/>
            <w:webHidden/>
          </w:rPr>
          <w:fldChar w:fldCharType="end"/>
        </w:r>
      </w:hyperlink>
    </w:p>
    <w:p w:rsidR="00F36E63" w:rsidRDefault="00F56F68">
      <w:pPr>
        <w:pStyle w:val="TOC2"/>
        <w:tabs>
          <w:tab w:val="right" w:leader="dot" w:pos="9350"/>
        </w:tabs>
        <w:rPr>
          <w:rFonts w:asciiTheme="minorHAnsi" w:eastAsiaTheme="minorEastAsia" w:hAnsiTheme="minorHAnsi" w:cstheme="minorBidi"/>
          <w:smallCaps w:val="0"/>
          <w:noProof/>
          <w:sz w:val="22"/>
          <w:szCs w:val="22"/>
        </w:rPr>
      </w:pPr>
      <w:hyperlink w:anchor="_Toc330377972" w:history="1">
        <w:r w:rsidR="00F36E63" w:rsidRPr="00D7115F">
          <w:rPr>
            <w:rStyle w:val="Hyperlink"/>
            <w:noProof/>
          </w:rPr>
          <w:t>Open Issues and Questions</w:t>
        </w:r>
        <w:r w:rsidR="00F36E63">
          <w:rPr>
            <w:noProof/>
            <w:webHidden/>
          </w:rPr>
          <w:tab/>
        </w:r>
        <w:r w:rsidR="00F36E63">
          <w:rPr>
            <w:noProof/>
            <w:webHidden/>
          </w:rPr>
          <w:fldChar w:fldCharType="begin"/>
        </w:r>
        <w:r w:rsidR="00F36E63">
          <w:rPr>
            <w:noProof/>
            <w:webHidden/>
          </w:rPr>
          <w:instrText xml:space="preserve"> PAGEREF _Toc330377972 \h </w:instrText>
        </w:r>
        <w:r w:rsidR="00F36E63">
          <w:rPr>
            <w:noProof/>
            <w:webHidden/>
          </w:rPr>
        </w:r>
        <w:r w:rsidR="00F36E63">
          <w:rPr>
            <w:noProof/>
            <w:webHidden/>
          </w:rPr>
          <w:fldChar w:fldCharType="separate"/>
        </w:r>
        <w:r w:rsidR="00F36E63">
          <w:rPr>
            <w:noProof/>
            <w:webHidden/>
          </w:rPr>
          <w:t>6</w:t>
        </w:r>
        <w:r w:rsidR="00F36E63">
          <w:rPr>
            <w:noProof/>
            <w:webHidden/>
          </w:rPr>
          <w:fldChar w:fldCharType="end"/>
        </w:r>
      </w:hyperlink>
    </w:p>
    <w:p w:rsidR="00F36E63" w:rsidRDefault="00F56F68">
      <w:pPr>
        <w:pStyle w:val="TOC2"/>
        <w:tabs>
          <w:tab w:val="right" w:leader="dot" w:pos="9350"/>
        </w:tabs>
        <w:rPr>
          <w:rFonts w:asciiTheme="minorHAnsi" w:eastAsiaTheme="minorEastAsia" w:hAnsiTheme="minorHAnsi" w:cstheme="minorBidi"/>
          <w:smallCaps w:val="0"/>
          <w:noProof/>
          <w:sz w:val="22"/>
          <w:szCs w:val="22"/>
        </w:rPr>
      </w:pPr>
      <w:hyperlink w:anchor="_Toc330377973" w:history="1">
        <w:r w:rsidR="00F36E63" w:rsidRPr="00D7115F">
          <w:rPr>
            <w:rStyle w:val="Hyperlink"/>
            <w:noProof/>
          </w:rPr>
          <w:t>Closed Issues</w:t>
        </w:r>
        <w:r w:rsidR="00F36E63">
          <w:rPr>
            <w:noProof/>
            <w:webHidden/>
          </w:rPr>
          <w:tab/>
        </w:r>
        <w:r w:rsidR="00F36E63">
          <w:rPr>
            <w:noProof/>
            <w:webHidden/>
          </w:rPr>
          <w:fldChar w:fldCharType="begin"/>
        </w:r>
        <w:r w:rsidR="00F36E63">
          <w:rPr>
            <w:noProof/>
            <w:webHidden/>
          </w:rPr>
          <w:instrText xml:space="preserve"> PAGEREF _Toc330377973 \h </w:instrText>
        </w:r>
        <w:r w:rsidR="00F36E63">
          <w:rPr>
            <w:noProof/>
            <w:webHidden/>
          </w:rPr>
        </w:r>
        <w:r w:rsidR="00F36E63">
          <w:rPr>
            <w:noProof/>
            <w:webHidden/>
          </w:rPr>
          <w:fldChar w:fldCharType="separate"/>
        </w:r>
        <w:r w:rsidR="00F36E63">
          <w:rPr>
            <w:noProof/>
            <w:webHidden/>
          </w:rPr>
          <w:t>6</w:t>
        </w:r>
        <w:r w:rsidR="00F36E63">
          <w:rPr>
            <w:noProof/>
            <w:webHidden/>
          </w:rPr>
          <w:fldChar w:fldCharType="end"/>
        </w:r>
      </w:hyperlink>
    </w:p>
    <w:p w:rsidR="00F36E63" w:rsidRDefault="00F56F68">
      <w:pPr>
        <w:pStyle w:val="TOC1"/>
        <w:tabs>
          <w:tab w:val="right" w:leader="dot" w:pos="9350"/>
        </w:tabs>
        <w:rPr>
          <w:rFonts w:asciiTheme="minorHAnsi" w:eastAsiaTheme="minorEastAsia" w:hAnsiTheme="minorHAnsi" w:cstheme="minorBidi"/>
          <w:b w:val="0"/>
          <w:bCs w:val="0"/>
          <w:caps w:val="0"/>
          <w:noProof/>
          <w:sz w:val="22"/>
          <w:szCs w:val="22"/>
        </w:rPr>
      </w:pPr>
      <w:hyperlink w:anchor="_Toc330377974" w:history="1">
        <w:r w:rsidR="00F36E63" w:rsidRPr="00D7115F">
          <w:rPr>
            <w:rStyle w:val="Hyperlink"/>
            <w:noProof/>
          </w:rPr>
          <w:t>Volume 1 – Profiles</w:t>
        </w:r>
        <w:r w:rsidR="00F36E63">
          <w:rPr>
            <w:noProof/>
            <w:webHidden/>
          </w:rPr>
          <w:tab/>
        </w:r>
        <w:r w:rsidR="00F36E63">
          <w:rPr>
            <w:noProof/>
            <w:webHidden/>
          </w:rPr>
          <w:fldChar w:fldCharType="begin"/>
        </w:r>
        <w:r w:rsidR="00F36E63">
          <w:rPr>
            <w:noProof/>
            <w:webHidden/>
          </w:rPr>
          <w:instrText xml:space="preserve"> PAGEREF _Toc330377974 \h </w:instrText>
        </w:r>
        <w:r w:rsidR="00F36E63">
          <w:rPr>
            <w:noProof/>
            <w:webHidden/>
          </w:rPr>
        </w:r>
        <w:r w:rsidR="00F36E63">
          <w:rPr>
            <w:noProof/>
            <w:webHidden/>
          </w:rPr>
          <w:fldChar w:fldCharType="separate"/>
        </w:r>
        <w:r w:rsidR="00F36E63">
          <w:rPr>
            <w:noProof/>
            <w:webHidden/>
          </w:rPr>
          <w:t>8</w:t>
        </w:r>
        <w:r w:rsidR="00F36E63">
          <w:rPr>
            <w:noProof/>
            <w:webHidden/>
          </w:rPr>
          <w:fldChar w:fldCharType="end"/>
        </w:r>
      </w:hyperlink>
    </w:p>
    <w:p w:rsidR="00F36E63" w:rsidRDefault="00F56F68">
      <w:pPr>
        <w:pStyle w:val="TOC2"/>
        <w:tabs>
          <w:tab w:val="right" w:leader="dot" w:pos="9350"/>
        </w:tabs>
        <w:rPr>
          <w:rFonts w:asciiTheme="minorHAnsi" w:eastAsiaTheme="minorEastAsia" w:hAnsiTheme="minorHAnsi" w:cstheme="minorBidi"/>
          <w:smallCaps w:val="0"/>
          <w:noProof/>
          <w:sz w:val="22"/>
          <w:szCs w:val="22"/>
        </w:rPr>
      </w:pPr>
      <w:hyperlink w:anchor="_Toc330377975" w:history="1">
        <w:r w:rsidR="00F36E63" w:rsidRPr="00D7115F">
          <w:rPr>
            <w:rStyle w:val="Hyperlink"/>
            <w:i/>
            <w:noProof/>
          </w:rPr>
          <w:t>Copyright Permission</w:t>
        </w:r>
        <w:r w:rsidR="00F36E63">
          <w:rPr>
            <w:noProof/>
            <w:webHidden/>
          </w:rPr>
          <w:tab/>
        </w:r>
        <w:r w:rsidR="00F36E63">
          <w:rPr>
            <w:noProof/>
            <w:webHidden/>
          </w:rPr>
          <w:fldChar w:fldCharType="begin"/>
        </w:r>
        <w:r w:rsidR="00F36E63">
          <w:rPr>
            <w:noProof/>
            <w:webHidden/>
          </w:rPr>
          <w:instrText xml:space="preserve"> PAGEREF _Toc330377975 \h </w:instrText>
        </w:r>
        <w:r w:rsidR="00F36E63">
          <w:rPr>
            <w:noProof/>
            <w:webHidden/>
          </w:rPr>
        </w:r>
        <w:r w:rsidR="00F36E63">
          <w:rPr>
            <w:noProof/>
            <w:webHidden/>
          </w:rPr>
          <w:fldChar w:fldCharType="separate"/>
        </w:r>
        <w:r w:rsidR="00F36E63">
          <w:rPr>
            <w:noProof/>
            <w:webHidden/>
          </w:rPr>
          <w:t>8</w:t>
        </w:r>
        <w:r w:rsidR="00F36E63">
          <w:rPr>
            <w:noProof/>
            <w:webHidden/>
          </w:rPr>
          <w:fldChar w:fldCharType="end"/>
        </w:r>
      </w:hyperlink>
    </w:p>
    <w:p w:rsidR="00F36E63" w:rsidRDefault="00F56F68">
      <w:pPr>
        <w:pStyle w:val="TOC1"/>
        <w:tabs>
          <w:tab w:val="right" w:leader="dot" w:pos="9350"/>
        </w:tabs>
        <w:rPr>
          <w:rFonts w:asciiTheme="minorHAnsi" w:eastAsiaTheme="minorEastAsia" w:hAnsiTheme="minorHAnsi" w:cstheme="minorBidi"/>
          <w:b w:val="0"/>
          <w:bCs w:val="0"/>
          <w:caps w:val="0"/>
          <w:noProof/>
          <w:sz w:val="22"/>
          <w:szCs w:val="22"/>
        </w:rPr>
      </w:pPr>
      <w:hyperlink w:anchor="_Toc330377976" w:history="1">
        <w:r w:rsidR="00F36E63" w:rsidRPr="00D7115F">
          <w:rPr>
            <w:rStyle w:val="Hyperlink"/>
            <w:noProof/>
          </w:rPr>
          <w:t>X Retrieve Clinical Knowledge (RCK) Profile</w:t>
        </w:r>
        <w:r w:rsidR="00F36E63">
          <w:rPr>
            <w:noProof/>
            <w:webHidden/>
          </w:rPr>
          <w:tab/>
        </w:r>
        <w:r w:rsidR="00F36E63">
          <w:rPr>
            <w:noProof/>
            <w:webHidden/>
          </w:rPr>
          <w:fldChar w:fldCharType="begin"/>
        </w:r>
        <w:r w:rsidR="00F36E63">
          <w:rPr>
            <w:noProof/>
            <w:webHidden/>
          </w:rPr>
          <w:instrText xml:space="preserve"> PAGEREF _Toc330377976 \h </w:instrText>
        </w:r>
        <w:r w:rsidR="00F36E63">
          <w:rPr>
            <w:noProof/>
            <w:webHidden/>
          </w:rPr>
        </w:r>
        <w:r w:rsidR="00F36E63">
          <w:rPr>
            <w:noProof/>
            <w:webHidden/>
          </w:rPr>
          <w:fldChar w:fldCharType="separate"/>
        </w:r>
        <w:r w:rsidR="00F36E63">
          <w:rPr>
            <w:noProof/>
            <w:webHidden/>
          </w:rPr>
          <w:t>9</w:t>
        </w:r>
        <w:r w:rsidR="00F36E63">
          <w:rPr>
            <w:noProof/>
            <w:webHidden/>
          </w:rPr>
          <w:fldChar w:fldCharType="end"/>
        </w:r>
      </w:hyperlink>
    </w:p>
    <w:p w:rsidR="00F36E63" w:rsidRDefault="00F56F68">
      <w:pPr>
        <w:pStyle w:val="TOC2"/>
        <w:tabs>
          <w:tab w:val="right" w:leader="dot" w:pos="9350"/>
        </w:tabs>
        <w:rPr>
          <w:rFonts w:asciiTheme="minorHAnsi" w:eastAsiaTheme="minorEastAsia" w:hAnsiTheme="minorHAnsi" w:cstheme="minorBidi"/>
          <w:smallCaps w:val="0"/>
          <w:noProof/>
          <w:sz w:val="22"/>
          <w:szCs w:val="22"/>
        </w:rPr>
      </w:pPr>
      <w:hyperlink w:anchor="_Toc330377977" w:history="1">
        <w:r w:rsidR="00F36E63" w:rsidRPr="00D7115F">
          <w:rPr>
            <w:rStyle w:val="Hyperlink"/>
            <w:noProof/>
          </w:rPr>
          <w:t>X.1 RCK Actors, Transactions, and Content Modules</w:t>
        </w:r>
        <w:r w:rsidR="00F36E63">
          <w:rPr>
            <w:noProof/>
            <w:webHidden/>
          </w:rPr>
          <w:tab/>
        </w:r>
        <w:r w:rsidR="00F36E63">
          <w:rPr>
            <w:noProof/>
            <w:webHidden/>
          </w:rPr>
          <w:fldChar w:fldCharType="begin"/>
        </w:r>
        <w:r w:rsidR="00F36E63">
          <w:rPr>
            <w:noProof/>
            <w:webHidden/>
          </w:rPr>
          <w:instrText xml:space="preserve"> PAGEREF _Toc330377977 \h </w:instrText>
        </w:r>
        <w:r w:rsidR="00F36E63">
          <w:rPr>
            <w:noProof/>
            <w:webHidden/>
          </w:rPr>
        </w:r>
        <w:r w:rsidR="00F36E63">
          <w:rPr>
            <w:noProof/>
            <w:webHidden/>
          </w:rPr>
          <w:fldChar w:fldCharType="separate"/>
        </w:r>
        <w:r w:rsidR="00F36E63">
          <w:rPr>
            <w:noProof/>
            <w:webHidden/>
          </w:rPr>
          <w:t>9</w:t>
        </w:r>
        <w:r w:rsidR="00F36E63">
          <w:rPr>
            <w:noProof/>
            <w:webHidden/>
          </w:rPr>
          <w:fldChar w:fldCharType="end"/>
        </w:r>
      </w:hyperlink>
    </w:p>
    <w:p w:rsidR="00F36E63" w:rsidRDefault="00F56F68">
      <w:pPr>
        <w:pStyle w:val="TOC3"/>
        <w:tabs>
          <w:tab w:val="right" w:leader="dot" w:pos="9350"/>
        </w:tabs>
        <w:rPr>
          <w:rFonts w:asciiTheme="minorHAnsi" w:eastAsiaTheme="minorEastAsia" w:hAnsiTheme="minorHAnsi" w:cstheme="minorBidi"/>
          <w:i w:val="0"/>
          <w:iCs w:val="0"/>
          <w:noProof/>
          <w:sz w:val="22"/>
          <w:szCs w:val="22"/>
        </w:rPr>
      </w:pPr>
      <w:hyperlink w:anchor="_Toc330377978" w:history="1">
        <w:r w:rsidR="00F36E63" w:rsidRPr="00D7115F">
          <w:rPr>
            <w:rStyle w:val="Hyperlink"/>
            <w:bCs/>
            <w:noProof/>
          </w:rPr>
          <w:t>X.1.1 Actor Descriptions and Actor Profile Requirements</w:t>
        </w:r>
        <w:r w:rsidR="00F36E63">
          <w:rPr>
            <w:noProof/>
            <w:webHidden/>
          </w:rPr>
          <w:tab/>
        </w:r>
        <w:r w:rsidR="00F36E63">
          <w:rPr>
            <w:noProof/>
            <w:webHidden/>
          </w:rPr>
          <w:fldChar w:fldCharType="begin"/>
        </w:r>
        <w:r w:rsidR="00F36E63">
          <w:rPr>
            <w:noProof/>
            <w:webHidden/>
          </w:rPr>
          <w:instrText xml:space="preserve"> PAGEREF _Toc330377978 \h </w:instrText>
        </w:r>
        <w:r w:rsidR="00F36E63">
          <w:rPr>
            <w:noProof/>
            <w:webHidden/>
          </w:rPr>
        </w:r>
        <w:r w:rsidR="00F36E63">
          <w:rPr>
            <w:noProof/>
            <w:webHidden/>
          </w:rPr>
          <w:fldChar w:fldCharType="separate"/>
        </w:r>
        <w:r w:rsidR="00F36E63">
          <w:rPr>
            <w:noProof/>
            <w:webHidden/>
          </w:rPr>
          <w:t>11</w:t>
        </w:r>
        <w:r w:rsidR="00F36E63">
          <w:rPr>
            <w:noProof/>
            <w:webHidden/>
          </w:rPr>
          <w:fldChar w:fldCharType="end"/>
        </w:r>
      </w:hyperlink>
    </w:p>
    <w:p w:rsidR="00F36E63" w:rsidRDefault="00F56F68">
      <w:pPr>
        <w:pStyle w:val="TOC4"/>
        <w:tabs>
          <w:tab w:val="right" w:leader="dot" w:pos="9350"/>
        </w:tabs>
        <w:rPr>
          <w:rFonts w:asciiTheme="minorHAnsi" w:eastAsiaTheme="minorEastAsia" w:hAnsiTheme="minorHAnsi" w:cstheme="minorBidi"/>
          <w:noProof/>
          <w:sz w:val="22"/>
          <w:szCs w:val="22"/>
        </w:rPr>
      </w:pPr>
      <w:hyperlink w:anchor="_Toc330377979" w:history="1">
        <w:r w:rsidR="00F36E63" w:rsidRPr="00D7115F">
          <w:rPr>
            <w:rStyle w:val="Hyperlink"/>
            <w:bCs/>
            <w:noProof/>
          </w:rPr>
          <w:t>X.1.1.1 Clinical Knowledge Directory</w:t>
        </w:r>
        <w:r w:rsidR="00F36E63">
          <w:rPr>
            <w:noProof/>
            <w:webHidden/>
          </w:rPr>
          <w:tab/>
        </w:r>
        <w:r w:rsidR="00F36E63">
          <w:rPr>
            <w:noProof/>
            <w:webHidden/>
          </w:rPr>
          <w:fldChar w:fldCharType="begin"/>
        </w:r>
        <w:r w:rsidR="00F36E63">
          <w:rPr>
            <w:noProof/>
            <w:webHidden/>
          </w:rPr>
          <w:instrText xml:space="preserve"> PAGEREF _Toc330377979 \h </w:instrText>
        </w:r>
        <w:r w:rsidR="00F36E63">
          <w:rPr>
            <w:noProof/>
            <w:webHidden/>
          </w:rPr>
        </w:r>
        <w:r w:rsidR="00F36E63">
          <w:rPr>
            <w:noProof/>
            <w:webHidden/>
          </w:rPr>
          <w:fldChar w:fldCharType="separate"/>
        </w:r>
        <w:r w:rsidR="00F36E63">
          <w:rPr>
            <w:noProof/>
            <w:webHidden/>
          </w:rPr>
          <w:t>11</w:t>
        </w:r>
        <w:r w:rsidR="00F36E63">
          <w:rPr>
            <w:noProof/>
            <w:webHidden/>
          </w:rPr>
          <w:fldChar w:fldCharType="end"/>
        </w:r>
      </w:hyperlink>
    </w:p>
    <w:p w:rsidR="00F36E63" w:rsidRDefault="00F56F68">
      <w:pPr>
        <w:pStyle w:val="TOC4"/>
        <w:tabs>
          <w:tab w:val="right" w:leader="dot" w:pos="9350"/>
        </w:tabs>
        <w:rPr>
          <w:rFonts w:asciiTheme="minorHAnsi" w:eastAsiaTheme="minorEastAsia" w:hAnsiTheme="minorHAnsi" w:cstheme="minorBidi"/>
          <w:noProof/>
          <w:sz w:val="22"/>
          <w:szCs w:val="22"/>
        </w:rPr>
      </w:pPr>
      <w:hyperlink w:anchor="_Toc330377980" w:history="1">
        <w:r w:rsidR="00F36E63" w:rsidRPr="00D7115F">
          <w:rPr>
            <w:rStyle w:val="Hyperlink"/>
            <w:bCs/>
            <w:noProof/>
          </w:rPr>
          <w:t>X.1.1.2 Clinical Knowledge Requester</w:t>
        </w:r>
        <w:r w:rsidR="00F36E63">
          <w:rPr>
            <w:noProof/>
            <w:webHidden/>
          </w:rPr>
          <w:tab/>
        </w:r>
        <w:r w:rsidR="00F36E63">
          <w:rPr>
            <w:noProof/>
            <w:webHidden/>
          </w:rPr>
          <w:fldChar w:fldCharType="begin"/>
        </w:r>
        <w:r w:rsidR="00F36E63">
          <w:rPr>
            <w:noProof/>
            <w:webHidden/>
          </w:rPr>
          <w:instrText xml:space="preserve"> PAGEREF _Toc330377980 \h </w:instrText>
        </w:r>
        <w:r w:rsidR="00F36E63">
          <w:rPr>
            <w:noProof/>
            <w:webHidden/>
          </w:rPr>
        </w:r>
        <w:r w:rsidR="00F36E63">
          <w:rPr>
            <w:noProof/>
            <w:webHidden/>
          </w:rPr>
          <w:fldChar w:fldCharType="separate"/>
        </w:r>
        <w:r w:rsidR="00F36E63">
          <w:rPr>
            <w:noProof/>
            <w:webHidden/>
          </w:rPr>
          <w:t>11</w:t>
        </w:r>
        <w:r w:rsidR="00F36E63">
          <w:rPr>
            <w:noProof/>
            <w:webHidden/>
          </w:rPr>
          <w:fldChar w:fldCharType="end"/>
        </w:r>
      </w:hyperlink>
    </w:p>
    <w:p w:rsidR="00F36E63" w:rsidRDefault="00F56F68">
      <w:pPr>
        <w:pStyle w:val="TOC4"/>
        <w:tabs>
          <w:tab w:val="right" w:leader="dot" w:pos="9350"/>
        </w:tabs>
        <w:rPr>
          <w:rFonts w:asciiTheme="minorHAnsi" w:eastAsiaTheme="minorEastAsia" w:hAnsiTheme="minorHAnsi" w:cstheme="minorBidi"/>
          <w:noProof/>
          <w:sz w:val="22"/>
          <w:szCs w:val="22"/>
        </w:rPr>
      </w:pPr>
      <w:hyperlink w:anchor="_Toc330377981" w:history="1">
        <w:r w:rsidR="00F36E63" w:rsidRPr="00D7115F">
          <w:rPr>
            <w:rStyle w:val="Hyperlink"/>
            <w:bCs/>
            <w:noProof/>
          </w:rPr>
          <w:t>X.1.1.3 Clinical Knowledge Resource Repository</w:t>
        </w:r>
        <w:r w:rsidR="00F36E63">
          <w:rPr>
            <w:noProof/>
            <w:webHidden/>
          </w:rPr>
          <w:tab/>
        </w:r>
        <w:r w:rsidR="00F36E63">
          <w:rPr>
            <w:noProof/>
            <w:webHidden/>
          </w:rPr>
          <w:fldChar w:fldCharType="begin"/>
        </w:r>
        <w:r w:rsidR="00F36E63">
          <w:rPr>
            <w:noProof/>
            <w:webHidden/>
          </w:rPr>
          <w:instrText xml:space="preserve"> PAGEREF _Toc330377981 \h </w:instrText>
        </w:r>
        <w:r w:rsidR="00F36E63">
          <w:rPr>
            <w:noProof/>
            <w:webHidden/>
          </w:rPr>
        </w:r>
        <w:r w:rsidR="00F36E63">
          <w:rPr>
            <w:noProof/>
            <w:webHidden/>
          </w:rPr>
          <w:fldChar w:fldCharType="separate"/>
        </w:r>
        <w:r w:rsidR="00F36E63">
          <w:rPr>
            <w:noProof/>
            <w:webHidden/>
          </w:rPr>
          <w:t>11</w:t>
        </w:r>
        <w:r w:rsidR="00F36E63">
          <w:rPr>
            <w:noProof/>
            <w:webHidden/>
          </w:rPr>
          <w:fldChar w:fldCharType="end"/>
        </w:r>
      </w:hyperlink>
    </w:p>
    <w:p w:rsidR="00F36E63" w:rsidRDefault="00F56F68">
      <w:pPr>
        <w:pStyle w:val="TOC3"/>
        <w:tabs>
          <w:tab w:val="right" w:leader="dot" w:pos="9350"/>
        </w:tabs>
        <w:rPr>
          <w:rFonts w:asciiTheme="minorHAnsi" w:eastAsiaTheme="minorEastAsia" w:hAnsiTheme="minorHAnsi" w:cstheme="minorBidi"/>
          <w:i w:val="0"/>
          <w:iCs w:val="0"/>
          <w:noProof/>
          <w:sz w:val="22"/>
          <w:szCs w:val="22"/>
        </w:rPr>
      </w:pPr>
      <w:hyperlink w:anchor="_Toc330377982" w:history="1">
        <w:r w:rsidR="00F36E63" w:rsidRPr="00D7115F">
          <w:rPr>
            <w:rStyle w:val="Hyperlink"/>
            <w:noProof/>
          </w:rPr>
          <w:t>X.1.2 Transaction Descriptions</w:t>
        </w:r>
        <w:r w:rsidR="00F36E63">
          <w:rPr>
            <w:noProof/>
            <w:webHidden/>
          </w:rPr>
          <w:tab/>
        </w:r>
        <w:r w:rsidR="00F36E63">
          <w:rPr>
            <w:noProof/>
            <w:webHidden/>
          </w:rPr>
          <w:fldChar w:fldCharType="begin"/>
        </w:r>
        <w:r w:rsidR="00F36E63">
          <w:rPr>
            <w:noProof/>
            <w:webHidden/>
          </w:rPr>
          <w:instrText xml:space="preserve"> PAGEREF _Toc330377982 \h </w:instrText>
        </w:r>
        <w:r w:rsidR="00F36E63">
          <w:rPr>
            <w:noProof/>
            <w:webHidden/>
          </w:rPr>
        </w:r>
        <w:r w:rsidR="00F36E63">
          <w:rPr>
            <w:noProof/>
            <w:webHidden/>
          </w:rPr>
          <w:fldChar w:fldCharType="separate"/>
        </w:r>
        <w:r w:rsidR="00F36E63">
          <w:rPr>
            <w:noProof/>
            <w:webHidden/>
          </w:rPr>
          <w:t>11</w:t>
        </w:r>
        <w:r w:rsidR="00F36E63">
          <w:rPr>
            <w:noProof/>
            <w:webHidden/>
          </w:rPr>
          <w:fldChar w:fldCharType="end"/>
        </w:r>
      </w:hyperlink>
    </w:p>
    <w:p w:rsidR="00F36E63" w:rsidRDefault="00F56F68">
      <w:pPr>
        <w:pStyle w:val="TOC4"/>
        <w:tabs>
          <w:tab w:val="right" w:leader="dot" w:pos="9350"/>
        </w:tabs>
        <w:rPr>
          <w:rFonts w:asciiTheme="minorHAnsi" w:eastAsiaTheme="minorEastAsia" w:hAnsiTheme="minorHAnsi" w:cstheme="minorBidi"/>
          <w:noProof/>
          <w:sz w:val="22"/>
          <w:szCs w:val="22"/>
        </w:rPr>
      </w:pPr>
      <w:hyperlink w:anchor="_Toc330377983" w:history="1">
        <w:r w:rsidR="00F36E63" w:rsidRPr="00D7115F">
          <w:rPr>
            <w:rStyle w:val="Hyperlink"/>
            <w:noProof/>
          </w:rPr>
          <w:t>X.1.2.1 Query Clinical Knowledge</w:t>
        </w:r>
        <w:r w:rsidR="00F36E63">
          <w:rPr>
            <w:noProof/>
            <w:webHidden/>
          </w:rPr>
          <w:tab/>
        </w:r>
        <w:r w:rsidR="00F36E63">
          <w:rPr>
            <w:noProof/>
            <w:webHidden/>
          </w:rPr>
          <w:fldChar w:fldCharType="begin"/>
        </w:r>
        <w:r w:rsidR="00F36E63">
          <w:rPr>
            <w:noProof/>
            <w:webHidden/>
          </w:rPr>
          <w:instrText xml:space="preserve"> PAGEREF _Toc330377983 \h </w:instrText>
        </w:r>
        <w:r w:rsidR="00F36E63">
          <w:rPr>
            <w:noProof/>
            <w:webHidden/>
          </w:rPr>
        </w:r>
        <w:r w:rsidR="00F36E63">
          <w:rPr>
            <w:noProof/>
            <w:webHidden/>
          </w:rPr>
          <w:fldChar w:fldCharType="separate"/>
        </w:r>
        <w:r w:rsidR="00F36E63">
          <w:rPr>
            <w:noProof/>
            <w:webHidden/>
          </w:rPr>
          <w:t>11</w:t>
        </w:r>
        <w:r w:rsidR="00F36E63">
          <w:rPr>
            <w:noProof/>
            <w:webHidden/>
          </w:rPr>
          <w:fldChar w:fldCharType="end"/>
        </w:r>
      </w:hyperlink>
    </w:p>
    <w:p w:rsidR="00F36E63" w:rsidRDefault="00F56F68">
      <w:pPr>
        <w:pStyle w:val="TOC4"/>
        <w:tabs>
          <w:tab w:val="right" w:leader="dot" w:pos="9350"/>
        </w:tabs>
        <w:rPr>
          <w:rFonts w:asciiTheme="minorHAnsi" w:eastAsiaTheme="minorEastAsia" w:hAnsiTheme="minorHAnsi" w:cstheme="minorBidi"/>
          <w:noProof/>
          <w:sz w:val="22"/>
          <w:szCs w:val="22"/>
        </w:rPr>
      </w:pPr>
      <w:hyperlink w:anchor="_Toc330377984" w:history="1">
        <w:r w:rsidR="00F36E63" w:rsidRPr="00D7115F">
          <w:rPr>
            <w:rStyle w:val="Hyperlink"/>
            <w:noProof/>
          </w:rPr>
          <w:t>X.1.2.2 Retrieve Clinical Knowledge</w:t>
        </w:r>
        <w:r w:rsidR="00F36E63">
          <w:rPr>
            <w:noProof/>
            <w:webHidden/>
          </w:rPr>
          <w:tab/>
        </w:r>
        <w:r w:rsidR="00F36E63">
          <w:rPr>
            <w:noProof/>
            <w:webHidden/>
          </w:rPr>
          <w:fldChar w:fldCharType="begin"/>
        </w:r>
        <w:r w:rsidR="00F36E63">
          <w:rPr>
            <w:noProof/>
            <w:webHidden/>
          </w:rPr>
          <w:instrText xml:space="preserve"> PAGEREF _Toc330377984 \h </w:instrText>
        </w:r>
        <w:r w:rsidR="00F36E63">
          <w:rPr>
            <w:noProof/>
            <w:webHidden/>
          </w:rPr>
        </w:r>
        <w:r w:rsidR="00F36E63">
          <w:rPr>
            <w:noProof/>
            <w:webHidden/>
          </w:rPr>
          <w:fldChar w:fldCharType="separate"/>
        </w:r>
        <w:r w:rsidR="00F36E63">
          <w:rPr>
            <w:noProof/>
            <w:webHidden/>
          </w:rPr>
          <w:t>11</w:t>
        </w:r>
        <w:r w:rsidR="00F36E63">
          <w:rPr>
            <w:noProof/>
            <w:webHidden/>
          </w:rPr>
          <w:fldChar w:fldCharType="end"/>
        </w:r>
      </w:hyperlink>
    </w:p>
    <w:p w:rsidR="00F36E63" w:rsidRDefault="00F56F68">
      <w:pPr>
        <w:pStyle w:val="TOC2"/>
        <w:tabs>
          <w:tab w:val="right" w:leader="dot" w:pos="9350"/>
        </w:tabs>
        <w:rPr>
          <w:rFonts w:asciiTheme="minorHAnsi" w:eastAsiaTheme="minorEastAsia" w:hAnsiTheme="minorHAnsi" w:cstheme="minorBidi"/>
          <w:smallCaps w:val="0"/>
          <w:noProof/>
          <w:sz w:val="22"/>
          <w:szCs w:val="22"/>
        </w:rPr>
      </w:pPr>
      <w:hyperlink w:anchor="_Toc330377985" w:history="1">
        <w:r w:rsidR="00F36E63" w:rsidRPr="00D7115F">
          <w:rPr>
            <w:rStyle w:val="Hyperlink"/>
            <w:noProof/>
          </w:rPr>
          <w:t>X.2 RCK Actor Options</w:t>
        </w:r>
        <w:r w:rsidR="00F36E63">
          <w:rPr>
            <w:noProof/>
            <w:webHidden/>
          </w:rPr>
          <w:tab/>
        </w:r>
        <w:r w:rsidR="00F36E63">
          <w:rPr>
            <w:noProof/>
            <w:webHidden/>
          </w:rPr>
          <w:fldChar w:fldCharType="begin"/>
        </w:r>
        <w:r w:rsidR="00F36E63">
          <w:rPr>
            <w:noProof/>
            <w:webHidden/>
          </w:rPr>
          <w:instrText xml:space="preserve"> PAGEREF _Toc330377985 \h </w:instrText>
        </w:r>
        <w:r w:rsidR="00F36E63">
          <w:rPr>
            <w:noProof/>
            <w:webHidden/>
          </w:rPr>
        </w:r>
        <w:r w:rsidR="00F36E63">
          <w:rPr>
            <w:noProof/>
            <w:webHidden/>
          </w:rPr>
          <w:fldChar w:fldCharType="separate"/>
        </w:r>
        <w:r w:rsidR="00F36E63">
          <w:rPr>
            <w:noProof/>
            <w:webHidden/>
          </w:rPr>
          <w:t>11</w:t>
        </w:r>
        <w:r w:rsidR="00F36E63">
          <w:rPr>
            <w:noProof/>
            <w:webHidden/>
          </w:rPr>
          <w:fldChar w:fldCharType="end"/>
        </w:r>
      </w:hyperlink>
    </w:p>
    <w:p w:rsidR="00F36E63" w:rsidRDefault="00F56F68">
      <w:pPr>
        <w:pStyle w:val="TOC2"/>
        <w:tabs>
          <w:tab w:val="right" w:leader="dot" w:pos="9350"/>
        </w:tabs>
        <w:rPr>
          <w:rFonts w:asciiTheme="minorHAnsi" w:eastAsiaTheme="minorEastAsia" w:hAnsiTheme="minorHAnsi" w:cstheme="minorBidi"/>
          <w:smallCaps w:val="0"/>
          <w:noProof/>
          <w:sz w:val="22"/>
          <w:szCs w:val="22"/>
        </w:rPr>
      </w:pPr>
      <w:hyperlink w:anchor="_Toc330377986" w:history="1">
        <w:r w:rsidR="00F36E63" w:rsidRPr="00D7115F">
          <w:rPr>
            <w:rStyle w:val="Hyperlink"/>
            <w:noProof/>
          </w:rPr>
          <w:t>X.3 RCK Actor Required Groupings</w:t>
        </w:r>
        <w:r w:rsidR="00F36E63">
          <w:rPr>
            <w:noProof/>
            <w:webHidden/>
          </w:rPr>
          <w:tab/>
        </w:r>
        <w:r w:rsidR="00F36E63">
          <w:rPr>
            <w:noProof/>
            <w:webHidden/>
          </w:rPr>
          <w:fldChar w:fldCharType="begin"/>
        </w:r>
        <w:r w:rsidR="00F36E63">
          <w:rPr>
            <w:noProof/>
            <w:webHidden/>
          </w:rPr>
          <w:instrText xml:space="preserve"> PAGEREF _Toc330377986 \h </w:instrText>
        </w:r>
        <w:r w:rsidR="00F36E63">
          <w:rPr>
            <w:noProof/>
            <w:webHidden/>
          </w:rPr>
        </w:r>
        <w:r w:rsidR="00F36E63">
          <w:rPr>
            <w:noProof/>
            <w:webHidden/>
          </w:rPr>
          <w:fldChar w:fldCharType="separate"/>
        </w:r>
        <w:r w:rsidR="00F36E63">
          <w:rPr>
            <w:noProof/>
            <w:webHidden/>
          </w:rPr>
          <w:t>12</w:t>
        </w:r>
        <w:r w:rsidR="00F36E63">
          <w:rPr>
            <w:noProof/>
            <w:webHidden/>
          </w:rPr>
          <w:fldChar w:fldCharType="end"/>
        </w:r>
      </w:hyperlink>
    </w:p>
    <w:p w:rsidR="00F36E63" w:rsidRDefault="00F56F68">
      <w:pPr>
        <w:pStyle w:val="TOC2"/>
        <w:tabs>
          <w:tab w:val="right" w:leader="dot" w:pos="9350"/>
        </w:tabs>
        <w:rPr>
          <w:rFonts w:asciiTheme="minorHAnsi" w:eastAsiaTheme="minorEastAsia" w:hAnsiTheme="minorHAnsi" w:cstheme="minorBidi"/>
          <w:smallCaps w:val="0"/>
          <w:noProof/>
          <w:sz w:val="22"/>
          <w:szCs w:val="22"/>
        </w:rPr>
      </w:pPr>
      <w:hyperlink w:anchor="_Toc330377987" w:history="1">
        <w:r w:rsidR="00F36E63" w:rsidRPr="00D7115F">
          <w:rPr>
            <w:rStyle w:val="Hyperlink"/>
            <w:noProof/>
          </w:rPr>
          <w:t>X.5 RCK Overview</w:t>
        </w:r>
        <w:r w:rsidR="00F36E63">
          <w:rPr>
            <w:noProof/>
            <w:webHidden/>
          </w:rPr>
          <w:tab/>
        </w:r>
        <w:r w:rsidR="00F36E63">
          <w:rPr>
            <w:noProof/>
            <w:webHidden/>
          </w:rPr>
          <w:fldChar w:fldCharType="begin"/>
        </w:r>
        <w:r w:rsidR="00F36E63">
          <w:rPr>
            <w:noProof/>
            <w:webHidden/>
          </w:rPr>
          <w:instrText xml:space="preserve"> PAGEREF _Toc330377987 \h </w:instrText>
        </w:r>
        <w:r w:rsidR="00F36E63">
          <w:rPr>
            <w:noProof/>
            <w:webHidden/>
          </w:rPr>
        </w:r>
        <w:r w:rsidR="00F36E63">
          <w:rPr>
            <w:noProof/>
            <w:webHidden/>
          </w:rPr>
          <w:fldChar w:fldCharType="separate"/>
        </w:r>
        <w:r w:rsidR="00F36E63">
          <w:rPr>
            <w:noProof/>
            <w:webHidden/>
          </w:rPr>
          <w:t>12</w:t>
        </w:r>
        <w:r w:rsidR="00F36E63">
          <w:rPr>
            <w:noProof/>
            <w:webHidden/>
          </w:rPr>
          <w:fldChar w:fldCharType="end"/>
        </w:r>
      </w:hyperlink>
    </w:p>
    <w:p w:rsidR="00F36E63" w:rsidRDefault="00F56F68">
      <w:pPr>
        <w:pStyle w:val="TOC3"/>
        <w:tabs>
          <w:tab w:val="right" w:leader="dot" w:pos="9350"/>
        </w:tabs>
        <w:rPr>
          <w:rFonts w:asciiTheme="minorHAnsi" w:eastAsiaTheme="minorEastAsia" w:hAnsiTheme="minorHAnsi" w:cstheme="minorBidi"/>
          <w:i w:val="0"/>
          <w:iCs w:val="0"/>
          <w:noProof/>
          <w:sz w:val="22"/>
          <w:szCs w:val="22"/>
        </w:rPr>
      </w:pPr>
      <w:hyperlink w:anchor="_Toc330377988" w:history="1">
        <w:r w:rsidR="00F36E63" w:rsidRPr="00D7115F">
          <w:rPr>
            <w:rStyle w:val="Hyperlink"/>
            <w:bCs/>
            <w:noProof/>
          </w:rPr>
          <w:t xml:space="preserve">X.5.1 </w:t>
        </w:r>
        <w:r w:rsidR="00F36E63" w:rsidRPr="00D7115F">
          <w:rPr>
            <w:rStyle w:val="Hyperlink"/>
            <w:noProof/>
          </w:rPr>
          <w:t>Overview of the Request Context</w:t>
        </w:r>
        <w:r w:rsidR="00F36E63">
          <w:rPr>
            <w:noProof/>
            <w:webHidden/>
          </w:rPr>
          <w:tab/>
        </w:r>
        <w:r w:rsidR="00F36E63">
          <w:rPr>
            <w:noProof/>
            <w:webHidden/>
          </w:rPr>
          <w:fldChar w:fldCharType="begin"/>
        </w:r>
        <w:r w:rsidR="00F36E63">
          <w:rPr>
            <w:noProof/>
            <w:webHidden/>
          </w:rPr>
          <w:instrText xml:space="preserve"> PAGEREF _Toc330377988 \h </w:instrText>
        </w:r>
        <w:r w:rsidR="00F36E63">
          <w:rPr>
            <w:noProof/>
            <w:webHidden/>
          </w:rPr>
        </w:r>
        <w:r w:rsidR="00F36E63">
          <w:rPr>
            <w:noProof/>
            <w:webHidden/>
          </w:rPr>
          <w:fldChar w:fldCharType="separate"/>
        </w:r>
        <w:r w:rsidR="00F36E63">
          <w:rPr>
            <w:noProof/>
            <w:webHidden/>
          </w:rPr>
          <w:t>12</w:t>
        </w:r>
        <w:r w:rsidR="00F36E63">
          <w:rPr>
            <w:noProof/>
            <w:webHidden/>
          </w:rPr>
          <w:fldChar w:fldCharType="end"/>
        </w:r>
      </w:hyperlink>
    </w:p>
    <w:p w:rsidR="00F36E63" w:rsidRDefault="00F56F68">
      <w:pPr>
        <w:pStyle w:val="TOC4"/>
        <w:tabs>
          <w:tab w:val="right" w:leader="dot" w:pos="9350"/>
        </w:tabs>
        <w:rPr>
          <w:rFonts w:asciiTheme="minorHAnsi" w:eastAsiaTheme="minorEastAsia" w:hAnsiTheme="minorHAnsi" w:cstheme="minorBidi"/>
          <w:noProof/>
          <w:sz w:val="22"/>
          <w:szCs w:val="22"/>
        </w:rPr>
      </w:pPr>
      <w:hyperlink w:anchor="_Toc330377989" w:history="1">
        <w:r w:rsidR="00F36E63" w:rsidRPr="00D7115F">
          <w:rPr>
            <w:rStyle w:val="Hyperlink"/>
            <w:noProof/>
          </w:rPr>
          <w:t>X.5.1.1 Patient Demographics</w:t>
        </w:r>
        <w:r w:rsidR="00F36E63">
          <w:rPr>
            <w:noProof/>
            <w:webHidden/>
          </w:rPr>
          <w:tab/>
        </w:r>
        <w:r w:rsidR="00F36E63">
          <w:rPr>
            <w:noProof/>
            <w:webHidden/>
          </w:rPr>
          <w:fldChar w:fldCharType="begin"/>
        </w:r>
        <w:r w:rsidR="00F36E63">
          <w:rPr>
            <w:noProof/>
            <w:webHidden/>
          </w:rPr>
          <w:instrText xml:space="preserve"> PAGEREF _Toc330377989 \h </w:instrText>
        </w:r>
        <w:r w:rsidR="00F36E63">
          <w:rPr>
            <w:noProof/>
            <w:webHidden/>
          </w:rPr>
        </w:r>
        <w:r w:rsidR="00F36E63">
          <w:rPr>
            <w:noProof/>
            <w:webHidden/>
          </w:rPr>
          <w:fldChar w:fldCharType="separate"/>
        </w:r>
        <w:r w:rsidR="00F36E63">
          <w:rPr>
            <w:noProof/>
            <w:webHidden/>
          </w:rPr>
          <w:t>13</w:t>
        </w:r>
        <w:r w:rsidR="00F36E63">
          <w:rPr>
            <w:noProof/>
            <w:webHidden/>
          </w:rPr>
          <w:fldChar w:fldCharType="end"/>
        </w:r>
      </w:hyperlink>
    </w:p>
    <w:p w:rsidR="00F36E63" w:rsidRDefault="00F56F68">
      <w:pPr>
        <w:pStyle w:val="TOC4"/>
        <w:tabs>
          <w:tab w:val="right" w:leader="dot" w:pos="9350"/>
        </w:tabs>
        <w:rPr>
          <w:rFonts w:asciiTheme="minorHAnsi" w:eastAsiaTheme="minorEastAsia" w:hAnsiTheme="minorHAnsi" w:cstheme="minorBidi"/>
          <w:noProof/>
          <w:sz w:val="22"/>
          <w:szCs w:val="22"/>
        </w:rPr>
      </w:pPr>
      <w:hyperlink w:anchor="_Toc330377990" w:history="1">
        <w:r w:rsidR="00F36E63" w:rsidRPr="00D7115F">
          <w:rPr>
            <w:rStyle w:val="Hyperlink"/>
            <w:noProof/>
          </w:rPr>
          <w:t>X.5.1.2 Location</w:t>
        </w:r>
        <w:r w:rsidR="00F36E63">
          <w:rPr>
            <w:noProof/>
            <w:webHidden/>
          </w:rPr>
          <w:tab/>
        </w:r>
        <w:r w:rsidR="00F36E63">
          <w:rPr>
            <w:noProof/>
            <w:webHidden/>
          </w:rPr>
          <w:fldChar w:fldCharType="begin"/>
        </w:r>
        <w:r w:rsidR="00F36E63">
          <w:rPr>
            <w:noProof/>
            <w:webHidden/>
          </w:rPr>
          <w:instrText xml:space="preserve"> PAGEREF _Toc330377990 \h </w:instrText>
        </w:r>
        <w:r w:rsidR="00F36E63">
          <w:rPr>
            <w:noProof/>
            <w:webHidden/>
          </w:rPr>
        </w:r>
        <w:r w:rsidR="00F36E63">
          <w:rPr>
            <w:noProof/>
            <w:webHidden/>
          </w:rPr>
          <w:fldChar w:fldCharType="separate"/>
        </w:r>
        <w:r w:rsidR="00F36E63">
          <w:rPr>
            <w:noProof/>
            <w:webHidden/>
          </w:rPr>
          <w:t>13</w:t>
        </w:r>
        <w:r w:rsidR="00F36E63">
          <w:rPr>
            <w:noProof/>
            <w:webHidden/>
          </w:rPr>
          <w:fldChar w:fldCharType="end"/>
        </w:r>
      </w:hyperlink>
    </w:p>
    <w:p w:rsidR="00F36E63" w:rsidRDefault="00F56F68">
      <w:pPr>
        <w:pStyle w:val="TOC4"/>
        <w:tabs>
          <w:tab w:val="right" w:leader="dot" w:pos="9350"/>
        </w:tabs>
        <w:rPr>
          <w:rFonts w:asciiTheme="minorHAnsi" w:eastAsiaTheme="minorEastAsia" w:hAnsiTheme="minorHAnsi" w:cstheme="minorBidi"/>
          <w:noProof/>
          <w:sz w:val="22"/>
          <w:szCs w:val="22"/>
        </w:rPr>
      </w:pPr>
      <w:hyperlink w:anchor="_Toc330377991" w:history="1">
        <w:r w:rsidR="00F36E63" w:rsidRPr="00D7115F">
          <w:rPr>
            <w:rStyle w:val="Hyperlink"/>
            <w:noProof/>
          </w:rPr>
          <w:t>X.5.1.3 Audience</w:t>
        </w:r>
        <w:r w:rsidR="00F36E63">
          <w:rPr>
            <w:noProof/>
            <w:webHidden/>
          </w:rPr>
          <w:tab/>
        </w:r>
        <w:r w:rsidR="00F36E63">
          <w:rPr>
            <w:noProof/>
            <w:webHidden/>
          </w:rPr>
          <w:fldChar w:fldCharType="begin"/>
        </w:r>
        <w:r w:rsidR="00F36E63">
          <w:rPr>
            <w:noProof/>
            <w:webHidden/>
          </w:rPr>
          <w:instrText xml:space="preserve"> PAGEREF _Toc330377991 \h </w:instrText>
        </w:r>
        <w:r w:rsidR="00F36E63">
          <w:rPr>
            <w:noProof/>
            <w:webHidden/>
          </w:rPr>
        </w:r>
        <w:r w:rsidR="00F36E63">
          <w:rPr>
            <w:noProof/>
            <w:webHidden/>
          </w:rPr>
          <w:fldChar w:fldCharType="separate"/>
        </w:r>
        <w:r w:rsidR="00F36E63">
          <w:rPr>
            <w:noProof/>
            <w:webHidden/>
          </w:rPr>
          <w:t>13</w:t>
        </w:r>
        <w:r w:rsidR="00F36E63">
          <w:rPr>
            <w:noProof/>
            <w:webHidden/>
          </w:rPr>
          <w:fldChar w:fldCharType="end"/>
        </w:r>
      </w:hyperlink>
    </w:p>
    <w:p w:rsidR="00F36E63" w:rsidRDefault="00F56F68">
      <w:pPr>
        <w:pStyle w:val="TOC4"/>
        <w:tabs>
          <w:tab w:val="right" w:leader="dot" w:pos="9350"/>
        </w:tabs>
        <w:rPr>
          <w:rFonts w:asciiTheme="minorHAnsi" w:eastAsiaTheme="minorEastAsia" w:hAnsiTheme="minorHAnsi" w:cstheme="minorBidi"/>
          <w:noProof/>
          <w:sz w:val="22"/>
          <w:szCs w:val="22"/>
        </w:rPr>
      </w:pPr>
      <w:hyperlink w:anchor="_Toc330377992" w:history="1">
        <w:r w:rsidR="00F36E63" w:rsidRPr="00D7115F">
          <w:rPr>
            <w:rStyle w:val="Hyperlink"/>
            <w:noProof/>
          </w:rPr>
          <w:t>X.5.1.4 Knowledge Request Topic</w:t>
        </w:r>
        <w:r w:rsidR="00F36E63">
          <w:rPr>
            <w:noProof/>
            <w:webHidden/>
          </w:rPr>
          <w:tab/>
        </w:r>
        <w:r w:rsidR="00F36E63">
          <w:rPr>
            <w:noProof/>
            <w:webHidden/>
          </w:rPr>
          <w:fldChar w:fldCharType="begin"/>
        </w:r>
        <w:r w:rsidR="00F36E63">
          <w:rPr>
            <w:noProof/>
            <w:webHidden/>
          </w:rPr>
          <w:instrText xml:space="preserve"> PAGEREF _Toc330377992 \h </w:instrText>
        </w:r>
        <w:r w:rsidR="00F36E63">
          <w:rPr>
            <w:noProof/>
            <w:webHidden/>
          </w:rPr>
        </w:r>
        <w:r w:rsidR="00F36E63">
          <w:rPr>
            <w:noProof/>
            <w:webHidden/>
          </w:rPr>
          <w:fldChar w:fldCharType="separate"/>
        </w:r>
        <w:r w:rsidR="00F36E63">
          <w:rPr>
            <w:noProof/>
            <w:webHidden/>
          </w:rPr>
          <w:t>13</w:t>
        </w:r>
        <w:r w:rsidR="00F36E63">
          <w:rPr>
            <w:noProof/>
            <w:webHidden/>
          </w:rPr>
          <w:fldChar w:fldCharType="end"/>
        </w:r>
      </w:hyperlink>
    </w:p>
    <w:p w:rsidR="00F36E63" w:rsidRDefault="00F56F68">
      <w:pPr>
        <w:pStyle w:val="TOC3"/>
        <w:tabs>
          <w:tab w:val="right" w:leader="dot" w:pos="9350"/>
        </w:tabs>
        <w:rPr>
          <w:rFonts w:asciiTheme="minorHAnsi" w:eastAsiaTheme="minorEastAsia" w:hAnsiTheme="minorHAnsi" w:cstheme="minorBidi"/>
          <w:i w:val="0"/>
          <w:iCs w:val="0"/>
          <w:noProof/>
          <w:sz w:val="22"/>
          <w:szCs w:val="22"/>
        </w:rPr>
      </w:pPr>
      <w:hyperlink w:anchor="_Toc330377993" w:history="1">
        <w:r w:rsidR="00F36E63" w:rsidRPr="00D7115F">
          <w:rPr>
            <w:rStyle w:val="Hyperlink"/>
            <w:bCs/>
            <w:noProof/>
          </w:rPr>
          <w:t>X.5.2  Use Case #1: Patient Education</w:t>
        </w:r>
        <w:r w:rsidR="00F36E63">
          <w:rPr>
            <w:noProof/>
            <w:webHidden/>
          </w:rPr>
          <w:tab/>
        </w:r>
        <w:r w:rsidR="00F36E63">
          <w:rPr>
            <w:noProof/>
            <w:webHidden/>
          </w:rPr>
          <w:fldChar w:fldCharType="begin"/>
        </w:r>
        <w:r w:rsidR="00F36E63">
          <w:rPr>
            <w:noProof/>
            <w:webHidden/>
          </w:rPr>
          <w:instrText xml:space="preserve"> PAGEREF _Toc330377993 \h </w:instrText>
        </w:r>
        <w:r w:rsidR="00F36E63">
          <w:rPr>
            <w:noProof/>
            <w:webHidden/>
          </w:rPr>
        </w:r>
        <w:r w:rsidR="00F36E63">
          <w:rPr>
            <w:noProof/>
            <w:webHidden/>
          </w:rPr>
          <w:fldChar w:fldCharType="separate"/>
        </w:r>
        <w:r w:rsidR="00F36E63">
          <w:rPr>
            <w:noProof/>
            <w:webHidden/>
          </w:rPr>
          <w:t>14</w:t>
        </w:r>
        <w:r w:rsidR="00F36E63">
          <w:rPr>
            <w:noProof/>
            <w:webHidden/>
          </w:rPr>
          <w:fldChar w:fldCharType="end"/>
        </w:r>
      </w:hyperlink>
    </w:p>
    <w:p w:rsidR="00F36E63" w:rsidRDefault="00F56F68">
      <w:pPr>
        <w:pStyle w:val="TOC4"/>
        <w:tabs>
          <w:tab w:val="right" w:leader="dot" w:pos="9350"/>
        </w:tabs>
        <w:rPr>
          <w:rFonts w:asciiTheme="minorHAnsi" w:eastAsiaTheme="minorEastAsia" w:hAnsiTheme="minorHAnsi" w:cstheme="minorBidi"/>
          <w:noProof/>
          <w:sz w:val="22"/>
          <w:szCs w:val="22"/>
        </w:rPr>
      </w:pPr>
      <w:hyperlink w:anchor="_Toc330377994" w:history="1">
        <w:r w:rsidR="00F36E63" w:rsidRPr="00D7115F">
          <w:rPr>
            <w:rStyle w:val="Hyperlink"/>
            <w:noProof/>
          </w:rPr>
          <w:t xml:space="preserve">X.5.2.1  </w:t>
        </w:r>
        <w:r w:rsidR="00F36E63" w:rsidRPr="00D7115F">
          <w:rPr>
            <w:rStyle w:val="Hyperlink"/>
            <w:bCs/>
            <w:noProof/>
          </w:rPr>
          <w:t xml:space="preserve">Patient Education </w:t>
        </w:r>
        <w:r w:rsidR="00F36E63" w:rsidRPr="00D7115F">
          <w:rPr>
            <w:rStyle w:val="Hyperlink"/>
            <w:noProof/>
          </w:rPr>
          <w:t>Use Case Description</w:t>
        </w:r>
        <w:r w:rsidR="00F36E63">
          <w:rPr>
            <w:noProof/>
            <w:webHidden/>
          </w:rPr>
          <w:tab/>
        </w:r>
        <w:r w:rsidR="00F36E63">
          <w:rPr>
            <w:noProof/>
            <w:webHidden/>
          </w:rPr>
          <w:fldChar w:fldCharType="begin"/>
        </w:r>
        <w:r w:rsidR="00F36E63">
          <w:rPr>
            <w:noProof/>
            <w:webHidden/>
          </w:rPr>
          <w:instrText xml:space="preserve"> PAGEREF _Toc330377994 \h </w:instrText>
        </w:r>
        <w:r w:rsidR="00F36E63">
          <w:rPr>
            <w:noProof/>
            <w:webHidden/>
          </w:rPr>
        </w:r>
        <w:r w:rsidR="00F36E63">
          <w:rPr>
            <w:noProof/>
            <w:webHidden/>
          </w:rPr>
          <w:fldChar w:fldCharType="separate"/>
        </w:r>
        <w:r w:rsidR="00F36E63">
          <w:rPr>
            <w:noProof/>
            <w:webHidden/>
          </w:rPr>
          <w:t>14</w:t>
        </w:r>
        <w:r w:rsidR="00F36E63">
          <w:rPr>
            <w:noProof/>
            <w:webHidden/>
          </w:rPr>
          <w:fldChar w:fldCharType="end"/>
        </w:r>
      </w:hyperlink>
    </w:p>
    <w:p w:rsidR="00F36E63" w:rsidRDefault="00F56F68">
      <w:pPr>
        <w:pStyle w:val="TOC4"/>
        <w:tabs>
          <w:tab w:val="right" w:leader="dot" w:pos="9350"/>
        </w:tabs>
        <w:rPr>
          <w:rFonts w:asciiTheme="minorHAnsi" w:eastAsiaTheme="minorEastAsia" w:hAnsiTheme="minorHAnsi" w:cstheme="minorBidi"/>
          <w:noProof/>
          <w:sz w:val="22"/>
          <w:szCs w:val="22"/>
        </w:rPr>
      </w:pPr>
      <w:hyperlink w:anchor="_Toc330377995" w:history="1">
        <w:r w:rsidR="00F36E63" w:rsidRPr="00D7115F">
          <w:rPr>
            <w:rStyle w:val="Hyperlink"/>
            <w:noProof/>
          </w:rPr>
          <w:t>X.5.2.2 Patient Education Process Flow</w:t>
        </w:r>
        <w:r w:rsidR="00F36E63">
          <w:rPr>
            <w:noProof/>
            <w:webHidden/>
          </w:rPr>
          <w:tab/>
        </w:r>
        <w:r w:rsidR="00F36E63">
          <w:rPr>
            <w:noProof/>
            <w:webHidden/>
          </w:rPr>
          <w:fldChar w:fldCharType="begin"/>
        </w:r>
        <w:r w:rsidR="00F36E63">
          <w:rPr>
            <w:noProof/>
            <w:webHidden/>
          </w:rPr>
          <w:instrText xml:space="preserve"> PAGEREF _Toc330377995 \h </w:instrText>
        </w:r>
        <w:r w:rsidR="00F36E63">
          <w:rPr>
            <w:noProof/>
            <w:webHidden/>
          </w:rPr>
        </w:r>
        <w:r w:rsidR="00F36E63">
          <w:rPr>
            <w:noProof/>
            <w:webHidden/>
          </w:rPr>
          <w:fldChar w:fldCharType="separate"/>
        </w:r>
        <w:r w:rsidR="00F36E63">
          <w:rPr>
            <w:noProof/>
            <w:webHidden/>
          </w:rPr>
          <w:t>14</w:t>
        </w:r>
        <w:r w:rsidR="00F36E63">
          <w:rPr>
            <w:noProof/>
            <w:webHidden/>
          </w:rPr>
          <w:fldChar w:fldCharType="end"/>
        </w:r>
      </w:hyperlink>
    </w:p>
    <w:p w:rsidR="00F36E63" w:rsidRDefault="00F56F68">
      <w:pPr>
        <w:pStyle w:val="TOC2"/>
        <w:tabs>
          <w:tab w:val="right" w:leader="dot" w:pos="9350"/>
        </w:tabs>
        <w:rPr>
          <w:rFonts w:asciiTheme="minorHAnsi" w:eastAsiaTheme="minorEastAsia" w:hAnsiTheme="minorHAnsi" w:cstheme="minorBidi"/>
          <w:smallCaps w:val="0"/>
          <w:noProof/>
          <w:sz w:val="22"/>
          <w:szCs w:val="22"/>
        </w:rPr>
      </w:pPr>
      <w:hyperlink w:anchor="_Toc330377996" w:history="1">
        <w:r w:rsidR="00F36E63" w:rsidRPr="00D7115F">
          <w:rPr>
            <w:rStyle w:val="Hyperlink"/>
            <w:noProof/>
          </w:rPr>
          <w:t>X.6 RCK Security Considerations</w:t>
        </w:r>
        <w:r w:rsidR="00F36E63">
          <w:rPr>
            <w:noProof/>
            <w:webHidden/>
          </w:rPr>
          <w:tab/>
        </w:r>
        <w:r w:rsidR="00F36E63">
          <w:rPr>
            <w:noProof/>
            <w:webHidden/>
          </w:rPr>
          <w:fldChar w:fldCharType="begin"/>
        </w:r>
        <w:r w:rsidR="00F36E63">
          <w:rPr>
            <w:noProof/>
            <w:webHidden/>
          </w:rPr>
          <w:instrText xml:space="preserve"> PAGEREF _Toc330377996 \h </w:instrText>
        </w:r>
        <w:r w:rsidR="00F36E63">
          <w:rPr>
            <w:noProof/>
            <w:webHidden/>
          </w:rPr>
        </w:r>
        <w:r w:rsidR="00F36E63">
          <w:rPr>
            <w:noProof/>
            <w:webHidden/>
          </w:rPr>
          <w:fldChar w:fldCharType="separate"/>
        </w:r>
        <w:r w:rsidR="00F36E63">
          <w:rPr>
            <w:noProof/>
            <w:webHidden/>
          </w:rPr>
          <w:t>14</w:t>
        </w:r>
        <w:r w:rsidR="00F36E63">
          <w:rPr>
            <w:noProof/>
            <w:webHidden/>
          </w:rPr>
          <w:fldChar w:fldCharType="end"/>
        </w:r>
      </w:hyperlink>
    </w:p>
    <w:p w:rsidR="00F36E63" w:rsidRDefault="00F56F68">
      <w:pPr>
        <w:pStyle w:val="TOC3"/>
        <w:tabs>
          <w:tab w:val="right" w:leader="dot" w:pos="9350"/>
        </w:tabs>
        <w:rPr>
          <w:rFonts w:asciiTheme="minorHAnsi" w:eastAsiaTheme="minorEastAsia" w:hAnsiTheme="minorHAnsi" w:cstheme="minorBidi"/>
          <w:i w:val="0"/>
          <w:iCs w:val="0"/>
          <w:noProof/>
          <w:sz w:val="22"/>
          <w:szCs w:val="22"/>
        </w:rPr>
      </w:pPr>
      <w:hyperlink w:anchor="_Toc330377997" w:history="1">
        <w:r w:rsidR="00F36E63" w:rsidRPr="00D7115F">
          <w:rPr>
            <w:rStyle w:val="Hyperlink"/>
            <w:noProof/>
          </w:rPr>
          <w:t>X.6.1 Individually Identifiable Information and User Credentials</w:t>
        </w:r>
        <w:r w:rsidR="00F36E63">
          <w:rPr>
            <w:noProof/>
            <w:webHidden/>
          </w:rPr>
          <w:tab/>
        </w:r>
        <w:r w:rsidR="00F36E63">
          <w:rPr>
            <w:noProof/>
            <w:webHidden/>
          </w:rPr>
          <w:fldChar w:fldCharType="begin"/>
        </w:r>
        <w:r w:rsidR="00F36E63">
          <w:rPr>
            <w:noProof/>
            <w:webHidden/>
          </w:rPr>
          <w:instrText xml:space="preserve"> PAGEREF _Toc330377997 \h </w:instrText>
        </w:r>
        <w:r w:rsidR="00F36E63">
          <w:rPr>
            <w:noProof/>
            <w:webHidden/>
          </w:rPr>
        </w:r>
        <w:r w:rsidR="00F36E63">
          <w:rPr>
            <w:noProof/>
            <w:webHidden/>
          </w:rPr>
          <w:fldChar w:fldCharType="separate"/>
        </w:r>
        <w:r w:rsidR="00F36E63">
          <w:rPr>
            <w:noProof/>
            <w:webHidden/>
          </w:rPr>
          <w:t>14</w:t>
        </w:r>
        <w:r w:rsidR="00F36E63">
          <w:rPr>
            <w:noProof/>
            <w:webHidden/>
          </w:rPr>
          <w:fldChar w:fldCharType="end"/>
        </w:r>
      </w:hyperlink>
    </w:p>
    <w:p w:rsidR="00F36E63" w:rsidRDefault="00F56F68">
      <w:pPr>
        <w:pStyle w:val="TOC3"/>
        <w:tabs>
          <w:tab w:val="right" w:leader="dot" w:pos="9350"/>
        </w:tabs>
        <w:rPr>
          <w:rFonts w:asciiTheme="minorHAnsi" w:eastAsiaTheme="minorEastAsia" w:hAnsiTheme="minorHAnsi" w:cstheme="minorBidi"/>
          <w:i w:val="0"/>
          <w:iCs w:val="0"/>
          <w:noProof/>
          <w:sz w:val="22"/>
          <w:szCs w:val="22"/>
        </w:rPr>
      </w:pPr>
      <w:hyperlink w:anchor="_Toc330377998" w:history="1">
        <w:r w:rsidR="00F36E63" w:rsidRPr="00D7115F">
          <w:rPr>
            <w:rStyle w:val="Hyperlink"/>
            <w:noProof/>
          </w:rPr>
          <w:t>X.6.2 Configuration Information</w:t>
        </w:r>
        <w:r w:rsidR="00F36E63">
          <w:rPr>
            <w:noProof/>
            <w:webHidden/>
          </w:rPr>
          <w:tab/>
        </w:r>
        <w:r w:rsidR="00F36E63">
          <w:rPr>
            <w:noProof/>
            <w:webHidden/>
          </w:rPr>
          <w:fldChar w:fldCharType="begin"/>
        </w:r>
        <w:r w:rsidR="00F36E63">
          <w:rPr>
            <w:noProof/>
            <w:webHidden/>
          </w:rPr>
          <w:instrText xml:space="preserve"> PAGEREF _Toc330377998 \h </w:instrText>
        </w:r>
        <w:r w:rsidR="00F36E63">
          <w:rPr>
            <w:noProof/>
            <w:webHidden/>
          </w:rPr>
        </w:r>
        <w:r w:rsidR="00F36E63">
          <w:rPr>
            <w:noProof/>
            <w:webHidden/>
          </w:rPr>
          <w:fldChar w:fldCharType="separate"/>
        </w:r>
        <w:r w:rsidR="00F36E63">
          <w:rPr>
            <w:noProof/>
            <w:webHidden/>
          </w:rPr>
          <w:t>15</w:t>
        </w:r>
        <w:r w:rsidR="00F36E63">
          <w:rPr>
            <w:noProof/>
            <w:webHidden/>
          </w:rPr>
          <w:fldChar w:fldCharType="end"/>
        </w:r>
      </w:hyperlink>
    </w:p>
    <w:p w:rsidR="00F36E63" w:rsidRDefault="00F56F68">
      <w:pPr>
        <w:pStyle w:val="TOC3"/>
        <w:tabs>
          <w:tab w:val="right" w:leader="dot" w:pos="9350"/>
        </w:tabs>
        <w:rPr>
          <w:rFonts w:asciiTheme="minorHAnsi" w:eastAsiaTheme="minorEastAsia" w:hAnsiTheme="minorHAnsi" w:cstheme="minorBidi"/>
          <w:i w:val="0"/>
          <w:iCs w:val="0"/>
          <w:noProof/>
          <w:sz w:val="22"/>
          <w:szCs w:val="22"/>
        </w:rPr>
      </w:pPr>
      <w:hyperlink w:anchor="_Toc330377999" w:history="1">
        <w:r w:rsidR="00F36E63" w:rsidRPr="00D7115F">
          <w:rPr>
            <w:rStyle w:val="Hyperlink"/>
            <w:noProof/>
          </w:rPr>
          <w:t>X.6.3 Clinical Knowledge</w:t>
        </w:r>
        <w:r w:rsidR="00F36E63">
          <w:rPr>
            <w:noProof/>
            <w:webHidden/>
          </w:rPr>
          <w:tab/>
        </w:r>
        <w:r w:rsidR="00F36E63">
          <w:rPr>
            <w:noProof/>
            <w:webHidden/>
          </w:rPr>
          <w:fldChar w:fldCharType="begin"/>
        </w:r>
        <w:r w:rsidR="00F36E63">
          <w:rPr>
            <w:noProof/>
            <w:webHidden/>
          </w:rPr>
          <w:instrText xml:space="preserve"> PAGEREF _Toc330377999 \h </w:instrText>
        </w:r>
        <w:r w:rsidR="00F36E63">
          <w:rPr>
            <w:noProof/>
            <w:webHidden/>
          </w:rPr>
        </w:r>
        <w:r w:rsidR="00F36E63">
          <w:rPr>
            <w:noProof/>
            <w:webHidden/>
          </w:rPr>
          <w:fldChar w:fldCharType="separate"/>
        </w:r>
        <w:r w:rsidR="00F36E63">
          <w:rPr>
            <w:noProof/>
            <w:webHidden/>
          </w:rPr>
          <w:t>15</w:t>
        </w:r>
        <w:r w:rsidR="00F36E63">
          <w:rPr>
            <w:noProof/>
            <w:webHidden/>
          </w:rPr>
          <w:fldChar w:fldCharType="end"/>
        </w:r>
      </w:hyperlink>
    </w:p>
    <w:p w:rsidR="00F36E63" w:rsidRDefault="00F56F68">
      <w:pPr>
        <w:pStyle w:val="TOC3"/>
        <w:tabs>
          <w:tab w:val="right" w:leader="dot" w:pos="9350"/>
        </w:tabs>
        <w:rPr>
          <w:rFonts w:asciiTheme="minorHAnsi" w:eastAsiaTheme="minorEastAsia" w:hAnsiTheme="minorHAnsi" w:cstheme="minorBidi"/>
          <w:i w:val="0"/>
          <w:iCs w:val="0"/>
          <w:noProof/>
          <w:sz w:val="22"/>
          <w:szCs w:val="22"/>
        </w:rPr>
      </w:pPr>
      <w:hyperlink w:anchor="_Toc330378000" w:history="1">
        <w:r w:rsidR="00F36E63" w:rsidRPr="00D7115F">
          <w:rPr>
            <w:rStyle w:val="Hyperlink"/>
            <w:noProof/>
          </w:rPr>
          <w:t>X.6.4 Interfaces and Services</w:t>
        </w:r>
        <w:r w:rsidR="00F36E63">
          <w:rPr>
            <w:noProof/>
            <w:webHidden/>
          </w:rPr>
          <w:tab/>
        </w:r>
        <w:r w:rsidR="00F36E63">
          <w:rPr>
            <w:noProof/>
            <w:webHidden/>
          </w:rPr>
          <w:fldChar w:fldCharType="begin"/>
        </w:r>
        <w:r w:rsidR="00F36E63">
          <w:rPr>
            <w:noProof/>
            <w:webHidden/>
          </w:rPr>
          <w:instrText xml:space="preserve"> PAGEREF _Toc330378000 \h </w:instrText>
        </w:r>
        <w:r w:rsidR="00F36E63">
          <w:rPr>
            <w:noProof/>
            <w:webHidden/>
          </w:rPr>
        </w:r>
        <w:r w:rsidR="00F36E63">
          <w:rPr>
            <w:noProof/>
            <w:webHidden/>
          </w:rPr>
          <w:fldChar w:fldCharType="separate"/>
        </w:r>
        <w:r w:rsidR="00F36E63">
          <w:rPr>
            <w:noProof/>
            <w:webHidden/>
          </w:rPr>
          <w:t>15</w:t>
        </w:r>
        <w:r w:rsidR="00F36E63">
          <w:rPr>
            <w:noProof/>
            <w:webHidden/>
          </w:rPr>
          <w:fldChar w:fldCharType="end"/>
        </w:r>
      </w:hyperlink>
    </w:p>
    <w:p w:rsidR="00F36E63" w:rsidRDefault="00F56F68">
      <w:pPr>
        <w:pStyle w:val="TOC3"/>
        <w:tabs>
          <w:tab w:val="right" w:leader="dot" w:pos="9350"/>
        </w:tabs>
        <w:rPr>
          <w:rFonts w:asciiTheme="minorHAnsi" w:eastAsiaTheme="minorEastAsia" w:hAnsiTheme="minorHAnsi" w:cstheme="minorBidi"/>
          <w:i w:val="0"/>
          <w:iCs w:val="0"/>
          <w:noProof/>
          <w:sz w:val="22"/>
          <w:szCs w:val="22"/>
        </w:rPr>
      </w:pPr>
      <w:hyperlink w:anchor="_Toc330378001" w:history="1">
        <w:r w:rsidR="00F36E63" w:rsidRPr="00D7115F">
          <w:rPr>
            <w:rStyle w:val="Hyperlink"/>
            <w:noProof/>
          </w:rPr>
          <w:t>X.6.5 Client Applications and Systems</w:t>
        </w:r>
        <w:r w:rsidR="00F36E63">
          <w:rPr>
            <w:noProof/>
            <w:webHidden/>
          </w:rPr>
          <w:tab/>
        </w:r>
        <w:r w:rsidR="00F36E63">
          <w:rPr>
            <w:noProof/>
            <w:webHidden/>
          </w:rPr>
          <w:fldChar w:fldCharType="begin"/>
        </w:r>
        <w:r w:rsidR="00F36E63">
          <w:rPr>
            <w:noProof/>
            <w:webHidden/>
          </w:rPr>
          <w:instrText xml:space="preserve"> PAGEREF _Toc330378001 \h </w:instrText>
        </w:r>
        <w:r w:rsidR="00F36E63">
          <w:rPr>
            <w:noProof/>
            <w:webHidden/>
          </w:rPr>
        </w:r>
        <w:r w:rsidR="00F36E63">
          <w:rPr>
            <w:noProof/>
            <w:webHidden/>
          </w:rPr>
          <w:fldChar w:fldCharType="separate"/>
        </w:r>
        <w:r w:rsidR="00F36E63">
          <w:rPr>
            <w:noProof/>
            <w:webHidden/>
          </w:rPr>
          <w:t>16</w:t>
        </w:r>
        <w:r w:rsidR="00F36E63">
          <w:rPr>
            <w:noProof/>
            <w:webHidden/>
          </w:rPr>
          <w:fldChar w:fldCharType="end"/>
        </w:r>
      </w:hyperlink>
    </w:p>
    <w:p w:rsidR="00F36E63" w:rsidRDefault="00F56F68">
      <w:pPr>
        <w:pStyle w:val="TOC2"/>
        <w:tabs>
          <w:tab w:val="right" w:leader="dot" w:pos="9350"/>
        </w:tabs>
        <w:rPr>
          <w:rFonts w:asciiTheme="minorHAnsi" w:eastAsiaTheme="minorEastAsia" w:hAnsiTheme="minorHAnsi" w:cstheme="minorBidi"/>
          <w:smallCaps w:val="0"/>
          <w:noProof/>
          <w:sz w:val="22"/>
          <w:szCs w:val="22"/>
        </w:rPr>
      </w:pPr>
      <w:hyperlink w:anchor="_Toc330378002" w:history="1">
        <w:r w:rsidR="00F36E63" w:rsidRPr="00D7115F">
          <w:rPr>
            <w:rStyle w:val="Hyperlink"/>
            <w:noProof/>
          </w:rPr>
          <w:t>X.7 RCK Cross Profile Considerations</w:t>
        </w:r>
        <w:r w:rsidR="00F36E63">
          <w:rPr>
            <w:noProof/>
            <w:webHidden/>
          </w:rPr>
          <w:tab/>
        </w:r>
        <w:r w:rsidR="00F36E63">
          <w:rPr>
            <w:noProof/>
            <w:webHidden/>
          </w:rPr>
          <w:fldChar w:fldCharType="begin"/>
        </w:r>
        <w:r w:rsidR="00F36E63">
          <w:rPr>
            <w:noProof/>
            <w:webHidden/>
          </w:rPr>
          <w:instrText xml:space="preserve"> PAGEREF _Toc330378002 \h </w:instrText>
        </w:r>
        <w:r w:rsidR="00F36E63">
          <w:rPr>
            <w:noProof/>
            <w:webHidden/>
          </w:rPr>
        </w:r>
        <w:r w:rsidR="00F36E63">
          <w:rPr>
            <w:noProof/>
            <w:webHidden/>
          </w:rPr>
          <w:fldChar w:fldCharType="separate"/>
        </w:r>
        <w:r w:rsidR="00F36E63">
          <w:rPr>
            <w:noProof/>
            <w:webHidden/>
          </w:rPr>
          <w:t>16</w:t>
        </w:r>
        <w:r w:rsidR="00F36E63">
          <w:rPr>
            <w:noProof/>
            <w:webHidden/>
          </w:rPr>
          <w:fldChar w:fldCharType="end"/>
        </w:r>
      </w:hyperlink>
    </w:p>
    <w:p w:rsidR="00F36E63" w:rsidRDefault="00F56F68">
      <w:pPr>
        <w:pStyle w:val="TOC1"/>
        <w:tabs>
          <w:tab w:val="right" w:leader="dot" w:pos="9350"/>
        </w:tabs>
        <w:rPr>
          <w:rFonts w:asciiTheme="minorHAnsi" w:eastAsiaTheme="minorEastAsia" w:hAnsiTheme="minorHAnsi" w:cstheme="minorBidi"/>
          <w:b w:val="0"/>
          <w:bCs w:val="0"/>
          <w:caps w:val="0"/>
          <w:noProof/>
          <w:sz w:val="22"/>
          <w:szCs w:val="22"/>
        </w:rPr>
      </w:pPr>
      <w:hyperlink w:anchor="_Toc330378003" w:history="1">
        <w:r w:rsidR="00F36E63" w:rsidRPr="00D7115F">
          <w:rPr>
            <w:rStyle w:val="Hyperlink"/>
            <w:noProof/>
          </w:rPr>
          <w:t>Appendices</w:t>
        </w:r>
        <w:r w:rsidR="00F36E63">
          <w:rPr>
            <w:noProof/>
            <w:webHidden/>
          </w:rPr>
          <w:tab/>
        </w:r>
        <w:r w:rsidR="00F36E63">
          <w:rPr>
            <w:noProof/>
            <w:webHidden/>
          </w:rPr>
          <w:fldChar w:fldCharType="begin"/>
        </w:r>
        <w:r w:rsidR="00F36E63">
          <w:rPr>
            <w:noProof/>
            <w:webHidden/>
          </w:rPr>
          <w:instrText xml:space="preserve"> PAGEREF _Toc330378003 \h </w:instrText>
        </w:r>
        <w:r w:rsidR="00F36E63">
          <w:rPr>
            <w:noProof/>
            <w:webHidden/>
          </w:rPr>
        </w:r>
        <w:r w:rsidR="00F36E63">
          <w:rPr>
            <w:noProof/>
            <w:webHidden/>
          </w:rPr>
          <w:fldChar w:fldCharType="separate"/>
        </w:r>
        <w:r w:rsidR="00F36E63">
          <w:rPr>
            <w:noProof/>
            <w:webHidden/>
          </w:rPr>
          <w:t>17</w:t>
        </w:r>
        <w:r w:rsidR="00F36E63">
          <w:rPr>
            <w:noProof/>
            <w:webHidden/>
          </w:rPr>
          <w:fldChar w:fldCharType="end"/>
        </w:r>
      </w:hyperlink>
    </w:p>
    <w:p w:rsidR="00F36E63" w:rsidRDefault="00F56F68">
      <w:pPr>
        <w:pStyle w:val="TOC1"/>
        <w:tabs>
          <w:tab w:val="right" w:leader="dot" w:pos="9350"/>
        </w:tabs>
        <w:rPr>
          <w:rFonts w:asciiTheme="minorHAnsi" w:eastAsiaTheme="minorEastAsia" w:hAnsiTheme="minorHAnsi" w:cstheme="minorBidi"/>
          <w:b w:val="0"/>
          <w:bCs w:val="0"/>
          <w:caps w:val="0"/>
          <w:noProof/>
          <w:sz w:val="22"/>
          <w:szCs w:val="22"/>
        </w:rPr>
      </w:pPr>
      <w:hyperlink w:anchor="_Toc330378004" w:history="1">
        <w:r w:rsidR="00F36E63" w:rsidRPr="00D7115F">
          <w:rPr>
            <w:rStyle w:val="Hyperlink"/>
            <w:noProof/>
          </w:rPr>
          <w:t>Actor Summary Definitions</w:t>
        </w:r>
        <w:r w:rsidR="00F36E63">
          <w:rPr>
            <w:noProof/>
            <w:webHidden/>
          </w:rPr>
          <w:tab/>
        </w:r>
        <w:r w:rsidR="00F36E63">
          <w:rPr>
            <w:noProof/>
            <w:webHidden/>
          </w:rPr>
          <w:fldChar w:fldCharType="begin"/>
        </w:r>
        <w:r w:rsidR="00F36E63">
          <w:rPr>
            <w:noProof/>
            <w:webHidden/>
          </w:rPr>
          <w:instrText xml:space="preserve"> PAGEREF _Toc330378004 \h </w:instrText>
        </w:r>
        <w:r w:rsidR="00F36E63">
          <w:rPr>
            <w:noProof/>
            <w:webHidden/>
          </w:rPr>
        </w:r>
        <w:r w:rsidR="00F36E63">
          <w:rPr>
            <w:noProof/>
            <w:webHidden/>
          </w:rPr>
          <w:fldChar w:fldCharType="separate"/>
        </w:r>
        <w:r w:rsidR="00F36E63">
          <w:rPr>
            <w:noProof/>
            <w:webHidden/>
          </w:rPr>
          <w:t>17</w:t>
        </w:r>
        <w:r w:rsidR="00F36E63">
          <w:rPr>
            <w:noProof/>
            <w:webHidden/>
          </w:rPr>
          <w:fldChar w:fldCharType="end"/>
        </w:r>
      </w:hyperlink>
    </w:p>
    <w:p w:rsidR="00F36E63" w:rsidRDefault="00F56F68">
      <w:pPr>
        <w:pStyle w:val="TOC1"/>
        <w:tabs>
          <w:tab w:val="right" w:leader="dot" w:pos="9350"/>
        </w:tabs>
        <w:rPr>
          <w:rFonts w:asciiTheme="minorHAnsi" w:eastAsiaTheme="minorEastAsia" w:hAnsiTheme="minorHAnsi" w:cstheme="minorBidi"/>
          <w:b w:val="0"/>
          <w:bCs w:val="0"/>
          <w:caps w:val="0"/>
          <w:noProof/>
          <w:sz w:val="22"/>
          <w:szCs w:val="22"/>
        </w:rPr>
      </w:pPr>
      <w:hyperlink w:anchor="_Toc330378005" w:history="1">
        <w:r w:rsidR="00F36E63" w:rsidRPr="00D7115F">
          <w:rPr>
            <w:rStyle w:val="Hyperlink"/>
            <w:noProof/>
          </w:rPr>
          <w:t>Transaction Summary Definitions</w:t>
        </w:r>
        <w:r w:rsidR="00F36E63">
          <w:rPr>
            <w:noProof/>
            <w:webHidden/>
          </w:rPr>
          <w:tab/>
        </w:r>
        <w:r w:rsidR="00F36E63">
          <w:rPr>
            <w:noProof/>
            <w:webHidden/>
          </w:rPr>
          <w:fldChar w:fldCharType="begin"/>
        </w:r>
        <w:r w:rsidR="00F36E63">
          <w:rPr>
            <w:noProof/>
            <w:webHidden/>
          </w:rPr>
          <w:instrText xml:space="preserve"> PAGEREF _Toc330378005 \h </w:instrText>
        </w:r>
        <w:r w:rsidR="00F36E63">
          <w:rPr>
            <w:noProof/>
            <w:webHidden/>
          </w:rPr>
        </w:r>
        <w:r w:rsidR="00F36E63">
          <w:rPr>
            <w:noProof/>
            <w:webHidden/>
          </w:rPr>
          <w:fldChar w:fldCharType="separate"/>
        </w:r>
        <w:r w:rsidR="00F36E63">
          <w:rPr>
            <w:noProof/>
            <w:webHidden/>
          </w:rPr>
          <w:t>17</w:t>
        </w:r>
        <w:r w:rsidR="00F36E63">
          <w:rPr>
            <w:noProof/>
            <w:webHidden/>
          </w:rPr>
          <w:fldChar w:fldCharType="end"/>
        </w:r>
      </w:hyperlink>
    </w:p>
    <w:p w:rsidR="00F36E63" w:rsidRDefault="00F56F68">
      <w:pPr>
        <w:pStyle w:val="TOC1"/>
        <w:tabs>
          <w:tab w:val="right" w:leader="dot" w:pos="9350"/>
        </w:tabs>
        <w:rPr>
          <w:rFonts w:asciiTheme="minorHAnsi" w:eastAsiaTheme="minorEastAsia" w:hAnsiTheme="minorHAnsi" w:cstheme="minorBidi"/>
          <w:b w:val="0"/>
          <w:bCs w:val="0"/>
          <w:caps w:val="0"/>
          <w:noProof/>
          <w:sz w:val="22"/>
          <w:szCs w:val="22"/>
        </w:rPr>
      </w:pPr>
      <w:hyperlink w:anchor="_Toc330378006" w:history="1">
        <w:r w:rsidR="00F36E63" w:rsidRPr="00D7115F">
          <w:rPr>
            <w:rStyle w:val="Hyperlink"/>
            <w:noProof/>
          </w:rPr>
          <w:t>Glossary</w:t>
        </w:r>
        <w:r w:rsidR="00F36E63">
          <w:rPr>
            <w:noProof/>
            <w:webHidden/>
          </w:rPr>
          <w:tab/>
        </w:r>
        <w:r w:rsidR="00F36E63">
          <w:rPr>
            <w:noProof/>
            <w:webHidden/>
          </w:rPr>
          <w:fldChar w:fldCharType="begin"/>
        </w:r>
        <w:r w:rsidR="00F36E63">
          <w:rPr>
            <w:noProof/>
            <w:webHidden/>
          </w:rPr>
          <w:instrText xml:space="preserve"> PAGEREF _Toc330378006 \h </w:instrText>
        </w:r>
        <w:r w:rsidR="00F36E63">
          <w:rPr>
            <w:noProof/>
            <w:webHidden/>
          </w:rPr>
        </w:r>
        <w:r w:rsidR="00F36E63">
          <w:rPr>
            <w:noProof/>
            <w:webHidden/>
          </w:rPr>
          <w:fldChar w:fldCharType="separate"/>
        </w:r>
        <w:r w:rsidR="00F36E63">
          <w:rPr>
            <w:noProof/>
            <w:webHidden/>
          </w:rPr>
          <w:t>18</w:t>
        </w:r>
        <w:r w:rsidR="00F36E63">
          <w:rPr>
            <w:noProof/>
            <w:webHidden/>
          </w:rPr>
          <w:fldChar w:fldCharType="end"/>
        </w:r>
      </w:hyperlink>
    </w:p>
    <w:p w:rsidR="00F36E63" w:rsidRDefault="00F56F68">
      <w:pPr>
        <w:pStyle w:val="TOC1"/>
        <w:tabs>
          <w:tab w:val="right" w:leader="dot" w:pos="9350"/>
        </w:tabs>
        <w:rPr>
          <w:rFonts w:asciiTheme="minorHAnsi" w:eastAsiaTheme="minorEastAsia" w:hAnsiTheme="minorHAnsi" w:cstheme="minorBidi"/>
          <w:b w:val="0"/>
          <w:bCs w:val="0"/>
          <w:caps w:val="0"/>
          <w:noProof/>
          <w:sz w:val="22"/>
          <w:szCs w:val="22"/>
        </w:rPr>
      </w:pPr>
      <w:hyperlink w:anchor="_Toc330378007" w:history="1">
        <w:r w:rsidR="00F36E63" w:rsidRPr="00D7115F">
          <w:rPr>
            <w:rStyle w:val="Hyperlink"/>
            <w:noProof/>
          </w:rPr>
          <w:t>Volume 2 – Transactions</w:t>
        </w:r>
        <w:r w:rsidR="00F36E63">
          <w:rPr>
            <w:noProof/>
            <w:webHidden/>
          </w:rPr>
          <w:tab/>
        </w:r>
        <w:r w:rsidR="00F36E63">
          <w:rPr>
            <w:noProof/>
            <w:webHidden/>
          </w:rPr>
          <w:fldChar w:fldCharType="begin"/>
        </w:r>
        <w:r w:rsidR="00F36E63">
          <w:rPr>
            <w:noProof/>
            <w:webHidden/>
          </w:rPr>
          <w:instrText xml:space="preserve"> PAGEREF _Toc330378007 \h </w:instrText>
        </w:r>
        <w:r w:rsidR="00F36E63">
          <w:rPr>
            <w:noProof/>
            <w:webHidden/>
          </w:rPr>
        </w:r>
        <w:r w:rsidR="00F36E63">
          <w:rPr>
            <w:noProof/>
            <w:webHidden/>
          </w:rPr>
          <w:fldChar w:fldCharType="separate"/>
        </w:r>
        <w:r w:rsidR="00F36E63">
          <w:rPr>
            <w:noProof/>
            <w:webHidden/>
          </w:rPr>
          <w:t>19</w:t>
        </w:r>
        <w:r w:rsidR="00F36E63">
          <w:rPr>
            <w:noProof/>
            <w:webHidden/>
          </w:rPr>
          <w:fldChar w:fldCharType="end"/>
        </w:r>
      </w:hyperlink>
    </w:p>
    <w:p w:rsidR="00F36E63" w:rsidRDefault="00F56F68">
      <w:pPr>
        <w:pStyle w:val="TOC2"/>
        <w:tabs>
          <w:tab w:val="right" w:leader="dot" w:pos="9350"/>
        </w:tabs>
        <w:rPr>
          <w:rFonts w:asciiTheme="minorHAnsi" w:eastAsiaTheme="minorEastAsia" w:hAnsiTheme="minorHAnsi" w:cstheme="minorBidi"/>
          <w:smallCaps w:val="0"/>
          <w:noProof/>
          <w:sz w:val="22"/>
          <w:szCs w:val="22"/>
        </w:rPr>
      </w:pPr>
      <w:hyperlink w:anchor="_Toc330378008" w:history="1">
        <w:r w:rsidR="00F36E63" w:rsidRPr="00D7115F">
          <w:rPr>
            <w:rStyle w:val="Hyperlink"/>
            <w:noProof/>
          </w:rPr>
          <w:t>3.Y Query Clinical Knowledge</w:t>
        </w:r>
        <w:r w:rsidR="00F36E63">
          <w:rPr>
            <w:noProof/>
            <w:webHidden/>
          </w:rPr>
          <w:tab/>
        </w:r>
        <w:r w:rsidR="00F36E63">
          <w:rPr>
            <w:noProof/>
            <w:webHidden/>
          </w:rPr>
          <w:fldChar w:fldCharType="begin"/>
        </w:r>
        <w:r w:rsidR="00F36E63">
          <w:rPr>
            <w:noProof/>
            <w:webHidden/>
          </w:rPr>
          <w:instrText xml:space="preserve"> PAGEREF _Toc330378008 \h </w:instrText>
        </w:r>
        <w:r w:rsidR="00F36E63">
          <w:rPr>
            <w:noProof/>
            <w:webHidden/>
          </w:rPr>
        </w:r>
        <w:r w:rsidR="00F36E63">
          <w:rPr>
            <w:noProof/>
            <w:webHidden/>
          </w:rPr>
          <w:fldChar w:fldCharType="separate"/>
        </w:r>
        <w:r w:rsidR="00F36E63">
          <w:rPr>
            <w:noProof/>
            <w:webHidden/>
          </w:rPr>
          <w:t>19</w:t>
        </w:r>
        <w:r w:rsidR="00F36E63">
          <w:rPr>
            <w:noProof/>
            <w:webHidden/>
          </w:rPr>
          <w:fldChar w:fldCharType="end"/>
        </w:r>
      </w:hyperlink>
    </w:p>
    <w:p w:rsidR="00F36E63" w:rsidRDefault="00F56F68">
      <w:pPr>
        <w:pStyle w:val="TOC3"/>
        <w:tabs>
          <w:tab w:val="right" w:leader="dot" w:pos="9350"/>
        </w:tabs>
        <w:rPr>
          <w:rFonts w:asciiTheme="minorHAnsi" w:eastAsiaTheme="minorEastAsia" w:hAnsiTheme="minorHAnsi" w:cstheme="minorBidi"/>
          <w:i w:val="0"/>
          <w:iCs w:val="0"/>
          <w:noProof/>
          <w:sz w:val="22"/>
          <w:szCs w:val="22"/>
        </w:rPr>
      </w:pPr>
      <w:hyperlink w:anchor="_Toc330378009" w:history="1">
        <w:r w:rsidR="00F36E63" w:rsidRPr="00D7115F">
          <w:rPr>
            <w:rStyle w:val="Hyperlink"/>
            <w:noProof/>
          </w:rPr>
          <w:t>3.Y.1 Scope</w:t>
        </w:r>
        <w:r w:rsidR="00F36E63">
          <w:rPr>
            <w:noProof/>
            <w:webHidden/>
          </w:rPr>
          <w:tab/>
        </w:r>
        <w:r w:rsidR="00F36E63">
          <w:rPr>
            <w:noProof/>
            <w:webHidden/>
          </w:rPr>
          <w:fldChar w:fldCharType="begin"/>
        </w:r>
        <w:r w:rsidR="00F36E63">
          <w:rPr>
            <w:noProof/>
            <w:webHidden/>
          </w:rPr>
          <w:instrText xml:space="preserve"> PAGEREF _Toc330378009 \h </w:instrText>
        </w:r>
        <w:r w:rsidR="00F36E63">
          <w:rPr>
            <w:noProof/>
            <w:webHidden/>
          </w:rPr>
        </w:r>
        <w:r w:rsidR="00F36E63">
          <w:rPr>
            <w:noProof/>
            <w:webHidden/>
          </w:rPr>
          <w:fldChar w:fldCharType="separate"/>
        </w:r>
        <w:r w:rsidR="00F36E63">
          <w:rPr>
            <w:noProof/>
            <w:webHidden/>
          </w:rPr>
          <w:t>19</w:t>
        </w:r>
        <w:r w:rsidR="00F36E63">
          <w:rPr>
            <w:noProof/>
            <w:webHidden/>
          </w:rPr>
          <w:fldChar w:fldCharType="end"/>
        </w:r>
      </w:hyperlink>
    </w:p>
    <w:p w:rsidR="00F36E63" w:rsidRDefault="00F56F68">
      <w:pPr>
        <w:pStyle w:val="TOC3"/>
        <w:tabs>
          <w:tab w:val="right" w:leader="dot" w:pos="9350"/>
        </w:tabs>
        <w:rPr>
          <w:rFonts w:asciiTheme="minorHAnsi" w:eastAsiaTheme="minorEastAsia" w:hAnsiTheme="minorHAnsi" w:cstheme="minorBidi"/>
          <w:i w:val="0"/>
          <w:iCs w:val="0"/>
          <w:noProof/>
          <w:sz w:val="22"/>
          <w:szCs w:val="22"/>
        </w:rPr>
      </w:pPr>
      <w:hyperlink w:anchor="_Toc330378010" w:history="1">
        <w:r w:rsidR="00F36E63" w:rsidRPr="00D7115F">
          <w:rPr>
            <w:rStyle w:val="Hyperlink"/>
            <w:noProof/>
          </w:rPr>
          <w:t>3.Y.2 Use Case Roles</w:t>
        </w:r>
        <w:r w:rsidR="00F36E63">
          <w:rPr>
            <w:noProof/>
            <w:webHidden/>
          </w:rPr>
          <w:tab/>
        </w:r>
        <w:r w:rsidR="00F36E63">
          <w:rPr>
            <w:noProof/>
            <w:webHidden/>
          </w:rPr>
          <w:fldChar w:fldCharType="begin"/>
        </w:r>
        <w:r w:rsidR="00F36E63">
          <w:rPr>
            <w:noProof/>
            <w:webHidden/>
          </w:rPr>
          <w:instrText xml:space="preserve"> PAGEREF _Toc330378010 \h </w:instrText>
        </w:r>
        <w:r w:rsidR="00F36E63">
          <w:rPr>
            <w:noProof/>
            <w:webHidden/>
          </w:rPr>
        </w:r>
        <w:r w:rsidR="00F36E63">
          <w:rPr>
            <w:noProof/>
            <w:webHidden/>
          </w:rPr>
          <w:fldChar w:fldCharType="separate"/>
        </w:r>
        <w:r w:rsidR="00F36E63">
          <w:rPr>
            <w:noProof/>
            <w:webHidden/>
          </w:rPr>
          <w:t>19</w:t>
        </w:r>
        <w:r w:rsidR="00F36E63">
          <w:rPr>
            <w:noProof/>
            <w:webHidden/>
          </w:rPr>
          <w:fldChar w:fldCharType="end"/>
        </w:r>
      </w:hyperlink>
    </w:p>
    <w:p w:rsidR="00F36E63" w:rsidRDefault="00F56F68">
      <w:pPr>
        <w:pStyle w:val="TOC3"/>
        <w:tabs>
          <w:tab w:val="right" w:leader="dot" w:pos="9350"/>
        </w:tabs>
        <w:rPr>
          <w:rFonts w:asciiTheme="minorHAnsi" w:eastAsiaTheme="minorEastAsia" w:hAnsiTheme="minorHAnsi" w:cstheme="minorBidi"/>
          <w:i w:val="0"/>
          <w:iCs w:val="0"/>
          <w:noProof/>
          <w:sz w:val="22"/>
          <w:szCs w:val="22"/>
        </w:rPr>
      </w:pPr>
      <w:hyperlink w:anchor="_Toc330378011" w:history="1">
        <w:r w:rsidR="00F36E63" w:rsidRPr="00D7115F">
          <w:rPr>
            <w:rStyle w:val="Hyperlink"/>
            <w:noProof/>
          </w:rPr>
          <w:t>3.Y.3 Referenced Standards</w:t>
        </w:r>
        <w:r w:rsidR="00F36E63">
          <w:rPr>
            <w:noProof/>
            <w:webHidden/>
          </w:rPr>
          <w:tab/>
        </w:r>
        <w:r w:rsidR="00F36E63">
          <w:rPr>
            <w:noProof/>
            <w:webHidden/>
          </w:rPr>
          <w:fldChar w:fldCharType="begin"/>
        </w:r>
        <w:r w:rsidR="00F36E63">
          <w:rPr>
            <w:noProof/>
            <w:webHidden/>
          </w:rPr>
          <w:instrText xml:space="preserve"> PAGEREF _Toc330378011 \h </w:instrText>
        </w:r>
        <w:r w:rsidR="00F36E63">
          <w:rPr>
            <w:noProof/>
            <w:webHidden/>
          </w:rPr>
        </w:r>
        <w:r w:rsidR="00F36E63">
          <w:rPr>
            <w:noProof/>
            <w:webHidden/>
          </w:rPr>
          <w:fldChar w:fldCharType="separate"/>
        </w:r>
        <w:r w:rsidR="00F36E63">
          <w:rPr>
            <w:noProof/>
            <w:webHidden/>
          </w:rPr>
          <w:t>19</w:t>
        </w:r>
        <w:r w:rsidR="00F36E63">
          <w:rPr>
            <w:noProof/>
            <w:webHidden/>
          </w:rPr>
          <w:fldChar w:fldCharType="end"/>
        </w:r>
      </w:hyperlink>
    </w:p>
    <w:p w:rsidR="00F36E63" w:rsidRDefault="00F56F68">
      <w:pPr>
        <w:pStyle w:val="TOC3"/>
        <w:tabs>
          <w:tab w:val="right" w:leader="dot" w:pos="9350"/>
        </w:tabs>
        <w:rPr>
          <w:rFonts w:asciiTheme="minorHAnsi" w:eastAsiaTheme="minorEastAsia" w:hAnsiTheme="minorHAnsi" w:cstheme="minorBidi"/>
          <w:i w:val="0"/>
          <w:iCs w:val="0"/>
          <w:noProof/>
          <w:sz w:val="22"/>
          <w:szCs w:val="22"/>
        </w:rPr>
      </w:pPr>
      <w:hyperlink w:anchor="_Toc330378012" w:history="1">
        <w:r w:rsidR="00F36E63" w:rsidRPr="00D7115F">
          <w:rPr>
            <w:rStyle w:val="Hyperlink"/>
            <w:noProof/>
          </w:rPr>
          <w:t>3.Y.4 Interaction Diagram</w:t>
        </w:r>
        <w:r w:rsidR="00F36E63">
          <w:rPr>
            <w:noProof/>
            <w:webHidden/>
          </w:rPr>
          <w:tab/>
        </w:r>
        <w:r w:rsidR="00F36E63">
          <w:rPr>
            <w:noProof/>
            <w:webHidden/>
          </w:rPr>
          <w:fldChar w:fldCharType="begin"/>
        </w:r>
        <w:r w:rsidR="00F36E63">
          <w:rPr>
            <w:noProof/>
            <w:webHidden/>
          </w:rPr>
          <w:instrText xml:space="preserve"> PAGEREF _Toc330378012 \h </w:instrText>
        </w:r>
        <w:r w:rsidR="00F36E63">
          <w:rPr>
            <w:noProof/>
            <w:webHidden/>
          </w:rPr>
        </w:r>
        <w:r w:rsidR="00F36E63">
          <w:rPr>
            <w:noProof/>
            <w:webHidden/>
          </w:rPr>
          <w:fldChar w:fldCharType="separate"/>
        </w:r>
        <w:r w:rsidR="00F36E63">
          <w:rPr>
            <w:noProof/>
            <w:webHidden/>
          </w:rPr>
          <w:t>20</w:t>
        </w:r>
        <w:r w:rsidR="00F36E63">
          <w:rPr>
            <w:noProof/>
            <w:webHidden/>
          </w:rPr>
          <w:fldChar w:fldCharType="end"/>
        </w:r>
      </w:hyperlink>
    </w:p>
    <w:p w:rsidR="00F36E63" w:rsidRDefault="00F56F68">
      <w:pPr>
        <w:pStyle w:val="TOC4"/>
        <w:tabs>
          <w:tab w:val="right" w:leader="dot" w:pos="9350"/>
        </w:tabs>
        <w:rPr>
          <w:rFonts w:asciiTheme="minorHAnsi" w:eastAsiaTheme="minorEastAsia" w:hAnsiTheme="minorHAnsi" w:cstheme="minorBidi"/>
          <w:noProof/>
          <w:sz w:val="22"/>
          <w:szCs w:val="22"/>
        </w:rPr>
      </w:pPr>
      <w:hyperlink w:anchor="_Toc330378013" w:history="1">
        <w:r w:rsidR="00F36E63" w:rsidRPr="00D7115F">
          <w:rPr>
            <w:rStyle w:val="Hyperlink"/>
            <w:noProof/>
          </w:rPr>
          <w:t>3.Y.4.1 Infobutton Knowledge Request</w:t>
        </w:r>
        <w:r w:rsidR="00F36E63">
          <w:rPr>
            <w:noProof/>
            <w:webHidden/>
          </w:rPr>
          <w:tab/>
        </w:r>
        <w:r w:rsidR="00F36E63">
          <w:rPr>
            <w:noProof/>
            <w:webHidden/>
          </w:rPr>
          <w:fldChar w:fldCharType="begin"/>
        </w:r>
        <w:r w:rsidR="00F36E63">
          <w:rPr>
            <w:noProof/>
            <w:webHidden/>
          </w:rPr>
          <w:instrText xml:space="preserve"> PAGEREF _Toc330378013 \h </w:instrText>
        </w:r>
        <w:r w:rsidR="00F36E63">
          <w:rPr>
            <w:noProof/>
            <w:webHidden/>
          </w:rPr>
        </w:r>
        <w:r w:rsidR="00F36E63">
          <w:rPr>
            <w:noProof/>
            <w:webHidden/>
          </w:rPr>
          <w:fldChar w:fldCharType="separate"/>
        </w:r>
        <w:r w:rsidR="00F36E63">
          <w:rPr>
            <w:noProof/>
            <w:webHidden/>
          </w:rPr>
          <w:t>20</w:t>
        </w:r>
        <w:r w:rsidR="00F36E63">
          <w:rPr>
            <w:noProof/>
            <w:webHidden/>
          </w:rPr>
          <w:fldChar w:fldCharType="end"/>
        </w:r>
      </w:hyperlink>
    </w:p>
    <w:p w:rsidR="00F36E63" w:rsidRDefault="00F56F68">
      <w:pPr>
        <w:pStyle w:val="TOC5"/>
        <w:tabs>
          <w:tab w:val="right" w:leader="dot" w:pos="9350"/>
        </w:tabs>
        <w:rPr>
          <w:rFonts w:asciiTheme="minorHAnsi" w:eastAsiaTheme="minorEastAsia" w:hAnsiTheme="minorHAnsi" w:cstheme="minorBidi"/>
          <w:noProof/>
          <w:sz w:val="22"/>
          <w:szCs w:val="22"/>
        </w:rPr>
      </w:pPr>
      <w:hyperlink w:anchor="_Toc330378014" w:history="1">
        <w:r w:rsidR="00F36E63" w:rsidRPr="00D7115F">
          <w:rPr>
            <w:rStyle w:val="Hyperlink"/>
            <w:noProof/>
          </w:rPr>
          <w:t>3.Y.4.1.1 Trigger Events</w:t>
        </w:r>
        <w:r w:rsidR="00F36E63">
          <w:rPr>
            <w:noProof/>
            <w:webHidden/>
          </w:rPr>
          <w:tab/>
        </w:r>
        <w:r w:rsidR="00F36E63">
          <w:rPr>
            <w:noProof/>
            <w:webHidden/>
          </w:rPr>
          <w:fldChar w:fldCharType="begin"/>
        </w:r>
        <w:r w:rsidR="00F36E63">
          <w:rPr>
            <w:noProof/>
            <w:webHidden/>
          </w:rPr>
          <w:instrText xml:space="preserve"> PAGEREF _Toc330378014 \h </w:instrText>
        </w:r>
        <w:r w:rsidR="00F36E63">
          <w:rPr>
            <w:noProof/>
            <w:webHidden/>
          </w:rPr>
        </w:r>
        <w:r w:rsidR="00F36E63">
          <w:rPr>
            <w:noProof/>
            <w:webHidden/>
          </w:rPr>
          <w:fldChar w:fldCharType="separate"/>
        </w:r>
        <w:r w:rsidR="00F36E63">
          <w:rPr>
            <w:noProof/>
            <w:webHidden/>
          </w:rPr>
          <w:t>20</w:t>
        </w:r>
        <w:r w:rsidR="00F36E63">
          <w:rPr>
            <w:noProof/>
            <w:webHidden/>
          </w:rPr>
          <w:fldChar w:fldCharType="end"/>
        </w:r>
      </w:hyperlink>
    </w:p>
    <w:p w:rsidR="00F36E63" w:rsidRDefault="00F56F68">
      <w:pPr>
        <w:pStyle w:val="TOC5"/>
        <w:tabs>
          <w:tab w:val="right" w:leader="dot" w:pos="9350"/>
        </w:tabs>
        <w:rPr>
          <w:rFonts w:asciiTheme="minorHAnsi" w:eastAsiaTheme="minorEastAsia" w:hAnsiTheme="minorHAnsi" w:cstheme="minorBidi"/>
          <w:noProof/>
          <w:sz w:val="22"/>
          <w:szCs w:val="22"/>
        </w:rPr>
      </w:pPr>
      <w:hyperlink w:anchor="_Toc330378015" w:history="1">
        <w:r w:rsidR="00F36E63" w:rsidRPr="00D7115F">
          <w:rPr>
            <w:rStyle w:val="Hyperlink"/>
            <w:noProof/>
          </w:rPr>
          <w:t>3.Y.4.1.2 Message Semantics</w:t>
        </w:r>
        <w:r w:rsidR="00F36E63">
          <w:rPr>
            <w:noProof/>
            <w:webHidden/>
          </w:rPr>
          <w:tab/>
        </w:r>
        <w:r w:rsidR="00F36E63">
          <w:rPr>
            <w:noProof/>
            <w:webHidden/>
          </w:rPr>
          <w:fldChar w:fldCharType="begin"/>
        </w:r>
        <w:r w:rsidR="00F36E63">
          <w:rPr>
            <w:noProof/>
            <w:webHidden/>
          </w:rPr>
          <w:instrText xml:space="preserve"> PAGEREF _Toc330378015 \h </w:instrText>
        </w:r>
        <w:r w:rsidR="00F36E63">
          <w:rPr>
            <w:noProof/>
            <w:webHidden/>
          </w:rPr>
        </w:r>
        <w:r w:rsidR="00F36E63">
          <w:rPr>
            <w:noProof/>
            <w:webHidden/>
          </w:rPr>
          <w:fldChar w:fldCharType="separate"/>
        </w:r>
        <w:r w:rsidR="00F36E63">
          <w:rPr>
            <w:noProof/>
            <w:webHidden/>
          </w:rPr>
          <w:t>20</w:t>
        </w:r>
        <w:r w:rsidR="00F36E63">
          <w:rPr>
            <w:noProof/>
            <w:webHidden/>
          </w:rPr>
          <w:fldChar w:fldCharType="end"/>
        </w:r>
      </w:hyperlink>
    </w:p>
    <w:p w:rsidR="00F36E63" w:rsidRDefault="00F56F68">
      <w:pPr>
        <w:pStyle w:val="TOC5"/>
        <w:tabs>
          <w:tab w:val="right" w:leader="dot" w:pos="9350"/>
        </w:tabs>
        <w:rPr>
          <w:rFonts w:asciiTheme="minorHAnsi" w:eastAsiaTheme="minorEastAsia" w:hAnsiTheme="minorHAnsi" w:cstheme="minorBidi"/>
          <w:noProof/>
          <w:sz w:val="22"/>
          <w:szCs w:val="22"/>
        </w:rPr>
      </w:pPr>
      <w:hyperlink w:anchor="_Toc330378016" w:history="1">
        <w:r w:rsidR="00F36E63" w:rsidRPr="00D7115F">
          <w:rPr>
            <w:rStyle w:val="Hyperlink"/>
            <w:noProof/>
          </w:rPr>
          <w:t>3.Y.4.1.3 Expected Actions</w:t>
        </w:r>
        <w:r w:rsidR="00F36E63">
          <w:rPr>
            <w:noProof/>
            <w:webHidden/>
          </w:rPr>
          <w:tab/>
        </w:r>
        <w:r w:rsidR="00F36E63">
          <w:rPr>
            <w:noProof/>
            <w:webHidden/>
          </w:rPr>
          <w:fldChar w:fldCharType="begin"/>
        </w:r>
        <w:r w:rsidR="00F36E63">
          <w:rPr>
            <w:noProof/>
            <w:webHidden/>
          </w:rPr>
          <w:instrText xml:space="preserve"> PAGEREF _Toc330378016 \h </w:instrText>
        </w:r>
        <w:r w:rsidR="00F36E63">
          <w:rPr>
            <w:noProof/>
            <w:webHidden/>
          </w:rPr>
        </w:r>
        <w:r w:rsidR="00F36E63">
          <w:rPr>
            <w:noProof/>
            <w:webHidden/>
          </w:rPr>
          <w:fldChar w:fldCharType="separate"/>
        </w:r>
        <w:r w:rsidR="00F36E63">
          <w:rPr>
            <w:noProof/>
            <w:webHidden/>
          </w:rPr>
          <w:t>31</w:t>
        </w:r>
        <w:r w:rsidR="00F36E63">
          <w:rPr>
            <w:noProof/>
            <w:webHidden/>
          </w:rPr>
          <w:fldChar w:fldCharType="end"/>
        </w:r>
      </w:hyperlink>
    </w:p>
    <w:p w:rsidR="00F36E63" w:rsidRDefault="00F56F68">
      <w:pPr>
        <w:pStyle w:val="TOC5"/>
        <w:tabs>
          <w:tab w:val="right" w:leader="dot" w:pos="9350"/>
        </w:tabs>
        <w:rPr>
          <w:rFonts w:asciiTheme="minorHAnsi" w:eastAsiaTheme="minorEastAsia" w:hAnsiTheme="minorHAnsi" w:cstheme="minorBidi"/>
          <w:noProof/>
          <w:sz w:val="22"/>
          <w:szCs w:val="22"/>
        </w:rPr>
      </w:pPr>
      <w:hyperlink w:anchor="_Toc330378017" w:history="1">
        <w:r w:rsidR="00F36E63" w:rsidRPr="00D7115F">
          <w:rPr>
            <w:rStyle w:val="Hyperlink"/>
            <w:noProof/>
          </w:rPr>
          <w:t>3.Y.4.1.4 Sample Infobutton Knowledge Request</w:t>
        </w:r>
        <w:r w:rsidR="00F36E63">
          <w:rPr>
            <w:noProof/>
            <w:webHidden/>
          </w:rPr>
          <w:tab/>
        </w:r>
        <w:r w:rsidR="00F36E63">
          <w:rPr>
            <w:noProof/>
            <w:webHidden/>
          </w:rPr>
          <w:fldChar w:fldCharType="begin"/>
        </w:r>
        <w:r w:rsidR="00F36E63">
          <w:rPr>
            <w:noProof/>
            <w:webHidden/>
          </w:rPr>
          <w:instrText xml:space="preserve"> PAGEREF _Toc330378017 \h </w:instrText>
        </w:r>
        <w:r w:rsidR="00F36E63">
          <w:rPr>
            <w:noProof/>
            <w:webHidden/>
          </w:rPr>
        </w:r>
        <w:r w:rsidR="00F36E63">
          <w:rPr>
            <w:noProof/>
            <w:webHidden/>
          </w:rPr>
          <w:fldChar w:fldCharType="separate"/>
        </w:r>
        <w:r w:rsidR="00F36E63">
          <w:rPr>
            <w:noProof/>
            <w:webHidden/>
          </w:rPr>
          <w:t>33</w:t>
        </w:r>
        <w:r w:rsidR="00F36E63">
          <w:rPr>
            <w:noProof/>
            <w:webHidden/>
          </w:rPr>
          <w:fldChar w:fldCharType="end"/>
        </w:r>
      </w:hyperlink>
    </w:p>
    <w:p w:rsidR="00F36E63" w:rsidRDefault="00F56F68">
      <w:pPr>
        <w:pStyle w:val="TOC4"/>
        <w:tabs>
          <w:tab w:val="right" w:leader="dot" w:pos="9350"/>
        </w:tabs>
        <w:rPr>
          <w:rFonts w:asciiTheme="minorHAnsi" w:eastAsiaTheme="minorEastAsia" w:hAnsiTheme="minorHAnsi" w:cstheme="minorBidi"/>
          <w:noProof/>
          <w:sz w:val="22"/>
          <w:szCs w:val="22"/>
        </w:rPr>
      </w:pPr>
      <w:hyperlink w:anchor="_Toc330378018" w:history="1">
        <w:r w:rsidR="00F36E63" w:rsidRPr="00D7115F">
          <w:rPr>
            <w:rStyle w:val="Hyperlink"/>
            <w:noProof/>
          </w:rPr>
          <w:t>3.Y.4.2 Infobutton Knowledge Response</w:t>
        </w:r>
        <w:r w:rsidR="00F36E63">
          <w:rPr>
            <w:noProof/>
            <w:webHidden/>
          </w:rPr>
          <w:tab/>
        </w:r>
        <w:r w:rsidR="00F36E63">
          <w:rPr>
            <w:noProof/>
            <w:webHidden/>
          </w:rPr>
          <w:fldChar w:fldCharType="begin"/>
        </w:r>
        <w:r w:rsidR="00F36E63">
          <w:rPr>
            <w:noProof/>
            <w:webHidden/>
          </w:rPr>
          <w:instrText xml:space="preserve"> PAGEREF _Toc330378018 \h </w:instrText>
        </w:r>
        <w:r w:rsidR="00F36E63">
          <w:rPr>
            <w:noProof/>
            <w:webHidden/>
          </w:rPr>
        </w:r>
        <w:r w:rsidR="00F36E63">
          <w:rPr>
            <w:noProof/>
            <w:webHidden/>
          </w:rPr>
          <w:fldChar w:fldCharType="separate"/>
        </w:r>
        <w:r w:rsidR="00F36E63">
          <w:rPr>
            <w:noProof/>
            <w:webHidden/>
          </w:rPr>
          <w:t>33</w:t>
        </w:r>
        <w:r w:rsidR="00F36E63">
          <w:rPr>
            <w:noProof/>
            <w:webHidden/>
          </w:rPr>
          <w:fldChar w:fldCharType="end"/>
        </w:r>
      </w:hyperlink>
    </w:p>
    <w:p w:rsidR="00F36E63" w:rsidRDefault="00F56F68">
      <w:pPr>
        <w:pStyle w:val="TOC5"/>
        <w:tabs>
          <w:tab w:val="right" w:leader="dot" w:pos="9350"/>
        </w:tabs>
        <w:rPr>
          <w:rFonts w:asciiTheme="minorHAnsi" w:eastAsiaTheme="minorEastAsia" w:hAnsiTheme="minorHAnsi" w:cstheme="minorBidi"/>
          <w:noProof/>
          <w:sz w:val="22"/>
          <w:szCs w:val="22"/>
        </w:rPr>
      </w:pPr>
      <w:hyperlink w:anchor="_Toc330378019" w:history="1">
        <w:r w:rsidR="00F36E63" w:rsidRPr="00D7115F">
          <w:rPr>
            <w:rStyle w:val="Hyperlink"/>
            <w:noProof/>
          </w:rPr>
          <w:t>3.Y.4.2.1 Trigger Events</w:t>
        </w:r>
        <w:r w:rsidR="00F36E63">
          <w:rPr>
            <w:noProof/>
            <w:webHidden/>
          </w:rPr>
          <w:tab/>
        </w:r>
        <w:r w:rsidR="00F36E63">
          <w:rPr>
            <w:noProof/>
            <w:webHidden/>
          </w:rPr>
          <w:fldChar w:fldCharType="begin"/>
        </w:r>
        <w:r w:rsidR="00F36E63">
          <w:rPr>
            <w:noProof/>
            <w:webHidden/>
          </w:rPr>
          <w:instrText xml:space="preserve"> PAGEREF _Toc330378019 \h </w:instrText>
        </w:r>
        <w:r w:rsidR="00F36E63">
          <w:rPr>
            <w:noProof/>
            <w:webHidden/>
          </w:rPr>
        </w:r>
        <w:r w:rsidR="00F36E63">
          <w:rPr>
            <w:noProof/>
            <w:webHidden/>
          </w:rPr>
          <w:fldChar w:fldCharType="separate"/>
        </w:r>
        <w:r w:rsidR="00F36E63">
          <w:rPr>
            <w:noProof/>
            <w:webHidden/>
          </w:rPr>
          <w:t>33</w:t>
        </w:r>
        <w:r w:rsidR="00F36E63">
          <w:rPr>
            <w:noProof/>
            <w:webHidden/>
          </w:rPr>
          <w:fldChar w:fldCharType="end"/>
        </w:r>
      </w:hyperlink>
    </w:p>
    <w:p w:rsidR="00F36E63" w:rsidRDefault="00F56F68">
      <w:pPr>
        <w:pStyle w:val="TOC5"/>
        <w:tabs>
          <w:tab w:val="right" w:leader="dot" w:pos="9350"/>
        </w:tabs>
        <w:rPr>
          <w:rFonts w:asciiTheme="minorHAnsi" w:eastAsiaTheme="minorEastAsia" w:hAnsiTheme="minorHAnsi" w:cstheme="minorBidi"/>
          <w:noProof/>
          <w:sz w:val="22"/>
          <w:szCs w:val="22"/>
        </w:rPr>
      </w:pPr>
      <w:hyperlink w:anchor="_Toc330378020" w:history="1">
        <w:r w:rsidR="00F36E63" w:rsidRPr="00D7115F">
          <w:rPr>
            <w:rStyle w:val="Hyperlink"/>
            <w:noProof/>
          </w:rPr>
          <w:t>3.Y.4.2.2 Message Semantics</w:t>
        </w:r>
        <w:r w:rsidR="00F36E63">
          <w:rPr>
            <w:noProof/>
            <w:webHidden/>
          </w:rPr>
          <w:tab/>
        </w:r>
        <w:r w:rsidR="00F36E63">
          <w:rPr>
            <w:noProof/>
            <w:webHidden/>
          </w:rPr>
          <w:fldChar w:fldCharType="begin"/>
        </w:r>
        <w:r w:rsidR="00F36E63">
          <w:rPr>
            <w:noProof/>
            <w:webHidden/>
          </w:rPr>
          <w:instrText xml:space="preserve"> PAGEREF _Toc330378020 \h </w:instrText>
        </w:r>
        <w:r w:rsidR="00F36E63">
          <w:rPr>
            <w:noProof/>
            <w:webHidden/>
          </w:rPr>
        </w:r>
        <w:r w:rsidR="00F36E63">
          <w:rPr>
            <w:noProof/>
            <w:webHidden/>
          </w:rPr>
          <w:fldChar w:fldCharType="separate"/>
        </w:r>
        <w:r w:rsidR="00F36E63">
          <w:rPr>
            <w:noProof/>
            <w:webHidden/>
          </w:rPr>
          <w:t>33</w:t>
        </w:r>
        <w:r w:rsidR="00F36E63">
          <w:rPr>
            <w:noProof/>
            <w:webHidden/>
          </w:rPr>
          <w:fldChar w:fldCharType="end"/>
        </w:r>
      </w:hyperlink>
    </w:p>
    <w:p w:rsidR="00F36E63" w:rsidRDefault="00F56F68">
      <w:pPr>
        <w:pStyle w:val="TOC6"/>
        <w:tabs>
          <w:tab w:val="right" w:leader="dot" w:pos="9350"/>
        </w:tabs>
        <w:rPr>
          <w:rFonts w:asciiTheme="minorHAnsi" w:eastAsiaTheme="minorEastAsia" w:hAnsiTheme="minorHAnsi" w:cstheme="minorBidi"/>
          <w:noProof/>
          <w:sz w:val="22"/>
          <w:szCs w:val="22"/>
        </w:rPr>
      </w:pPr>
      <w:hyperlink w:anchor="_Toc330378021" w:history="1">
        <w:r w:rsidR="00F36E63" w:rsidRPr="00D7115F">
          <w:rPr>
            <w:rStyle w:val="Hyperlink"/>
            <w:noProof/>
          </w:rPr>
          <w:t>3.Y.4.2.2.1 &lt;feed&gt;</w:t>
        </w:r>
        <w:r w:rsidR="00F36E63">
          <w:rPr>
            <w:noProof/>
            <w:webHidden/>
          </w:rPr>
          <w:tab/>
        </w:r>
        <w:r w:rsidR="00F36E63">
          <w:rPr>
            <w:noProof/>
            <w:webHidden/>
          </w:rPr>
          <w:fldChar w:fldCharType="begin"/>
        </w:r>
        <w:r w:rsidR="00F36E63">
          <w:rPr>
            <w:noProof/>
            <w:webHidden/>
          </w:rPr>
          <w:instrText xml:space="preserve"> PAGEREF _Toc330378021 \h </w:instrText>
        </w:r>
        <w:r w:rsidR="00F36E63">
          <w:rPr>
            <w:noProof/>
            <w:webHidden/>
          </w:rPr>
        </w:r>
        <w:r w:rsidR="00F36E63">
          <w:rPr>
            <w:noProof/>
            <w:webHidden/>
          </w:rPr>
          <w:fldChar w:fldCharType="separate"/>
        </w:r>
        <w:r w:rsidR="00F36E63">
          <w:rPr>
            <w:noProof/>
            <w:webHidden/>
          </w:rPr>
          <w:t>34</w:t>
        </w:r>
        <w:r w:rsidR="00F36E63">
          <w:rPr>
            <w:noProof/>
            <w:webHidden/>
          </w:rPr>
          <w:fldChar w:fldCharType="end"/>
        </w:r>
      </w:hyperlink>
    </w:p>
    <w:p w:rsidR="00F36E63" w:rsidRDefault="00F56F68">
      <w:pPr>
        <w:pStyle w:val="TOC6"/>
        <w:tabs>
          <w:tab w:val="right" w:leader="dot" w:pos="9350"/>
        </w:tabs>
        <w:rPr>
          <w:rFonts w:asciiTheme="minorHAnsi" w:eastAsiaTheme="minorEastAsia" w:hAnsiTheme="minorHAnsi" w:cstheme="minorBidi"/>
          <w:noProof/>
          <w:sz w:val="22"/>
          <w:szCs w:val="22"/>
        </w:rPr>
      </w:pPr>
      <w:hyperlink w:anchor="_Toc330378022" w:history="1">
        <w:r w:rsidR="00F36E63" w:rsidRPr="00D7115F">
          <w:rPr>
            <w:rStyle w:val="Hyperlink"/>
            <w:noProof/>
          </w:rPr>
          <w:t>3.Y.4.2.2.2 &lt;entry&gt;</w:t>
        </w:r>
        <w:r w:rsidR="00F36E63">
          <w:rPr>
            <w:noProof/>
            <w:webHidden/>
          </w:rPr>
          <w:tab/>
        </w:r>
        <w:r w:rsidR="00F36E63">
          <w:rPr>
            <w:noProof/>
            <w:webHidden/>
          </w:rPr>
          <w:fldChar w:fldCharType="begin"/>
        </w:r>
        <w:r w:rsidR="00F36E63">
          <w:rPr>
            <w:noProof/>
            <w:webHidden/>
          </w:rPr>
          <w:instrText xml:space="preserve"> PAGEREF _Toc330378022 \h </w:instrText>
        </w:r>
        <w:r w:rsidR="00F36E63">
          <w:rPr>
            <w:noProof/>
            <w:webHidden/>
          </w:rPr>
        </w:r>
        <w:r w:rsidR="00F36E63">
          <w:rPr>
            <w:noProof/>
            <w:webHidden/>
          </w:rPr>
          <w:fldChar w:fldCharType="separate"/>
        </w:r>
        <w:r w:rsidR="00F36E63">
          <w:rPr>
            <w:noProof/>
            <w:webHidden/>
          </w:rPr>
          <w:t>34</w:t>
        </w:r>
        <w:r w:rsidR="00F36E63">
          <w:rPr>
            <w:noProof/>
            <w:webHidden/>
          </w:rPr>
          <w:fldChar w:fldCharType="end"/>
        </w:r>
      </w:hyperlink>
    </w:p>
    <w:p w:rsidR="00F36E63" w:rsidRDefault="00F56F68">
      <w:pPr>
        <w:pStyle w:val="TOC5"/>
        <w:tabs>
          <w:tab w:val="right" w:leader="dot" w:pos="9350"/>
        </w:tabs>
        <w:rPr>
          <w:rFonts w:asciiTheme="minorHAnsi" w:eastAsiaTheme="minorEastAsia" w:hAnsiTheme="minorHAnsi" w:cstheme="minorBidi"/>
          <w:noProof/>
          <w:sz w:val="22"/>
          <w:szCs w:val="22"/>
        </w:rPr>
      </w:pPr>
      <w:hyperlink w:anchor="_Toc330378023" w:history="1">
        <w:r w:rsidR="00F36E63" w:rsidRPr="00D7115F">
          <w:rPr>
            <w:rStyle w:val="Hyperlink"/>
            <w:noProof/>
          </w:rPr>
          <w:t>3.Y.4.2.3 Expected Actions</w:t>
        </w:r>
        <w:r w:rsidR="00F36E63">
          <w:rPr>
            <w:noProof/>
            <w:webHidden/>
          </w:rPr>
          <w:tab/>
        </w:r>
        <w:r w:rsidR="00F36E63">
          <w:rPr>
            <w:noProof/>
            <w:webHidden/>
          </w:rPr>
          <w:fldChar w:fldCharType="begin"/>
        </w:r>
        <w:r w:rsidR="00F36E63">
          <w:rPr>
            <w:noProof/>
            <w:webHidden/>
          </w:rPr>
          <w:instrText xml:space="preserve"> PAGEREF _Toc330378023 \h </w:instrText>
        </w:r>
        <w:r w:rsidR="00F36E63">
          <w:rPr>
            <w:noProof/>
            <w:webHidden/>
          </w:rPr>
        </w:r>
        <w:r w:rsidR="00F36E63">
          <w:rPr>
            <w:noProof/>
            <w:webHidden/>
          </w:rPr>
          <w:fldChar w:fldCharType="separate"/>
        </w:r>
        <w:r w:rsidR="00F36E63">
          <w:rPr>
            <w:noProof/>
            <w:webHidden/>
          </w:rPr>
          <w:t>36</w:t>
        </w:r>
        <w:r w:rsidR="00F36E63">
          <w:rPr>
            <w:noProof/>
            <w:webHidden/>
          </w:rPr>
          <w:fldChar w:fldCharType="end"/>
        </w:r>
      </w:hyperlink>
    </w:p>
    <w:p w:rsidR="00F36E63" w:rsidRDefault="00F56F68">
      <w:pPr>
        <w:pStyle w:val="TOC6"/>
        <w:tabs>
          <w:tab w:val="left" w:pos="2225"/>
          <w:tab w:val="right" w:leader="dot" w:pos="9350"/>
        </w:tabs>
        <w:rPr>
          <w:rFonts w:asciiTheme="minorHAnsi" w:eastAsiaTheme="minorEastAsia" w:hAnsiTheme="minorHAnsi" w:cstheme="minorBidi"/>
          <w:noProof/>
          <w:sz w:val="22"/>
          <w:szCs w:val="22"/>
        </w:rPr>
      </w:pPr>
      <w:hyperlink w:anchor="_Toc330378024" w:history="1">
        <w:r w:rsidR="00F36E63" w:rsidRPr="00D7115F">
          <w:rPr>
            <w:rStyle w:val="Hyperlink"/>
            <w:noProof/>
          </w:rPr>
          <w:t>3.Y.2.4.3.1</w:t>
        </w:r>
        <w:r w:rsidR="00F36E63">
          <w:rPr>
            <w:rFonts w:asciiTheme="minorHAnsi" w:eastAsiaTheme="minorEastAsia" w:hAnsiTheme="minorHAnsi" w:cstheme="minorBidi"/>
            <w:noProof/>
            <w:sz w:val="22"/>
            <w:szCs w:val="22"/>
          </w:rPr>
          <w:tab/>
        </w:r>
        <w:r w:rsidR="00F36E63" w:rsidRPr="00D7115F">
          <w:rPr>
            <w:rStyle w:val="Hyperlink"/>
            <w:noProof/>
          </w:rPr>
          <w:t>Categories</w:t>
        </w:r>
        <w:r w:rsidR="00F36E63">
          <w:rPr>
            <w:noProof/>
            <w:webHidden/>
          </w:rPr>
          <w:tab/>
        </w:r>
        <w:r w:rsidR="00F36E63">
          <w:rPr>
            <w:noProof/>
            <w:webHidden/>
          </w:rPr>
          <w:fldChar w:fldCharType="begin"/>
        </w:r>
        <w:r w:rsidR="00F36E63">
          <w:rPr>
            <w:noProof/>
            <w:webHidden/>
          </w:rPr>
          <w:instrText xml:space="preserve"> PAGEREF _Toc330378024 \h </w:instrText>
        </w:r>
        <w:r w:rsidR="00F36E63">
          <w:rPr>
            <w:noProof/>
            <w:webHidden/>
          </w:rPr>
        </w:r>
        <w:r w:rsidR="00F36E63">
          <w:rPr>
            <w:noProof/>
            <w:webHidden/>
          </w:rPr>
          <w:fldChar w:fldCharType="separate"/>
        </w:r>
        <w:r w:rsidR="00F36E63">
          <w:rPr>
            <w:noProof/>
            <w:webHidden/>
          </w:rPr>
          <w:t>37</w:t>
        </w:r>
        <w:r w:rsidR="00F36E63">
          <w:rPr>
            <w:noProof/>
            <w:webHidden/>
          </w:rPr>
          <w:fldChar w:fldCharType="end"/>
        </w:r>
      </w:hyperlink>
    </w:p>
    <w:p w:rsidR="00F36E63" w:rsidRDefault="00F56F68">
      <w:pPr>
        <w:pStyle w:val="TOC5"/>
        <w:tabs>
          <w:tab w:val="right" w:leader="dot" w:pos="9350"/>
        </w:tabs>
        <w:rPr>
          <w:rFonts w:asciiTheme="minorHAnsi" w:eastAsiaTheme="minorEastAsia" w:hAnsiTheme="minorHAnsi" w:cstheme="minorBidi"/>
          <w:noProof/>
          <w:sz w:val="22"/>
          <w:szCs w:val="22"/>
        </w:rPr>
      </w:pPr>
      <w:hyperlink w:anchor="_Toc330378025" w:history="1">
        <w:r w:rsidR="00F36E63" w:rsidRPr="00D7115F">
          <w:rPr>
            <w:rStyle w:val="Hyperlink"/>
            <w:noProof/>
          </w:rPr>
          <w:t>3.Y.4.2.4 Sample Infobutton Knowledge Response</w:t>
        </w:r>
        <w:r w:rsidR="00F36E63">
          <w:rPr>
            <w:noProof/>
            <w:webHidden/>
          </w:rPr>
          <w:tab/>
        </w:r>
        <w:r w:rsidR="00F36E63">
          <w:rPr>
            <w:noProof/>
            <w:webHidden/>
          </w:rPr>
          <w:fldChar w:fldCharType="begin"/>
        </w:r>
        <w:r w:rsidR="00F36E63">
          <w:rPr>
            <w:noProof/>
            <w:webHidden/>
          </w:rPr>
          <w:instrText xml:space="preserve"> PAGEREF _Toc330378025 \h </w:instrText>
        </w:r>
        <w:r w:rsidR="00F36E63">
          <w:rPr>
            <w:noProof/>
            <w:webHidden/>
          </w:rPr>
        </w:r>
        <w:r w:rsidR="00F36E63">
          <w:rPr>
            <w:noProof/>
            <w:webHidden/>
          </w:rPr>
          <w:fldChar w:fldCharType="separate"/>
        </w:r>
        <w:r w:rsidR="00F36E63">
          <w:rPr>
            <w:noProof/>
            <w:webHidden/>
          </w:rPr>
          <w:t>38</w:t>
        </w:r>
        <w:r w:rsidR="00F36E63">
          <w:rPr>
            <w:noProof/>
            <w:webHidden/>
          </w:rPr>
          <w:fldChar w:fldCharType="end"/>
        </w:r>
      </w:hyperlink>
    </w:p>
    <w:p w:rsidR="00F36E63" w:rsidRDefault="00F56F68">
      <w:pPr>
        <w:pStyle w:val="TOC3"/>
        <w:tabs>
          <w:tab w:val="right" w:leader="dot" w:pos="9350"/>
        </w:tabs>
        <w:rPr>
          <w:rFonts w:asciiTheme="minorHAnsi" w:eastAsiaTheme="minorEastAsia" w:hAnsiTheme="minorHAnsi" w:cstheme="minorBidi"/>
          <w:i w:val="0"/>
          <w:iCs w:val="0"/>
          <w:noProof/>
          <w:sz w:val="22"/>
          <w:szCs w:val="22"/>
        </w:rPr>
      </w:pPr>
      <w:hyperlink w:anchor="_Toc330378026" w:history="1">
        <w:r w:rsidR="00F36E63" w:rsidRPr="00D7115F">
          <w:rPr>
            <w:rStyle w:val="Hyperlink"/>
            <w:noProof/>
          </w:rPr>
          <w:t>3.Y.5 Security Considerations</w:t>
        </w:r>
        <w:r w:rsidR="00F36E63">
          <w:rPr>
            <w:noProof/>
            <w:webHidden/>
          </w:rPr>
          <w:tab/>
        </w:r>
        <w:r w:rsidR="00F36E63">
          <w:rPr>
            <w:noProof/>
            <w:webHidden/>
          </w:rPr>
          <w:fldChar w:fldCharType="begin"/>
        </w:r>
        <w:r w:rsidR="00F36E63">
          <w:rPr>
            <w:noProof/>
            <w:webHidden/>
          </w:rPr>
          <w:instrText xml:space="preserve"> PAGEREF _Toc330378026 \h </w:instrText>
        </w:r>
        <w:r w:rsidR="00F36E63">
          <w:rPr>
            <w:noProof/>
            <w:webHidden/>
          </w:rPr>
        </w:r>
        <w:r w:rsidR="00F36E63">
          <w:rPr>
            <w:noProof/>
            <w:webHidden/>
          </w:rPr>
          <w:fldChar w:fldCharType="separate"/>
        </w:r>
        <w:r w:rsidR="00F36E63">
          <w:rPr>
            <w:noProof/>
            <w:webHidden/>
          </w:rPr>
          <w:t>38</w:t>
        </w:r>
        <w:r w:rsidR="00F36E63">
          <w:rPr>
            <w:noProof/>
            <w:webHidden/>
          </w:rPr>
          <w:fldChar w:fldCharType="end"/>
        </w:r>
      </w:hyperlink>
    </w:p>
    <w:p w:rsidR="00F36E63" w:rsidRDefault="00F56F68">
      <w:pPr>
        <w:pStyle w:val="TOC4"/>
        <w:tabs>
          <w:tab w:val="right" w:leader="dot" w:pos="9350"/>
        </w:tabs>
        <w:rPr>
          <w:rFonts w:asciiTheme="minorHAnsi" w:eastAsiaTheme="minorEastAsia" w:hAnsiTheme="minorHAnsi" w:cstheme="minorBidi"/>
          <w:noProof/>
          <w:sz w:val="22"/>
          <w:szCs w:val="22"/>
        </w:rPr>
      </w:pPr>
      <w:hyperlink w:anchor="_Toc330378027" w:history="1">
        <w:r w:rsidR="00F36E63" w:rsidRPr="00D7115F">
          <w:rPr>
            <w:rStyle w:val="Hyperlink"/>
            <w:noProof/>
          </w:rPr>
          <w:t>3.Y.5.1 Security Audit Considerations</w:t>
        </w:r>
        <w:r w:rsidR="00F36E63">
          <w:rPr>
            <w:noProof/>
            <w:webHidden/>
          </w:rPr>
          <w:tab/>
        </w:r>
        <w:r w:rsidR="00F36E63">
          <w:rPr>
            <w:noProof/>
            <w:webHidden/>
          </w:rPr>
          <w:fldChar w:fldCharType="begin"/>
        </w:r>
        <w:r w:rsidR="00F36E63">
          <w:rPr>
            <w:noProof/>
            <w:webHidden/>
          </w:rPr>
          <w:instrText xml:space="preserve"> PAGEREF _Toc330378027 \h </w:instrText>
        </w:r>
        <w:r w:rsidR="00F36E63">
          <w:rPr>
            <w:noProof/>
            <w:webHidden/>
          </w:rPr>
        </w:r>
        <w:r w:rsidR="00F36E63">
          <w:rPr>
            <w:noProof/>
            <w:webHidden/>
          </w:rPr>
          <w:fldChar w:fldCharType="separate"/>
        </w:r>
        <w:r w:rsidR="00F36E63">
          <w:rPr>
            <w:noProof/>
            <w:webHidden/>
          </w:rPr>
          <w:t>38</w:t>
        </w:r>
        <w:r w:rsidR="00F36E63">
          <w:rPr>
            <w:noProof/>
            <w:webHidden/>
          </w:rPr>
          <w:fldChar w:fldCharType="end"/>
        </w:r>
      </w:hyperlink>
    </w:p>
    <w:p w:rsidR="00F36E63" w:rsidRDefault="00F56F68">
      <w:pPr>
        <w:pStyle w:val="TOC5"/>
        <w:tabs>
          <w:tab w:val="right" w:leader="dot" w:pos="9350"/>
        </w:tabs>
        <w:rPr>
          <w:rFonts w:asciiTheme="minorHAnsi" w:eastAsiaTheme="minorEastAsia" w:hAnsiTheme="minorHAnsi" w:cstheme="minorBidi"/>
          <w:noProof/>
          <w:sz w:val="22"/>
          <w:szCs w:val="22"/>
        </w:rPr>
      </w:pPr>
      <w:hyperlink w:anchor="_Toc330378028" w:history="1">
        <w:r w:rsidR="00F36E63" w:rsidRPr="00D7115F">
          <w:rPr>
            <w:rStyle w:val="Hyperlink"/>
            <w:noProof/>
          </w:rPr>
          <w:t>3.Y.5.1.1 Clinical Knowledge Requester audit message:</w:t>
        </w:r>
        <w:r w:rsidR="00F36E63">
          <w:rPr>
            <w:noProof/>
            <w:webHidden/>
          </w:rPr>
          <w:tab/>
        </w:r>
        <w:r w:rsidR="00F36E63">
          <w:rPr>
            <w:noProof/>
            <w:webHidden/>
          </w:rPr>
          <w:fldChar w:fldCharType="begin"/>
        </w:r>
        <w:r w:rsidR="00F36E63">
          <w:rPr>
            <w:noProof/>
            <w:webHidden/>
          </w:rPr>
          <w:instrText xml:space="preserve"> PAGEREF _Toc330378028 \h </w:instrText>
        </w:r>
        <w:r w:rsidR="00F36E63">
          <w:rPr>
            <w:noProof/>
            <w:webHidden/>
          </w:rPr>
        </w:r>
        <w:r w:rsidR="00F36E63">
          <w:rPr>
            <w:noProof/>
            <w:webHidden/>
          </w:rPr>
          <w:fldChar w:fldCharType="separate"/>
        </w:r>
        <w:r w:rsidR="00F36E63">
          <w:rPr>
            <w:noProof/>
            <w:webHidden/>
          </w:rPr>
          <w:t>38</w:t>
        </w:r>
        <w:r w:rsidR="00F36E63">
          <w:rPr>
            <w:noProof/>
            <w:webHidden/>
          </w:rPr>
          <w:fldChar w:fldCharType="end"/>
        </w:r>
      </w:hyperlink>
    </w:p>
    <w:p w:rsidR="00F36E63" w:rsidRDefault="00F56F68">
      <w:pPr>
        <w:pStyle w:val="TOC5"/>
        <w:tabs>
          <w:tab w:val="right" w:leader="dot" w:pos="9350"/>
        </w:tabs>
        <w:rPr>
          <w:rFonts w:asciiTheme="minorHAnsi" w:eastAsiaTheme="minorEastAsia" w:hAnsiTheme="minorHAnsi" w:cstheme="minorBidi"/>
          <w:noProof/>
          <w:sz w:val="22"/>
          <w:szCs w:val="22"/>
        </w:rPr>
      </w:pPr>
      <w:hyperlink w:anchor="_Toc330378029" w:history="1">
        <w:r w:rsidR="00F36E63" w:rsidRPr="00D7115F">
          <w:rPr>
            <w:rStyle w:val="Hyperlink"/>
            <w:noProof/>
          </w:rPr>
          <w:t>3.Y.5.1.2 Clinical Knowledge Requester audit message:</w:t>
        </w:r>
        <w:r w:rsidR="00F36E63">
          <w:rPr>
            <w:noProof/>
            <w:webHidden/>
          </w:rPr>
          <w:tab/>
        </w:r>
        <w:r w:rsidR="00F36E63">
          <w:rPr>
            <w:noProof/>
            <w:webHidden/>
          </w:rPr>
          <w:fldChar w:fldCharType="begin"/>
        </w:r>
        <w:r w:rsidR="00F36E63">
          <w:rPr>
            <w:noProof/>
            <w:webHidden/>
          </w:rPr>
          <w:instrText xml:space="preserve"> PAGEREF _Toc330378029 \h </w:instrText>
        </w:r>
        <w:r w:rsidR="00F36E63">
          <w:rPr>
            <w:noProof/>
            <w:webHidden/>
          </w:rPr>
        </w:r>
        <w:r w:rsidR="00F36E63">
          <w:rPr>
            <w:noProof/>
            <w:webHidden/>
          </w:rPr>
          <w:fldChar w:fldCharType="separate"/>
        </w:r>
        <w:r w:rsidR="00F36E63">
          <w:rPr>
            <w:noProof/>
            <w:webHidden/>
          </w:rPr>
          <w:t>40</w:t>
        </w:r>
        <w:r w:rsidR="00F36E63">
          <w:rPr>
            <w:noProof/>
            <w:webHidden/>
          </w:rPr>
          <w:fldChar w:fldCharType="end"/>
        </w:r>
      </w:hyperlink>
    </w:p>
    <w:p w:rsidR="00F36E63" w:rsidRDefault="00F56F68">
      <w:pPr>
        <w:pStyle w:val="TOC5"/>
        <w:tabs>
          <w:tab w:val="right" w:leader="dot" w:pos="9350"/>
        </w:tabs>
        <w:rPr>
          <w:rFonts w:asciiTheme="minorHAnsi" w:eastAsiaTheme="minorEastAsia" w:hAnsiTheme="minorHAnsi" w:cstheme="minorBidi"/>
          <w:noProof/>
          <w:sz w:val="22"/>
          <w:szCs w:val="22"/>
        </w:rPr>
      </w:pPr>
      <w:hyperlink w:anchor="_Toc330378030" w:history="1">
        <w:r w:rsidR="00F36E63" w:rsidRPr="00D7115F">
          <w:rPr>
            <w:rStyle w:val="Hyperlink"/>
            <w:noProof/>
          </w:rPr>
          <w:t>3.Y.5.1.(z) Actor Specific Security Considerations</w:t>
        </w:r>
        <w:r w:rsidR="00F36E63">
          <w:rPr>
            <w:noProof/>
            <w:webHidden/>
          </w:rPr>
          <w:tab/>
        </w:r>
        <w:r w:rsidR="00F36E63">
          <w:rPr>
            <w:noProof/>
            <w:webHidden/>
          </w:rPr>
          <w:fldChar w:fldCharType="begin"/>
        </w:r>
        <w:r w:rsidR="00F36E63">
          <w:rPr>
            <w:noProof/>
            <w:webHidden/>
          </w:rPr>
          <w:instrText xml:space="preserve"> PAGEREF _Toc330378030 \h </w:instrText>
        </w:r>
        <w:r w:rsidR="00F36E63">
          <w:rPr>
            <w:noProof/>
            <w:webHidden/>
          </w:rPr>
        </w:r>
        <w:r w:rsidR="00F36E63">
          <w:rPr>
            <w:noProof/>
            <w:webHidden/>
          </w:rPr>
          <w:fldChar w:fldCharType="separate"/>
        </w:r>
        <w:r w:rsidR="00F36E63">
          <w:rPr>
            <w:noProof/>
            <w:webHidden/>
          </w:rPr>
          <w:t>41</w:t>
        </w:r>
        <w:r w:rsidR="00F36E63">
          <w:rPr>
            <w:noProof/>
            <w:webHidden/>
          </w:rPr>
          <w:fldChar w:fldCharType="end"/>
        </w:r>
      </w:hyperlink>
    </w:p>
    <w:p w:rsidR="00F36E63" w:rsidRDefault="00F56F68">
      <w:pPr>
        <w:pStyle w:val="TOC2"/>
        <w:tabs>
          <w:tab w:val="right" w:leader="dot" w:pos="9350"/>
        </w:tabs>
        <w:rPr>
          <w:rFonts w:asciiTheme="minorHAnsi" w:eastAsiaTheme="minorEastAsia" w:hAnsiTheme="minorHAnsi" w:cstheme="minorBidi"/>
          <w:smallCaps w:val="0"/>
          <w:noProof/>
          <w:sz w:val="22"/>
          <w:szCs w:val="22"/>
        </w:rPr>
      </w:pPr>
      <w:hyperlink w:anchor="_Toc330378031" w:history="1">
        <w:r w:rsidR="00F36E63" w:rsidRPr="00D7115F">
          <w:rPr>
            <w:rStyle w:val="Hyperlink"/>
            <w:noProof/>
          </w:rPr>
          <w:t>3.Z Retrieve Clinical Knowledge</w:t>
        </w:r>
        <w:r w:rsidR="00F36E63">
          <w:rPr>
            <w:noProof/>
            <w:webHidden/>
          </w:rPr>
          <w:tab/>
        </w:r>
        <w:r w:rsidR="00F36E63">
          <w:rPr>
            <w:noProof/>
            <w:webHidden/>
          </w:rPr>
          <w:fldChar w:fldCharType="begin"/>
        </w:r>
        <w:r w:rsidR="00F36E63">
          <w:rPr>
            <w:noProof/>
            <w:webHidden/>
          </w:rPr>
          <w:instrText xml:space="preserve"> PAGEREF _Toc330378031 \h </w:instrText>
        </w:r>
        <w:r w:rsidR="00F36E63">
          <w:rPr>
            <w:noProof/>
            <w:webHidden/>
          </w:rPr>
        </w:r>
        <w:r w:rsidR="00F36E63">
          <w:rPr>
            <w:noProof/>
            <w:webHidden/>
          </w:rPr>
          <w:fldChar w:fldCharType="separate"/>
        </w:r>
        <w:r w:rsidR="00F36E63">
          <w:rPr>
            <w:noProof/>
            <w:webHidden/>
          </w:rPr>
          <w:t>42</w:t>
        </w:r>
        <w:r w:rsidR="00F36E63">
          <w:rPr>
            <w:noProof/>
            <w:webHidden/>
          </w:rPr>
          <w:fldChar w:fldCharType="end"/>
        </w:r>
      </w:hyperlink>
    </w:p>
    <w:p w:rsidR="00F36E63" w:rsidRDefault="00F56F68">
      <w:pPr>
        <w:pStyle w:val="TOC3"/>
        <w:tabs>
          <w:tab w:val="right" w:leader="dot" w:pos="9350"/>
        </w:tabs>
        <w:rPr>
          <w:rFonts w:asciiTheme="minorHAnsi" w:eastAsiaTheme="minorEastAsia" w:hAnsiTheme="minorHAnsi" w:cstheme="minorBidi"/>
          <w:i w:val="0"/>
          <w:iCs w:val="0"/>
          <w:noProof/>
          <w:sz w:val="22"/>
          <w:szCs w:val="22"/>
        </w:rPr>
      </w:pPr>
      <w:hyperlink w:anchor="_Toc330378032" w:history="1">
        <w:r w:rsidR="00F36E63" w:rsidRPr="00D7115F">
          <w:rPr>
            <w:rStyle w:val="Hyperlink"/>
            <w:noProof/>
          </w:rPr>
          <w:t>3.Z.1 Scope</w:t>
        </w:r>
        <w:r w:rsidR="00F36E63">
          <w:rPr>
            <w:noProof/>
            <w:webHidden/>
          </w:rPr>
          <w:tab/>
        </w:r>
        <w:r w:rsidR="00F36E63">
          <w:rPr>
            <w:noProof/>
            <w:webHidden/>
          </w:rPr>
          <w:fldChar w:fldCharType="begin"/>
        </w:r>
        <w:r w:rsidR="00F36E63">
          <w:rPr>
            <w:noProof/>
            <w:webHidden/>
          </w:rPr>
          <w:instrText xml:space="preserve"> PAGEREF _Toc330378032 \h </w:instrText>
        </w:r>
        <w:r w:rsidR="00F36E63">
          <w:rPr>
            <w:noProof/>
            <w:webHidden/>
          </w:rPr>
        </w:r>
        <w:r w:rsidR="00F36E63">
          <w:rPr>
            <w:noProof/>
            <w:webHidden/>
          </w:rPr>
          <w:fldChar w:fldCharType="separate"/>
        </w:r>
        <w:r w:rsidR="00F36E63">
          <w:rPr>
            <w:noProof/>
            <w:webHidden/>
          </w:rPr>
          <w:t>42</w:t>
        </w:r>
        <w:r w:rsidR="00F36E63">
          <w:rPr>
            <w:noProof/>
            <w:webHidden/>
          </w:rPr>
          <w:fldChar w:fldCharType="end"/>
        </w:r>
      </w:hyperlink>
    </w:p>
    <w:p w:rsidR="00F36E63" w:rsidRDefault="00F56F68">
      <w:pPr>
        <w:pStyle w:val="TOC3"/>
        <w:tabs>
          <w:tab w:val="right" w:leader="dot" w:pos="9350"/>
        </w:tabs>
        <w:rPr>
          <w:rFonts w:asciiTheme="minorHAnsi" w:eastAsiaTheme="minorEastAsia" w:hAnsiTheme="minorHAnsi" w:cstheme="minorBidi"/>
          <w:i w:val="0"/>
          <w:iCs w:val="0"/>
          <w:noProof/>
          <w:sz w:val="22"/>
          <w:szCs w:val="22"/>
        </w:rPr>
      </w:pPr>
      <w:hyperlink w:anchor="_Toc330378033" w:history="1">
        <w:r w:rsidR="00F36E63" w:rsidRPr="00D7115F">
          <w:rPr>
            <w:rStyle w:val="Hyperlink"/>
            <w:noProof/>
          </w:rPr>
          <w:t>3.Z.2 Use Case Roles</w:t>
        </w:r>
        <w:r w:rsidR="00F36E63">
          <w:rPr>
            <w:noProof/>
            <w:webHidden/>
          </w:rPr>
          <w:tab/>
        </w:r>
        <w:r w:rsidR="00F36E63">
          <w:rPr>
            <w:noProof/>
            <w:webHidden/>
          </w:rPr>
          <w:fldChar w:fldCharType="begin"/>
        </w:r>
        <w:r w:rsidR="00F36E63">
          <w:rPr>
            <w:noProof/>
            <w:webHidden/>
          </w:rPr>
          <w:instrText xml:space="preserve"> PAGEREF _Toc330378033 \h </w:instrText>
        </w:r>
        <w:r w:rsidR="00F36E63">
          <w:rPr>
            <w:noProof/>
            <w:webHidden/>
          </w:rPr>
        </w:r>
        <w:r w:rsidR="00F36E63">
          <w:rPr>
            <w:noProof/>
            <w:webHidden/>
          </w:rPr>
          <w:fldChar w:fldCharType="separate"/>
        </w:r>
        <w:r w:rsidR="00F36E63">
          <w:rPr>
            <w:noProof/>
            <w:webHidden/>
          </w:rPr>
          <w:t>42</w:t>
        </w:r>
        <w:r w:rsidR="00F36E63">
          <w:rPr>
            <w:noProof/>
            <w:webHidden/>
          </w:rPr>
          <w:fldChar w:fldCharType="end"/>
        </w:r>
      </w:hyperlink>
    </w:p>
    <w:p w:rsidR="00F36E63" w:rsidRDefault="00F56F68">
      <w:pPr>
        <w:pStyle w:val="TOC3"/>
        <w:tabs>
          <w:tab w:val="right" w:leader="dot" w:pos="9350"/>
        </w:tabs>
        <w:rPr>
          <w:rFonts w:asciiTheme="minorHAnsi" w:eastAsiaTheme="minorEastAsia" w:hAnsiTheme="minorHAnsi" w:cstheme="minorBidi"/>
          <w:i w:val="0"/>
          <w:iCs w:val="0"/>
          <w:noProof/>
          <w:sz w:val="22"/>
          <w:szCs w:val="22"/>
        </w:rPr>
      </w:pPr>
      <w:hyperlink w:anchor="_Toc330378034" w:history="1">
        <w:r w:rsidR="00F36E63" w:rsidRPr="00D7115F">
          <w:rPr>
            <w:rStyle w:val="Hyperlink"/>
            <w:noProof/>
          </w:rPr>
          <w:t>3.Z.3 Referenced Standard</w:t>
        </w:r>
        <w:r w:rsidR="00F36E63">
          <w:rPr>
            <w:noProof/>
            <w:webHidden/>
          </w:rPr>
          <w:tab/>
        </w:r>
        <w:r w:rsidR="00F36E63">
          <w:rPr>
            <w:noProof/>
            <w:webHidden/>
          </w:rPr>
          <w:fldChar w:fldCharType="begin"/>
        </w:r>
        <w:r w:rsidR="00F36E63">
          <w:rPr>
            <w:noProof/>
            <w:webHidden/>
          </w:rPr>
          <w:instrText xml:space="preserve"> PAGEREF _Toc330378034 \h </w:instrText>
        </w:r>
        <w:r w:rsidR="00F36E63">
          <w:rPr>
            <w:noProof/>
            <w:webHidden/>
          </w:rPr>
        </w:r>
        <w:r w:rsidR="00F36E63">
          <w:rPr>
            <w:noProof/>
            <w:webHidden/>
          </w:rPr>
          <w:fldChar w:fldCharType="separate"/>
        </w:r>
        <w:r w:rsidR="00F36E63">
          <w:rPr>
            <w:noProof/>
            <w:webHidden/>
          </w:rPr>
          <w:t>42</w:t>
        </w:r>
        <w:r w:rsidR="00F36E63">
          <w:rPr>
            <w:noProof/>
            <w:webHidden/>
          </w:rPr>
          <w:fldChar w:fldCharType="end"/>
        </w:r>
      </w:hyperlink>
    </w:p>
    <w:p w:rsidR="00F36E63" w:rsidRDefault="00F56F68">
      <w:pPr>
        <w:pStyle w:val="TOC3"/>
        <w:tabs>
          <w:tab w:val="right" w:leader="dot" w:pos="9350"/>
        </w:tabs>
        <w:rPr>
          <w:rFonts w:asciiTheme="minorHAnsi" w:eastAsiaTheme="minorEastAsia" w:hAnsiTheme="minorHAnsi" w:cstheme="minorBidi"/>
          <w:i w:val="0"/>
          <w:iCs w:val="0"/>
          <w:noProof/>
          <w:sz w:val="22"/>
          <w:szCs w:val="22"/>
        </w:rPr>
      </w:pPr>
      <w:hyperlink w:anchor="_Toc330378035" w:history="1">
        <w:r w:rsidR="00F36E63" w:rsidRPr="00D7115F">
          <w:rPr>
            <w:rStyle w:val="Hyperlink"/>
            <w:noProof/>
          </w:rPr>
          <w:t>3.Z.4 Interaction Diagram</w:t>
        </w:r>
        <w:r w:rsidR="00F36E63">
          <w:rPr>
            <w:noProof/>
            <w:webHidden/>
          </w:rPr>
          <w:tab/>
        </w:r>
        <w:r w:rsidR="00F36E63">
          <w:rPr>
            <w:noProof/>
            <w:webHidden/>
          </w:rPr>
          <w:fldChar w:fldCharType="begin"/>
        </w:r>
        <w:r w:rsidR="00F36E63">
          <w:rPr>
            <w:noProof/>
            <w:webHidden/>
          </w:rPr>
          <w:instrText xml:space="preserve"> PAGEREF _Toc330378035 \h </w:instrText>
        </w:r>
        <w:r w:rsidR="00F36E63">
          <w:rPr>
            <w:noProof/>
            <w:webHidden/>
          </w:rPr>
        </w:r>
        <w:r w:rsidR="00F36E63">
          <w:rPr>
            <w:noProof/>
            <w:webHidden/>
          </w:rPr>
          <w:fldChar w:fldCharType="separate"/>
        </w:r>
        <w:r w:rsidR="00F36E63">
          <w:rPr>
            <w:noProof/>
            <w:webHidden/>
          </w:rPr>
          <w:t>43</w:t>
        </w:r>
        <w:r w:rsidR="00F36E63">
          <w:rPr>
            <w:noProof/>
            <w:webHidden/>
          </w:rPr>
          <w:fldChar w:fldCharType="end"/>
        </w:r>
      </w:hyperlink>
    </w:p>
    <w:p w:rsidR="00F36E63" w:rsidRDefault="00F56F68">
      <w:pPr>
        <w:pStyle w:val="TOC4"/>
        <w:tabs>
          <w:tab w:val="right" w:leader="dot" w:pos="9350"/>
        </w:tabs>
        <w:rPr>
          <w:rFonts w:asciiTheme="minorHAnsi" w:eastAsiaTheme="minorEastAsia" w:hAnsiTheme="minorHAnsi" w:cstheme="minorBidi"/>
          <w:noProof/>
          <w:sz w:val="22"/>
          <w:szCs w:val="22"/>
        </w:rPr>
      </w:pPr>
      <w:hyperlink w:anchor="_Toc330378036" w:history="1">
        <w:r w:rsidR="00F36E63" w:rsidRPr="00D7115F">
          <w:rPr>
            <w:rStyle w:val="Hyperlink"/>
            <w:noProof/>
          </w:rPr>
          <w:t>3.Z.4.1 Retrieve Clinical Knowledge Request</w:t>
        </w:r>
        <w:r w:rsidR="00F36E63">
          <w:rPr>
            <w:noProof/>
            <w:webHidden/>
          </w:rPr>
          <w:tab/>
        </w:r>
        <w:r w:rsidR="00F36E63">
          <w:rPr>
            <w:noProof/>
            <w:webHidden/>
          </w:rPr>
          <w:fldChar w:fldCharType="begin"/>
        </w:r>
        <w:r w:rsidR="00F36E63">
          <w:rPr>
            <w:noProof/>
            <w:webHidden/>
          </w:rPr>
          <w:instrText xml:space="preserve"> PAGEREF _Toc330378036 \h </w:instrText>
        </w:r>
        <w:r w:rsidR="00F36E63">
          <w:rPr>
            <w:noProof/>
            <w:webHidden/>
          </w:rPr>
        </w:r>
        <w:r w:rsidR="00F36E63">
          <w:rPr>
            <w:noProof/>
            <w:webHidden/>
          </w:rPr>
          <w:fldChar w:fldCharType="separate"/>
        </w:r>
        <w:r w:rsidR="00F36E63">
          <w:rPr>
            <w:noProof/>
            <w:webHidden/>
          </w:rPr>
          <w:t>43</w:t>
        </w:r>
        <w:r w:rsidR="00F36E63">
          <w:rPr>
            <w:noProof/>
            <w:webHidden/>
          </w:rPr>
          <w:fldChar w:fldCharType="end"/>
        </w:r>
      </w:hyperlink>
    </w:p>
    <w:p w:rsidR="00F36E63" w:rsidRDefault="00F56F68">
      <w:pPr>
        <w:pStyle w:val="TOC5"/>
        <w:tabs>
          <w:tab w:val="right" w:leader="dot" w:pos="9350"/>
        </w:tabs>
        <w:rPr>
          <w:rFonts w:asciiTheme="minorHAnsi" w:eastAsiaTheme="minorEastAsia" w:hAnsiTheme="minorHAnsi" w:cstheme="minorBidi"/>
          <w:noProof/>
          <w:sz w:val="22"/>
          <w:szCs w:val="22"/>
        </w:rPr>
      </w:pPr>
      <w:hyperlink w:anchor="_Toc330378037" w:history="1">
        <w:r w:rsidR="00F36E63" w:rsidRPr="00D7115F">
          <w:rPr>
            <w:rStyle w:val="Hyperlink"/>
            <w:noProof/>
          </w:rPr>
          <w:t>3.Z.4.1.1 Trigger Events</w:t>
        </w:r>
        <w:r w:rsidR="00F36E63">
          <w:rPr>
            <w:noProof/>
            <w:webHidden/>
          </w:rPr>
          <w:tab/>
        </w:r>
        <w:r w:rsidR="00F36E63">
          <w:rPr>
            <w:noProof/>
            <w:webHidden/>
          </w:rPr>
          <w:fldChar w:fldCharType="begin"/>
        </w:r>
        <w:r w:rsidR="00F36E63">
          <w:rPr>
            <w:noProof/>
            <w:webHidden/>
          </w:rPr>
          <w:instrText xml:space="preserve"> PAGEREF _Toc330378037 \h </w:instrText>
        </w:r>
        <w:r w:rsidR="00F36E63">
          <w:rPr>
            <w:noProof/>
            <w:webHidden/>
          </w:rPr>
        </w:r>
        <w:r w:rsidR="00F36E63">
          <w:rPr>
            <w:noProof/>
            <w:webHidden/>
          </w:rPr>
          <w:fldChar w:fldCharType="separate"/>
        </w:r>
        <w:r w:rsidR="00F36E63">
          <w:rPr>
            <w:noProof/>
            <w:webHidden/>
          </w:rPr>
          <w:t>43</w:t>
        </w:r>
        <w:r w:rsidR="00F36E63">
          <w:rPr>
            <w:noProof/>
            <w:webHidden/>
          </w:rPr>
          <w:fldChar w:fldCharType="end"/>
        </w:r>
      </w:hyperlink>
    </w:p>
    <w:p w:rsidR="00F36E63" w:rsidRDefault="00F56F68">
      <w:pPr>
        <w:pStyle w:val="TOC5"/>
        <w:tabs>
          <w:tab w:val="right" w:leader="dot" w:pos="9350"/>
        </w:tabs>
        <w:rPr>
          <w:rFonts w:asciiTheme="minorHAnsi" w:eastAsiaTheme="minorEastAsia" w:hAnsiTheme="minorHAnsi" w:cstheme="minorBidi"/>
          <w:noProof/>
          <w:sz w:val="22"/>
          <w:szCs w:val="22"/>
        </w:rPr>
      </w:pPr>
      <w:hyperlink w:anchor="_Toc330378038" w:history="1">
        <w:r w:rsidR="00F36E63" w:rsidRPr="00D7115F">
          <w:rPr>
            <w:rStyle w:val="Hyperlink"/>
            <w:noProof/>
          </w:rPr>
          <w:t>3.Z.4.1.2 Message Semantics</w:t>
        </w:r>
        <w:r w:rsidR="00F36E63">
          <w:rPr>
            <w:noProof/>
            <w:webHidden/>
          </w:rPr>
          <w:tab/>
        </w:r>
        <w:r w:rsidR="00F36E63">
          <w:rPr>
            <w:noProof/>
            <w:webHidden/>
          </w:rPr>
          <w:fldChar w:fldCharType="begin"/>
        </w:r>
        <w:r w:rsidR="00F36E63">
          <w:rPr>
            <w:noProof/>
            <w:webHidden/>
          </w:rPr>
          <w:instrText xml:space="preserve"> PAGEREF _Toc330378038 \h </w:instrText>
        </w:r>
        <w:r w:rsidR="00F36E63">
          <w:rPr>
            <w:noProof/>
            <w:webHidden/>
          </w:rPr>
        </w:r>
        <w:r w:rsidR="00F36E63">
          <w:rPr>
            <w:noProof/>
            <w:webHidden/>
          </w:rPr>
          <w:fldChar w:fldCharType="separate"/>
        </w:r>
        <w:r w:rsidR="00F36E63">
          <w:rPr>
            <w:noProof/>
            <w:webHidden/>
          </w:rPr>
          <w:t>43</w:t>
        </w:r>
        <w:r w:rsidR="00F36E63">
          <w:rPr>
            <w:noProof/>
            <w:webHidden/>
          </w:rPr>
          <w:fldChar w:fldCharType="end"/>
        </w:r>
      </w:hyperlink>
    </w:p>
    <w:p w:rsidR="00F36E63" w:rsidRDefault="00F56F68">
      <w:pPr>
        <w:pStyle w:val="TOC6"/>
        <w:tabs>
          <w:tab w:val="right" w:leader="dot" w:pos="9350"/>
        </w:tabs>
        <w:rPr>
          <w:rFonts w:asciiTheme="minorHAnsi" w:eastAsiaTheme="minorEastAsia" w:hAnsiTheme="minorHAnsi" w:cstheme="minorBidi"/>
          <w:noProof/>
          <w:sz w:val="22"/>
          <w:szCs w:val="22"/>
        </w:rPr>
      </w:pPr>
      <w:hyperlink w:anchor="_Toc330378039" w:history="1">
        <w:r w:rsidR="00F36E63" w:rsidRPr="00D7115F">
          <w:rPr>
            <w:rStyle w:val="Hyperlink"/>
            <w:noProof/>
          </w:rPr>
          <w:t>3.Z.4.1.2.1 Request Headers</w:t>
        </w:r>
        <w:r w:rsidR="00F36E63">
          <w:rPr>
            <w:noProof/>
            <w:webHidden/>
          </w:rPr>
          <w:tab/>
        </w:r>
        <w:r w:rsidR="00F36E63">
          <w:rPr>
            <w:noProof/>
            <w:webHidden/>
          </w:rPr>
          <w:fldChar w:fldCharType="begin"/>
        </w:r>
        <w:r w:rsidR="00F36E63">
          <w:rPr>
            <w:noProof/>
            <w:webHidden/>
          </w:rPr>
          <w:instrText xml:space="preserve"> PAGEREF _Toc330378039 \h </w:instrText>
        </w:r>
        <w:r w:rsidR="00F36E63">
          <w:rPr>
            <w:noProof/>
            <w:webHidden/>
          </w:rPr>
        </w:r>
        <w:r w:rsidR="00F36E63">
          <w:rPr>
            <w:noProof/>
            <w:webHidden/>
          </w:rPr>
          <w:fldChar w:fldCharType="separate"/>
        </w:r>
        <w:r w:rsidR="00F36E63">
          <w:rPr>
            <w:noProof/>
            <w:webHidden/>
          </w:rPr>
          <w:t>43</w:t>
        </w:r>
        <w:r w:rsidR="00F36E63">
          <w:rPr>
            <w:noProof/>
            <w:webHidden/>
          </w:rPr>
          <w:fldChar w:fldCharType="end"/>
        </w:r>
      </w:hyperlink>
    </w:p>
    <w:p w:rsidR="00F36E63" w:rsidRDefault="00F56F68">
      <w:pPr>
        <w:pStyle w:val="TOC5"/>
        <w:tabs>
          <w:tab w:val="right" w:leader="dot" w:pos="9350"/>
        </w:tabs>
        <w:rPr>
          <w:rFonts w:asciiTheme="minorHAnsi" w:eastAsiaTheme="minorEastAsia" w:hAnsiTheme="minorHAnsi" w:cstheme="minorBidi"/>
          <w:noProof/>
          <w:sz w:val="22"/>
          <w:szCs w:val="22"/>
        </w:rPr>
      </w:pPr>
      <w:hyperlink w:anchor="_Toc330378040" w:history="1">
        <w:r w:rsidR="00F36E63" w:rsidRPr="00D7115F">
          <w:rPr>
            <w:rStyle w:val="Hyperlink"/>
            <w:noProof/>
          </w:rPr>
          <w:t>3.Z.4.1.3 Expected Actions</w:t>
        </w:r>
        <w:r w:rsidR="00F36E63">
          <w:rPr>
            <w:noProof/>
            <w:webHidden/>
          </w:rPr>
          <w:tab/>
        </w:r>
        <w:r w:rsidR="00F36E63">
          <w:rPr>
            <w:noProof/>
            <w:webHidden/>
          </w:rPr>
          <w:fldChar w:fldCharType="begin"/>
        </w:r>
        <w:r w:rsidR="00F36E63">
          <w:rPr>
            <w:noProof/>
            <w:webHidden/>
          </w:rPr>
          <w:instrText xml:space="preserve"> PAGEREF _Toc330378040 \h </w:instrText>
        </w:r>
        <w:r w:rsidR="00F36E63">
          <w:rPr>
            <w:noProof/>
            <w:webHidden/>
          </w:rPr>
        </w:r>
        <w:r w:rsidR="00F36E63">
          <w:rPr>
            <w:noProof/>
            <w:webHidden/>
          </w:rPr>
          <w:fldChar w:fldCharType="separate"/>
        </w:r>
        <w:r w:rsidR="00F36E63">
          <w:rPr>
            <w:noProof/>
            <w:webHidden/>
          </w:rPr>
          <w:t>44</w:t>
        </w:r>
        <w:r w:rsidR="00F36E63">
          <w:rPr>
            <w:noProof/>
            <w:webHidden/>
          </w:rPr>
          <w:fldChar w:fldCharType="end"/>
        </w:r>
      </w:hyperlink>
    </w:p>
    <w:p w:rsidR="00F36E63" w:rsidRDefault="00F56F68">
      <w:pPr>
        <w:pStyle w:val="TOC4"/>
        <w:tabs>
          <w:tab w:val="right" w:leader="dot" w:pos="9350"/>
        </w:tabs>
        <w:rPr>
          <w:rFonts w:asciiTheme="minorHAnsi" w:eastAsiaTheme="minorEastAsia" w:hAnsiTheme="minorHAnsi" w:cstheme="minorBidi"/>
          <w:noProof/>
          <w:sz w:val="22"/>
          <w:szCs w:val="22"/>
        </w:rPr>
      </w:pPr>
      <w:hyperlink w:anchor="_Toc330378041" w:history="1">
        <w:r w:rsidR="00F36E63" w:rsidRPr="00D7115F">
          <w:rPr>
            <w:rStyle w:val="Hyperlink"/>
            <w:noProof/>
          </w:rPr>
          <w:t>3.Z.4.2 Retrieve Clinical Knowledge Response</w:t>
        </w:r>
        <w:r w:rsidR="00F36E63">
          <w:rPr>
            <w:noProof/>
            <w:webHidden/>
          </w:rPr>
          <w:tab/>
        </w:r>
        <w:r w:rsidR="00F36E63">
          <w:rPr>
            <w:noProof/>
            <w:webHidden/>
          </w:rPr>
          <w:fldChar w:fldCharType="begin"/>
        </w:r>
        <w:r w:rsidR="00F36E63">
          <w:rPr>
            <w:noProof/>
            <w:webHidden/>
          </w:rPr>
          <w:instrText xml:space="preserve"> PAGEREF _Toc330378041 \h </w:instrText>
        </w:r>
        <w:r w:rsidR="00F36E63">
          <w:rPr>
            <w:noProof/>
            <w:webHidden/>
          </w:rPr>
        </w:r>
        <w:r w:rsidR="00F36E63">
          <w:rPr>
            <w:noProof/>
            <w:webHidden/>
          </w:rPr>
          <w:fldChar w:fldCharType="separate"/>
        </w:r>
        <w:r w:rsidR="00F36E63">
          <w:rPr>
            <w:noProof/>
            <w:webHidden/>
          </w:rPr>
          <w:t>44</w:t>
        </w:r>
        <w:r w:rsidR="00F36E63">
          <w:rPr>
            <w:noProof/>
            <w:webHidden/>
          </w:rPr>
          <w:fldChar w:fldCharType="end"/>
        </w:r>
      </w:hyperlink>
    </w:p>
    <w:p w:rsidR="00F36E63" w:rsidRDefault="00F56F68">
      <w:pPr>
        <w:pStyle w:val="TOC5"/>
        <w:tabs>
          <w:tab w:val="right" w:leader="dot" w:pos="9350"/>
        </w:tabs>
        <w:rPr>
          <w:rFonts w:asciiTheme="minorHAnsi" w:eastAsiaTheme="minorEastAsia" w:hAnsiTheme="minorHAnsi" w:cstheme="minorBidi"/>
          <w:noProof/>
          <w:sz w:val="22"/>
          <w:szCs w:val="22"/>
        </w:rPr>
      </w:pPr>
      <w:hyperlink w:anchor="_Toc330378042" w:history="1">
        <w:r w:rsidR="00F36E63" w:rsidRPr="00D7115F">
          <w:rPr>
            <w:rStyle w:val="Hyperlink"/>
            <w:noProof/>
          </w:rPr>
          <w:t>3.Z.4.2.1 Trigger Events</w:t>
        </w:r>
        <w:r w:rsidR="00F36E63">
          <w:rPr>
            <w:noProof/>
            <w:webHidden/>
          </w:rPr>
          <w:tab/>
        </w:r>
        <w:r w:rsidR="00F36E63">
          <w:rPr>
            <w:noProof/>
            <w:webHidden/>
          </w:rPr>
          <w:fldChar w:fldCharType="begin"/>
        </w:r>
        <w:r w:rsidR="00F36E63">
          <w:rPr>
            <w:noProof/>
            <w:webHidden/>
          </w:rPr>
          <w:instrText xml:space="preserve"> PAGEREF _Toc330378042 \h </w:instrText>
        </w:r>
        <w:r w:rsidR="00F36E63">
          <w:rPr>
            <w:noProof/>
            <w:webHidden/>
          </w:rPr>
        </w:r>
        <w:r w:rsidR="00F36E63">
          <w:rPr>
            <w:noProof/>
            <w:webHidden/>
          </w:rPr>
          <w:fldChar w:fldCharType="separate"/>
        </w:r>
        <w:r w:rsidR="00F36E63">
          <w:rPr>
            <w:noProof/>
            <w:webHidden/>
          </w:rPr>
          <w:t>44</w:t>
        </w:r>
        <w:r w:rsidR="00F36E63">
          <w:rPr>
            <w:noProof/>
            <w:webHidden/>
          </w:rPr>
          <w:fldChar w:fldCharType="end"/>
        </w:r>
      </w:hyperlink>
    </w:p>
    <w:p w:rsidR="00F36E63" w:rsidRDefault="00F56F68">
      <w:pPr>
        <w:pStyle w:val="TOC5"/>
        <w:tabs>
          <w:tab w:val="right" w:leader="dot" w:pos="9350"/>
        </w:tabs>
        <w:rPr>
          <w:rFonts w:asciiTheme="minorHAnsi" w:eastAsiaTheme="minorEastAsia" w:hAnsiTheme="minorHAnsi" w:cstheme="minorBidi"/>
          <w:noProof/>
          <w:sz w:val="22"/>
          <w:szCs w:val="22"/>
        </w:rPr>
      </w:pPr>
      <w:hyperlink w:anchor="_Toc330378043" w:history="1">
        <w:r w:rsidR="00F36E63" w:rsidRPr="00D7115F">
          <w:rPr>
            <w:rStyle w:val="Hyperlink"/>
            <w:noProof/>
          </w:rPr>
          <w:t>3.Z.4.2.2 Message Semantics</w:t>
        </w:r>
        <w:r w:rsidR="00F36E63">
          <w:rPr>
            <w:noProof/>
            <w:webHidden/>
          </w:rPr>
          <w:tab/>
        </w:r>
        <w:r w:rsidR="00F36E63">
          <w:rPr>
            <w:noProof/>
            <w:webHidden/>
          </w:rPr>
          <w:fldChar w:fldCharType="begin"/>
        </w:r>
        <w:r w:rsidR="00F36E63">
          <w:rPr>
            <w:noProof/>
            <w:webHidden/>
          </w:rPr>
          <w:instrText xml:space="preserve"> PAGEREF _Toc330378043 \h </w:instrText>
        </w:r>
        <w:r w:rsidR="00F36E63">
          <w:rPr>
            <w:noProof/>
            <w:webHidden/>
          </w:rPr>
        </w:r>
        <w:r w:rsidR="00F36E63">
          <w:rPr>
            <w:noProof/>
            <w:webHidden/>
          </w:rPr>
          <w:fldChar w:fldCharType="separate"/>
        </w:r>
        <w:r w:rsidR="00F36E63">
          <w:rPr>
            <w:noProof/>
            <w:webHidden/>
          </w:rPr>
          <w:t>44</w:t>
        </w:r>
        <w:r w:rsidR="00F36E63">
          <w:rPr>
            <w:noProof/>
            <w:webHidden/>
          </w:rPr>
          <w:fldChar w:fldCharType="end"/>
        </w:r>
      </w:hyperlink>
    </w:p>
    <w:p w:rsidR="00F36E63" w:rsidRDefault="00F56F68">
      <w:pPr>
        <w:pStyle w:val="TOC6"/>
        <w:tabs>
          <w:tab w:val="right" w:leader="dot" w:pos="9350"/>
        </w:tabs>
        <w:rPr>
          <w:rFonts w:asciiTheme="minorHAnsi" w:eastAsiaTheme="minorEastAsia" w:hAnsiTheme="minorHAnsi" w:cstheme="minorBidi"/>
          <w:noProof/>
          <w:sz w:val="22"/>
          <w:szCs w:val="22"/>
        </w:rPr>
      </w:pPr>
      <w:hyperlink w:anchor="_Toc330378044" w:history="1">
        <w:r w:rsidR="00F36E63" w:rsidRPr="00D7115F">
          <w:rPr>
            <w:rStyle w:val="Hyperlink"/>
            <w:noProof/>
          </w:rPr>
          <w:t>3.Z.4.2.2.1 Response Headers</w:t>
        </w:r>
        <w:r w:rsidR="00F36E63">
          <w:rPr>
            <w:noProof/>
            <w:webHidden/>
          </w:rPr>
          <w:tab/>
        </w:r>
        <w:r w:rsidR="00F36E63">
          <w:rPr>
            <w:noProof/>
            <w:webHidden/>
          </w:rPr>
          <w:fldChar w:fldCharType="begin"/>
        </w:r>
        <w:r w:rsidR="00F36E63">
          <w:rPr>
            <w:noProof/>
            <w:webHidden/>
          </w:rPr>
          <w:instrText xml:space="preserve"> PAGEREF _Toc330378044 \h </w:instrText>
        </w:r>
        <w:r w:rsidR="00F36E63">
          <w:rPr>
            <w:noProof/>
            <w:webHidden/>
          </w:rPr>
        </w:r>
        <w:r w:rsidR="00F36E63">
          <w:rPr>
            <w:noProof/>
            <w:webHidden/>
          </w:rPr>
          <w:fldChar w:fldCharType="separate"/>
        </w:r>
        <w:r w:rsidR="00F36E63">
          <w:rPr>
            <w:noProof/>
            <w:webHidden/>
          </w:rPr>
          <w:t>45</w:t>
        </w:r>
        <w:r w:rsidR="00F36E63">
          <w:rPr>
            <w:noProof/>
            <w:webHidden/>
          </w:rPr>
          <w:fldChar w:fldCharType="end"/>
        </w:r>
      </w:hyperlink>
    </w:p>
    <w:p w:rsidR="00F36E63" w:rsidRDefault="00F56F68">
      <w:pPr>
        <w:pStyle w:val="TOC5"/>
        <w:tabs>
          <w:tab w:val="right" w:leader="dot" w:pos="9350"/>
        </w:tabs>
        <w:rPr>
          <w:rFonts w:asciiTheme="minorHAnsi" w:eastAsiaTheme="minorEastAsia" w:hAnsiTheme="minorHAnsi" w:cstheme="minorBidi"/>
          <w:noProof/>
          <w:sz w:val="22"/>
          <w:szCs w:val="22"/>
        </w:rPr>
      </w:pPr>
      <w:hyperlink w:anchor="_Toc330378045" w:history="1">
        <w:r w:rsidR="00F36E63" w:rsidRPr="00D7115F">
          <w:rPr>
            <w:rStyle w:val="Hyperlink"/>
            <w:noProof/>
          </w:rPr>
          <w:t>3.Z.4.2.3 Expected Actions</w:t>
        </w:r>
        <w:r w:rsidR="00F36E63">
          <w:rPr>
            <w:noProof/>
            <w:webHidden/>
          </w:rPr>
          <w:tab/>
        </w:r>
        <w:r w:rsidR="00F36E63">
          <w:rPr>
            <w:noProof/>
            <w:webHidden/>
          </w:rPr>
          <w:fldChar w:fldCharType="begin"/>
        </w:r>
        <w:r w:rsidR="00F36E63">
          <w:rPr>
            <w:noProof/>
            <w:webHidden/>
          </w:rPr>
          <w:instrText xml:space="preserve"> PAGEREF _Toc330378045 \h </w:instrText>
        </w:r>
        <w:r w:rsidR="00F36E63">
          <w:rPr>
            <w:noProof/>
            <w:webHidden/>
          </w:rPr>
        </w:r>
        <w:r w:rsidR="00F36E63">
          <w:rPr>
            <w:noProof/>
            <w:webHidden/>
          </w:rPr>
          <w:fldChar w:fldCharType="separate"/>
        </w:r>
        <w:r w:rsidR="00F36E63">
          <w:rPr>
            <w:noProof/>
            <w:webHidden/>
          </w:rPr>
          <w:t>45</w:t>
        </w:r>
        <w:r w:rsidR="00F36E63">
          <w:rPr>
            <w:noProof/>
            <w:webHidden/>
          </w:rPr>
          <w:fldChar w:fldCharType="end"/>
        </w:r>
      </w:hyperlink>
    </w:p>
    <w:p w:rsidR="00F36E63" w:rsidRDefault="00F56F68">
      <w:pPr>
        <w:pStyle w:val="TOC3"/>
        <w:tabs>
          <w:tab w:val="right" w:leader="dot" w:pos="9350"/>
        </w:tabs>
        <w:rPr>
          <w:rFonts w:asciiTheme="minorHAnsi" w:eastAsiaTheme="minorEastAsia" w:hAnsiTheme="minorHAnsi" w:cstheme="minorBidi"/>
          <w:i w:val="0"/>
          <w:iCs w:val="0"/>
          <w:noProof/>
          <w:sz w:val="22"/>
          <w:szCs w:val="22"/>
        </w:rPr>
      </w:pPr>
      <w:hyperlink w:anchor="_Toc330378046" w:history="1">
        <w:r w:rsidR="00F36E63" w:rsidRPr="00D7115F">
          <w:rPr>
            <w:rStyle w:val="Hyperlink"/>
            <w:noProof/>
          </w:rPr>
          <w:t>3.Z.5 Security Requirements</w:t>
        </w:r>
        <w:r w:rsidR="00F36E63">
          <w:rPr>
            <w:noProof/>
            <w:webHidden/>
          </w:rPr>
          <w:tab/>
        </w:r>
        <w:r w:rsidR="00F36E63">
          <w:rPr>
            <w:noProof/>
            <w:webHidden/>
          </w:rPr>
          <w:fldChar w:fldCharType="begin"/>
        </w:r>
        <w:r w:rsidR="00F36E63">
          <w:rPr>
            <w:noProof/>
            <w:webHidden/>
          </w:rPr>
          <w:instrText xml:space="preserve"> PAGEREF _Toc330378046 \h </w:instrText>
        </w:r>
        <w:r w:rsidR="00F36E63">
          <w:rPr>
            <w:noProof/>
            <w:webHidden/>
          </w:rPr>
        </w:r>
        <w:r w:rsidR="00F36E63">
          <w:rPr>
            <w:noProof/>
            <w:webHidden/>
          </w:rPr>
          <w:fldChar w:fldCharType="separate"/>
        </w:r>
        <w:r w:rsidR="00F36E63">
          <w:rPr>
            <w:noProof/>
            <w:webHidden/>
          </w:rPr>
          <w:t>46</w:t>
        </w:r>
        <w:r w:rsidR="00F36E63">
          <w:rPr>
            <w:noProof/>
            <w:webHidden/>
          </w:rPr>
          <w:fldChar w:fldCharType="end"/>
        </w:r>
      </w:hyperlink>
    </w:p>
    <w:p w:rsidR="00DB5C1E" w:rsidRPr="00D33912" w:rsidRDefault="008C4375" w:rsidP="007332F4">
      <w:pPr>
        <w:pStyle w:val="BodyText"/>
        <w:rPr>
          <w:i/>
        </w:rPr>
      </w:pPr>
      <w:r w:rsidRPr="00D33912">
        <w:rPr>
          <w:b/>
          <w:bCs/>
          <w:caps/>
          <w:sz w:val="20"/>
        </w:rPr>
        <w:fldChar w:fldCharType="end"/>
      </w:r>
    </w:p>
    <w:p w:rsidR="00CF283F" w:rsidRPr="00D33912" w:rsidRDefault="00CF283F" w:rsidP="00291432">
      <w:pPr>
        <w:pStyle w:val="Heading1"/>
        <w:numPr>
          <w:ilvl w:val="0"/>
          <w:numId w:val="0"/>
        </w:numPr>
        <w:rPr>
          <w:noProof w:val="0"/>
        </w:rPr>
      </w:pPr>
      <w:bookmarkStart w:id="15" w:name="_Toc201058865"/>
      <w:bookmarkStart w:id="16" w:name="_Toc201058970"/>
      <w:bookmarkStart w:id="17" w:name="_Toc504625752"/>
      <w:bookmarkStart w:id="18" w:name="_Toc530206505"/>
      <w:bookmarkStart w:id="19" w:name="_Toc1388425"/>
      <w:bookmarkStart w:id="20" w:name="_Toc1388579"/>
      <w:bookmarkStart w:id="21" w:name="_Toc1456606"/>
      <w:bookmarkStart w:id="22" w:name="_Toc37034630"/>
      <w:bookmarkStart w:id="23" w:name="_Toc38846108"/>
      <w:bookmarkStart w:id="24" w:name="_Toc330377971"/>
      <w:bookmarkEnd w:id="15"/>
      <w:bookmarkEnd w:id="16"/>
      <w:r w:rsidRPr="00D33912">
        <w:rPr>
          <w:noProof w:val="0"/>
        </w:rPr>
        <w:lastRenderedPageBreak/>
        <w:t>Introduction</w:t>
      </w:r>
      <w:bookmarkEnd w:id="17"/>
      <w:bookmarkEnd w:id="18"/>
      <w:bookmarkEnd w:id="19"/>
      <w:bookmarkEnd w:id="20"/>
      <w:bookmarkEnd w:id="21"/>
      <w:bookmarkEnd w:id="22"/>
      <w:bookmarkEnd w:id="23"/>
      <w:r w:rsidR="00167DB7" w:rsidRPr="00D33912">
        <w:rPr>
          <w:noProof w:val="0"/>
        </w:rPr>
        <w:t xml:space="preserve"> to this Supplement</w:t>
      </w:r>
      <w:bookmarkEnd w:id="24"/>
    </w:p>
    <w:p w:rsidR="001D1619" w:rsidRDefault="00B24368">
      <w:pPr>
        <w:pStyle w:val="BodyText"/>
        <w:rPr>
          <w:ins w:id="25" w:author="Boone, Keith W (GE Healthcare)" w:date="2012-07-17T14:27:00Z"/>
        </w:rPr>
      </w:pPr>
      <w:r w:rsidRPr="00D33912">
        <w:t xml:space="preserve">The HL7 </w:t>
      </w:r>
      <w:proofErr w:type="spellStart"/>
      <w:r w:rsidRPr="00D33912">
        <w:t>Infobutton</w:t>
      </w:r>
      <w:proofErr w:type="spellEnd"/>
      <w:r w:rsidRPr="00D33912">
        <w:t xml:space="preserve"> standard is widely deployed, but still requires a good deal of custom integration to support access to clinical knowledge</w:t>
      </w:r>
      <w:del w:id="26" w:author="Boone, Keith W (GE Healthcare)" w:date="2012-07-17T14:27:00Z">
        <w:r w:rsidRPr="00D33912" w:rsidDel="002012AD">
          <w:delText xml:space="preserve">, often using of proprietary vocabularies and </w:delText>
        </w:r>
        <w:r w:rsidR="006D243F" w:rsidRPr="00D33912" w:rsidDel="002012AD">
          <w:delText xml:space="preserve">a variety of different response formats.  </w:delText>
        </w:r>
      </w:del>
      <w:del w:id="27" w:author="Boone, Keith W (GE Healthcare)" w:date="2012-07-16T15:14:00Z">
        <w:r w:rsidR="006D243F" w:rsidRPr="00D33912" w:rsidDel="0051122A">
          <w:delText xml:space="preserve">The Request for Clinical </w:delText>
        </w:r>
        <w:r w:rsidR="00D33912" w:rsidRPr="00D33912" w:rsidDel="0051122A">
          <w:delText>Knowledge</w:delText>
        </w:r>
        <w:r w:rsidR="006D243F" w:rsidRPr="00D33912" w:rsidDel="0051122A">
          <w:delText xml:space="preserve"> Profile addresses</w:delText>
        </w:r>
      </w:del>
      <w:r w:rsidR="00930679" w:rsidRPr="00D33912">
        <w:t>.</w:t>
      </w:r>
    </w:p>
    <w:p w:rsidR="00871BEA" w:rsidRDefault="002012AD">
      <w:pPr>
        <w:pStyle w:val="BodyText"/>
        <w:rPr>
          <w:ins w:id="28" w:author="Boone, Keith W (GE Healthcare)" w:date="2012-07-17T14:35:00Z"/>
        </w:rPr>
      </w:pPr>
      <w:ins w:id="29" w:author="Boone, Keith W (GE Healthcare)" w:date="2012-07-17T14:27:00Z">
        <w:r>
          <w:t>Implementations typically</w:t>
        </w:r>
      </w:ins>
      <w:ins w:id="30" w:author="Boone, Keith W (GE Healthcare)" w:date="2012-07-17T14:36:00Z">
        <w:r w:rsidR="00871BEA">
          <w:t>:</w:t>
        </w:r>
      </w:ins>
    </w:p>
    <w:p w:rsidR="002012AD" w:rsidRDefault="00871BEA">
      <w:pPr>
        <w:pStyle w:val="BodyText"/>
        <w:numPr>
          <w:ilvl w:val="0"/>
          <w:numId w:val="38"/>
        </w:numPr>
        <w:rPr>
          <w:ins w:id="31" w:author="Boone, Keith W (GE Healthcare)" w:date="2012-07-17T14:27:00Z"/>
        </w:rPr>
        <w:pPrChange w:id="32" w:author="Boone, Keith W (GE Healthcare)" w:date="2012-07-17T14:36:00Z">
          <w:pPr>
            <w:pStyle w:val="BodyText"/>
          </w:pPr>
        </w:pPrChange>
      </w:pPr>
      <w:ins w:id="33" w:author="Boone, Keith W (GE Healthcare)" w:date="2012-07-17T14:36:00Z">
        <w:r>
          <w:t>U</w:t>
        </w:r>
      </w:ins>
      <w:ins w:id="34" w:author="Boone, Keith W (GE Healthcare)" w:date="2012-07-17T14:27:00Z">
        <w:r w:rsidR="002012AD">
          <w:t xml:space="preserve">se a </w:t>
        </w:r>
      </w:ins>
      <w:ins w:id="35" w:author="Boone, Keith W (GE Healthcare)" w:date="2012-07-17T14:36:00Z">
        <w:r>
          <w:t xml:space="preserve">variety </w:t>
        </w:r>
      </w:ins>
      <w:ins w:id="36" w:author="Boone, Keith W (GE Healthcare)" w:date="2012-07-17T14:27:00Z">
        <w:r w:rsidR="002012AD">
          <w:t>of vocabularies</w:t>
        </w:r>
      </w:ins>
    </w:p>
    <w:p w:rsidR="002012AD" w:rsidRDefault="002012AD">
      <w:pPr>
        <w:pStyle w:val="BodyText"/>
        <w:numPr>
          <w:ilvl w:val="0"/>
          <w:numId w:val="38"/>
        </w:numPr>
        <w:rPr>
          <w:ins w:id="37" w:author="Boone, Keith W (GE Healthcare)" w:date="2012-07-17T14:27:00Z"/>
        </w:rPr>
        <w:pPrChange w:id="38" w:author="Boone, Keith W (GE Healthcare)" w:date="2012-07-17T14:36:00Z">
          <w:pPr>
            <w:pStyle w:val="BodyText"/>
          </w:pPr>
        </w:pPrChange>
      </w:pPr>
      <w:ins w:id="39" w:author="Boone, Keith W (GE Healthcare)" w:date="2012-07-17T14:27:00Z">
        <w:r>
          <w:t>Respond in a variety of formats, including HTML, PDF, XHTML, and may include scripting appropriate only for some browsers.</w:t>
        </w:r>
      </w:ins>
    </w:p>
    <w:p w:rsidR="002012AD" w:rsidRDefault="002012AD">
      <w:pPr>
        <w:pStyle w:val="BodyText"/>
        <w:numPr>
          <w:ilvl w:val="0"/>
          <w:numId w:val="38"/>
        </w:numPr>
        <w:rPr>
          <w:ins w:id="40" w:author="Boone, Keith W (GE Healthcare)" w:date="2012-07-17T14:37:00Z"/>
        </w:rPr>
        <w:pPrChange w:id="41" w:author="Boone, Keith W (GE Healthcare)" w:date="2012-07-17T14:36:00Z">
          <w:pPr>
            <w:pStyle w:val="BodyText"/>
          </w:pPr>
        </w:pPrChange>
      </w:pPr>
      <w:ins w:id="42" w:author="Boone, Keith W (GE Healthcare)" w:date="2012-07-17T14:28:00Z">
        <w:r>
          <w:t>Do not address the need to locate multiple resources on a single topic.</w:t>
        </w:r>
      </w:ins>
    </w:p>
    <w:p w:rsidR="00871BEA" w:rsidRDefault="00871BEA">
      <w:pPr>
        <w:pStyle w:val="BodyText"/>
        <w:numPr>
          <w:ilvl w:val="0"/>
          <w:numId w:val="38"/>
        </w:numPr>
        <w:rPr>
          <w:ins w:id="43" w:author="Boone, Keith W (GE Healthcare)" w:date="2012-07-17T14:28:00Z"/>
        </w:rPr>
        <w:pPrChange w:id="44" w:author="Boone, Keith W (GE Healthcare)" w:date="2012-07-17T14:36:00Z">
          <w:pPr>
            <w:pStyle w:val="BodyText"/>
          </w:pPr>
        </w:pPrChange>
      </w:pPr>
      <w:ins w:id="45" w:author="Boone, Keith W (GE Healthcare)" w:date="2012-07-17T14:37:00Z">
        <w:r>
          <w:t>Are not aggregable across implementations.</w:t>
        </w:r>
      </w:ins>
    </w:p>
    <w:p w:rsidR="002012AD" w:rsidRDefault="002012AD">
      <w:pPr>
        <w:pStyle w:val="BodyText"/>
        <w:numPr>
          <w:ilvl w:val="0"/>
          <w:numId w:val="38"/>
        </w:numPr>
        <w:rPr>
          <w:ins w:id="46" w:author="Boone, Keith W (GE Healthcare)" w:date="2012-07-17T14:35:00Z"/>
        </w:rPr>
        <w:pPrChange w:id="47" w:author="Boone, Keith W (GE Healthcare)" w:date="2012-07-17T14:36:00Z">
          <w:pPr>
            <w:pStyle w:val="BodyText"/>
          </w:pPr>
        </w:pPrChange>
      </w:pPr>
      <w:ins w:id="48" w:author="Boone, Keith W (GE Healthcare)" w:date="2012-07-17T14:28:00Z">
        <w:r>
          <w:t>Do not have a consistent use of HTTP error codes.</w:t>
        </w:r>
      </w:ins>
    </w:p>
    <w:p w:rsidR="00871BEA" w:rsidRDefault="00871BEA">
      <w:pPr>
        <w:pStyle w:val="BodyText"/>
        <w:numPr>
          <w:ilvl w:val="0"/>
          <w:numId w:val="38"/>
        </w:numPr>
        <w:rPr>
          <w:ins w:id="49" w:author="Boone, Keith W (GE Healthcare)" w:date="2012-07-17T14:28:00Z"/>
        </w:rPr>
        <w:pPrChange w:id="50" w:author="Boone, Keith W (GE Healthcare)" w:date="2012-07-17T14:36:00Z">
          <w:pPr>
            <w:pStyle w:val="BodyText"/>
          </w:pPr>
        </w:pPrChange>
      </w:pPr>
      <w:ins w:id="51" w:author="Boone, Keith W (GE Healthcare)" w:date="2012-07-17T14:35:00Z">
        <w:r>
          <w:t>Do not specify how to secure communications.</w:t>
        </w:r>
      </w:ins>
    </w:p>
    <w:p w:rsidR="002012AD" w:rsidRDefault="00871BEA">
      <w:pPr>
        <w:pStyle w:val="BodyText"/>
        <w:numPr>
          <w:ilvl w:val="0"/>
          <w:numId w:val="38"/>
        </w:numPr>
        <w:rPr>
          <w:ins w:id="52" w:author="Boone, Keith W (GE Healthcare)" w:date="2012-07-17T14:36:00Z"/>
        </w:rPr>
        <w:pPrChange w:id="53" w:author="Boone, Keith W (GE Healthcare)" w:date="2012-07-17T14:36:00Z">
          <w:pPr>
            <w:pStyle w:val="BodyText"/>
          </w:pPr>
        </w:pPrChange>
      </w:pPr>
      <w:ins w:id="54" w:author="Boone, Keith W (GE Healthcare)" w:date="2012-07-17T14:35:00Z">
        <w:r>
          <w:t>Do not provide a mechanism supporting audit trails.</w:t>
        </w:r>
      </w:ins>
    </w:p>
    <w:p w:rsidR="00871BEA" w:rsidRPr="00D33912" w:rsidRDefault="00871BEA" w:rsidP="00871BEA">
      <w:pPr>
        <w:pStyle w:val="BodyText"/>
      </w:pPr>
      <w:ins w:id="55" w:author="Boone, Keith W (GE Healthcare)" w:date="2012-07-17T14:37:00Z">
        <w:r>
          <w:t xml:space="preserve">Because of this, each time an EHR or PHR wants to integrate with a new provider of clinical content, a new interface needs to be developed.  </w:t>
        </w:r>
      </w:ins>
      <w:ins w:id="56" w:author="Boone, Keith W (GE Healthcare)" w:date="2012-07-17T14:36:00Z">
        <w:r>
          <w:t xml:space="preserve">The purpose of this </w:t>
        </w:r>
      </w:ins>
      <w:ins w:id="57" w:author="Boone, Keith W (GE Healthcare)" w:date="2012-07-18T12:53:00Z">
        <w:r w:rsidR="00BF09A8">
          <w:t>profile</w:t>
        </w:r>
      </w:ins>
      <w:ins w:id="58" w:author="Boone, Keith W (GE Healthcare)" w:date="2012-07-17T14:36:00Z">
        <w:r>
          <w:t xml:space="preserve"> is to provide a more complete implementation specification </w:t>
        </w:r>
      </w:ins>
      <w:ins w:id="59" w:author="Boone, Keith W (GE Healthcare)" w:date="2012-07-17T14:38:00Z">
        <w:r>
          <w:t>that will ensure that the same interface can be used across a wide variety of clinical content.</w:t>
        </w:r>
      </w:ins>
    </w:p>
    <w:p w:rsidR="00CF283F" w:rsidRPr="00D33912" w:rsidRDefault="00CF283F" w:rsidP="00EF04D8">
      <w:pPr>
        <w:pStyle w:val="Heading2"/>
        <w:numPr>
          <w:ilvl w:val="0"/>
          <w:numId w:val="0"/>
        </w:numPr>
        <w:rPr>
          <w:noProof w:val="0"/>
          <w:lang w:val="en-US"/>
        </w:rPr>
      </w:pPr>
      <w:bookmarkStart w:id="60" w:name="_Toc330377972"/>
      <w:r w:rsidRPr="00D33912">
        <w:rPr>
          <w:noProof w:val="0"/>
          <w:lang w:val="en-US"/>
        </w:rPr>
        <w:t>Open Issues and Questions</w:t>
      </w:r>
      <w:bookmarkEnd w:id="60"/>
    </w:p>
    <w:p w:rsidR="00EF04D8" w:rsidRPr="00D33912" w:rsidRDefault="00EF04D8" w:rsidP="004D0D72">
      <w:pPr>
        <w:pStyle w:val="BodyText"/>
        <w:numPr>
          <w:ilvl w:val="0"/>
          <w:numId w:val="28"/>
        </w:numPr>
        <w:rPr>
          <w:lang w:eastAsia="x-none"/>
        </w:rPr>
      </w:pPr>
      <w:r w:rsidRPr="00D33912">
        <w:rPr>
          <w:lang w:eastAsia="x-none"/>
        </w:rPr>
        <w:t xml:space="preserve">What value set should be assigned to the </w:t>
      </w:r>
      <w:proofErr w:type="spellStart"/>
      <w:r w:rsidRPr="00D33912">
        <w:rPr>
          <w:lang w:eastAsia="x-none"/>
        </w:rPr>
        <w:t>ageGroup</w:t>
      </w:r>
      <w:proofErr w:type="spellEnd"/>
      <w:r w:rsidRPr="00D33912">
        <w:rPr>
          <w:lang w:eastAsia="x-none"/>
        </w:rPr>
        <w:t xml:space="preserve"> parameter?  In the US, age greater than 79 is considered to be individually identifiable health information, and so some form of age group representation is needed to ensure that age can be sent when available and legal.</w:t>
      </w:r>
    </w:p>
    <w:p w:rsidR="00EF04D8" w:rsidRPr="00D33912" w:rsidRDefault="00EF04D8" w:rsidP="004D0D72">
      <w:pPr>
        <w:pStyle w:val="BodyText"/>
        <w:numPr>
          <w:ilvl w:val="0"/>
          <w:numId w:val="28"/>
        </w:numPr>
        <w:rPr>
          <w:lang w:eastAsia="x-none"/>
        </w:rPr>
      </w:pPr>
      <w:r w:rsidRPr="00D33912">
        <w:rPr>
          <w:lang w:eastAsia="x-none"/>
        </w:rPr>
        <w:t xml:space="preserve">What value set should be used for </w:t>
      </w:r>
      <w:proofErr w:type="spellStart"/>
      <w:r w:rsidRPr="00D33912">
        <w:rPr>
          <w:lang w:eastAsia="x-none"/>
        </w:rPr>
        <w:t>subTopic</w:t>
      </w:r>
      <w:proofErr w:type="spellEnd"/>
      <w:r w:rsidRPr="00D33912">
        <w:rPr>
          <w:lang w:eastAsia="x-none"/>
        </w:rPr>
        <w:t>?  LOINC FDA Insert sections are suitable for many medication related queries, but no relationship such section list appears for lab compendia, procedures, problems, or other clinical concepts.</w:t>
      </w:r>
    </w:p>
    <w:p w:rsidR="00CF283F" w:rsidRPr="00D33912" w:rsidRDefault="00CF283F" w:rsidP="008616CB">
      <w:pPr>
        <w:pStyle w:val="Heading2"/>
        <w:numPr>
          <w:ilvl w:val="0"/>
          <w:numId w:val="0"/>
        </w:numPr>
        <w:rPr>
          <w:noProof w:val="0"/>
          <w:lang w:val="en-US"/>
        </w:rPr>
      </w:pPr>
      <w:bookmarkStart w:id="61" w:name="_Toc330377973"/>
      <w:bookmarkStart w:id="62" w:name="_Toc473170357"/>
      <w:bookmarkStart w:id="63" w:name="_Toc504625754"/>
      <w:r w:rsidRPr="00D33912">
        <w:rPr>
          <w:noProof w:val="0"/>
          <w:lang w:val="en-US"/>
        </w:rPr>
        <w:t>Closed Issues</w:t>
      </w:r>
      <w:bookmarkEnd w:id="61"/>
    </w:p>
    <w:p w:rsidR="0051122A" w:rsidRDefault="0051122A" w:rsidP="004D0D72">
      <w:pPr>
        <w:pStyle w:val="BodyText"/>
        <w:numPr>
          <w:ilvl w:val="0"/>
          <w:numId w:val="29"/>
        </w:numPr>
        <w:rPr>
          <w:ins w:id="64" w:author="Boone, Keith W (GE Healthcare)" w:date="2012-07-16T15:21:00Z"/>
          <w:lang w:eastAsia="x-none"/>
        </w:rPr>
      </w:pPr>
      <w:ins w:id="65" w:author="Boone, Keith W (GE Healthcare)" w:date="2012-07-16T15:21:00Z">
        <w:r>
          <w:rPr>
            <w:lang w:eastAsia="x-none"/>
          </w:rPr>
          <w:t xml:space="preserve">How will we coordinate this profile with pending </w:t>
        </w:r>
        <w:proofErr w:type="spellStart"/>
        <w:r>
          <w:rPr>
            <w:lang w:eastAsia="x-none"/>
          </w:rPr>
          <w:t>Infobutton</w:t>
        </w:r>
        <w:proofErr w:type="spellEnd"/>
        <w:r>
          <w:rPr>
            <w:lang w:eastAsia="x-none"/>
          </w:rPr>
          <w:t xml:space="preserve"> implementation work in the HL7 CDS Workgroup? </w:t>
        </w:r>
      </w:ins>
    </w:p>
    <w:p w:rsidR="0051122A" w:rsidRDefault="0051122A">
      <w:pPr>
        <w:pStyle w:val="BodyText"/>
        <w:numPr>
          <w:ilvl w:val="1"/>
          <w:numId w:val="29"/>
        </w:numPr>
        <w:rPr>
          <w:ins w:id="66" w:author="Boone, Keith W (GE Healthcare)" w:date="2012-07-16T15:22:00Z"/>
          <w:lang w:eastAsia="x-none"/>
        </w:rPr>
        <w:pPrChange w:id="67" w:author="Boone, Keith W (GE Healthcare)" w:date="2012-07-16T15:21:00Z">
          <w:pPr>
            <w:pStyle w:val="BodyText"/>
            <w:numPr>
              <w:numId w:val="29"/>
            </w:numPr>
            <w:ind w:left="720" w:hanging="360"/>
          </w:pPr>
        </w:pPrChange>
      </w:pPr>
      <w:ins w:id="68" w:author="Boone, Keith W (GE Healthcare)" w:date="2012-07-16T15:22:00Z">
        <w:r>
          <w:rPr>
            <w:lang w:eastAsia="x-none"/>
          </w:rPr>
          <w:t xml:space="preserve">This profile will be based on existing balloted </w:t>
        </w:r>
        <w:proofErr w:type="spellStart"/>
        <w:r>
          <w:rPr>
            <w:lang w:eastAsia="x-none"/>
          </w:rPr>
          <w:t>Infobutton</w:t>
        </w:r>
        <w:proofErr w:type="spellEnd"/>
        <w:r>
          <w:rPr>
            <w:lang w:eastAsia="x-none"/>
          </w:rPr>
          <w:t xml:space="preserve"> specifications from HL7.</w:t>
        </w:r>
      </w:ins>
    </w:p>
    <w:p w:rsidR="0051122A" w:rsidRDefault="0051122A">
      <w:pPr>
        <w:pStyle w:val="BodyText"/>
        <w:numPr>
          <w:ilvl w:val="1"/>
          <w:numId w:val="29"/>
        </w:numPr>
        <w:rPr>
          <w:ins w:id="69" w:author="Boone, Keith W (GE Healthcare)" w:date="2012-07-16T15:22:00Z"/>
          <w:lang w:eastAsia="x-none"/>
        </w:rPr>
        <w:pPrChange w:id="70" w:author="Boone, Keith W (GE Healthcare)" w:date="2012-07-16T15:21:00Z">
          <w:pPr>
            <w:pStyle w:val="BodyText"/>
            <w:numPr>
              <w:numId w:val="29"/>
            </w:numPr>
            <w:ind w:left="720" w:hanging="360"/>
          </w:pPr>
        </w:pPrChange>
      </w:pPr>
      <w:ins w:id="71" w:author="Boone, Keith W (GE Healthcare)" w:date="2012-07-16T15:22:00Z">
        <w:r>
          <w:rPr>
            <w:lang w:eastAsia="x-none"/>
          </w:rPr>
          <w:t xml:space="preserve">We will ensure consistency with current </w:t>
        </w:r>
      </w:ins>
      <w:ins w:id="72" w:author="Boone, Keith W (GE Healthcare)" w:date="2012-07-16T15:23:00Z">
        <w:r>
          <w:rPr>
            <w:lang w:eastAsia="x-none"/>
          </w:rPr>
          <w:t xml:space="preserve">specifications and future </w:t>
        </w:r>
      </w:ins>
      <w:ins w:id="73" w:author="Boone, Keith W (GE Healthcare)" w:date="2012-07-16T15:22:00Z">
        <w:r>
          <w:rPr>
            <w:lang w:eastAsia="x-none"/>
          </w:rPr>
          <w:t>directions propose</w:t>
        </w:r>
      </w:ins>
      <w:ins w:id="74" w:author="Boone, Keith W (GE Healthcare)" w:date="2012-07-16T15:23:00Z">
        <w:r>
          <w:rPr>
            <w:lang w:eastAsia="x-none"/>
          </w:rPr>
          <w:t>d</w:t>
        </w:r>
      </w:ins>
      <w:ins w:id="75" w:author="Boone, Keith W (GE Healthcare)" w:date="2012-07-16T15:22:00Z">
        <w:r>
          <w:rPr>
            <w:lang w:eastAsia="x-none"/>
          </w:rPr>
          <w:t xml:space="preserve"> by HL7 </w:t>
        </w:r>
      </w:ins>
      <w:ins w:id="76" w:author="Boone, Keith W (GE Healthcare)" w:date="2012-07-16T15:23:00Z">
        <w:r>
          <w:rPr>
            <w:lang w:eastAsia="x-none"/>
          </w:rPr>
          <w:t xml:space="preserve">CDS </w:t>
        </w:r>
      </w:ins>
      <w:ins w:id="77" w:author="Boone, Keith W (GE Healthcare)" w:date="2012-07-16T15:22:00Z">
        <w:r>
          <w:rPr>
            <w:lang w:eastAsia="x-none"/>
          </w:rPr>
          <w:t>in the Trial Implementation</w:t>
        </w:r>
      </w:ins>
    </w:p>
    <w:p w:rsidR="0051122A" w:rsidRDefault="003227D7">
      <w:pPr>
        <w:pStyle w:val="BodyText"/>
        <w:numPr>
          <w:ilvl w:val="1"/>
          <w:numId w:val="29"/>
        </w:numPr>
        <w:rPr>
          <w:ins w:id="78" w:author="Boone, Keith W (GE Healthcare)" w:date="2012-07-16T15:23:00Z"/>
          <w:lang w:eastAsia="x-none"/>
        </w:rPr>
        <w:pPrChange w:id="79" w:author="Boone, Keith W (GE Healthcare)" w:date="2012-07-16T15:21:00Z">
          <w:pPr>
            <w:pStyle w:val="BodyText"/>
            <w:numPr>
              <w:numId w:val="29"/>
            </w:numPr>
            <w:ind w:left="720" w:hanging="360"/>
          </w:pPr>
        </w:pPrChange>
      </w:pPr>
      <w:ins w:id="80" w:author="Boone, Keith W (GE Healthcare)" w:date="2012-07-17T12:32:00Z">
        <w:r>
          <w:rPr>
            <w:lang w:eastAsia="x-none"/>
          </w:rPr>
          <w:t xml:space="preserve">Trial implementation </w:t>
        </w:r>
      </w:ins>
      <w:ins w:id="81" w:author="Boone, Keith W (GE Healthcare)" w:date="2012-07-16T15:22:00Z">
        <w:r w:rsidR="0051122A">
          <w:rPr>
            <w:lang w:eastAsia="x-none"/>
          </w:rPr>
          <w:t xml:space="preserve">will be </w:t>
        </w:r>
      </w:ins>
      <w:ins w:id="82" w:author="Boone, Keith W (GE Healthcare)" w:date="2012-07-17T12:33:00Z">
        <w:r>
          <w:rPr>
            <w:lang w:eastAsia="x-none"/>
          </w:rPr>
          <w:t xml:space="preserve">revised in 2013 to be </w:t>
        </w:r>
      </w:ins>
      <w:ins w:id="83" w:author="Boone, Keith W (GE Healthcare)" w:date="2012-07-16T15:22:00Z">
        <w:r w:rsidR="0051122A">
          <w:rPr>
            <w:lang w:eastAsia="x-none"/>
          </w:rPr>
          <w:t xml:space="preserve">based on newer guides and will refer to the HL7 </w:t>
        </w:r>
        <w:proofErr w:type="spellStart"/>
        <w:r w:rsidR="0051122A">
          <w:rPr>
            <w:lang w:eastAsia="x-none"/>
          </w:rPr>
          <w:t>Infobutton</w:t>
        </w:r>
        <w:proofErr w:type="spellEnd"/>
        <w:r w:rsidR="0051122A">
          <w:rPr>
            <w:lang w:eastAsia="x-none"/>
          </w:rPr>
          <w:t xml:space="preserve"> specifications when they are completed.</w:t>
        </w:r>
      </w:ins>
    </w:p>
    <w:p w:rsidR="0051122A" w:rsidRDefault="0051122A">
      <w:pPr>
        <w:pStyle w:val="BodyText"/>
        <w:numPr>
          <w:ilvl w:val="1"/>
          <w:numId w:val="29"/>
        </w:numPr>
        <w:rPr>
          <w:ins w:id="84" w:author="Boone, Keith W (GE Healthcare)" w:date="2012-07-16T15:21:00Z"/>
          <w:lang w:eastAsia="x-none"/>
        </w:rPr>
        <w:pPrChange w:id="85" w:author="Boone, Keith W (GE Healthcare)" w:date="2012-07-16T15:21:00Z">
          <w:pPr>
            <w:pStyle w:val="BodyText"/>
            <w:numPr>
              <w:numId w:val="29"/>
            </w:numPr>
            <w:ind w:left="720" w:hanging="360"/>
          </w:pPr>
        </w:pPrChange>
      </w:pPr>
      <w:ins w:id="86" w:author="Boone, Keith W (GE Healthcare)" w:date="2012-07-16T15:23:00Z">
        <w:r>
          <w:rPr>
            <w:lang w:eastAsia="x-none"/>
          </w:rPr>
          <w:lastRenderedPageBreak/>
          <w:t xml:space="preserve">The committee will provide input to HL7 CDS on existing </w:t>
        </w:r>
        <w:proofErr w:type="spellStart"/>
        <w:r>
          <w:rPr>
            <w:lang w:eastAsia="x-none"/>
          </w:rPr>
          <w:t>Infobutton</w:t>
        </w:r>
        <w:proofErr w:type="spellEnd"/>
        <w:r>
          <w:rPr>
            <w:lang w:eastAsia="x-none"/>
          </w:rPr>
          <w:t xml:space="preserve"> specifications under development</w:t>
        </w:r>
      </w:ins>
      <w:ins w:id="87" w:author="Boone, Keith W (GE Healthcare)" w:date="2012-07-16T15:24:00Z">
        <w:r>
          <w:rPr>
            <w:lang w:eastAsia="x-none"/>
          </w:rPr>
          <w:t>.</w:t>
        </w:r>
      </w:ins>
    </w:p>
    <w:p w:rsidR="00632E7E" w:rsidRPr="00D33912" w:rsidRDefault="00632E7E" w:rsidP="004D0D72">
      <w:pPr>
        <w:pStyle w:val="BodyText"/>
        <w:numPr>
          <w:ilvl w:val="0"/>
          <w:numId w:val="29"/>
        </w:numPr>
        <w:rPr>
          <w:lang w:eastAsia="x-none"/>
        </w:rPr>
      </w:pPr>
      <w:r w:rsidRPr="00D33912">
        <w:rPr>
          <w:lang w:eastAsia="x-none"/>
        </w:rPr>
        <w:t xml:space="preserve">Should there be separate transactions for </w:t>
      </w:r>
      <w:del w:id="88" w:author="Boone, Keith W (GE Healthcare)" w:date="2012-07-16T15:44:00Z">
        <w:r w:rsidRPr="00D33912" w:rsidDel="00080631">
          <w:rPr>
            <w:lang w:eastAsia="x-none"/>
          </w:rPr>
          <w:delText>query</w:delText>
        </w:r>
      </w:del>
      <w:ins w:id="89" w:author="Boone, Keith W (GE Healthcare)" w:date="2012-07-16T15:44:00Z">
        <w:r w:rsidR="00080631">
          <w:rPr>
            <w:lang w:eastAsia="x-none"/>
          </w:rPr>
          <w:t>knowledge request</w:t>
        </w:r>
      </w:ins>
      <w:r w:rsidRPr="00D33912">
        <w:rPr>
          <w:lang w:eastAsia="x-none"/>
        </w:rPr>
        <w:t xml:space="preserve"> vs. subscribe?  No.  One transaction can serve both purposes.</w:t>
      </w:r>
      <w:ins w:id="90" w:author="Boone, Keith W (GE Healthcare)" w:date="2012-07-16T15:28:00Z">
        <w:r w:rsidR="0051122A">
          <w:rPr>
            <w:lang w:eastAsia="x-none"/>
          </w:rPr>
          <w:t xml:space="preserve">  We have eliminated any discussion of the use of subscribe in this profile.  It is possible to subscribe using the URL, but we leave this out of scope.</w:t>
        </w:r>
      </w:ins>
    </w:p>
    <w:p w:rsidR="00EF04D8" w:rsidRPr="00D33912" w:rsidRDefault="00EF04D8" w:rsidP="004D0D72">
      <w:pPr>
        <w:pStyle w:val="BodyText"/>
        <w:numPr>
          <w:ilvl w:val="0"/>
          <w:numId w:val="29"/>
        </w:numPr>
        <w:rPr>
          <w:lang w:eastAsia="x-none"/>
        </w:rPr>
      </w:pPr>
      <w:r w:rsidRPr="00D33912">
        <w:rPr>
          <w:lang w:eastAsia="x-none"/>
        </w:rPr>
        <w:t xml:space="preserve">What standard should we use to format the response? The choices seem to be Atom or RSS.  We used Atom because it has been used by other HL7 published implementation guides, </w:t>
      </w:r>
      <w:proofErr w:type="gramStart"/>
      <w:r w:rsidRPr="00D33912">
        <w:rPr>
          <w:lang w:eastAsia="x-none"/>
        </w:rPr>
        <w:t>is</w:t>
      </w:r>
      <w:proofErr w:type="gramEnd"/>
      <w:r w:rsidRPr="00D33912">
        <w:rPr>
          <w:lang w:eastAsia="x-none"/>
        </w:rPr>
        <w:t xml:space="preserve"> </w:t>
      </w:r>
      <w:r w:rsidR="00632E7E" w:rsidRPr="00D33912">
        <w:rPr>
          <w:lang w:eastAsia="x-none"/>
        </w:rPr>
        <w:t xml:space="preserve">more cleanly </w:t>
      </w:r>
      <w:r w:rsidRPr="00D33912">
        <w:rPr>
          <w:lang w:eastAsia="x-none"/>
        </w:rPr>
        <w:t xml:space="preserve">extensible, and </w:t>
      </w:r>
      <w:r w:rsidR="00632E7E" w:rsidRPr="00D33912">
        <w:rPr>
          <w:lang w:eastAsia="x-none"/>
        </w:rPr>
        <w:t xml:space="preserve">has a schema for validation.  For additional comparison see </w:t>
      </w:r>
      <w:hyperlink r:id="rId16" w:history="1">
        <w:r w:rsidR="00632E7E" w:rsidRPr="00D33912">
          <w:rPr>
            <w:rStyle w:val="Hyperlink"/>
          </w:rPr>
          <w:t>http://www.intertwingly.net/wiki/pie/Rss20AndAtom10Compared</w:t>
        </w:r>
      </w:hyperlink>
    </w:p>
    <w:p w:rsidR="00632E7E" w:rsidRPr="00D33912" w:rsidRDefault="00632E7E" w:rsidP="004D0D72">
      <w:pPr>
        <w:pStyle w:val="BodyText"/>
        <w:numPr>
          <w:ilvl w:val="0"/>
          <w:numId w:val="29"/>
        </w:numPr>
        <w:rPr>
          <w:lang w:eastAsia="x-none"/>
        </w:rPr>
      </w:pPr>
      <w:r w:rsidRPr="00D33912">
        <w:rPr>
          <w:lang w:eastAsia="x-none"/>
        </w:rPr>
        <w:t xml:space="preserve">Should we support </w:t>
      </w:r>
      <w:proofErr w:type="spellStart"/>
      <w:r w:rsidRPr="00D33912">
        <w:rPr>
          <w:lang w:eastAsia="x-none"/>
        </w:rPr>
        <w:t>holder.assignedEntity.n</w:t>
      </w:r>
      <w:proofErr w:type="spellEnd"/>
      <w:r w:rsidRPr="00D33912">
        <w:rPr>
          <w:lang w:eastAsia="x-none"/>
        </w:rPr>
        <w:t xml:space="preserve"> and </w:t>
      </w:r>
      <w:proofErr w:type="spellStart"/>
      <w:r w:rsidRPr="00D33912">
        <w:rPr>
          <w:lang w:eastAsia="x-none"/>
        </w:rPr>
        <w:t>holder.assignedEntity.certificateText</w:t>
      </w:r>
      <w:proofErr w:type="spellEnd"/>
      <w:r w:rsidRPr="00D33912">
        <w:rPr>
          <w:lang w:eastAsia="x-none"/>
        </w:rPr>
        <w:t xml:space="preserve"> to pass authentication parameters?  No, because this is incompatible with methods used to authenticate with other web resources, violates separation of security and application layers, and would result in inconsistent mechanisms for authentication between the two transactions.</w:t>
      </w:r>
    </w:p>
    <w:p w:rsidR="00632E7E" w:rsidRPr="00D33912" w:rsidRDefault="00632E7E" w:rsidP="004D0D72">
      <w:pPr>
        <w:pStyle w:val="BodyText"/>
        <w:numPr>
          <w:ilvl w:val="0"/>
          <w:numId w:val="29"/>
        </w:numPr>
        <w:rPr>
          <w:lang w:eastAsia="x-none"/>
        </w:rPr>
      </w:pPr>
      <w:r w:rsidRPr="00D33912">
        <w:rPr>
          <w:lang w:eastAsia="x-none"/>
        </w:rPr>
        <w:t xml:space="preserve">What version of the HL7 </w:t>
      </w:r>
      <w:proofErr w:type="spellStart"/>
      <w:r w:rsidRPr="00D33912">
        <w:rPr>
          <w:lang w:eastAsia="x-none"/>
        </w:rPr>
        <w:t>Infobutton</w:t>
      </w:r>
      <w:proofErr w:type="spellEnd"/>
      <w:r w:rsidRPr="00D33912">
        <w:rPr>
          <w:lang w:eastAsia="x-none"/>
        </w:rPr>
        <w:t xml:space="preserve"> Standard should we reference?  The latest Implementation guide (in DSTU status) is based on the current draft content rather than the last DSTU of the standard.  We will reference the current draft (being balloted now), in the anticipation that it will be finished when this profile goes to trial </w:t>
      </w:r>
      <w:r w:rsidR="00D33912" w:rsidRPr="00D33912">
        <w:rPr>
          <w:lang w:eastAsia="x-none"/>
        </w:rPr>
        <w:t>implementation</w:t>
      </w:r>
      <w:r w:rsidRPr="00D33912">
        <w:rPr>
          <w:lang w:eastAsia="x-none"/>
        </w:rPr>
        <w:t>.  The guide is already at DSTU.</w:t>
      </w:r>
    </w:p>
    <w:p w:rsidR="00632E7E" w:rsidRPr="00D33912" w:rsidRDefault="00632E7E" w:rsidP="004D0D72">
      <w:pPr>
        <w:pStyle w:val="BodyText"/>
        <w:numPr>
          <w:ilvl w:val="0"/>
          <w:numId w:val="29"/>
        </w:numPr>
        <w:rPr>
          <w:lang w:eastAsia="x-none"/>
        </w:rPr>
      </w:pPr>
      <w:r w:rsidRPr="00D33912">
        <w:rPr>
          <w:lang w:eastAsia="x-none"/>
        </w:rPr>
        <w:t>GET or POST?  We agreed that POST is the best choice.</w:t>
      </w:r>
    </w:p>
    <w:p w:rsidR="00632E7E" w:rsidRPr="00D33912" w:rsidRDefault="00632E7E" w:rsidP="004D0D72">
      <w:pPr>
        <w:pStyle w:val="BodyText"/>
        <w:numPr>
          <w:ilvl w:val="0"/>
          <w:numId w:val="29"/>
        </w:numPr>
        <w:rPr>
          <w:lang w:eastAsia="x-none"/>
        </w:rPr>
      </w:pPr>
      <w:r w:rsidRPr="00D33912">
        <w:rPr>
          <w:lang w:eastAsia="x-none"/>
        </w:rPr>
        <w:t xml:space="preserve">How much freedom should we give Clinical Knowledge Requester applications with the parameters?   We should normalize the behaviors of the requester as much as possible to ensure that </w:t>
      </w:r>
      <w:del w:id="91" w:author="Boone, Keith W (GE Healthcare)" w:date="2012-07-16T15:36:00Z">
        <w:r w:rsidRPr="00D33912" w:rsidDel="0051122A">
          <w:rPr>
            <w:lang w:eastAsia="x-none"/>
          </w:rPr>
          <w:delText>Clinical Knowledge Source</w:delText>
        </w:r>
      </w:del>
      <w:ins w:id="92" w:author="Boone, Keith W (GE Healthcare)" w:date="2012-07-16T15:36:00Z">
        <w:r w:rsidR="0051122A">
          <w:rPr>
            <w:lang w:eastAsia="x-none"/>
          </w:rPr>
          <w:t xml:space="preserve">Clinical Knowledge </w:t>
        </w:r>
        <w:proofErr w:type="spellStart"/>
        <w:r w:rsidR="0051122A">
          <w:rPr>
            <w:lang w:eastAsia="x-none"/>
          </w:rPr>
          <w:t>Directory</w:t>
        </w:r>
      </w:ins>
      <w:r w:rsidRPr="00D33912">
        <w:rPr>
          <w:lang w:eastAsia="x-none"/>
        </w:rPr>
        <w:t>s</w:t>
      </w:r>
      <w:proofErr w:type="spellEnd"/>
      <w:r w:rsidRPr="00D33912">
        <w:rPr>
          <w:lang w:eastAsia="x-none"/>
        </w:rPr>
        <w:t xml:space="preserve"> receive </w:t>
      </w:r>
      <w:r w:rsidR="0048265A" w:rsidRPr="00D33912">
        <w:rPr>
          <w:lang w:eastAsia="x-none"/>
        </w:rPr>
        <w:t xml:space="preserve">what </w:t>
      </w:r>
      <w:r w:rsidRPr="00D33912">
        <w:rPr>
          <w:lang w:eastAsia="x-none"/>
        </w:rPr>
        <w:t xml:space="preserve">they may need.  </w:t>
      </w:r>
      <w:del w:id="93" w:author="Boone, Keith W (GE Healthcare)" w:date="2012-07-16T15:36:00Z">
        <w:r w:rsidRPr="00D33912" w:rsidDel="0051122A">
          <w:rPr>
            <w:lang w:eastAsia="x-none"/>
          </w:rPr>
          <w:delText>Clinical Knowledge Source</w:delText>
        </w:r>
      </w:del>
      <w:ins w:id="94" w:author="Boone, Keith W (GE Healthcare)" w:date="2012-07-16T15:36:00Z">
        <w:r w:rsidR="0051122A">
          <w:rPr>
            <w:lang w:eastAsia="x-none"/>
          </w:rPr>
          <w:t xml:space="preserve">Clinical Knowledge </w:t>
        </w:r>
        <w:proofErr w:type="spellStart"/>
        <w:r w:rsidR="0051122A">
          <w:rPr>
            <w:lang w:eastAsia="x-none"/>
          </w:rPr>
          <w:t>Directory</w:t>
        </w:r>
      </w:ins>
      <w:r w:rsidRPr="00D33912">
        <w:rPr>
          <w:lang w:eastAsia="x-none"/>
        </w:rPr>
        <w:t>s</w:t>
      </w:r>
      <w:proofErr w:type="spellEnd"/>
      <w:r w:rsidRPr="00D33912">
        <w:rPr>
          <w:lang w:eastAsia="x-none"/>
        </w:rPr>
        <w:t xml:space="preserve"> are free to ignore information that isn’t needed in their implementation.</w:t>
      </w:r>
    </w:p>
    <w:p w:rsidR="00CF283F" w:rsidRPr="00D33912" w:rsidRDefault="00B24368" w:rsidP="004D0D72">
      <w:pPr>
        <w:pStyle w:val="BodyText"/>
        <w:numPr>
          <w:ilvl w:val="0"/>
          <w:numId w:val="29"/>
        </w:numPr>
        <w:rPr>
          <w:i/>
          <w:iCs/>
        </w:rPr>
      </w:pPr>
      <w:r w:rsidRPr="00D33912">
        <w:rPr>
          <w:lang w:eastAsia="x-none"/>
        </w:rPr>
        <w:t>How should we deal with bibliographic citations and funding sources (to meet US Meaningful Use requirements)</w:t>
      </w:r>
      <w:proofErr w:type="gramStart"/>
      <w:r w:rsidRPr="00D33912">
        <w:rPr>
          <w:lang w:eastAsia="x-none"/>
        </w:rPr>
        <w:t>.</w:t>
      </w:r>
      <w:proofErr w:type="gramEnd"/>
      <w:r w:rsidRPr="00D33912">
        <w:rPr>
          <w:lang w:eastAsia="x-none"/>
        </w:rPr>
        <w:t xml:space="preserve">  We addressed these by profiling the use of three Dublin Core terms as Atom feed extensions.</w:t>
      </w:r>
    </w:p>
    <w:p w:rsidR="008413B1" w:rsidRPr="00540383" w:rsidRDefault="008413B1">
      <w:pPr>
        <w:pStyle w:val="BodyText"/>
      </w:pPr>
    </w:p>
    <w:p w:rsidR="00CF283F" w:rsidRPr="00D33912" w:rsidRDefault="00CF283F" w:rsidP="008616CB">
      <w:pPr>
        <w:pStyle w:val="PartTitle"/>
      </w:pPr>
      <w:bookmarkStart w:id="95" w:name="_Toc330377974"/>
      <w:r w:rsidRPr="00D33912">
        <w:lastRenderedPageBreak/>
        <w:t xml:space="preserve">Volume </w:t>
      </w:r>
      <w:r w:rsidR="00B43198" w:rsidRPr="00D33912">
        <w:t>1</w:t>
      </w:r>
      <w:r w:rsidRPr="00D33912">
        <w:t xml:space="preserve"> –</w:t>
      </w:r>
      <w:r w:rsidR="003A09FE" w:rsidRPr="00D33912">
        <w:t xml:space="preserve"> </w:t>
      </w:r>
      <w:r w:rsidRPr="00D33912">
        <w:t>Profiles</w:t>
      </w:r>
      <w:bookmarkEnd w:id="95"/>
    </w:p>
    <w:p w:rsidR="00B55350" w:rsidRPr="00D33912" w:rsidRDefault="00B55350" w:rsidP="00C62E65">
      <w:pPr>
        <w:pStyle w:val="Heading2"/>
        <w:numPr>
          <w:ilvl w:val="0"/>
          <w:numId w:val="0"/>
        </w:numPr>
        <w:rPr>
          <w:noProof w:val="0"/>
          <w:lang w:val="en-US"/>
        </w:rPr>
      </w:pPr>
      <w:bookmarkStart w:id="96" w:name="_Toc330377975"/>
      <w:bookmarkStart w:id="97" w:name="_Toc530206507"/>
      <w:bookmarkStart w:id="98" w:name="_Toc1388427"/>
      <w:bookmarkStart w:id="99" w:name="_Toc1388581"/>
      <w:bookmarkStart w:id="100" w:name="_Toc1456608"/>
      <w:bookmarkStart w:id="101" w:name="_Toc37034633"/>
      <w:bookmarkStart w:id="102" w:name="_Toc38846111"/>
      <w:r w:rsidRPr="00D33912">
        <w:rPr>
          <w:i/>
          <w:noProof w:val="0"/>
          <w:lang w:val="en-US"/>
        </w:rPr>
        <w:t>Copyright Permission</w:t>
      </w:r>
      <w:bookmarkEnd w:id="96"/>
    </w:p>
    <w:p w:rsidR="00B55350" w:rsidRPr="00D33912" w:rsidRDefault="00B55350" w:rsidP="008E441F">
      <w:pPr>
        <w:pStyle w:val="EditorInstructions"/>
      </w:pPr>
      <w:r w:rsidRPr="00D33912">
        <w:t>A</w:t>
      </w:r>
      <w:r w:rsidR="00F455EA" w:rsidRPr="00D33912">
        <w:t>dd the following to the IHE Technical Frameworks General Introduction</w:t>
      </w:r>
      <w:r w:rsidR="00255821" w:rsidRPr="00D33912">
        <w:t xml:space="preserve"> Copyright section</w:t>
      </w:r>
      <w:r w:rsidRPr="00D33912">
        <w:t>:</w:t>
      </w:r>
    </w:p>
    <w:p w:rsidR="00F455EA" w:rsidRPr="00D33912" w:rsidRDefault="00930679" w:rsidP="00540383">
      <w:pPr>
        <w:pStyle w:val="BodyText"/>
      </w:pPr>
      <w:r w:rsidRPr="00D33912">
        <w:t>Not applicable</w:t>
      </w:r>
    </w:p>
    <w:p w:rsidR="00930679" w:rsidRPr="00D33912" w:rsidRDefault="00930679" w:rsidP="00540383">
      <w:pPr>
        <w:pStyle w:val="BodyText"/>
      </w:pPr>
    </w:p>
    <w:p w:rsidR="00303E20" w:rsidRPr="00D33912" w:rsidRDefault="00F967B3" w:rsidP="008E441F">
      <w:pPr>
        <w:pStyle w:val="EditorInstructions"/>
      </w:pPr>
      <w:bookmarkStart w:id="103" w:name="_Toc473170358"/>
      <w:bookmarkStart w:id="104" w:name="_Toc504625755"/>
      <w:bookmarkStart w:id="105" w:name="_Toc530206508"/>
      <w:bookmarkStart w:id="106" w:name="_Toc1388428"/>
      <w:bookmarkStart w:id="107" w:name="_Toc1388582"/>
      <w:bookmarkStart w:id="108" w:name="_Toc1456609"/>
      <w:bookmarkStart w:id="109" w:name="_Toc37034634"/>
      <w:bookmarkStart w:id="110" w:name="_Toc38846112"/>
      <w:bookmarkEnd w:id="62"/>
      <w:bookmarkEnd w:id="63"/>
      <w:bookmarkEnd w:id="97"/>
      <w:bookmarkEnd w:id="98"/>
      <w:bookmarkEnd w:id="99"/>
      <w:bookmarkEnd w:id="100"/>
      <w:bookmarkEnd w:id="101"/>
      <w:bookmarkEnd w:id="102"/>
      <w:r w:rsidRPr="00D33912">
        <w:t>A</w:t>
      </w:r>
      <w:r w:rsidR="00303E20" w:rsidRPr="00D33912">
        <w:t>dd</w:t>
      </w:r>
      <w:r w:rsidR="00D91815" w:rsidRPr="00D33912">
        <w:t xml:space="preserve"> </w:t>
      </w:r>
      <w:r w:rsidR="00255821" w:rsidRPr="00D33912">
        <w:t xml:space="preserve">to </w:t>
      </w:r>
      <w:proofErr w:type="gramStart"/>
      <w:r w:rsidR="00D91815" w:rsidRPr="00D33912">
        <w:t xml:space="preserve">Section </w:t>
      </w:r>
      <w:r w:rsidR="00930679" w:rsidRPr="00D33912">
        <w:t xml:space="preserve"> X</w:t>
      </w:r>
      <w:proofErr w:type="gramEnd"/>
    </w:p>
    <w:p w:rsidR="00D91815" w:rsidRPr="00D33912" w:rsidRDefault="00D91815" w:rsidP="00D91815">
      <w:pPr>
        <w:rPr>
          <w:i/>
        </w:rPr>
      </w:pPr>
    </w:p>
    <w:p w:rsidR="00303E20" w:rsidRPr="00D33912" w:rsidRDefault="00303E20" w:rsidP="007332F4">
      <w:pPr>
        <w:pStyle w:val="Heading1"/>
        <w:numPr>
          <w:ilvl w:val="0"/>
          <w:numId w:val="0"/>
        </w:numPr>
        <w:rPr>
          <w:noProof w:val="0"/>
        </w:rPr>
      </w:pPr>
      <w:bookmarkStart w:id="111" w:name="_Toc330377976"/>
      <w:r w:rsidRPr="00D33912">
        <w:rPr>
          <w:noProof w:val="0"/>
        </w:rPr>
        <w:lastRenderedPageBreak/>
        <w:t xml:space="preserve">X </w:t>
      </w:r>
      <w:r w:rsidR="00DC6776" w:rsidRPr="00D33912">
        <w:rPr>
          <w:noProof w:val="0"/>
        </w:rPr>
        <w:t>Retrieve Clinical Knowledge</w:t>
      </w:r>
      <w:r w:rsidR="00FF4C4E" w:rsidRPr="00D33912">
        <w:rPr>
          <w:noProof w:val="0"/>
        </w:rPr>
        <w:t xml:space="preserve"> (</w:t>
      </w:r>
      <w:r w:rsidR="00DC6776" w:rsidRPr="00D33912">
        <w:rPr>
          <w:noProof w:val="0"/>
        </w:rPr>
        <w:t>RCK</w:t>
      </w:r>
      <w:r w:rsidR="00FF4C4E" w:rsidRPr="00D33912">
        <w:rPr>
          <w:noProof w:val="0"/>
        </w:rPr>
        <w:t>)</w:t>
      </w:r>
      <w:r w:rsidRPr="00D33912">
        <w:rPr>
          <w:noProof w:val="0"/>
        </w:rPr>
        <w:t xml:space="preserve"> Profile</w:t>
      </w:r>
      <w:bookmarkEnd w:id="111"/>
    </w:p>
    <w:p w:rsidR="00DC6776" w:rsidRPr="00D33912" w:rsidRDefault="00DC6776">
      <w:pPr>
        <w:pStyle w:val="BodyText"/>
      </w:pPr>
      <w:r w:rsidRPr="00D33912">
        <w:t>This profile describes how Health IT systems, Person Health Records, and HIEs can retrieve clinical knowledge on a topic</w:t>
      </w:r>
      <w:ins w:id="112" w:author="Boone, Keith W (GE Healthcare)" w:date="2012-07-18T12:54:00Z">
        <w:r w:rsidR="00BF09A8">
          <w:t xml:space="preserve"> </w:t>
        </w:r>
      </w:ins>
      <w:del w:id="113" w:author="Boone, Keith W (GE Healthcare)" w:date="2012-07-18T12:54:00Z">
        <w:r w:rsidRPr="00D33912" w:rsidDel="00BF09A8">
          <w:delText xml:space="preserve">, </w:delText>
        </w:r>
      </w:del>
      <w:r w:rsidRPr="00D33912">
        <w:t xml:space="preserve">suitable for presentation to a </w:t>
      </w:r>
      <w:del w:id="114" w:author="Boone, Keith W (GE Healthcare)" w:date="2012-07-16T17:25:00Z">
        <w:r w:rsidRPr="00D33912" w:rsidDel="00E20E58">
          <w:delText xml:space="preserve">healthcare </w:delText>
        </w:r>
      </w:del>
      <w:del w:id="115" w:author="Boone, Keith W (GE Healthcare)" w:date="2012-07-16T17:26:00Z">
        <w:r w:rsidRPr="00D33912" w:rsidDel="00E20E58">
          <w:delText>provider</w:delText>
        </w:r>
      </w:del>
      <w:ins w:id="116" w:author="Boone, Keith W (GE Healthcare)" w:date="2012-07-16T17:26:00Z">
        <w:r w:rsidR="00E20E58">
          <w:t>clinician</w:t>
        </w:r>
      </w:ins>
      <w:r w:rsidRPr="00D33912">
        <w:t xml:space="preserve"> or patient.</w:t>
      </w:r>
    </w:p>
    <w:p w:rsidR="000648E8" w:rsidRDefault="000648E8" w:rsidP="00540383">
      <w:pPr>
        <w:pStyle w:val="BodyText"/>
        <w:rPr>
          <w:ins w:id="117" w:author="Boone, Keith W (GE Healthcare)" w:date="2012-07-17T14:39:00Z"/>
        </w:rPr>
      </w:pPr>
      <w:r w:rsidRPr="00D33912">
        <w:t xml:space="preserve">There are a great number of web resources available that support access of Clinical Knowledge on a specific disease, medical condition, set of symptoms or complaints, </w:t>
      </w:r>
      <w:r w:rsidR="008D3000" w:rsidRPr="00D33912">
        <w:t xml:space="preserve">medications, et cetera </w:t>
      </w:r>
      <w:r w:rsidRPr="00D33912">
        <w:t xml:space="preserve">for both </w:t>
      </w:r>
      <w:del w:id="118" w:author="Boone, Keith W (GE Healthcare)" w:date="2012-07-16T17:24:00Z">
        <w:r w:rsidRPr="00D33912" w:rsidDel="00E20E58">
          <w:delText>provider</w:delText>
        </w:r>
      </w:del>
      <w:ins w:id="119" w:author="Boone, Keith W (GE Healthcare)" w:date="2012-07-16T17:24:00Z">
        <w:r w:rsidR="00E20E58">
          <w:t>clinician</w:t>
        </w:r>
      </w:ins>
      <w:r w:rsidRPr="00D33912">
        <w:t>s and patients.  However, these resources have inconsistent representations of content, search APIs, and responses, making them difficult to integrate into Healthcare IT solutions.</w:t>
      </w:r>
      <w:r w:rsidR="008D3000" w:rsidRPr="00D33912">
        <w:t xml:space="preserve"> </w:t>
      </w:r>
      <w:r w:rsidRPr="00D33912">
        <w:t xml:space="preserve">This profile provides a consistent set of rules </w:t>
      </w:r>
      <w:del w:id="120" w:author="Boone, Keith W (GE Healthcare)" w:date="2012-07-16T15:44:00Z">
        <w:r w:rsidRPr="00D33912" w:rsidDel="00080631">
          <w:delText xml:space="preserve">for querying for </w:delText>
        </w:r>
      </w:del>
      <w:ins w:id="121" w:author="Boone, Keith W (GE Healthcare)" w:date="2012-07-16T15:44:00Z">
        <w:r w:rsidR="00080631">
          <w:t xml:space="preserve">for issuing knowledge requests for </w:t>
        </w:r>
      </w:ins>
      <w:r w:rsidRPr="00D33912">
        <w:t>information that is either patient</w:t>
      </w:r>
      <w:ins w:id="122" w:author="Boone, Keith W (GE Healthcare)" w:date="2012-07-16T15:45:00Z">
        <w:r w:rsidR="00080631">
          <w:t>-</w:t>
        </w:r>
      </w:ins>
      <w:del w:id="123" w:author="Boone, Keith W (GE Healthcare)" w:date="2012-07-16T15:44:00Z">
        <w:r w:rsidRPr="00D33912" w:rsidDel="00080631">
          <w:delText xml:space="preserve"> or </w:delText>
        </w:r>
      </w:del>
      <w:ins w:id="124" w:author="Boone, Keith W (GE Healthcare)" w:date="2012-07-16T15:44:00Z">
        <w:r w:rsidR="00080631">
          <w:t xml:space="preserve">, </w:t>
        </w:r>
      </w:ins>
      <w:del w:id="125" w:author="Boone, Keith W (GE Healthcare)" w:date="2012-07-16T17:24:00Z">
        <w:r w:rsidRPr="00D33912" w:rsidDel="00E20E58">
          <w:delText>provider</w:delText>
        </w:r>
      </w:del>
      <w:ins w:id="126" w:author="Boone, Keith W (GE Healthcare)" w:date="2012-07-16T17:24:00Z">
        <w:r w:rsidR="00E20E58">
          <w:t>clinician</w:t>
        </w:r>
      </w:ins>
      <w:r w:rsidRPr="00D33912">
        <w:t>-</w:t>
      </w:r>
      <w:ins w:id="127" w:author="Boone, Keith W (GE Healthcare)" w:date="2012-07-16T15:45:00Z">
        <w:r w:rsidR="00080631">
          <w:t xml:space="preserve"> or payer-</w:t>
        </w:r>
      </w:ins>
      <w:r w:rsidRPr="00D33912">
        <w:t>oriented, and on how to return results so that EHRs and PHRs can process the results and display them in a uniform way.</w:t>
      </w:r>
    </w:p>
    <w:p w:rsidR="0069290C" w:rsidRPr="00D33912" w:rsidRDefault="004A6FAB" w:rsidP="00540383">
      <w:pPr>
        <w:pStyle w:val="BodyText"/>
      </w:pPr>
      <w:ins w:id="128" w:author="Boone, Keith W (GE Healthcare)" w:date="2012-07-17T14:39:00Z">
        <w:r>
          <w:t xml:space="preserve">This profile </w:t>
        </w:r>
        <w:r w:rsidR="0069290C">
          <w:t xml:space="preserve">combines information presently found in </w:t>
        </w:r>
      </w:ins>
      <w:ins w:id="129" w:author="Boone, Keith W (GE Healthcare)" w:date="2012-07-18T12:56:00Z">
        <w:r w:rsidR="00BF09A8">
          <w:t xml:space="preserve">standards and implementation guides from </w:t>
        </w:r>
      </w:ins>
      <w:ins w:id="130" w:author="Boone, Keith W (GE Healthcare)" w:date="2012-07-18T12:55:00Z">
        <w:r w:rsidR="00BF09A8">
          <w:t>Health Level 7 Internation</w:t>
        </w:r>
      </w:ins>
      <w:ins w:id="131" w:author="Boone, Keith W (GE Healthcare)" w:date="2012-07-18T12:56:00Z">
        <w:r w:rsidR="00BF09A8">
          <w:t>al</w:t>
        </w:r>
      </w:ins>
      <w:ins w:id="132" w:author="Boone, Keith W (GE Healthcare)" w:date="2012-07-18T12:55:00Z">
        <w:r w:rsidR="00BF09A8">
          <w:t xml:space="preserve"> (</w:t>
        </w:r>
      </w:ins>
      <w:ins w:id="133" w:author="Boone, Keith W (GE Healthcare)" w:date="2012-07-17T14:39:00Z">
        <w:r w:rsidR="0069290C">
          <w:t>HL7</w:t>
        </w:r>
      </w:ins>
      <w:ins w:id="134" w:author="Boone, Keith W (GE Healthcare)" w:date="2012-07-18T12:56:00Z">
        <w:r w:rsidR="00BF09A8">
          <w:t>), the</w:t>
        </w:r>
      </w:ins>
      <w:ins w:id="135" w:author="Boone, Keith W (GE Healthcare)" w:date="2012-07-17T14:39:00Z">
        <w:r>
          <w:t xml:space="preserve"> </w:t>
        </w:r>
      </w:ins>
      <w:ins w:id="136" w:author="Boone, Keith W (GE Healthcare)" w:date="2012-07-18T12:55:00Z">
        <w:r w:rsidR="00BF09A8">
          <w:t>Internet Engineering Task Force (IETF)</w:t>
        </w:r>
      </w:ins>
      <w:ins w:id="137" w:author="Boone, Keith W (GE Healthcare)" w:date="2012-07-18T12:56:00Z">
        <w:r w:rsidR="00BF09A8">
          <w:t xml:space="preserve">, the </w:t>
        </w:r>
      </w:ins>
      <w:ins w:id="138" w:author="Boone, Keith W (GE Healthcare)" w:date="2012-07-18T12:55:00Z">
        <w:r w:rsidR="00BF09A8">
          <w:t>World Wide Web Consortium (</w:t>
        </w:r>
      </w:ins>
      <w:ins w:id="139" w:author="Boone, Keith W (GE Healthcare)" w:date="2012-07-17T14:39:00Z">
        <w:r>
          <w:t>W3C</w:t>
        </w:r>
      </w:ins>
      <w:ins w:id="140" w:author="Boone, Keith W (GE Healthcare)" w:date="2012-07-18T12:55:00Z">
        <w:r w:rsidR="00BF09A8">
          <w:t xml:space="preserve">) </w:t>
        </w:r>
      </w:ins>
      <w:ins w:id="141" w:author="Boone, Keith W (GE Healthcare)" w:date="2012-07-17T14:39:00Z">
        <w:r>
          <w:t xml:space="preserve">and IHE </w:t>
        </w:r>
      </w:ins>
      <w:ins w:id="142" w:author="Boone, Keith W (GE Healthcare)" w:date="2012-07-18T12:57:00Z">
        <w:r w:rsidR="00BF09A8">
          <w:t xml:space="preserve">to </w:t>
        </w:r>
      </w:ins>
      <w:ins w:id="143" w:author="Boone, Keith W (GE Healthcare)" w:date="2012-07-17T14:39:00Z">
        <w:r>
          <w:t>describe a single interface that can be used by any system needing access to clinical content.</w:t>
        </w:r>
      </w:ins>
    </w:p>
    <w:p w:rsidR="00A85861" w:rsidRPr="00D33912" w:rsidRDefault="00CF283F" w:rsidP="00D91815">
      <w:pPr>
        <w:pStyle w:val="Heading2"/>
        <w:numPr>
          <w:ilvl w:val="0"/>
          <w:numId w:val="0"/>
        </w:numPr>
        <w:rPr>
          <w:noProof w:val="0"/>
          <w:lang w:val="en-US"/>
        </w:rPr>
      </w:pPr>
      <w:bookmarkStart w:id="144" w:name="_Toc330377977"/>
      <w:r w:rsidRPr="00D33912">
        <w:rPr>
          <w:noProof w:val="0"/>
          <w:lang w:val="en-US"/>
        </w:rPr>
        <w:t xml:space="preserve">X.1 </w:t>
      </w:r>
      <w:r w:rsidR="00DC6776" w:rsidRPr="00D33912">
        <w:rPr>
          <w:noProof w:val="0"/>
          <w:lang w:val="en-US"/>
        </w:rPr>
        <w:t>RCK</w:t>
      </w:r>
      <w:r w:rsidR="00FF4C4E" w:rsidRPr="00D33912">
        <w:rPr>
          <w:noProof w:val="0"/>
          <w:lang w:val="en-US"/>
        </w:rPr>
        <w:t xml:space="preserve"> </w:t>
      </w:r>
      <w:r w:rsidRPr="00D33912">
        <w:rPr>
          <w:noProof w:val="0"/>
          <w:lang w:val="en-US"/>
        </w:rPr>
        <w:t>Actors</w:t>
      </w:r>
      <w:r w:rsidR="008608EF" w:rsidRPr="00D33912">
        <w:rPr>
          <w:noProof w:val="0"/>
          <w:lang w:val="en-US"/>
        </w:rPr>
        <w:t xml:space="preserve">, </w:t>
      </w:r>
      <w:r w:rsidRPr="00D33912">
        <w:rPr>
          <w:noProof w:val="0"/>
          <w:lang w:val="en-US"/>
        </w:rPr>
        <w:t>Transactions</w:t>
      </w:r>
      <w:bookmarkEnd w:id="103"/>
      <w:bookmarkEnd w:id="104"/>
      <w:bookmarkEnd w:id="105"/>
      <w:bookmarkEnd w:id="106"/>
      <w:bookmarkEnd w:id="107"/>
      <w:bookmarkEnd w:id="108"/>
      <w:bookmarkEnd w:id="109"/>
      <w:bookmarkEnd w:id="110"/>
      <w:r w:rsidR="008608EF" w:rsidRPr="00D33912">
        <w:rPr>
          <w:noProof w:val="0"/>
          <w:lang w:val="en-US"/>
        </w:rPr>
        <w:t>, and Content Modules</w:t>
      </w:r>
      <w:bookmarkStart w:id="145" w:name="_Toc473170359"/>
      <w:bookmarkStart w:id="146" w:name="_Toc504625756"/>
      <w:bookmarkStart w:id="147" w:name="_Toc530206509"/>
      <w:bookmarkStart w:id="148" w:name="_Toc1388429"/>
      <w:bookmarkStart w:id="149" w:name="_Toc1388583"/>
      <w:bookmarkStart w:id="150" w:name="_Toc1456610"/>
      <w:bookmarkStart w:id="151" w:name="_Toc37034635"/>
      <w:bookmarkStart w:id="152" w:name="_Toc38846113"/>
      <w:bookmarkEnd w:id="144"/>
    </w:p>
    <w:p w:rsidR="00ED0083" w:rsidRPr="00D33912" w:rsidRDefault="00CF283F">
      <w:pPr>
        <w:pStyle w:val="BodyText"/>
      </w:pPr>
      <w:r w:rsidRPr="00D33912">
        <w:t xml:space="preserve">Figure X.1-1 shows the actors directly involved in the </w:t>
      </w:r>
      <w:r w:rsidR="00DC6776" w:rsidRPr="00D33912">
        <w:t>RCK</w:t>
      </w:r>
      <w:r w:rsidRPr="00D33912">
        <w:t xml:space="preserve"> Profile and the relevant transactions between them.</w:t>
      </w:r>
      <w:r w:rsidR="00503AE1" w:rsidRPr="00D33912">
        <w:t xml:space="preserve"> </w:t>
      </w:r>
      <w:r w:rsidR="001F7A35" w:rsidRPr="00D33912">
        <w:t xml:space="preserve"> If needed for context, o</w:t>
      </w:r>
      <w:r w:rsidRPr="00D33912">
        <w:t>ther actors that may be indirectly involved due to their participation i</w:t>
      </w:r>
      <w:r w:rsidR="00D91815" w:rsidRPr="00D33912">
        <w:t>n other related profiles</w:t>
      </w:r>
      <w:r w:rsidR="001F7A35" w:rsidRPr="00D33912">
        <w:t xml:space="preserve"> are </w:t>
      </w:r>
      <w:r w:rsidR="00E61A6A" w:rsidRPr="00D33912">
        <w:t>shown in dotted lines.  Actors which have a mandatory grouping are shown in conjoined boxes.</w:t>
      </w:r>
    </w:p>
    <w:p w:rsidR="00077324" w:rsidRPr="00D33912" w:rsidRDefault="001D7030">
      <w:pPr>
        <w:pStyle w:val="FigureTitle"/>
      </w:pPr>
      <w:r w:rsidRPr="00D33912">
        <w:rPr>
          <w:noProof/>
        </w:rPr>
        <w:lastRenderedPageBreak/>
        <mc:AlternateContent>
          <mc:Choice Requires="wpc">
            <w:drawing>
              <wp:inline distT="0" distB="0" distL="0" distR="0" wp14:anchorId="07B0FA9F" wp14:editId="2B8B666D">
                <wp:extent cx="5943600" cy="4678680"/>
                <wp:effectExtent l="0" t="0" r="0" b="0"/>
                <wp:docPr id="95"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9" name="Line 49"/>
                        <wps:cNvCnPr/>
                        <wps:spPr bwMode="auto">
                          <a:xfrm>
                            <a:off x="3134995" y="929640"/>
                            <a:ext cx="635" cy="286004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Rectangle 51"/>
                        <wps:cNvSpPr>
                          <a:spLocks noChangeArrowheads="1"/>
                        </wps:cNvSpPr>
                        <wps:spPr bwMode="auto">
                          <a:xfrm>
                            <a:off x="756285" y="1259839"/>
                            <a:ext cx="2325012" cy="6919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56F68" w:rsidRPr="00077324" w:rsidRDefault="00F56F68" w:rsidP="00501E86">
                              <w:pPr>
                                <w:rPr>
                                  <w:sz w:val="22"/>
                                  <w:szCs w:val="22"/>
                                </w:rPr>
                              </w:pPr>
                              <w:del w:id="153" w:author="Boone, Keith W (GE Healthcare)" w:date="2012-07-16T15:48:00Z">
                                <w:r w:rsidDel="00080631">
                                  <w:rPr>
                                    <w:sz w:val="22"/>
                                    <w:szCs w:val="22"/>
                                  </w:rPr>
                                  <w:delText>Request Clinical Knowledge</w:delText>
                                </w:r>
                              </w:del>
                              <w:ins w:id="154" w:author="Boone, Keith W (GE Healthcare)" w:date="2012-07-17T12:44:00Z">
                                <w:r>
                                  <w:rPr>
                                    <w:sz w:val="22"/>
                                    <w:szCs w:val="22"/>
                                  </w:rPr>
                                  <w:t xml:space="preserve">Query </w:t>
                                </w:r>
                              </w:ins>
                              <w:ins w:id="155" w:author="Boone, Keith W (GE Healthcare)" w:date="2012-07-16T15:48:00Z">
                                <w:r>
                                  <w:rPr>
                                    <w:sz w:val="22"/>
                                    <w:szCs w:val="22"/>
                                  </w:rPr>
                                  <w:t>Clinical Knowledge</w:t>
                                </w:r>
                              </w:ins>
                              <w:r w:rsidRPr="00077324">
                                <w:rPr>
                                  <w:sz w:val="22"/>
                                  <w:szCs w:val="22"/>
                                </w:rPr>
                                <w:t xml:space="preserve"> [</w:t>
                              </w:r>
                              <w:r>
                                <w:rPr>
                                  <w:sz w:val="22"/>
                                  <w:szCs w:val="22"/>
                                </w:rPr>
                                <w:t>Y</w:t>
                              </w:r>
                              <w:r w:rsidRPr="00077324">
                                <w:rPr>
                                  <w:sz w:val="22"/>
                                  <w:szCs w:val="22"/>
                                </w:rPr>
                                <w:t xml:space="preserve">] </w:t>
                              </w:r>
                              <w:r>
                                <w:rPr>
                                  <w:sz w:val="22"/>
                                  <w:szCs w:val="22"/>
                                </w:rPr>
                                <w:sym w:font="Symbol" w:char="F0AD"/>
                              </w:r>
                            </w:p>
                          </w:txbxContent>
                        </wps:txbx>
                        <wps:bodyPr rot="0" vert="horz" wrap="square" lIns="91440" tIns="45720" rIns="91440" bIns="45720" anchor="t" anchorCtr="0" upright="1">
                          <a:noAutofit/>
                        </wps:bodyPr>
                      </wps:wsp>
                      <wps:wsp>
                        <wps:cNvPr id="91" name="Text Box 53"/>
                        <wps:cNvSpPr txBox="1">
                          <a:spLocks noChangeArrowheads="1"/>
                        </wps:cNvSpPr>
                        <wps:spPr bwMode="auto">
                          <a:xfrm>
                            <a:off x="2385060" y="461393"/>
                            <a:ext cx="1447800" cy="592071"/>
                          </a:xfrm>
                          <a:prstGeom prst="rect">
                            <a:avLst/>
                          </a:prstGeom>
                          <a:solidFill>
                            <a:srgbClr val="FFFFFF"/>
                          </a:solidFill>
                          <a:ln w="25400">
                            <a:solidFill>
                              <a:srgbClr val="000000"/>
                            </a:solidFill>
                            <a:miter lim="800000"/>
                            <a:headEnd/>
                            <a:tailEnd/>
                          </a:ln>
                        </wps:spPr>
                        <wps:txbx>
                          <w:txbxContent>
                            <w:p w:rsidR="00F56F68" w:rsidRDefault="00F56F68" w:rsidP="00501E86">
                              <w:pPr>
                                <w:spacing w:after="120"/>
                                <w:jc w:val="center"/>
                              </w:pPr>
                              <w:r>
                                <w:t>Clinical Knowledge Directory</w:t>
                              </w:r>
                            </w:p>
                          </w:txbxContent>
                        </wps:txbx>
                        <wps:bodyPr rot="0" vert="horz" wrap="square" lIns="91440" tIns="45720" rIns="91440" bIns="45720" anchor="t" anchorCtr="0" upright="1">
                          <a:noAutofit/>
                        </wps:bodyPr>
                      </wps:wsp>
                      <wps:wsp>
                        <wps:cNvPr id="92" name="Text Box 56"/>
                        <wps:cNvSpPr txBox="1">
                          <a:spLocks noChangeArrowheads="1"/>
                        </wps:cNvSpPr>
                        <wps:spPr bwMode="auto">
                          <a:xfrm>
                            <a:off x="2304415" y="2063115"/>
                            <a:ext cx="1564640" cy="571500"/>
                          </a:xfrm>
                          <a:prstGeom prst="rect">
                            <a:avLst/>
                          </a:prstGeom>
                          <a:solidFill>
                            <a:srgbClr val="FFFFFF"/>
                          </a:solidFill>
                          <a:ln w="25400">
                            <a:solidFill>
                              <a:srgbClr val="000000"/>
                            </a:solidFill>
                            <a:miter lim="800000"/>
                            <a:headEnd/>
                            <a:tailEnd/>
                          </a:ln>
                        </wps:spPr>
                        <wps:txbx>
                          <w:txbxContent>
                            <w:p w:rsidR="00F56F68" w:rsidRDefault="00F56F68" w:rsidP="00501E86">
                              <w:pPr>
                                <w:spacing w:after="120"/>
                                <w:jc w:val="center"/>
                              </w:pPr>
                              <w:r>
                                <w:t>Clinical Knowledge Requestor</w:t>
                              </w:r>
                            </w:p>
                          </w:txbxContent>
                        </wps:txbx>
                        <wps:bodyPr rot="0" vert="horz" wrap="square" lIns="91440" tIns="45720" rIns="91440" bIns="45720" anchor="t" anchorCtr="0" upright="1">
                          <a:noAutofit/>
                        </wps:bodyPr>
                      </wps:wsp>
                      <wps:wsp>
                        <wps:cNvPr id="93" name="Text Box 170"/>
                        <wps:cNvSpPr txBox="1">
                          <a:spLocks noChangeArrowheads="1"/>
                        </wps:cNvSpPr>
                        <wps:spPr bwMode="auto">
                          <a:xfrm>
                            <a:off x="2304415" y="3608705"/>
                            <a:ext cx="1564640" cy="543560"/>
                          </a:xfrm>
                          <a:prstGeom prst="rect">
                            <a:avLst/>
                          </a:prstGeom>
                          <a:solidFill>
                            <a:srgbClr val="FFFFFF"/>
                          </a:solidFill>
                          <a:ln w="25400">
                            <a:solidFill>
                              <a:srgbClr val="000000"/>
                            </a:solidFill>
                            <a:miter lim="800000"/>
                            <a:headEnd/>
                            <a:tailEnd/>
                          </a:ln>
                        </wps:spPr>
                        <wps:txbx>
                          <w:txbxContent>
                            <w:p w:rsidR="00F56F68" w:rsidRDefault="00F56F68" w:rsidP="00501E86">
                              <w:pPr>
                                <w:spacing w:after="120"/>
                                <w:jc w:val="center"/>
                              </w:pPr>
                              <w:r>
                                <w:t>Clinical Knowledge</w:t>
                              </w:r>
                              <w:ins w:id="156" w:author="Boone, Keith W (GE Healthcare)" w:date="2012-07-16T15:38:00Z">
                                <w:r>
                                  <w:t xml:space="preserve"> Resource</w:t>
                                </w:r>
                              </w:ins>
                              <w:r>
                                <w:t xml:space="preserve"> Repository</w:t>
                              </w:r>
                            </w:p>
                          </w:txbxContent>
                        </wps:txbx>
                        <wps:bodyPr rot="0" vert="horz" wrap="square" lIns="91440" tIns="45720" rIns="91440" bIns="45720" anchor="t" anchorCtr="0" upright="1">
                          <a:noAutofit/>
                        </wps:bodyPr>
                      </wps:wsp>
                      <wps:wsp>
                        <wps:cNvPr id="94" name="Rectangle 171"/>
                        <wps:cNvSpPr>
                          <a:spLocks noChangeArrowheads="1"/>
                        </wps:cNvSpPr>
                        <wps:spPr bwMode="auto">
                          <a:xfrm>
                            <a:off x="827405" y="2773936"/>
                            <a:ext cx="2168525" cy="66851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56F68" w:rsidRPr="00077324" w:rsidRDefault="00F56F68" w:rsidP="00501E86">
                              <w:pPr>
                                <w:rPr>
                                  <w:sz w:val="22"/>
                                  <w:szCs w:val="22"/>
                                </w:rPr>
                              </w:pPr>
                              <w:del w:id="157" w:author="Boone, Keith W (GE Healthcare)" w:date="2012-07-16T15:37:00Z">
                                <w:r w:rsidDel="0051122A">
                                  <w:rPr>
                                    <w:sz w:val="22"/>
                                    <w:szCs w:val="22"/>
                                  </w:rPr>
                                  <w:delText>Retrieve Clinical Knowledge</w:delText>
                                </w:r>
                              </w:del>
                              <w:ins w:id="158" w:author="Boone, Keith W (GE Healthcare)" w:date="2012-07-16T15:37:00Z">
                                <w:r>
                                  <w:rPr>
                                    <w:sz w:val="22"/>
                                    <w:szCs w:val="22"/>
                                  </w:rPr>
                                  <w:t xml:space="preserve">Retrieve </w:t>
                                </w:r>
                              </w:ins>
                              <w:ins w:id="159" w:author="Boone, Keith W (GE Healthcare)" w:date="2012-07-17T12:34:00Z">
                                <w:r>
                                  <w:rPr>
                                    <w:sz w:val="22"/>
                                    <w:szCs w:val="22"/>
                                  </w:rPr>
                                  <w:t xml:space="preserve">Clinical </w:t>
                                </w:r>
                              </w:ins>
                              <w:ins w:id="160" w:author="Boone, Keith W (GE Healthcare)" w:date="2012-07-16T15:37:00Z">
                                <w:r>
                                  <w:rPr>
                                    <w:sz w:val="22"/>
                                    <w:szCs w:val="22"/>
                                  </w:rPr>
                                  <w:t xml:space="preserve">Knowledge </w:t>
                                </w:r>
                              </w:ins>
                              <w:del w:id="161" w:author="Boone, Keith W (GE Healthcare)" w:date="2012-07-17T12:34:00Z">
                                <w:r w:rsidRPr="00077324" w:rsidDel="00D12529">
                                  <w:rPr>
                                    <w:sz w:val="22"/>
                                    <w:szCs w:val="22"/>
                                  </w:rPr>
                                  <w:delText xml:space="preserve"> </w:delText>
                                </w:r>
                              </w:del>
                              <w:r w:rsidRPr="00077324">
                                <w:rPr>
                                  <w:sz w:val="22"/>
                                  <w:szCs w:val="22"/>
                                </w:rPr>
                                <w:t>[</w:t>
                              </w:r>
                              <w:r>
                                <w:rPr>
                                  <w:sz w:val="22"/>
                                  <w:szCs w:val="22"/>
                                </w:rPr>
                                <w:t>Z</w:t>
                              </w:r>
                              <w:r w:rsidRPr="00077324">
                                <w:rPr>
                                  <w:sz w:val="22"/>
                                  <w:szCs w:val="22"/>
                                </w:rPr>
                                <w:t xml:space="preserve">] </w:t>
                              </w:r>
                              <w:r w:rsidRPr="00077324">
                                <w:rPr>
                                  <w:sz w:val="22"/>
                                  <w:szCs w:val="22"/>
                                </w:rPr>
                                <w:sym w:font="Symbol" w:char="F0AF"/>
                              </w:r>
                            </w:p>
                          </w:txbxContent>
                        </wps:txbx>
                        <wps:bodyPr rot="0" vert="horz" wrap="square" lIns="91440" tIns="45720" rIns="91440" bIns="45720" anchor="t" anchorCtr="0" upright="1">
                          <a:noAutofit/>
                        </wps:bodyPr>
                      </wps:wsp>
                    </wpc:wpc>
                  </a:graphicData>
                </a:graphic>
              </wp:inline>
            </w:drawing>
          </mc:Choice>
          <mc:Fallback>
            <w:pict>
              <v:group id="Canvas 24" o:spid="_x0000_s1026" editas="canvas" style="width:468pt;height:368.4pt;mso-position-horizontal-relative:char;mso-position-vertical-relative:line" coordsize="5943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6786;visibility:visible;mso-wrap-style:square">
                  <v:fill o:detectmouseclick="t"/>
                  <v:path o:connecttype="none"/>
                </v:shape>
                <v:line id="Line 49" o:spid="_x0000_s1028" style="position:absolute;visibility:visible;mso-wrap-style:square" from="31349,9296" to="31356,37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UodMMAAADbAAAADwAAAGRycy9kb3ducmV2LnhtbESPQWvCQBSE7wX/w/KE3urGCqLRVURQ&#10;S2+NInh7ZJ9JTPZturvR9N+7hUKPw8x8wyzXvWnEnZyvLCsYjxIQxLnVFRcKTsfd2wyED8gaG8uk&#10;4Ic8rFeDlyWm2j74i+5ZKESEsE9RQRlCm0rp85IM+pFtiaN3tc5giNIVUjt8RLhp5HuSTKXBiuNC&#10;iS1tS8rrrDMKzl3Gl1u9cw12+8Phev6u/eRTqddhv1mACNSH//Bf+0MrmM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VKHTDAAAA2wAAAA8AAAAAAAAAAAAA&#10;AAAAoQIAAGRycy9kb3ducmV2LnhtbFBLBQYAAAAABAAEAPkAAACRAwAAAAA=&#10;" strokeweight="1.5pt"/>
                <v:rect id="Rectangle 51" o:spid="_x0000_s1029" style="position:absolute;left:7562;top:12598;width:23250;height:6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gkiMAA&#10;AADbAAAADwAAAGRycy9kb3ducmV2LnhtbERPz2vCMBS+D/wfwhN2m6kyxlaNpQhD2a3dwB4fybMp&#10;Ni+lyWr9781hsOPH93tXzK4XE42h86xgvcpAEGtvOm4V/Hx/vryDCBHZYO+ZFNwpQLFfPO0wN/7G&#10;FU11bEUK4ZCjAhvjkEsZtCWHYeUH4sRd/OgwJji20ox4S+Gul5sse5MOO04NFgc6WNLX+tcpKKdm&#10;c27ao+mbr+trZXVozlEr9bycyy2ISHP8F/+5T0bBR1qfvqQfIP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HgkiMAAAADbAAAADwAAAAAAAAAAAAAAAACYAgAAZHJzL2Rvd25y&#10;ZXYueG1sUEsFBgAAAAAEAAQA9QAAAIUDAAAAAA==&#10;" filled="f" stroked="f" strokeweight="0">
                  <v:textbox>
                    <w:txbxContent>
                      <w:p w:rsidR="00F56F68" w:rsidRPr="00077324" w:rsidRDefault="00F56F68" w:rsidP="00501E86">
                        <w:pPr>
                          <w:rPr>
                            <w:sz w:val="22"/>
                            <w:szCs w:val="22"/>
                          </w:rPr>
                        </w:pPr>
                        <w:del w:id="162" w:author="Boone, Keith W (GE Healthcare)" w:date="2012-07-16T15:48:00Z">
                          <w:r w:rsidDel="00080631">
                            <w:rPr>
                              <w:sz w:val="22"/>
                              <w:szCs w:val="22"/>
                            </w:rPr>
                            <w:delText>Request Clinical Knowledge</w:delText>
                          </w:r>
                        </w:del>
                        <w:ins w:id="163" w:author="Boone, Keith W (GE Healthcare)" w:date="2012-07-17T12:44:00Z">
                          <w:r>
                            <w:rPr>
                              <w:sz w:val="22"/>
                              <w:szCs w:val="22"/>
                            </w:rPr>
                            <w:t xml:space="preserve">Query </w:t>
                          </w:r>
                        </w:ins>
                        <w:ins w:id="164" w:author="Boone, Keith W (GE Healthcare)" w:date="2012-07-16T15:48:00Z">
                          <w:r>
                            <w:rPr>
                              <w:sz w:val="22"/>
                              <w:szCs w:val="22"/>
                            </w:rPr>
                            <w:t>Clinical Knowledge</w:t>
                          </w:r>
                        </w:ins>
                        <w:r w:rsidRPr="00077324">
                          <w:rPr>
                            <w:sz w:val="22"/>
                            <w:szCs w:val="22"/>
                          </w:rPr>
                          <w:t xml:space="preserve"> [</w:t>
                        </w:r>
                        <w:r>
                          <w:rPr>
                            <w:sz w:val="22"/>
                            <w:szCs w:val="22"/>
                          </w:rPr>
                          <w:t>Y</w:t>
                        </w:r>
                        <w:r w:rsidRPr="00077324">
                          <w:rPr>
                            <w:sz w:val="22"/>
                            <w:szCs w:val="22"/>
                          </w:rPr>
                          <w:t xml:space="preserve">] </w:t>
                        </w:r>
                        <w:r>
                          <w:rPr>
                            <w:sz w:val="22"/>
                            <w:szCs w:val="22"/>
                          </w:rPr>
                          <w:sym w:font="Symbol" w:char="F0AD"/>
                        </w:r>
                      </w:p>
                    </w:txbxContent>
                  </v:textbox>
                </v:rect>
                <v:shapetype id="_x0000_t202" coordsize="21600,21600" o:spt="202" path="m,l,21600r21600,l21600,xe">
                  <v:stroke joinstyle="miter"/>
                  <v:path gradientshapeok="t" o:connecttype="rect"/>
                </v:shapetype>
                <v:shape id="Text Box 53" o:spid="_x0000_s1030" type="#_x0000_t202" style="position:absolute;left:23850;top:4613;width:14478;height:5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UqMsEA&#10;AADbAAAADwAAAGRycy9kb3ducmV2LnhtbESP3YrCMBSE7wXfIRzBO01VULdrFBEEFRH/2OtDc7Yt&#10;Nieliba+vREEL4eZ+YaZLRpTiAdVLresYNCPQBAnVuecKrhe1r0pCOeRNRaWScGTHCzm7dYMY21r&#10;PtHj7FMRIOxiVJB5X8ZSuiQjg65vS+Lg/dvKoA+ySqWusA5wU8hhFI2lwZzDQoYlrTJKbue7USC3&#10;9WEk98fx5G+7u1+N06OGtVLdTrP8BeGp8d/wp73RCn4G8P4Sfo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lKjLBAAAA2wAAAA8AAAAAAAAAAAAAAAAAmAIAAGRycy9kb3du&#10;cmV2LnhtbFBLBQYAAAAABAAEAPUAAACGAwAAAAA=&#10;" strokeweight="2pt">
                  <v:textbox>
                    <w:txbxContent>
                      <w:p w:rsidR="00F56F68" w:rsidRDefault="00F56F68" w:rsidP="00501E86">
                        <w:pPr>
                          <w:spacing w:after="120"/>
                          <w:jc w:val="center"/>
                        </w:pPr>
                        <w:r>
                          <w:t>Clinical Knowledge Directory</w:t>
                        </w:r>
                      </w:p>
                    </w:txbxContent>
                  </v:textbox>
                </v:shape>
                <v:shape id="Text Box 56" o:spid="_x0000_s1031" type="#_x0000_t202" style="position:absolute;left:23044;top:20631;width:15646;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e0RcEA&#10;AADbAAAADwAAAGRycy9kb3ducmV2LnhtbESPQYvCMBSE74L/ITzBm6aroGs1igiCioi64vnRPNuy&#10;zUtpoq3/3giCx2FmvmFmi8YU4kGVyy0r+OlHIIgTq3NOFVz+1r1fEM4jaywsk4InOVjM260ZxtrW&#10;fKLH2aciQNjFqCDzvoyldElGBl3flsTBu9nKoA+ySqWusA5wU8hBFI2kwZzDQoYlrTJK/s93o0Bu&#10;68NQ7o+j8XW7u1+M08OGtVLdTrOcgvDU+G/4095oBZMBvL+EHy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3tEXBAAAA2wAAAA8AAAAAAAAAAAAAAAAAmAIAAGRycy9kb3du&#10;cmV2LnhtbFBLBQYAAAAABAAEAPUAAACGAwAAAAA=&#10;" strokeweight="2pt">
                  <v:textbox>
                    <w:txbxContent>
                      <w:p w:rsidR="00F56F68" w:rsidRDefault="00F56F68" w:rsidP="00501E86">
                        <w:pPr>
                          <w:spacing w:after="120"/>
                          <w:jc w:val="center"/>
                        </w:pPr>
                        <w:r>
                          <w:t>Clinical Knowledge Requestor</w:t>
                        </w:r>
                      </w:p>
                    </w:txbxContent>
                  </v:textbox>
                </v:shape>
                <v:shape id="Text Box 170" o:spid="_x0000_s1032" type="#_x0000_t202" style="position:absolute;left:23044;top:36087;width:15646;height:5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sR3sMA&#10;AADbAAAADwAAAGRycy9kb3ducmV2LnhtbESPQWvCQBSE7wX/w/KE3pqNBmwbXUUEwYgUa4PnR/Y1&#10;Cc2+Ddk1Sf+9KxR6HGbmG2a1GU0jeupcbVnBLIpBEBdW11wqyL/2L28gnEfW2FgmBb/kYLOePK0w&#10;1XbgT+ovvhQBwi5FBZX3bSqlKyoy6CLbEgfv23YGfZBdKXWHQ4CbRs7jeCEN1hwWKmxpV1Hxc7kZ&#10;BTIbPhJ5Oi9er9nxlhunk5G1Us/TcbsE4Wn0/+G/9kEreE/g8SX8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sR3sMAAADbAAAADwAAAAAAAAAAAAAAAACYAgAAZHJzL2Rv&#10;d25yZXYueG1sUEsFBgAAAAAEAAQA9QAAAIgDAAAAAA==&#10;" strokeweight="2pt">
                  <v:textbox>
                    <w:txbxContent>
                      <w:p w:rsidR="00F56F68" w:rsidRDefault="00F56F68" w:rsidP="00501E86">
                        <w:pPr>
                          <w:spacing w:after="120"/>
                          <w:jc w:val="center"/>
                        </w:pPr>
                        <w:r>
                          <w:t>Clinical Knowledge</w:t>
                        </w:r>
                        <w:ins w:id="165" w:author="Boone, Keith W (GE Healthcare)" w:date="2012-07-16T15:38:00Z">
                          <w:r>
                            <w:t xml:space="preserve"> Resource</w:t>
                          </w:r>
                        </w:ins>
                        <w:r>
                          <w:t xml:space="preserve"> Repository</w:t>
                        </w:r>
                      </w:p>
                    </w:txbxContent>
                  </v:textbox>
                </v:shape>
                <v:rect id="Rectangle 171" o:spid="_x0000_s1033" style="position:absolute;left:8274;top:27739;width:21685;height:66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Mii8IA&#10;AADbAAAADwAAAGRycy9kb3ducmV2LnhtbESPT4vCMBTE78J+h/AEb5oqIto1iizILt78A/b4SN42&#10;xealNLHWb2+EhT0OM/MbZr3tXS06akPlWcF0koEg1t5UXCq4nPfjJYgQkQ3WnknBkwJsNx+DNebG&#10;P/hI3SmWIkE45KjAxtjkUgZtyWGY+IY4eb++dRiTbEtpWnwkuKvlLMsW0mHFacFiQ1+W9O10dwp2&#10;XTG7FuW3qYvDbX60OhTXqJUaDfvdJ4hIffwP/7V/jILVHN5f0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QyKLwgAAANsAAAAPAAAAAAAAAAAAAAAAAJgCAABkcnMvZG93&#10;bnJldi54bWxQSwUGAAAAAAQABAD1AAAAhwMAAAAA&#10;" filled="f" stroked="f" strokeweight="0">
                  <v:textbox>
                    <w:txbxContent>
                      <w:p w:rsidR="00F56F68" w:rsidRPr="00077324" w:rsidRDefault="00F56F68" w:rsidP="00501E86">
                        <w:pPr>
                          <w:rPr>
                            <w:sz w:val="22"/>
                            <w:szCs w:val="22"/>
                          </w:rPr>
                        </w:pPr>
                        <w:del w:id="166" w:author="Boone, Keith W (GE Healthcare)" w:date="2012-07-16T15:37:00Z">
                          <w:r w:rsidDel="0051122A">
                            <w:rPr>
                              <w:sz w:val="22"/>
                              <w:szCs w:val="22"/>
                            </w:rPr>
                            <w:delText>Retrieve Clinical Knowledge</w:delText>
                          </w:r>
                        </w:del>
                        <w:ins w:id="167" w:author="Boone, Keith W (GE Healthcare)" w:date="2012-07-16T15:37:00Z">
                          <w:r>
                            <w:rPr>
                              <w:sz w:val="22"/>
                              <w:szCs w:val="22"/>
                            </w:rPr>
                            <w:t xml:space="preserve">Retrieve </w:t>
                          </w:r>
                        </w:ins>
                        <w:ins w:id="168" w:author="Boone, Keith W (GE Healthcare)" w:date="2012-07-17T12:34:00Z">
                          <w:r>
                            <w:rPr>
                              <w:sz w:val="22"/>
                              <w:szCs w:val="22"/>
                            </w:rPr>
                            <w:t xml:space="preserve">Clinical </w:t>
                          </w:r>
                        </w:ins>
                        <w:ins w:id="169" w:author="Boone, Keith W (GE Healthcare)" w:date="2012-07-16T15:37:00Z">
                          <w:r>
                            <w:rPr>
                              <w:sz w:val="22"/>
                              <w:szCs w:val="22"/>
                            </w:rPr>
                            <w:t xml:space="preserve">Knowledge </w:t>
                          </w:r>
                        </w:ins>
                        <w:del w:id="170" w:author="Boone, Keith W (GE Healthcare)" w:date="2012-07-17T12:34:00Z">
                          <w:r w:rsidRPr="00077324" w:rsidDel="00D12529">
                            <w:rPr>
                              <w:sz w:val="22"/>
                              <w:szCs w:val="22"/>
                            </w:rPr>
                            <w:delText xml:space="preserve"> </w:delText>
                          </w:r>
                        </w:del>
                        <w:r w:rsidRPr="00077324">
                          <w:rPr>
                            <w:sz w:val="22"/>
                            <w:szCs w:val="22"/>
                          </w:rPr>
                          <w:t>[</w:t>
                        </w:r>
                        <w:r>
                          <w:rPr>
                            <w:sz w:val="22"/>
                            <w:szCs w:val="22"/>
                          </w:rPr>
                          <w:t>Z</w:t>
                        </w:r>
                        <w:r w:rsidRPr="00077324">
                          <w:rPr>
                            <w:sz w:val="22"/>
                            <w:szCs w:val="22"/>
                          </w:rPr>
                          <w:t xml:space="preserve">] </w:t>
                        </w:r>
                        <w:r w:rsidRPr="00077324">
                          <w:rPr>
                            <w:sz w:val="22"/>
                            <w:szCs w:val="22"/>
                          </w:rPr>
                          <w:sym w:font="Symbol" w:char="F0AF"/>
                        </w:r>
                      </w:p>
                    </w:txbxContent>
                  </v:textbox>
                </v:rect>
                <w10:anchorlock/>
              </v:group>
            </w:pict>
          </mc:Fallback>
        </mc:AlternateContent>
      </w:r>
    </w:p>
    <w:p w:rsidR="00CF283F" w:rsidRPr="00D33912" w:rsidRDefault="00CF283F">
      <w:pPr>
        <w:pStyle w:val="FigureTitle"/>
      </w:pPr>
      <w:r w:rsidRPr="00D33912">
        <w:t>Figure X.1-1</w:t>
      </w:r>
      <w:r w:rsidR="00C16B49">
        <w:t>:</w:t>
      </w:r>
      <w:r w:rsidRPr="00D33912">
        <w:t xml:space="preserve">  </w:t>
      </w:r>
      <w:r w:rsidR="00DC6776" w:rsidRPr="00D33912">
        <w:t>RCK</w:t>
      </w:r>
      <w:r w:rsidRPr="00D33912">
        <w:t xml:space="preserve"> Actor Diagram</w:t>
      </w:r>
    </w:p>
    <w:p w:rsidR="00CF283F" w:rsidRPr="00D33912" w:rsidRDefault="00CF283F">
      <w:pPr>
        <w:pStyle w:val="BodyText"/>
      </w:pPr>
      <w:r w:rsidRPr="00D33912">
        <w:t xml:space="preserve">Table X.1-1 lists the transactions for each actor directly involved in the </w:t>
      </w:r>
      <w:r w:rsidR="00DC6776" w:rsidRPr="00D33912">
        <w:t>RCK</w:t>
      </w:r>
      <w:r w:rsidRPr="00D33912">
        <w:t xml:space="preserve"> Profile. In order to claim support of this Profile, an implementation </w:t>
      </w:r>
      <w:r w:rsidR="001F7A35" w:rsidRPr="00D33912">
        <w:t xml:space="preserve">of an actor </w:t>
      </w:r>
      <w:r w:rsidRPr="00D33912">
        <w:t>must perform the requ</w:t>
      </w:r>
      <w:r w:rsidR="006A4160" w:rsidRPr="00D33912">
        <w:t>ired transactions (labeled “R”) and may support the optional t</w:t>
      </w:r>
      <w:r w:rsidRPr="00D33912">
        <w:t xml:space="preserve">ransactions </w:t>
      </w:r>
      <w:r w:rsidR="006A4160" w:rsidRPr="00D33912">
        <w:t>(</w:t>
      </w:r>
      <w:r w:rsidRPr="00D33912">
        <w:t>labeled “O”</w:t>
      </w:r>
      <w:r w:rsidR="006A4160" w:rsidRPr="00D33912">
        <w:t>)</w:t>
      </w:r>
      <w:r w:rsidRPr="00D33912">
        <w:t xml:space="preserve">.  </w:t>
      </w:r>
      <w:r w:rsidR="00E61A6A" w:rsidRPr="00D33912">
        <w:t xml:space="preserve">   </w:t>
      </w:r>
      <w:proofErr w:type="gramStart"/>
      <w:r w:rsidR="00E61A6A" w:rsidRPr="00D33912">
        <w:t>Actors</w:t>
      </w:r>
      <w:proofErr w:type="gramEnd"/>
      <w:r w:rsidR="00E61A6A" w:rsidRPr="00D33912">
        <w:t xml:space="preserve"> </w:t>
      </w:r>
      <w:r w:rsidR="00CD0A74" w:rsidRPr="00D33912">
        <w:t>grouping</w:t>
      </w:r>
      <w:r w:rsidR="001F7A35" w:rsidRPr="00D33912">
        <w:t>s are</w:t>
      </w:r>
      <w:r w:rsidR="00CD0A74" w:rsidRPr="00D33912">
        <w:t xml:space="preserve"> further described in Section X.3.</w:t>
      </w:r>
    </w:p>
    <w:p w:rsidR="00930679" w:rsidRPr="00D33912" w:rsidDel="00D054DE" w:rsidRDefault="00930679">
      <w:pPr>
        <w:pStyle w:val="BodyText"/>
        <w:rPr>
          <w:del w:id="171" w:author="Boone, Keith W (GE Healthcare)" w:date="2012-07-16T15:53:00Z"/>
        </w:rPr>
      </w:pPr>
    </w:p>
    <w:p w:rsidR="00CF283F" w:rsidRPr="00D33912" w:rsidRDefault="00CF283F">
      <w:pPr>
        <w:pStyle w:val="TableTitle"/>
      </w:pPr>
      <w:r w:rsidRPr="00D33912">
        <w:t>Table X.1-1</w:t>
      </w:r>
      <w:r w:rsidR="00C16B49">
        <w:t>:</w:t>
      </w:r>
      <w:r w:rsidRPr="00D33912">
        <w:t xml:space="preserve">  </w:t>
      </w:r>
      <w:r w:rsidR="00DC6776" w:rsidRPr="00D33912">
        <w:t>RCK</w:t>
      </w:r>
      <w:r w:rsidRPr="00D33912">
        <w:t xml:space="preserve"> Profile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3047"/>
        <w:gridCol w:w="1440"/>
        <w:gridCol w:w="1260"/>
      </w:tblGrid>
      <w:tr w:rsidR="00CF283F" w:rsidRPr="00D33912" w:rsidTr="00ED3E87">
        <w:trPr>
          <w:tblHeader/>
        </w:trPr>
        <w:tc>
          <w:tcPr>
            <w:tcW w:w="2731" w:type="dxa"/>
            <w:shd w:val="pct15" w:color="auto" w:fill="FFFFFF"/>
          </w:tcPr>
          <w:p w:rsidR="00CF283F" w:rsidRPr="00D33912" w:rsidRDefault="00CF283F">
            <w:pPr>
              <w:pStyle w:val="TableEntryHeader"/>
            </w:pPr>
            <w:r w:rsidRPr="00D33912">
              <w:t>Actors</w:t>
            </w:r>
          </w:p>
        </w:tc>
        <w:tc>
          <w:tcPr>
            <w:tcW w:w="3047" w:type="dxa"/>
            <w:shd w:val="pct15" w:color="auto" w:fill="FFFFFF"/>
          </w:tcPr>
          <w:p w:rsidR="00CF283F" w:rsidRPr="00D33912" w:rsidRDefault="00CF283F">
            <w:pPr>
              <w:pStyle w:val="TableEntryHeader"/>
            </w:pPr>
            <w:r w:rsidRPr="00D33912">
              <w:t xml:space="preserve">Transactions </w:t>
            </w:r>
          </w:p>
        </w:tc>
        <w:tc>
          <w:tcPr>
            <w:tcW w:w="1440" w:type="dxa"/>
            <w:shd w:val="pct15" w:color="auto" w:fill="FFFFFF"/>
          </w:tcPr>
          <w:p w:rsidR="00CF283F" w:rsidRPr="00D33912" w:rsidRDefault="00CF283F" w:rsidP="003D24EE">
            <w:pPr>
              <w:pStyle w:val="TableEntryHeader"/>
            </w:pPr>
            <w:r w:rsidRPr="00D33912">
              <w:t>Optionality</w:t>
            </w:r>
          </w:p>
        </w:tc>
        <w:tc>
          <w:tcPr>
            <w:tcW w:w="1260" w:type="dxa"/>
            <w:shd w:val="pct15" w:color="auto" w:fill="FFFFFF"/>
          </w:tcPr>
          <w:p w:rsidR="00CF283F" w:rsidRPr="00D33912" w:rsidRDefault="00CF283F" w:rsidP="003D24EE">
            <w:pPr>
              <w:pStyle w:val="TableEntryHeader"/>
            </w:pPr>
            <w:r w:rsidRPr="00D33912">
              <w:t>Section in Vol. 2</w:t>
            </w:r>
          </w:p>
        </w:tc>
      </w:tr>
      <w:tr w:rsidR="00CF283F" w:rsidRPr="00D33912" w:rsidTr="003D24EE">
        <w:trPr>
          <w:cantSplit/>
        </w:trPr>
        <w:tc>
          <w:tcPr>
            <w:tcW w:w="2731" w:type="dxa"/>
          </w:tcPr>
          <w:p w:rsidR="00CF283F" w:rsidRPr="00D33912" w:rsidRDefault="00501E86">
            <w:pPr>
              <w:pStyle w:val="TableEntry"/>
            </w:pPr>
            <w:del w:id="172" w:author="Boone, Keith W (GE Healthcare)" w:date="2012-07-16T15:36:00Z">
              <w:r w:rsidRPr="00D33912" w:rsidDel="0051122A">
                <w:delText>Clinical Knowledge Source</w:delText>
              </w:r>
            </w:del>
            <w:ins w:id="173" w:author="Boone, Keith W (GE Healthcare)" w:date="2012-07-16T15:36:00Z">
              <w:r w:rsidR="0051122A">
                <w:t>Clinical Knowledge Directory</w:t>
              </w:r>
            </w:ins>
          </w:p>
        </w:tc>
        <w:tc>
          <w:tcPr>
            <w:tcW w:w="3047" w:type="dxa"/>
          </w:tcPr>
          <w:p w:rsidR="00CF283F" w:rsidRPr="00D33912" w:rsidRDefault="00501E86">
            <w:pPr>
              <w:pStyle w:val="TableEntry"/>
            </w:pPr>
            <w:del w:id="174" w:author="Boone, Keith W (GE Healthcare)" w:date="2012-07-16T15:48:00Z">
              <w:r w:rsidRPr="00D33912" w:rsidDel="00080631">
                <w:delText>Request Clinical Knowledge</w:delText>
              </w:r>
            </w:del>
            <w:ins w:id="175" w:author="Boone, Keith W (GE Healthcare)" w:date="2012-07-17T12:43:00Z">
              <w:r w:rsidR="00E96F48">
                <w:t>Query Clinical Knowledge</w:t>
              </w:r>
            </w:ins>
          </w:p>
        </w:tc>
        <w:tc>
          <w:tcPr>
            <w:tcW w:w="1440" w:type="dxa"/>
          </w:tcPr>
          <w:p w:rsidR="00CF283F" w:rsidRPr="00D33912" w:rsidRDefault="00CF283F" w:rsidP="00AC7C88">
            <w:pPr>
              <w:pStyle w:val="TableEntry"/>
              <w:rPr>
                <w:vertAlign w:val="superscript"/>
              </w:rPr>
            </w:pPr>
            <w:r w:rsidRPr="00D33912">
              <w:t>R</w:t>
            </w:r>
          </w:p>
        </w:tc>
        <w:tc>
          <w:tcPr>
            <w:tcW w:w="1260" w:type="dxa"/>
          </w:tcPr>
          <w:p w:rsidR="00CF283F" w:rsidRPr="00D33912" w:rsidRDefault="006A4160" w:rsidP="00C80BE3">
            <w:pPr>
              <w:pStyle w:val="TableEntry"/>
              <w:ind w:left="0"/>
              <w:jc w:val="center"/>
            </w:pPr>
            <w:r w:rsidRPr="00D33912">
              <w:t>3.Y</w:t>
            </w:r>
          </w:p>
        </w:tc>
      </w:tr>
      <w:tr w:rsidR="00CF283F" w:rsidRPr="00D33912" w:rsidTr="003D24EE">
        <w:trPr>
          <w:cantSplit/>
        </w:trPr>
        <w:tc>
          <w:tcPr>
            <w:tcW w:w="2731" w:type="dxa"/>
            <w:vMerge w:val="restart"/>
          </w:tcPr>
          <w:p w:rsidR="00CF283F" w:rsidRPr="00D33912" w:rsidRDefault="00501E86">
            <w:pPr>
              <w:pStyle w:val="TableEntry"/>
            </w:pPr>
            <w:r w:rsidRPr="00D33912">
              <w:t xml:space="preserve">Clinical Knowledge </w:t>
            </w:r>
            <w:r w:rsidR="00BE7887" w:rsidRPr="00D33912">
              <w:t>Requester</w:t>
            </w:r>
          </w:p>
        </w:tc>
        <w:tc>
          <w:tcPr>
            <w:tcW w:w="3047" w:type="dxa"/>
          </w:tcPr>
          <w:p w:rsidR="00CF283F" w:rsidRPr="00D33912" w:rsidRDefault="00501E86" w:rsidP="001F7A35">
            <w:pPr>
              <w:pStyle w:val="TableEntry"/>
            </w:pPr>
            <w:del w:id="176" w:author="Boone, Keith W (GE Healthcare)" w:date="2012-07-16T15:48:00Z">
              <w:r w:rsidRPr="00D33912" w:rsidDel="00080631">
                <w:delText>Request Clinical Knowledge</w:delText>
              </w:r>
            </w:del>
            <w:ins w:id="177" w:author="Boone, Keith W (GE Healthcare)" w:date="2012-07-17T12:43:00Z">
              <w:r w:rsidR="00E96F48">
                <w:t>Query Clinical Knowledge</w:t>
              </w:r>
            </w:ins>
          </w:p>
        </w:tc>
        <w:tc>
          <w:tcPr>
            <w:tcW w:w="1440" w:type="dxa"/>
          </w:tcPr>
          <w:p w:rsidR="00CF283F" w:rsidRPr="00D33912" w:rsidRDefault="00CF283F" w:rsidP="00AC7C88">
            <w:pPr>
              <w:pStyle w:val="TableEntry"/>
              <w:rPr>
                <w:vertAlign w:val="superscript"/>
              </w:rPr>
            </w:pPr>
            <w:r w:rsidRPr="00D33912">
              <w:t>R</w:t>
            </w:r>
          </w:p>
        </w:tc>
        <w:tc>
          <w:tcPr>
            <w:tcW w:w="1260" w:type="dxa"/>
          </w:tcPr>
          <w:p w:rsidR="00CF283F" w:rsidRPr="00D33912" w:rsidRDefault="006A4160" w:rsidP="00681A3B">
            <w:pPr>
              <w:pStyle w:val="TableEntry"/>
              <w:ind w:left="0"/>
              <w:jc w:val="center"/>
            </w:pPr>
            <w:r w:rsidRPr="00D33912">
              <w:t>3.</w:t>
            </w:r>
            <w:r w:rsidR="00F82F74" w:rsidRPr="00D33912">
              <w:t>Y</w:t>
            </w:r>
          </w:p>
        </w:tc>
      </w:tr>
      <w:tr w:rsidR="00CF283F" w:rsidRPr="00D33912" w:rsidTr="003D24EE">
        <w:trPr>
          <w:cantSplit/>
        </w:trPr>
        <w:tc>
          <w:tcPr>
            <w:tcW w:w="2731" w:type="dxa"/>
            <w:vMerge/>
          </w:tcPr>
          <w:p w:rsidR="00CF283F" w:rsidRPr="00D33912" w:rsidRDefault="00CF283F">
            <w:pPr>
              <w:pStyle w:val="TableEntry"/>
            </w:pPr>
          </w:p>
        </w:tc>
        <w:tc>
          <w:tcPr>
            <w:tcW w:w="3047" w:type="dxa"/>
          </w:tcPr>
          <w:p w:rsidR="00CF283F" w:rsidRPr="00D33912" w:rsidRDefault="00501E86" w:rsidP="001F7A35">
            <w:pPr>
              <w:pStyle w:val="TableEntry"/>
            </w:pPr>
            <w:del w:id="178" w:author="Boone, Keith W (GE Healthcare)" w:date="2012-07-16T15:51:00Z">
              <w:r w:rsidRPr="00D33912" w:rsidDel="00D054DE">
                <w:delText>Retrieve Clinical Knowledge</w:delText>
              </w:r>
            </w:del>
            <w:ins w:id="179" w:author="Boone, Keith W (GE Healthcare)" w:date="2012-07-17T12:47:00Z">
              <w:r w:rsidR="00E96F48">
                <w:t>Retrieve Clinical Knowledge</w:t>
              </w:r>
            </w:ins>
          </w:p>
        </w:tc>
        <w:tc>
          <w:tcPr>
            <w:tcW w:w="1440" w:type="dxa"/>
          </w:tcPr>
          <w:p w:rsidR="00CF283F" w:rsidRPr="00D33912" w:rsidRDefault="00CF283F" w:rsidP="00AC7C88">
            <w:pPr>
              <w:pStyle w:val="TableEntry"/>
              <w:rPr>
                <w:vertAlign w:val="superscript"/>
              </w:rPr>
            </w:pPr>
            <w:r w:rsidRPr="00D33912">
              <w:t>R</w:t>
            </w:r>
          </w:p>
        </w:tc>
        <w:tc>
          <w:tcPr>
            <w:tcW w:w="1260" w:type="dxa"/>
          </w:tcPr>
          <w:p w:rsidR="00CF283F" w:rsidRPr="00D33912" w:rsidRDefault="006A4160" w:rsidP="00C80BE3">
            <w:pPr>
              <w:pStyle w:val="TableEntry"/>
              <w:ind w:left="0"/>
              <w:jc w:val="center"/>
            </w:pPr>
            <w:r w:rsidRPr="00D33912">
              <w:t>3.</w:t>
            </w:r>
            <w:r w:rsidR="00C80BE3" w:rsidRPr="00D33912">
              <w:t>Z</w:t>
            </w:r>
          </w:p>
        </w:tc>
      </w:tr>
      <w:tr w:rsidR="00CF283F" w:rsidRPr="00D33912" w:rsidTr="003D24EE">
        <w:trPr>
          <w:cantSplit/>
        </w:trPr>
        <w:tc>
          <w:tcPr>
            <w:tcW w:w="2731" w:type="dxa"/>
            <w:tcBorders>
              <w:left w:val="single" w:sz="4" w:space="0" w:color="auto"/>
              <w:right w:val="single" w:sz="4" w:space="0" w:color="auto"/>
            </w:tcBorders>
          </w:tcPr>
          <w:p w:rsidR="00CF283F" w:rsidRPr="00D33912" w:rsidRDefault="00501E86" w:rsidP="00501E86">
            <w:pPr>
              <w:pStyle w:val="TableEntry"/>
            </w:pPr>
            <w:del w:id="180" w:author="Boone, Keith W (GE Healthcare)" w:date="2012-07-16T15:39:00Z">
              <w:r w:rsidRPr="00D33912" w:rsidDel="00080631">
                <w:lastRenderedPageBreak/>
                <w:delText>Clinical Knowledge Repository</w:delText>
              </w:r>
            </w:del>
            <w:ins w:id="181" w:author="Boone, Keith W (GE Healthcare)" w:date="2012-07-16T15:39:00Z">
              <w:r w:rsidR="00080631">
                <w:t>Clinical Knowledge Resource Repository</w:t>
              </w:r>
            </w:ins>
          </w:p>
        </w:tc>
        <w:tc>
          <w:tcPr>
            <w:tcW w:w="3047" w:type="dxa"/>
            <w:tcBorders>
              <w:left w:val="nil"/>
            </w:tcBorders>
          </w:tcPr>
          <w:p w:rsidR="00CF283F" w:rsidRPr="00D33912" w:rsidRDefault="00501E86">
            <w:pPr>
              <w:pStyle w:val="TableEntry"/>
            </w:pPr>
            <w:del w:id="182" w:author="Boone, Keith W (GE Healthcare)" w:date="2012-07-16T15:49:00Z">
              <w:r w:rsidRPr="00D33912" w:rsidDel="00D054DE">
                <w:delText>Retrieve Clinical Knowledge</w:delText>
              </w:r>
            </w:del>
            <w:ins w:id="183" w:author="Boone, Keith W (GE Healthcare)" w:date="2012-07-17T12:47:00Z">
              <w:r w:rsidR="00E96F48">
                <w:t>Retrieve Clinical Knowledge</w:t>
              </w:r>
            </w:ins>
          </w:p>
        </w:tc>
        <w:tc>
          <w:tcPr>
            <w:tcW w:w="1440" w:type="dxa"/>
          </w:tcPr>
          <w:p w:rsidR="00CF283F" w:rsidRPr="00D33912" w:rsidRDefault="00CF283F" w:rsidP="00AC7C88">
            <w:pPr>
              <w:pStyle w:val="TableEntry"/>
            </w:pPr>
            <w:r w:rsidRPr="00D33912">
              <w:t>R</w:t>
            </w:r>
          </w:p>
        </w:tc>
        <w:tc>
          <w:tcPr>
            <w:tcW w:w="1260" w:type="dxa"/>
          </w:tcPr>
          <w:p w:rsidR="00CF283F" w:rsidRPr="00D33912" w:rsidRDefault="006A4160" w:rsidP="00C80BE3">
            <w:pPr>
              <w:pStyle w:val="TableEntry"/>
              <w:ind w:left="0"/>
              <w:jc w:val="center"/>
            </w:pPr>
            <w:r w:rsidRPr="00D33912">
              <w:t>3.</w:t>
            </w:r>
            <w:r w:rsidR="00C80BE3" w:rsidRPr="00D33912">
              <w:t>Z</w:t>
            </w:r>
          </w:p>
        </w:tc>
      </w:tr>
    </w:tbl>
    <w:p w:rsidR="00FF4C4E" w:rsidRPr="00D33912" w:rsidRDefault="00FF4C4E" w:rsidP="00503AE1">
      <w:pPr>
        <w:pStyle w:val="Heading3"/>
        <w:numPr>
          <w:ilvl w:val="0"/>
          <w:numId w:val="0"/>
        </w:numPr>
        <w:rPr>
          <w:bCs/>
          <w:noProof w:val="0"/>
          <w:lang w:val="en-US"/>
        </w:rPr>
      </w:pPr>
      <w:bookmarkStart w:id="184" w:name="_Toc330377978"/>
      <w:bookmarkEnd w:id="145"/>
      <w:bookmarkEnd w:id="146"/>
      <w:bookmarkEnd w:id="147"/>
      <w:bookmarkEnd w:id="148"/>
      <w:bookmarkEnd w:id="149"/>
      <w:bookmarkEnd w:id="150"/>
      <w:bookmarkEnd w:id="151"/>
      <w:bookmarkEnd w:id="152"/>
      <w:r w:rsidRPr="00D33912">
        <w:rPr>
          <w:bCs/>
          <w:noProof w:val="0"/>
          <w:lang w:val="en-US"/>
        </w:rPr>
        <w:t>X.1.1</w:t>
      </w:r>
      <w:r w:rsidR="00503AE1" w:rsidRPr="00D33912">
        <w:rPr>
          <w:bCs/>
          <w:noProof w:val="0"/>
          <w:lang w:val="en-US"/>
        </w:rPr>
        <w:t xml:space="preserve"> Actor Descriptions and </w:t>
      </w:r>
      <w:r w:rsidR="006A4160" w:rsidRPr="00D33912">
        <w:rPr>
          <w:bCs/>
          <w:noProof w:val="0"/>
          <w:lang w:val="en-US"/>
        </w:rPr>
        <w:t xml:space="preserve">Actor </w:t>
      </w:r>
      <w:r w:rsidR="00ED0083" w:rsidRPr="00D33912">
        <w:rPr>
          <w:bCs/>
          <w:noProof w:val="0"/>
          <w:lang w:val="en-US"/>
        </w:rPr>
        <w:t xml:space="preserve">Profile </w:t>
      </w:r>
      <w:r w:rsidR="00503AE1" w:rsidRPr="00D33912">
        <w:rPr>
          <w:bCs/>
          <w:noProof w:val="0"/>
          <w:lang w:val="en-US"/>
        </w:rPr>
        <w:t>Requirements</w:t>
      </w:r>
      <w:bookmarkEnd w:id="184"/>
    </w:p>
    <w:p w:rsidR="006A4160" w:rsidRPr="00D33912" w:rsidRDefault="006A4160" w:rsidP="006A4160">
      <w:pPr>
        <w:pStyle w:val="BodyText"/>
      </w:pPr>
      <w:r w:rsidRPr="00D33912">
        <w:t>Normative requirements</w:t>
      </w:r>
      <w:r w:rsidR="007A51E3" w:rsidRPr="00D33912">
        <w:t xml:space="preserve"> are typically documented in</w:t>
      </w:r>
      <w:r w:rsidRPr="00D33912">
        <w:t xml:space="preserve"> Volume 2 (Transactions) and Volume 3 (Content Modules).  Some Integration Profiles, however, contain requirements which link transactions, data, and/or behavior.  Thos</w:t>
      </w:r>
      <w:r w:rsidR="001B463C" w:rsidRPr="00D33912">
        <w:t>e Profile requirements are</w:t>
      </w:r>
      <w:r w:rsidRPr="00D33912">
        <w:t xml:space="preserve"> documented in this section as normative requirements (“shall”).</w:t>
      </w:r>
    </w:p>
    <w:p w:rsidR="00503AE1" w:rsidRPr="00D33912" w:rsidRDefault="00503AE1" w:rsidP="00503AE1">
      <w:pPr>
        <w:pStyle w:val="Heading4"/>
        <w:numPr>
          <w:ilvl w:val="0"/>
          <w:numId w:val="0"/>
        </w:numPr>
        <w:rPr>
          <w:bCs/>
          <w:noProof w:val="0"/>
          <w:lang w:val="en-US"/>
        </w:rPr>
      </w:pPr>
      <w:bookmarkStart w:id="185" w:name="_Toc330377979"/>
      <w:r w:rsidRPr="00D33912">
        <w:rPr>
          <w:bCs/>
          <w:noProof w:val="0"/>
          <w:lang w:val="en-US"/>
        </w:rPr>
        <w:t xml:space="preserve">X.1.1.1 </w:t>
      </w:r>
      <w:del w:id="186" w:author="Boone, Keith W (GE Healthcare)" w:date="2012-07-16T15:36:00Z">
        <w:r w:rsidR="00501E86" w:rsidRPr="00D33912" w:rsidDel="0051122A">
          <w:rPr>
            <w:bCs/>
            <w:noProof w:val="0"/>
            <w:lang w:val="en-US"/>
          </w:rPr>
          <w:delText>Clinical Knowledge Source</w:delText>
        </w:r>
      </w:del>
      <w:ins w:id="187" w:author="Boone, Keith W (GE Healthcare)" w:date="2012-07-16T15:36:00Z">
        <w:r w:rsidR="0051122A">
          <w:rPr>
            <w:bCs/>
            <w:noProof w:val="0"/>
            <w:lang w:val="en-US"/>
          </w:rPr>
          <w:t>Clinical Knowledge Directory</w:t>
        </w:r>
      </w:ins>
      <w:bookmarkEnd w:id="185"/>
    </w:p>
    <w:p w:rsidR="00454B79" w:rsidRPr="00D33912" w:rsidRDefault="00501E86" w:rsidP="003A09FE">
      <w:pPr>
        <w:pStyle w:val="BodyText"/>
      </w:pPr>
      <w:r w:rsidRPr="00D33912">
        <w:t xml:space="preserve">A </w:t>
      </w:r>
      <w:del w:id="188" w:author="Boone, Keith W (GE Healthcare)" w:date="2012-07-16T15:36:00Z">
        <w:r w:rsidRPr="00D33912" w:rsidDel="0051122A">
          <w:delText>clinical knowledge source</w:delText>
        </w:r>
      </w:del>
      <w:ins w:id="189" w:author="Boone, Keith W (GE Healthcare)" w:date="2012-07-16T15:36:00Z">
        <w:r w:rsidR="0051122A">
          <w:t>Clinical Knowledge Directory</w:t>
        </w:r>
      </w:ins>
      <w:r w:rsidRPr="00D33912">
        <w:t xml:space="preserve"> receives </w:t>
      </w:r>
      <w:del w:id="190" w:author="Boone, Keith W (GE Healthcare)" w:date="2012-07-16T16:01:00Z">
        <w:r w:rsidRPr="00D33912" w:rsidDel="00A97D84">
          <w:delText xml:space="preserve">queries </w:delText>
        </w:r>
      </w:del>
      <w:ins w:id="191" w:author="Boone, Keith W (GE Healthcare)" w:date="2012-07-16T16:01:00Z">
        <w:r w:rsidR="00A97D84">
          <w:t xml:space="preserve">requests </w:t>
        </w:r>
      </w:ins>
      <w:del w:id="192" w:author="Boone, Keith W (GE Healthcare)" w:date="2012-07-16T15:27:00Z">
        <w:r w:rsidRPr="00D33912" w:rsidDel="0051122A">
          <w:delText xml:space="preserve">and subscriptions </w:delText>
        </w:r>
      </w:del>
      <w:r w:rsidRPr="00D33912">
        <w:t>for clinical knowledge</w:t>
      </w:r>
      <w:del w:id="193" w:author="Boone, Keith W (GE Healthcare)" w:date="2012-07-16T16:01:00Z">
        <w:r w:rsidRPr="00D33912" w:rsidDel="00A97D84">
          <w:delText xml:space="preserve">.  It </w:delText>
        </w:r>
      </w:del>
      <w:ins w:id="194" w:author="Boone, Keith W (GE Healthcare)" w:date="2012-07-16T16:01:00Z">
        <w:r w:rsidR="00A97D84">
          <w:t xml:space="preserve"> and </w:t>
        </w:r>
      </w:ins>
      <w:r w:rsidRPr="00D33912">
        <w:t xml:space="preserve">returns a list of relevant clinical knowledge resources based on the content of the </w:t>
      </w:r>
      <w:del w:id="195" w:author="Boone, Keith W (GE Healthcare)" w:date="2012-07-16T15:45:00Z">
        <w:r w:rsidRPr="00D33912" w:rsidDel="00080631">
          <w:delText>query</w:delText>
        </w:r>
      </w:del>
      <w:ins w:id="196" w:author="Boone, Keith W (GE Healthcare)" w:date="2012-07-16T15:45:00Z">
        <w:r w:rsidR="00080631">
          <w:t>knowledge request</w:t>
        </w:r>
      </w:ins>
      <w:del w:id="197" w:author="Boone, Keith W (GE Healthcare)" w:date="2012-07-16T15:27:00Z">
        <w:r w:rsidRPr="00D33912" w:rsidDel="0051122A">
          <w:delText xml:space="preserve"> or subscription</w:delText>
        </w:r>
      </w:del>
      <w:r w:rsidR="00454B79" w:rsidRPr="00D33912">
        <w:t>.</w:t>
      </w:r>
    </w:p>
    <w:p w:rsidR="00503AE1" w:rsidRPr="00D33912" w:rsidRDefault="00503AE1" w:rsidP="00503AE1">
      <w:pPr>
        <w:pStyle w:val="Heading4"/>
        <w:numPr>
          <w:ilvl w:val="0"/>
          <w:numId w:val="0"/>
        </w:numPr>
        <w:rPr>
          <w:bCs/>
          <w:noProof w:val="0"/>
          <w:lang w:val="en-US"/>
        </w:rPr>
      </w:pPr>
      <w:bookmarkStart w:id="198" w:name="_Toc330377980"/>
      <w:r w:rsidRPr="00D33912">
        <w:rPr>
          <w:bCs/>
          <w:noProof w:val="0"/>
          <w:lang w:val="en-US"/>
        </w:rPr>
        <w:t xml:space="preserve">X.1.1.2 </w:t>
      </w:r>
      <w:r w:rsidR="00501E86" w:rsidRPr="00D33912">
        <w:rPr>
          <w:bCs/>
          <w:noProof w:val="0"/>
          <w:lang w:val="en-US"/>
        </w:rPr>
        <w:t xml:space="preserve">Clinical Knowledge </w:t>
      </w:r>
      <w:r w:rsidR="00BE7887" w:rsidRPr="00D33912">
        <w:rPr>
          <w:bCs/>
          <w:noProof w:val="0"/>
          <w:lang w:val="en-US"/>
        </w:rPr>
        <w:t>Requester</w:t>
      </w:r>
      <w:bookmarkEnd w:id="198"/>
    </w:p>
    <w:p w:rsidR="00501E86" w:rsidRPr="00D33912" w:rsidRDefault="00501E86" w:rsidP="00501E86">
      <w:r w:rsidRPr="00D33912">
        <w:t xml:space="preserve">A Clinical Knowledge </w:t>
      </w:r>
      <w:r w:rsidR="00BE7887" w:rsidRPr="00D33912">
        <w:t>Requester</w:t>
      </w:r>
      <w:r w:rsidRPr="00D33912">
        <w:t xml:space="preserve"> collects appropriate clinical context and uses it to </w:t>
      </w:r>
      <w:del w:id="199" w:author="Boone, Keith W (GE Healthcare)" w:date="2012-07-16T16:00:00Z">
        <w:r w:rsidRPr="00D33912" w:rsidDel="00A97D84">
          <w:delText xml:space="preserve">generate a </w:delText>
        </w:r>
      </w:del>
      <w:ins w:id="200" w:author="Boone, Keith W (GE Healthcare)" w:date="2012-07-16T16:00:00Z">
        <w:r w:rsidR="00A97D84">
          <w:t xml:space="preserve">request </w:t>
        </w:r>
      </w:ins>
      <w:r w:rsidRPr="00D33912">
        <w:t>clinical knowledge</w:t>
      </w:r>
      <w:del w:id="201" w:author="Boone, Keith W (GE Healthcare)" w:date="2012-07-16T16:00:00Z">
        <w:r w:rsidRPr="00D33912" w:rsidDel="00A97D84">
          <w:delText xml:space="preserve"> request</w:delText>
        </w:r>
      </w:del>
      <w:r w:rsidRPr="00D33912">
        <w:t>.</w:t>
      </w:r>
    </w:p>
    <w:p w:rsidR="00454B79" w:rsidRPr="00D33912" w:rsidDel="00BE4D75" w:rsidRDefault="00454B79" w:rsidP="00501E86">
      <w:pPr>
        <w:rPr>
          <w:del w:id="202" w:author="Boone, Keith W (GE Healthcare)" w:date="2012-07-17T09:52:00Z"/>
        </w:rPr>
      </w:pPr>
      <w:del w:id="203" w:author="Boone, Keith W (GE Healthcare)" w:date="2012-07-16T15:36:00Z">
        <w:r w:rsidRPr="00D33912" w:rsidDel="0051122A">
          <w:delText>Clinical Knowledge Source</w:delText>
        </w:r>
      </w:del>
      <w:del w:id="204" w:author="Boone, Keith W (GE Healthcare)" w:date="2012-07-17T09:52:00Z">
        <w:r w:rsidRPr="00D33912" w:rsidDel="00BE4D75">
          <w:delText xml:space="preserve">s and Repositories need not be housed in the same network as the Clinical Knowledge Requester actor.  Given that these actors may be components of healthcare IT applications, such as electronic health records, they may be supported on networks that are firewalled from the outside world.  To enable Clinical Knowledge Requesters to communicate with Sources and Repositories, the Clinical Knowledge Requester actor </w:delText>
        </w:r>
        <w:r w:rsidRPr="00D33912" w:rsidDel="00BE4D75">
          <w:rPr>
            <w:smallCaps/>
          </w:rPr>
          <w:delText>should</w:delText>
        </w:r>
        <w:r w:rsidRPr="00D33912" w:rsidDel="00BE4D75">
          <w:delText xml:space="preserve"> be able to be configured such that its transactions can be routed through a proxy connection.  </w:delText>
        </w:r>
      </w:del>
    </w:p>
    <w:p w:rsidR="00501E86" w:rsidRPr="00D33912" w:rsidRDefault="00501E86" w:rsidP="00501E86">
      <w:pPr>
        <w:pStyle w:val="Heading4"/>
        <w:numPr>
          <w:ilvl w:val="0"/>
          <w:numId w:val="0"/>
        </w:numPr>
        <w:rPr>
          <w:bCs/>
          <w:noProof w:val="0"/>
          <w:lang w:val="en-US"/>
        </w:rPr>
      </w:pPr>
      <w:bookmarkStart w:id="205" w:name="_Toc330377981"/>
      <w:r w:rsidRPr="00D33912">
        <w:rPr>
          <w:bCs/>
          <w:noProof w:val="0"/>
          <w:lang w:val="en-US"/>
        </w:rPr>
        <w:t>X.1.1.</w:t>
      </w:r>
      <w:r w:rsidR="00681A3B" w:rsidRPr="00D33912">
        <w:rPr>
          <w:bCs/>
          <w:noProof w:val="0"/>
          <w:lang w:val="en-US"/>
        </w:rPr>
        <w:t>3</w:t>
      </w:r>
      <w:r w:rsidRPr="00D33912">
        <w:rPr>
          <w:bCs/>
          <w:noProof w:val="0"/>
          <w:lang w:val="en-US"/>
        </w:rPr>
        <w:t xml:space="preserve"> </w:t>
      </w:r>
      <w:del w:id="206" w:author="Boone, Keith W (GE Healthcare)" w:date="2012-07-16T15:39:00Z">
        <w:r w:rsidRPr="00D33912" w:rsidDel="00080631">
          <w:rPr>
            <w:bCs/>
            <w:noProof w:val="0"/>
            <w:lang w:val="en-US"/>
          </w:rPr>
          <w:delText>Clinical Knowledge Repository</w:delText>
        </w:r>
      </w:del>
      <w:ins w:id="207" w:author="Boone, Keith W (GE Healthcare)" w:date="2012-07-16T15:39:00Z">
        <w:r w:rsidR="00080631">
          <w:rPr>
            <w:bCs/>
            <w:noProof w:val="0"/>
            <w:lang w:val="en-US"/>
          </w:rPr>
          <w:t>Clinical Knowledge Resource Repository</w:t>
        </w:r>
      </w:ins>
      <w:bookmarkEnd w:id="205"/>
    </w:p>
    <w:p w:rsidR="00501E86" w:rsidRDefault="00501E86" w:rsidP="00501E86">
      <w:pPr>
        <w:rPr>
          <w:ins w:id="208" w:author="Boone, Keith W (GE Healthcare)" w:date="2012-07-16T15:54:00Z"/>
        </w:rPr>
      </w:pPr>
      <w:r w:rsidRPr="00D33912">
        <w:t xml:space="preserve">A </w:t>
      </w:r>
      <w:del w:id="209" w:author="Boone, Keith W (GE Healthcare)" w:date="2012-07-16T15:39:00Z">
        <w:r w:rsidRPr="00D33912" w:rsidDel="00080631">
          <w:delText>Clinical Knowledge Repository</w:delText>
        </w:r>
      </w:del>
      <w:ins w:id="210" w:author="Boone, Keith W (GE Healthcare)" w:date="2012-07-16T15:39:00Z">
        <w:r w:rsidR="00080631">
          <w:t>Clinical Knowledge Resource Repository</w:t>
        </w:r>
      </w:ins>
      <w:r w:rsidRPr="00D33912">
        <w:t xml:space="preserve"> stores documents providing clinical knowledge and returns them to </w:t>
      </w:r>
      <w:r w:rsidR="00BE7887" w:rsidRPr="00D33912">
        <w:t>Requester</w:t>
      </w:r>
      <w:r w:rsidRPr="00D33912">
        <w:t>s on demand.</w:t>
      </w:r>
    </w:p>
    <w:p w:rsidR="00D054DE" w:rsidRDefault="00D054DE">
      <w:pPr>
        <w:pStyle w:val="Heading3"/>
        <w:numPr>
          <w:ilvl w:val="0"/>
          <w:numId w:val="0"/>
        </w:numPr>
        <w:rPr>
          <w:ins w:id="211" w:author="Boone, Keith W (GE Healthcare)" w:date="2012-07-16T15:54:00Z"/>
        </w:rPr>
        <w:pPrChange w:id="212" w:author="Boone, Keith W (GE Healthcare)" w:date="2012-07-16T15:54:00Z">
          <w:pPr/>
        </w:pPrChange>
      </w:pPr>
      <w:bookmarkStart w:id="213" w:name="_Toc330377982"/>
      <w:ins w:id="214" w:author="Boone, Keith W (GE Healthcare)" w:date="2012-07-16T15:54:00Z">
        <w:r>
          <w:rPr>
            <w:lang w:val="en-US"/>
          </w:rPr>
          <w:t>X.1.2 Transaction Descriptions</w:t>
        </w:r>
        <w:bookmarkEnd w:id="213"/>
      </w:ins>
    </w:p>
    <w:p w:rsidR="00D054DE" w:rsidRPr="00D054DE" w:rsidRDefault="00D054DE">
      <w:pPr>
        <w:pStyle w:val="BodyText"/>
        <w:rPr>
          <w:ins w:id="215" w:author="Boone, Keith W (GE Healthcare)" w:date="2012-07-16T15:54:00Z"/>
          <w:lang w:eastAsia="x-none"/>
          <w:rPrChange w:id="216" w:author="Boone, Keith W (GE Healthcare)" w:date="2012-07-16T15:54:00Z">
            <w:rPr>
              <w:ins w:id="217" w:author="Boone, Keith W (GE Healthcare)" w:date="2012-07-16T15:54:00Z"/>
            </w:rPr>
          </w:rPrChange>
        </w:rPr>
        <w:pPrChange w:id="218" w:author="Boone, Keith W (GE Healthcare)" w:date="2012-07-16T15:54:00Z">
          <w:pPr/>
        </w:pPrChange>
      </w:pPr>
      <w:ins w:id="219" w:author="Boone, Keith W (GE Healthcare)" w:date="2012-07-16T15:54:00Z">
        <w:r>
          <w:rPr>
            <w:lang w:eastAsia="x-none"/>
          </w:rPr>
          <w:t xml:space="preserve">This section describes the </w:t>
        </w:r>
      </w:ins>
      <w:ins w:id="220" w:author="Boone, Keith W (GE Healthcare)" w:date="2012-07-18T12:59:00Z">
        <w:r w:rsidR="00BF09A8">
          <w:rPr>
            <w:lang w:eastAsia="x-none"/>
          </w:rPr>
          <w:t>general behavior</w:t>
        </w:r>
      </w:ins>
      <w:ins w:id="221" w:author="Boone, Keith W (GE Healthcare)" w:date="2012-07-16T15:54:00Z">
        <w:r>
          <w:rPr>
            <w:lang w:eastAsia="x-none"/>
          </w:rPr>
          <w:t xml:space="preserve"> of the transactions described above.</w:t>
        </w:r>
      </w:ins>
    </w:p>
    <w:p w:rsidR="00D054DE" w:rsidRDefault="00D054DE">
      <w:pPr>
        <w:pStyle w:val="Heading4"/>
        <w:numPr>
          <w:ilvl w:val="0"/>
          <w:numId w:val="0"/>
        </w:numPr>
        <w:ind w:left="864" w:hanging="864"/>
        <w:rPr>
          <w:ins w:id="222" w:author="Boone, Keith W (GE Healthcare)" w:date="2012-07-16T15:55:00Z"/>
        </w:rPr>
        <w:pPrChange w:id="223" w:author="Boone, Keith W (GE Healthcare)" w:date="2012-07-16T15:54:00Z">
          <w:pPr>
            <w:pStyle w:val="BodyText"/>
          </w:pPr>
        </w:pPrChange>
      </w:pPr>
      <w:bookmarkStart w:id="224" w:name="_Toc330377983"/>
      <w:ins w:id="225" w:author="Boone, Keith W (GE Healthcare)" w:date="2012-07-16T15:54:00Z">
        <w:r>
          <w:rPr>
            <w:lang w:val="en-US"/>
          </w:rPr>
          <w:t xml:space="preserve">X.1.2.1 </w:t>
        </w:r>
      </w:ins>
      <w:ins w:id="226" w:author="Boone, Keith W (GE Healthcare)" w:date="2012-07-17T12:43:00Z">
        <w:r w:rsidR="00E96F48">
          <w:t>Query Clinical Knowledge</w:t>
        </w:r>
      </w:ins>
      <w:bookmarkEnd w:id="224"/>
    </w:p>
    <w:p w:rsidR="00D054DE" w:rsidRPr="00D33912" w:rsidRDefault="00D054DE" w:rsidP="00D054DE">
      <w:pPr>
        <w:pStyle w:val="BodyText"/>
        <w:rPr>
          <w:ins w:id="227" w:author="Boone, Keith W (GE Healthcare)" w:date="2012-07-16T15:56:00Z"/>
        </w:rPr>
      </w:pPr>
      <w:ins w:id="228" w:author="Boone, Keith W (GE Healthcare)" w:date="2012-07-16T15:56:00Z">
        <w:r>
          <w:t xml:space="preserve">This transaction is sent from the Clinical Knowledge Requester to obtain a list of </w:t>
        </w:r>
      </w:ins>
      <w:ins w:id="229" w:author="Boone, Keith W (GE Healthcare)" w:date="2012-07-17T12:43:00Z">
        <w:r w:rsidR="00E96F48">
          <w:t xml:space="preserve">references to </w:t>
        </w:r>
      </w:ins>
      <w:ins w:id="230" w:author="Boone, Keith W (GE Healthcare)" w:date="2012-07-16T15:57:00Z">
        <w:r>
          <w:t xml:space="preserve">relevant </w:t>
        </w:r>
      </w:ins>
      <w:ins w:id="231" w:author="Boone, Keith W (GE Healthcare)" w:date="2012-07-16T15:56:00Z">
        <w:r>
          <w:t>Clinical Knowledge Resources that can be presented to the end user</w:t>
        </w:r>
      </w:ins>
      <w:ins w:id="232" w:author="Boone, Keith W (GE Healthcare)" w:date="2012-07-16T15:57:00Z">
        <w:r>
          <w:t xml:space="preserve"> based upon their current context.</w:t>
        </w:r>
      </w:ins>
      <w:ins w:id="233" w:author="Boone, Keith W (GE Healthcare)" w:date="2012-07-18T12:59:00Z">
        <w:r w:rsidR="00BF09A8">
          <w:t xml:space="preserve">  </w:t>
        </w:r>
        <w:r w:rsidR="00BF09A8">
          <w:rPr>
            <w:lang w:eastAsia="x-none"/>
          </w:rPr>
          <w:t xml:space="preserve">The Query Clinical Knowledge transaction is described in detail in section 3.Y </w:t>
        </w:r>
        <w:r w:rsidR="00BF09A8">
          <w:t xml:space="preserve">Query Clinical Knowledge below.  </w:t>
        </w:r>
      </w:ins>
    </w:p>
    <w:p w:rsidR="00D054DE" w:rsidRPr="00D054DE" w:rsidRDefault="00D054DE" w:rsidP="00D054DE">
      <w:pPr>
        <w:pStyle w:val="BodyText"/>
        <w:rPr>
          <w:ins w:id="234" w:author="Boone, Keith W (GE Healthcare)" w:date="2012-07-16T15:54:00Z"/>
          <w:lang w:eastAsia="x-none"/>
          <w:rPrChange w:id="235" w:author="Boone, Keith W (GE Healthcare)" w:date="2012-07-16T15:55:00Z">
            <w:rPr>
              <w:ins w:id="236" w:author="Boone, Keith W (GE Healthcare)" w:date="2012-07-16T15:54:00Z"/>
            </w:rPr>
          </w:rPrChange>
        </w:rPr>
      </w:pPr>
    </w:p>
    <w:p w:rsidR="00D054DE" w:rsidRPr="00D33912" w:rsidRDefault="00D054DE">
      <w:pPr>
        <w:pStyle w:val="Heading4"/>
        <w:numPr>
          <w:ilvl w:val="0"/>
          <w:numId w:val="0"/>
        </w:numPr>
        <w:ind w:left="864" w:hanging="864"/>
        <w:rPr>
          <w:ins w:id="237" w:author="Boone, Keith W (GE Healthcare)" w:date="2012-07-16T15:54:00Z"/>
        </w:rPr>
        <w:pPrChange w:id="238" w:author="Boone, Keith W (GE Healthcare)" w:date="2012-07-16T15:54:00Z">
          <w:pPr>
            <w:pStyle w:val="BodyText"/>
          </w:pPr>
        </w:pPrChange>
      </w:pPr>
      <w:bookmarkStart w:id="239" w:name="_Toc330377984"/>
      <w:ins w:id="240" w:author="Boone, Keith W (GE Healthcare)" w:date="2012-07-16T15:54:00Z">
        <w:r>
          <w:rPr>
            <w:lang w:val="en-US"/>
          </w:rPr>
          <w:lastRenderedPageBreak/>
          <w:t xml:space="preserve">X.1.2.2 </w:t>
        </w:r>
      </w:ins>
      <w:ins w:id="241" w:author="Boone, Keith W (GE Healthcare)" w:date="2012-07-17T12:47:00Z">
        <w:r w:rsidR="00E96F48">
          <w:t>Retrieve Clinical Knowledge</w:t>
        </w:r>
      </w:ins>
      <w:bookmarkEnd w:id="239"/>
    </w:p>
    <w:p w:rsidR="00D054DE" w:rsidRPr="00D33912" w:rsidRDefault="00D054DE" w:rsidP="00D054DE">
      <w:pPr>
        <w:pStyle w:val="BodyText"/>
        <w:rPr>
          <w:ins w:id="242" w:author="Boone, Keith W (GE Healthcare)" w:date="2012-07-16T15:56:00Z"/>
        </w:rPr>
      </w:pPr>
      <w:ins w:id="243" w:author="Boone, Keith W (GE Healthcare)" w:date="2012-07-16T15:57:00Z">
        <w:r>
          <w:t xml:space="preserve">This transaction is used by the Clinical Knowledge Requester to access a specific knowledge resource </w:t>
        </w:r>
      </w:ins>
      <w:ins w:id="244" w:author="Boone, Keith W (GE Healthcare)" w:date="2012-07-16T15:58:00Z">
        <w:r>
          <w:t xml:space="preserve">presented to it via the </w:t>
        </w:r>
      </w:ins>
      <w:ins w:id="245" w:author="Boone, Keith W (GE Healthcare)" w:date="2012-07-17T12:43:00Z">
        <w:r w:rsidR="00E96F48">
          <w:t>Query Clinical Knowledge</w:t>
        </w:r>
      </w:ins>
      <w:ins w:id="246" w:author="Boone, Keith W (GE Healthcare)" w:date="2012-07-16T15:58:00Z">
        <w:r w:rsidRPr="00D054DE">
          <w:t xml:space="preserve"> </w:t>
        </w:r>
        <w:r>
          <w:t xml:space="preserve">transaction.  The accessed resource </w:t>
        </w:r>
      </w:ins>
      <w:ins w:id="247" w:author="Boone, Keith W (GE Healthcare)" w:date="2012-07-16T15:57:00Z">
        <w:r>
          <w:t xml:space="preserve">can be </w:t>
        </w:r>
      </w:ins>
      <w:ins w:id="248" w:author="Boone, Keith W (GE Healthcare)" w:date="2012-07-16T15:58:00Z">
        <w:r>
          <w:t xml:space="preserve">then </w:t>
        </w:r>
      </w:ins>
      <w:ins w:id="249" w:author="Boone, Keith W (GE Healthcare)" w:date="2012-07-16T15:57:00Z">
        <w:r>
          <w:t xml:space="preserve">presented </w:t>
        </w:r>
      </w:ins>
      <w:ins w:id="250" w:author="Boone, Keith W (GE Healthcare)" w:date="2012-07-16T15:58:00Z">
        <w:r>
          <w:t>to the end user.</w:t>
        </w:r>
      </w:ins>
      <w:ins w:id="251" w:author="Boone, Keith W (GE Healthcare)" w:date="2012-07-18T12:59:00Z">
        <w:r w:rsidR="00BF09A8">
          <w:t xml:space="preserve">  </w:t>
        </w:r>
        <w:r w:rsidR="00BF09A8">
          <w:rPr>
            <w:lang w:eastAsia="x-none"/>
          </w:rPr>
          <w:t>The Retrieve Clinical Knowledge</w:t>
        </w:r>
        <w:r w:rsidR="00BF09A8" w:rsidRPr="00D054DE">
          <w:rPr>
            <w:lang w:eastAsia="x-none"/>
          </w:rPr>
          <w:t xml:space="preserve"> </w:t>
        </w:r>
        <w:r w:rsidR="00BF09A8">
          <w:rPr>
            <w:lang w:eastAsia="x-none"/>
          </w:rPr>
          <w:t xml:space="preserve">transaction is described in detail in section </w:t>
        </w:r>
        <w:r w:rsidR="00BF09A8">
          <w:t xml:space="preserve">3.Z Retrieve Clinical Knowledge.  </w:t>
        </w:r>
      </w:ins>
    </w:p>
    <w:p w:rsidR="00D054DE" w:rsidRPr="00D054DE" w:rsidRDefault="00D054DE">
      <w:pPr>
        <w:pStyle w:val="BodyText"/>
        <w:rPr>
          <w:lang w:eastAsia="x-none"/>
          <w:rPrChange w:id="252" w:author="Boone, Keith W (GE Healthcare)" w:date="2012-07-16T15:54:00Z">
            <w:rPr/>
          </w:rPrChange>
        </w:rPr>
        <w:pPrChange w:id="253" w:author="Boone, Keith W (GE Healthcare)" w:date="2012-07-16T15:54:00Z">
          <w:pPr/>
        </w:pPrChange>
      </w:pPr>
    </w:p>
    <w:p w:rsidR="00CF283F" w:rsidRPr="00D33912" w:rsidRDefault="00CF283F" w:rsidP="00303E20">
      <w:pPr>
        <w:pStyle w:val="Heading2"/>
        <w:numPr>
          <w:ilvl w:val="0"/>
          <w:numId w:val="0"/>
        </w:numPr>
        <w:rPr>
          <w:noProof w:val="0"/>
          <w:lang w:val="en-US"/>
        </w:rPr>
      </w:pPr>
      <w:bookmarkStart w:id="254" w:name="_Toc330377985"/>
      <w:r w:rsidRPr="00D33912">
        <w:rPr>
          <w:noProof w:val="0"/>
          <w:lang w:val="en-US"/>
        </w:rPr>
        <w:t xml:space="preserve">X.2 </w:t>
      </w:r>
      <w:r w:rsidR="00DC6776" w:rsidRPr="00D33912">
        <w:rPr>
          <w:noProof w:val="0"/>
          <w:lang w:val="en-US"/>
        </w:rPr>
        <w:t>RCK</w:t>
      </w:r>
      <w:r w:rsidR="00104BE6" w:rsidRPr="00D33912">
        <w:rPr>
          <w:noProof w:val="0"/>
          <w:lang w:val="en-US"/>
        </w:rPr>
        <w:t xml:space="preserve"> Actor</w:t>
      </w:r>
      <w:r w:rsidRPr="00D33912">
        <w:rPr>
          <w:noProof w:val="0"/>
          <w:lang w:val="en-US"/>
        </w:rPr>
        <w:t xml:space="preserve"> Options</w:t>
      </w:r>
      <w:bookmarkEnd w:id="254"/>
    </w:p>
    <w:p w:rsidR="00CF283F" w:rsidRPr="00D33912" w:rsidRDefault="00CF283F">
      <w:r w:rsidRPr="00D33912">
        <w:t>Options that may be selected for this Profile are listed in the table X.2-1 along with the Actors to which they apply.  Dependencies between options when applicable are specified in notes.</w:t>
      </w:r>
    </w:p>
    <w:p w:rsidR="003A09FE" w:rsidRPr="00D33912" w:rsidRDefault="003A09FE" w:rsidP="00291432">
      <w:pPr>
        <w:pStyle w:val="BodyText"/>
      </w:pPr>
    </w:p>
    <w:p w:rsidR="00CF283F" w:rsidRPr="00D33912" w:rsidRDefault="00CF283F">
      <w:pPr>
        <w:pStyle w:val="TableTitle"/>
      </w:pPr>
      <w:r w:rsidRPr="00D33912">
        <w:t>Table X.2-1</w:t>
      </w:r>
      <w:r w:rsidR="00C16B49">
        <w:t>:</w:t>
      </w:r>
      <w:r w:rsidRPr="00D33912">
        <w:t xml:space="preserve"> </w:t>
      </w:r>
      <w:r w:rsidR="0001161D" w:rsidRPr="00D33912">
        <w:t>RCK</w:t>
      </w:r>
      <w:r w:rsidRPr="00D33912">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34"/>
        <w:gridCol w:w="1720"/>
        <w:gridCol w:w="2061"/>
      </w:tblGrid>
      <w:tr w:rsidR="00CF283F" w:rsidRPr="00D33912">
        <w:trPr>
          <w:cantSplit/>
          <w:tblHeader/>
          <w:jc w:val="center"/>
        </w:trPr>
        <w:tc>
          <w:tcPr>
            <w:tcW w:w="0" w:type="auto"/>
            <w:shd w:val="pct15" w:color="auto" w:fill="FFFFFF"/>
          </w:tcPr>
          <w:p w:rsidR="00CF283F" w:rsidRPr="00D33912" w:rsidRDefault="00CF283F">
            <w:pPr>
              <w:pStyle w:val="TableEntryHeader"/>
            </w:pPr>
            <w:r w:rsidRPr="00D33912">
              <w:t>Actor</w:t>
            </w:r>
          </w:p>
        </w:tc>
        <w:tc>
          <w:tcPr>
            <w:tcW w:w="0" w:type="auto"/>
            <w:shd w:val="pct15" w:color="auto" w:fill="FFFFFF"/>
          </w:tcPr>
          <w:p w:rsidR="00CF283F" w:rsidRPr="00D33912" w:rsidRDefault="00CF283F" w:rsidP="003D24EE">
            <w:pPr>
              <w:pStyle w:val="TableEntryHeader"/>
            </w:pPr>
            <w:r w:rsidRPr="00D33912">
              <w:t>Options</w:t>
            </w:r>
          </w:p>
        </w:tc>
        <w:tc>
          <w:tcPr>
            <w:tcW w:w="0" w:type="auto"/>
            <w:shd w:val="pct15" w:color="auto" w:fill="FFFFFF"/>
          </w:tcPr>
          <w:p w:rsidR="00CF283F" w:rsidRPr="00D33912" w:rsidRDefault="00CF283F">
            <w:pPr>
              <w:pStyle w:val="TableEntryHeader"/>
            </w:pPr>
            <w:r w:rsidRPr="00D33912">
              <w:t>Vol</w:t>
            </w:r>
            <w:r w:rsidR="009D6A32" w:rsidRPr="00D33912">
              <w:t>ume</w:t>
            </w:r>
            <w:r w:rsidRPr="00D33912">
              <w:t xml:space="preserve"> &amp; Section</w:t>
            </w:r>
          </w:p>
        </w:tc>
      </w:tr>
      <w:tr w:rsidR="00501E86" w:rsidRPr="00D33912">
        <w:trPr>
          <w:cantSplit/>
          <w:trHeight w:val="332"/>
          <w:jc w:val="center"/>
        </w:trPr>
        <w:tc>
          <w:tcPr>
            <w:tcW w:w="0" w:type="auto"/>
          </w:tcPr>
          <w:p w:rsidR="00501E86" w:rsidRPr="00D33912" w:rsidRDefault="00501E86" w:rsidP="00021227">
            <w:pPr>
              <w:pStyle w:val="TableEntry"/>
            </w:pPr>
            <w:del w:id="255" w:author="Boone, Keith W (GE Healthcare)" w:date="2012-07-16T15:36:00Z">
              <w:r w:rsidRPr="00D33912" w:rsidDel="0051122A">
                <w:delText>Clinical Knowledge Source</w:delText>
              </w:r>
            </w:del>
            <w:ins w:id="256" w:author="Boone, Keith W (GE Healthcare)" w:date="2012-07-16T15:36:00Z">
              <w:r w:rsidR="0051122A">
                <w:t>Clinical Knowledge Directory</w:t>
              </w:r>
            </w:ins>
          </w:p>
        </w:tc>
        <w:tc>
          <w:tcPr>
            <w:tcW w:w="0" w:type="auto"/>
          </w:tcPr>
          <w:p w:rsidR="00501E86" w:rsidRPr="00D33912" w:rsidRDefault="00501E86">
            <w:pPr>
              <w:pStyle w:val="TableEntry"/>
              <w:jc w:val="center"/>
              <w:rPr>
                <w:i/>
              </w:rPr>
            </w:pPr>
            <w:r w:rsidRPr="00D33912">
              <w:rPr>
                <w:i/>
              </w:rPr>
              <w:t xml:space="preserve">No options defined </w:t>
            </w:r>
          </w:p>
        </w:tc>
        <w:tc>
          <w:tcPr>
            <w:tcW w:w="0" w:type="auto"/>
          </w:tcPr>
          <w:p w:rsidR="00501E86" w:rsidRPr="00D33912" w:rsidRDefault="00501E86">
            <w:pPr>
              <w:pStyle w:val="TableEntry"/>
            </w:pPr>
            <w:r w:rsidRPr="00D33912">
              <w:t>- -</w:t>
            </w:r>
          </w:p>
        </w:tc>
      </w:tr>
      <w:tr w:rsidR="00501E86" w:rsidRPr="00D33912">
        <w:trPr>
          <w:cantSplit/>
          <w:trHeight w:val="332"/>
          <w:jc w:val="center"/>
        </w:trPr>
        <w:tc>
          <w:tcPr>
            <w:tcW w:w="0" w:type="auto"/>
          </w:tcPr>
          <w:p w:rsidR="00501E86" w:rsidRPr="00D33912" w:rsidRDefault="00501E86" w:rsidP="00BE7887">
            <w:pPr>
              <w:pStyle w:val="TableEntry"/>
            </w:pPr>
            <w:r w:rsidRPr="00D33912">
              <w:t>Clinical Knowledge Request</w:t>
            </w:r>
            <w:r w:rsidR="00BE7887" w:rsidRPr="00D33912">
              <w:t>e</w:t>
            </w:r>
            <w:r w:rsidRPr="00D33912">
              <w:t>r</w:t>
            </w:r>
          </w:p>
        </w:tc>
        <w:tc>
          <w:tcPr>
            <w:tcW w:w="0" w:type="auto"/>
          </w:tcPr>
          <w:p w:rsidR="00501E86" w:rsidRPr="00D33912" w:rsidRDefault="00501E86" w:rsidP="00021227">
            <w:pPr>
              <w:pStyle w:val="TableEntry"/>
              <w:jc w:val="center"/>
              <w:rPr>
                <w:i/>
              </w:rPr>
            </w:pPr>
            <w:r w:rsidRPr="00D33912">
              <w:rPr>
                <w:i/>
              </w:rPr>
              <w:t xml:space="preserve">No options defined </w:t>
            </w:r>
          </w:p>
        </w:tc>
        <w:tc>
          <w:tcPr>
            <w:tcW w:w="0" w:type="auto"/>
          </w:tcPr>
          <w:p w:rsidR="00501E86" w:rsidRPr="00D33912" w:rsidRDefault="00501E86" w:rsidP="00021227">
            <w:pPr>
              <w:pStyle w:val="TableEntry"/>
            </w:pPr>
            <w:r w:rsidRPr="00D33912">
              <w:t>- -</w:t>
            </w:r>
          </w:p>
        </w:tc>
      </w:tr>
      <w:tr w:rsidR="00501E86" w:rsidRPr="00D33912">
        <w:trPr>
          <w:cantSplit/>
          <w:trHeight w:val="233"/>
          <w:jc w:val="center"/>
        </w:trPr>
        <w:tc>
          <w:tcPr>
            <w:tcW w:w="0" w:type="auto"/>
          </w:tcPr>
          <w:p w:rsidR="00501E86" w:rsidRPr="00D33912" w:rsidRDefault="00501E86" w:rsidP="00021227">
            <w:pPr>
              <w:pStyle w:val="TableEntry"/>
            </w:pPr>
            <w:del w:id="257" w:author="Boone, Keith W (GE Healthcare)" w:date="2012-07-16T15:39:00Z">
              <w:r w:rsidRPr="00D33912" w:rsidDel="00080631">
                <w:delText>Clinical Knowledge Repository</w:delText>
              </w:r>
            </w:del>
            <w:ins w:id="258" w:author="Boone, Keith W (GE Healthcare)" w:date="2012-07-16T15:39:00Z">
              <w:r w:rsidR="00080631">
                <w:t>Clinical Knowledge Resource Repository</w:t>
              </w:r>
            </w:ins>
          </w:p>
        </w:tc>
        <w:tc>
          <w:tcPr>
            <w:tcW w:w="0" w:type="auto"/>
          </w:tcPr>
          <w:p w:rsidR="00501E86" w:rsidRPr="00D33912" w:rsidRDefault="00501E86" w:rsidP="00021227">
            <w:pPr>
              <w:pStyle w:val="TableEntry"/>
              <w:jc w:val="center"/>
              <w:rPr>
                <w:i/>
              </w:rPr>
            </w:pPr>
            <w:r w:rsidRPr="00D33912">
              <w:rPr>
                <w:i/>
              </w:rPr>
              <w:t xml:space="preserve">No options defined </w:t>
            </w:r>
          </w:p>
        </w:tc>
        <w:tc>
          <w:tcPr>
            <w:tcW w:w="0" w:type="auto"/>
          </w:tcPr>
          <w:p w:rsidR="00501E86" w:rsidRPr="00D33912" w:rsidRDefault="00501E86" w:rsidP="00021227">
            <w:pPr>
              <w:pStyle w:val="TableEntry"/>
            </w:pPr>
            <w:r w:rsidRPr="00D33912">
              <w:t>- -</w:t>
            </w:r>
          </w:p>
        </w:tc>
      </w:tr>
    </w:tbl>
    <w:p w:rsidR="00CF283F" w:rsidRPr="00D33912" w:rsidRDefault="00CF283F">
      <w:pPr>
        <w:pStyle w:val="BodyText"/>
        <w:rPr>
          <w:iCs/>
        </w:rPr>
      </w:pPr>
    </w:p>
    <w:p w:rsidR="005F21E7" w:rsidRPr="00D33912" w:rsidRDefault="005F21E7" w:rsidP="00303E20">
      <w:pPr>
        <w:pStyle w:val="Heading2"/>
        <w:numPr>
          <w:ilvl w:val="0"/>
          <w:numId w:val="0"/>
        </w:numPr>
        <w:rPr>
          <w:noProof w:val="0"/>
          <w:lang w:val="en-US"/>
        </w:rPr>
      </w:pPr>
      <w:bookmarkStart w:id="259" w:name="_Toc330377986"/>
      <w:bookmarkStart w:id="260" w:name="_Toc37034636"/>
      <w:bookmarkStart w:id="261" w:name="_Toc38846114"/>
      <w:bookmarkStart w:id="262" w:name="_Toc504625757"/>
      <w:bookmarkStart w:id="263" w:name="_Toc530206510"/>
      <w:bookmarkStart w:id="264" w:name="_Toc1388430"/>
      <w:bookmarkStart w:id="265" w:name="_Toc1388584"/>
      <w:bookmarkStart w:id="266" w:name="_Toc1456611"/>
      <w:r w:rsidRPr="00D33912">
        <w:rPr>
          <w:noProof w:val="0"/>
          <w:lang w:val="en-US"/>
        </w:rPr>
        <w:t xml:space="preserve">X.3 </w:t>
      </w:r>
      <w:r w:rsidR="00DC6776" w:rsidRPr="00D33912">
        <w:rPr>
          <w:noProof w:val="0"/>
          <w:lang w:val="en-US"/>
        </w:rPr>
        <w:t>RCK</w:t>
      </w:r>
      <w:r w:rsidRPr="00D33912">
        <w:rPr>
          <w:noProof w:val="0"/>
          <w:lang w:val="en-US"/>
        </w:rPr>
        <w:t xml:space="preserve"> Actor</w:t>
      </w:r>
      <w:r w:rsidR="00167DB7" w:rsidRPr="00D33912">
        <w:rPr>
          <w:noProof w:val="0"/>
          <w:lang w:val="en-US"/>
        </w:rPr>
        <w:t xml:space="preserve"> Required</w:t>
      </w:r>
      <w:r w:rsidRPr="00D33912">
        <w:rPr>
          <w:noProof w:val="0"/>
          <w:lang w:val="en-US"/>
        </w:rPr>
        <w:t xml:space="preserve"> Groupings</w:t>
      </w:r>
      <w:bookmarkEnd w:id="259"/>
      <w:r w:rsidRPr="00D33912">
        <w:rPr>
          <w:noProof w:val="0"/>
          <w:lang w:val="en-US"/>
        </w:rPr>
        <w:t xml:space="preserve"> </w:t>
      </w:r>
    </w:p>
    <w:p w:rsidR="00167DB7" w:rsidRPr="00D33912" w:rsidRDefault="00167DB7" w:rsidP="00167DB7">
      <w:r w:rsidRPr="00D33912">
        <w:t>Actor</w:t>
      </w:r>
      <w:r w:rsidR="001B463C" w:rsidRPr="00D33912">
        <w:t>(s) which are</w:t>
      </w:r>
      <w:r w:rsidRPr="00D33912">
        <w:t xml:space="preserve"> required to be grouped with another Actor(s)</w:t>
      </w:r>
      <w:r w:rsidR="001B463C" w:rsidRPr="00D33912">
        <w:t xml:space="preserve"> are listed in this section</w:t>
      </w:r>
      <w:r w:rsidRPr="00D33912">
        <w:t xml:space="preserve">.  </w:t>
      </w:r>
      <w:r w:rsidR="001B463C" w:rsidRPr="00D33912">
        <w:t xml:space="preserve"> The</w:t>
      </w:r>
      <w:r w:rsidR="006A3098" w:rsidRPr="00D33912">
        <w:t xml:space="preserve"> grouped Actor may be from this profile or a different domain/profile.  </w:t>
      </w:r>
      <w:r w:rsidRPr="00D33912">
        <w:t xml:space="preserve">These </w:t>
      </w:r>
      <w:r w:rsidR="00DA1854" w:rsidRPr="00D33912">
        <w:t xml:space="preserve">mandatory </w:t>
      </w:r>
      <w:r w:rsidRPr="00D33912">
        <w:t>required groupings, plus further descriptions if necessary, are given in the table below.</w:t>
      </w:r>
    </w:p>
    <w:p w:rsidR="00167DB7" w:rsidRPr="00D33912" w:rsidRDefault="00F900F7" w:rsidP="00167DB7">
      <w:pPr>
        <w:pStyle w:val="BodyText"/>
      </w:pPr>
      <w:r w:rsidRPr="00D33912">
        <w:t>A</w:t>
      </w:r>
      <w:r w:rsidR="006A3098" w:rsidRPr="00D33912">
        <w:t>n Actor from this profile (Column 1)</w:t>
      </w:r>
      <w:r w:rsidRPr="00D33912">
        <w:t xml:space="preserve"> must implement all of the required transactions in this profile in addition to all of the required transactions for the</w:t>
      </w:r>
      <w:r w:rsidR="006A3098" w:rsidRPr="00D33912">
        <w:t xml:space="preserve"> grouped</w:t>
      </w:r>
      <w:r w:rsidRPr="00D33912">
        <w:t xml:space="preserve"> profile/actor listed </w:t>
      </w:r>
      <w:r w:rsidR="006A3098" w:rsidRPr="00D33912">
        <w:t>(</w:t>
      </w:r>
      <w:r w:rsidRPr="00D33912">
        <w:t>Column 2</w:t>
      </w:r>
      <w:r w:rsidR="006A3098" w:rsidRPr="00D33912">
        <w:t>)</w:t>
      </w:r>
      <w:r w:rsidR="00167DB7" w:rsidRPr="00D33912">
        <w:t xml:space="preserve">. </w:t>
      </w:r>
    </w:p>
    <w:p w:rsidR="00167DB7" w:rsidRPr="00D33912" w:rsidRDefault="00167DB7" w:rsidP="00167DB7">
      <w:pPr>
        <w:pStyle w:val="TableTitle"/>
      </w:pPr>
    </w:p>
    <w:p w:rsidR="00167DB7" w:rsidRPr="00D33912" w:rsidRDefault="00167DB7" w:rsidP="00167DB7">
      <w:pPr>
        <w:pStyle w:val="TableTitle"/>
      </w:pPr>
      <w:r w:rsidRPr="00D33912">
        <w:t>Table X.3-1</w:t>
      </w:r>
      <w:r w:rsidR="00C16B49">
        <w:t>:</w:t>
      </w:r>
      <w:r w:rsidRPr="00D33912">
        <w:t xml:space="preserve"> </w:t>
      </w:r>
      <w:r w:rsidR="0001161D" w:rsidRPr="00D33912">
        <w:t>RCK</w:t>
      </w:r>
      <w:r w:rsidRPr="00D33912">
        <w:t xml:space="preserve"> - Actors Required Groups</w:t>
      </w:r>
    </w:p>
    <w:tbl>
      <w:tblPr>
        <w:tblW w:w="0" w:type="auto"/>
        <w:jc w:val="center"/>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0"/>
        <w:gridCol w:w="2910"/>
        <w:gridCol w:w="2707"/>
        <w:gridCol w:w="891"/>
      </w:tblGrid>
      <w:tr w:rsidR="00DA1854" w:rsidRPr="00D33912" w:rsidTr="00F900F7">
        <w:trPr>
          <w:cantSplit/>
          <w:tblHeader/>
          <w:jc w:val="center"/>
        </w:trPr>
        <w:tc>
          <w:tcPr>
            <w:tcW w:w="1271" w:type="dxa"/>
            <w:shd w:val="pct15" w:color="auto" w:fill="FFFFFF"/>
          </w:tcPr>
          <w:p w:rsidR="00DA1854" w:rsidRPr="00D33912" w:rsidRDefault="00DC6776" w:rsidP="00F64792">
            <w:pPr>
              <w:pStyle w:val="TableEntryHeader"/>
            </w:pPr>
            <w:r w:rsidRPr="00D33912">
              <w:t>RCK</w:t>
            </w:r>
            <w:r w:rsidR="00F900F7" w:rsidRPr="00D33912">
              <w:t xml:space="preserve"> </w:t>
            </w:r>
            <w:r w:rsidR="00DA1854" w:rsidRPr="00D33912">
              <w:t>Actor</w:t>
            </w:r>
          </w:p>
        </w:tc>
        <w:tc>
          <w:tcPr>
            <w:tcW w:w="0" w:type="auto"/>
            <w:shd w:val="pct15" w:color="auto" w:fill="FFFFFF"/>
          </w:tcPr>
          <w:p w:rsidR="00DA1854" w:rsidRPr="00D33912" w:rsidRDefault="00DA1854" w:rsidP="00F64792">
            <w:pPr>
              <w:pStyle w:val="TableEntryHeader"/>
            </w:pPr>
            <w:r w:rsidRPr="00D33912">
              <w:t>Required Grouping Actor</w:t>
            </w:r>
          </w:p>
        </w:tc>
        <w:tc>
          <w:tcPr>
            <w:tcW w:w="2707" w:type="dxa"/>
            <w:shd w:val="pct15" w:color="auto" w:fill="FFFFFF"/>
          </w:tcPr>
          <w:p w:rsidR="00DA1854" w:rsidRPr="00D33912" w:rsidRDefault="00DA1854" w:rsidP="00DA1854">
            <w:pPr>
              <w:pStyle w:val="TableEntryHeader"/>
            </w:pPr>
            <w:r w:rsidRPr="00D33912">
              <w:t>Technical</w:t>
            </w:r>
          </w:p>
          <w:p w:rsidR="00DA1854" w:rsidRPr="00D33912" w:rsidRDefault="00DA1854" w:rsidP="00F64792">
            <w:pPr>
              <w:pStyle w:val="TableEntryHeader"/>
            </w:pPr>
            <w:r w:rsidRPr="00D33912">
              <w:t>Framework Reference</w:t>
            </w:r>
          </w:p>
        </w:tc>
        <w:tc>
          <w:tcPr>
            <w:tcW w:w="891" w:type="dxa"/>
            <w:shd w:val="pct15" w:color="auto" w:fill="FFFFFF"/>
          </w:tcPr>
          <w:p w:rsidR="00DA1854" w:rsidRPr="00D33912" w:rsidRDefault="00F900F7" w:rsidP="00DA1854">
            <w:pPr>
              <w:pStyle w:val="TableEntryHeader"/>
            </w:pPr>
            <w:r w:rsidRPr="00D33912">
              <w:t xml:space="preserve">Note  </w:t>
            </w:r>
          </w:p>
        </w:tc>
      </w:tr>
      <w:tr w:rsidR="00501E86" w:rsidRPr="00D33912" w:rsidTr="00F900F7">
        <w:trPr>
          <w:cantSplit/>
          <w:trHeight w:val="332"/>
          <w:jc w:val="center"/>
        </w:trPr>
        <w:tc>
          <w:tcPr>
            <w:tcW w:w="1271" w:type="dxa"/>
          </w:tcPr>
          <w:p w:rsidR="00501E86" w:rsidRPr="00D33912" w:rsidRDefault="00501E86" w:rsidP="00021227">
            <w:pPr>
              <w:pStyle w:val="TableEntry"/>
            </w:pPr>
            <w:del w:id="267" w:author="Boone, Keith W (GE Healthcare)" w:date="2012-07-16T15:36:00Z">
              <w:r w:rsidRPr="00D33912" w:rsidDel="0051122A">
                <w:delText>Clinical Knowledge Source</w:delText>
              </w:r>
            </w:del>
            <w:ins w:id="268" w:author="Boone, Keith W (GE Healthcare)" w:date="2012-07-16T15:36:00Z">
              <w:r w:rsidR="0051122A">
                <w:t>Clinical Knowledge Directory</w:t>
              </w:r>
            </w:ins>
          </w:p>
        </w:tc>
        <w:tc>
          <w:tcPr>
            <w:tcW w:w="0" w:type="auto"/>
          </w:tcPr>
          <w:p w:rsidR="00501E86" w:rsidRPr="00D33912" w:rsidRDefault="00194B64" w:rsidP="00F64792">
            <w:pPr>
              <w:pStyle w:val="TableEntry"/>
              <w:jc w:val="center"/>
            </w:pPr>
            <w:r w:rsidRPr="00D33912">
              <w:t>Secure Node or Secure Application</w:t>
            </w:r>
          </w:p>
        </w:tc>
        <w:tc>
          <w:tcPr>
            <w:tcW w:w="2707" w:type="dxa"/>
          </w:tcPr>
          <w:p w:rsidR="00501E86" w:rsidRPr="00D33912" w:rsidRDefault="007C2941" w:rsidP="007C2941">
            <w:pPr>
              <w:pStyle w:val="TableEntry"/>
              <w:jc w:val="center"/>
            </w:pPr>
            <w:r w:rsidRPr="00D33912">
              <w:t>ITI TF-1:9 ATNA</w:t>
            </w:r>
          </w:p>
        </w:tc>
        <w:tc>
          <w:tcPr>
            <w:tcW w:w="891" w:type="dxa"/>
          </w:tcPr>
          <w:p w:rsidR="00501E86" w:rsidRPr="00D33912" w:rsidRDefault="00501E86" w:rsidP="00167DB7">
            <w:pPr>
              <w:pStyle w:val="TableEntry"/>
            </w:pPr>
          </w:p>
        </w:tc>
      </w:tr>
      <w:tr w:rsidR="00501E86" w:rsidRPr="00D33912" w:rsidTr="00F900F7">
        <w:trPr>
          <w:cantSplit/>
          <w:trHeight w:val="233"/>
          <w:jc w:val="center"/>
        </w:trPr>
        <w:tc>
          <w:tcPr>
            <w:tcW w:w="1271" w:type="dxa"/>
          </w:tcPr>
          <w:p w:rsidR="00501E86" w:rsidRPr="00D33912" w:rsidRDefault="00501E86" w:rsidP="00021227">
            <w:pPr>
              <w:pStyle w:val="TableEntry"/>
            </w:pPr>
            <w:r w:rsidRPr="00D33912">
              <w:t xml:space="preserve">Clinical Knowledge </w:t>
            </w:r>
            <w:r w:rsidR="00BE7887" w:rsidRPr="00D33912">
              <w:t>Requester</w:t>
            </w:r>
          </w:p>
        </w:tc>
        <w:tc>
          <w:tcPr>
            <w:tcW w:w="0" w:type="auto"/>
          </w:tcPr>
          <w:p w:rsidR="00501E86" w:rsidRPr="00D33912" w:rsidRDefault="00194B64" w:rsidP="00F64792">
            <w:pPr>
              <w:pStyle w:val="TableEntry"/>
              <w:jc w:val="center"/>
            </w:pPr>
            <w:r w:rsidRPr="00D33912">
              <w:t>Secure Node or Secure Application</w:t>
            </w:r>
          </w:p>
        </w:tc>
        <w:tc>
          <w:tcPr>
            <w:tcW w:w="2707" w:type="dxa"/>
          </w:tcPr>
          <w:p w:rsidR="00501E86" w:rsidRPr="00D33912" w:rsidRDefault="007C2941" w:rsidP="007C2941">
            <w:pPr>
              <w:pStyle w:val="TableEntry"/>
              <w:jc w:val="center"/>
            </w:pPr>
            <w:r w:rsidRPr="00D33912">
              <w:t>ITI TF-1:9 ATNA</w:t>
            </w:r>
          </w:p>
        </w:tc>
        <w:tc>
          <w:tcPr>
            <w:tcW w:w="891" w:type="dxa"/>
          </w:tcPr>
          <w:p w:rsidR="00501E86" w:rsidRPr="00D33912" w:rsidRDefault="00501E86" w:rsidP="00167DB7">
            <w:pPr>
              <w:pStyle w:val="TableEntry"/>
            </w:pPr>
          </w:p>
        </w:tc>
      </w:tr>
      <w:tr w:rsidR="00501E86" w:rsidRPr="00D33912" w:rsidTr="00F900F7">
        <w:trPr>
          <w:cantSplit/>
          <w:trHeight w:val="586"/>
          <w:jc w:val="center"/>
        </w:trPr>
        <w:tc>
          <w:tcPr>
            <w:tcW w:w="1271" w:type="dxa"/>
          </w:tcPr>
          <w:p w:rsidR="00501E86" w:rsidRPr="00D33912" w:rsidRDefault="00501E86" w:rsidP="0065120B">
            <w:pPr>
              <w:pStyle w:val="TableEntry"/>
            </w:pPr>
            <w:del w:id="269" w:author="Boone, Keith W (GE Healthcare)" w:date="2012-07-16T15:39:00Z">
              <w:r w:rsidRPr="00D33912" w:rsidDel="00080631">
                <w:lastRenderedPageBreak/>
                <w:delText xml:space="preserve">Clinical Knowledge </w:delText>
              </w:r>
              <w:r w:rsidR="0065120B" w:rsidRPr="00D33912" w:rsidDel="00080631">
                <w:delText>Repository</w:delText>
              </w:r>
            </w:del>
            <w:ins w:id="270" w:author="Boone, Keith W (GE Healthcare)" w:date="2012-07-16T15:39:00Z">
              <w:r w:rsidR="00080631">
                <w:t>Clinical Knowledge Resource Repository</w:t>
              </w:r>
            </w:ins>
          </w:p>
        </w:tc>
        <w:tc>
          <w:tcPr>
            <w:tcW w:w="0" w:type="auto"/>
          </w:tcPr>
          <w:p w:rsidR="00501E86" w:rsidRPr="00D33912" w:rsidRDefault="00194B64" w:rsidP="00F64792">
            <w:pPr>
              <w:pStyle w:val="TableEntry"/>
              <w:jc w:val="center"/>
            </w:pPr>
            <w:r w:rsidRPr="00D33912">
              <w:t>Secure Node or Secure Application</w:t>
            </w:r>
          </w:p>
        </w:tc>
        <w:tc>
          <w:tcPr>
            <w:tcW w:w="2707" w:type="dxa"/>
          </w:tcPr>
          <w:p w:rsidR="00501E86" w:rsidRPr="00D33912" w:rsidRDefault="007C2941" w:rsidP="007C2941">
            <w:pPr>
              <w:pStyle w:val="TableEntry"/>
              <w:jc w:val="center"/>
            </w:pPr>
            <w:r w:rsidRPr="00D33912">
              <w:t>ITI TF-1:9 ATNA</w:t>
            </w:r>
          </w:p>
        </w:tc>
        <w:tc>
          <w:tcPr>
            <w:tcW w:w="891" w:type="dxa"/>
          </w:tcPr>
          <w:p w:rsidR="00501E86" w:rsidRPr="00D33912" w:rsidRDefault="00501E86" w:rsidP="00F64792">
            <w:pPr>
              <w:pStyle w:val="TableEntry"/>
            </w:pPr>
          </w:p>
        </w:tc>
      </w:tr>
    </w:tbl>
    <w:p w:rsidR="00CF283F" w:rsidRPr="00D33912" w:rsidRDefault="00CF283F" w:rsidP="00303E20">
      <w:pPr>
        <w:pStyle w:val="Heading2"/>
        <w:numPr>
          <w:ilvl w:val="0"/>
          <w:numId w:val="0"/>
        </w:numPr>
        <w:rPr>
          <w:noProof w:val="0"/>
          <w:lang w:val="en-US"/>
        </w:rPr>
      </w:pPr>
      <w:bookmarkStart w:id="271" w:name="_Toc330377987"/>
      <w:r w:rsidRPr="00D33912">
        <w:rPr>
          <w:noProof w:val="0"/>
          <w:lang w:val="en-US"/>
        </w:rPr>
        <w:t>X.</w:t>
      </w:r>
      <w:r w:rsidR="00104BE6" w:rsidRPr="00D33912">
        <w:rPr>
          <w:noProof w:val="0"/>
          <w:lang w:val="en-US"/>
        </w:rPr>
        <w:t>5</w:t>
      </w:r>
      <w:r w:rsidR="005F21E7" w:rsidRPr="00D33912">
        <w:rPr>
          <w:noProof w:val="0"/>
          <w:lang w:val="en-US"/>
        </w:rPr>
        <w:t xml:space="preserve"> </w:t>
      </w:r>
      <w:r w:rsidR="00DC6776" w:rsidRPr="00D33912">
        <w:rPr>
          <w:noProof w:val="0"/>
          <w:lang w:val="en-US"/>
        </w:rPr>
        <w:t>RCK</w:t>
      </w:r>
      <w:r w:rsidRPr="00D33912">
        <w:rPr>
          <w:noProof w:val="0"/>
          <w:lang w:val="en-US"/>
        </w:rPr>
        <w:t xml:space="preserve"> </w:t>
      </w:r>
      <w:bookmarkEnd w:id="260"/>
      <w:bookmarkEnd w:id="261"/>
      <w:r w:rsidR="00167DB7" w:rsidRPr="00D33912">
        <w:rPr>
          <w:noProof w:val="0"/>
          <w:lang w:val="en-US"/>
        </w:rPr>
        <w:t>Overview</w:t>
      </w:r>
      <w:bookmarkEnd w:id="271"/>
    </w:p>
    <w:p w:rsidR="00167DB7" w:rsidRPr="00D33912" w:rsidRDefault="00104BE6" w:rsidP="003D19E0">
      <w:pPr>
        <w:pStyle w:val="Heading3"/>
        <w:keepNext w:val="0"/>
        <w:numPr>
          <w:ilvl w:val="0"/>
          <w:numId w:val="0"/>
        </w:numPr>
        <w:rPr>
          <w:bCs/>
          <w:noProof w:val="0"/>
          <w:lang w:val="en-US"/>
        </w:rPr>
      </w:pPr>
      <w:bookmarkStart w:id="272" w:name="_Toc330377988"/>
      <w:r w:rsidRPr="00D33912">
        <w:rPr>
          <w:bCs/>
          <w:noProof w:val="0"/>
          <w:lang w:val="en-US"/>
        </w:rPr>
        <w:t>X.5</w:t>
      </w:r>
      <w:r w:rsidR="00167DB7" w:rsidRPr="00D33912">
        <w:rPr>
          <w:bCs/>
          <w:noProof w:val="0"/>
          <w:lang w:val="en-US"/>
        </w:rPr>
        <w:t xml:space="preserve">.1 </w:t>
      </w:r>
      <w:commentRangeStart w:id="273"/>
      <w:r w:rsidR="00681A3B" w:rsidRPr="00D33912">
        <w:rPr>
          <w:noProof w:val="0"/>
          <w:lang w:val="en-US"/>
        </w:rPr>
        <w:t xml:space="preserve">Overview of the </w:t>
      </w:r>
      <w:ins w:id="274" w:author="Boone, Keith W (GE Healthcare)" w:date="2012-07-18T14:45:00Z">
        <w:r w:rsidR="00624197">
          <w:rPr>
            <w:noProof w:val="0"/>
            <w:lang w:val="en-US"/>
          </w:rPr>
          <w:t xml:space="preserve">Knowledge </w:t>
        </w:r>
      </w:ins>
      <w:r w:rsidR="00681A3B" w:rsidRPr="00D33912">
        <w:rPr>
          <w:noProof w:val="0"/>
          <w:lang w:val="en-US"/>
        </w:rPr>
        <w:t>Request</w:t>
      </w:r>
      <w:del w:id="275" w:author="Boone, Keith W (GE Healthcare)" w:date="2012-07-18T14:45:00Z">
        <w:r w:rsidR="00681A3B" w:rsidRPr="00D33912" w:rsidDel="00624197">
          <w:rPr>
            <w:noProof w:val="0"/>
            <w:lang w:val="en-US"/>
          </w:rPr>
          <w:delText xml:space="preserve"> Context</w:delText>
        </w:r>
        <w:bookmarkEnd w:id="272"/>
        <w:commentRangeEnd w:id="273"/>
        <w:r w:rsidR="00BB0B91" w:rsidDel="00624197">
          <w:rPr>
            <w:rStyle w:val="CommentReference"/>
            <w:rFonts w:ascii="Times New Roman" w:hAnsi="Times New Roman"/>
            <w:b w:val="0"/>
            <w:noProof w:val="0"/>
            <w:kern w:val="0"/>
            <w:lang w:val="en-US" w:eastAsia="en-US"/>
          </w:rPr>
          <w:commentReference w:id="273"/>
        </w:r>
      </w:del>
    </w:p>
    <w:p w:rsidR="00624197" w:rsidRDefault="00624197" w:rsidP="00E51CD6">
      <w:pPr>
        <w:pStyle w:val="BodyText"/>
        <w:rPr>
          <w:ins w:id="276" w:author="Boone, Keith W (GE Healthcare)" w:date="2012-07-18T14:56:00Z"/>
          <w:lang w:eastAsia="x-none"/>
        </w:rPr>
      </w:pPr>
      <w:ins w:id="277" w:author="Boone, Keith W (GE Healthcare)" w:date="2012-07-18T14:48:00Z">
        <w:r>
          <w:rPr>
            <w:lang w:eastAsia="x-none"/>
          </w:rPr>
          <w:t>C</w:t>
        </w:r>
      </w:ins>
      <w:ins w:id="278" w:author="Boone, Keith W (GE Healthcare)" w:date="2012-07-18T14:47:00Z">
        <w:r>
          <w:rPr>
            <w:lang w:eastAsia="x-none"/>
          </w:rPr>
          <w:t xml:space="preserve">linical content is </w:t>
        </w:r>
      </w:ins>
      <w:ins w:id="279" w:author="Boone, Keith W (GE Healthcare)" w:date="2012-07-18T14:48:00Z">
        <w:r>
          <w:rPr>
            <w:lang w:eastAsia="x-none"/>
          </w:rPr>
          <w:t xml:space="preserve">typically </w:t>
        </w:r>
      </w:ins>
      <w:ins w:id="280" w:author="Boone, Keith W (GE Healthcare)" w:date="2012-07-18T14:49:00Z">
        <w:r>
          <w:rPr>
            <w:lang w:eastAsia="x-none"/>
          </w:rPr>
          <w:t xml:space="preserve">organized using </w:t>
        </w:r>
      </w:ins>
      <w:ins w:id="281" w:author="Boone, Keith W (GE Healthcare)" w:date="2012-07-18T14:47:00Z">
        <w:r>
          <w:rPr>
            <w:lang w:eastAsia="x-none"/>
          </w:rPr>
          <w:t xml:space="preserve">different </w:t>
        </w:r>
      </w:ins>
      <w:ins w:id="282" w:author="Boone, Keith W (GE Healthcare)" w:date="2012-07-18T14:49:00Z">
        <w:r>
          <w:rPr>
            <w:lang w:eastAsia="x-none"/>
          </w:rPr>
          <w:t xml:space="preserve">kinds of index </w:t>
        </w:r>
      </w:ins>
      <w:ins w:id="283" w:author="Boone, Keith W (GE Healthcare)" w:date="2012-07-18T14:47:00Z">
        <w:r>
          <w:rPr>
            <w:lang w:eastAsia="x-none"/>
          </w:rPr>
          <w:t>terms</w:t>
        </w:r>
      </w:ins>
      <w:ins w:id="284" w:author="Boone, Keith W (GE Healthcare)" w:date="2012-07-18T14:49:00Z">
        <w:r>
          <w:rPr>
            <w:lang w:eastAsia="x-none"/>
          </w:rPr>
          <w:t xml:space="preserve">.  A system that wishes to locate relevant content (a Clinical Knowledge Requester) supplies the terms of interest it knows, and </w:t>
        </w:r>
      </w:ins>
      <w:ins w:id="285" w:author="Boone, Keith W (GE Healthcare)" w:date="2012-07-18T14:50:00Z">
        <w:r>
          <w:rPr>
            <w:lang w:eastAsia="x-none"/>
          </w:rPr>
          <w:t xml:space="preserve">the system retrieving the content </w:t>
        </w:r>
      </w:ins>
      <w:ins w:id="286" w:author="Boone, Keith W (GE Healthcare)" w:date="2012-07-18T14:51:00Z">
        <w:r>
          <w:rPr>
            <w:lang w:eastAsia="x-none"/>
          </w:rPr>
          <w:t xml:space="preserve">(a Clinical Knowledge Directory) </w:t>
        </w:r>
      </w:ins>
      <w:ins w:id="287" w:author="Boone, Keith W (GE Healthcare)" w:date="2012-07-18T14:50:00Z">
        <w:r>
          <w:rPr>
            <w:lang w:eastAsia="x-none"/>
          </w:rPr>
          <w:t>matches these terms against the index terms it has for the clinical content</w:t>
        </w:r>
      </w:ins>
      <w:ins w:id="288" w:author="Boone, Keith W (GE Healthcare)" w:date="2012-07-18T14:48:00Z">
        <w:r>
          <w:rPr>
            <w:lang w:eastAsia="x-none"/>
          </w:rPr>
          <w:t>.</w:t>
        </w:r>
      </w:ins>
      <w:ins w:id="289" w:author="Boone, Keith W (GE Healthcare)" w:date="2012-07-18T14:50:00Z">
        <w:r>
          <w:rPr>
            <w:lang w:eastAsia="x-none"/>
          </w:rPr>
          <w:t xml:space="preserve">  A variety of different technical approaches allow results to be ranked </w:t>
        </w:r>
      </w:ins>
      <w:ins w:id="290" w:author="Boone, Keith W (GE Healthcare)" w:date="2012-07-18T14:51:00Z">
        <w:r>
          <w:rPr>
            <w:lang w:eastAsia="x-none"/>
          </w:rPr>
          <w:t xml:space="preserve">by </w:t>
        </w:r>
      </w:ins>
      <w:ins w:id="291" w:author="Boone, Keith W (GE Healthcare)" w:date="2012-07-18T14:50:00Z">
        <w:r>
          <w:rPr>
            <w:lang w:eastAsia="x-none"/>
          </w:rPr>
          <w:t>according to relevance</w:t>
        </w:r>
      </w:ins>
      <w:ins w:id="292" w:author="Boone, Keith W (GE Healthcare)" w:date="2012-07-18T14:51:00Z">
        <w:r>
          <w:rPr>
            <w:lang w:eastAsia="x-none"/>
          </w:rPr>
          <w:t xml:space="preserve"> and/or </w:t>
        </w:r>
      </w:ins>
      <w:ins w:id="293" w:author="Boone, Keith W (GE Healthcare)" w:date="2012-07-18T14:50:00Z">
        <w:r>
          <w:rPr>
            <w:lang w:eastAsia="x-none"/>
          </w:rPr>
          <w:t xml:space="preserve">filtered based on </w:t>
        </w:r>
      </w:ins>
      <w:ins w:id="294" w:author="Boone, Keith W (GE Healthcare)" w:date="2012-07-18T14:51:00Z">
        <w:r>
          <w:rPr>
            <w:lang w:eastAsia="x-none"/>
          </w:rPr>
          <w:t>content in the index terms provided.</w:t>
        </w:r>
      </w:ins>
    </w:p>
    <w:p w:rsidR="009C6369" w:rsidRDefault="009C6369" w:rsidP="00E51CD6">
      <w:pPr>
        <w:pStyle w:val="BodyText"/>
        <w:rPr>
          <w:ins w:id="295" w:author="Boone, Keith W (GE Healthcare)" w:date="2012-07-18T15:01:00Z"/>
          <w:lang w:eastAsia="x-none"/>
        </w:rPr>
      </w:pPr>
      <w:ins w:id="296" w:author="Boone, Keith W (GE Healthcare)" w:date="2012-07-18T14:56:00Z">
        <w:r>
          <w:rPr>
            <w:lang w:eastAsia="x-none"/>
          </w:rPr>
          <w:t xml:space="preserve">One </w:t>
        </w:r>
      </w:ins>
      <w:ins w:id="297" w:author="Boone, Keith W (GE Healthcare)" w:date="2012-07-18T15:01:00Z">
        <w:r>
          <w:rPr>
            <w:lang w:eastAsia="x-none"/>
          </w:rPr>
          <w:t xml:space="preserve">challenge </w:t>
        </w:r>
      </w:ins>
      <w:ins w:id="298" w:author="Boone, Keith W (GE Healthcare)" w:date="2012-07-18T14:56:00Z">
        <w:r>
          <w:rPr>
            <w:lang w:eastAsia="x-none"/>
          </w:rPr>
          <w:t xml:space="preserve">in information retrieval </w:t>
        </w:r>
      </w:ins>
      <w:ins w:id="299" w:author="Boone, Keith W (GE Healthcare)" w:date="2012-07-18T15:01:00Z">
        <w:r>
          <w:rPr>
            <w:lang w:eastAsia="x-none"/>
          </w:rPr>
          <w:t xml:space="preserve">applications is </w:t>
        </w:r>
      </w:ins>
      <w:ins w:id="300" w:author="Boone, Keith W (GE Healthcare)" w:date="2012-07-18T14:56:00Z">
        <w:r>
          <w:rPr>
            <w:lang w:eastAsia="x-none"/>
          </w:rPr>
          <w:t xml:space="preserve">to ensure that requesters of information specify </w:t>
        </w:r>
      </w:ins>
      <w:ins w:id="301" w:author="Boone, Keith W (GE Healthcare)" w:date="2012-07-18T15:01:00Z">
        <w:r>
          <w:rPr>
            <w:lang w:eastAsia="x-none"/>
          </w:rPr>
          <w:t xml:space="preserve">relevant </w:t>
        </w:r>
      </w:ins>
      <w:ins w:id="302" w:author="Boone, Keith W (GE Healthcare)" w:date="2012-07-18T14:56:00Z">
        <w:r>
          <w:rPr>
            <w:lang w:eastAsia="x-none"/>
          </w:rPr>
          <w:t>index terms</w:t>
        </w:r>
      </w:ins>
      <w:ins w:id="303" w:author="Boone, Keith W (GE Healthcare)" w:date="2012-07-18T14:57:00Z">
        <w:r>
          <w:rPr>
            <w:lang w:eastAsia="x-none"/>
          </w:rPr>
          <w:t xml:space="preserve">.  There are numerous different </w:t>
        </w:r>
      </w:ins>
      <w:ins w:id="304" w:author="Boone, Keith W (GE Healthcare)" w:date="2012-07-18T14:58:00Z">
        <w:r>
          <w:rPr>
            <w:lang w:eastAsia="x-none"/>
          </w:rPr>
          <w:t xml:space="preserve">types </w:t>
        </w:r>
      </w:ins>
      <w:ins w:id="305" w:author="Boone, Keith W (GE Healthcare)" w:date="2012-07-18T14:57:00Z">
        <w:r>
          <w:rPr>
            <w:lang w:eastAsia="x-none"/>
          </w:rPr>
          <w:t xml:space="preserve">of index terms, as well as different vocabularies that can </w:t>
        </w:r>
      </w:ins>
      <w:proofErr w:type="gramStart"/>
      <w:ins w:id="306" w:author="Boone, Keith W (GE Healthcare)" w:date="2012-07-18T14:58:00Z">
        <w:r>
          <w:rPr>
            <w:lang w:eastAsia="x-none"/>
          </w:rPr>
          <w:t>used</w:t>
        </w:r>
        <w:proofErr w:type="gramEnd"/>
        <w:r>
          <w:rPr>
            <w:lang w:eastAsia="x-none"/>
          </w:rPr>
          <w:t xml:space="preserve"> with them.  When the requestor is not aware of </w:t>
        </w:r>
      </w:ins>
      <w:ins w:id="307" w:author="Boone, Keith W (GE Healthcare)" w:date="2012-07-18T14:59:00Z">
        <w:r>
          <w:rPr>
            <w:lang w:eastAsia="x-none"/>
          </w:rPr>
          <w:t xml:space="preserve">which </w:t>
        </w:r>
      </w:ins>
      <w:ins w:id="308" w:author="Boone, Keith W (GE Healthcare)" w:date="2012-07-18T14:58:00Z">
        <w:r>
          <w:rPr>
            <w:lang w:eastAsia="x-none"/>
          </w:rPr>
          <w:t xml:space="preserve">index terms </w:t>
        </w:r>
      </w:ins>
      <w:ins w:id="309" w:author="Boone, Keith W (GE Healthcare)" w:date="2012-07-18T14:59:00Z">
        <w:r>
          <w:rPr>
            <w:lang w:eastAsia="x-none"/>
          </w:rPr>
          <w:t xml:space="preserve">are </w:t>
        </w:r>
      </w:ins>
      <w:ins w:id="310" w:author="Boone, Keith W (GE Healthcare)" w:date="2012-07-18T14:58:00Z">
        <w:r>
          <w:rPr>
            <w:lang w:eastAsia="x-none"/>
          </w:rPr>
          <w:t xml:space="preserve">available, </w:t>
        </w:r>
      </w:ins>
      <w:ins w:id="311" w:author="Boone, Keith W (GE Healthcare)" w:date="2012-07-18T14:59:00Z">
        <w:r>
          <w:rPr>
            <w:lang w:eastAsia="x-none"/>
          </w:rPr>
          <w:t>or which values can be used with them, the receiver of the request is challenged to find appropriate content.</w:t>
        </w:r>
      </w:ins>
    </w:p>
    <w:p w:rsidR="009C6369" w:rsidRDefault="009C6369" w:rsidP="009C6369">
      <w:pPr>
        <w:pStyle w:val="BodyText"/>
        <w:rPr>
          <w:ins w:id="312" w:author="Boone, Keith W (GE Healthcare)" w:date="2012-07-18T15:00:00Z"/>
          <w:lang w:eastAsia="x-none"/>
        </w:rPr>
      </w:pPr>
      <w:ins w:id="313" w:author="Boone, Keith W (GE Healthcare)" w:date="2012-07-18T15:02:00Z">
        <w:r>
          <w:rPr>
            <w:lang w:eastAsia="x-none"/>
          </w:rPr>
          <w:t>M</w:t>
        </w:r>
      </w:ins>
      <w:ins w:id="314" w:author="Boone, Keith W (GE Healthcare)" w:date="2012-07-18T15:01:00Z">
        <w:r>
          <w:rPr>
            <w:lang w:eastAsia="x-none"/>
          </w:rPr>
          <w:t xml:space="preserve">ain search terms can come from </w:t>
        </w:r>
      </w:ins>
      <w:ins w:id="315" w:author="Boone, Keith W (GE Healthcare)" w:date="2012-07-18T15:02:00Z">
        <w:r>
          <w:rPr>
            <w:lang w:eastAsia="x-none"/>
          </w:rPr>
          <w:t xml:space="preserve">a wide variety of vocabularies, and it is difficult in a healthcare setting to limit the vocabulary for the main search terms.  However, there are numerous secondary search terms that can help </w:t>
        </w:r>
      </w:ins>
      <w:ins w:id="316" w:author="Boone, Keith W (GE Healthcare)" w:date="2012-07-18T15:03:00Z">
        <w:r>
          <w:rPr>
            <w:lang w:eastAsia="x-none"/>
          </w:rPr>
          <w:t xml:space="preserve">the receiver of a request to </w:t>
        </w:r>
      </w:ins>
      <w:ins w:id="317" w:author="Boone, Keith W (GE Healthcare)" w:date="2012-07-18T15:02:00Z">
        <w:r>
          <w:rPr>
            <w:lang w:eastAsia="x-none"/>
          </w:rPr>
          <w:t>filter relevant content</w:t>
        </w:r>
      </w:ins>
      <w:ins w:id="318" w:author="Boone, Keith W (GE Healthcare)" w:date="2012-07-18T15:03:00Z">
        <w:r>
          <w:rPr>
            <w:lang w:eastAsia="x-none"/>
          </w:rPr>
          <w:t xml:space="preserve">.  For example, in </w:t>
        </w:r>
      </w:ins>
      <w:ins w:id="319" w:author="Boone, Keith W (GE Healthcare)" w:date="2012-07-18T15:04:00Z">
        <w:r>
          <w:rPr>
            <w:lang w:eastAsia="x-none"/>
          </w:rPr>
          <w:t>Internet s</w:t>
        </w:r>
      </w:ins>
      <w:ins w:id="320" w:author="Boone, Keith W (GE Healthcare)" w:date="2012-07-18T15:03:00Z">
        <w:r>
          <w:rPr>
            <w:lang w:eastAsia="x-none"/>
          </w:rPr>
          <w:t>earch</w:t>
        </w:r>
      </w:ins>
      <w:ins w:id="321" w:author="Boone, Keith W (GE Healthcare)" w:date="2012-07-18T15:04:00Z">
        <w:r>
          <w:rPr>
            <w:lang w:eastAsia="x-none"/>
          </w:rPr>
          <w:t xml:space="preserve"> engines</w:t>
        </w:r>
      </w:ins>
      <w:ins w:id="322" w:author="Boone, Keith W (GE Healthcare)" w:date="2012-07-18T15:03:00Z">
        <w:r>
          <w:rPr>
            <w:lang w:eastAsia="x-none"/>
          </w:rPr>
          <w:t xml:space="preserve">, you can </w:t>
        </w:r>
      </w:ins>
      <w:ins w:id="323" w:author="Boone, Keith W (GE Healthcare)" w:date="2012-07-18T15:04:00Z">
        <w:r>
          <w:rPr>
            <w:lang w:eastAsia="x-none"/>
          </w:rPr>
          <w:t xml:space="preserve">often </w:t>
        </w:r>
      </w:ins>
      <w:ins w:id="324" w:author="Boone, Keith W (GE Healthcare)" w:date="2012-07-18T15:03:00Z">
        <w:r>
          <w:rPr>
            <w:lang w:eastAsia="x-none"/>
          </w:rPr>
          <w:t xml:space="preserve">filter </w:t>
        </w:r>
      </w:ins>
      <w:ins w:id="325" w:author="Boone, Keith W (GE Healthcare)" w:date="2012-07-18T15:04:00Z">
        <w:r>
          <w:rPr>
            <w:lang w:eastAsia="x-none"/>
          </w:rPr>
          <w:t xml:space="preserve">results </w:t>
        </w:r>
      </w:ins>
      <w:ins w:id="326" w:author="Boone, Keith W (GE Healthcare)" w:date="2012-07-18T15:03:00Z">
        <w:r>
          <w:rPr>
            <w:lang w:eastAsia="x-none"/>
          </w:rPr>
          <w:t>by date of last update, or type of content (e.g., PDF, HTML)</w:t>
        </w:r>
      </w:ins>
      <w:ins w:id="327" w:author="Boone, Keith W (GE Healthcare)" w:date="2012-07-18T15:04:00Z">
        <w:r>
          <w:rPr>
            <w:lang w:eastAsia="x-none"/>
          </w:rPr>
          <w:t xml:space="preserve">.  Use of these secondary search terms can </w:t>
        </w:r>
      </w:ins>
      <w:ins w:id="328" w:author="Boone, Keith W (GE Healthcare)" w:date="2012-07-18T15:03:00Z">
        <w:r>
          <w:rPr>
            <w:lang w:eastAsia="x-none"/>
          </w:rPr>
          <w:t>greatly increase</w:t>
        </w:r>
      </w:ins>
      <w:ins w:id="329" w:author="Boone, Keith W (GE Healthcare)" w:date="2012-07-18T15:04:00Z">
        <w:r>
          <w:rPr>
            <w:lang w:eastAsia="x-none"/>
          </w:rPr>
          <w:t xml:space="preserve"> </w:t>
        </w:r>
      </w:ins>
      <w:ins w:id="330" w:author="Boone, Keith W (GE Healthcare)" w:date="2012-07-18T15:03:00Z">
        <w:r>
          <w:rPr>
            <w:lang w:eastAsia="x-none"/>
          </w:rPr>
          <w:t xml:space="preserve">chances of being able to quickly find relevant content when those </w:t>
        </w:r>
      </w:ins>
      <w:ins w:id="331" w:author="Boone, Keith W (GE Healthcare)" w:date="2012-07-18T15:04:00Z">
        <w:r>
          <w:rPr>
            <w:lang w:eastAsia="x-none"/>
          </w:rPr>
          <w:t xml:space="preserve">secondary </w:t>
        </w:r>
      </w:ins>
      <w:ins w:id="332" w:author="Boone, Keith W (GE Healthcare)" w:date="2012-07-18T15:03:00Z">
        <w:r>
          <w:rPr>
            <w:lang w:eastAsia="x-none"/>
          </w:rPr>
          <w:t>index terms</w:t>
        </w:r>
      </w:ins>
      <w:ins w:id="333" w:author="Boone, Keith W (GE Healthcare)" w:date="2012-07-18T15:04:00Z">
        <w:r>
          <w:rPr>
            <w:lang w:eastAsia="x-none"/>
          </w:rPr>
          <w:t xml:space="preserve"> are supplied</w:t>
        </w:r>
      </w:ins>
      <w:ins w:id="334" w:author="Boone, Keith W (GE Healthcare)" w:date="2012-07-18T15:03:00Z">
        <w:r>
          <w:rPr>
            <w:lang w:eastAsia="x-none"/>
          </w:rPr>
          <w:t>.</w:t>
        </w:r>
      </w:ins>
    </w:p>
    <w:p w:rsidR="009C6369" w:rsidRDefault="009C6369" w:rsidP="00E51CD6">
      <w:pPr>
        <w:pStyle w:val="BodyText"/>
        <w:rPr>
          <w:ins w:id="335" w:author="Boone, Keith W (GE Healthcare)" w:date="2012-07-18T15:05:00Z"/>
          <w:lang w:eastAsia="x-none"/>
        </w:rPr>
      </w:pPr>
      <w:ins w:id="336" w:author="Boone, Keith W (GE Healthcare)" w:date="2012-07-18T14:56:00Z">
        <w:r>
          <w:rPr>
            <w:lang w:eastAsia="x-none"/>
          </w:rPr>
          <w:t xml:space="preserve">The Retrieve Clinical Knowledge profile specifies </w:t>
        </w:r>
      </w:ins>
      <w:ins w:id="337" w:author="Boone, Keith W (GE Healthcare)" w:date="2012-07-18T15:05:00Z">
        <w:r>
          <w:rPr>
            <w:lang w:eastAsia="x-none"/>
          </w:rPr>
          <w:t xml:space="preserve">the names </w:t>
        </w:r>
      </w:ins>
      <w:ins w:id="338" w:author="Boone, Keith W (GE Healthcare)" w:date="2012-07-18T14:59:00Z">
        <w:r>
          <w:rPr>
            <w:lang w:eastAsia="x-none"/>
          </w:rPr>
          <w:t xml:space="preserve">of </w:t>
        </w:r>
      </w:ins>
      <w:ins w:id="339" w:author="Boone, Keith W (GE Healthcare)" w:date="2012-07-18T15:05:00Z">
        <w:r>
          <w:rPr>
            <w:lang w:eastAsia="x-none"/>
          </w:rPr>
          <w:t xml:space="preserve">the different </w:t>
        </w:r>
      </w:ins>
      <w:ins w:id="340" w:author="Boone, Keith W (GE Healthcare)" w:date="2012-07-18T14:56:00Z">
        <w:r>
          <w:rPr>
            <w:lang w:eastAsia="x-none"/>
          </w:rPr>
          <w:t>index terms</w:t>
        </w:r>
      </w:ins>
      <w:ins w:id="341" w:author="Boone, Keith W (GE Healthcare)" w:date="2012-07-18T14:59:00Z">
        <w:r>
          <w:rPr>
            <w:lang w:eastAsia="x-none"/>
          </w:rPr>
          <w:t xml:space="preserve"> that </w:t>
        </w:r>
      </w:ins>
      <w:ins w:id="342" w:author="Boone, Keith W (GE Healthcare)" w:date="2012-07-18T16:01:00Z">
        <w:r w:rsidR="009E2EF9">
          <w:rPr>
            <w:lang w:eastAsia="x-none"/>
          </w:rPr>
          <w:t>can</w:t>
        </w:r>
      </w:ins>
      <w:ins w:id="343" w:author="Boone, Keith W (GE Healthcare)" w:date="2012-07-18T15:00:00Z">
        <w:r>
          <w:rPr>
            <w:lang w:eastAsia="x-none"/>
          </w:rPr>
          <w:t xml:space="preserve"> be used to retrieve relevant content, and the </w:t>
        </w:r>
      </w:ins>
      <w:ins w:id="344" w:author="Boone, Keith W (GE Healthcare)" w:date="2012-07-18T15:05:00Z">
        <w:r>
          <w:rPr>
            <w:lang w:eastAsia="x-none"/>
          </w:rPr>
          <w:t xml:space="preserve">range of </w:t>
        </w:r>
      </w:ins>
      <w:ins w:id="345" w:author="Boone, Keith W (GE Healthcare)" w:date="2012-07-18T15:00:00Z">
        <w:r>
          <w:rPr>
            <w:lang w:eastAsia="x-none"/>
          </w:rPr>
          <w:t>possible values that can be used for those terms.</w:t>
        </w:r>
      </w:ins>
      <w:ins w:id="346" w:author="Boone, Keith W (GE Healthcare)" w:date="2012-07-18T15:05:00Z">
        <w:r>
          <w:rPr>
            <w:lang w:eastAsia="x-none"/>
          </w:rPr>
          <w:t xml:space="preserve">  It also places requirements upon which terms must be used in the request</w:t>
        </w:r>
      </w:ins>
      <w:ins w:id="347" w:author="Boone, Keith W (GE Healthcare)" w:date="2012-07-18T15:06:00Z">
        <w:r>
          <w:rPr>
            <w:lang w:eastAsia="x-none"/>
          </w:rPr>
          <w:t>.</w:t>
        </w:r>
      </w:ins>
      <w:ins w:id="348" w:author="Boone, Keith W (GE Healthcare)" w:date="2012-07-18T15:05:00Z">
        <w:r>
          <w:rPr>
            <w:lang w:eastAsia="x-none"/>
          </w:rPr>
          <w:t xml:space="preserve">  Receivers of the request are free to ignore search terms that they do not use.</w:t>
        </w:r>
      </w:ins>
    </w:p>
    <w:p w:rsidR="009C6369" w:rsidRDefault="009C6369" w:rsidP="00E51CD6">
      <w:pPr>
        <w:pStyle w:val="BodyText"/>
        <w:rPr>
          <w:ins w:id="349" w:author="Boone, Keith W (GE Healthcare)" w:date="2012-07-18T14:47:00Z"/>
          <w:lang w:eastAsia="x-none"/>
        </w:rPr>
      </w:pPr>
      <w:ins w:id="350" w:author="Boone, Keith W (GE Healthcare)" w:date="2012-07-18T15:05:00Z">
        <w:r>
          <w:rPr>
            <w:lang w:eastAsia="x-none"/>
          </w:rPr>
          <w:t>Foreknowledge of the</w:t>
        </w:r>
      </w:ins>
      <w:ins w:id="351" w:author="Boone, Keith W (GE Healthcare)" w:date="2012-07-18T15:06:00Z">
        <w:r>
          <w:rPr>
            <w:lang w:eastAsia="x-none"/>
          </w:rPr>
          <w:t xml:space="preserve"> </w:t>
        </w:r>
      </w:ins>
      <w:ins w:id="352" w:author="Boone, Keith W (GE Healthcare)" w:date="2012-07-18T15:05:00Z">
        <w:r>
          <w:rPr>
            <w:lang w:eastAsia="x-none"/>
          </w:rPr>
          <w:t>index</w:t>
        </w:r>
      </w:ins>
      <w:ins w:id="353" w:author="Boone, Keith W (GE Healthcare)" w:date="2012-07-18T15:06:00Z">
        <w:r>
          <w:rPr>
            <w:lang w:eastAsia="x-none"/>
          </w:rPr>
          <w:t xml:space="preserve"> terms allows content suppliers to appropriate</w:t>
        </w:r>
      </w:ins>
      <w:ins w:id="354" w:author="Boone, Keith W (GE Healthcare)" w:date="2012-07-18T15:12:00Z">
        <w:r w:rsidR="00C978A8">
          <w:rPr>
            <w:lang w:eastAsia="x-none"/>
          </w:rPr>
          <w:t>ly</w:t>
        </w:r>
      </w:ins>
      <w:ins w:id="355" w:author="Boone, Keith W (GE Healthcare)" w:date="2012-07-18T15:06:00Z">
        <w:r>
          <w:rPr>
            <w:lang w:eastAsia="x-none"/>
          </w:rPr>
          <w:t xml:space="preserve"> index and or map requests into the values they use to access content.  It also </w:t>
        </w:r>
      </w:ins>
      <w:ins w:id="356" w:author="Boone, Keith W (GE Healthcare)" w:date="2012-07-18T15:07:00Z">
        <w:r w:rsidR="001726F8">
          <w:rPr>
            <w:lang w:eastAsia="x-none"/>
          </w:rPr>
          <w:t xml:space="preserve">makes it possible for </w:t>
        </w:r>
      </w:ins>
      <w:ins w:id="357" w:author="Boone, Keith W (GE Healthcare)" w:date="2012-07-18T15:06:00Z">
        <w:r>
          <w:rPr>
            <w:lang w:eastAsia="x-none"/>
          </w:rPr>
          <w:t xml:space="preserve">applications </w:t>
        </w:r>
      </w:ins>
      <w:ins w:id="358" w:author="Boone, Keith W (GE Healthcare)" w:date="2012-07-18T15:07:00Z">
        <w:r w:rsidR="001726F8">
          <w:rPr>
            <w:lang w:eastAsia="x-none"/>
          </w:rPr>
          <w:t xml:space="preserve">making requests to use a common interface, without requiring </w:t>
        </w:r>
      </w:ins>
      <w:ins w:id="359" w:author="Boone, Keith W (GE Healthcare)" w:date="2012-07-18T15:08:00Z">
        <w:r w:rsidR="001726F8">
          <w:rPr>
            <w:lang w:eastAsia="x-none"/>
          </w:rPr>
          <w:t xml:space="preserve">complex interface configuration to </w:t>
        </w:r>
      </w:ins>
      <w:ins w:id="360" w:author="Boone, Keith W (GE Healthcare)" w:date="2012-07-18T15:07:00Z">
        <w:r w:rsidR="001726F8">
          <w:rPr>
            <w:lang w:eastAsia="x-none"/>
          </w:rPr>
          <w:t>enabl</w:t>
        </w:r>
      </w:ins>
      <w:ins w:id="361" w:author="Boone, Keith W (GE Healthcare)" w:date="2012-07-18T15:08:00Z">
        <w:r w:rsidR="001726F8">
          <w:rPr>
            <w:lang w:eastAsia="x-none"/>
          </w:rPr>
          <w:t>ing</w:t>
        </w:r>
      </w:ins>
      <w:ins w:id="362" w:author="Boone, Keith W (GE Healthcare)" w:date="2012-07-18T15:07:00Z">
        <w:r w:rsidR="001726F8">
          <w:rPr>
            <w:lang w:eastAsia="x-none"/>
          </w:rPr>
          <w:t xml:space="preserve"> discovery </w:t>
        </w:r>
      </w:ins>
      <w:ins w:id="363" w:author="Boone, Keith W (GE Healthcare)" w:date="2012-07-18T15:08:00Z">
        <w:r w:rsidR="001726F8">
          <w:rPr>
            <w:lang w:eastAsia="x-none"/>
          </w:rPr>
          <w:t>and mapping to</w:t>
        </w:r>
      </w:ins>
      <w:ins w:id="364" w:author="Boone, Keith W (GE Healthcare)" w:date="2012-07-18T15:07:00Z">
        <w:r w:rsidR="001726F8">
          <w:rPr>
            <w:lang w:eastAsia="x-none"/>
          </w:rPr>
          <w:t xml:space="preserve"> index terms</w:t>
        </w:r>
      </w:ins>
      <w:ins w:id="365" w:author="Boone, Keith W (GE Healthcare)" w:date="2012-07-18T15:08:00Z">
        <w:r w:rsidR="001726F8">
          <w:rPr>
            <w:lang w:eastAsia="x-none"/>
          </w:rPr>
          <w:t xml:space="preserve"> used by the content supplier</w:t>
        </w:r>
      </w:ins>
      <w:ins w:id="366" w:author="Boone, Keith W (GE Healthcare)" w:date="2012-07-18T15:07:00Z">
        <w:r w:rsidR="001726F8">
          <w:rPr>
            <w:lang w:eastAsia="x-none"/>
          </w:rPr>
          <w:t>.</w:t>
        </w:r>
      </w:ins>
    </w:p>
    <w:p w:rsidR="00624197" w:rsidRDefault="001726F8" w:rsidP="001726F8">
      <w:pPr>
        <w:pStyle w:val="BodyText"/>
        <w:rPr>
          <w:ins w:id="367" w:author="Boone, Keith W (GE Healthcare)" w:date="2012-07-18T14:45:00Z"/>
          <w:lang w:eastAsia="x-none"/>
        </w:rPr>
      </w:pPr>
      <w:ins w:id="368" w:author="Boone, Keith W (GE Healthcare)" w:date="2012-07-18T15:08:00Z">
        <w:r>
          <w:rPr>
            <w:lang w:eastAsia="x-none"/>
          </w:rPr>
          <w:t>In this profile,</w:t>
        </w:r>
      </w:ins>
      <w:ins w:id="369" w:author="Boone, Keith W (GE Healthcare)" w:date="2012-07-18T15:09:00Z">
        <w:r>
          <w:rPr>
            <w:lang w:eastAsia="x-none"/>
          </w:rPr>
          <w:t xml:space="preserve"> the collection of index terms that is used is known as the request context.  This is because the values for the secondary index terms come from details about the current situation.</w:t>
        </w:r>
      </w:ins>
      <w:ins w:id="370" w:author="Boone, Keith W (GE Healthcare)" w:date="2012-07-18T14:46:00Z">
        <w:r w:rsidR="00624197">
          <w:rPr>
            <w:lang w:eastAsia="x-none"/>
          </w:rPr>
          <w:t xml:space="preserve"> This context is passed to a Clinical Knowledge Directory that uses those details to locate clinical content. </w:t>
        </w:r>
      </w:ins>
    </w:p>
    <w:p w:rsidR="0015233D" w:rsidRPr="00D33912" w:rsidRDefault="0015233D" w:rsidP="00E51CD6">
      <w:pPr>
        <w:pStyle w:val="BodyText"/>
        <w:rPr>
          <w:lang w:eastAsia="x-none"/>
        </w:rPr>
      </w:pPr>
      <w:r w:rsidRPr="00D33912">
        <w:rPr>
          <w:lang w:eastAsia="x-none"/>
        </w:rPr>
        <w:lastRenderedPageBreak/>
        <w:t xml:space="preserve">The context of the request provides details about </w:t>
      </w:r>
      <w:del w:id="371" w:author="Boone, Keith W (GE Healthcare)" w:date="2012-07-18T15:10:00Z">
        <w:r w:rsidRPr="00D33912" w:rsidDel="001726F8">
          <w:rPr>
            <w:lang w:eastAsia="x-none"/>
          </w:rPr>
          <w:delText xml:space="preserve">the </w:delText>
        </w:r>
      </w:del>
      <w:r w:rsidRPr="00D33912">
        <w:rPr>
          <w:lang w:eastAsia="x-none"/>
        </w:rPr>
        <w:t>clinical concept</w:t>
      </w:r>
      <w:ins w:id="372" w:author="Boone, Keith W (GE Healthcare)" w:date="2012-07-18T15:10:00Z">
        <w:r w:rsidR="001726F8">
          <w:rPr>
            <w:lang w:eastAsia="x-none"/>
          </w:rPr>
          <w:t>s</w:t>
        </w:r>
      </w:ins>
      <w:r w:rsidRPr="00D33912">
        <w:rPr>
          <w:lang w:eastAsia="x-none"/>
        </w:rPr>
        <w:t xml:space="preserve"> on which information is being sought.  The context helps to determine the kind of information required, and</w:t>
      </w:r>
      <w:r w:rsidR="00E51CD6" w:rsidRPr="00D33912">
        <w:rPr>
          <w:lang w:eastAsia="x-none"/>
        </w:rPr>
        <w:t xml:space="preserve"> </w:t>
      </w:r>
      <w:r w:rsidRPr="00D33912">
        <w:rPr>
          <w:lang w:eastAsia="x-none"/>
        </w:rPr>
        <w:t>may include:</w:t>
      </w:r>
    </w:p>
    <w:p w:rsidR="0015233D" w:rsidRPr="00D33912" w:rsidRDefault="0015233D" w:rsidP="00291432">
      <w:pPr>
        <w:pStyle w:val="ListBullet"/>
      </w:pPr>
      <w:r w:rsidRPr="00D33912">
        <w:t>Patient Demographics (Age</w:t>
      </w:r>
      <w:r w:rsidR="005E30C8" w:rsidRPr="00D33912">
        <w:t xml:space="preserve">, Age Group or </w:t>
      </w:r>
      <w:r w:rsidRPr="00D33912">
        <w:t>Gender</w:t>
      </w:r>
      <w:r w:rsidR="005E30C8" w:rsidRPr="00D33912">
        <w:t>)</w:t>
      </w:r>
    </w:p>
    <w:p w:rsidR="0015233D" w:rsidRPr="00D33912" w:rsidRDefault="0015233D" w:rsidP="00291432">
      <w:pPr>
        <w:pStyle w:val="ListBullet"/>
      </w:pPr>
      <w:r w:rsidRPr="00D33912">
        <w:t>Location</w:t>
      </w:r>
    </w:p>
    <w:p w:rsidR="0015233D" w:rsidRPr="00D33912" w:rsidRDefault="0015233D" w:rsidP="00291432">
      <w:pPr>
        <w:pStyle w:val="ListBullet"/>
      </w:pPr>
      <w:r w:rsidRPr="00D33912">
        <w:t>Audience (Patient</w:t>
      </w:r>
      <w:r w:rsidR="004D763E" w:rsidRPr="00D33912">
        <w:t xml:space="preserve"> or </w:t>
      </w:r>
      <w:del w:id="373" w:author="Boone, Keith W (GE Healthcare)" w:date="2012-07-16T17:24:00Z">
        <w:r w:rsidRPr="00D33912" w:rsidDel="00E20E58">
          <w:delText>provider</w:delText>
        </w:r>
      </w:del>
      <w:ins w:id="374" w:author="Boone, Keith W (GE Healthcare)" w:date="2012-07-16T17:24:00Z">
        <w:r w:rsidR="00E20E58">
          <w:t>clinician</w:t>
        </w:r>
      </w:ins>
      <w:r w:rsidR="004D763E" w:rsidRPr="00D33912">
        <w:t xml:space="preserve"> and preferred language</w:t>
      </w:r>
      <w:r w:rsidRPr="00D33912">
        <w:t>)</w:t>
      </w:r>
    </w:p>
    <w:p w:rsidR="0015233D" w:rsidRPr="00D33912" w:rsidRDefault="0015233D" w:rsidP="00291432">
      <w:pPr>
        <w:pStyle w:val="ListBullet"/>
      </w:pPr>
      <w:r w:rsidRPr="00D33912">
        <w:t>Type of Patient Encounter (inpatient, outpatient, emergency, et cetera)</w:t>
      </w:r>
    </w:p>
    <w:p w:rsidR="00C23302" w:rsidRPr="00D33912" w:rsidRDefault="00C23302" w:rsidP="00291432">
      <w:pPr>
        <w:pStyle w:val="ListBullet"/>
      </w:pPr>
      <w:del w:id="375" w:author="Boone, Keith W (GE Healthcare)" w:date="2012-07-16T15:41:00Z">
        <w:r w:rsidRPr="00D33912" w:rsidDel="00080631">
          <w:delText>Query</w:delText>
        </w:r>
      </w:del>
      <w:ins w:id="376" w:author="Boone, Keith W (GE Healthcare)" w:date="2012-07-16T15:41:00Z">
        <w:r w:rsidR="00080631">
          <w:t>Knowledge request</w:t>
        </w:r>
      </w:ins>
      <w:r w:rsidRPr="00D33912">
        <w:t xml:space="preserve"> Topic</w:t>
      </w:r>
    </w:p>
    <w:p w:rsidR="0015233D" w:rsidRPr="00D33912" w:rsidRDefault="00E51CD6" w:rsidP="00291432">
      <w:pPr>
        <w:pStyle w:val="ListBullet"/>
      </w:pPr>
      <w:r w:rsidRPr="00D33912">
        <w:t xml:space="preserve">Request </w:t>
      </w:r>
      <w:r w:rsidR="0015233D" w:rsidRPr="00D33912">
        <w:t>Initiator (</w:t>
      </w:r>
      <w:del w:id="377" w:author="Boone, Keith W (GE Healthcare)" w:date="2012-07-16T17:24:00Z">
        <w:r w:rsidR="0015233D" w:rsidRPr="00D33912" w:rsidDel="00E20E58">
          <w:delText>Provider</w:delText>
        </w:r>
      </w:del>
      <w:ins w:id="378" w:author="Boone, Keith W (GE Healthcare)" w:date="2012-07-16T17:24:00Z">
        <w:r w:rsidR="00E20E58">
          <w:t>Clinician</w:t>
        </w:r>
      </w:ins>
      <w:r w:rsidR="0015233D" w:rsidRPr="00D33912">
        <w:t>, Patient)</w:t>
      </w:r>
    </w:p>
    <w:p w:rsidR="0015233D" w:rsidRDefault="005E30C8" w:rsidP="0015233D">
      <w:pPr>
        <w:pStyle w:val="BodyText"/>
        <w:rPr>
          <w:ins w:id="379" w:author="Boone, Keith W (GE Healthcare)" w:date="2012-07-18T15:37:00Z"/>
          <w:lang w:eastAsia="x-none"/>
        </w:rPr>
      </w:pPr>
      <w:r w:rsidRPr="00D33912">
        <w:rPr>
          <w:lang w:eastAsia="x-none"/>
        </w:rPr>
        <w:t xml:space="preserve">The </w:t>
      </w:r>
      <w:del w:id="380" w:author="Boone, Keith W (GE Healthcare)" w:date="2012-07-18T15:13:00Z">
        <w:r w:rsidRPr="00D33912" w:rsidDel="00C978A8">
          <w:rPr>
            <w:lang w:eastAsia="x-none"/>
          </w:rPr>
          <w:delText xml:space="preserve">information </w:delText>
        </w:r>
      </w:del>
      <w:ins w:id="381" w:author="Boone, Keith W (GE Healthcare)" w:date="2012-07-18T15:13:00Z">
        <w:r w:rsidR="00C978A8">
          <w:rPr>
            <w:lang w:eastAsia="x-none"/>
          </w:rPr>
          <w:t xml:space="preserve">clinical content </w:t>
        </w:r>
      </w:ins>
      <w:r w:rsidRPr="00D33912">
        <w:rPr>
          <w:lang w:eastAsia="x-none"/>
        </w:rPr>
        <w:t xml:space="preserve">being returned </w:t>
      </w:r>
      <w:r w:rsidR="00E51CD6" w:rsidRPr="00D33912">
        <w:rPr>
          <w:lang w:eastAsia="x-none"/>
        </w:rPr>
        <w:t>should be appropriate to the supplied context where possible.</w:t>
      </w:r>
      <w:ins w:id="382" w:author="Boone, Keith W (GE Healthcare)" w:date="2012-07-18T15:13:00Z">
        <w:r w:rsidR="00C978A8">
          <w:rPr>
            <w:lang w:eastAsia="x-none"/>
          </w:rPr>
          <w:t xml:space="preserve">  It should also be uniquely identified and described</w:t>
        </w:r>
      </w:ins>
      <w:ins w:id="383" w:author="Boone, Keith W (GE Healthcare)" w:date="2012-07-18T15:14:00Z">
        <w:r w:rsidR="00C978A8">
          <w:rPr>
            <w:lang w:eastAsia="x-none"/>
          </w:rPr>
          <w:t xml:space="preserve"> so that applications can present the relevant results to the user</w:t>
        </w:r>
      </w:ins>
      <w:ins w:id="384" w:author="Boone, Keith W (GE Healthcare)" w:date="2012-07-18T15:16:00Z">
        <w:r w:rsidR="00C978A8">
          <w:rPr>
            <w:lang w:eastAsia="x-none"/>
          </w:rPr>
          <w:t>.  Identification is import</w:t>
        </w:r>
      </w:ins>
      <w:ins w:id="385" w:author="Boone, Keith W (GE Healthcare)" w:date="2012-07-18T16:02:00Z">
        <w:r w:rsidR="009E2EF9">
          <w:rPr>
            <w:lang w:eastAsia="x-none"/>
          </w:rPr>
          <w:t>ant</w:t>
        </w:r>
      </w:ins>
      <w:ins w:id="386" w:author="Boone, Keith W (GE Healthcare)" w:date="2012-07-18T15:16:00Z">
        <w:r w:rsidR="00C978A8">
          <w:rPr>
            <w:lang w:eastAsia="x-none"/>
          </w:rPr>
          <w:t xml:space="preserve"> to enable applications </w:t>
        </w:r>
      </w:ins>
      <w:ins w:id="387" w:author="Boone, Keith W (GE Healthcare)" w:date="2012-07-18T15:17:00Z">
        <w:r w:rsidR="00A34FFB">
          <w:rPr>
            <w:lang w:eastAsia="x-none"/>
          </w:rPr>
          <w:t xml:space="preserve">to </w:t>
        </w:r>
      </w:ins>
      <w:ins w:id="388" w:author="Boone, Keith W (GE Healthcare)" w:date="2012-07-18T15:14:00Z">
        <w:r w:rsidR="00C978A8">
          <w:rPr>
            <w:lang w:eastAsia="x-none"/>
          </w:rPr>
          <w:t xml:space="preserve">record </w:t>
        </w:r>
      </w:ins>
      <w:ins w:id="389" w:author="Boone, Keith W (GE Healthcare)" w:date="2012-07-18T15:16:00Z">
        <w:r w:rsidR="00C978A8">
          <w:rPr>
            <w:lang w:eastAsia="x-none"/>
          </w:rPr>
          <w:t xml:space="preserve">information about </w:t>
        </w:r>
      </w:ins>
      <w:ins w:id="390" w:author="Boone, Keith W (GE Healthcare)" w:date="2012-07-18T15:14:00Z">
        <w:r w:rsidR="00C978A8">
          <w:rPr>
            <w:lang w:eastAsia="x-none"/>
          </w:rPr>
          <w:t>their use</w:t>
        </w:r>
      </w:ins>
      <w:ins w:id="391" w:author="Boone, Keith W (GE Healthcare)" w:date="2012-07-18T15:16:00Z">
        <w:r w:rsidR="00C978A8">
          <w:rPr>
            <w:lang w:eastAsia="x-none"/>
          </w:rPr>
          <w:t xml:space="preserve"> of relevant content, and to enable subsequent retrieval.  Descriptions of the relevant content are import</w:t>
        </w:r>
      </w:ins>
      <w:ins w:id="392" w:author="Boone, Keith W (GE Healthcare)" w:date="2012-07-18T16:02:00Z">
        <w:r w:rsidR="009E2EF9">
          <w:rPr>
            <w:lang w:eastAsia="x-none"/>
          </w:rPr>
          <w:t>ant</w:t>
        </w:r>
      </w:ins>
      <w:ins w:id="393" w:author="Boone, Keith W (GE Healthcare)" w:date="2012-07-18T15:16:00Z">
        <w:r w:rsidR="00C978A8">
          <w:rPr>
            <w:lang w:eastAsia="x-none"/>
          </w:rPr>
          <w:t xml:space="preserve"> to enable presentation of </w:t>
        </w:r>
      </w:ins>
      <w:ins w:id="394" w:author="Boone, Keith W (GE Healthcare)" w:date="2012-07-18T15:17:00Z">
        <w:r w:rsidR="00A34FFB">
          <w:rPr>
            <w:lang w:eastAsia="x-none"/>
          </w:rPr>
          <w:t xml:space="preserve">the </w:t>
        </w:r>
      </w:ins>
      <w:ins w:id="395" w:author="Boone, Keith W (GE Healthcare)" w:date="2012-07-18T15:16:00Z">
        <w:r w:rsidR="00C978A8">
          <w:rPr>
            <w:lang w:eastAsia="x-none"/>
          </w:rPr>
          <w:t>results to the user.</w:t>
        </w:r>
      </w:ins>
    </w:p>
    <w:p w:rsidR="007B719F" w:rsidRPr="00D33912" w:rsidRDefault="007B719F" w:rsidP="0015233D">
      <w:pPr>
        <w:pStyle w:val="BodyText"/>
        <w:rPr>
          <w:lang w:eastAsia="x-none"/>
        </w:rPr>
      </w:pPr>
      <w:ins w:id="396" w:author="Boone, Keith W (GE Healthcare)" w:date="2012-07-18T15:37:00Z">
        <w:r>
          <w:rPr>
            <w:lang w:eastAsia="x-none"/>
          </w:rPr>
          <w:t xml:space="preserve">A Clinical Knowledge Directory can be grouped with the Clinical Knowledge Requester actor of this profile to “fan-out” a single request to multiple </w:t>
        </w:r>
      </w:ins>
      <w:ins w:id="397" w:author="Boone, Keith W (GE Healthcare)" w:date="2012-07-18T15:38:00Z">
        <w:r>
          <w:rPr>
            <w:lang w:eastAsia="x-none"/>
          </w:rPr>
          <w:t>other systems implementing the Clinical Knowledge Directory actor.  Additional requirements of this grouped pair are described in Appendix A</w:t>
        </w:r>
      </w:ins>
      <w:ins w:id="398" w:author="Boone, Keith W (GE Healthcare)" w:date="2012-07-18T15:39:00Z">
        <w:r>
          <w:rPr>
            <w:lang w:eastAsia="x-none"/>
          </w:rPr>
          <w:t xml:space="preserve">.1 Aggregation of </w:t>
        </w:r>
        <w:proofErr w:type="spellStart"/>
        <w:r>
          <w:rPr>
            <w:lang w:eastAsia="x-none"/>
          </w:rPr>
          <w:t>Infobutton</w:t>
        </w:r>
        <w:proofErr w:type="spellEnd"/>
        <w:r>
          <w:rPr>
            <w:lang w:eastAsia="x-none"/>
          </w:rPr>
          <w:t xml:space="preserve"> </w:t>
        </w:r>
        <w:r w:rsidR="0037029F">
          <w:rPr>
            <w:lang w:eastAsia="x-none"/>
          </w:rPr>
          <w:t>Results</w:t>
        </w:r>
      </w:ins>
    </w:p>
    <w:p w:rsidR="00E51CD6" w:rsidRPr="00D33912" w:rsidRDefault="006065B7" w:rsidP="00681A3B">
      <w:pPr>
        <w:pStyle w:val="Heading4"/>
        <w:numPr>
          <w:ilvl w:val="0"/>
          <w:numId w:val="0"/>
        </w:numPr>
        <w:ind w:left="864" w:hanging="864"/>
        <w:rPr>
          <w:noProof w:val="0"/>
          <w:lang w:val="en-US"/>
        </w:rPr>
      </w:pPr>
      <w:bookmarkStart w:id="399" w:name="_Toc330377989"/>
      <w:r w:rsidRPr="00D33912">
        <w:rPr>
          <w:noProof w:val="0"/>
          <w:lang w:val="en-US"/>
        </w:rPr>
        <w:t>X.5.1.1 Patient Demographics</w:t>
      </w:r>
      <w:bookmarkEnd w:id="399"/>
    </w:p>
    <w:p w:rsidR="006065B7" w:rsidRPr="00D33912" w:rsidRDefault="006065B7" w:rsidP="006065B7">
      <w:pPr>
        <w:pStyle w:val="BodyText"/>
        <w:rPr>
          <w:lang w:eastAsia="x-none"/>
        </w:rPr>
      </w:pPr>
      <w:r w:rsidRPr="00D33912">
        <w:rPr>
          <w:lang w:eastAsia="x-none"/>
        </w:rPr>
        <w:t xml:space="preserve">Age and gender assist the </w:t>
      </w:r>
      <w:del w:id="400" w:author="Boone, Keith W (GE Healthcare)" w:date="2012-07-16T15:36:00Z">
        <w:r w:rsidRPr="00D33912" w:rsidDel="0051122A">
          <w:rPr>
            <w:lang w:eastAsia="x-none"/>
          </w:rPr>
          <w:delText>clinical knowledge source</w:delText>
        </w:r>
      </w:del>
      <w:ins w:id="401" w:author="Boone, Keith W (GE Healthcare)" w:date="2012-07-16T15:36:00Z">
        <w:r w:rsidR="0051122A">
          <w:rPr>
            <w:lang w:eastAsia="x-none"/>
          </w:rPr>
          <w:t>Clinical Knowledge Directory</w:t>
        </w:r>
      </w:ins>
      <w:r w:rsidRPr="00D33912">
        <w:rPr>
          <w:lang w:eastAsia="x-none"/>
        </w:rPr>
        <w:t xml:space="preserve"> in providing information that is most relevant for the patient.  Age beyond certain limits is considered to be personally </w:t>
      </w:r>
      <w:r w:rsidR="00D33912" w:rsidRPr="00D33912">
        <w:rPr>
          <w:lang w:eastAsia="x-none"/>
        </w:rPr>
        <w:t>identifiable</w:t>
      </w:r>
      <w:r w:rsidRPr="00D33912">
        <w:rPr>
          <w:lang w:eastAsia="x-none"/>
        </w:rPr>
        <w:t xml:space="preserve"> information, so the </w:t>
      </w:r>
      <w:del w:id="402" w:author="Boone, Keith W (GE Healthcare)" w:date="2012-07-16T15:36:00Z">
        <w:r w:rsidRPr="00D33912" w:rsidDel="0051122A">
          <w:rPr>
            <w:lang w:eastAsia="x-none"/>
          </w:rPr>
          <w:delText>clinical knowledge source</w:delText>
        </w:r>
      </w:del>
      <w:ins w:id="403" w:author="Boone, Keith W (GE Healthcare)" w:date="2012-07-16T15:36:00Z">
        <w:r w:rsidR="0051122A">
          <w:rPr>
            <w:lang w:eastAsia="x-none"/>
          </w:rPr>
          <w:t>Clinical Knowledge Directory</w:t>
        </w:r>
      </w:ins>
      <w:r w:rsidRPr="00D33912">
        <w:rPr>
          <w:lang w:eastAsia="x-none"/>
        </w:rPr>
        <w:t xml:space="preserve"> must be able to accept age ranges as well as a specific age.  For neonates and infants, age must be able to be specified in units smaller than years, e.g., months, weeks or days.</w:t>
      </w:r>
    </w:p>
    <w:p w:rsidR="006065B7" w:rsidRPr="00D33912" w:rsidRDefault="006065B7" w:rsidP="006065B7">
      <w:pPr>
        <w:pStyle w:val="BodyText"/>
        <w:rPr>
          <w:lang w:eastAsia="x-none"/>
        </w:rPr>
      </w:pPr>
      <w:r w:rsidRPr="00D33912">
        <w:rPr>
          <w:lang w:eastAsia="x-none"/>
        </w:rPr>
        <w:t xml:space="preserve">In general, </w:t>
      </w:r>
      <w:r w:rsidR="004D763E" w:rsidRPr="00D33912">
        <w:rPr>
          <w:lang w:eastAsia="x-none"/>
        </w:rPr>
        <w:t xml:space="preserve">queries containing </w:t>
      </w:r>
      <w:r w:rsidRPr="00D33912">
        <w:rPr>
          <w:lang w:eastAsia="x-none"/>
        </w:rPr>
        <w:t xml:space="preserve">age should be specified </w:t>
      </w:r>
      <w:del w:id="404" w:author="Boone, Keith W (GE Healthcare)" w:date="2012-07-16T17:04:00Z">
        <w:r w:rsidR="004D763E" w:rsidRPr="00D33912" w:rsidDel="005F1FC4">
          <w:rPr>
            <w:lang w:eastAsia="x-none"/>
          </w:rPr>
          <w:delText xml:space="preserve">it </w:delText>
        </w:r>
      </w:del>
      <w:r w:rsidRPr="00D33912">
        <w:rPr>
          <w:lang w:eastAsia="x-none"/>
        </w:rPr>
        <w:t>in units greater than two</w:t>
      </w:r>
      <w:r w:rsidR="004D763E" w:rsidRPr="00D33912">
        <w:rPr>
          <w:lang w:eastAsia="x-none"/>
        </w:rPr>
        <w:t xml:space="preserve">, e.g., for an infant under two years old, the age should be specified in months, </w:t>
      </w:r>
      <w:proofErr w:type="gramStart"/>
      <w:r w:rsidR="004D763E" w:rsidRPr="00D33912">
        <w:rPr>
          <w:lang w:eastAsia="x-none"/>
        </w:rPr>
        <w:t>under</w:t>
      </w:r>
      <w:proofErr w:type="gramEnd"/>
      <w:r w:rsidR="004D763E" w:rsidRPr="00D33912">
        <w:rPr>
          <w:lang w:eastAsia="x-none"/>
        </w:rPr>
        <w:t xml:space="preserve"> two months old should have age specified in weeks, and under two weeks, should be specified in days.  Clinical knowledge </w:t>
      </w:r>
      <w:r w:rsidR="00BE7887" w:rsidRPr="00D33912">
        <w:rPr>
          <w:lang w:eastAsia="x-none"/>
        </w:rPr>
        <w:t>Requester</w:t>
      </w:r>
      <w:r w:rsidR="004D763E" w:rsidRPr="00D33912">
        <w:rPr>
          <w:lang w:eastAsia="x-none"/>
        </w:rPr>
        <w:t>s should accept age values specified in years, months, weeks or days, and may normalize age depending on the type of information they provide.</w:t>
      </w:r>
    </w:p>
    <w:p w:rsidR="004D763E" w:rsidRPr="00D33912" w:rsidRDefault="004D763E" w:rsidP="006065B7">
      <w:pPr>
        <w:pStyle w:val="BodyText"/>
        <w:rPr>
          <w:lang w:eastAsia="x-none"/>
        </w:rPr>
      </w:pPr>
      <w:r w:rsidRPr="00D33912">
        <w:rPr>
          <w:lang w:eastAsia="x-none"/>
        </w:rPr>
        <w:t>Gender need only be specified as male, female or un</w:t>
      </w:r>
      <w:r w:rsidR="001710AB" w:rsidRPr="00D33912">
        <w:rPr>
          <w:lang w:eastAsia="x-none"/>
        </w:rPr>
        <w:t>determined</w:t>
      </w:r>
      <w:r w:rsidRPr="00D33912">
        <w:rPr>
          <w:lang w:eastAsia="x-none"/>
        </w:rPr>
        <w:t>.</w:t>
      </w:r>
    </w:p>
    <w:p w:rsidR="004D763E" w:rsidRPr="00D33912" w:rsidRDefault="00681A3B" w:rsidP="00681A3B">
      <w:pPr>
        <w:pStyle w:val="Heading4"/>
        <w:numPr>
          <w:ilvl w:val="0"/>
          <w:numId w:val="0"/>
        </w:numPr>
        <w:ind w:left="864" w:hanging="864"/>
        <w:rPr>
          <w:noProof w:val="0"/>
          <w:lang w:val="en-US"/>
        </w:rPr>
      </w:pPr>
      <w:bookmarkStart w:id="405" w:name="_Toc330377990"/>
      <w:r w:rsidRPr="00D33912">
        <w:rPr>
          <w:noProof w:val="0"/>
          <w:lang w:val="en-US"/>
        </w:rPr>
        <w:t>X.5.1.</w:t>
      </w:r>
      <w:r w:rsidR="004D763E" w:rsidRPr="00D33912">
        <w:rPr>
          <w:noProof w:val="0"/>
          <w:lang w:val="en-US"/>
        </w:rPr>
        <w:t>2 Location</w:t>
      </w:r>
      <w:bookmarkEnd w:id="405"/>
    </w:p>
    <w:p w:rsidR="004D763E" w:rsidRPr="00D33912" w:rsidRDefault="004D763E" w:rsidP="006065B7">
      <w:pPr>
        <w:pStyle w:val="BodyText"/>
        <w:rPr>
          <w:lang w:eastAsia="x-none"/>
        </w:rPr>
      </w:pPr>
      <w:r w:rsidRPr="00D33912">
        <w:rPr>
          <w:lang w:eastAsia="x-none"/>
        </w:rPr>
        <w:t xml:space="preserve">The </w:t>
      </w:r>
      <w:del w:id="406" w:author="Boone, Keith W (GE Healthcare)" w:date="2012-07-16T17:24:00Z">
        <w:r w:rsidRPr="00D33912" w:rsidDel="00E20E58">
          <w:rPr>
            <w:lang w:eastAsia="x-none"/>
          </w:rPr>
          <w:delText>provider</w:delText>
        </w:r>
      </w:del>
      <w:ins w:id="407" w:author="Boone, Keith W (GE Healthcare)" w:date="2012-07-16T17:24:00Z">
        <w:r w:rsidR="00E20E58">
          <w:rPr>
            <w:lang w:eastAsia="x-none"/>
          </w:rPr>
          <w:t>clinician</w:t>
        </w:r>
      </w:ins>
      <w:r w:rsidRPr="00D33912">
        <w:rPr>
          <w:lang w:eastAsia="x-none"/>
        </w:rPr>
        <w:t xml:space="preserve"> and/or patient location can be used to customize results </w:t>
      </w:r>
      <w:ins w:id="408" w:author="Boone, Keith W (GE Healthcare)" w:date="2012-07-16T17:19:00Z">
        <w:r w:rsidR="00E20E58" w:rsidRPr="00E20E58">
          <w:rPr>
            <w:lang w:eastAsia="x-none"/>
          </w:rPr>
          <w:t>based on knowledge of either the patient's home or treatment location.</w:t>
        </w:r>
      </w:ins>
      <w:del w:id="409" w:author="Boone, Keith W (GE Healthcare)" w:date="2012-07-16T17:19:00Z">
        <w:r w:rsidRPr="00D33912" w:rsidDel="00E20E58">
          <w:rPr>
            <w:lang w:eastAsia="x-none"/>
          </w:rPr>
          <w:delText>based on location specific knowledge.</w:delText>
        </w:r>
      </w:del>
      <w:r w:rsidRPr="00D33912">
        <w:rPr>
          <w:lang w:eastAsia="x-none"/>
        </w:rPr>
        <w:t xml:space="preserve">  Location information about either the patient, or where they seek treatment could be considered to be personally </w:t>
      </w:r>
      <w:r w:rsidR="00D33912" w:rsidRPr="00D33912">
        <w:rPr>
          <w:lang w:eastAsia="x-none"/>
        </w:rPr>
        <w:t>identifiable</w:t>
      </w:r>
      <w:r w:rsidRPr="00D33912">
        <w:rPr>
          <w:lang w:eastAsia="x-none"/>
        </w:rPr>
        <w:t xml:space="preserve"> information, especially if highly detailed.  For most use cases, location information can be limited to simple regional identifiers (postal codes, cities, states).</w:t>
      </w:r>
    </w:p>
    <w:p w:rsidR="004D763E" w:rsidRPr="00D33912" w:rsidRDefault="004D763E" w:rsidP="00681A3B">
      <w:pPr>
        <w:pStyle w:val="Heading4"/>
        <w:numPr>
          <w:ilvl w:val="0"/>
          <w:numId w:val="0"/>
        </w:numPr>
        <w:ind w:left="864" w:hanging="864"/>
        <w:rPr>
          <w:noProof w:val="0"/>
          <w:lang w:val="en-US"/>
        </w:rPr>
      </w:pPr>
      <w:bookmarkStart w:id="410" w:name="_Toc330377991"/>
      <w:r w:rsidRPr="00D33912">
        <w:rPr>
          <w:noProof w:val="0"/>
          <w:lang w:val="en-US"/>
        </w:rPr>
        <w:lastRenderedPageBreak/>
        <w:t>X.5.1.3 Audience</w:t>
      </w:r>
      <w:bookmarkEnd w:id="410"/>
    </w:p>
    <w:p w:rsidR="004D763E" w:rsidRPr="00D33912" w:rsidRDefault="004D763E" w:rsidP="006065B7">
      <w:pPr>
        <w:pStyle w:val="BodyText"/>
        <w:rPr>
          <w:lang w:eastAsia="x-none"/>
        </w:rPr>
      </w:pPr>
      <w:r w:rsidRPr="00D33912">
        <w:rPr>
          <w:lang w:eastAsia="x-none"/>
        </w:rPr>
        <w:t xml:space="preserve">The information returned may be for consumption by </w:t>
      </w:r>
      <w:del w:id="411" w:author="Boone, Keith W (GE Healthcare)" w:date="2012-07-18T13:02:00Z">
        <w:r w:rsidRPr="00D33912" w:rsidDel="00556A13">
          <w:rPr>
            <w:lang w:eastAsia="x-none"/>
          </w:rPr>
          <w:delText xml:space="preserve">either a </w:delText>
        </w:r>
      </w:del>
      <w:r w:rsidRPr="00D33912">
        <w:rPr>
          <w:lang w:eastAsia="x-none"/>
        </w:rPr>
        <w:t>patient</w:t>
      </w:r>
      <w:ins w:id="412" w:author="Boone, Keith W (GE Healthcare)" w:date="2012-07-18T13:02:00Z">
        <w:r w:rsidR="00556A13">
          <w:rPr>
            <w:lang w:eastAsia="x-none"/>
          </w:rPr>
          <w:t>s</w:t>
        </w:r>
      </w:ins>
      <w:r w:rsidRPr="00D33912">
        <w:rPr>
          <w:lang w:eastAsia="x-none"/>
        </w:rPr>
        <w:t xml:space="preserve">, </w:t>
      </w:r>
      <w:del w:id="413" w:author="Boone, Keith W (GE Healthcare)" w:date="2012-07-18T13:00:00Z">
        <w:r w:rsidRPr="00D33912" w:rsidDel="00BF09A8">
          <w:rPr>
            <w:lang w:eastAsia="x-none"/>
          </w:rPr>
          <w:delText xml:space="preserve">or </w:delText>
        </w:r>
      </w:del>
      <w:del w:id="414" w:author="Boone, Keith W (GE Healthcare)" w:date="2012-07-18T13:02:00Z">
        <w:r w:rsidRPr="00D33912" w:rsidDel="00556A13">
          <w:rPr>
            <w:lang w:eastAsia="x-none"/>
          </w:rPr>
          <w:delText xml:space="preserve">a </w:delText>
        </w:r>
      </w:del>
      <w:del w:id="415" w:author="Boone, Keith W (GE Healthcare)" w:date="2012-07-16T17:25:00Z">
        <w:r w:rsidRPr="00D33912" w:rsidDel="00E20E58">
          <w:rPr>
            <w:lang w:eastAsia="x-none"/>
          </w:rPr>
          <w:delText>healthcare provider</w:delText>
        </w:r>
      </w:del>
      <w:ins w:id="416" w:author="Boone, Keith W (GE Healthcare)" w:date="2012-07-16T17:25:00Z">
        <w:r w:rsidR="00E20E58">
          <w:rPr>
            <w:lang w:eastAsia="x-none"/>
          </w:rPr>
          <w:t>clinician</w:t>
        </w:r>
      </w:ins>
      <w:ins w:id="417" w:author="Boone, Keith W (GE Healthcare)" w:date="2012-07-18T13:02:00Z">
        <w:r w:rsidR="00556A13">
          <w:rPr>
            <w:lang w:eastAsia="x-none"/>
          </w:rPr>
          <w:t>s</w:t>
        </w:r>
      </w:ins>
      <w:ins w:id="418" w:author="Boone, Keith W (GE Healthcare)" w:date="2012-07-18T13:00:00Z">
        <w:r w:rsidR="00BF09A8">
          <w:rPr>
            <w:lang w:eastAsia="x-none"/>
          </w:rPr>
          <w:t>, or payer</w:t>
        </w:r>
      </w:ins>
      <w:ins w:id="419" w:author="Boone, Keith W (GE Healthcare)" w:date="2012-07-18T13:02:00Z">
        <w:r w:rsidR="00556A13">
          <w:rPr>
            <w:lang w:eastAsia="x-none"/>
          </w:rPr>
          <w:t>s</w:t>
        </w:r>
      </w:ins>
      <w:r w:rsidRPr="00D33912">
        <w:rPr>
          <w:lang w:eastAsia="x-none"/>
        </w:rPr>
        <w:t>.  The content may be requested in a specific language.</w:t>
      </w:r>
    </w:p>
    <w:p w:rsidR="004D763E" w:rsidRPr="00D33912" w:rsidRDefault="004D763E" w:rsidP="00681A3B">
      <w:pPr>
        <w:pStyle w:val="Heading4"/>
        <w:numPr>
          <w:ilvl w:val="0"/>
          <w:numId w:val="0"/>
        </w:numPr>
        <w:ind w:left="864" w:hanging="864"/>
        <w:rPr>
          <w:noProof w:val="0"/>
          <w:lang w:val="en-US"/>
        </w:rPr>
      </w:pPr>
      <w:bookmarkStart w:id="420" w:name="_Toc330377992"/>
      <w:r w:rsidRPr="00D33912">
        <w:rPr>
          <w:noProof w:val="0"/>
          <w:lang w:val="en-US"/>
        </w:rPr>
        <w:t xml:space="preserve">X.5.1.4 </w:t>
      </w:r>
      <w:del w:id="421" w:author="Boone, Keith W (GE Healthcare)" w:date="2012-07-16T15:41:00Z">
        <w:r w:rsidR="00C23302" w:rsidRPr="00D33912" w:rsidDel="00080631">
          <w:rPr>
            <w:noProof w:val="0"/>
            <w:lang w:val="en-US"/>
          </w:rPr>
          <w:delText>Query</w:delText>
        </w:r>
      </w:del>
      <w:ins w:id="422" w:author="Boone, Keith W (GE Healthcare)" w:date="2012-07-16T15:41:00Z">
        <w:r w:rsidR="00080631">
          <w:rPr>
            <w:noProof w:val="0"/>
            <w:lang w:val="en-US"/>
          </w:rPr>
          <w:t xml:space="preserve">Knowledge </w:t>
        </w:r>
      </w:ins>
      <w:ins w:id="423" w:author="Boone, Keith W (GE Healthcare)" w:date="2012-07-16T15:47:00Z">
        <w:r w:rsidR="00080631">
          <w:rPr>
            <w:noProof w:val="0"/>
            <w:lang w:val="en-US"/>
          </w:rPr>
          <w:t>R</w:t>
        </w:r>
      </w:ins>
      <w:ins w:id="424" w:author="Boone, Keith W (GE Healthcare)" w:date="2012-07-16T15:41:00Z">
        <w:r w:rsidR="00080631">
          <w:rPr>
            <w:noProof w:val="0"/>
            <w:lang w:val="en-US"/>
          </w:rPr>
          <w:t>equest</w:t>
        </w:r>
      </w:ins>
      <w:r w:rsidR="00C23302" w:rsidRPr="00D33912">
        <w:rPr>
          <w:noProof w:val="0"/>
          <w:lang w:val="en-US"/>
        </w:rPr>
        <w:t xml:space="preserve"> Topic</w:t>
      </w:r>
      <w:bookmarkEnd w:id="420"/>
    </w:p>
    <w:p w:rsidR="00FD3D78" w:rsidRPr="00D33912" w:rsidRDefault="00C23302" w:rsidP="00FD3D78">
      <w:pPr>
        <w:pStyle w:val="BodyText"/>
        <w:rPr>
          <w:lang w:eastAsia="x-none"/>
        </w:rPr>
      </w:pPr>
      <w:r w:rsidRPr="00D33912">
        <w:rPr>
          <w:lang w:eastAsia="x-none"/>
        </w:rPr>
        <w:t xml:space="preserve">The topic </w:t>
      </w:r>
      <w:del w:id="425" w:author="Boone, Keith W (GE Healthcare)" w:date="2012-07-16T17:05:00Z">
        <w:r w:rsidRPr="00D33912" w:rsidDel="005F1FC4">
          <w:rPr>
            <w:lang w:eastAsia="x-none"/>
          </w:rPr>
          <w:delText xml:space="preserve">being </w:delText>
        </w:r>
      </w:del>
      <w:ins w:id="426" w:author="Boone, Keith W (GE Healthcare)" w:date="2012-07-16T15:41:00Z">
        <w:r w:rsidR="00080631">
          <w:rPr>
            <w:lang w:eastAsia="x-none"/>
          </w:rPr>
          <w:t xml:space="preserve">for which clinical knowledge is being requested </w:t>
        </w:r>
      </w:ins>
      <w:del w:id="427" w:author="Boone, Keith W (GE Healthcare)" w:date="2012-07-16T15:42:00Z">
        <w:r w:rsidRPr="00D33912" w:rsidDel="00080631">
          <w:rPr>
            <w:lang w:eastAsia="x-none"/>
          </w:rPr>
          <w:delText xml:space="preserve">query </w:delText>
        </w:r>
      </w:del>
      <w:r w:rsidRPr="00D33912">
        <w:rPr>
          <w:lang w:eastAsia="x-none"/>
        </w:rPr>
        <w:t xml:space="preserve">can be divided up into at least three separate components.  The main topic of interest is usually based upon a coded term, such as a diagnostic </w:t>
      </w:r>
      <w:r w:rsidR="00621D0E" w:rsidRPr="00D33912">
        <w:rPr>
          <w:lang w:eastAsia="x-none"/>
        </w:rPr>
        <w:t>result</w:t>
      </w:r>
      <w:r w:rsidRPr="00D33912">
        <w:rPr>
          <w:lang w:eastAsia="x-none"/>
        </w:rPr>
        <w:t xml:space="preserve">, </w:t>
      </w:r>
      <w:r w:rsidR="00621D0E" w:rsidRPr="00D33912">
        <w:rPr>
          <w:lang w:eastAsia="x-none"/>
        </w:rPr>
        <w:t xml:space="preserve">problem or </w:t>
      </w:r>
      <w:r w:rsidRPr="00D33912">
        <w:rPr>
          <w:lang w:eastAsia="x-none"/>
        </w:rPr>
        <w:t>diagnosis</w:t>
      </w:r>
      <w:r w:rsidR="00621D0E" w:rsidRPr="00D33912">
        <w:rPr>
          <w:lang w:eastAsia="x-none"/>
        </w:rPr>
        <w:t>, medication or procedure</w:t>
      </w:r>
      <w:r w:rsidRPr="00D33912">
        <w:rPr>
          <w:lang w:eastAsia="x-none"/>
        </w:rPr>
        <w:t xml:space="preserve">.  </w:t>
      </w:r>
    </w:p>
    <w:p w:rsidR="00C23302" w:rsidRPr="00D33912" w:rsidRDefault="00FD3D78" w:rsidP="00C23302">
      <w:pPr>
        <w:pStyle w:val="BodyText"/>
        <w:rPr>
          <w:lang w:eastAsia="x-none"/>
        </w:rPr>
      </w:pPr>
      <w:r w:rsidRPr="00D33912">
        <w:rPr>
          <w:lang w:eastAsia="x-none"/>
        </w:rPr>
        <w:t xml:space="preserve">The subtopics are </w:t>
      </w:r>
      <w:del w:id="428" w:author="Boone, Keith W (GE Healthcare)" w:date="2012-07-16T15:42:00Z">
        <w:r w:rsidRPr="00D33912" w:rsidDel="00080631">
          <w:rPr>
            <w:lang w:eastAsia="x-none"/>
          </w:rPr>
          <w:delText xml:space="preserve">common </w:delText>
        </w:r>
      </w:del>
      <w:ins w:id="429" w:author="Boone, Keith W (GE Healthcare)" w:date="2012-07-16T15:42:00Z">
        <w:r w:rsidR="00080631">
          <w:rPr>
            <w:lang w:eastAsia="x-none"/>
          </w:rPr>
          <w:t>categorical</w:t>
        </w:r>
        <w:r w:rsidR="00080631" w:rsidRPr="00D33912">
          <w:rPr>
            <w:lang w:eastAsia="x-none"/>
          </w:rPr>
          <w:t xml:space="preserve"> </w:t>
        </w:r>
      </w:ins>
      <w:r w:rsidRPr="00D33912">
        <w:rPr>
          <w:lang w:eastAsia="x-none"/>
        </w:rPr>
        <w:t xml:space="preserve">secondary index terms </w:t>
      </w:r>
      <w:del w:id="430" w:author="Boone, Keith W (GE Healthcare)" w:date="2012-07-16T15:42:00Z">
        <w:r w:rsidRPr="00D33912" w:rsidDel="00080631">
          <w:rPr>
            <w:lang w:eastAsia="x-none"/>
          </w:rPr>
          <w:delText xml:space="preserve">that commonly appear </w:delText>
        </w:r>
      </w:del>
      <w:ins w:id="431" w:author="Boone, Keith W (GE Healthcare)" w:date="2012-07-16T15:42:00Z">
        <w:r w:rsidR="00080631">
          <w:rPr>
            <w:lang w:eastAsia="x-none"/>
          </w:rPr>
          <w:t xml:space="preserve">relevant </w:t>
        </w:r>
      </w:ins>
      <w:r w:rsidRPr="00D33912">
        <w:rPr>
          <w:lang w:eastAsia="x-none"/>
        </w:rPr>
        <w:t>within the context of the main topic</w:t>
      </w:r>
      <w:del w:id="432" w:author="Boone, Keith W (GE Healthcare)" w:date="2012-07-16T15:42:00Z">
        <w:r w:rsidRPr="00D33912" w:rsidDel="00080631">
          <w:rPr>
            <w:lang w:eastAsia="x-none"/>
          </w:rPr>
          <w:delText xml:space="preserve"> and </w:delText>
        </w:r>
      </w:del>
      <w:ins w:id="433" w:author="Boone, Keith W (GE Healthcare)" w:date="2012-07-16T15:42:00Z">
        <w:r w:rsidR="00080631">
          <w:rPr>
            <w:lang w:eastAsia="x-none"/>
          </w:rPr>
          <w:t xml:space="preserve">.  These </w:t>
        </w:r>
      </w:ins>
      <w:r w:rsidRPr="00D33912">
        <w:rPr>
          <w:lang w:eastAsia="x-none"/>
        </w:rPr>
        <w:t xml:space="preserve">identify the kind of information being requested </w:t>
      </w:r>
      <w:del w:id="434" w:author="Boone, Keith W (GE Healthcare)" w:date="2012-07-16T15:42:00Z">
        <w:r w:rsidRPr="00D33912" w:rsidDel="00080631">
          <w:rPr>
            <w:lang w:eastAsia="x-none"/>
          </w:rPr>
          <w:delText xml:space="preserve">on </w:delText>
        </w:r>
      </w:del>
      <w:ins w:id="435" w:author="Boone, Keith W (GE Healthcare)" w:date="2012-07-16T15:42:00Z">
        <w:r w:rsidR="00080631">
          <w:rPr>
            <w:lang w:eastAsia="x-none"/>
          </w:rPr>
          <w:t>about</w:t>
        </w:r>
        <w:r w:rsidR="00080631" w:rsidRPr="00D33912">
          <w:rPr>
            <w:lang w:eastAsia="x-none"/>
          </w:rPr>
          <w:t xml:space="preserve"> </w:t>
        </w:r>
      </w:ins>
      <w:r w:rsidRPr="00D33912">
        <w:rPr>
          <w:lang w:eastAsia="x-none"/>
        </w:rPr>
        <w:t>the main topic.   The subtopic should come from a limited vocabulary.</w:t>
      </w:r>
    </w:p>
    <w:p w:rsidR="00621D0E" w:rsidRPr="00D33912" w:rsidRDefault="00621D0E" w:rsidP="006065B7">
      <w:pPr>
        <w:pStyle w:val="BodyText"/>
        <w:rPr>
          <w:lang w:eastAsia="x-none"/>
        </w:rPr>
      </w:pPr>
      <w:r w:rsidRPr="00D33912">
        <w:rPr>
          <w:lang w:eastAsia="x-none"/>
        </w:rPr>
        <w:t xml:space="preserve">The workflow task being performed can assist the </w:t>
      </w:r>
      <w:del w:id="436" w:author="Boone, Keith W (GE Healthcare)" w:date="2012-07-16T15:36:00Z">
        <w:r w:rsidRPr="00D33912" w:rsidDel="0051122A">
          <w:rPr>
            <w:lang w:eastAsia="x-none"/>
          </w:rPr>
          <w:delText>clinical knowled</w:delText>
        </w:r>
        <w:r w:rsidR="004D763E" w:rsidRPr="00D33912" w:rsidDel="0051122A">
          <w:rPr>
            <w:lang w:eastAsia="x-none"/>
          </w:rPr>
          <w:delText>ge source</w:delText>
        </w:r>
      </w:del>
      <w:ins w:id="437" w:author="Boone, Keith W (GE Healthcare)" w:date="2012-07-16T15:36:00Z">
        <w:r w:rsidR="0051122A">
          <w:rPr>
            <w:lang w:eastAsia="x-none"/>
          </w:rPr>
          <w:t>Clinical Knowledge Directory</w:t>
        </w:r>
      </w:ins>
      <w:r w:rsidR="004D763E" w:rsidRPr="00D33912">
        <w:rPr>
          <w:lang w:eastAsia="x-none"/>
        </w:rPr>
        <w:t xml:space="preserve"> in determining what kind of </w:t>
      </w:r>
      <w:ins w:id="438" w:author="Boone, Keith W (GE Healthcare)" w:date="2012-07-16T17:05:00Z">
        <w:r w:rsidR="005F1FC4">
          <w:rPr>
            <w:lang w:eastAsia="x-none"/>
          </w:rPr>
          <w:t xml:space="preserve">clinical knowledge </w:t>
        </w:r>
      </w:ins>
      <w:r w:rsidR="004D763E" w:rsidRPr="00D33912">
        <w:rPr>
          <w:lang w:eastAsia="x-none"/>
        </w:rPr>
        <w:t xml:space="preserve">may be relevant.  For example, a </w:t>
      </w:r>
      <w:del w:id="439" w:author="Boone, Keith W (GE Healthcare)" w:date="2012-07-16T15:43:00Z">
        <w:r w:rsidR="004D763E" w:rsidRPr="00D33912" w:rsidDel="00080631">
          <w:rPr>
            <w:lang w:eastAsia="x-none"/>
          </w:rPr>
          <w:delText>query</w:delText>
        </w:r>
      </w:del>
      <w:ins w:id="440" w:author="Boone, Keith W (GE Healthcare)" w:date="2012-07-16T15:43:00Z">
        <w:r w:rsidR="00080631">
          <w:rPr>
            <w:lang w:eastAsia="x-none"/>
          </w:rPr>
          <w:t>knowledge request</w:t>
        </w:r>
      </w:ins>
      <w:r w:rsidR="004D763E" w:rsidRPr="00D33912">
        <w:rPr>
          <w:lang w:eastAsia="x-none"/>
        </w:rPr>
        <w:t xml:space="preserve"> on a diagnosis during medication order entry might return clinical knowledge </w:t>
      </w:r>
      <w:ins w:id="441" w:author="Boone, Keith W (GE Healthcare)" w:date="2012-07-18T13:03:00Z">
        <w:r w:rsidR="00556A13">
          <w:rPr>
            <w:lang w:eastAsia="x-none"/>
          </w:rPr>
          <w:t>re</w:t>
        </w:r>
      </w:ins>
      <w:r w:rsidR="004D763E" w:rsidRPr="00D33912">
        <w:rPr>
          <w:lang w:eastAsia="x-none"/>
        </w:rPr>
        <w:t xml:space="preserve">sources describing </w:t>
      </w:r>
      <w:r w:rsidR="000A2549" w:rsidRPr="00D33912">
        <w:rPr>
          <w:lang w:eastAsia="x-none"/>
        </w:rPr>
        <w:t xml:space="preserve">suggested medications for treatment, whereas the same request during review of discharge notes might return information on that diagnosis and the discharge instructions associated with it.  The behaviors associated with use of the workflow task and type of information returned is up to the </w:t>
      </w:r>
      <w:del w:id="442" w:author="Boone, Keith W (GE Healthcare)" w:date="2012-07-16T15:36:00Z">
        <w:r w:rsidR="000A2549" w:rsidRPr="00D33912" w:rsidDel="0051122A">
          <w:rPr>
            <w:lang w:eastAsia="x-none"/>
          </w:rPr>
          <w:delText>clinical knowledge source</w:delText>
        </w:r>
      </w:del>
      <w:ins w:id="443" w:author="Boone, Keith W (GE Healthcare)" w:date="2012-07-16T15:36:00Z">
        <w:r w:rsidR="0051122A">
          <w:rPr>
            <w:lang w:eastAsia="x-none"/>
          </w:rPr>
          <w:t>Clinical Knowledge Directory</w:t>
        </w:r>
      </w:ins>
      <w:r w:rsidR="000A2549" w:rsidRPr="00D33912">
        <w:rPr>
          <w:lang w:eastAsia="x-none"/>
        </w:rPr>
        <w:t>.</w:t>
      </w:r>
    </w:p>
    <w:p w:rsidR="00FD6B22" w:rsidRPr="00D33912" w:rsidRDefault="00104BE6" w:rsidP="00FD6B22">
      <w:pPr>
        <w:pStyle w:val="Heading3"/>
        <w:keepNext w:val="0"/>
        <w:numPr>
          <w:ilvl w:val="0"/>
          <w:numId w:val="0"/>
        </w:numPr>
        <w:rPr>
          <w:bCs/>
          <w:noProof w:val="0"/>
          <w:lang w:val="en-US"/>
        </w:rPr>
      </w:pPr>
      <w:bookmarkStart w:id="444" w:name="_Toc330377993"/>
      <w:proofErr w:type="gramStart"/>
      <w:r w:rsidRPr="00D33912">
        <w:rPr>
          <w:bCs/>
          <w:noProof w:val="0"/>
          <w:lang w:val="en-US"/>
        </w:rPr>
        <w:t>X.5</w:t>
      </w:r>
      <w:r w:rsidR="00412649" w:rsidRPr="00D33912">
        <w:rPr>
          <w:bCs/>
          <w:noProof w:val="0"/>
          <w:lang w:val="en-US"/>
        </w:rPr>
        <w:t>.</w:t>
      </w:r>
      <w:r w:rsidR="00681A3B" w:rsidRPr="00D33912">
        <w:rPr>
          <w:bCs/>
          <w:noProof w:val="0"/>
          <w:lang w:val="en-US"/>
        </w:rPr>
        <w:t>2</w:t>
      </w:r>
      <w:r w:rsidR="00FD6B22" w:rsidRPr="00D33912">
        <w:rPr>
          <w:bCs/>
          <w:noProof w:val="0"/>
          <w:lang w:val="en-US"/>
        </w:rPr>
        <w:t xml:space="preserve"> </w:t>
      </w:r>
      <w:r w:rsidR="002869E8" w:rsidRPr="00D33912">
        <w:rPr>
          <w:bCs/>
          <w:noProof w:val="0"/>
          <w:lang w:val="en-US"/>
        </w:rPr>
        <w:t xml:space="preserve"> </w:t>
      </w:r>
      <w:r w:rsidR="00FD6B22" w:rsidRPr="00D33912">
        <w:rPr>
          <w:bCs/>
          <w:noProof w:val="0"/>
          <w:lang w:val="en-US"/>
        </w:rPr>
        <w:t>Use</w:t>
      </w:r>
      <w:proofErr w:type="gramEnd"/>
      <w:r w:rsidR="00FD6B22" w:rsidRPr="00D33912">
        <w:rPr>
          <w:bCs/>
          <w:noProof w:val="0"/>
          <w:lang w:val="en-US"/>
        </w:rPr>
        <w:t xml:space="preserve"> Case</w:t>
      </w:r>
      <w:r w:rsidR="002869E8" w:rsidRPr="00D33912">
        <w:rPr>
          <w:bCs/>
          <w:noProof w:val="0"/>
          <w:lang w:val="en-US"/>
        </w:rPr>
        <w:t xml:space="preserve"> #1: </w:t>
      </w:r>
      <w:r w:rsidR="009D05B6" w:rsidRPr="00D33912">
        <w:rPr>
          <w:bCs/>
          <w:noProof w:val="0"/>
          <w:lang w:val="en-US"/>
        </w:rPr>
        <w:t>Patient Education</w:t>
      </w:r>
      <w:bookmarkEnd w:id="444"/>
    </w:p>
    <w:p w:rsidR="00682881" w:rsidRPr="00D33912" w:rsidRDefault="009D05B6" w:rsidP="00682881">
      <w:r w:rsidRPr="00D33912">
        <w:t xml:space="preserve">In this use case, a </w:t>
      </w:r>
      <w:del w:id="445" w:author="Boone, Keith W (GE Healthcare)" w:date="2012-07-16T17:25:00Z">
        <w:r w:rsidRPr="00D33912" w:rsidDel="00E20E58">
          <w:delText>provide</w:delText>
        </w:r>
        <w:r w:rsidR="0015233D" w:rsidRPr="00D33912" w:rsidDel="00E20E58">
          <w:delText>r</w:delText>
        </w:r>
      </w:del>
      <w:ins w:id="446" w:author="Boone, Keith W (GE Healthcare)" w:date="2012-07-16T17:25:00Z">
        <w:r w:rsidR="00E20E58">
          <w:t>clinician</w:t>
        </w:r>
      </w:ins>
      <w:r w:rsidRPr="00D33912">
        <w:t xml:space="preserve"> uses the profile to a</w:t>
      </w:r>
      <w:r w:rsidR="00682881" w:rsidRPr="00D33912">
        <w:t>ccess</w:t>
      </w:r>
      <w:r w:rsidRPr="00D33912">
        <w:t xml:space="preserve"> </w:t>
      </w:r>
      <w:r w:rsidR="00682881" w:rsidRPr="00D33912">
        <w:t>Patient oriented education information on a laboratory result, condition</w:t>
      </w:r>
      <w:r w:rsidRPr="00D33912">
        <w:t xml:space="preserve">, </w:t>
      </w:r>
      <w:r w:rsidR="00682881" w:rsidRPr="00D33912">
        <w:t>diagnosis, or medication.</w:t>
      </w:r>
    </w:p>
    <w:p w:rsidR="00CF283F" w:rsidRPr="00D33912" w:rsidRDefault="00104BE6" w:rsidP="00FD6B22">
      <w:pPr>
        <w:pStyle w:val="Heading4"/>
        <w:numPr>
          <w:ilvl w:val="0"/>
          <w:numId w:val="0"/>
        </w:numPr>
        <w:ind w:left="864" w:hanging="864"/>
        <w:rPr>
          <w:noProof w:val="0"/>
          <w:lang w:val="en-US"/>
        </w:rPr>
      </w:pPr>
      <w:bookmarkStart w:id="447" w:name="_Toc330377994"/>
      <w:proofErr w:type="gramStart"/>
      <w:r w:rsidRPr="00D33912">
        <w:rPr>
          <w:noProof w:val="0"/>
          <w:lang w:val="en-US"/>
        </w:rPr>
        <w:t>X.5</w:t>
      </w:r>
      <w:r w:rsidR="00412649" w:rsidRPr="00D33912">
        <w:rPr>
          <w:noProof w:val="0"/>
          <w:lang w:val="en-US"/>
        </w:rPr>
        <w:t>.2</w:t>
      </w:r>
      <w:r w:rsidR="00FD6B22" w:rsidRPr="00D33912">
        <w:rPr>
          <w:noProof w:val="0"/>
          <w:lang w:val="en-US"/>
        </w:rPr>
        <w:t>.1</w:t>
      </w:r>
      <w:r w:rsidR="005F21E7" w:rsidRPr="00D33912">
        <w:rPr>
          <w:noProof w:val="0"/>
          <w:lang w:val="en-US"/>
        </w:rPr>
        <w:t xml:space="preserve"> </w:t>
      </w:r>
      <w:r w:rsidR="002869E8" w:rsidRPr="00D33912">
        <w:rPr>
          <w:noProof w:val="0"/>
          <w:lang w:val="en-US"/>
        </w:rPr>
        <w:t xml:space="preserve"> </w:t>
      </w:r>
      <w:r w:rsidR="009D05B6" w:rsidRPr="00D33912">
        <w:rPr>
          <w:bCs/>
          <w:noProof w:val="0"/>
          <w:lang w:val="en-US"/>
        </w:rPr>
        <w:t>Patient</w:t>
      </w:r>
      <w:proofErr w:type="gramEnd"/>
      <w:r w:rsidR="009D05B6" w:rsidRPr="00D33912">
        <w:rPr>
          <w:bCs/>
          <w:noProof w:val="0"/>
          <w:lang w:val="en-US"/>
        </w:rPr>
        <w:t xml:space="preserve"> Education </w:t>
      </w:r>
      <w:r w:rsidR="005F21E7" w:rsidRPr="00D33912">
        <w:rPr>
          <w:noProof w:val="0"/>
          <w:lang w:val="en-US"/>
        </w:rPr>
        <w:t>Use Case</w:t>
      </w:r>
      <w:r w:rsidR="002869E8" w:rsidRPr="00D33912">
        <w:rPr>
          <w:noProof w:val="0"/>
          <w:lang w:val="en-US"/>
        </w:rPr>
        <w:t xml:space="preserve"> Description</w:t>
      </w:r>
      <w:bookmarkEnd w:id="447"/>
    </w:p>
    <w:p w:rsidR="009D05B6" w:rsidRPr="00D33912" w:rsidRDefault="009D05B6" w:rsidP="003A09FE">
      <w:pPr>
        <w:pStyle w:val="BodyText"/>
        <w:rPr>
          <w:iCs/>
        </w:rPr>
      </w:pPr>
      <w:r w:rsidRPr="00D33912">
        <w:rPr>
          <w:iCs/>
        </w:rPr>
        <w:t xml:space="preserve">Upon completion of an encounter, a </w:t>
      </w:r>
      <w:del w:id="448" w:author="Boone, Keith W (GE Healthcare)" w:date="2012-07-16T17:24:00Z">
        <w:r w:rsidRPr="00D33912" w:rsidDel="00E20E58">
          <w:rPr>
            <w:iCs/>
          </w:rPr>
          <w:delText>healthcare provider</w:delText>
        </w:r>
      </w:del>
      <w:ins w:id="449" w:author="Boone, Keith W (GE Healthcare)" w:date="2012-07-16T17:24:00Z">
        <w:r w:rsidR="00E20E58">
          <w:rPr>
            <w:iCs/>
          </w:rPr>
          <w:t>clinician</w:t>
        </w:r>
      </w:ins>
      <w:r w:rsidRPr="00D33912">
        <w:rPr>
          <w:iCs/>
        </w:rPr>
        <w:t xml:space="preserve"> will request information based on diagnoses made, medications prescribed, or test results used during the encounter from his or her Electronic Health Record.  The EHR will format a request, sending it to a </w:t>
      </w:r>
      <w:del w:id="450" w:author="Boone, Keith W (GE Healthcare)" w:date="2012-07-16T15:36:00Z">
        <w:r w:rsidRPr="00D33912" w:rsidDel="0051122A">
          <w:rPr>
            <w:iCs/>
          </w:rPr>
          <w:delText>clinical knowledge source</w:delText>
        </w:r>
      </w:del>
      <w:ins w:id="451" w:author="Boone, Keith W (GE Healthcare)" w:date="2012-07-16T15:36:00Z">
        <w:r w:rsidR="0051122A">
          <w:rPr>
            <w:iCs/>
          </w:rPr>
          <w:t>Clinical Knowledge Directory</w:t>
        </w:r>
      </w:ins>
      <w:r w:rsidRPr="00D33912">
        <w:rPr>
          <w:iCs/>
        </w:rPr>
        <w:t xml:space="preserve">.  The </w:t>
      </w:r>
      <w:del w:id="452" w:author="Boone, Keith W (GE Healthcare)" w:date="2012-07-16T15:36:00Z">
        <w:r w:rsidRPr="00D33912" w:rsidDel="0051122A">
          <w:rPr>
            <w:iCs/>
          </w:rPr>
          <w:delText>clinical knowledge source</w:delText>
        </w:r>
      </w:del>
      <w:ins w:id="453" w:author="Boone, Keith W (GE Healthcare)" w:date="2012-07-16T15:36:00Z">
        <w:r w:rsidR="0051122A">
          <w:rPr>
            <w:iCs/>
          </w:rPr>
          <w:t>Clinical Knowledge Directory</w:t>
        </w:r>
      </w:ins>
      <w:r w:rsidRPr="00D33912">
        <w:rPr>
          <w:iCs/>
        </w:rPr>
        <w:t xml:space="preserve"> will locate appropriate patient education materials and return a list of </w:t>
      </w:r>
      <w:r w:rsidR="00D33912" w:rsidRPr="00D33912">
        <w:rPr>
          <w:iCs/>
        </w:rPr>
        <w:t>these</w:t>
      </w:r>
      <w:r w:rsidRPr="00D33912">
        <w:rPr>
          <w:iCs/>
        </w:rPr>
        <w:t xml:space="preserve"> to the EHR.  The EHR will display appropriate metadata about the information to the </w:t>
      </w:r>
      <w:del w:id="454" w:author="Boone, Keith W (GE Healthcare)" w:date="2012-07-16T17:25:00Z">
        <w:r w:rsidRPr="00D33912" w:rsidDel="00E20E58">
          <w:rPr>
            <w:iCs/>
          </w:rPr>
          <w:delText>provider</w:delText>
        </w:r>
      </w:del>
      <w:ins w:id="455" w:author="Boone, Keith W (GE Healthcare)" w:date="2012-07-16T17:25:00Z">
        <w:r w:rsidR="00E20E58">
          <w:rPr>
            <w:iCs/>
          </w:rPr>
          <w:t>clinician</w:t>
        </w:r>
      </w:ins>
      <w:r w:rsidRPr="00D33912">
        <w:rPr>
          <w:iCs/>
        </w:rPr>
        <w:t xml:space="preserve">.  The </w:t>
      </w:r>
      <w:del w:id="456" w:author="Boone, Keith W (GE Healthcare)" w:date="2012-07-16T17:25:00Z">
        <w:r w:rsidRPr="00D33912" w:rsidDel="00E20E58">
          <w:rPr>
            <w:iCs/>
          </w:rPr>
          <w:delText>provide</w:delText>
        </w:r>
        <w:r w:rsidR="00D33912" w:rsidDel="00E20E58">
          <w:rPr>
            <w:iCs/>
          </w:rPr>
          <w:delText>r</w:delText>
        </w:r>
      </w:del>
      <w:ins w:id="457" w:author="Boone, Keith W (GE Healthcare)" w:date="2012-07-16T17:25:00Z">
        <w:r w:rsidR="00E20E58">
          <w:rPr>
            <w:iCs/>
          </w:rPr>
          <w:t>clinician</w:t>
        </w:r>
      </w:ins>
      <w:r w:rsidRPr="00D33912">
        <w:rPr>
          <w:iCs/>
        </w:rPr>
        <w:t xml:space="preserve"> will then print appropriate articles and give them to the patient.  The EHR will record the information provided to the patient.</w:t>
      </w:r>
    </w:p>
    <w:p w:rsidR="005F21E7" w:rsidRPr="00C16B49" w:rsidRDefault="005F21E7" w:rsidP="00291432">
      <w:pPr>
        <w:pStyle w:val="Heading4"/>
        <w:numPr>
          <w:ilvl w:val="0"/>
          <w:numId w:val="0"/>
        </w:numPr>
        <w:ind w:left="864" w:hanging="864"/>
        <w:rPr>
          <w:noProof w:val="0"/>
          <w:lang w:val="en-US"/>
        </w:rPr>
      </w:pPr>
      <w:bookmarkStart w:id="458" w:name="_Toc330377995"/>
      <w:r w:rsidRPr="00C16B49">
        <w:rPr>
          <w:noProof w:val="0"/>
          <w:lang w:val="en-US"/>
        </w:rPr>
        <w:t>X</w:t>
      </w:r>
      <w:r w:rsidR="00104BE6" w:rsidRPr="00C16B49">
        <w:rPr>
          <w:noProof w:val="0"/>
          <w:lang w:val="en-US"/>
        </w:rPr>
        <w:t>.5</w:t>
      </w:r>
      <w:r w:rsidRPr="00C16B49">
        <w:rPr>
          <w:noProof w:val="0"/>
          <w:lang w:val="en-US"/>
        </w:rPr>
        <w:t>.</w:t>
      </w:r>
      <w:r w:rsidR="00412649" w:rsidRPr="00C16B49">
        <w:rPr>
          <w:noProof w:val="0"/>
          <w:lang w:val="en-US"/>
        </w:rPr>
        <w:t>2</w:t>
      </w:r>
      <w:r w:rsidR="00FD6B22" w:rsidRPr="00C16B49">
        <w:rPr>
          <w:noProof w:val="0"/>
          <w:lang w:val="en-US"/>
        </w:rPr>
        <w:t>.</w:t>
      </w:r>
      <w:r w:rsidRPr="00C16B49">
        <w:rPr>
          <w:noProof w:val="0"/>
          <w:lang w:val="en-US"/>
        </w:rPr>
        <w:t xml:space="preserve">2 </w:t>
      </w:r>
      <w:r w:rsidR="009D05B6" w:rsidRPr="00C16B49">
        <w:rPr>
          <w:noProof w:val="0"/>
          <w:lang w:val="en-US"/>
        </w:rPr>
        <w:t>Patient Education</w:t>
      </w:r>
      <w:r w:rsidR="002869E8" w:rsidRPr="00C16B49">
        <w:rPr>
          <w:noProof w:val="0"/>
          <w:lang w:val="en-US"/>
        </w:rPr>
        <w:t xml:space="preserve"> </w:t>
      </w:r>
      <w:r w:rsidRPr="00C16B49">
        <w:rPr>
          <w:noProof w:val="0"/>
          <w:lang w:val="en-US"/>
        </w:rPr>
        <w:t>Process Flow</w:t>
      </w:r>
      <w:bookmarkEnd w:id="458"/>
    </w:p>
    <w:p w:rsidR="00987904" w:rsidRPr="00D33912" w:rsidRDefault="00987904" w:rsidP="00987904">
      <w:pPr>
        <w:pStyle w:val="BodyText"/>
        <w:rPr>
          <w:lang w:eastAsia="x-none"/>
        </w:rPr>
      </w:pPr>
    </w:p>
    <w:p w:rsidR="00077324" w:rsidRPr="00D33912" w:rsidRDefault="001D7030" w:rsidP="008E2B5E">
      <w:pPr>
        <w:pStyle w:val="FigureTitle"/>
      </w:pPr>
      <w:r w:rsidRPr="00D33912">
        <w:rPr>
          <w:noProof/>
        </w:rPr>
        <w:lastRenderedPageBreak/>
        <mc:AlternateContent>
          <mc:Choice Requires="wpc">
            <w:drawing>
              <wp:inline distT="0" distB="0" distL="0" distR="0" wp14:anchorId="4A9960E4" wp14:editId="7926F3A6">
                <wp:extent cx="5943600" cy="2489835"/>
                <wp:effectExtent l="0" t="0" r="0" b="0"/>
                <wp:docPr id="390" name="Canvas 3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1" name="Text Box 392"/>
                        <wps:cNvSpPr txBox="1">
                          <a:spLocks noChangeArrowheads="1"/>
                        </wps:cNvSpPr>
                        <wps:spPr bwMode="auto">
                          <a:xfrm>
                            <a:off x="1398270" y="103759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6F68" w:rsidRPr="009940AA" w:rsidRDefault="00F56F68" w:rsidP="00987904">
                              <w:pPr>
                                <w:pStyle w:val="BodyText"/>
                                <w:jc w:val="center"/>
                                <w:rPr>
                                  <w:i/>
                                  <w:sz w:val="16"/>
                                  <w:szCs w:val="22"/>
                                </w:rPr>
                              </w:pPr>
                              <w:del w:id="459" w:author="Boone, Keith W (GE Healthcare)" w:date="2012-07-16T15:48:00Z">
                                <w:r w:rsidRPr="009940AA" w:rsidDel="00080631">
                                  <w:rPr>
                                    <w:i/>
                                    <w:sz w:val="18"/>
                                  </w:rPr>
                                  <w:delText>Request Clinical Knowledge</w:delText>
                                </w:r>
                              </w:del>
                              <w:ins w:id="460" w:author="Boone, Keith W (GE Healthcare)" w:date="2012-07-16T15:48:00Z">
                                <w:r>
                                  <w:rPr>
                                    <w:i/>
                                    <w:sz w:val="18"/>
                                  </w:rPr>
                                  <w:t>Request Clinical Knowledge Resources</w:t>
                                </w:r>
                              </w:ins>
                              <w:r w:rsidRPr="009940AA">
                                <w:rPr>
                                  <w:i/>
                                  <w:sz w:val="18"/>
                                </w:rPr>
                                <w:t xml:space="preserve"> [</w:t>
                              </w:r>
                              <w:r>
                                <w:rPr>
                                  <w:i/>
                                  <w:sz w:val="18"/>
                                </w:rPr>
                                <w:t>Y</w:t>
                              </w:r>
                              <w:r w:rsidRPr="009940AA">
                                <w:rPr>
                                  <w:i/>
                                  <w:sz w:val="18"/>
                                </w:rPr>
                                <w:t>.1]</w:t>
                              </w:r>
                            </w:p>
                          </w:txbxContent>
                        </wps:txbx>
                        <wps:bodyPr rot="0" vert="horz" wrap="square" lIns="0" tIns="0" rIns="0" bIns="0" anchor="t" anchorCtr="0" upright="1">
                          <a:noAutofit/>
                        </wps:bodyPr>
                      </wps:wsp>
                      <wps:wsp>
                        <wps:cNvPr id="72" name="Text Box 393"/>
                        <wps:cNvSpPr txBox="1">
                          <a:spLocks noChangeArrowheads="1"/>
                        </wps:cNvSpPr>
                        <wps:spPr bwMode="auto">
                          <a:xfrm>
                            <a:off x="693420" y="106045"/>
                            <a:ext cx="117729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6F68" w:rsidRPr="00077324" w:rsidRDefault="00F56F68" w:rsidP="00987904">
                              <w:pPr>
                                <w:pStyle w:val="BodyText"/>
                                <w:jc w:val="center"/>
                                <w:rPr>
                                  <w:sz w:val="22"/>
                                  <w:szCs w:val="22"/>
                                </w:rPr>
                              </w:pPr>
                              <w:del w:id="461" w:author="Boone, Keith W (GE Healthcare)" w:date="2012-07-16T15:36:00Z">
                                <w:r w:rsidDel="0051122A">
                                  <w:rPr>
                                    <w:sz w:val="22"/>
                                    <w:szCs w:val="22"/>
                                  </w:rPr>
                                  <w:delText>Clinical Knowledge Source</w:delText>
                                </w:r>
                              </w:del>
                              <w:ins w:id="462" w:author="Boone, Keith W (GE Healthcare)" w:date="2012-07-16T15:36:00Z">
                                <w:r>
                                  <w:rPr>
                                    <w:sz w:val="22"/>
                                    <w:szCs w:val="22"/>
                                  </w:rPr>
                                  <w:t>Clinical Knowledge Directory</w:t>
                                </w:r>
                              </w:ins>
                            </w:p>
                            <w:p w:rsidR="00F56F68" w:rsidRPr="00077324" w:rsidRDefault="00F56F68" w:rsidP="00987904">
                              <w:pPr>
                                <w:pStyle w:val="BodyText"/>
                                <w:jc w:val="center"/>
                                <w:rPr>
                                  <w:sz w:val="22"/>
                                  <w:szCs w:val="22"/>
                                </w:rPr>
                              </w:pPr>
                              <w:r w:rsidRPr="00077324">
                                <w:rPr>
                                  <w:sz w:val="22"/>
                                  <w:szCs w:val="22"/>
                                </w:rPr>
                                <w:t>Actor E</w:t>
                              </w:r>
                            </w:p>
                          </w:txbxContent>
                        </wps:txbx>
                        <wps:bodyPr rot="0" vert="horz" wrap="square" lIns="0" tIns="0" rIns="0" bIns="0" anchor="t" anchorCtr="0" upright="1">
                          <a:noAutofit/>
                        </wps:bodyPr>
                      </wps:wsp>
                      <wps:wsp>
                        <wps:cNvPr id="73" name="Line 394"/>
                        <wps:cNvCnPr/>
                        <wps:spPr bwMode="auto">
                          <a:xfrm flipV="1">
                            <a:off x="1277620" y="570230"/>
                            <a:ext cx="6350" cy="17183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4" name="Text Box 395"/>
                        <wps:cNvSpPr txBox="1">
                          <a:spLocks noChangeArrowheads="1"/>
                        </wps:cNvSpPr>
                        <wps:spPr bwMode="auto">
                          <a:xfrm>
                            <a:off x="1911350" y="113665"/>
                            <a:ext cx="1333500" cy="400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6F68" w:rsidRPr="00077324" w:rsidRDefault="00F56F68" w:rsidP="00987904">
                              <w:pPr>
                                <w:pStyle w:val="BodyText"/>
                                <w:jc w:val="center"/>
                                <w:rPr>
                                  <w:sz w:val="22"/>
                                  <w:szCs w:val="22"/>
                                </w:rPr>
                              </w:pPr>
                              <w:r>
                                <w:rPr>
                                  <w:sz w:val="22"/>
                                  <w:szCs w:val="22"/>
                                </w:rPr>
                                <w:t>Clinical Knowledge Requestor</w:t>
                              </w:r>
                            </w:p>
                            <w:p w:rsidR="00F56F68" w:rsidRPr="00077324" w:rsidRDefault="00F56F68" w:rsidP="00987904">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75" name="Line 396"/>
                        <wps:cNvCnPr/>
                        <wps:spPr bwMode="auto">
                          <a:xfrm flipV="1">
                            <a:off x="2564130" y="570230"/>
                            <a:ext cx="635" cy="17183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6" name="Line 397"/>
                        <wps:cNvCnPr/>
                        <wps:spPr bwMode="auto">
                          <a:xfrm flipH="1" flipV="1">
                            <a:off x="1343025" y="1377315"/>
                            <a:ext cx="113601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398"/>
                        <wps:cNvCnPr/>
                        <wps:spPr bwMode="auto">
                          <a:xfrm flipV="1">
                            <a:off x="4039870" y="570230"/>
                            <a:ext cx="635" cy="17183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 name="Rectangle 399"/>
                        <wps:cNvSpPr>
                          <a:spLocks noChangeArrowheads="1"/>
                        </wps:cNvSpPr>
                        <wps:spPr bwMode="auto">
                          <a:xfrm>
                            <a:off x="1175385" y="1052830"/>
                            <a:ext cx="182880"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79" name="Group 400"/>
                        <wpg:cNvGrpSpPr>
                          <a:grpSpLocks/>
                        </wpg:cNvGrpSpPr>
                        <wpg:grpSpPr bwMode="auto">
                          <a:xfrm>
                            <a:off x="2652395" y="789940"/>
                            <a:ext cx="285115" cy="257175"/>
                            <a:chOff x="5175" y="7275"/>
                            <a:chExt cx="480" cy="405"/>
                          </a:xfrm>
                        </wpg:grpSpPr>
                        <wps:wsp>
                          <wps:cNvPr id="80" name="Line 40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1" name="Line 402"/>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403"/>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3" name="Text Box 404"/>
                        <wps:cNvSpPr txBox="1">
                          <a:spLocks noChangeArrowheads="1"/>
                        </wps:cNvSpPr>
                        <wps:spPr bwMode="auto">
                          <a:xfrm>
                            <a:off x="2966085" y="752475"/>
                            <a:ext cx="102679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6F68" w:rsidRPr="009940AA" w:rsidRDefault="00F56F68" w:rsidP="00987904">
                              <w:pPr>
                                <w:pStyle w:val="BodyText"/>
                                <w:rPr>
                                  <w:i/>
                                  <w:sz w:val="20"/>
                                  <w:szCs w:val="22"/>
                                </w:rPr>
                              </w:pPr>
                              <w:r>
                                <w:rPr>
                                  <w:i/>
                                  <w:sz w:val="20"/>
                                  <w:szCs w:val="22"/>
                                </w:rPr>
                                <w:t>Select Topic</w:t>
                              </w:r>
                            </w:p>
                          </w:txbxContent>
                        </wps:txbx>
                        <wps:bodyPr rot="0" vert="horz" wrap="square" lIns="0" tIns="0" rIns="0" bIns="0" anchor="t" anchorCtr="0" upright="1">
                          <a:noAutofit/>
                        </wps:bodyPr>
                      </wps:wsp>
                      <wps:wsp>
                        <wps:cNvPr id="84" name="Line 405"/>
                        <wps:cNvCnPr/>
                        <wps:spPr bwMode="auto">
                          <a:xfrm flipH="1">
                            <a:off x="2652395" y="1976755"/>
                            <a:ext cx="129794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5" name="Rectangle 406"/>
                        <wps:cNvSpPr>
                          <a:spLocks noChangeArrowheads="1"/>
                        </wps:cNvSpPr>
                        <wps:spPr bwMode="auto">
                          <a:xfrm>
                            <a:off x="3950335" y="1839595"/>
                            <a:ext cx="1822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 name="Text Box 407"/>
                        <wps:cNvSpPr txBox="1">
                          <a:spLocks noChangeArrowheads="1"/>
                        </wps:cNvSpPr>
                        <wps:spPr bwMode="auto">
                          <a:xfrm>
                            <a:off x="2773680" y="1577340"/>
                            <a:ext cx="104965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F68" w:rsidRPr="009940AA" w:rsidRDefault="00F56F68" w:rsidP="00987904">
                              <w:pPr>
                                <w:pStyle w:val="BodyText"/>
                                <w:jc w:val="center"/>
                                <w:rPr>
                                  <w:i/>
                                  <w:sz w:val="16"/>
                                  <w:szCs w:val="22"/>
                                </w:rPr>
                              </w:pPr>
                              <w:r>
                                <w:rPr>
                                  <w:i/>
                                  <w:sz w:val="18"/>
                                </w:rPr>
                                <w:t xml:space="preserve">Retrieve </w:t>
                              </w:r>
                              <w:r w:rsidRPr="009940AA">
                                <w:rPr>
                                  <w:i/>
                                  <w:sz w:val="18"/>
                                </w:rPr>
                                <w:t>Clinical Knowledge [</w:t>
                              </w:r>
                              <w:r>
                                <w:rPr>
                                  <w:i/>
                                  <w:sz w:val="18"/>
                                </w:rPr>
                                <w:t>Y</w:t>
                              </w:r>
                              <w:r w:rsidRPr="009940AA">
                                <w:rPr>
                                  <w:i/>
                                  <w:sz w:val="18"/>
                                </w:rPr>
                                <w:t>.</w:t>
                              </w:r>
                              <w:r>
                                <w:rPr>
                                  <w:i/>
                                  <w:sz w:val="18"/>
                                </w:rPr>
                                <w:t>2</w:t>
                              </w:r>
                              <w:r w:rsidRPr="009940AA">
                                <w:rPr>
                                  <w:i/>
                                  <w:sz w:val="18"/>
                                </w:rPr>
                                <w:t>]</w:t>
                              </w:r>
                            </w:p>
                            <w:p w:rsidR="00F56F68" w:rsidRPr="00077324" w:rsidRDefault="00F56F68" w:rsidP="00987904">
                              <w:pPr>
                                <w:pStyle w:val="BodyText"/>
                                <w:rPr>
                                  <w:sz w:val="22"/>
                                  <w:szCs w:val="22"/>
                                </w:rPr>
                              </w:pPr>
                            </w:p>
                          </w:txbxContent>
                        </wps:txbx>
                        <wps:bodyPr rot="0" vert="horz" wrap="square" lIns="0" tIns="0" rIns="0" bIns="0" anchor="t" anchorCtr="0" upright="1">
                          <a:noAutofit/>
                        </wps:bodyPr>
                      </wps:wsp>
                      <wps:wsp>
                        <wps:cNvPr id="87" name="Text Box 408"/>
                        <wps:cNvSpPr txBox="1">
                          <a:spLocks noChangeArrowheads="1"/>
                        </wps:cNvSpPr>
                        <wps:spPr bwMode="auto">
                          <a:xfrm>
                            <a:off x="3345180" y="106045"/>
                            <a:ext cx="125730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6F68" w:rsidRPr="00077324" w:rsidRDefault="00F56F68" w:rsidP="00987904">
                              <w:pPr>
                                <w:pStyle w:val="BodyText"/>
                                <w:jc w:val="center"/>
                                <w:rPr>
                                  <w:sz w:val="22"/>
                                  <w:szCs w:val="22"/>
                                </w:rPr>
                              </w:pPr>
                              <w:r>
                                <w:rPr>
                                  <w:sz w:val="22"/>
                                  <w:szCs w:val="22"/>
                                </w:rPr>
                                <w:t>Clinical Knowledge Repository</w:t>
                              </w:r>
                            </w:p>
                            <w:p w:rsidR="00F56F68" w:rsidRPr="00077324" w:rsidRDefault="00F56F68" w:rsidP="00987904">
                              <w:pPr>
                                <w:pStyle w:val="BodyText"/>
                                <w:rPr>
                                  <w:sz w:val="22"/>
                                  <w:szCs w:val="22"/>
                                </w:rPr>
                              </w:pPr>
                            </w:p>
                          </w:txbxContent>
                        </wps:txbx>
                        <wps:bodyPr rot="0" vert="horz" wrap="square" lIns="0" tIns="0" rIns="0" bIns="0" anchor="t" anchorCtr="0" upright="1">
                          <a:noAutofit/>
                        </wps:bodyPr>
                      </wps:wsp>
                      <wps:wsp>
                        <wps:cNvPr id="88" name="Rectangle 409"/>
                        <wps:cNvSpPr>
                          <a:spLocks noChangeArrowheads="1"/>
                        </wps:cNvSpPr>
                        <wps:spPr bwMode="auto">
                          <a:xfrm>
                            <a:off x="2479040" y="633730"/>
                            <a:ext cx="181610" cy="1509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Canvas 390" o:spid="_x0000_s1034" editas="canvas" style="width:468pt;height:196.05pt;mso-position-horizontal-relative:char;mso-position-vertical-relative:line" coordsize="59436,24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">
                <v:shape id="_x0000_s1035" type="#_x0000_t75" style="position:absolute;width:59436;height:24898;visibility:visible;mso-wrap-style:square">
                  <v:fill o:detectmouseclick="t"/>
                  <v:path o:connecttype="none"/>
                </v:shape>
                <v:shape id="Text Box 392" o:spid="_x0000_s1036" type="#_x0000_t202" style="position:absolute;left:13982;top:10375;width:11144;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GUZcQA&#10;AADbAAAADwAAAGRycy9kb3ducmV2LnhtbESPT2sCMRTE74V+h/AKXkrNugeVrVGsVuihHrTi+bF5&#10;3V3cvCxJ9t+3bwqCx2FmfsOsNoOpRUfOV5YVzKYJCOLc6ooLBZefw9sShA/IGmvLpGAkD5v189MK&#10;M217PlF3DoWIEPYZKihDaDIpfV6SQT+1DXH0fq0zGKJ0hdQO+wg3tUyTZC4NVhwXSmxoV1J+O7dG&#10;wXzv2v7Eu9f95fMbj02RXj/Gq1KTl2H7DiLQEB7he/tLK1jM4P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xlGXEAAAA2wAAAA8AAAAAAAAAAAAAAAAAmAIAAGRycy9k&#10;b3ducmV2LnhtbFBLBQYAAAAABAAEAPUAAACJAwAAAAA=&#10;" stroked="f">
                  <v:textbox inset="0,0,0,0">
                    <w:txbxContent>
                      <w:p w:rsidR="00F56F68" w:rsidRPr="009940AA" w:rsidRDefault="00F56F68" w:rsidP="00987904">
                        <w:pPr>
                          <w:pStyle w:val="BodyText"/>
                          <w:jc w:val="center"/>
                          <w:rPr>
                            <w:i/>
                            <w:sz w:val="16"/>
                            <w:szCs w:val="22"/>
                          </w:rPr>
                        </w:pPr>
                        <w:del w:id="463" w:author="Boone, Keith W (GE Healthcare)" w:date="2012-07-16T15:48:00Z">
                          <w:r w:rsidRPr="009940AA" w:rsidDel="00080631">
                            <w:rPr>
                              <w:i/>
                              <w:sz w:val="18"/>
                            </w:rPr>
                            <w:delText>Request Clinical Knowledge</w:delText>
                          </w:r>
                        </w:del>
                        <w:ins w:id="464" w:author="Boone, Keith W (GE Healthcare)" w:date="2012-07-16T15:48:00Z">
                          <w:r>
                            <w:rPr>
                              <w:i/>
                              <w:sz w:val="18"/>
                            </w:rPr>
                            <w:t>Request Clinical Knowledge Resources</w:t>
                          </w:r>
                        </w:ins>
                        <w:r w:rsidRPr="009940AA">
                          <w:rPr>
                            <w:i/>
                            <w:sz w:val="18"/>
                          </w:rPr>
                          <w:t xml:space="preserve"> [</w:t>
                        </w:r>
                        <w:r>
                          <w:rPr>
                            <w:i/>
                            <w:sz w:val="18"/>
                          </w:rPr>
                          <w:t>Y</w:t>
                        </w:r>
                        <w:r w:rsidRPr="009940AA">
                          <w:rPr>
                            <w:i/>
                            <w:sz w:val="18"/>
                          </w:rPr>
                          <w:t>.1]</w:t>
                        </w:r>
                      </w:p>
                    </w:txbxContent>
                  </v:textbox>
                </v:shape>
                <v:shape id="Text Box 393" o:spid="_x0000_s1037" type="#_x0000_t202" style="position:absolute;left:6934;top:1060;width:11773;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MKEsUA&#10;AADbAAAADwAAAGRycy9kb3ducmV2LnhtbESPzWrDMBCE74W8g9hALqWR60Na3CghPw30kB7shpwX&#10;a2uZWisjKbHz9lWg0OMwM98wy/VoO3ElH1rHCp7nGQji2umWGwWnr8PTK4gQkTV2jknBjQKsV5OH&#10;JRbaDVzStYqNSBAOBSowMfaFlKE2ZDHMXU+cvG/nLcYkfSO1xyHBbSfzLFtIiy2nBYM97QzVP9XF&#10;Kljs/WUoefe4P70f8bNv8vP2dlZqNh03byAijfE//Nf+0Apecr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YwoSxQAAANsAAAAPAAAAAAAAAAAAAAAAAJgCAABkcnMv&#10;ZG93bnJldi54bWxQSwUGAAAAAAQABAD1AAAAigMAAAAA&#10;" stroked="f">
                  <v:textbox inset="0,0,0,0">
                    <w:txbxContent>
                      <w:p w:rsidR="00F56F68" w:rsidRPr="00077324" w:rsidRDefault="00F56F68" w:rsidP="00987904">
                        <w:pPr>
                          <w:pStyle w:val="BodyText"/>
                          <w:jc w:val="center"/>
                          <w:rPr>
                            <w:sz w:val="22"/>
                            <w:szCs w:val="22"/>
                          </w:rPr>
                        </w:pPr>
                        <w:del w:id="465" w:author="Boone, Keith W (GE Healthcare)" w:date="2012-07-16T15:36:00Z">
                          <w:r w:rsidDel="0051122A">
                            <w:rPr>
                              <w:sz w:val="22"/>
                              <w:szCs w:val="22"/>
                            </w:rPr>
                            <w:delText>Clinical Knowledge Source</w:delText>
                          </w:r>
                        </w:del>
                        <w:ins w:id="466" w:author="Boone, Keith W (GE Healthcare)" w:date="2012-07-16T15:36:00Z">
                          <w:r>
                            <w:rPr>
                              <w:sz w:val="22"/>
                              <w:szCs w:val="22"/>
                            </w:rPr>
                            <w:t>Clinical Knowledge Directory</w:t>
                          </w:r>
                        </w:ins>
                      </w:p>
                      <w:p w:rsidR="00F56F68" w:rsidRPr="00077324" w:rsidRDefault="00F56F68" w:rsidP="00987904">
                        <w:pPr>
                          <w:pStyle w:val="BodyText"/>
                          <w:jc w:val="center"/>
                          <w:rPr>
                            <w:sz w:val="22"/>
                            <w:szCs w:val="22"/>
                          </w:rPr>
                        </w:pPr>
                        <w:r w:rsidRPr="00077324">
                          <w:rPr>
                            <w:sz w:val="22"/>
                            <w:szCs w:val="22"/>
                          </w:rPr>
                          <w:t>Actor E</w:t>
                        </w:r>
                      </w:p>
                    </w:txbxContent>
                  </v:textbox>
                </v:shape>
                <v:line id="Line 394" o:spid="_x0000_s1038" style="position:absolute;flip:y;visibility:visible;mso-wrap-style:square" from="12776,5702" to="12839,22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oID8IAAADbAAAADwAAAGRycy9kb3ducmV2LnhtbESPQWvCQBSE7wX/w/IEb82mFmuJriJi&#10;pYgXY72/ZJ+b0OzbkF01/feuIPQ4zMw3zHzZ20ZcqfO1YwVvSQqCuHS6ZqPg5/j1+gnCB2SNjWNS&#10;8EcelovByxwz7W58oGsejIgQ9hkqqEJoMyl9WZFFn7iWOHpn11kMUXZG6g5vEW4bOU7TD2mx5rhQ&#10;YUvrisrf/GIVFJvVyeyK08aOea+3ZpIXLHOlRsN+NQMRqA//4Wf7WyuYvsPj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yoID8IAAADbAAAADwAAAAAAAAAAAAAA&#10;AAChAgAAZHJzL2Rvd25yZXYueG1sUEsFBgAAAAAEAAQA+QAAAJADAAAAAA==&#10;">
                  <v:stroke dashstyle="dash"/>
                </v:line>
                <v:shape id="Text Box 395" o:spid="_x0000_s1039" type="#_x0000_t202" style="position:absolute;left:19113;top:1136;width:13335;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Y3/cUA&#10;AADbAAAADwAAAGRycy9kb3ducmV2LnhtbESPT2vCQBTE7wW/w/KEXopuGoqV6CrWtNBDPWjF8yP7&#10;TILZt2F3zZ9v3y0Uehxm5jfMejuYRnTkfG1ZwfM8AUFcWF1zqeD8/TFbgvABWWNjmRSM5GG7mTys&#10;MdO25yN1p1CKCGGfoYIqhDaT0hcVGfRz2xJH72qdwRClK6V22Ee4aWSaJAtpsOa4UGFL+4qK2+lu&#10;FCxyd++PvH/Kz+9feGjL9PI2XpR6nA67FYhAQ/gP/7U/tYLXF/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xjf9xQAAANsAAAAPAAAAAAAAAAAAAAAAAJgCAABkcnMv&#10;ZG93bnJldi54bWxQSwUGAAAAAAQABAD1AAAAigMAAAAA&#10;" stroked="f">
                  <v:textbox inset="0,0,0,0">
                    <w:txbxContent>
                      <w:p w:rsidR="00F56F68" w:rsidRPr="00077324" w:rsidRDefault="00F56F68" w:rsidP="00987904">
                        <w:pPr>
                          <w:pStyle w:val="BodyText"/>
                          <w:jc w:val="center"/>
                          <w:rPr>
                            <w:sz w:val="22"/>
                            <w:szCs w:val="22"/>
                          </w:rPr>
                        </w:pPr>
                        <w:r>
                          <w:rPr>
                            <w:sz w:val="22"/>
                            <w:szCs w:val="22"/>
                          </w:rPr>
                          <w:t>Clinical Knowledge Requestor</w:t>
                        </w:r>
                      </w:p>
                      <w:p w:rsidR="00F56F68" w:rsidRPr="00077324" w:rsidRDefault="00F56F68" w:rsidP="00987904">
                        <w:pPr>
                          <w:pStyle w:val="BodyText"/>
                          <w:rPr>
                            <w:sz w:val="22"/>
                            <w:szCs w:val="22"/>
                          </w:rPr>
                        </w:pPr>
                        <w:r w:rsidRPr="00077324">
                          <w:rPr>
                            <w:sz w:val="22"/>
                            <w:szCs w:val="22"/>
                          </w:rPr>
                          <w:t>Actor B</w:t>
                        </w:r>
                      </w:p>
                    </w:txbxContent>
                  </v:textbox>
                </v:shape>
                <v:line id="Line 396" o:spid="_x0000_s1040" style="position:absolute;flip:y;visibility:visible;mso-wrap-style:square" from="25641,5702" to="25647,22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814MEAAADbAAAADwAAAGRycy9kb3ducmV2LnhtbESPQYvCMBSE74L/ITxhb5oqqEs1iiyu&#10;LOLFut5fm2dabF5KE7X+eyMs7HGYmW+Y5bqztbhT6yvHCsajBARx4XTFRsHv6Xv4CcIHZI21Y1Lw&#10;JA/rVb+3xFS7Bx/pngUjIoR9igrKEJpUSl+UZNGPXEMcvYtrLYYoWyN1i48It7WcJMlMWqw4LpTY&#10;0FdJxTW7WQX5dnM2+/y8tRM+6J2ZZjnLTKmPQbdZgAjUhf/wX/tHK5hP4f0l/g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jzXgwQAAANsAAAAPAAAAAAAAAAAAAAAA&#10;AKECAABkcnMvZG93bnJldi54bWxQSwUGAAAAAAQABAD5AAAAjwMAAAAA&#10;">
                  <v:stroke dashstyle="dash"/>
                </v:line>
                <v:line id="Line 397" o:spid="_x0000_s1041" style="position:absolute;flip:x y;visibility:visible;mso-wrap-style:square" from="13430,13773" to="24790,13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ijd8QAAADbAAAADwAAAGRycy9kb3ducmV2LnhtbESPQWvCQBSE74L/YXlCb7qxh9RGVxGh&#10;0IMXtdjrS/aZjWbfJtk1pv++WxB6HGbmG2a1GWwteup85VjBfJaAIC6crrhU8HX6mC5A+ICssXZM&#10;Cn7Iw2Y9Hq0w0+7BB+qPoRQRwj5DBSaEJpPSF4Ys+plriKN3cZ3FEGVXSt3hI8JtLV+TJJUWK44L&#10;BhvaGSpux7tV0Of3+fW8P9x8/t2+5wvT7vZtqtTLZNguQQQawn/42f7UCt5S+PsSf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CKN3xAAAANsAAAAPAAAAAAAAAAAA&#10;AAAAAKECAABkcnMvZG93bnJldi54bWxQSwUGAAAAAAQABAD5AAAAkgMAAAAA&#10;">
                  <v:stroke endarrow="block"/>
                </v:line>
                <v:line id="Line 398" o:spid="_x0000_s1042" style="position:absolute;flip:y;visibility:visible;mso-wrap-style:square" from="40398,5702" to="40405,22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DMEAAADbAAAADwAAAGRycy9kb3ducmV2LnhtbESPQYvCMBSE74L/ITxhb5oqrC7VKLK4&#10;i4gX63p/bZ5psXkpTVbrvzeC4HGYmW+YxaqztbhS6yvHCsajBARx4XTFRsHf8Wf4BcIHZI21Y1Jw&#10;Jw+rZb+3wFS7Gx/omgUjIoR9igrKEJpUSl+UZNGPXEMcvbNrLYYoWyN1i7cIt7WcJMlUWqw4LpTY&#10;0HdJxSX7twryzfpkdvlpYye817/mM8tZZkp9DLr1HESgLrzDr/ZWK5jN4Pkl/g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EQ4MwQAAANsAAAAPAAAAAAAAAAAAAAAA&#10;AKECAABkcnMvZG93bnJldi54bWxQSwUGAAAAAAQABAD5AAAAjwMAAAAA&#10;">
                  <v:stroke dashstyle="dash"/>
                </v:line>
                <v:rect id="Rectangle 399" o:spid="_x0000_s1043" style="position:absolute;left:11753;top:10528;width:1829;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group id="Group 400" o:spid="_x0000_s1044" style="position:absolute;left:26523;top:7899;width:2852;height:2572"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line id="Line 401" o:spid="_x0000_s1045"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FUsEAAADbAAAADwAAAGRycy9kb3ducmV2LnhtbERPTWvCQBC9C/0PyxS86aZFJI2uIkKh&#10;KAiJCj2O2TEJZmdDdk2iv949FHp8vO/lejC16Kh1lWUFH9MIBHFudcWFgtPxexKDcB5ZY22ZFDzI&#10;wXr1Nlpiom3PKXWZL0QIYZeggtL7JpHS5SUZdFPbEAfualuDPsC2kLrFPoSbWn5G0VwarDg0lNjQ&#10;tqT8lt2NApTbp4/TYT/7Ohv5e9jMz5fnTqnx+7BZgPA0+H/xn/tHK4jD+vAl/A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7cVSwQAAANsAAAAPAAAAAAAAAAAAAAAA&#10;AKECAABkcnMvZG93bnJldi54bWxQSwUGAAAAAAQABAD5AAAAjwMAAAAA&#10;">
                    <v:stroke startarrow="block"/>
                  </v:line>
                  <v:line id="Line 402" o:spid="_x0000_s1046"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USf8UAAADbAAAADwAAAGRycy9kb3ducmV2LnhtbESPQWsCMRSE74X+h/AKvZSatRTZrkaR&#10;QsGDl6qseHtuXjfLbl62SdTtv28EweMwM98ws8VgO3EmHxrHCsajDARx5XTDtYLd9us1BxEissbO&#10;MSn4owCL+ePDDAvtLvxN502sRYJwKFCBibEvpAyVIYth5Hri5P04bzEm6WupPV4S3HbyLcsm0mLD&#10;acFgT5+GqnZzsgpkvn759cvje1u2+/2HKauyP6yVen4allMQkYZ4D9/aK60gH8P1S/oB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USf8UAAADbAAAADwAAAAAAAAAA&#10;AAAAAAChAgAAZHJzL2Rvd25yZXYueG1sUEsFBgAAAAAEAAQA+QAAAJMDAAAAAA==&#10;"/>
                  <v:line id="Line 403" o:spid="_x0000_s1047"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group>
                <v:shape id="Text Box 404" o:spid="_x0000_s1048" type="#_x0000_t202" style="position:absolute;left:29660;top:7524;width:1026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rfrsMA&#10;AADbAAAADwAAAGRycy9kb3ducmV2LnhtbESPzYvCMBTE74L/Q3iCF9FUB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rfrsMAAADbAAAADwAAAAAAAAAAAAAAAACYAgAAZHJzL2Rv&#10;d25yZXYueG1sUEsFBgAAAAAEAAQA9QAAAIgDAAAAAA==&#10;" stroked="f">
                  <v:textbox inset="0,0,0,0">
                    <w:txbxContent>
                      <w:p w:rsidR="00F56F68" w:rsidRPr="009940AA" w:rsidRDefault="00F56F68" w:rsidP="00987904">
                        <w:pPr>
                          <w:pStyle w:val="BodyText"/>
                          <w:rPr>
                            <w:i/>
                            <w:sz w:val="20"/>
                            <w:szCs w:val="22"/>
                          </w:rPr>
                        </w:pPr>
                        <w:r>
                          <w:rPr>
                            <w:i/>
                            <w:sz w:val="20"/>
                            <w:szCs w:val="22"/>
                          </w:rPr>
                          <w:t>Select Topic</w:t>
                        </w:r>
                      </w:p>
                    </w:txbxContent>
                  </v:textbox>
                </v:shape>
                <v:line id="Line 405" o:spid="_x0000_s1049" style="position:absolute;flip:x;visibility:visible;mso-wrap-style:square" from="26523,19767" to="39503,19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UY+sIAAADbAAAADwAAAGRycy9kb3ducmV2LnhtbESPQWvCQBSE7wX/w/IEL0U3FSkhuooI&#10;QvGktr0/si+bYPZtyK5JzK93hUKPw8x8w2x2g61FR62vHCv4WCQgiHOnKzYKfr6P8xSED8gaa8ek&#10;4EEedtvJ2wYz7Xq+UHcNRkQI+wwVlCE0mZQ+L8miX7iGOHqFay2GKFsjdYt9hNtaLpPkU1qsOC6U&#10;2NChpPx2vVsFy/dx8CYvLunYjaez683qt9grNZsO+zWIQEP4D/+1v7SCdAWvL/EHyO0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UY+sIAAADbAAAADwAAAAAAAAAAAAAA&#10;AAChAgAAZHJzL2Rvd25yZXYueG1sUEsFBgAAAAAEAAQA+QAAAJADAAAAAA==&#10;">
                  <v:stroke startarrow="block"/>
                </v:line>
                <v:rect id="Rectangle 406" o:spid="_x0000_s1050" style="position:absolute;left:39503;top:18395;width:1822;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shape id="Text Box 407" o:spid="_x0000_s1051" type="#_x0000_t202" style="position:absolute;left:27736;top:15773;width:10497;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K38QA&#10;AADbAAAADwAAAGRycy9kb3ducmV2LnhtbESPQWvCQBSE70L/w/IKvZmNPQQbXUWkhUKhGOPB4zP7&#10;TBazb9PsNkn/vVso9DjMzDfMejvZVgzUe+NYwSJJQRBXThuuFZzKt/kShA/IGlvHpOCHPGw3D7M1&#10;5tqNXNBwDLWIEPY5KmhC6HIpfdWQRZ+4jjh6V9dbDFH2tdQ9jhFuW/mcppm0aDguNNjRvqHqdvy2&#10;CnZnLl7N1+flUFwLU5YvKX9kN6WeHqfdCkSgKfyH/9rvWsEyg98v8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WCt/EAAAA2wAAAA8AAAAAAAAAAAAAAAAAmAIAAGRycy9k&#10;b3ducmV2LnhtbFBLBQYAAAAABAAEAPUAAACJAwAAAAA=&#10;" filled="f" stroked="f">
                  <v:textbox inset="0,0,0,0">
                    <w:txbxContent>
                      <w:p w:rsidR="00F56F68" w:rsidRPr="009940AA" w:rsidRDefault="00F56F68" w:rsidP="00987904">
                        <w:pPr>
                          <w:pStyle w:val="BodyText"/>
                          <w:jc w:val="center"/>
                          <w:rPr>
                            <w:i/>
                            <w:sz w:val="16"/>
                            <w:szCs w:val="22"/>
                          </w:rPr>
                        </w:pPr>
                        <w:r>
                          <w:rPr>
                            <w:i/>
                            <w:sz w:val="18"/>
                          </w:rPr>
                          <w:t xml:space="preserve">Retrieve </w:t>
                        </w:r>
                        <w:r w:rsidRPr="009940AA">
                          <w:rPr>
                            <w:i/>
                            <w:sz w:val="18"/>
                          </w:rPr>
                          <w:t>Clinical Knowledge [</w:t>
                        </w:r>
                        <w:r>
                          <w:rPr>
                            <w:i/>
                            <w:sz w:val="18"/>
                          </w:rPr>
                          <w:t>Y</w:t>
                        </w:r>
                        <w:r w:rsidRPr="009940AA">
                          <w:rPr>
                            <w:i/>
                            <w:sz w:val="18"/>
                          </w:rPr>
                          <w:t>.</w:t>
                        </w:r>
                        <w:r>
                          <w:rPr>
                            <w:i/>
                            <w:sz w:val="18"/>
                          </w:rPr>
                          <w:t>2</w:t>
                        </w:r>
                        <w:r w:rsidRPr="009940AA">
                          <w:rPr>
                            <w:i/>
                            <w:sz w:val="18"/>
                          </w:rPr>
                          <w:t>]</w:t>
                        </w:r>
                      </w:p>
                      <w:p w:rsidR="00F56F68" w:rsidRPr="00077324" w:rsidRDefault="00F56F68" w:rsidP="00987904">
                        <w:pPr>
                          <w:pStyle w:val="BodyText"/>
                          <w:rPr>
                            <w:sz w:val="22"/>
                            <w:szCs w:val="22"/>
                          </w:rPr>
                        </w:pPr>
                      </w:p>
                    </w:txbxContent>
                  </v:textbox>
                </v:shape>
                <v:shape id="Text Box 408" o:spid="_x0000_s1052" type="#_x0000_t202" style="position:absolute;left:33451;top:1060;width:12573;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rcMA&#10;AADbAAAADwAAAGRycy9kb3ducmV2LnhtbESPzYvCMBTE7wv+D+EJXhZN9aBSjeIn7EEPfuD50bxt&#10;yzYvJYm2/vcbQfA4zMxvmPmyNZV4kPOlZQXDQQKCOLO65FzB9bLvT0H4gKyxskwKnuRhueh8zTHV&#10;tuETPc4hFxHCPkUFRQh1KqXPCjLoB7Ymjt6vdQZDlC6X2mET4aaSoyQZS4Mlx4UCa9oUlP2d70bB&#10;eOvuzYk339vr7oDHOh/d1s+bUr1uu5qBCNSGT/jd/tEKph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ZrcMAAADbAAAADwAAAAAAAAAAAAAAAACYAgAAZHJzL2Rv&#10;d25yZXYueG1sUEsFBgAAAAAEAAQA9QAAAIgDAAAAAA==&#10;" stroked="f">
                  <v:textbox inset="0,0,0,0">
                    <w:txbxContent>
                      <w:p w:rsidR="00F56F68" w:rsidRPr="00077324" w:rsidRDefault="00F56F68" w:rsidP="00987904">
                        <w:pPr>
                          <w:pStyle w:val="BodyText"/>
                          <w:jc w:val="center"/>
                          <w:rPr>
                            <w:sz w:val="22"/>
                            <w:szCs w:val="22"/>
                          </w:rPr>
                        </w:pPr>
                        <w:r>
                          <w:rPr>
                            <w:sz w:val="22"/>
                            <w:szCs w:val="22"/>
                          </w:rPr>
                          <w:t>Clinical Knowledge Repository</w:t>
                        </w:r>
                      </w:p>
                      <w:p w:rsidR="00F56F68" w:rsidRPr="00077324" w:rsidRDefault="00F56F68" w:rsidP="00987904">
                        <w:pPr>
                          <w:pStyle w:val="BodyText"/>
                          <w:rPr>
                            <w:sz w:val="22"/>
                            <w:szCs w:val="22"/>
                          </w:rPr>
                        </w:pPr>
                      </w:p>
                    </w:txbxContent>
                  </v:textbox>
                </v:shape>
                <v:rect id="Rectangle 409" o:spid="_x0000_s1053" style="position:absolute;left:24790;top:6337;width:1816;height:15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w10:anchorlock/>
              </v:group>
            </w:pict>
          </mc:Fallback>
        </mc:AlternateContent>
      </w:r>
      <w:r w:rsidR="009E34B7" w:rsidRPr="00D33912">
        <w:t xml:space="preserve"> </w:t>
      </w:r>
    </w:p>
    <w:p w:rsidR="008E2B5E" w:rsidRPr="00D33912" w:rsidRDefault="008E2B5E" w:rsidP="008E2B5E">
      <w:pPr>
        <w:pStyle w:val="FigureTitle"/>
      </w:pPr>
      <w:r w:rsidRPr="00D33912">
        <w:t>Figure X.</w:t>
      </w:r>
      <w:r w:rsidR="00412649" w:rsidRPr="00D33912">
        <w:t>5</w:t>
      </w:r>
      <w:r w:rsidR="005F21E7" w:rsidRPr="00D33912">
        <w:t>.</w:t>
      </w:r>
      <w:r w:rsidR="00412649" w:rsidRPr="00D33912">
        <w:t>2</w:t>
      </w:r>
      <w:r w:rsidR="003D19E0" w:rsidRPr="00D33912">
        <w:t>.</w:t>
      </w:r>
      <w:r w:rsidR="005F21E7" w:rsidRPr="00D33912">
        <w:t>2</w:t>
      </w:r>
      <w:r w:rsidRPr="00D33912">
        <w:t>-1</w:t>
      </w:r>
      <w:r w:rsidR="00C16B49">
        <w:t>:</w:t>
      </w:r>
      <w:r w:rsidRPr="00D33912">
        <w:t xml:space="preserve"> Basic Process Flow in </w:t>
      </w:r>
      <w:r w:rsidR="00DC6776" w:rsidRPr="00D33912">
        <w:t>RCK</w:t>
      </w:r>
      <w:r w:rsidRPr="00D33912">
        <w:t xml:space="preserve"> Profile</w:t>
      </w:r>
    </w:p>
    <w:p w:rsidR="00CF283F" w:rsidRPr="00D33912" w:rsidRDefault="00CF283F">
      <w:pPr>
        <w:pStyle w:val="BodyText"/>
      </w:pPr>
    </w:p>
    <w:p w:rsidR="0076782B" w:rsidRPr="00D33912" w:rsidDel="0051122A" w:rsidRDefault="00682881" w:rsidP="0076782B">
      <w:pPr>
        <w:pStyle w:val="Heading3"/>
        <w:keepNext w:val="0"/>
        <w:numPr>
          <w:ilvl w:val="0"/>
          <w:numId w:val="0"/>
        </w:numPr>
        <w:rPr>
          <w:del w:id="467" w:author="Boone, Keith W (GE Healthcare)" w:date="2012-07-16T15:27:00Z"/>
          <w:bCs/>
          <w:noProof w:val="0"/>
          <w:lang w:val="en-US"/>
        </w:rPr>
      </w:pPr>
      <w:del w:id="468" w:author="Boone, Keith W (GE Healthcare)" w:date="2012-07-16T15:27:00Z">
        <w:r w:rsidRPr="00D33912" w:rsidDel="0051122A">
          <w:rPr>
            <w:bCs/>
            <w:noProof w:val="0"/>
            <w:lang w:val="en-US"/>
          </w:rPr>
          <w:delText>X.5.</w:delText>
        </w:r>
        <w:r w:rsidR="009940AA" w:rsidRPr="00D33912" w:rsidDel="0051122A">
          <w:rPr>
            <w:bCs/>
            <w:noProof w:val="0"/>
            <w:lang w:val="en-US"/>
          </w:rPr>
          <w:delText>2</w:delText>
        </w:r>
        <w:r w:rsidRPr="00D33912" w:rsidDel="0051122A">
          <w:rPr>
            <w:bCs/>
            <w:noProof w:val="0"/>
            <w:lang w:val="en-US"/>
          </w:rPr>
          <w:delText xml:space="preserve">  </w:delText>
        </w:r>
        <w:r w:rsidR="0076782B" w:rsidRPr="00D33912" w:rsidDel="0051122A">
          <w:rPr>
            <w:bCs/>
            <w:noProof w:val="0"/>
            <w:lang w:val="en-US"/>
          </w:rPr>
          <w:delText>Use Case #</w:delText>
        </w:r>
        <w:r w:rsidR="009940AA" w:rsidRPr="00D33912" w:rsidDel="0051122A">
          <w:rPr>
            <w:bCs/>
            <w:noProof w:val="0"/>
            <w:lang w:val="en-US"/>
          </w:rPr>
          <w:delText>2</w:delText>
        </w:r>
        <w:r w:rsidR="0076782B" w:rsidRPr="00D33912" w:rsidDel="0051122A">
          <w:rPr>
            <w:bCs/>
            <w:noProof w:val="0"/>
            <w:lang w:val="en-US"/>
          </w:rPr>
          <w:delText>: Public Health Alerting</w:delText>
        </w:r>
      </w:del>
    </w:p>
    <w:p w:rsidR="0076782B" w:rsidRPr="00D33912" w:rsidDel="0051122A" w:rsidRDefault="009940AA" w:rsidP="0076782B">
      <w:pPr>
        <w:rPr>
          <w:del w:id="469" w:author="Boone, Keith W (GE Healthcare)" w:date="2012-07-16T15:27:00Z"/>
        </w:rPr>
      </w:pPr>
      <w:del w:id="470" w:author="Boone, Keith W (GE Healthcare)" w:date="2012-07-16T15:27:00Z">
        <w:r w:rsidRPr="00D33912" w:rsidDel="0051122A">
          <w:delText>Accessing provider oriented information on current public health alerts based on patient symptoms, demographics and location.</w:delText>
        </w:r>
      </w:del>
    </w:p>
    <w:p w:rsidR="0076782B" w:rsidRPr="00D33912" w:rsidDel="0051122A" w:rsidRDefault="0076782B" w:rsidP="009940AA">
      <w:pPr>
        <w:pStyle w:val="Heading4"/>
        <w:numPr>
          <w:ilvl w:val="0"/>
          <w:numId w:val="0"/>
        </w:numPr>
        <w:ind w:left="864" w:hanging="864"/>
        <w:rPr>
          <w:del w:id="471" w:author="Boone, Keith W (GE Healthcare)" w:date="2012-07-16T15:27:00Z"/>
          <w:noProof w:val="0"/>
          <w:lang w:val="en-US"/>
        </w:rPr>
      </w:pPr>
      <w:del w:id="472" w:author="Boone, Keith W (GE Healthcare)" w:date="2012-07-16T15:27:00Z">
        <w:r w:rsidRPr="00D33912" w:rsidDel="0051122A">
          <w:rPr>
            <w:noProof w:val="0"/>
            <w:lang w:val="en-US"/>
          </w:rPr>
          <w:delText>X.5.</w:delText>
        </w:r>
        <w:r w:rsidR="009940AA" w:rsidRPr="00D33912" w:rsidDel="0051122A">
          <w:rPr>
            <w:noProof w:val="0"/>
            <w:lang w:val="en-US"/>
          </w:rPr>
          <w:delText>2</w:delText>
        </w:r>
        <w:r w:rsidRPr="00D33912" w:rsidDel="0051122A">
          <w:rPr>
            <w:noProof w:val="0"/>
            <w:lang w:val="en-US"/>
          </w:rPr>
          <w:delText xml:space="preserve">.1  </w:delText>
        </w:r>
        <w:r w:rsidRPr="00D33912" w:rsidDel="0051122A">
          <w:rPr>
            <w:bCs/>
            <w:noProof w:val="0"/>
            <w:lang w:val="en-US"/>
          </w:rPr>
          <w:delText xml:space="preserve">Public Health Alerting </w:delText>
        </w:r>
        <w:r w:rsidRPr="00D33912" w:rsidDel="0051122A">
          <w:rPr>
            <w:noProof w:val="0"/>
            <w:lang w:val="en-US"/>
          </w:rPr>
          <w:delText>Use Case Description</w:delText>
        </w:r>
      </w:del>
    </w:p>
    <w:p w:rsidR="00987904" w:rsidRPr="00D33912" w:rsidDel="0051122A" w:rsidRDefault="00987904" w:rsidP="00987904">
      <w:pPr>
        <w:pStyle w:val="Heading3"/>
        <w:keepNext w:val="0"/>
        <w:numPr>
          <w:ilvl w:val="0"/>
          <w:numId w:val="0"/>
        </w:numPr>
        <w:rPr>
          <w:del w:id="473" w:author="Boone, Keith W (GE Healthcare)" w:date="2012-07-16T15:27:00Z"/>
          <w:bCs/>
          <w:noProof w:val="0"/>
          <w:lang w:val="en-US"/>
        </w:rPr>
      </w:pPr>
      <w:del w:id="474" w:author="Boone, Keith W (GE Healthcare)" w:date="2012-07-16T15:27:00Z">
        <w:r w:rsidRPr="00D33912" w:rsidDel="0051122A">
          <w:rPr>
            <w:bCs/>
            <w:noProof w:val="0"/>
            <w:lang w:val="en-US"/>
          </w:rPr>
          <w:delText>X.5.3  Use Case #3: Clinical Trial Subscription</w:delText>
        </w:r>
      </w:del>
    </w:p>
    <w:p w:rsidR="00987904" w:rsidRPr="00D33912" w:rsidDel="0051122A" w:rsidRDefault="00987904" w:rsidP="00987904">
      <w:pPr>
        <w:rPr>
          <w:del w:id="475" w:author="Boone, Keith W (GE Healthcare)" w:date="2012-07-16T15:27:00Z"/>
        </w:rPr>
      </w:pPr>
      <w:del w:id="476" w:author="Boone, Keith W (GE Healthcare)" w:date="2012-07-16T15:27:00Z">
        <w:r w:rsidRPr="00D33912" w:rsidDel="0051122A">
          <w:delText>Accessing clinical trial information for specific diseases, patient demographics and location.</w:delText>
        </w:r>
      </w:del>
    </w:p>
    <w:p w:rsidR="00987904" w:rsidRPr="00D33912" w:rsidDel="0051122A" w:rsidRDefault="00987904" w:rsidP="00987904">
      <w:pPr>
        <w:pStyle w:val="Heading4"/>
        <w:numPr>
          <w:ilvl w:val="0"/>
          <w:numId w:val="0"/>
        </w:numPr>
        <w:ind w:left="864" w:hanging="864"/>
        <w:rPr>
          <w:del w:id="477" w:author="Boone, Keith W (GE Healthcare)" w:date="2012-07-16T15:27:00Z"/>
          <w:noProof w:val="0"/>
          <w:lang w:val="en-US"/>
        </w:rPr>
      </w:pPr>
      <w:del w:id="478" w:author="Boone, Keith W (GE Healthcare)" w:date="2012-07-16T15:27:00Z">
        <w:r w:rsidRPr="00D33912" w:rsidDel="0051122A">
          <w:rPr>
            <w:noProof w:val="0"/>
            <w:lang w:val="en-US"/>
          </w:rPr>
          <w:delText xml:space="preserve">X.5.3.1  </w:delText>
        </w:r>
        <w:r w:rsidRPr="00D33912" w:rsidDel="0051122A">
          <w:rPr>
            <w:bCs/>
            <w:noProof w:val="0"/>
            <w:lang w:val="en-US"/>
          </w:rPr>
          <w:delText xml:space="preserve">Clinical Trial Subscription </w:delText>
        </w:r>
        <w:r w:rsidRPr="00D33912" w:rsidDel="0051122A">
          <w:rPr>
            <w:noProof w:val="0"/>
            <w:lang w:val="en-US"/>
          </w:rPr>
          <w:delText>Use Case Description</w:delText>
        </w:r>
      </w:del>
    </w:p>
    <w:p w:rsidR="00987904" w:rsidRPr="00C16B49" w:rsidDel="0051122A" w:rsidRDefault="00987904" w:rsidP="00291432">
      <w:pPr>
        <w:pStyle w:val="Heading4"/>
        <w:numPr>
          <w:ilvl w:val="0"/>
          <w:numId w:val="0"/>
        </w:numPr>
        <w:ind w:left="864" w:hanging="864"/>
        <w:rPr>
          <w:del w:id="479" w:author="Boone, Keith W (GE Healthcare)" w:date="2012-07-16T15:27:00Z"/>
          <w:noProof w:val="0"/>
          <w:lang w:val="en-US"/>
        </w:rPr>
      </w:pPr>
      <w:del w:id="480" w:author="Boone, Keith W (GE Healthcare)" w:date="2012-07-16T15:27:00Z">
        <w:r w:rsidRPr="00C16B49" w:rsidDel="0051122A">
          <w:rPr>
            <w:noProof w:val="0"/>
            <w:lang w:val="en-US"/>
          </w:rPr>
          <w:delText>X.5.3.2 Subscription Process Flow</w:delText>
        </w:r>
      </w:del>
    </w:p>
    <w:p w:rsidR="00987904" w:rsidRPr="00D33912" w:rsidDel="0051122A" w:rsidRDefault="00987904" w:rsidP="00987904">
      <w:pPr>
        <w:pStyle w:val="BodyText"/>
        <w:rPr>
          <w:del w:id="481" w:author="Boone, Keith W (GE Healthcare)" w:date="2012-07-16T15:27:00Z"/>
          <w:lang w:eastAsia="x-none"/>
        </w:rPr>
      </w:pPr>
    </w:p>
    <w:p w:rsidR="00987904" w:rsidRPr="00D33912" w:rsidDel="0051122A" w:rsidRDefault="001D7030" w:rsidP="00987904">
      <w:pPr>
        <w:pStyle w:val="BodyText"/>
        <w:rPr>
          <w:del w:id="482" w:author="Boone, Keith W (GE Healthcare)" w:date="2012-07-16T15:27:00Z"/>
          <w:lang w:eastAsia="x-none"/>
        </w:rPr>
      </w:pPr>
      <w:del w:id="483" w:author="Boone, Keith W (GE Healthcare)" w:date="2012-07-16T15:27:00Z">
        <w:r w:rsidRPr="00D33912" w:rsidDel="0051122A">
          <w:rPr>
            <w:noProof/>
          </w:rPr>
          <w:lastRenderedPageBreak/>
          <mc:AlternateContent>
            <mc:Choice Requires="wpc">
              <w:drawing>
                <wp:inline distT="0" distB="0" distL="0" distR="0" wp14:anchorId="665E2BED" wp14:editId="45C81045">
                  <wp:extent cx="5943600" cy="2489835"/>
                  <wp:effectExtent l="0" t="1905" r="0" b="3810"/>
                  <wp:docPr id="366" name="Canvas 3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368"/>
                          <wps:cNvSpPr txBox="1">
                            <a:spLocks noChangeArrowheads="1"/>
                          </wps:cNvSpPr>
                          <wps:spPr bwMode="auto">
                            <a:xfrm>
                              <a:off x="1398270" y="103759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6F68" w:rsidRPr="009940AA" w:rsidRDefault="00F56F68" w:rsidP="00987904">
                                <w:pPr>
                                  <w:pStyle w:val="BodyText"/>
                                  <w:jc w:val="center"/>
                                  <w:rPr>
                                    <w:i/>
                                    <w:sz w:val="16"/>
                                    <w:szCs w:val="22"/>
                                  </w:rPr>
                                </w:pPr>
                                <w:del w:id="484" w:author="Boone, Keith W (GE Healthcare)" w:date="2012-07-16T15:48:00Z">
                                  <w:r w:rsidDel="00080631">
                                    <w:rPr>
                                      <w:i/>
                                      <w:sz w:val="18"/>
                                    </w:rPr>
                                    <w:delText>Request</w:delText>
                                  </w:r>
                                  <w:r w:rsidRPr="009940AA" w:rsidDel="00080631">
                                    <w:rPr>
                                      <w:i/>
                                      <w:sz w:val="18"/>
                                    </w:rPr>
                                    <w:delText xml:space="preserve"> Clinical Knowledge</w:delText>
                                  </w:r>
                                </w:del>
                                <w:ins w:id="485" w:author="Boone, Keith W (GE Healthcare)" w:date="2012-07-16T15:48:00Z">
                                  <w:r>
                                    <w:rPr>
                                      <w:i/>
                                      <w:sz w:val="18"/>
                                    </w:rPr>
                                    <w:t>Request Clinical Knowledge Resources</w:t>
                                  </w:r>
                                </w:ins>
                                <w:r w:rsidRPr="009940AA">
                                  <w:rPr>
                                    <w:i/>
                                    <w:sz w:val="18"/>
                                  </w:rPr>
                                  <w:t xml:space="preserve"> [</w:t>
                                </w:r>
                                <w:r>
                                  <w:rPr>
                                    <w:i/>
                                    <w:sz w:val="18"/>
                                  </w:rPr>
                                  <w:t>Y</w:t>
                                </w:r>
                                <w:r w:rsidRPr="009940AA">
                                  <w:rPr>
                                    <w:i/>
                                    <w:sz w:val="18"/>
                                  </w:rPr>
                                  <w:t>.</w:t>
                                </w:r>
                                <w:r>
                                  <w:rPr>
                                    <w:i/>
                                    <w:sz w:val="18"/>
                                  </w:rPr>
                                  <w:t>1</w:t>
                                </w:r>
                                <w:r w:rsidRPr="009940AA">
                                  <w:rPr>
                                    <w:i/>
                                    <w:sz w:val="18"/>
                                  </w:rPr>
                                  <w:t>]</w:t>
                                </w:r>
                              </w:p>
                            </w:txbxContent>
                          </wps:txbx>
                          <wps:bodyPr rot="0" vert="horz" wrap="square" lIns="0" tIns="0" rIns="0" bIns="0" anchor="t" anchorCtr="0" upright="1">
                            <a:noAutofit/>
                          </wps:bodyPr>
                        </wps:wsp>
                        <wps:wsp>
                          <wps:cNvPr id="17" name="Text Box 369"/>
                          <wps:cNvSpPr txBox="1">
                            <a:spLocks noChangeArrowheads="1"/>
                          </wps:cNvSpPr>
                          <wps:spPr bwMode="auto">
                            <a:xfrm>
                              <a:off x="693420" y="106045"/>
                              <a:ext cx="117729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6F68" w:rsidRPr="00077324" w:rsidRDefault="00F56F68" w:rsidP="00987904">
                                <w:pPr>
                                  <w:pStyle w:val="BodyText"/>
                                  <w:jc w:val="center"/>
                                  <w:rPr>
                                    <w:sz w:val="22"/>
                                    <w:szCs w:val="22"/>
                                  </w:rPr>
                                </w:pPr>
                                <w:del w:id="486" w:author="Boone, Keith W (GE Healthcare)" w:date="2012-07-16T15:36:00Z">
                                  <w:r w:rsidDel="0051122A">
                                    <w:rPr>
                                      <w:sz w:val="22"/>
                                      <w:szCs w:val="22"/>
                                    </w:rPr>
                                    <w:delText>Clinical Knowledge Source</w:delText>
                                  </w:r>
                                </w:del>
                                <w:ins w:id="487" w:author="Boone, Keith W (GE Healthcare)" w:date="2012-07-16T15:36:00Z">
                                  <w:r>
                                    <w:rPr>
                                      <w:sz w:val="22"/>
                                      <w:szCs w:val="22"/>
                                    </w:rPr>
                                    <w:t>Clinical Knowledge Directory</w:t>
                                  </w:r>
                                </w:ins>
                              </w:p>
                              <w:p w:rsidR="00F56F68" w:rsidRPr="00077324" w:rsidRDefault="00F56F68" w:rsidP="00987904">
                                <w:pPr>
                                  <w:pStyle w:val="BodyText"/>
                                  <w:jc w:val="center"/>
                                  <w:rPr>
                                    <w:sz w:val="22"/>
                                    <w:szCs w:val="22"/>
                                  </w:rPr>
                                </w:pPr>
                                <w:r w:rsidRPr="00077324">
                                  <w:rPr>
                                    <w:sz w:val="22"/>
                                    <w:szCs w:val="22"/>
                                  </w:rPr>
                                  <w:t>Actor E</w:t>
                                </w:r>
                              </w:p>
                            </w:txbxContent>
                          </wps:txbx>
                          <wps:bodyPr rot="0" vert="horz" wrap="square" lIns="0" tIns="0" rIns="0" bIns="0" anchor="t" anchorCtr="0" upright="1">
                            <a:noAutofit/>
                          </wps:bodyPr>
                        </wps:wsp>
                        <wps:wsp>
                          <wps:cNvPr id="18" name="Line 370"/>
                          <wps:cNvCnPr/>
                          <wps:spPr bwMode="auto">
                            <a:xfrm flipV="1">
                              <a:off x="1277620" y="570230"/>
                              <a:ext cx="6350" cy="18319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 name="Text Box 371"/>
                          <wps:cNvSpPr txBox="1">
                            <a:spLocks noChangeArrowheads="1"/>
                          </wps:cNvSpPr>
                          <wps:spPr bwMode="auto">
                            <a:xfrm>
                              <a:off x="1911350" y="113665"/>
                              <a:ext cx="1333500" cy="400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6F68" w:rsidRPr="00077324" w:rsidRDefault="00F56F68" w:rsidP="00987904">
                                <w:pPr>
                                  <w:pStyle w:val="BodyText"/>
                                  <w:jc w:val="center"/>
                                  <w:rPr>
                                    <w:sz w:val="22"/>
                                    <w:szCs w:val="22"/>
                                  </w:rPr>
                                </w:pPr>
                                <w:r>
                                  <w:rPr>
                                    <w:sz w:val="22"/>
                                    <w:szCs w:val="22"/>
                                  </w:rPr>
                                  <w:t>Clinical Knowledge Requestor</w:t>
                                </w:r>
                              </w:p>
                              <w:p w:rsidR="00F56F68" w:rsidRPr="00077324" w:rsidRDefault="00F56F68" w:rsidP="00987904">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20" name="Line 372"/>
                          <wps:cNvCnPr/>
                          <wps:spPr bwMode="auto">
                            <a:xfrm flipV="1">
                              <a:off x="2564130" y="570230"/>
                              <a:ext cx="635" cy="18319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 name="Line 373"/>
                          <wps:cNvCnPr/>
                          <wps:spPr bwMode="auto">
                            <a:xfrm flipH="1" flipV="1">
                              <a:off x="1343025" y="1377315"/>
                              <a:ext cx="113601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374"/>
                          <wps:cNvCnPr/>
                          <wps:spPr bwMode="auto">
                            <a:xfrm flipV="1">
                              <a:off x="4039870" y="570230"/>
                              <a:ext cx="635" cy="18700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 name="Rectangle 375"/>
                          <wps:cNvSpPr>
                            <a:spLocks noChangeArrowheads="1"/>
                          </wps:cNvSpPr>
                          <wps:spPr bwMode="auto">
                            <a:xfrm>
                              <a:off x="1175385" y="1052830"/>
                              <a:ext cx="182880"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24" name="Group 376"/>
                          <wpg:cNvGrpSpPr>
                            <a:grpSpLocks/>
                          </wpg:cNvGrpSpPr>
                          <wpg:grpSpPr bwMode="auto">
                            <a:xfrm>
                              <a:off x="2652395" y="789940"/>
                              <a:ext cx="285115" cy="257175"/>
                              <a:chOff x="5175" y="7275"/>
                              <a:chExt cx="480" cy="405"/>
                            </a:xfrm>
                          </wpg:grpSpPr>
                          <wps:wsp>
                            <wps:cNvPr id="25" name="Line 377"/>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6" name="Line 378"/>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379"/>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8" name="Text Box 380"/>
                          <wps:cNvSpPr txBox="1">
                            <a:spLocks noChangeArrowheads="1"/>
                          </wps:cNvSpPr>
                          <wps:spPr bwMode="auto">
                            <a:xfrm>
                              <a:off x="2966085" y="752475"/>
                              <a:ext cx="102679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6F68" w:rsidRPr="009940AA" w:rsidRDefault="00F56F68" w:rsidP="00987904">
                                <w:pPr>
                                  <w:pStyle w:val="BodyText"/>
                                  <w:rPr>
                                    <w:i/>
                                    <w:sz w:val="20"/>
                                    <w:szCs w:val="22"/>
                                  </w:rPr>
                                </w:pPr>
                                <w:r>
                                  <w:rPr>
                                    <w:i/>
                                    <w:sz w:val="20"/>
                                    <w:szCs w:val="22"/>
                                  </w:rPr>
                                  <w:t>Select Topic</w:t>
                                </w:r>
                              </w:p>
                            </w:txbxContent>
                          </wps:txbx>
                          <wps:bodyPr rot="0" vert="horz" wrap="square" lIns="0" tIns="0" rIns="0" bIns="0" anchor="t" anchorCtr="0" upright="1">
                            <a:noAutofit/>
                          </wps:bodyPr>
                        </wps:wsp>
                        <wps:wsp>
                          <wps:cNvPr id="29" name="Text Box 381"/>
                          <wps:cNvSpPr txBox="1">
                            <a:spLocks noChangeArrowheads="1"/>
                          </wps:cNvSpPr>
                          <wps:spPr bwMode="auto">
                            <a:xfrm>
                              <a:off x="2773680" y="1774825"/>
                              <a:ext cx="104965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F68" w:rsidRPr="009940AA" w:rsidRDefault="00F56F68" w:rsidP="00987904">
                                <w:pPr>
                                  <w:pStyle w:val="BodyText"/>
                                  <w:jc w:val="center"/>
                                  <w:rPr>
                                    <w:i/>
                                    <w:sz w:val="16"/>
                                    <w:szCs w:val="22"/>
                                  </w:rPr>
                                </w:pPr>
                                <w:r>
                                  <w:rPr>
                                    <w:i/>
                                    <w:sz w:val="18"/>
                                  </w:rPr>
                                  <w:t xml:space="preserve">Retrieve </w:t>
                                </w:r>
                                <w:r w:rsidRPr="009940AA">
                                  <w:rPr>
                                    <w:i/>
                                    <w:sz w:val="18"/>
                                  </w:rPr>
                                  <w:t>Clinical Knowledge [</w:t>
                                </w:r>
                                <w:r>
                                  <w:rPr>
                                    <w:i/>
                                    <w:sz w:val="18"/>
                                  </w:rPr>
                                  <w:t>Y</w:t>
                                </w:r>
                                <w:r w:rsidRPr="009940AA">
                                  <w:rPr>
                                    <w:i/>
                                    <w:sz w:val="18"/>
                                  </w:rPr>
                                  <w:t>.</w:t>
                                </w:r>
                                <w:r>
                                  <w:rPr>
                                    <w:i/>
                                    <w:sz w:val="18"/>
                                  </w:rPr>
                                  <w:t>2</w:t>
                                </w:r>
                                <w:r w:rsidRPr="009940AA">
                                  <w:rPr>
                                    <w:i/>
                                    <w:sz w:val="18"/>
                                  </w:rPr>
                                  <w:t>]</w:t>
                                </w:r>
                              </w:p>
                              <w:p w:rsidR="00F56F68" w:rsidRPr="00077324" w:rsidRDefault="00F56F68" w:rsidP="00987904">
                                <w:pPr>
                                  <w:pStyle w:val="BodyText"/>
                                  <w:rPr>
                                    <w:sz w:val="22"/>
                                    <w:szCs w:val="22"/>
                                  </w:rPr>
                                </w:pPr>
                              </w:p>
                            </w:txbxContent>
                          </wps:txbx>
                          <wps:bodyPr rot="0" vert="horz" wrap="square" lIns="0" tIns="0" rIns="0" bIns="0" anchor="t" anchorCtr="0" upright="1">
                            <a:noAutofit/>
                          </wps:bodyPr>
                        </wps:wsp>
                        <wps:wsp>
                          <wps:cNvPr id="30" name="Text Box 382"/>
                          <wps:cNvSpPr txBox="1">
                            <a:spLocks noChangeArrowheads="1"/>
                          </wps:cNvSpPr>
                          <wps:spPr bwMode="auto">
                            <a:xfrm>
                              <a:off x="3345180" y="106045"/>
                              <a:ext cx="125730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6F68" w:rsidRPr="00077324" w:rsidRDefault="00F56F68" w:rsidP="00987904">
                                <w:pPr>
                                  <w:pStyle w:val="BodyText"/>
                                  <w:jc w:val="center"/>
                                  <w:rPr>
                                    <w:sz w:val="22"/>
                                    <w:szCs w:val="22"/>
                                  </w:rPr>
                                </w:pPr>
                                <w:r>
                                  <w:rPr>
                                    <w:sz w:val="22"/>
                                    <w:szCs w:val="22"/>
                                  </w:rPr>
                                  <w:t>Clinical Knowledge Repository</w:t>
                                </w:r>
                              </w:p>
                              <w:p w:rsidR="00F56F68" w:rsidRPr="00077324" w:rsidRDefault="00F56F68" w:rsidP="00987904">
                                <w:pPr>
                                  <w:pStyle w:val="BodyText"/>
                                  <w:rPr>
                                    <w:sz w:val="22"/>
                                    <w:szCs w:val="22"/>
                                  </w:rPr>
                                </w:pPr>
                              </w:p>
                            </w:txbxContent>
                          </wps:txbx>
                          <wps:bodyPr rot="0" vert="horz" wrap="square" lIns="0" tIns="0" rIns="0" bIns="0" anchor="t" anchorCtr="0" upright="1">
                            <a:noAutofit/>
                          </wps:bodyPr>
                        </wps:wsp>
                        <wps:wsp>
                          <wps:cNvPr id="31" name="Text Box 383"/>
                          <wps:cNvSpPr txBox="1">
                            <a:spLocks noChangeArrowheads="1"/>
                          </wps:cNvSpPr>
                          <wps:spPr bwMode="auto">
                            <a:xfrm>
                              <a:off x="1398270" y="1638935"/>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6F68" w:rsidRPr="009940AA" w:rsidRDefault="00F56F68" w:rsidP="00987904">
                                <w:pPr>
                                  <w:pStyle w:val="BodyText"/>
                                  <w:jc w:val="center"/>
                                  <w:rPr>
                                    <w:i/>
                                    <w:sz w:val="16"/>
                                    <w:szCs w:val="22"/>
                                  </w:rPr>
                                </w:pPr>
                                <w:del w:id="488" w:author="Boone, Keith W (GE Healthcare)" w:date="2012-07-16T15:48:00Z">
                                  <w:r w:rsidDel="00080631">
                                    <w:rPr>
                                      <w:i/>
                                      <w:sz w:val="18"/>
                                    </w:rPr>
                                    <w:delText>Request</w:delText>
                                  </w:r>
                                  <w:r w:rsidRPr="009940AA" w:rsidDel="00080631">
                                    <w:rPr>
                                      <w:i/>
                                      <w:sz w:val="18"/>
                                    </w:rPr>
                                    <w:delText xml:space="preserve"> Clinical Knowledge</w:delText>
                                  </w:r>
                                </w:del>
                                <w:ins w:id="489" w:author="Boone, Keith W (GE Healthcare)" w:date="2012-07-16T15:48:00Z">
                                  <w:r>
                                    <w:rPr>
                                      <w:i/>
                                      <w:sz w:val="18"/>
                                    </w:rPr>
                                    <w:t>Request Clinical Knowledge Resources</w:t>
                                  </w:r>
                                </w:ins>
                                <w:r w:rsidRPr="009940AA">
                                  <w:rPr>
                                    <w:i/>
                                    <w:sz w:val="18"/>
                                  </w:rPr>
                                  <w:t xml:space="preserve"> [</w:t>
                                </w:r>
                                <w:r>
                                  <w:rPr>
                                    <w:i/>
                                    <w:sz w:val="18"/>
                                  </w:rPr>
                                  <w:t>Y</w:t>
                                </w:r>
                                <w:r w:rsidRPr="009940AA">
                                  <w:rPr>
                                    <w:i/>
                                    <w:sz w:val="18"/>
                                  </w:rPr>
                                  <w:t>.</w:t>
                                </w:r>
                                <w:r>
                                  <w:rPr>
                                    <w:i/>
                                    <w:sz w:val="18"/>
                                  </w:rPr>
                                  <w:t>1</w:t>
                                </w:r>
                                <w:r w:rsidRPr="009940AA">
                                  <w:rPr>
                                    <w:i/>
                                    <w:sz w:val="18"/>
                                  </w:rPr>
                                  <w:t>]</w:t>
                                </w:r>
                              </w:p>
                            </w:txbxContent>
                          </wps:txbx>
                          <wps:bodyPr rot="0" vert="horz" wrap="square" lIns="0" tIns="0" rIns="0" bIns="0" anchor="t" anchorCtr="0" upright="1">
                            <a:noAutofit/>
                          </wps:bodyPr>
                        </wps:wsp>
                        <wps:wsp>
                          <wps:cNvPr id="64" name="Line 384"/>
                          <wps:cNvCnPr/>
                          <wps:spPr bwMode="auto">
                            <a:xfrm flipH="1" flipV="1">
                              <a:off x="1343025" y="2034540"/>
                              <a:ext cx="113601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Rectangle 385"/>
                          <wps:cNvSpPr>
                            <a:spLocks noChangeArrowheads="1"/>
                          </wps:cNvSpPr>
                          <wps:spPr bwMode="auto">
                            <a:xfrm>
                              <a:off x="2470785" y="1839595"/>
                              <a:ext cx="182245" cy="418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 name="Rectangle 386"/>
                          <wps:cNvSpPr>
                            <a:spLocks noChangeArrowheads="1"/>
                          </wps:cNvSpPr>
                          <wps:spPr bwMode="auto">
                            <a:xfrm>
                              <a:off x="1175385" y="1774825"/>
                              <a:ext cx="182880" cy="440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 name="Rectangle 387"/>
                          <wps:cNvSpPr>
                            <a:spLocks noChangeArrowheads="1"/>
                          </wps:cNvSpPr>
                          <wps:spPr bwMode="auto">
                            <a:xfrm>
                              <a:off x="2479040" y="633730"/>
                              <a:ext cx="181610" cy="9048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Line 388"/>
                          <wps:cNvCnPr/>
                          <wps:spPr bwMode="auto">
                            <a:xfrm flipH="1">
                              <a:off x="2670175" y="2162810"/>
                              <a:ext cx="129794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70" name="Rectangle 389"/>
                          <wps:cNvSpPr>
                            <a:spLocks noChangeArrowheads="1"/>
                          </wps:cNvSpPr>
                          <wps:spPr bwMode="auto">
                            <a:xfrm>
                              <a:off x="3950335" y="2035175"/>
                              <a:ext cx="1822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Canvas 366" o:spid="_x0000_s1054" editas="canvas" style="width:468pt;height:196.05pt;mso-position-horizontal-relative:char;mso-position-vertical-relative:line" coordsize="59436,24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">
                  <v:shape id="_x0000_s1055" type="#_x0000_t75" style="position:absolute;width:59436;height:24898;visibility:visible;mso-wrap-style:square">
                    <v:fill o:detectmouseclick="t"/>
                    <v:path o:connecttype="none"/>
                  </v:shape>
                  <v:shape id="Text Box 368" o:spid="_x0000_s1056" type="#_x0000_t202" style="position:absolute;left:13982;top:10375;width:11144;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fpscAA&#10;AADbAAAADwAAAGRycy9kb3ducmV2LnhtbERPS4vCMBC+C/6HMIIX0VQPRapRdn2Ah/XgA89DM9uW&#10;bSYlibb+e7MgeJuP7znLdWdq8SDnK8sKppMEBHFudcWFgutlP56D8AFZY22ZFDzJw3rV7y0x07bl&#10;Ez3OoRAxhH2GCsoQmkxKn5dk0E9sQxy5X+sMhghdIbXDNoabWs6SJJUGK44NJTa0KSn/O9+NgnTr&#10;7u2JN6PtdfeDx6aY3b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fpscAAAADbAAAADwAAAAAAAAAAAAAAAACYAgAAZHJzL2Rvd25y&#10;ZXYueG1sUEsFBgAAAAAEAAQA9QAAAIUDAAAAAA==&#10;" stroked="f">
                    <v:textbox inset="0,0,0,0">
                      <w:txbxContent>
                        <w:p w:rsidR="00F56F68" w:rsidRPr="009940AA" w:rsidRDefault="00F56F68" w:rsidP="00987904">
                          <w:pPr>
                            <w:pStyle w:val="BodyText"/>
                            <w:jc w:val="center"/>
                            <w:rPr>
                              <w:i/>
                              <w:sz w:val="16"/>
                              <w:szCs w:val="22"/>
                            </w:rPr>
                          </w:pPr>
                          <w:del w:id="490" w:author="Boone, Keith W (GE Healthcare)" w:date="2012-07-16T15:48:00Z">
                            <w:r w:rsidDel="00080631">
                              <w:rPr>
                                <w:i/>
                                <w:sz w:val="18"/>
                              </w:rPr>
                              <w:delText>Request</w:delText>
                            </w:r>
                            <w:r w:rsidRPr="009940AA" w:rsidDel="00080631">
                              <w:rPr>
                                <w:i/>
                                <w:sz w:val="18"/>
                              </w:rPr>
                              <w:delText xml:space="preserve"> Clinical Knowledge</w:delText>
                            </w:r>
                          </w:del>
                          <w:ins w:id="491" w:author="Boone, Keith W (GE Healthcare)" w:date="2012-07-16T15:48:00Z">
                            <w:r>
                              <w:rPr>
                                <w:i/>
                                <w:sz w:val="18"/>
                              </w:rPr>
                              <w:t>Request Clinical Knowledge Resources</w:t>
                            </w:r>
                          </w:ins>
                          <w:r w:rsidRPr="009940AA">
                            <w:rPr>
                              <w:i/>
                              <w:sz w:val="18"/>
                            </w:rPr>
                            <w:t xml:space="preserve"> [</w:t>
                          </w:r>
                          <w:r>
                            <w:rPr>
                              <w:i/>
                              <w:sz w:val="18"/>
                            </w:rPr>
                            <w:t>Y</w:t>
                          </w:r>
                          <w:r w:rsidRPr="009940AA">
                            <w:rPr>
                              <w:i/>
                              <w:sz w:val="18"/>
                            </w:rPr>
                            <w:t>.</w:t>
                          </w:r>
                          <w:r>
                            <w:rPr>
                              <w:i/>
                              <w:sz w:val="18"/>
                            </w:rPr>
                            <w:t>1</w:t>
                          </w:r>
                          <w:r w:rsidRPr="009940AA">
                            <w:rPr>
                              <w:i/>
                              <w:sz w:val="18"/>
                            </w:rPr>
                            <w:t>]</w:t>
                          </w:r>
                        </w:p>
                      </w:txbxContent>
                    </v:textbox>
                  </v:shape>
                  <v:shape id="Text Box 369" o:spid="_x0000_s1057" type="#_x0000_t202" style="position:absolute;left:6934;top:1060;width:11773;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MKsMA&#10;AADbAAAADwAAAGRycy9kb3ducmV2LnhtbERPS2vCQBC+C/0PyxR6kbppDlFSV2m1hR7qISqeh+yY&#10;BLOzYXfN4993C4Xe5uN7zno7mlb05HxjWcHLIgFBXFrdcKXgfPp8XoHwAVlja5kUTORhu3mYrTHX&#10;duCC+mOoRAxhn6OCOoQul9KXNRn0C9sRR+5qncEQoaukdjjEcNPKNEkyabDh2FBjR7uaytvxbhRk&#10;e3cfCt7N9+ePbzx0VXp5ny5KPT2Ob68gAo3hX/zn/tJx/hJ+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tMKsMAAADbAAAADwAAAAAAAAAAAAAAAACYAgAAZHJzL2Rv&#10;d25yZXYueG1sUEsFBgAAAAAEAAQA9QAAAIgDAAAAAA==&#10;" stroked="f">
                    <v:textbox inset="0,0,0,0">
                      <w:txbxContent>
                        <w:p w:rsidR="00F56F68" w:rsidRPr="00077324" w:rsidRDefault="00F56F68" w:rsidP="00987904">
                          <w:pPr>
                            <w:pStyle w:val="BodyText"/>
                            <w:jc w:val="center"/>
                            <w:rPr>
                              <w:sz w:val="22"/>
                              <w:szCs w:val="22"/>
                            </w:rPr>
                          </w:pPr>
                          <w:del w:id="492" w:author="Boone, Keith W (GE Healthcare)" w:date="2012-07-16T15:36:00Z">
                            <w:r w:rsidDel="0051122A">
                              <w:rPr>
                                <w:sz w:val="22"/>
                                <w:szCs w:val="22"/>
                              </w:rPr>
                              <w:delText>Clinical Knowledge Source</w:delText>
                            </w:r>
                          </w:del>
                          <w:ins w:id="493" w:author="Boone, Keith W (GE Healthcare)" w:date="2012-07-16T15:36:00Z">
                            <w:r>
                              <w:rPr>
                                <w:sz w:val="22"/>
                                <w:szCs w:val="22"/>
                              </w:rPr>
                              <w:t>Clinical Knowledge Directory</w:t>
                            </w:r>
                          </w:ins>
                        </w:p>
                        <w:p w:rsidR="00F56F68" w:rsidRPr="00077324" w:rsidRDefault="00F56F68" w:rsidP="00987904">
                          <w:pPr>
                            <w:pStyle w:val="BodyText"/>
                            <w:jc w:val="center"/>
                            <w:rPr>
                              <w:sz w:val="22"/>
                              <w:szCs w:val="22"/>
                            </w:rPr>
                          </w:pPr>
                          <w:r w:rsidRPr="00077324">
                            <w:rPr>
                              <w:sz w:val="22"/>
                              <w:szCs w:val="22"/>
                            </w:rPr>
                            <w:t>Actor E</w:t>
                          </w:r>
                        </w:p>
                      </w:txbxContent>
                    </v:textbox>
                  </v:shape>
                  <v:line id="Line 370" o:spid="_x0000_s1058" style="position:absolute;flip:y;visibility:visible;mso-wrap-style:square" from="12776,5702" to="12839,24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F/3sIAAADbAAAADwAAAGRycy9kb3ducmV2LnhtbESPQWvCQBCF7wX/wzJCb3Wj0FKiq4io&#10;FOmlUe+T7LgJZmdDdtX03zuHQm8zvDfvfbNYDb5Vd+pjE9jAdJKBIq6CbdgZOB13b5+gYkK22AYm&#10;A78UYbUcvSwwt+HBP3QvklMSwjFHA3VKXa51rGryGCehIxbtEnqPSdbeadvjQ8J9q2dZ9qE9NiwN&#10;NXa0qam6FjdvoNyuz+5Qnrd+xt92796LknVhzOt4WM9BJRrSv/nv+ssKvsDKLzKAXj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FF/3sIAAADbAAAADwAAAAAAAAAAAAAA&#10;AAChAgAAZHJzL2Rvd25yZXYueG1sUEsFBgAAAAAEAAQA+QAAAJADAAAAAA==&#10;">
                    <v:stroke dashstyle="dash"/>
                  </v:line>
                  <v:shape id="Text Box 371" o:spid="_x0000_s1059" type="#_x0000_t202" style="position:absolute;left:19113;top:1136;width:13335;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inset="0,0,0,0">
                      <w:txbxContent>
                        <w:p w:rsidR="00F56F68" w:rsidRPr="00077324" w:rsidRDefault="00F56F68" w:rsidP="00987904">
                          <w:pPr>
                            <w:pStyle w:val="BodyText"/>
                            <w:jc w:val="center"/>
                            <w:rPr>
                              <w:sz w:val="22"/>
                              <w:szCs w:val="22"/>
                            </w:rPr>
                          </w:pPr>
                          <w:r>
                            <w:rPr>
                              <w:sz w:val="22"/>
                              <w:szCs w:val="22"/>
                            </w:rPr>
                            <w:t>Clinical Knowledge Requestor</w:t>
                          </w:r>
                        </w:p>
                        <w:p w:rsidR="00F56F68" w:rsidRPr="00077324" w:rsidRDefault="00F56F68" w:rsidP="00987904">
                          <w:pPr>
                            <w:pStyle w:val="BodyText"/>
                            <w:rPr>
                              <w:sz w:val="22"/>
                              <w:szCs w:val="22"/>
                            </w:rPr>
                          </w:pPr>
                          <w:r w:rsidRPr="00077324">
                            <w:rPr>
                              <w:sz w:val="22"/>
                              <w:szCs w:val="22"/>
                            </w:rPr>
                            <w:t>Actor B</w:t>
                          </w:r>
                        </w:p>
                      </w:txbxContent>
                    </v:textbox>
                  </v:shape>
                  <v:line id="Line 372" o:spid="_x0000_s1060" style="position:absolute;flip:y;visibility:visible;mso-wrap-style:square" from="25641,5702" to="25647,24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u5Zb4AAADbAAAADwAAAGRycy9kb3ducmV2LnhtbERPTYvCMBC9C/6HMMLeNLXgslSjiKjI&#10;spet9j5txrTYTEoTtfvvNwfB4+N9rzaDbcWDet84VjCfJSCIK6cbNgou58P0C4QPyBpbx6Tgjzxs&#10;1uPRCjPtnvxLjzwYEUPYZ6igDqHLpPRVTRb9zHXEkbu63mKIsDdS9/iM4baVaZJ8SosNx4YaO9rV&#10;VN3yu1VQ7reF+S6LvU35Rx/NIi9Z5kp9TIbtEkSgIbzFL/dJK0jj+vgl/gC5/g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gS7llvgAAANsAAAAPAAAAAAAAAAAAAAAAAKEC&#10;AABkcnMvZG93bnJldi54bWxQSwUGAAAAAAQABAD5AAAAjAMAAAAA&#10;">
                    <v:stroke dashstyle="dash"/>
                  </v:line>
                  <v:line id="Line 373" o:spid="_x0000_s1061" style="position:absolute;flip:x y;visibility:visible;mso-wrap-style:square" from="13430,13773" to="24790,13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IUHsUAAADbAAAADwAAAGRycy9kb3ducmV2LnhtbESPwWrDMBBE74H+g9hCb7HsHELqRjYh&#10;UOghl6Slua6treXEWtmW4rh/XxUKPQ4z84bZlrPtxESjbx0ryJIUBHHtdMuNgo/31+UGhA/IGjvH&#10;pOCbPJTFw2KLuXZ3PtJ0Co2IEPY5KjAh9LmUvjZk0SeuJ47elxsthijHRuoR7xFuO7lK07W02HJc&#10;MNjT3lB9Pd2sgqm6ZZfPw/Hqq/PwXG3MsD8Ma6WeHufdC4hAc/gP/7XftIJVBr9f4g+Q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IUHsUAAADbAAAADwAAAAAAAAAA&#10;AAAAAAChAgAAZHJzL2Rvd25yZXYueG1sUEsFBgAAAAAEAAQA+QAAAJMDAAAAAA==&#10;">
                    <v:stroke endarrow="block"/>
                  </v:line>
                  <v:line id="Line 374" o:spid="_x0000_s1062" style="position:absolute;flip:y;visibility:visible;mso-wrap-style:square" from="40398,5702" to="40405,24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CicEAAADbAAAADwAAAGRycy9kb3ducmV2LnhtbESPQYvCMBSE78L+h/AWvGlqQZGuUUR0&#10;WRYv1vX+2jzTYvNSmqjdf28EweMwM98wi1VvG3GjzteOFUzGCQji0umajYK/4240B+EDssbGMSn4&#10;Jw+r5cdggZl2dz7QLQ9GRAj7DBVUIbSZlL6syKIfu5Y4emfXWQxRdkbqDu8RbhuZJslMWqw5LlTY&#10;0qai8pJfrYJiuz6Z3+K0tSnv9beZ5gXLXKnhZ7/+AhGoD+/wq/2jFaQpPL/EHy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YKJwQAAANsAAAAPAAAAAAAAAAAAAAAA&#10;AKECAABkcnMvZG93bnJldi54bWxQSwUGAAAAAAQABAD5AAAAjwMAAAAA&#10;">
                    <v:stroke dashstyle="dash"/>
                  </v:line>
                  <v:rect id="Rectangle 375" o:spid="_x0000_s1063" style="position:absolute;left:11753;top:10528;width:1829;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group id="Group 376" o:spid="_x0000_s1064" style="position:absolute;left:26523;top:7899;width:2852;height:2572"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Line 377" o:spid="_x0000_s1065"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58MIAAADbAAAADwAAAGRycy9kb3ducmV2LnhtbESP3YrCMBSE7xd8h3AE79ZUUdFqFBEE&#10;URD8Ay+PzbEtNieliVp9erOw4OUwM98wk1ltCvGgyuWWFXTaEQjixOqcUwXHw/J3CMJ5ZI2FZVLw&#10;IgezaeNngrG2T97RY+9TESDsYlSQeV/GUrokI4OubUvi4F1tZdAHWaVSV/gMcFPIbhQNpMGcw0KG&#10;JS0ySm77u1GAcvH2w1296Y1ORp6388Hp8l4r1WrW8zEIT7X/hv/bK62g24e/L+EHyO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Pw58MIAAADbAAAADwAAAAAAAAAAAAAA&#10;AAChAgAAZHJzL2Rvd25yZXYueG1sUEsFBgAAAAAEAAQA+QAAAJADAAAAAA==&#10;">
                      <v:stroke startarrow="block"/>
                    </v:line>
                    <v:line id="Line 378" o:spid="_x0000_s1066"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379" o:spid="_x0000_s1067"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group>
                  <v:shape id="Text Box 380" o:spid="_x0000_s1068" type="#_x0000_t202" style="position:absolute;left:29660;top:7524;width:1026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inset="0,0,0,0">
                      <w:txbxContent>
                        <w:p w:rsidR="00F56F68" w:rsidRPr="009940AA" w:rsidRDefault="00F56F68" w:rsidP="00987904">
                          <w:pPr>
                            <w:pStyle w:val="BodyText"/>
                            <w:rPr>
                              <w:i/>
                              <w:sz w:val="20"/>
                              <w:szCs w:val="22"/>
                            </w:rPr>
                          </w:pPr>
                          <w:r>
                            <w:rPr>
                              <w:i/>
                              <w:sz w:val="20"/>
                              <w:szCs w:val="22"/>
                            </w:rPr>
                            <w:t>Select Topic</w:t>
                          </w:r>
                        </w:p>
                      </w:txbxContent>
                    </v:textbox>
                  </v:shape>
                  <v:shape id="Text Box 381" o:spid="_x0000_s1069" type="#_x0000_t202" style="position:absolute;left:27736;top:17748;width:10497;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F56F68" w:rsidRPr="009940AA" w:rsidRDefault="00F56F68" w:rsidP="00987904">
                          <w:pPr>
                            <w:pStyle w:val="BodyText"/>
                            <w:jc w:val="center"/>
                            <w:rPr>
                              <w:i/>
                              <w:sz w:val="16"/>
                              <w:szCs w:val="22"/>
                            </w:rPr>
                          </w:pPr>
                          <w:r>
                            <w:rPr>
                              <w:i/>
                              <w:sz w:val="18"/>
                            </w:rPr>
                            <w:t xml:space="preserve">Retrieve </w:t>
                          </w:r>
                          <w:r w:rsidRPr="009940AA">
                            <w:rPr>
                              <w:i/>
                              <w:sz w:val="18"/>
                            </w:rPr>
                            <w:t>Clinical Knowledge [</w:t>
                          </w:r>
                          <w:r>
                            <w:rPr>
                              <w:i/>
                              <w:sz w:val="18"/>
                            </w:rPr>
                            <w:t>Y</w:t>
                          </w:r>
                          <w:r w:rsidRPr="009940AA">
                            <w:rPr>
                              <w:i/>
                              <w:sz w:val="18"/>
                            </w:rPr>
                            <w:t>.</w:t>
                          </w:r>
                          <w:r>
                            <w:rPr>
                              <w:i/>
                              <w:sz w:val="18"/>
                            </w:rPr>
                            <w:t>2</w:t>
                          </w:r>
                          <w:r w:rsidRPr="009940AA">
                            <w:rPr>
                              <w:i/>
                              <w:sz w:val="18"/>
                            </w:rPr>
                            <w:t>]</w:t>
                          </w:r>
                        </w:p>
                        <w:p w:rsidR="00F56F68" w:rsidRPr="00077324" w:rsidRDefault="00F56F68" w:rsidP="00987904">
                          <w:pPr>
                            <w:pStyle w:val="BodyText"/>
                            <w:rPr>
                              <w:sz w:val="22"/>
                              <w:szCs w:val="22"/>
                            </w:rPr>
                          </w:pPr>
                        </w:p>
                      </w:txbxContent>
                    </v:textbox>
                  </v:shape>
                  <v:shape id="Text Box 382" o:spid="_x0000_s1070" type="#_x0000_t202" style="position:absolute;left:33451;top:1060;width:12573;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eIPsEA&#10;AADbAAAADwAAAGRycy9kb3ducmV2LnhtbERPy2rCQBTdF/oPwy24KTrRg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iD7BAAAA2wAAAA8AAAAAAAAAAAAAAAAAmAIAAGRycy9kb3du&#10;cmV2LnhtbFBLBQYAAAAABAAEAPUAAACGAwAAAAA=&#10;" stroked="f">
                    <v:textbox inset="0,0,0,0">
                      <w:txbxContent>
                        <w:p w:rsidR="00F56F68" w:rsidRPr="00077324" w:rsidRDefault="00F56F68" w:rsidP="00987904">
                          <w:pPr>
                            <w:pStyle w:val="BodyText"/>
                            <w:jc w:val="center"/>
                            <w:rPr>
                              <w:sz w:val="22"/>
                              <w:szCs w:val="22"/>
                            </w:rPr>
                          </w:pPr>
                          <w:r>
                            <w:rPr>
                              <w:sz w:val="22"/>
                              <w:szCs w:val="22"/>
                            </w:rPr>
                            <w:t>Clinical Knowledge Repository</w:t>
                          </w:r>
                        </w:p>
                        <w:p w:rsidR="00F56F68" w:rsidRPr="00077324" w:rsidRDefault="00F56F68" w:rsidP="00987904">
                          <w:pPr>
                            <w:pStyle w:val="BodyText"/>
                            <w:rPr>
                              <w:sz w:val="22"/>
                              <w:szCs w:val="22"/>
                            </w:rPr>
                          </w:pPr>
                        </w:p>
                      </w:txbxContent>
                    </v:textbox>
                  </v:shape>
                  <v:shape id="Text Box 383" o:spid="_x0000_s1071" type="#_x0000_t202" style="position:absolute;left:13982;top:16389;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stpcQA&#10;AADbAAAADwAAAGRycy9kb3ducmV2LnhtbESPT2sCMRTE70K/Q3gFL1KzriCyNYrVCj20B614fmxe&#10;dxc3L0uS/fftG6HQ4zAzv2E2u8HUoiPnK8sKFvMEBHFudcWFguv36WUNwgdkjbVlUjCSh932abLB&#10;TNuez9RdQiEihH2GCsoQmkxKn5dk0M9tQxy9H+sMhihdIbXDPsJNLdMkWUmDFceFEhs6lJTfL61R&#10;sDq6tj/zYXa8vn/iV1Okt7fxptT0edi/ggg0hP/wX/tDK1gu4PE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bLaXEAAAA2wAAAA8AAAAAAAAAAAAAAAAAmAIAAGRycy9k&#10;b3ducmV2LnhtbFBLBQYAAAAABAAEAPUAAACJAwAAAAA=&#10;" stroked="f">
                    <v:textbox inset="0,0,0,0">
                      <w:txbxContent>
                        <w:p w:rsidR="00F56F68" w:rsidRPr="009940AA" w:rsidRDefault="00F56F68" w:rsidP="00987904">
                          <w:pPr>
                            <w:pStyle w:val="BodyText"/>
                            <w:jc w:val="center"/>
                            <w:rPr>
                              <w:i/>
                              <w:sz w:val="16"/>
                              <w:szCs w:val="22"/>
                            </w:rPr>
                          </w:pPr>
                          <w:del w:id="494" w:author="Boone, Keith W (GE Healthcare)" w:date="2012-07-16T15:48:00Z">
                            <w:r w:rsidDel="00080631">
                              <w:rPr>
                                <w:i/>
                                <w:sz w:val="18"/>
                              </w:rPr>
                              <w:delText>Request</w:delText>
                            </w:r>
                            <w:r w:rsidRPr="009940AA" w:rsidDel="00080631">
                              <w:rPr>
                                <w:i/>
                                <w:sz w:val="18"/>
                              </w:rPr>
                              <w:delText xml:space="preserve"> Clinical Knowledge</w:delText>
                            </w:r>
                          </w:del>
                          <w:ins w:id="495" w:author="Boone, Keith W (GE Healthcare)" w:date="2012-07-16T15:48:00Z">
                            <w:r>
                              <w:rPr>
                                <w:i/>
                                <w:sz w:val="18"/>
                              </w:rPr>
                              <w:t>Request Clinical Knowledge Resources</w:t>
                            </w:r>
                          </w:ins>
                          <w:r w:rsidRPr="009940AA">
                            <w:rPr>
                              <w:i/>
                              <w:sz w:val="18"/>
                            </w:rPr>
                            <w:t xml:space="preserve"> [</w:t>
                          </w:r>
                          <w:r>
                            <w:rPr>
                              <w:i/>
                              <w:sz w:val="18"/>
                            </w:rPr>
                            <w:t>Y</w:t>
                          </w:r>
                          <w:r w:rsidRPr="009940AA">
                            <w:rPr>
                              <w:i/>
                              <w:sz w:val="18"/>
                            </w:rPr>
                            <w:t>.</w:t>
                          </w:r>
                          <w:r>
                            <w:rPr>
                              <w:i/>
                              <w:sz w:val="18"/>
                            </w:rPr>
                            <w:t>1</w:t>
                          </w:r>
                          <w:r w:rsidRPr="009940AA">
                            <w:rPr>
                              <w:i/>
                              <w:sz w:val="18"/>
                            </w:rPr>
                            <w:t>]</w:t>
                          </w:r>
                        </w:p>
                      </w:txbxContent>
                    </v:textbox>
                  </v:shape>
                  <v:line id="Line 384" o:spid="_x0000_s1072" style="position:absolute;flip:x y;visibility:visible;mso-wrap-style:square" from="13430,20345" to="24790,20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8ORsQAAADbAAAADwAAAGRycy9kb3ducmV2LnhtbESPQWvCQBSE74X+h+UVvNWNUoKmriKC&#10;0IMXbdHrS/Y1G82+TbJrjP/eFQo9DjPzDbNYDbYWPXW+cqxgMk5AEBdOV1wq+Pnevs9A+ICssXZM&#10;Cu7kYbV8fVlgpt2N99QfQikihH2GCkwITSalLwxZ9GPXEEfv13UWQ5RdKXWHtwi3tZwmSSotVhwX&#10;DDa0MVRcDleroM+vk/Nxt7/4/NTO85lpN7s2VWr0Nqw/QQQawn/4r/2lFaQf8PwSf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Tw5GxAAAANsAAAAPAAAAAAAAAAAA&#10;AAAAAKECAABkcnMvZG93bnJldi54bWxQSwUGAAAAAAQABAD5AAAAkgMAAAAA&#10;">
                    <v:stroke endarrow="block"/>
                  </v:line>
                  <v:rect id="Rectangle 385" o:spid="_x0000_s1073" style="position:absolute;left:24707;top:18395;width:1823;height:4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rect id="Rectangle 386" o:spid="_x0000_s1074" style="position:absolute;left:11753;top:17748;width:1829;height:4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rect id="Rectangle 387" o:spid="_x0000_s1075" style="position:absolute;left:24790;top:6337;width:1816;height:9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line id="Line 388" o:spid="_x0000_s1076" style="position:absolute;flip:x;visibility:visible;mso-wrap-style:square" from="26701,21628" to="39681,21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hRnsMAAADbAAAADwAAAGRycy9kb3ducmV2LnhtbESPT4vCMBTE7wt+h/AEL4umyiJajSLC&#10;gnha/90fzWtabF5Kk21rP/1mYWGPw8z8htnue1uJlhpfOlYwnyUgiDOnSzYK7rfP6QqED8gaK8ek&#10;4EUe9rvR2xZT7Tq+UHsNRkQI+xQVFCHUqZQ+K8iin7maOHq5ayyGKBsjdYNdhNtKLpJkKS2WHBcK&#10;rOlYUPa8flsFi/eh9ybLL6uhHc5frjMfj/yg1GTcHzYgAvXhP/zXPmkFyzX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4UZ7DAAAA2wAAAA8AAAAAAAAAAAAA&#10;AAAAoQIAAGRycy9kb3ducmV2LnhtbFBLBQYAAAAABAAEAPkAAACRAwAAAAA=&#10;">
                    <v:stroke startarrow="block"/>
                  </v:line>
                  <v:rect id="Rectangle 389" o:spid="_x0000_s1077" style="position:absolute;left:39503;top:20351;width:1822;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w10:anchorlock/>
                </v:group>
              </w:pict>
            </mc:Fallback>
          </mc:AlternateContent>
        </w:r>
      </w:del>
    </w:p>
    <w:p w:rsidR="00FD6B22" w:rsidRPr="00D33912" w:rsidDel="0051122A" w:rsidRDefault="00C16B49" w:rsidP="00291432">
      <w:pPr>
        <w:pStyle w:val="FigureTitle"/>
        <w:rPr>
          <w:del w:id="496" w:author="Boone, Keith W (GE Healthcare)" w:date="2012-07-16T15:27:00Z"/>
        </w:rPr>
      </w:pPr>
      <w:del w:id="497" w:author="Boone, Keith W (GE Healthcare)" w:date="2012-07-16T15:27:00Z">
        <w:r w:rsidDel="0051122A">
          <w:delText>Figure X.5.3.2-1: Subscription Process Flow</w:delText>
        </w:r>
      </w:del>
    </w:p>
    <w:p w:rsidR="00303E20" w:rsidRPr="00D33912" w:rsidRDefault="00303E20" w:rsidP="00303E20">
      <w:pPr>
        <w:pStyle w:val="Heading2"/>
        <w:numPr>
          <w:ilvl w:val="0"/>
          <w:numId w:val="0"/>
        </w:numPr>
        <w:rPr>
          <w:noProof w:val="0"/>
          <w:lang w:val="en-US"/>
        </w:rPr>
      </w:pPr>
      <w:bookmarkStart w:id="498" w:name="_Toc330377996"/>
      <w:commentRangeStart w:id="499"/>
      <w:r w:rsidRPr="00D33912">
        <w:rPr>
          <w:noProof w:val="0"/>
          <w:lang w:val="en-US"/>
        </w:rPr>
        <w:t>X.</w:t>
      </w:r>
      <w:r w:rsidR="00104BE6" w:rsidRPr="00D33912">
        <w:rPr>
          <w:noProof w:val="0"/>
          <w:lang w:val="en-US"/>
        </w:rPr>
        <w:t>6</w:t>
      </w:r>
      <w:r w:rsidR="005F21E7" w:rsidRPr="00D33912">
        <w:rPr>
          <w:noProof w:val="0"/>
          <w:lang w:val="en-US"/>
        </w:rPr>
        <w:t xml:space="preserve"> </w:t>
      </w:r>
      <w:r w:rsidR="00DC6776" w:rsidRPr="00D33912">
        <w:rPr>
          <w:noProof w:val="0"/>
          <w:lang w:val="en-US"/>
        </w:rPr>
        <w:t>RCK</w:t>
      </w:r>
      <w:r w:rsidRPr="00D33912">
        <w:rPr>
          <w:noProof w:val="0"/>
          <w:lang w:val="en-US"/>
        </w:rPr>
        <w:t xml:space="preserve"> Security Considerations</w:t>
      </w:r>
      <w:bookmarkEnd w:id="498"/>
      <w:commentRangeEnd w:id="499"/>
      <w:r w:rsidR="00556A13">
        <w:rPr>
          <w:rStyle w:val="CommentReference"/>
          <w:rFonts w:ascii="Times New Roman" w:hAnsi="Times New Roman"/>
          <w:b w:val="0"/>
          <w:noProof w:val="0"/>
          <w:kern w:val="0"/>
          <w:lang w:val="en-US" w:eastAsia="en-US"/>
        </w:rPr>
        <w:commentReference w:id="499"/>
      </w:r>
    </w:p>
    <w:p w:rsidR="00DA1A82" w:rsidRPr="00D33912" w:rsidRDefault="00DA1A82" w:rsidP="00DA1A82">
      <w:pPr>
        <w:pStyle w:val="Heading3"/>
        <w:numPr>
          <w:ilvl w:val="0"/>
          <w:numId w:val="0"/>
        </w:numPr>
        <w:ind w:left="720" w:hanging="720"/>
        <w:rPr>
          <w:noProof w:val="0"/>
          <w:lang w:val="en-US"/>
        </w:rPr>
      </w:pPr>
      <w:bookmarkStart w:id="500" w:name="_Toc330377997"/>
      <w:r w:rsidRPr="00D33912">
        <w:rPr>
          <w:noProof w:val="0"/>
          <w:lang w:val="en-US"/>
        </w:rPr>
        <w:t>X.6.1 Individually Identifiable Information</w:t>
      </w:r>
      <w:r w:rsidR="000A709C" w:rsidRPr="00D33912">
        <w:rPr>
          <w:noProof w:val="0"/>
          <w:lang w:val="en-US"/>
        </w:rPr>
        <w:t xml:space="preserve"> and User Credentials</w:t>
      </w:r>
      <w:bookmarkEnd w:id="500"/>
    </w:p>
    <w:p w:rsidR="00681A3B" w:rsidRPr="00291432" w:rsidRDefault="00A30645">
      <w:pPr>
        <w:pStyle w:val="BodyText"/>
      </w:pPr>
      <w:r w:rsidRPr="00291432">
        <w:t xml:space="preserve">The context information may include age, gender and location information, which </w:t>
      </w:r>
      <w:del w:id="501" w:author="Boone, Keith W (GE Healthcare)" w:date="2012-07-16T17:27:00Z">
        <w:r w:rsidRPr="00291432" w:rsidDel="00252939">
          <w:delText>is often</w:delText>
        </w:r>
      </w:del>
      <w:ins w:id="502" w:author="Boone, Keith W (GE Healthcare)" w:date="2012-07-16T17:27:00Z">
        <w:r w:rsidR="00252939">
          <w:t>may be</w:t>
        </w:r>
      </w:ins>
      <w:r w:rsidRPr="00291432">
        <w:t xml:space="preserve"> suffi</w:t>
      </w:r>
      <w:r w:rsidR="008C4375" w:rsidRPr="00D33912">
        <w:t>ci</w:t>
      </w:r>
      <w:r w:rsidRPr="00291432">
        <w:t xml:space="preserve">ent to individually identify a single person or small group of persons.  </w:t>
      </w:r>
      <w:ins w:id="503" w:author="Boone, Keith W (GE Healthcare)" w:date="2012-07-18T13:07:00Z">
        <w:r w:rsidR="00F56F68">
          <w:t xml:space="preserve">It may also include information about </w:t>
        </w:r>
      </w:ins>
      <w:ins w:id="504" w:author="Boone, Keith W (GE Healthcare)" w:date="2012-07-18T13:08:00Z">
        <w:r w:rsidR="00F56F68">
          <w:t xml:space="preserve">sensitive </w:t>
        </w:r>
      </w:ins>
      <w:ins w:id="505" w:author="Boone, Keith W (GE Healthcare)" w:date="2012-07-18T13:07:00Z">
        <w:r w:rsidR="00F56F68">
          <w:t>health related topics</w:t>
        </w:r>
      </w:ins>
      <w:ins w:id="506" w:author="Boone, Keith W (GE Healthcare)" w:date="2012-07-18T13:08:00Z">
        <w:r w:rsidR="00F56F68">
          <w:t xml:space="preserve">, e.g., HIV, Alcohol or Drug Abuse treatment, etc.  </w:t>
        </w:r>
      </w:ins>
      <w:ins w:id="507" w:author="Boone, Keith W (GE Healthcare)" w:date="2012-07-18T13:07:00Z">
        <w:r w:rsidR="00F56F68">
          <w:t xml:space="preserve"> </w:t>
        </w:r>
      </w:ins>
      <w:r w:rsidRPr="00291432">
        <w:t xml:space="preserve">A </w:t>
      </w:r>
      <w:del w:id="508" w:author="Boone, Keith W (GE Healthcare)" w:date="2012-07-18T13:06:00Z">
        <w:r w:rsidRPr="00291432" w:rsidDel="00556A13">
          <w:delText xml:space="preserve">clinical </w:delText>
        </w:r>
      </w:del>
      <w:ins w:id="509" w:author="Boone, Keith W (GE Healthcare)" w:date="2012-07-18T13:06:00Z">
        <w:r w:rsidR="00556A13">
          <w:t>C</w:t>
        </w:r>
        <w:r w:rsidR="00556A13" w:rsidRPr="00291432">
          <w:t xml:space="preserve">linical </w:t>
        </w:r>
      </w:ins>
      <w:del w:id="510" w:author="Boone, Keith W (GE Healthcare)" w:date="2012-07-18T13:06:00Z">
        <w:r w:rsidRPr="00291432" w:rsidDel="00556A13">
          <w:delText xml:space="preserve">knowledge </w:delText>
        </w:r>
      </w:del>
      <w:ins w:id="511" w:author="Boone, Keith W (GE Healthcare)" w:date="2012-07-18T13:06:00Z">
        <w:r w:rsidR="00556A13">
          <w:t>K</w:t>
        </w:r>
        <w:r w:rsidR="00556A13" w:rsidRPr="00291432">
          <w:t xml:space="preserve">nowledge </w:t>
        </w:r>
      </w:ins>
      <w:r w:rsidR="00BE7887" w:rsidRPr="00291432">
        <w:t>Requester</w:t>
      </w:r>
      <w:r w:rsidRPr="00291432">
        <w:t xml:space="preserve"> </w:t>
      </w:r>
      <w:r w:rsidR="00681A3B" w:rsidRPr="00291432">
        <w:t>could</w:t>
      </w:r>
      <w:r w:rsidR="00621D0E" w:rsidRPr="00291432">
        <w:t xml:space="preserve"> </w:t>
      </w:r>
      <w:r w:rsidR="0076782B" w:rsidRPr="00291432">
        <w:t xml:space="preserve">expose individually identifiable data to </w:t>
      </w:r>
      <w:r w:rsidRPr="00291432">
        <w:t xml:space="preserve">other systems nearby it or the </w:t>
      </w:r>
      <w:r w:rsidR="0076782B" w:rsidRPr="00291432">
        <w:t xml:space="preserve">recipient of the </w:t>
      </w:r>
      <w:del w:id="512" w:author="Boone, Keith W (GE Healthcare)" w:date="2012-07-16T15:43:00Z">
        <w:r w:rsidR="0076782B" w:rsidRPr="00291432" w:rsidDel="00080631">
          <w:delText>query</w:delText>
        </w:r>
      </w:del>
      <w:ins w:id="513" w:author="Boone, Keith W (GE Healthcare)" w:date="2012-07-16T15:43:00Z">
        <w:r w:rsidR="00080631">
          <w:t>knowledge request</w:t>
        </w:r>
      </w:ins>
      <w:r w:rsidR="0076782B" w:rsidRPr="00291432">
        <w:t xml:space="preserve">, and </w:t>
      </w:r>
      <w:r w:rsidRPr="00291432">
        <w:t xml:space="preserve">to </w:t>
      </w:r>
      <w:r w:rsidR="0076782B" w:rsidRPr="00291432">
        <w:t>anyone with access to communications channels between the two systems.</w:t>
      </w:r>
      <w:r w:rsidR="00621D0E" w:rsidRPr="00291432">
        <w:t xml:space="preserve">  This </w:t>
      </w:r>
      <w:r w:rsidR="00681A3B" w:rsidRPr="00291432">
        <w:t xml:space="preserve">might </w:t>
      </w:r>
      <w:r w:rsidR="00621D0E" w:rsidRPr="00291432">
        <w:t xml:space="preserve">include </w:t>
      </w:r>
      <w:r w:rsidRPr="00291432">
        <w:t xml:space="preserve">exposure to </w:t>
      </w:r>
      <w:r w:rsidR="00621D0E" w:rsidRPr="00291432">
        <w:t xml:space="preserve">nearby computers, maintainers of the IT infrastructure where the </w:t>
      </w:r>
      <w:del w:id="514" w:author="Boone, Keith W (GE Healthcare)" w:date="2012-07-16T15:43:00Z">
        <w:r w:rsidR="00621D0E" w:rsidRPr="00291432" w:rsidDel="00080631">
          <w:delText>query</w:delText>
        </w:r>
      </w:del>
      <w:ins w:id="515" w:author="Boone, Keith W (GE Healthcare)" w:date="2012-07-16T15:43:00Z">
        <w:r w:rsidR="00080631">
          <w:t>knowledge request</w:t>
        </w:r>
      </w:ins>
      <w:r w:rsidR="00621D0E" w:rsidRPr="00291432">
        <w:t xml:space="preserve"> is originated or received, and any intermediaries.  </w:t>
      </w:r>
    </w:p>
    <w:p w:rsidR="0076782B" w:rsidRPr="00291432" w:rsidRDefault="00621D0E">
      <w:pPr>
        <w:pStyle w:val="BodyText"/>
      </w:pPr>
      <w:r w:rsidRPr="00291432">
        <w:t xml:space="preserve">In order to protect the individually identifiable information, IHE </w:t>
      </w:r>
      <w:r w:rsidR="00DA1A82" w:rsidRPr="00291432">
        <w:t xml:space="preserve">requires that </w:t>
      </w:r>
      <w:r w:rsidRPr="00291432">
        <w:t xml:space="preserve">actors implementing the RCK profile also implement the ATNA Secure Node </w:t>
      </w:r>
      <w:r w:rsidR="00292292" w:rsidRPr="00291432">
        <w:t xml:space="preserve">or Secure Application </w:t>
      </w:r>
      <w:r w:rsidRPr="00291432">
        <w:t>actor, and encrypt all communications.</w:t>
      </w:r>
      <w:r w:rsidR="004014A4" w:rsidRPr="00291432">
        <w:t xml:space="preserve">  Use of ATNA will also ensure that any credentials required to access the Clinical </w:t>
      </w:r>
      <w:del w:id="516" w:author="Boone, Keith W (GE Healthcare)" w:date="2012-07-18T13:07:00Z">
        <w:r w:rsidR="004014A4" w:rsidRPr="00291432" w:rsidDel="00556A13">
          <w:delText xml:space="preserve">Information Source </w:delText>
        </w:r>
      </w:del>
      <w:ins w:id="517" w:author="Boone, Keith W (GE Healthcare)" w:date="2012-07-18T13:07:00Z">
        <w:r w:rsidR="00556A13">
          <w:t xml:space="preserve">Knowledge Directory </w:t>
        </w:r>
      </w:ins>
      <w:r w:rsidR="004014A4" w:rsidRPr="00291432">
        <w:t>are protected from exposure.</w:t>
      </w:r>
    </w:p>
    <w:p w:rsidR="00DA1A82" w:rsidRPr="00291432" w:rsidRDefault="00DA1A82">
      <w:pPr>
        <w:pStyle w:val="BodyText"/>
      </w:pPr>
      <w:r w:rsidRPr="00291432">
        <w:t xml:space="preserve">IHE mandates the use of ATNA in this profile to ensure that </w:t>
      </w:r>
      <w:r w:rsidR="008C4375" w:rsidRPr="00D33912">
        <w:t>implementers</w:t>
      </w:r>
      <w:r w:rsidRPr="00291432">
        <w:t xml:space="preserve"> and organizations </w:t>
      </w:r>
      <w:r w:rsidR="008C4375" w:rsidRPr="00D33912">
        <w:t>acquiring</w:t>
      </w:r>
      <w:r w:rsidRPr="00291432">
        <w:t xml:space="preserve"> these systems can appropriately secure the data.  However, IHE cannot mandate that these capabilities be enabled for any given implementation.  Organizations that choose to disable these features should take appropriate precautions to secure their systems.</w:t>
      </w:r>
    </w:p>
    <w:p w:rsidR="00DA1A82" w:rsidRPr="00D33912" w:rsidRDefault="00DA1A82" w:rsidP="00DA1A82">
      <w:pPr>
        <w:pStyle w:val="Heading3"/>
        <w:numPr>
          <w:ilvl w:val="0"/>
          <w:numId w:val="0"/>
        </w:numPr>
        <w:ind w:left="720" w:hanging="720"/>
        <w:rPr>
          <w:noProof w:val="0"/>
          <w:lang w:val="en-US"/>
        </w:rPr>
      </w:pPr>
      <w:bookmarkStart w:id="518" w:name="_Toc330377998"/>
      <w:r w:rsidRPr="00D33912">
        <w:rPr>
          <w:noProof w:val="0"/>
          <w:lang w:val="en-US"/>
        </w:rPr>
        <w:t>X.6.2 Configuration Information</w:t>
      </w:r>
      <w:bookmarkEnd w:id="518"/>
    </w:p>
    <w:p w:rsidR="004014A4" w:rsidRPr="00291432" w:rsidRDefault="004014A4">
      <w:pPr>
        <w:pStyle w:val="BodyText"/>
      </w:pPr>
      <w:r w:rsidRPr="00291432">
        <w:t xml:space="preserve">Some systems </w:t>
      </w:r>
      <w:r w:rsidR="00174F4A" w:rsidRPr="00291432">
        <w:t xml:space="preserve">used to </w:t>
      </w:r>
      <w:r w:rsidRPr="00291432">
        <w:t xml:space="preserve">support </w:t>
      </w:r>
      <w:r w:rsidR="00681A3B" w:rsidRPr="00291432">
        <w:t xml:space="preserve">requests or retrieval of </w:t>
      </w:r>
      <w:r w:rsidR="00174F4A" w:rsidRPr="00291432">
        <w:t xml:space="preserve">clinical knowledge </w:t>
      </w:r>
      <w:r w:rsidRPr="00291432">
        <w:t>(such as publically available feed readers) may not appropriately secure the URL parameters used to retrieve the feed</w:t>
      </w:r>
      <w:r w:rsidR="00174F4A" w:rsidRPr="00291432">
        <w:t xml:space="preserve">.  This </w:t>
      </w:r>
      <w:r w:rsidR="009A11A3" w:rsidRPr="00291432">
        <w:t xml:space="preserve">can </w:t>
      </w:r>
      <w:r w:rsidRPr="00291432">
        <w:t xml:space="preserve">expose </w:t>
      </w:r>
      <w:r w:rsidR="00174F4A" w:rsidRPr="00291432">
        <w:t xml:space="preserve">individually identifiable health information (e.g., person X is retrieving information on clinical trials for condition Y).  Applications which make such </w:t>
      </w:r>
      <w:del w:id="519" w:author="Boone, Keith W (GE Healthcare)" w:date="2012-07-16T15:28:00Z">
        <w:r w:rsidR="00174F4A" w:rsidRPr="00291432" w:rsidDel="0051122A">
          <w:delText xml:space="preserve">subscription </w:delText>
        </w:r>
      </w:del>
      <w:r w:rsidR="00174F4A" w:rsidRPr="00291432">
        <w:t xml:space="preserve">URLs </w:t>
      </w:r>
      <w:r w:rsidR="00174F4A" w:rsidRPr="00291432">
        <w:lastRenderedPageBreak/>
        <w:t xml:space="preserve">readily available for access through a feed reader </w:t>
      </w:r>
      <w:ins w:id="520" w:author="Boone, Keith W (GE Healthcare)" w:date="2012-07-18T13:09:00Z">
        <w:r w:rsidR="00F56F68">
          <w:t xml:space="preserve">or publically accessible computer resources </w:t>
        </w:r>
      </w:ins>
      <w:r w:rsidR="00174F4A" w:rsidRPr="00291432">
        <w:t>should provide adequate warnings to users about the possible exposures of PHI.</w:t>
      </w:r>
    </w:p>
    <w:p w:rsidR="0093597A" w:rsidRPr="00D33912" w:rsidRDefault="0093597A" w:rsidP="00F56F68">
      <w:pPr>
        <w:pStyle w:val="Heading3"/>
        <w:numPr>
          <w:ilvl w:val="0"/>
          <w:numId w:val="0"/>
        </w:numPr>
        <w:rPr>
          <w:noProof w:val="0"/>
          <w:lang w:val="en-US"/>
        </w:rPr>
        <w:pPrChange w:id="521" w:author="Boone, Keith W (GE Healthcare)" w:date="2012-07-18T13:10:00Z">
          <w:pPr>
            <w:pStyle w:val="Heading3"/>
            <w:numPr>
              <w:ilvl w:val="0"/>
              <w:numId w:val="0"/>
            </w:numPr>
            <w:tabs>
              <w:tab w:val="clear" w:pos="1080"/>
            </w:tabs>
            <w:ind w:left="720"/>
          </w:pPr>
        </w:pPrChange>
      </w:pPr>
    </w:p>
    <w:p w:rsidR="00DA1A82" w:rsidRPr="00D33912" w:rsidRDefault="00DA1A82" w:rsidP="00DA1A82">
      <w:pPr>
        <w:pStyle w:val="Heading3"/>
        <w:numPr>
          <w:ilvl w:val="0"/>
          <w:numId w:val="0"/>
        </w:numPr>
        <w:ind w:left="720" w:hanging="720"/>
        <w:rPr>
          <w:noProof w:val="0"/>
          <w:lang w:val="en-US"/>
        </w:rPr>
      </w:pPr>
      <w:bookmarkStart w:id="522" w:name="_Toc330377999"/>
      <w:r w:rsidRPr="00D33912">
        <w:rPr>
          <w:noProof w:val="0"/>
          <w:lang w:val="en-US"/>
        </w:rPr>
        <w:t xml:space="preserve">X.6.3 Clinical </w:t>
      </w:r>
      <w:r w:rsidR="0048265A" w:rsidRPr="00D33912">
        <w:rPr>
          <w:noProof w:val="0"/>
          <w:lang w:val="en-US"/>
        </w:rPr>
        <w:t>Knowledge</w:t>
      </w:r>
      <w:bookmarkEnd w:id="522"/>
    </w:p>
    <w:p w:rsidR="00174F4A" w:rsidRPr="00291432" w:rsidRDefault="00174F4A">
      <w:pPr>
        <w:pStyle w:val="BodyText"/>
      </w:pPr>
      <w:r w:rsidRPr="00291432">
        <w:t xml:space="preserve">Applications which support consumption of data from a </w:t>
      </w:r>
      <w:del w:id="523" w:author="Boone, Keith W (GE Healthcare)" w:date="2012-07-18T13:10:00Z">
        <w:r w:rsidRPr="00291432" w:rsidDel="00F56F68">
          <w:delText xml:space="preserve">clinical </w:delText>
        </w:r>
      </w:del>
      <w:ins w:id="524" w:author="Boone, Keith W (GE Healthcare)" w:date="2012-07-18T13:10:00Z">
        <w:r w:rsidR="00F56F68">
          <w:t>C</w:t>
        </w:r>
        <w:r w:rsidR="00F56F68" w:rsidRPr="00291432">
          <w:t xml:space="preserve">linical </w:t>
        </w:r>
      </w:ins>
      <w:del w:id="525" w:author="Boone, Keith W (GE Healthcare)" w:date="2012-07-18T13:10:00Z">
        <w:r w:rsidRPr="00291432" w:rsidDel="00F56F68">
          <w:delText xml:space="preserve">information source </w:delText>
        </w:r>
      </w:del>
      <w:ins w:id="526" w:author="Boone, Keith W (GE Healthcare)" w:date="2012-07-18T13:10:00Z">
        <w:r w:rsidR="00F56F68">
          <w:t xml:space="preserve">Knowledge Directory </w:t>
        </w:r>
      </w:ins>
      <w:r w:rsidRPr="00291432">
        <w:t xml:space="preserve">or </w:t>
      </w:r>
      <w:del w:id="527" w:author="Boone, Keith W (GE Healthcare)" w:date="2012-07-18T13:10:00Z">
        <w:r w:rsidRPr="00291432" w:rsidDel="00F56F68">
          <w:delText xml:space="preserve">repository </w:delText>
        </w:r>
      </w:del>
      <w:ins w:id="528" w:author="Boone, Keith W (GE Healthcare)" w:date="2012-07-18T13:10:00Z">
        <w:r w:rsidR="00F56F68">
          <w:t>R</w:t>
        </w:r>
        <w:r w:rsidR="00F56F68" w:rsidRPr="00291432">
          <w:t xml:space="preserve">epository </w:t>
        </w:r>
      </w:ins>
      <w:r w:rsidRPr="00291432">
        <w:t xml:space="preserve">may not be in a position to control the breadth, appropriateness, readability, availability, accuracy, currency, or overall quality of the content to which users of </w:t>
      </w:r>
      <w:del w:id="529" w:author="Boone, Keith W (GE Healthcare)" w:date="2012-07-16T17:27:00Z">
        <w:r w:rsidRPr="00291432" w:rsidDel="00252939">
          <w:delText xml:space="preserve">that </w:delText>
        </w:r>
      </w:del>
      <w:ins w:id="530" w:author="Boone, Keith W (GE Healthcare)" w:date="2012-07-16T17:27:00Z">
        <w:r w:rsidR="00252939">
          <w:t xml:space="preserve">these </w:t>
        </w:r>
      </w:ins>
      <w:r w:rsidRPr="00291432">
        <w:t xml:space="preserve">data are exposed.  Implementers are advised to either configure information systems accessing clinical knowledge with </w:t>
      </w:r>
      <w:r w:rsidR="009A11A3" w:rsidRPr="00291432">
        <w:t xml:space="preserve">well-qualified </w:t>
      </w:r>
      <w:r w:rsidRPr="00291432">
        <w:t xml:space="preserve">clinical resources, or to warn users that the clinical information which they may retrieve is not guaranteed to be accurate, et cetera, and that </w:t>
      </w:r>
      <w:r w:rsidR="009A11A3" w:rsidRPr="00291432">
        <w:t>the end-</w:t>
      </w:r>
      <w:r w:rsidRPr="00291432">
        <w:t>user</w:t>
      </w:r>
      <w:r w:rsidR="009A11A3" w:rsidRPr="00291432">
        <w:t xml:space="preserve"> is </w:t>
      </w:r>
      <w:r w:rsidRPr="00291432">
        <w:t>responsible for ensuring the validity of the information source.</w:t>
      </w:r>
    </w:p>
    <w:p w:rsidR="000A709C" w:rsidRPr="00291432" w:rsidRDefault="000A709C">
      <w:pPr>
        <w:pStyle w:val="BodyText"/>
      </w:pPr>
      <w:r w:rsidRPr="00291432">
        <w:t xml:space="preserve">The clinical </w:t>
      </w:r>
      <w:r w:rsidR="0048265A" w:rsidRPr="00291432">
        <w:t>knowledge</w:t>
      </w:r>
      <w:r w:rsidRPr="00291432">
        <w:t xml:space="preserve"> managed and returned by the </w:t>
      </w:r>
      <w:del w:id="531" w:author="Boone, Keith W (GE Healthcare)" w:date="2012-07-16T15:36:00Z">
        <w:r w:rsidRPr="00291432" w:rsidDel="0051122A">
          <w:delText>Clinical Knowledge Source</w:delText>
        </w:r>
      </w:del>
      <w:ins w:id="532" w:author="Boone, Keith W (GE Healthcare)" w:date="2012-07-16T15:36:00Z">
        <w:r w:rsidR="0051122A">
          <w:t>Clinical Knowledge Directory</w:t>
        </w:r>
      </w:ins>
      <w:r w:rsidRPr="00291432">
        <w:t xml:space="preserve"> and </w:t>
      </w:r>
      <w:del w:id="533" w:author="Boone, Keith W (GE Healthcare)" w:date="2012-07-16T15:39:00Z">
        <w:r w:rsidRPr="00291432" w:rsidDel="00080631">
          <w:delText>Clinical Knowledge Repository</w:delText>
        </w:r>
      </w:del>
      <w:ins w:id="534" w:author="Boone, Keith W (GE Healthcare)" w:date="2012-07-16T15:39:00Z">
        <w:r w:rsidR="00080631">
          <w:t>Clinical Knowledge Resource Repository</w:t>
        </w:r>
      </w:ins>
      <w:r w:rsidRPr="00291432">
        <w:t xml:space="preserve"> </w:t>
      </w:r>
      <w:r w:rsidR="00930679" w:rsidRPr="00D33912">
        <w:t>is</w:t>
      </w:r>
      <w:r w:rsidRPr="00291432">
        <w:t xml:space="preserve"> both valuable and </w:t>
      </w:r>
      <w:r w:rsidR="0048265A" w:rsidRPr="00291432">
        <w:t>susceptible</w:t>
      </w:r>
      <w:r w:rsidRPr="00291432">
        <w:t xml:space="preserve"> to a variety of threats, including theft and malicious or accidental corruption.  They also may be offered </w:t>
      </w:r>
      <w:ins w:id="535" w:author="Boone, Keith W (GE Healthcare)" w:date="2012-07-18T13:12:00Z">
        <w:r w:rsidR="00F56F68">
          <w:t xml:space="preserve">only </w:t>
        </w:r>
      </w:ins>
      <w:r w:rsidRPr="00291432">
        <w:t xml:space="preserve">to licensed or otherwise authorized users.  To protect user credentials from exposure, IHE requires the use of the ATNA Secure Node and/or Secure Application actor with actors from the RCK profile.  </w:t>
      </w:r>
      <w:commentRangeStart w:id="536"/>
      <w:ins w:id="537" w:author="Boone, Keith W (GE Healthcare)" w:date="2012-07-18T13:15:00Z">
        <w:r w:rsidR="00F56F68">
          <w:t>This profile does not specify how credentials are to be exchanged.</w:t>
        </w:r>
      </w:ins>
      <w:commentRangeEnd w:id="536"/>
      <w:ins w:id="538" w:author="Boone, Keith W (GE Healthcare)" w:date="2012-07-18T13:17:00Z">
        <w:r w:rsidR="00F56F68">
          <w:rPr>
            <w:rStyle w:val="CommentReference"/>
          </w:rPr>
          <w:commentReference w:id="536"/>
        </w:r>
      </w:ins>
      <w:ins w:id="539" w:author="Boone, Keith W (GE Healthcare)" w:date="2012-07-18T13:15:00Z">
        <w:r w:rsidR="00F56F68">
          <w:t xml:space="preserve">  </w:t>
        </w:r>
      </w:ins>
      <w:r w:rsidRPr="00291432">
        <w:t xml:space="preserve">To ensure appropriate authorization to access content, application developers may wish to consider use of the IHE EUA or XUA profiles as appropriate. </w:t>
      </w:r>
    </w:p>
    <w:p w:rsidR="000A709C" w:rsidRPr="00D33912" w:rsidRDefault="000A709C">
      <w:pPr>
        <w:pStyle w:val="BodyText"/>
      </w:pPr>
      <w:r w:rsidRPr="00291432">
        <w:t xml:space="preserve">The </w:t>
      </w:r>
      <w:r w:rsidR="00930679" w:rsidRPr="00D33912">
        <w:t>responsibility</w:t>
      </w:r>
      <w:r w:rsidRPr="00291432">
        <w:t xml:space="preserve"> to manage server resources used to index and maintain the clinical content remains the responsibility of the organization implementing and/or deploying the </w:t>
      </w:r>
      <w:del w:id="540" w:author="Boone, Keith W (GE Healthcare)" w:date="2012-07-16T15:36:00Z">
        <w:r w:rsidRPr="00291432" w:rsidDel="0051122A">
          <w:delText>Clinical Knowledge Source</w:delText>
        </w:r>
      </w:del>
      <w:ins w:id="541" w:author="Boone, Keith W (GE Healthcare)" w:date="2012-07-16T15:36:00Z">
        <w:r w:rsidR="0051122A">
          <w:t>Clinical Knowledge Directory</w:t>
        </w:r>
      </w:ins>
      <w:r w:rsidRPr="00291432">
        <w:t xml:space="preserve"> and </w:t>
      </w:r>
      <w:del w:id="542" w:author="Boone, Keith W (GE Healthcare)" w:date="2012-07-16T15:39:00Z">
        <w:r w:rsidRPr="00291432" w:rsidDel="00080631">
          <w:delText>Clinical Knowledge Repository</w:delText>
        </w:r>
      </w:del>
      <w:ins w:id="543" w:author="Boone, Keith W (GE Healthcare)" w:date="2012-07-16T15:39:00Z">
        <w:r w:rsidR="00080631">
          <w:t>Clinical Knowledge Resource Repository</w:t>
        </w:r>
      </w:ins>
      <w:r w:rsidRPr="00291432">
        <w:t xml:space="preserve"> </w:t>
      </w:r>
      <w:r w:rsidR="00930679" w:rsidRPr="00D33912">
        <w:t>actors</w:t>
      </w:r>
      <w:r w:rsidRPr="00291432">
        <w:t>.</w:t>
      </w:r>
    </w:p>
    <w:p w:rsidR="00DA1A82" w:rsidRPr="00D33912" w:rsidRDefault="00DA1A82" w:rsidP="00DA1A82">
      <w:pPr>
        <w:pStyle w:val="Heading3"/>
        <w:numPr>
          <w:ilvl w:val="0"/>
          <w:numId w:val="0"/>
        </w:numPr>
        <w:ind w:left="720" w:hanging="720"/>
        <w:rPr>
          <w:noProof w:val="0"/>
          <w:lang w:val="en-US"/>
        </w:rPr>
      </w:pPr>
      <w:bookmarkStart w:id="544" w:name="_Toc330378000"/>
      <w:r w:rsidRPr="00D33912">
        <w:rPr>
          <w:noProof w:val="0"/>
          <w:lang w:val="en-US"/>
        </w:rPr>
        <w:t>X.6.4 Interfaces and Services</w:t>
      </w:r>
      <w:bookmarkEnd w:id="544"/>
    </w:p>
    <w:p w:rsidR="002008D2" w:rsidRPr="00291432" w:rsidRDefault="00174F4A">
      <w:pPr>
        <w:pStyle w:val="BodyText"/>
      </w:pPr>
      <w:del w:id="545" w:author="Boone, Keith W (GE Healthcare)" w:date="2012-07-16T15:36:00Z">
        <w:r w:rsidRPr="00291432" w:rsidDel="0051122A">
          <w:delText xml:space="preserve">Clinical </w:delText>
        </w:r>
        <w:r w:rsidR="0048265A" w:rsidRPr="00291432" w:rsidDel="0051122A">
          <w:delText xml:space="preserve">Knowledge </w:delText>
        </w:r>
        <w:r w:rsidRPr="00291432" w:rsidDel="0051122A">
          <w:delText>Source</w:delText>
        </w:r>
      </w:del>
      <w:ins w:id="546" w:author="Boone, Keith W (GE Healthcare)" w:date="2012-07-16T15:36:00Z">
        <w:r w:rsidR="00F56F68">
          <w:t>Clinical Knowledge Directori</w:t>
        </w:r>
      </w:ins>
      <w:ins w:id="547" w:author="Boone, Keith W (GE Healthcare)" w:date="2012-07-18T13:13:00Z">
        <w:r w:rsidR="00F56F68">
          <w:t>e</w:t>
        </w:r>
      </w:ins>
      <w:r w:rsidRPr="00291432">
        <w:t xml:space="preserve">s and </w:t>
      </w:r>
      <w:ins w:id="548" w:author="Boone, Keith W (GE Healthcare)" w:date="2012-07-17T10:00:00Z">
        <w:r w:rsidR="00484159">
          <w:t xml:space="preserve">Resource </w:t>
        </w:r>
      </w:ins>
      <w:r w:rsidRPr="00291432">
        <w:t xml:space="preserve">Repositories can be implemented using standard HTTP services.  These services are subject to the same kinds of attacks as other web servers.  Implementers of these systems are advised to provide additional security due to the sensitivity of data which they gather and </w:t>
      </w:r>
      <w:r w:rsidR="002008D2" w:rsidRPr="00291432">
        <w:t>communicate</w:t>
      </w:r>
      <w:r w:rsidRPr="00291432">
        <w:t xml:space="preserve">.  For example, server access logs typically gather information about the </w:t>
      </w:r>
      <w:r w:rsidR="00BE7887" w:rsidRPr="00291432">
        <w:t>Requester</w:t>
      </w:r>
      <w:r w:rsidRPr="00291432">
        <w:t xml:space="preserve">, including the requested URL and the </w:t>
      </w:r>
      <w:r w:rsidR="00BE7887" w:rsidRPr="00291432">
        <w:t>Requester</w:t>
      </w:r>
      <w:r w:rsidR="002008D2" w:rsidRPr="00291432">
        <w:t>’</w:t>
      </w:r>
      <w:r w:rsidRPr="00291432">
        <w:t xml:space="preserve">s IP address.  These two information items together could </w:t>
      </w:r>
      <w:r w:rsidR="002008D2" w:rsidRPr="00291432">
        <w:t xml:space="preserve">contain </w:t>
      </w:r>
      <w:r w:rsidRPr="00291432">
        <w:t xml:space="preserve">individually identifiable information.  </w:t>
      </w:r>
    </w:p>
    <w:p w:rsidR="00174F4A" w:rsidRPr="00291432" w:rsidRDefault="00174F4A">
      <w:pPr>
        <w:pStyle w:val="BodyText"/>
      </w:pPr>
      <w:r w:rsidRPr="00291432">
        <w:t xml:space="preserve">Loss of the server logs </w:t>
      </w:r>
      <w:r w:rsidR="00A30645" w:rsidRPr="00291432">
        <w:t xml:space="preserve">may </w:t>
      </w:r>
      <w:r w:rsidRPr="00291432">
        <w:t xml:space="preserve">be viewed as a privacy breach under laws and regulations of many </w:t>
      </w:r>
      <w:r w:rsidR="00A30645" w:rsidRPr="00291432">
        <w:t>regions</w:t>
      </w:r>
      <w:r w:rsidRPr="00291432">
        <w:t xml:space="preserve">, and </w:t>
      </w:r>
      <w:r w:rsidR="00A30645" w:rsidRPr="00291432">
        <w:t xml:space="preserve">could </w:t>
      </w:r>
      <w:r w:rsidRPr="00291432">
        <w:t>require public reporting</w:t>
      </w:r>
      <w:r w:rsidR="00A30645" w:rsidRPr="00291432">
        <w:t>, or other remedies to be provided to the individuals whose information was lost</w:t>
      </w:r>
      <w:r w:rsidR="00616C06" w:rsidRPr="00291432">
        <w:t xml:space="preserve">; </w:t>
      </w:r>
      <w:r w:rsidR="00A30645" w:rsidRPr="00291432">
        <w:t>result</w:t>
      </w:r>
      <w:r w:rsidR="00616C06" w:rsidRPr="00291432">
        <w:t>ing</w:t>
      </w:r>
      <w:r w:rsidR="00A30645" w:rsidRPr="00291432">
        <w:t xml:space="preserve"> in </w:t>
      </w:r>
      <w:r w:rsidR="00616C06" w:rsidRPr="00291432">
        <w:t xml:space="preserve">potential </w:t>
      </w:r>
      <w:r w:rsidR="00A30645" w:rsidRPr="00291432">
        <w:t>loss of reputation and/or income, and</w:t>
      </w:r>
      <w:r w:rsidR="00616C06" w:rsidRPr="00291432">
        <w:t>/or</w:t>
      </w:r>
      <w:r w:rsidR="00A30645" w:rsidRPr="00291432">
        <w:t xml:space="preserve"> increased expenses</w:t>
      </w:r>
      <w:r w:rsidR="00616C06" w:rsidRPr="00291432">
        <w:t xml:space="preserve"> to remedy those impacted by the breach</w:t>
      </w:r>
      <w:r w:rsidR="00A30645" w:rsidRPr="00291432">
        <w:t>.</w:t>
      </w:r>
    </w:p>
    <w:p w:rsidR="000A709C" w:rsidRDefault="000A709C">
      <w:pPr>
        <w:pStyle w:val="BodyText"/>
        <w:rPr>
          <w:ins w:id="549" w:author="Boone, Keith W (GE Healthcare)" w:date="2012-07-17T10:00:00Z"/>
        </w:rPr>
      </w:pPr>
      <w:r w:rsidRPr="00291432">
        <w:t xml:space="preserve">Other attacks, such as denial of service, may prevent services from being accessed, and must be protected against by means not described in this profile. </w:t>
      </w:r>
      <w:r w:rsidRPr="00D33912">
        <w:t xml:space="preserve"> </w:t>
      </w:r>
    </w:p>
    <w:p w:rsidR="00484159" w:rsidRPr="00D33912" w:rsidRDefault="00484159">
      <w:pPr>
        <w:pStyle w:val="BodyText"/>
      </w:pPr>
      <w:ins w:id="550" w:author="Boone, Keith W (GE Healthcare)" w:date="2012-07-17T10:01:00Z">
        <w:r>
          <w:lastRenderedPageBreak/>
          <w:t xml:space="preserve">It is expected that </w:t>
        </w:r>
      </w:ins>
      <w:ins w:id="551" w:author="Boone, Keith W (GE Healthcare)" w:date="2012-07-17T10:00:00Z">
        <w:r>
          <w:t xml:space="preserve">Clinical Knowledge Requester </w:t>
        </w:r>
      </w:ins>
      <w:ins w:id="552" w:author="Boone, Keith W (GE Healthcare)" w:date="2012-07-17T10:02:00Z">
        <w:r>
          <w:t xml:space="preserve">actors will often </w:t>
        </w:r>
      </w:ins>
      <w:ins w:id="553" w:author="Boone, Keith W (GE Healthcare)" w:date="2012-07-17T10:00:00Z">
        <w:r>
          <w:t xml:space="preserve">not </w:t>
        </w:r>
      </w:ins>
      <w:ins w:id="554" w:author="Boone, Keith W (GE Healthcare)" w:date="2012-07-17T10:02:00Z">
        <w:r>
          <w:t xml:space="preserve">reside </w:t>
        </w:r>
      </w:ins>
      <w:ins w:id="555" w:author="Boone, Keith W (GE Healthcare)" w:date="2012-07-17T10:00:00Z">
        <w:r>
          <w:t xml:space="preserve">on the same network as the Clinical Knowledge Directory or Resource Repository.  </w:t>
        </w:r>
      </w:ins>
      <w:ins w:id="556" w:author="Boone, Keith W (GE Healthcare)" w:date="2012-07-17T10:02:00Z">
        <w:r>
          <w:t xml:space="preserve">Traditional network protections, such as fire walls and proxies can be used to protect this actor.  To ensure that </w:t>
        </w:r>
      </w:ins>
      <w:ins w:id="557" w:author="Boone, Keith W (GE Healthcare)" w:date="2012-07-18T13:28:00Z">
        <w:r w:rsidR="0048533A">
          <w:t xml:space="preserve">the Clinical Knowledge Requestor </w:t>
        </w:r>
      </w:ins>
      <w:ins w:id="558" w:author="Boone, Keith W (GE Healthcare)" w:date="2012-07-17T10:02:00Z">
        <w:r>
          <w:t xml:space="preserve">can communicate with actors on other networks, this profile requires </w:t>
        </w:r>
      </w:ins>
      <w:ins w:id="559" w:author="Boone, Keith W (GE Healthcare)" w:date="2012-07-18T13:28:00Z">
        <w:r w:rsidR="0048533A">
          <w:t xml:space="preserve">that it </w:t>
        </w:r>
      </w:ins>
      <w:ins w:id="560" w:author="Boone, Keith W (GE Healthcare)" w:date="2012-07-17T10:02:00Z">
        <w:r>
          <w:t>be configurable to operate through an HTTP proxy.</w:t>
        </w:r>
      </w:ins>
      <w:ins w:id="561" w:author="Boone, Keith W (GE Healthcare)" w:date="2012-07-17T10:01:00Z">
        <w:r>
          <w:t xml:space="preserve"> </w:t>
        </w:r>
      </w:ins>
    </w:p>
    <w:p w:rsidR="00DA1A82" w:rsidRPr="00D33912" w:rsidRDefault="000A709C" w:rsidP="000A709C">
      <w:pPr>
        <w:pStyle w:val="Heading3"/>
        <w:numPr>
          <w:ilvl w:val="0"/>
          <w:numId w:val="0"/>
        </w:numPr>
        <w:ind w:left="720" w:hanging="720"/>
        <w:rPr>
          <w:noProof w:val="0"/>
          <w:lang w:val="en-US"/>
        </w:rPr>
      </w:pPr>
      <w:bookmarkStart w:id="562" w:name="_Toc330378001"/>
      <w:r w:rsidRPr="00D33912">
        <w:rPr>
          <w:noProof w:val="0"/>
          <w:lang w:val="en-US"/>
        </w:rPr>
        <w:t>X.6.5 Client Applications and Systems</w:t>
      </w:r>
      <w:bookmarkEnd w:id="562"/>
    </w:p>
    <w:p w:rsidR="00454B79" w:rsidRPr="00291432" w:rsidDel="00934C57" w:rsidRDefault="009D05B6">
      <w:pPr>
        <w:pStyle w:val="BodyText"/>
        <w:rPr>
          <w:del w:id="563" w:author="Boone, Keith W (GE Healthcare)" w:date="2012-07-18T13:30:00Z"/>
        </w:rPr>
      </w:pPr>
      <w:r w:rsidRPr="00291432">
        <w:t xml:space="preserve">Information returned from a </w:t>
      </w:r>
      <w:del w:id="564" w:author="Boone, Keith W (GE Healthcare)" w:date="2012-07-16T15:43:00Z">
        <w:r w:rsidRPr="00291432" w:rsidDel="00080631">
          <w:delText>query</w:delText>
        </w:r>
      </w:del>
      <w:ins w:id="565" w:author="Boone, Keith W (GE Healthcare)" w:date="2012-07-16T15:43:00Z">
        <w:r w:rsidR="00080631">
          <w:t>knowledge request</w:t>
        </w:r>
      </w:ins>
      <w:r w:rsidRPr="00291432">
        <w:t xml:space="preserve"> may be </w:t>
      </w:r>
      <w:r w:rsidR="002008D2" w:rsidRPr="00291432">
        <w:t xml:space="preserve">accessed and </w:t>
      </w:r>
      <w:r w:rsidRPr="00291432">
        <w:t>displayed using common browser technology</w:t>
      </w:r>
      <w:r w:rsidR="002008D2" w:rsidRPr="00291432">
        <w:t xml:space="preserve"> and/or feed readers</w:t>
      </w:r>
      <w:r w:rsidRPr="00291432">
        <w:t xml:space="preserve">, and as such, is susceptible to the same variety attacks </w:t>
      </w:r>
      <w:r w:rsidR="002008D2" w:rsidRPr="00291432">
        <w:t>to which browsers are</w:t>
      </w:r>
      <w:r w:rsidRPr="00291432">
        <w:t xml:space="preserve"> susceptible</w:t>
      </w:r>
      <w:r w:rsidR="002008D2" w:rsidRPr="00291432">
        <w:t xml:space="preserve"> (e.g., </w:t>
      </w:r>
      <w:proofErr w:type="spellStart"/>
      <w:r w:rsidR="002008D2" w:rsidRPr="00291432">
        <w:t>trojans</w:t>
      </w:r>
      <w:proofErr w:type="spellEnd"/>
      <w:r w:rsidR="002008D2" w:rsidRPr="00291432">
        <w:t>, viruses, scripting attacks, et cetera)</w:t>
      </w:r>
      <w:r w:rsidRPr="00291432">
        <w:t>.</w:t>
      </w:r>
      <w:r w:rsidR="002008D2" w:rsidRPr="00291432">
        <w:t xml:space="preserve">  Clinical </w:t>
      </w:r>
      <w:del w:id="566" w:author="Boone, Keith W (GE Healthcare)" w:date="2012-07-18T13:29:00Z">
        <w:r w:rsidR="002008D2" w:rsidRPr="00291432" w:rsidDel="00934C57">
          <w:delText xml:space="preserve">Information Sources </w:delText>
        </w:r>
      </w:del>
      <w:ins w:id="567" w:author="Boone, Keith W (GE Healthcare)" w:date="2012-07-18T13:29:00Z">
        <w:r w:rsidR="00934C57">
          <w:t xml:space="preserve">Knowledge Requestors </w:t>
        </w:r>
      </w:ins>
      <w:r w:rsidR="002008D2" w:rsidRPr="00291432">
        <w:t>making information available to consumers through these applications should provide information about the security risks associated with accessing the information.</w:t>
      </w:r>
    </w:p>
    <w:p w:rsidR="0093597A" w:rsidRPr="00D33912" w:rsidRDefault="0093597A" w:rsidP="00934C57">
      <w:pPr>
        <w:pStyle w:val="BodyText"/>
        <w:pPrChange w:id="568" w:author="Boone, Keith W (GE Healthcare)" w:date="2012-07-18T13:30:00Z">
          <w:pPr>
            <w:pStyle w:val="Heading2"/>
            <w:numPr>
              <w:ilvl w:val="0"/>
              <w:numId w:val="0"/>
            </w:numPr>
            <w:tabs>
              <w:tab w:val="clear" w:pos="576"/>
            </w:tabs>
            <w:ind w:left="0" w:firstLine="0"/>
          </w:pPr>
        </w:pPrChange>
      </w:pPr>
    </w:p>
    <w:p w:rsidR="00167DB7" w:rsidRPr="00D33912" w:rsidRDefault="00167DB7" w:rsidP="00167DB7">
      <w:pPr>
        <w:pStyle w:val="Heading2"/>
        <w:numPr>
          <w:ilvl w:val="0"/>
          <w:numId w:val="0"/>
        </w:numPr>
        <w:rPr>
          <w:noProof w:val="0"/>
          <w:lang w:val="en-US"/>
        </w:rPr>
      </w:pPr>
      <w:bookmarkStart w:id="569" w:name="_Toc330378002"/>
      <w:r w:rsidRPr="00D33912">
        <w:rPr>
          <w:noProof w:val="0"/>
          <w:lang w:val="en-US"/>
        </w:rPr>
        <w:t>X.</w:t>
      </w:r>
      <w:r w:rsidR="00104BE6" w:rsidRPr="00D33912">
        <w:rPr>
          <w:noProof w:val="0"/>
          <w:lang w:val="en-US"/>
        </w:rPr>
        <w:t>7</w:t>
      </w:r>
      <w:r w:rsidRPr="00D33912">
        <w:rPr>
          <w:noProof w:val="0"/>
          <w:lang w:val="en-US"/>
        </w:rPr>
        <w:t xml:space="preserve"> </w:t>
      </w:r>
      <w:r w:rsidR="00DC6776" w:rsidRPr="00D33912">
        <w:rPr>
          <w:noProof w:val="0"/>
          <w:lang w:val="en-US"/>
        </w:rPr>
        <w:t>RCK</w:t>
      </w:r>
      <w:r w:rsidRPr="00D33912">
        <w:rPr>
          <w:noProof w:val="0"/>
          <w:lang w:val="en-US"/>
        </w:rPr>
        <w:t xml:space="preserve"> </w:t>
      </w:r>
      <w:r w:rsidR="00ED5269" w:rsidRPr="00D33912">
        <w:rPr>
          <w:noProof w:val="0"/>
          <w:lang w:val="en-US"/>
        </w:rPr>
        <w:t xml:space="preserve">Cross </w:t>
      </w:r>
      <w:r w:rsidRPr="00D33912">
        <w:rPr>
          <w:noProof w:val="0"/>
          <w:lang w:val="en-US"/>
        </w:rPr>
        <w:t xml:space="preserve">Profile </w:t>
      </w:r>
      <w:r w:rsidR="00ED5269" w:rsidRPr="00D33912">
        <w:rPr>
          <w:noProof w:val="0"/>
          <w:lang w:val="en-US"/>
        </w:rPr>
        <w:t>Considerations</w:t>
      </w:r>
      <w:bookmarkEnd w:id="569"/>
    </w:p>
    <w:p w:rsidR="00167DB7" w:rsidRPr="00D33912" w:rsidRDefault="000F5F8A" w:rsidP="00291432">
      <w:pPr>
        <w:pStyle w:val="BodyText"/>
      </w:pPr>
      <w:r w:rsidRPr="00D33912">
        <w:t xml:space="preserve">The Retrieve Clinical Knowledge profile can be used to assist patients or </w:t>
      </w:r>
      <w:del w:id="570" w:author="Boone, Keith W (GE Healthcare)" w:date="2012-07-16T17:25:00Z">
        <w:r w:rsidRPr="00D33912" w:rsidDel="00E20E58">
          <w:delText>provider</w:delText>
        </w:r>
      </w:del>
      <w:ins w:id="571" w:author="Boone, Keith W (GE Healthcare)" w:date="2012-07-16T17:25:00Z">
        <w:r w:rsidR="00E20E58">
          <w:t>clinician</w:t>
        </w:r>
      </w:ins>
      <w:r w:rsidRPr="00D33912">
        <w:t>s in interpreting information found in clinical documents which are exchanged using templates described in the PCC Technical Framework.  For example, it could retrieve appropriate patient education and follow-up instructions during creation of a discharge summary</w:t>
      </w:r>
      <w:del w:id="572" w:author="Boone, Keith W (GE Healthcare)" w:date="2012-07-18T13:31:00Z">
        <w:r w:rsidRPr="00D33912" w:rsidDel="00934C57">
          <w:delText xml:space="preserve">, </w:delText>
        </w:r>
      </w:del>
      <w:ins w:id="573" w:author="Boone, Keith W (GE Healthcare)" w:date="2012-07-18T13:31:00Z">
        <w:r w:rsidR="00934C57">
          <w:t xml:space="preserve"> or </w:t>
        </w:r>
      </w:ins>
      <w:r w:rsidRPr="00D33912">
        <w:t xml:space="preserve">history and physical examination.  It could also be used by a PHR to assist a patient in understanding the content of information </w:t>
      </w:r>
      <w:del w:id="574" w:author="Boone, Keith W (GE Healthcare)" w:date="2012-07-18T13:31:00Z">
        <w:r w:rsidRPr="00D33912" w:rsidDel="00934C57">
          <w:delText xml:space="preserve">send </w:delText>
        </w:r>
      </w:del>
      <w:ins w:id="575" w:author="Boone, Keith W (GE Healthcare)" w:date="2012-07-18T13:31:00Z">
        <w:r w:rsidR="00934C57">
          <w:t xml:space="preserve">exchanged </w:t>
        </w:r>
      </w:ins>
      <w:r w:rsidRPr="00D33912">
        <w:t xml:space="preserve">using the </w:t>
      </w:r>
      <w:del w:id="576" w:author="Boone, Keith W (GE Healthcare)" w:date="2012-07-18T13:32:00Z">
        <w:r w:rsidRPr="00D33912" w:rsidDel="00934C57">
          <w:delText xml:space="preserve">XPHR </w:delText>
        </w:r>
      </w:del>
      <w:ins w:id="577" w:author="Boone, Keith W (GE Healthcare)" w:date="2012-07-18T13:32:00Z">
        <w:r w:rsidR="00934C57">
          <w:t xml:space="preserve">Exchange of Personal Health Records (XPHR) </w:t>
        </w:r>
      </w:ins>
      <w:r w:rsidRPr="00D33912">
        <w:t>profile, or provide more details about lab results reported using the Antepartum Laboratory Profile</w:t>
      </w:r>
      <w:ins w:id="578" w:author="Boone, Keith W (GE Healthcare)" w:date="2012-07-18T13:32:00Z">
        <w:r w:rsidR="00934C57">
          <w:t xml:space="preserve"> (APL)</w:t>
        </w:r>
      </w:ins>
      <w:r w:rsidRPr="00D33912">
        <w:t>.</w:t>
      </w:r>
    </w:p>
    <w:p w:rsidR="007B719F" w:rsidRPr="00D33912" w:rsidRDefault="000F5F8A" w:rsidP="00291432">
      <w:pPr>
        <w:pStyle w:val="BodyText"/>
      </w:pPr>
      <w:del w:id="579" w:author="Boone, Keith W (GE Healthcare)" w:date="2012-07-18T15:34:00Z">
        <w:r w:rsidRPr="00D33912" w:rsidDel="007B719F">
          <w:delText xml:space="preserve">It </w:delText>
        </w:r>
      </w:del>
      <w:ins w:id="580" w:author="Boone, Keith W (GE Healthcare)" w:date="2012-07-18T15:34:00Z">
        <w:r w:rsidR="007B719F">
          <w:t xml:space="preserve">This profile </w:t>
        </w:r>
      </w:ins>
      <w:r w:rsidRPr="00D33912">
        <w:t xml:space="preserve">might also be used to help educate those responsible for completing data capture forms used with the </w:t>
      </w:r>
      <w:del w:id="581" w:author="Boone, Keith W (GE Healthcare)" w:date="2012-07-18T13:31:00Z">
        <w:r w:rsidRPr="00D33912" w:rsidDel="00934C57">
          <w:delText xml:space="preserve">RFD </w:delText>
        </w:r>
      </w:del>
      <w:ins w:id="582" w:author="Boone, Keith W (GE Healthcare)" w:date="2012-07-18T13:31:00Z">
        <w:r w:rsidR="00934C57">
          <w:t>Request Form for Data Capture (RFD)</w:t>
        </w:r>
        <w:r w:rsidR="00934C57" w:rsidRPr="00D33912">
          <w:t xml:space="preserve"> </w:t>
        </w:r>
      </w:ins>
      <w:r w:rsidRPr="00D33912">
        <w:t>profile.</w:t>
      </w:r>
    </w:p>
    <w:p w:rsidR="008C4375" w:rsidRPr="00D33912" w:rsidRDefault="008C4375" w:rsidP="00291432">
      <w:pPr>
        <w:pStyle w:val="PartTitle"/>
      </w:pPr>
      <w:bookmarkStart w:id="583" w:name="_Toc330378003"/>
      <w:r w:rsidRPr="00D33912">
        <w:lastRenderedPageBreak/>
        <w:t>Appendices</w:t>
      </w:r>
      <w:bookmarkEnd w:id="583"/>
    </w:p>
    <w:p w:rsidR="00CF283F" w:rsidRPr="00D33912" w:rsidRDefault="00CF283F" w:rsidP="00303E20">
      <w:pPr>
        <w:pStyle w:val="AppendixHeading1"/>
        <w:rPr>
          <w:noProof w:val="0"/>
        </w:rPr>
      </w:pPr>
      <w:bookmarkStart w:id="584" w:name="_Toc330378004"/>
      <w:r w:rsidRPr="00D33912">
        <w:rPr>
          <w:noProof w:val="0"/>
        </w:rPr>
        <w:t>Actor Summary Definitions</w:t>
      </w:r>
      <w:bookmarkEnd w:id="584"/>
    </w:p>
    <w:p w:rsidR="00403EB1" w:rsidRPr="00291432" w:rsidRDefault="00403EB1" w:rsidP="00291432">
      <w:pPr>
        <w:pStyle w:val="BodyText"/>
        <w:rPr>
          <w:b/>
          <w:i/>
          <w:iCs/>
        </w:rPr>
      </w:pPr>
      <w:del w:id="585" w:author="Boone, Keith W (GE Healthcare)" w:date="2012-07-16T15:36:00Z">
        <w:r w:rsidRPr="00291432" w:rsidDel="0051122A">
          <w:rPr>
            <w:b/>
          </w:rPr>
          <w:delText>Clinical Knowledge Source</w:delText>
        </w:r>
      </w:del>
      <w:ins w:id="586" w:author="Boone, Keith W (GE Healthcare)" w:date="2012-07-16T15:36:00Z">
        <w:r w:rsidR="0051122A">
          <w:rPr>
            <w:b/>
          </w:rPr>
          <w:t>Clinical Knowledge Directory</w:t>
        </w:r>
      </w:ins>
    </w:p>
    <w:p w:rsidR="00760015" w:rsidRPr="00D33912" w:rsidRDefault="00760015" w:rsidP="00760015">
      <w:pPr>
        <w:pStyle w:val="BodyText"/>
        <w:rPr>
          <w:ins w:id="587" w:author="Boone, Keith W (GE Healthcare)" w:date="2012-07-17T14:11:00Z"/>
        </w:rPr>
      </w:pPr>
      <w:ins w:id="588" w:author="Boone, Keith W (GE Healthcare)" w:date="2012-07-17T14:11:00Z">
        <w:r w:rsidRPr="00D33912">
          <w:t xml:space="preserve">A </w:t>
        </w:r>
        <w:r>
          <w:t>Clinical Knowledge Directory</w:t>
        </w:r>
        <w:r w:rsidRPr="00D33912">
          <w:t xml:space="preserve"> receives </w:t>
        </w:r>
        <w:r>
          <w:t xml:space="preserve">requests </w:t>
        </w:r>
        <w:r w:rsidRPr="00D33912">
          <w:t>for clinical knowledge</w:t>
        </w:r>
        <w:r>
          <w:t xml:space="preserve"> and </w:t>
        </w:r>
        <w:r w:rsidRPr="00D33912">
          <w:t xml:space="preserve">returns a list of relevant clinical knowledge resources based on the content of the </w:t>
        </w:r>
        <w:r>
          <w:t>knowledge request</w:t>
        </w:r>
        <w:r w:rsidRPr="00D33912">
          <w:t>.</w:t>
        </w:r>
      </w:ins>
    </w:p>
    <w:p w:rsidR="00403EB1" w:rsidRPr="00D33912" w:rsidDel="00760015" w:rsidRDefault="00403EB1" w:rsidP="00291432">
      <w:pPr>
        <w:pStyle w:val="BodyText"/>
        <w:rPr>
          <w:del w:id="589" w:author="Boone, Keith W (GE Healthcare)" w:date="2012-07-17T14:11:00Z"/>
        </w:rPr>
      </w:pPr>
      <w:del w:id="590" w:author="Boone, Keith W (GE Healthcare)" w:date="2012-07-17T14:11:00Z">
        <w:r w:rsidRPr="00D33912" w:rsidDel="00760015">
          <w:delText xml:space="preserve">A </w:delText>
        </w:r>
      </w:del>
      <w:del w:id="591" w:author="Boone, Keith W (GE Healthcare)" w:date="2012-07-16T15:36:00Z">
        <w:r w:rsidRPr="00D33912" w:rsidDel="0051122A">
          <w:delText>clinical knowledge source</w:delText>
        </w:r>
      </w:del>
      <w:del w:id="592" w:author="Boone, Keith W (GE Healthcare)" w:date="2012-07-17T14:11:00Z">
        <w:r w:rsidRPr="00D33912" w:rsidDel="00760015">
          <w:delText xml:space="preserve"> receives queries </w:delText>
        </w:r>
      </w:del>
      <w:del w:id="593" w:author="Boone, Keith W (GE Healthcare)" w:date="2012-07-16T15:28:00Z">
        <w:r w:rsidRPr="00D33912" w:rsidDel="0051122A">
          <w:delText xml:space="preserve">and subscriptions </w:delText>
        </w:r>
      </w:del>
      <w:del w:id="594" w:author="Boone, Keith W (GE Healthcare)" w:date="2012-07-17T14:11:00Z">
        <w:r w:rsidRPr="00D33912" w:rsidDel="00760015">
          <w:delText xml:space="preserve">for clinical knowledge.  It returns a list of relevant clinical knowledge resources based on the content of the </w:delText>
        </w:r>
      </w:del>
      <w:del w:id="595" w:author="Boone, Keith W (GE Healthcare)" w:date="2012-07-16T15:43:00Z">
        <w:r w:rsidRPr="00D33912" w:rsidDel="00080631">
          <w:delText>query</w:delText>
        </w:r>
      </w:del>
      <w:del w:id="596" w:author="Boone, Keith W (GE Healthcare)" w:date="2012-07-16T15:28:00Z">
        <w:r w:rsidRPr="00D33912" w:rsidDel="0051122A">
          <w:delText xml:space="preserve"> or subscription</w:delText>
        </w:r>
      </w:del>
      <w:del w:id="597" w:author="Boone, Keith W (GE Healthcare)" w:date="2012-07-17T14:11:00Z">
        <w:r w:rsidRPr="00D33912" w:rsidDel="00760015">
          <w:delText>.</w:delText>
        </w:r>
      </w:del>
    </w:p>
    <w:p w:rsidR="00403EB1" w:rsidRPr="00291432" w:rsidRDefault="00403EB1" w:rsidP="00291432">
      <w:pPr>
        <w:pStyle w:val="BodyText"/>
        <w:rPr>
          <w:b/>
          <w:i/>
          <w:iCs/>
        </w:rPr>
      </w:pPr>
      <w:r w:rsidRPr="00291432">
        <w:rPr>
          <w:b/>
        </w:rPr>
        <w:t>Clinical Knowledge Requester</w:t>
      </w:r>
    </w:p>
    <w:p w:rsidR="00760015" w:rsidRPr="00D33912" w:rsidRDefault="00760015" w:rsidP="00760015">
      <w:pPr>
        <w:rPr>
          <w:ins w:id="598" w:author="Boone, Keith W (GE Healthcare)" w:date="2012-07-17T14:11:00Z"/>
        </w:rPr>
      </w:pPr>
      <w:ins w:id="599" w:author="Boone, Keith W (GE Healthcare)" w:date="2012-07-17T14:11:00Z">
        <w:r w:rsidRPr="00D33912">
          <w:t xml:space="preserve">A Clinical Knowledge Requester collects appropriate clinical context and uses it to </w:t>
        </w:r>
        <w:r>
          <w:t xml:space="preserve">request </w:t>
        </w:r>
        <w:r w:rsidRPr="00D33912">
          <w:t>clinical knowledge</w:t>
        </w:r>
        <w:r>
          <w:t>, and presents the resulting knowledge to the user.</w:t>
        </w:r>
      </w:ins>
    </w:p>
    <w:p w:rsidR="00403EB1" w:rsidRPr="00D33912" w:rsidDel="00760015" w:rsidRDefault="00403EB1" w:rsidP="00291432">
      <w:pPr>
        <w:pStyle w:val="BodyText"/>
        <w:rPr>
          <w:del w:id="600" w:author="Boone, Keith W (GE Healthcare)" w:date="2012-07-17T14:11:00Z"/>
        </w:rPr>
      </w:pPr>
      <w:del w:id="601" w:author="Boone, Keith W (GE Healthcare)" w:date="2012-07-17T14:11:00Z">
        <w:r w:rsidRPr="00D33912" w:rsidDel="00760015">
          <w:delText>A Clinical Knowledge Requester collects appropriate clinical context and uses it to generate a clinical knowledge request.</w:delText>
        </w:r>
      </w:del>
    </w:p>
    <w:p w:rsidR="00403EB1" w:rsidRPr="00291432" w:rsidRDefault="00403EB1" w:rsidP="00291432">
      <w:pPr>
        <w:pStyle w:val="BodyText"/>
        <w:rPr>
          <w:b/>
          <w:i/>
          <w:iCs/>
        </w:rPr>
      </w:pPr>
      <w:del w:id="602" w:author="Boone, Keith W (GE Healthcare)" w:date="2012-07-16T15:39:00Z">
        <w:r w:rsidRPr="00291432" w:rsidDel="00080631">
          <w:rPr>
            <w:b/>
          </w:rPr>
          <w:delText>Clinical Knowledge Repository</w:delText>
        </w:r>
      </w:del>
      <w:ins w:id="603" w:author="Boone, Keith W (GE Healthcare)" w:date="2012-07-16T15:39:00Z">
        <w:r w:rsidR="00080631">
          <w:rPr>
            <w:b/>
          </w:rPr>
          <w:t>Clinical Knowledge Resource Repository</w:t>
        </w:r>
      </w:ins>
    </w:p>
    <w:p w:rsidR="00760015" w:rsidRDefault="00760015" w:rsidP="00760015">
      <w:pPr>
        <w:rPr>
          <w:ins w:id="604" w:author="Boone, Keith W (GE Healthcare)" w:date="2012-07-17T14:12:00Z"/>
        </w:rPr>
      </w:pPr>
      <w:ins w:id="605" w:author="Boone, Keith W (GE Healthcare)" w:date="2012-07-17T14:12:00Z">
        <w:r w:rsidRPr="00D33912">
          <w:t xml:space="preserve">A </w:t>
        </w:r>
        <w:r>
          <w:t>Clinical Knowledge Resource Repository</w:t>
        </w:r>
        <w:r w:rsidRPr="00D33912">
          <w:t xml:space="preserve"> stores documents providing clinical knowledge and returns them to Requesters on demand.</w:t>
        </w:r>
      </w:ins>
    </w:p>
    <w:p w:rsidR="00403EB1" w:rsidRPr="00D33912" w:rsidDel="00760015" w:rsidRDefault="00403EB1" w:rsidP="00291432">
      <w:pPr>
        <w:pStyle w:val="BodyText"/>
        <w:rPr>
          <w:del w:id="606" w:author="Boone, Keith W (GE Healthcare)" w:date="2012-07-17T14:12:00Z"/>
        </w:rPr>
      </w:pPr>
      <w:del w:id="607" w:author="Boone, Keith W (GE Healthcare)" w:date="2012-07-17T14:12:00Z">
        <w:r w:rsidRPr="00D33912" w:rsidDel="00760015">
          <w:delText xml:space="preserve">A </w:delText>
        </w:r>
      </w:del>
      <w:del w:id="608" w:author="Boone, Keith W (GE Healthcare)" w:date="2012-07-16T15:39:00Z">
        <w:r w:rsidRPr="00D33912" w:rsidDel="00080631">
          <w:delText>Clinical Knowledge Repository</w:delText>
        </w:r>
      </w:del>
      <w:del w:id="609" w:author="Boone, Keith W (GE Healthcare)" w:date="2012-07-17T14:12:00Z">
        <w:r w:rsidRPr="00D33912" w:rsidDel="00760015">
          <w:delText xml:space="preserve"> stores documents providing clinical knowledge and returns them to Requesters on demand.</w:delText>
        </w:r>
      </w:del>
    </w:p>
    <w:p w:rsidR="00CF283F" w:rsidRPr="00D33912" w:rsidRDefault="00CF283F">
      <w:pPr>
        <w:pStyle w:val="AppendixHeading1"/>
        <w:rPr>
          <w:noProof w:val="0"/>
        </w:rPr>
      </w:pPr>
      <w:bookmarkStart w:id="610" w:name="_Toc330378005"/>
      <w:r w:rsidRPr="00D33912">
        <w:rPr>
          <w:noProof w:val="0"/>
        </w:rPr>
        <w:t>Transaction Summary Definitions</w:t>
      </w:r>
      <w:bookmarkEnd w:id="610"/>
    </w:p>
    <w:p w:rsidR="00403EB1" w:rsidRPr="00C16B49" w:rsidRDefault="00403EB1" w:rsidP="00D33912">
      <w:pPr>
        <w:pStyle w:val="BodyText"/>
        <w:rPr>
          <w:b/>
        </w:rPr>
      </w:pPr>
      <w:del w:id="611" w:author="Boone, Keith W (GE Healthcare)" w:date="2012-07-16T15:48:00Z">
        <w:r w:rsidRPr="00D33912" w:rsidDel="00080631">
          <w:rPr>
            <w:b/>
          </w:rPr>
          <w:delText>Request Clinical Knowledge</w:delText>
        </w:r>
      </w:del>
      <w:ins w:id="612" w:author="Boone, Keith W (GE Healthcare)" w:date="2012-07-17T12:43:00Z">
        <w:r w:rsidR="00E96F48">
          <w:rPr>
            <w:b/>
          </w:rPr>
          <w:t>Query Clinical Knowledge</w:t>
        </w:r>
      </w:ins>
    </w:p>
    <w:p w:rsidR="00760015" w:rsidRPr="00D33912" w:rsidRDefault="00760015" w:rsidP="00760015">
      <w:pPr>
        <w:pStyle w:val="BodyText"/>
        <w:rPr>
          <w:ins w:id="613" w:author="Boone, Keith W (GE Healthcare)" w:date="2012-07-17T14:11:00Z"/>
        </w:rPr>
      </w:pPr>
      <w:ins w:id="614" w:author="Boone, Keith W (GE Healthcare)" w:date="2012-07-17T14:11:00Z">
        <w:r>
          <w:t>This transaction is used to obtain a list of references to relevant Clinical Knowledge Resources that can be presented to the end user based upon their current context.</w:t>
        </w:r>
      </w:ins>
    </w:p>
    <w:p w:rsidR="00403EB1" w:rsidRPr="00291432" w:rsidDel="00760015" w:rsidRDefault="00403EB1">
      <w:pPr>
        <w:pStyle w:val="BodyText"/>
        <w:rPr>
          <w:del w:id="615" w:author="Boone, Keith W (GE Healthcare)" w:date="2012-07-17T14:11:00Z"/>
        </w:rPr>
      </w:pPr>
      <w:del w:id="616" w:author="Boone, Keith W (GE Healthcare)" w:date="2012-07-17T14:11:00Z">
        <w:r w:rsidRPr="00291432" w:rsidDel="00760015">
          <w:delText>This transaction involves a request to locate clinical knowledge resources relevant to a particular term or collection of terms found on a patient’s chart, such as a problem, medication, allergy, laboratory result, et cetera.</w:delText>
        </w:r>
      </w:del>
    </w:p>
    <w:p w:rsidR="002869E8" w:rsidRPr="00C16B49" w:rsidRDefault="00403EB1" w:rsidP="00D33912">
      <w:pPr>
        <w:pStyle w:val="BodyText"/>
        <w:rPr>
          <w:b/>
        </w:rPr>
      </w:pPr>
      <w:del w:id="617" w:author="Boone, Keith W (GE Healthcare)" w:date="2012-07-16T15:50:00Z">
        <w:r w:rsidRPr="00C16B49" w:rsidDel="00D054DE">
          <w:rPr>
            <w:b/>
          </w:rPr>
          <w:delText>Retrieve Clinical Knowledge</w:delText>
        </w:r>
      </w:del>
      <w:ins w:id="618" w:author="Boone, Keith W (GE Healthcare)" w:date="2012-07-17T12:47:00Z">
        <w:r w:rsidR="00E96F48">
          <w:rPr>
            <w:b/>
          </w:rPr>
          <w:t>Retrieve Clinical Knowledge</w:t>
        </w:r>
      </w:ins>
    </w:p>
    <w:p w:rsidR="00760015" w:rsidRPr="00D33912" w:rsidRDefault="00760015" w:rsidP="00760015">
      <w:pPr>
        <w:pStyle w:val="BodyText"/>
        <w:rPr>
          <w:ins w:id="619" w:author="Boone, Keith W (GE Healthcare)" w:date="2012-07-17T14:10:00Z"/>
        </w:rPr>
      </w:pPr>
      <w:ins w:id="620" w:author="Boone, Keith W (GE Healthcare)" w:date="2012-07-17T14:10:00Z">
        <w:r>
          <w:t xml:space="preserve">This transaction is used to access a specific knowledge </w:t>
        </w:r>
        <w:proofErr w:type="spellStart"/>
        <w:r>
          <w:t>resourcefor</w:t>
        </w:r>
        <w:proofErr w:type="spellEnd"/>
        <w:r>
          <w:t xml:space="preserve"> presentation to the user.</w:t>
        </w:r>
      </w:ins>
    </w:p>
    <w:p w:rsidR="00760015" w:rsidRDefault="00403EB1">
      <w:pPr>
        <w:pStyle w:val="Heading4"/>
        <w:numPr>
          <w:ilvl w:val="0"/>
          <w:numId w:val="0"/>
        </w:numPr>
        <w:rPr>
          <w:ins w:id="621" w:author="Boone, Keith W (GE Healthcare)" w:date="2012-07-17T14:09:00Z"/>
          <w:lang w:val="en-US"/>
        </w:rPr>
      </w:pPr>
      <w:del w:id="622" w:author="Boone, Keith W (GE Healthcare)" w:date="2012-07-17T14:10:00Z">
        <w:r w:rsidRPr="00D33912" w:rsidDel="00760015">
          <w:delText>This transaction involves the retrieval of a single clinical knowledge resource previously identified to a system.</w:delText>
        </w:r>
      </w:del>
    </w:p>
    <w:p w:rsidR="00760015" w:rsidRPr="00D33912" w:rsidRDefault="00760015">
      <w:pPr>
        <w:pStyle w:val="BodyText"/>
      </w:pPr>
      <w:ins w:id="623" w:author="Boone, Keith W (GE Healthcare)" w:date="2012-07-17T14:09:00Z">
        <w:r>
          <w:rPr>
            <w:lang w:eastAsia="x-none"/>
          </w:rPr>
          <w:t>T</w:t>
        </w:r>
      </w:ins>
    </w:p>
    <w:p w:rsidR="008E2B5E" w:rsidRPr="00D33912" w:rsidRDefault="008E2B5E" w:rsidP="00291432">
      <w:pPr>
        <w:pStyle w:val="Glossary"/>
      </w:pPr>
      <w:bookmarkStart w:id="624" w:name="_Toc330378006"/>
      <w:r w:rsidRPr="00D33912">
        <w:rPr>
          <w:noProof w:val="0"/>
        </w:rPr>
        <w:lastRenderedPageBreak/>
        <w:t>Glossary</w:t>
      </w:r>
      <w:bookmarkEnd w:id="624"/>
    </w:p>
    <w:p w:rsidR="00403EB1" w:rsidRPr="00291432" w:rsidRDefault="00403EB1" w:rsidP="00291432">
      <w:pPr>
        <w:pStyle w:val="BodyText"/>
        <w:rPr>
          <w:b/>
        </w:rPr>
      </w:pPr>
      <w:proofErr w:type="spellStart"/>
      <w:r w:rsidRPr="00291432">
        <w:rPr>
          <w:b/>
        </w:rPr>
        <w:t>Infobutton</w:t>
      </w:r>
      <w:proofErr w:type="spellEnd"/>
    </w:p>
    <w:p w:rsidR="00403EB1" w:rsidRPr="00D33912" w:rsidRDefault="00403EB1" w:rsidP="00291432">
      <w:pPr>
        <w:pStyle w:val="BodyText"/>
        <w:spacing w:after="240" w:line="276" w:lineRule="auto"/>
      </w:pPr>
      <w:r w:rsidRPr="00D33912">
        <w:t xml:space="preserve">An </w:t>
      </w:r>
      <w:proofErr w:type="spellStart"/>
      <w:r w:rsidRPr="00D33912">
        <w:t>Infobutton</w:t>
      </w:r>
      <w:proofErr w:type="spellEnd"/>
      <w:r w:rsidRPr="00D33912">
        <w:t xml:space="preserve"> is a graphical user interface element which allows the user of an application to quickly obtain information about a specialized term or value found on application displays.  It is typically represented as a lowercase letter i in a </w:t>
      </w:r>
      <w:r w:rsidR="009312E8" w:rsidRPr="00D33912">
        <w:t xml:space="preserve">blue </w:t>
      </w:r>
      <w:proofErr w:type="gramStart"/>
      <w:r w:rsidRPr="00D33912">
        <w:t xml:space="preserve">circle </w:t>
      </w:r>
      <w:proofErr w:type="gramEnd"/>
      <w:r w:rsidR="009312E8" w:rsidRPr="00D33912">
        <w:rPr>
          <w:noProof/>
        </w:rPr>
        <w:drawing>
          <wp:inline distT="0" distB="0" distL="0" distR="0" wp14:anchorId="2724F37F" wp14:editId="4F9E0D1A">
            <wp:extent cx="213928" cy="219456"/>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2105" cy="227844"/>
                    </a:xfrm>
                    <a:prstGeom prst="rect">
                      <a:avLst/>
                    </a:prstGeom>
                    <a:noFill/>
                    <a:ln>
                      <a:noFill/>
                    </a:ln>
                  </pic:spPr>
                </pic:pic>
              </a:graphicData>
            </a:graphic>
          </wp:inline>
        </w:drawing>
      </w:r>
      <w:r w:rsidR="009312E8" w:rsidRPr="00D33912">
        <w:t xml:space="preserve">.  The term may also be used to refer to the HL7 Context Aware Information Retrieval standard, which is often used to implement the information retrieval side of </w:t>
      </w:r>
      <w:ins w:id="625" w:author="Boone, Keith W (GE Healthcare)" w:date="2012-07-17T12:52:00Z">
        <w:r w:rsidR="00FB18A1">
          <w:t xml:space="preserve">the </w:t>
        </w:r>
      </w:ins>
      <w:r w:rsidR="009312E8" w:rsidRPr="00D33912">
        <w:t>interface.</w:t>
      </w:r>
    </w:p>
    <w:p w:rsidR="008E2B5E" w:rsidRPr="00291432" w:rsidRDefault="008E2B5E" w:rsidP="00D33912">
      <w:pPr>
        <w:pStyle w:val="BodyText"/>
      </w:pPr>
    </w:p>
    <w:p w:rsidR="00CF283F" w:rsidRPr="00D33912" w:rsidRDefault="00CF283F" w:rsidP="008C4375">
      <w:pPr>
        <w:pStyle w:val="PartTitle"/>
      </w:pPr>
      <w:bookmarkStart w:id="626" w:name="_Toc330378007"/>
      <w:r w:rsidRPr="00D33912">
        <w:lastRenderedPageBreak/>
        <w:t xml:space="preserve">Volume 2 </w:t>
      </w:r>
      <w:r w:rsidR="008D7642" w:rsidRPr="00D33912">
        <w:t xml:space="preserve">– </w:t>
      </w:r>
      <w:r w:rsidRPr="00D33912">
        <w:t>Transactions</w:t>
      </w:r>
      <w:bookmarkEnd w:id="626"/>
    </w:p>
    <w:p w:rsidR="00303E20" w:rsidRPr="00D33912" w:rsidRDefault="00303E20" w:rsidP="008E441F">
      <w:pPr>
        <w:pStyle w:val="EditorInstructions"/>
      </w:pPr>
      <w:bookmarkStart w:id="627" w:name="_Toc75083611"/>
      <w:r w:rsidRPr="00D33912">
        <w:t xml:space="preserve">Add section 3.Y </w:t>
      </w:r>
      <w:bookmarkEnd w:id="627"/>
    </w:p>
    <w:p w:rsidR="00CF283F" w:rsidRPr="00D33912" w:rsidRDefault="00303E20" w:rsidP="00303E20">
      <w:pPr>
        <w:pStyle w:val="Heading2"/>
        <w:numPr>
          <w:ilvl w:val="0"/>
          <w:numId w:val="0"/>
        </w:numPr>
        <w:rPr>
          <w:noProof w:val="0"/>
          <w:lang w:val="en-US"/>
        </w:rPr>
      </w:pPr>
      <w:bookmarkStart w:id="628" w:name="_Toc330378008"/>
      <w:proofErr w:type="gramStart"/>
      <w:r w:rsidRPr="00D33912">
        <w:rPr>
          <w:noProof w:val="0"/>
          <w:lang w:val="en-US"/>
        </w:rPr>
        <w:t>3</w:t>
      </w:r>
      <w:r w:rsidR="00CF283F" w:rsidRPr="00D33912">
        <w:rPr>
          <w:noProof w:val="0"/>
          <w:lang w:val="en-US"/>
        </w:rPr>
        <w:t>.Y</w:t>
      </w:r>
      <w:proofErr w:type="gramEnd"/>
      <w:r w:rsidR="00CF283F" w:rsidRPr="00D33912">
        <w:rPr>
          <w:noProof w:val="0"/>
          <w:lang w:val="en-US"/>
        </w:rPr>
        <w:t xml:space="preserve"> </w:t>
      </w:r>
      <w:del w:id="629" w:author="Boone, Keith W (GE Healthcare)" w:date="2012-07-16T15:48:00Z">
        <w:r w:rsidR="0060733E" w:rsidRPr="00D33912" w:rsidDel="00080631">
          <w:rPr>
            <w:noProof w:val="0"/>
            <w:lang w:val="en-US"/>
          </w:rPr>
          <w:delText>Request Clinical Knowledge</w:delText>
        </w:r>
      </w:del>
      <w:ins w:id="630" w:author="Boone, Keith W (GE Healthcare)" w:date="2012-07-17T12:43:00Z">
        <w:r w:rsidR="00E96F48">
          <w:rPr>
            <w:noProof w:val="0"/>
            <w:lang w:val="en-US"/>
          </w:rPr>
          <w:t>Query Clinical Knowledge</w:t>
        </w:r>
      </w:ins>
      <w:bookmarkEnd w:id="628"/>
    </w:p>
    <w:p w:rsidR="00CF283F" w:rsidRPr="00D33912" w:rsidRDefault="00303E20" w:rsidP="00303E20">
      <w:pPr>
        <w:pStyle w:val="Heading3"/>
        <w:numPr>
          <w:ilvl w:val="0"/>
          <w:numId w:val="0"/>
        </w:numPr>
        <w:rPr>
          <w:noProof w:val="0"/>
          <w:lang w:val="en-US"/>
        </w:rPr>
      </w:pPr>
      <w:bookmarkStart w:id="631" w:name="_Toc330378009"/>
      <w:proofErr w:type="gramStart"/>
      <w:r w:rsidRPr="00D33912">
        <w:rPr>
          <w:noProof w:val="0"/>
          <w:lang w:val="en-US"/>
        </w:rPr>
        <w:t>3</w:t>
      </w:r>
      <w:r w:rsidR="00CF283F" w:rsidRPr="00D33912">
        <w:rPr>
          <w:noProof w:val="0"/>
          <w:lang w:val="en-US"/>
        </w:rPr>
        <w:t>.Y.1</w:t>
      </w:r>
      <w:proofErr w:type="gramEnd"/>
      <w:r w:rsidR="00CF283F" w:rsidRPr="00D33912">
        <w:rPr>
          <w:noProof w:val="0"/>
          <w:lang w:val="en-US"/>
        </w:rPr>
        <w:t xml:space="preserve"> Scope</w:t>
      </w:r>
      <w:bookmarkEnd w:id="631"/>
    </w:p>
    <w:p w:rsidR="00CF283F" w:rsidRPr="00D33912" w:rsidRDefault="005F1FC4">
      <w:pPr>
        <w:pStyle w:val="BodyText"/>
        <w:rPr>
          <w:lang w:eastAsia="x-none"/>
        </w:rPr>
      </w:pPr>
      <w:ins w:id="632" w:author="Boone, Keith W (GE Healthcare)" w:date="2012-07-16T17:07:00Z">
        <w:r w:rsidRPr="005F1FC4">
          <w:rPr>
            <w:lang w:eastAsia="x-none"/>
          </w:rPr>
          <w:t xml:space="preserve">This transaction returns a list of </w:t>
        </w:r>
      </w:ins>
      <w:ins w:id="633" w:author="Boone, Keith W (GE Healthcare)" w:date="2012-07-17T12:52:00Z">
        <w:r w:rsidR="00067203">
          <w:rPr>
            <w:lang w:eastAsia="x-none"/>
          </w:rPr>
          <w:t xml:space="preserve">references to </w:t>
        </w:r>
      </w:ins>
      <w:ins w:id="634" w:author="Boone, Keith W (GE Healthcare)" w:date="2012-07-16T17:07:00Z">
        <w:r w:rsidRPr="005F1FC4">
          <w:rPr>
            <w:lang w:eastAsia="x-none"/>
          </w:rPr>
          <w:t>clinical knowledge resources relevant to the requested clinical knowledge</w:t>
        </w:r>
      </w:ins>
      <w:del w:id="635" w:author="Boone, Keith W (GE Healthcare)" w:date="2012-07-16T17:07:00Z">
        <w:r w:rsidR="0060733E" w:rsidRPr="00D33912" w:rsidDel="005F1FC4">
          <w:rPr>
            <w:lang w:eastAsia="x-none"/>
          </w:rPr>
          <w:delText xml:space="preserve">This transaction involves the request </w:delText>
        </w:r>
        <w:r w:rsidR="00403EB1" w:rsidRPr="00D33912" w:rsidDel="005F1FC4">
          <w:rPr>
            <w:lang w:eastAsia="x-none"/>
          </w:rPr>
          <w:delText xml:space="preserve">for </w:delText>
        </w:r>
        <w:r w:rsidR="0060733E" w:rsidRPr="00D33912" w:rsidDel="005F1FC4">
          <w:rPr>
            <w:lang w:eastAsia="x-none"/>
          </w:rPr>
          <w:delText xml:space="preserve">clinical knowledge </w:delText>
        </w:r>
        <w:r w:rsidR="00403EB1" w:rsidRPr="00D33912" w:rsidDel="005F1FC4">
          <w:rPr>
            <w:lang w:eastAsia="x-none"/>
          </w:rPr>
          <w:delText xml:space="preserve">resources </w:delText>
        </w:r>
        <w:r w:rsidR="0060733E" w:rsidRPr="00D33912" w:rsidDel="005F1FC4">
          <w:rPr>
            <w:lang w:eastAsia="x-none"/>
          </w:rPr>
          <w:delText xml:space="preserve">for </w:delText>
        </w:r>
        <w:r w:rsidR="00403EB1" w:rsidRPr="00D33912" w:rsidDel="005F1FC4">
          <w:rPr>
            <w:lang w:eastAsia="x-none"/>
          </w:rPr>
          <w:delText xml:space="preserve">subsequent </w:delText>
        </w:r>
        <w:r w:rsidR="0060733E" w:rsidRPr="00D33912" w:rsidDel="005F1FC4">
          <w:rPr>
            <w:lang w:eastAsia="x-none"/>
          </w:rPr>
          <w:delText>presentation purposes</w:delText>
        </w:r>
      </w:del>
      <w:r w:rsidR="0060733E" w:rsidRPr="00D33912">
        <w:rPr>
          <w:lang w:eastAsia="x-none"/>
        </w:rPr>
        <w:t>.  This may occur when a user attempts to lookup information relevant to a particular term or collection of terms found on a patient’s chart, such as a problem, medication, allergy, laboratory result, et cetera.</w:t>
      </w:r>
    </w:p>
    <w:p w:rsidR="0060733E" w:rsidRPr="00D33912" w:rsidRDefault="0060733E">
      <w:pPr>
        <w:pStyle w:val="BodyText"/>
        <w:rPr>
          <w:i/>
          <w:iCs/>
        </w:rPr>
      </w:pPr>
      <w:r w:rsidRPr="00D33912">
        <w:rPr>
          <w:lang w:eastAsia="x-none"/>
        </w:rPr>
        <w:t>To support access to a wide variety of information sources, information is returned as an Atom feed listing links to relevant resources.</w:t>
      </w:r>
    </w:p>
    <w:p w:rsidR="00CF283F" w:rsidRPr="00D33912" w:rsidRDefault="00303E20" w:rsidP="00303E20">
      <w:pPr>
        <w:pStyle w:val="Heading3"/>
        <w:numPr>
          <w:ilvl w:val="0"/>
          <w:numId w:val="0"/>
        </w:numPr>
        <w:rPr>
          <w:noProof w:val="0"/>
          <w:lang w:val="en-US"/>
        </w:rPr>
      </w:pPr>
      <w:bookmarkStart w:id="636" w:name="_Toc330378010"/>
      <w:proofErr w:type="gramStart"/>
      <w:r w:rsidRPr="00D33912">
        <w:rPr>
          <w:noProof w:val="0"/>
          <w:lang w:val="en-US"/>
        </w:rPr>
        <w:t>3</w:t>
      </w:r>
      <w:r w:rsidR="00CF283F" w:rsidRPr="00D33912">
        <w:rPr>
          <w:noProof w:val="0"/>
          <w:lang w:val="en-US"/>
        </w:rPr>
        <w:t>.Y.2</w:t>
      </w:r>
      <w:proofErr w:type="gramEnd"/>
      <w:r w:rsidR="00CF283F" w:rsidRPr="00D33912">
        <w:rPr>
          <w:noProof w:val="0"/>
          <w:lang w:val="en-US"/>
        </w:rPr>
        <w:t xml:space="preserve"> Use Case Roles</w:t>
      </w:r>
      <w:bookmarkEnd w:id="636"/>
    </w:p>
    <w:p w:rsidR="007C1AAC" w:rsidRPr="00D33912" w:rsidRDefault="001D7030" w:rsidP="00B63B69">
      <w:pPr>
        <w:pStyle w:val="BodyText"/>
        <w:jc w:val="center"/>
      </w:pPr>
      <w:r w:rsidRPr="00D33912">
        <w:rPr>
          <w:noProof/>
        </w:rPr>
        <mc:AlternateContent>
          <mc:Choice Requires="wpc">
            <w:drawing>
              <wp:inline distT="0" distB="0" distL="0" distR="0" wp14:anchorId="7D698099" wp14:editId="53776BD6">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Oval 153"/>
                        <wps:cNvSpPr>
                          <a:spLocks noChangeArrowheads="1"/>
                        </wps:cNvSpPr>
                        <wps:spPr bwMode="auto">
                          <a:xfrm>
                            <a:off x="1016156" y="901260"/>
                            <a:ext cx="1631958" cy="513355"/>
                          </a:xfrm>
                          <a:prstGeom prst="ellipse">
                            <a:avLst/>
                          </a:prstGeom>
                          <a:solidFill>
                            <a:srgbClr val="FFFFFF"/>
                          </a:solidFill>
                          <a:ln w="9525">
                            <a:solidFill>
                              <a:srgbClr val="000000"/>
                            </a:solidFill>
                            <a:round/>
                            <a:headEnd/>
                            <a:tailEnd/>
                          </a:ln>
                        </wps:spPr>
                        <wps:txbx>
                          <w:txbxContent>
                            <w:p w:rsidR="00F56F68" w:rsidRPr="0060733E" w:rsidRDefault="00F56F68" w:rsidP="007C1AAC">
                              <w:pPr>
                                <w:jc w:val="center"/>
                                <w:rPr>
                                  <w:sz w:val="12"/>
                                </w:rPr>
                              </w:pPr>
                              <w:del w:id="637" w:author="Boone, Keith W (GE Healthcare)" w:date="2012-07-16T15:49:00Z">
                                <w:r w:rsidRPr="0060733E" w:rsidDel="00080631">
                                  <w:rPr>
                                    <w:sz w:val="18"/>
                                  </w:rPr>
                                  <w:delText>Request Clinical Knowledge</w:delText>
                                </w:r>
                              </w:del>
                              <w:ins w:id="638" w:author="Boone, Keith W (GE Healthcare)" w:date="2012-07-16T15:49:00Z">
                                <w:r>
                                  <w:rPr>
                                    <w:sz w:val="18"/>
                                  </w:rPr>
                                  <w:t>Request Clinical Knowledge Resources</w:t>
                                </w:r>
                              </w:ins>
                            </w:p>
                          </w:txbxContent>
                        </wps:txbx>
                        <wps:bodyPr rot="0" vert="horz" wrap="square" lIns="0" tIns="9144" rIns="0" bIns="9144" anchor="t" anchorCtr="0" upright="1">
                          <a:noAutofit/>
                        </wps:bodyPr>
                      </wps:wsp>
                      <wps:wsp>
                        <wps:cNvPr id="12" name="Text Box 154"/>
                        <wps:cNvSpPr txBox="1">
                          <a:spLocks noChangeArrowheads="1"/>
                        </wps:cNvSpPr>
                        <wps:spPr bwMode="auto">
                          <a:xfrm>
                            <a:off x="171698" y="168367"/>
                            <a:ext cx="914623" cy="622299"/>
                          </a:xfrm>
                          <a:prstGeom prst="rect">
                            <a:avLst/>
                          </a:prstGeom>
                          <a:solidFill>
                            <a:srgbClr val="FFFFFF"/>
                          </a:solidFill>
                          <a:ln w="9525">
                            <a:solidFill>
                              <a:srgbClr val="000000"/>
                            </a:solidFill>
                            <a:miter lim="800000"/>
                            <a:headEnd/>
                            <a:tailEnd/>
                          </a:ln>
                        </wps:spPr>
                        <wps:txbx>
                          <w:txbxContent>
                            <w:p w:rsidR="00F56F68" w:rsidRDefault="00F56F68" w:rsidP="0060733E">
                              <w:pPr>
                                <w:jc w:val="center"/>
                                <w:rPr>
                                  <w:sz w:val="18"/>
                                </w:rPr>
                              </w:pPr>
                              <w:r>
                                <w:rPr>
                                  <w:sz w:val="18"/>
                                </w:rPr>
                                <w:t>Clinical Knowledge Requestor</w:t>
                              </w:r>
                            </w:p>
                          </w:txbxContent>
                        </wps:txbx>
                        <wps:bodyPr rot="0" vert="horz" wrap="square" lIns="91440" tIns="45720" rIns="91440" bIns="45720" anchor="t" anchorCtr="0" upright="1">
                          <a:noAutofit/>
                        </wps:bodyPr>
                      </wps:wsp>
                      <wps:wsp>
                        <wps:cNvPr id="13"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156"/>
                        <wps:cNvSpPr txBox="1">
                          <a:spLocks noChangeArrowheads="1"/>
                        </wps:cNvSpPr>
                        <wps:spPr bwMode="auto">
                          <a:xfrm>
                            <a:off x="2648114" y="168368"/>
                            <a:ext cx="914623" cy="798094"/>
                          </a:xfrm>
                          <a:prstGeom prst="rect">
                            <a:avLst/>
                          </a:prstGeom>
                          <a:solidFill>
                            <a:srgbClr val="FFFFFF"/>
                          </a:solidFill>
                          <a:ln w="9525">
                            <a:solidFill>
                              <a:srgbClr val="000000"/>
                            </a:solidFill>
                            <a:miter lim="800000"/>
                            <a:headEnd/>
                            <a:tailEnd/>
                          </a:ln>
                        </wps:spPr>
                        <wps:txbx>
                          <w:txbxContent>
                            <w:p w:rsidR="00F56F68" w:rsidRDefault="00F56F68" w:rsidP="0060733E">
                              <w:pPr>
                                <w:jc w:val="center"/>
                                <w:rPr>
                                  <w:sz w:val="18"/>
                                </w:rPr>
                              </w:pPr>
                              <w:del w:id="639" w:author="Boone, Keith W (GE Healthcare)" w:date="2012-07-16T15:36:00Z">
                                <w:r w:rsidDel="0051122A">
                                  <w:rPr>
                                    <w:sz w:val="18"/>
                                  </w:rPr>
                                  <w:delText>Clinical Knowledge Source</w:delText>
                                </w:r>
                              </w:del>
                              <w:ins w:id="640" w:author="Boone, Keith W (GE Healthcare)" w:date="2012-07-16T15:36:00Z">
                                <w:r>
                                  <w:rPr>
                                    <w:sz w:val="18"/>
                                  </w:rPr>
                                  <w:t>Clinical Knowledge Directory</w:t>
                                </w:r>
                              </w:ins>
                            </w:p>
                          </w:txbxContent>
                        </wps:txbx>
                        <wps:bodyPr rot="0" vert="horz" wrap="square" lIns="91440" tIns="45720" rIns="91440" bIns="45720" anchor="t" anchorCtr="0" upright="1">
                          <a:noAutofit/>
                        </wps:bodyPr>
                      </wps:wsp>
                      <wps:wsp>
                        <wps:cNvPr id="15"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52" o:spid="_x0000_s107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">
                <v:shape id="_x0000_s1079" type="#_x0000_t75" style="position:absolute;width:37261;height:15392;visibility:visible;mso-wrap-style:square">
                  <v:fill o:detectmouseclick="t"/>
                  <v:path o:connecttype="none"/>
                </v:shape>
                <v:oval id="Oval 153" o:spid="_x0000_s1080" style="position:absolute;left:10161;top:9012;width:16320;height:5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GQ0cEA&#10;AADbAAAADwAAAGRycy9kb3ducmV2LnhtbERPS2sCMRC+F/ofwgheimZX6oPVKFIRpD35AK/DZtwN&#10;bibLJmr896ZQ6G0+vucsVtE24k6dN44V5MMMBHHptOFKwem4HcxA+ICssXFMCp7kYbV8f1tgod2D&#10;93Q/hEqkEPYFKqhDaAspfVmTRT90LXHiLq6zGBLsKqk7fKRw28hRlk2kRcOpocaWvmoqr4ebVfDZ&#10;rifjmP+Yj+/LZjp25/12ZKJS/V5cz0EEiuFf/Ofe6TQ/h99f0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hkNHBAAAA2wAAAA8AAAAAAAAAAAAAAAAAmAIAAGRycy9kb3du&#10;cmV2LnhtbFBLBQYAAAAABAAEAPUAAACGAwAAAAA=&#10;">
                  <v:textbox inset="0,.72pt,0,.72pt">
                    <w:txbxContent>
                      <w:p w:rsidR="00F56F68" w:rsidRPr="0060733E" w:rsidRDefault="00F56F68" w:rsidP="007C1AAC">
                        <w:pPr>
                          <w:jc w:val="center"/>
                          <w:rPr>
                            <w:sz w:val="12"/>
                          </w:rPr>
                        </w:pPr>
                        <w:del w:id="641" w:author="Boone, Keith W (GE Healthcare)" w:date="2012-07-16T15:49:00Z">
                          <w:r w:rsidRPr="0060733E" w:rsidDel="00080631">
                            <w:rPr>
                              <w:sz w:val="18"/>
                            </w:rPr>
                            <w:delText>Request Clinical Knowledge</w:delText>
                          </w:r>
                        </w:del>
                        <w:ins w:id="642" w:author="Boone, Keith W (GE Healthcare)" w:date="2012-07-16T15:49:00Z">
                          <w:r>
                            <w:rPr>
                              <w:sz w:val="18"/>
                            </w:rPr>
                            <w:t>Request Clinical Knowledge Resources</w:t>
                          </w:r>
                        </w:ins>
                      </w:p>
                    </w:txbxContent>
                  </v:textbox>
                </v:oval>
                <v:shape id="Text Box 154" o:spid="_x0000_s1081" type="#_x0000_t202" style="position:absolute;left:1716;top:1683;width:9147;height:6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F56F68" w:rsidRDefault="00F56F68" w:rsidP="0060733E">
                        <w:pPr>
                          <w:jc w:val="center"/>
                          <w:rPr>
                            <w:sz w:val="18"/>
                          </w:rPr>
                        </w:pPr>
                        <w:r>
                          <w:rPr>
                            <w:sz w:val="18"/>
                          </w:rPr>
                          <w:t>Clinical Knowledge Requestor</w:t>
                        </w:r>
                      </w:p>
                    </w:txbxContent>
                  </v:textbox>
                </v:shape>
                <v:line id="Line 155" o:spid="_x0000_s1082"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 id="Text Box 156" o:spid="_x0000_s1083" type="#_x0000_t202" style="position:absolute;left:26481;top:1683;width:9146;height:7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F56F68" w:rsidRDefault="00F56F68" w:rsidP="0060733E">
                        <w:pPr>
                          <w:jc w:val="center"/>
                          <w:rPr>
                            <w:sz w:val="18"/>
                          </w:rPr>
                        </w:pPr>
                        <w:del w:id="643" w:author="Boone, Keith W (GE Healthcare)" w:date="2012-07-16T15:36:00Z">
                          <w:r w:rsidDel="0051122A">
                            <w:rPr>
                              <w:sz w:val="18"/>
                            </w:rPr>
                            <w:delText>Clinical Knowledge Source</w:delText>
                          </w:r>
                        </w:del>
                        <w:ins w:id="644" w:author="Boone, Keith W (GE Healthcare)" w:date="2012-07-16T15:36:00Z">
                          <w:r>
                            <w:rPr>
                              <w:sz w:val="18"/>
                            </w:rPr>
                            <w:t>Clinical Knowledge Directory</w:t>
                          </w:r>
                        </w:ins>
                      </w:p>
                    </w:txbxContent>
                  </v:textbox>
                </v:shape>
                <v:line id="Line 157" o:spid="_x0000_s1084"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w10:anchorlock/>
              </v:group>
            </w:pict>
          </mc:Fallback>
        </mc:AlternateContent>
      </w:r>
    </w:p>
    <w:p w:rsidR="00CF283F" w:rsidRPr="00D33912" w:rsidRDefault="00CF283F">
      <w:pPr>
        <w:pStyle w:val="BodyText"/>
        <w:outlineLvl w:val="0"/>
      </w:pPr>
      <w:r w:rsidRPr="00D33912">
        <w:rPr>
          <w:b/>
        </w:rPr>
        <w:t>Actor:</w:t>
      </w:r>
      <w:r w:rsidR="00543FFB" w:rsidRPr="00D33912">
        <w:rPr>
          <w:b/>
        </w:rPr>
        <w:t xml:space="preserve"> </w:t>
      </w:r>
      <w:r w:rsidR="0060733E" w:rsidRPr="00D33912">
        <w:t xml:space="preserve">Clinical Knowledge </w:t>
      </w:r>
      <w:r w:rsidR="00BE7887" w:rsidRPr="00D33912">
        <w:t>Requester</w:t>
      </w:r>
    </w:p>
    <w:p w:rsidR="00CF283F" w:rsidRPr="00D33912" w:rsidRDefault="00CF283F">
      <w:pPr>
        <w:pStyle w:val="BodyText"/>
      </w:pPr>
      <w:r w:rsidRPr="00D33912">
        <w:rPr>
          <w:b/>
        </w:rPr>
        <w:t>Role:</w:t>
      </w:r>
      <w:r w:rsidRPr="00D33912">
        <w:t xml:space="preserve">  </w:t>
      </w:r>
      <w:r w:rsidR="00543FFB" w:rsidRPr="00D33912">
        <w:t xml:space="preserve"> </w:t>
      </w:r>
      <w:r w:rsidR="00F26CA3" w:rsidRPr="00D33912">
        <w:t>Electronic Health Record (REDS_AR010002UV01)</w:t>
      </w:r>
    </w:p>
    <w:p w:rsidR="00CF283F" w:rsidRPr="00D33912" w:rsidRDefault="00CF283F">
      <w:r w:rsidRPr="00D33912">
        <w:rPr>
          <w:b/>
        </w:rPr>
        <w:t>Actor:</w:t>
      </w:r>
      <w:r w:rsidRPr="00D33912">
        <w:t xml:space="preserve"> </w:t>
      </w:r>
      <w:del w:id="645" w:author="Boone, Keith W (GE Healthcare)" w:date="2012-07-16T15:36:00Z">
        <w:r w:rsidR="0060733E" w:rsidRPr="00D33912" w:rsidDel="0051122A">
          <w:delText>Clinical Knowledge Source</w:delText>
        </w:r>
      </w:del>
      <w:ins w:id="646" w:author="Boone, Keith W (GE Healthcare)" w:date="2012-07-16T15:36:00Z">
        <w:r w:rsidR="0051122A">
          <w:t>Clinical Knowledge Directory</w:t>
        </w:r>
      </w:ins>
    </w:p>
    <w:p w:rsidR="00CF283F" w:rsidRPr="00D33912" w:rsidRDefault="00CF283F">
      <w:pPr>
        <w:pStyle w:val="BodyText"/>
      </w:pPr>
      <w:r w:rsidRPr="00D33912">
        <w:rPr>
          <w:b/>
        </w:rPr>
        <w:t>Role:</w:t>
      </w:r>
      <w:r w:rsidRPr="00D33912">
        <w:t xml:space="preserve">  </w:t>
      </w:r>
      <w:r w:rsidR="00F26CA3" w:rsidRPr="00D33912">
        <w:t>Decision Support System (REDS_AR010001UV01)</w:t>
      </w:r>
    </w:p>
    <w:p w:rsidR="00CF283F" w:rsidRPr="00D33912" w:rsidRDefault="00303E20" w:rsidP="00303E20">
      <w:pPr>
        <w:pStyle w:val="Heading3"/>
        <w:numPr>
          <w:ilvl w:val="0"/>
          <w:numId w:val="0"/>
        </w:numPr>
        <w:rPr>
          <w:noProof w:val="0"/>
          <w:lang w:val="en-US"/>
        </w:rPr>
      </w:pPr>
      <w:bookmarkStart w:id="647" w:name="_Toc330378011"/>
      <w:proofErr w:type="gramStart"/>
      <w:r w:rsidRPr="00D33912">
        <w:rPr>
          <w:noProof w:val="0"/>
          <w:lang w:val="en-US"/>
        </w:rPr>
        <w:t>3</w:t>
      </w:r>
      <w:r w:rsidR="00CF283F" w:rsidRPr="00D33912">
        <w:rPr>
          <w:noProof w:val="0"/>
          <w:lang w:val="en-US"/>
        </w:rPr>
        <w:t>.Y.3</w:t>
      </w:r>
      <w:proofErr w:type="gramEnd"/>
      <w:r w:rsidR="00CF283F" w:rsidRPr="00D33912">
        <w:rPr>
          <w:noProof w:val="0"/>
          <w:lang w:val="en-US"/>
        </w:rPr>
        <w:t xml:space="preserve"> Referenced Standard</w:t>
      </w:r>
      <w:r w:rsidR="00DD13DB" w:rsidRPr="00D33912">
        <w:rPr>
          <w:noProof w:val="0"/>
          <w:lang w:val="en-US"/>
        </w:rPr>
        <w:t>s</w:t>
      </w:r>
      <w:bookmarkEnd w:id="647"/>
    </w:p>
    <w:p w:rsidR="00ED355F" w:rsidRPr="00D33912" w:rsidRDefault="00DF4443" w:rsidP="00BE6043">
      <w:pPr>
        <w:pStyle w:val="ListBullet"/>
      </w:pPr>
      <w:ins w:id="648" w:author="Boone, Keith W (GE Healthcare)" w:date="2012-07-17T08:38:00Z">
        <w:r>
          <w:t>[</w:t>
        </w:r>
      </w:ins>
      <w:proofErr w:type="spellStart"/>
      <w:ins w:id="649" w:author="Boone, Keith W (GE Healthcare)" w:date="2012-07-17T11:58:00Z">
        <w:r w:rsidR="00C10532">
          <w:t>Infobutton</w:t>
        </w:r>
      </w:ins>
      <w:proofErr w:type="spellEnd"/>
      <w:ins w:id="650" w:author="Boone, Keith W (GE Healthcare)" w:date="2012-07-17T08:38:00Z">
        <w:r>
          <w:t xml:space="preserve">] </w:t>
        </w:r>
      </w:ins>
      <w:ins w:id="651" w:author="Boone, Keith W (GE Healthcare)" w:date="2012-07-17T08:19:00Z">
        <w:r w:rsidR="00BE6043" w:rsidRPr="00BE6043">
          <w:t>HL7 Version 3 Standard: Context-Aware Retrieval Application (</w:t>
        </w:r>
        <w:proofErr w:type="spellStart"/>
        <w:r w:rsidR="00BE6043" w:rsidRPr="00BE6043">
          <w:t>Infobutton</w:t>
        </w:r>
        <w:proofErr w:type="spellEnd"/>
        <w:r w:rsidR="00BE6043" w:rsidRPr="00BE6043">
          <w:t>); Release 1</w:t>
        </w:r>
      </w:ins>
      <w:del w:id="652" w:author="Boone, Keith W (GE Healthcare)" w:date="2012-07-17T08:19:00Z">
        <w:r w:rsidR="00F26CA3" w:rsidRPr="00D33912" w:rsidDel="00BE6043">
          <w:delText>Context-aware Info</w:delText>
        </w:r>
        <w:r w:rsidR="00ED355F" w:rsidRPr="00D33912" w:rsidDel="00BE6043">
          <w:delText>rmation Retrieval (</w:delText>
        </w:r>
        <w:r w:rsidR="00605F48" w:rsidRPr="00D33912" w:rsidDel="00BE6043">
          <w:delText>Infobutton</w:delText>
        </w:r>
        <w:r w:rsidR="00ED355F" w:rsidRPr="00D33912" w:rsidDel="00BE6043">
          <w:delText xml:space="preserve">) Draft for Ballot </w:delText>
        </w:r>
        <w:r w:rsidR="004D335E" w:rsidRPr="00D33912" w:rsidDel="00BE6043">
          <w:delText xml:space="preserve">May </w:delText>
        </w:r>
        <w:r w:rsidR="00F26CA3" w:rsidRPr="00D33912" w:rsidDel="00BE6043">
          <w:delText>2</w:delText>
        </w:r>
        <w:r w:rsidR="004D335E" w:rsidRPr="00D33912" w:rsidDel="00BE6043">
          <w:delText>012</w:delText>
        </w:r>
        <w:r w:rsidR="00ED355F" w:rsidRPr="00D33912" w:rsidDel="00BE6043">
          <w:br/>
        </w:r>
      </w:del>
      <w:ins w:id="653" w:author="Boone, Keith W (GE Healthcare)" w:date="2012-07-17T08:20:00Z">
        <w:r w:rsidR="00BE6043" w:rsidRPr="00BE6043">
          <w:t>http://www.hl7.org/implement/standards/product_brief.cfm?product_id=208</w:t>
        </w:r>
      </w:ins>
      <w:del w:id="654" w:author="Boone, Keith W (GE Healthcare)" w:date="2012-07-17T08:20:00Z">
        <w:r w:rsidR="0051122A" w:rsidDel="00BE6043">
          <w:fldChar w:fldCharType="begin"/>
        </w:r>
        <w:r w:rsidR="0051122A" w:rsidDel="00BE6043">
          <w:delInstrText xml:space="preserve"> HYPERLINK "http://www.hl7.org/v3ballot/html/domains/uvds/uvds_Context-awareKnowledgeRetrieval(Infobutton).html" </w:delInstrText>
        </w:r>
        <w:r w:rsidR="0051122A" w:rsidDel="00BE6043">
          <w:fldChar w:fldCharType="separate"/>
        </w:r>
        <w:r w:rsidR="00ED355F" w:rsidRPr="00D33912" w:rsidDel="00BE6043">
          <w:rPr>
            <w:rStyle w:val="Hyperlink"/>
          </w:rPr>
          <w:delText>http://www.hl7.org/v3ballot/html/domains/uvds/uvds_Context-awareKnowledgeRetrieval(</w:delText>
        </w:r>
        <w:r w:rsidR="00605F48" w:rsidRPr="00D33912" w:rsidDel="00BE6043">
          <w:rPr>
            <w:rStyle w:val="Hyperlink"/>
          </w:rPr>
          <w:delText>Infobutton</w:delText>
        </w:r>
        <w:r w:rsidR="00ED355F" w:rsidRPr="00D33912" w:rsidDel="00BE6043">
          <w:rPr>
            <w:rStyle w:val="Hyperlink"/>
          </w:rPr>
          <w:delText>).html</w:delText>
        </w:r>
        <w:r w:rsidR="0051122A" w:rsidDel="00BE6043">
          <w:rPr>
            <w:rStyle w:val="Hyperlink"/>
          </w:rPr>
          <w:fldChar w:fldCharType="end"/>
        </w:r>
      </w:del>
    </w:p>
    <w:p w:rsidR="00ED355F" w:rsidRPr="00BE6043" w:rsidRDefault="00DF4443" w:rsidP="00291432">
      <w:pPr>
        <w:pStyle w:val="ListBullet"/>
        <w:rPr>
          <w:ins w:id="655" w:author="Boone, Keith W (GE Healthcare)" w:date="2012-07-17T08:18:00Z"/>
          <w:rStyle w:val="Hyperlink"/>
          <w:iCs/>
          <w:color w:val="auto"/>
          <w:u w:val="none"/>
        </w:rPr>
      </w:pPr>
      <w:ins w:id="656" w:author="Boone, Keith W (GE Healthcare)" w:date="2012-07-17T08:39:00Z">
        <w:r>
          <w:rPr>
            <w:iCs/>
          </w:rPr>
          <w:t>[</w:t>
        </w:r>
      </w:ins>
      <w:proofErr w:type="spellStart"/>
      <w:ins w:id="657" w:author="Boone, Keith W (GE Healthcare)" w:date="2012-07-17T11:58:00Z">
        <w:r w:rsidR="00C10532">
          <w:rPr>
            <w:iCs/>
          </w:rPr>
          <w:t>Infobutton</w:t>
        </w:r>
      </w:ins>
      <w:ins w:id="658" w:author="Boone, Keith W (GE Healthcare)" w:date="2012-07-17T08:39:00Z">
        <w:r>
          <w:rPr>
            <w:iCs/>
          </w:rPr>
          <w:t>URL</w:t>
        </w:r>
        <w:proofErr w:type="spellEnd"/>
        <w:r>
          <w:rPr>
            <w:iCs/>
          </w:rPr>
          <w:t xml:space="preserve">] </w:t>
        </w:r>
      </w:ins>
      <w:r w:rsidR="00ED355F" w:rsidRPr="00D33912">
        <w:rPr>
          <w:iCs/>
        </w:rPr>
        <w:t>HL7 Version 3 Implementation Guide: URL-Based Implementations of the Context-Aware Information Retrieval (</w:t>
      </w:r>
      <w:proofErr w:type="spellStart"/>
      <w:r w:rsidR="00605F48" w:rsidRPr="00D33912">
        <w:rPr>
          <w:iCs/>
        </w:rPr>
        <w:t>Infobutton</w:t>
      </w:r>
      <w:proofErr w:type="spellEnd"/>
      <w:r w:rsidR="00ED355F" w:rsidRPr="00D33912">
        <w:rPr>
          <w:iCs/>
        </w:rPr>
        <w:t>) Domain, Release 3</w:t>
      </w:r>
      <w:r w:rsidR="00ED355F" w:rsidRPr="00D33912">
        <w:rPr>
          <w:iCs/>
        </w:rPr>
        <w:br/>
      </w:r>
      <w:hyperlink r:id="rId19" w:history="1">
        <w:r w:rsidR="00ED355F" w:rsidRPr="00D33912">
          <w:rPr>
            <w:rStyle w:val="Hyperlink"/>
          </w:rPr>
          <w:t>http://www.hl7.org/implement/standards/product_brief.cfm?product_id=22</w:t>
        </w:r>
      </w:hyperlink>
    </w:p>
    <w:p w:rsidR="00BE6043" w:rsidRPr="00D33912" w:rsidRDefault="00DF4443" w:rsidP="00BE6043">
      <w:pPr>
        <w:pStyle w:val="ListBullet"/>
      </w:pPr>
      <w:ins w:id="659" w:author="Boone, Keith W (GE Healthcare)" w:date="2012-07-17T08:39:00Z">
        <w:r>
          <w:lastRenderedPageBreak/>
          <w:t>[</w:t>
        </w:r>
      </w:ins>
      <w:proofErr w:type="spellStart"/>
      <w:ins w:id="660" w:author="Boone, Keith W (GE Healthcare)" w:date="2012-07-17T11:58:00Z">
        <w:r w:rsidR="00C10532">
          <w:t>Infobutton</w:t>
        </w:r>
      </w:ins>
      <w:ins w:id="661" w:author="Boone, Keith W (GE Healthcare)" w:date="2012-07-17T08:39:00Z">
        <w:r>
          <w:t>SOA</w:t>
        </w:r>
        <w:proofErr w:type="spellEnd"/>
        <w:r>
          <w:t xml:space="preserve">] </w:t>
        </w:r>
      </w:ins>
      <w:ins w:id="662" w:author="Boone, Keith W (GE Healthcare)" w:date="2012-07-17T08:18:00Z">
        <w:r w:rsidR="00BE6043" w:rsidRPr="00BE6043">
          <w:t>Context-Aware Knowledge Retrieval (</w:t>
        </w:r>
        <w:proofErr w:type="spellStart"/>
        <w:r w:rsidR="00BE6043" w:rsidRPr="00BE6043">
          <w:t>Infobutton</w:t>
        </w:r>
        <w:proofErr w:type="spellEnd"/>
        <w:r w:rsidR="00BE6043" w:rsidRPr="00BE6043">
          <w:t>) Service Oriented Architecture Implementation Guide, Release 1</w:t>
        </w:r>
      </w:ins>
      <w:ins w:id="663" w:author="Boone, Keith W (GE Healthcare)" w:date="2012-07-17T08:22:00Z">
        <w:r w:rsidR="00BE6043">
          <w:br/>
        </w:r>
        <w:r w:rsidR="00BE6043" w:rsidRPr="00BE6043">
          <w:rPr>
            <w:iCs/>
          </w:rPr>
          <w:t>http://www.hl7.org/implement/standards/product_brief.cfm?product_id=208</w:t>
        </w:r>
      </w:ins>
    </w:p>
    <w:p w:rsidR="00F26CA3" w:rsidRPr="00D33912" w:rsidRDefault="00DF4443" w:rsidP="00291432">
      <w:pPr>
        <w:pStyle w:val="ListBullet"/>
        <w:rPr>
          <w:iCs/>
        </w:rPr>
      </w:pPr>
      <w:ins w:id="664" w:author="Boone, Keith W (GE Healthcare)" w:date="2012-07-17T08:39:00Z">
        <w:r>
          <w:rPr>
            <w:iCs/>
          </w:rPr>
          <w:t xml:space="preserve">[Atom] </w:t>
        </w:r>
      </w:ins>
      <w:r w:rsidR="000B3022" w:rsidRPr="00D33912">
        <w:rPr>
          <w:iCs/>
        </w:rPr>
        <w:t>RFC-4287 The Atom Syndication Format</w:t>
      </w:r>
      <w:r w:rsidR="00ED355F" w:rsidRPr="00D33912">
        <w:rPr>
          <w:iCs/>
        </w:rPr>
        <w:t xml:space="preserve"> </w:t>
      </w:r>
      <w:r w:rsidR="00ED355F" w:rsidRPr="00D33912">
        <w:rPr>
          <w:iCs/>
        </w:rPr>
        <w:br/>
      </w:r>
      <w:hyperlink r:id="rId20" w:history="1">
        <w:r w:rsidR="00ED355F" w:rsidRPr="00D33912">
          <w:rPr>
            <w:rStyle w:val="Hyperlink"/>
          </w:rPr>
          <w:t>http://tools.ietf.org/html/rfc4287</w:t>
        </w:r>
      </w:hyperlink>
    </w:p>
    <w:p w:rsidR="00667F41" w:rsidRPr="00F33D14" w:rsidRDefault="00DF4443" w:rsidP="00291432">
      <w:pPr>
        <w:pStyle w:val="ListBullet"/>
        <w:rPr>
          <w:ins w:id="665" w:author="Boone, Keith W (GE Healthcare)" w:date="2012-07-17T09:25:00Z"/>
          <w:rStyle w:val="Hyperlink"/>
          <w:iCs/>
          <w:color w:val="auto"/>
          <w:u w:val="none"/>
        </w:rPr>
      </w:pPr>
      <w:ins w:id="666" w:author="Boone, Keith W (GE Healthcare)" w:date="2012-07-17T08:39:00Z">
        <w:r>
          <w:rPr>
            <w:iCs/>
          </w:rPr>
          <w:t xml:space="preserve">[DC] </w:t>
        </w:r>
      </w:ins>
      <w:r w:rsidR="00B46105" w:rsidRPr="00D33912">
        <w:rPr>
          <w:iCs/>
        </w:rPr>
        <w:t xml:space="preserve">DCMI Metadata Terms (Dublin Core) </w:t>
      </w:r>
      <w:r w:rsidR="00ED355F" w:rsidRPr="00D33912">
        <w:rPr>
          <w:iCs/>
        </w:rPr>
        <w:br/>
      </w:r>
      <w:hyperlink r:id="rId21" w:history="1">
        <w:r w:rsidR="00B46105" w:rsidRPr="00D33912">
          <w:rPr>
            <w:rStyle w:val="Hyperlink"/>
          </w:rPr>
          <w:t>http://dublincore.org/documents/dcmi-terms/</w:t>
        </w:r>
      </w:hyperlink>
    </w:p>
    <w:p w:rsidR="00F33D14" w:rsidRPr="00F33D14" w:rsidRDefault="00F33D14" w:rsidP="00F33D14">
      <w:pPr>
        <w:pStyle w:val="ListBullet"/>
        <w:rPr>
          <w:ins w:id="667" w:author="Boone, Keith W (GE Healthcare)" w:date="2012-07-17T09:28:00Z"/>
          <w:iCs/>
        </w:rPr>
      </w:pPr>
      <w:ins w:id="668" w:author="Boone, Keith W (GE Healthcare)" w:date="2012-07-17T09:25:00Z">
        <w:r>
          <w:rPr>
            <w:lang w:eastAsia="x-none"/>
          </w:rPr>
          <w:t xml:space="preserve">[RFC3986] </w:t>
        </w:r>
      </w:ins>
      <w:ins w:id="669" w:author="Boone, Keith W (GE Healthcare)" w:date="2012-07-17T09:26:00Z">
        <w:r w:rsidRPr="00F33D14">
          <w:rPr>
            <w:lang w:eastAsia="x-none"/>
          </w:rPr>
          <w:t>Uniform Resource Identifier (URI): Generic Syntax</w:t>
        </w:r>
        <w:r>
          <w:rPr>
            <w:lang w:eastAsia="x-none"/>
          </w:rPr>
          <w:br/>
        </w:r>
        <w:r>
          <w:fldChar w:fldCharType="begin"/>
        </w:r>
        <w:r>
          <w:instrText xml:space="preserve"> HYPERLINK "http://tools.ietf.org/html/rfc3986" </w:instrText>
        </w:r>
        <w:r>
          <w:fldChar w:fldCharType="separate"/>
        </w:r>
        <w:r>
          <w:rPr>
            <w:rStyle w:val="Hyperlink"/>
          </w:rPr>
          <w:t>http://tools.ietf.org/html/rfc3986</w:t>
        </w:r>
        <w:r>
          <w:fldChar w:fldCharType="end"/>
        </w:r>
      </w:ins>
    </w:p>
    <w:p w:rsidR="00F33D14" w:rsidRPr="00D33912" w:rsidRDefault="00F33D14" w:rsidP="00F33D14">
      <w:pPr>
        <w:pStyle w:val="ListBullet"/>
        <w:rPr>
          <w:iCs/>
        </w:rPr>
      </w:pPr>
      <w:ins w:id="670" w:author="Boone, Keith W (GE Healthcare)" w:date="2012-07-17T09:28:00Z">
        <w:r>
          <w:t xml:space="preserve">[HTML4] </w:t>
        </w:r>
        <w:r w:rsidRPr="00F33D14">
          <w:t>HTML 4.01 Specification</w:t>
        </w:r>
      </w:ins>
      <w:ins w:id="671" w:author="Boone, Keith W (GE Healthcare)" w:date="2012-07-17T09:29:00Z">
        <w:r>
          <w:br/>
        </w:r>
        <w:r>
          <w:fldChar w:fldCharType="begin"/>
        </w:r>
        <w:r>
          <w:instrText xml:space="preserve"> HYPERLINK "http://www.w3.org/TR/1999/REC-html401-19991224" </w:instrText>
        </w:r>
        <w:r>
          <w:fldChar w:fldCharType="separate"/>
        </w:r>
        <w:r>
          <w:rPr>
            <w:rStyle w:val="Hyperlink"/>
          </w:rPr>
          <w:t>http://www.w3.org/TR/1999/REC-html401-19991224</w:t>
        </w:r>
        <w:r>
          <w:fldChar w:fldCharType="end"/>
        </w:r>
      </w:ins>
    </w:p>
    <w:p w:rsidR="00167DB7" w:rsidRPr="00D33912" w:rsidRDefault="00303E20" w:rsidP="00B46105">
      <w:pPr>
        <w:pStyle w:val="Heading3"/>
        <w:numPr>
          <w:ilvl w:val="0"/>
          <w:numId w:val="0"/>
        </w:numPr>
        <w:rPr>
          <w:noProof w:val="0"/>
          <w:lang w:val="en-US"/>
        </w:rPr>
      </w:pPr>
      <w:bookmarkStart w:id="672" w:name="_Toc330378012"/>
      <w:proofErr w:type="gramStart"/>
      <w:r w:rsidRPr="00D33912">
        <w:rPr>
          <w:noProof w:val="0"/>
          <w:lang w:val="en-US"/>
        </w:rPr>
        <w:t>3</w:t>
      </w:r>
      <w:r w:rsidR="00CF283F" w:rsidRPr="00D33912">
        <w:rPr>
          <w:noProof w:val="0"/>
          <w:lang w:val="en-US"/>
        </w:rPr>
        <w:t>.Y.4</w:t>
      </w:r>
      <w:proofErr w:type="gramEnd"/>
      <w:r w:rsidR="00CF283F" w:rsidRPr="00D33912">
        <w:rPr>
          <w:noProof w:val="0"/>
          <w:lang w:val="en-US"/>
        </w:rPr>
        <w:t xml:space="preserve"> Interaction Diagram</w:t>
      </w:r>
      <w:bookmarkEnd w:id="672"/>
    </w:p>
    <w:p w:rsidR="007C1AAC" w:rsidRPr="00D33912" w:rsidRDefault="001D7030">
      <w:pPr>
        <w:pStyle w:val="BodyText"/>
      </w:pPr>
      <w:r w:rsidRPr="00D33912">
        <w:rPr>
          <w:noProof/>
        </w:rPr>
        <mc:AlternateContent>
          <mc:Choice Requires="wpc">
            <w:drawing>
              <wp:inline distT="0" distB="0" distL="0" distR="0" wp14:anchorId="2770CD21" wp14:editId="2D7A4368">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60"/>
                        <wps:cNvSpPr txBox="1">
                          <a:spLocks noChangeArrowheads="1"/>
                        </wps:cNvSpPr>
                        <wps:spPr bwMode="auto">
                          <a:xfrm>
                            <a:off x="1416050" y="203835"/>
                            <a:ext cx="914400"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6F68" w:rsidRDefault="00F56F68" w:rsidP="00D63681">
                              <w:pPr>
                                <w:jc w:val="center"/>
                                <w:rPr>
                                  <w:sz w:val="18"/>
                                </w:rPr>
                              </w:pPr>
                              <w:r>
                                <w:rPr>
                                  <w:sz w:val="18"/>
                                </w:rPr>
                                <w:t>Clinical Knowledge Requestor</w:t>
                              </w:r>
                            </w:p>
                            <w:p w:rsidR="00F56F68" w:rsidRPr="007C1AAC" w:rsidRDefault="00F56F68" w:rsidP="007C1AAC">
                              <w:pPr>
                                <w:jc w:val="center"/>
                                <w:rPr>
                                  <w:sz w:val="22"/>
                                  <w:szCs w:val="22"/>
                                </w:rPr>
                              </w:pPr>
                            </w:p>
                          </w:txbxContent>
                        </wps:txbx>
                        <wps:bodyPr rot="0" vert="horz" wrap="square" lIns="91440" tIns="45720" rIns="91440" bIns="45720" anchor="t" anchorCtr="0" upright="1">
                          <a:noAutofit/>
                        </wps:bodyPr>
                      </wps:wsp>
                      <wps:wsp>
                        <wps:cNvPr id="2" name="Line 16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 name="Text Box 162"/>
                        <wps:cNvSpPr txBox="1">
                          <a:spLocks noChangeArrowheads="1"/>
                        </wps:cNvSpPr>
                        <wps:spPr bwMode="auto">
                          <a:xfrm>
                            <a:off x="2029459" y="860425"/>
                            <a:ext cx="2567219"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F68" w:rsidRPr="007C1AAC" w:rsidRDefault="00F56F68" w:rsidP="00D63681">
                              <w:pPr>
                                <w:jc w:val="center"/>
                                <w:rPr>
                                  <w:sz w:val="22"/>
                                  <w:szCs w:val="22"/>
                                </w:rPr>
                              </w:pPr>
                              <w:ins w:id="673" w:author="Boone, Keith W (GE Healthcare)" w:date="2012-07-17T12:41:00Z">
                                <w:r>
                                  <w:rPr>
                                    <w:sz w:val="22"/>
                                    <w:szCs w:val="22"/>
                                  </w:rPr>
                                  <w:t xml:space="preserve">HL7 </w:t>
                                </w:r>
                              </w:ins>
                              <w:proofErr w:type="spellStart"/>
                              <w:r>
                                <w:rPr>
                                  <w:sz w:val="22"/>
                                  <w:szCs w:val="22"/>
                                </w:rPr>
                                <w:t>Infobutton</w:t>
                              </w:r>
                              <w:proofErr w:type="spellEnd"/>
                              <w:r>
                                <w:rPr>
                                  <w:sz w:val="22"/>
                                  <w:szCs w:val="22"/>
                                </w:rPr>
                                <w:t xml:space="preserve"> Knowledge Request</w:t>
                              </w:r>
                              <w:r>
                                <w:rPr>
                                  <w:sz w:val="22"/>
                                  <w:szCs w:val="22"/>
                                </w:rPr>
                                <w:br/>
                              </w:r>
                              <w:ins w:id="674" w:author="Boone, Keith W (GE Healthcare)" w:date="2012-07-17T12:41:00Z">
                                <w:r w:rsidRPr="00E96F48">
                                  <w:rPr>
                                    <w:sz w:val="22"/>
                                    <w:szCs w:val="22"/>
                                  </w:rPr>
                                  <w:t>REDS_IN010001UV01</w:t>
                                </w:r>
                              </w:ins>
                            </w:p>
                          </w:txbxContent>
                        </wps:txbx>
                        <wps:bodyPr rot="0" vert="horz" wrap="square" lIns="0" tIns="0" rIns="0" bIns="0" anchor="t" anchorCtr="0" upright="1">
                          <a:noAutofit/>
                        </wps:bodyPr>
                      </wps:wsp>
                      <wps:wsp>
                        <wps:cNvPr id="4" name="Line 163"/>
                        <wps:cNvCnPr/>
                        <wps:spPr bwMode="auto">
                          <a:xfrm>
                            <a:off x="4696439"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165"/>
                        <wps:cNvSpPr>
                          <a:spLocks noChangeArrowheads="1"/>
                        </wps:cNvSpPr>
                        <wps:spPr bwMode="auto">
                          <a:xfrm>
                            <a:off x="4596680" y="904875"/>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66"/>
                        <wps:cNvCnPr>
                          <a:endCxn id="3" idx="3"/>
                        </wps:cNvCnPr>
                        <wps:spPr bwMode="auto">
                          <a:xfrm flipV="1">
                            <a:off x="1978025" y="1089025"/>
                            <a:ext cx="2618653" cy="133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167"/>
                        <wps:cNvSpPr txBox="1">
                          <a:spLocks noChangeArrowheads="1"/>
                        </wps:cNvSpPr>
                        <wps:spPr bwMode="auto">
                          <a:xfrm>
                            <a:off x="4234730" y="21209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6F68" w:rsidRDefault="00F56F68" w:rsidP="00D63681">
                              <w:pPr>
                                <w:jc w:val="center"/>
                                <w:rPr>
                                  <w:sz w:val="18"/>
                                </w:rPr>
                              </w:pPr>
                              <w:del w:id="675" w:author="Boone, Keith W (GE Healthcare)" w:date="2012-07-16T15:36:00Z">
                                <w:r w:rsidDel="0051122A">
                                  <w:rPr>
                                    <w:sz w:val="18"/>
                                  </w:rPr>
                                  <w:delText>Clinical Knowledge Source</w:delText>
                                </w:r>
                              </w:del>
                              <w:ins w:id="676" w:author="Boone, Keith W (GE Healthcare)" w:date="2012-07-16T15:36:00Z">
                                <w:r>
                                  <w:rPr>
                                    <w:sz w:val="18"/>
                                  </w:rPr>
                                  <w:t>Clinical Knowledge Directory</w:t>
                                </w:r>
                              </w:ins>
                            </w:p>
                            <w:p w:rsidR="00F56F68" w:rsidRPr="007C1AAC" w:rsidRDefault="00F56F68" w:rsidP="007C1AAC">
                              <w:pPr>
                                <w:jc w:val="center"/>
                                <w:rPr>
                                  <w:sz w:val="22"/>
                                  <w:szCs w:val="22"/>
                                </w:rPr>
                              </w:pPr>
                            </w:p>
                          </w:txbxContent>
                        </wps:txbx>
                        <wps:bodyPr rot="0" vert="horz" wrap="square" lIns="91440" tIns="45720" rIns="91440" bIns="45720" anchor="t" anchorCtr="0" upright="1">
                          <a:noAutofit/>
                        </wps:bodyPr>
                      </wps:wsp>
                      <wps:wsp>
                        <wps:cNvPr id="9" name="Line 168"/>
                        <wps:cNvCnPr/>
                        <wps:spPr bwMode="auto">
                          <a:xfrm flipH="1">
                            <a:off x="1978025" y="1609725"/>
                            <a:ext cx="261865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69"/>
                        <wps:cNvSpPr txBox="1">
                          <a:spLocks noChangeArrowheads="1"/>
                        </wps:cNvSpPr>
                        <wps:spPr bwMode="auto">
                          <a:xfrm>
                            <a:off x="2077084" y="1338580"/>
                            <a:ext cx="2519595" cy="572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6F68" w:rsidRDefault="00F56F68">
                              <w:pPr>
                                <w:jc w:val="center"/>
                                <w:rPr>
                                  <w:ins w:id="677" w:author="Boone, Keith W (GE Healthcare)" w:date="2012-07-17T12:41:00Z"/>
                                  <w:sz w:val="22"/>
                                  <w:szCs w:val="22"/>
                                </w:rPr>
                                <w:pPrChange w:id="678" w:author="Boone, Keith W (GE Healthcare)" w:date="2012-07-17T12:42:00Z">
                                  <w:pPr/>
                                </w:pPrChange>
                              </w:pPr>
                              <w:ins w:id="679" w:author="Boone, Keith W (GE Healthcare)" w:date="2012-07-17T12:41:00Z">
                                <w:r>
                                  <w:rPr>
                                    <w:sz w:val="22"/>
                                    <w:szCs w:val="22"/>
                                  </w:rPr>
                                  <w:t xml:space="preserve">HL7 </w:t>
                                </w:r>
                              </w:ins>
                              <w:proofErr w:type="spellStart"/>
                              <w:r>
                                <w:rPr>
                                  <w:sz w:val="22"/>
                                  <w:szCs w:val="22"/>
                                </w:rPr>
                                <w:t>Infobutton</w:t>
                              </w:r>
                              <w:proofErr w:type="spellEnd"/>
                              <w:r>
                                <w:rPr>
                                  <w:sz w:val="22"/>
                                  <w:szCs w:val="22"/>
                                </w:rPr>
                                <w:t xml:space="preserve"> Knowledge Response</w:t>
                              </w:r>
                            </w:p>
                            <w:p w:rsidR="00F56F68" w:rsidRDefault="00F56F68">
                              <w:pPr>
                                <w:jc w:val="center"/>
                                <w:rPr>
                                  <w:sz w:val="22"/>
                                  <w:szCs w:val="22"/>
                                </w:rPr>
                                <w:pPrChange w:id="680" w:author="Boone, Keith W (GE Healthcare)" w:date="2012-07-17T12:42:00Z">
                                  <w:pPr/>
                                </w:pPrChange>
                              </w:pPr>
                              <w:ins w:id="681" w:author="Boone, Keith W (GE Healthcare)" w:date="2012-07-17T12:41:00Z">
                                <w:r w:rsidRPr="00E96F48">
                                  <w:rPr>
                                    <w:sz w:val="22"/>
                                    <w:szCs w:val="22"/>
                                  </w:rPr>
                                  <w:t>REDS_IN01000</w:t>
                                </w:r>
                                <w:r>
                                  <w:rPr>
                                    <w:sz w:val="22"/>
                                    <w:szCs w:val="22"/>
                                  </w:rPr>
                                  <w:t>2</w:t>
                                </w:r>
                                <w:r w:rsidRPr="00E96F48">
                                  <w:rPr>
                                    <w:sz w:val="22"/>
                                    <w:szCs w:val="22"/>
                                  </w:rPr>
                                  <w:t>UV01</w:t>
                                </w:r>
                              </w:ins>
                            </w:p>
                            <w:p w:rsidR="00F56F68" w:rsidRPr="007C1AAC" w:rsidRDefault="00F56F68" w:rsidP="00E96F48">
                              <w:pPr>
                                <w:jc w:val="center"/>
                                <w:rPr>
                                  <w:sz w:val="22"/>
                                  <w:szCs w:val="22"/>
                                </w:rPr>
                              </w:pPr>
                            </w:p>
                          </w:txbxContent>
                        </wps:txbx>
                        <wps:bodyPr rot="0" vert="horz" wrap="square" lIns="0" tIns="0" rIns="0" bIns="0" anchor="t" anchorCtr="0" upright="1">
                          <a:noAutofit/>
                        </wps:bodyPr>
                      </wps:wsp>
                    </wpc:wpc>
                  </a:graphicData>
                </a:graphic>
              </wp:inline>
            </w:drawing>
          </mc:Choice>
          <mc:Fallback>
            <w:pict>
              <v:group id="Canvas 159" o:spid="_x0000_s108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">
                <v:shape id="_x0000_s1086" type="#_x0000_t75" style="position:absolute;width:59436;height:24003;visibility:visible;mso-wrap-style:square">
                  <v:fill o:detectmouseclick="t"/>
                  <v:path o:connecttype="none"/>
                </v:shape>
                <v:shape id="Text Box 160" o:spid="_x0000_s1087" type="#_x0000_t202" style="position:absolute;left:14160;top:2038;width:9144;height:6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rsidR="00F56F68" w:rsidRDefault="00F56F68" w:rsidP="00D63681">
                        <w:pPr>
                          <w:jc w:val="center"/>
                          <w:rPr>
                            <w:sz w:val="18"/>
                          </w:rPr>
                        </w:pPr>
                        <w:r>
                          <w:rPr>
                            <w:sz w:val="18"/>
                          </w:rPr>
                          <w:t>Clinical Knowledge Requestor</w:t>
                        </w:r>
                      </w:p>
                      <w:p w:rsidR="00F56F68" w:rsidRPr="007C1AAC" w:rsidRDefault="00F56F68" w:rsidP="007C1AAC">
                        <w:pPr>
                          <w:jc w:val="center"/>
                          <w:rPr>
                            <w:sz w:val="22"/>
                            <w:szCs w:val="22"/>
                          </w:rPr>
                        </w:pPr>
                      </w:p>
                    </w:txbxContent>
                  </v:textbox>
                </v:shape>
                <v:line id="Line 161" o:spid="_x0000_s108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s3FsEAAADaAAAADwAAAGRycy9kb3ducmV2LnhtbESPzYrCMBSF98K8Q7gDs9NUF4N2jCKC&#10;4EJHtDLrS3Ntq81NTWLtvL0RBJeH8/NxpvPO1KIl5yvLCoaDBARxbnXFhYJjtuqPQfiArLG2TAr+&#10;ycN89tGbYqrtnffUHkIh4gj7FBWUITSplD4vyaAf2IY4eifrDIYoXSG1w3scN7UcJcm3NFhxJJTY&#10;0LKk/HK4mcjNi427/p0v3fq03ayu3E5+s51SX5/d4gdEoC68w6/2WisYwfNKvAFy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2zcWwQAAANoAAAAPAAAAAAAAAAAAAAAA&#10;AKECAABkcnMvZG93bnJldi54bWxQSwUGAAAAAAQABAD5AAAAjwMAAAAA&#10;">
                  <v:stroke dashstyle="dash"/>
                </v:line>
                <v:shape id="Text Box 162" o:spid="_x0000_s1089" type="#_x0000_t202" style="position:absolute;left:20294;top:8604;width:256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F56F68" w:rsidRPr="007C1AAC" w:rsidRDefault="00F56F68" w:rsidP="00D63681">
                        <w:pPr>
                          <w:jc w:val="center"/>
                          <w:rPr>
                            <w:sz w:val="22"/>
                            <w:szCs w:val="22"/>
                          </w:rPr>
                        </w:pPr>
                        <w:ins w:id="682" w:author="Boone, Keith W (GE Healthcare)" w:date="2012-07-17T12:41:00Z">
                          <w:r>
                            <w:rPr>
                              <w:sz w:val="22"/>
                              <w:szCs w:val="22"/>
                            </w:rPr>
                            <w:t xml:space="preserve">HL7 </w:t>
                          </w:r>
                        </w:ins>
                        <w:proofErr w:type="spellStart"/>
                        <w:r>
                          <w:rPr>
                            <w:sz w:val="22"/>
                            <w:szCs w:val="22"/>
                          </w:rPr>
                          <w:t>Infobutton</w:t>
                        </w:r>
                        <w:proofErr w:type="spellEnd"/>
                        <w:r>
                          <w:rPr>
                            <w:sz w:val="22"/>
                            <w:szCs w:val="22"/>
                          </w:rPr>
                          <w:t xml:space="preserve"> Knowledge Request</w:t>
                        </w:r>
                        <w:r>
                          <w:rPr>
                            <w:sz w:val="22"/>
                            <w:szCs w:val="22"/>
                          </w:rPr>
                          <w:br/>
                        </w:r>
                        <w:ins w:id="683" w:author="Boone, Keith W (GE Healthcare)" w:date="2012-07-17T12:41:00Z">
                          <w:r w:rsidRPr="00E96F48">
                            <w:rPr>
                              <w:sz w:val="22"/>
                              <w:szCs w:val="22"/>
                            </w:rPr>
                            <w:t>REDS_IN010001UV01</w:t>
                          </w:r>
                        </w:ins>
                      </w:p>
                    </w:txbxContent>
                  </v:textbox>
                </v:shape>
                <v:line id="Line 163" o:spid="_x0000_s1090" style="position:absolute;visibility:visible;mso-wrap-style:square" from="46964,7385" to="4697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4K+cMAAADaAAAADwAAAGRycy9kb3ducmV2LnhtbESPX2vCMBTF3wd+h3CFvc3UM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CvnDAAAA2gAAAA8AAAAAAAAAAAAA&#10;AAAAoQIAAGRycy9kb3ducmV2LnhtbFBLBQYAAAAABAAEAPkAAACRAwAAAAA=&#10;">
                  <v:stroke dashstyle="dash"/>
                </v:line>
                <v:rect id="Rectangle 164" o:spid="_x0000_s109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rect id="Rectangle 165" o:spid="_x0000_s1092" style="position:absolute;left:45966;top:9048;width:2039;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line id="Line 166" o:spid="_x0000_s1093" style="position:absolute;flip:y;visibility:visible;mso-wrap-style:square" from="19780,10890" to="45966,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v:shape id="Text Box 167" o:spid="_x0000_s1094" type="#_x0000_t202" style="position:absolute;left:42347;top:212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F56F68" w:rsidRDefault="00F56F68" w:rsidP="00D63681">
                        <w:pPr>
                          <w:jc w:val="center"/>
                          <w:rPr>
                            <w:sz w:val="18"/>
                          </w:rPr>
                        </w:pPr>
                        <w:del w:id="684" w:author="Boone, Keith W (GE Healthcare)" w:date="2012-07-16T15:36:00Z">
                          <w:r w:rsidDel="0051122A">
                            <w:rPr>
                              <w:sz w:val="18"/>
                            </w:rPr>
                            <w:delText>Clinical Knowledge Source</w:delText>
                          </w:r>
                        </w:del>
                        <w:ins w:id="685" w:author="Boone, Keith W (GE Healthcare)" w:date="2012-07-16T15:36:00Z">
                          <w:r>
                            <w:rPr>
                              <w:sz w:val="18"/>
                            </w:rPr>
                            <w:t>Clinical Knowledge Directory</w:t>
                          </w:r>
                        </w:ins>
                      </w:p>
                      <w:p w:rsidR="00F56F68" w:rsidRPr="007C1AAC" w:rsidRDefault="00F56F68" w:rsidP="007C1AAC">
                        <w:pPr>
                          <w:jc w:val="center"/>
                          <w:rPr>
                            <w:sz w:val="22"/>
                            <w:szCs w:val="22"/>
                          </w:rPr>
                        </w:pPr>
                      </w:p>
                    </w:txbxContent>
                  </v:textbox>
                </v:shape>
                <v:line id="Line 168" o:spid="_x0000_s1095" style="position:absolute;flip:x;visibility:visible;mso-wrap-style:square" from="19780,16097" to="45966,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4YusAAAADaAAAADwAAAGRycy9kb3ducmV2LnhtbERPTWvCQBC9C/0PyxS8BN2oIDW6Ca2t&#10;UJAeaj14HLJjEszOhuxU03/fLRQ8Pt73phhcq67Uh8azgdk0BUVcettwZeD4tZs8gQqCbLH1TAZ+&#10;KECRP4w2mFl/40+6HqRSMYRDhgZqkS7TOpQ1OQxT3xFH7ux7hxJhX2nb4y2Gu1bP03SpHTYcG2rs&#10;aFtTeTl8uzhj98Gvi0Xy4nSSrOjtJPtUizHjx+F5DUpokLv43/1uDazg70r0g8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GLrAAAAA2gAAAA8AAAAAAAAAAAAAAAAA&#10;oQIAAGRycy9kb3ducmV2LnhtbFBLBQYAAAAABAAEAPkAAACOAwAAAAA=&#10;">
                  <v:stroke endarrow="block"/>
                </v:line>
                <v:shape id="Text Box 169" o:spid="_x0000_s1096" type="#_x0000_t202" style="position:absolute;left:20770;top:13385;width:25196;height:5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F56F68" w:rsidRDefault="00F56F68">
                        <w:pPr>
                          <w:jc w:val="center"/>
                          <w:rPr>
                            <w:ins w:id="686" w:author="Boone, Keith W (GE Healthcare)" w:date="2012-07-17T12:41:00Z"/>
                            <w:sz w:val="22"/>
                            <w:szCs w:val="22"/>
                          </w:rPr>
                          <w:pPrChange w:id="687" w:author="Boone, Keith W (GE Healthcare)" w:date="2012-07-17T12:42:00Z">
                            <w:pPr/>
                          </w:pPrChange>
                        </w:pPr>
                        <w:ins w:id="688" w:author="Boone, Keith W (GE Healthcare)" w:date="2012-07-17T12:41:00Z">
                          <w:r>
                            <w:rPr>
                              <w:sz w:val="22"/>
                              <w:szCs w:val="22"/>
                            </w:rPr>
                            <w:t xml:space="preserve">HL7 </w:t>
                          </w:r>
                        </w:ins>
                        <w:proofErr w:type="spellStart"/>
                        <w:r>
                          <w:rPr>
                            <w:sz w:val="22"/>
                            <w:szCs w:val="22"/>
                          </w:rPr>
                          <w:t>Infobutton</w:t>
                        </w:r>
                        <w:proofErr w:type="spellEnd"/>
                        <w:r>
                          <w:rPr>
                            <w:sz w:val="22"/>
                            <w:szCs w:val="22"/>
                          </w:rPr>
                          <w:t xml:space="preserve"> Knowledge Response</w:t>
                        </w:r>
                      </w:p>
                      <w:p w:rsidR="00F56F68" w:rsidRDefault="00F56F68">
                        <w:pPr>
                          <w:jc w:val="center"/>
                          <w:rPr>
                            <w:sz w:val="22"/>
                            <w:szCs w:val="22"/>
                          </w:rPr>
                          <w:pPrChange w:id="689" w:author="Boone, Keith W (GE Healthcare)" w:date="2012-07-17T12:42:00Z">
                            <w:pPr/>
                          </w:pPrChange>
                        </w:pPr>
                        <w:ins w:id="690" w:author="Boone, Keith W (GE Healthcare)" w:date="2012-07-17T12:41:00Z">
                          <w:r w:rsidRPr="00E96F48">
                            <w:rPr>
                              <w:sz w:val="22"/>
                              <w:szCs w:val="22"/>
                            </w:rPr>
                            <w:t>REDS_IN01000</w:t>
                          </w:r>
                          <w:r>
                            <w:rPr>
                              <w:sz w:val="22"/>
                              <w:szCs w:val="22"/>
                            </w:rPr>
                            <w:t>2</w:t>
                          </w:r>
                          <w:r w:rsidRPr="00E96F48">
                            <w:rPr>
                              <w:sz w:val="22"/>
                              <w:szCs w:val="22"/>
                            </w:rPr>
                            <w:t>UV01</w:t>
                          </w:r>
                        </w:ins>
                      </w:p>
                      <w:p w:rsidR="00F56F68" w:rsidRPr="007C1AAC" w:rsidRDefault="00F56F68" w:rsidP="00E96F48">
                        <w:pPr>
                          <w:jc w:val="center"/>
                          <w:rPr>
                            <w:sz w:val="22"/>
                            <w:szCs w:val="22"/>
                          </w:rPr>
                        </w:pPr>
                      </w:p>
                    </w:txbxContent>
                  </v:textbox>
                </v:shape>
                <w10:anchorlock/>
              </v:group>
            </w:pict>
          </mc:Fallback>
        </mc:AlternateContent>
      </w:r>
    </w:p>
    <w:p w:rsidR="00470B65" w:rsidRDefault="00303E20">
      <w:pPr>
        <w:pStyle w:val="Heading4"/>
        <w:numPr>
          <w:ilvl w:val="0"/>
          <w:numId w:val="0"/>
        </w:numPr>
        <w:rPr>
          <w:ins w:id="691" w:author="Boone, Keith W (GE Healthcare)" w:date="2012-07-17T08:23:00Z"/>
          <w:noProof w:val="0"/>
          <w:lang w:val="en-US"/>
        </w:rPr>
      </w:pPr>
      <w:bookmarkStart w:id="692" w:name="_Toc330378013"/>
      <w:proofErr w:type="gramStart"/>
      <w:r w:rsidRPr="00D33912">
        <w:rPr>
          <w:noProof w:val="0"/>
          <w:lang w:val="en-US"/>
        </w:rPr>
        <w:t>3</w:t>
      </w:r>
      <w:r w:rsidR="00CF283F" w:rsidRPr="00D33912">
        <w:rPr>
          <w:noProof w:val="0"/>
          <w:lang w:val="en-US"/>
        </w:rPr>
        <w:t>.Y.4.1</w:t>
      </w:r>
      <w:proofErr w:type="gramEnd"/>
      <w:r w:rsidR="00CF283F" w:rsidRPr="00D33912">
        <w:rPr>
          <w:noProof w:val="0"/>
          <w:lang w:val="en-US"/>
        </w:rPr>
        <w:t xml:space="preserve"> </w:t>
      </w:r>
      <w:proofErr w:type="spellStart"/>
      <w:r w:rsidR="00605F48" w:rsidRPr="00291432">
        <w:rPr>
          <w:noProof w:val="0"/>
          <w:lang w:val="en-US"/>
        </w:rPr>
        <w:t>Infobutton</w:t>
      </w:r>
      <w:proofErr w:type="spellEnd"/>
      <w:r w:rsidR="00D63681" w:rsidRPr="00291432">
        <w:rPr>
          <w:noProof w:val="0"/>
          <w:lang w:val="en-US"/>
        </w:rPr>
        <w:t xml:space="preserve"> Knowledge Request</w:t>
      </w:r>
      <w:bookmarkEnd w:id="692"/>
    </w:p>
    <w:p w:rsidR="00BE6043" w:rsidRPr="004F0053" w:rsidRDefault="00BE6043">
      <w:pPr>
        <w:pStyle w:val="BodyText"/>
        <w:pPrChange w:id="693" w:author="Boone, Keith W (GE Healthcare)" w:date="2012-07-17T08:23:00Z">
          <w:pPr>
            <w:pStyle w:val="Heading4"/>
            <w:numPr>
              <w:ilvl w:val="0"/>
              <w:numId w:val="0"/>
            </w:numPr>
            <w:tabs>
              <w:tab w:val="clear" w:pos="864"/>
            </w:tabs>
            <w:ind w:left="0" w:firstLine="0"/>
          </w:pPr>
        </w:pPrChange>
      </w:pPr>
      <w:ins w:id="694" w:author="Boone, Keith W (GE Healthcare)" w:date="2012-07-17T08:23:00Z">
        <w:r>
          <w:rPr>
            <w:lang w:eastAsia="x-none"/>
          </w:rPr>
          <w:t xml:space="preserve">The </w:t>
        </w:r>
      </w:ins>
      <w:proofErr w:type="spellStart"/>
      <w:ins w:id="695" w:author="Boone, Keith W (GE Healthcare)" w:date="2012-07-17T11:59:00Z">
        <w:r w:rsidR="00C10532">
          <w:rPr>
            <w:lang w:eastAsia="x-none"/>
          </w:rPr>
          <w:t>Infobutton</w:t>
        </w:r>
      </w:ins>
      <w:proofErr w:type="spellEnd"/>
      <w:ins w:id="696" w:author="Boone, Keith W (GE Healthcare)" w:date="2012-07-17T08:23:00Z">
        <w:r>
          <w:rPr>
            <w:lang w:eastAsia="x-none"/>
          </w:rPr>
          <w:t xml:space="preserve"> Knowledge Request is an HTTP Request conforming to </w:t>
        </w:r>
      </w:ins>
      <w:ins w:id="697" w:author="Boone, Keith W (GE Healthcare)" w:date="2012-07-17T08:39:00Z">
        <w:r w:rsidR="00DF4443">
          <w:rPr>
            <w:lang w:eastAsia="x-none"/>
          </w:rPr>
          <w:t>[</w:t>
        </w:r>
      </w:ins>
      <w:proofErr w:type="spellStart"/>
      <w:ins w:id="698" w:author="Boone, Keith W (GE Healthcare)" w:date="2012-07-17T11:59:00Z">
        <w:r w:rsidR="00C10532">
          <w:rPr>
            <w:lang w:eastAsia="x-none"/>
          </w:rPr>
          <w:t>Infobutton</w:t>
        </w:r>
      </w:ins>
      <w:ins w:id="699" w:author="Boone, Keith W (GE Healthcare)" w:date="2012-07-17T08:39:00Z">
        <w:r w:rsidR="00DF4443">
          <w:rPr>
            <w:lang w:eastAsia="x-none"/>
          </w:rPr>
          <w:t>URL</w:t>
        </w:r>
        <w:proofErr w:type="spellEnd"/>
        <w:r w:rsidR="00DF4443">
          <w:rPr>
            <w:lang w:eastAsia="x-none"/>
          </w:rPr>
          <w:t>]</w:t>
        </w:r>
      </w:ins>
      <w:ins w:id="700" w:author="Boone, Keith W (GE Healthcare)" w:date="2012-07-17T08:23:00Z">
        <w:r>
          <w:rPr>
            <w:lang w:eastAsia="x-none"/>
          </w:rPr>
          <w:t xml:space="preserve">.  This IHE profile includes several extensions to that </w:t>
        </w:r>
      </w:ins>
      <w:ins w:id="701" w:author="Boone, Keith W (GE Healthcare)" w:date="2012-07-17T08:39:00Z">
        <w:r w:rsidR="00DF4443">
          <w:rPr>
            <w:lang w:eastAsia="x-none"/>
          </w:rPr>
          <w:t xml:space="preserve">guide </w:t>
        </w:r>
      </w:ins>
      <w:ins w:id="702" w:author="Boone, Keith W (GE Healthcare)" w:date="2012-07-17T08:24:00Z">
        <w:r>
          <w:rPr>
            <w:lang w:eastAsia="x-none"/>
          </w:rPr>
          <w:t xml:space="preserve">which are expected to be incorporated into Release 4.  This profile is expected to be </w:t>
        </w:r>
      </w:ins>
      <w:ins w:id="703" w:author="Boone, Keith W (GE Healthcare)" w:date="2012-07-17T12:54:00Z">
        <w:r w:rsidR="00067203">
          <w:rPr>
            <w:lang w:eastAsia="x-none"/>
          </w:rPr>
          <w:t>revised in 2013</w:t>
        </w:r>
      </w:ins>
      <w:ins w:id="704" w:author="Boone, Keith W (GE Healthcare)" w:date="2012-07-17T08:24:00Z">
        <w:r>
          <w:rPr>
            <w:lang w:eastAsia="x-none"/>
          </w:rPr>
          <w:t xml:space="preserve"> after that version of the standard has been adopted.</w:t>
        </w:r>
      </w:ins>
    </w:p>
    <w:p w:rsidR="00CF283F" w:rsidRPr="00D33912" w:rsidRDefault="00303E20" w:rsidP="00303E20">
      <w:pPr>
        <w:pStyle w:val="Heading5"/>
        <w:numPr>
          <w:ilvl w:val="0"/>
          <w:numId w:val="0"/>
        </w:numPr>
        <w:rPr>
          <w:noProof w:val="0"/>
          <w:lang w:val="en-US"/>
        </w:rPr>
      </w:pPr>
      <w:bookmarkStart w:id="705" w:name="_Toc330378014"/>
      <w:bookmarkEnd w:id="262"/>
      <w:bookmarkEnd w:id="263"/>
      <w:bookmarkEnd w:id="264"/>
      <w:bookmarkEnd w:id="265"/>
      <w:bookmarkEnd w:id="266"/>
      <w:proofErr w:type="gramStart"/>
      <w:r w:rsidRPr="00D33912">
        <w:rPr>
          <w:noProof w:val="0"/>
          <w:lang w:val="en-US"/>
        </w:rPr>
        <w:t>3</w:t>
      </w:r>
      <w:r w:rsidR="00CF283F" w:rsidRPr="00D33912">
        <w:rPr>
          <w:noProof w:val="0"/>
          <w:lang w:val="en-US"/>
        </w:rPr>
        <w:t>.Y.4.1.1</w:t>
      </w:r>
      <w:proofErr w:type="gramEnd"/>
      <w:r w:rsidR="00CF283F" w:rsidRPr="00D33912">
        <w:rPr>
          <w:noProof w:val="0"/>
          <w:lang w:val="en-US"/>
        </w:rPr>
        <w:t xml:space="preserve"> Trigger Events</w:t>
      </w:r>
      <w:bookmarkEnd w:id="705"/>
    </w:p>
    <w:p w:rsidR="00CF283F" w:rsidRPr="00D33912" w:rsidRDefault="00D63681" w:rsidP="009C6F21">
      <w:pPr>
        <w:pStyle w:val="BodyText"/>
        <w:rPr>
          <w:iCs/>
        </w:rPr>
      </w:pPr>
      <w:r w:rsidRPr="00D33912">
        <w:rPr>
          <w:iCs/>
        </w:rPr>
        <w:t xml:space="preserve">A context aware knowledge request event is triggered by the Clinical Knowledge </w:t>
      </w:r>
      <w:r w:rsidR="00BE7887" w:rsidRPr="00D33912">
        <w:rPr>
          <w:iCs/>
        </w:rPr>
        <w:t>Requester</w:t>
      </w:r>
      <w:r w:rsidRPr="00D33912">
        <w:rPr>
          <w:iCs/>
        </w:rPr>
        <w:t xml:space="preserve">, e.g., in response to a user clicking on an </w:t>
      </w:r>
      <w:proofErr w:type="spellStart"/>
      <w:r w:rsidR="00605F48" w:rsidRPr="00D33912">
        <w:rPr>
          <w:iCs/>
        </w:rPr>
        <w:t>Infobutton</w:t>
      </w:r>
      <w:proofErr w:type="spellEnd"/>
      <w:r w:rsidRPr="00D33912">
        <w:rPr>
          <w:iCs/>
        </w:rPr>
        <w:t xml:space="preserve"> in an EHR.</w:t>
      </w:r>
    </w:p>
    <w:p w:rsidR="00470B65" w:rsidRPr="00D33912" w:rsidRDefault="00303E20" w:rsidP="00FE1785">
      <w:pPr>
        <w:pStyle w:val="Heading5"/>
        <w:numPr>
          <w:ilvl w:val="0"/>
          <w:numId w:val="0"/>
        </w:numPr>
        <w:rPr>
          <w:noProof w:val="0"/>
          <w:lang w:val="en-US"/>
        </w:rPr>
      </w:pPr>
      <w:bookmarkStart w:id="706" w:name="_Ref323775373"/>
      <w:bookmarkStart w:id="707" w:name="_Toc330378015"/>
      <w:proofErr w:type="gramStart"/>
      <w:r w:rsidRPr="00D33912">
        <w:rPr>
          <w:noProof w:val="0"/>
          <w:lang w:val="en-US"/>
        </w:rPr>
        <w:t>3</w:t>
      </w:r>
      <w:r w:rsidR="00CF283F" w:rsidRPr="00D33912">
        <w:rPr>
          <w:noProof w:val="0"/>
          <w:lang w:val="en-US"/>
        </w:rPr>
        <w:t>.Y.4.1.2</w:t>
      </w:r>
      <w:proofErr w:type="gramEnd"/>
      <w:r w:rsidR="00CF283F" w:rsidRPr="00D33912">
        <w:rPr>
          <w:noProof w:val="0"/>
          <w:lang w:val="en-US"/>
        </w:rPr>
        <w:t xml:space="preserve"> Message Semantics</w:t>
      </w:r>
      <w:bookmarkEnd w:id="706"/>
      <w:bookmarkEnd w:id="707"/>
    </w:p>
    <w:p w:rsidR="00D63681" w:rsidRDefault="00C509F8" w:rsidP="00D63681">
      <w:pPr>
        <w:pStyle w:val="BodyText"/>
        <w:rPr>
          <w:ins w:id="708" w:author="Boone, Keith W (GE Healthcare)" w:date="2012-07-17T08:37:00Z"/>
          <w:lang w:eastAsia="x-none"/>
        </w:rPr>
      </w:pPr>
      <w:r w:rsidRPr="00D33912">
        <w:rPr>
          <w:lang w:eastAsia="x-none"/>
        </w:rPr>
        <w:t xml:space="preserve">The </w:t>
      </w:r>
      <w:proofErr w:type="spellStart"/>
      <w:r w:rsidRPr="00D33912">
        <w:rPr>
          <w:lang w:eastAsia="x-none"/>
        </w:rPr>
        <w:t>Infobutton</w:t>
      </w:r>
      <w:proofErr w:type="spellEnd"/>
      <w:r w:rsidRPr="00D33912">
        <w:rPr>
          <w:lang w:eastAsia="x-none"/>
        </w:rPr>
        <w:t xml:space="preserve"> Knowledge Request is sent as a set of name-value pairs in an HTTP </w:t>
      </w:r>
      <w:ins w:id="709" w:author="Boone, Keith W (GE Healthcare)" w:date="2012-07-17T09:36:00Z">
        <w:r w:rsidR="00F3246D">
          <w:rPr>
            <w:lang w:eastAsia="x-none"/>
          </w:rPr>
          <w:t xml:space="preserve">GET or </w:t>
        </w:r>
      </w:ins>
      <w:r w:rsidRPr="00D33912">
        <w:rPr>
          <w:lang w:eastAsia="x-none"/>
        </w:rPr>
        <w:t xml:space="preserve">POST transaction.  </w:t>
      </w:r>
      <w:del w:id="710" w:author="Boone, Keith W (GE Healthcare)" w:date="2012-07-17T14:47:00Z">
        <w:r w:rsidRPr="00D33912" w:rsidDel="00415734">
          <w:rPr>
            <w:lang w:eastAsia="x-none"/>
          </w:rPr>
          <w:delText xml:space="preserve">Table 3.Y.4-1 below lists the required and optional parameters and whether or not they are repeatable.  The name of the first occurrence of a repeatable parameter is </w:delText>
        </w:r>
        <w:r w:rsidRPr="00D33912" w:rsidDel="00415734">
          <w:rPr>
            <w:lang w:eastAsia="x-none"/>
          </w:rPr>
          <w:lastRenderedPageBreak/>
          <w:delText xml:space="preserve">provided as shown in the table.  Second and subsequent </w:delText>
        </w:r>
        <w:r w:rsidR="008C4375" w:rsidRPr="00D33912" w:rsidDel="00415734">
          <w:rPr>
            <w:lang w:eastAsia="x-none"/>
          </w:rPr>
          <w:delText>occurrences</w:delText>
        </w:r>
        <w:r w:rsidRPr="00D33912" w:rsidDel="00415734">
          <w:rPr>
            <w:lang w:eastAsia="x-none"/>
          </w:rPr>
          <w:delText xml:space="preserve"> of a repeatable parameter use the same name as the first, and append sequential numbers starting at 1.  See </w:delText>
        </w:r>
      </w:del>
      <w:del w:id="711" w:author="Boone, Keith W (GE Healthcare)" w:date="2012-07-17T08:40:00Z">
        <w:r w:rsidRPr="00D33912" w:rsidDel="00DF4443">
          <w:rPr>
            <w:lang w:eastAsia="x-none"/>
          </w:rPr>
          <w:delText xml:space="preserve">the </w:delText>
        </w:r>
      </w:del>
      <w:del w:id="712" w:author="Boone, Keith W (GE Healthcare)" w:date="2012-07-17T14:47:00Z">
        <w:r w:rsidRPr="00D33912" w:rsidDel="00415734">
          <w:rPr>
            <w:lang w:eastAsia="x-none"/>
          </w:rPr>
          <w:delText>Infobutton</w:delText>
        </w:r>
      </w:del>
      <w:del w:id="713" w:author="Boone, Keith W (GE Healthcare)" w:date="2012-07-17T08:40:00Z">
        <w:r w:rsidRPr="00D33912" w:rsidDel="00DF4443">
          <w:rPr>
            <w:lang w:eastAsia="x-none"/>
          </w:rPr>
          <w:delText xml:space="preserve"> </w:delText>
        </w:r>
      </w:del>
      <w:del w:id="714" w:author="Boone, Keith W (GE Healthcare)" w:date="2012-07-17T14:47:00Z">
        <w:r w:rsidRPr="00D33912" w:rsidDel="00415734">
          <w:rPr>
            <w:lang w:eastAsia="x-none"/>
          </w:rPr>
          <w:delText xml:space="preserve">URL </w:delText>
        </w:r>
      </w:del>
      <w:del w:id="715" w:author="Boone, Keith W (GE Healthcare)" w:date="2012-07-17T08:40:00Z">
        <w:r w:rsidRPr="00D33912" w:rsidDel="00DF4443">
          <w:rPr>
            <w:lang w:eastAsia="x-none"/>
          </w:rPr>
          <w:delText xml:space="preserve">Implementation guide </w:delText>
        </w:r>
      </w:del>
      <w:del w:id="716" w:author="Boone, Keith W (GE Healthcare)" w:date="2012-07-17T14:47:00Z">
        <w:r w:rsidRPr="00D33912" w:rsidDel="00415734">
          <w:rPr>
            <w:lang w:eastAsia="x-none"/>
          </w:rPr>
          <w:delText>for more details on numbering parameters.</w:delText>
        </w:r>
      </w:del>
    </w:p>
    <w:p w:rsidR="00DF4443" w:rsidRDefault="00DF4443" w:rsidP="006751D6">
      <w:pPr>
        <w:pStyle w:val="BodyText"/>
        <w:rPr>
          <w:ins w:id="717" w:author="Boone, Keith W (GE Healthcare)" w:date="2012-07-17T08:53:00Z"/>
          <w:lang w:eastAsia="x-none"/>
        </w:rPr>
      </w:pPr>
      <w:ins w:id="718" w:author="Boone, Keith W (GE Healthcare)" w:date="2012-07-17T08:40:00Z">
        <w:r>
          <w:rPr>
            <w:lang w:eastAsia="x-none"/>
          </w:rPr>
          <w:t>[</w:t>
        </w:r>
      </w:ins>
      <w:proofErr w:type="spellStart"/>
      <w:ins w:id="719" w:author="Boone, Keith W (GE Healthcare)" w:date="2012-07-17T11:59:00Z">
        <w:r w:rsidR="00C10532">
          <w:rPr>
            <w:lang w:eastAsia="x-none"/>
          </w:rPr>
          <w:t>Infobutton</w:t>
        </w:r>
      </w:ins>
      <w:ins w:id="720" w:author="Boone, Keith W (GE Healthcare)" w:date="2012-07-17T08:40:00Z">
        <w:r>
          <w:rPr>
            <w:lang w:eastAsia="x-none"/>
          </w:rPr>
          <w:t>URL</w:t>
        </w:r>
        <w:proofErr w:type="spellEnd"/>
        <w:r>
          <w:rPr>
            <w:lang w:eastAsia="x-none"/>
          </w:rPr>
          <w:t xml:space="preserve">] </w:t>
        </w:r>
      </w:ins>
      <w:ins w:id="721" w:author="Boone, Keith W (GE Healthcare)" w:date="2012-07-17T08:37:00Z">
        <w:r>
          <w:rPr>
            <w:lang w:eastAsia="x-none"/>
          </w:rPr>
          <w:t xml:space="preserve">describes how to translate the classes and attributes in the </w:t>
        </w:r>
      </w:ins>
      <w:ins w:id="722" w:author="Boone, Keith W (GE Healthcare)" w:date="2012-07-17T08:38:00Z">
        <w:r>
          <w:rPr>
            <w:lang w:eastAsia="x-none"/>
          </w:rPr>
          <w:t xml:space="preserve">HL7 </w:t>
        </w:r>
      </w:ins>
      <w:proofErr w:type="spellStart"/>
      <w:ins w:id="723" w:author="Boone, Keith W (GE Healthcare)" w:date="2012-07-17T11:59:00Z">
        <w:r w:rsidR="00C10532">
          <w:rPr>
            <w:lang w:eastAsia="x-none"/>
          </w:rPr>
          <w:t>Infobutton</w:t>
        </w:r>
      </w:ins>
      <w:proofErr w:type="spellEnd"/>
      <w:ins w:id="724" w:author="Boone, Keith W (GE Healthcare)" w:date="2012-07-17T08:38:00Z">
        <w:r>
          <w:rPr>
            <w:lang w:eastAsia="x-none"/>
          </w:rPr>
          <w:t xml:space="preserve"> Message Model </w:t>
        </w:r>
      </w:ins>
      <w:ins w:id="725" w:author="Boone, Keith W (GE Healthcare)" w:date="2012-07-17T08:40:00Z">
        <w:r>
          <w:rPr>
            <w:lang w:eastAsia="x-none"/>
          </w:rPr>
          <w:t>found in [</w:t>
        </w:r>
      </w:ins>
      <w:proofErr w:type="spellStart"/>
      <w:ins w:id="726" w:author="Boone, Keith W (GE Healthcare)" w:date="2012-07-17T11:59:00Z">
        <w:r w:rsidR="00C10532">
          <w:rPr>
            <w:lang w:eastAsia="x-none"/>
          </w:rPr>
          <w:t>Infobutton</w:t>
        </w:r>
      </w:ins>
      <w:proofErr w:type="spellEnd"/>
      <w:ins w:id="727" w:author="Boone, Keith W (GE Healthcare)" w:date="2012-07-17T08:40:00Z">
        <w:r>
          <w:rPr>
            <w:lang w:eastAsia="x-none"/>
          </w:rPr>
          <w:t xml:space="preserve">] </w:t>
        </w:r>
      </w:ins>
      <w:ins w:id="728" w:author="Boone, Keith W (GE Healthcare)" w:date="2012-07-17T08:38:00Z">
        <w:r>
          <w:rPr>
            <w:lang w:eastAsia="x-none"/>
          </w:rPr>
          <w:t xml:space="preserve">to HTTP parameters for a GET or POST request.  </w:t>
        </w:r>
      </w:ins>
      <w:ins w:id="729" w:author="Boone, Keith W (GE Healthcare)" w:date="2012-07-17T08:41:00Z">
        <w:r w:rsidR="006751D6">
          <w:rPr>
            <w:lang w:eastAsia="x-none"/>
          </w:rPr>
          <w:t>Many of the attributes thus exchanged use the HL7 Concept Descriptor</w:t>
        </w:r>
      </w:ins>
      <w:ins w:id="730" w:author="Boone, Keith W (GE Healthcare)" w:date="2012-07-17T12:55:00Z">
        <w:r w:rsidR="00067203">
          <w:rPr>
            <w:lang w:eastAsia="x-none"/>
          </w:rPr>
          <w:t xml:space="preserve"> (CD)</w:t>
        </w:r>
      </w:ins>
      <w:ins w:id="731" w:author="Boone, Keith W (GE Healthcare)" w:date="2012-07-17T08:41:00Z">
        <w:r w:rsidR="006751D6">
          <w:rPr>
            <w:lang w:eastAsia="x-none"/>
          </w:rPr>
          <w:t xml:space="preserve"> data type.  That data type includes values for the code, code system, code system name, original text being coded and the display name</w:t>
        </w:r>
      </w:ins>
      <w:ins w:id="732" w:author="Boone, Keith W (GE Healthcare)" w:date="2012-07-17T08:42:00Z">
        <w:r w:rsidR="006751D6">
          <w:rPr>
            <w:lang w:eastAsia="x-none"/>
          </w:rPr>
          <w:t xml:space="preserve">.  The code system name and display name are optional components of the CD data type which are permitted, but </w:t>
        </w:r>
      </w:ins>
      <w:ins w:id="733" w:author="Boone, Keith W (GE Healthcare)" w:date="2012-07-17T08:44:00Z">
        <w:r w:rsidR="006751D6">
          <w:rPr>
            <w:lang w:eastAsia="x-none"/>
          </w:rPr>
          <w:t xml:space="preserve">only aid in human interpretation, rather than </w:t>
        </w:r>
      </w:ins>
      <w:ins w:id="734" w:author="Boone, Keith W (GE Healthcare)" w:date="2012-07-17T08:42:00Z">
        <w:r w:rsidR="006751D6">
          <w:rPr>
            <w:lang w:eastAsia="x-none"/>
          </w:rPr>
          <w:t>convey</w:t>
        </w:r>
      </w:ins>
      <w:ins w:id="735" w:author="Boone, Keith W (GE Healthcare)" w:date="2012-07-17T08:44:00Z">
        <w:r w:rsidR="006751D6">
          <w:rPr>
            <w:lang w:eastAsia="x-none"/>
          </w:rPr>
          <w:t>ing</w:t>
        </w:r>
      </w:ins>
      <w:ins w:id="736" w:author="Boone, Keith W (GE Healthcare)" w:date="2012-07-17T08:42:00Z">
        <w:r w:rsidR="006751D6">
          <w:rPr>
            <w:lang w:eastAsia="x-none"/>
          </w:rPr>
          <w:t xml:space="preserve"> any semantics</w:t>
        </w:r>
      </w:ins>
      <w:ins w:id="737" w:author="Boone, Keith W (GE Healthcare)" w:date="2012-07-17T08:43:00Z">
        <w:r w:rsidR="006751D6">
          <w:rPr>
            <w:lang w:eastAsia="x-none"/>
          </w:rPr>
          <w:t xml:space="preserve"> in the message</w:t>
        </w:r>
      </w:ins>
      <w:ins w:id="738" w:author="Boone, Keith W (GE Healthcare)" w:date="2012-07-17T08:42:00Z">
        <w:r w:rsidR="006751D6">
          <w:rPr>
            <w:lang w:eastAsia="x-none"/>
          </w:rPr>
          <w:t xml:space="preserve">.  </w:t>
        </w:r>
      </w:ins>
      <w:ins w:id="739" w:author="Boone, Keith W (GE Healthcare)" w:date="2012-07-17T08:44:00Z">
        <w:r w:rsidR="006751D6">
          <w:rPr>
            <w:lang w:eastAsia="x-none"/>
          </w:rPr>
          <w:t xml:space="preserve">The display name attribute is often mistakenly used to convey the original text used in the knowledge request.  To avoid this confusion, </w:t>
        </w:r>
      </w:ins>
      <w:ins w:id="740" w:author="Boone, Keith W (GE Healthcare)" w:date="2012-07-17T08:45:00Z">
        <w:r w:rsidR="006751D6">
          <w:rPr>
            <w:lang w:eastAsia="x-none"/>
          </w:rPr>
          <w:t xml:space="preserve">this </w:t>
        </w:r>
      </w:ins>
      <w:ins w:id="741" w:author="Boone, Keith W (GE Healthcare)" w:date="2012-07-17T08:42:00Z">
        <w:r w:rsidR="006751D6">
          <w:rPr>
            <w:lang w:eastAsia="x-none"/>
          </w:rPr>
          <w:t>profile allows the</w:t>
        </w:r>
      </w:ins>
      <w:ins w:id="742" w:author="Boone, Keith W (GE Healthcare)" w:date="2012-07-17T08:45:00Z">
        <w:r w:rsidR="006751D6">
          <w:rPr>
            <w:lang w:eastAsia="x-none"/>
          </w:rPr>
          <w:t xml:space="preserve"> display name and code system name</w:t>
        </w:r>
      </w:ins>
      <w:ins w:id="743" w:author="Boone, Keith W (GE Healthcare)" w:date="2012-07-17T08:42:00Z">
        <w:r w:rsidR="006751D6">
          <w:rPr>
            <w:lang w:eastAsia="x-none"/>
          </w:rPr>
          <w:t xml:space="preserve"> parameters to be sent</w:t>
        </w:r>
      </w:ins>
      <w:ins w:id="744" w:author="Boone, Keith W (GE Healthcare)" w:date="2012-07-17T08:45:00Z">
        <w:r w:rsidR="006751D6">
          <w:rPr>
            <w:lang w:eastAsia="x-none"/>
          </w:rPr>
          <w:t xml:space="preserve"> in the message</w:t>
        </w:r>
      </w:ins>
      <w:ins w:id="745" w:author="Boone, Keith W (GE Healthcare)" w:date="2012-07-17T08:43:00Z">
        <w:r w:rsidR="006751D6">
          <w:rPr>
            <w:lang w:eastAsia="x-none"/>
          </w:rPr>
          <w:t>, but provides no details about them in the text below.</w:t>
        </w:r>
      </w:ins>
    </w:p>
    <w:p w:rsidR="003B6C91" w:rsidRPr="00D33912" w:rsidDel="008E7F86" w:rsidRDefault="003B6C91" w:rsidP="006751D6">
      <w:pPr>
        <w:pStyle w:val="BodyText"/>
        <w:rPr>
          <w:del w:id="746" w:author="Boone, Keith W (GE Healthcare)" w:date="2012-07-17T09:05:00Z"/>
          <w:lang w:eastAsia="x-none"/>
        </w:rPr>
      </w:pPr>
      <w:ins w:id="747" w:author="Boone, Keith W (GE Healthcare)" w:date="2012-07-17T08:53:00Z">
        <w:r>
          <w:rPr>
            <w:lang w:eastAsia="x-none"/>
          </w:rPr>
          <w:t>Translations in [</w:t>
        </w:r>
      </w:ins>
      <w:proofErr w:type="spellStart"/>
      <w:ins w:id="748" w:author="Boone, Keith W (GE Healthcare)" w:date="2012-07-17T11:59:00Z">
        <w:r w:rsidR="00C10532">
          <w:rPr>
            <w:lang w:eastAsia="x-none"/>
          </w:rPr>
          <w:t>Infobutton</w:t>
        </w:r>
      </w:ins>
      <w:ins w:id="749" w:author="Boone, Keith W (GE Healthcare)" w:date="2012-07-17T08:53:00Z">
        <w:r>
          <w:rPr>
            <w:lang w:eastAsia="x-none"/>
          </w:rPr>
          <w:t>URL</w:t>
        </w:r>
        <w:proofErr w:type="spellEnd"/>
        <w:r>
          <w:rPr>
            <w:lang w:eastAsia="x-none"/>
          </w:rPr>
          <w:t>] are ambiguous as to how to deal with the code system attribute for coded terms</w:t>
        </w:r>
      </w:ins>
      <w:ins w:id="750" w:author="Boone, Keith W (GE Healthcare)" w:date="2012-07-17T08:54:00Z">
        <w:r>
          <w:rPr>
            <w:lang w:eastAsia="x-none"/>
          </w:rPr>
          <w:t>.  According to the HL7 Data Types specifications, code system must always be specified, but may be fixed by the model, and thus need not be sent in a message.</w:t>
        </w:r>
      </w:ins>
      <w:ins w:id="751" w:author="Boone, Keith W (GE Healthcare)" w:date="2012-07-17T08:55:00Z">
        <w:r>
          <w:rPr>
            <w:lang w:eastAsia="x-none"/>
          </w:rPr>
          <w:t xml:space="preserve">  This profile takes the approach that where a code system has been </w:t>
        </w:r>
      </w:ins>
      <w:ins w:id="752" w:author="Boone, Keith W (GE Healthcare)" w:date="2012-07-17T08:57:00Z">
        <w:r>
          <w:rPr>
            <w:lang w:eastAsia="x-none"/>
          </w:rPr>
          <w:t xml:space="preserve">recommended or required </w:t>
        </w:r>
      </w:ins>
      <w:ins w:id="753" w:author="Boone, Keith W (GE Healthcare)" w:date="2012-07-17T08:55:00Z">
        <w:r>
          <w:rPr>
            <w:lang w:eastAsia="x-none"/>
          </w:rPr>
          <w:t xml:space="preserve">by the model or </w:t>
        </w:r>
      </w:ins>
      <w:ins w:id="754" w:author="Boone, Keith W (GE Healthcare)" w:date="2012-07-17T08:56:00Z">
        <w:r>
          <w:rPr>
            <w:lang w:eastAsia="x-none"/>
          </w:rPr>
          <w:t xml:space="preserve">by </w:t>
        </w:r>
      </w:ins>
      <w:ins w:id="755" w:author="Boone, Keith W (GE Healthcare)" w:date="2012-07-17T08:55:00Z">
        <w:r>
          <w:rPr>
            <w:lang w:eastAsia="x-none"/>
          </w:rPr>
          <w:t xml:space="preserve">this profile, the code system attribute need not be sent, as the receiver can </w:t>
        </w:r>
      </w:ins>
      <w:ins w:id="756" w:author="Boone, Keith W (GE Healthcare)" w:date="2012-07-17T08:58:00Z">
        <w:r>
          <w:rPr>
            <w:lang w:eastAsia="x-none"/>
          </w:rPr>
          <w:t xml:space="preserve">simply </w:t>
        </w:r>
      </w:ins>
      <w:ins w:id="757" w:author="Boone, Keith W (GE Healthcare)" w:date="2012-07-17T08:55:00Z">
        <w:r>
          <w:rPr>
            <w:lang w:eastAsia="x-none"/>
          </w:rPr>
          <w:t>assume the parameter uses the default coding system</w:t>
        </w:r>
      </w:ins>
      <w:ins w:id="758" w:author="Boone, Keith W (GE Healthcare)" w:date="2012-07-17T08:58:00Z">
        <w:r>
          <w:rPr>
            <w:lang w:eastAsia="x-none"/>
          </w:rPr>
          <w:t xml:space="preserve"> in these cases.</w:t>
        </w:r>
      </w:ins>
      <w:ins w:id="759" w:author="Boone, Keith W (GE Healthcare)" w:date="2012-07-17T09:00:00Z">
        <w:r>
          <w:rPr>
            <w:lang w:eastAsia="x-none"/>
          </w:rPr>
          <w:t xml:space="preserve">  </w:t>
        </w:r>
      </w:ins>
      <w:ins w:id="760" w:author="Boone, Keith W (GE Healthcare)" w:date="2012-07-17T09:01:00Z">
        <w:r>
          <w:rPr>
            <w:lang w:eastAsia="x-none"/>
          </w:rPr>
          <w:t>Messages that include the code system attribute must use the code sy</w:t>
        </w:r>
        <w:r w:rsidR="008E7F86">
          <w:rPr>
            <w:lang w:eastAsia="x-none"/>
          </w:rPr>
          <w:t>stem(s) allowed by this profile</w:t>
        </w:r>
      </w:ins>
      <w:ins w:id="761" w:author="Boone, Keith W (GE Healthcare)" w:date="2012-07-17T09:05:00Z">
        <w:r w:rsidR="008E7F86">
          <w:rPr>
            <w:lang w:eastAsia="x-none"/>
          </w:rPr>
          <w:t xml:space="preserve">.  </w:t>
        </w:r>
      </w:ins>
    </w:p>
    <w:p w:rsidR="00BE6043" w:rsidRDefault="00BE6043" w:rsidP="00D63681">
      <w:pPr>
        <w:pStyle w:val="BodyText"/>
        <w:rPr>
          <w:ins w:id="762" w:author="Boone, Keith W (GE Healthcare)" w:date="2012-07-17T13:00:00Z"/>
          <w:lang w:eastAsia="x-none"/>
        </w:rPr>
      </w:pPr>
      <w:ins w:id="763" w:author="Boone, Keith W (GE Healthcare)" w:date="2012-07-17T08:27:00Z">
        <w:r>
          <w:rPr>
            <w:lang w:eastAsia="x-none"/>
          </w:rPr>
          <w:t xml:space="preserve">The table below summarizes the requirements of this profile.  </w:t>
        </w:r>
      </w:ins>
      <w:ins w:id="764" w:author="Boone, Keith W (GE Healthcare)" w:date="2012-07-17T08:28:00Z">
        <w:r>
          <w:rPr>
            <w:lang w:eastAsia="x-none"/>
          </w:rPr>
          <w:t xml:space="preserve">  The first column identifies the parameters that may be </w:t>
        </w:r>
        <w:proofErr w:type="gramStart"/>
        <w:r>
          <w:rPr>
            <w:lang w:eastAsia="x-none"/>
          </w:rPr>
          <w:t>send</w:t>
        </w:r>
        <w:proofErr w:type="gramEnd"/>
        <w:r>
          <w:rPr>
            <w:lang w:eastAsia="x-none"/>
          </w:rPr>
          <w:t xml:space="preserve"> in the knowledge request.  The second column indicates whether the parameter can repeat (Y), or which can only be sent once (N).</w:t>
        </w:r>
      </w:ins>
      <w:ins w:id="765" w:author="Boone, Keith W (GE Healthcare)" w:date="2012-07-17T08:29:00Z">
        <w:r>
          <w:rPr>
            <w:lang w:eastAsia="x-none"/>
          </w:rPr>
          <w:t xml:space="preserve">  The third column indicates whether the parameter is required (R) or optional (O) in a request.  Where this profile has extended the </w:t>
        </w:r>
      </w:ins>
      <w:proofErr w:type="spellStart"/>
      <w:ins w:id="766" w:author="Boone, Keith W (GE Healthcare)" w:date="2012-07-17T11:59:00Z">
        <w:r w:rsidR="00C10532">
          <w:rPr>
            <w:lang w:eastAsia="x-none"/>
          </w:rPr>
          <w:t>Infobutton</w:t>
        </w:r>
      </w:ins>
      <w:proofErr w:type="spellEnd"/>
      <w:ins w:id="767" w:author="Boone, Keith W (GE Healthcare)" w:date="2012-07-17T08:29:00Z">
        <w:r>
          <w:rPr>
            <w:lang w:eastAsia="x-none"/>
          </w:rPr>
          <w:t xml:space="preserve"> specification</w:t>
        </w:r>
      </w:ins>
      <w:ins w:id="768" w:author="Boone, Keith W (GE Healthcare)" w:date="2012-07-17T08:30:00Z">
        <w:r>
          <w:rPr>
            <w:lang w:eastAsia="x-none"/>
          </w:rPr>
          <w:t xml:space="preserve">, the parameter is marked in italics.  Where the profile is more constrained than the </w:t>
        </w:r>
      </w:ins>
      <w:proofErr w:type="spellStart"/>
      <w:ins w:id="769" w:author="Boone, Keith W (GE Healthcare)" w:date="2012-07-17T11:59:00Z">
        <w:r w:rsidR="00C10532">
          <w:rPr>
            <w:lang w:eastAsia="x-none"/>
          </w:rPr>
          <w:t>Infobutton</w:t>
        </w:r>
      </w:ins>
      <w:proofErr w:type="spellEnd"/>
      <w:ins w:id="770" w:author="Boone, Keith W (GE Healthcare)" w:date="2012-07-17T08:30:00Z">
        <w:r>
          <w:rPr>
            <w:lang w:eastAsia="x-none"/>
          </w:rPr>
          <w:t xml:space="preserve"> specification, the </w:t>
        </w:r>
        <w:r w:rsidR="00DF4443">
          <w:rPr>
            <w:lang w:eastAsia="x-none"/>
          </w:rPr>
          <w:t>constraint is in bold.</w:t>
        </w:r>
      </w:ins>
      <w:ins w:id="771" w:author="Boone, Keith W (GE Healthcare)" w:date="2012-07-17T12:56:00Z">
        <w:r w:rsidR="00067203">
          <w:rPr>
            <w:lang w:eastAsia="x-none"/>
          </w:rPr>
          <w:t xml:space="preserve">  Those that are identical to [</w:t>
        </w:r>
        <w:proofErr w:type="spellStart"/>
        <w:r w:rsidR="00067203">
          <w:rPr>
            <w:lang w:eastAsia="x-none"/>
          </w:rPr>
          <w:t>InfobuttonURL</w:t>
        </w:r>
        <w:proofErr w:type="spellEnd"/>
        <w:r w:rsidR="00067203">
          <w:rPr>
            <w:lang w:eastAsia="x-none"/>
          </w:rPr>
          <w:t>] are in normal type.</w:t>
        </w:r>
      </w:ins>
    </w:p>
    <w:p w:rsidR="00760015" w:rsidRDefault="00760015" w:rsidP="00D63681">
      <w:pPr>
        <w:pStyle w:val="BodyText"/>
        <w:rPr>
          <w:ins w:id="772" w:author="Boone, Keith W (GE Healthcare)" w:date="2012-07-17T14:12:00Z"/>
          <w:lang w:eastAsia="x-none"/>
        </w:rPr>
      </w:pPr>
      <w:ins w:id="773" w:author="Boone, Keith W (GE Healthcare)" w:date="2012-07-17T14:12:00Z">
        <w:r>
          <w:rPr>
            <w:lang w:eastAsia="x-none"/>
          </w:rPr>
          <w:t>The [</w:t>
        </w:r>
        <w:proofErr w:type="spellStart"/>
        <w:r>
          <w:rPr>
            <w:lang w:eastAsia="x-none"/>
          </w:rPr>
          <w:t>Infobutton</w:t>
        </w:r>
        <w:proofErr w:type="spellEnd"/>
        <w:r>
          <w:rPr>
            <w:lang w:eastAsia="x-none"/>
          </w:rPr>
          <w:t>] and [</w:t>
        </w:r>
        <w:proofErr w:type="spellStart"/>
        <w:r>
          <w:rPr>
            <w:lang w:eastAsia="x-none"/>
          </w:rPr>
          <w:t>InfobuttonURL</w:t>
        </w:r>
        <w:proofErr w:type="spellEnd"/>
        <w:r>
          <w:rPr>
            <w:lang w:eastAsia="x-none"/>
          </w:rPr>
          <w:t xml:space="preserve">] specifications reference </w:t>
        </w:r>
      </w:ins>
      <w:ins w:id="774" w:author="Boone, Keith W (GE Healthcare)" w:date="2012-07-17T14:13:00Z">
        <w:r>
          <w:rPr>
            <w:lang w:eastAsia="x-none"/>
          </w:rPr>
          <w:t xml:space="preserve">the </w:t>
        </w:r>
        <w:proofErr w:type="spellStart"/>
        <w:r>
          <w:rPr>
            <w:lang w:eastAsia="x-none"/>
          </w:rPr>
          <w:t>severityObservation</w:t>
        </w:r>
        <w:proofErr w:type="spellEnd"/>
        <w:r>
          <w:rPr>
            <w:lang w:eastAsia="x-none"/>
          </w:rPr>
          <w:t xml:space="preserve"> class.  Th</w:t>
        </w:r>
      </w:ins>
      <w:ins w:id="775" w:author="Boone, Keith W (GE Healthcare)" w:date="2012-07-17T14:14:00Z">
        <w:r>
          <w:rPr>
            <w:lang w:eastAsia="x-none"/>
          </w:rPr>
          <w:t>e use of this class is out of scope for th</w:t>
        </w:r>
      </w:ins>
      <w:ins w:id="776" w:author="Boone, Keith W (GE Healthcare)" w:date="2012-07-17T14:13:00Z">
        <w:r>
          <w:rPr>
            <w:lang w:eastAsia="x-none"/>
          </w:rPr>
          <w:t>is profile</w:t>
        </w:r>
      </w:ins>
      <w:ins w:id="777" w:author="Boone, Keith W (GE Healthcare)" w:date="2012-07-17T14:14:00Z">
        <w:r>
          <w:rPr>
            <w:lang w:eastAsia="x-none"/>
          </w:rPr>
          <w:t xml:space="preserve">.  The text below </w:t>
        </w:r>
      </w:ins>
      <w:ins w:id="778" w:author="Boone, Keith W (GE Healthcare)" w:date="2012-07-17T14:13:00Z">
        <w:r>
          <w:rPr>
            <w:lang w:eastAsia="x-none"/>
          </w:rPr>
          <w:t>does not address the use of this class.</w:t>
        </w:r>
      </w:ins>
    </w:p>
    <w:p w:rsidR="00C509F8" w:rsidRPr="00D33912" w:rsidRDefault="00415734" w:rsidP="00D63681">
      <w:pPr>
        <w:pStyle w:val="BodyText"/>
        <w:rPr>
          <w:lang w:eastAsia="x-none"/>
        </w:rPr>
      </w:pPr>
      <w:ins w:id="779" w:author="Boone, Keith W (GE Healthcare)" w:date="2012-07-17T14:47:00Z">
        <w:r w:rsidRPr="00D33912">
          <w:rPr>
            <w:lang w:eastAsia="x-none"/>
          </w:rPr>
          <w:t xml:space="preserve">Table 3.Y.4-1 below lists the required and optional parameters </w:t>
        </w:r>
        <w:r>
          <w:rPr>
            <w:lang w:eastAsia="x-none"/>
          </w:rPr>
          <w:t xml:space="preserve">for the Query Clinical Knowledge transaction </w:t>
        </w:r>
        <w:r w:rsidRPr="00D33912">
          <w:rPr>
            <w:lang w:eastAsia="x-none"/>
          </w:rPr>
          <w:t xml:space="preserve">and whether or not they are repeatable.  The name of the first occurrence of a repeatable parameter is provided as shown in the table.  Second and subsequent occurrences of a repeatable parameter use the same name as the first, and append sequential numbers starting at 1.  See </w:t>
        </w:r>
        <w:r>
          <w:rPr>
            <w:lang w:eastAsia="x-none"/>
          </w:rPr>
          <w:t>[</w:t>
        </w:r>
        <w:proofErr w:type="spellStart"/>
        <w:r w:rsidRPr="00D33912">
          <w:rPr>
            <w:lang w:eastAsia="x-none"/>
          </w:rPr>
          <w:t>InfobuttonURL</w:t>
        </w:r>
        <w:proofErr w:type="spellEnd"/>
        <w:r>
          <w:rPr>
            <w:lang w:eastAsia="x-none"/>
          </w:rPr>
          <w:t>]</w:t>
        </w:r>
        <w:r w:rsidRPr="00D33912">
          <w:rPr>
            <w:lang w:eastAsia="x-none"/>
          </w:rPr>
          <w:t xml:space="preserve"> for more details on numbering parameters.</w:t>
        </w:r>
        <w:r>
          <w:rPr>
            <w:lang w:eastAsia="x-none"/>
          </w:rPr>
          <w:t xml:space="preserve"> </w:t>
        </w:r>
      </w:ins>
      <w:proofErr w:type="gramStart"/>
      <w:r w:rsidR="00C509F8" w:rsidRPr="00D33912">
        <w:rPr>
          <w:lang w:eastAsia="x-none"/>
        </w:rPr>
        <w:t>Detailed requirements on each of the parameters follows</w:t>
      </w:r>
      <w:proofErr w:type="gramEnd"/>
      <w:r w:rsidR="00C509F8" w:rsidRPr="00D33912">
        <w:rPr>
          <w:lang w:eastAsia="x-none"/>
        </w:rPr>
        <w:t xml:space="preserve"> the table.</w:t>
      </w:r>
      <w:ins w:id="780" w:author="Boone, Keith W (GE Healthcare)" w:date="2012-07-17T09:05:00Z">
        <w:r w:rsidR="008E7F86">
          <w:rPr>
            <w:lang w:eastAsia="x-none"/>
          </w:rPr>
          <w:t xml:space="preserve">  A complete list of parameters can be found in Appendix 1 List of Parameter Names in [</w:t>
        </w:r>
      </w:ins>
      <w:proofErr w:type="spellStart"/>
      <w:ins w:id="781" w:author="Boone, Keith W (GE Healthcare)" w:date="2012-07-17T11:59:00Z">
        <w:r w:rsidR="00C10532">
          <w:rPr>
            <w:lang w:eastAsia="x-none"/>
          </w:rPr>
          <w:t>Infobutton</w:t>
        </w:r>
      </w:ins>
      <w:ins w:id="782" w:author="Boone, Keith W (GE Healthcare)" w:date="2012-07-17T09:05:00Z">
        <w:r w:rsidR="008E7F86">
          <w:rPr>
            <w:lang w:eastAsia="x-none"/>
          </w:rPr>
          <w:t>URL</w:t>
        </w:r>
        <w:proofErr w:type="spellEnd"/>
        <w:r w:rsidR="008E7F86">
          <w:rPr>
            <w:lang w:eastAsia="x-none"/>
          </w:rPr>
          <w:t>].</w:t>
        </w:r>
      </w:ins>
    </w:p>
    <w:p w:rsidR="00C509F8" w:rsidRPr="00D33912" w:rsidRDefault="00C509F8" w:rsidP="00D63681">
      <w:pPr>
        <w:pStyle w:val="BodyText"/>
        <w:rPr>
          <w:lang w:eastAsia="x-none"/>
        </w:rPr>
      </w:pPr>
    </w:p>
    <w:p w:rsidR="00C509F8" w:rsidRPr="00D33912" w:rsidRDefault="00C509F8" w:rsidP="00C509F8">
      <w:pPr>
        <w:pStyle w:val="TableTitle"/>
      </w:pPr>
      <w:r w:rsidRPr="00D33912">
        <w:t>Table 3.Y.4-1</w:t>
      </w:r>
      <w:r w:rsidR="00C16B49">
        <w:t>:</w:t>
      </w:r>
      <w:r w:rsidRPr="00D33912">
        <w:t xml:space="preserve"> </w:t>
      </w:r>
      <w:proofErr w:type="spellStart"/>
      <w:r w:rsidRPr="00D33912">
        <w:t>Infobutton</w:t>
      </w:r>
      <w:proofErr w:type="spellEnd"/>
      <w:r w:rsidRPr="00D33912">
        <w:t xml:space="preserve"> Request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783" w:author="Boone, Keith W (GE Healthcare)" w:date="2012-07-17T08:46: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6185"/>
        <w:gridCol w:w="1483"/>
        <w:gridCol w:w="1440"/>
        <w:tblGridChange w:id="784">
          <w:tblGrid>
            <w:gridCol w:w="6185"/>
            <w:gridCol w:w="1483"/>
            <w:gridCol w:w="504"/>
            <w:gridCol w:w="936"/>
            <w:gridCol w:w="468"/>
          </w:tblGrid>
        </w:tblGridChange>
      </w:tblGrid>
      <w:tr w:rsidR="00FE1785" w:rsidRPr="00D33912" w:rsidTr="006751D6">
        <w:trPr>
          <w:tblHeader/>
          <w:trPrChange w:id="785" w:author="Boone, Keith W (GE Healthcare)" w:date="2012-07-17T08:46:00Z">
            <w:trPr>
              <w:tblHeader/>
            </w:trPr>
          </w:trPrChange>
        </w:trPr>
        <w:tc>
          <w:tcPr>
            <w:tcW w:w="6185" w:type="dxa"/>
            <w:shd w:val="clear" w:color="auto" w:fill="D9D9D9" w:themeFill="background1" w:themeFillShade="D9"/>
            <w:tcPrChange w:id="786" w:author="Boone, Keith W (GE Healthcare)" w:date="2012-07-17T08:46:00Z">
              <w:tcPr>
                <w:tcW w:w="6185" w:type="dxa"/>
                <w:shd w:val="clear" w:color="auto" w:fill="D9D9D9" w:themeFill="background1" w:themeFillShade="D9"/>
              </w:tcPr>
            </w:tcPrChange>
          </w:tcPr>
          <w:p w:rsidR="00FE1785" w:rsidRPr="00D33912" w:rsidRDefault="00FE1785" w:rsidP="00291432">
            <w:pPr>
              <w:pStyle w:val="TableEntryHeader"/>
            </w:pPr>
            <w:r w:rsidRPr="00D33912">
              <w:t>Parameter</w:t>
            </w:r>
            <w:r w:rsidR="002F3C6D" w:rsidRPr="00D33912">
              <w:t xml:space="preserve"> Name</w:t>
            </w:r>
          </w:p>
        </w:tc>
        <w:tc>
          <w:tcPr>
            <w:tcW w:w="1483" w:type="dxa"/>
            <w:shd w:val="clear" w:color="auto" w:fill="D9D9D9" w:themeFill="background1" w:themeFillShade="D9"/>
            <w:tcPrChange w:id="787" w:author="Boone, Keith W (GE Healthcare)" w:date="2012-07-17T08:46:00Z">
              <w:tcPr>
                <w:tcW w:w="1987" w:type="dxa"/>
                <w:gridSpan w:val="2"/>
                <w:shd w:val="clear" w:color="auto" w:fill="D9D9D9" w:themeFill="background1" w:themeFillShade="D9"/>
              </w:tcPr>
            </w:tcPrChange>
          </w:tcPr>
          <w:p w:rsidR="00FE1785" w:rsidRPr="00D33912" w:rsidRDefault="00FE1785" w:rsidP="00291432">
            <w:pPr>
              <w:pStyle w:val="TableEntryHeader"/>
            </w:pPr>
            <w:r w:rsidRPr="00D33912">
              <w:t>Repeatable</w:t>
            </w:r>
          </w:p>
        </w:tc>
        <w:tc>
          <w:tcPr>
            <w:tcW w:w="1440" w:type="dxa"/>
            <w:shd w:val="clear" w:color="auto" w:fill="D9D9D9" w:themeFill="background1" w:themeFillShade="D9"/>
            <w:tcPrChange w:id="788" w:author="Boone, Keith W (GE Healthcare)" w:date="2012-07-17T08:46:00Z">
              <w:tcPr>
                <w:tcW w:w="1404" w:type="dxa"/>
                <w:gridSpan w:val="2"/>
                <w:shd w:val="clear" w:color="auto" w:fill="D9D9D9" w:themeFill="background1" w:themeFillShade="D9"/>
              </w:tcPr>
            </w:tcPrChange>
          </w:tcPr>
          <w:p w:rsidR="00FE1785" w:rsidRPr="00D33912" w:rsidRDefault="00FE1785" w:rsidP="00291432">
            <w:pPr>
              <w:pStyle w:val="TableEntryHeader"/>
            </w:pPr>
            <w:r w:rsidRPr="00D33912">
              <w:t>Required/</w:t>
            </w:r>
            <w:r w:rsidR="00D63681" w:rsidRPr="00D33912">
              <w:br/>
            </w:r>
            <w:r w:rsidRPr="00D33912">
              <w:t>Optional</w:t>
            </w:r>
          </w:p>
        </w:tc>
      </w:tr>
      <w:tr w:rsidR="00FE1785" w:rsidRPr="00D33912" w:rsidTr="006751D6">
        <w:tc>
          <w:tcPr>
            <w:tcW w:w="6185" w:type="dxa"/>
            <w:shd w:val="clear" w:color="auto" w:fill="auto"/>
            <w:tcPrChange w:id="789" w:author="Boone, Keith W (GE Healthcare)" w:date="2012-07-17T08:46:00Z">
              <w:tcPr>
                <w:tcW w:w="6185" w:type="dxa"/>
                <w:shd w:val="clear" w:color="auto" w:fill="auto"/>
              </w:tcPr>
            </w:tcPrChange>
          </w:tcPr>
          <w:p w:rsidR="00FE1785" w:rsidRPr="00291432" w:rsidRDefault="00FE1785" w:rsidP="00291432">
            <w:pPr>
              <w:pStyle w:val="TableEntry"/>
              <w:rPr>
                <w:rStyle w:val="BodyTextChar3"/>
                <w:sz w:val="18"/>
              </w:rPr>
            </w:pPr>
            <w:proofErr w:type="spellStart"/>
            <w:r w:rsidRPr="00D33912">
              <w:rPr>
                <w:rStyle w:val="BodyTextChar3"/>
                <w:sz w:val="18"/>
              </w:rPr>
              <w:lastRenderedPageBreak/>
              <w:t>knowledgeRequestNotification.id.root</w:t>
            </w:r>
            <w:proofErr w:type="spellEnd"/>
          </w:p>
        </w:tc>
        <w:tc>
          <w:tcPr>
            <w:tcW w:w="1483" w:type="dxa"/>
            <w:shd w:val="clear" w:color="auto" w:fill="auto"/>
            <w:tcPrChange w:id="790" w:author="Boone, Keith W (GE Healthcare)" w:date="2012-07-17T08:46:00Z">
              <w:tcPr>
                <w:tcW w:w="1987" w:type="dxa"/>
                <w:gridSpan w:val="2"/>
                <w:shd w:val="clear" w:color="auto" w:fill="auto"/>
              </w:tcPr>
            </w:tcPrChange>
          </w:tcPr>
          <w:p w:rsidR="00FE1785" w:rsidRPr="00BE6043" w:rsidRDefault="00FE1785">
            <w:pPr>
              <w:pStyle w:val="TableEntry"/>
              <w:jc w:val="center"/>
              <w:rPr>
                <w:b/>
                <w:rPrChange w:id="791" w:author="Boone, Keith W (GE Healthcare)" w:date="2012-07-17T08:26:00Z">
                  <w:rPr/>
                </w:rPrChange>
              </w:rPr>
              <w:pPrChange w:id="792" w:author="Boone, Keith W (GE Healthcare)" w:date="2012-07-17T08:46:00Z">
                <w:pPr>
                  <w:pStyle w:val="TableEntry"/>
                </w:pPr>
              </w:pPrChange>
            </w:pPr>
            <w:r w:rsidRPr="00BE6043">
              <w:rPr>
                <w:b/>
                <w:rPrChange w:id="793" w:author="Boone, Keith W (GE Healthcare)" w:date="2012-07-17T08:26:00Z">
                  <w:rPr/>
                </w:rPrChange>
              </w:rPr>
              <w:t>N</w:t>
            </w:r>
          </w:p>
        </w:tc>
        <w:tc>
          <w:tcPr>
            <w:tcW w:w="1440" w:type="dxa"/>
            <w:shd w:val="clear" w:color="auto" w:fill="auto"/>
            <w:tcPrChange w:id="794" w:author="Boone, Keith W (GE Healthcare)" w:date="2012-07-17T08:46:00Z">
              <w:tcPr>
                <w:tcW w:w="1404" w:type="dxa"/>
                <w:gridSpan w:val="2"/>
                <w:shd w:val="clear" w:color="auto" w:fill="auto"/>
              </w:tcPr>
            </w:tcPrChange>
          </w:tcPr>
          <w:p w:rsidR="00FE1785" w:rsidRPr="00BE6043" w:rsidRDefault="00FE1785">
            <w:pPr>
              <w:pStyle w:val="TableEntry"/>
              <w:jc w:val="center"/>
              <w:rPr>
                <w:b/>
                <w:rPrChange w:id="795" w:author="Boone, Keith W (GE Healthcare)" w:date="2012-07-17T08:26:00Z">
                  <w:rPr/>
                </w:rPrChange>
              </w:rPr>
              <w:pPrChange w:id="796" w:author="Boone, Keith W (GE Healthcare)" w:date="2012-07-17T08:46:00Z">
                <w:pPr>
                  <w:pStyle w:val="TableEntry"/>
                </w:pPr>
              </w:pPrChange>
            </w:pPr>
            <w:r w:rsidRPr="00BE6043">
              <w:rPr>
                <w:b/>
                <w:rPrChange w:id="797" w:author="Boone, Keith W (GE Healthcare)" w:date="2012-07-17T08:26:00Z">
                  <w:rPr/>
                </w:rPrChange>
              </w:rPr>
              <w:t>R</w:t>
            </w:r>
          </w:p>
        </w:tc>
      </w:tr>
      <w:tr w:rsidR="00FE1785" w:rsidRPr="00D33912" w:rsidTr="006751D6">
        <w:tc>
          <w:tcPr>
            <w:tcW w:w="6185" w:type="dxa"/>
            <w:shd w:val="clear" w:color="auto" w:fill="auto"/>
            <w:tcPrChange w:id="798" w:author="Boone, Keith W (GE Healthcare)" w:date="2012-07-17T08:46:00Z">
              <w:tcPr>
                <w:tcW w:w="6185" w:type="dxa"/>
                <w:shd w:val="clear" w:color="auto" w:fill="auto"/>
              </w:tcPr>
            </w:tcPrChange>
          </w:tcPr>
          <w:p w:rsidR="00FE1785" w:rsidRPr="00C16B49" w:rsidRDefault="00FE1785" w:rsidP="00291432">
            <w:pPr>
              <w:pStyle w:val="TableEntry"/>
              <w:rPr>
                <w:rStyle w:val="BodyTextChar3"/>
                <w:sz w:val="18"/>
              </w:rPr>
            </w:pPr>
            <w:proofErr w:type="spellStart"/>
            <w:r w:rsidRPr="00D33912">
              <w:rPr>
                <w:rStyle w:val="BodyTextChar3"/>
                <w:sz w:val="18"/>
              </w:rPr>
              <w:t>knowledgeRequestNotification.effectiveTime.v</w:t>
            </w:r>
            <w:proofErr w:type="spellEnd"/>
            <w:r w:rsidRPr="00D33912">
              <w:rPr>
                <w:rStyle w:val="BodyTextChar3"/>
                <w:sz w:val="18"/>
              </w:rPr>
              <w:t xml:space="preserve"> </w:t>
            </w:r>
          </w:p>
        </w:tc>
        <w:tc>
          <w:tcPr>
            <w:tcW w:w="1483" w:type="dxa"/>
            <w:shd w:val="clear" w:color="auto" w:fill="auto"/>
            <w:tcPrChange w:id="799" w:author="Boone, Keith W (GE Healthcare)" w:date="2012-07-17T08:46:00Z">
              <w:tcPr>
                <w:tcW w:w="1987" w:type="dxa"/>
                <w:gridSpan w:val="2"/>
                <w:shd w:val="clear" w:color="auto" w:fill="auto"/>
              </w:tcPr>
            </w:tcPrChange>
          </w:tcPr>
          <w:p w:rsidR="00FE1785" w:rsidRPr="00291432" w:rsidRDefault="00FE1785">
            <w:pPr>
              <w:pStyle w:val="TableEntry"/>
              <w:jc w:val="center"/>
              <w:pPrChange w:id="800" w:author="Boone, Keith W (GE Healthcare)" w:date="2012-07-17T08:46:00Z">
                <w:pPr>
                  <w:pStyle w:val="TableEntry"/>
                </w:pPr>
              </w:pPrChange>
            </w:pPr>
            <w:r w:rsidRPr="00291432">
              <w:t>N</w:t>
            </w:r>
          </w:p>
        </w:tc>
        <w:tc>
          <w:tcPr>
            <w:tcW w:w="1440" w:type="dxa"/>
            <w:shd w:val="clear" w:color="auto" w:fill="auto"/>
            <w:tcPrChange w:id="801" w:author="Boone, Keith W (GE Healthcare)" w:date="2012-07-17T08:46:00Z">
              <w:tcPr>
                <w:tcW w:w="1404" w:type="dxa"/>
                <w:gridSpan w:val="2"/>
                <w:shd w:val="clear" w:color="auto" w:fill="auto"/>
              </w:tcPr>
            </w:tcPrChange>
          </w:tcPr>
          <w:p w:rsidR="00FE1785" w:rsidRPr="00291432" w:rsidRDefault="00AC585A">
            <w:pPr>
              <w:pStyle w:val="TableEntry"/>
              <w:jc w:val="center"/>
              <w:pPrChange w:id="802" w:author="Boone, Keith W (GE Healthcare)" w:date="2012-07-17T08:46:00Z">
                <w:pPr>
                  <w:pStyle w:val="TableEntry"/>
                </w:pPr>
              </w:pPrChange>
            </w:pPr>
            <w:r w:rsidRPr="00291432">
              <w:t>O</w:t>
            </w:r>
          </w:p>
        </w:tc>
      </w:tr>
      <w:tr w:rsidR="00BE6043" w:rsidRPr="00D33912" w:rsidTr="006751D6">
        <w:trPr>
          <w:ins w:id="803" w:author="Boone, Keith W (GE Healthcare)" w:date="2012-07-16T17:09:00Z"/>
        </w:trPr>
        <w:tc>
          <w:tcPr>
            <w:tcW w:w="6185" w:type="dxa"/>
            <w:shd w:val="clear" w:color="auto" w:fill="auto"/>
            <w:tcPrChange w:id="804" w:author="Boone, Keith W (GE Healthcare)" w:date="2012-07-17T08:46:00Z">
              <w:tcPr>
                <w:tcW w:w="6185" w:type="dxa"/>
                <w:shd w:val="clear" w:color="auto" w:fill="auto"/>
              </w:tcPr>
            </w:tcPrChange>
          </w:tcPr>
          <w:p w:rsidR="00BE6043" w:rsidRPr="005F1FC4" w:rsidRDefault="00BE6043" w:rsidP="005F1FC4">
            <w:pPr>
              <w:pStyle w:val="TableEntry"/>
              <w:rPr>
                <w:ins w:id="805" w:author="Boone, Keith W (GE Healthcare)" w:date="2012-07-16T17:09:00Z"/>
                <w:rStyle w:val="BodyTextChar3"/>
                <w:sz w:val="18"/>
              </w:rPr>
            </w:pPr>
            <w:proofErr w:type="spellStart"/>
            <w:ins w:id="806" w:author="Boone, Keith W (GE Healthcare)" w:date="2012-07-16T17:09:00Z">
              <w:r w:rsidRPr="005F1FC4">
                <w:rPr>
                  <w:rStyle w:val="BodyTextChar3"/>
                  <w:sz w:val="18"/>
                  <w:rPrChange w:id="807" w:author="Boone, Keith W (GE Healthcare)" w:date="2012-07-16T17:10:00Z">
                    <w:rPr>
                      <w:rStyle w:val="BodyTextChar3"/>
                      <w:strike/>
                      <w:szCs w:val="24"/>
                    </w:rPr>
                  </w:rPrChange>
                </w:rPr>
                <w:t>holder.assignedEntity.n</w:t>
              </w:r>
              <w:proofErr w:type="spellEnd"/>
              <w:r w:rsidRPr="005F1FC4">
                <w:rPr>
                  <w:rStyle w:val="BodyTextChar3"/>
                  <w:sz w:val="18"/>
                  <w:rPrChange w:id="808" w:author="Boone, Keith W (GE Healthcare)" w:date="2012-07-16T17:10:00Z">
                    <w:rPr>
                      <w:rStyle w:val="BodyTextChar3"/>
                      <w:strike/>
                      <w:szCs w:val="24"/>
                    </w:rPr>
                  </w:rPrChange>
                </w:rPr>
                <w:t xml:space="preserve"> </w:t>
              </w:r>
            </w:ins>
          </w:p>
        </w:tc>
        <w:tc>
          <w:tcPr>
            <w:tcW w:w="2923" w:type="dxa"/>
            <w:gridSpan w:val="2"/>
            <w:shd w:val="clear" w:color="auto" w:fill="auto"/>
            <w:tcPrChange w:id="809" w:author="Boone, Keith W (GE Healthcare)" w:date="2012-07-17T08:46:00Z">
              <w:tcPr>
                <w:tcW w:w="3391" w:type="dxa"/>
                <w:gridSpan w:val="4"/>
                <w:shd w:val="clear" w:color="auto" w:fill="auto"/>
              </w:tcPr>
            </w:tcPrChange>
          </w:tcPr>
          <w:p w:rsidR="00BE6043" w:rsidRPr="00BE6043" w:rsidRDefault="00BE6043">
            <w:pPr>
              <w:pStyle w:val="TableEntry"/>
              <w:jc w:val="center"/>
              <w:rPr>
                <w:ins w:id="810" w:author="Boone, Keith W (GE Healthcare)" w:date="2012-07-16T17:09:00Z"/>
                <w:b/>
                <w:rPrChange w:id="811" w:author="Boone, Keith W (GE Healthcare)" w:date="2012-07-17T08:27:00Z">
                  <w:rPr>
                    <w:ins w:id="812" w:author="Boone, Keith W (GE Healthcare)" w:date="2012-07-16T17:09:00Z"/>
                  </w:rPr>
                </w:rPrChange>
              </w:rPr>
              <w:pPrChange w:id="813" w:author="Boone, Keith W (GE Healthcare)" w:date="2012-07-17T08:46:00Z">
                <w:pPr>
                  <w:pStyle w:val="TableEntry"/>
                </w:pPr>
              </w:pPrChange>
            </w:pPr>
            <w:ins w:id="814" w:author="Boone, Keith W (GE Healthcare)" w:date="2012-07-16T17:10:00Z">
              <w:r w:rsidRPr="00BE6043">
                <w:rPr>
                  <w:b/>
                  <w:rPrChange w:id="815" w:author="Boone, Keith W (GE Healthcare)" w:date="2012-07-17T08:27:00Z">
                    <w:rPr/>
                  </w:rPrChange>
                </w:rPr>
                <w:t>Deprecated</w:t>
              </w:r>
            </w:ins>
            <w:ins w:id="816" w:author="Boone, Keith W (GE Healthcare)" w:date="2012-07-16T17:11:00Z">
              <w:r w:rsidRPr="00BE6043">
                <w:rPr>
                  <w:b/>
                  <w:vertAlign w:val="superscript"/>
                  <w:rPrChange w:id="817" w:author="Boone, Keith W (GE Healthcare)" w:date="2012-07-17T08:27:00Z">
                    <w:rPr>
                      <w:vertAlign w:val="superscript"/>
                    </w:rPr>
                  </w:rPrChange>
                </w:rPr>
                <w:t>4</w:t>
              </w:r>
            </w:ins>
          </w:p>
        </w:tc>
      </w:tr>
      <w:tr w:rsidR="00BE6043" w:rsidRPr="00D33912" w:rsidTr="006751D6">
        <w:trPr>
          <w:ins w:id="818" w:author="Boone, Keith W (GE Healthcare)" w:date="2012-07-16T17:09:00Z"/>
        </w:trPr>
        <w:tc>
          <w:tcPr>
            <w:tcW w:w="6185" w:type="dxa"/>
            <w:shd w:val="clear" w:color="auto" w:fill="auto"/>
            <w:tcPrChange w:id="819" w:author="Boone, Keith W (GE Healthcare)" w:date="2012-07-17T08:46:00Z">
              <w:tcPr>
                <w:tcW w:w="6185" w:type="dxa"/>
                <w:shd w:val="clear" w:color="auto" w:fill="auto"/>
              </w:tcPr>
            </w:tcPrChange>
          </w:tcPr>
          <w:p w:rsidR="00BE6043" w:rsidRPr="00D33912" w:rsidRDefault="00BE6043" w:rsidP="00291432">
            <w:pPr>
              <w:pStyle w:val="TableEntry"/>
              <w:rPr>
                <w:ins w:id="820" w:author="Boone, Keith W (GE Healthcare)" w:date="2012-07-16T17:09:00Z"/>
                <w:rStyle w:val="BodyTextChar3"/>
                <w:sz w:val="18"/>
              </w:rPr>
            </w:pPr>
            <w:proofErr w:type="spellStart"/>
            <w:ins w:id="821" w:author="Boone, Keith W (GE Healthcare)" w:date="2012-07-16T17:09:00Z">
              <w:r w:rsidRPr="005F1FC4">
                <w:rPr>
                  <w:rStyle w:val="BodyTextChar3"/>
                  <w:sz w:val="18"/>
                  <w:rPrChange w:id="822" w:author="Boone, Keith W (GE Healthcare)" w:date="2012-07-16T17:10:00Z">
                    <w:rPr>
                      <w:rStyle w:val="BodyTextChar3"/>
                      <w:strike/>
                      <w:szCs w:val="24"/>
                    </w:rPr>
                  </w:rPrChange>
                </w:rPr>
                <w:t>holder.assignedEntity.certificateText</w:t>
              </w:r>
              <w:proofErr w:type="spellEnd"/>
            </w:ins>
          </w:p>
        </w:tc>
        <w:tc>
          <w:tcPr>
            <w:tcW w:w="2923" w:type="dxa"/>
            <w:gridSpan w:val="2"/>
            <w:shd w:val="clear" w:color="auto" w:fill="auto"/>
            <w:tcPrChange w:id="823" w:author="Boone, Keith W (GE Healthcare)" w:date="2012-07-17T08:46:00Z">
              <w:tcPr>
                <w:tcW w:w="3391" w:type="dxa"/>
                <w:gridSpan w:val="4"/>
                <w:shd w:val="clear" w:color="auto" w:fill="auto"/>
              </w:tcPr>
            </w:tcPrChange>
          </w:tcPr>
          <w:p w:rsidR="00BE6043" w:rsidRPr="00BE6043" w:rsidRDefault="00BE6043">
            <w:pPr>
              <w:pStyle w:val="TableEntry"/>
              <w:jc w:val="center"/>
              <w:rPr>
                <w:ins w:id="824" w:author="Boone, Keith W (GE Healthcare)" w:date="2012-07-16T17:09:00Z"/>
                <w:b/>
                <w:rPrChange w:id="825" w:author="Boone, Keith W (GE Healthcare)" w:date="2012-07-17T08:27:00Z">
                  <w:rPr>
                    <w:ins w:id="826" w:author="Boone, Keith W (GE Healthcare)" w:date="2012-07-16T17:09:00Z"/>
                  </w:rPr>
                </w:rPrChange>
              </w:rPr>
              <w:pPrChange w:id="827" w:author="Boone, Keith W (GE Healthcare)" w:date="2012-07-17T08:46:00Z">
                <w:pPr>
                  <w:pStyle w:val="TableEntry"/>
                </w:pPr>
              </w:pPrChange>
            </w:pPr>
            <w:ins w:id="828" w:author="Boone, Keith W (GE Healthcare)" w:date="2012-07-16T17:10:00Z">
              <w:r w:rsidRPr="00BE6043">
                <w:rPr>
                  <w:b/>
                  <w:rPrChange w:id="829" w:author="Boone, Keith W (GE Healthcare)" w:date="2012-07-17T08:27:00Z">
                    <w:rPr/>
                  </w:rPrChange>
                </w:rPr>
                <w:t>Deprecated</w:t>
              </w:r>
            </w:ins>
            <w:ins w:id="830" w:author="Boone, Keith W (GE Healthcare)" w:date="2012-07-16T17:11:00Z">
              <w:r w:rsidRPr="00BE6043">
                <w:rPr>
                  <w:b/>
                  <w:vertAlign w:val="superscript"/>
                  <w:rPrChange w:id="831" w:author="Boone, Keith W (GE Healthcare)" w:date="2012-07-17T08:27:00Z">
                    <w:rPr>
                      <w:vertAlign w:val="superscript"/>
                    </w:rPr>
                  </w:rPrChange>
                </w:rPr>
                <w:t>4</w:t>
              </w:r>
            </w:ins>
          </w:p>
        </w:tc>
      </w:tr>
      <w:tr w:rsidR="00F95CCA" w:rsidRPr="00D33912" w:rsidTr="006751D6">
        <w:tc>
          <w:tcPr>
            <w:tcW w:w="6185" w:type="dxa"/>
            <w:shd w:val="clear" w:color="auto" w:fill="auto"/>
            <w:tcPrChange w:id="832" w:author="Boone, Keith W (GE Healthcare)" w:date="2012-07-17T08:46:00Z">
              <w:tcPr>
                <w:tcW w:w="6185" w:type="dxa"/>
                <w:shd w:val="clear" w:color="auto" w:fill="auto"/>
              </w:tcPr>
            </w:tcPrChange>
          </w:tcPr>
          <w:p w:rsidR="00F95CCA" w:rsidRPr="00C16B49" w:rsidRDefault="00F95CCA" w:rsidP="00291432">
            <w:pPr>
              <w:pStyle w:val="TableEntry"/>
              <w:rPr>
                <w:rStyle w:val="BodyTextChar3"/>
                <w:sz w:val="18"/>
              </w:rPr>
            </w:pPr>
            <w:proofErr w:type="spellStart"/>
            <w:r w:rsidRPr="00D33912">
              <w:rPr>
                <w:rStyle w:val="BodyTextChar3"/>
                <w:sz w:val="18"/>
              </w:rPr>
              <w:t>assignedAuthorizedPerson.id.root</w:t>
            </w:r>
            <w:proofErr w:type="spellEnd"/>
            <w:r w:rsidRPr="00D33912">
              <w:rPr>
                <w:rStyle w:val="BodyTextChar3"/>
                <w:sz w:val="18"/>
              </w:rPr>
              <w:t xml:space="preserve"> </w:t>
            </w:r>
          </w:p>
        </w:tc>
        <w:tc>
          <w:tcPr>
            <w:tcW w:w="1483" w:type="dxa"/>
            <w:vMerge w:val="restart"/>
            <w:shd w:val="clear" w:color="auto" w:fill="auto"/>
            <w:tcPrChange w:id="833" w:author="Boone, Keith W (GE Healthcare)" w:date="2012-07-17T08:46:00Z">
              <w:tcPr>
                <w:tcW w:w="1987" w:type="dxa"/>
                <w:gridSpan w:val="2"/>
                <w:vMerge w:val="restart"/>
                <w:shd w:val="clear" w:color="auto" w:fill="auto"/>
              </w:tcPr>
            </w:tcPrChange>
          </w:tcPr>
          <w:p w:rsidR="00F95CCA" w:rsidRPr="006751D6" w:rsidRDefault="00F95CCA">
            <w:pPr>
              <w:pStyle w:val="TableEntry"/>
              <w:jc w:val="center"/>
              <w:rPr>
                <w:b/>
                <w:rPrChange w:id="834" w:author="Boone, Keith W (GE Healthcare)" w:date="2012-07-17T08:47:00Z">
                  <w:rPr/>
                </w:rPrChange>
              </w:rPr>
              <w:pPrChange w:id="835" w:author="Boone, Keith W (GE Healthcare)" w:date="2012-07-17T08:46:00Z">
                <w:pPr>
                  <w:pStyle w:val="TableEntry"/>
                </w:pPr>
              </w:pPrChange>
            </w:pPr>
            <w:r w:rsidRPr="006751D6">
              <w:rPr>
                <w:b/>
                <w:rPrChange w:id="836" w:author="Boone, Keith W (GE Healthcare)" w:date="2012-07-17T08:47:00Z">
                  <w:rPr/>
                </w:rPrChange>
              </w:rPr>
              <w:t>N</w:t>
            </w:r>
          </w:p>
          <w:p w:rsidR="00F95CCA" w:rsidRPr="00291432" w:rsidRDefault="00F95CCA">
            <w:pPr>
              <w:pStyle w:val="TableEntry"/>
              <w:jc w:val="center"/>
              <w:pPrChange w:id="837" w:author="Boone, Keith W (GE Healthcare)" w:date="2012-07-17T08:46:00Z">
                <w:pPr>
                  <w:pStyle w:val="TableEntry"/>
                </w:pPr>
              </w:pPrChange>
            </w:pPr>
          </w:p>
        </w:tc>
        <w:tc>
          <w:tcPr>
            <w:tcW w:w="1440" w:type="dxa"/>
            <w:vMerge w:val="restart"/>
            <w:shd w:val="clear" w:color="auto" w:fill="auto"/>
            <w:tcPrChange w:id="838" w:author="Boone, Keith W (GE Healthcare)" w:date="2012-07-17T08:46:00Z">
              <w:tcPr>
                <w:tcW w:w="1404" w:type="dxa"/>
                <w:gridSpan w:val="2"/>
                <w:vMerge w:val="restart"/>
                <w:shd w:val="clear" w:color="auto" w:fill="auto"/>
              </w:tcPr>
            </w:tcPrChange>
          </w:tcPr>
          <w:p w:rsidR="00F95CCA" w:rsidRPr="00291432" w:rsidRDefault="00F95CCA">
            <w:pPr>
              <w:pStyle w:val="TableEntry"/>
              <w:jc w:val="center"/>
              <w:pPrChange w:id="839" w:author="Boone, Keith W (GE Healthcare)" w:date="2012-07-17T08:46:00Z">
                <w:pPr>
                  <w:pStyle w:val="TableEntry"/>
                </w:pPr>
              </w:pPrChange>
            </w:pPr>
            <w:r w:rsidRPr="00291432">
              <w:t>O</w:t>
            </w:r>
          </w:p>
        </w:tc>
      </w:tr>
      <w:tr w:rsidR="00F95CCA" w:rsidRPr="00D33912" w:rsidTr="006751D6">
        <w:tc>
          <w:tcPr>
            <w:tcW w:w="6185" w:type="dxa"/>
            <w:shd w:val="clear" w:color="auto" w:fill="auto"/>
            <w:tcPrChange w:id="840" w:author="Boone, Keith W (GE Healthcare)" w:date="2012-07-17T08:46:00Z">
              <w:tcPr>
                <w:tcW w:w="6185" w:type="dxa"/>
                <w:shd w:val="clear" w:color="auto" w:fill="auto"/>
              </w:tcPr>
            </w:tcPrChange>
          </w:tcPr>
          <w:p w:rsidR="00F95CCA" w:rsidRPr="00C16B49" w:rsidRDefault="00F95CCA" w:rsidP="00291432">
            <w:pPr>
              <w:pStyle w:val="TableEntry"/>
              <w:rPr>
                <w:rStyle w:val="BodyTextChar3"/>
                <w:sz w:val="18"/>
              </w:rPr>
            </w:pPr>
            <w:proofErr w:type="spellStart"/>
            <w:r w:rsidRPr="00D33912">
              <w:rPr>
                <w:rStyle w:val="BodyTextChar3"/>
                <w:sz w:val="18"/>
              </w:rPr>
              <w:t>assignedAuthorizedPerson.id.extension</w:t>
            </w:r>
            <w:proofErr w:type="spellEnd"/>
          </w:p>
        </w:tc>
        <w:tc>
          <w:tcPr>
            <w:tcW w:w="1483" w:type="dxa"/>
            <w:vMerge/>
            <w:shd w:val="clear" w:color="auto" w:fill="auto"/>
            <w:tcPrChange w:id="841" w:author="Boone, Keith W (GE Healthcare)" w:date="2012-07-17T08:46:00Z">
              <w:tcPr>
                <w:tcW w:w="1987" w:type="dxa"/>
                <w:gridSpan w:val="2"/>
                <w:vMerge/>
                <w:shd w:val="clear" w:color="auto" w:fill="auto"/>
              </w:tcPr>
            </w:tcPrChange>
          </w:tcPr>
          <w:p w:rsidR="00F95CCA" w:rsidRPr="00291432" w:rsidRDefault="00F95CCA">
            <w:pPr>
              <w:pStyle w:val="TableEntry"/>
              <w:jc w:val="center"/>
              <w:pPrChange w:id="842" w:author="Boone, Keith W (GE Healthcare)" w:date="2012-07-17T08:46:00Z">
                <w:pPr>
                  <w:pStyle w:val="TableEntry"/>
                </w:pPr>
              </w:pPrChange>
            </w:pPr>
          </w:p>
        </w:tc>
        <w:tc>
          <w:tcPr>
            <w:tcW w:w="1440" w:type="dxa"/>
            <w:vMerge/>
            <w:shd w:val="clear" w:color="auto" w:fill="auto"/>
            <w:tcPrChange w:id="843" w:author="Boone, Keith W (GE Healthcare)" w:date="2012-07-17T08:46:00Z">
              <w:tcPr>
                <w:tcW w:w="1404" w:type="dxa"/>
                <w:gridSpan w:val="2"/>
                <w:vMerge/>
                <w:shd w:val="clear" w:color="auto" w:fill="auto"/>
              </w:tcPr>
            </w:tcPrChange>
          </w:tcPr>
          <w:p w:rsidR="00F95CCA" w:rsidRPr="00291432" w:rsidRDefault="00F95CCA">
            <w:pPr>
              <w:pStyle w:val="TableEntry"/>
              <w:jc w:val="center"/>
              <w:pPrChange w:id="844" w:author="Boone, Keith W (GE Healthcare)" w:date="2012-07-17T08:46:00Z">
                <w:pPr>
                  <w:pStyle w:val="TableEntry"/>
                </w:pPr>
              </w:pPrChange>
            </w:pPr>
          </w:p>
        </w:tc>
      </w:tr>
      <w:tr w:rsidR="00F95CCA" w:rsidRPr="00D33912" w:rsidTr="006751D6">
        <w:tc>
          <w:tcPr>
            <w:tcW w:w="6185" w:type="dxa"/>
            <w:shd w:val="clear" w:color="auto" w:fill="auto"/>
            <w:tcPrChange w:id="845" w:author="Boone, Keith W (GE Healthcare)" w:date="2012-07-17T08:46:00Z">
              <w:tcPr>
                <w:tcW w:w="6185" w:type="dxa"/>
                <w:shd w:val="clear" w:color="auto" w:fill="auto"/>
              </w:tcPr>
            </w:tcPrChange>
          </w:tcPr>
          <w:p w:rsidR="00F95CCA" w:rsidRPr="00C16B49" w:rsidRDefault="00F95CCA" w:rsidP="00291432">
            <w:pPr>
              <w:pStyle w:val="TableEntry"/>
              <w:rPr>
                <w:rStyle w:val="BodyTextChar3"/>
                <w:sz w:val="18"/>
              </w:rPr>
            </w:pPr>
            <w:proofErr w:type="spellStart"/>
            <w:r w:rsidRPr="00D33912">
              <w:rPr>
                <w:rStyle w:val="BodyTextChar3"/>
                <w:sz w:val="18"/>
              </w:rPr>
              <w:t>representedOrganization.i</w:t>
            </w:r>
            <w:r w:rsidRPr="00C16B49">
              <w:rPr>
                <w:rStyle w:val="BodyTextChar3"/>
                <w:sz w:val="18"/>
              </w:rPr>
              <w:t>d.root</w:t>
            </w:r>
            <w:proofErr w:type="spellEnd"/>
            <w:r w:rsidRPr="00C16B49">
              <w:rPr>
                <w:rStyle w:val="BodyTextChar3"/>
                <w:sz w:val="18"/>
              </w:rPr>
              <w:t xml:space="preserve"> </w:t>
            </w:r>
          </w:p>
        </w:tc>
        <w:tc>
          <w:tcPr>
            <w:tcW w:w="1483" w:type="dxa"/>
            <w:vMerge w:val="restart"/>
            <w:shd w:val="clear" w:color="auto" w:fill="auto"/>
            <w:tcPrChange w:id="846" w:author="Boone, Keith W (GE Healthcare)" w:date="2012-07-17T08:46:00Z">
              <w:tcPr>
                <w:tcW w:w="1987" w:type="dxa"/>
                <w:gridSpan w:val="2"/>
                <w:vMerge w:val="restart"/>
                <w:shd w:val="clear" w:color="auto" w:fill="auto"/>
              </w:tcPr>
            </w:tcPrChange>
          </w:tcPr>
          <w:p w:rsidR="00F95CCA" w:rsidRPr="006751D6" w:rsidRDefault="00F95CCA">
            <w:pPr>
              <w:pStyle w:val="TableEntry"/>
              <w:jc w:val="center"/>
              <w:rPr>
                <w:b/>
                <w:rPrChange w:id="847" w:author="Boone, Keith W (GE Healthcare)" w:date="2012-07-17T08:47:00Z">
                  <w:rPr/>
                </w:rPrChange>
              </w:rPr>
              <w:pPrChange w:id="848" w:author="Boone, Keith W (GE Healthcare)" w:date="2012-07-17T08:46:00Z">
                <w:pPr>
                  <w:pStyle w:val="TableEntry"/>
                </w:pPr>
              </w:pPrChange>
            </w:pPr>
            <w:r w:rsidRPr="006751D6">
              <w:rPr>
                <w:b/>
                <w:rPrChange w:id="849" w:author="Boone, Keith W (GE Healthcare)" w:date="2012-07-17T08:47:00Z">
                  <w:rPr/>
                </w:rPrChange>
              </w:rPr>
              <w:t>N</w:t>
            </w:r>
          </w:p>
        </w:tc>
        <w:tc>
          <w:tcPr>
            <w:tcW w:w="1440" w:type="dxa"/>
            <w:vMerge w:val="restart"/>
            <w:shd w:val="clear" w:color="auto" w:fill="auto"/>
            <w:tcPrChange w:id="850" w:author="Boone, Keith W (GE Healthcare)" w:date="2012-07-17T08:46:00Z">
              <w:tcPr>
                <w:tcW w:w="1404" w:type="dxa"/>
                <w:gridSpan w:val="2"/>
                <w:vMerge w:val="restart"/>
                <w:shd w:val="clear" w:color="auto" w:fill="auto"/>
              </w:tcPr>
            </w:tcPrChange>
          </w:tcPr>
          <w:p w:rsidR="00F95CCA" w:rsidRPr="00291432" w:rsidRDefault="00F95CCA">
            <w:pPr>
              <w:pStyle w:val="TableEntry"/>
              <w:jc w:val="center"/>
              <w:pPrChange w:id="851" w:author="Boone, Keith W (GE Healthcare)" w:date="2012-07-17T08:46:00Z">
                <w:pPr>
                  <w:pStyle w:val="TableEntry"/>
                </w:pPr>
              </w:pPrChange>
            </w:pPr>
            <w:r w:rsidRPr="00291432">
              <w:t>O</w:t>
            </w:r>
          </w:p>
        </w:tc>
      </w:tr>
      <w:tr w:rsidR="00F95CCA" w:rsidRPr="00D33912" w:rsidTr="006751D6">
        <w:tc>
          <w:tcPr>
            <w:tcW w:w="6185" w:type="dxa"/>
            <w:shd w:val="clear" w:color="auto" w:fill="auto"/>
            <w:tcPrChange w:id="852" w:author="Boone, Keith W (GE Healthcare)" w:date="2012-07-17T08:46:00Z">
              <w:tcPr>
                <w:tcW w:w="6185" w:type="dxa"/>
                <w:shd w:val="clear" w:color="auto" w:fill="auto"/>
              </w:tcPr>
            </w:tcPrChange>
          </w:tcPr>
          <w:p w:rsidR="00F95CCA" w:rsidRPr="00C16B49" w:rsidRDefault="00F95CCA" w:rsidP="00291432">
            <w:pPr>
              <w:pStyle w:val="TableEntry"/>
              <w:rPr>
                <w:rStyle w:val="BodyTextChar3"/>
                <w:sz w:val="18"/>
              </w:rPr>
            </w:pPr>
            <w:proofErr w:type="spellStart"/>
            <w:r w:rsidRPr="00D33912">
              <w:rPr>
                <w:rStyle w:val="BodyTextChar3"/>
                <w:sz w:val="18"/>
              </w:rPr>
              <w:t>representedOrganization.id.extension</w:t>
            </w:r>
            <w:proofErr w:type="spellEnd"/>
          </w:p>
        </w:tc>
        <w:tc>
          <w:tcPr>
            <w:tcW w:w="1483" w:type="dxa"/>
            <w:vMerge/>
            <w:shd w:val="clear" w:color="auto" w:fill="auto"/>
            <w:tcPrChange w:id="853" w:author="Boone, Keith W (GE Healthcare)" w:date="2012-07-17T08:46:00Z">
              <w:tcPr>
                <w:tcW w:w="1987" w:type="dxa"/>
                <w:gridSpan w:val="2"/>
                <w:vMerge/>
                <w:shd w:val="clear" w:color="auto" w:fill="auto"/>
              </w:tcPr>
            </w:tcPrChange>
          </w:tcPr>
          <w:p w:rsidR="00F95CCA" w:rsidRPr="00291432" w:rsidRDefault="00F95CCA">
            <w:pPr>
              <w:pStyle w:val="TableEntry"/>
              <w:jc w:val="center"/>
              <w:pPrChange w:id="854" w:author="Boone, Keith W (GE Healthcare)" w:date="2012-07-17T08:46:00Z">
                <w:pPr>
                  <w:pStyle w:val="TableEntry"/>
                </w:pPr>
              </w:pPrChange>
            </w:pPr>
          </w:p>
        </w:tc>
        <w:tc>
          <w:tcPr>
            <w:tcW w:w="1440" w:type="dxa"/>
            <w:vMerge/>
            <w:shd w:val="clear" w:color="auto" w:fill="auto"/>
            <w:tcPrChange w:id="855" w:author="Boone, Keith W (GE Healthcare)" w:date="2012-07-17T08:46:00Z">
              <w:tcPr>
                <w:tcW w:w="1404" w:type="dxa"/>
                <w:gridSpan w:val="2"/>
                <w:vMerge/>
                <w:shd w:val="clear" w:color="auto" w:fill="auto"/>
              </w:tcPr>
            </w:tcPrChange>
          </w:tcPr>
          <w:p w:rsidR="00F95CCA" w:rsidRPr="00291432" w:rsidRDefault="00F95CCA">
            <w:pPr>
              <w:pStyle w:val="TableEntry"/>
              <w:jc w:val="center"/>
              <w:pPrChange w:id="856" w:author="Boone, Keith W (GE Healthcare)" w:date="2012-07-17T08:46:00Z">
                <w:pPr>
                  <w:pStyle w:val="TableEntry"/>
                </w:pPr>
              </w:pPrChange>
            </w:pPr>
          </w:p>
        </w:tc>
      </w:tr>
      <w:tr w:rsidR="00FE1785" w:rsidRPr="00D33912" w:rsidTr="006751D6">
        <w:tc>
          <w:tcPr>
            <w:tcW w:w="6185" w:type="dxa"/>
            <w:shd w:val="clear" w:color="auto" w:fill="auto"/>
            <w:tcPrChange w:id="857" w:author="Boone, Keith W (GE Healthcare)" w:date="2012-07-17T08:46:00Z">
              <w:tcPr>
                <w:tcW w:w="6185" w:type="dxa"/>
                <w:shd w:val="clear" w:color="auto" w:fill="auto"/>
              </w:tcPr>
            </w:tcPrChange>
          </w:tcPr>
          <w:p w:rsidR="00FE1785" w:rsidRPr="00C16B49" w:rsidRDefault="00FE1785" w:rsidP="00291432">
            <w:pPr>
              <w:pStyle w:val="TableEntry"/>
              <w:rPr>
                <w:rStyle w:val="BodyTextChar3"/>
                <w:sz w:val="18"/>
              </w:rPr>
            </w:pPr>
            <w:proofErr w:type="spellStart"/>
            <w:r w:rsidRPr="00D33912">
              <w:rPr>
                <w:rStyle w:val="BodyTextChar3"/>
                <w:sz w:val="18"/>
              </w:rPr>
              <w:t>patientPerson.administrativeGenderCode.c</w:t>
            </w:r>
            <w:proofErr w:type="spellEnd"/>
            <w:r w:rsidRPr="00D33912">
              <w:rPr>
                <w:rStyle w:val="BodyTextChar3"/>
                <w:sz w:val="18"/>
              </w:rPr>
              <w:t xml:space="preserve"> </w:t>
            </w:r>
          </w:p>
        </w:tc>
        <w:tc>
          <w:tcPr>
            <w:tcW w:w="1483" w:type="dxa"/>
            <w:shd w:val="clear" w:color="auto" w:fill="auto"/>
            <w:tcPrChange w:id="858" w:author="Boone, Keith W (GE Healthcare)" w:date="2012-07-17T08:46:00Z">
              <w:tcPr>
                <w:tcW w:w="1987" w:type="dxa"/>
                <w:gridSpan w:val="2"/>
                <w:shd w:val="clear" w:color="auto" w:fill="auto"/>
              </w:tcPr>
            </w:tcPrChange>
          </w:tcPr>
          <w:p w:rsidR="00FE1785" w:rsidRPr="00291432" w:rsidRDefault="00FE1785">
            <w:pPr>
              <w:pStyle w:val="TableEntry"/>
              <w:jc w:val="center"/>
              <w:pPrChange w:id="859" w:author="Boone, Keith W (GE Healthcare)" w:date="2012-07-17T08:46:00Z">
                <w:pPr>
                  <w:pStyle w:val="TableEntry"/>
                </w:pPr>
              </w:pPrChange>
            </w:pPr>
            <w:r w:rsidRPr="00291432">
              <w:t>N</w:t>
            </w:r>
          </w:p>
        </w:tc>
        <w:tc>
          <w:tcPr>
            <w:tcW w:w="1440" w:type="dxa"/>
            <w:shd w:val="clear" w:color="auto" w:fill="auto"/>
            <w:tcPrChange w:id="860" w:author="Boone, Keith W (GE Healthcare)" w:date="2012-07-17T08:46:00Z">
              <w:tcPr>
                <w:tcW w:w="1404" w:type="dxa"/>
                <w:gridSpan w:val="2"/>
                <w:shd w:val="clear" w:color="auto" w:fill="auto"/>
              </w:tcPr>
            </w:tcPrChange>
          </w:tcPr>
          <w:p w:rsidR="00FE1785" w:rsidRPr="00291432" w:rsidRDefault="00FE1785">
            <w:pPr>
              <w:pStyle w:val="TableEntry"/>
              <w:jc w:val="center"/>
              <w:pPrChange w:id="861" w:author="Boone, Keith W (GE Healthcare)" w:date="2012-07-17T08:46:00Z">
                <w:pPr>
                  <w:pStyle w:val="TableEntry"/>
                </w:pPr>
              </w:pPrChange>
            </w:pPr>
            <w:r w:rsidRPr="00291432">
              <w:t>R</w:t>
            </w:r>
          </w:p>
        </w:tc>
      </w:tr>
      <w:tr w:rsidR="00210FF1" w:rsidRPr="00D33912" w:rsidTr="00F56F68">
        <w:tc>
          <w:tcPr>
            <w:tcW w:w="6185" w:type="dxa"/>
            <w:shd w:val="clear" w:color="auto" w:fill="auto"/>
          </w:tcPr>
          <w:p w:rsidR="00210FF1" w:rsidRPr="00C16B49" w:rsidRDefault="00210FF1" w:rsidP="00291432">
            <w:pPr>
              <w:pStyle w:val="TableEntry"/>
              <w:rPr>
                <w:rStyle w:val="BodyTextChar3"/>
                <w:sz w:val="18"/>
              </w:rPr>
            </w:pPr>
            <w:proofErr w:type="spellStart"/>
            <w:r w:rsidRPr="00D33912">
              <w:rPr>
                <w:rStyle w:val="BodyTextChar3"/>
                <w:sz w:val="18"/>
              </w:rPr>
              <w:t>age.v.v</w:t>
            </w:r>
            <w:proofErr w:type="spellEnd"/>
            <w:r w:rsidRPr="00D33912">
              <w:rPr>
                <w:rStyle w:val="BodyTextChar3"/>
                <w:sz w:val="18"/>
              </w:rPr>
              <w:t xml:space="preserve"> </w:t>
            </w:r>
          </w:p>
        </w:tc>
        <w:tc>
          <w:tcPr>
            <w:tcW w:w="1483" w:type="dxa"/>
            <w:vMerge w:val="restart"/>
            <w:shd w:val="clear" w:color="auto" w:fill="auto"/>
          </w:tcPr>
          <w:p w:rsidR="00210FF1" w:rsidRPr="00B85632" w:rsidRDefault="00210FF1">
            <w:pPr>
              <w:pStyle w:val="TableEntry"/>
              <w:jc w:val="center"/>
              <w:rPr>
                <w:b/>
                <w:rPrChange w:id="862" w:author="Boone, Keith W (GE Healthcare)" w:date="2012-07-17T09:07:00Z">
                  <w:rPr/>
                </w:rPrChange>
              </w:rPr>
              <w:pPrChange w:id="863" w:author="Boone, Keith W (GE Healthcare)" w:date="2012-07-17T08:46:00Z">
                <w:pPr>
                  <w:pStyle w:val="TableEntry"/>
                </w:pPr>
              </w:pPrChange>
            </w:pPr>
            <w:r w:rsidRPr="00B85632">
              <w:rPr>
                <w:b/>
                <w:rPrChange w:id="864" w:author="Boone, Keith W (GE Healthcare)" w:date="2012-07-17T09:07:00Z">
                  <w:rPr/>
                </w:rPrChange>
              </w:rPr>
              <w:t>N</w:t>
            </w:r>
          </w:p>
        </w:tc>
        <w:tc>
          <w:tcPr>
            <w:tcW w:w="1440" w:type="dxa"/>
            <w:vMerge w:val="restart"/>
            <w:shd w:val="clear" w:color="auto" w:fill="auto"/>
          </w:tcPr>
          <w:p w:rsidR="00210FF1" w:rsidRPr="00291432" w:rsidRDefault="00210FF1" w:rsidP="006751D6">
            <w:pPr>
              <w:pStyle w:val="TableEntry"/>
              <w:jc w:val="center"/>
            </w:pPr>
            <w:del w:id="865" w:author="Boone, Keith W (GE Healthcare)" w:date="2012-07-17T14:15:00Z">
              <w:r w:rsidRPr="00291432" w:rsidDel="00210FF1">
                <w:delText>C</w:delText>
              </w:r>
              <w:r w:rsidRPr="00291432" w:rsidDel="00210FF1">
                <w:rPr>
                  <w:vertAlign w:val="superscript"/>
                </w:rPr>
                <w:delText>1</w:delText>
              </w:r>
            </w:del>
            <w:ins w:id="866" w:author="Boone, Keith W (GE Healthcare)" w:date="2012-07-17T14:15:00Z">
              <w:r>
                <w:t>R</w:t>
              </w:r>
              <w:r w:rsidRPr="00291432">
                <w:rPr>
                  <w:vertAlign w:val="superscript"/>
                </w:rPr>
                <w:t>1</w:t>
              </w:r>
            </w:ins>
          </w:p>
          <w:p w:rsidR="00210FF1" w:rsidRPr="00291432" w:rsidRDefault="00210FF1">
            <w:pPr>
              <w:pStyle w:val="TableEntry"/>
              <w:jc w:val="center"/>
              <w:pPrChange w:id="867" w:author="Boone, Keith W (GE Healthcare)" w:date="2012-07-17T08:46:00Z">
                <w:pPr>
                  <w:pStyle w:val="TableEntry"/>
                </w:pPr>
              </w:pPrChange>
            </w:pPr>
            <w:commentRangeStart w:id="868"/>
            <w:del w:id="869" w:author="Boone, Keith W (GE Healthcare)" w:date="2012-07-17T14:15:00Z">
              <w:r w:rsidRPr="00291432" w:rsidDel="00210FF1">
                <w:delText>C</w:delText>
              </w:r>
              <w:r w:rsidRPr="00291432" w:rsidDel="00210FF1">
                <w:rPr>
                  <w:vertAlign w:val="superscript"/>
                </w:rPr>
                <w:delText>2</w:delText>
              </w:r>
              <w:commentRangeEnd w:id="868"/>
              <w:r w:rsidDel="00210FF1">
                <w:rPr>
                  <w:rStyle w:val="CommentReference"/>
                </w:rPr>
                <w:commentReference w:id="868"/>
              </w:r>
            </w:del>
          </w:p>
        </w:tc>
      </w:tr>
      <w:tr w:rsidR="00210FF1" w:rsidRPr="00D33912" w:rsidTr="00F56F68">
        <w:tc>
          <w:tcPr>
            <w:tcW w:w="6185" w:type="dxa"/>
            <w:shd w:val="clear" w:color="auto" w:fill="auto"/>
          </w:tcPr>
          <w:p w:rsidR="00210FF1" w:rsidRPr="00C16B49" w:rsidRDefault="00210FF1" w:rsidP="00291432">
            <w:pPr>
              <w:pStyle w:val="TableEntry"/>
              <w:rPr>
                <w:rStyle w:val="BodyTextChar3"/>
                <w:sz w:val="18"/>
              </w:rPr>
            </w:pPr>
            <w:proofErr w:type="spellStart"/>
            <w:r w:rsidRPr="00D33912">
              <w:rPr>
                <w:rStyle w:val="BodyTextChar3"/>
                <w:sz w:val="18"/>
              </w:rPr>
              <w:t>age.v.u</w:t>
            </w:r>
            <w:proofErr w:type="spellEnd"/>
            <w:r w:rsidRPr="00D33912">
              <w:rPr>
                <w:rStyle w:val="BodyTextChar3"/>
                <w:sz w:val="18"/>
              </w:rPr>
              <w:t xml:space="preserve"> </w:t>
            </w:r>
          </w:p>
        </w:tc>
        <w:tc>
          <w:tcPr>
            <w:tcW w:w="1483" w:type="dxa"/>
            <w:vMerge/>
            <w:shd w:val="clear" w:color="auto" w:fill="auto"/>
          </w:tcPr>
          <w:p w:rsidR="00210FF1" w:rsidRPr="00B85632" w:rsidRDefault="00210FF1">
            <w:pPr>
              <w:pStyle w:val="TableEntry"/>
              <w:jc w:val="center"/>
              <w:rPr>
                <w:b/>
                <w:rPrChange w:id="870" w:author="Boone, Keith W (GE Healthcare)" w:date="2012-07-17T09:07:00Z">
                  <w:rPr/>
                </w:rPrChange>
              </w:rPr>
              <w:pPrChange w:id="871" w:author="Boone, Keith W (GE Healthcare)" w:date="2012-07-17T08:46:00Z">
                <w:pPr>
                  <w:pStyle w:val="TableEntry"/>
                </w:pPr>
              </w:pPrChange>
            </w:pPr>
          </w:p>
        </w:tc>
        <w:tc>
          <w:tcPr>
            <w:tcW w:w="1440" w:type="dxa"/>
            <w:vMerge/>
            <w:shd w:val="clear" w:color="auto" w:fill="auto"/>
          </w:tcPr>
          <w:p w:rsidR="00210FF1" w:rsidRPr="00291432" w:rsidRDefault="00210FF1">
            <w:pPr>
              <w:pStyle w:val="TableEntry"/>
              <w:jc w:val="center"/>
              <w:pPrChange w:id="872" w:author="Boone, Keith W (GE Healthcare)" w:date="2012-07-17T08:46:00Z">
                <w:pPr>
                  <w:pStyle w:val="TableEntry"/>
                </w:pPr>
              </w:pPrChange>
            </w:pPr>
          </w:p>
        </w:tc>
      </w:tr>
      <w:tr w:rsidR="00210FF1" w:rsidRPr="00D33912" w:rsidTr="00F56F68">
        <w:tc>
          <w:tcPr>
            <w:tcW w:w="6185" w:type="dxa"/>
            <w:shd w:val="clear" w:color="auto" w:fill="auto"/>
          </w:tcPr>
          <w:p w:rsidR="00210FF1" w:rsidRPr="00C16B49" w:rsidRDefault="00210FF1" w:rsidP="00291432">
            <w:pPr>
              <w:pStyle w:val="TableEntry"/>
              <w:rPr>
                <w:rStyle w:val="BodyTextChar3"/>
                <w:sz w:val="18"/>
              </w:rPr>
            </w:pPr>
            <w:proofErr w:type="spellStart"/>
            <w:r w:rsidRPr="00D33912">
              <w:rPr>
                <w:rStyle w:val="BodyTextChar3"/>
                <w:sz w:val="18"/>
              </w:rPr>
              <w:t>ageGroup.v.c</w:t>
            </w:r>
            <w:proofErr w:type="spellEnd"/>
            <w:r w:rsidRPr="00D33912">
              <w:rPr>
                <w:rStyle w:val="BodyTextChar3"/>
                <w:sz w:val="18"/>
              </w:rPr>
              <w:t xml:space="preserve"> </w:t>
            </w:r>
          </w:p>
        </w:tc>
        <w:tc>
          <w:tcPr>
            <w:tcW w:w="1483" w:type="dxa"/>
            <w:shd w:val="clear" w:color="auto" w:fill="auto"/>
          </w:tcPr>
          <w:p w:rsidR="00210FF1" w:rsidRPr="00B85632" w:rsidRDefault="00210FF1">
            <w:pPr>
              <w:pStyle w:val="TableEntry"/>
              <w:jc w:val="center"/>
              <w:rPr>
                <w:b/>
                <w:rPrChange w:id="873" w:author="Boone, Keith W (GE Healthcare)" w:date="2012-07-17T09:07:00Z">
                  <w:rPr/>
                </w:rPrChange>
              </w:rPr>
              <w:pPrChange w:id="874" w:author="Boone, Keith W (GE Healthcare)" w:date="2012-07-17T08:46:00Z">
                <w:pPr>
                  <w:pStyle w:val="TableEntry"/>
                </w:pPr>
              </w:pPrChange>
            </w:pPr>
            <w:r w:rsidRPr="00B85632">
              <w:rPr>
                <w:b/>
                <w:rPrChange w:id="875" w:author="Boone, Keith W (GE Healthcare)" w:date="2012-07-17T09:07:00Z">
                  <w:rPr/>
                </w:rPrChange>
              </w:rPr>
              <w:t>N</w:t>
            </w:r>
          </w:p>
        </w:tc>
        <w:tc>
          <w:tcPr>
            <w:tcW w:w="1440" w:type="dxa"/>
            <w:vMerge/>
            <w:shd w:val="clear" w:color="auto" w:fill="auto"/>
          </w:tcPr>
          <w:p w:rsidR="00210FF1" w:rsidRPr="00291432" w:rsidRDefault="00210FF1">
            <w:pPr>
              <w:pStyle w:val="TableEntry"/>
              <w:jc w:val="center"/>
              <w:pPrChange w:id="876" w:author="Boone, Keith W (GE Healthcare)" w:date="2012-07-17T08:46:00Z">
                <w:pPr>
                  <w:pStyle w:val="TableEntry"/>
                </w:pPr>
              </w:pPrChange>
            </w:pPr>
          </w:p>
        </w:tc>
      </w:tr>
      <w:tr w:rsidR="00FE1785" w:rsidRPr="00D33912" w:rsidTr="006751D6">
        <w:tc>
          <w:tcPr>
            <w:tcW w:w="6185" w:type="dxa"/>
            <w:shd w:val="clear" w:color="auto" w:fill="auto"/>
            <w:tcPrChange w:id="877" w:author="Boone, Keith W (GE Healthcare)" w:date="2012-07-17T08:46:00Z">
              <w:tcPr>
                <w:tcW w:w="6185" w:type="dxa"/>
                <w:shd w:val="clear" w:color="auto" w:fill="auto"/>
              </w:tcPr>
            </w:tcPrChange>
          </w:tcPr>
          <w:p w:rsidR="00FE1785" w:rsidRPr="00C16B49" w:rsidRDefault="00FE1785" w:rsidP="00291432">
            <w:pPr>
              <w:pStyle w:val="TableEntry"/>
              <w:rPr>
                <w:rStyle w:val="BodyTextChar3"/>
                <w:sz w:val="18"/>
              </w:rPr>
            </w:pPr>
            <w:proofErr w:type="spellStart"/>
            <w:r w:rsidRPr="00D33912">
              <w:rPr>
                <w:rStyle w:val="BodyTextChar3"/>
                <w:sz w:val="18"/>
              </w:rPr>
              <w:t>taskContext.c.c</w:t>
            </w:r>
            <w:proofErr w:type="spellEnd"/>
          </w:p>
        </w:tc>
        <w:tc>
          <w:tcPr>
            <w:tcW w:w="1483" w:type="dxa"/>
            <w:shd w:val="clear" w:color="auto" w:fill="auto"/>
            <w:tcPrChange w:id="878" w:author="Boone, Keith W (GE Healthcare)" w:date="2012-07-17T08:46:00Z">
              <w:tcPr>
                <w:tcW w:w="1987" w:type="dxa"/>
                <w:gridSpan w:val="2"/>
                <w:shd w:val="clear" w:color="auto" w:fill="auto"/>
              </w:tcPr>
            </w:tcPrChange>
          </w:tcPr>
          <w:p w:rsidR="00FE1785" w:rsidRPr="00291432" w:rsidRDefault="00FE1785">
            <w:pPr>
              <w:pStyle w:val="TableEntry"/>
              <w:jc w:val="center"/>
              <w:pPrChange w:id="879" w:author="Boone, Keith W (GE Healthcare)" w:date="2012-07-17T08:46:00Z">
                <w:pPr>
                  <w:pStyle w:val="TableEntry"/>
                </w:pPr>
              </w:pPrChange>
            </w:pPr>
            <w:r w:rsidRPr="00291432">
              <w:t>N</w:t>
            </w:r>
          </w:p>
        </w:tc>
        <w:tc>
          <w:tcPr>
            <w:tcW w:w="1440" w:type="dxa"/>
            <w:shd w:val="clear" w:color="auto" w:fill="auto"/>
            <w:tcPrChange w:id="880" w:author="Boone, Keith W (GE Healthcare)" w:date="2012-07-17T08:46:00Z">
              <w:tcPr>
                <w:tcW w:w="1404" w:type="dxa"/>
                <w:gridSpan w:val="2"/>
                <w:shd w:val="clear" w:color="auto" w:fill="auto"/>
              </w:tcPr>
            </w:tcPrChange>
          </w:tcPr>
          <w:p w:rsidR="00FE1785" w:rsidRPr="00291432" w:rsidRDefault="00FE1785">
            <w:pPr>
              <w:pStyle w:val="TableEntry"/>
              <w:jc w:val="center"/>
              <w:pPrChange w:id="881" w:author="Boone, Keith W (GE Healthcare)" w:date="2012-07-17T08:46:00Z">
                <w:pPr>
                  <w:pStyle w:val="TableEntry"/>
                </w:pPr>
              </w:pPrChange>
            </w:pPr>
            <w:r w:rsidRPr="00291432">
              <w:t>R</w:t>
            </w:r>
          </w:p>
        </w:tc>
      </w:tr>
      <w:tr w:rsidR="00F95CCA" w:rsidRPr="00D33912" w:rsidTr="006751D6">
        <w:tc>
          <w:tcPr>
            <w:tcW w:w="6185" w:type="dxa"/>
            <w:shd w:val="clear" w:color="auto" w:fill="auto"/>
            <w:tcPrChange w:id="882" w:author="Boone, Keith W (GE Healthcare)" w:date="2012-07-17T08:46:00Z">
              <w:tcPr>
                <w:tcW w:w="6185" w:type="dxa"/>
                <w:shd w:val="clear" w:color="auto" w:fill="auto"/>
              </w:tcPr>
            </w:tcPrChange>
          </w:tcPr>
          <w:p w:rsidR="00F95CCA" w:rsidRPr="00C16B49" w:rsidRDefault="00F95CCA" w:rsidP="00291432">
            <w:pPr>
              <w:pStyle w:val="TableEntry"/>
              <w:rPr>
                <w:rStyle w:val="BodyTextChar3"/>
                <w:sz w:val="18"/>
              </w:rPr>
            </w:pPr>
            <w:proofErr w:type="spellStart"/>
            <w:r w:rsidRPr="00D33912">
              <w:rPr>
                <w:rStyle w:val="BodyTextChar3"/>
                <w:sz w:val="18"/>
              </w:rPr>
              <w:t>subTopic.v.c</w:t>
            </w:r>
            <w:proofErr w:type="spellEnd"/>
            <w:r w:rsidRPr="00D33912">
              <w:rPr>
                <w:rStyle w:val="BodyTextChar3"/>
                <w:sz w:val="18"/>
              </w:rPr>
              <w:t xml:space="preserve"> </w:t>
            </w:r>
          </w:p>
        </w:tc>
        <w:tc>
          <w:tcPr>
            <w:tcW w:w="1483" w:type="dxa"/>
            <w:vMerge w:val="restart"/>
            <w:shd w:val="clear" w:color="auto" w:fill="auto"/>
            <w:tcPrChange w:id="883" w:author="Boone, Keith W (GE Healthcare)" w:date="2012-07-17T08:46:00Z">
              <w:tcPr>
                <w:tcW w:w="1987" w:type="dxa"/>
                <w:gridSpan w:val="2"/>
                <w:vMerge w:val="restart"/>
                <w:shd w:val="clear" w:color="auto" w:fill="auto"/>
              </w:tcPr>
            </w:tcPrChange>
          </w:tcPr>
          <w:p w:rsidR="00F95CCA" w:rsidRPr="00291432" w:rsidRDefault="00F95CCA">
            <w:pPr>
              <w:pStyle w:val="TableEntry"/>
              <w:jc w:val="center"/>
              <w:pPrChange w:id="884" w:author="Boone, Keith W (GE Healthcare)" w:date="2012-07-17T08:46:00Z">
                <w:pPr>
                  <w:pStyle w:val="TableEntry"/>
                </w:pPr>
              </w:pPrChange>
            </w:pPr>
            <w:r w:rsidRPr="00291432">
              <w:t>N</w:t>
            </w:r>
          </w:p>
        </w:tc>
        <w:tc>
          <w:tcPr>
            <w:tcW w:w="1440" w:type="dxa"/>
            <w:vMerge w:val="restart"/>
            <w:shd w:val="clear" w:color="auto" w:fill="auto"/>
            <w:tcPrChange w:id="885" w:author="Boone, Keith W (GE Healthcare)" w:date="2012-07-17T08:46:00Z">
              <w:tcPr>
                <w:tcW w:w="1404" w:type="dxa"/>
                <w:gridSpan w:val="2"/>
                <w:vMerge w:val="restart"/>
                <w:shd w:val="clear" w:color="auto" w:fill="auto"/>
              </w:tcPr>
            </w:tcPrChange>
          </w:tcPr>
          <w:p w:rsidR="00F95CCA" w:rsidRPr="00291432" w:rsidRDefault="00F95CCA">
            <w:pPr>
              <w:pStyle w:val="TableEntry"/>
              <w:jc w:val="center"/>
              <w:pPrChange w:id="886" w:author="Boone, Keith W (GE Healthcare)" w:date="2012-07-17T08:46:00Z">
                <w:pPr>
                  <w:pStyle w:val="TableEntry"/>
                </w:pPr>
              </w:pPrChange>
            </w:pPr>
            <w:del w:id="887" w:author="Boone, Keith W (GE Healthcare)" w:date="2012-07-16T17:13:00Z">
              <w:r w:rsidRPr="00291432" w:rsidDel="005F1FC4">
                <w:delText>R</w:delText>
              </w:r>
            </w:del>
            <w:ins w:id="888" w:author="Boone, Keith W (GE Healthcare)" w:date="2012-07-16T17:13:00Z">
              <w:r w:rsidR="005F1FC4">
                <w:t>O</w:t>
              </w:r>
            </w:ins>
          </w:p>
        </w:tc>
      </w:tr>
      <w:tr w:rsidR="00F95CCA" w:rsidRPr="00D33912" w:rsidTr="006751D6">
        <w:tc>
          <w:tcPr>
            <w:tcW w:w="6185" w:type="dxa"/>
            <w:shd w:val="clear" w:color="auto" w:fill="auto"/>
            <w:tcPrChange w:id="889" w:author="Boone, Keith W (GE Healthcare)" w:date="2012-07-17T08:46:00Z">
              <w:tcPr>
                <w:tcW w:w="6185" w:type="dxa"/>
                <w:shd w:val="clear" w:color="auto" w:fill="auto"/>
              </w:tcPr>
            </w:tcPrChange>
          </w:tcPr>
          <w:p w:rsidR="00F95CCA" w:rsidRPr="00C16B49" w:rsidRDefault="00F95CCA" w:rsidP="00291432">
            <w:pPr>
              <w:pStyle w:val="TableEntry"/>
              <w:rPr>
                <w:rStyle w:val="BodyTextChar3"/>
                <w:sz w:val="18"/>
              </w:rPr>
            </w:pPr>
            <w:proofErr w:type="spellStart"/>
            <w:r w:rsidRPr="00D33912">
              <w:rPr>
                <w:rStyle w:val="BodyTextChar3"/>
                <w:sz w:val="18"/>
              </w:rPr>
              <w:t>subTopic.v.cs</w:t>
            </w:r>
            <w:proofErr w:type="spellEnd"/>
            <w:r w:rsidRPr="00D33912">
              <w:rPr>
                <w:rStyle w:val="BodyTextChar3"/>
                <w:sz w:val="18"/>
              </w:rPr>
              <w:t xml:space="preserve"> </w:t>
            </w:r>
          </w:p>
        </w:tc>
        <w:tc>
          <w:tcPr>
            <w:tcW w:w="1483" w:type="dxa"/>
            <w:vMerge/>
            <w:shd w:val="clear" w:color="auto" w:fill="auto"/>
            <w:tcPrChange w:id="890" w:author="Boone, Keith W (GE Healthcare)" w:date="2012-07-17T08:46:00Z">
              <w:tcPr>
                <w:tcW w:w="1987" w:type="dxa"/>
                <w:gridSpan w:val="2"/>
                <w:vMerge/>
                <w:shd w:val="clear" w:color="auto" w:fill="auto"/>
              </w:tcPr>
            </w:tcPrChange>
          </w:tcPr>
          <w:p w:rsidR="00F95CCA" w:rsidRPr="00291432" w:rsidRDefault="00F95CCA">
            <w:pPr>
              <w:pStyle w:val="TableEntry"/>
              <w:jc w:val="center"/>
              <w:pPrChange w:id="891" w:author="Boone, Keith W (GE Healthcare)" w:date="2012-07-17T08:46:00Z">
                <w:pPr>
                  <w:pStyle w:val="TableEntry"/>
                </w:pPr>
              </w:pPrChange>
            </w:pPr>
          </w:p>
        </w:tc>
        <w:tc>
          <w:tcPr>
            <w:tcW w:w="1440" w:type="dxa"/>
            <w:vMerge/>
            <w:shd w:val="clear" w:color="auto" w:fill="auto"/>
            <w:tcPrChange w:id="892" w:author="Boone, Keith W (GE Healthcare)" w:date="2012-07-17T08:46:00Z">
              <w:tcPr>
                <w:tcW w:w="1404" w:type="dxa"/>
                <w:gridSpan w:val="2"/>
                <w:vMerge/>
                <w:shd w:val="clear" w:color="auto" w:fill="auto"/>
              </w:tcPr>
            </w:tcPrChange>
          </w:tcPr>
          <w:p w:rsidR="00F95CCA" w:rsidRPr="00291432" w:rsidRDefault="00F95CCA">
            <w:pPr>
              <w:pStyle w:val="TableEntry"/>
              <w:jc w:val="center"/>
              <w:pPrChange w:id="893" w:author="Boone, Keith W (GE Healthcare)" w:date="2012-07-17T08:46:00Z">
                <w:pPr>
                  <w:pStyle w:val="TableEntry"/>
                </w:pPr>
              </w:pPrChange>
            </w:pPr>
          </w:p>
        </w:tc>
      </w:tr>
      <w:tr w:rsidR="00B85632" w:rsidRPr="00D33912" w:rsidTr="00C03E61">
        <w:tc>
          <w:tcPr>
            <w:tcW w:w="6185" w:type="dxa"/>
            <w:shd w:val="clear" w:color="auto" w:fill="auto"/>
          </w:tcPr>
          <w:p w:rsidR="00B85632" w:rsidRPr="00C16B49" w:rsidRDefault="00B85632" w:rsidP="00291432">
            <w:pPr>
              <w:pStyle w:val="TableEntry"/>
              <w:rPr>
                <w:rStyle w:val="BodyTextChar3"/>
                <w:sz w:val="18"/>
              </w:rPr>
            </w:pPr>
            <w:proofErr w:type="spellStart"/>
            <w:r w:rsidRPr="00D33912">
              <w:rPr>
                <w:rStyle w:val="BodyTextChar3"/>
                <w:sz w:val="18"/>
              </w:rPr>
              <w:t>mainSearchCriteria.v.c</w:t>
            </w:r>
            <w:proofErr w:type="spellEnd"/>
            <w:r w:rsidRPr="00D33912">
              <w:rPr>
                <w:rStyle w:val="BodyTextChar3"/>
                <w:sz w:val="18"/>
              </w:rPr>
              <w:t xml:space="preserve"> </w:t>
            </w:r>
          </w:p>
        </w:tc>
        <w:tc>
          <w:tcPr>
            <w:tcW w:w="1483" w:type="dxa"/>
            <w:vMerge w:val="restart"/>
            <w:shd w:val="clear" w:color="auto" w:fill="auto"/>
          </w:tcPr>
          <w:p w:rsidR="00B85632" w:rsidRPr="00291432" w:rsidRDefault="00B85632" w:rsidP="006751D6">
            <w:pPr>
              <w:pStyle w:val="TableEntry"/>
              <w:jc w:val="center"/>
            </w:pPr>
            <w:r w:rsidRPr="00291432">
              <w:t>Y</w:t>
            </w:r>
          </w:p>
          <w:p w:rsidR="00B85632" w:rsidRPr="00291432" w:rsidRDefault="00B85632">
            <w:pPr>
              <w:pStyle w:val="TableEntry"/>
              <w:jc w:val="center"/>
              <w:pPrChange w:id="894" w:author="Boone, Keith W (GE Healthcare)" w:date="2012-07-17T08:46:00Z">
                <w:pPr>
                  <w:pStyle w:val="TableEntry"/>
                </w:pPr>
              </w:pPrChange>
            </w:pPr>
            <w:del w:id="895" w:author="Boone, Keith W (GE Healthcare)" w:date="2012-07-17T09:11:00Z">
              <w:r w:rsidRPr="00291432" w:rsidDel="00B85632">
                <w:delText>Y</w:delText>
              </w:r>
            </w:del>
          </w:p>
        </w:tc>
        <w:tc>
          <w:tcPr>
            <w:tcW w:w="1440" w:type="dxa"/>
            <w:vMerge w:val="restart"/>
            <w:shd w:val="clear" w:color="auto" w:fill="auto"/>
          </w:tcPr>
          <w:p w:rsidR="00B85632" w:rsidRPr="00B85632" w:rsidDel="00B85632" w:rsidRDefault="00B85632" w:rsidP="00B85632">
            <w:pPr>
              <w:pStyle w:val="TableEntry"/>
              <w:jc w:val="center"/>
              <w:rPr>
                <w:del w:id="896" w:author="Boone, Keith W (GE Healthcare)" w:date="2012-07-17T09:09:00Z"/>
                <w:b/>
                <w:rPrChange w:id="897" w:author="Boone, Keith W (GE Healthcare)" w:date="2012-07-17T09:09:00Z">
                  <w:rPr>
                    <w:del w:id="898" w:author="Boone, Keith W (GE Healthcare)" w:date="2012-07-17T09:09:00Z"/>
                  </w:rPr>
                </w:rPrChange>
              </w:rPr>
            </w:pPr>
            <w:r w:rsidRPr="00B85632">
              <w:rPr>
                <w:b/>
                <w:rPrChange w:id="899" w:author="Boone, Keith W (GE Healthcare)" w:date="2012-07-17T09:09:00Z">
                  <w:rPr/>
                </w:rPrChange>
              </w:rPr>
              <w:t>R</w:t>
            </w:r>
            <w:ins w:id="900" w:author="Boone, Keith W (GE Healthcare)" w:date="2012-07-17T14:15:00Z">
              <w:r w:rsidR="00210FF1">
                <w:rPr>
                  <w:vertAlign w:val="superscript"/>
                </w:rPr>
                <w:t>2</w:t>
              </w:r>
            </w:ins>
          </w:p>
          <w:p w:rsidR="00B85632" w:rsidRPr="00291432" w:rsidRDefault="00B85632">
            <w:pPr>
              <w:pStyle w:val="TableEntry"/>
              <w:jc w:val="center"/>
              <w:pPrChange w:id="901" w:author="Boone, Keith W (GE Healthcare)" w:date="2012-07-17T09:09:00Z">
                <w:pPr>
                  <w:pStyle w:val="TableEntry"/>
                </w:pPr>
              </w:pPrChange>
            </w:pPr>
            <w:del w:id="902" w:author="Boone, Keith W (GE Healthcare)" w:date="2012-07-17T09:09:00Z">
              <w:r w:rsidRPr="00291432" w:rsidDel="00B85632">
                <w:delText>R</w:delText>
              </w:r>
            </w:del>
          </w:p>
        </w:tc>
      </w:tr>
      <w:tr w:rsidR="00B85632" w:rsidRPr="00D33912" w:rsidTr="00C03E61">
        <w:tc>
          <w:tcPr>
            <w:tcW w:w="6185" w:type="dxa"/>
            <w:shd w:val="clear" w:color="auto" w:fill="auto"/>
          </w:tcPr>
          <w:p w:rsidR="00B85632" w:rsidRPr="00C16B49" w:rsidRDefault="00B85632" w:rsidP="00291432">
            <w:pPr>
              <w:pStyle w:val="TableEntry"/>
              <w:rPr>
                <w:rStyle w:val="BodyTextChar3"/>
                <w:sz w:val="18"/>
              </w:rPr>
            </w:pPr>
            <w:proofErr w:type="spellStart"/>
            <w:r w:rsidRPr="00D33912">
              <w:rPr>
                <w:rStyle w:val="BodyTextChar3"/>
                <w:sz w:val="18"/>
              </w:rPr>
              <w:t>mainSearchCriteria.v.c</w:t>
            </w:r>
            <w:r w:rsidRPr="00C16B49">
              <w:rPr>
                <w:rStyle w:val="BodyTextChar3"/>
                <w:sz w:val="18"/>
              </w:rPr>
              <w:t>s</w:t>
            </w:r>
            <w:proofErr w:type="spellEnd"/>
            <w:r w:rsidRPr="00C16B49">
              <w:rPr>
                <w:rStyle w:val="BodyTextChar3"/>
                <w:sz w:val="18"/>
              </w:rPr>
              <w:t xml:space="preserve"> </w:t>
            </w:r>
          </w:p>
        </w:tc>
        <w:tc>
          <w:tcPr>
            <w:tcW w:w="1483" w:type="dxa"/>
            <w:vMerge/>
            <w:shd w:val="clear" w:color="auto" w:fill="auto"/>
          </w:tcPr>
          <w:p w:rsidR="00B85632" w:rsidRPr="00291432" w:rsidRDefault="00B85632">
            <w:pPr>
              <w:pStyle w:val="TableEntry"/>
              <w:jc w:val="center"/>
              <w:pPrChange w:id="903" w:author="Boone, Keith W (GE Healthcare)" w:date="2012-07-17T08:46:00Z">
                <w:pPr>
                  <w:pStyle w:val="TableEntry"/>
                </w:pPr>
              </w:pPrChange>
            </w:pPr>
          </w:p>
        </w:tc>
        <w:tc>
          <w:tcPr>
            <w:tcW w:w="1440" w:type="dxa"/>
            <w:vMerge/>
            <w:shd w:val="clear" w:color="auto" w:fill="auto"/>
          </w:tcPr>
          <w:p w:rsidR="00B85632" w:rsidRPr="00291432" w:rsidRDefault="00B85632">
            <w:pPr>
              <w:pStyle w:val="TableEntry"/>
              <w:jc w:val="center"/>
              <w:pPrChange w:id="904" w:author="Boone, Keith W (GE Healthcare)" w:date="2012-07-17T08:46:00Z">
                <w:pPr>
                  <w:pStyle w:val="TableEntry"/>
                </w:pPr>
              </w:pPrChange>
            </w:pPr>
          </w:p>
        </w:tc>
      </w:tr>
      <w:tr w:rsidR="00B85632" w:rsidRPr="00D33912" w:rsidTr="00C03E61">
        <w:tc>
          <w:tcPr>
            <w:tcW w:w="6185" w:type="dxa"/>
            <w:shd w:val="clear" w:color="auto" w:fill="auto"/>
          </w:tcPr>
          <w:p w:rsidR="00B85632" w:rsidRPr="00C16B49" w:rsidRDefault="00B85632" w:rsidP="00291432">
            <w:pPr>
              <w:pStyle w:val="TableEntry"/>
              <w:rPr>
                <w:rStyle w:val="BodyTextChar3"/>
                <w:sz w:val="18"/>
              </w:rPr>
            </w:pPr>
            <w:proofErr w:type="spellStart"/>
            <w:r w:rsidRPr="00D33912">
              <w:rPr>
                <w:rStyle w:val="BodyTextChar3"/>
                <w:sz w:val="18"/>
              </w:rPr>
              <w:t>mainSearchCriteria.v.ot</w:t>
            </w:r>
            <w:proofErr w:type="spellEnd"/>
            <w:r w:rsidRPr="00D33912">
              <w:rPr>
                <w:rStyle w:val="BodyTextChar3"/>
                <w:sz w:val="18"/>
              </w:rPr>
              <w:t xml:space="preserve"> </w:t>
            </w:r>
          </w:p>
        </w:tc>
        <w:tc>
          <w:tcPr>
            <w:tcW w:w="1483" w:type="dxa"/>
            <w:vMerge/>
            <w:shd w:val="clear" w:color="auto" w:fill="auto"/>
          </w:tcPr>
          <w:p w:rsidR="00B85632" w:rsidRPr="00291432" w:rsidRDefault="00B85632">
            <w:pPr>
              <w:pStyle w:val="TableEntry"/>
              <w:jc w:val="center"/>
              <w:pPrChange w:id="905" w:author="Boone, Keith W (GE Healthcare)" w:date="2012-07-17T08:46:00Z">
                <w:pPr>
                  <w:pStyle w:val="TableEntry"/>
                </w:pPr>
              </w:pPrChange>
            </w:pPr>
          </w:p>
        </w:tc>
        <w:tc>
          <w:tcPr>
            <w:tcW w:w="1440" w:type="dxa"/>
            <w:vMerge/>
            <w:shd w:val="clear" w:color="auto" w:fill="auto"/>
          </w:tcPr>
          <w:p w:rsidR="00B85632" w:rsidRPr="00291432" w:rsidRDefault="00B85632">
            <w:pPr>
              <w:pStyle w:val="TableEntry"/>
              <w:jc w:val="center"/>
              <w:pPrChange w:id="906" w:author="Boone, Keith W (GE Healthcare)" w:date="2012-07-17T08:46:00Z">
                <w:pPr>
                  <w:pStyle w:val="TableEntry"/>
                </w:pPr>
              </w:pPrChange>
            </w:pPr>
          </w:p>
        </w:tc>
      </w:tr>
      <w:tr w:rsidR="00F95CCA" w:rsidRPr="00D33912" w:rsidTr="006751D6">
        <w:tc>
          <w:tcPr>
            <w:tcW w:w="6185" w:type="dxa"/>
            <w:shd w:val="clear" w:color="auto" w:fill="auto"/>
            <w:tcPrChange w:id="907" w:author="Boone, Keith W (GE Healthcare)" w:date="2012-07-17T08:46:00Z">
              <w:tcPr>
                <w:tcW w:w="6185" w:type="dxa"/>
                <w:shd w:val="clear" w:color="auto" w:fill="auto"/>
              </w:tcPr>
            </w:tcPrChange>
          </w:tcPr>
          <w:p w:rsidR="00F95CCA" w:rsidRPr="00C16B49" w:rsidRDefault="00F95CCA" w:rsidP="00291432">
            <w:pPr>
              <w:pStyle w:val="TableEntry"/>
              <w:rPr>
                <w:rStyle w:val="BodyTextChar3"/>
                <w:sz w:val="18"/>
              </w:rPr>
            </w:pPr>
            <w:proofErr w:type="spellStart"/>
            <w:r w:rsidRPr="00D33912">
              <w:rPr>
                <w:rStyle w:val="BodyTextChar3"/>
                <w:sz w:val="18"/>
              </w:rPr>
              <w:t>informationRecipient</w:t>
            </w:r>
            <w:proofErr w:type="spellEnd"/>
            <w:r w:rsidRPr="00D33912">
              <w:rPr>
                <w:rStyle w:val="BodyTextChar3"/>
                <w:sz w:val="18"/>
              </w:rPr>
              <w:t xml:space="preserve"> </w:t>
            </w:r>
          </w:p>
        </w:tc>
        <w:tc>
          <w:tcPr>
            <w:tcW w:w="1483" w:type="dxa"/>
            <w:shd w:val="clear" w:color="auto" w:fill="auto"/>
            <w:tcPrChange w:id="908" w:author="Boone, Keith W (GE Healthcare)" w:date="2012-07-17T08:46:00Z">
              <w:tcPr>
                <w:tcW w:w="1987" w:type="dxa"/>
                <w:gridSpan w:val="2"/>
                <w:shd w:val="clear" w:color="auto" w:fill="auto"/>
              </w:tcPr>
            </w:tcPrChange>
          </w:tcPr>
          <w:p w:rsidR="00F95CCA" w:rsidRPr="00291432" w:rsidRDefault="00F95CCA">
            <w:pPr>
              <w:pStyle w:val="TableEntry"/>
              <w:jc w:val="center"/>
              <w:pPrChange w:id="909" w:author="Boone, Keith W (GE Healthcare)" w:date="2012-07-17T08:46:00Z">
                <w:pPr>
                  <w:pStyle w:val="TableEntry"/>
                </w:pPr>
              </w:pPrChange>
            </w:pPr>
            <w:r w:rsidRPr="00291432">
              <w:t>N</w:t>
            </w:r>
          </w:p>
        </w:tc>
        <w:tc>
          <w:tcPr>
            <w:tcW w:w="1440" w:type="dxa"/>
            <w:shd w:val="clear" w:color="auto" w:fill="auto"/>
            <w:tcPrChange w:id="910" w:author="Boone, Keith W (GE Healthcare)" w:date="2012-07-17T08:46:00Z">
              <w:tcPr>
                <w:tcW w:w="1404" w:type="dxa"/>
                <w:gridSpan w:val="2"/>
                <w:shd w:val="clear" w:color="auto" w:fill="auto"/>
              </w:tcPr>
            </w:tcPrChange>
          </w:tcPr>
          <w:p w:rsidR="00F95CCA" w:rsidRPr="00B85632" w:rsidRDefault="00F95CCA">
            <w:pPr>
              <w:pStyle w:val="TableEntry"/>
              <w:jc w:val="center"/>
              <w:rPr>
                <w:b/>
                <w:rPrChange w:id="911" w:author="Boone, Keith W (GE Healthcare)" w:date="2012-07-17T09:12:00Z">
                  <w:rPr/>
                </w:rPrChange>
              </w:rPr>
              <w:pPrChange w:id="912" w:author="Boone, Keith W (GE Healthcare)" w:date="2012-07-17T08:46:00Z">
                <w:pPr>
                  <w:pStyle w:val="TableEntry"/>
                </w:pPr>
              </w:pPrChange>
            </w:pPr>
            <w:r w:rsidRPr="00B85632">
              <w:rPr>
                <w:b/>
                <w:rPrChange w:id="913" w:author="Boone, Keith W (GE Healthcare)" w:date="2012-07-17T09:12:00Z">
                  <w:rPr/>
                </w:rPrChange>
              </w:rPr>
              <w:t>R</w:t>
            </w:r>
          </w:p>
        </w:tc>
      </w:tr>
      <w:tr w:rsidR="00F95CCA" w:rsidRPr="00D33912" w:rsidTr="006751D6">
        <w:tc>
          <w:tcPr>
            <w:tcW w:w="6185" w:type="dxa"/>
            <w:shd w:val="clear" w:color="auto" w:fill="auto"/>
            <w:tcPrChange w:id="914" w:author="Boone, Keith W (GE Healthcare)" w:date="2012-07-17T08:46:00Z">
              <w:tcPr>
                <w:tcW w:w="6185" w:type="dxa"/>
                <w:shd w:val="clear" w:color="auto" w:fill="auto"/>
              </w:tcPr>
            </w:tcPrChange>
          </w:tcPr>
          <w:p w:rsidR="00F95CCA" w:rsidRPr="00C16B49" w:rsidRDefault="00F95CCA" w:rsidP="00291432">
            <w:pPr>
              <w:pStyle w:val="TableEntry"/>
              <w:rPr>
                <w:rStyle w:val="BodyTextChar3"/>
                <w:sz w:val="18"/>
              </w:rPr>
            </w:pPr>
            <w:proofErr w:type="spellStart"/>
            <w:r w:rsidRPr="00D33912">
              <w:rPr>
                <w:rStyle w:val="BodyTextChar3"/>
                <w:sz w:val="18"/>
              </w:rPr>
              <w:t>informationRecipient.healthCareProvider.c.c</w:t>
            </w:r>
            <w:proofErr w:type="spellEnd"/>
            <w:r w:rsidRPr="00D33912">
              <w:rPr>
                <w:rStyle w:val="BodyTextChar3"/>
                <w:sz w:val="18"/>
              </w:rPr>
              <w:t xml:space="preserve"> </w:t>
            </w:r>
          </w:p>
        </w:tc>
        <w:tc>
          <w:tcPr>
            <w:tcW w:w="1483" w:type="dxa"/>
            <w:vMerge w:val="restart"/>
            <w:shd w:val="clear" w:color="auto" w:fill="auto"/>
            <w:tcPrChange w:id="915" w:author="Boone, Keith W (GE Healthcare)" w:date="2012-07-17T08:46:00Z">
              <w:tcPr>
                <w:tcW w:w="1987" w:type="dxa"/>
                <w:gridSpan w:val="2"/>
                <w:vMerge w:val="restart"/>
                <w:shd w:val="clear" w:color="auto" w:fill="auto"/>
              </w:tcPr>
            </w:tcPrChange>
          </w:tcPr>
          <w:p w:rsidR="00F95CCA" w:rsidRPr="00291432" w:rsidRDefault="00F95CCA">
            <w:pPr>
              <w:pStyle w:val="TableEntry"/>
              <w:jc w:val="center"/>
              <w:pPrChange w:id="916" w:author="Boone, Keith W (GE Healthcare)" w:date="2012-07-17T08:46:00Z">
                <w:pPr>
                  <w:pStyle w:val="TableEntry"/>
                </w:pPr>
              </w:pPrChange>
            </w:pPr>
            <w:r w:rsidRPr="00291432">
              <w:t>N</w:t>
            </w:r>
          </w:p>
        </w:tc>
        <w:tc>
          <w:tcPr>
            <w:tcW w:w="1440" w:type="dxa"/>
            <w:vMerge w:val="restart"/>
            <w:shd w:val="clear" w:color="auto" w:fill="auto"/>
            <w:tcPrChange w:id="917" w:author="Boone, Keith W (GE Healthcare)" w:date="2012-07-17T08:46:00Z">
              <w:tcPr>
                <w:tcW w:w="1404" w:type="dxa"/>
                <w:gridSpan w:val="2"/>
                <w:vMerge w:val="restart"/>
                <w:shd w:val="clear" w:color="auto" w:fill="auto"/>
              </w:tcPr>
            </w:tcPrChange>
          </w:tcPr>
          <w:p w:rsidR="00F95CCA" w:rsidRPr="00291432" w:rsidRDefault="00F95CCA">
            <w:pPr>
              <w:pStyle w:val="TableEntry"/>
              <w:jc w:val="center"/>
              <w:pPrChange w:id="918" w:author="Boone, Keith W (GE Healthcare)" w:date="2012-07-17T08:46:00Z">
                <w:pPr>
                  <w:pStyle w:val="TableEntry"/>
                </w:pPr>
              </w:pPrChange>
            </w:pPr>
            <w:r w:rsidRPr="00291432">
              <w:t>O</w:t>
            </w:r>
          </w:p>
        </w:tc>
      </w:tr>
      <w:tr w:rsidR="00F95CCA" w:rsidRPr="00D33912" w:rsidTr="006751D6">
        <w:tc>
          <w:tcPr>
            <w:tcW w:w="6185" w:type="dxa"/>
            <w:shd w:val="clear" w:color="auto" w:fill="auto"/>
            <w:tcPrChange w:id="919" w:author="Boone, Keith W (GE Healthcare)" w:date="2012-07-17T08:46:00Z">
              <w:tcPr>
                <w:tcW w:w="6185" w:type="dxa"/>
                <w:shd w:val="clear" w:color="auto" w:fill="auto"/>
              </w:tcPr>
            </w:tcPrChange>
          </w:tcPr>
          <w:p w:rsidR="00F95CCA" w:rsidRPr="00C16B49" w:rsidRDefault="00F95CCA" w:rsidP="00291432">
            <w:pPr>
              <w:pStyle w:val="TableEntry"/>
              <w:rPr>
                <w:rStyle w:val="BodyTextChar3"/>
                <w:sz w:val="18"/>
              </w:rPr>
            </w:pPr>
            <w:proofErr w:type="spellStart"/>
            <w:r w:rsidRPr="00D33912">
              <w:rPr>
                <w:rStyle w:val="BodyTextChar3"/>
                <w:sz w:val="18"/>
              </w:rPr>
              <w:t>informationRecipient.healthCareProvider.c.cs</w:t>
            </w:r>
            <w:proofErr w:type="spellEnd"/>
            <w:r w:rsidRPr="00D33912">
              <w:rPr>
                <w:rStyle w:val="BodyTextChar3"/>
                <w:sz w:val="18"/>
              </w:rPr>
              <w:t xml:space="preserve"> </w:t>
            </w:r>
          </w:p>
        </w:tc>
        <w:tc>
          <w:tcPr>
            <w:tcW w:w="1483" w:type="dxa"/>
            <w:vMerge/>
            <w:shd w:val="clear" w:color="auto" w:fill="auto"/>
            <w:tcPrChange w:id="920" w:author="Boone, Keith W (GE Healthcare)" w:date="2012-07-17T08:46:00Z">
              <w:tcPr>
                <w:tcW w:w="1987" w:type="dxa"/>
                <w:gridSpan w:val="2"/>
                <w:vMerge/>
                <w:shd w:val="clear" w:color="auto" w:fill="auto"/>
              </w:tcPr>
            </w:tcPrChange>
          </w:tcPr>
          <w:p w:rsidR="00F95CCA" w:rsidRPr="00291432" w:rsidRDefault="00F95CCA">
            <w:pPr>
              <w:pStyle w:val="TableEntry"/>
              <w:jc w:val="center"/>
              <w:pPrChange w:id="921" w:author="Boone, Keith W (GE Healthcare)" w:date="2012-07-17T08:46:00Z">
                <w:pPr>
                  <w:pStyle w:val="TableEntry"/>
                </w:pPr>
              </w:pPrChange>
            </w:pPr>
          </w:p>
        </w:tc>
        <w:tc>
          <w:tcPr>
            <w:tcW w:w="1440" w:type="dxa"/>
            <w:vMerge/>
            <w:shd w:val="clear" w:color="auto" w:fill="auto"/>
            <w:tcPrChange w:id="922" w:author="Boone, Keith W (GE Healthcare)" w:date="2012-07-17T08:46:00Z">
              <w:tcPr>
                <w:tcW w:w="1404" w:type="dxa"/>
                <w:gridSpan w:val="2"/>
                <w:vMerge/>
                <w:shd w:val="clear" w:color="auto" w:fill="auto"/>
              </w:tcPr>
            </w:tcPrChange>
          </w:tcPr>
          <w:p w:rsidR="00F95CCA" w:rsidRPr="00291432" w:rsidRDefault="00F95CCA">
            <w:pPr>
              <w:pStyle w:val="TableEntry"/>
              <w:jc w:val="center"/>
              <w:pPrChange w:id="923" w:author="Boone, Keith W (GE Healthcare)" w:date="2012-07-17T08:46:00Z">
                <w:pPr>
                  <w:pStyle w:val="TableEntry"/>
                </w:pPr>
              </w:pPrChange>
            </w:pPr>
          </w:p>
        </w:tc>
      </w:tr>
      <w:tr w:rsidR="00F95CCA" w:rsidRPr="00D33912" w:rsidTr="006751D6">
        <w:tc>
          <w:tcPr>
            <w:tcW w:w="6185" w:type="dxa"/>
            <w:shd w:val="clear" w:color="auto" w:fill="auto"/>
            <w:tcPrChange w:id="924" w:author="Boone, Keith W (GE Healthcare)" w:date="2012-07-17T08:46:00Z">
              <w:tcPr>
                <w:tcW w:w="6185" w:type="dxa"/>
                <w:shd w:val="clear" w:color="auto" w:fill="auto"/>
              </w:tcPr>
            </w:tcPrChange>
          </w:tcPr>
          <w:p w:rsidR="00F95CCA" w:rsidRPr="00C16B49" w:rsidRDefault="00F95CCA" w:rsidP="00291432">
            <w:pPr>
              <w:pStyle w:val="TableEntry"/>
              <w:rPr>
                <w:rStyle w:val="BodyTextChar3"/>
                <w:sz w:val="18"/>
              </w:rPr>
            </w:pPr>
            <w:proofErr w:type="spellStart"/>
            <w:r w:rsidRPr="00D33912">
              <w:rPr>
                <w:rStyle w:val="BodyTextChar3"/>
                <w:sz w:val="18"/>
              </w:rPr>
              <w:t>informationRecipient.languageCode.c</w:t>
            </w:r>
            <w:proofErr w:type="spellEnd"/>
            <w:r w:rsidRPr="00D33912">
              <w:rPr>
                <w:rStyle w:val="BodyTextChar3"/>
                <w:sz w:val="18"/>
              </w:rPr>
              <w:t xml:space="preserve"> </w:t>
            </w:r>
          </w:p>
        </w:tc>
        <w:tc>
          <w:tcPr>
            <w:tcW w:w="1483" w:type="dxa"/>
            <w:shd w:val="clear" w:color="auto" w:fill="auto"/>
            <w:tcPrChange w:id="925" w:author="Boone, Keith W (GE Healthcare)" w:date="2012-07-17T08:46:00Z">
              <w:tcPr>
                <w:tcW w:w="1987" w:type="dxa"/>
                <w:gridSpan w:val="2"/>
                <w:shd w:val="clear" w:color="auto" w:fill="auto"/>
              </w:tcPr>
            </w:tcPrChange>
          </w:tcPr>
          <w:p w:rsidR="00F95CCA" w:rsidRPr="00291432" w:rsidRDefault="00F95CCA">
            <w:pPr>
              <w:pStyle w:val="TableEntry"/>
              <w:jc w:val="center"/>
              <w:pPrChange w:id="926" w:author="Boone, Keith W (GE Healthcare)" w:date="2012-07-17T08:46:00Z">
                <w:pPr>
                  <w:pStyle w:val="TableEntry"/>
                </w:pPr>
              </w:pPrChange>
            </w:pPr>
            <w:r w:rsidRPr="00291432">
              <w:t>Y</w:t>
            </w:r>
          </w:p>
        </w:tc>
        <w:tc>
          <w:tcPr>
            <w:tcW w:w="1440" w:type="dxa"/>
            <w:shd w:val="clear" w:color="auto" w:fill="auto"/>
            <w:tcPrChange w:id="927" w:author="Boone, Keith W (GE Healthcare)" w:date="2012-07-17T08:46:00Z">
              <w:tcPr>
                <w:tcW w:w="1404" w:type="dxa"/>
                <w:gridSpan w:val="2"/>
                <w:shd w:val="clear" w:color="auto" w:fill="auto"/>
              </w:tcPr>
            </w:tcPrChange>
          </w:tcPr>
          <w:p w:rsidR="00F95CCA" w:rsidRPr="00291432" w:rsidRDefault="00F95CCA">
            <w:pPr>
              <w:pStyle w:val="TableEntry"/>
              <w:jc w:val="center"/>
              <w:pPrChange w:id="928" w:author="Boone, Keith W (GE Healthcare)" w:date="2012-07-17T08:46:00Z">
                <w:pPr>
                  <w:pStyle w:val="TableEntry"/>
                </w:pPr>
              </w:pPrChange>
            </w:pPr>
            <w:r w:rsidRPr="00291432">
              <w:t>R</w:t>
            </w:r>
          </w:p>
        </w:tc>
      </w:tr>
      <w:tr w:rsidR="00B85632" w:rsidRPr="00D33912" w:rsidTr="006751D6">
        <w:trPr>
          <w:ins w:id="929" w:author="Boone, Keith W (GE Healthcare)" w:date="2012-07-17T09:13:00Z"/>
        </w:trPr>
        <w:tc>
          <w:tcPr>
            <w:tcW w:w="6185" w:type="dxa"/>
            <w:shd w:val="clear" w:color="auto" w:fill="auto"/>
          </w:tcPr>
          <w:p w:rsidR="00B85632" w:rsidRPr="00B85632" w:rsidRDefault="00B85632" w:rsidP="00210FF1">
            <w:pPr>
              <w:pStyle w:val="TableEntry"/>
              <w:rPr>
                <w:ins w:id="930" w:author="Boone, Keith W (GE Healthcare)" w:date="2012-07-17T09:13:00Z"/>
                <w:rStyle w:val="BodyTextChar3"/>
                <w:i/>
                <w:sz w:val="18"/>
                <w:rPrChange w:id="931" w:author="Boone, Keith W (GE Healthcare)" w:date="2012-07-17T09:13:00Z">
                  <w:rPr>
                    <w:ins w:id="932" w:author="Boone, Keith W (GE Healthcare)" w:date="2012-07-17T09:13:00Z"/>
                    <w:rStyle w:val="BodyTextChar3"/>
                    <w:sz w:val="18"/>
                  </w:rPr>
                </w:rPrChange>
              </w:rPr>
            </w:pPr>
            <w:ins w:id="933" w:author="Boone, Keith W (GE Healthcare)" w:date="2012-07-17T09:13:00Z">
              <w:r>
                <w:rPr>
                  <w:rStyle w:val="BodyTextChar3"/>
                  <w:i/>
                  <w:sz w:val="18"/>
                </w:rPr>
                <w:t>p</w:t>
              </w:r>
              <w:r w:rsidRPr="00B85632">
                <w:rPr>
                  <w:rStyle w:val="BodyTextChar3"/>
                  <w:i/>
                  <w:sz w:val="18"/>
                  <w:rPrChange w:id="934" w:author="Boone, Keith W (GE Healthcare)" w:date="2012-07-17T09:13:00Z">
                    <w:rPr>
                      <w:rStyle w:val="BodyTextChar3"/>
                      <w:sz w:val="18"/>
                    </w:rPr>
                  </w:rPrChange>
                </w:rPr>
                <w:t>ayor</w:t>
              </w:r>
            </w:ins>
            <w:ins w:id="935" w:author="Boone, Keith W (GE Healthcare)" w:date="2012-07-17T14:15:00Z">
              <w:r w:rsidR="00210FF1">
                <w:rPr>
                  <w:vertAlign w:val="superscript"/>
                </w:rPr>
                <w:t>5</w:t>
              </w:r>
            </w:ins>
          </w:p>
        </w:tc>
        <w:tc>
          <w:tcPr>
            <w:tcW w:w="1483" w:type="dxa"/>
            <w:shd w:val="clear" w:color="auto" w:fill="auto"/>
          </w:tcPr>
          <w:p w:rsidR="00B85632" w:rsidRPr="00291432" w:rsidRDefault="00B85632" w:rsidP="006751D6">
            <w:pPr>
              <w:pStyle w:val="TableEntry"/>
              <w:jc w:val="center"/>
              <w:rPr>
                <w:ins w:id="936" w:author="Boone, Keith W (GE Healthcare)" w:date="2012-07-17T09:13:00Z"/>
              </w:rPr>
            </w:pPr>
            <w:ins w:id="937" w:author="Boone, Keith W (GE Healthcare)" w:date="2012-07-17T09:13:00Z">
              <w:r>
                <w:t>N</w:t>
              </w:r>
            </w:ins>
          </w:p>
        </w:tc>
        <w:tc>
          <w:tcPr>
            <w:tcW w:w="1440" w:type="dxa"/>
            <w:shd w:val="clear" w:color="auto" w:fill="auto"/>
          </w:tcPr>
          <w:p w:rsidR="00B85632" w:rsidRPr="00291432" w:rsidRDefault="00B85632" w:rsidP="006751D6">
            <w:pPr>
              <w:pStyle w:val="TableEntry"/>
              <w:jc w:val="center"/>
              <w:rPr>
                <w:ins w:id="938" w:author="Boone, Keith W (GE Healthcare)" w:date="2012-07-17T09:13:00Z"/>
              </w:rPr>
            </w:pPr>
            <w:ins w:id="939" w:author="Boone, Keith W (GE Healthcare)" w:date="2012-07-17T09:13:00Z">
              <w:r>
                <w:t>O</w:t>
              </w:r>
            </w:ins>
          </w:p>
        </w:tc>
      </w:tr>
      <w:tr w:rsidR="00F95CCA" w:rsidRPr="00D33912" w:rsidTr="006751D6">
        <w:tc>
          <w:tcPr>
            <w:tcW w:w="6185" w:type="dxa"/>
            <w:shd w:val="clear" w:color="auto" w:fill="auto"/>
            <w:tcPrChange w:id="940" w:author="Boone, Keith W (GE Healthcare)" w:date="2012-07-17T08:46:00Z">
              <w:tcPr>
                <w:tcW w:w="6185" w:type="dxa"/>
                <w:shd w:val="clear" w:color="auto" w:fill="auto"/>
              </w:tcPr>
            </w:tcPrChange>
          </w:tcPr>
          <w:p w:rsidR="00F95CCA" w:rsidRPr="00C16B49" w:rsidRDefault="00F95CCA" w:rsidP="00291432">
            <w:pPr>
              <w:pStyle w:val="TableEntry"/>
              <w:rPr>
                <w:rStyle w:val="BodyTextChar3"/>
                <w:sz w:val="18"/>
              </w:rPr>
            </w:pPr>
            <w:r w:rsidRPr="00D33912">
              <w:rPr>
                <w:rStyle w:val="BodyTextChar3"/>
                <w:sz w:val="18"/>
              </w:rPr>
              <w:t xml:space="preserve">performer </w:t>
            </w:r>
          </w:p>
        </w:tc>
        <w:tc>
          <w:tcPr>
            <w:tcW w:w="1483" w:type="dxa"/>
            <w:shd w:val="clear" w:color="auto" w:fill="auto"/>
            <w:tcPrChange w:id="941" w:author="Boone, Keith W (GE Healthcare)" w:date="2012-07-17T08:46:00Z">
              <w:tcPr>
                <w:tcW w:w="1987" w:type="dxa"/>
                <w:gridSpan w:val="2"/>
                <w:shd w:val="clear" w:color="auto" w:fill="auto"/>
              </w:tcPr>
            </w:tcPrChange>
          </w:tcPr>
          <w:p w:rsidR="00F95CCA" w:rsidRPr="00291432" w:rsidRDefault="00F95CCA">
            <w:pPr>
              <w:pStyle w:val="TableEntry"/>
              <w:jc w:val="center"/>
              <w:pPrChange w:id="942" w:author="Boone, Keith W (GE Healthcare)" w:date="2012-07-17T08:46:00Z">
                <w:pPr>
                  <w:pStyle w:val="TableEntry"/>
                </w:pPr>
              </w:pPrChange>
            </w:pPr>
            <w:r w:rsidRPr="00291432">
              <w:t>N</w:t>
            </w:r>
          </w:p>
        </w:tc>
        <w:tc>
          <w:tcPr>
            <w:tcW w:w="1440" w:type="dxa"/>
            <w:shd w:val="clear" w:color="auto" w:fill="auto"/>
            <w:tcPrChange w:id="943" w:author="Boone, Keith W (GE Healthcare)" w:date="2012-07-17T08:46:00Z">
              <w:tcPr>
                <w:tcW w:w="1404" w:type="dxa"/>
                <w:gridSpan w:val="2"/>
                <w:shd w:val="clear" w:color="auto" w:fill="auto"/>
              </w:tcPr>
            </w:tcPrChange>
          </w:tcPr>
          <w:p w:rsidR="00F95CCA" w:rsidRPr="00291432" w:rsidRDefault="00F1790D">
            <w:pPr>
              <w:pStyle w:val="TableEntry"/>
              <w:jc w:val="center"/>
              <w:pPrChange w:id="944" w:author="Boone, Keith W (GE Healthcare)" w:date="2012-07-17T08:46:00Z">
                <w:pPr>
                  <w:pStyle w:val="TableEntry"/>
                </w:pPr>
              </w:pPrChange>
            </w:pPr>
            <w:r w:rsidRPr="00291432">
              <w:t>O</w:t>
            </w:r>
          </w:p>
        </w:tc>
      </w:tr>
      <w:tr w:rsidR="00F95CCA" w:rsidRPr="00D33912" w:rsidTr="006751D6">
        <w:tc>
          <w:tcPr>
            <w:tcW w:w="6185" w:type="dxa"/>
            <w:shd w:val="clear" w:color="auto" w:fill="auto"/>
            <w:tcPrChange w:id="945" w:author="Boone, Keith W (GE Healthcare)" w:date="2012-07-17T08:46:00Z">
              <w:tcPr>
                <w:tcW w:w="6185" w:type="dxa"/>
                <w:shd w:val="clear" w:color="auto" w:fill="auto"/>
              </w:tcPr>
            </w:tcPrChange>
          </w:tcPr>
          <w:p w:rsidR="00F95CCA" w:rsidRPr="00C16B49" w:rsidRDefault="00F95CCA" w:rsidP="00291432">
            <w:pPr>
              <w:pStyle w:val="TableEntry"/>
              <w:rPr>
                <w:rStyle w:val="BodyTextChar3"/>
                <w:sz w:val="18"/>
              </w:rPr>
            </w:pPr>
            <w:proofErr w:type="spellStart"/>
            <w:r w:rsidRPr="00D33912">
              <w:rPr>
                <w:rStyle w:val="BodyTextChar3"/>
                <w:sz w:val="18"/>
              </w:rPr>
              <w:t>performer.languageCode.c</w:t>
            </w:r>
            <w:proofErr w:type="spellEnd"/>
          </w:p>
        </w:tc>
        <w:tc>
          <w:tcPr>
            <w:tcW w:w="1483" w:type="dxa"/>
            <w:shd w:val="clear" w:color="auto" w:fill="auto"/>
            <w:tcPrChange w:id="946" w:author="Boone, Keith W (GE Healthcare)" w:date="2012-07-17T08:46:00Z">
              <w:tcPr>
                <w:tcW w:w="1987" w:type="dxa"/>
                <w:gridSpan w:val="2"/>
                <w:shd w:val="clear" w:color="auto" w:fill="auto"/>
              </w:tcPr>
            </w:tcPrChange>
          </w:tcPr>
          <w:p w:rsidR="00F95CCA" w:rsidRPr="00291432" w:rsidRDefault="00F95CCA">
            <w:pPr>
              <w:pStyle w:val="TableEntry"/>
              <w:jc w:val="center"/>
              <w:pPrChange w:id="947" w:author="Boone, Keith W (GE Healthcare)" w:date="2012-07-17T08:46:00Z">
                <w:pPr>
                  <w:pStyle w:val="TableEntry"/>
                </w:pPr>
              </w:pPrChange>
            </w:pPr>
            <w:r w:rsidRPr="00291432">
              <w:t>Y</w:t>
            </w:r>
          </w:p>
        </w:tc>
        <w:tc>
          <w:tcPr>
            <w:tcW w:w="1440" w:type="dxa"/>
            <w:shd w:val="clear" w:color="auto" w:fill="auto"/>
            <w:tcPrChange w:id="948" w:author="Boone, Keith W (GE Healthcare)" w:date="2012-07-17T08:46:00Z">
              <w:tcPr>
                <w:tcW w:w="1404" w:type="dxa"/>
                <w:gridSpan w:val="2"/>
                <w:shd w:val="clear" w:color="auto" w:fill="auto"/>
              </w:tcPr>
            </w:tcPrChange>
          </w:tcPr>
          <w:p w:rsidR="00F95CCA" w:rsidRPr="00291432" w:rsidRDefault="00F1790D">
            <w:pPr>
              <w:pStyle w:val="TableEntry"/>
              <w:jc w:val="center"/>
              <w:pPrChange w:id="949" w:author="Boone, Keith W (GE Healthcare)" w:date="2012-07-17T08:46:00Z">
                <w:pPr>
                  <w:pStyle w:val="TableEntry"/>
                </w:pPr>
              </w:pPrChange>
            </w:pPr>
            <w:r w:rsidRPr="00291432">
              <w:t>C</w:t>
            </w:r>
            <w:r w:rsidR="00950529" w:rsidRPr="00291432">
              <w:rPr>
                <w:vertAlign w:val="superscript"/>
              </w:rPr>
              <w:t>3</w:t>
            </w:r>
          </w:p>
        </w:tc>
      </w:tr>
      <w:tr w:rsidR="00F95CCA" w:rsidRPr="00D33912" w:rsidTr="006751D6">
        <w:tc>
          <w:tcPr>
            <w:tcW w:w="6185" w:type="dxa"/>
            <w:shd w:val="clear" w:color="auto" w:fill="auto"/>
            <w:tcPrChange w:id="950" w:author="Boone, Keith W (GE Healthcare)" w:date="2012-07-17T08:46:00Z">
              <w:tcPr>
                <w:tcW w:w="6185" w:type="dxa"/>
                <w:shd w:val="clear" w:color="auto" w:fill="auto"/>
              </w:tcPr>
            </w:tcPrChange>
          </w:tcPr>
          <w:p w:rsidR="00F95CCA" w:rsidRPr="00C16B49" w:rsidRDefault="00F95CCA" w:rsidP="00291432">
            <w:pPr>
              <w:pStyle w:val="TableEntry"/>
              <w:rPr>
                <w:rStyle w:val="BodyTextChar3"/>
                <w:sz w:val="18"/>
              </w:rPr>
            </w:pPr>
            <w:proofErr w:type="spellStart"/>
            <w:r w:rsidRPr="00D33912">
              <w:rPr>
                <w:rStyle w:val="BodyTextChar3"/>
                <w:sz w:val="18"/>
              </w:rPr>
              <w:t>perfo</w:t>
            </w:r>
            <w:r w:rsidRPr="00C16B49">
              <w:rPr>
                <w:rStyle w:val="BodyTextChar3"/>
                <w:sz w:val="18"/>
              </w:rPr>
              <w:t>rmer.healthCareProvider.c.c</w:t>
            </w:r>
            <w:proofErr w:type="spellEnd"/>
            <w:r w:rsidRPr="00C16B49">
              <w:rPr>
                <w:rStyle w:val="BodyTextChar3"/>
                <w:sz w:val="18"/>
              </w:rPr>
              <w:t xml:space="preserve"> </w:t>
            </w:r>
          </w:p>
        </w:tc>
        <w:tc>
          <w:tcPr>
            <w:tcW w:w="1483" w:type="dxa"/>
            <w:vMerge w:val="restart"/>
            <w:shd w:val="clear" w:color="auto" w:fill="auto"/>
            <w:tcPrChange w:id="951" w:author="Boone, Keith W (GE Healthcare)" w:date="2012-07-17T08:46:00Z">
              <w:tcPr>
                <w:tcW w:w="1987" w:type="dxa"/>
                <w:gridSpan w:val="2"/>
                <w:vMerge w:val="restart"/>
                <w:shd w:val="clear" w:color="auto" w:fill="auto"/>
              </w:tcPr>
            </w:tcPrChange>
          </w:tcPr>
          <w:p w:rsidR="00F95CCA" w:rsidRPr="00291432" w:rsidRDefault="00F95CCA">
            <w:pPr>
              <w:pStyle w:val="TableEntry"/>
              <w:jc w:val="center"/>
              <w:pPrChange w:id="952" w:author="Boone, Keith W (GE Healthcare)" w:date="2012-07-17T08:46:00Z">
                <w:pPr>
                  <w:pStyle w:val="TableEntry"/>
                </w:pPr>
              </w:pPrChange>
            </w:pPr>
            <w:r w:rsidRPr="00291432">
              <w:t>N</w:t>
            </w:r>
          </w:p>
        </w:tc>
        <w:tc>
          <w:tcPr>
            <w:tcW w:w="1440" w:type="dxa"/>
            <w:vMerge w:val="restart"/>
            <w:shd w:val="clear" w:color="auto" w:fill="auto"/>
            <w:tcPrChange w:id="953" w:author="Boone, Keith W (GE Healthcare)" w:date="2012-07-17T08:46:00Z">
              <w:tcPr>
                <w:tcW w:w="1404" w:type="dxa"/>
                <w:gridSpan w:val="2"/>
                <w:vMerge w:val="restart"/>
                <w:shd w:val="clear" w:color="auto" w:fill="auto"/>
              </w:tcPr>
            </w:tcPrChange>
          </w:tcPr>
          <w:p w:rsidR="00F95CCA" w:rsidRPr="00291432" w:rsidRDefault="00F95CCA">
            <w:pPr>
              <w:pStyle w:val="TableEntry"/>
              <w:jc w:val="center"/>
              <w:pPrChange w:id="954" w:author="Boone, Keith W (GE Healthcare)" w:date="2012-07-17T08:46:00Z">
                <w:pPr>
                  <w:pStyle w:val="TableEntry"/>
                </w:pPr>
              </w:pPrChange>
            </w:pPr>
            <w:r w:rsidRPr="00291432">
              <w:t>O</w:t>
            </w:r>
          </w:p>
        </w:tc>
      </w:tr>
      <w:tr w:rsidR="00F95CCA" w:rsidRPr="00D33912" w:rsidTr="006751D6">
        <w:tc>
          <w:tcPr>
            <w:tcW w:w="6185" w:type="dxa"/>
            <w:shd w:val="clear" w:color="auto" w:fill="auto"/>
            <w:tcPrChange w:id="955" w:author="Boone, Keith W (GE Healthcare)" w:date="2012-07-17T08:46:00Z">
              <w:tcPr>
                <w:tcW w:w="6185" w:type="dxa"/>
                <w:shd w:val="clear" w:color="auto" w:fill="auto"/>
              </w:tcPr>
            </w:tcPrChange>
          </w:tcPr>
          <w:p w:rsidR="00F95CCA" w:rsidRPr="00C16B49" w:rsidRDefault="00F95CCA" w:rsidP="00291432">
            <w:pPr>
              <w:pStyle w:val="TableEntry"/>
              <w:rPr>
                <w:rStyle w:val="BodyTextChar3"/>
                <w:sz w:val="18"/>
              </w:rPr>
            </w:pPr>
            <w:proofErr w:type="spellStart"/>
            <w:r w:rsidRPr="00D33912">
              <w:rPr>
                <w:rStyle w:val="BodyTextChar3"/>
                <w:sz w:val="18"/>
              </w:rPr>
              <w:t>performer.healthCareProvider.c.cs</w:t>
            </w:r>
            <w:proofErr w:type="spellEnd"/>
            <w:r w:rsidRPr="00D33912">
              <w:rPr>
                <w:rStyle w:val="BodyTextChar3"/>
                <w:sz w:val="18"/>
              </w:rPr>
              <w:t xml:space="preserve"> </w:t>
            </w:r>
          </w:p>
        </w:tc>
        <w:tc>
          <w:tcPr>
            <w:tcW w:w="1483" w:type="dxa"/>
            <w:vMerge/>
            <w:shd w:val="clear" w:color="auto" w:fill="auto"/>
            <w:tcPrChange w:id="956" w:author="Boone, Keith W (GE Healthcare)" w:date="2012-07-17T08:46:00Z">
              <w:tcPr>
                <w:tcW w:w="1987" w:type="dxa"/>
                <w:gridSpan w:val="2"/>
                <w:vMerge/>
                <w:shd w:val="clear" w:color="auto" w:fill="auto"/>
              </w:tcPr>
            </w:tcPrChange>
          </w:tcPr>
          <w:p w:rsidR="00F95CCA" w:rsidRPr="00291432" w:rsidRDefault="00F95CCA">
            <w:pPr>
              <w:pStyle w:val="TableEntry"/>
              <w:jc w:val="center"/>
              <w:pPrChange w:id="957" w:author="Boone, Keith W (GE Healthcare)" w:date="2012-07-17T08:46:00Z">
                <w:pPr>
                  <w:pStyle w:val="TableEntry"/>
                </w:pPr>
              </w:pPrChange>
            </w:pPr>
          </w:p>
        </w:tc>
        <w:tc>
          <w:tcPr>
            <w:tcW w:w="1440" w:type="dxa"/>
            <w:vMerge/>
            <w:shd w:val="clear" w:color="auto" w:fill="auto"/>
            <w:tcPrChange w:id="958" w:author="Boone, Keith W (GE Healthcare)" w:date="2012-07-17T08:46:00Z">
              <w:tcPr>
                <w:tcW w:w="1404" w:type="dxa"/>
                <w:gridSpan w:val="2"/>
                <w:vMerge/>
                <w:shd w:val="clear" w:color="auto" w:fill="auto"/>
              </w:tcPr>
            </w:tcPrChange>
          </w:tcPr>
          <w:p w:rsidR="00F95CCA" w:rsidRPr="00291432" w:rsidRDefault="00F95CCA">
            <w:pPr>
              <w:pStyle w:val="TableEntry"/>
              <w:jc w:val="center"/>
              <w:pPrChange w:id="959" w:author="Boone, Keith W (GE Healthcare)" w:date="2012-07-17T08:46:00Z">
                <w:pPr>
                  <w:pStyle w:val="TableEntry"/>
                </w:pPr>
              </w:pPrChange>
            </w:pPr>
          </w:p>
        </w:tc>
      </w:tr>
      <w:tr w:rsidR="00F95CCA" w:rsidRPr="00D33912" w:rsidTr="006751D6">
        <w:tc>
          <w:tcPr>
            <w:tcW w:w="6185" w:type="dxa"/>
            <w:shd w:val="clear" w:color="auto" w:fill="auto"/>
            <w:tcPrChange w:id="960" w:author="Boone, Keith W (GE Healthcare)" w:date="2012-07-17T08:46:00Z">
              <w:tcPr>
                <w:tcW w:w="6185" w:type="dxa"/>
                <w:shd w:val="clear" w:color="auto" w:fill="auto"/>
              </w:tcPr>
            </w:tcPrChange>
          </w:tcPr>
          <w:p w:rsidR="00F95CCA" w:rsidRPr="00C16B49" w:rsidRDefault="00F95CCA" w:rsidP="00291432">
            <w:pPr>
              <w:pStyle w:val="TableEntry"/>
              <w:rPr>
                <w:rStyle w:val="BodyTextChar3"/>
                <w:sz w:val="18"/>
              </w:rPr>
            </w:pPr>
            <w:proofErr w:type="spellStart"/>
            <w:r w:rsidRPr="00D33912">
              <w:rPr>
                <w:rStyle w:val="BodyTextChar3"/>
                <w:sz w:val="18"/>
              </w:rPr>
              <w:t>encounter.c.c</w:t>
            </w:r>
            <w:proofErr w:type="spellEnd"/>
            <w:r w:rsidRPr="00D33912">
              <w:rPr>
                <w:rStyle w:val="BodyTextChar3"/>
                <w:sz w:val="18"/>
              </w:rPr>
              <w:t xml:space="preserve"> </w:t>
            </w:r>
          </w:p>
        </w:tc>
        <w:tc>
          <w:tcPr>
            <w:tcW w:w="1483" w:type="dxa"/>
            <w:shd w:val="clear" w:color="auto" w:fill="auto"/>
            <w:tcPrChange w:id="961" w:author="Boone, Keith W (GE Healthcare)" w:date="2012-07-17T08:46:00Z">
              <w:tcPr>
                <w:tcW w:w="1987" w:type="dxa"/>
                <w:gridSpan w:val="2"/>
                <w:shd w:val="clear" w:color="auto" w:fill="auto"/>
              </w:tcPr>
            </w:tcPrChange>
          </w:tcPr>
          <w:p w:rsidR="00F95CCA" w:rsidRPr="00291432" w:rsidRDefault="00F95CCA">
            <w:pPr>
              <w:pStyle w:val="TableEntry"/>
              <w:jc w:val="center"/>
              <w:pPrChange w:id="962" w:author="Boone, Keith W (GE Healthcare)" w:date="2012-07-17T08:46:00Z">
                <w:pPr>
                  <w:pStyle w:val="TableEntry"/>
                </w:pPr>
              </w:pPrChange>
            </w:pPr>
            <w:r w:rsidRPr="00291432">
              <w:t>N</w:t>
            </w:r>
          </w:p>
        </w:tc>
        <w:tc>
          <w:tcPr>
            <w:tcW w:w="1440" w:type="dxa"/>
            <w:shd w:val="clear" w:color="auto" w:fill="auto"/>
            <w:tcPrChange w:id="963" w:author="Boone, Keith W (GE Healthcare)" w:date="2012-07-17T08:46:00Z">
              <w:tcPr>
                <w:tcW w:w="1404" w:type="dxa"/>
                <w:gridSpan w:val="2"/>
                <w:shd w:val="clear" w:color="auto" w:fill="auto"/>
              </w:tcPr>
            </w:tcPrChange>
          </w:tcPr>
          <w:p w:rsidR="00F95CCA" w:rsidRPr="00291432" w:rsidRDefault="00F95CCA">
            <w:pPr>
              <w:pStyle w:val="TableEntry"/>
              <w:jc w:val="center"/>
              <w:pPrChange w:id="964" w:author="Boone, Keith W (GE Healthcare)" w:date="2012-07-17T08:46:00Z">
                <w:pPr>
                  <w:pStyle w:val="TableEntry"/>
                </w:pPr>
              </w:pPrChange>
            </w:pPr>
            <w:r w:rsidRPr="00291432">
              <w:t>O</w:t>
            </w:r>
          </w:p>
        </w:tc>
      </w:tr>
      <w:tr w:rsidR="00F95CCA" w:rsidRPr="00D33912" w:rsidTr="006751D6">
        <w:tc>
          <w:tcPr>
            <w:tcW w:w="6185" w:type="dxa"/>
            <w:shd w:val="clear" w:color="auto" w:fill="auto"/>
            <w:tcPrChange w:id="965" w:author="Boone, Keith W (GE Healthcare)" w:date="2012-07-17T08:46:00Z">
              <w:tcPr>
                <w:tcW w:w="6185" w:type="dxa"/>
                <w:shd w:val="clear" w:color="auto" w:fill="auto"/>
              </w:tcPr>
            </w:tcPrChange>
          </w:tcPr>
          <w:p w:rsidR="00F95CCA" w:rsidRPr="00C16B49" w:rsidRDefault="00F95CCA" w:rsidP="00291432">
            <w:pPr>
              <w:pStyle w:val="TableEntry"/>
              <w:rPr>
                <w:rStyle w:val="BodyTextChar3"/>
                <w:sz w:val="18"/>
              </w:rPr>
            </w:pPr>
            <w:proofErr w:type="spellStart"/>
            <w:r w:rsidRPr="00D33912">
              <w:rPr>
                <w:rStyle w:val="BodyTextChar3"/>
                <w:sz w:val="18"/>
              </w:rPr>
              <w:t>serviceDeliveryLocation.id.root</w:t>
            </w:r>
            <w:proofErr w:type="spellEnd"/>
          </w:p>
        </w:tc>
        <w:tc>
          <w:tcPr>
            <w:tcW w:w="1483" w:type="dxa"/>
            <w:vMerge w:val="restart"/>
            <w:shd w:val="clear" w:color="auto" w:fill="auto"/>
            <w:tcPrChange w:id="966" w:author="Boone, Keith W (GE Healthcare)" w:date="2012-07-17T08:46:00Z">
              <w:tcPr>
                <w:tcW w:w="1987" w:type="dxa"/>
                <w:gridSpan w:val="2"/>
                <w:vMerge w:val="restart"/>
                <w:shd w:val="clear" w:color="auto" w:fill="auto"/>
              </w:tcPr>
            </w:tcPrChange>
          </w:tcPr>
          <w:p w:rsidR="00F95CCA" w:rsidRPr="00291432" w:rsidRDefault="00F95CCA">
            <w:pPr>
              <w:pStyle w:val="TableEntry"/>
              <w:jc w:val="center"/>
              <w:pPrChange w:id="967" w:author="Boone, Keith W (GE Healthcare)" w:date="2012-07-17T08:46:00Z">
                <w:pPr>
                  <w:pStyle w:val="TableEntry"/>
                </w:pPr>
              </w:pPrChange>
            </w:pPr>
            <w:r w:rsidRPr="00291432">
              <w:t>Y</w:t>
            </w:r>
          </w:p>
        </w:tc>
        <w:tc>
          <w:tcPr>
            <w:tcW w:w="1440" w:type="dxa"/>
            <w:vMerge w:val="restart"/>
            <w:shd w:val="clear" w:color="auto" w:fill="auto"/>
            <w:tcPrChange w:id="968" w:author="Boone, Keith W (GE Healthcare)" w:date="2012-07-17T08:46:00Z">
              <w:tcPr>
                <w:tcW w:w="1404" w:type="dxa"/>
                <w:gridSpan w:val="2"/>
                <w:vMerge w:val="restart"/>
                <w:shd w:val="clear" w:color="auto" w:fill="auto"/>
              </w:tcPr>
            </w:tcPrChange>
          </w:tcPr>
          <w:p w:rsidR="00F95CCA" w:rsidRPr="00291432" w:rsidRDefault="00981FBA">
            <w:pPr>
              <w:pStyle w:val="TableEntry"/>
              <w:jc w:val="center"/>
              <w:pPrChange w:id="969" w:author="Boone, Keith W (GE Healthcare)" w:date="2012-07-17T08:46:00Z">
                <w:pPr>
                  <w:pStyle w:val="TableEntry"/>
                </w:pPr>
              </w:pPrChange>
            </w:pPr>
            <w:r w:rsidRPr="00291432">
              <w:t>O</w:t>
            </w:r>
          </w:p>
        </w:tc>
      </w:tr>
      <w:tr w:rsidR="00F95CCA" w:rsidRPr="00D33912" w:rsidTr="006751D6">
        <w:tc>
          <w:tcPr>
            <w:tcW w:w="6185" w:type="dxa"/>
            <w:shd w:val="clear" w:color="auto" w:fill="auto"/>
            <w:tcPrChange w:id="970" w:author="Boone, Keith W (GE Healthcare)" w:date="2012-07-17T08:46:00Z">
              <w:tcPr>
                <w:tcW w:w="6185" w:type="dxa"/>
                <w:shd w:val="clear" w:color="auto" w:fill="auto"/>
              </w:tcPr>
            </w:tcPrChange>
          </w:tcPr>
          <w:p w:rsidR="00F95CCA" w:rsidRPr="00C16B49" w:rsidRDefault="00F95CCA" w:rsidP="00291432">
            <w:pPr>
              <w:pStyle w:val="TableEntry"/>
              <w:rPr>
                <w:rStyle w:val="BodyTextChar3"/>
                <w:sz w:val="18"/>
              </w:rPr>
            </w:pPr>
            <w:proofErr w:type="spellStart"/>
            <w:r w:rsidRPr="00D33912">
              <w:rPr>
                <w:rStyle w:val="BodyTextChar3"/>
                <w:sz w:val="18"/>
              </w:rPr>
              <w:t>serviceDeliveryLocation.id.extension</w:t>
            </w:r>
            <w:proofErr w:type="spellEnd"/>
          </w:p>
        </w:tc>
        <w:tc>
          <w:tcPr>
            <w:tcW w:w="1483" w:type="dxa"/>
            <w:vMerge/>
            <w:shd w:val="clear" w:color="auto" w:fill="auto"/>
            <w:tcPrChange w:id="971" w:author="Boone, Keith W (GE Healthcare)" w:date="2012-07-17T08:46:00Z">
              <w:tcPr>
                <w:tcW w:w="1987" w:type="dxa"/>
                <w:gridSpan w:val="2"/>
                <w:vMerge/>
                <w:shd w:val="clear" w:color="auto" w:fill="auto"/>
              </w:tcPr>
            </w:tcPrChange>
          </w:tcPr>
          <w:p w:rsidR="00F95CCA" w:rsidRPr="00D33912" w:rsidRDefault="00F95CCA" w:rsidP="00291432">
            <w:pPr>
              <w:pStyle w:val="TableEntry"/>
              <w:rPr>
                <w:lang w:eastAsia="x-none"/>
              </w:rPr>
            </w:pPr>
          </w:p>
        </w:tc>
        <w:tc>
          <w:tcPr>
            <w:tcW w:w="1440" w:type="dxa"/>
            <w:vMerge/>
            <w:shd w:val="clear" w:color="auto" w:fill="auto"/>
            <w:tcPrChange w:id="972" w:author="Boone, Keith W (GE Healthcare)" w:date="2012-07-17T08:46:00Z">
              <w:tcPr>
                <w:tcW w:w="1404" w:type="dxa"/>
                <w:gridSpan w:val="2"/>
                <w:vMerge/>
                <w:shd w:val="clear" w:color="auto" w:fill="auto"/>
              </w:tcPr>
            </w:tcPrChange>
          </w:tcPr>
          <w:p w:rsidR="00F95CCA" w:rsidRPr="00D33912" w:rsidRDefault="00F95CCA" w:rsidP="0064527F">
            <w:pPr>
              <w:pStyle w:val="BodyText"/>
              <w:jc w:val="center"/>
              <w:rPr>
                <w:lang w:eastAsia="x-none"/>
              </w:rPr>
            </w:pPr>
          </w:p>
        </w:tc>
      </w:tr>
    </w:tbl>
    <w:p w:rsidR="00F95CCA" w:rsidRPr="00D33912" w:rsidRDefault="00F95CCA" w:rsidP="00415734">
      <w:pPr>
        <w:pStyle w:val="Note"/>
        <w:tabs>
          <w:tab w:val="left" w:pos="720"/>
        </w:tabs>
        <w:ind w:left="720" w:hanging="288"/>
      </w:pPr>
      <w:r w:rsidRPr="00D33912">
        <w:rPr>
          <w:vertAlign w:val="superscript"/>
        </w:rPr>
        <w:t>1</w:t>
      </w:r>
      <w:r w:rsidRPr="00D33912">
        <w:t xml:space="preserve"> </w:t>
      </w:r>
      <w:ins w:id="973" w:author="Boone, Keith W (GE Healthcare)" w:date="2012-07-17T14:48:00Z">
        <w:r w:rsidR="00415734">
          <w:tab/>
        </w:r>
      </w:ins>
      <w:ins w:id="974" w:author="Boone, Keith W (GE Healthcare)" w:date="2012-07-17T14:16:00Z">
        <w:r w:rsidR="00210FF1">
          <w:t xml:space="preserve">The </w:t>
        </w:r>
      </w:ins>
      <w:del w:id="975" w:author="Boone, Keith W (GE Healthcare)" w:date="2012-07-17T14:16:00Z">
        <w:r w:rsidRPr="00D33912" w:rsidDel="00210FF1">
          <w:delText xml:space="preserve">Age </w:delText>
        </w:r>
      </w:del>
      <w:proofErr w:type="spellStart"/>
      <w:ins w:id="976" w:author="Boone, Keith W (GE Healthcare)" w:date="2012-07-17T14:16:00Z">
        <w:r w:rsidR="00210FF1">
          <w:t>a</w:t>
        </w:r>
        <w:r w:rsidR="00210FF1" w:rsidRPr="00D33912">
          <w:t>ge</w:t>
        </w:r>
        <w:r w:rsidR="00210FF1">
          <w:t>.v.v</w:t>
        </w:r>
        <w:proofErr w:type="spellEnd"/>
        <w:r w:rsidR="00210FF1">
          <w:t xml:space="preserve"> and </w:t>
        </w:r>
        <w:proofErr w:type="spellStart"/>
        <w:r w:rsidR="00210FF1">
          <w:t>age.v.u</w:t>
        </w:r>
        <w:proofErr w:type="spellEnd"/>
        <w:r w:rsidR="00210FF1">
          <w:t xml:space="preserve"> parameters</w:t>
        </w:r>
        <w:r w:rsidR="00210FF1" w:rsidRPr="00D33912">
          <w:t xml:space="preserve"> </w:t>
        </w:r>
      </w:ins>
      <w:r w:rsidRPr="00210FF1">
        <w:rPr>
          <w:smallCaps/>
          <w:rPrChange w:id="977" w:author="Boone, Keith W (GE Healthcare)" w:date="2012-07-17T14:16:00Z">
            <w:rPr/>
          </w:rPrChange>
        </w:rPr>
        <w:t>shall</w:t>
      </w:r>
      <w:r w:rsidRPr="00D33912">
        <w:t xml:space="preserve"> be sent when </w:t>
      </w:r>
      <w:del w:id="978" w:author="Boone, Keith W (GE Healthcare)" w:date="2012-07-17T14:16:00Z">
        <w:r w:rsidRPr="00D33912" w:rsidDel="00210FF1">
          <w:delText xml:space="preserve">it is </w:delText>
        </w:r>
      </w:del>
      <w:ins w:id="979" w:author="Boone, Keith W (GE Healthcare)" w:date="2012-07-17T14:16:00Z">
        <w:r w:rsidR="00210FF1">
          <w:t xml:space="preserve">they are </w:t>
        </w:r>
      </w:ins>
      <w:r w:rsidRPr="00D33912">
        <w:t>not considered to be individually identifiable information.</w:t>
      </w:r>
      <w:ins w:id="980" w:author="Boone, Keith W (GE Healthcare)" w:date="2012-07-17T14:16:00Z">
        <w:r w:rsidR="00210FF1">
          <w:t xml:space="preserve">  Otherwise, </w:t>
        </w:r>
        <w:proofErr w:type="spellStart"/>
        <w:r w:rsidR="00210FF1">
          <w:t>ageGroup.v.c</w:t>
        </w:r>
        <w:proofErr w:type="spellEnd"/>
        <w:r w:rsidR="00210FF1">
          <w:t xml:space="preserve"> </w:t>
        </w:r>
        <w:r w:rsidR="00210FF1" w:rsidRPr="00210FF1">
          <w:rPr>
            <w:smallCaps/>
            <w:rPrChange w:id="981" w:author="Boone, Keith W (GE Healthcare)" w:date="2012-07-17T14:16:00Z">
              <w:rPr/>
            </w:rPrChange>
          </w:rPr>
          <w:t>shall</w:t>
        </w:r>
        <w:r w:rsidR="00210FF1">
          <w:t xml:space="preserve"> be sent.</w:t>
        </w:r>
      </w:ins>
    </w:p>
    <w:p w:rsidR="00F95CCA" w:rsidRPr="00D33912" w:rsidDel="00210FF1" w:rsidRDefault="00F95CCA" w:rsidP="00415734">
      <w:pPr>
        <w:pStyle w:val="Note"/>
        <w:tabs>
          <w:tab w:val="left" w:pos="720"/>
        </w:tabs>
        <w:ind w:left="720" w:hanging="288"/>
        <w:rPr>
          <w:del w:id="982" w:author="Boone, Keith W (GE Healthcare)" w:date="2012-07-17T14:17:00Z"/>
        </w:rPr>
      </w:pPr>
      <w:r w:rsidRPr="00D33912">
        <w:rPr>
          <w:vertAlign w:val="superscript"/>
        </w:rPr>
        <w:t>2</w:t>
      </w:r>
      <w:r w:rsidRPr="00D33912">
        <w:t xml:space="preserve"> </w:t>
      </w:r>
      <w:ins w:id="983" w:author="Boone, Keith W (GE Healthcare)" w:date="2012-07-17T14:48:00Z">
        <w:r w:rsidR="00415734">
          <w:tab/>
        </w:r>
      </w:ins>
      <w:ins w:id="984" w:author="Boone, Keith W (GE Healthcare)" w:date="2012-07-17T14:17:00Z">
        <w:r w:rsidR="00210FF1">
          <w:t xml:space="preserve">At least </w:t>
        </w:r>
        <w:proofErr w:type="spellStart"/>
        <w:r w:rsidR="00210FF1">
          <w:t>mainSearchCriteria.v.c</w:t>
        </w:r>
        <w:proofErr w:type="spellEnd"/>
        <w:r w:rsidR="00210FF1">
          <w:t xml:space="preserve"> and </w:t>
        </w:r>
        <w:proofErr w:type="spellStart"/>
        <w:r w:rsidR="00210FF1">
          <w:t>mainSearchCriteria.v.cs</w:t>
        </w:r>
        <w:proofErr w:type="spellEnd"/>
        <w:r w:rsidR="00210FF1">
          <w:t xml:space="preserve"> must be sent, or </w:t>
        </w:r>
        <w:proofErr w:type="spellStart"/>
        <w:r w:rsidR="00210FF1">
          <w:t>mainSearchCriteria.v.ot</w:t>
        </w:r>
        <w:proofErr w:type="spellEnd"/>
        <w:r w:rsidR="00210FF1">
          <w:t xml:space="preserve"> must be sent.</w:t>
        </w:r>
        <w:r w:rsidR="00210FF1" w:rsidRPr="00D33912" w:rsidDel="00210FF1">
          <w:t xml:space="preserve"> </w:t>
        </w:r>
      </w:ins>
      <w:del w:id="985" w:author="Boone, Keith W (GE Healthcare)" w:date="2012-07-17T14:17:00Z">
        <w:r w:rsidRPr="00D33912" w:rsidDel="00210FF1">
          <w:delText>Age group shall be sent when age is considered to be individually identifiable information.</w:delText>
        </w:r>
      </w:del>
    </w:p>
    <w:p w:rsidR="00F95CCA" w:rsidRDefault="00950529" w:rsidP="00415734">
      <w:pPr>
        <w:pStyle w:val="Note"/>
        <w:tabs>
          <w:tab w:val="left" w:pos="720"/>
        </w:tabs>
        <w:ind w:left="720" w:hanging="288"/>
        <w:rPr>
          <w:ins w:id="986" w:author="Boone, Keith W (GE Healthcare)" w:date="2012-07-16T17:11:00Z"/>
        </w:rPr>
      </w:pPr>
      <w:r w:rsidRPr="00D33912">
        <w:rPr>
          <w:vertAlign w:val="superscript"/>
        </w:rPr>
        <w:t>3</w:t>
      </w:r>
      <w:r w:rsidR="00F1790D" w:rsidRPr="00D33912">
        <w:rPr>
          <w:vertAlign w:val="superscript"/>
        </w:rPr>
        <w:t xml:space="preserve"> </w:t>
      </w:r>
      <w:r w:rsidR="00F1790D" w:rsidRPr="00D33912">
        <w:t xml:space="preserve">This parameter shall be sent when </w:t>
      </w:r>
      <w:proofErr w:type="spellStart"/>
      <w:r w:rsidR="00F1790D" w:rsidRPr="00DF4443">
        <w:rPr>
          <w:rPrChange w:id="987" w:author="Boone, Keith W (GE Healthcare)" w:date="2012-07-17T08:32:00Z">
            <w:rPr>
              <w:rStyle w:val="BodyTextChar3"/>
            </w:rPr>
          </w:rPrChange>
        </w:rPr>
        <w:t>mainSearchCriteria.v.ot</w:t>
      </w:r>
      <w:proofErr w:type="spellEnd"/>
      <w:r w:rsidR="00F1790D" w:rsidRPr="00D33912">
        <w:t xml:space="preserve"> is present as a parameter.</w:t>
      </w:r>
    </w:p>
    <w:p w:rsidR="005F1FC4" w:rsidDel="00625F8B" w:rsidRDefault="005F1FC4" w:rsidP="00415734">
      <w:pPr>
        <w:pStyle w:val="Note"/>
        <w:tabs>
          <w:tab w:val="left" w:pos="720"/>
        </w:tabs>
        <w:ind w:left="720" w:hanging="288"/>
        <w:rPr>
          <w:del w:id="988" w:author="Boone, Keith W (GE Healthcare)" w:date="2012-07-16T17:11:00Z"/>
        </w:rPr>
      </w:pPr>
      <w:ins w:id="989" w:author="Boone, Keith W (GE Healthcare)" w:date="2012-07-16T17:11:00Z">
        <w:r>
          <w:rPr>
            <w:vertAlign w:val="superscript"/>
          </w:rPr>
          <w:t>4</w:t>
        </w:r>
        <w:r w:rsidRPr="00D33912">
          <w:rPr>
            <w:vertAlign w:val="superscript"/>
          </w:rPr>
          <w:t xml:space="preserve"> </w:t>
        </w:r>
      </w:ins>
      <w:ins w:id="990" w:author="Boone, Keith W (GE Healthcare)" w:date="2012-07-17T14:48:00Z">
        <w:r w:rsidR="00415734">
          <w:rPr>
            <w:vertAlign w:val="superscript"/>
          </w:rPr>
          <w:tab/>
        </w:r>
      </w:ins>
      <w:ins w:id="991" w:author="Boone, Keith W (GE Healthcare)" w:date="2012-07-16T17:11:00Z">
        <w:r w:rsidRPr="00D33912">
          <w:t>T</w:t>
        </w:r>
        <w:r>
          <w:t>hese parameters are not to be used under this profile.</w:t>
        </w:r>
      </w:ins>
    </w:p>
    <w:p w:rsidR="00625F8B" w:rsidRDefault="00625F8B" w:rsidP="00415734">
      <w:pPr>
        <w:pStyle w:val="Note"/>
        <w:tabs>
          <w:tab w:val="left" w:pos="720"/>
        </w:tabs>
        <w:ind w:left="720" w:hanging="288"/>
        <w:rPr>
          <w:ins w:id="992" w:author="Boone, Keith W (GE Healthcare)" w:date="2012-07-17T13:02:00Z"/>
        </w:rPr>
      </w:pPr>
    </w:p>
    <w:p w:rsidR="00B85632" w:rsidRDefault="00B85632" w:rsidP="00415734">
      <w:pPr>
        <w:pStyle w:val="Note"/>
        <w:tabs>
          <w:tab w:val="left" w:pos="720"/>
        </w:tabs>
        <w:ind w:left="720" w:hanging="288"/>
        <w:rPr>
          <w:ins w:id="993" w:author="Boone, Keith W (GE Healthcare)" w:date="2012-07-17T09:09:00Z"/>
        </w:rPr>
      </w:pPr>
      <w:ins w:id="994" w:author="Boone, Keith W (GE Healthcare)" w:date="2012-07-17T09:10:00Z">
        <w:r>
          <w:rPr>
            <w:vertAlign w:val="superscript"/>
          </w:rPr>
          <w:t>5</w:t>
        </w:r>
      </w:ins>
      <w:ins w:id="995" w:author="Boone, Keith W (GE Healthcare)" w:date="2012-07-17T09:09:00Z">
        <w:r w:rsidRPr="00D33912">
          <w:rPr>
            <w:vertAlign w:val="superscript"/>
          </w:rPr>
          <w:t xml:space="preserve"> </w:t>
        </w:r>
      </w:ins>
      <w:ins w:id="996" w:author="Boone, Keith W (GE Healthcare)" w:date="2012-07-17T14:48:00Z">
        <w:r w:rsidR="00415734">
          <w:rPr>
            <w:vertAlign w:val="superscript"/>
          </w:rPr>
          <w:tab/>
        </w:r>
      </w:ins>
      <w:proofErr w:type="spellStart"/>
      <w:ins w:id="997" w:author="Boone, Keith W (GE Healthcare)" w:date="2012-07-17T14:17:00Z">
        <w:r w:rsidR="00210FF1">
          <w:t>p</w:t>
        </w:r>
      </w:ins>
      <w:ins w:id="998" w:author="Boone, Keith W (GE Healthcare)" w:date="2012-07-17T09:13:00Z">
        <w:r>
          <w:t>ayor</w:t>
        </w:r>
        <w:proofErr w:type="spellEnd"/>
        <w:r>
          <w:t xml:space="preserve"> is an extension to [</w:t>
        </w:r>
      </w:ins>
      <w:proofErr w:type="spellStart"/>
      <w:ins w:id="999" w:author="Boone, Keith W (GE Healthcare)" w:date="2012-07-17T11:59:00Z">
        <w:r w:rsidR="00C10532">
          <w:t>Infobutton</w:t>
        </w:r>
      </w:ins>
      <w:ins w:id="1000" w:author="Boone, Keith W (GE Healthcare)" w:date="2012-07-17T09:13:00Z">
        <w:r>
          <w:t>URL</w:t>
        </w:r>
        <w:proofErr w:type="spellEnd"/>
        <w:r>
          <w:t>] that is expected to be adopted in the next release.</w:t>
        </w:r>
      </w:ins>
    </w:p>
    <w:p w:rsidR="0093597A" w:rsidRDefault="0093597A" w:rsidP="00291432">
      <w:pPr>
        <w:pStyle w:val="XMLExample"/>
        <w:rPr>
          <w:ins w:id="1001" w:author="Boone, Keith W (GE Healthcare)" w:date="2012-07-17T14:48:00Z"/>
          <w:rStyle w:val="BodyTextChar3"/>
          <w:rFonts w:ascii="Times New Roman" w:hAnsi="Times New Roman"/>
          <w:b/>
          <w:szCs w:val="24"/>
        </w:rPr>
      </w:pPr>
    </w:p>
    <w:p w:rsidR="00415734" w:rsidRDefault="00415734" w:rsidP="00291432">
      <w:pPr>
        <w:pStyle w:val="XMLExample"/>
        <w:rPr>
          <w:ins w:id="1002" w:author="Boone, Keith W (GE Healthcare)" w:date="2012-07-17T14:50:00Z"/>
          <w:rStyle w:val="BodyTextChar3"/>
          <w:rFonts w:ascii="Times New Roman" w:hAnsi="Times New Roman"/>
          <w:szCs w:val="24"/>
        </w:rPr>
      </w:pPr>
      <w:ins w:id="1003" w:author="Boone, Keith W (GE Healthcare)" w:date="2012-07-17T14:48:00Z">
        <w:r>
          <w:rPr>
            <w:rStyle w:val="BodyTextChar3"/>
            <w:rFonts w:ascii="Times New Roman" w:hAnsi="Times New Roman"/>
            <w:szCs w:val="24"/>
          </w:rPr>
          <w:lastRenderedPageBreak/>
          <w:t xml:space="preserve">The sections following describe each parameter in detail.  The numbered items beneath each </w:t>
        </w:r>
      </w:ins>
      <w:ins w:id="1004" w:author="Boone, Keith W (GE Healthcare)" w:date="2012-07-17T14:49:00Z">
        <w:r>
          <w:rPr>
            <w:rStyle w:val="BodyTextChar3"/>
            <w:rFonts w:ascii="Times New Roman" w:hAnsi="Times New Roman"/>
            <w:szCs w:val="24"/>
          </w:rPr>
          <w:t xml:space="preserve">parameter specify conformance requirements of this profile.  </w:t>
        </w:r>
        <w:r w:rsidR="001C7E5B">
          <w:rPr>
            <w:rStyle w:val="BodyTextChar3"/>
            <w:rFonts w:ascii="Times New Roman" w:hAnsi="Times New Roman"/>
            <w:szCs w:val="24"/>
          </w:rPr>
          <w:t>Numbered conformance r</w:t>
        </w:r>
        <w:r>
          <w:rPr>
            <w:rStyle w:val="BodyTextChar3"/>
            <w:rFonts w:ascii="Times New Roman" w:hAnsi="Times New Roman"/>
            <w:szCs w:val="24"/>
          </w:rPr>
          <w:t xml:space="preserve">equirements marked in bold </w:t>
        </w:r>
        <w:r w:rsidR="001C7E5B">
          <w:rPr>
            <w:rStyle w:val="BodyTextChar3"/>
            <w:rFonts w:ascii="Times New Roman" w:hAnsi="Times New Roman"/>
            <w:szCs w:val="24"/>
          </w:rPr>
          <w:t xml:space="preserve">are constraints </w:t>
        </w:r>
      </w:ins>
      <w:ins w:id="1005" w:author="Boone, Keith W (GE Healthcare)" w:date="2012-07-17T14:50:00Z">
        <w:r w:rsidR="001C7E5B">
          <w:rPr>
            <w:rStyle w:val="BodyTextChar3"/>
            <w:rFonts w:ascii="Times New Roman" w:hAnsi="Times New Roman"/>
            <w:szCs w:val="24"/>
          </w:rPr>
          <w:t xml:space="preserve">that are more restrictive than those provided in the HL7 </w:t>
        </w:r>
        <w:proofErr w:type="spellStart"/>
        <w:r w:rsidR="001C7E5B">
          <w:rPr>
            <w:rStyle w:val="BodyTextChar3"/>
            <w:rFonts w:ascii="Times New Roman" w:hAnsi="Times New Roman"/>
            <w:szCs w:val="24"/>
          </w:rPr>
          <w:t>Infobutton</w:t>
        </w:r>
        <w:proofErr w:type="spellEnd"/>
        <w:r w:rsidR="001C7E5B">
          <w:rPr>
            <w:rStyle w:val="BodyTextChar3"/>
            <w:rFonts w:ascii="Times New Roman" w:hAnsi="Times New Roman"/>
            <w:szCs w:val="24"/>
          </w:rPr>
          <w:t xml:space="preserve"> standard or guides.  Those marked in italics are extensions to those specifications.</w:t>
        </w:r>
      </w:ins>
    </w:p>
    <w:p w:rsidR="001C7E5B" w:rsidRPr="00415734" w:rsidRDefault="001C7E5B" w:rsidP="00291432">
      <w:pPr>
        <w:pStyle w:val="XMLExample"/>
        <w:rPr>
          <w:rStyle w:val="BodyTextChar3"/>
          <w:rFonts w:ascii="Times New Roman" w:hAnsi="Times New Roman"/>
          <w:szCs w:val="24"/>
          <w:rPrChange w:id="1006" w:author="Boone, Keith W (GE Healthcare)" w:date="2012-07-17T14:48:00Z">
            <w:rPr>
              <w:rStyle w:val="BodyTextChar3"/>
              <w:rFonts w:ascii="Times New Roman" w:hAnsi="Times New Roman" w:cs="Times New Roman"/>
              <w:b/>
              <w:szCs w:val="24"/>
            </w:rPr>
          </w:rPrChange>
        </w:rPr>
      </w:pPr>
    </w:p>
    <w:p w:rsidR="00C80BE3" w:rsidRPr="00D33912" w:rsidRDefault="00C80BE3" w:rsidP="00291432">
      <w:pPr>
        <w:pStyle w:val="XMLExample"/>
        <w:rPr>
          <w:rStyle w:val="BodyTextChar3"/>
          <w:rFonts w:ascii="Times New Roman" w:hAnsi="Times New Roman"/>
          <w:b/>
          <w:szCs w:val="24"/>
        </w:rPr>
      </w:pPr>
      <w:proofErr w:type="spellStart"/>
      <w:r w:rsidRPr="00D33912">
        <w:rPr>
          <w:rStyle w:val="BodyTextChar3"/>
          <w:szCs w:val="24"/>
        </w:rPr>
        <w:t>knowledgeRequestNotification.id.root</w:t>
      </w:r>
      <w:proofErr w:type="spellEnd"/>
    </w:p>
    <w:p w:rsidR="0093597A" w:rsidRPr="000D1757" w:rsidRDefault="000D1757" w:rsidP="00291432">
      <w:pPr>
        <w:pStyle w:val="XMLExample"/>
        <w:rPr>
          <w:rStyle w:val="BodyTextChar3"/>
          <w:rFonts w:ascii="Times New Roman" w:hAnsi="Times New Roman"/>
          <w:szCs w:val="24"/>
          <w:rPrChange w:id="1007" w:author="Boone, Keith W (GE Healthcare)" w:date="2012-07-17T14:20:00Z">
            <w:rPr>
              <w:rStyle w:val="BodyTextChar3"/>
              <w:rFonts w:ascii="Times New Roman" w:hAnsi="Times New Roman" w:cs="Times New Roman"/>
              <w:b/>
              <w:szCs w:val="24"/>
            </w:rPr>
          </w:rPrChange>
        </w:rPr>
      </w:pPr>
      <w:ins w:id="1008" w:author="Boone, Keith W (GE Healthcare)" w:date="2012-07-17T14:20:00Z">
        <w:r w:rsidRPr="000D1757">
          <w:rPr>
            <w:rStyle w:val="BodyTextChar3"/>
            <w:rFonts w:ascii="Times New Roman" w:hAnsi="Times New Roman"/>
            <w:szCs w:val="24"/>
            <w:rPrChange w:id="1009" w:author="Boone, Keith W (GE Healthcare)" w:date="2012-07-17T14:20:00Z">
              <w:rPr>
                <w:rStyle w:val="BodyTextChar3"/>
                <w:rFonts w:ascii="Times New Roman" w:hAnsi="Times New Roman"/>
                <w:b/>
                <w:szCs w:val="24"/>
              </w:rPr>
            </w:rPrChange>
          </w:rPr>
          <w:t xml:space="preserve">The </w:t>
        </w:r>
      </w:ins>
      <w:ins w:id="1010" w:author="Boone, Keith W (GE Healthcare)" w:date="2012-07-17T14:21:00Z">
        <w:r>
          <w:rPr>
            <w:rStyle w:val="BodyTextChar3"/>
            <w:rFonts w:ascii="Times New Roman" w:hAnsi="Times New Roman"/>
            <w:szCs w:val="24"/>
          </w:rPr>
          <w:t xml:space="preserve">identifier for the knowledge request is used both in the </w:t>
        </w:r>
      </w:ins>
      <w:ins w:id="1011" w:author="Boone, Keith W (GE Healthcare)" w:date="2012-07-17T14:22:00Z">
        <w:r w:rsidR="0074399C">
          <w:rPr>
            <w:rStyle w:val="BodyTextChar3"/>
            <w:rFonts w:ascii="Times New Roman" w:hAnsi="Times New Roman"/>
            <w:szCs w:val="24"/>
          </w:rPr>
          <w:t>query clinical knowledge transaction</w:t>
        </w:r>
      </w:ins>
      <w:ins w:id="1012" w:author="Boone, Keith W (GE Healthcare)" w:date="2012-07-17T14:21:00Z">
        <w:r>
          <w:rPr>
            <w:rStyle w:val="BodyTextChar3"/>
            <w:rFonts w:ascii="Times New Roman" w:hAnsi="Times New Roman"/>
            <w:szCs w:val="24"/>
          </w:rPr>
          <w:t>, and in audit logs.  It is required to be sent to ensure that audit logs between the Clinical Knowledge Request actor and the Clinical Knowledge Directory actor can be correlated.</w:t>
        </w:r>
      </w:ins>
    </w:p>
    <w:p w:rsidR="00C80BE3" w:rsidRPr="000029A5" w:rsidRDefault="00C80BE3" w:rsidP="004D0D72">
      <w:pPr>
        <w:pStyle w:val="BodyText"/>
        <w:numPr>
          <w:ilvl w:val="0"/>
          <w:numId w:val="31"/>
        </w:numPr>
        <w:rPr>
          <w:b/>
          <w:lang w:eastAsia="x-none"/>
          <w:rPrChange w:id="1013" w:author="Boone, Keith W (GE Healthcare)" w:date="2012-07-17T14:17:00Z">
            <w:rPr>
              <w:lang w:eastAsia="x-none"/>
            </w:rPr>
          </w:rPrChange>
        </w:rPr>
      </w:pPr>
      <w:r w:rsidRPr="000029A5">
        <w:rPr>
          <w:b/>
          <w:lang w:eastAsia="x-none"/>
          <w:rPrChange w:id="1014" w:author="Boone, Keith W (GE Healthcare)" w:date="2012-07-17T14:17:00Z">
            <w:rPr>
              <w:lang w:eastAsia="x-none"/>
            </w:rPr>
          </w:rPrChange>
        </w:rPr>
        <w:t xml:space="preserve">The Clinical Knowledge Requester </w:t>
      </w:r>
      <w:r w:rsidRPr="000029A5">
        <w:rPr>
          <w:b/>
          <w:smallCaps/>
          <w:lang w:eastAsia="x-none"/>
          <w:rPrChange w:id="1015" w:author="Boone, Keith W (GE Healthcare)" w:date="2012-07-17T14:17:00Z">
            <w:rPr>
              <w:smallCaps/>
              <w:lang w:eastAsia="x-none"/>
            </w:rPr>
          </w:rPrChange>
        </w:rPr>
        <w:t>shall</w:t>
      </w:r>
      <w:r w:rsidRPr="000029A5">
        <w:rPr>
          <w:b/>
          <w:lang w:eastAsia="x-none"/>
          <w:rPrChange w:id="1016" w:author="Boone, Keith W (GE Healthcare)" w:date="2012-07-17T14:17:00Z">
            <w:rPr>
              <w:lang w:eastAsia="x-none"/>
            </w:rPr>
          </w:rPrChange>
        </w:rPr>
        <w:t xml:space="preserve"> </w:t>
      </w:r>
      <w:proofErr w:type="gramStart"/>
      <w:r w:rsidRPr="000029A5">
        <w:rPr>
          <w:b/>
          <w:lang w:eastAsia="x-none"/>
          <w:rPrChange w:id="1017" w:author="Boone, Keith W (GE Healthcare)" w:date="2012-07-17T14:17:00Z">
            <w:rPr>
              <w:lang w:eastAsia="x-none"/>
            </w:rPr>
          </w:rPrChange>
        </w:rPr>
        <w:t>send</w:t>
      </w:r>
      <w:proofErr w:type="gramEnd"/>
      <w:r w:rsidRPr="000029A5">
        <w:rPr>
          <w:b/>
          <w:lang w:eastAsia="x-none"/>
          <w:rPrChange w:id="1018" w:author="Boone, Keith W (GE Healthcare)" w:date="2012-07-17T14:17:00Z">
            <w:rPr>
              <w:lang w:eastAsia="x-none"/>
            </w:rPr>
          </w:rPrChange>
        </w:rPr>
        <w:t xml:space="preserve"> this parameter for every retrieval.  The value </w:t>
      </w:r>
      <w:r w:rsidRPr="000029A5">
        <w:rPr>
          <w:b/>
          <w:smallCaps/>
          <w:lang w:eastAsia="x-none"/>
          <w:rPrChange w:id="1019" w:author="Boone, Keith W (GE Healthcare)" w:date="2012-07-17T14:17:00Z">
            <w:rPr>
              <w:smallCaps/>
              <w:lang w:eastAsia="x-none"/>
            </w:rPr>
          </w:rPrChange>
        </w:rPr>
        <w:t>shall</w:t>
      </w:r>
      <w:r w:rsidRPr="000029A5">
        <w:rPr>
          <w:b/>
          <w:lang w:eastAsia="x-none"/>
          <w:rPrChange w:id="1020" w:author="Boone, Keith W (GE Healthcare)" w:date="2012-07-17T14:17:00Z">
            <w:rPr>
              <w:lang w:eastAsia="x-none"/>
            </w:rPr>
          </w:rPrChange>
        </w:rPr>
        <w:t xml:space="preserve"> be an OID or UUID that uniquely identifies the individual request and </w:t>
      </w:r>
      <w:r w:rsidRPr="000029A5">
        <w:rPr>
          <w:b/>
          <w:smallCaps/>
          <w:lang w:eastAsia="x-none"/>
          <w:rPrChange w:id="1021" w:author="Boone, Keith W (GE Healthcare)" w:date="2012-07-17T14:17:00Z">
            <w:rPr>
              <w:smallCaps/>
              <w:lang w:eastAsia="x-none"/>
            </w:rPr>
          </w:rPrChange>
        </w:rPr>
        <w:t>shall</w:t>
      </w:r>
      <w:r w:rsidRPr="000029A5">
        <w:rPr>
          <w:b/>
          <w:lang w:eastAsia="x-none"/>
          <w:rPrChange w:id="1022" w:author="Boone, Keith W (GE Healthcare)" w:date="2012-07-17T14:17:00Z">
            <w:rPr>
              <w:lang w:eastAsia="x-none"/>
            </w:rPr>
          </w:rPrChange>
        </w:rPr>
        <w:t xml:space="preserve"> not be repeated for any subsequent request.</w:t>
      </w:r>
    </w:p>
    <w:p w:rsidR="00C80BE3" w:rsidRPr="000029A5" w:rsidRDefault="00C80BE3" w:rsidP="004D0D72">
      <w:pPr>
        <w:pStyle w:val="BodyText"/>
        <w:numPr>
          <w:ilvl w:val="0"/>
          <w:numId w:val="31"/>
        </w:numPr>
        <w:rPr>
          <w:b/>
          <w:lang w:eastAsia="x-none"/>
          <w:rPrChange w:id="1023" w:author="Boone, Keith W (GE Healthcare)" w:date="2012-07-17T14:17:00Z">
            <w:rPr>
              <w:lang w:eastAsia="x-none"/>
            </w:rPr>
          </w:rPrChange>
        </w:rPr>
      </w:pPr>
      <w:r w:rsidRPr="000029A5">
        <w:rPr>
          <w:b/>
          <w:lang w:eastAsia="x-none"/>
          <w:rPrChange w:id="1024" w:author="Boone, Keith W (GE Healthcare)" w:date="2012-07-17T14:17:00Z">
            <w:rPr>
              <w:lang w:eastAsia="x-none"/>
            </w:rPr>
          </w:rPrChange>
        </w:rPr>
        <w:t xml:space="preserve">The </w:t>
      </w:r>
      <w:del w:id="1025" w:author="Boone, Keith W (GE Healthcare)" w:date="2012-07-16T15:36:00Z">
        <w:r w:rsidRPr="000029A5" w:rsidDel="0051122A">
          <w:rPr>
            <w:b/>
            <w:lang w:eastAsia="x-none"/>
            <w:rPrChange w:id="1026" w:author="Boone, Keith W (GE Healthcare)" w:date="2012-07-17T14:17:00Z">
              <w:rPr>
                <w:lang w:eastAsia="x-none"/>
              </w:rPr>
            </w:rPrChange>
          </w:rPr>
          <w:delText>Clinical Knowledge Source</w:delText>
        </w:r>
      </w:del>
      <w:ins w:id="1027" w:author="Boone, Keith W (GE Healthcare)" w:date="2012-07-16T15:36:00Z">
        <w:r w:rsidR="0051122A" w:rsidRPr="000029A5">
          <w:rPr>
            <w:b/>
            <w:lang w:eastAsia="x-none"/>
            <w:rPrChange w:id="1028" w:author="Boone, Keith W (GE Healthcare)" w:date="2012-07-17T14:17:00Z">
              <w:rPr>
                <w:lang w:eastAsia="x-none"/>
              </w:rPr>
            </w:rPrChange>
          </w:rPr>
          <w:t>Clinical Knowledge Directory</w:t>
        </w:r>
      </w:ins>
      <w:r w:rsidRPr="000029A5">
        <w:rPr>
          <w:b/>
          <w:lang w:eastAsia="x-none"/>
          <w:rPrChange w:id="1029" w:author="Boone, Keith W (GE Healthcare)" w:date="2012-07-17T14:17:00Z">
            <w:rPr>
              <w:lang w:eastAsia="x-none"/>
            </w:rPr>
          </w:rPrChange>
        </w:rPr>
        <w:t xml:space="preserve"> </w:t>
      </w:r>
      <w:r w:rsidRPr="000029A5">
        <w:rPr>
          <w:b/>
          <w:smallCaps/>
          <w:lang w:eastAsia="x-none"/>
          <w:rPrChange w:id="1030" w:author="Boone, Keith W (GE Healthcare)" w:date="2012-07-17T14:17:00Z">
            <w:rPr>
              <w:smallCaps/>
              <w:lang w:eastAsia="x-none"/>
            </w:rPr>
          </w:rPrChange>
        </w:rPr>
        <w:t>shall</w:t>
      </w:r>
      <w:r w:rsidRPr="000029A5">
        <w:rPr>
          <w:b/>
          <w:lang w:eastAsia="x-none"/>
          <w:rPrChange w:id="1031" w:author="Boone, Keith W (GE Healthcare)" w:date="2012-07-17T14:17:00Z">
            <w:rPr>
              <w:lang w:eastAsia="x-none"/>
            </w:rPr>
          </w:rPrChange>
        </w:rPr>
        <w:t xml:space="preserve"> </w:t>
      </w:r>
      <w:proofErr w:type="gramStart"/>
      <w:r w:rsidRPr="000029A5">
        <w:rPr>
          <w:b/>
          <w:lang w:eastAsia="x-none"/>
          <w:rPrChange w:id="1032" w:author="Boone, Keith W (GE Healthcare)" w:date="2012-07-17T14:17:00Z">
            <w:rPr>
              <w:lang w:eastAsia="x-none"/>
            </w:rPr>
          </w:rPrChange>
        </w:rPr>
        <w:t>report</w:t>
      </w:r>
      <w:proofErr w:type="gramEnd"/>
      <w:r w:rsidRPr="000029A5">
        <w:rPr>
          <w:b/>
          <w:lang w:eastAsia="x-none"/>
          <w:rPrChange w:id="1033" w:author="Boone, Keith W (GE Healthcare)" w:date="2012-07-17T14:17:00Z">
            <w:rPr>
              <w:lang w:eastAsia="x-none"/>
            </w:rPr>
          </w:rPrChange>
        </w:rPr>
        <w:t xml:space="preserve"> this identifier in its </w:t>
      </w:r>
      <w:r w:rsidR="0093597A" w:rsidRPr="000029A5">
        <w:rPr>
          <w:b/>
          <w:lang w:eastAsia="x-none"/>
          <w:rPrChange w:id="1034" w:author="Boone, Keith W (GE Healthcare)" w:date="2012-07-17T14:17:00Z">
            <w:rPr>
              <w:lang w:eastAsia="x-none"/>
            </w:rPr>
          </w:rPrChange>
        </w:rPr>
        <w:t>subsequent</w:t>
      </w:r>
      <w:r w:rsidRPr="000029A5">
        <w:rPr>
          <w:b/>
          <w:lang w:eastAsia="x-none"/>
          <w:rPrChange w:id="1035" w:author="Boone, Keith W (GE Healthcare)" w:date="2012-07-17T14:17:00Z">
            <w:rPr>
              <w:lang w:eastAsia="x-none"/>
            </w:rPr>
          </w:rPrChange>
        </w:rPr>
        <w:t xml:space="preserve"> responses.</w:t>
      </w:r>
    </w:p>
    <w:p w:rsidR="0093597A" w:rsidRPr="00D33912" w:rsidRDefault="0093597A" w:rsidP="00291432">
      <w:pPr>
        <w:rPr>
          <w:lang w:eastAsia="x-none"/>
        </w:rPr>
      </w:pPr>
    </w:p>
    <w:p w:rsidR="0093597A" w:rsidRPr="00D33912" w:rsidRDefault="00C80BE3" w:rsidP="00291432">
      <w:pPr>
        <w:pStyle w:val="XMLExample"/>
        <w:rPr>
          <w:rStyle w:val="BodyTextChar3"/>
          <w:rFonts w:ascii="Times New Roman" w:hAnsi="Times New Roman"/>
          <w:b/>
          <w:szCs w:val="24"/>
        </w:rPr>
      </w:pPr>
      <w:proofErr w:type="spellStart"/>
      <w:r w:rsidRPr="00C16B49">
        <w:rPr>
          <w:rStyle w:val="BodyTextChar3"/>
          <w:szCs w:val="24"/>
        </w:rPr>
        <w:t>knowledgeRequestNotification.effectiveTime.v</w:t>
      </w:r>
      <w:proofErr w:type="spellEnd"/>
    </w:p>
    <w:p w:rsidR="00C80BE3" w:rsidRPr="00C16B49" w:rsidRDefault="0074399C" w:rsidP="00291432">
      <w:pPr>
        <w:pStyle w:val="BodyText"/>
        <w:rPr>
          <w:rStyle w:val="BodyTextChar3"/>
          <w:b/>
          <w:szCs w:val="24"/>
        </w:rPr>
      </w:pPr>
      <w:ins w:id="1036" w:author="Boone, Keith W (GE Healthcare)" w:date="2012-07-17T14:22:00Z">
        <w:r>
          <w:rPr>
            <w:rStyle w:val="BodyTextChar3"/>
            <w:szCs w:val="24"/>
          </w:rPr>
          <w:t xml:space="preserve">The effective time specifies the time at which the request is made.  Because both the sender and receiver typically have a clock, it need not be sent.  However, this parameter may also be relevant to the request (e.g., for knowledge that varies based upon </w:t>
        </w:r>
      </w:ins>
      <w:ins w:id="1037" w:author="Boone, Keith W (GE Healthcare)" w:date="2012-07-17T14:23:00Z">
        <w:r>
          <w:rPr>
            <w:rStyle w:val="BodyTextChar3"/>
            <w:szCs w:val="24"/>
          </w:rPr>
          <w:t xml:space="preserve">the current </w:t>
        </w:r>
      </w:ins>
      <w:ins w:id="1038" w:author="Boone, Keith W (GE Healthcare)" w:date="2012-07-17T14:22:00Z">
        <w:r>
          <w:rPr>
            <w:rStyle w:val="BodyTextChar3"/>
            <w:szCs w:val="24"/>
          </w:rPr>
          <w:t>time)</w:t>
        </w:r>
      </w:ins>
      <w:ins w:id="1039" w:author="Boone, Keith W (GE Healthcare)" w:date="2012-07-17T14:23:00Z">
        <w:r>
          <w:rPr>
            <w:rStyle w:val="BodyTextChar3"/>
            <w:szCs w:val="24"/>
          </w:rPr>
          <w:t>.  For example, a public health alert may expire at a particular point in time, and thus be no longer relevant</w:t>
        </w:r>
      </w:ins>
      <w:ins w:id="1040" w:author="Boone, Keith W (GE Healthcare)" w:date="2012-07-17T14:24:00Z">
        <w:r>
          <w:rPr>
            <w:rStyle w:val="BodyTextChar3"/>
            <w:szCs w:val="24"/>
          </w:rPr>
          <w:t xml:space="preserve"> to a knowledge request, or a health resource</w:t>
        </w:r>
      </w:ins>
      <w:ins w:id="1041" w:author="Boone, Keith W (GE Healthcare)" w:date="2012-07-17T14:25:00Z">
        <w:r>
          <w:rPr>
            <w:rStyle w:val="BodyTextChar3"/>
            <w:szCs w:val="24"/>
          </w:rPr>
          <w:t xml:space="preserve"> referred to by a knowledge resource </w:t>
        </w:r>
      </w:ins>
      <w:ins w:id="1042" w:author="Boone, Keith W (GE Healthcare)" w:date="2012-07-17T14:24:00Z">
        <w:r>
          <w:rPr>
            <w:rStyle w:val="BodyTextChar3"/>
            <w:szCs w:val="24"/>
          </w:rPr>
          <w:t>might</w:t>
        </w:r>
        <w:r w:rsidRPr="0074399C">
          <w:rPr>
            <w:rStyle w:val="BodyTextChar3"/>
            <w:szCs w:val="24"/>
          </w:rPr>
          <w:t xml:space="preserve"> </w:t>
        </w:r>
        <w:r>
          <w:rPr>
            <w:rStyle w:val="BodyTextChar3"/>
            <w:szCs w:val="24"/>
          </w:rPr>
          <w:t>not be available</w:t>
        </w:r>
      </w:ins>
      <w:ins w:id="1043" w:author="Boone, Keith W (GE Healthcare)" w:date="2012-07-17T14:25:00Z">
        <w:r>
          <w:rPr>
            <w:rStyle w:val="BodyTextChar3"/>
            <w:szCs w:val="24"/>
          </w:rPr>
          <w:t xml:space="preserve"> at a particular point in time.</w:t>
        </w:r>
      </w:ins>
      <w:ins w:id="1044" w:author="Boone, Keith W (GE Healthcare)" w:date="2012-07-17T14:24:00Z">
        <w:r>
          <w:rPr>
            <w:rStyle w:val="BodyTextChar3"/>
            <w:szCs w:val="24"/>
          </w:rPr>
          <w:t xml:space="preserve"> </w:t>
        </w:r>
      </w:ins>
      <w:del w:id="1045" w:author="Boone, Keith W (GE Healthcare)" w:date="2012-07-17T14:24:00Z">
        <w:r w:rsidR="00C80BE3" w:rsidRPr="00D33912" w:rsidDel="0074399C">
          <w:rPr>
            <w:rStyle w:val="BodyTextChar3"/>
            <w:szCs w:val="24"/>
          </w:rPr>
          <w:delText xml:space="preserve"> </w:delText>
        </w:r>
      </w:del>
    </w:p>
    <w:p w:rsidR="00A360AF" w:rsidRPr="00D33912" w:rsidRDefault="00A360AF" w:rsidP="004D0D72">
      <w:pPr>
        <w:pStyle w:val="BodyText"/>
        <w:numPr>
          <w:ilvl w:val="0"/>
          <w:numId w:val="31"/>
        </w:numPr>
        <w:rPr>
          <w:lang w:eastAsia="x-none"/>
        </w:rPr>
      </w:pPr>
      <w:r w:rsidRPr="00D33912">
        <w:rPr>
          <w:lang w:eastAsia="x-none"/>
        </w:rPr>
        <w:t xml:space="preserve">The Clinical Knowledge Requester </w:t>
      </w:r>
      <w:r w:rsidRPr="00D33912">
        <w:rPr>
          <w:smallCaps/>
          <w:lang w:eastAsia="x-none"/>
        </w:rPr>
        <w:t>may</w:t>
      </w:r>
      <w:r w:rsidRPr="00D33912">
        <w:rPr>
          <w:lang w:eastAsia="x-none"/>
        </w:rPr>
        <w:t xml:space="preserve"> send this parameter.</w:t>
      </w:r>
    </w:p>
    <w:p w:rsidR="00F717B0" w:rsidRPr="000D1757" w:rsidRDefault="00C80BE3" w:rsidP="004D0D72">
      <w:pPr>
        <w:pStyle w:val="BodyText"/>
        <w:numPr>
          <w:ilvl w:val="0"/>
          <w:numId w:val="31"/>
        </w:numPr>
        <w:rPr>
          <w:b/>
          <w:lang w:eastAsia="x-none"/>
          <w:rPrChange w:id="1046" w:author="Boone, Keith W (GE Healthcare)" w:date="2012-07-17T14:20:00Z">
            <w:rPr>
              <w:lang w:eastAsia="x-none"/>
            </w:rPr>
          </w:rPrChange>
        </w:rPr>
      </w:pPr>
      <w:r w:rsidRPr="000D1757">
        <w:rPr>
          <w:b/>
          <w:lang w:eastAsia="x-none"/>
          <w:rPrChange w:id="1047" w:author="Boone, Keith W (GE Healthcare)" w:date="2012-07-17T14:20:00Z">
            <w:rPr>
              <w:lang w:eastAsia="x-none"/>
            </w:rPr>
          </w:rPrChange>
        </w:rPr>
        <w:t xml:space="preserve">When this </w:t>
      </w:r>
      <w:r w:rsidR="000D0441" w:rsidRPr="000D1757">
        <w:rPr>
          <w:b/>
          <w:lang w:eastAsia="x-none"/>
          <w:rPrChange w:id="1048" w:author="Boone, Keith W (GE Healthcare)" w:date="2012-07-17T14:20:00Z">
            <w:rPr>
              <w:lang w:eastAsia="x-none"/>
            </w:rPr>
          </w:rPrChange>
        </w:rPr>
        <w:t>parameter</w:t>
      </w:r>
      <w:r w:rsidRPr="000D1757">
        <w:rPr>
          <w:b/>
          <w:lang w:eastAsia="x-none"/>
          <w:rPrChange w:id="1049" w:author="Boone, Keith W (GE Healthcare)" w:date="2012-07-17T14:20:00Z">
            <w:rPr>
              <w:lang w:eastAsia="x-none"/>
            </w:rPr>
          </w:rPrChange>
        </w:rPr>
        <w:t xml:space="preserve"> is present, the </w:t>
      </w:r>
      <w:del w:id="1050" w:author="Boone, Keith W (GE Healthcare)" w:date="2012-07-16T15:36:00Z">
        <w:r w:rsidRPr="000D1757" w:rsidDel="0051122A">
          <w:rPr>
            <w:b/>
            <w:lang w:eastAsia="x-none"/>
            <w:rPrChange w:id="1051" w:author="Boone, Keith W (GE Healthcare)" w:date="2012-07-17T14:20:00Z">
              <w:rPr>
                <w:lang w:eastAsia="x-none"/>
              </w:rPr>
            </w:rPrChange>
          </w:rPr>
          <w:delText>Clinical Knowledge Source</w:delText>
        </w:r>
      </w:del>
      <w:ins w:id="1052" w:author="Boone, Keith W (GE Healthcare)" w:date="2012-07-16T15:36:00Z">
        <w:r w:rsidR="0051122A" w:rsidRPr="000D1757">
          <w:rPr>
            <w:b/>
            <w:lang w:eastAsia="x-none"/>
            <w:rPrChange w:id="1053" w:author="Boone, Keith W (GE Healthcare)" w:date="2012-07-17T14:20:00Z">
              <w:rPr>
                <w:lang w:eastAsia="x-none"/>
              </w:rPr>
            </w:rPrChange>
          </w:rPr>
          <w:t>Clinical Knowledge Directory</w:t>
        </w:r>
      </w:ins>
      <w:r w:rsidRPr="000D1757">
        <w:rPr>
          <w:b/>
          <w:lang w:eastAsia="x-none"/>
          <w:rPrChange w:id="1054" w:author="Boone, Keith W (GE Healthcare)" w:date="2012-07-17T14:20:00Z">
            <w:rPr>
              <w:lang w:eastAsia="x-none"/>
            </w:rPr>
          </w:rPrChange>
        </w:rPr>
        <w:t xml:space="preserve"> </w:t>
      </w:r>
      <w:r w:rsidRPr="000D1757">
        <w:rPr>
          <w:b/>
          <w:smallCaps/>
          <w:lang w:eastAsia="x-none"/>
          <w:rPrChange w:id="1055" w:author="Boone, Keith W (GE Healthcare)" w:date="2012-07-17T14:20:00Z">
            <w:rPr>
              <w:smallCaps/>
              <w:lang w:eastAsia="x-none"/>
            </w:rPr>
          </w:rPrChange>
        </w:rPr>
        <w:t>may</w:t>
      </w:r>
      <w:r w:rsidRPr="000D1757">
        <w:rPr>
          <w:b/>
          <w:lang w:eastAsia="x-none"/>
          <w:rPrChange w:id="1056" w:author="Boone, Keith W (GE Healthcare)" w:date="2012-07-17T14:20:00Z">
            <w:rPr>
              <w:lang w:eastAsia="x-none"/>
            </w:rPr>
          </w:rPrChange>
        </w:rPr>
        <w:t xml:space="preserve"> use this date and time to limit the search results, but is not required to.</w:t>
      </w:r>
      <w:ins w:id="1057" w:author="Boone, Keith W (GE Healthcare)" w:date="2012-07-17T14:18:00Z">
        <w:r w:rsidR="000029A5" w:rsidRPr="000D1757">
          <w:rPr>
            <w:b/>
            <w:lang w:eastAsia="x-none"/>
            <w:rPrChange w:id="1058" w:author="Boone, Keith W (GE Healthcare)" w:date="2012-07-17T14:20:00Z">
              <w:rPr>
                <w:lang w:eastAsia="x-none"/>
              </w:rPr>
            </w:rPrChange>
          </w:rPr>
          <w:t xml:space="preserve">  This may be used for example, when querying for information about public health alerts relevant to patient symptoms</w:t>
        </w:r>
      </w:ins>
      <w:ins w:id="1059" w:author="Boone, Keith W (GE Healthcare)" w:date="2012-07-17T14:19:00Z">
        <w:r w:rsidR="000029A5" w:rsidRPr="000D1757">
          <w:rPr>
            <w:b/>
            <w:lang w:eastAsia="x-none"/>
            <w:rPrChange w:id="1060" w:author="Boone, Keith W (GE Healthcare)" w:date="2012-07-17T14:20:00Z">
              <w:rPr>
                <w:lang w:eastAsia="x-none"/>
              </w:rPr>
            </w:rPrChange>
          </w:rPr>
          <w:t>.</w:t>
        </w:r>
      </w:ins>
      <w:del w:id="1061" w:author="Boone, Keith W (GE Healthcare)" w:date="2012-07-17T14:18:00Z">
        <w:r w:rsidRPr="000D1757" w:rsidDel="000029A5">
          <w:rPr>
            <w:b/>
            <w:lang w:eastAsia="x-none"/>
            <w:rPrChange w:id="1062" w:author="Boone, Keith W (GE Healthcare)" w:date="2012-07-17T14:20:00Z">
              <w:rPr>
                <w:lang w:eastAsia="x-none"/>
              </w:rPr>
            </w:rPrChange>
          </w:rPr>
          <w:delText xml:space="preserve">  </w:delText>
        </w:r>
      </w:del>
    </w:p>
    <w:p w:rsidR="000D1757" w:rsidRPr="00D33912" w:rsidRDefault="00C80BE3" w:rsidP="000D1757">
      <w:pPr>
        <w:pStyle w:val="BodyText"/>
        <w:numPr>
          <w:ilvl w:val="0"/>
          <w:numId w:val="31"/>
        </w:numPr>
        <w:rPr>
          <w:lang w:eastAsia="x-none"/>
        </w:rPr>
      </w:pPr>
      <w:r w:rsidRPr="000D1757">
        <w:rPr>
          <w:b/>
          <w:lang w:eastAsia="x-none"/>
          <w:rPrChange w:id="1063" w:author="Boone, Keith W (GE Healthcare)" w:date="2012-07-17T14:20:00Z">
            <w:rPr>
              <w:lang w:eastAsia="x-none"/>
            </w:rPr>
          </w:rPrChange>
        </w:rPr>
        <w:t xml:space="preserve">When this parameter is used to limit the search, the </w:t>
      </w:r>
      <w:del w:id="1064" w:author="Boone, Keith W (GE Healthcare)" w:date="2012-07-16T15:36:00Z">
        <w:r w:rsidRPr="000D1757" w:rsidDel="0051122A">
          <w:rPr>
            <w:b/>
            <w:lang w:eastAsia="x-none"/>
            <w:rPrChange w:id="1065" w:author="Boone, Keith W (GE Healthcare)" w:date="2012-07-17T14:20:00Z">
              <w:rPr>
                <w:lang w:eastAsia="x-none"/>
              </w:rPr>
            </w:rPrChange>
          </w:rPr>
          <w:delText>Clinical Knowledge Source</w:delText>
        </w:r>
      </w:del>
      <w:ins w:id="1066" w:author="Boone, Keith W (GE Healthcare)" w:date="2012-07-16T15:36:00Z">
        <w:r w:rsidR="0051122A" w:rsidRPr="000D1757">
          <w:rPr>
            <w:b/>
            <w:lang w:eastAsia="x-none"/>
            <w:rPrChange w:id="1067" w:author="Boone, Keith W (GE Healthcare)" w:date="2012-07-17T14:20:00Z">
              <w:rPr>
                <w:lang w:eastAsia="x-none"/>
              </w:rPr>
            </w:rPrChange>
          </w:rPr>
          <w:t>Clinical Knowledge Directory</w:t>
        </w:r>
      </w:ins>
      <w:r w:rsidRPr="000D1757">
        <w:rPr>
          <w:b/>
          <w:lang w:eastAsia="x-none"/>
          <w:rPrChange w:id="1068" w:author="Boone, Keith W (GE Healthcare)" w:date="2012-07-17T14:20:00Z">
            <w:rPr>
              <w:lang w:eastAsia="x-none"/>
            </w:rPr>
          </w:rPrChange>
        </w:rPr>
        <w:t xml:space="preserve"> </w:t>
      </w:r>
      <w:r w:rsidRPr="000D1757">
        <w:rPr>
          <w:b/>
          <w:smallCaps/>
          <w:lang w:eastAsia="x-none"/>
          <w:rPrChange w:id="1069" w:author="Boone, Keith W (GE Healthcare)" w:date="2012-07-17T14:20:00Z">
            <w:rPr>
              <w:smallCaps/>
              <w:lang w:eastAsia="x-none"/>
            </w:rPr>
          </w:rPrChange>
        </w:rPr>
        <w:t>should not</w:t>
      </w:r>
      <w:r w:rsidRPr="000D1757">
        <w:rPr>
          <w:b/>
          <w:lang w:eastAsia="x-none"/>
          <w:rPrChange w:id="1070" w:author="Boone, Keith W (GE Healthcare)" w:date="2012-07-17T14:20:00Z">
            <w:rPr>
              <w:lang w:eastAsia="x-none"/>
            </w:rPr>
          </w:rPrChange>
        </w:rPr>
        <w:t xml:space="preserve"> </w:t>
      </w:r>
      <w:proofErr w:type="gramStart"/>
      <w:r w:rsidRPr="000D1757">
        <w:rPr>
          <w:b/>
          <w:lang w:eastAsia="x-none"/>
          <w:rPrChange w:id="1071" w:author="Boone, Keith W (GE Healthcare)" w:date="2012-07-17T14:20:00Z">
            <w:rPr>
              <w:lang w:eastAsia="x-none"/>
            </w:rPr>
          </w:rPrChange>
        </w:rPr>
        <w:t>return</w:t>
      </w:r>
      <w:proofErr w:type="gramEnd"/>
      <w:r w:rsidRPr="000D1757">
        <w:rPr>
          <w:b/>
          <w:lang w:eastAsia="x-none"/>
          <w:rPrChange w:id="1072" w:author="Boone, Keith W (GE Healthcare)" w:date="2012-07-17T14:20:00Z">
            <w:rPr>
              <w:lang w:eastAsia="x-none"/>
            </w:rPr>
          </w:rPrChange>
        </w:rPr>
        <w:t xml:space="preserve"> any results which were updated after this date </w:t>
      </w:r>
      <w:r w:rsidR="000D0441" w:rsidRPr="000D1757">
        <w:rPr>
          <w:b/>
          <w:lang w:eastAsia="x-none"/>
          <w:rPrChange w:id="1073" w:author="Boone, Keith W (GE Healthcare)" w:date="2012-07-17T14:20:00Z">
            <w:rPr>
              <w:lang w:eastAsia="x-none"/>
            </w:rPr>
          </w:rPrChange>
        </w:rPr>
        <w:t>and</w:t>
      </w:r>
      <w:r w:rsidRPr="000D1757">
        <w:rPr>
          <w:b/>
          <w:lang w:eastAsia="x-none"/>
          <w:rPrChange w:id="1074" w:author="Boone, Keith W (GE Healthcare)" w:date="2012-07-17T14:20:00Z">
            <w:rPr>
              <w:lang w:eastAsia="x-none"/>
            </w:rPr>
          </w:rPrChange>
        </w:rPr>
        <w:t xml:space="preserve"> time.  </w:t>
      </w:r>
      <w:moveToRangeStart w:id="1075" w:author="Boone, Keith W (GE Healthcare)" w:date="2012-07-17T14:20:00Z" w:name="move330298147"/>
      <w:moveTo w:id="1076" w:author="Boone, Keith W (GE Healthcare)" w:date="2012-07-17T14:20:00Z">
        <w:r w:rsidR="000D1757" w:rsidRPr="001C7E5B">
          <w:rPr>
            <w:b/>
            <w:lang w:eastAsia="x-none"/>
            <w:rPrChange w:id="1077" w:author="Boone, Keith W (GE Healthcare)" w:date="2012-07-17T14:51:00Z">
              <w:rPr>
                <w:lang w:eastAsia="x-none"/>
              </w:rPr>
            </w:rPrChange>
          </w:rPr>
          <w:t xml:space="preserve">Clinical Knowledge Requesters </w:t>
        </w:r>
        <w:r w:rsidR="000D1757" w:rsidRPr="001C7E5B">
          <w:rPr>
            <w:b/>
            <w:smallCaps/>
            <w:lang w:eastAsia="x-none"/>
            <w:rPrChange w:id="1078" w:author="Boone, Keith W (GE Healthcare)" w:date="2012-07-17T14:51:00Z">
              <w:rPr>
                <w:smallCaps/>
                <w:lang w:eastAsia="x-none"/>
              </w:rPr>
            </w:rPrChange>
          </w:rPr>
          <w:t>shall not</w:t>
        </w:r>
        <w:r w:rsidR="000D1757" w:rsidRPr="001C7E5B">
          <w:rPr>
            <w:b/>
            <w:lang w:eastAsia="x-none"/>
            <w:rPrChange w:id="1079" w:author="Boone, Keith W (GE Healthcare)" w:date="2012-07-17T14:51:00Z">
              <w:rPr>
                <w:lang w:eastAsia="x-none"/>
              </w:rPr>
            </w:rPrChange>
          </w:rPr>
          <w:t xml:space="preserve"> </w:t>
        </w:r>
        <w:proofErr w:type="gramStart"/>
        <w:r w:rsidR="000D1757" w:rsidRPr="001C7E5B">
          <w:rPr>
            <w:b/>
            <w:lang w:eastAsia="x-none"/>
            <w:rPrChange w:id="1080" w:author="Boone, Keith W (GE Healthcare)" w:date="2012-07-17T14:51:00Z">
              <w:rPr>
                <w:lang w:eastAsia="x-none"/>
              </w:rPr>
            </w:rPrChange>
          </w:rPr>
          <w:t>rely</w:t>
        </w:r>
        <w:proofErr w:type="gramEnd"/>
        <w:r w:rsidR="000D1757" w:rsidRPr="001C7E5B">
          <w:rPr>
            <w:b/>
            <w:lang w:eastAsia="x-none"/>
            <w:rPrChange w:id="1081" w:author="Boone, Keith W (GE Healthcare)" w:date="2012-07-17T14:51:00Z">
              <w:rPr>
                <w:lang w:eastAsia="x-none"/>
              </w:rPr>
            </w:rPrChange>
          </w:rPr>
          <w:t xml:space="preserve"> on this behavior.</w:t>
        </w:r>
      </w:moveTo>
    </w:p>
    <w:moveToRangeEnd w:id="1075"/>
    <w:p w:rsidR="00F717B0" w:rsidRPr="00D33912" w:rsidRDefault="00F717B0">
      <w:pPr>
        <w:pStyle w:val="BodyText"/>
        <w:ind w:left="720"/>
        <w:rPr>
          <w:lang w:eastAsia="x-none"/>
        </w:rPr>
        <w:pPrChange w:id="1082" w:author="Boone, Keith W (GE Healthcare)" w:date="2012-07-17T14:20:00Z">
          <w:pPr>
            <w:pStyle w:val="BodyText"/>
            <w:numPr>
              <w:numId w:val="31"/>
            </w:numPr>
            <w:ind w:left="720" w:hanging="360"/>
          </w:pPr>
        </w:pPrChange>
      </w:pPr>
    </w:p>
    <w:p w:rsidR="00C80BE3" w:rsidRPr="00D33912" w:rsidDel="000D1757" w:rsidRDefault="00C80BE3" w:rsidP="004D0D72">
      <w:pPr>
        <w:pStyle w:val="BodyText"/>
        <w:numPr>
          <w:ilvl w:val="0"/>
          <w:numId w:val="31"/>
        </w:numPr>
        <w:rPr>
          <w:lang w:eastAsia="x-none"/>
        </w:rPr>
      </w:pPr>
      <w:moveFromRangeStart w:id="1083" w:author="Boone, Keith W (GE Healthcare)" w:date="2012-07-17T14:20:00Z" w:name="move330298147"/>
      <w:moveFrom w:id="1084" w:author="Boone, Keith W (GE Healthcare)" w:date="2012-07-17T14:20:00Z">
        <w:r w:rsidRPr="00D33912" w:rsidDel="000D1757">
          <w:rPr>
            <w:lang w:eastAsia="x-none"/>
          </w:rPr>
          <w:t xml:space="preserve">Clinical Knowledge </w:t>
        </w:r>
        <w:r w:rsidR="00BE7887" w:rsidRPr="00D33912" w:rsidDel="000D1757">
          <w:rPr>
            <w:lang w:eastAsia="x-none"/>
          </w:rPr>
          <w:t>Requester</w:t>
        </w:r>
        <w:r w:rsidRPr="00D33912" w:rsidDel="000D1757">
          <w:rPr>
            <w:lang w:eastAsia="x-none"/>
          </w:rPr>
          <w:t xml:space="preserve">s </w:t>
        </w:r>
        <w:r w:rsidRPr="00D33912" w:rsidDel="000D1757">
          <w:rPr>
            <w:smallCaps/>
            <w:lang w:eastAsia="x-none"/>
          </w:rPr>
          <w:t>sh</w:t>
        </w:r>
        <w:r w:rsidR="00F717B0" w:rsidRPr="00D33912" w:rsidDel="000D1757">
          <w:rPr>
            <w:smallCaps/>
            <w:lang w:eastAsia="x-none"/>
          </w:rPr>
          <w:t>a</w:t>
        </w:r>
        <w:r w:rsidRPr="00D33912" w:rsidDel="000D1757">
          <w:rPr>
            <w:smallCaps/>
            <w:lang w:eastAsia="x-none"/>
          </w:rPr>
          <w:t>l</w:t>
        </w:r>
        <w:r w:rsidR="00F717B0" w:rsidRPr="00D33912" w:rsidDel="000D1757">
          <w:rPr>
            <w:smallCaps/>
            <w:lang w:eastAsia="x-none"/>
          </w:rPr>
          <w:t>l</w:t>
        </w:r>
        <w:r w:rsidRPr="00D33912" w:rsidDel="000D1757">
          <w:rPr>
            <w:smallCaps/>
            <w:lang w:eastAsia="x-none"/>
          </w:rPr>
          <w:t xml:space="preserve"> not</w:t>
        </w:r>
        <w:r w:rsidRPr="00D33912" w:rsidDel="000D1757">
          <w:rPr>
            <w:lang w:eastAsia="x-none"/>
          </w:rPr>
          <w:t xml:space="preserve"> rely on this behavior.</w:t>
        </w:r>
      </w:moveFrom>
    </w:p>
    <w:moveFromRangeEnd w:id="1083"/>
    <w:p w:rsidR="00BE79FE" w:rsidRPr="00D33912" w:rsidRDefault="00BE79FE" w:rsidP="00291432">
      <w:pPr>
        <w:pStyle w:val="XMLExample"/>
        <w:rPr>
          <w:rStyle w:val="BodyTextChar3"/>
          <w:rFonts w:ascii="Times New Roman" w:hAnsi="Times New Roman"/>
          <w:b/>
          <w:strike/>
          <w:szCs w:val="24"/>
        </w:rPr>
      </w:pPr>
    </w:p>
    <w:p w:rsidR="002E154F" w:rsidRPr="00625F8B" w:rsidRDefault="00C80BE3" w:rsidP="00291432">
      <w:pPr>
        <w:pStyle w:val="XMLExample"/>
        <w:rPr>
          <w:rStyle w:val="BodyTextChar3"/>
          <w:rFonts w:ascii="Times New Roman" w:hAnsi="Times New Roman"/>
          <w:b/>
          <w:szCs w:val="24"/>
          <w:rPrChange w:id="1085" w:author="Boone, Keith W (GE Healthcare)" w:date="2012-07-17T13:04:00Z">
            <w:rPr>
              <w:rStyle w:val="BodyTextChar3"/>
              <w:rFonts w:ascii="Times New Roman" w:hAnsi="Times New Roman" w:cs="Times New Roman"/>
              <w:b/>
              <w:strike/>
              <w:szCs w:val="24"/>
            </w:rPr>
          </w:rPrChange>
        </w:rPr>
      </w:pPr>
      <w:proofErr w:type="spellStart"/>
      <w:r w:rsidRPr="00625F8B">
        <w:rPr>
          <w:rStyle w:val="BodyTextChar3"/>
          <w:szCs w:val="24"/>
          <w:rPrChange w:id="1086" w:author="Boone, Keith W (GE Healthcare)" w:date="2012-07-17T13:04:00Z">
            <w:rPr>
              <w:rStyle w:val="BodyTextChar3"/>
              <w:strike/>
              <w:szCs w:val="24"/>
            </w:rPr>
          </w:rPrChange>
        </w:rPr>
        <w:t>holder.assignedEntity.n</w:t>
      </w:r>
      <w:proofErr w:type="spellEnd"/>
      <w:r w:rsidRPr="00625F8B">
        <w:rPr>
          <w:rStyle w:val="BodyTextChar3"/>
          <w:szCs w:val="24"/>
          <w:rPrChange w:id="1087" w:author="Boone, Keith W (GE Healthcare)" w:date="2012-07-17T13:04:00Z">
            <w:rPr>
              <w:rStyle w:val="BodyTextChar3"/>
              <w:strike/>
              <w:szCs w:val="24"/>
            </w:rPr>
          </w:rPrChange>
        </w:rPr>
        <w:t xml:space="preserve"> </w:t>
      </w:r>
      <w:ins w:id="1088" w:author="Boone, Keith W (GE Healthcare)" w:date="2012-07-17T13:07:00Z">
        <w:r w:rsidR="00625F8B">
          <w:rPr>
            <w:rStyle w:val="BodyTextChar3"/>
            <w:szCs w:val="24"/>
          </w:rPr>
          <w:t>(deprecated</w:t>
        </w:r>
        <w:proofErr w:type="gramStart"/>
        <w:r w:rsidR="00625F8B">
          <w:rPr>
            <w:rStyle w:val="BodyTextChar3"/>
            <w:szCs w:val="24"/>
          </w:rPr>
          <w:t>)</w:t>
        </w:r>
      </w:ins>
      <w:proofErr w:type="gramEnd"/>
      <w:r w:rsidR="002E154F" w:rsidRPr="00625F8B">
        <w:rPr>
          <w:rStyle w:val="BodyTextChar3"/>
          <w:szCs w:val="24"/>
          <w:rPrChange w:id="1089" w:author="Boone, Keith W (GE Healthcare)" w:date="2012-07-17T13:04:00Z">
            <w:rPr>
              <w:rStyle w:val="BodyTextChar3"/>
              <w:strike/>
              <w:szCs w:val="24"/>
            </w:rPr>
          </w:rPrChange>
        </w:rPr>
        <w:br/>
      </w:r>
      <w:proofErr w:type="spellStart"/>
      <w:r w:rsidR="002E154F" w:rsidRPr="00625F8B">
        <w:rPr>
          <w:rStyle w:val="BodyTextChar3"/>
          <w:szCs w:val="24"/>
          <w:rPrChange w:id="1090" w:author="Boone, Keith W (GE Healthcare)" w:date="2012-07-17T13:04:00Z">
            <w:rPr>
              <w:rStyle w:val="BodyTextChar3"/>
              <w:strike/>
              <w:szCs w:val="24"/>
            </w:rPr>
          </w:rPrChange>
        </w:rPr>
        <w:t>holder.assignedEntity.certificateText</w:t>
      </w:r>
      <w:proofErr w:type="spellEnd"/>
      <w:ins w:id="1091" w:author="Boone, Keith W (GE Healthcare)" w:date="2012-07-17T13:07:00Z">
        <w:r w:rsidR="00625F8B">
          <w:rPr>
            <w:rStyle w:val="BodyTextChar3"/>
            <w:szCs w:val="24"/>
          </w:rPr>
          <w:t xml:space="preserve"> (deprecated)</w:t>
        </w:r>
      </w:ins>
    </w:p>
    <w:p w:rsidR="00A360AF" w:rsidRPr="00D33912" w:rsidRDefault="0095630B" w:rsidP="0095630B">
      <w:pPr>
        <w:pStyle w:val="BodyText"/>
        <w:rPr>
          <w:lang w:eastAsia="x-none"/>
        </w:rPr>
      </w:pPr>
      <w:r w:rsidRPr="00D33912">
        <w:rPr>
          <w:lang w:eastAsia="x-none"/>
        </w:rPr>
        <w:t xml:space="preserve">These parameters are designed to hold the user name and password used to authenticate with the </w:t>
      </w:r>
      <w:del w:id="1092" w:author="Boone, Keith W (GE Healthcare)" w:date="2012-07-16T15:36:00Z">
        <w:r w:rsidRPr="00D33912" w:rsidDel="0051122A">
          <w:rPr>
            <w:lang w:eastAsia="x-none"/>
          </w:rPr>
          <w:delText>Clinical Knowledge Source</w:delText>
        </w:r>
      </w:del>
      <w:ins w:id="1093" w:author="Boone, Keith W (GE Healthcare)" w:date="2012-07-16T15:36:00Z">
        <w:r w:rsidR="0051122A">
          <w:rPr>
            <w:lang w:eastAsia="x-none"/>
          </w:rPr>
          <w:t>Clinical Knowledge Directory</w:t>
        </w:r>
      </w:ins>
      <w:r w:rsidRPr="00D33912">
        <w:rPr>
          <w:lang w:eastAsia="x-none"/>
        </w:rPr>
        <w:t xml:space="preserve"> from the HL7 Version 3 message </w:t>
      </w:r>
      <w:r w:rsidRPr="00D33912">
        <w:rPr>
          <w:lang w:eastAsia="x-none"/>
        </w:rPr>
        <w:lastRenderedPageBreak/>
        <w:t xml:space="preserve">content.  However, this violates the separation of the security and access control layer from the application layer, and provide for an alternate method to request access to content that is not supported by common web application frameworks and tools.  </w:t>
      </w:r>
    </w:p>
    <w:p w:rsidR="0095630B" w:rsidRPr="000D1757" w:rsidRDefault="00A360AF" w:rsidP="004D0D72">
      <w:pPr>
        <w:pStyle w:val="BodyText"/>
        <w:numPr>
          <w:ilvl w:val="0"/>
          <w:numId w:val="31"/>
        </w:numPr>
        <w:rPr>
          <w:b/>
          <w:lang w:eastAsia="x-none"/>
          <w:rPrChange w:id="1094" w:author="Boone, Keith W (GE Healthcare)" w:date="2012-07-17T14:20:00Z">
            <w:rPr>
              <w:lang w:eastAsia="x-none"/>
            </w:rPr>
          </w:rPrChange>
        </w:rPr>
      </w:pPr>
      <w:r w:rsidRPr="000D1757">
        <w:rPr>
          <w:b/>
          <w:lang w:eastAsia="x-none"/>
          <w:rPrChange w:id="1095" w:author="Boone, Keith W (GE Healthcare)" w:date="2012-07-17T14:20:00Z">
            <w:rPr>
              <w:lang w:eastAsia="x-none"/>
            </w:rPr>
          </w:rPrChange>
        </w:rPr>
        <w:t>The</w:t>
      </w:r>
      <w:r w:rsidR="0095630B" w:rsidRPr="000D1757">
        <w:rPr>
          <w:b/>
          <w:lang w:eastAsia="x-none"/>
          <w:rPrChange w:id="1096" w:author="Boone, Keith W (GE Healthcare)" w:date="2012-07-17T14:20:00Z">
            <w:rPr>
              <w:lang w:eastAsia="x-none"/>
            </w:rPr>
          </w:rPrChange>
        </w:rPr>
        <w:t xml:space="preserve"> Clinical Knowledge Requester Actor </w:t>
      </w:r>
      <w:del w:id="1097" w:author="Boone, Keith W (GE Healthcare)" w:date="2012-07-17T13:05:00Z">
        <w:r w:rsidR="0095630B" w:rsidRPr="000D1757" w:rsidDel="00625F8B">
          <w:rPr>
            <w:b/>
            <w:smallCaps/>
            <w:lang w:eastAsia="x-none"/>
            <w:rPrChange w:id="1098" w:author="Boone, Keith W (GE Healthcare)" w:date="2012-07-17T14:20:00Z">
              <w:rPr>
                <w:smallCaps/>
                <w:lang w:eastAsia="x-none"/>
              </w:rPr>
            </w:rPrChange>
          </w:rPr>
          <w:delText xml:space="preserve">shall </w:delText>
        </w:r>
      </w:del>
      <w:ins w:id="1099" w:author="Boone, Keith W (GE Healthcare)" w:date="2012-07-17T13:05:00Z">
        <w:r w:rsidR="00625F8B" w:rsidRPr="000D1757">
          <w:rPr>
            <w:b/>
            <w:smallCaps/>
            <w:lang w:eastAsia="x-none"/>
            <w:rPrChange w:id="1100" w:author="Boone, Keith W (GE Healthcare)" w:date="2012-07-17T14:20:00Z">
              <w:rPr>
                <w:smallCaps/>
                <w:lang w:eastAsia="x-none"/>
              </w:rPr>
            </w:rPrChange>
          </w:rPr>
          <w:t xml:space="preserve">should </w:t>
        </w:r>
      </w:ins>
      <w:r w:rsidR="0095630B" w:rsidRPr="000D1757">
        <w:rPr>
          <w:b/>
          <w:smallCaps/>
          <w:lang w:eastAsia="x-none"/>
          <w:rPrChange w:id="1101" w:author="Boone, Keith W (GE Healthcare)" w:date="2012-07-17T14:20:00Z">
            <w:rPr>
              <w:smallCaps/>
              <w:lang w:eastAsia="x-none"/>
            </w:rPr>
          </w:rPrChange>
        </w:rPr>
        <w:t>not</w:t>
      </w:r>
      <w:r w:rsidR="0095630B" w:rsidRPr="000D1757">
        <w:rPr>
          <w:b/>
          <w:lang w:eastAsia="x-none"/>
          <w:rPrChange w:id="1102" w:author="Boone, Keith W (GE Healthcare)" w:date="2012-07-17T14:20:00Z">
            <w:rPr>
              <w:lang w:eastAsia="x-none"/>
            </w:rPr>
          </w:rPrChange>
        </w:rPr>
        <w:t xml:space="preserve"> </w:t>
      </w:r>
      <w:proofErr w:type="gramStart"/>
      <w:r w:rsidR="0093597A" w:rsidRPr="000D1757">
        <w:rPr>
          <w:b/>
          <w:lang w:eastAsia="x-none"/>
          <w:rPrChange w:id="1103" w:author="Boone, Keith W (GE Healthcare)" w:date="2012-07-17T14:20:00Z">
            <w:rPr>
              <w:lang w:eastAsia="x-none"/>
            </w:rPr>
          </w:rPrChange>
        </w:rPr>
        <w:t>use</w:t>
      </w:r>
      <w:proofErr w:type="gramEnd"/>
      <w:r w:rsidR="0095630B" w:rsidRPr="000D1757">
        <w:rPr>
          <w:b/>
          <w:lang w:eastAsia="x-none"/>
          <w:rPrChange w:id="1104" w:author="Boone, Keith W (GE Healthcare)" w:date="2012-07-17T14:20:00Z">
            <w:rPr>
              <w:lang w:eastAsia="x-none"/>
            </w:rPr>
          </w:rPrChange>
        </w:rPr>
        <w:t xml:space="preserve"> these parameters</w:t>
      </w:r>
      <w:del w:id="1105" w:author="Boone, Keith W (GE Healthcare)" w:date="2012-07-17T13:06:00Z">
        <w:r w:rsidR="0095630B" w:rsidRPr="000D1757" w:rsidDel="00625F8B">
          <w:rPr>
            <w:b/>
            <w:lang w:eastAsia="x-none"/>
            <w:rPrChange w:id="1106" w:author="Boone, Keith W (GE Healthcare)" w:date="2012-07-17T14:20:00Z">
              <w:rPr>
                <w:lang w:eastAsia="x-none"/>
              </w:rPr>
            </w:rPrChange>
          </w:rPr>
          <w:delText xml:space="preserve"> to authenticate with the </w:delText>
        </w:r>
      </w:del>
      <w:del w:id="1107" w:author="Boone, Keith W (GE Healthcare)" w:date="2012-07-16T15:36:00Z">
        <w:r w:rsidR="0095630B" w:rsidRPr="000D1757" w:rsidDel="0051122A">
          <w:rPr>
            <w:b/>
            <w:lang w:eastAsia="x-none"/>
            <w:rPrChange w:id="1108" w:author="Boone, Keith W (GE Healthcare)" w:date="2012-07-17T14:20:00Z">
              <w:rPr>
                <w:lang w:eastAsia="x-none"/>
              </w:rPr>
            </w:rPrChange>
          </w:rPr>
          <w:delText>Clinical Knowledge Source</w:delText>
        </w:r>
      </w:del>
      <w:r w:rsidR="0095630B" w:rsidRPr="000D1757">
        <w:rPr>
          <w:b/>
          <w:lang w:eastAsia="x-none"/>
          <w:rPrChange w:id="1109" w:author="Boone, Keith W (GE Healthcare)" w:date="2012-07-17T14:20:00Z">
            <w:rPr>
              <w:lang w:eastAsia="x-none"/>
            </w:rPr>
          </w:rPrChange>
        </w:rPr>
        <w:t xml:space="preserve">.  There are numerous methods supported through the HTTP protocol to authenticate users with a web server, and one of these should be used instead.  </w:t>
      </w:r>
    </w:p>
    <w:p w:rsidR="0093597A" w:rsidRPr="00D33912" w:rsidRDefault="0093597A" w:rsidP="00291432">
      <w:pPr>
        <w:pStyle w:val="XMLExample"/>
        <w:rPr>
          <w:rStyle w:val="BodyTextChar3"/>
          <w:b/>
          <w:szCs w:val="24"/>
        </w:rPr>
      </w:pPr>
    </w:p>
    <w:p w:rsidR="0093597A" w:rsidRDefault="00C80BE3" w:rsidP="00291432">
      <w:pPr>
        <w:pStyle w:val="XMLExample"/>
        <w:rPr>
          <w:ins w:id="1110" w:author="Boone, Keith W (GE Healthcare)" w:date="2012-07-17T14:25:00Z"/>
          <w:rStyle w:val="BodyTextChar3"/>
          <w:szCs w:val="24"/>
        </w:rPr>
      </w:pPr>
      <w:proofErr w:type="spellStart"/>
      <w:r w:rsidRPr="00D33912">
        <w:rPr>
          <w:rStyle w:val="BodyTextChar3"/>
          <w:szCs w:val="24"/>
        </w:rPr>
        <w:t>assignedAuthorizedPerson.id.root</w:t>
      </w:r>
      <w:proofErr w:type="spellEnd"/>
      <w:r w:rsidRPr="00D33912">
        <w:rPr>
          <w:rStyle w:val="BodyTextChar3"/>
          <w:szCs w:val="24"/>
        </w:rPr>
        <w:t xml:space="preserve"> </w:t>
      </w:r>
      <w:r w:rsidR="002E154F" w:rsidRPr="00C16B49">
        <w:rPr>
          <w:rStyle w:val="BodyTextChar3"/>
          <w:szCs w:val="24"/>
        </w:rPr>
        <w:br/>
      </w:r>
      <w:proofErr w:type="spellStart"/>
      <w:r w:rsidR="002E154F" w:rsidRPr="00C16B49">
        <w:rPr>
          <w:rStyle w:val="BodyTextChar3"/>
          <w:szCs w:val="24"/>
        </w:rPr>
        <w:t>assignedAuthorizedPerson.id.extension</w:t>
      </w:r>
      <w:proofErr w:type="spellEnd"/>
    </w:p>
    <w:p w:rsidR="0074399C" w:rsidRPr="00C16B49" w:rsidRDefault="0074399C">
      <w:pPr>
        <w:rPr>
          <w:rStyle w:val="BodyTextChar3"/>
          <w:b/>
          <w:szCs w:val="24"/>
        </w:rPr>
        <w:pPrChange w:id="1111" w:author="Boone, Keith W (GE Healthcare)" w:date="2012-07-17T14:25:00Z">
          <w:pPr>
            <w:pStyle w:val="XMLExample"/>
          </w:pPr>
        </w:pPrChange>
      </w:pPr>
      <w:ins w:id="1112" w:author="Boone, Keith W (GE Healthcare)" w:date="2012-07-17T14:25:00Z">
        <w:r>
          <w:rPr>
            <w:rStyle w:val="BodyTextChar3"/>
            <w:szCs w:val="24"/>
          </w:rPr>
          <w:t>These parameters are intended to convey the identifier of the person who is authorized to make the knowledge request.</w:t>
        </w:r>
      </w:ins>
    </w:p>
    <w:p w:rsidR="002E154F" w:rsidRPr="00D33912" w:rsidRDefault="002E154F" w:rsidP="004D0D72">
      <w:pPr>
        <w:pStyle w:val="BodyText"/>
        <w:numPr>
          <w:ilvl w:val="0"/>
          <w:numId w:val="31"/>
        </w:numPr>
        <w:rPr>
          <w:lang w:eastAsia="x-none"/>
        </w:rPr>
      </w:pPr>
      <w:r w:rsidRPr="00D33912">
        <w:rPr>
          <w:lang w:eastAsia="x-none"/>
        </w:rPr>
        <w:t xml:space="preserve">The Clinical Knowledge </w:t>
      </w:r>
      <w:r w:rsidR="00BE7887" w:rsidRPr="00D33912">
        <w:rPr>
          <w:lang w:eastAsia="x-none"/>
        </w:rPr>
        <w:t>Requester</w:t>
      </w:r>
      <w:r w:rsidRPr="00D33912">
        <w:rPr>
          <w:lang w:eastAsia="x-none"/>
        </w:rPr>
        <w:t xml:space="preserve"> </w:t>
      </w:r>
      <w:r w:rsidRPr="00D33912">
        <w:rPr>
          <w:smallCaps/>
          <w:lang w:eastAsia="x-none"/>
        </w:rPr>
        <w:t>may</w:t>
      </w:r>
      <w:r w:rsidRPr="00D33912">
        <w:rPr>
          <w:lang w:eastAsia="x-none"/>
        </w:rPr>
        <w:t xml:space="preserve"> use these parameter to pass the user id and assigning authority to the </w:t>
      </w:r>
      <w:del w:id="1113" w:author="Boone, Keith W (GE Healthcare)" w:date="2012-07-16T15:36:00Z">
        <w:r w:rsidRPr="00D33912" w:rsidDel="0051122A">
          <w:rPr>
            <w:lang w:eastAsia="x-none"/>
          </w:rPr>
          <w:delText>Clinical Knowledge Source</w:delText>
        </w:r>
      </w:del>
      <w:ins w:id="1114" w:author="Boone, Keith W (GE Healthcare)" w:date="2012-07-16T15:36:00Z">
        <w:r w:rsidR="0051122A">
          <w:rPr>
            <w:lang w:eastAsia="x-none"/>
          </w:rPr>
          <w:t>Clinical Knowledge Directory</w:t>
        </w:r>
      </w:ins>
      <w:r w:rsidRPr="00D33912">
        <w:rPr>
          <w:lang w:eastAsia="x-none"/>
        </w:rPr>
        <w:t xml:space="preserve">.    </w:t>
      </w:r>
    </w:p>
    <w:p w:rsidR="002E154F" w:rsidRPr="001C7E5B" w:rsidRDefault="002E154F" w:rsidP="004D0D72">
      <w:pPr>
        <w:pStyle w:val="BodyText"/>
        <w:numPr>
          <w:ilvl w:val="0"/>
          <w:numId w:val="31"/>
        </w:numPr>
        <w:rPr>
          <w:b/>
          <w:rPrChange w:id="1115" w:author="Boone, Keith W (GE Healthcare)" w:date="2012-07-17T14:51:00Z">
            <w:rPr/>
          </w:rPrChange>
        </w:rPr>
      </w:pPr>
      <w:r w:rsidRPr="001C7E5B">
        <w:rPr>
          <w:b/>
          <w:lang w:eastAsia="x-none"/>
          <w:rPrChange w:id="1116" w:author="Boone, Keith W (GE Healthcare)" w:date="2012-07-17T14:51:00Z">
            <w:rPr>
              <w:lang w:eastAsia="x-none"/>
            </w:rPr>
          </w:rPrChange>
        </w:rPr>
        <w:t xml:space="preserve">When present, the </w:t>
      </w:r>
      <w:del w:id="1117" w:author="Boone, Keith W (GE Healthcare)" w:date="2012-07-16T15:36:00Z">
        <w:r w:rsidRPr="001C7E5B" w:rsidDel="0051122A">
          <w:rPr>
            <w:b/>
            <w:lang w:eastAsia="x-none"/>
            <w:rPrChange w:id="1118" w:author="Boone, Keith W (GE Healthcare)" w:date="2012-07-17T14:51:00Z">
              <w:rPr>
                <w:lang w:eastAsia="x-none"/>
              </w:rPr>
            </w:rPrChange>
          </w:rPr>
          <w:delText>Clinical Knowledge Source</w:delText>
        </w:r>
      </w:del>
      <w:ins w:id="1119" w:author="Boone, Keith W (GE Healthcare)" w:date="2012-07-16T15:36:00Z">
        <w:r w:rsidR="0051122A" w:rsidRPr="001C7E5B">
          <w:rPr>
            <w:b/>
            <w:lang w:eastAsia="x-none"/>
            <w:rPrChange w:id="1120" w:author="Boone, Keith W (GE Healthcare)" w:date="2012-07-17T14:51:00Z">
              <w:rPr>
                <w:lang w:eastAsia="x-none"/>
              </w:rPr>
            </w:rPrChange>
          </w:rPr>
          <w:t>Clinical Knowledge Directory</w:t>
        </w:r>
      </w:ins>
      <w:r w:rsidRPr="001C7E5B">
        <w:rPr>
          <w:b/>
          <w:lang w:eastAsia="x-none"/>
          <w:rPrChange w:id="1121" w:author="Boone, Keith W (GE Healthcare)" w:date="2012-07-17T14:51:00Z">
            <w:rPr>
              <w:lang w:eastAsia="x-none"/>
            </w:rPr>
          </w:rPrChange>
        </w:rPr>
        <w:t xml:space="preserve"> </w:t>
      </w:r>
      <w:r w:rsidRPr="001C7E5B">
        <w:rPr>
          <w:b/>
          <w:smallCaps/>
          <w:lang w:eastAsia="x-none"/>
          <w:rPrChange w:id="1122" w:author="Boone, Keith W (GE Healthcare)" w:date="2012-07-17T14:51:00Z">
            <w:rPr>
              <w:smallCaps/>
              <w:lang w:eastAsia="x-none"/>
            </w:rPr>
          </w:rPrChange>
        </w:rPr>
        <w:t>shall</w:t>
      </w:r>
      <w:r w:rsidRPr="001C7E5B">
        <w:rPr>
          <w:b/>
          <w:lang w:eastAsia="x-none"/>
          <w:rPrChange w:id="1123" w:author="Boone, Keith W (GE Healthcare)" w:date="2012-07-17T14:51:00Z">
            <w:rPr>
              <w:lang w:eastAsia="x-none"/>
            </w:rPr>
          </w:rPrChange>
        </w:rPr>
        <w:t xml:space="preserve"> </w:t>
      </w:r>
      <w:proofErr w:type="gramStart"/>
      <w:r w:rsidRPr="001C7E5B">
        <w:rPr>
          <w:b/>
          <w:lang w:eastAsia="x-none"/>
          <w:rPrChange w:id="1124" w:author="Boone, Keith W (GE Healthcare)" w:date="2012-07-17T14:51:00Z">
            <w:rPr>
              <w:lang w:eastAsia="x-none"/>
            </w:rPr>
          </w:rPrChange>
        </w:rPr>
        <w:t>use</w:t>
      </w:r>
      <w:proofErr w:type="gramEnd"/>
      <w:r w:rsidRPr="001C7E5B">
        <w:rPr>
          <w:b/>
          <w:lang w:eastAsia="x-none"/>
          <w:rPrChange w:id="1125" w:author="Boone, Keith W (GE Healthcare)" w:date="2012-07-17T14:51:00Z">
            <w:rPr>
              <w:lang w:eastAsia="x-none"/>
            </w:rPr>
          </w:rPrChange>
        </w:rPr>
        <w:t xml:space="preserve"> this information in the audit log</w:t>
      </w:r>
      <w:r w:rsidR="00252CFC" w:rsidRPr="001C7E5B">
        <w:rPr>
          <w:b/>
          <w:lang w:eastAsia="x-none"/>
          <w:rPrChange w:id="1126" w:author="Boone, Keith W (GE Healthcare)" w:date="2012-07-17T14:51:00Z">
            <w:rPr>
              <w:lang w:eastAsia="x-none"/>
            </w:rPr>
          </w:rPrChange>
        </w:rPr>
        <w:t xml:space="preserve"> to identify the requester</w:t>
      </w:r>
      <w:r w:rsidRPr="001C7E5B">
        <w:rPr>
          <w:b/>
          <w:lang w:eastAsia="x-none"/>
          <w:rPrChange w:id="1127" w:author="Boone, Keith W (GE Healthcare)" w:date="2012-07-17T14:51:00Z">
            <w:rPr>
              <w:lang w:eastAsia="x-none"/>
            </w:rPr>
          </w:rPrChange>
        </w:rPr>
        <w:t>.</w:t>
      </w:r>
    </w:p>
    <w:p w:rsidR="0093597A" w:rsidRPr="00D33912" w:rsidRDefault="0093597A" w:rsidP="00291432">
      <w:pPr>
        <w:pStyle w:val="XMLExample"/>
        <w:rPr>
          <w:rStyle w:val="BodyTextChar3"/>
          <w:rFonts w:ascii="Times New Roman" w:hAnsi="Times New Roman"/>
          <w:b/>
          <w:szCs w:val="24"/>
        </w:rPr>
      </w:pPr>
    </w:p>
    <w:p w:rsidR="0093597A" w:rsidRDefault="00C80BE3" w:rsidP="00291432">
      <w:pPr>
        <w:pStyle w:val="XMLExample"/>
        <w:rPr>
          <w:ins w:id="1128" w:author="Boone, Keith W (GE Healthcare)" w:date="2012-07-17T14:26:00Z"/>
          <w:rStyle w:val="BodyTextChar3"/>
          <w:szCs w:val="24"/>
        </w:rPr>
      </w:pPr>
      <w:proofErr w:type="spellStart"/>
      <w:r w:rsidRPr="00D33912">
        <w:rPr>
          <w:rStyle w:val="BodyTextChar3"/>
          <w:szCs w:val="24"/>
        </w:rPr>
        <w:t>representedOrganization.id.root</w:t>
      </w:r>
      <w:proofErr w:type="spellEnd"/>
      <w:r w:rsidRPr="00D33912">
        <w:rPr>
          <w:rStyle w:val="BodyTextChar3"/>
          <w:szCs w:val="24"/>
        </w:rPr>
        <w:t xml:space="preserve"> </w:t>
      </w:r>
      <w:r w:rsidR="00252CFC" w:rsidRPr="00C16B49">
        <w:rPr>
          <w:rStyle w:val="BodyTextChar3"/>
          <w:szCs w:val="24"/>
        </w:rPr>
        <w:br/>
      </w:r>
      <w:proofErr w:type="spellStart"/>
      <w:r w:rsidRPr="00C16B49">
        <w:rPr>
          <w:rStyle w:val="BodyTextChar3"/>
          <w:szCs w:val="24"/>
        </w:rPr>
        <w:t>representedOrganization.id.extension</w:t>
      </w:r>
      <w:proofErr w:type="spellEnd"/>
    </w:p>
    <w:p w:rsidR="0074399C" w:rsidRPr="00C16B49" w:rsidRDefault="0074399C">
      <w:pPr>
        <w:rPr>
          <w:rStyle w:val="BodyTextChar3"/>
          <w:b/>
          <w:szCs w:val="24"/>
        </w:rPr>
        <w:pPrChange w:id="1129" w:author="Boone, Keith W (GE Healthcare)" w:date="2012-07-17T14:26:00Z">
          <w:pPr>
            <w:pStyle w:val="XMLExample"/>
          </w:pPr>
        </w:pPrChange>
      </w:pPr>
      <w:ins w:id="1130" w:author="Boone, Keith W (GE Healthcare)" w:date="2012-07-17T14:26:00Z">
        <w:r>
          <w:rPr>
            <w:rStyle w:val="BodyTextChar3"/>
            <w:szCs w:val="24"/>
          </w:rPr>
          <w:t>These parameters are intended to convey the identifier of the organization who is authorized to make the knowledge request.</w:t>
        </w:r>
      </w:ins>
    </w:p>
    <w:p w:rsidR="00252CFC" w:rsidRPr="00D33912" w:rsidRDefault="00252CFC" w:rsidP="004D0D72">
      <w:pPr>
        <w:pStyle w:val="BodyText"/>
        <w:numPr>
          <w:ilvl w:val="0"/>
          <w:numId w:val="31"/>
        </w:numPr>
        <w:rPr>
          <w:lang w:eastAsia="x-none"/>
        </w:rPr>
      </w:pPr>
      <w:r w:rsidRPr="00D33912">
        <w:rPr>
          <w:lang w:eastAsia="x-none"/>
        </w:rPr>
        <w:t xml:space="preserve">The Clinical Knowledge </w:t>
      </w:r>
      <w:r w:rsidR="00BE7887" w:rsidRPr="00D33912">
        <w:rPr>
          <w:lang w:eastAsia="x-none"/>
        </w:rPr>
        <w:t>Requester</w:t>
      </w:r>
      <w:r w:rsidRPr="00D33912">
        <w:rPr>
          <w:lang w:eastAsia="x-none"/>
        </w:rPr>
        <w:t xml:space="preserve"> </w:t>
      </w:r>
      <w:r w:rsidRPr="00D33912">
        <w:rPr>
          <w:smallCaps/>
          <w:lang w:eastAsia="x-none"/>
        </w:rPr>
        <w:t>may</w:t>
      </w:r>
      <w:r w:rsidRPr="00D33912">
        <w:rPr>
          <w:lang w:eastAsia="x-none"/>
        </w:rPr>
        <w:t xml:space="preserve"> use these parameters to pass the organization</w:t>
      </w:r>
      <w:r w:rsidR="00FD06B3" w:rsidRPr="00D33912">
        <w:rPr>
          <w:lang w:eastAsia="x-none"/>
        </w:rPr>
        <w:t>’</w:t>
      </w:r>
      <w:r w:rsidRPr="00D33912">
        <w:rPr>
          <w:lang w:eastAsia="x-none"/>
        </w:rPr>
        <w:t xml:space="preserve">s id and assigning authority to the </w:t>
      </w:r>
      <w:del w:id="1131" w:author="Boone, Keith W (GE Healthcare)" w:date="2012-07-16T15:36:00Z">
        <w:r w:rsidRPr="00D33912" w:rsidDel="0051122A">
          <w:rPr>
            <w:lang w:eastAsia="x-none"/>
          </w:rPr>
          <w:delText>Clinical Knowledge Source</w:delText>
        </w:r>
      </w:del>
      <w:ins w:id="1132" w:author="Boone, Keith W (GE Healthcare)" w:date="2012-07-16T15:36:00Z">
        <w:r w:rsidR="0051122A">
          <w:rPr>
            <w:lang w:eastAsia="x-none"/>
          </w:rPr>
          <w:t>Clinical Knowledge Directory</w:t>
        </w:r>
      </w:ins>
      <w:r w:rsidRPr="00D33912">
        <w:rPr>
          <w:lang w:eastAsia="x-none"/>
        </w:rPr>
        <w:t xml:space="preserve">. </w:t>
      </w:r>
    </w:p>
    <w:p w:rsidR="00252CFC" w:rsidRPr="001C7E5B" w:rsidRDefault="00252CFC" w:rsidP="004D0D72">
      <w:pPr>
        <w:pStyle w:val="BodyText"/>
        <w:numPr>
          <w:ilvl w:val="0"/>
          <w:numId w:val="31"/>
        </w:numPr>
        <w:rPr>
          <w:b/>
          <w:rPrChange w:id="1133" w:author="Boone, Keith W (GE Healthcare)" w:date="2012-07-17T14:51:00Z">
            <w:rPr/>
          </w:rPrChange>
        </w:rPr>
      </w:pPr>
      <w:r w:rsidRPr="001C7E5B">
        <w:rPr>
          <w:b/>
          <w:lang w:eastAsia="x-none"/>
          <w:rPrChange w:id="1134" w:author="Boone, Keith W (GE Healthcare)" w:date="2012-07-17T14:51:00Z">
            <w:rPr>
              <w:lang w:eastAsia="x-none"/>
            </w:rPr>
          </w:rPrChange>
        </w:rPr>
        <w:t xml:space="preserve">When these parameters are present and the assignedAuthorizedPerson.id parameters are absent, the </w:t>
      </w:r>
      <w:del w:id="1135" w:author="Boone, Keith W (GE Healthcare)" w:date="2012-07-16T15:36:00Z">
        <w:r w:rsidRPr="001C7E5B" w:rsidDel="0051122A">
          <w:rPr>
            <w:b/>
            <w:lang w:eastAsia="x-none"/>
            <w:rPrChange w:id="1136" w:author="Boone, Keith W (GE Healthcare)" w:date="2012-07-17T14:51:00Z">
              <w:rPr>
                <w:lang w:eastAsia="x-none"/>
              </w:rPr>
            </w:rPrChange>
          </w:rPr>
          <w:delText>Clinical Knowledge Source</w:delText>
        </w:r>
      </w:del>
      <w:ins w:id="1137" w:author="Boone, Keith W (GE Healthcare)" w:date="2012-07-16T15:36:00Z">
        <w:r w:rsidR="0051122A" w:rsidRPr="001C7E5B">
          <w:rPr>
            <w:b/>
            <w:lang w:eastAsia="x-none"/>
            <w:rPrChange w:id="1138" w:author="Boone, Keith W (GE Healthcare)" w:date="2012-07-17T14:51:00Z">
              <w:rPr>
                <w:lang w:eastAsia="x-none"/>
              </w:rPr>
            </w:rPrChange>
          </w:rPr>
          <w:t>Clinical Knowledge Directory</w:t>
        </w:r>
      </w:ins>
      <w:r w:rsidRPr="001C7E5B">
        <w:rPr>
          <w:b/>
          <w:lang w:eastAsia="x-none"/>
          <w:rPrChange w:id="1139" w:author="Boone, Keith W (GE Healthcare)" w:date="2012-07-17T14:51:00Z">
            <w:rPr>
              <w:lang w:eastAsia="x-none"/>
            </w:rPr>
          </w:rPrChange>
        </w:rPr>
        <w:t xml:space="preserve"> </w:t>
      </w:r>
      <w:r w:rsidRPr="001C7E5B">
        <w:rPr>
          <w:b/>
          <w:smallCaps/>
          <w:lang w:eastAsia="x-none"/>
          <w:rPrChange w:id="1140" w:author="Boone, Keith W (GE Healthcare)" w:date="2012-07-17T14:51:00Z">
            <w:rPr>
              <w:smallCaps/>
              <w:lang w:eastAsia="x-none"/>
            </w:rPr>
          </w:rPrChange>
        </w:rPr>
        <w:t>shall</w:t>
      </w:r>
      <w:r w:rsidRPr="001C7E5B">
        <w:rPr>
          <w:b/>
          <w:lang w:eastAsia="x-none"/>
          <w:rPrChange w:id="1141" w:author="Boone, Keith W (GE Healthcare)" w:date="2012-07-17T14:51:00Z">
            <w:rPr>
              <w:lang w:eastAsia="x-none"/>
            </w:rPr>
          </w:rPrChange>
        </w:rPr>
        <w:t xml:space="preserve"> </w:t>
      </w:r>
      <w:proofErr w:type="gramStart"/>
      <w:r w:rsidRPr="001C7E5B">
        <w:rPr>
          <w:b/>
          <w:lang w:eastAsia="x-none"/>
          <w:rPrChange w:id="1142" w:author="Boone, Keith W (GE Healthcare)" w:date="2012-07-17T14:51:00Z">
            <w:rPr>
              <w:lang w:eastAsia="x-none"/>
            </w:rPr>
          </w:rPrChange>
        </w:rPr>
        <w:t>use</w:t>
      </w:r>
      <w:proofErr w:type="gramEnd"/>
      <w:r w:rsidRPr="001C7E5B">
        <w:rPr>
          <w:b/>
          <w:lang w:eastAsia="x-none"/>
          <w:rPrChange w:id="1143" w:author="Boone, Keith W (GE Healthcare)" w:date="2012-07-17T14:51:00Z">
            <w:rPr>
              <w:lang w:eastAsia="x-none"/>
            </w:rPr>
          </w:rPrChange>
        </w:rPr>
        <w:t xml:space="preserve"> this information in the audit log to identify the requester.</w:t>
      </w:r>
    </w:p>
    <w:p w:rsidR="0093597A" w:rsidRPr="00D33912" w:rsidRDefault="0093597A" w:rsidP="00291432">
      <w:pPr>
        <w:pStyle w:val="XMLExample"/>
        <w:rPr>
          <w:rStyle w:val="BodyTextChar3"/>
          <w:b/>
          <w:szCs w:val="24"/>
        </w:rPr>
      </w:pPr>
    </w:p>
    <w:p w:rsidR="0093597A" w:rsidRPr="00D33912" w:rsidRDefault="00C80BE3" w:rsidP="00291432">
      <w:pPr>
        <w:pStyle w:val="XMLExample"/>
        <w:rPr>
          <w:rStyle w:val="BodyTextChar3"/>
          <w:b/>
          <w:szCs w:val="24"/>
        </w:rPr>
      </w:pPr>
      <w:proofErr w:type="spellStart"/>
      <w:r w:rsidRPr="00D33912">
        <w:rPr>
          <w:rStyle w:val="BodyTextChar3"/>
          <w:szCs w:val="24"/>
        </w:rPr>
        <w:t>patientPerson.administrativeGenderCode.c</w:t>
      </w:r>
      <w:proofErr w:type="spellEnd"/>
    </w:p>
    <w:p w:rsidR="00C80BE3" w:rsidRPr="00D33912" w:rsidRDefault="00C80BE3" w:rsidP="00291432">
      <w:pPr>
        <w:pStyle w:val="XMLExample"/>
        <w:rPr>
          <w:rStyle w:val="BodyTextChar3"/>
          <w:b/>
          <w:szCs w:val="24"/>
        </w:rPr>
      </w:pPr>
      <w:r w:rsidRPr="00D33912">
        <w:rPr>
          <w:rStyle w:val="BodyTextChar3"/>
          <w:szCs w:val="24"/>
        </w:rPr>
        <w:t xml:space="preserve"> </w:t>
      </w:r>
    </w:p>
    <w:p w:rsidR="00F717B0" w:rsidRPr="00D33912" w:rsidRDefault="00252CFC" w:rsidP="004D0D72">
      <w:pPr>
        <w:pStyle w:val="BodyText"/>
        <w:numPr>
          <w:ilvl w:val="0"/>
          <w:numId w:val="31"/>
        </w:numPr>
        <w:rPr>
          <w:lang w:eastAsia="x-none"/>
        </w:rPr>
      </w:pPr>
      <w:r w:rsidRPr="00D33912">
        <w:rPr>
          <w:lang w:eastAsia="x-none"/>
        </w:rPr>
        <w:t xml:space="preserve">The Clinical Knowledge Requester </w:t>
      </w:r>
      <w:r w:rsidRPr="00D33912">
        <w:rPr>
          <w:smallCaps/>
          <w:lang w:eastAsia="x-none"/>
        </w:rPr>
        <w:t>shall</w:t>
      </w:r>
      <w:r w:rsidRPr="00D33912">
        <w:rPr>
          <w:lang w:eastAsia="x-none"/>
        </w:rPr>
        <w:t xml:space="preserve"> </w:t>
      </w:r>
      <w:proofErr w:type="gramStart"/>
      <w:r w:rsidRPr="00D33912">
        <w:rPr>
          <w:lang w:eastAsia="x-none"/>
        </w:rPr>
        <w:t>send</w:t>
      </w:r>
      <w:proofErr w:type="gramEnd"/>
      <w:r w:rsidRPr="00D33912">
        <w:rPr>
          <w:lang w:eastAsia="x-none"/>
        </w:rPr>
        <w:t xml:space="preserve"> the gender when it is known.  When the gender is not known, this parameter </w:t>
      </w:r>
      <w:r w:rsidRPr="00D33912">
        <w:rPr>
          <w:smallCaps/>
          <w:lang w:eastAsia="x-none"/>
        </w:rPr>
        <w:t>may</w:t>
      </w:r>
      <w:r w:rsidRPr="00D33912">
        <w:rPr>
          <w:lang w:eastAsia="x-none"/>
        </w:rPr>
        <w:t xml:space="preserve"> be omitted</w:t>
      </w:r>
      <w:r w:rsidRPr="00D33912">
        <w:rPr>
          <w:rStyle w:val="FootnoteReference"/>
          <w:lang w:eastAsia="x-none"/>
        </w:rPr>
        <w:footnoteReference w:id="1"/>
      </w:r>
      <w:r w:rsidRPr="00D33912">
        <w:rPr>
          <w:lang w:eastAsia="x-none"/>
        </w:rPr>
        <w:t xml:space="preserve">.  </w:t>
      </w:r>
    </w:p>
    <w:p w:rsidR="00252CFC" w:rsidRPr="00D33912" w:rsidRDefault="00252CFC" w:rsidP="00252CFC">
      <w:pPr>
        <w:pStyle w:val="BodyText"/>
        <w:rPr>
          <w:lang w:eastAsia="x-none"/>
        </w:rPr>
      </w:pPr>
      <w:r w:rsidRPr="00D33912">
        <w:rPr>
          <w:lang w:eastAsia="x-none"/>
        </w:rPr>
        <w:t xml:space="preserve">The code system is fixed by the HL7 </w:t>
      </w:r>
      <w:proofErr w:type="spellStart"/>
      <w:r w:rsidR="00605F48" w:rsidRPr="00D33912">
        <w:rPr>
          <w:lang w:eastAsia="x-none"/>
        </w:rPr>
        <w:t>Infobutton</w:t>
      </w:r>
      <w:proofErr w:type="spellEnd"/>
      <w:r w:rsidRPr="00D33912">
        <w:rPr>
          <w:lang w:eastAsia="x-none"/>
        </w:rPr>
        <w:t xml:space="preserve"> Standard to be codes from the HL7 Administrative Gender domain.</w:t>
      </w:r>
      <w:r w:rsidR="00C509F8" w:rsidRPr="00D33912">
        <w:rPr>
          <w:lang w:eastAsia="x-none"/>
        </w:rPr>
        <w:t xml:space="preserve">  Table 3.Y.4-2 below lists the allowed codes</w:t>
      </w:r>
      <w:ins w:id="1144" w:author="Boone, Keith W (GE Healthcare)" w:date="2012-07-17T14:26:00Z">
        <w:r w:rsidR="0074399C">
          <w:rPr>
            <w:lang w:eastAsia="x-none"/>
          </w:rPr>
          <w:t xml:space="preserve"> that </w:t>
        </w:r>
        <w:r w:rsidR="0074399C" w:rsidRPr="0074399C">
          <w:rPr>
            <w:smallCaps/>
            <w:lang w:eastAsia="x-none"/>
            <w:rPrChange w:id="1145" w:author="Boone, Keith W (GE Healthcare)" w:date="2012-07-17T14:26:00Z">
              <w:rPr>
                <w:lang w:eastAsia="x-none"/>
              </w:rPr>
            </w:rPrChange>
          </w:rPr>
          <w:t>shall</w:t>
        </w:r>
        <w:r w:rsidR="0074399C">
          <w:rPr>
            <w:lang w:eastAsia="x-none"/>
          </w:rPr>
          <w:t xml:space="preserve"> be used in a request</w:t>
        </w:r>
      </w:ins>
      <w:r w:rsidR="00C509F8" w:rsidRPr="00D33912">
        <w:rPr>
          <w:lang w:eastAsia="x-none"/>
        </w:rPr>
        <w:t>.</w:t>
      </w:r>
    </w:p>
    <w:p w:rsidR="00605F48" w:rsidRPr="00D33912" w:rsidRDefault="00605F48" w:rsidP="00252CFC">
      <w:pPr>
        <w:pStyle w:val="BodyText"/>
        <w:rPr>
          <w:lang w:eastAsia="x-none"/>
        </w:rPr>
      </w:pPr>
    </w:p>
    <w:p w:rsidR="00C509F8" w:rsidRPr="00D33912" w:rsidRDefault="00C509F8" w:rsidP="00C509F8">
      <w:pPr>
        <w:pStyle w:val="TableTitle"/>
      </w:pPr>
      <w:r w:rsidRPr="00D33912">
        <w:lastRenderedPageBreak/>
        <w:t>Table 3.Y.4-2</w:t>
      </w:r>
      <w:r w:rsidR="00C16B49">
        <w:t xml:space="preserve">:  </w:t>
      </w:r>
      <w:r w:rsidRPr="00D33912">
        <w:t>Administrative Gender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5490"/>
      </w:tblGrid>
      <w:tr w:rsidR="00802FD7" w:rsidRPr="00D33912" w:rsidTr="00FB767C">
        <w:trPr>
          <w:jc w:val="center"/>
        </w:trPr>
        <w:tc>
          <w:tcPr>
            <w:tcW w:w="1008" w:type="dxa"/>
            <w:shd w:val="clear" w:color="auto" w:fill="auto"/>
          </w:tcPr>
          <w:p w:rsidR="00802FD7" w:rsidRPr="00D33912" w:rsidRDefault="00802FD7" w:rsidP="00802FD7">
            <w:pPr>
              <w:pStyle w:val="TableEntryHeader"/>
            </w:pPr>
            <w:r w:rsidRPr="00D33912">
              <w:t>Code</w:t>
            </w:r>
          </w:p>
        </w:tc>
        <w:tc>
          <w:tcPr>
            <w:tcW w:w="5490" w:type="dxa"/>
            <w:shd w:val="clear" w:color="auto" w:fill="auto"/>
          </w:tcPr>
          <w:p w:rsidR="00802FD7" w:rsidRPr="00D33912" w:rsidRDefault="00802FD7" w:rsidP="00C509F8">
            <w:pPr>
              <w:pStyle w:val="TableEntryHeader"/>
            </w:pPr>
            <w:r w:rsidRPr="00D33912">
              <w:t>Description</w:t>
            </w:r>
          </w:p>
        </w:tc>
      </w:tr>
      <w:tr w:rsidR="00802FD7" w:rsidRPr="00D33912" w:rsidTr="00FB767C">
        <w:trPr>
          <w:jc w:val="center"/>
        </w:trPr>
        <w:tc>
          <w:tcPr>
            <w:tcW w:w="1008" w:type="dxa"/>
            <w:shd w:val="clear" w:color="auto" w:fill="auto"/>
          </w:tcPr>
          <w:p w:rsidR="00802FD7" w:rsidRPr="00D33912" w:rsidRDefault="00802FD7" w:rsidP="00802FD7">
            <w:pPr>
              <w:pStyle w:val="TableEntry"/>
            </w:pPr>
            <w:r w:rsidRPr="00D33912">
              <w:t>M</w:t>
            </w:r>
          </w:p>
        </w:tc>
        <w:tc>
          <w:tcPr>
            <w:tcW w:w="5490" w:type="dxa"/>
            <w:shd w:val="clear" w:color="auto" w:fill="auto"/>
          </w:tcPr>
          <w:p w:rsidR="00802FD7" w:rsidRPr="00D33912" w:rsidRDefault="00802FD7" w:rsidP="00802FD7">
            <w:pPr>
              <w:pStyle w:val="TableEntry"/>
            </w:pPr>
            <w:r w:rsidRPr="00D33912">
              <w:t>Male</w:t>
            </w:r>
          </w:p>
        </w:tc>
      </w:tr>
      <w:tr w:rsidR="00802FD7" w:rsidRPr="00D33912" w:rsidTr="00FB767C">
        <w:trPr>
          <w:jc w:val="center"/>
        </w:trPr>
        <w:tc>
          <w:tcPr>
            <w:tcW w:w="1008" w:type="dxa"/>
            <w:shd w:val="clear" w:color="auto" w:fill="auto"/>
          </w:tcPr>
          <w:p w:rsidR="00802FD7" w:rsidRPr="00D33912" w:rsidRDefault="00802FD7" w:rsidP="00802FD7">
            <w:pPr>
              <w:pStyle w:val="TableEntry"/>
            </w:pPr>
            <w:r w:rsidRPr="00D33912">
              <w:t>F</w:t>
            </w:r>
          </w:p>
        </w:tc>
        <w:tc>
          <w:tcPr>
            <w:tcW w:w="5490" w:type="dxa"/>
            <w:shd w:val="clear" w:color="auto" w:fill="auto"/>
          </w:tcPr>
          <w:p w:rsidR="00802FD7" w:rsidRPr="00D33912" w:rsidRDefault="00802FD7" w:rsidP="00802FD7">
            <w:pPr>
              <w:pStyle w:val="TableEntry"/>
            </w:pPr>
            <w:r w:rsidRPr="00D33912">
              <w:t>Female</w:t>
            </w:r>
          </w:p>
        </w:tc>
      </w:tr>
      <w:tr w:rsidR="00802FD7" w:rsidRPr="00D33912" w:rsidTr="00FB767C">
        <w:trPr>
          <w:jc w:val="center"/>
        </w:trPr>
        <w:tc>
          <w:tcPr>
            <w:tcW w:w="1008" w:type="dxa"/>
            <w:shd w:val="clear" w:color="auto" w:fill="auto"/>
          </w:tcPr>
          <w:p w:rsidR="00802FD7" w:rsidRPr="00D33912" w:rsidRDefault="00802FD7" w:rsidP="00802FD7">
            <w:pPr>
              <w:pStyle w:val="TableEntry"/>
            </w:pPr>
            <w:r w:rsidRPr="00D33912">
              <w:t>UN</w:t>
            </w:r>
          </w:p>
        </w:tc>
        <w:tc>
          <w:tcPr>
            <w:tcW w:w="5490" w:type="dxa"/>
            <w:shd w:val="clear" w:color="auto" w:fill="auto"/>
          </w:tcPr>
          <w:p w:rsidR="00802FD7" w:rsidRPr="00D33912" w:rsidRDefault="00802FD7" w:rsidP="00802FD7">
            <w:pPr>
              <w:pStyle w:val="TableEntry"/>
            </w:pPr>
            <w:r w:rsidRPr="00D33912">
              <w:t>Undifferentiated, used when gender cannot be distinguished.  This is commonly misinterpreted to be Unknown, but that interpretation is not correct.</w:t>
            </w:r>
          </w:p>
        </w:tc>
      </w:tr>
    </w:tbl>
    <w:p w:rsidR="0093597A" w:rsidRPr="00D33912" w:rsidRDefault="0093597A" w:rsidP="00291432">
      <w:pPr>
        <w:pStyle w:val="XMLExample"/>
        <w:rPr>
          <w:rStyle w:val="BodyTextChar3"/>
          <w:rFonts w:ascii="Times New Roman" w:hAnsi="Times New Roman"/>
          <w:b/>
          <w:szCs w:val="24"/>
        </w:rPr>
      </w:pPr>
    </w:p>
    <w:p w:rsidR="0093597A" w:rsidRPr="00D33912" w:rsidRDefault="00C80BE3" w:rsidP="00291432">
      <w:pPr>
        <w:pStyle w:val="XMLExample"/>
        <w:rPr>
          <w:rStyle w:val="BodyTextChar3"/>
          <w:rFonts w:ascii="Times New Roman" w:hAnsi="Times New Roman"/>
          <w:b/>
          <w:szCs w:val="24"/>
        </w:rPr>
      </w:pPr>
      <w:proofErr w:type="spellStart"/>
      <w:r w:rsidRPr="00D33912">
        <w:rPr>
          <w:rStyle w:val="BodyTextChar3"/>
          <w:szCs w:val="24"/>
        </w:rPr>
        <w:t>age.v.v</w:t>
      </w:r>
      <w:proofErr w:type="spellEnd"/>
      <w:r w:rsidRPr="00D33912">
        <w:rPr>
          <w:rStyle w:val="BodyTextChar3"/>
          <w:szCs w:val="24"/>
        </w:rPr>
        <w:t xml:space="preserve"> </w:t>
      </w:r>
      <w:r w:rsidR="00252CFC" w:rsidRPr="00C16B49">
        <w:rPr>
          <w:rStyle w:val="BodyTextChar3"/>
          <w:szCs w:val="24"/>
        </w:rPr>
        <w:br/>
      </w:r>
      <w:proofErr w:type="spellStart"/>
      <w:r w:rsidRPr="00C16B49">
        <w:rPr>
          <w:rStyle w:val="BodyTextChar3"/>
          <w:szCs w:val="24"/>
        </w:rPr>
        <w:t>age.v.u</w:t>
      </w:r>
      <w:proofErr w:type="spellEnd"/>
      <w:r w:rsidRPr="00C16B49">
        <w:rPr>
          <w:rStyle w:val="BodyTextChar3"/>
          <w:szCs w:val="24"/>
        </w:rPr>
        <w:t xml:space="preserve"> </w:t>
      </w:r>
    </w:p>
    <w:p w:rsidR="00C80BE3" w:rsidRPr="00C16B49" w:rsidRDefault="00C80BE3" w:rsidP="00291432">
      <w:pPr>
        <w:pStyle w:val="XMLExample"/>
        <w:rPr>
          <w:rStyle w:val="BodyTextChar3"/>
          <w:b/>
          <w:szCs w:val="24"/>
        </w:rPr>
      </w:pPr>
      <w:r w:rsidRPr="00D33912">
        <w:rPr>
          <w:rStyle w:val="BodyTextChar3"/>
          <w:szCs w:val="24"/>
        </w:rPr>
        <w:t xml:space="preserve"> </w:t>
      </w:r>
    </w:p>
    <w:p w:rsidR="00252CFC" w:rsidRPr="001C7E5B" w:rsidRDefault="00802FD7" w:rsidP="004D0D72">
      <w:pPr>
        <w:pStyle w:val="BodyText"/>
        <w:numPr>
          <w:ilvl w:val="0"/>
          <w:numId w:val="31"/>
        </w:numPr>
        <w:rPr>
          <w:b/>
          <w:lang w:eastAsia="x-none"/>
          <w:rPrChange w:id="1146" w:author="Boone, Keith W (GE Healthcare)" w:date="2012-07-17T14:52:00Z">
            <w:rPr>
              <w:lang w:eastAsia="x-none"/>
            </w:rPr>
          </w:rPrChange>
        </w:rPr>
      </w:pPr>
      <w:r w:rsidRPr="001C7E5B">
        <w:rPr>
          <w:b/>
          <w:lang w:eastAsia="x-none"/>
          <w:rPrChange w:id="1147" w:author="Boone, Keith W (GE Healthcare)" w:date="2012-07-17T14:52:00Z">
            <w:rPr>
              <w:lang w:eastAsia="x-none"/>
            </w:rPr>
          </w:rPrChange>
        </w:rPr>
        <w:t xml:space="preserve">The Clinical Knowledge Requester </w:t>
      </w:r>
      <w:r w:rsidRPr="001C7E5B">
        <w:rPr>
          <w:b/>
          <w:smallCaps/>
          <w:lang w:eastAsia="x-none"/>
          <w:rPrChange w:id="1148" w:author="Boone, Keith W (GE Healthcare)" w:date="2012-07-17T14:52:00Z">
            <w:rPr>
              <w:smallCaps/>
              <w:lang w:eastAsia="x-none"/>
            </w:rPr>
          </w:rPrChange>
        </w:rPr>
        <w:t>shall</w:t>
      </w:r>
      <w:r w:rsidRPr="001C7E5B">
        <w:rPr>
          <w:b/>
          <w:lang w:eastAsia="x-none"/>
          <w:rPrChange w:id="1149" w:author="Boone, Keith W (GE Healthcare)" w:date="2012-07-17T14:52:00Z">
            <w:rPr>
              <w:lang w:eastAsia="x-none"/>
            </w:rPr>
          </w:rPrChange>
        </w:rPr>
        <w:t xml:space="preserve"> </w:t>
      </w:r>
      <w:proofErr w:type="gramStart"/>
      <w:r w:rsidRPr="001C7E5B">
        <w:rPr>
          <w:b/>
          <w:lang w:eastAsia="x-none"/>
          <w:rPrChange w:id="1150" w:author="Boone, Keith W (GE Healthcare)" w:date="2012-07-17T14:52:00Z">
            <w:rPr>
              <w:lang w:eastAsia="x-none"/>
            </w:rPr>
          </w:rPrChange>
        </w:rPr>
        <w:t>send</w:t>
      </w:r>
      <w:proofErr w:type="gramEnd"/>
      <w:r w:rsidRPr="001C7E5B">
        <w:rPr>
          <w:b/>
          <w:lang w:eastAsia="x-none"/>
          <w:rPrChange w:id="1151" w:author="Boone, Keith W (GE Healthcare)" w:date="2012-07-17T14:52:00Z">
            <w:rPr>
              <w:lang w:eastAsia="x-none"/>
            </w:rPr>
          </w:rPrChange>
        </w:rPr>
        <w:t xml:space="preserve"> age when it is known and not considered (</w:t>
      </w:r>
      <w:r w:rsidR="00F717B0" w:rsidRPr="001C7E5B">
        <w:rPr>
          <w:b/>
          <w:lang w:eastAsia="x-none"/>
          <w:rPrChange w:id="1152" w:author="Boone, Keith W (GE Healthcare)" w:date="2012-07-17T14:52:00Z">
            <w:rPr>
              <w:lang w:eastAsia="x-none"/>
            </w:rPr>
          </w:rPrChange>
        </w:rPr>
        <w:t xml:space="preserve">e.g., </w:t>
      </w:r>
      <w:r w:rsidRPr="001C7E5B">
        <w:rPr>
          <w:b/>
          <w:lang w:eastAsia="x-none"/>
          <w:rPrChange w:id="1153" w:author="Boone, Keith W (GE Healthcare)" w:date="2012-07-17T14:52:00Z">
            <w:rPr>
              <w:lang w:eastAsia="x-none"/>
            </w:rPr>
          </w:rPrChange>
        </w:rPr>
        <w:t xml:space="preserve">due to advanced age) to be individually identifiable information.  Age ranges that are considered </w:t>
      </w:r>
      <w:r w:rsidR="00E0430A" w:rsidRPr="001C7E5B">
        <w:rPr>
          <w:b/>
          <w:lang w:eastAsia="x-none"/>
          <w:rPrChange w:id="1154" w:author="Boone, Keith W (GE Healthcare)" w:date="2012-07-17T14:52:00Z">
            <w:rPr>
              <w:lang w:eastAsia="x-none"/>
            </w:rPr>
          </w:rPrChange>
        </w:rPr>
        <w:t xml:space="preserve">individually identifiable are determined by local policy. </w:t>
      </w:r>
    </w:p>
    <w:p w:rsidR="00E0430A" w:rsidRPr="00D33912" w:rsidRDefault="00E0430A" w:rsidP="004D0D72">
      <w:pPr>
        <w:pStyle w:val="BodyText"/>
        <w:numPr>
          <w:ilvl w:val="0"/>
          <w:numId w:val="31"/>
        </w:numPr>
        <w:rPr>
          <w:lang w:eastAsia="x-none"/>
        </w:rPr>
      </w:pPr>
      <w:r w:rsidRPr="00D33912">
        <w:rPr>
          <w:lang w:eastAsia="x-none"/>
        </w:rPr>
        <w:t xml:space="preserve">The values </w:t>
      </w:r>
      <w:r w:rsidR="00C509F8" w:rsidRPr="00D33912">
        <w:rPr>
          <w:lang w:eastAsia="x-none"/>
        </w:rPr>
        <w:t xml:space="preserve">in Table 3.Y.4-3 Age Unit Codes </w:t>
      </w:r>
      <w:r w:rsidRPr="00D33912">
        <w:rPr>
          <w:lang w:eastAsia="x-none"/>
        </w:rPr>
        <w:t xml:space="preserve">are </w:t>
      </w:r>
      <w:r w:rsidR="00C509F8" w:rsidRPr="00D33912">
        <w:rPr>
          <w:lang w:eastAsia="x-none"/>
        </w:rPr>
        <w:t xml:space="preserve">the only values </w:t>
      </w:r>
      <w:r w:rsidRPr="00D33912">
        <w:rPr>
          <w:lang w:eastAsia="x-none"/>
        </w:rPr>
        <w:t xml:space="preserve">allowed for the age unit found in </w:t>
      </w:r>
      <w:proofErr w:type="spellStart"/>
      <w:r w:rsidRPr="00D33912">
        <w:rPr>
          <w:lang w:eastAsia="x-none"/>
        </w:rPr>
        <w:t>age.v.u</w:t>
      </w:r>
      <w:proofErr w:type="spellEnd"/>
      <w:r w:rsidRPr="00D33912">
        <w:rPr>
          <w:lang w:eastAsia="x-none"/>
        </w:rPr>
        <w:t xml:space="preserve"> and </w:t>
      </w:r>
      <w:r w:rsidRPr="00D33912">
        <w:rPr>
          <w:smallCaps/>
          <w:lang w:eastAsia="x-none"/>
        </w:rPr>
        <w:t>shall</w:t>
      </w:r>
      <w:r w:rsidRPr="00D33912">
        <w:rPr>
          <w:lang w:eastAsia="x-none"/>
        </w:rPr>
        <w:t xml:space="preserve"> be interpreted by the </w:t>
      </w:r>
      <w:del w:id="1155" w:author="Boone, Keith W (GE Healthcare)" w:date="2012-07-16T15:36:00Z">
        <w:r w:rsidRPr="00D33912" w:rsidDel="0051122A">
          <w:rPr>
            <w:lang w:eastAsia="x-none"/>
          </w:rPr>
          <w:delText>Clinical Knowledge Source</w:delText>
        </w:r>
      </w:del>
      <w:ins w:id="1156" w:author="Boone, Keith W (GE Healthcare)" w:date="2012-07-16T15:36:00Z">
        <w:r w:rsidR="0051122A">
          <w:rPr>
            <w:lang w:eastAsia="x-none"/>
          </w:rPr>
          <w:t>Clinical Knowledge Directory</w:t>
        </w:r>
      </w:ins>
      <w:r w:rsidRPr="00D33912">
        <w:rPr>
          <w:lang w:eastAsia="x-none"/>
        </w:rPr>
        <w:t xml:space="preserve"> according to the table below.  </w:t>
      </w:r>
    </w:p>
    <w:p w:rsidR="00E0430A" w:rsidRPr="001C7E5B" w:rsidRDefault="00E0430A" w:rsidP="004D0D72">
      <w:pPr>
        <w:pStyle w:val="BodyText"/>
        <w:numPr>
          <w:ilvl w:val="0"/>
          <w:numId w:val="31"/>
        </w:numPr>
        <w:rPr>
          <w:b/>
          <w:lang w:eastAsia="x-none"/>
          <w:rPrChange w:id="1157" w:author="Boone, Keith W (GE Healthcare)" w:date="2012-07-17T14:52:00Z">
            <w:rPr>
              <w:lang w:eastAsia="x-none"/>
            </w:rPr>
          </w:rPrChange>
        </w:rPr>
      </w:pPr>
      <w:r w:rsidRPr="001C7E5B">
        <w:rPr>
          <w:b/>
          <w:lang w:eastAsia="x-none"/>
          <w:rPrChange w:id="1158" w:author="Boone, Keith W (GE Healthcare)" w:date="2012-07-17T14:52:00Z">
            <w:rPr>
              <w:lang w:eastAsia="x-none"/>
            </w:rPr>
          </w:rPrChange>
        </w:rPr>
        <w:t xml:space="preserve">The Clinical Knowledge </w:t>
      </w:r>
      <w:r w:rsidR="00BE7887" w:rsidRPr="001C7E5B">
        <w:rPr>
          <w:b/>
          <w:lang w:eastAsia="x-none"/>
          <w:rPrChange w:id="1159" w:author="Boone, Keith W (GE Healthcare)" w:date="2012-07-17T14:52:00Z">
            <w:rPr>
              <w:lang w:eastAsia="x-none"/>
            </w:rPr>
          </w:rPrChange>
        </w:rPr>
        <w:t>Requester</w:t>
      </w:r>
      <w:r w:rsidRPr="001C7E5B">
        <w:rPr>
          <w:b/>
          <w:lang w:eastAsia="x-none"/>
          <w:rPrChange w:id="1160" w:author="Boone, Keith W (GE Healthcare)" w:date="2012-07-17T14:52:00Z">
            <w:rPr>
              <w:lang w:eastAsia="x-none"/>
            </w:rPr>
          </w:rPrChange>
        </w:rPr>
        <w:t xml:space="preserve"> </w:t>
      </w:r>
      <w:r w:rsidRPr="001C7E5B">
        <w:rPr>
          <w:b/>
          <w:smallCaps/>
          <w:lang w:eastAsia="x-none"/>
          <w:rPrChange w:id="1161" w:author="Boone, Keith W (GE Healthcare)" w:date="2012-07-17T14:52:00Z">
            <w:rPr>
              <w:smallCaps/>
              <w:lang w:eastAsia="x-none"/>
            </w:rPr>
          </w:rPrChange>
        </w:rPr>
        <w:t>should</w:t>
      </w:r>
      <w:r w:rsidRPr="001C7E5B">
        <w:rPr>
          <w:b/>
          <w:lang w:eastAsia="x-none"/>
          <w:rPrChange w:id="1162" w:author="Boone, Keith W (GE Healthcare)" w:date="2012-07-17T14:52:00Z">
            <w:rPr>
              <w:lang w:eastAsia="x-none"/>
            </w:rPr>
          </w:rPrChange>
        </w:rPr>
        <w:t xml:space="preserve"> send the age in years when the patient is more than 2 years old, in months when the patient is more than 2 months old but less than 2 years old, weeks when the patient is more than 2 weeks old but less than 2 </w:t>
      </w:r>
      <w:r w:rsidR="005A6089" w:rsidRPr="001C7E5B">
        <w:rPr>
          <w:b/>
          <w:lang w:eastAsia="x-none"/>
          <w:rPrChange w:id="1163" w:author="Boone, Keith W (GE Healthcare)" w:date="2012-07-17T14:52:00Z">
            <w:rPr>
              <w:lang w:eastAsia="x-none"/>
            </w:rPr>
          </w:rPrChange>
        </w:rPr>
        <w:t>months</w:t>
      </w:r>
      <w:r w:rsidRPr="001C7E5B">
        <w:rPr>
          <w:b/>
          <w:lang w:eastAsia="x-none"/>
          <w:rPrChange w:id="1164" w:author="Boone, Keith W (GE Healthcare)" w:date="2012-07-17T14:52:00Z">
            <w:rPr>
              <w:lang w:eastAsia="x-none"/>
            </w:rPr>
          </w:rPrChange>
        </w:rPr>
        <w:t xml:space="preserve"> old, days when the patient is more than 2 days old but less than 2 </w:t>
      </w:r>
      <w:r w:rsidR="005A6089" w:rsidRPr="001C7E5B">
        <w:rPr>
          <w:b/>
          <w:lang w:eastAsia="x-none"/>
          <w:rPrChange w:id="1165" w:author="Boone, Keith W (GE Healthcare)" w:date="2012-07-17T14:52:00Z">
            <w:rPr>
              <w:lang w:eastAsia="x-none"/>
            </w:rPr>
          </w:rPrChange>
        </w:rPr>
        <w:t>weeks</w:t>
      </w:r>
      <w:r w:rsidRPr="001C7E5B">
        <w:rPr>
          <w:b/>
          <w:lang w:eastAsia="x-none"/>
          <w:rPrChange w:id="1166" w:author="Boone, Keith W (GE Healthcare)" w:date="2012-07-17T14:52:00Z">
            <w:rPr>
              <w:lang w:eastAsia="x-none"/>
            </w:rPr>
          </w:rPrChange>
        </w:rPr>
        <w:t xml:space="preserve"> old, and in hours when the patient is less than 2 </w:t>
      </w:r>
      <w:r w:rsidR="005A6089" w:rsidRPr="001C7E5B">
        <w:rPr>
          <w:b/>
          <w:lang w:eastAsia="x-none"/>
          <w:rPrChange w:id="1167" w:author="Boone, Keith W (GE Healthcare)" w:date="2012-07-17T14:52:00Z">
            <w:rPr>
              <w:lang w:eastAsia="x-none"/>
            </w:rPr>
          </w:rPrChange>
        </w:rPr>
        <w:t>days</w:t>
      </w:r>
      <w:r w:rsidRPr="001C7E5B">
        <w:rPr>
          <w:b/>
          <w:lang w:eastAsia="x-none"/>
          <w:rPrChange w:id="1168" w:author="Boone, Keith W (GE Healthcare)" w:date="2012-07-17T14:52:00Z">
            <w:rPr>
              <w:lang w:eastAsia="x-none"/>
            </w:rPr>
          </w:rPrChange>
        </w:rPr>
        <w:t xml:space="preserve"> in age.</w:t>
      </w:r>
    </w:p>
    <w:p w:rsidR="00FF2F49" w:rsidRPr="001C7E5B" w:rsidRDefault="00FF2F49" w:rsidP="004D0D72">
      <w:pPr>
        <w:pStyle w:val="BodyText"/>
        <w:numPr>
          <w:ilvl w:val="0"/>
          <w:numId w:val="31"/>
        </w:numPr>
        <w:rPr>
          <w:b/>
          <w:lang w:eastAsia="x-none"/>
          <w:rPrChange w:id="1169" w:author="Boone, Keith W (GE Healthcare)" w:date="2012-07-17T14:52:00Z">
            <w:rPr>
              <w:lang w:eastAsia="x-none"/>
            </w:rPr>
          </w:rPrChange>
        </w:rPr>
      </w:pPr>
      <w:r w:rsidRPr="001C7E5B">
        <w:rPr>
          <w:b/>
          <w:lang w:eastAsia="x-none"/>
          <w:rPrChange w:id="1170" w:author="Boone, Keith W (GE Healthcare)" w:date="2012-07-17T14:52:00Z">
            <w:rPr>
              <w:lang w:eastAsia="x-none"/>
            </w:rPr>
          </w:rPrChange>
        </w:rPr>
        <w:t xml:space="preserve">The Clinical Knowledge </w:t>
      </w:r>
      <w:r w:rsidR="00BE7887" w:rsidRPr="001C7E5B">
        <w:rPr>
          <w:b/>
          <w:lang w:eastAsia="x-none"/>
          <w:rPrChange w:id="1171" w:author="Boone, Keith W (GE Healthcare)" w:date="2012-07-17T14:52:00Z">
            <w:rPr>
              <w:lang w:eastAsia="x-none"/>
            </w:rPr>
          </w:rPrChange>
        </w:rPr>
        <w:t>Requester</w:t>
      </w:r>
      <w:r w:rsidRPr="001C7E5B">
        <w:rPr>
          <w:b/>
          <w:lang w:eastAsia="x-none"/>
          <w:rPrChange w:id="1172" w:author="Boone, Keith W (GE Healthcare)" w:date="2012-07-17T14:52:00Z">
            <w:rPr>
              <w:lang w:eastAsia="x-none"/>
            </w:rPr>
          </w:rPrChange>
        </w:rPr>
        <w:t xml:space="preserve"> </w:t>
      </w:r>
      <w:r w:rsidRPr="001C7E5B">
        <w:rPr>
          <w:b/>
          <w:smallCaps/>
          <w:lang w:eastAsia="x-none"/>
          <w:rPrChange w:id="1173" w:author="Boone, Keith W (GE Healthcare)" w:date="2012-07-17T14:52:00Z">
            <w:rPr>
              <w:smallCaps/>
              <w:lang w:eastAsia="x-none"/>
            </w:rPr>
          </w:rPrChange>
        </w:rPr>
        <w:t>shall not</w:t>
      </w:r>
      <w:r w:rsidRPr="001C7E5B">
        <w:rPr>
          <w:b/>
          <w:lang w:eastAsia="x-none"/>
          <w:rPrChange w:id="1174" w:author="Boone, Keith W (GE Healthcare)" w:date="2012-07-17T14:52:00Z">
            <w:rPr>
              <w:lang w:eastAsia="x-none"/>
            </w:rPr>
          </w:rPrChange>
        </w:rPr>
        <w:t xml:space="preserve"> </w:t>
      </w:r>
      <w:proofErr w:type="gramStart"/>
      <w:r w:rsidRPr="001C7E5B">
        <w:rPr>
          <w:b/>
          <w:lang w:eastAsia="x-none"/>
          <w:rPrChange w:id="1175" w:author="Boone, Keith W (GE Healthcare)" w:date="2012-07-17T14:52:00Z">
            <w:rPr>
              <w:lang w:eastAsia="x-none"/>
            </w:rPr>
          </w:rPrChange>
        </w:rPr>
        <w:t>send</w:t>
      </w:r>
      <w:proofErr w:type="gramEnd"/>
      <w:r w:rsidRPr="001C7E5B">
        <w:rPr>
          <w:b/>
          <w:lang w:eastAsia="x-none"/>
          <w:rPrChange w:id="1176" w:author="Boone, Keith W (GE Healthcare)" w:date="2012-07-17T14:52:00Z">
            <w:rPr>
              <w:lang w:eastAsia="x-none"/>
            </w:rPr>
          </w:rPrChange>
        </w:rPr>
        <w:t xml:space="preserve"> age as a decimal fraction.</w:t>
      </w:r>
    </w:p>
    <w:p w:rsidR="00316469" w:rsidRPr="001C7E5B" w:rsidRDefault="00FF2F49" w:rsidP="004D0D72">
      <w:pPr>
        <w:pStyle w:val="BodyText"/>
        <w:numPr>
          <w:ilvl w:val="0"/>
          <w:numId w:val="31"/>
        </w:numPr>
        <w:rPr>
          <w:b/>
          <w:lang w:eastAsia="x-none"/>
          <w:rPrChange w:id="1177" w:author="Boone, Keith W (GE Healthcare)" w:date="2012-07-17T14:52:00Z">
            <w:rPr>
              <w:lang w:eastAsia="x-none"/>
            </w:rPr>
          </w:rPrChange>
        </w:rPr>
      </w:pPr>
      <w:r w:rsidRPr="001C7E5B">
        <w:rPr>
          <w:b/>
          <w:lang w:eastAsia="x-none"/>
          <w:rPrChange w:id="1178" w:author="Boone, Keith W (GE Healthcare)" w:date="2012-07-17T14:52:00Z">
            <w:rPr>
              <w:lang w:eastAsia="x-none"/>
            </w:rPr>
          </w:rPrChange>
        </w:rPr>
        <w:t xml:space="preserve">The </w:t>
      </w:r>
      <w:del w:id="1179" w:author="Boone, Keith W (GE Healthcare)" w:date="2012-07-16T15:36:00Z">
        <w:r w:rsidRPr="001C7E5B" w:rsidDel="0051122A">
          <w:rPr>
            <w:b/>
            <w:lang w:eastAsia="x-none"/>
            <w:rPrChange w:id="1180" w:author="Boone, Keith W (GE Healthcare)" w:date="2012-07-17T14:52:00Z">
              <w:rPr>
                <w:lang w:eastAsia="x-none"/>
              </w:rPr>
            </w:rPrChange>
          </w:rPr>
          <w:delText>Clinical Knowledge Source</w:delText>
        </w:r>
      </w:del>
      <w:ins w:id="1181" w:author="Boone, Keith W (GE Healthcare)" w:date="2012-07-16T15:36:00Z">
        <w:r w:rsidR="0051122A" w:rsidRPr="001C7E5B">
          <w:rPr>
            <w:b/>
            <w:lang w:eastAsia="x-none"/>
            <w:rPrChange w:id="1182" w:author="Boone, Keith W (GE Healthcare)" w:date="2012-07-17T14:52:00Z">
              <w:rPr>
                <w:lang w:eastAsia="x-none"/>
              </w:rPr>
            </w:rPrChange>
          </w:rPr>
          <w:t>Clinical Knowledge Directory</w:t>
        </w:r>
      </w:ins>
      <w:r w:rsidRPr="001C7E5B">
        <w:rPr>
          <w:b/>
          <w:lang w:eastAsia="x-none"/>
          <w:rPrChange w:id="1183" w:author="Boone, Keith W (GE Healthcare)" w:date="2012-07-17T14:52:00Z">
            <w:rPr>
              <w:lang w:eastAsia="x-none"/>
            </w:rPr>
          </w:rPrChange>
        </w:rPr>
        <w:t xml:space="preserve"> </w:t>
      </w:r>
      <w:r w:rsidRPr="001C7E5B">
        <w:rPr>
          <w:b/>
          <w:smallCaps/>
          <w:lang w:eastAsia="x-none"/>
          <w:rPrChange w:id="1184" w:author="Boone, Keith W (GE Healthcare)" w:date="2012-07-17T14:52:00Z">
            <w:rPr>
              <w:smallCaps/>
              <w:lang w:eastAsia="x-none"/>
            </w:rPr>
          </w:rPrChange>
        </w:rPr>
        <w:t>shall</w:t>
      </w:r>
      <w:r w:rsidRPr="001C7E5B">
        <w:rPr>
          <w:b/>
          <w:lang w:eastAsia="x-none"/>
          <w:rPrChange w:id="1185" w:author="Boone, Keith W (GE Healthcare)" w:date="2012-07-17T14:52:00Z">
            <w:rPr>
              <w:lang w:eastAsia="x-none"/>
            </w:rPr>
          </w:rPrChange>
        </w:rPr>
        <w:t xml:space="preserve"> appropriat</w:t>
      </w:r>
      <w:r w:rsidR="001F614E" w:rsidRPr="001C7E5B">
        <w:rPr>
          <w:b/>
          <w:lang w:eastAsia="x-none"/>
          <w:rPrChange w:id="1186" w:author="Boone, Keith W (GE Healthcare)" w:date="2012-07-17T14:52:00Z">
            <w:rPr>
              <w:lang w:eastAsia="x-none"/>
            </w:rPr>
          </w:rPrChange>
        </w:rPr>
        <w:t>e</w:t>
      </w:r>
      <w:r w:rsidRPr="001C7E5B">
        <w:rPr>
          <w:b/>
          <w:lang w:eastAsia="x-none"/>
          <w:rPrChange w:id="1187" w:author="Boone, Keith W (GE Healthcare)" w:date="2012-07-17T14:52:00Z">
            <w:rPr>
              <w:lang w:eastAsia="x-none"/>
            </w:rPr>
          </w:rPrChange>
        </w:rPr>
        <w:t xml:space="preserve">ly </w:t>
      </w:r>
      <w:proofErr w:type="gramStart"/>
      <w:r w:rsidRPr="001C7E5B">
        <w:rPr>
          <w:b/>
          <w:lang w:eastAsia="x-none"/>
          <w:rPrChange w:id="1188" w:author="Boone, Keith W (GE Healthcare)" w:date="2012-07-17T14:52:00Z">
            <w:rPr>
              <w:lang w:eastAsia="x-none"/>
            </w:rPr>
          </w:rPrChange>
        </w:rPr>
        <w:t>interpret</w:t>
      </w:r>
      <w:proofErr w:type="gramEnd"/>
      <w:r w:rsidRPr="001C7E5B">
        <w:rPr>
          <w:b/>
          <w:lang w:eastAsia="x-none"/>
          <w:rPrChange w:id="1189" w:author="Boone, Keith W (GE Healthcare)" w:date="2012-07-17T14:52:00Z">
            <w:rPr>
              <w:lang w:eastAsia="x-none"/>
            </w:rPr>
          </w:rPrChange>
        </w:rPr>
        <w:t xml:space="preserve"> age specified in any unit</w:t>
      </w:r>
      <w:r w:rsidR="001F614E" w:rsidRPr="001C7E5B">
        <w:rPr>
          <w:b/>
          <w:lang w:eastAsia="x-none"/>
          <w:rPrChange w:id="1190" w:author="Boone, Keith W (GE Healthcare)" w:date="2012-07-17T14:52:00Z">
            <w:rPr>
              <w:lang w:eastAsia="x-none"/>
            </w:rPr>
          </w:rPrChange>
        </w:rPr>
        <w:t>.</w:t>
      </w:r>
    </w:p>
    <w:p w:rsidR="00FF2F49" w:rsidRPr="00D33912" w:rsidRDefault="001F614E" w:rsidP="004D0D72">
      <w:pPr>
        <w:pStyle w:val="BodyText"/>
        <w:numPr>
          <w:ilvl w:val="0"/>
          <w:numId w:val="31"/>
        </w:numPr>
        <w:rPr>
          <w:lang w:eastAsia="x-none"/>
        </w:rPr>
      </w:pPr>
      <w:r w:rsidRPr="00D33912">
        <w:rPr>
          <w:lang w:eastAsia="x-none"/>
        </w:rPr>
        <w:t xml:space="preserve">The </w:t>
      </w:r>
      <w:del w:id="1191" w:author="Boone, Keith W (GE Healthcare)" w:date="2012-07-16T15:36:00Z">
        <w:r w:rsidRPr="00D33912" w:rsidDel="0051122A">
          <w:rPr>
            <w:lang w:eastAsia="x-none"/>
          </w:rPr>
          <w:delText>Clinical Knowledge Source</w:delText>
        </w:r>
      </w:del>
      <w:ins w:id="1192" w:author="Boone, Keith W (GE Healthcare)" w:date="2012-07-16T15:36:00Z">
        <w:r w:rsidR="0051122A">
          <w:rPr>
            <w:lang w:eastAsia="x-none"/>
          </w:rPr>
          <w:t>Clinical Knowledge Directory</w:t>
        </w:r>
      </w:ins>
      <w:r w:rsidRPr="00D33912">
        <w:rPr>
          <w:lang w:eastAsia="x-none"/>
        </w:rPr>
        <w:t xml:space="preserve"> </w:t>
      </w:r>
      <w:r w:rsidRPr="00D33912">
        <w:rPr>
          <w:smallCaps/>
          <w:lang w:eastAsia="x-none"/>
        </w:rPr>
        <w:t>may</w:t>
      </w:r>
      <w:r w:rsidRPr="00D33912">
        <w:rPr>
          <w:lang w:eastAsia="x-none"/>
        </w:rPr>
        <w:t xml:space="preserve"> use appropriate mathematical approximations to convert between units</w:t>
      </w:r>
      <w:ins w:id="1193" w:author="Boone, Keith W (GE Healthcare)" w:date="2012-07-17T14:52:00Z">
        <w:r w:rsidR="001C7E5B">
          <w:rPr>
            <w:lang w:eastAsia="x-none"/>
          </w:rPr>
          <w:t xml:space="preserve"> (e.g., a year </w:t>
        </w:r>
      </w:ins>
      <w:ins w:id="1194" w:author="Boone, Keith W (GE Healthcare)" w:date="2012-07-17T14:53:00Z">
        <w:r w:rsidR="001C7E5B">
          <w:rPr>
            <w:lang w:eastAsia="x-none"/>
          </w:rPr>
          <w:t>may be treated as 365.25 days)</w:t>
        </w:r>
      </w:ins>
      <w:r w:rsidRPr="00D33912">
        <w:rPr>
          <w:lang w:eastAsia="x-none"/>
        </w:rPr>
        <w:t>.</w:t>
      </w:r>
    </w:p>
    <w:p w:rsidR="00C509F8" w:rsidRPr="00D33912" w:rsidRDefault="00C509F8" w:rsidP="00C509F8">
      <w:pPr>
        <w:pStyle w:val="TableTitle"/>
        <w:keepLines/>
      </w:pPr>
      <w:r w:rsidRPr="00D33912">
        <w:t>Table 3.Y.4-3</w:t>
      </w:r>
      <w:r w:rsidR="00C16B49">
        <w:t xml:space="preserve">: </w:t>
      </w:r>
      <w:r w:rsidRPr="00D33912">
        <w:t xml:space="preserve"> Age Unit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1572"/>
      </w:tblGrid>
      <w:tr w:rsidR="00E0430A" w:rsidRPr="00D33912" w:rsidTr="00BD58A9">
        <w:trPr>
          <w:jc w:val="center"/>
        </w:trPr>
        <w:tc>
          <w:tcPr>
            <w:tcW w:w="1416" w:type="dxa"/>
            <w:shd w:val="clear" w:color="auto" w:fill="auto"/>
          </w:tcPr>
          <w:p w:rsidR="00E0430A" w:rsidRPr="00D33912" w:rsidRDefault="00E0430A" w:rsidP="00C509F8">
            <w:pPr>
              <w:pStyle w:val="TableEntryHeader"/>
              <w:keepNext/>
              <w:keepLines/>
            </w:pPr>
            <w:r w:rsidRPr="00D33912">
              <w:t>Unit Code</w:t>
            </w:r>
          </w:p>
        </w:tc>
        <w:tc>
          <w:tcPr>
            <w:tcW w:w="1572" w:type="dxa"/>
            <w:shd w:val="clear" w:color="auto" w:fill="auto"/>
          </w:tcPr>
          <w:p w:rsidR="00E0430A" w:rsidRPr="00D33912" w:rsidRDefault="00E0430A" w:rsidP="00C509F8">
            <w:pPr>
              <w:pStyle w:val="TableEntryHeader"/>
              <w:keepNext/>
              <w:keepLines/>
            </w:pPr>
            <w:r w:rsidRPr="00D33912">
              <w:t>Description</w:t>
            </w:r>
          </w:p>
        </w:tc>
      </w:tr>
      <w:tr w:rsidR="00E0430A" w:rsidRPr="00D33912" w:rsidTr="00BD58A9">
        <w:trPr>
          <w:jc w:val="center"/>
        </w:trPr>
        <w:tc>
          <w:tcPr>
            <w:tcW w:w="1416" w:type="dxa"/>
            <w:shd w:val="clear" w:color="auto" w:fill="auto"/>
          </w:tcPr>
          <w:p w:rsidR="00E0430A" w:rsidRPr="00D33912" w:rsidRDefault="00E0430A" w:rsidP="00C509F8">
            <w:pPr>
              <w:pStyle w:val="TableEntry"/>
              <w:keepNext/>
              <w:keepLines/>
              <w:jc w:val="center"/>
            </w:pPr>
            <w:r w:rsidRPr="00D33912">
              <w:t>a</w:t>
            </w:r>
          </w:p>
        </w:tc>
        <w:tc>
          <w:tcPr>
            <w:tcW w:w="1572" w:type="dxa"/>
            <w:shd w:val="clear" w:color="auto" w:fill="auto"/>
          </w:tcPr>
          <w:p w:rsidR="00E0430A" w:rsidRPr="00D33912" w:rsidRDefault="00E0430A" w:rsidP="00C509F8">
            <w:pPr>
              <w:pStyle w:val="TableEntry"/>
              <w:keepNext/>
              <w:keepLines/>
            </w:pPr>
            <w:r w:rsidRPr="00D33912">
              <w:t>Year</w:t>
            </w:r>
          </w:p>
        </w:tc>
      </w:tr>
      <w:tr w:rsidR="00E0430A" w:rsidRPr="00D33912" w:rsidTr="00BD58A9">
        <w:trPr>
          <w:jc w:val="center"/>
        </w:trPr>
        <w:tc>
          <w:tcPr>
            <w:tcW w:w="1416" w:type="dxa"/>
            <w:shd w:val="clear" w:color="auto" w:fill="auto"/>
          </w:tcPr>
          <w:p w:rsidR="00E0430A" w:rsidRPr="00D33912" w:rsidRDefault="00E0430A" w:rsidP="00C509F8">
            <w:pPr>
              <w:pStyle w:val="TableEntry"/>
              <w:keepNext/>
              <w:keepLines/>
              <w:jc w:val="center"/>
            </w:pPr>
            <w:r w:rsidRPr="00D33912">
              <w:t>m</w:t>
            </w:r>
          </w:p>
        </w:tc>
        <w:tc>
          <w:tcPr>
            <w:tcW w:w="1572" w:type="dxa"/>
            <w:shd w:val="clear" w:color="auto" w:fill="auto"/>
          </w:tcPr>
          <w:p w:rsidR="00E0430A" w:rsidRPr="00D33912" w:rsidRDefault="00E0430A" w:rsidP="00C509F8">
            <w:pPr>
              <w:pStyle w:val="TableEntry"/>
              <w:keepNext/>
              <w:keepLines/>
            </w:pPr>
            <w:r w:rsidRPr="00D33912">
              <w:t>Month</w:t>
            </w:r>
          </w:p>
        </w:tc>
      </w:tr>
      <w:tr w:rsidR="00E0430A" w:rsidRPr="00D33912" w:rsidTr="00BD58A9">
        <w:trPr>
          <w:jc w:val="center"/>
        </w:trPr>
        <w:tc>
          <w:tcPr>
            <w:tcW w:w="1416" w:type="dxa"/>
            <w:shd w:val="clear" w:color="auto" w:fill="auto"/>
          </w:tcPr>
          <w:p w:rsidR="00E0430A" w:rsidRPr="00D33912" w:rsidRDefault="00E0430A" w:rsidP="00C509F8">
            <w:pPr>
              <w:pStyle w:val="TableEntry"/>
              <w:keepNext/>
              <w:keepLines/>
              <w:jc w:val="center"/>
            </w:pPr>
            <w:r w:rsidRPr="00D33912">
              <w:t>w</w:t>
            </w:r>
          </w:p>
        </w:tc>
        <w:tc>
          <w:tcPr>
            <w:tcW w:w="1572" w:type="dxa"/>
            <w:shd w:val="clear" w:color="auto" w:fill="auto"/>
          </w:tcPr>
          <w:p w:rsidR="00E0430A" w:rsidRPr="00D33912" w:rsidRDefault="00E0430A" w:rsidP="00C509F8">
            <w:pPr>
              <w:pStyle w:val="TableEntry"/>
              <w:keepNext/>
              <w:keepLines/>
            </w:pPr>
            <w:r w:rsidRPr="00D33912">
              <w:t>Week</w:t>
            </w:r>
          </w:p>
        </w:tc>
      </w:tr>
      <w:tr w:rsidR="00E0430A" w:rsidRPr="00D33912" w:rsidTr="00BD58A9">
        <w:trPr>
          <w:jc w:val="center"/>
        </w:trPr>
        <w:tc>
          <w:tcPr>
            <w:tcW w:w="1416" w:type="dxa"/>
            <w:shd w:val="clear" w:color="auto" w:fill="auto"/>
          </w:tcPr>
          <w:p w:rsidR="00E0430A" w:rsidRPr="00D33912" w:rsidRDefault="00E0430A" w:rsidP="00C509F8">
            <w:pPr>
              <w:pStyle w:val="TableEntry"/>
              <w:keepNext/>
              <w:keepLines/>
              <w:jc w:val="center"/>
            </w:pPr>
            <w:r w:rsidRPr="00D33912">
              <w:t>d</w:t>
            </w:r>
          </w:p>
        </w:tc>
        <w:tc>
          <w:tcPr>
            <w:tcW w:w="1572" w:type="dxa"/>
            <w:shd w:val="clear" w:color="auto" w:fill="auto"/>
          </w:tcPr>
          <w:p w:rsidR="00E0430A" w:rsidRPr="00D33912" w:rsidRDefault="00E0430A" w:rsidP="00C509F8">
            <w:pPr>
              <w:pStyle w:val="TableEntry"/>
              <w:keepNext/>
              <w:keepLines/>
            </w:pPr>
            <w:r w:rsidRPr="00D33912">
              <w:t>Day</w:t>
            </w:r>
          </w:p>
        </w:tc>
      </w:tr>
      <w:tr w:rsidR="00E0430A" w:rsidRPr="00D33912" w:rsidTr="00BD58A9">
        <w:trPr>
          <w:jc w:val="center"/>
        </w:trPr>
        <w:tc>
          <w:tcPr>
            <w:tcW w:w="1416" w:type="dxa"/>
            <w:shd w:val="clear" w:color="auto" w:fill="auto"/>
          </w:tcPr>
          <w:p w:rsidR="00E0430A" w:rsidRPr="00D33912" w:rsidRDefault="00E0430A" w:rsidP="00C509F8">
            <w:pPr>
              <w:pStyle w:val="TableEntry"/>
              <w:keepNext/>
              <w:keepLines/>
              <w:jc w:val="center"/>
            </w:pPr>
            <w:r w:rsidRPr="00D33912">
              <w:t>h</w:t>
            </w:r>
          </w:p>
        </w:tc>
        <w:tc>
          <w:tcPr>
            <w:tcW w:w="1572" w:type="dxa"/>
            <w:shd w:val="clear" w:color="auto" w:fill="auto"/>
          </w:tcPr>
          <w:p w:rsidR="00E0430A" w:rsidRPr="00D33912" w:rsidRDefault="00E0430A" w:rsidP="00C509F8">
            <w:pPr>
              <w:pStyle w:val="TableEntry"/>
              <w:keepNext/>
              <w:keepLines/>
            </w:pPr>
            <w:r w:rsidRPr="00D33912">
              <w:t>Hour</w:t>
            </w:r>
          </w:p>
        </w:tc>
      </w:tr>
    </w:tbl>
    <w:p w:rsidR="00FF2F49" w:rsidRPr="00C16B49" w:rsidRDefault="00FF2F49" w:rsidP="00291432">
      <w:pPr>
        <w:pStyle w:val="Note"/>
      </w:pPr>
      <w:r w:rsidRPr="00D33912">
        <w:t>N</w:t>
      </w:r>
      <w:r w:rsidRPr="00C16B49">
        <w:t>ote:</w:t>
      </w:r>
      <w:r w:rsidRPr="00C16B49">
        <w:tab/>
      </w:r>
      <w:r w:rsidR="001F614E" w:rsidRPr="00C16B49">
        <w:t xml:space="preserve">Gestational </w:t>
      </w:r>
      <w:r w:rsidRPr="00C16B49">
        <w:t xml:space="preserve">Age </w:t>
      </w:r>
      <w:r w:rsidR="001F614E" w:rsidRPr="00C16B49">
        <w:t xml:space="preserve">rather than age as days since birth </w:t>
      </w:r>
      <w:r w:rsidRPr="00C16B49">
        <w:t xml:space="preserve">is often quite relevant in neonatal contexts.  </w:t>
      </w:r>
      <w:r w:rsidR="001F614E" w:rsidRPr="00C16B49">
        <w:t xml:space="preserve">However, this profile expects the Clinical Knowledge Requester to send the age since birth.  </w:t>
      </w:r>
      <w:del w:id="1195" w:author="Boone, Keith W (GE Healthcare)" w:date="2012-07-16T15:36:00Z">
        <w:r w:rsidR="001F614E" w:rsidRPr="00C16B49" w:rsidDel="0051122A">
          <w:delText>Clinical Knowledge Source</w:delText>
        </w:r>
      </w:del>
      <w:ins w:id="1196" w:author="Boone, Keith W (GE Healthcare)" w:date="2012-07-16T15:36:00Z">
        <w:r w:rsidR="0051122A">
          <w:t xml:space="preserve">Clinical Knowledge </w:t>
        </w:r>
        <w:proofErr w:type="spellStart"/>
        <w:r w:rsidR="0051122A">
          <w:t>Directory</w:t>
        </w:r>
      </w:ins>
      <w:r w:rsidR="001F614E" w:rsidRPr="00C16B49">
        <w:t>s</w:t>
      </w:r>
      <w:proofErr w:type="spellEnd"/>
      <w:r w:rsidR="001F614E" w:rsidRPr="00C16B49">
        <w:t xml:space="preserve"> should consider the range of possible gestational ages associated with the days since birth when searching for relevant content in these cases.</w:t>
      </w:r>
    </w:p>
    <w:p w:rsidR="0093597A" w:rsidRPr="00D33912" w:rsidRDefault="0093597A" w:rsidP="00291432">
      <w:pPr>
        <w:pStyle w:val="XMLExample"/>
        <w:rPr>
          <w:rStyle w:val="BodyTextChar3"/>
          <w:rFonts w:ascii="Times New Roman" w:hAnsi="Times New Roman"/>
          <w:b/>
          <w:szCs w:val="24"/>
        </w:rPr>
      </w:pPr>
    </w:p>
    <w:p w:rsidR="00C80BE3" w:rsidRPr="00C16B49" w:rsidRDefault="00C80BE3" w:rsidP="00291432">
      <w:pPr>
        <w:pStyle w:val="XMLExample"/>
        <w:rPr>
          <w:rStyle w:val="BodyTextChar3"/>
          <w:rFonts w:ascii="Times New Roman" w:hAnsi="Times New Roman"/>
          <w:b/>
          <w:szCs w:val="24"/>
        </w:rPr>
      </w:pPr>
      <w:proofErr w:type="spellStart"/>
      <w:r w:rsidRPr="00D33912">
        <w:rPr>
          <w:rStyle w:val="BodyTextChar3"/>
          <w:szCs w:val="24"/>
        </w:rPr>
        <w:lastRenderedPageBreak/>
        <w:t>ageGroup.v.c</w:t>
      </w:r>
      <w:proofErr w:type="spellEnd"/>
      <w:r w:rsidRPr="00D33912">
        <w:rPr>
          <w:rStyle w:val="BodyTextChar3"/>
          <w:szCs w:val="24"/>
        </w:rPr>
        <w:t xml:space="preserve"> </w:t>
      </w:r>
      <w:r w:rsidR="00252CFC" w:rsidRPr="00C16B49">
        <w:rPr>
          <w:rStyle w:val="BodyTextChar3"/>
          <w:szCs w:val="24"/>
        </w:rPr>
        <w:br/>
      </w:r>
      <w:proofErr w:type="spellStart"/>
      <w:r w:rsidRPr="00C16B49">
        <w:rPr>
          <w:rStyle w:val="BodyTextChar3"/>
          <w:szCs w:val="24"/>
        </w:rPr>
        <w:t>ageGroup.v.cs</w:t>
      </w:r>
      <w:proofErr w:type="spellEnd"/>
      <w:r w:rsidRPr="00C16B49">
        <w:rPr>
          <w:rStyle w:val="BodyTextChar3"/>
          <w:szCs w:val="24"/>
        </w:rPr>
        <w:t xml:space="preserve"> </w:t>
      </w:r>
    </w:p>
    <w:p w:rsidR="00FE752A" w:rsidRPr="00625F8B" w:rsidRDefault="00F717B0" w:rsidP="004D0D72">
      <w:pPr>
        <w:pStyle w:val="BodyText"/>
        <w:numPr>
          <w:ilvl w:val="0"/>
          <w:numId w:val="31"/>
        </w:numPr>
        <w:rPr>
          <w:b/>
          <w:lang w:eastAsia="x-none"/>
          <w:rPrChange w:id="1197" w:author="Boone, Keith W (GE Healthcare)" w:date="2012-07-17T13:09:00Z">
            <w:rPr>
              <w:lang w:eastAsia="x-none"/>
            </w:rPr>
          </w:rPrChange>
        </w:rPr>
      </w:pPr>
      <w:r w:rsidRPr="00625F8B">
        <w:rPr>
          <w:b/>
          <w:lang w:eastAsia="x-none"/>
          <w:rPrChange w:id="1198" w:author="Boone, Keith W (GE Healthcare)" w:date="2012-07-17T13:09:00Z">
            <w:rPr>
              <w:lang w:eastAsia="x-none"/>
            </w:rPr>
          </w:rPrChange>
        </w:rPr>
        <w:t xml:space="preserve">The Clinical Knowledge Requester </w:t>
      </w:r>
      <w:r w:rsidRPr="00625F8B">
        <w:rPr>
          <w:b/>
          <w:smallCaps/>
          <w:lang w:eastAsia="x-none"/>
          <w:rPrChange w:id="1199" w:author="Boone, Keith W (GE Healthcare)" w:date="2012-07-17T13:09:00Z">
            <w:rPr>
              <w:smallCaps/>
              <w:lang w:eastAsia="x-none"/>
            </w:rPr>
          </w:rPrChange>
        </w:rPr>
        <w:t>shall</w:t>
      </w:r>
      <w:r w:rsidRPr="00625F8B">
        <w:rPr>
          <w:b/>
          <w:lang w:eastAsia="x-none"/>
          <w:rPrChange w:id="1200" w:author="Boone, Keith W (GE Healthcare)" w:date="2012-07-17T13:09:00Z">
            <w:rPr>
              <w:lang w:eastAsia="x-none"/>
            </w:rPr>
          </w:rPrChange>
        </w:rPr>
        <w:t xml:space="preserve"> </w:t>
      </w:r>
      <w:proofErr w:type="gramStart"/>
      <w:r w:rsidRPr="00625F8B">
        <w:rPr>
          <w:b/>
          <w:lang w:eastAsia="x-none"/>
          <w:rPrChange w:id="1201" w:author="Boone, Keith W (GE Healthcare)" w:date="2012-07-17T13:09:00Z">
            <w:rPr>
              <w:lang w:eastAsia="x-none"/>
            </w:rPr>
          </w:rPrChange>
        </w:rPr>
        <w:t>send</w:t>
      </w:r>
      <w:proofErr w:type="gramEnd"/>
      <w:r w:rsidRPr="00625F8B">
        <w:rPr>
          <w:b/>
          <w:lang w:eastAsia="x-none"/>
          <w:rPrChange w:id="1202" w:author="Boone, Keith W (GE Healthcare)" w:date="2012-07-17T13:09:00Z">
            <w:rPr>
              <w:lang w:eastAsia="x-none"/>
            </w:rPr>
          </w:rPrChange>
        </w:rPr>
        <w:t xml:space="preserve"> </w:t>
      </w:r>
      <w:r w:rsidR="00FE752A" w:rsidRPr="00625F8B">
        <w:rPr>
          <w:b/>
          <w:lang w:eastAsia="x-none"/>
          <w:rPrChange w:id="1203" w:author="Boone, Keith W (GE Healthcare)" w:date="2012-07-17T13:09:00Z">
            <w:rPr>
              <w:lang w:eastAsia="x-none"/>
            </w:rPr>
          </w:rPrChange>
        </w:rPr>
        <w:t xml:space="preserve">these </w:t>
      </w:r>
      <w:r w:rsidRPr="00625F8B">
        <w:rPr>
          <w:b/>
          <w:lang w:eastAsia="x-none"/>
          <w:rPrChange w:id="1204" w:author="Boone, Keith W (GE Healthcare)" w:date="2012-07-17T13:09:00Z">
            <w:rPr>
              <w:lang w:eastAsia="x-none"/>
            </w:rPr>
          </w:rPrChange>
        </w:rPr>
        <w:t>parameter</w:t>
      </w:r>
      <w:r w:rsidR="00FE752A" w:rsidRPr="00625F8B">
        <w:rPr>
          <w:b/>
          <w:lang w:eastAsia="x-none"/>
          <w:rPrChange w:id="1205" w:author="Boone, Keith W (GE Healthcare)" w:date="2012-07-17T13:09:00Z">
            <w:rPr>
              <w:lang w:eastAsia="x-none"/>
            </w:rPr>
          </w:rPrChange>
        </w:rPr>
        <w:t>s</w:t>
      </w:r>
      <w:r w:rsidRPr="00625F8B">
        <w:rPr>
          <w:b/>
          <w:lang w:eastAsia="x-none"/>
          <w:rPrChange w:id="1206" w:author="Boone, Keith W (GE Healthcare)" w:date="2012-07-17T13:09:00Z">
            <w:rPr>
              <w:lang w:eastAsia="x-none"/>
            </w:rPr>
          </w:rPrChange>
        </w:rPr>
        <w:t xml:space="preserve"> when age is known but is considered (e.g., due to advanced age) to be individually identifiable information. </w:t>
      </w:r>
      <w:r w:rsidR="00FE752A" w:rsidRPr="00625F8B">
        <w:rPr>
          <w:b/>
          <w:lang w:eastAsia="x-none"/>
          <w:rPrChange w:id="1207" w:author="Boone, Keith W (GE Healthcare)" w:date="2012-07-17T13:09:00Z">
            <w:rPr>
              <w:lang w:eastAsia="x-none"/>
            </w:rPr>
          </w:rPrChange>
        </w:rPr>
        <w:t xml:space="preserve"> </w:t>
      </w:r>
    </w:p>
    <w:p w:rsidR="00F717B0" w:rsidRPr="00291432" w:rsidRDefault="0095630B" w:rsidP="00291432">
      <w:pPr>
        <w:pStyle w:val="Note"/>
      </w:pPr>
      <w:r w:rsidRPr="00291432">
        <w:t>Note:</w:t>
      </w:r>
      <w:r w:rsidRPr="00291432">
        <w:tab/>
      </w:r>
      <w:r w:rsidR="00FE752A" w:rsidRPr="00291432">
        <w:t>The code system is not profiled.</w:t>
      </w:r>
      <w:r w:rsidRPr="00291432">
        <w:t xml:space="preserve">   We would welcome suggestions for an appropriate value set to apply for the </w:t>
      </w:r>
      <w:proofErr w:type="spellStart"/>
      <w:r w:rsidRPr="00291432">
        <w:t>ageGroup</w:t>
      </w:r>
      <w:proofErr w:type="spellEnd"/>
      <w:r w:rsidRPr="00291432">
        <w:t xml:space="preserve"> parameters.</w:t>
      </w:r>
    </w:p>
    <w:p w:rsidR="00E97596" w:rsidRDefault="00E97596" w:rsidP="00E97596">
      <w:pPr>
        <w:pStyle w:val="BodyText"/>
        <w:numPr>
          <w:ilvl w:val="0"/>
          <w:numId w:val="31"/>
        </w:numPr>
        <w:rPr>
          <w:ins w:id="1208" w:author="Boone, Keith W (GE Healthcare)" w:date="2012-07-17T17:13:00Z"/>
          <w:lang w:eastAsia="x-none"/>
        </w:rPr>
      </w:pPr>
      <w:ins w:id="1209" w:author="Boone, Keith W (GE Healthcare)" w:date="2012-07-17T17:11:00Z">
        <w:r w:rsidRPr="00BE06D7">
          <w:rPr>
            <w:lang w:eastAsia="x-none"/>
            <w:rPrChange w:id="1210" w:author="Boone, Keith W (GE Healthcare)" w:date="2012-07-17T17:13:00Z">
              <w:rPr>
                <w:b/>
                <w:lang w:eastAsia="x-none"/>
              </w:rPr>
            </w:rPrChange>
          </w:rPr>
          <w:t xml:space="preserve">The </w:t>
        </w:r>
        <w:proofErr w:type="spellStart"/>
        <w:r w:rsidRPr="00BE06D7">
          <w:rPr>
            <w:lang w:eastAsia="x-none"/>
            <w:rPrChange w:id="1211" w:author="Boone, Keith W (GE Healthcare)" w:date="2012-07-17T17:13:00Z">
              <w:rPr>
                <w:b/>
                <w:lang w:eastAsia="x-none"/>
              </w:rPr>
            </w:rPrChange>
          </w:rPr>
          <w:t>ageGroup</w:t>
        </w:r>
        <w:proofErr w:type="spellEnd"/>
        <w:r w:rsidRPr="00BE06D7">
          <w:rPr>
            <w:lang w:eastAsia="x-none"/>
            <w:rPrChange w:id="1212" w:author="Boone, Keith W (GE Healthcare)" w:date="2012-07-17T17:13:00Z">
              <w:rPr>
                <w:b/>
                <w:lang w:eastAsia="x-none"/>
              </w:rPr>
            </w:rPrChange>
          </w:rPr>
          <w:t xml:space="preserve"> </w:t>
        </w:r>
      </w:ins>
      <w:ins w:id="1213" w:author="Boone, Keith W (GE Healthcare)" w:date="2012-07-17T17:12:00Z">
        <w:r w:rsidR="00BE06D7" w:rsidRPr="00BE06D7">
          <w:rPr>
            <w:lang w:eastAsia="x-none"/>
            <w:rPrChange w:id="1214" w:author="Boone, Keith W (GE Healthcare)" w:date="2012-07-17T17:13:00Z">
              <w:rPr>
                <w:b/>
                <w:lang w:eastAsia="x-none"/>
              </w:rPr>
            </w:rPrChange>
          </w:rPr>
          <w:t xml:space="preserve">parameter </w:t>
        </w:r>
      </w:ins>
      <w:ins w:id="1215" w:author="Boone, Keith W (GE Healthcare)" w:date="2012-07-17T17:11:00Z">
        <w:r w:rsidRPr="00BE06D7">
          <w:rPr>
            <w:smallCaps/>
            <w:lang w:eastAsia="x-none"/>
            <w:rPrChange w:id="1216" w:author="Boone, Keith W (GE Healthcare)" w:date="2012-07-17T17:13:00Z">
              <w:rPr>
                <w:b/>
                <w:lang w:eastAsia="x-none"/>
              </w:rPr>
            </w:rPrChange>
          </w:rPr>
          <w:t>may</w:t>
        </w:r>
        <w:r w:rsidRPr="00BE06D7">
          <w:rPr>
            <w:lang w:eastAsia="x-none"/>
            <w:rPrChange w:id="1217" w:author="Boone, Keith W (GE Healthcare)" w:date="2012-07-17T17:13:00Z">
              <w:rPr>
                <w:b/>
                <w:lang w:eastAsia="x-none"/>
              </w:rPr>
            </w:rPrChange>
          </w:rPr>
          <w:t xml:space="preserve"> </w:t>
        </w:r>
      </w:ins>
      <w:ins w:id="1218" w:author="Boone, Keith W (GE Healthcare)" w:date="2012-07-17T17:12:00Z">
        <w:r w:rsidR="00BE06D7" w:rsidRPr="00BE06D7">
          <w:rPr>
            <w:lang w:eastAsia="x-none"/>
            <w:rPrChange w:id="1219" w:author="Boone, Keith W (GE Healthcare)" w:date="2012-07-17T17:13:00Z">
              <w:rPr>
                <w:b/>
                <w:lang w:eastAsia="x-none"/>
              </w:rPr>
            </w:rPrChange>
          </w:rPr>
          <w:t xml:space="preserve">use </w:t>
        </w:r>
      </w:ins>
      <w:ins w:id="1220" w:author="Boone, Keith W (GE Healthcare)" w:date="2012-07-17T17:11:00Z">
        <w:r w:rsidRPr="00BE06D7">
          <w:rPr>
            <w:lang w:eastAsia="x-none"/>
            <w:rPrChange w:id="1221" w:author="Boone, Keith W (GE Healthcare)" w:date="2012-07-17T17:13:00Z">
              <w:rPr>
                <w:b/>
                <w:lang w:eastAsia="x-none"/>
              </w:rPr>
            </w:rPrChange>
          </w:rPr>
          <w:t xml:space="preserve">terms from </w:t>
        </w:r>
      </w:ins>
      <w:ins w:id="1222" w:author="Boone, Keith W (GE Healthcare)" w:date="2012-07-17T17:12:00Z">
        <w:r w:rsidR="00BE06D7" w:rsidRPr="00BE06D7">
          <w:rPr>
            <w:lang w:eastAsia="x-none"/>
            <w:rPrChange w:id="1223" w:author="Boone, Keith W (GE Healthcare)" w:date="2012-07-17T17:13:00Z">
              <w:rPr>
                <w:b/>
                <w:lang w:eastAsia="x-none"/>
              </w:rPr>
            </w:rPrChange>
          </w:rPr>
          <w:t xml:space="preserve">the </w:t>
        </w:r>
      </w:ins>
      <w:ins w:id="1224" w:author="Boone, Keith W (GE Healthcare)" w:date="2012-07-17T17:11:00Z">
        <w:r w:rsidRPr="00BE06D7">
          <w:rPr>
            <w:lang w:eastAsia="x-none"/>
            <w:rPrChange w:id="1225" w:author="Boone, Keith W (GE Healthcare)" w:date="2012-07-17T17:13:00Z">
              <w:rPr>
                <w:b/>
                <w:lang w:eastAsia="x-none"/>
              </w:rPr>
            </w:rPrChange>
          </w:rPr>
          <w:t>Me</w:t>
        </w:r>
      </w:ins>
      <w:ins w:id="1226" w:author="Boone, Keith W (GE Healthcare)" w:date="2012-07-18T13:41:00Z">
        <w:r w:rsidR="00D97584">
          <w:rPr>
            <w:lang w:eastAsia="x-none"/>
          </w:rPr>
          <w:t xml:space="preserve">dical </w:t>
        </w:r>
      </w:ins>
      <w:ins w:id="1227" w:author="Boone, Keith W (GE Healthcare)" w:date="2012-07-17T17:11:00Z">
        <w:r w:rsidRPr="00BE06D7">
          <w:rPr>
            <w:lang w:eastAsia="x-none"/>
            <w:rPrChange w:id="1228" w:author="Boone, Keith W (GE Healthcare)" w:date="2012-07-17T17:13:00Z">
              <w:rPr>
                <w:b/>
                <w:lang w:eastAsia="x-none"/>
              </w:rPr>
            </w:rPrChange>
          </w:rPr>
          <w:t>S</w:t>
        </w:r>
      </w:ins>
      <w:ins w:id="1229" w:author="Boone, Keith W (GE Healthcare)" w:date="2012-07-18T13:41:00Z">
        <w:r w:rsidR="00D97584">
          <w:rPr>
            <w:lang w:eastAsia="x-none"/>
          </w:rPr>
          <w:t>ubheadings (</w:t>
        </w:r>
        <w:proofErr w:type="spellStart"/>
        <w:r w:rsidR="00D97584">
          <w:rPr>
            <w:lang w:eastAsia="x-none"/>
          </w:rPr>
          <w:t>MeS</w:t>
        </w:r>
      </w:ins>
      <w:ins w:id="1230" w:author="Boone, Keith W (GE Healthcare)" w:date="2012-07-17T17:11:00Z">
        <w:r w:rsidRPr="00BE06D7">
          <w:rPr>
            <w:lang w:eastAsia="x-none"/>
            <w:rPrChange w:id="1231" w:author="Boone, Keith W (GE Healthcare)" w:date="2012-07-17T17:13:00Z">
              <w:rPr>
                <w:b/>
                <w:lang w:eastAsia="x-none"/>
              </w:rPr>
            </w:rPrChange>
          </w:rPr>
          <w:t>H</w:t>
        </w:r>
      </w:ins>
      <w:proofErr w:type="spellEnd"/>
      <w:ins w:id="1232" w:author="Boone, Keith W (GE Healthcare)" w:date="2012-07-18T13:41:00Z">
        <w:r w:rsidR="00D97584">
          <w:rPr>
            <w:lang w:eastAsia="x-none"/>
          </w:rPr>
          <w:t>)</w:t>
        </w:r>
      </w:ins>
      <w:ins w:id="1233" w:author="Boone, Keith W (GE Healthcare)" w:date="2012-07-17T17:11:00Z">
        <w:r w:rsidRPr="00BE06D7">
          <w:rPr>
            <w:lang w:eastAsia="x-none"/>
            <w:rPrChange w:id="1234" w:author="Boone, Keith W (GE Healthcare)" w:date="2012-07-17T17:13:00Z">
              <w:rPr>
                <w:b/>
                <w:lang w:eastAsia="x-none"/>
              </w:rPr>
            </w:rPrChange>
          </w:rPr>
          <w:t xml:space="preserve"> </w:t>
        </w:r>
      </w:ins>
      <w:ins w:id="1235" w:author="Boone, Keith W (GE Healthcare)" w:date="2012-07-17T17:12:00Z">
        <w:r w:rsidR="00BE06D7" w:rsidRPr="00BE06D7">
          <w:rPr>
            <w:lang w:eastAsia="x-none"/>
            <w:rPrChange w:id="1236" w:author="Boone, Keith W (GE Healthcare)" w:date="2012-07-17T17:13:00Z">
              <w:rPr>
                <w:b/>
                <w:lang w:eastAsia="x-none"/>
              </w:rPr>
            </w:rPrChange>
          </w:rPr>
          <w:t>Code System (</w:t>
        </w:r>
      </w:ins>
      <w:ins w:id="1237" w:author="Boone, Keith W (GE Healthcare)" w:date="2012-07-17T17:13:00Z">
        <w:r w:rsidR="00BE06D7" w:rsidRPr="00BE06D7">
          <w:t>2.16.840.1.113883.6.177</w:t>
        </w:r>
      </w:ins>
      <w:ins w:id="1238" w:author="Boone, Keith W (GE Healthcare)" w:date="2012-07-17T17:12:00Z">
        <w:r w:rsidR="00BE06D7" w:rsidRPr="00BE06D7">
          <w:rPr>
            <w:lang w:eastAsia="x-none"/>
            <w:rPrChange w:id="1239" w:author="Boone, Keith W (GE Healthcare)" w:date="2012-07-17T17:13:00Z">
              <w:rPr>
                <w:b/>
                <w:lang w:eastAsia="x-none"/>
              </w:rPr>
            </w:rPrChange>
          </w:rPr>
          <w:t xml:space="preserve">) </w:t>
        </w:r>
      </w:ins>
      <w:ins w:id="1240" w:author="Boone, Keith W (GE Healthcare)" w:date="2012-07-18T13:41:00Z">
        <w:r w:rsidR="00D97584">
          <w:rPr>
            <w:lang w:eastAsia="x-none"/>
          </w:rPr>
          <w:t xml:space="preserve">from UMLS </w:t>
        </w:r>
      </w:ins>
      <w:ins w:id="1241" w:author="Boone, Keith W (GE Healthcare)" w:date="2012-07-17T17:11:00Z">
        <w:r w:rsidRPr="00BE06D7">
          <w:rPr>
            <w:lang w:eastAsia="x-none"/>
            <w:rPrChange w:id="1242" w:author="Boone, Keith W (GE Healthcare)" w:date="2012-07-17T17:13:00Z">
              <w:rPr>
                <w:b/>
                <w:lang w:eastAsia="x-none"/>
              </w:rPr>
            </w:rPrChange>
          </w:rPr>
          <w:t>described in the table below.</w:t>
        </w:r>
      </w:ins>
    </w:p>
    <w:p w:rsidR="00BE06D7" w:rsidRPr="00BE06D7" w:rsidRDefault="00BE06D7" w:rsidP="00E97596">
      <w:pPr>
        <w:pStyle w:val="BodyText"/>
        <w:numPr>
          <w:ilvl w:val="0"/>
          <w:numId w:val="31"/>
        </w:numPr>
        <w:rPr>
          <w:ins w:id="1243" w:author="Boone, Keith W (GE Healthcare)" w:date="2012-07-17T17:11:00Z"/>
          <w:b/>
          <w:lang w:eastAsia="x-none"/>
        </w:rPr>
      </w:pPr>
      <w:ins w:id="1244" w:author="Boone, Keith W (GE Healthcare)" w:date="2012-07-17T17:13:00Z">
        <w:r w:rsidRPr="00BE06D7">
          <w:rPr>
            <w:b/>
            <w:lang w:eastAsia="x-none"/>
            <w:rPrChange w:id="1245" w:author="Boone, Keith W (GE Healthcare)" w:date="2012-07-17T17:14:00Z">
              <w:rPr>
                <w:lang w:eastAsia="x-none"/>
              </w:rPr>
            </w:rPrChange>
          </w:rPr>
          <w:t xml:space="preserve">When the </w:t>
        </w:r>
        <w:proofErr w:type="spellStart"/>
        <w:r w:rsidRPr="00BE06D7">
          <w:rPr>
            <w:b/>
            <w:lang w:eastAsia="x-none"/>
            <w:rPrChange w:id="1246" w:author="Boone, Keith W (GE Healthcare)" w:date="2012-07-17T17:14:00Z">
              <w:rPr>
                <w:lang w:eastAsia="x-none"/>
              </w:rPr>
            </w:rPrChange>
          </w:rPr>
          <w:t>MeSH</w:t>
        </w:r>
        <w:proofErr w:type="spellEnd"/>
        <w:r w:rsidRPr="00BE06D7">
          <w:rPr>
            <w:b/>
            <w:lang w:eastAsia="x-none"/>
            <w:rPrChange w:id="1247" w:author="Boone, Keith W (GE Healthcare)" w:date="2012-07-17T17:14:00Z">
              <w:rPr>
                <w:lang w:eastAsia="x-none"/>
              </w:rPr>
            </w:rPrChange>
          </w:rPr>
          <w:t xml:space="preserve"> Code system is used, </w:t>
        </w:r>
        <w:proofErr w:type="spellStart"/>
        <w:r w:rsidRPr="00BE06D7">
          <w:rPr>
            <w:b/>
            <w:lang w:eastAsia="x-none"/>
            <w:rPrChange w:id="1248" w:author="Boone, Keith W (GE Healthcare)" w:date="2012-07-17T17:14:00Z">
              <w:rPr>
                <w:lang w:eastAsia="x-none"/>
              </w:rPr>
            </w:rPrChange>
          </w:rPr>
          <w:t>ageGroup.v.cs</w:t>
        </w:r>
        <w:proofErr w:type="spellEnd"/>
        <w:r w:rsidRPr="00BE06D7">
          <w:rPr>
            <w:b/>
            <w:lang w:eastAsia="x-none"/>
            <w:rPrChange w:id="1249" w:author="Boone, Keith W (GE Healthcare)" w:date="2012-07-17T17:14:00Z">
              <w:rPr>
                <w:lang w:eastAsia="x-none"/>
              </w:rPr>
            </w:rPrChange>
          </w:rPr>
          <w:t xml:space="preserve"> need not be sent, as this is the default cause system.</w:t>
        </w:r>
      </w:ins>
      <w:ins w:id="1250" w:author="Boone, Keith W (GE Healthcare)" w:date="2012-07-17T17:14:00Z">
        <w:r w:rsidR="00DE4D42">
          <w:rPr>
            <w:b/>
            <w:lang w:eastAsia="x-none"/>
          </w:rPr>
          <w:t xml:space="preserve">  If any other code system is used, the </w:t>
        </w:r>
        <w:proofErr w:type="spellStart"/>
        <w:r w:rsidR="00DE4D42">
          <w:rPr>
            <w:b/>
            <w:lang w:eastAsia="x-none"/>
          </w:rPr>
          <w:t>ageGroup.v.cs</w:t>
        </w:r>
        <w:proofErr w:type="spellEnd"/>
        <w:r w:rsidR="00DE4D42">
          <w:rPr>
            <w:b/>
            <w:lang w:eastAsia="x-none"/>
          </w:rPr>
          <w:t xml:space="preserve"> parameter must be sent.</w:t>
        </w:r>
      </w:ins>
    </w:p>
    <w:tbl>
      <w:tblPr>
        <w:tblStyle w:val="TableGrid"/>
        <w:tblW w:w="0" w:type="auto"/>
        <w:jc w:val="center"/>
        <w:tblLook w:val="04A0" w:firstRow="1" w:lastRow="0" w:firstColumn="1" w:lastColumn="0" w:noHBand="0" w:noVBand="1"/>
        <w:tblPrChange w:id="1251" w:author="Boone, Keith W (GE Healthcare)" w:date="2012-07-17T17:12:00Z">
          <w:tblPr>
            <w:tblStyle w:val="TableGrid"/>
            <w:tblW w:w="0" w:type="auto"/>
            <w:tblLook w:val="04A0" w:firstRow="1" w:lastRow="0" w:firstColumn="1" w:lastColumn="0" w:noHBand="0" w:noVBand="1"/>
          </w:tblPr>
        </w:tblPrChange>
      </w:tblPr>
      <w:tblGrid>
        <w:gridCol w:w="1818"/>
        <w:gridCol w:w="4339"/>
        <w:tblGridChange w:id="1252">
          <w:tblGrid>
            <w:gridCol w:w="1818"/>
            <w:gridCol w:w="6030"/>
          </w:tblGrid>
        </w:tblGridChange>
      </w:tblGrid>
      <w:tr w:rsidR="00E97596" w:rsidTr="00E97596">
        <w:trPr>
          <w:jc w:val="center"/>
          <w:ins w:id="1253" w:author="Boone, Keith W (GE Healthcare)" w:date="2012-07-17T17:11:00Z"/>
        </w:trPr>
        <w:tc>
          <w:tcPr>
            <w:tcW w:w="1818" w:type="dxa"/>
            <w:tcBorders>
              <w:top w:val="single" w:sz="4" w:space="0" w:color="auto"/>
              <w:left w:val="single" w:sz="4" w:space="0" w:color="auto"/>
              <w:bottom w:val="single" w:sz="4" w:space="0" w:color="auto"/>
              <w:right w:val="single" w:sz="4" w:space="0" w:color="auto"/>
            </w:tcBorders>
            <w:hideMark/>
            <w:tcPrChange w:id="1254" w:author="Boone, Keith W (GE Healthcare)" w:date="2012-07-17T17:12:00Z">
              <w:tcPr>
                <w:tcW w:w="1818" w:type="dxa"/>
                <w:tcBorders>
                  <w:top w:val="single" w:sz="4" w:space="0" w:color="auto"/>
                  <w:left w:val="single" w:sz="4" w:space="0" w:color="auto"/>
                  <w:bottom w:val="single" w:sz="4" w:space="0" w:color="auto"/>
                  <w:right w:val="single" w:sz="4" w:space="0" w:color="auto"/>
                </w:tcBorders>
                <w:hideMark/>
              </w:tcPr>
            </w:tcPrChange>
          </w:tcPr>
          <w:p w:rsidR="00E97596" w:rsidRDefault="00E97596">
            <w:pPr>
              <w:pStyle w:val="TableEntryHeader"/>
              <w:rPr>
                <w:ins w:id="1255" w:author="Boone, Keith W (GE Healthcare)" w:date="2012-07-17T17:11:00Z"/>
              </w:rPr>
              <w:pPrChange w:id="1256" w:author="Boone, Keith W (GE Healthcare)" w:date="2012-07-17T17:12:00Z">
                <w:pPr>
                  <w:pStyle w:val="NoSpacing"/>
                  <w:spacing w:before="120"/>
                </w:pPr>
              </w:pPrChange>
            </w:pPr>
            <w:ins w:id="1257" w:author="Boone, Keith W (GE Healthcare)" w:date="2012-07-17T17:11:00Z">
              <w:r>
                <w:t>Concept code</w:t>
              </w:r>
            </w:ins>
          </w:p>
        </w:tc>
        <w:tc>
          <w:tcPr>
            <w:tcW w:w="4339" w:type="dxa"/>
            <w:tcBorders>
              <w:top w:val="single" w:sz="4" w:space="0" w:color="auto"/>
              <w:left w:val="single" w:sz="4" w:space="0" w:color="auto"/>
              <w:bottom w:val="single" w:sz="4" w:space="0" w:color="auto"/>
              <w:right w:val="single" w:sz="4" w:space="0" w:color="auto"/>
            </w:tcBorders>
            <w:hideMark/>
            <w:tcPrChange w:id="1258" w:author="Boone, Keith W (GE Healthcare)" w:date="2012-07-17T17:12:00Z">
              <w:tcPr>
                <w:tcW w:w="6030" w:type="dxa"/>
                <w:tcBorders>
                  <w:top w:val="single" w:sz="4" w:space="0" w:color="auto"/>
                  <w:left w:val="single" w:sz="4" w:space="0" w:color="auto"/>
                  <w:bottom w:val="single" w:sz="4" w:space="0" w:color="auto"/>
                  <w:right w:val="single" w:sz="4" w:space="0" w:color="auto"/>
                </w:tcBorders>
                <w:hideMark/>
              </w:tcPr>
            </w:tcPrChange>
          </w:tcPr>
          <w:p w:rsidR="00E97596" w:rsidRDefault="00E97596">
            <w:pPr>
              <w:pStyle w:val="TableEntryHeader"/>
              <w:rPr>
                <w:ins w:id="1259" w:author="Boone, Keith W (GE Healthcare)" w:date="2012-07-17T17:11:00Z"/>
              </w:rPr>
              <w:pPrChange w:id="1260" w:author="Boone, Keith W (GE Healthcare)" w:date="2012-07-17T17:12:00Z">
                <w:pPr>
                  <w:pStyle w:val="NoSpacing"/>
                </w:pPr>
              </w:pPrChange>
            </w:pPr>
            <w:ins w:id="1261" w:author="Boone, Keith W (GE Healthcare)" w:date="2012-07-17T17:11:00Z">
              <w:r>
                <w:t>Display name</w:t>
              </w:r>
            </w:ins>
          </w:p>
        </w:tc>
      </w:tr>
      <w:tr w:rsidR="00E97596" w:rsidTr="00E97596">
        <w:trPr>
          <w:jc w:val="center"/>
          <w:ins w:id="1262" w:author="Boone, Keith W (GE Healthcare)" w:date="2012-07-17T17:11:00Z"/>
        </w:trPr>
        <w:tc>
          <w:tcPr>
            <w:tcW w:w="1818" w:type="dxa"/>
            <w:tcBorders>
              <w:top w:val="single" w:sz="4" w:space="0" w:color="auto"/>
              <w:left w:val="single" w:sz="4" w:space="0" w:color="auto"/>
              <w:bottom w:val="single" w:sz="4" w:space="0" w:color="auto"/>
              <w:right w:val="single" w:sz="4" w:space="0" w:color="auto"/>
            </w:tcBorders>
            <w:hideMark/>
            <w:tcPrChange w:id="1263" w:author="Boone, Keith W (GE Healthcare)" w:date="2012-07-17T17:12:00Z">
              <w:tcPr>
                <w:tcW w:w="1818" w:type="dxa"/>
                <w:tcBorders>
                  <w:top w:val="single" w:sz="4" w:space="0" w:color="auto"/>
                  <w:left w:val="single" w:sz="4" w:space="0" w:color="auto"/>
                  <w:bottom w:val="single" w:sz="4" w:space="0" w:color="auto"/>
                  <w:right w:val="single" w:sz="4" w:space="0" w:color="auto"/>
                </w:tcBorders>
                <w:hideMark/>
              </w:tcPr>
            </w:tcPrChange>
          </w:tcPr>
          <w:p w:rsidR="00E97596" w:rsidRDefault="00E97596">
            <w:pPr>
              <w:pStyle w:val="TableEntry"/>
              <w:rPr>
                <w:ins w:id="1264" w:author="Boone, Keith W (GE Healthcare)" w:date="2012-07-17T17:11:00Z"/>
              </w:rPr>
              <w:pPrChange w:id="1265" w:author="Boone, Keith W (GE Healthcare)" w:date="2012-07-17T17:12:00Z">
                <w:pPr>
                  <w:pStyle w:val="NoSpacing"/>
                  <w:spacing w:before="120"/>
                </w:pPr>
              </w:pPrChange>
            </w:pPr>
            <w:ins w:id="1266" w:author="Boone, Keith W (GE Healthcare)" w:date="2012-07-17T17:11:00Z">
              <w:r>
                <w:t>D007231</w:t>
              </w:r>
            </w:ins>
          </w:p>
        </w:tc>
        <w:tc>
          <w:tcPr>
            <w:tcW w:w="4339" w:type="dxa"/>
            <w:tcBorders>
              <w:top w:val="single" w:sz="4" w:space="0" w:color="auto"/>
              <w:left w:val="single" w:sz="4" w:space="0" w:color="auto"/>
              <w:bottom w:val="single" w:sz="4" w:space="0" w:color="auto"/>
              <w:right w:val="single" w:sz="4" w:space="0" w:color="auto"/>
            </w:tcBorders>
            <w:hideMark/>
            <w:tcPrChange w:id="1267" w:author="Boone, Keith W (GE Healthcare)" w:date="2012-07-17T17:12:00Z">
              <w:tcPr>
                <w:tcW w:w="6030" w:type="dxa"/>
                <w:tcBorders>
                  <w:top w:val="single" w:sz="4" w:space="0" w:color="auto"/>
                  <w:left w:val="single" w:sz="4" w:space="0" w:color="auto"/>
                  <w:bottom w:val="single" w:sz="4" w:space="0" w:color="auto"/>
                  <w:right w:val="single" w:sz="4" w:space="0" w:color="auto"/>
                </w:tcBorders>
                <w:hideMark/>
              </w:tcPr>
            </w:tcPrChange>
          </w:tcPr>
          <w:p w:rsidR="00E97596" w:rsidRDefault="00E97596">
            <w:pPr>
              <w:pStyle w:val="TableEntry"/>
              <w:rPr>
                <w:ins w:id="1268" w:author="Boone, Keith W (GE Healthcare)" w:date="2012-07-17T17:11:00Z"/>
              </w:rPr>
              <w:pPrChange w:id="1269" w:author="Boone, Keith W (GE Healthcare)" w:date="2012-07-17T17:12:00Z">
                <w:pPr>
                  <w:pStyle w:val="NoSpacing"/>
                  <w:widowControl w:val="0"/>
                  <w:spacing w:before="20"/>
                </w:pPr>
              </w:pPrChange>
            </w:pPr>
            <w:ins w:id="1270" w:author="Boone, Keith W (GE Healthcare)" w:date="2012-07-17T17:11:00Z">
              <w:r>
                <w:t>infant, newborn; birth to 1 month</w:t>
              </w:r>
            </w:ins>
          </w:p>
        </w:tc>
      </w:tr>
      <w:tr w:rsidR="00E97596" w:rsidTr="00E97596">
        <w:trPr>
          <w:jc w:val="center"/>
          <w:ins w:id="1271" w:author="Boone, Keith W (GE Healthcare)" w:date="2012-07-17T17:11:00Z"/>
        </w:trPr>
        <w:tc>
          <w:tcPr>
            <w:tcW w:w="1818" w:type="dxa"/>
            <w:tcBorders>
              <w:top w:val="single" w:sz="4" w:space="0" w:color="auto"/>
              <w:left w:val="single" w:sz="4" w:space="0" w:color="auto"/>
              <w:bottom w:val="single" w:sz="4" w:space="0" w:color="auto"/>
              <w:right w:val="single" w:sz="4" w:space="0" w:color="auto"/>
            </w:tcBorders>
            <w:hideMark/>
            <w:tcPrChange w:id="1272" w:author="Boone, Keith W (GE Healthcare)" w:date="2012-07-17T17:12:00Z">
              <w:tcPr>
                <w:tcW w:w="1818" w:type="dxa"/>
                <w:tcBorders>
                  <w:top w:val="single" w:sz="4" w:space="0" w:color="auto"/>
                  <w:left w:val="single" w:sz="4" w:space="0" w:color="auto"/>
                  <w:bottom w:val="single" w:sz="4" w:space="0" w:color="auto"/>
                  <w:right w:val="single" w:sz="4" w:space="0" w:color="auto"/>
                </w:tcBorders>
                <w:hideMark/>
              </w:tcPr>
            </w:tcPrChange>
          </w:tcPr>
          <w:p w:rsidR="00E97596" w:rsidRDefault="00E97596">
            <w:pPr>
              <w:pStyle w:val="TableEntry"/>
              <w:rPr>
                <w:ins w:id="1273" w:author="Boone, Keith W (GE Healthcare)" w:date="2012-07-17T17:11:00Z"/>
              </w:rPr>
              <w:pPrChange w:id="1274" w:author="Boone, Keith W (GE Healthcare)" w:date="2012-07-17T17:12:00Z">
                <w:pPr>
                  <w:pStyle w:val="NoSpacing"/>
                  <w:widowControl w:val="0"/>
                  <w:spacing w:before="20"/>
                </w:pPr>
              </w:pPrChange>
            </w:pPr>
            <w:ins w:id="1275" w:author="Boone, Keith W (GE Healthcare)" w:date="2012-07-17T17:11:00Z">
              <w:r>
                <w:t>D007223</w:t>
              </w:r>
            </w:ins>
          </w:p>
        </w:tc>
        <w:tc>
          <w:tcPr>
            <w:tcW w:w="4339" w:type="dxa"/>
            <w:tcBorders>
              <w:top w:val="single" w:sz="4" w:space="0" w:color="auto"/>
              <w:left w:val="single" w:sz="4" w:space="0" w:color="auto"/>
              <w:bottom w:val="single" w:sz="4" w:space="0" w:color="auto"/>
              <w:right w:val="single" w:sz="4" w:space="0" w:color="auto"/>
            </w:tcBorders>
            <w:hideMark/>
            <w:tcPrChange w:id="1276" w:author="Boone, Keith W (GE Healthcare)" w:date="2012-07-17T17:12:00Z">
              <w:tcPr>
                <w:tcW w:w="6030" w:type="dxa"/>
                <w:tcBorders>
                  <w:top w:val="single" w:sz="4" w:space="0" w:color="auto"/>
                  <w:left w:val="single" w:sz="4" w:space="0" w:color="auto"/>
                  <w:bottom w:val="single" w:sz="4" w:space="0" w:color="auto"/>
                  <w:right w:val="single" w:sz="4" w:space="0" w:color="auto"/>
                </w:tcBorders>
                <w:hideMark/>
              </w:tcPr>
            </w:tcPrChange>
          </w:tcPr>
          <w:p w:rsidR="00E97596" w:rsidRDefault="00E97596">
            <w:pPr>
              <w:pStyle w:val="TableEntry"/>
              <w:rPr>
                <w:ins w:id="1277" w:author="Boone, Keith W (GE Healthcare)" w:date="2012-07-17T17:11:00Z"/>
              </w:rPr>
              <w:pPrChange w:id="1278" w:author="Boone, Keith W (GE Healthcare)" w:date="2012-07-17T17:12:00Z">
                <w:pPr>
                  <w:pStyle w:val="NoSpacing"/>
                  <w:widowControl w:val="0"/>
                  <w:spacing w:before="20"/>
                </w:pPr>
              </w:pPrChange>
            </w:pPr>
            <w:ins w:id="1279" w:author="Boone, Keith W (GE Healthcare)" w:date="2012-07-17T17:11:00Z">
              <w:r>
                <w:t>Infant; 1 to 23 months</w:t>
              </w:r>
            </w:ins>
          </w:p>
        </w:tc>
      </w:tr>
      <w:tr w:rsidR="00E97596" w:rsidTr="00E97596">
        <w:trPr>
          <w:jc w:val="center"/>
          <w:ins w:id="1280" w:author="Boone, Keith W (GE Healthcare)" w:date="2012-07-17T17:11:00Z"/>
        </w:trPr>
        <w:tc>
          <w:tcPr>
            <w:tcW w:w="1818" w:type="dxa"/>
            <w:tcBorders>
              <w:top w:val="single" w:sz="4" w:space="0" w:color="auto"/>
              <w:left w:val="single" w:sz="4" w:space="0" w:color="auto"/>
              <w:bottom w:val="single" w:sz="4" w:space="0" w:color="auto"/>
              <w:right w:val="single" w:sz="4" w:space="0" w:color="auto"/>
            </w:tcBorders>
            <w:hideMark/>
            <w:tcPrChange w:id="1281" w:author="Boone, Keith W (GE Healthcare)" w:date="2012-07-17T17:12:00Z">
              <w:tcPr>
                <w:tcW w:w="1818" w:type="dxa"/>
                <w:tcBorders>
                  <w:top w:val="single" w:sz="4" w:space="0" w:color="auto"/>
                  <w:left w:val="single" w:sz="4" w:space="0" w:color="auto"/>
                  <w:bottom w:val="single" w:sz="4" w:space="0" w:color="auto"/>
                  <w:right w:val="single" w:sz="4" w:space="0" w:color="auto"/>
                </w:tcBorders>
                <w:hideMark/>
              </w:tcPr>
            </w:tcPrChange>
          </w:tcPr>
          <w:p w:rsidR="00E97596" w:rsidRDefault="00E97596">
            <w:pPr>
              <w:pStyle w:val="TableEntry"/>
              <w:rPr>
                <w:ins w:id="1282" w:author="Boone, Keith W (GE Healthcare)" w:date="2012-07-17T17:11:00Z"/>
              </w:rPr>
              <w:pPrChange w:id="1283" w:author="Boone, Keith W (GE Healthcare)" w:date="2012-07-17T17:12:00Z">
                <w:pPr>
                  <w:pStyle w:val="NoSpacing"/>
                  <w:widowControl w:val="0"/>
                  <w:spacing w:before="20"/>
                </w:pPr>
              </w:pPrChange>
            </w:pPr>
            <w:ins w:id="1284" w:author="Boone, Keith W (GE Healthcare)" w:date="2012-07-17T17:11:00Z">
              <w:r>
                <w:t>D002675</w:t>
              </w:r>
            </w:ins>
          </w:p>
        </w:tc>
        <w:tc>
          <w:tcPr>
            <w:tcW w:w="4339" w:type="dxa"/>
            <w:tcBorders>
              <w:top w:val="single" w:sz="4" w:space="0" w:color="auto"/>
              <w:left w:val="single" w:sz="4" w:space="0" w:color="auto"/>
              <w:bottom w:val="single" w:sz="4" w:space="0" w:color="auto"/>
              <w:right w:val="single" w:sz="4" w:space="0" w:color="auto"/>
            </w:tcBorders>
            <w:hideMark/>
            <w:tcPrChange w:id="1285" w:author="Boone, Keith W (GE Healthcare)" w:date="2012-07-17T17:12:00Z">
              <w:tcPr>
                <w:tcW w:w="6030" w:type="dxa"/>
                <w:tcBorders>
                  <w:top w:val="single" w:sz="4" w:space="0" w:color="auto"/>
                  <w:left w:val="single" w:sz="4" w:space="0" w:color="auto"/>
                  <w:bottom w:val="single" w:sz="4" w:space="0" w:color="auto"/>
                  <w:right w:val="single" w:sz="4" w:space="0" w:color="auto"/>
                </w:tcBorders>
                <w:hideMark/>
              </w:tcPr>
            </w:tcPrChange>
          </w:tcPr>
          <w:p w:rsidR="00E97596" w:rsidRDefault="00E97596">
            <w:pPr>
              <w:pStyle w:val="TableEntry"/>
              <w:rPr>
                <w:ins w:id="1286" w:author="Boone, Keith W (GE Healthcare)" w:date="2012-07-17T17:11:00Z"/>
              </w:rPr>
              <w:pPrChange w:id="1287" w:author="Boone, Keith W (GE Healthcare)" w:date="2012-07-17T17:12:00Z">
                <w:pPr>
                  <w:pStyle w:val="NoSpacing"/>
                  <w:widowControl w:val="0"/>
                  <w:spacing w:before="20"/>
                </w:pPr>
              </w:pPrChange>
            </w:pPr>
            <w:ins w:id="1288" w:author="Boone, Keith W (GE Healthcare)" w:date="2012-07-17T17:11:00Z">
              <w:r>
                <w:t>child, preschool; 2 to 5 years</w:t>
              </w:r>
            </w:ins>
          </w:p>
        </w:tc>
      </w:tr>
      <w:tr w:rsidR="00E97596" w:rsidTr="00E97596">
        <w:trPr>
          <w:jc w:val="center"/>
          <w:ins w:id="1289" w:author="Boone, Keith W (GE Healthcare)" w:date="2012-07-17T17:11:00Z"/>
        </w:trPr>
        <w:tc>
          <w:tcPr>
            <w:tcW w:w="1818" w:type="dxa"/>
            <w:tcBorders>
              <w:top w:val="single" w:sz="4" w:space="0" w:color="auto"/>
              <w:left w:val="single" w:sz="4" w:space="0" w:color="auto"/>
              <w:bottom w:val="single" w:sz="4" w:space="0" w:color="auto"/>
              <w:right w:val="single" w:sz="4" w:space="0" w:color="auto"/>
            </w:tcBorders>
            <w:hideMark/>
            <w:tcPrChange w:id="1290" w:author="Boone, Keith W (GE Healthcare)" w:date="2012-07-17T17:12:00Z">
              <w:tcPr>
                <w:tcW w:w="1818" w:type="dxa"/>
                <w:tcBorders>
                  <w:top w:val="single" w:sz="4" w:space="0" w:color="auto"/>
                  <w:left w:val="single" w:sz="4" w:space="0" w:color="auto"/>
                  <w:bottom w:val="single" w:sz="4" w:space="0" w:color="auto"/>
                  <w:right w:val="single" w:sz="4" w:space="0" w:color="auto"/>
                </w:tcBorders>
                <w:hideMark/>
              </w:tcPr>
            </w:tcPrChange>
          </w:tcPr>
          <w:p w:rsidR="00E97596" w:rsidRDefault="00E97596">
            <w:pPr>
              <w:pStyle w:val="TableEntry"/>
              <w:rPr>
                <w:ins w:id="1291" w:author="Boone, Keith W (GE Healthcare)" w:date="2012-07-17T17:11:00Z"/>
              </w:rPr>
              <w:pPrChange w:id="1292" w:author="Boone, Keith W (GE Healthcare)" w:date="2012-07-17T17:12:00Z">
                <w:pPr>
                  <w:pStyle w:val="NoSpacing"/>
                  <w:widowControl w:val="0"/>
                  <w:spacing w:before="20"/>
                </w:pPr>
              </w:pPrChange>
            </w:pPr>
            <w:ins w:id="1293" w:author="Boone, Keith W (GE Healthcare)" w:date="2012-07-17T17:11:00Z">
              <w:r>
                <w:t>D002648</w:t>
              </w:r>
            </w:ins>
          </w:p>
        </w:tc>
        <w:tc>
          <w:tcPr>
            <w:tcW w:w="4339" w:type="dxa"/>
            <w:tcBorders>
              <w:top w:val="single" w:sz="4" w:space="0" w:color="auto"/>
              <w:left w:val="single" w:sz="4" w:space="0" w:color="auto"/>
              <w:bottom w:val="single" w:sz="4" w:space="0" w:color="auto"/>
              <w:right w:val="single" w:sz="4" w:space="0" w:color="auto"/>
            </w:tcBorders>
            <w:hideMark/>
            <w:tcPrChange w:id="1294" w:author="Boone, Keith W (GE Healthcare)" w:date="2012-07-17T17:12:00Z">
              <w:tcPr>
                <w:tcW w:w="6030" w:type="dxa"/>
                <w:tcBorders>
                  <w:top w:val="single" w:sz="4" w:space="0" w:color="auto"/>
                  <w:left w:val="single" w:sz="4" w:space="0" w:color="auto"/>
                  <w:bottom w:val="single" w:sz="4" w:space="0" w:color="auto"/>
                  <w:right w:val="single" w:sz="4" w:space="0" w:color="auto"/>
                </w:tcBorders>
                <w:hideMark/>
              </w:tcPr>
            </w:tcPrChange>
          </w:tcPr>
          <w:p w:rsidR="00E97596" w:rsidRDefault="00E97596">
            <w:pPr>
              <w:pStyle w:val="TableEntry"/>
              <w:rPr>
                <w:ins w:id="1295" w:author="Boone, Keith W (GE Healthcare)" w:date="2012-07-17T17:11:00Z"/>
              </w:rPr>
              <w:pPrChange w:id="1296" w:author="Boone, Keith W (GE Healthcare)" w:date="2012-07-17T17:12:00Z">
                <w:pPr>
                  <w:pStyle w:val="NoSpacing"/>
                  <w:widowControl w:val="0"/>
                  <w:spacing w:before="20"/>
                </w:pPr>
              </w:pPrChange>
            </w:pPr>
            <w:ins w:id="1297" w:author="Boone, Keith W (GE Healthcare)" w:date="2012-07-17T17:11:00Z">
              <w:r>
                <w:t>child; 6 to 12 years</w:t>
              </w:r>
            </w:ins>
          </w:p>
        </w:tc>
      </w:tr>
      <w:tr w:rsidR="00E97596" w:rsidTr="00E97596">
        <w:trPr>
          <w:jc w:val="center"/>
          <w:ins w:id="1298" w:author="Boone, Keith W (GE Healthcare)" w:date="2012-07-17T17:11:00Z"/>
        </w:trPr>
        <w:tc>
          <w:tcPr>
            <w:tcW w:w="1818" w:type="dxa"/>
            <w:tcBorders>
              <w:top w:val="single" w:sz="4" w:space="0" w:color="auto"/>
              <w:left w:val="single" w:sz="4" w:space="0" w:color="auto"/>
              <w:bottom w:val="single" w:sz="4" w:space="0" w:color="auto"/>
              <w:right w:val="single" w:sz="4" w:space="0" w:color="auto"/>
            </w:tcBorders>
            <w:hideMark/>
            <w:tcPrChange w:id="1299" w:author="Boone, Keith W (GE Healthcare)" w:date="2012-07-17T17:12:00Z">
              <w:tcPr>
                <w:tcW w:w="1818" w:type="dxa"/>
                <w:tcBorders>
                  <w:top w:val="single" w:sz="4" w:space="0" w:color="auto"/>
                  <w:left w:val="single" w:sz="4" w:space="0" w:color="auto"/>
                  <w:bottom w:val="single" w:sz="4" w:space="0" w:color="auto"/>
                  <w:right w:val="single" w:sz="4" w:space="0" w:color="auto"/>
                </w:tcBorders>
                <w:hideMark/>
              </w:tcPr>
            </w:tcPrChange>
          </w:tcPr>
          <w:p w:rsidR="00E97596" w:rsidRDefault="00E97596">
            <w:pPr>
              <w:pStyle w:val="TableEntry"/>
              <w:rPr>
                <w:ins w:id="1300" w:author="Boone, Keith W (GE Healthcare)" w:date="2012-07-17T17:11:00Z"/>
              </w:rPr>
              <w:pPrChange w:id="1301" w:author="Boone, Keith W (GE Healthcare)" w:date="2012-07-17T17:12:00Z">
                <w:pPr>
                  <w:pStyle w:val="NoSpacing"/>
                  <w:widowControl w:val="0"/>
                  <w:spacing w:before="20"/>
                </w:pPr>
              </w:pPrChange>
            </w:pPr>
            <w:ins w:id="1302" w:author="Boone, Keith W (GE Healthcare)" w:date="2012-07-17T17:11:00Z">
              <w:r>
                <w:t>D000293</w:t>
              </w:r>
            </w:ins>
          </w:p>
        </w:tc>
        <w:tc>
          <w:tcPr>
            <w:tcW w:w="4339" w:type="dxa"/>
            <w:tcBorders>
              <w:top w:val="single" w:sz="4" w:space="0" w:color="auto"/>
              <w:left w:val="single" w:sz="4" w:space="0" w:color="auto"/>
              <w:bottom w:val="single" w:sz="4" w:space="0" w:color="auto"/>
              <w:right w:val="single" w:sz="4" w:space="0" w:color="auto"/>
            </w:tcBorders>
            <w:hideMark/>
            <w:tcPrChange w:id="1303" w:author="Boone, Keith W (GE Healthcare)" w:date="2012-07-17T17:12:00Z">
              <w:tcPr>
                <w:tcW w:w="6030" w:type="dxa"/>
                <w:tcBorders>
                  <w:top w:val="single" w:sz="4" w:space="0" w:color="auto"/>
                  <w:left w:val="single" w:sz="4" w:space="0" w:color="auto"/>
                  <w:bottom w:val="single" w:sz="4" w:space="0" w:color="auto"/>
                  <w:right w:val="single" w:sz="4" w:space="0" w:color="auto"/>
                </w:tcBorders>
                <w:hideMark/>
              </w:tcPr>
            </w:tcPrChange>
          </w:tcPr>
          <w:p w:rsidR="00E97596" w:rsidRDefault="00E97596">
            <w:pPr>
              <w:pStyle w:val="TableEntry"/>
              <w:rPr>
                <w:ins w:id="1304" w:author="Boone, Keith W (GE Healthcare)" w:date="2012-07-17T17:11:00Z"/>
              </w:rPr>
              <w:pPrChange w:id="1305" w:author="Boone, Keith W (GE Healthcare)" w:date="2012-07-17T17:12:00Z">
                <w:pPr>
                  <w:pStyle w:val="NoSpacing"/>
                  <w:widowControl w:val="0"/>
                  <w:spacing w:before="20"/>
                </w:pPr>
              </w:pPrChange>
            </w:pPr>
            <w:ins w:id="1306" w:author="Boone, Keith W (GE Healthcare)" w:date="2012-07-17T17:11:00Z">
              <w:r>
                <w:t>adolescent; 13-18 years</w:t>
              </w:r>
            </w:ins>
          </w:p>
        </w:tc>
      </w:tr>
      <w:tr w:rsidR="00E97596" w:rsidTr="00E97596">
        <w:trPr>
          <w:jc w:val="center"/>
          <w:ins w:id="1307" w:author="Boone, Keith W (GE Healthcare)" w:date="2012-07-17T17:11:00Z"/>
        </w:trPr>
        <w:tc>
          <w:tcPr>
            <w:tcW w:w="1818" w:type="dxa"/>
            <w:tcBorders>
              <w:top w:val="single" w:sz="4" w:space="0" w:color="auto"/>
              <w:left w:val="single" w:sz="4" w:space="0" w:color="auto"/>
              <w:bottom w:val="single" w:sz="4" w:space="0" w:color="auto"/>
              <w:right w:val="single" w:sz="4" w:space="0" w:color="auto"/>
            </w:tcBorders>
            <w:hideMark/>
            <w:tcPrChange w:id="1308" w:author="Boone, Keith W (GE Healthcare)" w:date="2012-07-17T17:12:00Z">
              <w:tcPr>
                <w:tcW w:w="1818" w:type="dxa"/>
                <w:tcBorders>
                  <w:top w:val="single" w:sz="4" w:space="0" w:color="auto"/>
                  <w:left w:val="single" w:sz="4" w:space="0" w:color="auto"/>
                  <w:bottom w:val="single" w:sz="4" w:space="0" w:color="auto"/>
                  <w:right w:val="single" w:sz="4" w:space="0" w:color="auto"/>
                </w:tcBorders>
                <w:hideMark/>
              </w:tcPr>
            </w:tcPrChange>
          </w:tcPr>
          <w:p w:rsidR="00E97596" w:rsidRDefault="00E97596">
            <w:pPr>
              <w:pStyle w:val="TableEntry"/>
              <w:rPr>
                <w:ins w:id="1309" w:author="Boone, Keith W (GE Healthcare)" w:date="2012-07-17T17:11:00Z"/>
              </w:rPr>
              <w:pPrChange w:id="1310" w:author="Boone, Keith W (GE Healthcare)" w:date="2012-07-17T17:12:00Z">
                <w:pPr>
                  <w:pStyle w:val="NoSpacing"/>
                  <w:widowControl w:val="0"/>
                  <w:spacing w:before="20"/>
                </w:pPr>
              </w:pPrChange>
            </w:pPr>
            <w:ins w:id="1311" w:author="Boone, Keith W (GE Healthcare)" w:date="2012-07-17T17:11:00Z">
              <w:r>
                <w:t>D055815</w:t>
              </w:r>
            </w:ins>
          </w:p>
        </w:tc>
        <w:tc>
          <w:tcPr>
            <w:tcW w:w="4339" w:type="dxa"/>
            <w:tcBorders>
              <w:top w:val="single" w:sz="4" w:space="0" w:color="auto"/>
              <w:left w:val="single" w:sz="4" w:space="0" w:color="auto"/>
              <w:bottom w:val="single" w:sz="4" w:space="0" w:color="auto"/>
              <w:right w:val="single" w:sz="4" w:space="0" w:color="auto"/>
            </w:tcBorders>
            <w:hideMark/>
            <w:tcPrChange w:id="1312" w:author="Boone, Keith W (GE Healthcare)" w:date="2012-07-17T17:12:00Z">
              <w:tcPr>
                <w:tcW w:w="6030" w:type="dxa"/>
                <w:tcBorders>
                  <w:top w:val="single" w:sz="4" w:space="0" w:color="auto"/>
                  <w:left w:val="single" w:sz="4" w:space="0" w:color="auto"/>
                  <w:bottom w:val="single" w:sz="4" w:space="0" w:color="auto"/>
                  <w:right w:val="single" w:sz="4" w:space="0" w:color="auto"/>
                </w:tcBorders>
                <w:hideMark/>
              </w:tcPr>
            </w:tcPrChange>
          </w:tcPr>
          <w:p w:rsidR="00E97596" w:rsidRDefault="00E97596">
            <w:pPr>
              <w:pStyle w:val="TableEntry"/>
              <w:rPr>
                <w:ins w:id="1313" w:author="Boone, Keith W (GE Healthcare)" w:date="2012-07-17T17:11:00Z"/>
              </w:rPr>
              <w:pPrChange w:id="1314" w:author="Boone, Keith W (GE Healthcare)" w:date="2012-07-17T17:12:00Z">
                <w:pPr>
                  <w:pStyle w:val="NoSpacing"/>
                  <w:widowControl w:val="0"/>
                  <w:spacing w:before="20"/>
                </w:pPr>
              </w:pPrChange>
            </w:pPr>
            <w:ins w:id="1315" w:author="Boone, Keith W (GE Healthcare)" w:date="2012-07-17T17:11:00Z">
              <w:r>
                <w:t>young adult; 19-24 years</w:t>
              </w:r>
            </w:ins>
          </w:p>
        </w:tc>
      </w:tr>
      <w:tr w:rsidR="00E97596" w:rsidTr="00E97596">
        <w:trPr>
          <w:jc w:val="center"/>
          <w:ins w:id="1316" w:author="Boone, Keith W (GE Healthcare)" w:date="2012-07-17T17:11:00Z"/>
        </w:trPr>
        <w:tc>
          <w:tcPr>
            <w:tcW w:w="1818" w:type="dxa"/>
            <w:tcBorders>
              <w:top w:val="single" w:sz="4" w:space="0" w:color="auto"/>
              <w:left w:val="single" w:sz="4" w:space="0" w:color="auto"/>
              <w:bottom w:val="single" w:sz="4" w:space="0" w:color="auto"/>
              <w:right w:val="single" w:sz="4" w:space="0" w:color="auto"/>
            </w:tcBorders>
            <w:hideMark/>
            <w:tcPrChange w:id="1317" w:author="Boone, Keith W (GE Healthcare)" w:date="2012-07-17T17:12:00Z">
              <w:tcPr>
                <w:tcW w:w="1818" w:type="dxa"/>
                <w:tcBorders>
                  <w:top w:val="single" w:sz="4" w:space="0" w:color="auto"/>
                  <w:left w:val="single" w:sz="4" w:space="0" w:color="auto"/>
                  <w:bottom w:val="single" w:sz="4" w:space="0" w:color="auto"/>
                  <w:right w:val="single" w:sz="4" w:space="0" w:color="auto"/>
                </w:tcBorders>
                <w:hideMark/>
              </w:tcPr>
            </w:tcPrChange>
          </w:tcPr>
          <w:p w:rsidR="00E97596" w:rsidRDefault="00E97596">
            <w:pPr>
              <w:pStyle w:val="TableEntry"/>
              <w:rPr>
                <w:ins w:id="1318" w:author="Boone, Keith W (GE Healthcare)" w:date="2012-07-17T17:11:00Z"/>
              </w:rPr>
              <w:pPrChange w:id="1319" w:author="Boone, Keith W (GE Healthcare)" w:date="2012-07-17T17:12:00Z">
                <w:pPr>
                  <w:pStyle w:val="NoSpacing"/>
                  <w:widowControl w:val="0"/>
                  <w:spacing w:before="20"/>
                </w:pPr>
              </w:pPrChange>
            </w:pPr>
            <w:ins w:id="1320" w:author="Boone, Keith W (GE Healthcare)" w:date="2012-07-17T17:11:00Z">
              <w:r>
                <w:t>D000328</w:t>
              </w:r>
            </w:ins>
          </w:p>
        </w:tc>
        <w:tc>
          <w:tcPr>
            <w:tcW w:w="4339" w:type="dxa"/>
            <w:tcBorders>
              <w:top w:val="single" w:sz="4" w:space="0" w:color="auto"/>
              <w:left w:val="single" w:sz="4" w:space="0" w:color="auto"/>
              <w:bottom w:val="single" w:sz="4" w:space="0" w:color="auto"/>
              <w:right w:val="single" w:sz="4" w:space="0" w:color="auto"/>
            </w:tcBorders>
            <w:hideMark/>
            <w:tcPrChange w:id="1321" w:author="Boone, Keith W (GE Healthcare)" w:date="2012-07-17T17:12:00Z">
              <w:tcPr>
                <w:tcW w:w="6030" w:type="dxa"/>
                <w:tcBorders>
                  <w:top w:val="single" w:sz="4" w:space="0" w:color="auto"/>
                  <w:left w:val="single" w:sz="4" w:space="0" w:color="auto"/>
                  <w:bottom w:val="single" w:sz="4" w:space="0" w:color="auto"/>
                  <w:right w:val="single" w:sz="4" w:space="0" w:color="auto"/>
                </w:tcBorders>
                <w:hideMark/>
              </w:tcPr>
            </w:tcPrChange>
          </w:tcPr>
          <w:p w:rsidR="00E97596" w:rsidRDefault="00E97596">
            <w:pPr>
              <w:pStyle w:val="TableEntry"/>
              <w:rPr>
                <w:ins w:id="1322" w:author="Boone, Keith W (GE Healthcare)" w:date="2012-07-17T17:11:00Z"/>
              </w:rPr>
              <w:pPrChange w:id="1323" w:author="Boone, Keith W (GE Healthcare)" w:date="2012-07-17T17:12:00Z">
                <w:pPr>
                  <w:pStyle w:val="NoSpacing"/>
                  <w:widowControl w:val="0"/>
                  <w:spacing w:before="20"/>
                </w:pPr>
              </w:pPrChange>
            </w:pPr>
            <w:ins w:id="1324" w:author="Boone, Keith W (GE Healthcare)" w:date="2012-07-17T17:11:00Z">
              <w:r>
                <w:t>adult; 19-44 years</w:t>
              </w:r>
            </w:ins>
          </w:p>
        </w:tc>
      </w:tr>
      <w:tr w:rsidR="00E97596" w:rsidTr="00E97596">
        <w:trPr>
          <w:jc w:val="center"/>
          <w:ins w:id="1325" w:author="Boone, Keith W (GE Healthcare)" w:date="2012-07-17T17:11:00Z"/>
        </w:trPr>
        <w:tc>
          <w:tcPr>
            <w:tcW w:w="1818" w:type="dxa"/>
            <w:tcBorders>
              <w:top w:val="single" w:sz="4" w:space="0" w:color="auto"/>
              <w:left w:val="single" w:sz="4" w:space="0" w:color="auto"/>
              <w:bottom w:val="single" w:sz="4" w:space="0" w:color="auto"/>
              <w:right w:val="single" w:sz="4" w:space="0" w:color="auto"/>
            </w:tcBorders>
            <w:hideMark/>
            <w:tcPrChange w:id="1326" w:author="Boone, Keith W (GE Healthcare)" w:date="2012-07-17T17:12:00Z">
              <w:tcPr>
                <w:tcW w:w="1818" w:type="dxa"/>
                <w:tcBorders>
                  <w:top w:val="single" w:sz="4" w:space="0" w:color="auto"/>
                  <w:left w:val="single" w:sz="4" w:space="0" w:color="auto"/>
                  <w:bottom w:val="single" w:sz="4" w:space="0" w:color="auto"/>
                  <w:right w:val="single" w:sz="4" w:space="0" w:color="auto"/>
                </w:tcBorders>
                <w:hideMark/>
              </w:tcPr>
            </w:tcPrChange>
          </w:tcPr>
          <w:p w:rsidR="00E97596" w:rsidRDefault="00E97596">
            <w:pPr>
              <w:pStyle w:val="TableEntry"/>
              <w:rPr>
                <w:ins w:id="1327" w:author="Boone, Keith W (GE Healthcare)" w:date="2012-07-17T17:11:00Z"/>
              </w:rPr>
              <w:pPrChange w:id="1328" w:author="Boone, Keith W (GE Healthcare)" w:date="2012-07-17T17:12:00Z">
                <w:pPr>
                  <w:pStyle w:val="NoSpacing"/>
                  <w:widowControl w:val="0"/>
                  <w:spacing w:before="20"/>
                </w:pPr>
              </w:pPrChange>
            </w:pPr>
            <w:ins w:id="1329" w:author="Boone, Keith W (GE Healthcare)" w:date="2012-07-17T17:11:00Z">
              <w:r>
                <w:t>D000368</w:t>
              </w:r>
            </w:ins>
          </w:p>
        </w:tc>
        <w:tc>
          <w:tcPr>
            <w:tcW w:w="4339" w:type="dxa"/>
            <w:tcBorders>
              <w:top w:val="single" w:sz="4" w:space="0" w:color="auto"/>
              <w:left w:val="single" w:sz="4" w:space="0" w:color="auto"/>
              <w:bottom w:val="single" w:sz="4" w:space="0" w:color="auto"/>
              <w:right w:val="single" w:sz="4" w:space="0" w:color="auto"/>
            </w:tcBorders>
            <w:hideMark/>
            <w:tcPrChange w:id="1330" w:author="Boone, Keith W (GE Healthcare)" w:date="2012-07-17T17:12:00Z">
              <w:tcPr>
                <w:tcW w:w="6030" w:type="dxa"/>
                <w:tcBorders>
                  <w:top w:val="single" w:sz="4" w:space="0" w:color="auto"/>
                  <w:left w:val="single" w:sz="4" w:space="0" w:color="auto"/>
                  <w:bottom w:val="single" w:sz="4" w:space="0" w:color="auto"/>
                  <w:right w:val="single" w:sz="4" w:space="0" w:color="auto"/>
                </w:tcBorders>
                <w:hideMark/>
              </w:tcPr>
            </w:tcPrChange>
          </w:tcPr>
          <w:p w:rsidR="00E97596" w:rsidRDefault="00E97596">
            <w:pPr>
              <w:pStyle w:val="TableEntry"/>
              <w:rPr>
                <w:ins w:id="1331" w:author="Boone, Keith W (GE Healthcare)" w:date="2012-07-17T17:11:00Z"/>
              </w:rPr>
              <w:pPrChange w:id="1332" w:author="Boone, Keith W (GE Healthcare)" w:date="2012-07-17T17:12:00Z">
                <w:pPr>
                  <w:pStyle w:val="NoSpacing"/>
                  <w:widowControl w:val="0"/>
                  <w:spacing w:before="20"/>
                </w:pPr>
              </w:pPrChange>
            </w:pPr>
            <w:ins w:id="1333" w:author="Boone, Keith W (GE Healthcare)" w:date="2012-07-17T17:11:00Z">
              <w:r>
                <w:t>aged; 56-79 years</w:t>
              </w:r>
            </w:ins>
          </w:p>
        </w:tc>
      </w:tr>
      <w:tr w:rsidR="00E97596" w:rsidTr="00E97596">
        <w:trPr>
          <w:jc w:val="center"/>
          <w:ins w:id="1334" w:author="Boone, Keith W (GE Healthcare)" w:date="2012-07-17T17:11:00Z"/>
        </w:trPr>
        <w:tc>
          <w:tcPr>
            <w:tcW w:w="1818" w:type="dxa"/>
            <w:tcBorders>
              <w:top w:val="single" w:sz="4" w:space="0" w:color="auto"/>
              <w:left w:val="single" w:sz="4" w:space="0" w:color="auto"/>
              <w:bottom w:val="single" w:sz="4" w:space="0" w:color="auto"/>
              <w:right w:val="single" w:sz="4" w:space="0" w:color="auto"/>
            </w:tcBorders>
            <w:hideMark/>
            <w:tcPrChange w:id="1335" w:author="Boone, Keith W (GE Healthcare)" w:date="2012-07-17T17:12:00Z">
              <w:tcPr>
                <w:tcW w:w="1818" w:type="dxa"/>
                <w:tcBorders>
                  <w:top w:val="single" w:sz="4" w:space="0" w:color="auto"/>
                  <w:left w:val="single" w:sz="4" w:space="0" w:color="auto"/>
                  <w:bottom w:val="single" w:sz="4" w:space="0" w:color="auto"/>
                  <w:right w:val="single" w:sz="4" w:space="0" w:color="auto"/>
                </w:tcBorders>
                <w:hideMark/>
              </w:tcPr>
            </w:tcPrChange>
          </w:tcPr>
          <w:p w:rsidR="00E97596" w:rsidRDefault="00E97596">
            <w:pPr>
              <w:pStyle w:val="TableEntry"/>
              <w:rPr>
                <w:ins w:id="1336" w:author="Boone, Keith W (GE Healthcare)" w:date="2012-07-17T17:11:00Z"/>
              </w:rPr>
              <w:pPrChange w:id="1337" w:author="Boone, Keith W (GE Healthcare)" w:date="2012-07-17T17:12:00Z">
                <w:pPr>
                  <w:pStyle w:val="NoSpacing"/>
                  <w:widowControl w:val="0"/>
                  <w:spacing w:before="20"/>
                </w:pPr>
              </w:pPrChange>
            </w:pPr>
            <w:ins w:id="1338" w:author="Boone, Keith W (GE Healthcare)" w:date="2012-07-17T17:11:00Z">
              <w:r>
                <w:t>D008875</w:t>
              </w:r>
            </w:ins>
          </w:p>
        </w:tc>
        <w:tc>
          <w:tcPr>
            <w:tcW w:w="4339" w:type="dxa"/>
            <w:tcBorders>
              <w:top w:val="single" w:sz="4" w:space="0" w:color="auto"/>
              <w:left w:val="single" w:sz="4" w:space="0" w:color="auto"/>
              <w:bottom w:val="single" w:sz="4" w:space="0" w:color="auto"/>
              <w:right w:val="single" w:sz="4" w:space="0" w:color="auto"/>
            </w:tcBorders>
            <w:hideMark/>
            <w:tcPrChange w:id="1339" w:author="Boone, Keith W (GE Healthcare)" w:date="2012-07-17T17:12:00Z">
              <w:tcPr>
                <w:tcW w:w="6030" w:type="dxa"/>
                <w:tcBorders>
                  <w:top w:val="single" w:sz="4" w:space="0" w:color="auto"/>
                  <w:left w:val="single" w:sz="4" w:space="0" w:color="auto"/>
                  <w:bottom w:val="single" w:sz="4" w:space="0" w:color="auto"/>
                  <w:right w:val="single" w:sz="4" w:space="0" w:color="auto"/>
                </w:tcBorders>
                <w:hideMark/>
              </w:tcPr>
            </w:tcPrChange>
          </w:tcPr>
          <w:p w:rsidR="00E97596" w:rsidRDefault="00E97596">
            <w:pPr>
              <w:pStyle w:val="TableEntry"/>
              <w:rPr>
                <w:ins w:id="1340" w:author="Boone, Keith W (GE Healthcare)" w:date="2012-07-17T17:11:00Z"/>
              </w:rPr>
              <w:pPrChange w:id="1341" w:author="Boone, Keith W (GE Healthcare)" w:date="2012-07-17T17:12:00Z">
                <w:pPr>
                  <w:pStyle w:val="NoSpacing"/>
                  <w:widowControl w:val="0"/>
                  <w:spacing w:before="20"/>
                </w:pPr>
              </w:pPrChange>
            </w:pPr>
            <w:ins w:id="1342" w:author="Boone, Keith W (GE Healthcare)" w:date="2012-07-17T17:11:00Z">
              <w:r>
                <w:t>middle aged; 45-64 years</w:t>
              </w:r>
            </w:ins>
          </w:p>
        </w:tc>
      </w:tr>
      <w:tr w:rsidR="00E97596" w:rsidTr="00E97596">
        <w:trPr>
          <w:jc w:val="center"/>
          <w:ins w:id="1343" w:author="Boone, Keith W (GE Healthcare)" w:date="2012-07-17T17:11:00Z"/>
        </w:trPr>
        <w:tc>
          <w:tcPr>
            <w:tcW w:w="1818" w:type="dxa"/>
            <w:tcBorders>
              <w:top w:val="single" w:sz="4" w:space="0" w:color="auto"/>
              <w:left w:val="single" w:sz="4" w:space="0" w:color="auto"/>
              <w:bottom w:val="single" w:sz="4" w:space="0" w:color="auto"/>
              <w:right w:val="single" w:sz="4" w:space="0" w:color="auto"/>
            </w:tcBorders>
            <w:hideMark/>
            <w:tcPrChange w:id="1344" w:author="Boone, Keith W (GE Healthcare)" w:date="2012-07-17T17:12:00Z">
              <w:tcPr>
                <w:tcW w:w="1818" w:type="dxa"/>
                <w:tcBorders>
                  <w:top w:val="single" w:sz="4" w:space="0" w:color="auto"/>
                  <w:left w:val="single" w:sz="4" w:space="0" w:color="auto"/>
                  <w:bottom w:val="single" w:sz="4" w:space="0" w:color="auto"/>
                  <w:right w:val="single" w:sz="4" w:space="0" w:color="auto"/>
                </w:tcBorders>
                <w:hideMark/>
              </w:tcPr>
            </w:tcPrChange>
          </w:tcPr>
          <w:p w:rsidR="00E97596" w:rsidRDefault="00E97596">
            <w:pPr>
              <w:pStyle w:val="TableEntry"/>
              <w:rPr>
                <w:ins w:id="1345" w:author="Boone, Keith W (GE Healthcare)" w:date="2012-07-17T17:11:00Z"/>
              </w:rPr>
              <w:pPrChange w:id="1346" w:author="Boone, Keith W (GE Healthcare)" w:date="2012-07-17T17:12:00Z">
                <w:pPr>
                  <w:pStyle w:val="NoSpacing"/>
                  <w:widowControl w:val="0"/>
                  <w:spacing w:before="20"/>
                </w:pPr>
              </w:pPrChange>
            </w:pPr>
            <w:ins w:id="1347" w:author="Boone, Keith W (GE Healthcare)" w:date="2012-07-17T17:11:00Z">
              <w:r>
                <w:t>D000369</w:t>
              </w:r>
            </w:ins>
          </w:p>
        </w:tc>
        <w:tc>
          <w:tcPr>
            <w:tcW w:w="4339" w:type="dxa"/>
            <w:tcBorders>
              <w:top w:val="single" w:sz="4" w:space="0" w:color="auto"/>
              <w:left w:val="single" w:sz="4" w:space="0" w:color="auto"/>
              <w:bottom w:val="single" w:sz="4" w:space="0" w:color="auto"/>
              <w:right w:val="single" w:sz="4" w:space="0" w:color="auto"/>
            </w:tcBorders>
            <w:hideMark/>
            <w:tcPrChange w:id="1348" w:author="Boone, Keith W (GE Healthcare)" w:date="2012-07-17T17:12:00Z">
              <w:tcPr>
                <w:tcW w:w="6030" w:type="dxa"/>
                <w:tcBorders>
                  <w:top w:val="single" w:sz="4" w:space="0" w:color="auto"/>
                  <w:left w:val="single" w:sz="4" w:space="0" w:color="auto"/>
                  <w:bottom w:val="single" w:sz="4" w:space="0" w:color="auto"/>
                  <w:right w:val="single" w:sz="4" w:space="0" w:color="auto"/>
                </w:tcBorders>
                <w:hideMark/>
              </w:tcPr>
            </w:tcPrChange>
          </w:tcPr>
          <w:p w:rsidR="00E97596" w:rsidRDefault="00E97596">
            <w:pPr>
              <w:pStyle w:val="TableEntry"/>
              <w:rPr>
                <w:ins w:id="1349" w:author="Boone, Keith W (GE Healthcare)" w:date="2012-07-17T17:11:00Z"/>
              </w:rPr>
              <w:pPrChange w:id="1350" w:author="Boone, Keith W (GE Healthcare)" w:date="2012-07-17T17:12:00Z">
                <w:pPr>
                  <w:pStyle w:val="NoSpacing"/>
                  <w:widowControl w:val="0"/>
                  <w:spacing w:before="20"/>
                </w:pPr>
              </w:pPrChange>
            </w:pPr>
            <w:ins w:id="1351" w:author="Boone, Keith W (GE Healthcare)" w:date="2012-07-17T17:11:00Z">
              <w:r>
                <w:t>aged, 80 and older; a person 80 years of age and older</w:t>
              </w:r>
            </w:ins>
          </w:p>
        </w:tc>
      </w:tr>
    </w:tbl>
    <w:p w:rsidR="0093597A" w:rsidRPr="00D33912" w:rsidRDefault="0093597A" w:rsidP="00291432">
      <w:pPr>
        <w:pStyle w:val="XMLExample"/>
        <w:rPr>
          <w:rStyle w:val="BodyTextChar3"/>
          <w:rFonts w:ascii="Times New Roman" w:hAnsi="Times New Roman"/>
          <w:b/>
          <w:szCs w:val="24"/>
        </w:rPr>
      </w:pPr>
    </w:p>
    <w:p w:rsidR="00252ADD" w:rsidRPr="00C16B49" w:rsidRDefault="00C80BE3" w:rsidP="00291432">
      <w:pPr>
        <w:pStyle w:val="XMLExample"/>
        <w:rPr>
          <w:rStyle w:val="BodyTextChar3"/>
          <w:rFonts w:ascii="Times New Roman" w:hAnsi="Times New Roman"/>
          <w:b/>
          <w:szCs w:val="24"/>
        </w:rPr>
      </w:pPr>
      <w:proofErr w:type="spellStart"/>
      <w:r w:rsidRPr="00D33912">
        <w:rPr>
          <w:rStyle w:val="BodyTextChar3"/>
          <w:szCs w:val="24"/>
        </w:rPr>
        <w:t>taskContext.c.c</w:t>
      </w:r>
      <w:proofErr w:type="spellEnd"/>
    </w:p>
    <w:p w:rsidR="00252ADD" w:rsidRPr="008F7B46" w:rsidRDefault="00252ADD" w:rsidP="004D0D72">
      <w:pPr>
        <w:pStyle w:val="BodyText"/>
        <w:numPr>
          <w:ilvl w:val="0"/>
          <w:numId w:val="31"/>
        </w:numPr>
        <w:rPr>
          <w:b/>
          <w:lang w:eastAsia="x-none"/>
          <w:rPrChange w:id="1352" w:author="Boone, Keith W (GE Healthcare)" w:date="2012-07-17T14:53:00Z">
            <w:rPr>
              <w:lang w:eastAsia="x-none"/>
            </w:rPr>
          </w:rPrChange>
        </w:rPr>
      </w:pPr>
      <w:r w:rsidRPr="008F7B46">
        <w:rPr>
          <w:b/>
          <w:lang w:eastAsia="x-none"/>
          <w:rPrChange w:id="1353" w:author="Boone, Keith W (GE Healthcare)" w:date="2012-07-17T14:53:00Z">
            <w:rPr>
              <w:lang w:eastAsia="x-none"/>
            </w:rPr>
          </w:rPrChange>
        </w:rPr>
        <w:t xml:space="preserve">The Clinical Knowledge Requester </w:t>
      </w:r>
      <w:r w:rsidRPr="008F7B46">
        <w:rPr>
          <w:b/>
          <w:smallCaps/>
          <w:lang w:eastAsia="x-none"/>
          <w:rPrChange w:id="1354" w:author="Boone, Keith W (GE Healthcare)" w:date="2012-07-17T14:53:00Z">
            <w:rPr>
              <w:smallCaps/>
              <w:lang w:eastAsia="x-none"/>
            </w:rPr>
          </w:rPrChange>
        </w:rPr>
        <w:t>shall</w:t>
      </w:r>
      <w:r w:rsidRPr="008F7B46">
        <w:rPr>
          <w:b/>
          <w:lang w:eastAsia="x-none"/>
          <w:rPrChange w:id="1355" w:author="Boone, Keith W (GE Healthcare)" w:date="2012-07-17T14:53:00Z">
            <w:rPr>
              <w:lang w:eastAsia="x-none"/>
            </w:rPr>
          </w:rPrChange>
        </w:rPr>
        <w:t xml:space="preserve"> </w:t>
      </w:r>
      <w:proofErr w:type="gramStart"/>
      <w:r w:rsidRPr="008F7B46">
        <w:rPr>
          <w:b/>
          <w:lang w:eastAsia="x-none"/>
          <w:rPrChange w:id="1356" w:author="Boone, Keith W (GE Healthcare)" w:date="2012-07-17T14:53:00Z">
            <w:rPr>
              <w:lang w:eastAsia="x-none"/>
            </w:rPr>
          </w:rPrChange>
        </w:rPr>
        <w:t>send</w:t>
      </w:r>
      <w:proofErr w:type="gramEnd"/>
      <w:r w:rsidRPr="008F7B46">
        <w:rPr>
          <w:b/>
          <w:lang w:eastAsia="x-none"/>
          <w:rPrChange w:id="1357" w:author="Boone, Keith W (GE Healthcare)" w:date="2012-07-17T14:53:00Z">
            <w:rPr>
              <w:lang w:eastAsia="x-none"/>
            </w:rPr>
          </w:rPrChange>
        </w:rPr>
        <w:t xml:space="preserve"> the task currently being performed using terms from the HL7 </w:t>
      </w:r>
      <w:proofErr w:type="spellStart"/>
      <w:r w:rsidRPr="008F7B46">
        <w:rPr>
          <w:b/>
          <w:lang w:eastAsia="x-none"/>
          <w:rPrChange w:id="1358" w:author="Boone, Keith W (GE Healthcare)" w:date="2012-07-17T14:53:00Z">
            <w:rPr>
              <w:lang w:eastAsia="x-none"/>
            </w:rPr>
          </w:rPrChange>
        </w:rPr>
        <w:t>ActTaskCode</w:t>
      </w:r>
      <w:proofErr w:type="spellEnd"/>
      <w:r w:rsidRPr="008F7B46">
        <w:rPr>
          <w:b/>
          <w:lang w:eastAsia="x-none"/>
          <w:rPrChange w:id="1359" w:author="Boone, Keith W (GE Healthcare)" w:date="2012-07-17T14:53:00Z">
            <w:rPr>
              <w:lang w:eastAsia="x-none"/>
            </w:rPr>
          </w:rPrChange>
        </w:rPr>
        <w:t xml:space="preserve"> value set of the </w:t>
      </w:r>
      <w:proofErr w:type="spellStart"/>
      <w:r w:rsidRPr="008F7B46">
        <w:rPr>
          <w:b/>
          <w:lang w:eastAsia="x-none"/>
          <w:rPrChange w:id="1360" w:author="Boone, Keith W (GE Healthcare)" w:date="2012-07-17T14:53:00Z">
            <w:rPr>
              <w:lang w:eastAsia="x-none"/>
            </w:rPr>
          </w:rPrChange>
        </w:rPr>
        <w:t>ActCode</w:t>
      </w:r>
      <w:proofErr w:type="spellEnd"/>
      <w:r w:rsidRPr="008F7B46">
        <w:rPr>
          <w:b/>
          <w:lang w:eastAsia="x-none"/>
          <w:rPrChange w:id="1361" w:author="Boone, Keith W (GE Healthcare)" w:date="2012-07-17T14:53:00Z">
            <w:rPr>
              <w:lang w:eastAsia="x-none"/>
            </w:rPr>
          </w:rPrChange>
        </w:rPr>
        <w:t xml:space="preserve"> vocabulary.</w:t>
      </w:r>
      <w:r w:rsidR="005B2BEB" w:rsidRPr="008F7B46">
        <w:rPr>
          <w:b/>
          <w:lang w:eastAsia="x-none"/>
          <w:rPrChange w:id="1362" w:author="Boone, Keith W (GE Healthcare)" w:date="2012-07-17T14:53:00Z">
            <w:rPr>
              <w:lang w:eastAsia="x-none"/>
            </w:rPr>
          </w:rPrChange>
        </w:rPr>
        <w:t xml:space="preserve">  The codes found in Table 3.Y.4-4 Task Context Codes are the only codes that may be sent in this parameter.</w:t>
      </w:r>
    </w:p>
    <w:p w:rsidR="00252ADD" w:rsidRPr="00D33912" w:rsidRDefault="00252ADD" w:rsidP="004D0D72">
      <w:pPr>
        <w:pStyle w:val="BodyText"/>
        <w:numPr>
          <w:ilvl w:val="0"/>
          <w:numId w:val="31"/>
        </w:numPr>
        <w:rPr>
          <w:lang w:eastAsia="x-none"/>
        </w:rPr>
      </w:pPr>
      <w:r w:rsidRPr="00D33912">
        <w:rPr>
          <w:lang w:eastAsia="x-none"/>
        </w:rPr>
        <w:t xml:space="preserve">The </w:t>
      </w:r>
      <w:del w:id="1363" w:author="Boone, Keith W (GE Healthcare)" w:date="2012-07-16T15:36:00Z">
        <w:r w:rsidRPr="00D33912" w:rsidDel="0051122A">
          <w:rPr>
            <w:lang w:eastAsia="x-none"/>
          </w:rPr>
          <w:delText>Clinical Knowledge Source</w:delText>
        </w:r>
      </w:del>
      <w:ins w:id="1364" w:author="Boone, Keith W (GE Healthcare)" w:date="2012-07-16T15:36:00Z">
        <w:r w:rsidR="0051122A">
          <w:rPr>
            <w:lang w:eastAsia="x-none"/>
          </w:rPr>
          <w:t>Clinical Knowledge Directory</w:t>
        </w:r>
      </w:ins>
      <w:r w:rsidRPr="00D33912">
        <w:rPr>
          <w:lang w:eastAsia="x-none"/>
        </w:rPr>
        <w:t xml:space="preserve"> </w:t>
      </w:r>
      <w:r w:rsidRPr="00D33912">
        <w:rPr>
          <w:smallCaps/>
          <w:lang w:eastAsia="x-none"/>
        </w:rPr>
        <w:t>may</w:t>
      </w:r>
      <w:r w:rsidRPr="00D33912">
        <w:rPr>
          <w:lang w:eastAsia="x-none"/>
        </w:rPr>
        <w:t xml:space="preserve"> use this parameter to filter relevant content for the user.</w:t>
      </w:r>
    </w:p>
    <w:p w:rsidR="005B2BEB" w:rsidRPr="00D33912" w:rsidRDefault="005B2BEB" w:rsidP="00252ADD">
      <w:pPr>
        <w:pStyle w:val="BodyText"/>
        <w:rPr>
          <w:lang w:eastAsia="x-none"/>
        </w:rPr>
      </w:pPr>
    </w:p>
    <w:p w:rsidR="00252ADD" w:rsidRPr="00D33912" w:rsidRDefault="005B2BEB" w:rsidP="005B2BEB">
      <w:pPr>
        <w:pStyle w:val="TableTitle"/>
      </w:pPr>
      <w:r w:rsidRPr="00D33912">
        <w:t>Table 3.Y.4-4</w:t>
      </w:r>
      <w:r w:rsidR="00C16B49">
        <w:t xml:space="preserve">: </w:t>
      </w:r>
      <w:r w:rsidRPr="00D33912">
        <w:t xml:space="preserve"> Task Context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1"/>
        <w:gridCol w:w="2647"/>
        <w:gridCol w:w="4934"/>
      </w:tblGrid>
      <w:tr w:rsidR="00252ADD" w:rsidRPr="00D33912" w:rsidTr="00291432">
        <w:trPr>
          <w:tblHeader/>
        </w:trPr>
        <w:tc>
          <w:tcPr>
            <w:tcW w:w="1961" w:type="dxa"/>
            <w:shd w:val="clear" w:color="auto" w:fill="D9D9D9" w:themeFill="background1" w:themeFillShade="D9"/>
          </w:tcPr>
          <w:p w:rsidR="00252ADD" w:rsidRPr="00D33912" w:rsidRDefault="00252ADD" w:rsidP="00252ADD">
            <w:pPr>
              <w:pStyle w:val="TableEntryHeader"/>
            </w:pPr>
            <w:r w:rsidRPr="00D33912">
              <w:t>Code</w:t>
            </w:r>
          </w:p>
        </w:tc>
        <w:tc>
          <w:tcPr>
            <w:tcW w:w="2647" w:type="dxa"/>
            <w:shd w:val="clear" w:color="auto" w:fill="D9D9D9" w:themeFill="background1" w:themeFillShade="D9"/>
          </w:tcPr>
          <w:p w:rsidR="00252ADD" w:rsidRPr="00D33912" w:rsidRDefault="00252ADD" w:rsidP="00252ADD">
            <w:pPr>
              <w:pStyle w:val="TableEntryHeader"/>
            </w:pPr>
            <w:r w:rsidRPr="00D33912">
              <w:t>Display Name</w:t>
            </w:r>
          </w:p>
        </w:tc>
        <w:tc>
          <w:tcPr>
            <w:tcW w:w="4934" w:type="dxa"/>
            <w:shd w:val="clear" w:color="auto" w:fill="D9D9D9" w:themeFill="background1" w:themeFillShade="D9"/>
          </w:tcPr>
          <w:p w:rsidR="00252ADD" w:rsidRPr="00D33912" w:rsidRDefault="00252ADD" w:rsidP="00252ADD">
            <w:pPr>
              <w:pStyle w:val="TableEntryHeader"/>
            </w:pPr>
            <w:r w:rsidRPr="00D33912">
              <w:t>Description</w:t>
            </w:r>
          </w:p>
        </w:tc>
      </w:tr>
      <w:tr w:rsidR="00252ADD" w:rsidRPr="00D33912" w:rsidTr="00FB767C">
        <w:tc>
          <w:tcPr>
            <w:tcW w:w="1961" w:type="dxa"/>
            <w:shd w:val="clear" w:color="auto" w:fill="auto"/>
          </w:tcPr>
          <w:p w:rsidR="00252ADD" w:rsidRPr="00D33912" w:rsidRDefault="00252ADD" w:rsidP="00D33912">
            <w:pPr>
              <w:pStyle w:val="TableEntry"/>
            </w:pPr>
            <w:r w:rsidRPr="00D33912">
              <w:t>OE</w:t>
            </w:r>
          </w:p>
        </w:tc>
        <w:tc>
          <w:tcPr>
            <w:tcW w:w="2647" w:type="dxa"/>
            <w:shd w:val="clear" w:color="auto" w:fill="auto"/>
          </w:tcPr>
          <w:p w:rsidR="00252ADD" w:rsidRPr="00D33912" w:rsidRDefault="00252ADD" w:rsidP="00C16B49">
            <w:pPr>
              <w:pStyle w:val="TableEntry"/>
            </w:pPr>
            <w:r w:rsidRPr="00D33912">
              <w:t>order entry task</w:t>
            </w:r>
          </w:p>
        </w:tc>
        <w:tc>
          <w:tcPr>
            <w:tcW w:w="4934" w:type="dxa"/>
            <w:shd w:val="clear" w:color="auto" w:fill="auto"/>
          </w:tcPr>
          <w:p w:rsidR="00252ADD" w:rsidRPr="00D33912" w:rsidRDefault="00252ADD" w:rsidP="00C16B49">
            <w:pPr>
              <w:pStyle w:val="TableEntry"/>
            </w:pPr>
            <w:r w:rsidRPr="00D33912">
              <w:t>A clinician creates a request for a service to be performed for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LABOE</w:t>
            </w:r>
          </w:p>
        </w:tc>
        <w:tc>
          <w:tcPr>
            <w:tcW w:w="2647" w:type="dxa"/>
            <w:shd w:val="clear" w:color="auto" w:fill="auto"/>
          </w:tcPr>
          <w:p w:rsidR="00252ADD" w:rsidRPr="00D33912" w:rsidRDefault="00252ADD" w:rsidP="00C16B49">
            <w:pPr>
              <w:pStyle w:val="TableEntry"/>
            </w:pPr>
            <w:r w:rsidRPr="00D33912">
              <w:t>laboratory test order entry task</w:t>
            </w:r>
          </w:p>
        </w:tc>
        <w:tc>
          <w:tcPr>
            <w:tcW w:w="4934" w:type="dxa"/>
            <w:shd w:val="clear" w:color="auto" w:fill="auto"/>
          </w:tcPr>
          <w:p w:rsidR="00252ADD" w:rsidRPr="00D33912" w:rsidRDefault="00252ADD" w:rsidP="00C16B49">
            <w:pPr>
              <w:pStyle w:val="TableEntry"/>
            </w:pPr>
            <w:r w:rsidRPr="00D33912">
              <w:t>A clinician creates a request for a laboratory test to be done for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MEDOE</w:t>
            </w:r>
          </w:p>
        </w:tc>
        <w:tc>
          <w:tcPr>
            <w:tcW w:w="2647" w:type="dxa"/>
            <w:shd w:val="clear" w:color="auto" w:fill="auto"/>
          </w:tcPr>
          <w:p w:rsidR="00252ADD" w:rsidRPr="00D33912" w:rsidRDefault="00252ADD" w:rsidP="00C16B49">
            <w:pPr>
              <w:pStyle w:val="TableEntry"/>
            </w:pPr>
            <w:r w:rsidRPr="00D33912">
              <w:t>medication order entry task</w:t>
            </w:r>
          </w:p>
        </w:tc>
        <w:tc>
          <w:tcPr>
            <w:tcW w:w="4934" w:type="dxa"/>
            <w:shd w:val="clear" w:color="auto" w:fill="auto"/>
          </w:tcPr>
          <w:p w:rsidR="00252ADD" w:rsidRPr="00D33912" w:rsidRDefault="00252ADD" w:rsidP="00C16B49">
            <w:pPr>
              <w:pStyle w:val="TableEntry"/>
            </w:pPr>
            <w:r w:rsidRPr="00D33912">
              <w:t>A clinician creates a request for the administration of one or more medications to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lastRenderedPageBreak/>
              <w:t>PATDOC</w:t>
            </w:r>
          </w:p>
        </w:tc>
        <w:tc>
          <w:tcPr>
            <w:tcW w:w="2647" w:type="dxa"/>
            <w:shd w:val="clear" w:color="auto" w:fill="auto"/>
          </w:tcPr>
          <w:p w:rsidR="00252ADD" w:rsidRPr="00D33912" w:rsidRDefault="00252ADD" w:rsidP="00C16B49">
            <w:pPr>
              <w:pStyle w:val="TableEntry"/>
            </w:pPr>
            <w:r w:rsidRPr="00D33912">
              <w:t>patient documentation task</w:t>
            </w:r>
          </w:p>
        </w:tc>
        <w:tc>
          <w:tcPr>
            <w:tcW w:w="4934" w:type="dxa"/>
            <w:shd w:val="clear" w:color="auto" w:fill="auto"/>
          </w:tcPr>
          <w:p w:rsidR="00252ADD" w:rsidRPr="00D33912" w:rsidRDefault="00252ADD" w:rsidP="00C16B49">
            <w:pPr>
              <w:pStyle w:val="TableEntry"/>
            </w:pPr>
            <w:r w:rsidRPr="00D33912">
              <w:t>A person enters documentation about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ALLERLREV</w:t>
            </w:r>
          </w:p>
        </w:tc>
        <w:tc>
          <w:tcPr>
            <w:tcW w:w="2647" w:type="dxa"/>
            <w:shd w:val="clear" w:color="auto" w:fill="auto"/>
          </w:tcPr>
          <w:p w:rsidR="00252ADD" w:rsidRPr="00D33912" w:rsidRDefault="00252ADD" w:rsidP="00C16B49">
            <w:pPr>
              <w:pStyle w:val="TableEntry"/>
            </w:pPr>
            <w:r w:rsidRPr="00D33912">
              <w:t>allergy list review</w:t>
            </w:r>
          </w:p>
        </w:tc>
        <w:tc>
          <w:tcPr>
            <w:tcW w:w="4934" w:type="dxa"/>
            <w:shd w:val="clear" w:color="auto" w:fill="auto"/>
          </w:tcPr>
          <w:p w:rsidR="00252ADD" w:rsidRPr="00D33912" w:rsidRDefault="00252ADD" w:rsidP="00C16B49">
            <w:pPr>
              <w:pStyle w:val="TableEntry"/>
            </w:pPr>
            <w:r w:rsidRPr="00D33912">
              <w:t>A person reviews a list of known allergies of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CLINNOTEE</w:t>
            </w:r>
          </w:p>
        </w:tc>
        <w:tc>
          <w:tcPr>
            <w:tcW w:w="2647" w:type="dxa"/>
            <w:shd w:val="clear" w:color="auto" w:fill="auto"/>
          </w:tcPr>
          <w:p w:rsidR="00252ADD" w:rsidRPr="00D33912" w:rsidRDefault="00252ADD" w:rsidP="00C16B49">
            <w:pPr>
              <w:pStyle w:val="TableEntry"/>
            </w:pPr>
            <w:r w:rsidRPr="00D33912">
              <w:t>clinical note entry task</w:t>
            </w:r>
          </w:p>
        </w:tc>
        <w:tc>
          <w:tcPr>
            <w:tcW w:w="4934" w:type="dxa"/>
            <w:shd w:val="clear" w:color="auto" w:fill="auto"/>
          </w:tcPr>
          <w:p w:rsidR="00252ADD" w:rsidRPr="00D33912" w:rsidRDefault="00252ADD" w:rsidP="00C16B49">
            <w:pPr>
              <w:pStyle w:val="TableEntry"/>
            </w:pPr>
            <w:r w:rsidRPr="00D33912">
              <w:t>A clinician enters a clinical note about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DIAGLISTE</w:t>
            </w:r>
          </w:p>
        </w:tc>
        <w:tc>
          <w:tcPr>
            <w:tcW w:w="2647" w:type="dxa"/>
            <w:shd w:val="clear" w:color="auto" w:fill="auto"/>
          </w:tcPr>
          <w:p w:rsidR="00252ADD" w:rsidRPr="00D33912" w:rsidRDefault="00252ADD" w:rsidP="00C16B49">
            <w:pPr>
              <w:pStyle w:val="TableEntry"/>
            </w:pPr>
            <w:r w:rsidRPr="00D33912">
              <w:t>diagnosis list entry task</w:t>
            </w:r>
          </w:p>
        </w:tc>
        <w:tc>
          <w:tcPr>
            <w:tcW w:w="4934" w:type="dxa"/>
            <w:shd w:val="clear" w:color="auto" w:fill="auto"/>
          </w:tcPr>
          <w:p w:rsidR="00252ADD" w:rsidRPr="00D33912" w:rsidRDefault="00252ADD" w:rsidP="00C16B49">
            <w:pPr>
              <w:pStyle w:val="TableEntry"/>
            </w:pPr>
            <w:r w:rsidRPr="00D33912">
              <w:t>A clinician enters a diagnosis for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DISCHSUME</w:t>
            </w:r>
          </w:p>
        </w:tc>
        <w:tc>
          <w:tcPr>
            <w:tcW w:w="2647" w:type="dxa"/>
            <w:shd w:val="clear" w:color="auto" w:fill="auto"/>
          </w:tcPr>
          <w:p w:rsidR="00252ADD" w:rsidRPr="00D33912" w:rsidRDefault="00252ADD" w:rsidP="00C16B49">
            <w:pPr>
              <w:pStyle w:val="TableEntry"/>
            </w:pPr>
            <w:r w:rsidRPr="00D33912">
              <w:t>discharge summary entry task</w:t>
            </w:r>
          </w:p>
        </w:tc>
        <w:tc>
          <w:tcPr>
            <w:tcW w:w="4934" w:type="dxa"/>
            <w:shd w:val="clear" w:color="auto" w:fill="auto"/>
          </w:tcPr>
          <w:p w:rsidR="00252ADD" w:rsidRPr="00D33912" w:rsidRDefault="00252ADD" w:rsidP="00C16B49">
            <w:pPr>
              <w:pStyle w:val="TableEntry"/>
            </w:pPr>
            <w:r w:rsidRPr="00D33912">
              <w:t>A clinician enters a discharge summary for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PATREPE</w:t>
            </w:r>
          </w:p>
        </w:tc>
        <w:tc>
          <w:tcPr>
            <w:tcW w:w="2647" w:type="dxa"/>
            <w:shd w:val="clear" w:color="auto" w:fill="auto"/>
          </w:tcPr>
          <w:p w:rsidR="00252ADD" w:rsidRPr="00D33912" w:rsidRDefault="00252ADD" w:rsidP="00C16B49">
            <w:pPr>
              <w:pStyle w:val="TableEntry"/>
            </w:pPr>
            <w:r w:rsidRPr="00D33912">
              <w:t>pathology report entry task</w:t>
            </w:r>
          </w:p>
        </w:tc>
        <w:tc>
          <w:tcPr>
            <w:tcW w:w="4934" w:type="dxa"/>
            <w:shd w:val="clear" w:color="auto" w:fill="auto"/>
          </w:tcPr>
          <w:p w:rsidR="00252ADD" w:rsidRPr="00D33912" w:rsidRDefault="00252ADD" w:rsidP="00C16B49">
            <w:pPr>
              <w:pStyle w:val="TableEntry"/>
            </w:pPr>
            <w:r w:rsidRPr="00D33912">
              <w:t>A pathologist enters a report for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PROBLISTE</w:t>
            </w:r>
          </w:p>
        </w:tc>
        <w:tc>
          <w:tcPr>
            <w:tcW w:w="2647" w:type="dxa"/>
            <w:shd w:val="clear" w:color="auto" w:fill="auto"/>
          </w:tcPr>
          <w:p w:rsidR="00252ADD" w:rsidRPr="00D33912" w:rsidRDefault="00252ADD" w:rsidP="00C16B49">
            <w:pPr>
              <w:pStyle w:val="TableEntry"/>
            </w:pPr>
            <w:r w:rsidRPr="00D33912">
              <w:t>problem list entry task</w:t>
            </w:r>
          </w:p>
        </w:tc>
        <w:tc>
          <w:tcPr>
            <w:tcW w:w="4934" w:type="dxa"/>
            <w:shd w:val="clear" w:color="auto" w:fill="auto"/>
          </w:tcPr>
          <w:p w:rsidR="00252ADD" w:rsidRPr="00D33912" w:rsidRDefault="00252ADD" w:rsidP="00C16B49">
            <w:pPr>
              <w:pStyle w:val="TableEntry"/>
            </w:pPr>
            <w:r w:rsidRPr="00D33912">
              <w:t>A clinician enters a problem for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RADREPE</w:t>
            </w:r>
          </w:p>
        </w:tc>
        <w:tc>
          <w:tcPr>
            <w:tcW w:w="2647" w:type="dxa"/>
            <w:shd w:val="clear" w:color="auto" w:fill="auto"/>
          </w:tcPr>
          <w:p w:rsidR="00252ADD" w:rsidRPr="00D33912" w:rsidRDefault="00252ADD" w:rsidP="00C16B49">
            <w:pPr>
              <w:pStyle w:val="TableEntry"/>
            </w:pPr>
            <w:r w:rsidRPr="00D33912">
              <w:t>radiology report entry task</w:t>
            </w:r>
          </w:p>
        </w:tc>
        <w:tc>
          <w:tcPr>
            <w:tcW w:w="4934" w:type="dxa"/>
            <w:shd w:val="clear" w:color="auto" w:fill="auto"/>
          </w:tcPr>
          <w:p w:rsidR="00252ADD" w:rsidRPr="00D33912" w:rsidRDefault="00252ADD" w:rsidP="00C16B49">
            <w:pPr>
              <w:pStyle w:val="TableEntry"/>
            </w:pPr>
            <w:r w:rsidRPr="00D33912">
              <w:t>A radiologist enters a report for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IMMLREV</w:t>
            </w:r>
          </w:p>
        </w:tc>
        <w:tc>
          <w:tcPr>
            <w:tcW w:w="2647" w:type="dxa"/>
            <w:shd w:val="clear" w:color="auto" w:fill="auto"/>
          </w:tcPr>
          <w:p w:rsidR="00252ADD" w:rsidRPr="00D33912" w:rsidRDefault="00252ADD" w:rsidP="00C16B49">
            <w:pPr>
              <w:pStyle w:val="TableEntry"/>
            </w:pPr>
            <w:r w:rsidRPr="00D33912">
              <w:t>immunization list review</w:t>
            </w:r>
          </w:p>
        </w:tc>
        <w:tc>
          <w:tcPr>
            <w:tcW w:w="4934" w:type="dxa"/>
            <w:shd w:val="clear" w:color="auto" w:fill="auto"/>
          </w:tcPr>
          <w:p w:rsidR="00252ADD" w:rsidRPr="00D33912" w:rsidRDefault="00252ADD" w:rsidP="00C16B49">
            <w:pPr>
              <w:pStyle w:val="TableEntry"/>
            </w:pPr>
            <w:r w:rsidRPr="00D33912">
              <w:t>A person reviews a list of immunizations due or received for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REMLREV</w:t>
            </w:r>
          </w:p>
        </w:tc>
        <w:tc>
          <w:tcPr>
            <w:tcW w:w="2647" w:type="dxa"/>
            <w:shd w:val="clear" w:color="auto" w:fill="auto"/>
          </w:tcPr>
          <w:p w:rsidR="00252ADD" w:rsidRPr="00D33912" w:rsidRDefault="00252ADD" w:rsidP="00C16B49">
            <w:pPr>
              <w:pStyle w:val="TableEntry"/>
            </w:pPr>
            <w:r w:rsidRPr="00D33912">
              <w:t>reminder list review</w:t>
            </w:r>
          </w:p>
        </w:tc>
        <w:tc>
          <w:tcPr>
            <w:tcW w:w="4934" w:type="dxa"/>
            <w:shd w:val="clear" w:color="auto" w:fill="auto"/>
          </w:tcPr>
          <w:p w:rsidR="00252ADD" w:rsidRPr="00D33912" w:rsidRDefault="00252ADD" w:rsidP="00C16B49">
            <w:pPr>
              <w:pStyle w:val="TableEntry"/>
            </w:pPr>
            <w:r w:rsidRPr="00D33912">
              <w:t>A person reviews a list of health care reminders for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WELLREMLREV</w:t>
            </w:r>
          </w:p>
        </w:tc>
        <w:tc>
          <w:tcPr>
            <w:tcW w:w="2647" w:type="dxa"/>
            <w:shd w:val="clear" w:color="auto" w:fill="auto"/>
          </w:tcPr>
          <w:p w:rsidR="00252ADD" w:rsidRPr="00D33912" w:rsidRDefault="00252ADD" w:rsidP="00C16B49">
            <w:pPr>
              <w:pStyle w:val="TableEntry"/>
            </w:pPr>
            <w:r w:rsidRPr="00D33912">
              <w:t>wellness reminder list review</w:t>
            </w:r>
          </w:p>
        </w:tc>
        <w:tc>
          <w:tcPr>
            <w:tcW w:w="4934" w:type="dxa"/>
            <w:shd w:val="clear" w:color="auto" w:fill="auto"/>
          </w:tcPr>
          <w:p w:rsidR="00252ADD" w:rsidRPr="00D33912" w:rsidRDefault="00252ADD" w:rsidP="00C16B49">
            <w:pPr>
              <w:pStyle w:val="TableEntry"/>
            </w:pPr>
            <w:r w:rsidRPr="00D33912">
              <w:t>A person reviews a list of wellness or preventive care reminders for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PATINFO</w:t>
            </w:r>
          </w:p>
        </w:tc>
        <w:tc>
          <w:tcPr>
            <w:tcW w:w="2647" w:type="dxa"/>
            <w:shd w:val="clear" w:color="auto" w:fill="auto"/>
          </w:tcPr>
          <w:p w:rsidR="00252ADD" w:rsidRPr="00D33912" w:rsidRDefault="00252ADD" w:rsidP="00C16B49">
            <w:pPr>
              <w:pStyle w:val="TableEntry"/>
            </w:pPr>
            <w:r w:rsidRPr="00D33912">
              <w:t>patient information review task</w:t>
            </w:r>
          </w:p>
        </w:tc>
        <w:tc>
          <w:tcPr>
            <w:tcW w:w="4934" w:type="dxa"/>
            <w:shd w:val="clear" w:color="auto" w:fill="auto"/>
          </w:tcPr>
          <w:p w:rsidR="00252ADD" w:rsidRPr="00D33912" w:rsidRDefault="00252ADD" w:rsidP="00C16B49">
            <w:pPr>
              <w:pStyle w:val="TableEntry"/>
            </w:pPr>
            <w:r w:rsidRPr="00D33912">
              <w:t>A person (e.g., clinician, the patient herself) reviews patient information in the electronic medical record.</w:t>
            </w:r>
          </w:p>
        </w:tc>
      </w:tr>
      <w:tr w:rsidR="00252ADD" w:rsidRPr="00D33912" w:rsidTr="00FB767C">
        <w:tc>
          <w:tcPr>
            <w:tcW w:w="1961" w:type="dxa"/>
            <w:shd w:val="clear" w:color="auto" w:fill="auto"/>
          </w:tcPr>
          <w:p w:rsidR="00252ADD" w:rsidRPr="00D33912" w:rsidRDefault="00252ADD" w:rsidP="00D33912">
            <w:pPr>
              <w:pStyle w:val="TableEntry"/>
            </w:pPr>
            <w:r w:rsidRPr="00D33912">
              <w:t>ALLERLE</w:t>
            </w:r>
          </w:p>
        </w:tc>
        <w:tc>
          <w:tcPr>
            <w:tcW w:w="2647" w:type="dxa"/>
            <w:shd w:val="clear" w:color="auto" w:fill="auto"/>
          </w:tcPr>
          <w:p w:rsidR="00252ADD" w:rsidRPr="00D33912" w:rsidRDefault="00252ADD" w:rsidP="00C16B49">
            <w:pPr>
              <w:pStyle w:val="TableEntry"/>
            </w:pPr>
            <w:r w:rsidRPr="00D33912">
              <w:t>allergy list entry</w:t>
            </w:r>
          </w:p>
        </w:tc>
        <w:tc>
          <w:tcPr>
            <w:tcW w:w="4934" w:type="dxa"/>
            <w:shd w:val="clear" w:color="auto" w:fill="auto"/>
          </w:tcPr>
          <w:p w:rsidR="00252ADD" w:rsidRPr="00D33912" w:rsidRDefault="00252ADD" w:rsidP="00C16B49">
            <w:pPr>
              <w:pStyle w:val="TableEntry"/>
            </w:pPr>
            <w:r w:rsidRPr="00D33912">
              <w:t>A person enters a known allergy for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CLINNOTEREV</w:t>
            </w:r>
          </w:p>
        </w:tc>
        <w:tc>
          <w:tcPr>
            <w:tcW w:w="2647" w:type="dxa"/>
            <w:shd w:val="clear" w:color="auto" w:fill="auto"/>
          </w:tcPr>
          <w:p w:rsidR="00252ADD" w:rsidRPr="00D33912" w:rsidRDefault="00252ADD" w:rsidP="00C16B49">
            <w:pPr>
              <w:pStyle w:val="TableEntry"/>
            </w:pPr>
            <w:r w:rsidRPr="00D33912">
              <w:t>clinical note review task</w:t>
            </w:r>
          </w:p>
        </w:tc>
        <w:tc>
          <w:tcPr>
            <w:tcW w:w="4934" w:type="dxa"/>
            <w:shd w:val="clear" w:color="auto" w:fill="auto"/>
          </w:tcPr>
          <w:p w:rsidR="00252ADD" w:rsidRPr="00D33912" w:rsidRDefault="00252ADD" w:rsidP="00C16B49">
            <w:pPr>
              <w:pStyle w:val="TableEntry"/>
            </w:pPr>
            <w:r w:rsidRPr="00D33912">
              <w:t>A person reviews a clinical note of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DISCHSUMREV</w:t>
            </w:r>
          </w:p>
        </w:tc>
        <w:tc>
          <w:tcPr>
            <w:tcW w:w="2647" w:type="dxa"/>
            <w:shd w:val="clear" w:color="auto" w:fill="auto"/>
          </w:tcPr>
          <w:p w:rsidR="00252ADD" w:rsidRPr="00D33912" w:rsidRDefault="00252ADD" w:rsidP="00C16B49">
            <w:pPr>
              <w:pStyle w:val="TableEntry"/>
            </w:pPr>
            <w:r w:rsidRPr="00D33912">
              <w:t>discharge summary review task</w:t>
            </w:r>
          </w:p>
        </w:tc>
        <w:tc>
          <w:tcPr>
            <w:tcW w:w="4934" w:type="dxa"/>
            <w:shd w:val="clear" w:color="auto" w:fill="auto"/>
          </w:tcPr>
          <w:p w:rsidR="00252ADD" w:rsidRPr="00D33912" w:rsidRDefault="00252ADD" w:rsidP="00C16B49">
            <w:pPr>
              <w:pStyle w:val="TableEntry"/>
            </w:pPr>
            <w:r w:rsidRPr="00D33912">
              <w:t>A person reviews a discharge summary of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DIAGLISTREV</w:t>
            </w:r>
          </w:p>
        </w:tc>
        <w:tc>
          <w:tcPr>
            <w:tcW w:w="2647" w:type="dxa"/>
            <w:shd w:val="clear" w:color="auto" w:fill="auto"/>
          </w:tcPr>
          <w:p w:rsidR="00252ADD" w:rsidRPr="00D33912" w:rsidRDefault="00252ADD" w:rsidP="00C16B49">
            <w:pPr>
              <w:pStyle w:val="TableEntry"/>
            </w:pPr>
            <w:r w:rsidRPr="00D33912">
              <w:t>diagnosis list review task</w:t>
            </w:r>
          </w:p>
        </w:tc>
        <w:tc>
          <w:tcPr>
            <w:tcW w:w="4934" w:type="dxa"/>
            <w:shd w:val="clear" w:color="auto" w:fill="auto"/>
          </w:tcPr>
          <w:p w:rsidR="00252ADD" w:rsidRPr="00D33912" w:rsidRDefault="00252ADD" w:rsidP="00C16B49">
            <w:pPr>
              <w:pStyle w:val="TableEntry"/>
            </w:pPr>
            <w:r w:rsidRPr="00D33912">
              <w:t>A person reviews a list of diagnoses of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IMMLE</w:t>
            </w:r>
          </w:p>
        </w:tc>
        <w:tc>
          <w:tcPr>
            <w:tcW w:w="2647" w:type="dxa"/>
            <w:shd w:val="clear" w:color="auto" w:fill="auto"/>
          </w:tcPr>
          <w:p w:rsidR="00252ADD" w:rsidRPr="00D33912" w:rsidRDefault="00252ADD" w:rsidP="00C16B49">
            <w:pPr>
              <w:pStyle w:val="TableEntry"/>
            </w:pPr>
            <w:r w:rsidRPr="00D33912">
              <w:t>immunization list entry</w:t>
            </w:r>
          </w:p>
        </w:tc>
        <w:tc>
          <w:tcPr>
            <w:tcW w:w="4934" w:type="dxa"/>
            <w:shd w:val="clear" w:color="auto" w:fill="auto"/>
          </w:tcPr>
          <w:p w:rsidR="00252ADD" w:rsidRPr="00D33912" w:rsidRDefault="00252ADD" w:rsidP="00C16B49">
            <w:pPr>
              <w:pStyle w:val="TableEntry"/>
            </w:pPr>
            <w:r w:rsidRPr="00D33912">
              <w:t>A person enters an immunization due or received for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LABRREV</w:t>
            </w:r>
          </w:p>
        </w:tc>
        <w:tc>
          <w:tcPr>
            <w:tcW w:w="2647" w:type="dxa"/>
            <w:shd w:val="clear" w:color="auto" w:fill="auto"/>
          </w:tcPr>
          <w:p w:rsidR="00252ADD" w:rsidRPr="00D33912" w:rsidRDefault="00252ADD" w:rsidP="00C16B49">
            <w:pPr>
              <w:pStyle w:val="TableEntry"/>
            </w:pPr>
            <w:r w:rsidRPr="00D33912">
              <w:t>laboratory results review task</w:t>
            </w:r>
          </w:p>
        </w:tc>
        <w:tc>
          <w:tcPr>
            <w:tcW w:w="4934" w:type="dxa"/>
            <w:shd w:val="clear" w:color="auto" w:fill="auto"/>
          </w:tcPr>
          <w:p w:rsidR="00252ADD" w:rsidRPr="00D33912" w:rsidRDefault="00252ADD" w:rsidP="00C16B49">
            <w:pPr>
              <w:pStyle w:val="TableEntry"/>
            </w:pPr>
            <w:r w:rsidRPr="00D33912">
              <w:t>A person reviews a list of laboratory results of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MICRORREV</w:t>
            </w:r>
          </w:p>
        </w:tc>
        <w:tc>
          <w:tcPr>
            <w:tcW w:w="2647" w:type="dxa"/>
            <w:shd w:val="clear" w:color="auto" w:fill="auto"/>
          </w:tcPr>
          <w:p w:rsidR="00252ADD" w:rsidRPr="00D33912" w:rsidRDefault="00252ADD" w:rsidP="00C16B49">
            <w:pPr>
              <w:pStyle w:val="TableEntry"/>
            </w:pPr>
            <w:r w:rsidRPr="00D33912">
              <w:t>microbiology results review task</w:t>
            </w:r>
          </w:p>
        </w:tc>
        <w:tc>
          <w:tcPr>
            <w:tcW w:w="4934" w:type="dxa"/>
            <w:shd w:val="clear" w:color="auto" w:fill="auto"/>
          </w:tcPr>
          <w:p w:rsidR="00252ADD" w:rsidRPr="00D33912" w:rsidRDefault="00252ADD" w:rsidP="00C16B49">
            <w:pPr>
              <w:pStyle w:val="TableEntry"/>
            </w:pPr>
            <w:r w:rsidRPr="00D33912">
              <w:t>A person reviews a list of microbiology results of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MICROORGRREV</w:t>
            </w:r>
          </w:p>
        </w:tc>
        <w:tc>
          <w:tcPr>
            <w:tcW w:w="2647" w:type="dxa"/>
            <w:shd w:val="clear" w:color="auto" w:fill="auto"/>
          </w:tcPr>
          <w:p w:rsidR="00252ADD" w:rsidRPr="00D33912" w:rsidRDefault="00252ADD" w:rsidP="00C16B49">
            <w:pPr>
              <w:pStyle w:val="TableEntry"/>
            </w:pPr>
            <w:r w:rsidRPr="00D33912">
              <w:t>microbiology organisms results review task</w:t>
            </w:r>
          </w:p>
        </w:tc>
        <w:tc>
          <w:tcPr>
            <w:tcW w:w="4934" w:type="dxa"/>
            <w:shd w:val="clear" w:color="auto" w:fill="auto"/>
          </w:tcPr>
          <w:p w:rsidR="00252ADD" w:rsidRPr="00D33912" w:rsidRDefault="00252ADD" w:rsidP="00C16B49">
            <w:pPr>
              <w:pStyle w:val="TableEntry"/>
            </w:pPr>
            <w:r w:rsidRPr="00D33912">
              <w:t>A person reviews organisms of microbiology results of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MICROSENSRREV</w:t>
            </w:r>
          </w:p>
        </w:tc>
        <w:tc>
          <w:tcPr>
            <w:tcW w:w="2647" w:type="dxa"/>
            <w:shd w:val="clear" w:color="auto" w:fill="auto"/>
          </w:tcPr>
          <w:p w:rsidR="00252ADD" w:rsidRPr="00D33912" w:rsidRDefault="00252ADD" w:rsidP="00C16B49">
            <w:pPr>
              <w:pStyle w:val="TableEntry"/>
            </w:pPr>
            <w:r w:rsidRPr="00D33912">
              <w:t>microbiology sensitivity test results review task</w:t>
            </w:r>
          </w:p>
        </w:tc>
        <w:tc>
          <w:tcPr>
            <w:tcW w:w="4934" w:type="dxa"/>
            <w:shd w:val="clear" w:color="auto" w:fill="auto"/>
          </w:tcPr>
          <w:p w:rsidR="00252ADD" w:rsidRPr="00D33912" w:rsidRDefault="00252ADD" w:rsidP="00C16B49">
            <w:pPr>
              <w:pStyle w:val="TableEntry"/>
            </w:pPr>
            <w:r w:rsidRPr="00D33912">
              <w:t>A person reviews the sensitivity test of microbiology results of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MLREV</w:t>
            </w:r>
          </w:p>
        </w:tc>
        <w:tc>
          <w:tcPr>
            <w:tcW w:w="2647" w:type="dxa"/>
            <w:shd w:val="clear" w:color="auto" w:fill="auto"/>
          </w:tcPr>
          <w:p w:rsidR="00252ADD" w:rsidRPr="00D33912" w:rsidRDefault="00252ADD" w:rsidP="00C16B49">
            <w:pPr>
              <w:pStyle w:val="TableEntry"/>
            </w:pPr>
            <w:r w:rsidRPr="00D33912">
              <w:t>medication list review task</w:t>
            </w:r>
          </w:p>
        </w:tc>
        <w:tc>
          <w:tcPr>
            <w:tcW w:w="4934" w:type="dxa"/>
            <w:shd w:val="clear" w:color="auto" w:fill="auto"/>
          </w:tcPr>
          <w:p w:rsidR="00252ADD" w:rsidRPr="00D33912" w:rsidRDefault="00252ADD" w:rsidP="00C16B49">
            <w:pPr>
              <w:pStyle w:val="TableEntry"/>
            </w:pPr>
            <w:r w:rsidRPr="00D33912">
              <w:t>A person reviews a list of medication orders submitted to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MARWLREV</w:t>
            </w:r>
          </w:p>
        </w:tc>
        <w:tc>
          <w:tcPr>
            <w:tcW w:w="2647" w:type="dxa"/>
            <w:shd w:val="clear" w:color="auto" w:fill="auto"/>
          </w:tcPr>
          <w:p w:rsidR="00252ADD" w:rsidRPr="00D33912" w:rsidRDefault="00252ADD" w:rsidP="00C16B49">
            <w:pPr>
              <w:pStyle w:val="TableEntry"/>
            </w:pPr>
            <w:r w:rsidRPr="00D33912">
              <w:t>medication administration record work list review task</w:t>
            </w:r>
          </w:p>
        </w:tc>
        <w:tc>
          <w:tcPr>
            <w:tcW w:w="4934" w:type="dxa"/>
            <w:shd w:val="clear" w:color="auto" w:fill="auto"/>
          </w:tcPr>
          <w:p w:rsidR="00252ADD" w:rsidRPr="00D33912" w:rsidRDefault="00252ADD" w:rsidP="00C16B49">
            <w:pPr>
              <w:pStyle w:val="TableEntry"/>
            </w:pPr>
            <w:r w:rsidRPr="00D33912">
              <w:t>A clinician reviews a work list of medications to be administered to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OREV</w:t>
            </w:r>
          </w:p>
        </w:tc>
        <w:tc>
          <w:tcPr>
            <w:tcW w:w="2647" w:type="dxa"/>
            <w:shd w:val="clear" w:color="auto" w:fill="auto"/>
          </w:tcPr>
          <w:p w:rsidR="00252ADD" w:rsidRPr="00D33912" w:rsidRDefault="00252ADD" w:rsidP="00C16B49">
            <w:pPr>
              <w:pStyle w:val="TableEntry"/>
            </w:pPr>
            <w:r w:rsidRPr="00D33912">
              <w:t>orders review task</w:t>
            </w:r>
          </w:p>
        </w:tc>
        <w:tc>
          <w:tcPr>
            <w:tcW w:w="4934" w:type="dxa"/>
            <w:shd w:val="clear" w:color="auto" w:fill="auto"/>
          </w:tcPr>
          <w:p w:rsidR="00252ADD" w:rsidRPr="00D33912" w:rsidRDefault="00252ADD" w:rsidP="00C16B49">
            <w:pPr>
              <w:pStyle w:val="TableEntry"/>
            </w:pPr>
            <w:r w:rsidRPr="00D33912">
              <w:t>A person reviews a list of orders submitted to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PATREPREV</w:t>
            </w:r>
          </w:p>
        </w:tc>
        <w:tc>
          <w:tcPr>
            <w:tcW w:w="2647" w:type="dxa"/>
            <w:shd w:val="clear" w:color="auto" w:fill="auto"/>
          </w:tcPr>
          <w:p w:rsidR="00252ADD" w:rsidRPr="00D33912" w:rsidRDefault="00252ADD" w:rsidP="00C16B49">
            <w:pPr>
              <w:pStyle w:val="TableEntry"/>
            </w:pPr>
            <w:r w:rsidRPr="00D33912">
              <w:t>pathology report review task</w:t>
            </w:r>
          </w:p>
        </w:tc>
        <w:tc>
          <w:tcPr>
            <w:tcW w:w="4934" w:type="dxa"/>
            <w:shd w:val="clear" w:color="auto" w:fill="auto"/>
          </w:tcPr>
          <w:p w:rsidR="00252ADD" w:rsidRPr="00D33912" w:rsidRDefault="00252ADD" w:rsidP="00C16B49">
            <w:pPr>
              <w:pStyle w:val="TableEntry"/>
            </w:pPr>
            <w:r w:rsidRPr="00D33912">
              <w:t>A person reviews a pathology report of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PROBLISTREV</w:t>
            </w:r>
          </w:p>
        </w:tc>
        <w:tc>
          <w:tcPr>
            <w:tcW w:w="2647" w:type="dxa"/>
            <w:shd w:val="clear" w:color="auto" w:fill="auto"/>
          </w:tcPr>
          <w:p w:rsidR="00252ADD" w:rsidRPr="00D33912" w:rsidRDefault="00252ADD" w:rsidP="00C16B49">
            <w:pPr>
              <w:pStyle w:val="TableEntry"/>
            </w:pPr>
            <w:r w:rsidRPr="00D33912">
              <w:t>problem list review task</w:t>
            </w:r>
          </w:p>
        </w:tc>
        <w:tc>
          <w:tcPr>
            <w:tcW w:w="4934" w:type="dxa"/>
            <w:shd w:val="clear" w:color="auto" w:fill="auto"/>
          </w:tcPr>
          <w:p w:rsidR="00252ADD" w:rsidRPr="00D33912" w:rsidRDefault="00252ADD" w:rsidP="00C16B49">
            <w:pPr>
              <w:pStyle w:val="TableEntry"/>
            </w:pPr>
            <w:r w:rsidRPr="00D33912">
              <w:t>A person reviews a list of problems of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RADREPREV</w:t>
            </w:r>
          </w:p>
        </w:tc>
        <w:tc>
          <w:tcPr>
            <w:tcW w:w="2647" w:type="dxa"/>
            <w:shd w:val="clear" w:color="auto" w:fill="auto"/>
          </w:tcPr>
          <w:p w:rsidR="00252ADD" w:rsidRPr="00D33912" w:rsidRDefault="00252ADD" w:rsidP="00C16B49">
            <w:pPr>
              <w:pStyle w:val="TableEntry"/>
            </w:pPr>
            <w:r w:rsidRPr="00D33912">
              <w:t>radiology report review task</w:t>
            </w:r>
          </w:p>
        </w:tc>
        <w:tc>
          <w:tcPr>
            <w:tcW w:w="4934" w:type="dxa"/>
            <w:shd w:val="clear" w:color="auto" w:fill="auto"/>
          </w:tcPr>
          <w:p w:rsidR="00252ADD" w:rsidRPr="00D33912" w:rsidRDefault="00252ADD" w:rsidP="00C16B49">
            <w:pPr>
              <w:pStyle w:val="TableEntry"/>
            </w:pPr>
            <w:r w:rsidRPr="00D33912">
              <w:t>A person reviews a radiology report of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REMLE</w:t>
            </w:r>
          </w:p>
        </w:tc>
        <w:tc>
          <w:tcPr>
            <w:tcW w:w="2647" w:type="dxa"/>
            <w:shd w:val="clear" w:color="auto" w:fill="auto"/>
          </w:tcPr>
          <w:p w:rsidR="00252ADD" w:rsidRPr="00D33912" w:rsidRDefault="00252ADD" w:rsidP="00C16B49">
            <w:pPr>
              <w:pStyle w:val="TableEntry"/>
            </w:pPr>
            <w:r w:rsidRPr="00D33912">
              <w:t>reminder list entry</w:t>
            </w:r>
          </w:p>
        </w:tc>
        <w:tc>
          <w:tcPr>
            <w:tcW w:w="4934" w:type="dxa"/>
            <w:shd w:val="clear" w:color="auto" w:fill="auto"/>
          </w:tcPr>
          <w:p w:rsidR="00252ADD" w:rsidRPr="00D33912" w:rsidRDefault="00252ADD" w:rsidP="00C16B49">
            <w:pPr>
              <w:pStyle w:val="TableEntry"/>
            </w:pPr>
            <w:r w:rsidRPr="00D33912">
              <w:t>A person enters a health care reminder for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WELLREMLE</w:t>
            </w:r>
          </w:p>
        </w:tc>
        <w:tc>
          <w:tcPr>
            <w:tcW w:w="2647" w:type="dxa"/>
            <w:shd w:val="clear" w:color="auto" w:fill="auto"/>
          </w:tcPr>
          <w:p w:rsidR="00252ADD" w:rsidRPr="00D33912" w:rsidRDefault="00252ADD" w:rsidP="00C16B49">
            <w:pPr>
              <w:pStyle w:val="TableEntry"/>
            </w:pPr>
            <w:r w:rsidRPr="00D33912">
              <w:t>wellness reminder list entry</w:t>
            </w:r>
          </w:p>
        </w:tc>
        <w:tc>
          <w:tcPr>
            <w:tcW w:w="4934" w:type="dxa"/>
            <w:shd w:val="clear" w:color="auto" w:fill="auto"/>
          </w:tcPr>
          <w:p w:rsidR="00252ADD" w:rsidRPr="00D33912" w:rsidRDefault="00252ADD" w:rsidP="00C16B49">
            <w:pPr>
              <w:pStyle w:val="TableEntry"/>
            </w:pPr>
            <w:r w:rsidRPr="00D33912">
              <w:t>A person enters a wellness or preventive care reminder for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RISKASSESS</w:t>
            </w:r>
          </w:p>
        </w:tc>
        <w:tc>
          <w:tcPr>
            <w:tcW w:w="2647" w:type="dxa"/>
            <w:shd w:val="clear" w:color="auto" w:fill="auto"/>
          </w:tcPr>
          <w:p w:rsidR="00252ADD" w:rsidRPr="00D33912" w:rsidRDefault="00252ADD" w:rsidP="00C16B49">
            <w:pPr>
              <w:pStyle w:val="TableEntry"/>
            </w:pPr>
            <w:r w:rsidRPr="00D33912">
              <w:t>risk assessment instrument task</w:t>
            </w:r>
          </w:p>
        </w:tc>
        <w:tc>
          <w:tcPr>
            <w:tcW w:w="4934" w:type="dxa"/>
            <w:shd w:val="clear" w:color="auto" w:fill="auto"/>
          </w:tcPr>
          <w:p w:rsidR="00252ADD" w:rsidRPr="00D33912" w:rsidRDefault="00252ADD" w:rsidP="00C16B49">
            <w:pPr>
              <w:pStyle w:val="TableEntry"/>
            </w:pPr>
            <w:r w:rsidRPr="00D33912">
              <w:t>A person reviews a Risk Assessment Instrument report of a given patient.</w:t>
            </w:r>
          </w:p>
        </w:tc>
      </w:tr>
      <w:tr w:rsidR="00252ADD" w:rsidRPr="00D33912" w:rsidTr="00FB767C">
        <w:tc>
          <w:tcPr>
            <w:tcW w:w="1961" w:type="dxa"/>
            <w:shd w:val="clear" w:color="auto" w:fill="auto"/>
          </w:tcPr>
          <w:p w:rsidR="00252ADD" w:rsidRPr="00D33912" w:rsidRDefault="00252ADD" w:rsidP="00D33912">
            <w:pPr>
              <w:pStyle w:val="TableEntry"/>
            </w:pPr>
            <w:r w:rsidRPr="00D33912">
              <w:t>FALLRISK</w:t>
            </w:r>
          </w:p>
        </w:tc>
        <w:tc>
          <w:tcPr>
            <w:tcW w:w="2647" w:type="dxa"/>
            <w:shd w:val="clear" w:color="auto" w:fill="auto"/>
          </w:tcPr>
          <w:p w:rsidR="00252ADD" w:rsidRPr="00D33912" w:rsidRDefault="00252ADD" w:rsidP="00C16B49">
            <w:pPr>
              <w:pStyle w:val="TableEntry"/>
            </w:pPr>
            <w:r w:rsidRPr="00D33912">
              <w:t>falls risk assessment instrument task</w:t>
            </w:r>
          </w:p>
        </w:tc>
        <w:tc>
          <w:tcPr>
            <w:tcW w:w="4934" w:type="dxa"/>
            <w:shd w:val="clear" w:color="auto" w:fill="auto"/>
          </w:tcPr>
          <w:p w:rsidR="00252ADD" w:rsidRPr="00D33912" w:rsidRDefault="00252ADD" w:rsidP="00C16B49">
            <w:pPr>
              <w:pStyle w:val="TableEntry"/>
            </w:pPr>
            <w:r w:rsidRPr="00D33912">
              <w:t>A person reviews a Falls Risk Assessment Instrument report of a given patient.</w:t>
            </w:r>
          </w:p>
        </w:tc>
      </w:tr>
    </w:tbl>
    <w:p w:rsidR="0028453E" w:rsidRPr="00D33912" w:rsidRDefault="0028453E" w:rsidP="0028453E">
      <w:pPr>
        <w:pStyle w:val="BodyText"/>
        <w:rPr>
          <w:lang w:eastAsia="x-none"/>
        </w:rPr>
      </w:pPr>
    </w:p>
    <w:p w:rsidR="0028453E" w:rsidRPr="00D33912" w:rsidRDefault="0028453E" w:rsidP="0028453E">
      <w:pPr>
        <w:pStyle w:val="BodyText"/>
        <w:rPr>
          <w:lang w:eastAsia="x-none"/>
        </w:rPr>
      </w:pPr>
      <w:r w:rsidRPr="00D33912">
        <w:rPr>
          <w:lang w:eastAsia="x-none"/>
        </w:rPr>
        <w:t xml:space="preserve">In the above, many tasks appear twice, once in the context of list entry, and a second time in the context of review.  For example, there is a </w:t>
      </w:r>
      <w:r w:rsidR="0093597A" w:rsidRPr="00D33912">
        <w:rPr>
          <w:lang w:eastAsia="x-none"/>
        </w:rPr>
        <w:t>task</w:t>
      </w:r>
      <w:r w:rsidRPr="00D33912">
        <w:rPr>
          <w:lang w:eastAsia="x-none"/>
        </w:rPr>
        <w:t xml:space="preserve"> for medication order entry, and a second task for order review.  In general, review tasks should be used </w:t>
      </w:r>
      <w:r w:rsidR="000C55EA" w:rsidRPr="00D33912">
        <w:rPr>
          <w:lang w:eastAsia="x-none"/>
        </w:rPr>
        <w:t xml:space="preserve">with </w:t>
      </w:r>
      <w:proofErr w:type="spellStart"/>
      <w:r w:rsidRPr="00D33912">
        <w:rPr>
          <w:lang w:eastAsia="x-none"/>
        </w:rPr>
        <w:t>Infobuttons</w:t>
      </w:r>
      <w:proofErr w:type="spellEnd"/>
      <w:r w:rsidRPr="00D33912">
        <w:rPr>
          <w:lang w:eastAsia="x-none"/>
        </w:rPr>
        <w:t xml:space="preserve"> attached to information already entered or present in the patients chart.  List entry tasks should be use</w:t>
      </w:r>
      <w:r w:rsidR="000C55EA" w:rsidRPr="00D33912">
        <w:rPr>
          <w:lang w:eastAsia="x-none"/>
        </w:rPr>
        <w:t xml:space="preserve">d with </w:t>
      </w:r>
      <w:proofErr w:type="spellStart"/>
      <w:r w:rsidRPr="00D33912">
        <w:rPr>
          <w:lang w:eastAsia="x-none"/>
        </w:rPr>
        <w:t>Infobuttons</w:t>
      </w:r>
      <w:proofErr w:type="spellEnd"/>
      <w:r w:rsidRPr="00D33912">
        <w:rPr>
          <w:lang w:eastAsia="x-none"/>
        </w:rPr>
        <w:t xml:space="preserve"> attached to pick lists </w:t>
      </w:r>
      <w:r w:rsidR="000C55EA" w:rsidRPr="00D33912">
        <w:rPr>
          <w:lang w:eastAsia="x-none"/>
        </w:rPr>
        <w:t xml:space="preserve">or other data entry controls </w:t>
      </w:r>
      <w:r w:rsidRPr="00D33912">
        <w:rPr>
          <w:lang w:eastAsia="x-none"/>
        </w:rPr>
        <w:t xml:space="preserve">from which a </w:t>
      </w:r>
      <w:del w:id="1365" w:author="Boone, Keith W (GE Healthcare)" w:date="2012-07-16T17:25:00Z">
        <w:r w:rsidRPr="00D33912" w:rsidDel="00E20E58">
          <w:rPr>
            <w:lang w:eastAsia="x-none"/>
          </w:rPr>
          <w:delText>provider</w:delText>
        </w:r>
      </w:del>
      <w:ins w:id="1366" w:author="Boone, Keith W (GE Healthcare)" w:date="2012-07-16T17:25:00Z">
        <w:r w:rsidR="00E20E58">
          <w:rPr>
            <w:lang w:eastAsia="x-none"/>
          </w:rPr>
          <w:t>clinician</w:t>
        </w:r>
      </w:ins>
      <w:r w:rsidRPr="00D33912">
        <w:rPr>
          <w:lang w:eastAsia="x-none"/>
        </w:rPr>
        <w:t xml:space="preserve"> could create a new entry.</w:t>
      </w:r>
    </w:p>
    <w:p w:rsidR="0093597A" w:rsidRPr="00D33912" w:rsidRDefault="0093597A" w:rsidP="00291432">
      <w:pPr>
        <w:pStyle w:val="XMLExample"/>
        <w:rPr>
          <w:rStyle w:val="BodyTextChar3"/>
          <w:rFonts w:ascii="Times New Roman" w:hAnsi="Times New Roman"/>
          <w:b/>
          <w:szCs w:val="24"/>
        </w:rPr>
      </w:pPr>
    </w:p>
    <w:p w:rsidR="00C80BE3" w:rsidRPr="00C16B49" w:rsidRDefault="00C80BE3" w:rsidP="00291432">
      <w:pPr>
        <w:pStyle w:val="XMLExample"/>
        <w:rPr>
          <w:rStyle w:val="BodyTextChar3"/>
          <w:rFonts w:ascii="Times New Roman" w:hAnsi="Times New Roman"/>
          <w:b/>
          <w:szCs w:val="24"/>
        </w:rPr>
      </w:pPr>
      <w:proofErr w:type="spellStart"/>
      <w:r w:rsidRPr="00D33912">
        <w:rPr>
          <w:rStyle w:val="BodyTextChar3"/>
          <w:szCs w:val="24"/>
        </w:rPr>
        <w:t>mainSearchCriteria.v.c</w:t>
      </w:r>
      <w:proofErr w:type="spellEnd"/>
      <w:r w:rsidRPr="00D33912">
        <w:rPr>
          <w:rStyle w:val="BodyTextChar3"/>
          <w:szCs w:val="24"/>
        </w:rPr>
        <w:t xml:space="preserve"> </w:t>
      </w:r>
      <w:r w:rsidR="00252ADD" w:rsidRPr="00C16B49">
        <w:rPr>
          <w:rStyle w:val="BodyTextChar3"/>
          <w:szCs w:val="24"/>
        </w:rPr>
        <w:br/>
      </w:r>
      <w:proofErr w:type="spellStart"/>
      <w:r w:rsidRPr="00C16B49">
        <w:rPr>
          <w:rStyle w:val="BodyTextChar3"/>
          <w:szCs w:val="24"/>
        </w:rPr>
        <w:t>mainSearchCriteria.v.cs</w:t>
      </w:r>
      <w:proofErr w:type="spellEnd"/>
      <w:r w:rsidRPr="00C16B49">
        <w:rPr>
          <w:rStyle w:val="BodyTextChar3"/>
          <w:szCs w:val="24"/>
        </w:rPr>
        <w:t xml:space="preserve"> </w:t>
      </w:r>
      <w:r w:rsidR="00252ADD" w:rsidRPr="00C16B49">
        <w:rPr>
          <w:rStyle w:val="BodyTextChar3"/>
          <w:szCs w:val="24"/>
        </w:rPr>
        <w:br/>
      </w:r>
      <w:proofErr w:type="spellStart"/>
      <w:r w:rsidRPr="00C16B49">
        <w:rPr>
          <w:rStyle w:val="BodyTextChar3"/>
          <w:szCs w:val="24"/>
        </w:rPr>
        <w:t>mainSearchCriteria.v.ot</w:t>
      </w:r>
      <w:proofErr w:type="spellEnd"/>
      <w:r w:rsidRPr="00C16B49">
        <w:rPr>
          <w:rStyle w:val="BodyTextChar3"/>
          <w:szCs w:val="24"/>
        </w:rPr>
        <w:t xml:space="preserve"> </w:t>
      </w:r>
    </w:p>
    <w:p w:rsidR="00BF1E84" w:rsidRPr="00D33912" w:rsidRDefault="002A09B5" w:rsidP="00BF1E84">
      <w:pPr>
        <w:pStyle w:val="BodyText"/>
        <w:rPr>
          <w:lang w:eastAsia="x-none"/>
        </w:rPr>
      </w:pPr>
      <w:r w:rsidRPr="00D33912">
        <w:rPr>
          <w:lang w:eastAsia="x-none"/>
        </w:rPr>
        <w:t xml:space="preserve">The </w:t>
      </w:r>
      <w:proofErr w:type="spellStart"/>
      <w:r w:rsidRPr="00D33912">
        <w:rPr>
          <w:lang w:eastAsia="x-none"/>
        </w:rPr>
        <w:t>mainSearchCriteria</w:t>
      </w:r>
      <w:proofErr w:type="spellEnd"/>
      <w:r w:rsidRPr="00D33912">
        <w:rPr>
          <w:lang w:eastAsia="x-none"/>
        </w:rPr>
        <w:t xml:space="preserve"> parameters are used to send information about the term being queried.  Usually this will be a coded term and be sent using the </w:t>
      </w:r>
      <w:proofErr w:type="spellStart"/>
      <w:r w:rsidRPr="00D33912">
        <w:rPr>
          <w:lang w:eastAsia="x-none"/>
        </w:rPr>
        <w:t>mainSearchCriteria.v.c</w:t>
      </w:r>
      <w:proofErr w:type="spellEnd"/>
      <w:r w:rsidRPr="00D33912">
        <w:rPr>
          <w:lang w:eastAsia="x-none"/>
        </w:rPr>
        <w:t xml:space="preserve"> and </w:t>
      </w:r>
      <w:proofErr w:type="spellStart"/>
      <w:r w:rsidRPr="00D33912">
        <w:rPr>
          <w:lang w:eastAsia="x-none"/>
        </w:rPr>
        <w:t>mainSearchCriteria.v.cs</w:t>
      </w:r>
      <w:proofErr w:type="spellEnd"/>
      <w:r w:rsidRPr="00D33912">
        <w:rPr>
          <w:lang w:eastAsia="x-none"/>
        </w:rPr>
        <w:t xml:space="preserve"> parameters.  However, if there is no code associated with the search term, the string value of the term can be sent using the </w:t>
      </w:r>
      <w:proofErr w:type="spellStart"/>
      <w:r w:rsidRPr="00D33912">
        <w:rPr>
          <w:lang w:eastAsia="x-none"/>
        </w:rPr>
        <w:t>mainSearchCriteria.v.ot</w:t>
      </w:r>
      <w:proofErr w:type="spellEnd"/>
      <w:r w:rsidRPr="00D33912">
        <w:rPr>
          <w:lang w:eastAsia="x-none"/>
        </w:rPr>
        <w:t>.</w:t>
      </w:r>
    </w:p>
    <w:p w:rsidR="002A09B5" w:rsidRPr="00D33912" w:rsidRDefault="002A09B5" w:rsidP="004D0D72">
      <w:pPr>
        <w:pStyle w:val="BodyText"/>
        <w:numPr>
          <w:ilvl w:val="0"/>
          <w:numId w:val="31"/>
        </w:numPr>
        <w:rPr>
          <w:lang w:eastAsia="x-none"/>
        </w:rPr>
      </w:pPr>
      <w:r w:rsidRPr="00D33912">
        <w:rPr>
          <w:lang w:eastAsia="x-none"/>
        </w:rPr>
        <w:t xml:space="preserve">The </w:t>
      </w:r>
      <w:del w:id="1367" w:author="Boone, Keith W (GE Healthcare)" w:date="2012-07-16T15:36:00Z">
        <w:r w:rsidRPr="00D33912" w:rsidDel="0051122A">
          <w:rPr>
            <w:lang w:eastAsia="x-none"/>
          </w:rPr>
          <w:delText>Clinical Knowledge Source</w:delText>
        </w:r>
      </w:del>
      <w:ins w:id="1368" w:author="Boone, Keith W (GE Healthcare)" w:date="2012-07-16T15:36:00Z">
        <w:r w:rsidR="0051122A">
          <w:rPr>
            <w:lang w:eastAsia="x-none"/>
          </w:rPr>
          <w:t>Clinical Knowledge Directory</w:t>
        </w:r>
      </w:ins>
      <w:r w:rsidRPr="00D33912">
        <w:rPr>
          <w:lang w:eastAsia="x-none"/>
        </w:rPr>
        <w:t xml:space="preserve"> </w:t>
      </w:r>
      <w:r w:rsidRPr="00D33912">
        <w:rPr>
          <w:smallCaps/>
          <w:lang w:eastAsia="x-none"/>
        </w:rPr>
        <w:t>shall</w:t>
      </w:r>
      <w:r w:rsidRPr="00D33912">
        <w:rPr>
          <w:lang w:eastAsia="x-none"/>
        </w:rPr>
        <w:t xml:space="preserve"> </w:t>
      </w:r>
      <w:proofErr w:type="gramStart"/>
      <w:r w:rsidRPr="00D33912">
        <w:rPr>
          <w:lang w:eastAsia="x-none"/>
        </w:rPr>
        <w:t>send</w:t>
      </w:r>
      <w:proofErr w:type="gramEnd"/>
      <w:r w:rsidRPr="00D33912">
        <w:rPr>
          <w:lang w:eastAsia="x-none"/>
        </w:rPr>
        <w:t xml:space="preserve"> at least one search term in </w:t>
      </w:r>
      <w:proofErr w:type="spellStart"/>
      <w:r w:rsidRPr="00D33912">
        <w:rPr>
          <w:rStyle w:val="BodyTextChar3"/>
        </w:rPr>
        <w:t>mainSearchCriteria.v.c</w:t>
      </w:r>
      <w:proofErr w:type="spellEnd"/>
      <w:r w:rsidRPr="00D33912">
        <w:rPr>
          <w:rStyle w:val="BodyTextChar3"/>
        </w:rPr>
        <w:t xml:space="preserve"> </w:t>
      </w:r>
      <w:r w:rsidRPr="00D33912">
        <w:rPr>
          <w:lang w:eastAsia="x-none"/>
        </w:rPr>
        <w:t xml:space="preserve">or </w:t>
      </w:r>
      <w:proofErr w:type="spellStart"/>
      <w:r w:rsidRPr="00D33912">
        <w:rPr>
          <w:rStyle w:val="BodyTextChar3"/>
        </w:rPr>
        <w:t>mainSearchCriteria.v.ot</w:t>
      </w:r>
      <w:proofErr w:type="spellEnd"/>
      <w:r w:rsidRPr="00D33912">
        <w:rPr>
          <w:lang w:eastAsia="x-none"/>
        </w:rPr>
        <w:t>.</w:t>
      </w:r>
    </w:p>
    <w:p w:rsidR="00D37B57" w:rsidRPr="00442F02" w:rsidRDefault="00D37B57" w:rsidP="004D0D72">
      <w:pPr>
        <w:pStyle w:val="BodyText"/>
        <w:numPr>
          <w:ilvl w:val="0"/>
          <w:numId w:val="31"/>
        </w:numPr>
        <w:rPr>
          <w:b/>
          <w:lang w:eastAsia="x-none"/>
          <w:rPrChange w:id="1369" w:author="Boone, Keith W (GE Healthcare)" w:date="2012-07-17T14:54:00Z">
            <w:rPr>
              <w:lang w:eastAsia="x-none"/>
            </w:rPr>
          </w:rPrChange>
        </w:rPr>
      </w:pPr>
      <w:r w:rsidRPr="00442F02">
        <w:rPr>
          <w:b/>
          <w:lang w:eastAsia="x-none"/>
          <w:rPrChange w:id="1370" w:author="Boone, Keith W (GE Healthcare)" w:date="2012-07-17T14:54:00Z">
            <w:rPr>
              <w:lang w:eastAsia="x-none"/>
            </w:rPr>
          </w:rPrChange>
        </w:rPr>
        <w:t xml:space="preserve">If </w:t>
      </w:r>
      <w:proofErr w:type="spellStart"/>
      <w:r w:rsidRPr="00442F02">
        <w:rPr>
          <w:rStyle w:val="BodyTextChar3"/>
          <w:b/>
          <w:rPrChange w:id="1371" w:author="Boone, Keith W (GE Healthcare)" w:date="2012-07-17T14:54:00Z">
            <w:rPr>
              <w:rStyle w:val="BodyTextChar3"/>
            </w:rPr>
          </w:rPrChange>
        </w:rPr>
        <w:t>mainSearchCriteria.v.c</w:t>
      </w:r>
      <w:proofErr w:type="spellEnd"/>
      <w:r w:rsidRPr="00442F02">
        <w:rPr>
          <w:b/>
          <w:lang w:eastAsia="x-none"/>
          <w:rPrChange w:id="1372" w:author="Boone, Keith W (GE Healthcare)" w:date="2012-07-17T14:54:00Z">
            <w:rPr>
              <w:lang w:eastAsia="x-none"/>
            </w:rPr>
          </w:rPrChange>
        </w:rPr>
        <w:t xml:space="preserve"> is sent, the coding system used </w:t>
      </w:r>
      <w:r w:rsidRPr="00442F02">
        <w:rPr>
          <w:b/>
          <w:smallCaps/>
          <w:lang w:eastAsia="x-none"/>
          <w:rPrChange w:id="1373" w:author="Boone, Keith W (GE Healthcare)" w:date="2012-07-17T14:54:00Z">
            <w:rPr>
              <w:smallCaps/>
              <w:lang w:eastAsia="x-none"/>
            </w:rPr>
          </w:rPrChange>
        </w:rPr>
        <w:t>shall</w:t>
      </w:r>
      <w:r w:rsidRPr="00442F02">
        <w:rPr>
          <w:b/>
          <w:lang w:eastAsia="x-none"/>
          <w:rPrChange w:id="1374" w:author="Boone, Keith W (GE Healthcare)" w:date="2012-07-17T14:54:00Z">
            <w:rPr>
              <w:lang w:eastAsia="x-none"/>
            </w:rPr>
          </w:rPrChange>
        </w:rPr>
        <w:t xml:space="preserve"> be sent in the </w:t>
      </w:r>
      <w:proofErr w:type="spellStart"/>
      <w:r w:rsidRPr="00442F02">
        <w:rPr>
          <w:rStyle w:val="BodyTextChar3"/>
          <w:b/>
          <w:rPrChange w:id="1375" w:author="Boone, Keith W (GE Healthcare)" w:date="2012-07-17T14:54:00Z">
            <w:rPr>
              <w:rStyle w:val="BodyTextChar3"/>
            </w:rPr>
          </w:rPrChange>
        </w:rPr>
        <w:t>mainSearchCriteria.v.cs</w:t>
      </w:r>
      <w:proofErr w:type="spellEnd"/>
      <w:r w:rsidRPr="00442F02">
        <w:rPr>
          <w:b/>
          <w:lang w:eastAsia="x-none"/>
          <w:rPrChange w:id="1376" w:author="Boone, Keith W (GE Healthcare)" w:date="2012-07-17T14:54:00Z">
            <w:rPr>
              <w:lang w:eastAsia="x-none"/>
            </w:rPr>
          </w:rPrChange>
        </w:rPr>
        <w:t xml:space="preserve"> parameter.</w:t>
      </w:r>
    </w:p>
    <w:p w:rsidR="0093597A" w:rsidRPr="00D33912" w:rsidRDefault="0093597A" w:rsidP="00291432">
      <w:pPr>
        <w:pStyle w:val="XMLExample"/>
        <w:rPr>
          <w:rStyle w:val="BodyTextChar3"/>
          <w:b/>
          <w:szCs w:val="24"/>
        </w:rPr>
      </w:pPr>
    </w:p>
    <w:p w:rsidR="003944FF" w:rsidRPr="00C16B49" w:rsidRDefault="003944FF" w:rsidP="00291432">
      <w:pPr>
        <w:pStyle w:val="XMLExample"/>
        <w:rPr>
          <w:rStyle w:val="BodyTextChar3"/>
          <w:b/>
          <w:szCs w:val="24"/>
        </w:rPr>
      </w:pPr>
      <w:proofErr w:type="spellStart"/>
      <w:r w:rsidRPr="00D33912">
        <w:rPr>
          <w:rStyle w:val="BodyTextChar3"/>
          <w:szCs w:val="24"/>
        </w:rPr>
        <w:t>subTopic.v.c</w:t>
      </w:r>
      <w:proofErr w:type="spellEnd"/>
      <w:r w:rsidRPr="00D33912">
        <w:rPr>
          <w:rStyle w:val="BodyTextChar3"/>
          <w:szCs w:val="24"/>
        </w:rPr>
        <w:t xml:space="preserve"> </w:t>
      </w:r>
      <w:r w:rsidRPr="00D33912">
        <w:rPr>
          <w:rStyle w:val="BodyTextChar3"/>
          <w:szCs w:val="24"/>
        </w:rPr>
        <w:br/>
      </w:r>
      <w:proofErr w:type="spellStart"/>
      <w:r w:rsidRPr="00D33912">
        <w:rPr>
          <w:rStyle w:val="BodyTextChar3"/>
          <w:szCs w:val="24"/>
        </w:rPr>
        <w:t>subTopic.v.cs</w:t>
      </w:r>
      <w:proofErr w:type="spellEnd"/>
      <w:r w:rsidRPr="00D33912">
        <w:rPr>
          <w:rStyle w:val="BodyTextChar3"/>
          <w:szCs w:val="24"/>
        </w:rPr>
        <w:t xml:space="preserve"> </w:t>
      </w:r>
    </w:p>
    <w:p w:rsidR="00FB1643" w:rsidRPr="00D33912" w:rsidRDefault="00FB1643" w:rsidP="004D0D72">
      <w:pPr>
        <w:pStyle w:val="BodyText"/>
        <w:numPr>
          <w:ilvl w:val="0"/>
          <w:numId w:val="31"/>
        </w:numPr>
        <w:rPr>
          <w:lang w:eastAsia="x-none"/>
        </w:rPr>
      </w:pPr>
      <w:r w:rsidRPr="00D33912">
        <w:rPr>
          <w:lang w:eastAsia="x-none"/>
        </w:rPr>
        <w:t xml:space="preserve">The subtopic parameter identifies the kind of information being sought using </w:t>
      </w:r>
      <w:proofErr w:type="spellStart"/>
      <w:r w:rsidRPr="00D33912">
        <w:rPr>
          <w:lang w:eastAsia="x-none"/>
        </w:rPr>
        <w:t>mainSearchCriteria</w:t>
      </w:r>
      <w:proofErr w:type="spellEnd"/>
      <w:r w:rsidRPr="00D33912">
        <w:rPr>
          <w:lang w:eastAsia="x-none"/>
        </w:rPr>
        <w:t xml:space="preserve"> above.  The Clinical Knowledge Requestor </w:t>
      </w:r>
      <w:del w:id="1377" w:author="Boone, Keith W (GE Healthcare)" w:date="2012-07-16T17:14:00Z">
        <w:r w:rsidRPr="00D33912" w:rsidDel="005F1FC4">
          <w:rPr>
            <w:smallCaps/>
            <w:lang w:eastAsia="x-none"/>
          </w:rPr>
          <w:delText>shall</w:delText>
        </w:r>
      </w:del>
      <w:ins w:id="1378" w:author="Boone, Keith W (GE Healthcare)" w:date="2012-07-16T17:14:00Z">
        <w:r w:rsidR="005F1FC4">
          <w:rPr>
            <w:smallCaps/>
            <w:lang w:eastAsia="x-none"/>
          </w:rPr>
          <w:t>may</w:t>
        </w:r>
      </w:ins>
      <w:r w:rsidRPr="00D33912">
        <w:rPr>
          <w:lang w:eastAsia="x-none"/>
        </w:rPr>
        <w:t xml:space="preserve"> use this parameter to represent the specific kind of content being sought.</w:t>
      </w:r>
    </w:p>
    <w:p w:rsidR="00EF3F9F" w:rsidRPr="00291432" w:rsidDel="00581AE8" w:rsidRDefault="006C08D4" w:rsidP="00291432">
      <w:pPr>
        <w:pStyle w:val="Note"/>
        <w:rPr>
          <w:del w:id="1379" w:author="Boone, Keith W (GE Healthcare)" w:date="2012-07-18T11:53:00Z"/>
        </w:rPr>
      </w:pPr>
      <w:del w:id="1380" w:author="Boone, Keith W (GE Healthcare)" w:date="2012-07-18T11:53:00Z">
        <w:r w:rsidRPr="00291432" w:rsidDel="00581AE8">
          <w:delText>Note:</w:delText>
        </w:r>
        <w:r w:rsidRPr="00291432" w:rsidDel="00581AE8">
          <w:tab/>
          <w:delText>While we would like very much to recommend vocabularies for these parameters, however, we have not managed to find vocabularies supporting the kinds of content that is suggested by this parameter.</w:delText>
        </w:r>
        <w:r w:rsidR="00FB1643" w:rsidRPr="00291432" w:rsidDel="00581AE8">
          <w:delText xml:space="preserve">  Please read the section below and comment on it.</w:delText>
        </w:r>
      </w:del>
    </w:p>
    <w:p w:rsidR="007D795A" w:rsidRPr="00D33912" w:rsidRDefault="000A3DE5" w:rsidP="00BF1E84">
      <w:pPr>
        <w:pStyle w:val="BodyText"/>
        <w:rPr>
          <w:lang w:eastAsia="x-none"/>
        </w:rPr>
      </w:pPr>
      <w:r w:rsidRPr="00D33912">
        <w:rPr>
          <w:lang w:eastAsia="x-none"/>
        </w:rPr>
        <w:t>There are many comm</w:t>
      </w:r>
      <w:r w:rsidR="007D795A" w:rsidRPr="00D33912">
        <w:rPr>
          <w:lang w:eastAsia="x-none"/>
        </w:rPr>
        <w:t>o</w:t>
      </w:r>
      <w:r w:rsidRPr="00D33912">
        <w:rPr>
          <w:lang w:eastAsia="x-none"/>
        </w:rPr>
        <w:t xml:space="preserve">n sections in clinical content used to provide information about problems, medications, lab tests, et cetera.  </w:t>
      </w:r>
      <w:r w:rsidR="007D795A" w:rsidRPr="00D33912">
        <w:rPr>
          <w:lang w:eastAsia="x-none"/>
        </w:rPr>
        <w:t xml:space="preserve">However, there </w:t>
      </w:r>
      <w:del w:id="1381" w:author="Boone, Keith W (GE Healthcare)" w:date="2012-07-18T12:03:00Z">
        <w:r w:rsidR="007D795A" w:rsidRPr="00D33912" w:rsidDel="00581AE8">
          <w:rPr>
            <w:lang w:eastAsia="x-none"/>
          </w:rPr>
          <w:delText xml:space="preserve">are few </w:delText>
        </w:r>
      </w:del>
      <w:ins w:id="1382" w:author="Boone, Keith W (GE Healthcare)" w:date="2012-07-18T12:03:00Z">
        <w:r w:rsidR="00581AE8">
          <w:rPr>
            <w:lang w:eastAsia="x-none"/>
          </w:rPr>
          <w:t xml:space="preserve">is no single </w:t>
        </w:r>
      </w:ins>
      <w:del w:id="1383" w:author="Boone, Keith W (GE Healthcare)" w:date="2012-07-18T12:03:00Z">
        <w:r w:rsidR="007D795A" w:rsidRPr="00D33912" w:rsidDel="00581AE8">
          <w:rPr>
            <w:lang w:eastAsia="x-none"/>
          </w:rPr>
          <w:delText xml:space="preserve">vocabularies </w:delText>
        </w:r>
      </w:del>
      <w:ins w:id="1384" w:author="Boone, Keith W (GE Healthcare)" w:date="2012-07-18T12:03:00Z">
        <w:r w:rsidR="00581AE8" w:rsidRPr="00D33912">
          <w:rPr>
            <w:lang w:eastAsia="x-none"/>
          </w:rPr>
          <w:t>vocabular</w:t>
        </w:r>
        <w:r w:rsidR="00581AE8">
          <w:rPr>
            <w:lang w:eastAsia="x-none"/>
          </w:rPr>
          <w:t>y</w:t>
        </w:r>
        <w:r w:rsidR="00581AE8" w:rsidRPr="00D33912">
          <w:rPr>
            <w:lang w:eastAsia="x-none"/>
          </w:rPr>
          <w:t xml:space="preserve"> </w:t>
        </w:r>
      </w:ins>
      <w:r w:rsidR="007D795A" w:rsidRPr="00D33912">
        <w:rPr>
          <w:lang w:eastAsia="x-none"/>
        </w:rPr>
        <w:t xml:space="preserve">which </w:t>
      </w:r>
      <w:del w:id="1385" w:author="Boone, Keith W (GE Healthcare)" w:date="2012-07-18T12:03:00Z">
        <w:r w:rsidR="007D795A" w:rsidRPr="00D33912" w:rsidDel="00581AE8">
          <w:rPr>
            <w:lang w:eastAsia="x-none"/>
          </w:rPr>
          <w:delText xml:space="preserve">codify </w:delText>
        </w:r>
      </w:del>
      <w:ins w:id="1386" w:author="Boone, Keith W (GE Healthcare)" w:date="2012-07-18T12:03:00Z">
        <w:r w:rsidR="00581AE8" w:rsidRPr="00D33912">
          <w:rPr>
            <w:lang w:eastAsia="x-none"/>
          </w:rPr>
          <w:t>codif</w:t>
        </w:r>
        <w:r w:rsidR="00581AE8">
          <w:rPr>
            <w:lang w:eastAsia="x-none"/>
          </w:rPr>
          <w:t>ies all of</w:t>
        </w:r>
        <w:r w:rsidR="00581AE8" w:rsidRPr="00D33912">
          <w:rPr>
            <w:lang w:eastAsia="x-none"/>
          </w:rPr>
          <w:t xml:space="preserve"> </w:t>
        </w:r>
      </w:ins>
      <w:r w:rsidR="007D795A" w:rsidRPr="00D33912">
        <w:rPr>
          <w:lang w:eastAsia="x-none"/>
        </w:rPr>
        <w:t>these concepts.</w:t>
      </w:r>
    </w:p>
    <w:p w:rsidR="00581AE8" w:rsidRDefault="007D795A" w:rsidP="00BF1E84">
      <w:pPr>
        <w:pStyle w:val="BodyText"/>
        <w:rPr>
          <w:ins w:id="1387" w:author="Boone, Keith W (GE Healthcare)" w:date="2012-07-18T12:03:00Z"/>
          <w:lang w:eastAsia="x-none"/>
        </w:rPr>
      </w:pPr>
      <w:del w:id="1388" w:author="Boone, Keith W (GE Healthcare)" w:date="2012-07-18T12:03:00Z">
        <w:r w:rsidRPr="00D33912" w:rsidDel="00581AE8">
          <w:rPr>
            <w:lang w:eastAsia="x-none"/>
          </w:rPr>
          <w:delText xml:space="preserve">We note that </w:delText>
        </w:r>
      </w:del>
      <w:r w:rsidR="00C8501B" w:rsidRPr="00D33912">
        <w:rPr>
          <w:lang w:eastAsia="x-none"/>
        </w:rPr>
        <w:t xml:space="preserve">LOINC includes a set of values used in FDA Package inserts which represent many concepts common to clinical content on medications.  </w:t>
      </w:r>
      <w:ins w:id="1389" w:author="Boone, Keith W (GE Healthcare)" w:date="2012-07-18T12:03:00Z">
        <w:r w:rsidR="00581AE8">
          <w:rPr>
            <w:lang w:eastAsia="x-none"/>
          </w:rPr>
          <w:t xml:space="preserve">MESH also includes a number of terms that could be used for </w:t>
        </w:r>
        <w:proofErr w:type="gramStart"/>
        <w:r w:rsidR="00581AE8">
          <w:rPr>
            <w:lang w:eastAsia="x-none"/>
          </w:rPr>
          <w:t>these concept</w:t>
        </w:r>
        <w:proofErr w:type="gramEnd"/>
        <w:r w:rsidR="00581AE8">
          <w:rPr>
            <w:lang w:eastAsia="x-none"/>
          </w:rPr>
          <w:t>.  A number of relevant terms also appear in SNOMED</w:t>
        </w:r>
      </w:ins>
      <w:ins w:id="1390" w:author="Boone, Keith W (GE Healthcare)" w:date="2012-07-18T12:04:00Z">
        <w:r w:rsidR="00581AE8">
          <w:rPr>
            <w:lang w:eastAsia="x-none"/>
          </w:rPr>
          <w:t xml:space="preserve"> CT</w:t>
        </w:r>
      </w:ins>
      <w:ins w:id="1391" w:author="Boone, Keith W (GE Healthcare)" w:date="2012-07-18T12:03:00Z">
        <w:r w:rsidR="00581AE8">
          <w:rPr>
            <w:lang w:eastAsia="x-none"/>
          </w:rPr>
          <w:t>.</w:t>
        </w:r>
      </w:ins>
    </w:p>
    <w:p w:rsidR="003944FF" w:rsidRPr="00D33912" w:rsidRDefault="00C8501B" w:rsidP="00BF1E84">
      <w:pPr>
        <w:pStyle w:val="BodyText"/>
        <w:rPr>
          <w:lang w:eastAsia="x-none"/>
        </w:rPr>
      </w:pPr>
      <w:del w:id="1392" w:author="Boone, Keith W (GE Healthcare)" w:date="2012-07-18T11:53:00Z">
        <w:r w:rsidRPr="00D33912" w:rsidDel="00581AE8">
          <w:rPr>
            <w:lang w:eastAsia="x-none"/>
          </w:rPr>
          <w:delText>However, we have not found value sets associated with</w:delText>
        </w:r>
        <w:r w:rsidR="007D795A" w:rsidRPr="00D33912" w:rsidDel="00581AE8">
          <w:rPr>
            <w:lang w:eastAsia="x-none"/>
          </w:rPr>
          <w:delText xml:space="preserve"> many other kinds of publications.  </w:delText>
        </w:r>
      </w:del>
      <w:r w:rsidR="007D795A" w:rsidRPr="00D33912">
        <w:rPr>
          <w:lang w:eastAsia="x-none"/>
        </w:rPr>
        <w:t>A list of different kinds of publications appears below with some of the expected subsections.</w:t>
      </w:r>
    </w:p>
    <w:p w:rsidR="00C8501B" w:rsidRPr="00D33912" w:rsidRDefault="00C8501B" w:rsidP="00BF1E84">
      <w:pPr>
        <w:pStyle w:val="BodyText"/>
        <w:rPr>
          <w:lang w:eastAsia="x-none"/>
        </w:rPr>
      </w:pPr>
      <w:r w:rsidRPr="00D33912">
        <w:rPr>
          <w:lang w:eastAsia="x-none"/>
        </w:rPr>
        <w:t>Clinical Trial Descriptions</w:t>
      </w:r>
    </w:p>
    <w:p w:rsidR="002177B7" w:rsidRPr="00D33912" w:rsidRDefault="002177B7" w:rsidP="00291432">
      <w:pPr>
        <w:pStyle w:val="ListBullet"/>
      </w:pPr>
      <w:r w:rsidRPr="00D33912">
        <w:t>Purpose</w:t>
      </w:r>
    </w:p>
    <w:p w:rsidR="007D795A" w:rsidRPr="00D33912" w:rsidRDefault="007D795A" w:rsidP="00291432">
      <w:pPr>
        <w:pStyle w:val="ListBullet"/>
      </w:pPr>
      <w:r w:rsidRPr="00D33912">
        <w:t>Condition</w:t>
      </w:r>
    </w:p>
    <w:p w:rsidR="007D795A" w:rsidRPr="00D33912" w:rsidRDefault="007D795A" w:rsidP="00291432">
      <w:pPr>
        <w:pStyle w:val="ListBullet"/>
      </w:pPr>
      <w:r w:rsidRPr="00D33912">
        <w:lastRenderedPageBreak/>
        <w:t>Intervention</w:t>
      </w:r>
    </w:p>
    <w:p w:rsidR="002177B7" w:rsidRPr="00D33912" w:rsidRDefault="002177B7" w:rsidP="00291432">
      <w:pPr>
        <w:pStyle w:val="ListBullet"/>
      </w:pPr>
      <w:r w:rsidRPr="00D33912">
        <w:t>Eligibility</w:t>
      </w:r>
    </w:p>
    <w:p w:rsidR="002177B7" w:rsidRPr="00D33912" w:rsidRDefault="002177B7" w:rsidP="00291432">
      <w:pPr>
        <w:pStyle w:val="ListBullet"/>
      </w:pPr>
      <w:r w:rsidRPr="00D33912">
        <w:t>Contacts and Locations</w:t>
      </w:r>
    </w:p>
    <w:p w:rsidR="00C8501B" w:rsidRPr="00D33912" w:rsidRDefault="00C8501B" w:rsidP="00BF1E84">
      <w:pPr>
        <w:pStyle w:val="BodyText"/>
        <w:rPr>
          <w:lang w:eastAsia="x-none"/>
        </w:rPr>
      </w:pPr>
      <w:r w:rsidRPr="00D33912">
        <w:rPr>
          <w:lang w:eastAsia="x-none"/>
        </w:rPr>
        <w:t>Lab Test Compendia</w:t>
      </w:r>
    </w:p>
    <w:p w:rsidR="00C8501B" w:rsidRPr="00D33912" w:rsidRDefault="00C8501B" w:rsidP="00291432">
      <w:pPr>
        <w:pStyle w:val="ListBullet"/>
      </w:pPr>
      <w:r w:rsidRPr="00D33912">
        <w:t>Specimen (type, handling, et cetera)</w:t>
      </w:r>
    </w:p>
    <w:p w:rsidR="00C8501B" w:rsidRPr="00D33912" w:rsidRDefault="00C8501B" w:rsidP="00291432">
      <w:pPr>
        <w:pStyle w:val="ListBullet"/>
      </w:pPr>
      <w:r w:rsidRPr="00D33912">
        <w:t>Indications</w:t>
      </w:r>
    </w:p>
    <w:p w:rsidR="00C8501B" w:rsidRPr="00D33912" w:rsidRDefault="00C8501B" w:rsidP="00291432">
      <w:pPr>
        <w:pStyle w:val="ListBullet"/>
      </w:pPr>
      <w:r w:rsidRPr="00D33912">
        <w:t>Contraindications</w:t>
      </w:r>
    </w:p>
    <w:p w:rsidR="00C8501B" w:rsidRPr="00D33912" w:rsidRDefault="00C8501B" w:rsidP="00291432">
      <w:pPr>
        <w:pStyle w:val="ListBullet"/>
      </w:pPr>
      <w:r w:rsidRPr="00D33912">
        <w:t>Interpretation</w:t>
      </w:r>
    </w:p>
    <w:p w:rsidR="00C8501B" w:rsidRPr="00D33912" w:rsidRDefault="00C8501B" w:rsidP="00291432">
      <w:pPr>
        <w:pStyle w:val="ListBullet"/>
      </w:pPr>
      <w:r w:rsidRPr="00D33912">
        <w:t>Reference Range</w:t>
      </w:r>
    </w:p>
    <w:p w:rsidR="00C8501B" w:rsidRPr="00D33912" w:rsidRDefault="00C8501B" w:rsidP="00291432">
      <w:pPr>
        <w:pStyle w:val="ListBullet"/>
      </w:pPr>
      <w:r w:rsidRPr="00D33912">
        <w:t>Method</w:t>
      </w:r>
    </w:p>
    <w:p w:rsidR="00C8501B" w:rsidRPr="00D33912" w:rsidRDefault="00C8501B" w:rsidP="00BF1E84">
      <w:pPr>
        <w:pStyle w:val="BodyText"/>
        <w:rPr>
          <w:lang w:eastAsia="x-none"/>
        </w:rPr>
      </w:pPr>
      <w:r w:rsidRPr="00D33912">
        <w:rPr>
          <w:lang w:eastAsia="x-none"/>
        </w:rPr>
        <w:t>Public Health Alerts</w:t>
      </w:r>
    </w:p>
    <w:p w:rsidR="00C8501B" w:rsidRPr="00D33912" w:rsidRDefault="00C8501B" w:rsidP="00291432">
      <w:pPr>
        <w:pStyle w:val="ListBullet"/>
      </w:pPr>
      <w:r w:rsidRPr="00D33912">
        <w:t>Description</w:t>
      </w:r>
    </w:p>
    <w:p w:rsidR="00C8501B" w:rsidRPr="00D33912" w:rsidRDefault="00C8501B" w:rsidP="00291432">
      <w:pPr>
        <w:pStyle w:val="ListBullet"/>
      </w:pPr>
      <w:r w:rsidRPr="00D33912">
        <w:t>Screening</w:t>
      </w:r>
    </w:p>
    <w:p w:rsidR="00C8501B" w:rsidRPr="00D33912" w:rsidRDefault="00C8501B" w:rsidP="00291432">
      <w:pPr>
        <w:pStyle w:val="ListBullet"/>
      </w:pPr>
      <w:r w:rsidRPr="00D33912">
        <w:t>Diagnosis</w:t>
      </w:r>
    </w:p>
    <w:p w:rsidR="00C8501B" w:rsidRPr="00D33912" w:rsidRDefault="00C8501B" w:rsidP="00291432">
      <w:pPr>
        <w:pStyle w:val="ListBullet"/>
      </w:pPr>
      <w:r w:rsidRPr="00D33912">
        <w:t>Treatment</w:t>
      </w:r>
    </w:p>
    <w:p w:rsidR="00C8501B" w:rsidRPr="00D33912" w:rsidRDefault="00C8501B" w:rsidP="00291432">
      <w:pPr>
        <w:pStyle w:val="ListBullet"/>
      </w:pPr>
      <w:r w:rsidRPr="00D33912">
        <w:t>Prognosis</w:t>
      </w:r>
    </w:p>
    <w:p w:rsidR="00C8501B" w:rsidRPr="00D33912" w:rsidRDefault="00C8501B" w:rsidP="00291432">
      <w:pPr>
        <w:pStyle w:val="ListBullet"/>
      </w:pPr>
      <w:r w:rsidRPr="00D33912">
        <w:t>Reporting</w:t>
      </w:r>
    </w:p>
    <w:p w:rsidR="00C8501B" w:rsidRPr="00D33912" w:rsidRDefault="00C8501B" w:rsidP="00BF1E84">
      <w:pPr>
        <w:pStyle w:val="BodyText"/>
        <w:rPr>
          <w:lang w:eastAsia="x-none"/>
        </w:rPr>
      </w:pPr>
      <w:r w:rsidRPr="00D33912">
        <w:rPr>
          <w:lang w:eastAsia="x-none"/>
        </w:rPr>
        <w:t>Problems and Allergies</w:t>
      </w:r>
    </w:p>
    <w:p w:rsidR="00C8501B" w:rsidRPr="00D33912" w:rsidRDefault="00C8501B" w:rsidP="00291432">
      <w:pPr>
        <w:pStyle w:val="ListBullet"/>
      </w:pPr>
      <w:r w:rsidRPr="00D33912">
        <w:t>Description</w:t>
      </w:r>
    </w:p>
    <w:p w:rsidR="00C8501B" w:rsidRPr="00D33912" w:rsidRDefault="00C8501B" w:rsidP="00291432">
      <w:pPr>
        <w:pStyle w:val="ListBullet"/>
      </w:pPr>
      <w:r w:rsidRPr="00D33912">
        <w:t>Risks</w:t>
      </w:r>
    </w:p>
    <w:p w:rsidR="00C8501B" w:rsidRPr="00D33912" w:rsidRDefault="00C8501B" w:rsidP="00291432">
      <w:pPr>
        <w:pStyle w:val="ListBullet"/>
      </w:pPr>
      <w:r w:rsidRPr="00D33912">
        <w:t>Diagnosis</w:t>
      </w:r>
    </w:p>
    <w:p w:rsidR="00C8501B" w:rsidRPr="00D33912" w:rsidRDefault="00C8501B" w:rsidP="00291432">
      <w:pPr>
        <w:pStyle w:val="ListBullet"/>
      </w:pPr>
      <w:r w:rsidRPr="00D33912">
        <w:t>Treatment</w:t>
      </w:r>
    </w:p>
    <w:p w:rsidR="00C8501B" w:rsidRPr="00D33912" w:rsidRDefault="00C8501B" w:rsidP="00291432">
      <w:pPr>
        <w:pStyle w:val="ListBullet"/>
      </w:pPr>
      <w:r w:rsidRPr="00D33912">
        <w:t>Prognosis</w:t>
      </w:r>
    </w:p>
    <w:p w:rsidR="00C8501B" w:rsidRPr="00D33912" w:rsidRDefault="00C8501B" w:rsidP="00BF1E84">
      <w:pPr>
        <w:pStyle w:val="BodyText"/>
        <w:rPr>
          <w:lang w:eastAsia="x-none"/>
        </w:rPr>
      </w:pPr>
      <w:r w:rsidRPr="00D33912">
        <w:rPr>
          <w:lang w:eastAsia="x-none"/>
        </w:rPr>
        <w:t>Procedures</w:t>
      </w:r>
    </w:p>
    <w:p w:rsidR="001C2117" w:rsidRPr="00D33912" w:rsidRDefault="001C2117" w:rsidP="00291432">
      <w:pPr>
        <w:pStyle w:val="ListBullet"/>
      </w:pPr>
      <w:r w:rsidRPr="00D33912">
        <w:t>Purpose</w:t>
      </w:r>
    </w:p>
    <w:p w:rsidR="00C8501B" w:rsidRPr="00D33912" w:rsidRDefault="00C8501B" w:rsidP="00291432">
      <w:pPr>
        <w:pStyle w:val="ListBullet"/>
      </w:pPr>
      <w:r w:rsidRPr="00D33912">
        <w:t>Indications</w:t>
      </w:r>
    </w:p>
    <w:p w:rsidR="00C8501B" w:rsidRPr="00D33912" w:rsidRDefault="00C8501B" w:rsidP="00291432">
      <w:pPr>
        <w:pStyle w:val="ListBullet"/>
      </w:pPr>
      <w:r w:rsidRPr="00D33912">
        <w:t>Contraindications</w:t>
      </w:r>
    </w:p>
    <w:p w:rsidR="00C8501B" w:rsidRPr="00D33912" w:rsidRDefault="00C8501B" w:rsidP="00291432">
      <w:pPr>
        <w:pStyle w:val="ListBullet"/>
      </w:pPr>
      <w:r w:rsidRPr="00D33912">
        <w:t>Risks, Complications and Side Effects</w:t>
      </w:r>
    </w:p>
    <w:p w:rsidR="00C8501B" w:rsidRPr="00D33912" w:rsidRDefault="00C8501B" w:rsidP="00291432">
      <w:pPr>
        <w:pStyle w:val="ListBullet"/>
      </w:pPr>
      <w:r w:rsidRPr="00D33912">
        <w:t>Prognosis</w:t>
      </w:r>
    </w:p>
    <w:p w:rsidR="007D795A" w:rsidRPr="00D33912" w:rsidRDefault="007D795A" w:rsidP="007D795A">
      <w:pPr>
        <w:pStyle w:val="BodyText"/>
        <w:rPr>
          <w:lang w:eastAsia="x-none"/>
        </w:rPr>
      </w:pPr>
      <w:r w:rsidRPr="00D33912">
        <w:rPr>
          <w:lang w:eastAsia="x-none"/>
        </w:rPr>
        <w:t>Vaccination Information</w:t>
      </w:r>
    </w:p>
    <w:p w:rsidR="007D795A" w:rsidRPr="00D33912" w:rsidRDefault="007D795A" w:rsidP="00291432">
      <w:pPr>
        <w:pStyle w:val="ListBullet"/>
      </w:pPr>
      <w:r w:rsidRPr="00D33912">
        <w:t>Indications</w:t>
      </w:r>
    </w:p>
    <w:p w:rsidR="007D795A" w:rsidRPr="00D33912" w:rsidRDefault="007D795A" w:rsidP="00291432">
      <w:pPr>
        <w:pStyle w:val="ListBullet"/>
      </w:pPr>
      <w:r w:rsidRPr="00D33912">
        <w:t>Contraindications</w:t>
      </w:r>
    </w:p>
    <w:p w:rsidR="007D795A" w:rsidRDefault="007D795A" w:rsidP="00291432">
      <w:pPr>
        <w:pStyle w:val="ListBullet"/>
        <w:rPr>
          <w:ins w:id="1393" w:author="Boone, Keith W (GE Healthcare)" w:date="2012-07-17T14:54:00Z"/>
        </w:rPr>
      </w:pPr>
      <w:r w:rsidRPr="00D33912">
        <w:t>Risks, Complications and Side Effects</w:t>
      </w:r>
    </w:p>
    <w:p w:rsidR="00442F02" w:rsidRPr="00D33912" w:rsidRDefault="00442F02">
      <w:pPr>
        <w:pStyle w:val="ListBullet"/>
        <w:numPr>
          <w:ilvl w:val="0"/>
          <w:numId w:val="0"/>
        </w:numPr>
        <w:ind w:left="360"/>
        <w:pPrChange w:id="1394" w:author="Boone, Keith W (GE Healthcare)" w:date="2012-07-17T14:54:00Z">
          <w:pPr>
            <w:pStyle w:val="ListBullet"/>
          </w:pPr>
        </w:pPrChange>
      </w:pPr>
    </w:p>
    <w:p w:rsidR="00252ADD" w:rsidRPr="00C16B49" w:rsidRDefault="00C80BE3" w:rsidP="00291432">
      <w:pPr>
        <w:pStyle w:val="XMLExample"/>
        <w:rPr>
          <w:rStyle w:val="BodyTextChar3"/>
          <w:rFonts w:ascii="Times New Roman" w:hAnsi="Times New Roman"/>
          <w:b/>
          <w:szCs w:val="24"/>
        </w:rPr>
      </w:pPr>
      <w:proofErr w:type="spellStart"/>
      <w:proofErr w:type="gramStart"/>
      <w:r w:rsidRPr="00D33912">
        <w:rPr>
          <w:rStyle w:val="BodyTextChar3"/>
          <w:szCs w:val="24"/>
        </w:rPr>
        <w:t>infor</w:t>
      </w:r>
      <w:r w:rsidRPr="00C16B49">
        <w:rPr>
          <w:rStyle w:val="BodyTextChar3"/>
          <w:szCs w:val="24"/>
        </w:rPr>
        <w:t>mationRecipient</w:t>
      </w:r>
      <w:proofErr w:type="spellEnd"/>
      <w:proofErr w:type="gramEnd"/>
    </w:p>
    <w:p w:rsidR="00A360AF" w:rsidRPr="00442F02" w:rsidRDefault="00252ADD" w:rsidP="004D0D72">
      <w:pPr>
        <w:pStyle w:val="BodyText"/>
        <w:numPr>
          <w:ilvl w:val="0"/>
          <w:numId w:val="31"/>
        </w:numPr>
        <w:rPr>
          <w:b/>
          <w:lang w:eastAsia="x-none"/>
          <w:rPrChange w:id="1395" w:author="Boone, Keith W (GE Healthcare)" w:date="2012-07-17T14:54:00Z">
            <w:rPr>
              <w:lang w:eastAsia="x-none"/>
            </w:rPr>
          </w:rPrChange>
        </w:rPr>
      </w:pPr>
      <w:r w:rsidRPr="00442F02">
        <w:rPr>
          <w:b/>
          <w:lang w:eastAsia="x-none"/>
          <w:rPrChange w:id="1396" w:author="Boone, Keith W (GE Healthcare)" w:date="2012-07-17T14:54:00Z">
            <w:rPr>
              <w:lang w:eastAsia="x-none"/>
            </w:rPr>
          </w:rPrChange>
        </w:rPr>
        <w:t xml:space="preserve">The Clinical Knowledge Requester </w:t>
      </w:r>
      <w:r w:rsidRPr="00442F02">
        <w:rPr>
          <w:b/>
          <w:smallCaps/>
          <w:lang w:eastAsia="x-none"/>
          <w:rPrChange w:id="1397" w:author="Boone, Keith W (GE Healthcare)" w:date="2012-07-17T14:54:00Z">
            <w:rPr>
              <w:smallCaps/>
              <w:lang w:eastAsia="x-none"/>
            </w:rPr>
          </w:rPrChange>
        </w:rPr>
        <w:t>shall</w:t>
      </w:r>
      <w:r w:rsidRPr="00442F02">
        <w:rPr>
          <w:b/>
          <w:lang w:eastAsia="x-none"/>
          <w:rPrChange w:id="1398" w:author="Boone, Keith W (GE Healthcare)" w:date="2012-07-17T14:54:00Z">
            <w:rPr>
              <w:lang w:eastAsia="x-none"/>
            </w:rPr>
          </w:rPrChange>
        </w:rPr>
        <w:t xml:space="preserve"> </w:t>
      </w:r>
      <w:proofErr w:type="gramStart"/>
      <w:r w:rsidRPr="00442F02">
        <w:rPr>
          <w:b/>
          <w:lang w:eastAsia="x-none"/>
          <w:rPrChange w:id="1399" w:author="Boone, Keith W (GE Healthcare)" w:date="2012-07-17T14:54:00Z">
            <w:rPr>
              <w:lang w:eastAsia="x-none"/>
            </w:rPr>
          </w:rPrChange>
        </w:rPr>
        <w:t>send</w:t>
      </w:r>
      <w:proofErr w:type="gramEnd"/>
      <w:r w:rsidRPr="00442F02">
        <w:rPr>
          <w:b/>
          <w:lang w:eastAsia="x-none"/>
          <w:rPrChange w:id="1400" w:author="Boone, Keith W (GE Healthcare)" w:date="2012-07-17T14:54:00Z">
            <w:rPr>
              <w:lang w:eastAsia="x-none"/>
            </w:rPr>
          </w:rPrChange>
        </w:rPr>
        <w:t xml:space="preserve"> this parameter.  </w:t>
      </w:r>
    </w:p>
    <w:p w:rsidR="00252ADD" w:rsidRPr="00D33912" w:rsidRDefault="00252ADD" w:rsidP="004D0D72">
      <w:pPr>
        <w:pStyle w:val="BodyText"/>
        <w:numPr>
          <w:ilvl w:val="0"/>
          <w:numId w:val="31"/>
        </w:numPr>
        <w:rPr>
          <w:lang w:eastAsia="x-none"/>
        </w:rPr>
      </w:pPr>
      <w:r w:rsidRPr="00D33912">
        <w:rPr>
          <w:lang w:eastAsia="x-none"/>
        </w:rPr>
        <w:t xml:space="preserve">It </w:t>
      </w:r>
      <w:r w:rsidRPr="00D33912">
        <w:rPr>
          <w:smallCaps/>
          <w:lang w:eastAsia="x-none"/>
        </w:rPr>
        <w:t>shall</w:t>
      </w:r>
      <w:r w:rsidRPr="00D33912">
        <w:rPr>
          <w:lang w:eastAsia="x-none"/>
        </w:rPr>
        <w:t xml:space="preserve"> have the value PAT if the final information recipient is to be the </w:t>
      </w:r>
      <w:proofErr w:type="gramStart"/>
      <w:r w:rsidRPr="00D33912">
        <w:rPr>
          <w:lang w:eastAsia="x-none"/>
        </w:rPr>
        <w:t>patient,</w:t>
      </w:r>
      <w:proofErr w:type="gramEnd"/>
      <w:r w:rsidRPr="00D33912">
        <w:rPr>
          <w:lang w:eastAsia="x-none"/>
        </w:rPr>
        <w:t xml:space="preserve"> or PROV if the final information recipient is to be a </w:t>
      </w:r>
      <w:del w:id="1401" w:author="Boone, Keith W (GE Healthcare)" w:date="2012-07-16T17:24:00Z">
        <w:r w:rsidRPr="00D33912" w:rsidDel="00E20E58">
          <w:rPr>
            <w:lang w:eastAsia="x-none"/>
          </w:rPr>
          <w:delText>healthcare provider</w:delText>
        </w:r>
      </w:del>
      <w:ins w:id="1402" w:author="Boone, Keith W (GE Healthcare)" w:date="2012-07-16T17:24:00Z">
        <w:r w:rsidR="00E20E58">
          <w:rPr>
            <w:lang w:eastAsia="x-none"/>
          </w:rPr>
          <w:t>clinician</w:t>
        </w:r>
      </w:ins>
      <w:ins w:id="1403" w:author="Boone, Keith W (GE Healthcare)" w:date="2012-07-16T15:32:00Z">
        <w:r w:rsidR="0051122A" w:rsidRPr="00442F02">
          <w:rPr>
            <w:i/>
            <w:lang w:eastAsia="x-none"/>
            <w:rPrChange w:id="1404" w:author="Boone, Keith W (GE Healthcare)" w:date="2012-07-17T14:55:00Z">
              <w:rPr>
                <w:lang w:eastAsia="x-none"/>
              </w:rPr>
            </w:rPrChange>
          </w:rPr>
          <w:t>, or PAY</w:t>
        </w:r>
      </w:ins>
      <w:ins w:id="1405" w:author="Boone, Keith W (GE Healthcare)" w:date="2012-07-16T15:33:00Z">
        <w:r w:rsidR="0051122A" w:rsidRPr="00442F02">
          <w:rPr>
            <w:i/>
            <w:lang w:eastAsia="x-none"/>
            <w:rPrChange w:id="1406" w:author="Boone, Keith W (GE Healthcare)" w:date="2012-07-17T14:55:00Z">
              <w:rPr>
                <w:lang w:eastAsia="x-none"/>
              </w:rPr>
            </w:rPrChange>
          </w:rPr>
          <w:t>O</w:t>
        </w:r>
      </w:ins>
      <w:ins w:id="1407" w:author="Boone, Keith W (GE Healthcare)" w:date="2012-07-16T15:32:00Z">
        <w:r w:rsidR="0051122A" w:rsidRPr="00442F02">
          <w:rPr>
            <w:i/>
            <w:lang w:eastAsia="x-none"/>
            <w:rPrChange w:id="1408" w:author="Boone, Keith W (GE Healthcare)" w:date="2012-07-17T14:55:00Z">
              <w:rPr>
                <w:lang w:eastAsia="x-none"/>
              </w:rPr>
            </w:rPrChange>
          </w:rPr>
          <w:t>R if the final information recipient is to be a payer</w:t>
        </w:r>
      </w:ins>
      <w:r w:rsidRPr="00D33912">
        <w:rPr>
          <w:lang w:eastAsia="x-none"/>
        </w:rPr>
        <w:t>.  No other values are permitted.</w:t>
      </w:r>
    </w:p>
    <w:p w:rsidR="0093597A" w:rsidRPr="00D33912" w:rsidRDefault="0093597A" w:rsidP="00291432">
      <w:pPr>
        <w:pStyle w:val="XMLExample"/>
        <w:rPr>
          <w:rStyle w:val="BodyTextChar3"/>
          <w:rFonts w:ascii="Times New Roman" w:hAnsi="Times New Roman"/>
          <w:b/>
          <w:szCs w:val="24"/>
        </w:rPr>
      </w:pPr>
      <w:bookmarkStart w:id="1409" w:name="_Ref323718506"/>
    </w:p>
    <w:p w:rsidR="00252ADD" w:rsidRPr="00AE42CE" w:rsidRDefault="00252ADD" w:rsidP="00291432">
      <w:pPr>
        <w:pStyle w:val="XMLExample"/>
        <w:rPr>
          <w:szCs w:val="24"/>
        </w:rPr>
      </w:pPr>
      <w:proofErr w:type="spellStart"/>
      <w:r w:rsidRPr="00D33912">
        <w:rPr>
          <w:rStyle w:val="BodyTextChar3"/>
          <w:szCs w:val="24"/>
        </w:rPr>
        <w:t>informationRecipient.languageCode.c</w:t>
      </w:r>
      <w:bookmarkEnd w:id="1409"/>
      <w:proofErr w:type="spellEnd"/>
      <w:r w:rsidRPr="00D33912">
        <w:rPr>
          <w:rStyle w:val="BodyTextChar3"/>
          <w:szCs w:val="24"/>
        </w:rPr>
        <w:t xml:space="preserve"> </w:t>
      </w:r>
    </w:p>
    <w:p w:rsidR="00A360AF" w:rsidRPr="00442F02" w:rsidRDefault="00252ADD" w:rsidP="004D0D72">
      <w:pPr>
        <w:pStyle w:val="BodyText"/>
        <w:numPr>
          <w:ilvl w:val="0"/>
          <w:numId w:val="31"/>
        </w:numPr>
        <w:rPr>
          <w:b/>
          <w:lang w:eastAsia="x-none"/>
          <w:rPrChange w:id="1410" w:author="Boone, Keith W (GE Healthcare)" w:date="2012-07-17T14:55:00Z">
            <w:rPr>
              <w:lang w:eastAsia="x-none"/>
            </w:rPr>
          </w:rPrChange>
        </w:rPr>
      </w:pPr>
      <w:r w:rsidRPr="00442F02">
        <w:rPr>
          <w:b/>
          <w:lang w:eastAsia="x-none"/>
          <w:rPrChange w:id="1411" w:author="Boone, Keith W (GE Healthcare)" w:date="2012-07-17T14:55:00Z">
            <w:rPr>
              <w:lang w:eastAsia="x-none"/>
            </w:rPr>
          </w:rPrChange>
        </w:rPr>
        <w:t xml:space="preserve">The Clinical Knowledge Requester </w:t>
      </w:r>
      <w:r w:rsidRPr="00442F02">
        <w:rPr>
          <w:b/>
          <w:smallCaps/>
          <w:lang w:eastAsia="x-none"/>
          <w:rPrChange w:id="1412" w:author="Boone, Keith W (GE Healthcare)" w:date="2012-07-17T14:55:00Z">
            <w:rPr>
              <w:smallCaps/>
              <w:lang w:eastAsia="x-none"/>
            </w:rPr>
          </w:rPrChange>
        </w:rPr>
        <w:t>shall</w:t>
      </w:r>
      <w:r w:rsidRPr="00442F02">
        <w:rPr>
          <w:b/>
          <w:lang w:eastAsia="x-none"/>
          <w:rPrChange w:id="1413" w:author="Boone, Keith W (GE Healthcare)" w:date="2012-07-17T14:55:00Z">
            <w:rPr>
              <w:lang w:eastAsia="x-none"/>
            </w:rPr>
          </w:rPrChange>
        </w:rPr>
        <w:t xml:space="preserve"> </w:t>
      </w:r>
      <w:proofErr w:type="gramStart"/>
      <w:r w:rsidRPr="00442F02">
        <w:rPr>
          <w:b/>
          <w:lang w:eastAsia="x-none"/>
          <w:rPrChange w:id="1414" w:author="Boone, Keith W (GE Healthcare)" w:date="2012-07-17T14:55:00Z">
            <w:rPr>
              <w:lang w:eastAsia="x-none"/>
            </w:rPr>
          </w:rPrChange>
        </w:rPr>
        <w:t>send</w:t>
      </w:r>
      <w:proofErr w:type="gramEnd"/>
      <w:r w:rsidRPr="00442F02">
        <w:rPr>
          <w:b/>
          <w:lang w:eastAsia="x-none"/>
          <w:rPrChange w:id="1415" w:author="Boone, Keith W (GE Healthcare)" w:date="2012-07-17T14:55:00Z">
            <w:rPr>
              <w:lang w:eastAsia="x-none"/>
            </w:rPr>
          </w:rPrChange>
        </w:rPr>
        <w:t xml:space="preserve"> this parameter.  It indicates the desired language of the </w:t>
      </w:r>
      <w:r w:rsidR="00D33912" w:rsidRPr="00442F02">
        <w:rPr>
          <w:b/>
          <w:lang w:eastAsia="x-none"/>
          <w:rPrChange w:id="1416" w:author="Boone, Keith W (GE Healthcare)" w:date="2012-07-17T14:55:00Z">
            <w:rPr>
              <w:lang w:eastAsia="x-none"/>
            </w:rPr>
          </w:rPrChange>
        </w:rPr>
        <w:t>information</w:t>
      </w:r>
      <w:r w:rsidRPr="00442F02">
        <w:rPr>
          <w:b/>
          <w:lang w:eastAsia="x-none"/>
          <w:rPrChange w:id="1417" w:author="Boone, Keith W (GE Healthcare)" w:date="2012-07-17T14:55:00Z">
            <w:rPr>
              <w:lang w:eastAsia="x-none"/>
            </w:rPr>
          </w:rPrChange>
        </w:rPr>
        <w:t xml:space="preserve"> recipient.  </w:t>
      </w:r>
    </w:p>
    <w:p w:rsidR="00A360AF" w:rsidRPr="00D33912" w:rsidRDefault="00252ADD" w:rsidP="004D0D72">
      <w:pPr>
        <w:pStyle w:val="BodyText"/>
        <w:numPr>
          <w:ilvl w:val="0"/>
          <w:numId w:val="31"/>
        </w:numPr>
        <w:rPr>
          <w:lang w:eastAsia="x-none"/>
        </w:rPr>
      </w:pPr>
      <w:r w:rsidRPr="00D33912">
        <w:rPr>
          <w:lang w:eastAsia="x-none"/>
        </w:rPr>
        <w:t xml:space="preserve">This parameter </w:t>
      </w:r>
      <w:r w:rsidRPr="00D33912">
        <w:rPr>
          <w:smallCaps/>
          <w:lang w:eastAsia="x-none"/>
        </w:rPr>
        <w:t>may</w:t>
      </w:r>
      <w:r w:rsidRPr="00D33912">
        <w:rPr>
          <w:lang w:eastAsia="x-none"/>
        </w:rPr>
        <w:t xml:space="preserve"> be sent more than once if the information recipient is interested in content available in additional languages.  </w:t>
      </w:r>
    </w:p>
    <w:p w:rsidR="00252ADD" w:rsidRPr="00D33912" w:rsidRDefault="00252ADD" w:rsidP="004D0D72">
      <w:pPr>
        <w:pStyle w:val="BodyText"/>
        <w:numPr>
          <w:ilvl w:val="0"/>
          <w:numId w:val="31"/>
        </w:numPr>
        <w:rPr>
          <w:lang w:eastAsia="x-none"/>
        </w:rPr>
      </w:pPr>
      <w:r w:rsidRPr="00D33912">
        <w:rPr>
          <w:lang w:eastAsia="x-none"/>
        </w:rPr>
        <w:t xml:space="preserve">Each subsequent parameter </w:t>
      </w:r>
      <w:r w:rsidRPr="00D33912">
        <w:rPr>
          <w:smallCaps/>
          <w:lang w:eastAsia="x-none"/>
        </w:rPr>
        <w:t>shall</w:t>
      </w:r>
      <w:r w:rsidRPr="00D33912">
        <w:rPr>
          <w:lang w:eastAsia="x-none"/>
        </w:rPr>
        <w:t xml:space="preserve"> have its ordinal appended according to the requirements of the </w:t>
      </w:r>
      <w:proofErr w:type="spellStart"/>
      <w:r w:rsidR="00605F48" w:rsidRPr="00D33912">
        <w:rPr>
          <w:lang w:eastAsia="x-none"/>
        </w:rPr>
        <w:t>Infobutton</w:t>
      </w:r>
      <w:proofErr w:type="spellEnd"/>
      <w:r w:rsidRPr="00D33912">
        <w:rPr>
          <w:lang w:eastAsia="x-none"/>
        </w:rPr>
        <w:t xml:space="preserve"> URL Implementation guide.</w:t>
      </w:r>
    </w:p>
    <w:p w:rsidR="00BF1E84" w:rsidRPr="00D33912" w:rsidRDefault="00BF1E84" w:rsidP="004D0D72">
      <w:pPr>
        <w:pStyle w:val="BodyText"/>
        <w:numPr>
          <w:ilvl w:val="0"/>
          <w:numId w:val="31"/>
        </w:numPr>
        <w:rPr>
          <w:lang w:eastAsia="x-none"/>
        </w:rPr>
      </w:pPr>
      <w:del w:id="1418" w:author="Boone, Keith W (GE Healthcare)" w:date="2012-07-16T15:36:00Z">
        <w:r w:rsidRPr="00D33912" w:rsidDel="0051122A">
          <w:rPr>
            <w:lang w:eastAsia="x-none"/>
          </w:rPr>
          <w:delText>Clinical Knowledge Source</w:delText>
        </w:r>
      </w:del>
      <w:ins w:id="1419" w:author="Boone, Keith W (GE Healthcare)" w:date="2012-07-16T15:36:00Z">
        <w:r w:rsidR="0051122A">
          <w:rPr>
            <w:lang w:eastAsia="x-none"/>
          </w:rPr>
          <w:t>Clinical Knowledge Directory</w:t>
        </w:r>
      </w:ins>
      <w:r w:rsidRPr="00D33912">
        <w:rPr>
          <w:lang w:eastAsia="x-none"/>
        </w:rPr>
        <w:t xml:space="preserve"> </w:t>
      </w:r>
      <w:r w:rsidRPr="00D33912">
        <w:rPr>
          <w:smallCaps/>
          <w:lang w:eastAsia="x-none"/>
        </w:rPr>
        <w:t>should not</w:t>
      </w:r>
      <w:r w:rsidRPr="00D33912">
        <w:rPr>
          <w:lang w:eastAsia="x-none"/>
        </w:rPr>
        <w:t xml:space="preserve"> return resources in languages other than </w:t>
      </w:r>
      <w:proofErr w:type="gramStart"/>
      <w:r w:rsidRPr="00D33912">
        <w:rPr>
          <w:lang w:eastAsia="x-none"/>
        </w:rPr>
        <w:t>specified  by</w:t>
      </w:r>
      <w:proofErr w:type="gramEnd"/>
      <w:r w:rsidRPr="00D33912">
        <w:rPr>
          <w:lang w:eastAsia="x-none"/>
        </w:rPr>
        <w:t xml:space="preserve"> this parameter (it </w:t>
      </w:r>
      <w:r w:rsidRPr="00D33912">
        <w:rPr>
          <w:smallCaps/>
          <w:lang w:eastAsia="x-none"/>
        </w:rPr>
        <w:t>may</w:t>
      </w:r>
      <w:r w:rsidRPr="00D33912">
        <w:rPr>
          <w:lang w:eastAsia="x-none"/>
        </w:rPr>
        <w:t xml:space="preserve"> do so if alternative resources are available in the requested language).</w:t>
      </w:r>
    </w:p>
    <w:p w:rsidR="00BF1E84" w:rsidRPr="00D33912" w:rsidRDefault="00BF1E84" w:rsidP="004D0D72">
      <w:pPr>
        <w:pStyle w:val="BodyText"/>
        <w:numPr>
          <w:ilvl w:val="0"/>
          <w:numId w:val="31"/>
        </w:numPr>
        <w:rPr>
          <w:lang w:eastAsia="x-none"/>
        </w:rPr>
      </w:pPr>
      <w:r w:rsidRPr="00D33912">
        <w:rPr>
          <w:lang w:eastAsia="x-none"/>
        </w:rPr>
        <w:t xml:space="preserve">The value of this parameter </w:t>
      </w:r>
      <w:r w:rsidRPr="00D33912">
        <w:rPr>
          <w:smallCaps/>
          <w:lang w:eastAsia="x-none"/>
        </w:rPr>
        <w:t>shall</w:t>
      </w:r>
      <w:r w:rsidRPr="00D33912">
        <w:rPr>
          <w:lang w:eastAsia="x-none"/>
        </w:rPr>
        <w:t xml:space="preserve"> be a language code as specified by RFC 1766 Tags for Identifying Languages.  </w:t>
      </w:r>
    </w:p>
    <w:p w:rsidR="0093597A" w:rsidRPr="00D33912" w:rsidRDefault="0093597A" w:rsidP="00291432">
      <w:pPr>
        <w:pStyle w:val="XMLExample"/>
        <w:rPr>
          <w:rStyle w:val="BodyTextChar3"/>
          <w:rFonts w:ascii="Times New Roman" w:hAnsi="Times New Roman"/>
          <w:b/>
          <w:szCs w:val="24"/>
        </w:rPr>
      </w:pPr>
    </w:p>
    <w:p w:rsidR="00C80BE3" w:rsidRPr="00AE42CE" w:rsidRDefault="00C80BE3" w:rsidP="00291432">
      <w:pPr>
        <w:pStyle w:val="XMLExample"/>
        <w:rPr>
          <w:szCs w:val="24"/>
        </w:rPr>
      </w:pPr>
      <w:proofErr w:type="spellStart"/>
      <w:r w:rsidRPr="00D33912">
        <w:rPr>
          <w:rStyle w:val="BodyTextChar3"/>
          <w:szCs w:val="24"/>
        </w:rPr>
        <w:t>informationRecipient.hea</w:t>
      </w:r>
      <w:r w:rsidRPr="00C16B49">
        <w:rPr>
          <w:rStyle w:val="BodyTextChar3"/>
          <w:szCs w:val="24"/>
        </w:rPr>
        <w:t>lthCareProvider</w:t>
      </w:r>
      <w:r w:rsidR="00252ADD" w:rsidRPr="00C16B49">
        <w:rPr>
          <w:rStyle w:val="BodyTextChar3"/>
          <w:szCs w:val="24"/>
        </w:rPr>
        <w:t>.c.c</w:t>
      </w:r>
      <w:proofErr w:type="spellEnd"/>
      <w:r w:rsidR="00252ADD" w:rsidRPr="00C16B49">
        <w:rPr>
          <w:rStyle w:val="BodyTextChar3"/>
          <w:szCs w:val="24"/>
        </w:rPr>
        <w:br/>
      </w:r>
      <w:proofErr w:type="spellStart"/>
      <w:r w:rsidRPr="00C16B49">
        <w:rPr>
          <w:rStyle w:val="BodyTextChar3"/>
          <w:szCs w:val="24"/>
        </w:rPr>
        <w:t>informationRecipient.healthCareProvider.c.cs</w:t>
      </w:r>
      <w:proofErr w:type="spellEnd"/>
      <w:r w:rsidRPr="00C16B49">
        <w:rPr>
          <w:rStyle w:val="BodyTextChar3"/>
          <w:szCs w:val="24"/>
        </w:rPr>
        <w:t xml:space="preserve"> </w:t>
      </w:r>
    </w:p>
    <w:p w:rsidR="00BF1E84" w:rsidRPr="00D33912" w:rsidRDefault="00BF1E84" w:rsidP="004D0D72">
      <w:pPr>
        <w:pStyle w:val="BodyText"/>
        <w:numPr>
          <w:ilvl w:val="0"/>
          <w:numId w:val="31"/>
        </w:numPr>
        <w:rPr>
          <w:lang w:eastAsia="x-none"/>
        </w:rPr>
      </w:pPr>
      <w:r w:rsidRPr="00D33912">
        <w:rPr>
          <w:lang w:eastAsia="x-none"/>
        </w:rPr>
        <w:t xml:space="preserve">When the information recipient is a </w:t>
      </w:r>
      <w:del w:id="1420" w:author="Boone, Keith W (GE Healthcare)" w:date="2012-07-16T17:24:00Z">
        <w:r w:rsidRPr="00D33912" w:rsidDel="00E20E58">
          <w:rPr>
            <w:lang w:eastAsia="x-none"/>
          </w:rPr>
          <w:delText>healthcare provider</w:delText>
        </w:r>
      </w:del>
      <w:ins w:id="1421" w:author="Boone, Keith W (GE Healthcare)" w:date="2012-07-16T17:24:00Z">
        <w:r w:rsidR="00E20E58">
          <w:rPr>
            <w:lang w:eastAsia="x-none"/>
          </w:rPr>
          <w:t>clinician</w:t>
        </w:r>
      </w:ins>
      <w:r w:rsidRPr="00D33912">
        <w:rPr>
          <w:lang w:eastAsia="x-none"/>
        </w:rPr>
        <w:t xml:space="preserve">, these parameters </w:t>
      </w:r>
      <w:r w:rsidRPr="00D33912">
        <w:rPr>
          <w:smallCaps/>
          <w:lang w:eastAsia="x-none"/>
        </w:rPr>
        <w:t>may</w:t>
      </w:r>
      <w:r w:rsidRPr="00D33912">
        <w:rPr>
          <w:lang w:eastAsia="x-none"/>
        </w:rPr>
        <w:t xml:space="preserve"> be sent by the Clinical Knowledge </w:t>
      </w:r>
      <w:r w:rsidR="00BE7887" w:rsidRPr="00D33912">
        <w:rPr>
          <w:lang w:eastAsia="x-none"/>
        </w:rPr>
        <w:t>Requester</w:t>
      </w:r>
      <w:r w:rsidRPr="00D33912">
        <w:rPr>
          <w:lang w:eastAsia="x-none"/>
        </w:rPr>
        <w:t xml:space="preserve"> to identify the specialty or level or training of the </w:t>
      </w:r>
      <w:del w:id="1422" w:author="Boone, Keith W (GE Healthcare)" w:date="2012-07-16T17:24:00Z">
        <w:r w:rsidRPr="00D33912" w:rsidDel="00E20E58">
          <w:rPr>
            <w:lang w:eastAsia="x-none"/>
          </w:rPr>
          <w:delText>healthcare provider</w:delText>
        </w:r>
      </w:del>
      <w:ins w:id="1423" w:author="Boone, Keith W (GE Healthcare)" w:date="2012-07-16T17:24:00Z">
        <w:r w:rsidR="00E20E58">
          <w:rPr>
            <w:lang w:eastAsia="x-none"/>
          </w:rPr>
          <w:t>clinician</w:t>
        </w:r>
      </w:ins>
      <w:r w:rsidRPr="00D33912">
        <w:rPr>
          <w:lang w:eastAsia="x-none"/>
        </w:rPr>
        <w:t>.</w:t>
      </w:r>
    </w:p>
    <w:p w:rsidR="002E213D" w:rsidRPr="00C16B49" w:rsidRDefault="002E213D" w:rsidP="00291432">
      <w:pPr>
        <w:pStyle w:val="XMLExample"/>
        <w:rPr>
          <w:rStyle w:val="BodyTextChar3"/>
          <w:b/>
          <w:szCs w:val="24"/>
        </w:rPr>
      </w:pPr>
      <w:proofErr w:type="gramStart"/>
      <w:r w:rsidRPr="00D33912">
        <w:rPr>
          <w:rStyle w:val="BodyTextChar3"/>
          <w:szCs w:val="24"/>
        </w:rPr>
        <w:t>performer</w:t>
      </w:r>
      <w:proofErr w:type="gramEnd"/>
    </w:p>
    <w:p w:rsidR="00A360AF" w:rsidRPr="00D33912" w:rsidRDefault="002E213D" w:rsidP="004D0D72">
      <w:pPr>
        <w:pStyle w:val="BodyText"/>
        <w:numPr>
          <w:ilvl w:val="0"/>
          <w:numId w:val="31"/>
        </w:numPr>
        <w:rPr>
          <w:lang w:eastAsia="x-none"/>
        </w:rPr>
      </w:pPr>
      <w:r w:rsidRPr="00D33912">
        <w:rPr>
          <w:lang w:eastAsia="x-none"/>
        </w:rPr>
        <w:t xml:space="preserve">The Clinical Knowledge Requester </w:t>
      </w:r>
      <w:r w:rsidRPr="00D33912">
        <w:rPr>
          <w:smallCaps/>
          <w:lang w:eastAsia="x-none"/>
        </w:rPr>
        <w:t>may</w:t>
      </w:r>
      <w:r w:rsidRPr="00D33912">
        <w:rPr>
          <w:lang w:eastAsia="x-none"/>
        </w:rPr>
        <w:t xml:space="preserve"> send this parameter.  </w:t>
      </w:r>
    </w:p>
    <w:p w:rsidR="002E213D" w:rsidRPr="00D33912" w:rsidRDefault="002E213D" w:rsidP="004D0D72">
      <w:pPr>
        <w:pStyle w:val="BodyText"/>
        <w:numPr>
          <w:ilvl w:val="0"/>
          <w:numId w:val="31"/>
        </w:numPr>
        <w:rPr>
          <w:lang w:eastAsia="x-none"/>
        </w:rPr>
      </w:pPr>
      <w:r w:rsidRPr="00D33912">
        <w:rPr>
          <w:lang w:eastAsia="x-none"/>
        </w:rPr>
        <w:t xml:space="preserve">It </w:t>
      </w:r>
      <w:r w:rsidRPr="00D33912">
        <w:rPr>
          <w:smallCaps/>
          <w:lang w:eastAsia="x-none"/>
        </w:rPr>
        <w:t>shall</w:t>
      </w:r>
      <w:r w:rsidRPr="00D33912">
        <w:rPr>
          <w:lang w:eastAsia="x-none"/>
        </w:rPr>
        <w:t xml:space="preserve"> have the value PAT if the performer of the request is the </w:t>
      </w:r>
      <w:proofErr w:type="gramStart"/>
      <w:r w:rsidRPr="00D33912">
        <w:rPr>
          <w:lang w:eastAsia="x-none"/>
        </w:rPr>
        <w:t>patient,</w:t>
      </w:r>
      <w:proofErr w:type="gramEnd"/>
      <w:r w:rsidRPr="00D33912">
        <w:rPr>
          <w:lang w:eastAsia="x-none"/>
        </w:rPr>
        <w:t xml:space="preserve"> or PROV if the performer of the request is a </w:t>
      </w:r>
      <w:del w:id="1424" w:author="Boone, Keith W (GE Healthcare)" w:date="2012-07-16T17:24:00Z">
        <w:r w:rsidRPr="00D33912" w:rsidDel="00E20E58">
          <w:rPr>
            <w:lang w:eastAsia="x-none"/>
          </w:rPr>
          <w:delText>healthcare provider</w:delText>
        </w:r>
      </w:del>
      <w:ins w:id="1425" w:author="Boone, Keith W (GE Healthcare)" w:date="2012-07-16T17:24:00Z">
        <w:r w:rsidR="00E20E58">
          <w:rPr>
            <w:lang w:eastAsia="x-none"/>
          </w:rPr>
          <w:t>clinician</w:t>
        </w:r>
      </w:ins>
      <w:ins w:id="1426" w:author="Boone, Keith W (GE Healthcare)" w:date="2012-07-16T15:33:00Z">
        <w:r w:rsidR="0051122A" w:rsidRPr="00442F02">
          <w:rPr>
            <w:i/>
            <w:lang w:eastAsia="x-none"/>
            <w:rPrChange w:id="1427" w:author="Boone, Keith W (GE Healthcare)" w:date="2012-07-17T14:55:00Z">
              <w:rPr>
                <w:lang w:eastAsia="x-none"/>
              </w:rPr>
            </w:rPrChange>
          </w:rPr>
          <w:t>, or PAYOR if the performer of the request is a payer</w:t>
        </w:r>
      </w:ins>
      <w:r w:rsidRPr="00D33912">
        <w:rPr>
          <w:lang w:eastAsia="x-none"/>
        </w:rPr>
        <w:t>.  No other values are permitted.</w:t>
      </w:r>
    </w:p>
    <w:p w:rsidR="0093597A" w:rsidRPr="00D33912" w:rsidRDefault="0093597A" w:rsidP="00291432">
      <w:pPr>
        <w:pStyle w:val="XMLExample"/>
        <w:rPr>
          <w:rStyle w:val="BodyTextChar3"/>
          <w:b/>
          <w:szCs w:val="24"/>
        </w:rPr>
      </w:pPr>
    </w:p>
    <w:p w:rsidR="002E213D" w:rsidRPr="00AE42CE" w:rsidRDefault="002E213D" w:rsidP="00291432">
      <w:pPr>
        <w:pStyle w:val="XMLExample"/>
        <w:rPr>
          <w:szCs w:val="24"/>
        </w:rPr>
      </w:pPr>
      <w:proofErr w:type="spellStart"/>
      <w:r w:rsidRPr="00D33912">
        <w:rPr>
          <w:rStyle w:val="BodyTextChar3"/>
          <w:szCs w:val="24"/>
        </w:rPr>
        <w:t>perfo</w:t>
      </w:r>
      <w:r w:rsidRPr="00C16B49">
        <w:rPr>
          <w:rStyle w:val="BodyTextChar3"/>
          <w:szCs w:val="24"/>
        </w:rPr>
        <w:t>rmer.healthCareProvider.c.c</w:t>
      </w:r>
      <w:proofErr w:type="spellEnd"/>
      <w:r w:rsidRPr="00C16B49">
        <w:rPr>
          <w:rStyle w:val="BodyTextChar3"/>
          <w:szCs w:val="24"/>
        </w:rPr>
        <w:br/>
      </w:r>
      <w:proofErr w:type="spellStart"/>
      <w:r w:rsidRPr="00C16B49">
        <w:rPr>
          <w:rStyle w:val="BodyTextChar3"/>
          <w:szCs w:val="24"/>
        </w:rPr>
        <w:t>performer.healthCareProvider.c.cs</w:t>
      </w:r>
      <w:proofErr w:type="spellEnd"/>
    </w:p>
    <w:p w:rsidR="002E213D" w:rsidRPr="00D33912" w:rsidRDefault="002E213D" w:rsidP="004D0D72">
      <w:pPr>
        <w:pStyle w:val="BodyText"/>
        <w:numPr>
          <w:ilvl w:val="0"/>
          <w:numId w:val="31"/>
        </w:numPr>
        <w:rPr>
          <w:lang w:eastAsia="x-none"/>
        </w:rPr>
      </w:pPr>
      <w:r w:rsidRPr="00D33912">
        <w:rPr>
          <w:lang w:eastAsia="x-none"/>
        </w:rPr>
        <w:t xml:space="preserve">The Clinical Knowledge Requester </w:t>
      </w:r>
      <w:r w:rsidRPr="00D33912">
        <w:rPr>
          <w:smallCaps/>
          <w:lang w:eastAsia="x-none"/>
        </w:rPr>
        <w:t>may</w:t>
      </w:r>
      <w:r w:rsidRPr="00D33912">
        <w:rPr>
          <w:lang w:eastAsia="x-none"/>
        </w:rPr>
        <w:t xml:space="preserve"> send this parameter to identify the specialty and/or level of training of the performer of the request when performer contains the value PROV. </w:t>
      </w:r>
    </w:p>
    <w:p w:rsidR="002E213D" w:rsidRPr="00D33912" w:rsidRDefault="002E213D" w:rsidP="004D0D72">
      <w:pPr>
        <w:pStyle w:val="BodyText"/>
        <w:numPr>
          <w:ilvl w:val="0"/>
          <w:numId w:val="31"/>
        </w:numPr>
        <w:rPr>
          <w:lang w:eastAsia="x-none"/>
        </w:rPr>
      </w:pPr>
      <w:r w:rsidRPr="00D33912">
        <w:rPr>
          <w:lang w:eastAsia="x-none"/>
        </w:rPr>
        <w:lastRenderedPageBreak/>
        <w:t xml:space="preserve">This parameter </w:t>
      </w:r>
      <w:r w:rsidRPr="00D33912">
        <w:rPr>
          <w:smallCaps/>
          <w:lang w:eastAsia="x-none"/>
        </w:rPr>
        <w:t>may</w:t>
      </w:r>
      <w:r w:rsidRPr="00D33912">
        <w:rPr>
          <w:lang w:eastAsia="x-none"/>
        </w:rPr>
        <w:t xml:space="preserve"> be used by the </w:t>
      </w:r>
      <w:del w:id="1428" w:author="Boone, Keith W (GE Healthcare)" w:date="2012-07-16T15:36:00Z">
        <w:r w:rsidRPr="00D33912" w:rsidDel="0051122A">
          <w:rPr>
            <w:lang w:eastAsia="x-none"/>
          </w:rPr>
          <w:delText>Clinical Knowledge Source</w:delText>
        </w:r>
      </w:del>
      <w:ins w:id="1429" w:author="Boone, Keith W (GE Healthcare)" w:date="2012-07-16T15:36:00Z">
        <w:r w:rsidR="0051122A">
          <w:rPr>
            <w:lang w:eastAsia="x-none"/>
          </w:rPr>
          <w:t>Clinical Knowledge Directory</w:t>
        </w:r>
      </w:ins>
      <w:r w:rsidRPr="00D33912">
        <w:rPr>
          <w:lang w:eastAsia="x-none"/>
        </w:rPr>
        <w:t xml:space="preserve"> to locate appropriate resources facilitating </w:t>
      </w:r>
      <w:r w:rsidR="00693990" w:rsidRPr="00D33912">
        <w:rPr>
          <w:lang w:eastAsia="x-none"/>
        </w:rPr>
        <w:t xml:space="preserve">communication between </w:t>
      </w:r>
      <w:del w:id="1430" w:author="Boone, Keith W (GE Healthcare)" w:date="2012-07-16T17:25:00Z">
        <w:r w:rsidR="00693990" w:rsidRPr="00D33912" w:rsidDel="00E20E58">
          <w:rPr>
            <w:lang w:eastAsia="x-none"/>
          </w:rPr>
          <w:delText>provider</w:delText>
        </w:r>
      </w:del>
      <w:ins w:id="1431" w:author="Boone, Keith W (GE Healthcare)" w:date="2012-07-16T17:25:00Z">
        <w:r w:rsidR="00E20E58">
          <w:rPr>
            <w:lang w:eastAsia="x-none"/>
          </w:rPr>
          <w:t>clinician</w:t>
        </w:r>
      </w:ins>
      <w:r w:rsidR="00693990" w:rsidRPr="00D33912">
        <w:rPr>
          <w:lang w:eastAsia="x-none"/>
        </w:rPr>
        <w:t>s (e.g., with different specialties).</w:t>
      </w:r>
    </w:p>
    <w:p w:rsidR="0093597A" w:rsidRPr="00D33912" w:rsidRDefault="0093597A" w:rsidP="00291432">
      <w:pPr>
        <w:pStyle w:val="XMLExample"/>
        <w:rPr>
          <w:rStyle w:val="BodyTextChar3"/>
          <w:b/>
          <w:szCs w:val="24"/>
        </w:rPr>
      </w:pPr>
    </w:p>
    <w:p w:rsidR="002E213D" w:rsidRPr="00C16B49" w:rsidRDefault="002E213D" w:rsidP="00291432">
      <w:pPr>
        <w:pStyle w:val="XMLExample"/>
        <w:rPr>
          <w:rStyle w:val="BodyTextChar3"/>
          <w:b/>
          <w:szCs w:val="24"/>
        </w:rPr>
      </w:pPr>
      <w:proofErr w:type="spellStart"/>
      <w:r w:rsidRPr="00D33912">
        <w:rPr>
          <w:rStyle w:val="BodyTextChar3"/>
          <w:szCs w:val="24"/>
        </w:rPr>
        <w:t>performer.languageCode.c</w:t>
      </w:r>
      <w:proofErr w:type="spellEnd"/>
      <w:r w:rsidRPr="00D33912">
        <w:rPr>
          <w:rStyle w:val="BodyTextChar3"/>
          <w:szCs w:val="24"/>
        </w:rPr>
        <w:t xml:space="preserve"> </w:t>
      </w:r>
    </w:p>
    <w:p w:rsidR="002E213D" w:rsidRPr="00437837" w:rsidRDefault="002E213D" w:rsidP="004D0D72">
      <w:pPr>
        <w:pStyle w:val="BodyText"/>
        <w:numPr>
          <w:ilvl w:val="0"/>
          <w:numId w:val="31"/>
        </w:numPr>
        <w:rPr>
          <w:b/>
          <w:lang w:eastAsia="x-none"/>
          <w:rPrChange w:id="1432" w:author="Boone, Keith W (GE Healthcare)" w:date="2012-07-17T14:55:00Z">
            <w:rPr>
              <w:lang w:eastAsia="x-none"/>
            </w:rPr>
          </w:rPrChange>
        </w:rPr>
      </w:pPr>
      <w:r w:rsidRPr="00437837">
        <w:rPr>
          <w:b/>
          <w:lang w:eastAsia="x-none"/>
          <w:rPrChange w:id="1433" w:author="Boone, Keith W (GE Healthcare)" w:date="2012-07-17T14:55:00Z">
            <w:rPr>
              <w:lang w:eastAsia="x-none"/>
            </w:rPr>
          </w:rPrChange>
        </w:rPr>
        <w:t xml:space="preserve">The Clinical Knowledge Requester </w:t>
      </w:r>
      <w:r w:rsidRPr="00437837">
        <w:rPr>
          <w:b/>
          <w:smallCaps/>
          <w:lang w:eastAsia="x-none"/>
          <w:rPrChange w:id="1434" w:author="Boone, Keith W (GE Healthcare)" w:date="2012-07-17T14:55:00Z">
            <w:rPr>
              <w:smallCaps/>
              <w:lang w:eastAsia="x-none"/>
            </w:rPr>
          </w:rPrChange>
        </w:rPr>
        <w:t>shall</w:t>
      </w:r>
      <w:r w:rsidRPr="00437837">
        <w:rPr>
          <w:b/>
          <w:lang w:eastAsia="x-none"/>
          <w:rPrChange w:id="1435" w:author="Boone, Keith W (GE Healthcare)" w:date="2012-07-17T14:55:00Z">
            <w:rPr>
              <w:lang w:eastAsia="x-none"/>
            </w:rPr>
          </w:rPrChange>
        </w:rPr>
        <w:t xml:space="preserve"> </w:t>
      </w:r>
      <w:proofErr w:type="gramStart"/>
      <w:r w:rsidRPr="00437837">
        <w:rPr>
          <w:b/>
          <w:lang w:eastAsia="x-none"/>
          <w:rPrChange w:id="1436" w:author="Boone, Keith W (GE Healthcare)" w:date="2012-07-17T14:55:00Z">
            <w:rPr>
              <w:lang w:eastAsia="x-none"/>
            </w:rPr>
          </w:rPrChange>
        </w:rPr>
        <w:t>send</w:t>
      </w:r>
      <w:proofErr w:type="gramEnd"/>
      <w:r w:rsidRPr="00437837">
        <w:rPr>
          <w:b/>
          <w:lang w:eastAsia="x-none"/>
          <w:rPrChange w:id="1437" w:author="Boone, Keith W (GE Healthcare)" w:date="2012-07-17T14:55:00Z">
            <w:rPr>
              <w:lang w:eastAsia="x-none"/>
            </w:rPr>
          </w:rPrChange>
        </w:rPr>
        <w:t xml:space="preserve"> this parameter when </w:t>
      </w:r>
      <w:proofErr w:type="spellStart"/>
      <w:r w:rsidRPr="00437837">
        <w:rPr>
          <w:rStyle w:val="BodyTextChar3"/>
          <w:b/>
          <w:rPrChange w:id="1438" w:author="Boone, Keith W (GE Healthcare)" w:date="2012-07-17T14:55:00Z">
            <w:rPr>
              <w:rStyle w:val="BodyTextChar3"/>
            </w:rPr>
          </w:rPrChange>
        </w:rPr>
        <w:t>mainSearchCriteria.v.ot</w:t>
      </w:r>
      <w:proofErr w:type="spellEnd"/>
      <w:r w:rsidRPr="00437837">
        <w:rPr>
          <w:rStyle w:val="BodyTextChar3"/>
          <w:b/>
          <w:rPrChange w:id="1439" w:author="Boone, Keith W (GE Healthcare)" w:date="2012-07-17T14:55:00Z">
            <w:rPr>
              <w:rStyle w:val="BodyTextChar3"/>
            </w:rPr>
          </w:rPrChange>
        </w:rPr>
        <w:t xml:space="preserve"> </w:t>
      </w:r>
      <w:r w:rsidRPr="00437837">
        <w:rPr>
          <w:b/>
          <w:lang w:eastAsia="x-none"/>
          <w:rPrChange w:id="1440" w:author="Boone, Keith W (GE Healthcare)" w:date="2012-07-17T14:55:00Z">
            <w:rPr>
              <w:lang w:eastAsia="x-none"/>
            </w:rPr>
          </w:rPrChange>
        </w:rPr>
        <w:t xml:space="preserve">is sent.  This parameter indicates the human language of the text found in the </w:t>
      </w:r>
      <w:proofErr w:type="spellStart"/>
      <w:r w:rsidRPr="00437837">
        <w:rPr>
          <w:rStyle w:val="BodyTextChar3"/>
          <w:b/>
          <w:rPrChange w:id="1441" w:author="Boone, Keith W (GE Healthcare)" w:date="2012-07-17T14:55:00Z">
            <w:rPr>
              <w:rStyle w:val="BodyTextChar3"/>
            </w:rPr>
          </w:rPrChange>
        </w:rPr>
        <w:t>mainSearchCriteria.v.ot</w:t>
      </w:r>
      <w:proofErr w:type="spellEnd"/>
      <w:r w:rsidRPr="00437837">
        <w:rPr>
          <w:rStyle w:val="BodyTextChar3"/>
          <w:b/>
          <w:rPrChange w:id="1442" w:author="Boone, Keith W (GE Healthcare)" w:date="2012-07-17T14:55:00Z">
            <w:rPr>
              <w:rStyle w:val="BodyTextChar3"/>
            </w:rPr>
          </w:rPrChange>
        </w:rPr>
        <w:t xml:space="preserve"> </w:t>
      </w:r>
      <w:r w:rsidRPr="00437837">
        <w:rPr>
          <w:b/>
          <w:lang w:eastAsia="x-none"/>
          <w:rPrChange w:id="1443" w:author="Boone, Keith W (GE Healthcare)" w:date="2012-07-17T14:55:00Z">
            <w:rPr>
              <w:lang w:eastAsia="x-none"/>
            </w:rPr>
          </w:rPrChange>
        </w:rPr>
        <w:t>parameter.</w:t>
      </w:r>
    </w:p>
    <w:p w:rsidR="002E213D" w:rsidRPr="00D33912" w:rsidRDefault="002E213D" w:rsidP="004D0D72">
      <w:pPr>
        <w:pStyle w:val="BodyText"/>
        <w:numPr>
          <w:ilvl w:val="0"/>
          <w:numId w:val="31"/>
        </w:numPr>
        <w:rPr>
          <w:lang w:eastAsia="x-none"/>
        </w:rPr>
      </w:pPr>
      <w:r w:rsidRPr="00D33912">
        <w:rPr>
          <w:lang w:eastAsia="x-none"/>
        </w:rPr>
        <w:t xml:space="preserve">The </w:t>
      </w:r>
      <w:del w:id="1444" w:author="Boone, Keith W (GE Healthcare)" w:date="2012-07-16T15:36:00Z">
        <w:r w:rsidRPr="00D33912" w:rsidDel="0051122A">
          <w:rPr>
            <w:lang w:eastAsia="x-none"/>
          </w:rPr>
          <w:delText>Clinical Knowledge Source</w:delText>
        </w:r>
      </w:del>
      <w:ins w:id="1445" w:author="Boone, Keith W (GE Healthcare)" w:date="2012-07-16T15:36:00Z">
        <w:r w:rsidR="0051122A">
          <w:rPr>
            <w:lang w:eastAsia="x-none"/>
          </w:rPr>
          <w:t>Clinical Knowledge Directory</w:t>
        </w:r>
      </w:ins>
      <w:r w:rsidRPr="00D33912">
        <w:rPr>
          <w:lang w:eastAsia="x-none"/>
        </w:rPr>
        <w:t xml:space="preserve"> </w:t>
      </w:r>
      <w:r w:rsidRPr="00D33912">
        <w:rPr>
          <w:smallCaps/>
          <w:lang w:eastAsia="x-none"/>
        </w:rPr>
        <w:t>may</w:t>
      </w:r>
      <w:r w:rsidRPr="00D33912">
        <w:rPr>
          <w:lang w:eastAsia="x-none"/>
        </w:rPr>
        <w:t xml:space="preserve"> use this parameter to assist in interpretation of the </w:t>
      </w:r>
      <w:proofErr w:type="spellStart"/>
      <w:r w:rsidRPr="00D33912">
        <w:rPr>
          <w:rStyle w:val="BodyTextChar3"/>
        </w:rPr>
        <w:t>mainSearchCriteria.v.ot</w:t>
      </w:r>
      <w:proofErr w:type="spellEnd"/>
      <w:r w:rsidRPr="00D33912">
        <w:rPr>
          <w:rStyle w:val="BodyTextChar3"/>
        </w:rPr>
        <w:t xml:space="preserve"> </w:t>
      </w:r>
      <w:r w:rsidRPr="00D33912">
        <w:rPr>
          <w:lang w:eastAsia="x-none"/>
        </w:rPr>
        <w:t>parameter (e.g., to select appropriate language specific processing algorithms).</w:t>
      </w:r>
    </w:p>
    <w:p w:rsidR="0093597A" w:rsidRPr="00D33912" w:rsidRDefault="0093597A" w:rsidP="00291432">
      <w:pPr>
        <w:pStyle w:val="XMLExample"/>
        <w:rPr>
          <w:rStyle w:val="BodyTextChar3"/>
          <w:b/>
          <w:szCs w:val="24"/>
        </w:rPr>
      </w:pPr>
    </w:p>
    <w:p w:rsidR="00C80BE3" w:rsidRPr="00C16B49" w:rsidRDefault="00C80BE3" w:rsidP="00291432">
      <w:pPr>
        <w:pStyle w:val="XMLExample"/>
        <w:rPr>
          <w:rStyle w:val="BodyTextChar3"/>
          <w:b/>
          <w:szCs w:val="24"/>
        </w:rPr>
      </w:pPr>
      <w:proofErr w:type="spellStart"/>
      <w:r w:rsidRPr="00D33912">
        <w:rPr>
          <w:rStyle w:val="BodyTextChar3"/>
          <w:szCs w:val="24"/>
        </w:rPr>
        <w:t>encounter.c.c</w:t>
      </w:r>
      <w:proofErr w:type="spellEnd"/>
      <w:r w:rsidRPr="00D33912">
        <w:rPr>
          <w:rStyle w:val="BodyTextChar3"/>
          <w:szCs w:val="24"/>
        </w:rPr>
        <w:t xml:space="preserve"> </w:t>
      </w:r>
    </w:p>
    <w:p w:rsidR="00BF1E84" w:rsidRPr="00D33912" w:rsidRDefault="00BF1E84" w:rsidP="004D0D72">
      <w:pPr>
        <w:pStyle w:val="BodyText"/>
        <w:numPr>
          <w:ilvl w:val="0"/>
          <w:numId w:val="31"/>
        </w:numPr>
        <w:rPr>
          <w:lang w:eastAsia="x-none"/>
        </w:rPr>
      </w:pPr>
      <w:r w:rsidRPr="00D33912">
        <w:rPr>
          <w:lang w:eastAsia="x-none"/>
        </w:rPr>
        <w:t xml:space="preserve">The Clinical Knowledge </w:t>
      </w:r>
      <w:r w:rsidR="00BE7887" w:rsidRPr="00D33912">
        <w:rPr>
          <w:lang w:eastAsia="x-none"/>
        </w:rPr>
        <w:t>Requester</w:t>
      </w:r>
      <w:r w:rsidRPr="00D33912">
        <w:rPr>
          <w:lang w:eastAsia="x-none"/>
        </w:rPr>
        <w:t xml:space="preserve"> </w:t>
      </w:r>
      <w:r w:rsidRPr="00D33912">
        <w:rPr>
          <w:smallCaps/>
          <w:lang w:eastAsia="x-none"/>
        </w:rPr>
        <w:t>may</w:t>
      </w:r>
      <w:r w:rsidRPr="00D33912">
        <w:rPr>
          <w:lang w:eastAsia="x-none"/>
        </w:rPr>
        <w:t xml:space="preserve"> send this parameter to indicate the type of encounter in which the request is being performed.  Values </w:t>
      </w:r>
      <w:r w:rsidRPr="00D33912">
        <w:rPr>
          <w:smallCaps/>
          <w:lang w:eastAsia="x-none"/>
        </w:rPr>
        <w:t>shall</w:t>
      </w:r>
      <w:r w:rsidRPr="00D33912">
        <w:rPr>
          <w:lang w:eastAsia="x-none"/>
        </w:rPr>
        <w:t xml:space="preserve"> be drawn from the list of code</w:t>
      </w:r>
      <w:r w:rsidR="002F4401" w:rsidRPr="00D33912">
        <w:rPr>
          <w:lang w:eastAsia="x-none"/>
        </w:rPr>
        <w:t>s</w:t>
      </w:r>
      <w:r w:rsidRPr="00D33912">
        <w:rPr>
          <w:lang w:eastAsia="x-none"/>
        </w:rPr>
        <w:t xml:space="preserve"> </w:t>
      </w:r>
      <w:r w:rsidR="005B2BEB" w:rsidRPr="00D33912">
        <w:rPr>
          <w:lang w:eastAsia="x-none"/>
        </w:rPr>
        <w:t>found in Table 3.Y.4-5</w:t>
      </w:r>
      <w:r w:rsidR="002F4401" w:rsidRPr="00D33912">
        <w:rPr>
          <w:lang w:eastAsia="x-none"/>
        </w:rPr>
        <w:t xml:space="preserve"> below</w:t>
      </w:r>
      <w:r w:rsidR="005B2BEB" w:rsidRPr="00D33912">
        <w:rPr>
          <w:lang w:eastAsia="x-none"/>
        </w:rPr>
        <w:t>.  These codes can be</w:t>
      </w:r>
      <w:r w:rsidRPr="00D33912">
        <w:rPr>
          <w:lang w:eastAsia="x-none"/>
        </w:rPr>
        <w:t xml:space="preserve"> found in the HL7 </w:t>
      </w:r>
      <w:proofErr w:type="spellStart"/>
      <w:r w:rsidRPr="00D33912">
        <w:rPr>
          <w:lang w:eastAsia="x-none"/>
        </w:rPr>
        <w:t>ActCode</w:t>
      </w:r>
      <w:proofErr w:type="spellEnd"/>
      <w:r w:rsidRPr="00D33912">
        <w:rPr>
          <w:lang w:eastAsia="x-none"/>
        </w:rPr>
        <w:t xml:space="preserve"> Vocabulary.</w:t>
      </w:r>
    </w:p>
    <w:p w:rsidR="00BF1E84" w:rsidRPr="00D33912" w:rsidRDefault="002E213D" w:rsidP="004D0D72">
      <w:pPr>
        <w:pStyle w:val="BodyText"/>
        <w:numPr>
          <w:ilvl w:val="0"/>
          <w:numId w:val="31"/>
        </w:numPr>
        <w:rPr>
          <w:lang w:eastAsia="x-none"/>
        </w:rPr>
      </w:pPr>
      <w:r w:rsidRPr="00D33912">
        <w:rPr>
          <w:lang w:eastAsia="x-none"/>
        </w:rPr>
        <w:t xml:space="preserve">The </w:t>
      </w:r>
      <w:del w:id="1446" w:author="Boone, Keith W (GE Healthcare)" w:date="2012-07-16T15:36:00Z">
        <w:r w:rsidRPr="00D33912" w:rsidDel="0051122A">
          <w:rPr>
            <w:lang w:eastAsia="x-none"/>
          </w:rPr>
          <w:delText>Clinical Knowledge Source</w:delText>
        </w:r>
      </w:del>
      <w:ins w:id="1447" w:author="Boone, Keith W (GE Healthcare)" w:date="2012-07-16T15:36:00Z">
        <w:r w:rsidR="0051122A">
          <w:rPr>
            <w:lang w:eastAsia="x-none"/>
          </w:rPr>
          <w:t>Clinical Knowledge Directory</w:t>
        </w:r>
      </w:ins>
      <w:r w:rsidRPr="00D33912">
        <w:rPr>
          <w:lang w:eastAsia="x-none"/>
        </w:rPr>
        <w:t xml:space="preserve"> </w:t>
      </w:r>
      <w:r w:rsidRPr="00D33912">
        <w:rPr>
          <w:smallCaps/>
          <w:lang w:eastAsia="x-none"/>
        </w:rPr>
        <w:t>may</w:t>
      </w:r>
      <w:r w:rsidRPr="00D33912">
        <w:rPr>
          <w:lang w:eastAsia="x-none"/>
        </w:rPr>
        <w:t xml:space="preserve"> use this parameter to filter the resources returned.</w:t>
      </w:r>
    </w:p>
    <w:p w:rsidR="002E213D" w:rsidRPr="00D33912" w:rsidRDefault="005B2BEB" w:rsidP="005B2BEB">
      <w:pPr>
        <w:pStyle w:val="TableTitle"/>
      </w:pPr>
      <w:r w:rsidRPr="00D33912">
        <w:t>Table 3.Y.4-5</w:t>
      </w:r>
      <w:r w:rsidR="00C16B49">
        <w:t xml:space="preserve">:  </w:t>
      </w:r>
      <w:r w:rsidRPr="00D33912">
        <w:t>Encounter Type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2182"/>
      </w:tblGrid>
      <w:tr w:rsidR="00BF1E84" w:rsidRPr="00D33912" w:rsidTr="00291432">
        <w:trPr>
          <w:jc w:val="center"/>
        </w:trPr>
        <w:tc>
          <w:tcPr>
            <w:tcW w:w="1190" w:type="dxa"/>
            <w:shd w:val="clear" w:color="auto" w:fill="D9D9D9" w:themeFill="background1" w:themeFillShade="D9"/>
          </w:tcPr>
          <w:p w:rsidR="00BF1E84" w:rsidRPr="00D33912" w:rsidRDefault="00BF1E84" w:rsidP="00BF1E84">
            <w:pPr>
              <w:pStyle w:val="TableEntryHeader"/>
            </w:pPr>
            <w:r w:rsidRPr="00D33912">
              <w:t>Code</w:t>
            </w:r>
          </w:p>
        </w:tc>
        <w:tc>
          <w:tcPr>
            <w:tcW w:w="2182" w:type="dxa"/>
            <w:shd w:val="clear" w:color="auto" w:fill="D9D9D9" w:themeFill="background1" w:themeFillShade="D9"/>
          </w:tcPr>
          <w:p w:rsidR="00BF1E84" w:rsidRPr="00D33912" w:rsidRDefault="00BF1E84" w:rsidP="00BF1E84">
            <w:pPr>
              <w:pStyle w:val="TableEntryHeader"/>
            </w:pPr>
            <w:r w:rsidRPr="00D33912">
              <w:t>Description</w:t>
            </w:r>
          </w:p>
        </w:tc>
      </w:tr>
      <w:tr w:rsidR="00BF1E84" w:rsidRPr="00D33912" w:rsidTr="00BD58A9">
        <w:trPr>
          <w:jc w:val="center"/>
        </w:trPr>
        <w:tc>
          <w:tcPr>
            <w:tcW w:w="1190" w:type="dxa"/>
            <w:shd w:val="clear" w:color="auto" w:fill="auto"/>
          </w:tcPr>
          <w:p w:rsidR="00BF1E84" w:rsidRPr="00C16B49" w:rsidRDefault="00BF1E84" w:rsidP="00D33912">
            <w:pPr>
              <w:pStyle w:val="TableEntry"/>
            </w:pPr>
            <w:r w:rsidRPr="00D33912">
              <w:t>AMB</w:t>
            </w:r>
          </w:p>
        </w:tc>
        <w:tc>
          <w:tcPr>
            <w:tcW w:w="2182" w:type="dxa"/>
            <w:shd w:val="clear" w:color="auto" w:fill="auto"/>
          </w:tcPr>
          <w:p w:rsidR="00BF1E84" w:rsidRPr="00C16B49" w:rsidRDefault="00BF1E84" w:rsidP="00C16B49">
            <w:pPr>
              <w:pStyle w:val="TableEntry"/>
            </w:pPr>
            <w:r w:rsidRPr="00C16B49">
              <w:t>ambulatory</w:t>
            </w:r>
          </w:p>
        </w:tc>
      </w:tr>
      <w:tr w:rsidR="00BF1E84" w:rsidRPr="00D33912" w:rsidTr="00BD58A9">
        <w:trPr>
          <w:jc w:val="center"/>
        </w:trPr>
        <w:tc>
          <w:tcPr>
            <w:tcW w:w="1190" w:type="dxa"/>
            <w:shd w:val="clear" w:color="auto" w:fill="auto"/>
          </w:tcPr>
          <w:p w:rsidR="00BF1E84" w:rsidRPr="00C16B49" w:rsidRDefault="002E213D" w:rsidP="00D33912">
            <w:pPr>
              <w:pStyle w:val="TableEntry"/>
            </w:pPr>
            <w:r w:rsidRPr="00D33912">
              <w:t xml:space="preserve">  </w:t>
            </w:r>
            <w:r w:rsidR="00BF1E84" w:rsidRPr="00C16B49">
              <w:t>EMER</w:t>
            </w:r>
          </w:p>
        </w:tc>
        <w:tc>
          <w:tcPr>
            <w:tcW w:w="2182" w:type="dxa"/>
            <w:shd w:val="clear" w:color="auto" w:fill="auto"/>
          </w:tcPr>
          <w:p w:rsidR="00BF1E84" w:rsidRPr="00C16B49" w:rsidRDefault="00BF1E84" w:rsidP="00C16B49">
            <w:pPr>
              <w:pStyle w:val="TableEntry"/>
            </w:pPr>
            <w:r w:rsidRPr="00C16B49">
              <w:t>emergency</w:t>
            </w:r>
          </w:p>
        </w:tc>
      </w:tr>
      <w:tr w:rsidR="00BF1E84" w:rsidRPr="00D33912" w:rsidTr="00BD58A9">
        <w:trPr>
          <w:jc w:val="center"/>
        </w:trPr>
        <w:tc>
          <w:tcPr>
            <w:tcW w:w="1190" w:type="dxa"/>
            <w:shd w:val="clear" w:color="auto" w:fill="auto"/>
          </w:tcPr>
          <w:p w:rsidR="00BF1E84" w:rsidRPr="00C16B49" w:rsidRDefault="002E213D" w:rsidP="00D33912">
            <w:pPr>
              <w:pStyle w:val="TableEntry"/>
            </w:pPr>
            <w:r w:rsidRPr="00D33912">
              <w:t xml:space="preserve">  </w:t>
            </w:r>
            <w:r w:rsidR="00BF1E84" w:rsidRPr="00C16B49">
              <w:t>FLD</w:t>
            </w:r>
          </w:p>
        </w:tc>
        <w:tc>
          <w:tcPr>
            <w:tcW w:w="2182" w:type="dxa"/>
            <w:shd w:val="clear" w:color="auto" w:fill="auto"/>
          </w:tcPr>
          <w:p w:rsidR="00BF1E84" w:rsidRPr="00C16B49" w:rsidRDefault="00BF1E84" w:rsidP="00C16B49">
            <w:pPr>
              <w:pStyle w:val="TableEntry"/>
            </w:pPr>
            <w:r w:rsidRPr="00C16B49">
              <w:t>field</w:t>
            </w:r>
          </w:p>
        </w:tc>
      </w:tr>
      <w:tr w:rsidR="00BF1E84" w:rsidRPr="00D33912" w:rsidTr="00BD58A9">
        <w:trPr>
          <w:jc w:val="center"/>
        </w:trPr>
        <w:tc>
          <w:tcPr>
            <w:tcW w:w="1190" w:type="dxa"/>
            <w:shd w:val="clear" w:color="auto" w:fill="auto"/>
          </w:tcPr>
          <w:p w:rsidR="00BF1E84" w:rsidRPr="00C16B49" w:rsidRDefault="002E213D" w:rsidP="00D33912">
            <w:pPr>
              <w:pStyle w:val="TableEntry"/>
            </w:pPr>
            <w:r w:rsidRPr="00D33912">
              <w:t xml:space="preserve">  </w:t>
            </w:r>
            <w:r w:rsidR="00BF1E84" w:rsidRPr="00C16B49">
              <w:t>HH</w:t>
            </w:r>
          </w:p>
        </w:tc>
        <w:tc>
          <w:tcPr>
            <w:tcW w:w="2182" w:type="dxa"/>
            <w:shd w:val="clear" w:color="auto" w:fill="auto"/>
          </w:tcPr>
          <w:p w:rsidR="00BF1E84" w:rsidRPr="00C16B49" w:rsidRDefault="00BF1E84" w:rsidP="00C16B49">
            <w:pPr>
              <w:pStyle w:val="TableEntry"/>
            </w:pPr>
            <w:r w:rsidRPr="00C16B49">
              <w:t>home health</w:t>
            </w:r>
          </w:p>
        </w:tc>
      </w:tr>
      <w:tr w:rsidR="00BF1E84" w:rsidRPr="00D33912" w:rsidTr="00BD58A9">
        <w:trPr>
          <w:jc w:val="center"/>
        </w:trPr>
        <w:tc>
          <w:tcPr>
            <w:tcW w:w="1190" w:type="dxa"/>
            <w:shd w:val="clear" w:color="auto" w:fill="auto"/>
          </w:tcPr>
          <w:p w:rsidR="00BF1E84" w:rsidRPr="00C16B49" w:rsidRDefault="00BF1E84" w:rsidP="00D33912">
            <w:pPr>
              <w:pStyle w:val="TableEntry"/>
            </w:pPr>
            <w:r w:rsidRPr="00D33912">
              <w:t>IMP</w:t>
            </w:r>
          </w:p>
        </w:tc>
        <w:tc>
          <w:tcPr>
            <w:tcW w:w="2182" w:type="dxa"/>
            <w:shd w:val="clear" w:color="auto" w:fill="auto"/>
          </w:tcPr>
          <w:p w:rsidR="00BF1E84" w:rsidRPr="00C16B49" w:rsidRDefault="00BF1E84" w:rsidP="00C16B49">
            <w:pPr>
              <w:pStyle w:val="TableEntry"/>
            </w:pPr>
            <w:r w:rsidRPr="00C16B49">
              <w:t>inpatient encounter</w:t>
            </w:r>
          </w:p>
        </w:tc>
      </w:tr>
      <w:tr w:rsidR="00BF1E84" w:rsidRPr="00D33912" w:rsidTr="00BD58A9">
        <w:trPr>
          <w:jc w:val="center"/>
        </w:trPr>
        <w:tc>
          <w:tcPr>
            <w:tcW w:w="1190" w:type="dxa"/>
            <w:shd w:val="clear" w:color="auto" w:fill="auto"/>
          </w:tcPr>
          <w:p w:rsidR="00BF1E84" w:rsidRPr="00C16B49" w:rsidRDefault="002E213D" w:rsidP="00D33912">
            <w:pPr>
              <w:pStyle w:val="TableEntry"/>
            </w:pPr>
            <w:r w:rsidRPr="00D33912">
              <w:t xml:space="preserve">  </w:t>
            </w:r>
            <w:r w:rsidR="00BF1E84" w:rsidRPr="00C16B49">
              <w:t>ACUTE</w:t>
            </w:r>
          </w:p>
        </w:tc>
        <w:tc>
          <w:tcPr>
            <w:tcW w:w="2182" w:type="dxa"/>
            <w:shd w:val="clear" w:color="auto" w:fill="auto"/>
          </w:tcPr>
          <w:p w:rsidR="00BF1E84" w:rsidRPr="00C16B49" w:rsidRDefault="00BF1E84" w:rsidP="00C16B49">
            <w:pPr>
              <w:pStyle w:val="TableEntry"/>
            </w:pPr>
            <w:r w:rsidRPr="00C16B49">
              <w:t>inpatient acute</w:t>
            </w:r>
          </w:p>
        </w:tc>
      </w:tr>
      <w:tr w:rsidR="00BF1E84" w:rsidRPr="00D33912" w:rsidTr="00BD58A9">
        <w:trPr>
          <w:jc w:val="center"/>
        </w:trPr>
        <w:tc>
          <w:tcPr>
            <w:tcW w:w="1190" w:type="dxa"/>
            <w:shd w:val="clear" w:color="auto" w:fill="auto"/>
          </w:tcPr>
          <w:p w:rsidR="00BF1E84" w:rsidRPr="00C16B49" w:rsidRDefault="002E213D" w:rsidP="00D33912">
            <w:pPr>
              <w:pStyle w:val="TableEntry"/>
            </w:pPr>
            <w:r w:rsidRPr="00D33912">
              <w:t xml:space="preserve">  </w:t>
            </w:r>
            <w:r w:rsidR="00BF1E84" w:rsidRPr="00C16B49">
              <w:t>NONAC</w:t>
            </w:r>
          </w:p>
        </w:tc>
        <w:tc>
          <w:tcPr>
            <w:tcW w:w="2182" w:type="dxa"/>
            <w:shd w:val="clear" w:color="auto" w:fill="auto"/>
          </w:tcPr>
          <w:p w:rsidR="00BF1E84" w:rsidRPr="00C16B49" w:rsidRDefault="00BF1E84" w:rsidP="00C16B49">
            <w:pPr>
              <w:pStyle w:val="TableEntry"/>
            </w:pPr>
            <w:r w:rsidRPr="00C16B49">
              <w:t>inpatient non-acute</w:t>
            </w:r>
          </w:p>
        </w:tc>
      </w:tr>
      <w:tr w:rsidR="00BF1E84" w:rsidRPr="00D33912" w:rsidTr="00BD58A9">
        <w:trPr>
          <w:jc w:val="center"/>
        </w:trPr>
        <w:tc>
          <w:tcPr>
            <w:tcW w:w="1190" w:type="dxa"/>
            <w:shd w:val="clear" w:color="auto" w:fill="auto"/>
          </w:tcPr>
          <w:p w:rsidR="00BF1E84" w:rsidRPr="00C16B49" w:rsidRDefault="00BF1E84" w:rsidP="00D33912">
            <w:pPr>
              <w:pStyle w:val="TableEntry"/>
            </w:pPr>
            <w:r w:rsidRPr="00D33912">
              <w:t>SS</w:t>
            </w:r>
          </w:p>
        </w:tc>
        <w:tc>
          <w:tcPr>
            <w:tcW w:w="2182" w:type="dxa"/>
            <w:shd w:val="clear" w:color="auto" w:fill="auto"/>
          </w:tcPr>
          <w:p w:rsidR="00BF1E84" w:rsidRPr="00C16B49" w:rsidRDefault="00BF1E84" w:rsidP="00C16B49">
            <w:pPr>
              <w:pStyle w:val="TableEntry"/>
            </w:pPr>
            <w:r w:rsidRPr="00C16B49">
              <w:t>short stay</w:t>
            </w:r>
          </w:p>
        </w:tc>
      </w:tr>
      <w:tr w:rsidR="00BF1E84" w:rsidRPr="00D33912" w:rsidTr="00BD58A9">
        <w:trPr>
          <w:jc w:val="center"/>
        </w:trPr>
        <w:tc>
          <w:tcPr>
            <w:tcW w:w="1190" w:type="dxa"/>
            <w:shd w:val="clear" w:color="auto" w:fill="auto"/>
          </w:tcPr>
          <w:p w:rsidR="00BF1E84" w:rsidRPr="00C16B49" w:rsidRDefault="00BF1E84" w:rsidP="00D33912">
            <w:pPr>
              <w:pStyle w:val="TableEntry"/>
            </w:pPr>
            <w:r w:rsidRPr="00D33912">
              <w:t>VR</w:t>
            </w:r>
          </w:p>
        </w:tc>
        <w:tc>
          <w:tcPr>
            <w:tcW w:w="2182" w:type="dxa"/>
            <w:shd w:val="clear" w:color="auto" w:fill="auto"/>
          </w:tcPr>
          <w:p w:rsidR="00BF1E84" w:rsidRPr="00C16B49" w:rsidRDefault="00BF1E84" w:rsidP="00C16B49">
            <w:pPr>
              <w:pStyle w:val="TableEntry"/>
            </w:pPr>
            <w:r w:rsidRPr="00C16B49">
              <w:t>virtual</w:t>
            </w:r>
          </w:p>
        </w:tc>
      </w:tr>
    </w:tbl>
    <w:p w:rsidR="00BE79FE" w:rsidRPr="00D33912" w:rsidRDefault="00BE79FE" w:rsidP="00291432">
      <w:pPr>
        <w:pStyle w:val="XMLExample"/>
        <w:rPr>
          <w:rStyle w:val="BodyTextChar3"/>
          <w:rFonts w:ascii="Times New Roman" w:hAnsi="Times New Roman"/>
          <w:b/>
          <w:szCs w:val="24"/>
        </w:rPr>
      </w:pPr>
    </w:p>
    <w:p w:rsidR="00C80BE3" w:rsidRPr="00C16B49" w:rsidRDefault="00C80BE3" w:rsidP="00291432">
      <w:pPr>
        <w:pStyle w:val="XMLExample"/>
        <w:rPr>
          <w:rStyle w:val="BodyTextChar3"/>
          <w:rFonts w:ascii="Times New Roman" w:hAnsi="Times New Roman"/>
          <w:b/>
          <w:szCs w:val="24"/>
        </w:rPr>
      </w:pPr>
      <w:proofErr w:type="spellStart"/>
      <w:r w:rsidRPr="00D33912">
        <w:rPr>
          <w:rStyle w:val="BodyTextChar3"/>
          <w:szCs w:val="24"/>
        </w:rPr>
        <w:t>serviceDeliveryLocation.id.root</w:t>
      </w:r>
      <w:proofErr w:type="spellEnd"/>
      <w:r w:rsidR="00252ADD" w:rsidRPr="00C16B49">
        <w:rPr>
          <w:rStyle w:val="BodyTextChar3"/>
          <w:szCs w:val="24"/>
        </w:rPr>
        <w:br/>
      </w:r>
      <w:proofErr w:type="spellStart"/>
      <w:r w:rsidRPr="00C16B49">
        <w:rPr>
          <w:rStyle w:val="BodyTextChar3"/>
          <w:szCs w:val="24"/>
        </w:rPr>
        <w:t>serviceDeliveryLocation.id.extension</w:t>
      </w:r>
      <w:proofErr w:type="spellEnd"/>
    </w:p>
    <w:p w:rsidR="002E213D" w:rsidRPr="00D33912" w:rsidRDefault="002E213D" w:rsidP="004D0D72">
      <w:pPr>
        <w:pStyle w:val="BodyText"/>
        <w:numPr>
          <w:ilvl w:val="0"/>
          <w:numId w:val="31"/>
        </w:numPr>
        <w:rPr>
          <w:lang w:eastAsia="x-none"/>
        </w:rPr>
      </w:pPr>
      <w:r w:rsidRPr="00D33912">
        <w:rPr>
          <w:lang w:eastAsia="x-none"/>
        </w:rPr>
        <w:t xml:space="preserve">The Clinical Knowledge </w:t>
      </w:r>
      <w:r w:rsidR="00BE7887" w:rsidRPr="00D33912">
        <w:rPr>
          <w:lang w:eastAsia="x-none"/>
        </w:rPr>
        <w:t>Requester</w:t>
      </w:r>
      <w:r w:rsidRPr="00D33912">
        <w:rPr>
          <w:lang w:eastAsia="x-none"/>
        </w:rPr>
        <w:t xml:space="preserve"> </w:t>
      </w:r>
      <w:r w:rsidRPr="00D33912">
        <w:rPr>
          <w:smallCaps/>
          <w:lang w:eastAsia="x-none"/>
        </w:rPr>
        <w:t>may</w:t>
      </w:r>
      <w:r w:rsidRPr="00D33912">
        <w:rPr>
          <w:lang w:eastAsia="x-none"/>
        </w:rPr>
        <w:t xml:space="preserve"> send this parameter to identify the location where care is being performed.  </w:t>
      </w:r>
    </w:p>
    <w:p w:rsidR="002E213D" w:rsidRPr="00D33912" w:rsidRDefault="002E213D" w:rsidP="004D0D72">
      <w:pPr>
        <w:pStyle w:val="BodyText"/>
        <w:numPr>
          <w:ilvl w:val="0"/>
          <w:numId w:val="31"/>
        </w:numPr>
        <w:rPr>
          <w:lang w:eastAsia="x-none"/>
        </w:rPr>
      </w:pPr>
      <w:r w:rsidRPr="00D33912">
        <w:rPr>
          <w:lang w:eastAsia="x-none"/>
        </w:rPr>
        <w:t xml:space="preserve">The </w:t>
      </w:r>
      <w:del w:id="1448" w:author="Boone, Keith W (GE Healthcare)" w:date="2012-07-16T15:36:00Z">
        <w:r w:rsidRPr="00D33912" w:rsidDel="0051122A">
          <w:rPr>
            <w:lang w:eastAsia="x-none"/>
          </w:rPr>
          <w:delText>Clinical Knowledge Source</w:delText>
        </w:r>
      </w:del>
      <w:ins w:id="1449" w:author="Boone, Keith W (GE Healthcare)" w:date="2012-07-16T15:36:00Z">
        <w:r w:rsidR="0051122A">
          <w:rPr>
            <w:lang w:eastAsia="x-none"/>
          </w:rPr>
          <w:t>Clinical Knowledge Directory</w:t>
        </w:r>
      </w:ins>
      <w:r w:rsidRPr="00D33912">
        <w:rPr>
          <w:lang w:eastAsia="x-none"/>
        </w:rPr>
        <w:t xml:space="preserve"> </w:t>
      </w:r>
      <w:r w:rsidRPr="00D33912">
        <w:rPr>
          <w:smallCaps/>
          <w:lang w:eastAsia="x-none"/>
        </w:rPr>
        <w:t>may</w:t>
      </w:r>
      <w:r w:rsidRPr="00D33912">
        <w:rPr>
          <w:lang w:eastAsia="x-none"/>
        </w:rPr>
        <w:t xml:space="preserve"> use this parameter to locate relevant resources based on location.</w:t>
      </w:r>
    </w:p>
    <w:p w:rsidR="002E213D" w:rsidRPr="00C16B49" w:rsidRDefault="002E213D" w:rsidP="00291432">
      <w:pPr>
        <w:pStyle w:val="Note"/>
      </w:pPr>
      <w:r w:rsidRPr="00D33912">
        <w:t xml:space="preserve">Note: </w:t>
      </w:r>
      <w:r w:rsidRPr="00D33912">
        <w:tab/>
        <w:t xml:space="preserve">Traditional service delivery location identifiers may not be useful for </w:t>
      </w:r>
      <w:r w:rsidRPr="00C16B49">
        <w:t xml:space="preserve">many cases.  However, postal codes (zip codes), county, state and country names can all be represented as identifiers within an appropriate assigning </w:t>
      </w:r>
      <w:r w:rsidRPr="00C16B49">
        <w:lastRenderedPageBreak/>
        <w:t>authority domain, and could be useful in filtering information passed on service delivery location, which is why this parameter has been included in the profile.  Note that this location may not be the same as the location from where the request is being performed.</w:t>
      </w:r>
      <w:r w:rsidR="00BD58A9" w:rsidRPr="00C16B49">
        <w:t xml:space="preserve">  Future editions of the </w:t>
      </w:r>
      <w:proofErr w:type="spellStart"/>
      <w:r w:rsidR="00BD58A9" w:rsidRPr="00C16B49">
        <w:t>Infobutton</w:t>
      </w:r>
      <w:proofErr w:type="spellEnd"/>
      <w:r w:rsidR="00BD58A9" w:rsidRPr="00C16B49">
        <w:t xml:space="preserve"> standard are expected to provide better support for use of location as a search </w:t>
      </w:r>
      <w:del w:id="1450" w:author="Boone, Keith W (GE Healthcare)" w:date="2012-07-17T09:39:00Z">
        <w:r w:rsidR="00BD58A9" w:rsidRPr="00C16B49" w:rsidDel="00E02A7E">
          <w:delText>criteria</w:delText>
        </w:r>
      </w:del>
      <w:ins w:id="1451" w:author="Boone, Keith W (GE Healthcare)" w:date="2012-07-17T09:39:00Z">
        <w:r w:rsidR="00E02A7E" w:rsidRPr="00C16B49">
          <w:t>criteri</w:t>
        </w:r>
        <w:r w:rsidR="00E02A7E">
          <w:t>on</w:t>
        </w:r>
      </w:ins>
      <w:r w:rsidR="00BD58A9" w:rsidRPr="00C16B49">
        <w:t>.</w:t>
      </w:r>
    </w:p>
    <w:p w:rsidR="00167DB7" w:rsidRPr="00D33912" w:rsidRDefault="00303E20" w:rsidP="002F3C6D">
      <w:pPr>
        <w:pStyle w:val="Heading5"/>
        <w:numPr>
          <w:ilvl w:val="0"/>
          <w:numId w:val="0"/>
        </w:numPr>
        <w:rPr>
          <w:noProof w:val="0"/>
          <w:lang w:val="en-US"/>
        </w:rPr>
      </w:pPr>
      <w:bookmarkStart w:id="1452" w:name="_Toc330378016"/>
      <w:proofErr w:type="gramStart"/>
      <w:r w:rsidRPr="00D33912">
        <w:rPr>
          <w:noProof w:val="0"/>
          <w:lang w:val="en-US"/>
        </w:rPr>
        <w:t>3</w:t>
      </w:r>
      <w:r w:rsidR="00CF283F" w:rsidRPr="00D33912">
        <w:rPr>
          <w:noProof w:val="0"/>
          <w:lang w:val="en-US"/>
        </w:rPr>
        <w:t>.Y.4.1.3</w:t>
      </w:r>
      <w:proofErr w:type="gramEnd"/>
      <w:r w:rsidR="00CF283F" w:rsidRPr="00D33912">
        <w:rPr>
          <w:noProof w:val="0"/>
          <w:lang w:val="en-US"/>
        </w:rPr>
        <w:t xml:space="preserve"> Expected Actions</w:t>
      </w:r>
      <w:bookmarkEnd w:id="1452"/>
    </w:p>
    <w:p w:rsidR="00F3246D" w:rsidRDefault="003330D8" w:rsidP="004D0D72">
      <w:pPr>
        <w:pStyle w:val="BodyText"/>
        <w:numPr>
          <w:ilvl w:val="0"/>
          <w:numId w:val="32"/>
        </w:numPr>
        <w:rPr>
          <w:ins w:id="1453" w:author="Boone, Keith W (GE Healthcare)" w:date="2012-07-17T09:36:00Z"/>
          <w:lang w:eastAsia="x-none"/>
        </w:rPr>
      </w:pPr>
      <w:r w:rsidRPr="00D33912">
        <w:rPr>
          <w:lang w:eastAsia="x-none"/>
        </w:rPr>
        <w:t xml:space="preserve">The Clinical Knowledge Requester </w:t>
      </w:r>
      <w:r w:rsidRPr="00D33912">
        <w:rPr>
          <w:smallCaps/>
          <w:lang w:eastAsia="x-none"/>
        </w:rPr>
        <w:t>shal</w:t>
      </w:r>
      <w:r w:rsidR="004B3140" w:rsidRPr="00D33912">
        <w:rPr>
          <w:smallCaps/>
          <w:lang w:eastAsia="x-none"/>
        </w:rPr>
        <w:t>l</w:t>
      </w:r>
      <w:r w:rsidR="004B3140" w:rsidRPr="00D33912">
        <w:rPr>
          <w:lang w:eastAsia="x-none"/>
        </w:rPr>
        <w:t xml:space="preserve"> </w:t>
      </w:r>
      <w:proofErr w:type="gramStart"/>
      <w:r w:rsidR="004B3140" w:rsidRPr="00D33912">
        <w:rPr>
          <w:lang w:eastAsia="x-none"/>
        </w:rPr>
        <w:t>generate</w:t>
      </w:r>
      <w:proofErr w:type="gramEnd"/>
      <w:r w:rsidR="004B3140" w:rsidRPr="00D33912">
        <w:rPr>
          <w:lang w:eastAsia="x-none"/>
        </w:rPr>
        <w:t xml:space="preserve"> an HTTP </w:t>
      </w:r>
      <w:ins w:id="1454" w:author="Boone, Keith W (GE Healthcare)" w:date="2012-07-17T09:21:00Z">
        <w:r w:rsidR="00F33D14">
          <w:rPr>
            <w:lang w:eastAsia="x-none"/>
          </w:rPr>
          <w:t xml:space="preserve">GET or </w:t>
        </w:r>
      </w:ins>
      <w:r w:rsidR="004B3140" w:rsidRPr="00D33912">
        <w:rPr>
          <w:lang w:eastAsia="x-none"/>
        </w:rPr>
        <w:t>POST request</w:t>
      </w:r>
      <w:r w:rsidR="0095630B" w:rsidRPr="00D33912">
        <w:rPr>
          <w:lang w:eastAsia="x-none"/>
        </w:rPr>
        <w:t xml:space="preserve"> passing the </w:t>
      </w:r>
      <w:proofErr w:type="spellStart"/>
      <w:r w:rsidR="0095630B" w:rsidRPr="00D33912">
        <w:rPr>
          <w:lang w:eastAsia="x-none"/>
        </w:rPr>
        <w:t>Infobutton</w:t>
      </w:r>
      <w:proofErr w:type="spellEnd"/>
      <w:r w:rsidR="0095630B" w:rsidRPr="00D33912">
        <w:rPr>
          <w:lang w:eastAsia="x-none"/>
        </w:rPr>
        <w:t xml:space="preserve"> parameters described above</w:t>
      </w:r>
      <w:r w:rsidR="005D2E80" w:rsidRPr="00D33912">
        <w:rPr>
          <w:lang w:eastAsia="x-none"/>
        </w:rPr>
        <w:t>.</w:t>
      </w:r>
      <w:ins w:id="1455" w:author="Boone, Keith W (GE Healthcare)" w:date="2012-07-17T09:21:00Z">
        <w:r w:rsidR="00F33D14">
          <w:rPr>
            <w:lang w:eastAsia="x-none"/>
          </w:rPr>
          <w:t xml:space="preserve"> </w:t>
        </w:r>
      </w:ins>
    </w:p>
    <w:p w:rsidR="00F33D14" w:rsidRDefault="00F33D14" w:rsidP="004D0D72">
      <w:pPr>
        <w:pStyle w:val="BodyText"/>
        <w:numPr>
          <w:ilvl w:val="0"/>
          <w:numId w:val="32"/>
        </w:numPr>
        <w:rPr>
          <w:ins w:id="1456" w:author="Boone, Keith W (GE Healthcare)" w:date="2012-07-17T09:22:00Z"/>
          <w:lang w:eastAsia="x-none"/>
        </w:rPr>
      </w:pPr>
      <w:ins w:id="1457" w:author="Boone, Keith W (GE Healthcare)" w:date="2012-07-17T09:21:00Z">
        <w:r>
          <w:rPr>
            <w:lang w:eastAsia="x-none"/>
          </w:rPr>
          <w:t>When the Clinical Knowledge Requester generates an HTTP GET request, the parameters are passe</w:t>
        </w:r>
      </w:ins>
      <w:ins w:id="1458" w:author="Boone, Keith W (GE Healthcare)" w:date="2012-07-17T09:23:00Z">
        <w:r>
          <w:rPr>
            <w:lang w:eastAsia="x-none"/>
          </w:rPr>
          <w:t>d</w:t>
        </w:r>
      </w:ins>
      <w:ins w:id="1459" w:author="Boone, Keith W (GE Healthcare)" w:date="2012-07-17T09:21:00Z">
        <w:r>
          <w:rPr>
            <w:lang w:eastAsia="x-none"/>
          </w:rPr>
          <w:t xml:space="preserve"> as </w:t>
        </w:r>
      </w:ins>
      <w:ins w:id="1460" w:author="Boone, Keith W (GE Healthcare)" w:date="2012-07-17T09:22:00Z">
        <w:r>
          <w:rPr>
            <w:lang w:eastAsia="x-none"/>
          </w:rPr>
          <w:t xml:space="preserve">URL Query parameters as specified in </w:t>
        </w:r>
      </w:ins>
      <w:ins w:id="1461" w:author="Boone, Keith W (GE Healthcare)" w:date="2012-07-17T09:25:00Z">
        <w:r>
          <w:rPr>
            <w:lang w:eastAsia="x-none"/>
          </w:rPr>
          <w:t xml:space="preserve">section 3.4 of </w:t>
        </w:r>
      </w:ins>
      <w:ins w:id="1462" w:author="Boone, Keith W (GE Healthcare)" w:date="2012-07-17T09:22:00Z">
        <w:r>
          <w:rPr>
            <w:lang w:eastAsia="x-none"/>
          </w:rPr>
          <w:t>[</w:t>
        </w:r>
      </w:ins>
      <w:ins w:id="1463" w:author="Boone, Keith W (GE Healthcare)" w:date="2012-07-17T09:25:00Z">
        <w:r>
          <w:rPr>
            <w:lang w:eastAsia="x-none"/>
          </w:rPr>
          <w:t>RFC3986</w:t>
        </w:r>
      </w:ins>
      <w:ins w:id="1464" w:author="Boone, Keith W (GE Healthcare)" w:date="2012-07-17T09:22:00Z">
        <w:r>
          <w:rPr>
            <w:lang w:eastAsia="x-none"/>
          </w:rPr>
          <w:t>].</w:t>
        </w:r>
      </w:ins>
    </w:p>
    <w:p w:rsidR="00F3246D" w:rsidRPr="00D33912" w:rsidRDefault="00F3246D" w:rsidP="00F3246D">
      <w:pPr>
        <w:pStyle w:val="BodyText"/>
        <w:numPr>
          <w:ilvl w:val="0"/>
          <w:numId w:val="32"/>
        </w:numPr>
        <w:rPr>
          <w:ins w:id="1465" w:author="Boone, Keith W (GE Healthcare)" w:date="2012-07-17T09:34:00Z"/>
          <w:lang w:eastAsia="x-none"/>
        </w:rPr>
      </w:pPr>
      <w:ins w:id="1466" w:author="Boone, Keith W (GE Healthcare)" w:date="2012-07-17T09:34:00Z">
        <w:r w:rsidRPr="00D33912">
          <w:rPr>
            <w:lang w:eastAsia="x-none"/>
          </w:rPr>
          <w:t xml:space="preserve">The </w:t>
        </w:r>
        <w:r>
          <w:rPr>
            <w:lang w:eastAsia="x-none"/>
          </w:rPr>
          <w:t xml:space="preserve">GET </w:t>
        </w:r>
        <w:r w:rsidRPr="00D33912">
          <w:rPr>
            <w:lang w:eastAsia="x-none"/>
          </w:rPr>
          <w:t xml:space="preserve">parameter values </w:t>
        </w:r>
        <w:r w:rsidRPr="00D33912">
          <w:rPr>
            <w:smallCaps/>
            <w:lang w:eastAsia="x-none"/>
          </w:rPr>
          <w:t>shall</w:t>
        </w:r>
        <w:r w:rsidRPr="00D33912">
          <w:rPr>
            <w:lang w:eastAsia="x-none"/>
          </w:rPr>
          <w:t xml:space="preserve"> be URL-encoded (just as if a form was being submitted using the </w:t>
        </w:r>
        <w:r>
          <w:rPr>
            <w:lang w:eastAsia="x-none"/>
          </w:rPr>
          <w:t>GET</w:t>
        </w:r>
        <w:r w:rsidRPr="00D33912">
          <w:rPr>
            <w:lang w:eastAsia="x-none"/>
          </w:rPr>
          <w:t xml:space="preserve"> method in an HTML web page).</w:t>
        </w:r>
      </w:ins>
    </w:p>
    <w:p w:rsidR="00F33D14" w:rsidRPr="0011147B" w:rsidDel="00F3246D" w:rsidRDefault="00F33D14">
      <w:pPr>
        <w:pStyle w:val="Note"/>
        <w:rPr>
          <w:del w:id="1467" w:author="Boone, Keith W (GE Healthcare)" w:date="2012-07-17T09:33:00Z"/>
          <w:i/>
          <w:rPrChange w:id="1468" w:author="Boone, Keith W (GE Healthcare)" w:date="2012-07-17T14:57:00Z">
            <w:rPr>
              <w:del w:id="1469" w:author="Boone, Keith W (GE Healthcare)" w:date="2012-07-17T09:33:00Z"/>
            </w:rPr>
          </w:rPrChange>
        </w:rPr>
        <w:pPrChange w:id="1470" w:author="Boone, Keith W (GE Healthcare)" w:date="2012-07-17T09:30:00Z">
          <w:pPr>
            <w:pStyle w:val="BodyText"/>
            <w:numPr>
              <w:numId w:val="32"/>
            </w:numPr>
            <w:ind w:left="720" w:hanging="360"/>
          </w:pPr>
        </w:pPrChange>
      </w:pPr>
    </w:p>
    <w:p w:rsidR="005D2E80" w:rsidRPr="0011147B" w:rsidDel="00F3246D" w:rsidRDefault="005D2E80" w:rsidP="004D0D72">
      <w:pPr>
        <w:pStyle w:val="BodyText"/>
        <w:numPr>
          <w:ilvl w:val="0"/>
          <w:numId w:val="32"/>
        </w:numPr>
        <w:rPr>
          <w:del w:id="1471" w:author="Boone, Keith W (GE Healthcare)" w:date="2012-07-17T09:34:00Z"/>
          <w:i/>
          <w:lang w:eastAsia="x-none"/>
          <w:rPrChange w:id="1472" w:author="Boone, Keith W (GE Healthcare)" w:date="2012-07-17T14:57:00Z">
            <w:rPr>
              <w:del w:id="1473" w:author="Boone, Keith W (GE Healthcare)" w:date="2012-07-17T09:34:00Z"/>
              <w:lang w:eastAsia="x-none"/>
            </w:rPr>
          </w:rPrChange>
        </w:rPr>
      </w:pPr>
      <w:del w:id="1474" w:author="Boone, Keith W (GE Healthcare)" w:date="2012-07-17T09:33:00Z">
        <w:r w:rsidRPr="0011147B" w:rsidDel="00F3246D">
          <w:rPr>
            <w:i/>
            <w:lang w:eastAsia="x-none"/>
            <w:rPrChange w:id="1475" w:author="Boone, Keith W (GE Healthcare)" w:date="2012-07-17T14:57:00Z">
              <w:rPr>
                <w:lang w:eastAsia="x-none"/>
              </w:rPr>
            </w:rPrChange>
          </w:rPr>
          <w:delText xml:space="preserve">This </w:delText>
        </w:r>
      </w:del>
      <w:del w:id="1476" w:author="Boone, Keith W (GE Healthcare)" w:date="2012-07-17T09:34:00Z">
        <w:r w:rsidRPr="0011147B" w:rsidDel="00F3246D">
          <w:rPr>
            <w:i/>
            <w:lang w:eastAsia="x-none"/>
            <w:rPrChange w:id="1477" w:author="Boone, Keith W (GE Healthcare)" w:date="2012-07-17T14:57:00Z">
              <w:rPr>
                <w:lang w:eastAsia="x-none"/>
              </w:rPr>
            </w:rPrChange>
          </w:rPr>
          <w:delText xml:space="preserve">URL to which the request is made is left unspecified by this profile. </w:delText>
        </w:r>
      </w:del>
    </w:p>
    <w:p w:rsidR="003330D8" w:rsidRPr="0011147B" w:rsidRDefault="004B3140" w:rsidP="004D0D72">
      <w:pPr>
        <w:pStyle w:val="BodyText"/>
        <w:numPr>
          <w:ilvl w:val="0"/>
          <w:numId w:val="32"/>
        </w:numPr>
        <w:rPr>
          <w:i/>
          <w:lang w:eastAsia="x-none"/>
          <w:rPrChange w:id="1478" w:author="Boone, Keith W (GE Healthcare)" w:date="2012-07-17T14:57:00Z">
            <w:rPr>
              <w:lang w:eastAsia="x-none"/>
            </w:rPr>
          </w:rPrChange>
        </w:rPr>
      </w:pPr>
      <w:r w:rsidRPr="0011147B">
        <w:rPr>
          <w:i/>
          <w:lang w:eastAsia="x-none"/>
          <w:rPrChange w:id="1479" w:author="Boone, Keith W (GE Healthcare)" w:date="2012-07-17T14:57:00Z">
            <w:rPr>
              <w:lang w:eastAsia="x-none"/>
            </w:rPr>
          </w:rPrChange>
        </w:rPr>
        <w:t xml:space="preserve">The </w:t>
      </w:r>
      <w:r w:rsidRPr="0011147B">
        <w:rPr>
          <w:rStyle w:val="BodyTextChar3"/>
          <w:i/>
          <w:rPrChange w:id="1480" w:author="Boone, Keith W (GE Healthcare)" w:date="2012-07-17T14:57:00Z">
            <w:rPr>
              <w:rStyle w:val="BodyTextChar3"/>
            </w:rPr>
          </w:rPrChange>
        </w:rPr>
        <w:t>Content-Type</w:t>
      </w:r>
      <w:r w:rsidRPr="0011147B">
        <w:rPr>
          <w:i/>
          <w:lang w:eastAsia="x-none"/>
          <w:rPrChange w:id="1481" w:author="Boone, Keith W (GE Healthcare)" w:date="2012-07-17T14:57:00Z">
            <w:rPr>
              <w:lang w:eastAsia="x-none"/>
            </w:rPr>
          </w:rPrChange>
        </w:rPr>
        <w:t xml:space="preserve"> header of </w:t>
      </w:r>
      <w:del w:id="1482" w:author="Boone, Keith W (GE Healthcare)" w:date="2012-07-17T09:32:00Z">
        <w:r w:rsidRPr="0011147B" w:rsidDel="00F3246D">
          <w:rPr>
            <w:i/>
            <w:lang w:eastAsia="x-none"/>
            <w:rPrChange w:id="1483" w:author="Boone, Keith W (GE Healthcare)" w:date="2012-07-17T14:57:00Z">
              <w:rPr>
                <w:lang w:eastAsia="x-none"/>
              </w:rPr>
            </w:rPrChange>
          </w:rPr>
          <w:delText xml:space="preserve">this </w:delText>
        </w:r>
      </w:del>
      <w:ins w:id="1484" w:author="Boone, Keith W (GE Healthcare)" w:date="2012-07-17T09:32:00Z">
        <w:r w:rsidR="00F3246D" w:rsidRPr="0011147B">
          <w:rPr>
            <w:i/>
            <w:lang w:eastAsia="x-none"/>
            <w:rPrChange w:id="1485" w:author="Boone, Keith W (GE Healthcare)" w:date="2012-07-17T14:57:00Z">
              <w:rPr>
                <w:lang w:eastAsia="x-none"/>
              </w:rPr>
            </w:rPrChange>
          </w:rPr>
          <w:t xml:space="preserve">an HTTP POST </w:t>
        </w:r>
      </w:ins>
      <w:r w:rsidRPr="0011147B">
        <w:rPr>
          <w:i/>
          <w:lang w:eastAsia="x-none"/>
          <w:rPrChange w:id="1486" w:author="Boone, Keith W (GE Healthcare)" w:date="2012-07-17T14:57:00Z">
            <w:rPr>
              <w:lang w:eastAsia="x-none"/>
            </w:rPr>
          </w:rPrChange>
        </w:rPr>
        <w:t xml:space="preserve">request </w:t>
      </w:r>
      <w:r w:rsidRPr="0011147B">
        <w:rPr>
          <w:i/>
          <w:smallCaps/>
          <w:lang w:eastAsia="x-none"/>
          <w:rPrChange w:id="1487" w:author="Boone, Keith W (GE Healthcare)" w:date="2012-07-17T14:57:00Z">
            <w:rPr>
              <w:smallCaps/>
              <w:lang w:eastAsia="x-none"/>
            </w:rPr>
          </w:rPrChange>
        </w:rPr>
        <w:t>shall</w:t>
      </w:r>
      <w:r w:rsidRPr="0011147B">
        <w:rPr>
          <w:i/>
          <w:lang w:eastAsia="x-none"/>
          <w:rPrChange w:id="1488" w:author="Boone, Keith W (GE Healthcare)" w:date="2012-07-17T14:57:00Z">
            <w:rPr>
              <w:lang w:eastAsia="x-none"/>
            </w:rPr>
          </w:rPrChange>
        </w:rPr>
        <w:t xml:space="preserve"> be </w:t>
      </w:r>
      <w:r w:rsidRPr="0011147B">
        <w:rPr>
          <w:rStyle w:val="BodyTextChar3"/>
          <w:i/>
          <w:lang w:eastAsia="x-none"/>
          <w:rPrChange w:id="1489" w:author="Boone, Keith W (GE Healthcare)" w:date="2012-07-17T14:57:00Z">
            <w:rPr>
              <w:rStyle w:val="BodyTextChar3"/>
              <w:lang w:eastAsia="x-none"/>
            </w:rPr>
          </w:rPrChange>
        </w:rPr>
        <w:t>application/x-www-form-</w:t>
      </w:r>
      <w:proofErr w:type="spellStart"/>
      <w:r w:rsidRPr="0011147B">
        <w:rPr>
          <w:rStyle w:val="BodyTextChar3"/>
          <w:i/>
          <w:lang w:eastAsia="x-none"/>
          <w:rPrChange w:id="1490" w:author="Boone, Keith W (GE Healthcare)" w:date="2012-07-17T14:57:00Z">
            <w:rPr>
              <w:rStyle w:val="BodyTextChar3"/>
              <w:lang w:eastAsia="x-none"/>
            </w:rPr>
          </w:rPrChange>
        </w:rPr>
        <w:t>urlencoded</w:t>
      </w:r>
      <w:proofErr w:type="spellEnd"/>
      <w:r w:rsidRPr="0011147B">
        <w:rPr>
          <w:i/>
          <w:lang w:eastAsia="x-none"/>
          <w:rPrChange w:id="1491" w:author="Boone, Keith W (GE Healthcare)" w:date="2012-07-17T14:57:00Z">
            <w:rPr>
              <w:lang w:eastAsia="x-none"/>
            </w:rPr>
          </w:rPrChange>
        </w:rPr>
        <w:t xml:space="preserve"> </w:t>
      </w:r>
      <w:ins w:id="1492" w:author="Boone, Keith W (GE Healthcare)" w:date="2012-07-17T09:33:00Z">
        <w:r w:rsidR="00F3246D" w:rsidRPr="0011147B">
          <w:rPr>
            <w:i/>
            <w:lang w:eastAsia="x-none"/>
            <w:rPrChange w:id="1493" w:author="Boone, Keith W (GE Healthcare)" w:date="2012-07-17T14:57:00Z">
              <w:rPr>
                <w:lang w:eastAsia="x-none"/>
              </w:rPr>
            </w:rPrChange>
          </w:rPr>
          <w:t xml:space="preserve">specified in section 17.13.4 of [HTML4] </w:t>
        </w:r>
      </w:ins>
      <w:r w:rsidRPr="0011147B">
        <w:rPr>
          <w:i/>
          <w:lang w:eastAsia="x-none"/>
          <w:rPrChange w:id="1494" w:author="Boone, Keith W (GE Healthcare)" w:date="2012-07-17T14:57:00Z">
            <w:rPr>
              <w:lang w:eastAsia="x-none"/>
            </w:rPr>
          </w:rPrChange>
        </w:rPr>
        <w:t>(just as if a form was being submitted using the POST method in an HTML web page).</w:t>
      </w:r>
    </w:p>
    <w:p w:rsidR="00F3246D" w:rsidRPr="00D33912" w:rsidRDefault="00F3246D">
      <w:pPr>
        <w:pStyle w:val="Note"/>
        <w:rPr>
          <w:ins w:id="1495" w:author="Boone, Keith W (GE Healthcare)" w:date="2012-07-17T09:33:00Z"/>
        </w:rPr>
        <w:pPrChange w:id="1496" w:author="Boone, Keith W (GE Healthcare)" w:date="2012-07-17T09:33:00Z">
          <w:pPr>
            <w:pStyle w:val="Note"/>
            <w:numPr>
              <w:numId w:val="32"/>
            </w:numPr>
            <w:ind w:left="720" w:hanging="360"/>
          </w:pPr>
        </w:pPrChange>
      </w:pPr>
      <w:ins w:id="1497" w:author="Boone, Keith W (GE Healthcare)" w:date="2012-07-17T09:33:00Z">
        <w:r w:rsidRPr="0011147B">
          <w:rPr>
            <w:i/>
            <w:rPrChange w:id="1498" w:author="Boone, Keith W (GE Healthcare)" w:date="2012-07-17T14:57:00Z">
              <w:rPr/>
            </w:rPrChange>
          </w:rPr>
          <w:t>Not</w:t>
        </w:r>
        <w:r>
          <w:t>e:</w:t>
        </w:r>
      </w:ins>
      <w:ins w:id="1499" w:author="Boone, Keith W (GE Healthcare)" w:date="2012-07-17T09:37:00Z">
        <w:r w:rsidR="0016110B">
          <w:tab/>
        </w:r>
      </w:ins>
      <w:ins w:id="1500" w:author="Boone, Keith W (GE Healthcare)" w:date="2012-07-17T09:33:00Z">
        <w:r>
          <w:t>[</w:t>
        </w:r>
      </w:ins>
      <w:proofErr w:type="spellStart"/>
      <w:ins w:id="1501" w:author="Boone, Keith W (GE Healthcare)" w:date="2012-07-17T11:59:00Z">
        <w:r w:rsidR="00C10532">
          <w:t>Infobutton</w:t>
        </w:r>
      </w:ins>
      <w:ins w:id="1502" w:author="Boone, Keith W (GE Healthcare)" w:date="2012-07-17T09:33:00Z">
        <w:r>
          <w:t>URL</w:t>
        </w:r>
        <w:proofErr w:type="spellEnd"/>
        <w:r>
          <w:t>] specifies an alternate method of encoding for passing the parameters.  This profile adopts the mechanism of earlier releases of th</w:t>
        </w:r>
      </w:ins>
      <w:ins w:id="1503" w:author="Boone, Keith W (GE Healthcare)" w:date="2012-07-17T09:37:00Z">
        <w:r w:rsidR="0016110B">
          <w:t>e</w:t>
        </w:r>
      </w:ins>
      <w:ins w:id="1504" w:author="Boone, Keith W (GE Healthcare)" w:date="2012-07-17T09:33:00Z">
        <w:r>
          <w:t xml:space="preserve"> guide as being the most compatible with existing implementations, and which is expected to be re-adopted in later releases of the URL guide.  This mechanism is also compatible with HTML Forms.</w:t>
        </w:r>
      </w:ins>
    </w:p>
    <w:p w:rsidR="00BE4D75" w:rsidRPr="0011147B" w:rsidRDefault="00BE4D75" w:rsidP="00F3246D">
      <w:pPr>
        <w:pStyle w:val="BodyText"/>
        <w:numPr>
          <w:ilvl w:val="0"/>
          <w:numId w:val="32"/>
        </w:numPr>
        <w:rPr>
          <w:ins w:id="1505" w:author="Boone, Keith W (GE Healthcare)" w:date="2012-07-17T09:37:00Z"/>
          <w:b/>
          <w:lang w:eastAsia="x-none"/>
          <w:rPrChange w:id="1506" w:author="Boone, Keith W (GE Healthcare)" w:date="2012-07-17T14:57:00Z">
            <w:rPr>
              <w:ins w:id="1507" w:author="Boone, Keith W (GE Healthcare)" w:date="2012-07-17T09:37:00Z"/>
              <w:lang w:eastAsia="x-none"/>
            </w:rPr>
          </w:rPrChange>
        </w:rPr>
      </w:pPr>
      <w:ins w:id="1508" w:author="Boone, Keith W (GE Healthcare)" w:date="2012-07-17T09:53:00Z">
        <w:r w:rsidRPr="0011147B">
          <w:rPr>
            <w:b/>
            <w:lang w:eastAsia="x-none"/>
            <w:rPrChange w:id="1509" w:author="Boone, Keith W (GE Healthcare)" w:date="2012-07-17T14:57:00Z">
              <w:rPr>
                <w:lang w:eastAsia="x-none"/>
              </w:rPr>
            </w:rPrChange>
          </w:rPr>
          <w:t xml:space="preserve">A Clinical Knowledge Requestor actor </w:t>
        </w:r>
      </w:ins>
      <w:ins w:id="1510" w:author="Boone, Keith W (GE Healthcare)" w:date="2012-07-17T09:54:00Z">
        <w:r w:rsidRPr="0011147B">
          <w:rPr>
            <w:b/>
            <w:smallCaps/>
            <w:lang w:eastAsia="x-none"/>
            <w:rPrChange w:id="1511" w:author="Boone, Keith W (GE Healthcare)" w:date="2012-07-17T14:57:00Z">
              <w:rPr>
                <w:lang w:eastAsia="x-none"/>
              </w:rPr>
            </w:rPrChange>
          </w:rPr>
          <w:t>shall</w:t>
        </w:r>
        <w:r w:rsidRPr="0011147B">
          <w:rPr>
            <w:b/>
            <w:lang w:eastAsia="x-none"/>
            <w:rPrChange w:id="1512" w:author="Boone, Keith W (GE Healthcare)" w:date="2012-07-17T14:57:00Z">
              <w:rPr>
                <w:lang w:eastAsia="x-none"/>
              </w:rPr>
            </w:rPrChange>
          </w:rPr>
          <w:t xml:space="preserve"> </w:t>
        </w:r>
      </w:ins>
      <w:ins w:id="1513" w:author="Boone, Keith W (GE Healthcare)" w:date="2012-07-17T09:53:00Z">
        <w:r w:rsidRPr="0011147B">
          <w:rPr>
            <w:b/>
            <w:lang w:eastAsia="x-none"/>
            <w:rPrChange w:id="1514" w:author="Boone, Keith W (GE Healthcare)" w:date="2012-07-17T14:57:00Z">
              <w:rPr>
                <w:lang w:eastAsia="x-none"/>
              </w:rPr>
            </w:rPrChange>
          </w:rPr>
          <w:t>be configurable</w:t>
        </w:r>
      </w:ins>
      <w:ins w:id="1515" w:author="Boone, Keith W (GE Healthcare)" w:date="2012-07-17T09:54:00Z">
        <w:r w:rsidRPr="0011147B">
          <w:rPr>
            <w:b/>
            <w:lang w:eastAsia="x-none"/>
            <w:rPrChange w:id="1516" w:author="Boone, Keith W (GE Healthcare)" w:date="2012-07-17T14:57:00Z">
              <w:rPr>
                <w:lang w:eastAsia="x-none"/>
              </w:rPr>
            </w:rPrChange>
          </w:rPr>
          <w:t xml:space="preserve"> to send its HTTP GET or HTTP POST request to a Clinical Knowledge Directory through a Proxy.</w:t>
        </w:r>
      </w:ins>
    </w:p>
    <w:p w:rsidR="00F3246D" w:rsidRPr="00D33912" w:rsidRDefault="00F3246D" w:rsidP="00F3246D">
      <w:pPr>
        <w:pStyle w:val="BodyText"/>
        <w:numPr>
          <w:ilvl w:val="0"/>
          <w:numId w:val="32"/>
        </w:numPr>
        <w:rPr>
          <w:ins w:id="1517" w:author="Boone, Keith W (GE Healthcare)" w:date="2012-07-17T09:34:00Z"/>
          <w:lang w:eastAsia="x-none"/>
        </w:rPr>
      </w:pPr>
      <w:ins w:id="1518" w:author="Boone, Keith W (GE Healthcare)" w:date="2012-07-17T09:34:00Z">
        <w:r w:rsidRPr="00D33912">
          <w:rPr>
            <w:lang w:eastAsia="x-none"/>
          </w:rPr>
          <w:t>Th</w:t>
        </w:r>
        <w:r>
          <w:rPr>
            <w:lang w:eastAsia="x-none"/>
          </w:rPr>
          <w:t>e</w:t>
        </w:r>
        <w:r w:rsidRPr="00D33912">
          <w:rPr>
            <w:lang w:eastAsia="x-none"/>
          </w:rPr>
          <w:t xml:space="preserve"> URL to which the request is made is left unspecified by this profile. </w:t>
        </w:r>
      </w:ins>
    </w:p>
    <w:p w:rsidR="004B3140" w:rsidRPr="00D33912" w:rsidDel="00F3246D" w:rsidRDefault="004B3140" w:rsidP="004D0D72">
      <w:pPr>
        <w:pStyle w:val="BodyText"/>
        <w:numPr>
          <w:ilvl w:val="0"/>
          <w:numId w:val="32"/>
        </w:numPr>
        <w:rPr>
          <w:del w:id="1519" w:author="Boone, Keith W (GE Healthcare)" w:date="2012-07-17T09:34:00Z"/>
          <w:lang w:eastAsia="x-none"/>
        </w:rPr>
      </w:pPr>
      <w:del w:id="1520" w:author="Boone, Keith W (GE Healthcare)" w:date="2012-07-17T09:34:00Z">
        <w:r w:rsidRPr="00D33912" w:rsidDel="00F3246D">
          <w:rPr>
            <w:lang w:eastAsia="x-none"/>
          </w:rPr>
          <w:delText xml:space="preserve">The parameter values </w:delText>
        </w:r>
        <w:r w:rsidRPr="00D33912" w:rsidDel="00F3246D">
          <w:rPr>
            <w:smallCaps/>
            <w:lang w:eastAsia="x-none"/>
          </w:rPr>
          <w:delText>shall</w:delText>
        </w:r>
        <w:r w:rsidRPr="00D33912" w:rsidDel="00F3246D">
          <w:rPr>
            <w:lang w:eastAsia="x-none"/>
          </w:rPr>
          <w:delText xml:space="preserve"> be URL-encoded (again, just as if a form was being submitted using the POST method in an HTML web page).</w:delText>
        </w:r>
      </w:del>
    </w:p>
    <w:p w:rsidR="004B3140" w:rsidRPr="00D33912" w:rsidRDefault="004B3140" w:rsidP="004D0D72">
      <w:pPr>
        <w:pStyle w:val="BodyText"/>
        <w:numPr>
          <w:ilvl w:val="0"/>
          <w:numId w:val="32"/>
        </w:numPr>
        <w:rPr>
          <w:lang w:eastAsia="x-none"/>
        </w:rPr>
      </w:pPr>
      <w:r w:rsidRPr="00D33912">
        <w:rPr>
          <w:lang w:eastAsia="x-none"/>
        </w:rPr>
        <w:t xml:space="preserve">The Clinical Knowledge Requester Actor </w:t>
      </w:r>
      <w:r w:rsidRPr="00D33912">
        <w:rPr>
          <w:smallCaps/>
          <w:lang w:eastAsia="x-none"/>
        </w:rPr>
        <w:t>may</w:t>
      </w:r>
      <w:r w:rsidRPr="00D33912">
        <w:rPr>
          <w:lang w:eastAsia="x-none"/>
        </w:rPr>
        <w:t xml:space="preserve"> send other HTTP headers (e.g., </w:t>
      </w:r>
      <w:r w:rsidRPr="00D33912">
        <w:rPr>
          <w:rStyle w:val="BodyTextChar3"/>
        </w:rPr>
        <w:t>Authorization</w:t>
      </w:r>
      <w:r w:rsidRPr="00D33912">
        <w:rPr>
          <w:lang w:eastAsia="x-none"/>
        </w:rPr>
        <w:t>).</w:t>
      </w:r>
    </w:p>
    <w:p w:rsidR="004B3140" w:rsidRPr="008A4783" w:rsidRDefault="0095630B" w:rsidP="004D0D72">
      <w:pPr>
        <w:pStyle w:val="BodyText"/>
        <w:numPr>
          <w:ilvl w:val="0"/>
          <w:numId w:val="32"/>
        </w:numPr>
        <w:rPr>
          <w:b/>
          <w:lang w:eastAsia="x-none"/>
          <w:rPrChange w:id="1521" w:author="Boone, Keith W (GE Healthcare)" w:date="2012-07-17T14:58:00Z">
            <w:rPr>
              <w:lang w:eastAsia="x-none"/>
            </w:rPr>
          </w:rPrChange>
        </w:rPr>
      </w:pPr>
      <w:r w:rsidRPr="008A4783">
        <w:rPr>
          <w:b/>
          <w:lang w:eastAsia="x-none"/>
          <w:rPrChange w:id="1522" w:author="Boone, Keith W (GE Healthcare)" w:date="2012-07-17T14:58:00Z">
            <w:rPr>
              <w:lang w:eastAsia="x-none"/>
            </w:rPr>
          </w:rPrChange>
        </w:rPr>
        <w:t>T</w:t>
      </w:r>
      <w:r w:rsidR="004B3140" w:rsidRPr="008A4783">
        <w:rPr>
          <w:b/>
          <w:lang w:eastAsia="x-none"/>
          <w:rPrChange w:id="1523" w:author="Boone, Keith W (GE Healthcare)" w:date="2012-07-17T14:58:00Z">
            <w:rPr>
              <w:lang w:eastAsia="x-none"/>
            </w:rPr>
          </w:rPrChange>
        </w:rPr>
        <w:t>he Clinical Knowledge Requester Actor</w:t>
      </w:r>
      <w:r w:rsidRPr="008A4783">
        <w:rPr>
          <w:b/>
          <w:lang w:eastAsia="x-none"/>
          <w:rPrChange w:id="1524" w:author="Boone, Keith W (GE Healthcare)" w:date="2012-07-17T14:58:00Z">
            <w:rPr>
              <w:lang w:eastAsia="x-none"/>
            </w:rPr>
          </w:rPrChange>
        </w:rPr>
        <w:t xml:space="preserve"> </w:t>
      </w:r>
      <w:r w:rsidRPr="008A4783">
        <w:rPr>
          <w:b/>
          <w:smallCaps/>
          <w:lang w:eastAsia="x-none"/>
          <w:rPrChange w:id="1525" w:author="Boone, Keith W (GE Healthcare)" w:date="2012-07-17T14:58:00Z">
            <w:rPr>
              <w:smallCaps/>
              <w:lang w:eastAsia="x-none"/>
            </w:rPr>
          </w:rPrChange>
        </w:rPr>
        <w:t>may</w:t>
      </w:r>
      <w:r w:rsidRPr="008A4783">
        <w:rPr>
          <w:b/>
          <w:lang w:eastAsia="x-none"/>
          <w:rPrChange w:id="1526" w:author="Boone, Keith W (GE Healthcare)" w:date="2012-07-17T14:58:00Z">
            <w:rPr>
              <w:lang w:eastAsia="x-none"/>
            </w:rPr>
          </w:rPrChange>
        </w:rPr>
        <w:t xml:space="preserve"> specify the </w:t>
      </w:r>
      <w:r w:rsidRPr="008A4783">
        <w:rPr>
          <w:rStyle w:val="BodyTextChar3"/>
          <w:b/>
          <w:rPrChange w:id="1527" w:author="Boone, Keith W (GE Healthcare)" w:date="2012-07-17T14:58:00Z">
            <w:rPr>
              <w:rStyle w:val="BodyTextChar3"/>
            </w:rPr>
          </w:rPrChange>
        </w:rPr>
        <w:t>Accept-Language</w:t>
      </w:r>
      <w:r w:rsidRPr="008A4783">
        <w:rPr>
          <w:b/>
          <w:lang w:eastAsia="x-none"/>
          <w:rPrChange w:id="1528" w:author="Boone, Keith W (GE Healthcare)" w:date="2012-07-17T14:58:00Z">
            <w:rPr>
              <w:lang w:eastAsia="x-none"/>
            </w:rPr>
          </w:rPrChange>
        </w:rPr>
        <w:t xml:space="preserve"> header </w:t>
      </w:r>
      <w:r w:rsidR="004B3140" w:rsidRPr="008A4783">
        <w:rPr>
          <w:b/>
          <w:lang w:eastAsia="x-none"/>
          <w:rPrChange w:id="1529" w:author="Boone, Keith W (GE Healthcare)" w:date="2012-07-17T14:58:00Z">
            <w:rPr>
              <w:lang w:eastAsia="x-none"/>
            </w:rPr>
          </w:rPrChange>
        </w:rPr>
        <w:t>to indicate the preferred language of the Atom feed content for human readable text (e.g., titles of articles, et cetera).</w:t>
      </w:r>
      <w:r w:rsidRPr="008A4783">
        <w:rPr>
          <w:b/>
          <w:lang w:eastAsia="x-none"/>
          <w:rPrChange w:id="1530" w:author="Boone, Keith W (GE Healthcare)" w:date="2012-07-17T14:58:00Z">
            <w:rPr>
              <w:lang w:eastAsia="x-none"/>
            </w:rPr>
          </w:rPrChange>
        </w:rPr>
        <w:t xml:space="preserve">  This HTTP parameter does not have any </w:t>
      </w:r>
      <w:r w:rsidR="00BE79FE" w:rsidRPr="008A4783">
        <w:rPr>
          <w:b/>
          <w:lang w:eastAsia="x-none"/>
          <w:rPrChange w:id="1531" w:author="Boone, Keith W (GE Healthcare)" w:date="2012-07-17T14:58:00Z">
            <w:rPr>
              <w:lang w:eastAsia="x-none"/>
            </w:rPr>
          </w:rPrChange>
        </w:rPr>
        <w:t>effect</w:t>
      </w:r>
      <w:r w:rsidRPr="008A4783">
        <w:rPr>
          <w:b/>
          <w:lang w:eastAsia="x-none"/>
          <w:rPrChange w:id="1532" w:author="Boone, Keith W (GE Healthcare)" w:date="2012-07-17T14:58:00Z">
            <w:rPr>
              <w:lang w:eastAsia="x-none"/>
            </w:rPr>
          </w:rPrChange>
        </w:rPr>
        <w:t xml:space="preserve"> on the preferred language of the resources returned by the </w:t>
      </w:r>
      <w:del w:id="1533" w:author="Boone, Keith W (GE Healthcare)" w:date="2012-07-16T15:36:00Z">
        <w:r w:rsidRPr="008A4783" w:rsidDel="0051122A">
          <w:rPr>
            <w:b/>
            <w:lang w:eastAsia="x-none"/>
            <w:rPrChange w:id="1534" w:author="Boone, Keith W (GE Healthcare)" w:date="2012-07-17T14:58:00Z">
              <w:rPr>
                <w:lang w:eastAsia="x-none"/>
              </w:rPr>
            </w:rPrChange>
          </w:rPr>
          <w:delText>Clinical Knowledge Source</w:delText>
        </w:r>
      </w:del>
      <w:ins w:id="1535" w:author="Boone, Keith W (GE Healthcare)" w:date="2012-07-16T15:36:00Z">
        <w:r w:rsidR="0051122A" w:rsidRPr="008A4783">
          <w:rPr>
            <w:b/>
            <w:lang w:eastAsia="x-none"/>
            <w:rPrChange w:id="1536" w:author="Boone, Keith W (GE Healthcare)" w:date="2012-07-17T14:58:00Z">
              <w:rPr>
                <w:lang w:eastAsia="x-none"/>
              </w:rPr>
            </w:rPrChange>
          </w:rPr>
          <w:t>Clinical Knowledge Directory</w:t>
        </w:r>
      </w:ins>
      <w:r w:rsidRPr="008A4783">
        <w:rPr>
          <w:b/>
          <w:lang w:eastAsia="x-none"/>
          <w:rPrChange w:id="1537" w:author="Boone, Keith W (GE Healthcare)" w:date="2012-07-17T14:58:00Z">
            <w:rPr>
              <w:lang w:eastAsia="x-none"/>
            </w:rPr>
          </w:rPrChange>
        </w:rPr>
        <w:t xml:space="preserve"> (see </w:t>
      </w:r>
      <w:r w:rsidR="001E7C3E" w:rsidRPr="008A4783">
        <w:rPr>
          <w:b/>
          <w:lang w:eastAsia="x-none"/>
          <w:rPrChange w:id="1538" w:author="Boone, Keith W (GE Healthcare)" w:date="2012-07-17T14:58:00Z">
            <w:rPr>
              <w:lang w:eastAsia="x-none"/>
            </w:rPr>
          </w:rPrChange>
        </w:rPr>
        <w:fldChar w:fldCharType="begin"/>
      </w:r>
      <w:r w:rsidR="001E7C3E" w:rsidRPr="008A4783">
        <w:rPr>
          <w:b/>
          <w:lang w:eastAsia="x-none"/>
          <w:rPrChange w:id="1539" w:author="Boone, Keith W (GE Healthcare)" w:date="2012-07-17T14:58:00Z">
            <w:rPr>
              <w:lang w:eastAsia="x-none"/>
            </w:rPr>
          </w:rPrChange>
        </w:rPr>
        <w:instrText xml:space="preserve"> REF _Ref323718506 \h </w:instrText>
      </w:r>
      <w:r w:rsidR="008A4783">
        <w:rPr>
          <w:b/>
          <w:lang w:eastAsia="x-none"/>
        </w:rPr>
        <w:instrText xml:space="preserve"> \* MERGEFORMAT </w:instrText>
      </w:r>
      <w:r w:rsidR="001E7C3E" w:rsidRPr="008A4783">
        <w:rPr>
          <w:b/>
          <w:lang w:eastAsia="x-none"/>
          <w:rPrChange w:id="1540" w:author="Boone, Keith W (GE Healthcare)" w:date="2012-07-17T14:58:00Z">
            <w:rPr>
              <w:b/>
              <w:lang w:eastAsia="x-none"/>
            </w:rPr>
          </w:rPrChange>
        </w:rPr>
      </w:r>
      <w:r w:rsidR="001E7C3E" w:rsidRPr="008A4783">
        <w:rPr>
          <w:b/>
          <w:lang w:eastAsia="x-none"/>
          <w:rPrChange w:id="1541" w:author="Boone, Keith W (GE Healthcare)" w:date="2012-07-17T14:58:00Z">
            <w:rPr>
              <w:lang w:eastAsia="x-none"/>
            </w:rPr>
          </w:rPrChange>
        </w:rPr>
        <w:fldChar w:fldCharType="separate"/>
      </w:r>
      <w:proofErr w:type="spellStart"/>
      <w:r w:rsidR="001E7C3E" w:rsidRPr="008A4783">
        <w:rPr>
          <w:rStyle w:val="BodyTextChar3"/>
          <w:b/>
          <w:rPrChange w:id="1542" w:author="Boone, Keith W (GE Healthcare)" w:date="2012-07-17T14:58:00Z">
            <w:rPr>
              <w:rStyle w:val="BodyTextChar3"/>
            </w:rPr>
          </w:rPrChange>
        </w:rPr>
        <w:t>informationRecipient.languageCode.c</w:t>
      </w:r>
      <w:proofErr w:type="spellEnd"/>
      <w:r w:rsidR="001E7C3E" w:rsidRPr="008A4783">
        <w:rPr>
          <w:b/>
          <w:lang w:eastAsia="x-none"/>
          <w:rPrChange w:id="1543" w:author="Boone, Keith W (GE Healthcare)" w:date="2012-07-17T14:58:00Z">
            <w:rPr>
              <w:lang w:eastAsia="x-none"/>
            </w:rPr>
          </w:rPrChange>
        </w:rPr>
        <w:fldChar w:fldCharType="end"/>
      </w:r>
      <w:r w:rsidRPr="008A4783">
        <w:rPr>
          <w:b/>
          <w:lang w:eastAsia="x-none"/>
          <w:rPrChange w:id="1544" w:author="Boone, Keith W (GE Healthcare)" w:date="2012-07-17T14:58:00Z">
            <w:rPr>
              <w:lang w:eastAsia="x-none"/>
            </w:rPr>
          </w:rPrChange>
        </w:rPr>
        <w:t xml:space="preserve"> above).</w:t>
      </w:r>
    </w:p>
    <w:p w:rsidR="0095630B" w:rsidRPr="008A4783" w:rsidRDefault="0095630B" w:rsidP="004D0D72">
      <w:pPr>
        <w:pStyle w:val="BodyText"/>
        <w:numPr>
          <w:ilvl w:val="0"/>
          <w:numId w:val="32"/>
        </w:numPr>
        <w:rPr>
          <w:b/>
          <w:lang w:eastAsia="x-none"/>
          <w:rPrChange w:id="1545" w:author="Boone, Keith W (GE Healthcare)" w:date="2012-07-17T14:58:00Z">
            <w:rPr>
              <w:lang w:eastAsia="x-none"/>
            </w:rPr>
          </w:rPrChange>
        </w:rPr>
      </w:pPr>
      <w:r w:rsidRPr="008A4783">
        <w:rPr>
          <w:b/>
          <w:lang w:eastAsia="x-none"/>
          <w:rPrChange w:id="1546" w:author="Boone, Keith W (GE Healthcare)" w:date="2012-07-17T14:58:00Z">
            <w:rPr>
              <w:lang w:eastAsia="x-none"/>
            </w:rPr>
          </w:rPrChange>
        </w:rPr>
        <w:t xml:space="preserve">The Clinical Knowledge Requester Actor </w:t>
      </w:r>
      <w:r w:rsidRPr="008A4783">
        <w:rPr>
          <w:b/>
          <w:smallCaps/>
          <w:lang w:eastAsia="x-none"/>
          <w:rPrChange w:id="1547" w:author="Boone, Keith W (GE Healthcare)" w:date="2012-07-17T14:58:00Z">
            <w:rPr>
              <w:smallCaps/>
              <w:lang w:eastAsia="x-none"/>
            </w:rPr>
          </w:rPrChange>
        </w:rPr>
        <w:t>may</w:t>
      </w:r>
      <w:r w:rsidRPr="008A4783">
        <w:rPr>
          <w:b/>
          <w:lang w:eastAsia="x-none"/>
          <w:rPrChange w:id="1548" w:author="Boone, Keith W (GE Healthcare)" w:date="2012-07-17T14:58:00Z">
            <w:rPr>
              <w:lang w:eastAsia="x-none"/>
            </w:rPr>
          </w:rPrChange>
        </w:rPr>
        <w:t xml:space="preserve"> specify the </w:t>
      </w:r>
      <w:r w:rsidRPr="008A4783">
        <w:rPr>
          <w:rStyle w:val="BodyTextChar3"/>
          <w:b/>
          <w:rPrChange w:id="1549" w:author="Boone, Keith W (GE Healthcare)" w:date="2012-07-17T14:58:00Z">
            <w:rPr>
              <w:rStyle w:val="BodyTextChar3"/>
            </w:rPr>
          </w:rPrChange>
        </w:rPr>
        <w:t>Accept-Charset</w:t>
      </w:r>
      <w:r w:rsidRPr="008A4783">
        <w:rPr>
          <w:b/>
          <w:lang w:eastAsia="x-none"/>
          <w:rPrChange w:id="1550" w:author="Boone, Keith W (GE Healthcare)" w:date="2012-07-17T14:58:00Z">
            <w:rPr>
              <w:lang w:eastAsia="x-none"/>
            </w:rPr>
          </w:rPrChange>
        </w:rPr>
        <w:t xml:space="preserve"> header to indicate the preferred character set for the Atom feed content for human readable text (e.g., titles of articles, et cetera).  This HTTP parameter does not have any </w:t>
      </w:r>
      <w:r w:rsidR="00BE79FE" w:rsidRPr="008A4783">
        <w:rPr>
          <w:b/>
          <w:lang w:eastAsia="x-none"/>
          <w:rPrChange w:id="1551" w:author="Boone, Keith W (GE Healthcare)" w:date="2012-07-17T14:58:00Z">
            <w:rPr>
              <w:lang w:eastAsia="x-none"/>
            </w:rPr>
          </w:rPrChange>
        </w:rPr>
        <w:t>effect</w:t>
      </w:r>
      <w:r w:rsidRPr="008A4783">
        <w:rPr>
          <w:b/>
          <w:lang w:eastAsia="x-none"/>
          <w:rPrChange w:id="1552" w:author="Boone, Keith W (GE Healthcare)" w:date="2012-07-17T14:58:00Z">
            <w:rPr>
              <w:lang w:eastAsia="x-none"/>
            </w:rPr>
          </w:rPrChange>
        </w:rPr>
        <w:t xml:space="preserve"> on the </w:t>
      </w:r>
      <w:r w:rsidR="000A6642" w:rsidRPr="008A4783">
        <w:rPr>
          <w:b/>
          <w:lang w:eastAsia="x-none"/>
          <w:rPrChange w:id="1553" w:author="Boone, Keith W (GE Healthcare)" w:date="2012-07-17T14:58:00Z">
            <w:rPr>
              <w:lang w:eastAsia="x-none"/>
            </w:rPr>
          </w:rPrChange>
        </w:rPr>
        <w:t xml:space="preserve">character set used for </w:t>
      </w:r>
      <w:r w:rsidRPr="008A4783">
        <w:rPr>
          <w:b/>
          <w:lang w:eastAsia="x-none"/>
          <w:rPrChange w:id="1554" w:author="Boone, Keith W (GE Healthcare)" w:date="2012-07-17T14:58:00Z">
            <w:rPr>
              <w:lang w:eastAsia="x-none"/>
            </w:rPr>
          </w:rPrChange>
        </w:rPr>
        <w:t xml:space="preserve">the resources returned by the </w:t>
      </w:r>
      <w:del w:id="1555" w:author="Boone, Keith W (GE Healthcare)" w:date="2012-07-16T15:36:00Z">
        <w:r w:rsidRPr="008A4783" w:rsidDel="0051122A">
          <w:rPr>
            <w:b/>
            <w:lang w:eastAsia="x-none"/>
            <w:rPrChange w:id="1556" w:author="Boone, Keith W (GE Healthcare)" w:date="2012-07-17T14:58:00Z">
              <w:rPr>
                <w:lang w:eastAsia="x-none"/>
              </w:rPr>
            </w:rPrChange>
          </w:rPr>
          <w:delText>Clinical Knowledge Source</w:delText>
        </w:r>
      </w:del>
      <w:ins w:id="1557" w:author="Boone, Keith W (GE Healthcare)" w:date="2012-07-16T15:36:00Z">
        <w:r w:rsidR="0051122A" w:rsidRPr="008A4783">
          <w:rPr>
            <w:b/>
            <w:lang w:eastAsia="x-none"/>
            <w:rPrChange w:id="1558" w:author="Boone, Keith W (GE Healthcare)" w:date="2012-07-17T14:58:00Z">
              <w:rPr>
                <w:lang w:eastAsia="x-none"/>
              </w:rPr>
            </w:rPrChange>
          </w:rPr>
          <w:t>Clinical Knowledge Directory</w:t>
        </w:r>
      </w:ins>
      <w:r w:rsidRPr="008A4783">
        <w:rPr>
          <w:b/>
          <w:lang w:eastAsia="x-none"/>
          <w:rPrChange w:id="1559" w:author="Boone, Keith W (GE Healthcare)" w:date="2012-07-17T14:58:00Z">
            <w:rPr>
              <w:lang w:eastAsia="x-none"/>
            </w:rPr>
          </w:rPrChange>
        </w:rPr>
        <w:t>.</w:t>
      </w:r>
    </w:p>
    <w:p w:rsidR="00D10ED5" w:rsidRPr="00D33912" w:rsidRDefault="00D10ED5" w:rsidP="00316469">
      <w:pPr>
        <w:pStyle w:val="Heading5"/>
        <w:keepLines/>
        <w:numPr>
          <w:ilvl w:val="0"/>
          <w:numId w:val="0"/>
        </w:numPr>
        <w:rPr>
          <w:noProof w:val="0"/>
          <w:lang w:val="en-US"/>
        </w:rPr>
      </w:pPr>
      <w:bookmarkStart w:id="1560" w:name="_Toc330378017"/>
      <w:proofErr w:type="gramStart"/>
      <w:r w:rsidRPr="00D33912">
        <w:rPr>
          <w:noProof w:val="0"/>
          <w:lang w:val="en-US"/>
        </w:rPr>
        <w:lastRenderedPageBreak/>
        <w:t>3.Y.4.1.4</w:t>
      </w:r>
      <w:proofErr w:type="gramEnd"/>
      <w:r w:rsidRPr="00D33912">
        <w:rPr>
          <w:noProof w:val="0"/>
          <w:lang w:val="en-US"/>
        </w:rPr>
        <w:t xml:space="preserve"> Sample </w:t>
      </w:r>
      <w:proofErr w:type="spellStart"/>
      <w:r w:rsidRPr="00D33912">
        <w:rPr>
          <w:noProof w:val="0"/>
          <w:lang w:val="en-US"/>
        </w:rPr>
        <w:t>Infobutton</w:t>
      </w:r>
      <w:proofErr w:type="spellEnd"/>
      <w:r w:rsidRPr="00D33912">
        <w:rPr>
          <w:noProof w:val="0"/>
          <w:lang w:val="en-US"/>
        </w:rPr>
        <w:t xml:space="preserve"> Knowledge Request</w:t>
      </w:r>
      <w:bookmarkEnd w:id="1560"/>
    </w:p>
    <w:p w:rsidR="00D10ED5" w:rsidRPr="00D33912" w:rsidRDefault="00D10ED5" w:rsidP="00316469">
      <w:pPr>
        <w:pStyle w:val="BodyText"/>
        <w:keepNext/>
        <w:keepLines/>
        <w:rPr>
          <w:lang w:eastAsia="x-none"/>
        </w:rPr>
      </w:pPr>
      <w:r w:rsidRPr="00D33912">
        <w:rPr>
          <w:lang w:eastAsia="x-none"/>
        </w:rPr>
        <w:t xml:space="preserve">The example in the figure below shows an example </w:t>
      </w:r>
      <w:proofErr w:type="spellStart"/>
      <w:r w:rsidRPr="00D33912">
        <w:rPr>
          <w:lang w:eastAsia="x-none"/>
        </w:rPr>
        <w:t>Infobutton</w:t>
      </w:r>
      <w:proofErr w:type="spellEnd"/>
      <w:r w:rsidRPr="00D33912">
        <w:rPr>
          <w:lang w:eastAsia="x-none"/>
        </w:rPr>
        <w:t xml:space="preserve"> Knowledge Request.  It was generated with the assistance of the HTML Page described in Appendix A – </w:t>
      </w:r>
      <w:proofErr w:type="spellStart"/>
      <w:r w:rsidRPr="00D33912">
        <w:rPr>
          <w:lang w:eastAsia="x-none"/>
        </w:rPr>
        <w:t>Infobutton</w:t>
      </w:r>
      <w:proofErr w:type="spellEnd"/>
      <w:r w:rsidRPr="00D33912">
        <w:rPr>
          <w:lang w:eastAsia="x-none"/>
        </w:rPr>
        <w:t xml:space="preserve"> Knowledge Request from a common browser.</w:t>
      </w:r>
    </w:p>
    <w:p w:rsidR="00D10ED5" w:rsidRPr="00D33912" w:rsidRDefault="00D10ED5" w:rsidP="00D10ED5">
      <w:pPr>
        <w:pStyle w:val="XMLFragment"/>
        <w:rPr>
          <w:noProof w:val="0"/>
        </w:rPr>
      </w:pPr>
      <w:commentRangeStart w:id="1561"/>
      <w:r w:rsidRPr="00D33912">
        <w:rPr>
          <w:noProof w:val="0"/>
        </w:rPr>
        <w:t>POST / HTTP/1.1</w:t>
      </w:r>
      <w:r w:rsidRPr="00D33912">
        <w:rPr>
          <w:noProof w:val="0"/>
        </w:rPr>
        <w:cr/>
        <w:t>Host: sample.com</w:t>
      </w:r>
      <w:r w:rsidRPr="00D33912">
        <w:rPr>
          <w:noProof w:val="0"/>
        </w:rPr>
        <w:cr/>
        <w:t>Connection: keep-alive</w:t>
      </w:r>
      <w:r w:rsidRPr="00D33912">
        <w:rPr>
          <w:noProof w:val="0"/>
        </w:rPr>
        <w:cr/>
        <w:t>Content-Type: application/x-www-form-</w:t>
      </w:r>
      <w:proofErr w:type="spellStart"/>
      <w:r w:rsidRPr="00D33912">
        <w:rPr>
          <w:noProof w:val="0"/>
        </w:rPr>
        <w:t>urlencoded</w:t>
      </w:r>
      <w:proofErr w:type="spellEnd"/>
      <w:r w:rsidRPr="00D33912">
        <w:rPr>
          <w:noProof w:val="0"/>
        </w:rPr>
        <w:cr/>
        <w:t>Accept: text/</w:t>
      </w:r>
      <w:proofErr w:type="spellStart"/>
      <w:r w:rsidRPr="00D33912">
        <w:rPr>
          <w:noProof w:val="0"/>
        </w:rPr>
        <w:t>html,application</w:t>
      </w:r>
      <w:proofErr w:type="spellEnd"/>
      <w:r w:rsidRPr="00D33912">
        <w:rPr>
          <w:noProof w:val="0"/>
        </w:rPr>
        <w:t>/</w:t>
      </w:r>
      <w:proofErr w:type="spellStart"/>
      <w:r w:rsidRPr="00D33912">
        <w:rPr>
          <w:noProof w:val="0"/>
        </w:rPr>
        <w:t>xhtml+xml,application</w:t>
      </w:r>
      <w:proofErr w:type="spellEnd"/>
      <w:r w:rsidRPr="00D33912">
        <w:rPr>
          <w:noProof w:val="0"/>
        </w:rPr>
        <w:t>/</w:t>
      </w:r>
      <w:proofErr w:type="spellStart"/>
      <w:r w:rsidRPr="00D33912">
        <w:rPr>
          <w:noProof w:val="0"/>
        </w:rPr>
        <w:t>xml;q</w:t>
      </w:r>
      <w:proofErr w:type="spellEnd"/>
      <w:r w:rsidRPr="00D33912">
        <w:rPr>
          <w:noProof w:val="0"/>
        </w:rPr>
        <w:t>=0.9,*/*;q=0.8</w:t>
      </w:r>
      <w:r w:rsidRPr="00D33912">
        <w:rPr>
          <w:noProof w:val="0"/>
        </w:rPr>
        <w:cr/>
        <w:t xml:space="preserve">Accept-Encoding: </w:t>
      </w:r>
      <w:proofErr w:type="spellStart"/>
      <w:r w:rsidRPr="00D33912">
        <w:rPr>
          <w:noProof w:val="0"/>
        </w:rPr>
        <w:t>gzip</w:t>
      </w:r>
      <w:proofErr w:type="gramStart"/>
      <w:r w:rsidRPr="00D33912">
        <w:rPr>
          <w:noProof w:val="0"/>
        </w:rPr>
        <w:t>,deflate,sdch</w:t>
      </w:r>
      <w:proofErr w:type="spellEnd"/>
      <w:proofErr w:type="gramEnd"/>
      <w:r w:rsidRPr="00D33912">
        <w:rPr>
          <w:noProof w:val="0"/>
        </w:rPr>
        <w:cr/>
        <w:t xml:space="preserve">Accept-Language: </w:t>
      </w:r>
      <w:proofErr w:type="spellStart"/>
      <w:r w:rsidRPr="00D33912">
        <w:rPr>
          <w:noProof w:val="0"/>
        </w:rPr>
        <w:t>en-US</w:t>
      </w:r>
      <w:proofErr w:type="gramStart"/>
      <w:r w:rsidRPr="00D33912">
        <w:rPr>
          <w:noProof w:val="0"/>
        </w:rPr>
        <w:t>,en</w:t>
      </w:r>
      <w:proofErr w:type="gramEnd"/>
      <w:r w:rsidRPr="00D33912">
        <w:rPr>
          <w:noProof w:val="0"/>
        </w:rPr>
        <w:t>;q</w:t>
      </w:r>
      <w:proofErr w:type="spellEnd"/>
      <w:r w:rsidRPr="00D33912">
        <w:rPr>
          <w:noProof w:val="0"/>
        </w:rPr>
        <w:t>=0.8</w:t>
      </w:r>
      <w:r w:rsidRPr="00D33912">
        <w:rPr>
          <w:noProof w:val="0"/>
        </w:rPr>
        <w:cr/>
        <w:t>Accept-Charset: ISO-8859-1</w:t>
      </w:r>
      <w:proofErr w:type="gramStart"/>
      <w:r w:rsidRPr="00D33912">
        <w:rPr>
          <w:noProof w:val="0"/>
        </w:rPr>
        <w:t>,utf</w:t>
      </w:r>
      <w:proofErr w:type="gramEnd"/>
      <w:r w:rsidRPr="00D33912">
        <w:rPr>
          <w:noProof w:val="0"/>
        </w:rPr>
        <w:t>-8;q=0.7,*;q=0.3</w:t>
      </w:r>
      <w:r w:rsidRPr="00D33912">
        <w:rPr>
          <w:noProof w:val="0"/>
        </w:rPr>
        <w:cr/>
      </w:r>
    </w:p>
    <w:p w:rsidR="00D10ED5" w:rsidRPr="00D33912" w:rsidRDefault="00D10ED5" w:rsidP="00D10ED5">
      <w:pPr>
        <w:pStyle w:val="XMLFragment"/>
        <w:rPr>
          <w:noProof w:val="0"/>
        </w:rPr>
      </w:pPr>
      <w:r w:rsidRPr="00D33912">
        <w:rPr>
          <w:noProof w:val="0"/>
        </w:rPr>
        <w:t>knowledgeRequestNotification.id.root=67234cef-f312-49d3-bf62-eaa362db5bd0&amp;knowledgeRequestNotific</w:t>
      </w:r>
    </w:p>
    <w:p w:rsidR="00D10ED5" w:rsidRPr="00D33912" w:rsidRDefault="00D10ED5" w:rsidP="00D10ED5">
      <w:pPr>
        <w:pStyle w:val="XMLFragment"/>
        <w:rPr>
          <w:noProof w:val="0"/>
        </w:rPr>
      </w:pPr>
      <w:r w:rsidRPr="00D33912">
        <w:rPr>
          <w:noProof w:val="0"/>
        </w:rPr>
        <w:t>ation.effectiveTime.v=20120503121700&amp;assignedAuthorizedPerson.id.root=55f42dca-858f-4656-8d95-d53</w:t>
      </w:r>
    </w:p>
    <w:p w:rsidR="00D10ED5" w:rsidRPr="00D33912" w:rsidRDefault="00D10ED5" w:rsidP="00D10ED5">
      <w:pPr>
        <w:pStyle w:val="XMLFragment"/>
        <w:rPr>
          <w:noProof w:val="0"/>
        </w:rPr>
      </w:pPr>
      <w:r w:rsidRPr="00D33912">
        <w:rPr>
          <w:noProof w:val="0"/>
        </w:rPr>
        <w:t>250dc897f&amp;assignedAuthorizedPerson.id.extension=KWB&amp;patientPerson.administrativeGenderCode.c=M&amp;age.v.v=47&amp;age.v.u=a&amp;taskContext.c.c=LABOE&amp;mainSearchCriteria.v.c=55454-3&amp;mainSearchCriteria.v.cs=2</w:t>
      </w:r>
    </w:p>
    <w:p w:rsidR="00D10ED5" w:rsidRPr="00D33912" w:rsidRDefault="00D10ED5" w:rsidP="00D10ED5">
      <w:pPr>
        <w:pStyle w:val="XMLFragment"/>
        <w:rPr>
          <w:noProof w:val="0"/>
        </w:rPr>
      </w:pPr>
      <w:r w:rsidRPr="00D33912">
        <w:rPr>
          <w:noProof w:val="0"/>
        </w:rPr>
        <w:t>.16.840.1.113883.6.1&amp;informationRecipient=PAT&amp;informationRecipient.languageCode.c=en&amp;encounter.c.c=AMB</w:t>
      </w:r>
      <w:commentRangeEnd w:id="1561"/>
      <w:r w:rsidR="006844E7">
        <w:rPr>
          <w:rStyle w:val="CommentReference"/>
          <w:rFonts w:ascii="Times New Roman" w:hAnsi="Times New Roman" w:cs="Times New Roman"/>
          <w:noProof w:val="0"/>
        </w:rPr>
        <w:commentReference w:id="1561"/>
      </w:r>
    </w:p>
    <w:p w:rsidR="00BE79FE" w:rsidRPr="00D33912" w:rsidRDefault="00BE79FE" w:rsidP="00BE79FE">
      <w:pPr>
        <w:pStyle w:val="TableTitle"/>
      </w:pPr>
      <w:r w:rsidRPr="00D33912">
        <w:t>Figure 3.Y.4-1</w:t>
      </w:r>
      <w:r w:rsidR="00C16B49">
        <w:t xml:space="preserve">: </w:t>
      </w:r>
      <w:r w:rsidRPr="00D33912">
        <w:t xml:space="preserve"> Sample Request</w:t>
      </w:r>
    </w:p>
    <w:p w:rsidR="00C03E61" w:rsidRPr="00C03E61" w:rsidDel="00C03E61" w:rsidRDefault="009B048D" w:rsidP="00C03E61">
      <w:pPr>
        <w:pStyle w:val="Heading4"/>
        <w:numPr>
          <w:ilvl w:val="0"/>
          <w:numId w:val="0"/>
        </w:numPr>
        <w:rPr>
          <w:del w:id="1562" w:author="Boone, Keith W (GE Healthcare)" w:date="2012-07-17T10:27:00Z"/>
          <w:noProof w:val="0"/>
          <w:lang w:val="en-US"/>
        </w:rPr>
      </w:pPr>
      <w:bookmarkStart w:id="1563" w:name="_Toc330378018"/>
      <w:proofErr w:type="gramStart"/>
      <w:r w:rsidRPr="00D33912">
        <w:rPr>
          <w:noProof w:val="0"/>
          <w:lang w:val="en-US"/>
        </w:rPr>
        <w:t>3</w:t>
      </w:r>
      <w:r w:rsidR="003B2A2B" w:rsidRPr="00D33912">
        <w:rPr>
          <w:noProof w:val="0"/>
          <w:lang w:val="en-US"/>
        </w:rPr>
        <w:t>.Y.4.2</w:t>
      </w:r>
      <w:proofErr w:type="gramEnd"/>
      <w:r w:rsidR="00DD13DB" w:rsidRPr="00D33912">
        <w:rPr>
          <w:noProof w:val="0"/>
          <w:lang w:val="en-US"/>
        </w:rPr>
        <w:t xml:space="preserve"> </w:t>
      </w:r>
      <w:proofErr w:type="spellStart"/>
      <w:r w:rsidR="00605F48" w:rsidRPr="00D33912">
        <w:rPr>
          <w:noProof w:val="0"/>
          <w:lang w:val="en-US"/>
        </w:rPr>
        <w:t>Infobutton</w:t>
      </w:r>
      <w:proofErr w:type="spellEnd"/>
      <w:r w:rsidR="002F3C6D" w:rsidRPr="00D33912">
        <w:rPr>
          <w:noProof w:val="0"/>
          <w:lang w:val="en-US"/>
        </w:rPr>
        <w:t xml:space="preserve"> Knowledge Response</w:t>
      </w:r>
      <w:bookmarkEnd w:id="1563"/>
    </w:p>
    <w:p w:rsidR="009B048D" w:rsidRPr="00D33912" w:rsidRDefault="009B048D" w:rsidP="009B048D">
      <w:pPr>
        <w:pStyle w:val="Heading5"/>
        <w:numPr>
          <w:ilvl w:val="0"/>
          <w:numId w:val="0"/>
        </w:numPr>
        <w:rPr>
          <w:noProof w:val="0"/>
          <w:lang w:val="en-US"/>
        </w:rPr>
      </w:pPr>
      <w:bookmarkStart w:id="1564" w:name="_Toc330378019"/>
      <w:proofErr w:type="gramStart"/>
      <w:r w:rsidRPr="00D33912">
        <w:rPr>
          <w:noProof w:val="0"/>
          <w:lang w:val="en-US"/>
        </w:rPr>
        <w:t>3.Y.4.</w:t>
      </w:r>
      <w:r w:rsidR="006D768F" w:rsidRPr="00D33912">
        <w:rPr>
          <w:noProof w:val="0"/>
          <w:lang w:val="en-US"/>
        </w:rPr>
        <w:t>2</w:t>
      </w:r>
      <w:r w:rsidRPr="00D33912">
        <w:rPr>
          <w:noProof w:val="0"/>
          <w:lang w:val="en-US"/>
        </w:rPr>
        <w:t>.1</w:t>
      </w:r>
      <w:proofErr w:type="gramEnd"/>
      <w:r w:rsidRPr="00D33912">
        <w:rPr>
          <w:noProof w:val="0"/>
          <w:lang w:val="en-US"/>
        </w:rPr>
        <w:t xml:space="preserve"> Trigger Events</w:t>
      </w:r>
      <w:bookmarkEnd w:id="1564"/>
    </w:p>
    <w:p w:rsidR="002F3C6D" w:rsidRPr="00D33912" w:rsidRDefault="002F3C6D" w:rsidP="002F3C6D">
      <w:pPr>
        <w:pStyle w:val="BodyText"/>
        <w:rPr>
          <w:lang w:eastAsia="x-none"/>
        </w:rPr>
      </w:pPr>
      <w:r w:rsidRPr="00D33912">
        <w:rPr>
          <w:lang w:eastAsia="x-none"/>
        </w:rPr>
        <w:t xml:space="preserve">The </w:t>
      </w:r>
      <w:proofErr w:type="spellStart"/>
      <w:r w:rsidR="00605F48" w:rsidRPr="00D33912">
        <w:rPr>
          <w:lang w:eastAsia="x-none"/>
        </w:rPr>
        <w:t>Infobutton</w:t>
      </w:r>
      <w:proofErr w:type="spellEnd"/>
      <w:r w:rsidRPr="00D33912">
        <w:rPr>
          <w:lang w:eastAsia="x-none"/>
        </w:rPr>
        <w:t xml:space="preserve"> Knowledge Response is triggered in response to the receipt of the </w:t>
      </w:r>
      <w:proofErr w:type="spellStart"/>
      <w:r w:rsidR="00605F48" w:rsidRPr="00D33912">
        <w:rPr>
          <w:lang w:eastAsia="x-none"/>
        </w:rPr>
        <w:t>Infobutton</w:t>
      </w:r>
      <w:proofErr w:type="spellEnd"/>
      <w:r w:rsidRPr="00D33912">
        <w:rPr>
          <w:lang w:eastAsia="x-none"/>
        </w:rPr>
        <w:t xml:space="preserve"> Knowledge Request message.</w:t>
      </w:r>
    </w:p>
    <w:p w:rsidR="009B048D" w:rsidRPr="00D33912" w:rsidRDefault="009B048D" w:rsidP="009B048D">
      <w:pPr>
        <w:pStyle w:val="Heading5"/>
        <w:numPr>
          <w:ilvl w:val="0"/>
          <w:numId w:val="0"/>
        </w:numPr>
        <w:rPr>
          <w:noProof w:val="0"/>
          <w:lang w:val="en-US"/>
        </w:rPr>
      </w:pPr>
      <w:bookmarkStart w:id="1565" w:name="_Toc330378020"/>
      <w:proofErr w:type="gramStart"/>
      <w:r w:rsidRPr="00D33912">
        <w:rPr>
          <w:noProof w:val="0"/>
          <w:lang w:val="en-US"/>
        </w:rPr>
        <w:t>3</w:t>
      </w:r>
      <w:r w:rsidR="006D768F" w:rsidRPr="00D33912">
        <w:rPr>
          <w:noProof w:val="0"/>
          <w:lang w:val="en-US"/>
        </w:rPr>
        <w:t>.Y.4.2</w:t>
      </w:r>
      <w:r w:rsidRPr="00D33912">
        <w:rPr>
          <w:noProof w:val="0"/>
          <w:lang w:val="en-US"/>
        </w:rPr>
        <w:t>.2</w:t>
      </w:r>
      <w:proofErr w:type="gramEnd"/>
      <w:r w:rsidRPr="00D33912">
        <w:rPr>
          <w:noProof w:val="0"/>
          <w:lang w:val="en-US"/>
        </w:rPr>
        <w:t xml:space="preserve"> Message Semantics</w:t>
      </w:r>
      <w:bookmarkEnd w:id="1565"/>
    </w:p>
    <w:p w:rsidR="00667F41" w:rsidRPr="00D33912" w:rsidRDefault="00667F41" w:rsidP="00667F41">
      <w:pPr>
        <w:pStyle w:val="BodyText"/>
        <w:rPr>
          <w:lang w:eastAsia="x-none"/>
        </w:rPr>
      </w:pPr>
      <w:r w:rsidRPr="00D33912">
        <w:t xml:space="preserve">The </w:t>
      </w:r>
      <w:proofErr w:type="spellStart"/>
      <w:r w:rsidR="00605F48" w:rsidRPr="00D33912">
        <w:t>Infobutton</w:t>
      </w:r>
      <w:proofErr w:type="spellEnd"/>
      <w:r w:rsidRPr="00D33912">
        <w:t xml:space="preserve"> Knowledge Response</w:t>
      </w:r>
      <w:r w:rsidRPr="00D33912">
        <w:rPr>
          <w:lang w:eastAsia="x-none"/>
        </w:rPr>
        <w:t xml:space="preserve"> is returned in the form of an atom feed pointing to appropriate clinical knowledge resources based on the parameters given</w:t>
      </w:r>
      <w:r w:rsidR="00621873" w:rsidRPr="00D33912">
        <w:rPr>
          <w:lang w:eastAsia="x-none"/>
        </w:rPr>
        <w:t xml:space="preserve"> in the request</w:t>
      </w:r>
      <w:r w:rsidRPr="00D33912">
        <w:rPr>
          <w:lang w:eastAsia="x-none"/>
        </w:rPr>
        <w:t>.</w:t>
      </w:r>
      <w:ins w:id="1566" w:author="Boone, Keith W (GE Healthcare)" w:date="2012-07-17T10:27:00Z">
        <w:r w:rsidR="00C03E61">
          <w:rPr>
            <w:lang w:eastAsia="x-none"/>
          </w:rPr>
          <w:t xml:space="preserve">  This response is formatted as specified in section 4.2.1 Overall Atom Structure found in [</w:t>
        </w:r>
        <w:proofErr w:type="spellStart"/>
        <w:r w:rsidR="00C03E61">
          <w:rPr>
            <w:lang w:eastAsia="x-none"/>
          </w:rPr>
          <w:t>InfobuttonSOA</w:t>
        </w:r>
        <w:proofErr w:type="spellEnd"/>
        <w:r w:rsidR="00C03E61">
          <w:rPr>
            <w:lang w:eastAsia="x-none"/>
          </w:rPr>
          <w:t>].</w:t>
        </w:r>
      </w:ins>
      <w:r w:rsidR="00621873" w:rsidRPr="00D33912">
        <w:rPr>
          <w:lang w:eastAsia="x-none"/>
        </w:rPr>
        <w:t xml:space="preserve">  </w:t>
      </w:r>
      <w:proofErr w:type="gramStart"/>
      <w:r w:rsidR="00621873" w:rsidRPr="00D33912">
        <w:rPr>
          <w:lang w:eastAsia="x-none"/>
        </w:rPr>
        <w:t xml:space="preserve">Requirements upon how a </w:t>
      </w:r>
      <w:del w:id="1567" w:author="Boone, Keith W (GE Healthcare)" w:date="2012-07-16T15:36:00Z">
        <w:r w:rsidR="00621873" w:rsidRPr="00D33912" w:rsidDel="0051122A">
          <w:rPr>
            <w:lang w:eastAsia="x-none"/>
          </w:rPr>
          <w:delText>Clinical Knowledge Source</w:delText>
        </w:r>
      </w:del>
      <w:ins w:id="1568" w:author="Boone, Keith W (GE Healthcare)" w:date="2012-07-16T15:36:00Z">
        <w:r w:rsidR="0051122A">
          <w:rPr>
            <w:lang w:eastAsia="x-none"/>
          </w:rPr>
          <w:t>Clinical Knowledge Directory</w:t>
        </w:r>
      </w:ins>
      <w:r w:rsidR="00621873" w:rsidRPr="00D33912">
        <w:rPr>
          <w:lang w:eastAsia="x-none"/>
        </w:rPr>
        <w:t xml:space="preserve"> must interpret these parameters is</w:t>
      </w:r>
      <w:proofErr w:type="gramEnd"/>
      <w:r w:rsidR="00621873" w:rsidRPr="00D33912">
        <w:rPr>
          <w:lang w:eastAsia="x-none"/>
        </w:rPr>
        <w:t xml:space="preserve"> given in section 3.Y.4.1.2 above.</w:t>
      </w:r>
      <w:r w:rsidRPr="00D33912">
        <w:rPr>
          <w:lang w:eastAsia="x-none"/>
        </w:rPr>
        <w:t xml:space="preserve">  Requirements of </w:t>
      </w:r>
      <w:r w:rsidR="00621873" w:rsidRPr="00D33912">
        <w:rPr>
          <w:lang w:eastAsia="x-none"/>
        </w:rPr>
        <w:t xml:space="preserve">the </w:t>
      </w:r>
      <w:r w:rsidRPr="00D33912">
        <w:rPr>
          <w:lang w:eastAsia="x-none"/>
        </w:rPr>
        <w:t>atom feed are described in the sections below.</w:t>
      </w:r>
    </w:p>
    <w:p w:rsidR="003330D8" w:rsidRPr="00D33912" w:rsidRDefault="00B46105" w:rsidP="003330D8">
      <w:pPr>
        <w:pStyle w:val="BodyText"/>
        <w:rPr>
          <w:lang w:eastAsia="x-none"/>
        </w:rPr>
      </w:pPr>
      <w:r w:rsidRPr="00D33912">
        <w:rPr>
          <w:lang w:eastAsia="x-none"/>
        </w:rPr>
        <w:t xml:space="preserve">Atom is an extensible format.  This profile extends atom by drawing on three properties from the Dublin Core to provide a </w:t>
      </w:r>
      <w:r w:rsidR="00BE79FE" w:rsidRPr="00D33912">
        <w:rPr>
          <w:lang w:eastAsia="x-none"/>
        </w:rPr>
        <w:t>mechanism</w:t>
      </w:r>
      <w:r w:rsidRPr="00D33912">
        <w:rPr>
          <w:lang w:eastAsia="x-none"/>
        </w:rPr>
        <w:t xml:space="preserve"> to optional</w:t>
      </w:r>
      <w:ins w:id="1569" w:author="Boone, Keith W (GE Healthcare)" w:date="2012-07-16T17:15:00Z">
        <w:r w:rsidR="005F1FC4">
          <w:rPr>
            <w:lang w:eastAsia="x-none"/>
          </w:rPr>
          <w:t>ly</w:t>
        </w:r>
      </w:ins>
      <w:r w:rsidRPr="00D33912">
        <w:rPr>
          <w:lang w:eastAsia="x-none"/>
        </w:rPr>
        <w:t xml:space="preserve"> record bibliographic citations, </w:t>
      </w:r>
      <w:r w:rsidR="00DB0B68" w:rsidRPr="00D33912">
        <w:rPr>
          <w:lang w:eastAsia="x-none"/>
        </w:rPr>
        <w:t>identifiers</w:t>
      </w:r>
      <w:r w:rsidRPr="00D33912">
        <w:rPr>
          <w:lang w:eastAsia="x-none"/>
        </w:rPr>
        <w:t xml:space="preserve"> for cited resources, and other information relevant to the provenance of the content (e.g., funding sources).</w:t>
      </w:r>
      <w:r w:rsidR="003330D8" w:rsidRPr="00D33912">
        <w:rPr>
          <w:lang w:eastAsia="x-none"/>
        </w:rPr>
        <w:t xml:space="preserve">  </w:t>
      </w:r>
    </w:p>
    <w:p w:rsidR="00B46105" w:rsidRDefault="003330D8" w:rsidP="003330D8">
      <w:pPr>
        <w:pStyle w:val="BodyText"/>
        <w:rPr>
          <w:ins w:id="1570" w:author="Boone, Keith W (GE Healthcare)" w:date="2012-07-17T14:58:00Z"/>
          <w:lang w:eastAsia="x-none"/>
        </w:rPr>
      </w:pPr>
      <w:r w:rsidRPr="00D33912">
        <w:rPr>
          <w:lang w:eastAsia="x-none"/>
        </w:rPr>
        <w:t xml:space="preserve">Elements appearing in the text and examples below are bound to the </w:t>
      </w:r>
      <w:r w:rsidRPr="00D33912">
        <w:rPr>
          <w:rStyle w:val="BodyTextChar3"/>
          <w:lang w:eastAsia="x-none"/>
        </w:rPr>
        <w:t>http://www.w3.org/2005/Atom</w:t>
      </w:r>
      <w:r w:rsidRPr="00D33912">
        <w:rPr>
          <w:lang w:eastAsia="x-none"/>
        </w:rPr>
        <w:t xml:space="preserve"> namespace if no namespace prefix is present.  The namespace prefix </w:t>
      </w:r>
      <w:proofErr w:type="spellStart"/>
      <w:r w:rsidRPr="00D33912">
        <w:rPr>
          <w:lang w:eastAsia="x-none"/>
        </w:rPr>
        <w:t>dcterms</w:t>
      </w:r>
      <w:proofErr w:type="spellEnd"/>
      <w:r w:rsidRPr="00D33912">
        <w:rPr>
          <w:lang w:eastAsia="x-none"/>
        </w:rPr>
        <w:t xml:space="preserve"> is used for extension elements borrowed from the Dublin Core and are bound to the </w:t>
      </w:r>
      <w:r w:rsidR="00B46105" w:rsidRPr="00D33912">
        <w:rPr>
          <w:rStyle w:val="BodyTextChar3"/>
        </w:rPr>
        <w:t>http://purl.org/dc/terms/</w:t>
      </w:r>
      <w:r w:rsidRPr="00D33912">
        <w:rPr>
          <w:lang w:eastAsia="x-none"/>
        </w:rPr>
        <w:t xml:space="preserve"> namespace. </w:t>
      </w:r>
    </w:p>
    <w:p w:rsidR="00D61DF8" w:rsidRDefault="00D61DF8" w:rsidP="003330D8">
      <w:pPr>
        <w:pStyle w:val="BodyText"/>
        <w:rPr>
          <w:ins w:id="1571" w:author="Boone, Keith W (GE Healthcare)" w:date="2012-07-17T10:29:00Z"/>
          <w:lang w:eastAsia="x-none"/>
        </w:rPr>
      </w:pPr>
      <w:ins w:id="1572" w:author="Boone, Keith W (GE Healthcare)" w:date="2012-07-17T14:58:00Z">
        <w:r>
          <w:rPr>
            <w:lang w:eastAsia="x-none"/>
          </w:rPr>
          <w:t xml:space="preserve">Numbered paragraphs in the text below identify requirements </w:t>
        </w:r>
      </w:ins>
      <w:ins w:id="1573" w:author="Boone, Keith W (GE Healthcare)" w:date="2012-07-17T15:47:00Z">
        <w:r w:rsidR="00623AA9">
          <w:rPr>
            <w:lang w:eastAsia="x-none"/>
          </w:rPr>
          <w:t>of this profile.  Paragraphs marked in bold are more constrained than the [</w:t>
        </w:r>
        <w:proofErr w:type="spellStart"/>
        <w:r w:rsidR="00623AA9">
          <w:rPr>
            <w:lang w:eastAsia="x-none"/>
          </w:rPr>
          <w:t>InfobuttonSOA</w:t>
        </w:r>
        <w:proofErr w:type="spellEnd"/>
        <w:r w:rsidR="00623AA9">
          <w:rPr>
            <w:lang w:eastAsia="x-none"/>
          </w:rPr>
          <w:t>] specification.  Paragraphs marked in italic represent extensions to the [</w:t>
        </w:r>
        <w:proofErr w:type="spellStart"/>
        <w:r w:rsidR="00623AA9">
          <w:rPr>
            <w:lang w:eastAsia="x-none"/>
          </w:rPr>
          <w:t>InfobuttonSOA</w:t>
        </w:r>
        <w:proofErr w:type="spellEnd"/>
        <w:r w:rsidR="00623AA9">
          <w:rPr>
            <w:lang w:eastAsia="x-none"/>
          </w:rPr>
          <w:t>] specifications.</w:t>
        </w:r>
      </w:ins>
    </w:p>
    <w:p w:rsidR="00C03E61" w:rsidRPr="00D33912" w:rsidDel="003063B8" w:rsidRDefault="00C03E61" w:rsidP="003330D8">
      <w:pPr>
        <w:pStyle w:val="BodyText"/>
        <w:rPr>
          <w:del w:id="1574" w:author="Boone, Keith W (GE Healthcare)" w:date="2012-07-17T10:46:00Z"/>
          <w:lang w:eastAsia="x-none"/>
        </w:rPr>
      </w:pPr>
    </w:p>
    <w:p w:rsidR="00667F41" w:rsidRDefault="00667F41" w:rsidP="00667F41">
      <w:pPr>
        <w:pStyle w:val="Heading6"/>
        <w:numPr>
          <w:ilvl w:val="0"/>
          <w:numId w:val="0"/>
        </w:numPr>
        <w:ind w:left="1152" w:hanging="1152"/>
        <w:rPr>
          <w:ins w:id="1575" w:author="Boone, Keith W (GE Healthcare)" w:date="2012-07-17T11:10:00Z"/>
          <w:noProof w:val="0"/>
          <w:lang w:val="en-US"/>
        </w:rPr>
      </w:pPr>
      <w:bookmarkStart w:id="1576" w:name="_Toc330378021"/>
      <w:proofErr w:type="gramStart"/>
      <w:r w:rsidRPr="00D33912">
        <w:rPr>
          <w:noProof w:val="0"/>
          <w:lang w:val="en-US"/>
        </w:rPr>
        <w:lastRenderedPageBreak/>
        <w:t>3.Y.4.2.2.1</w:t>
      </w:r>
      <w:proofErr w:type="gramEnd"/>
      <w:r w:rsidRPr="00D33912">
        <w:rPr>
          <w:noProof w:val="0"/>
          <w:lang w:val="en-US"/>
        </w:rPr>
        <w:t xml:space="preserve"> </w:t>
      </w:r>
      <w:commentRangeStart w:id="1577"/>
      <w:r w:rsidRPr="00D33912">
        <w:rPr>
          <w:noProof w:val="0"/>
          <w:lang w:val="en-US"/>
        </w:rPr>
        <w:t>&lt;feed&gt;</w:t>
      </w:r>
      <w:bookmarkEnd w:id="1576"/>
      <w:commentRangeEnd w:id="1577"/>
      <w:r w:rsidR="00AD567A">
        <w:rPr>
          <w:rStyle w:val="CommentReference"/>
          <w:rFonts w:ascii="Times New Roman" w:hAnsi="Times New Roman"/>
          <w:b w:val="0"/>
          <w:noProof w:val="0"/>
          <w:kern w:val="0"/>
          <w:lang w:val="en-US" w:eastAsia="en-US"/>
        </w:rPr>
        <w:commentReference w:id="1577"/>
      </w:r>
    </w:p>
    <w:p w:rsidR="003063B8" w:rsidRPr="004F0053" w:rsidRDefault="003063B8">
      <w:pPr>
        <w:pStyle w:val="BodyText"/>
        <w:pPrChange w:id="1578" w:author="Boone, Keith W (GE Healthcare)" w:date="2012-07-17T11:10:00Z">
          <w:pPr>
            <w:pStyle w:val="Heading6"/>
            <w:numPr>
              <w:ilvl w:val="0"/>
              <w:numId w:val="0"/>
            </w:numPr>
            <w:tabs>
              <w:tab w:val="clear" w:pos="2322"/>
            </w:tabs>
            <w:ind w:left="1152" w:firstLine="0"/>
          </w:pPr>
        </w:pPrChange>
      </w:pPr>
      <w:ins w:id="1579" w:author="Boone, Keith W (GE Healthcare)" w:date="2012-07-17T11:10:00Z">
        <w:r>
          <w:rPr>
            <w:lang w:eastAsia="x-none"/>
          </w:rPr>
          <w:t>The feed element is constrained as specified in [</w:t>
        </w:r>
        <w:proofErr w:type="spellStart"/>
        <w:r>
          <w:rPr>
            <w:lang w:eastAsia="x-none"/>
          </w:rPr>
          <w:t>InfobuttonSOA</w:t>
        </w:r>
        <w:proofErr w:type="spellEnd"/>
        <w:r>
          <w:rPr>
            <w:lang w:eastAsia="x-none"/>
          </w:rPr>
          <w:t>].  Additional constraints added by IHE appear in bold</w:t>
        </w:r>
      </w:ins>
      <w:ins w:id="1580" w:author="Boone, Keith W (GE Healthcare)" w:date="2012-07-17T11:11:00Z">
        <w:r>
          <w:rPr>
            <w:lang w:eastAsia="x-none"/>
          </w:rPr>
          <w:t>.  Extensions are italicized</w:t>
        </w:r>
      </w:ins>
      <w:ins w:id="1581" w:author="Boone, Keith W (GE Healthcare)" w:date="2012-07-17T11:10:00Z">
        <w:r>
          <w:rPr>
            <w:lang w:eastAsia="x-none"/>
          </w:rPr>
          <w:t xml:space="preserve">. </w:t>
        </w:r>
      </w:ins>
    </w:p>
    <w:p w:rsidR="00667F41" w:rsidRPr="00D33912" w:rsidRDefault="00667F41" w:rsidP="004D0D72">
      <w:pPr>
        <w:pStyle w:val="BodyText"/>
        <w:numPr>
          <w:ilvl w:val="0"/>
          <w:numId w:val="21"/>
        </w:numPr>
      </w:pPr>
      <w:r w:rsidRPr="00D33912">
        <w:t xml:space="preserve">The response </w:t>
      </w:r>
      <w:r w:rsidRPr="00D33912">
        <w:rPr>
          <w:smallCaps/>
        </w:rPr>
        <w:t>shall</w:t>
      </w:r>
      <w:r w:rsidRPr="00D33912">
        <w:t xml:space="preserve"> </w:t>
      </w:r>
      <w:r w:rsidR="00DB0B68" w:rsidRPr="00D33912">
        <w:t xml:space="preserve">be contained within a single </w:t>
      </w:r>
      <w:r w:rsidRPr="00D33912">
        <w:t xml:space="preserve">atom </w:t>
      </w:r>
      <w:r w:rsidRPr="00D33912">
        <w:rPr>
          <w:rFonts w:ascii="Courier New" w:hAnsi="Courier New" w:cs="Courier New"/>
        </w:rPr>
        <w:t>&lt;feed&gt;</w:t>
      </w:r>
      <w:r w:rsidRPr="00D33912">
        <w:t xml:space="preserve"> element.</w:t>
      </w:r>
    </w:p>
    <w:p w:rsidR="003063B8" w:rsidRPr="00D33912" w:rsidRDefault="003063B8" w:rsidP="003063B8">
      <w:pPr>
        <w:pStyle w:val="BodyText"/>
        <w:numPr>
          <w:ilvl w:val="0"/>
          <w:numId w:val="21"/>
        </w:numPr>
      </w:pPr>
      <w:moveToRangeStart w:id="1582" w:author="Boone, Keith W (GE Healthcare)" w:date="2012-07-17T10:47:00Z" w:name="move330285396"/>
      <w:moveTo w:id="1583" w:author="Boone, Keith W (GE Healthcare)" w:date="2012-07-17T10:47:00Z">
        <w:r w:rsidRPr="00D33912">
          <w:t xml:space="preserve">The </w:t>
        </w:r>
        <w:r w:rsidRPr="00D33912">
          <w:rPr>
            <w:rStyle w:val="BodyTextChar3"/>
          </w:rPr>
          <w:t>&lt;id&gt;</w:t>
        </w:r>
        <w:r w:rsidRPr="00D33912">
          <w:t xml:space="preserve"> element </w:t>
        </w:r>
        <w:r w:rsidRPr="00D33912">
          <w:rPr>
            <w:smallCaps/>
          </w:rPr>
          <w:t>shall</w:t>
        </w:r>
        <w:r w:rsidRPr="00D33912">
          <w:t xml:space="preserve"> be present and may be a URL representing the endpoint to which the request was sent, or may be some other unique URI.</w:t>
        </w:r>
      </w:moveTo>
    </w:p>
    <w:moveToRangeEnd w:id="1582"/>
    <w:p w:rsidR="003063B8" w:rsidRDefault="003063B8" w:rsidP="003063B8">
      <w:pPr>
        <w:pStyle w:val="BodyText"/>
        <w:numPr>
          <w:ilvl w:val="0"/>
          <w:numId w:val="21"/>
        </w:numPr>
        <w:rPr>
          <w:ins w:id="1584" w:author="Boone, Keith W (GE Healthcare)" w:date="2012-07-17T10:48:00Z"/>
        </w:rPr>
      </w:pPr>
      <w:ins w:id="1585" w:author="Boone, Keith W (GE Healthcare)" w:date="2012-07-17T10:48:00Z">
        <w:r w:rsidRPr="00D33912">
          <w:t xml:space="preserve">The </w:t>
        </w:r>
        <w:r w:rsidRPr="00D33912">
          <w:rPr>
            <w:rStyle w:val="BodyTextChar3"/>
          </w:rPr>
          <w:t>&lt;title&gt;</w:t>
        </w:r>
        <w:r w:rsidRPr="00D33912">
          <w:t xml:space="preserve"> element </w:t>
        </w:r>
        <w:r w:rsidRPr="00D33912">
          <w:rPr>
            <w:smallCaps/>
          </w:rPr>
          <w:t>shall</w:t>
        </w:r>
        <w:r w:rsidRPr="00D33912">
          <w:t xml:space="preserve"> be present.</w:t>
        </w:r>
      </w:ins>
    </w:p>
    <w:p w:rsidR="003063B8" w:rsidRDefault="003063B8" w:rsidP="003063B8">
      <w:pPr>
        <w:pStyle w:val="BodyText"/>
        <w:numPr>
          <w:ilvl w:val="0"/>
          <w:numId w:val="21"/>
        </w:numPr>
        <w:rPr>
          <w:ins w:id="1586" w:author="Boone, Keith W (GE Healthcare)" w:date="2012-07-17T10:48:00Z"/>
        </w:rPr>
      </w:pPr>
      <w:ins w:id="1587" w:author="Boone, Keith W (GE Healthcare)" w:date="2012-07-17T10:48:00Z">
        <w:r>
          <w:t xml:space="preserve">The &lt;subtitle&gt; element </w:t>
        </w:r>
        <w:r w:rsidRPr="009935CD">
          <w:rPr>
            <w:smallCaps/>
          </w:rPr>
          <w:t>may</w:t>
        </w:r>
        <w:r>
          <w:t xml:space="preserve"> be present.</w:t>
        </w:r>
      </w:ins>
    </w:p>
    <w:p w:rsidR="003063B8" w:rsidRDefault="003063B8" w:rsidP="003063B8">
      <w:pPr>
        <w:pStyle w:val="BodyText"/>
        <w:numPr>
          <w:ilvl w:val="0"/>
          <w:numId w:val="21"/>
        </w:numPr>
        <w:rPr>
          <w:ins w:id="1588" w:author="Boone, Keith W (GE Healthcare)" w:date="2012-07-17T10:48:00Z"/>
        </w:rPr>
      </w:pPr>
      <w:ins w:id="1589" w:author="Boone, Keith W (GE Healthcare)" w:date="2012-07-17T10:48:00Z">
        <w:r>
          <w:t xml:space="preserve">The &lt;updated&gt; element </w:t>
        </w:r>
        <w:r w:rsidRPr="003063B8">
          <w:rPr>
            <w:smallCaps/>
            <w:rPrChange w:id="1590" w:author="Boone, Keith W (GE Healthcare)" w:date="2012-07-17T10:48:00Z">
              <w:rPr/>
            </w:rPrChange>
          </w:rPr>
          <w:t>shall</w:t>
        </w:r>
        <w:r>
          <w:t xml:space="preserve"> be present to indicate the last time the feed was updated.</w:t>
        </w:r>
      </w:ins>
    </w:p>
    <w:p w:rsidR="003063B8" w:rsidRPr="00D33912" w:rsidRDefault="00623AA9" w:rsidP="003063B8">
      <w:pPr>
        <w:pStyle w:val="BodyText"/>
        <w:numPr>
          <w:ilvl w:val="0"/>
          <w:numId w:val="21"/>
        </w:numPr>
        <w:rPr>
          <w:ins w:id="1591" w:author="Boone, Keith W (GE Healthcare)" w:date="2012-07-17T10:48:00Z"/>
        </w:rPr>
      </w:pPr>
      <w:ins w:id="1592" w:author="Boone, Keith W (GE Healthcare)" w:date="2012-07-17T15:49:00Z">
        <w:r>
          <w:t>At least one</w:t>
        </w:r>
      </w:ins>
      <w:ins w:id="1593" w:author="Boone, Keith W (GE Healthcare)" w:date="2012-07-17T10:48:00Z">
        <w:r w:rsidR="003063B8">
          <w:t xml:space="preserve"> &lt;author&gt; element </w:t>
        </w:r>
        <w:r w:rsidR="003063B8" w:rsidRPr="003063B8">
          <w:rPr>
            <w:smallCaps/>
            <w:rPrChange w:id="1594" w:author="Boone, Keith W (GE Healthcare)" w:date="2012-07-17T10:48:00Z">
              <w:rPr/>
            </w:rPrChange>
          </w:rPr>
          <w:t>shall</w:t>
        </w:r>
        <w:r w:rsidR="003063B8">
          <w:t xml:space="preserve"> be present to indicate the publisher of the </w:t>
        </w:r>
      </w:ins>
      <w:ins w:id="1595" w:author="Boone, Keith W (GE Healthcare)" w:date="2012-07-17T10:53:00Z">
        <w:r w:rsidR="003063B8">
          <w:t>feed.</w:t>
        </w:r>
      </w:ins>
    </w:p>
    <w:p w:rsidR="00623AA9" w:rsidRPr="00086A59" w:rsidRDefault="00623AA9" w:rsidP="00623AA9">
      <w:pPr>
        <w:pStyle w:val="BodyText"/>
        <w:numPr>
          <w:ilvl w:val="0"/>
          <w:numId w:val="21"/>
        </w:numPr>
        <w:rPr>
          <w:ins w:id="1596" w:author="Boone, Keith W (GE Healthcare)" w:date="2012-07-17T15:50:00Z"/>
          <w:b/>
        </w:rPr>
      </w:pPr>
      <w:ins w:id="1597" w:author="Boone, Keith W (GE Healthcare)" w:date="2012-07-17T15:50:00Z">
        <w:r w:rsidRPr="00086A59">
          <w:rPr>
            <w:b/>
          </w:rPr>
          <w:t xml:space="preserve">The response </w:t>
        </w:r>
        <w:r w:rsidRPr="00086A59">
          <w:rPr>
            <w:b/>
            <w:smallCaps/>
          </w:rPr>
          <w:t>shall</w:t>
        </w:r>
        <w:r w:rsidRPr="00086A59">
          <w:rPr>
            <w:b/>
          </w:rPr>
          <w:t xml:space="preserve"> include a </w:t>
        </w:r>
        <w:r w:rsidRPr="00086A59">
          <w:rPr>
            <w:rStyle w:val="BodyTextChar3"/>
            <w:b/>
          </w:rPr>
          <w:t>&lt;link&gt;</w:t>
        </w:r>
        <w:r w:rsidRPr="00086A59">
          <w:rPr>
            <w:b/>
          </w:rPr>
          <w:t xml:space="preserve"> element, where the </w:t>
        </w:r>
        <w:proofErr w:type="spellStart"/>
        <w:r w:rsidRPr="00086A59">
          <w:rPr>
            <w:rStyle w:val="BodyTextChar3"/>
            <w:b/>
          </w:rPr>
          <w:t>href</w:t>
        </w:r>
        <w:proofErr w:type="spellEnd"/>
        <w:r w:rsidRPr="00086A59">
          <w:rPr>
            <w:b/>
          </w:rPr>
          <w:t xml:space="preserve"> attribute is a representation of the endpoint URL and the clinically related knowledge request parameters formatted as HTTP query parameters.  This </w:t>
        </w:r>
        <w:r w:rsidRPr="00086A59">
          <w:rPr>
            <w:rStyle w:val="BodyTextChar3"/>
            <w:b/>
          </w:rPr>
          <w:t>&lt;link&gt;</w:t>
        </w:r>
        <w:r w:rsidRPr="00086A59">
          <w:rPr>
            <w:b/>
          </w:rPr>
          <w:t xml:space="preserve"> element shall include a </w:t>
        </w:r>
        <w:proofErr w:type="spellStart"/>
        <w:r w:rsidRPr="00086A59">
          <w:rPr>
            <w:rStyle w:val="BodyTextChar3"/>
            <w:b/>
          </w:rPr>
          <w:t>rel</w:t>
        </w:r>
        <w:proofErr w:type="spellEnd"/>
        <w:r w:rsidRPr="00086A59">
          <w:rPr>
            <w:b/>
          </w:rPr>
          <w:t xml:space="preserve"> attribute that has the value </w:t>
        </w:r>
        <w:r w:rsidRPr="00086A59">
          <w:rPr>
            <w:rStyle w:val="BodyTextChar3"/>
            <w:b/>
          </w:rPr>
          <w:t>self</w:t>
        </w:r>
        <w:r w:rsidRPr="00086A59">
          <w:rPr>
            <w:b/>
          </w:rPr>
          <w:t>.</w:t>
        </w:r>
      </w:ins>
    </w:p>
    <w:p w:rsidR="00667F41" w:rsidRPr="003063B8" w:rsidRDefault="00667F41" w:rsidP="004D0D72">
      <w:pPr>
        <w:pStyle w:val="BodyText"/>
        <w:numPr>
          <w:ilvl w:val="0"/>
          <w:numId w:val="21"/>
        </w:numPr>
        <w:rPr>
          <w:i/>
          <w:rPrChange w:id="1598" w:author="Boone, Keith W (GE Healthcare)" w:date="2012-07-17T11:11:00Z">
            <w:rPr/>
          </w:rPrChange>
        </w:rPr>
      </w:pPr>
      <w:del w:id="1599" w:author="Boone, Keith W (GE Healthcare)" w:date="2012-07-17T10:53:00Z">
        <w:r w:rsidRPr="003063B8" w:rsidDel="003063B8">
          <w:rPr>
            <w:i/>
            <w:rPrChange w:id="1600" w:author="Boone, Keith W (GE Healthcare)" w:date="2012-07-17T11:11:00Z">
              <w:rPr/>
            </w:rPrChange>
          </w:rPr>
          <w:delText xml:space="preserve">It </w:delText>
        </w:r>
      </w:del>
      <w:ins w:id="1601" w:author="Boone, Keith W (GE Healthcare)" w:date="2012-07-17T10:53:00Z">
        <w:r w:rsidR="003063B8" w:rsidRPr="003063B8">
          <w:rPr>
            <w:i/>
            <w:rPrChange w:id="1602" w:author="Boone, Keith W (GE Healthcare)" w:date="2012-07-17T11:11:00Z">
              <w:rPr/>
            </w:rPrChange>
          </w:rPr>
          <w:t xml:space="preserve">The feed </w:t>
        </w:r>
      </w:ins>
      <w:r w:rsidRPr="003063B8">
        <w:rPr>
          <w:i/>
          <w:smallCaps/>
          <w:rPrChange w:id="1603" w:author="Boone, Keith W (GE Healthcare)" w:date="2012-07-17T11:11:00Z">
            <w:rPr>
              <w:smallCaps/>
            </w:rPr>
          </w:rPrChange>
        </w:rPr>
        <w:t>shall</w:t>
      </w:r>
      <w:r w:rsidRPr="003063B8">
        <w:rPr>
          <w:i/>
          <w:rPrChange w:id="1604" w:author="Boone, Keith W (GE Healthcare)" w:date="2012-07-17T11:11:00Z">
            <w:rPr/>
          </w:rPrChange>
        </w:rPr>
        <w:t xml:space="preserve"> include a </w:t>
      </w:r>
      <w:r w:rsidRPr="003063B8">
        <w:rPr>
          <w:rStyle w:val="BodyTextChar3"/>
          <w:i/>
          <w:rPrChange w:id="1605" w:author="Boone, Keith W (GE Healthcare)" w:date="2012-07-17T11:11:00Z">
            <w:rPr>
              <w:rStyle w:val="BodyTextChar3"/>
            </w:rPr>
          </w:rPrChange>
        </w:rPr>
        <w:t>&lt;category&gt;</w:t>
      </w:r>
      <w:r w:rsidRPr="003063B8">
        <w:rPr>
          <w:i/>
          <w:rPrChange w:id="1606" w:author="Boone, Keith W (GE Healthcare)" w:date="2012-07-17T11:11:00Z">
            <w:rPr/>
          </w:rPrChange>
        </w:rPr>
        <w:t xml:space="preserve"> element representing the values sent in the request for each of the subtopic, task context, encounter, age/age group, gender and information recipient parameters, and used by the </w:t>
      </w:r>
      <w:del w:id="1607" w:author="Boone, Keith W (GE Healthcare)" w:date="2012-07-16T15:36:00Z">
        <w:r w:rsidRPr="003063B8" w:rsidDel="0051122A">
          <w:rPr>
            <w:i/>
            <w:rPrChange w:id="1608" w:author="Boone, Keith W (GE Healthcare)" w:date="2012-07-17T11:11:00Z">
              <w:rPr/>
            </w:rPrChange>
          </w:rPr>
          <w:delText>clinical knowledge source</w:delText>
        </w:r>
      </w:del>
      <w:ins w:id="1609" w:author="Boone, Keith W (GE Healthcare)" w:date="2012-07-16T15:36:00Z">
        <w:r w:rsidR="0051122A" w:rsidRPr="003063B8">
          <w:rPr>
            <w:i/>
            <w:rPrChange w:id="1610" w:author="Boone, Keith W (GE Healthcare)" w:date="2012-07-17T11:11:00Z">
              <w:rPr/>
            </w:rPrChange>
          </w:rPr>
          <w:t>Clinical Knowledge Directory</w:t>
        </w:r>
      </w:ins>
      <w:r w:rsidRPr="003063B8">
        <w:rPr>
          <w:i/>
          <w:rPrChange w:id="1611" w:author="Boone, Keith W (GE Healthcare)" w:date="2012-07-17T11:11:00Z">
            <w:rPr/>
          </w:rPrChange>
        </w:rPr>
        <w:t xml:space="preserve"> to select appropriate content.</w:t>
      </w:r>
      <w:ins w:id="1612" w:author="Boone, Keith W (GE Healthcare)" w:date="2012-07-17T11:03:00Z">
        <w:r w:rsidR="003063B8" w:rsidRPr="003063B8">
          <w:rPr>
            <w:i/>
            <w:rPrChange w:id="1613" w:author="Boone, Keith W (GE Healthcare)" w:date="2012-07-17T11:11:00Z">
              <w:rPr/>
            </w:rPrChange>
          </w:rPr>
          <w:t xml:space="preserve">  These shall be structured as specified in section </w:t>
        </w:r>
      </w:ins>
      <w:ins w:id="1614" w:author="Boone, Keith W (GE Healthcare)" w:date="2012-07-17T11:04:00Z">
        <w:r w:rsidR="003063B8" w:rsidRPr="003063B8">
          <w:rPr>
            <w:i/>
            <w:rPrChange w:id="1615" w:author="Boone, Keith W (GE Healthcare)" w:date="2012-07-17T11:11:00Z">
              <w:rPr/>
            </w:rPrChange>
          </w:rPr>
          <w:fldChar w:fldCharType="begin"/>
        </w:r>
        <w:r w:rsidR="003063B8" w:rsidRPr="003063B8">
          <w:rPr>
            <w:i/>
            <w:rPrChange w:id="1616" w:author="Boone, Keith W (GE Healthcare)" w:date="2012-07-17T11:11:00Z">
              <w:rPr/>
            </w:rPrChange>
          </w:rPr>
          <w:instrText xml:space="preserve"> REF _Ref330286376 \h </w:instrText>
        </w:r>
      </w:ins>
      <w:r w:rsidR="003063B8" w:rsidRPr="003063B8">
        <w:rPr>
          <w:i/>
          <w:rPrChange w:id="1617" w:author="Boone, Keith W (GE Healthcare)" w:date="2012-07-17T11:11:00Z">
            <w:rPr>
              <w:b/>
            </w:rPr>
          </w:rPrChange>
        </w:rPr>
        <w:instrText xml:space="preserve"> \* MERGEFORMAT </w:instrText>
      </w:r>
      <w:r w:rsidR="003063B8" w:rsidRPr="003063B8">
        <w:rPr>
          <w:i/>
          <w:rPrChange w:id="1618" w:author="Boone, Keith W (GE Healthcare)" w:date="2012-07-17T11:11:00Z">
            <w:rPr>
              <w:i/>
            </w:rPr>
          </w:rPrChange>
        </w:rPr>
      </w:r>
      <w:r w:rsidR="003063B8" w:rsidRPr="003063B8">
        <w:rPr>
          <w:i/>
          <w:rPrChange w:id="1619" w:author="Boone, Keith W (GE Healthcare)" w:date="2012-07-17T11:11:00Z">
            <w:rPr/>
          </w:rPrChange>
        </w:rPr>
        <w:fldChar w:fldCharType="separate"/>
      </w:r>
      <w:ins w:id="1620" w:author="Boone, Keith W (GE Healthcare)" w:date="2012-07-17T11:04:00Z">
        <w:r w:rsidR="003063B8" w:rsidRPr="003063B8">
          <w:rPr>
            <w:i/>
            <w:rPrChange w:id="1621" w:author="Boone, Keith W (GE Healthcare)" w:date="2012-07-17T11:11:00Z">
              <w:rPr/>
            </w:rPrChange>
          </w:rPr>
          <w:t>3.Y.2.4.3.1</w:t>
        </w:r>
        <w:r w:rsidR="003063B8" w:rsidRPr="003063B8">
          <w:rPr>
            <w:i/>
            <w:rPrChange w:id="1622" w:author="Boone, Keith W (GE Healthcare)" w:date="2012-07-17T11:11:00Z">
              <w:rPr/>
            </w:rPrChange>
          </w:rPr>
          <w:tab/>
          <w:t>Categories</w:t>
        </w:r>
        <w:r w:rsidR="003063B8" w:rsidRPr="003063B8">
          <w:rPr>
            <w:i/>
            <w:rPrChange w:id="1623" w:author="Boone, Keith W (GE Healthcare)" w:date="2012-07-17T11:11:00Z">
              <w:rPr/>
            </w:rPrChange>
          </w:rPr>
          <w:fldChar w:fldCharType="end"/>
        </w:r>
        <w:r w:rsidR="003063B8" w:rsidRPr="003063B8">
          <w:rPr>
            <w:i/>
            <w:rPrChange w:id="1624" w:author="Boone, Keith W (GE Healthcare)" w:date="2012-07-17T11:11:00Z">
              <w:rPr/>
            </w:rPrChange>
          </w:rPr>
          <w:t xml:space="preserve"> below.</w:t>
        </w:r>
      </w:ins>
      <w:ins w:id="1625" w:author="Boone, Keith W (GE Healthcare)" w:date="2012-07-17T11:09:00Z">
        <w:r w:rsidR="003063B8" w:rsidRPr="003063B8">
          <w:rPr>
            <w:i/>
            <w:rPrChange w:id="1626" w:author="Boone, Keith W (GE Healthcare)" w:date="2012-07-17T11:11:00Z">
              <w:rPr/>
            </w:rPrChange>
          </w:rPr>
          <w:t xml:space="preserve">  </w:t>
        </w:r>
        <w:r w:rsidR="003063B8" w:rsidRPr="003063B8">
          <w:rPr>
            <w:i/>
          </w:rPr>
          <w:t>This is an extension to the material described in [</w:t>
        </w:r>
        <w:proofErr w:type="spellStart"/>
        <w:r w:rsidR="003063B8" w:rsidRPr="003063B8">
          <w:rPr>
            <w:i/>
          </w:rPr>
          <w:t>InfobuttonSOA</w:t>
        </w:r>
        <w:proofErr w:type="spellEnd"/>
        <w:r w:rsidR="003063B8" w:rsidRPr="003063B8">
          <w:rPr>
            <w:i/>
          </w:rPr>
          <w:t>].</w:t>
        </w:r>
      </w:ins>
    </w:p>
    <w:p w:rsidR="003063B8" w:rsidRDefault="00667F41" w:rsidP="00623AA9">
      <w:pPr>
        <w:pStyle w:val="BodyText"/>
        <w:numPr>
          <w:ilvl w:val="0"/>
          <w:numId w:val="21"/>
        </w:numPr>
        <w:rPr>
          <w:ins w:id="1627" w:author="Boone, Keith W (GE Healthcare)" w:date="2012-07-17T10:59:00Z"/>
        </w:rPr>
      </w:pPr>
      <w:r w:rsidRPr="00D33912">
        <w:t xml:space="preserve">Other </w:t>
      </w:r>
      <w:r w:rsidRPr="00D33912">
        <w:rPr>
          <w:rStyle w:val="BodyTextChar3"/>
        </w:rPr>
        <w:t>&lt;category&gt;</w:t>
      </w:r>
      <w:r w:rsidRPr="00D33912">
        <w:t xml:space="preserve"> elements </w:t>
      </w:r>
      <w:r w:rsidRPr="00623AA9">
        <w:rPr>
          <w:smallCaps/>
        </w:rPr>
        <w:t>may</w:t>
      </w:r>
      <w:r w:rsidRPr="00D33912">
        <w:t xml:space="preserve"> be present to represent additional </w:t>
      </w:r>
      <w:del w:id="1628" w:author="Boone, Keith W (GE Healthcare)" w:date="2012-07-16T15:43:00Z">
        <w:r w:rsidRPr="00D33912" w:rsidDel="00080631">
          <w:delText>query</w:delText>
        </w:r>
      </w:del>
      <w:ins w:id="1629" w:author="Boone, Keith W (GE Healthcare)" w:date="2012-07-16T15:43:00Z">
        <w:r w:rsidR="00080631">
          <w:t>knowledge request</w:t>
        </w:r>
      </w:ins>
      <w:r w:rsidRPr="00D33912">
        <w:t xml:space="preserve"> parameters at the option of the </w:t>
      </w:r>
      <w:del w:id="1630" w:author="Boone, Keith W (GE Healthcare)" w:date="2012-07-16T15:36:00Z">
        <w:r w:rsidRPr="00D33912" w:rsidDel="0051122A">
          <w:delText>Clinical Knowledge Source</w:delText>
        </w:r>
      </w:del>
      <w:ins w:id="1631" w:author="Boone, Keith W (GE Healthcare)" w:date="2012-07-16T15:36:00Z">
        <w:r w:rsidR="0051122A">
          <w:t xml:space="preserve">Clinical Knowledge </w:t>
        </w:r>
      </w:ins>
      <w:del w:id="1632" w:author="Boone, Keith W (GE Healthcare)" w:date="2012-07-17T11:05:00Z">
        <w:r w:rsidRPr="00D33912" w:rsidDel="003063B8">
          <w:delText xml:space="preserve"> </w:delText>
        </w:r>
      </w:del>
      <w:ins w:id="1633" w:author="Boone, Keith W (GE Healthcare)" w:date="2012-07-17T11:05:00Z">
        <w:r w:rsidR="003063B8">
          <w:t xml:space="preserve">Directory.  These may be formatted as specified </w:t>
        </w:r>
      </w:ins>
      <w:ins w:id="1634" w:author="Boone, Keith W (GE Healthcare)" w:date="2012-07-17T11:06:00Z">
        <w:r w:rsidR="003063B8">
          <w:t xml:space="preserve">in section 4.3.2.1 </w:t>
        </w:r>
        <w:proofErr w:type="spellStart"/>
        <w:r w:rsidR="003063B8">
          <w:t>Atom</w:t>
        </w:r>
        <w:proofErr w:type="gramStart"/>
        <w:r w:rsidR="003063B8">
          <w:t>:category</w:t>
        </w:r>
        <w:proofErr w:type="spellEnd"/>
        <w:proofErr w:type="gramEnd"/>
        <w:r w:rsidR="003063B8">
          <w:t xml:space="preserve"> domain specific extensions in [</w:t>
        </w:r>
        <w:proofErr w:type="spellStart"/>
        <w:r w:rsidR="003063B8">
          <w:t>InfobuttonSOA</w:t>
        </w:r>
        <w:proofErr w:type="spellEnd"/>
        <w:r w:rsidR="003063B8">
          <w:t>].</w:t>
        </w:r>
      </w:ins>
      <w:del w:id="1635" w:author="Boone, Keith W (GE Healthcare)" w:date="2012-07-17T11:06:00Z">
        <w:r w:rsidRPr="00D33912" w:rsidDel="003063B8">
          <w:delText>(e.g., to indicate that the response applies to a particular problem, medication, lab result, age group, or gender, for example).</w:delText>
        </w:r>
      </w:del>
    </w:p>
    <w:p w:rsidR="003063B8" w:rsidRPr="00067203" w:rsidRDefault="003063B8">
      <w:pPr>
        <w:pStyle w:val="Note"/>
        <w:pPrChange w:id="1636" w:author="Boone, Keith W (GE Healthcare)" w:date="2012-07-17T11:08:00Z">
          <w:pPr>
            <w:pStyle w:val="BodyText"/>
            <w:numPr>
              <w:numId w:val="21"/>
            </w:numPr>
            <w:ind w:left="720" w:hanging="360"/>
          </w:pPr>
        </w:pPrChange>
      </w:pPr>
      <w:ins w:id="1637" w:author="Boone, Keith W (GE Healthcare)" w:date="2012-07-17T10:59:00Z">
        <w:r w:rsidRPr="003063B8">
          <w:t xml:space="preserve">Note: </w:t>
        </w:r>
      </w:ins>
      <w:ins w:id="1638" w:author="Boone, Keith W (GE Healthcare)" w:date="2012-07-17T15:49:00Z">
        <w:r w:rsidR="00623AA9">
          <w:tab/>
        </w:r>
      </w:ins>
      <w:ins w:id="1639" w:author="Boone, Keith W (GE Healthcare)" w:date="2012-07-17T10:59:00Z">
        <w:r w:rsidRPr="003063B8">
          <w:t xml:space="preserve">The HL7 SOA Guide specifies </w:t>
        </w:r>
      </w:ins>
      <w:ins w:id="1640" w:author="Boone, Keith W (GE Healthcare)" w:date="2012-07-17T11:07:00Z">
        <w:r w:rsidRPr="003063B8">
          <w:t xml:space="preserve">the </w:t>
        </w:r>
      </w:ins>
      <w:ins w:id="1641" w:author="Boone, Keith W (GE Healthcare)" w:date="2012-07-17T10:59:00Z">
        <w:r w:rsidRPr="003063B8">
          <w:t>representation of Category using the HL7 Version 3 XML</w:t>
        </w:r>
      </w:ins>
      <w:ins w:id="1642" w:author="Boone, Keith W (GE Healthcare)" w:date="2012-07-17T11:07:00Z">
        <w:r w:rsidRPr="003063B8">
          <w:t xml:space="preserve"> as an extension</w:t>
        </w:r>
      </w:ins>
      <w:ins w:id="1643" w:author="Boone, Keith W (GE Healthcare)" w:date="2012-07-17T10:59:00Z">
        <w:r w:rsidRPr="003063B8">
          <w:t xml:space="preserve">.  </w:t>
        </w:r>
      </w:ins>
      <w:ins w:id="1644" w:author="Boone, Keith W (GE Healthcare)" w:date="2012-07-17T11:07:00Z">
        <w:r w:rsidRPr="003063B8">
          <w:t>T</w:t>
        </w:r>
        <w:r w:rsidRPr="00D12529">
          <w:t xml:space="preserve">he next release of the guide is expected to adopt the simpler format described in section </w:t>
        </w:r>
        <w:r w:rsidRPr="00067203">
          <w:fldChar w:fldCharType="begin"/>
        </w:r>
        <w:r w:rsidRPr="00067203">
          <w:instrText xml:space="preserve"> REF _Ref330286376 \h </w:instrText>
        </w:r>
      </w:ins>
      <w:r w:rsidRPr="00067203">
        <w:instrText xml:space="preserve"> \* MERGEFORMAT </w:instrText>
      </w:r>
      <w:ins w:id="1645" w:author="Boone, Keith W (GE Healthcare)" w:date="2012-07-17T11:07:00Z">
        <w:r w:rsidRPr="00067203">
          <w:fldChar w:fldCharType="separate"/>
        </w:r>
        <w:r w:rsidRPr="00067203">
          <w:t>3.Y.2.4.3.1 Categories</w:t>
        </w:r>
        <w:r w:rsidRPr="00067203">
          <w:fldChar w:fldCharType="end"/>
        </w:r>
        <w:r w:rsidRPr="00067203">
          <w:t xml:space="preserve"> below</w:t>
        </w:r>
      </w:ins>
      <w:ins w:id="1646" w:author="Boone, Keith W (GE Healthcare)" w:date="2012-07-17T11:08:00Z">
        <w:r w:rsidRPr="00067203">
          <w:t>.</w:t>
        </w:r>
      </w:ins>
    </w:p>
    <w:p w:rsidR="00667F41" w:rsidRPr="00D33912" w:rsidDel="003063B8" w:rsidRDefault="00667F41" w:rsidP="004D0D72">
      <w:pPr>
        <w:pStyle w:val="BodyText"/>
        <w:numPr>
          <w:ilvl w:val="0"/>
          <w:numId w:val="21"/>
        </w:numPr>
      </w:pPr>
      <w:moveFromRangeStart w:id="1647" w:author="Boone, Keith W (GE Healthcare)" w:date="2012-07-17T10:47:00Z" w:name="move330285396"/>
      <w:moveFrom w:id="1648" w:author="Boone, Keith W (GE Healthcare)" w:date="2012-07-17T10:47:00Z">
        <w:r w:rsidRPr="00D33912" w:rsidDel="003063B8">
          <w:t xml:space="preserve">The </w:t>
        </w:r>
        <w:r w:rsidRPr="00D33912" w:rsidDel="003063B8">
          <w:rPr>
            <w:rStyle w:val="BodyTextChar3"/>
          </w:rPr>
          <w:t>&lt;id&gt;</w:t>
        </w:r>
        <w:r w:rsidRPr="00D33912" w:rsidDel="003063B8">
          <w:t xml:space="preserve"> element </w:t>
        </w:r>
        <w:r w:rsidRPr="00D33912" w:rsidDel="003063B8">
          <w:rPr>
            <w:smallCaps/>
          </w:rPr>
          <w:t>shall</w:t>
        </w:r>
        <w:r w:rsidRPr="00D33912" w:rsidDel="003063B8">
          <w:t xml:space="preserve"> be present and may be a URL representing the endpoint to which the request was sent, or may be some other unique URI.</w:t>
        </w:r>
      </w:moveFrom>
    </w:p>
    <w:moveFromRangeEnd w:id="1647"/>
    <w:p w:rsidR="00667F41" w:rsidRPr="003063B8" w:rsidDel="00623AA9" w:rsidRDefault="00667F41" w:rsidP="004D0D72">
      <w:pPr>
        <w:pStyle w:val="BodyText"/>
        <w:numPr>
          <w:ilvl w:val="0"/>
          <w:numId w:val="21"/>
        </w:numPr>
        <w:rPr>
          <w:del w:id="1649" w:author="Boone, Keith W (GE Healthcare)" w:date="2012-07-17T15:50:00Z"/>
          <w:b/>
          <w:rPrChange w:id="1650" w:author="Boone, Keith W (GE Healthcare)" w:date="2012-07-17T11:12:00Z">
            <w:rPr>
              <w:del w:id="1651" w:author="Boone, Keith W (GE Healthcare)" w:date="2012-07-17T15:50:00Z"/>
            </w:rPr>
          </w:rPrChange>
        </w:rPr>
      </w:pPr>
      <w:del w:id="1652" w:author="Boone, Keith W (GE Healthcare)" w:date="2012-07-17T15:50:00Z">
        <w:r w:rsidRPr="003063B8" w:rsidDel="00623AA9">
          <w:rPr>
            <w:b/>
            <w:rPrChange w:id="1653" w:author="Boone, Keith W (GE Healthcare)" w:date="2012-07-17T11:12:00Z">
              <w:rPr/>
            </w:rPrChange>
          </w:rPr>
          <w:delText xml:space="preserve">The response </w:delText>
        </w:r>
        <w:r w:rsidRPr="003063B8" w:rsidDel="00623AA9">
          <w:rPr>
            <w:b/>
            <w:smallCaps/>
            <w:rPrChange w:id="1654" w:author="Boone, Keith W (GE Healthcare)" w:date="2012-07-17T11:12:00Z">
              <w:rPr>
                <w:smallCaps/>
              </w:rPr>
            </w:rPrChange>
          </w:rPr>
          <w:delText>shall</w:delText>
        </w:r>
        <w:r w:rsidRPr="003063B8" w:rsidDel="00623AA9">
          <w:rPr>
            <w:b/>
            <w:rPrChange w:id="1655" w:author="Boone, Keith W (GE Healthcare)" w:date="2012-07-17T11:12:00Z">
              <w:rPr/>
            </w:rPrChange>
          </w:rPr>
          <w:delText xml:space="preserve"> include a </w:delText>
        </w:r>
        <w:r w:rsidRPr="003063B8" w:rsidDel="00623AA9">
          <w:rPr>
            <w:rStyle w:val="BodyTextChar3"/>
            <w:b/>
            <w:rPrChange w:id="1656" w:author="Boone, Keith W (GE Healthcare)" w:date="2012-07-17T11:12:00Z">
              <w:rPr>
                <w:rStyle w:val="BodyTextChar3"/>
              </w:rPr>
            </w:rPrChange>
          </w:rPr>
          <w:delText>&lt;link&gt;</w:delText>
        </w:r>
        <w:r w:rsidRPr="003063B8" w:rsidDel="00623AA9">
          <w:rPr>
            <w:b/>
            <w:rPrChange w:id="1657" w:author="Boone, Keith W (GE Healthcare)" w:date="2012-07-17T11:12:00Z">
              <w:rPr/>
            </w:rPrChange>
          </w:rPr>
          <w:delText xml:space="preserve"> element, where the </w:delText>
        </w:r>
        <w:r w:rsidRPr="003063B8" w:rsidDel="00623AA9">
          <w:rPr>
            <w:rStyle w:val="BodyTextChar3"/>
            <w:b/>
            <w:rPrChange w:id="1658" w:author="Boone, Keith W (GE Healthcare)" w:date="2012-07-17T11:12:00Z">
              <w:rPr>
                <w:rStyle w:val="BodyTextChar3"/>
              </w:rPr>
            </w:rPrChange>
          </w:rPr>
          <w:delText>href</w:delText>
        </w:r>
        <w:r w:rsidRPr="003063B8" w:rsidDel="00623AA9">
          <w:rPr>
            <w:b/>
            <w:rPrChange w:id="1659" w:author="Boone, Keith W (GE Healthcare)" w:date="2012-07-17T11:12:00Z">
              <w:rPr/>
            </w:rPrChange>
          </w:rPr>
          <w:delText xml:space="preserve"> attribute is a representation of the </w:delText>
        </w:r>
        <w:r w:rsidR="00950529" w:rsidRPr="003063B8" w:rsidDel="00623AA9">
          <w:rPr>
            <w:b/>
            <w:rPrChange w:id="1660" w:author="Boone, Keith W (GE Healthcare)" w:date="2012-07-17T11:12:00Z">
              <w:rPr/>
            </w:rPrChange>
          </w:rPr>
          <w:delText xml:space="preserve">endpoint URL and the </w:delText>
        </w:r>
        <w:r w:rsidRPr="003063B8" w:rsidDel="00623AA9">
          <w:rPr>
            <w:b/>
            <w:rPrChange w:id="1661" w:author="Boone, Keith W (GE Healthcare)" w:date="2012-07-17T11:12:00Z">
              <w:rPr/>
            </w:rPrChange>
          </w:rPr>
          <w:delText xml:space="preserve">clinically related </w:delText>
        </w:r>
      </w:del>
      <w:del w:id="1662" w:author="Boone, Keith W (GE Healthcare)" w:date="2012-07-16T15:43:00Z">
        <w:r w:rsidRPr="003063B8" w:rsidDel="00080631">
          <w:rPr>
            <w:b/>
            <w:rPrChange w:id="1663" w:author="Boone, Keith W (GE Healthcare)" w:date="2012-07-17T11:12:00Z">
              <w:rPr/>
            </w:rPrChange>
          </w:rPr>
          <w:delText>query</w:delText>
        </w:r>
      </w:del>
      <w:del w:id="1664" w:author="Boone, Keith W (GE Healthcare)" w:date="2012-07-17T15:50:00Z">
        <w:r w:rsidRPr="003063B8" w:rsidDel="00623AA9">
          <w:rPr>
            <w:b/>
            <w:rPrChange w:id="1665" w:author="Boone, Keith W (GE Healthcare)" w:date="2012-07-17T11:12:00Z">
              <w:rPr/>
            </w:rPrChange>
          </w:rPr>
          <w:delText xml:space="preserve"> parameters</w:delText>
        </w:r>
        <w:r w:rsidR="00950529" w:rsidRPr="003063B8" w:rsidDel="00623AA9">
          <w:rPr>
            <w:b/>
            <w:rPrChange w:id="1666" w:author="Boone, Keith W (GE Healthcare)" w:date="2012-07-17T11:12:00Z">
              <w:rPr/>
            </w:rPrChange>
          </w:rPr>
          <w:delText xml:space="preserve"> formatted as </w:delText>
        </w:r>
      </w:del>
      <w:del w:id="1667" w:author="Boone, Keith W (GE Healthcare)" w:date="2012-07-16T15:43:00Z">
        <w:r w:rsidR="00950529" w:rsidRPr="003063B8" w:rsidDel="00080631">
          <w:rPr>
            <w:b/>
            <w:rPrChange w:id="1668" w:author="Boone, Keith W (GE Healthcare)" w:date="2012-07-17T11:12:00Z">
              <w:rPr/>
            </w:rPrChange>
          </w:rPr>
          <w:delText xml:space="preserve">a </w:delText>
        </w:r>
      </w:del>
      <w:del w:id="1669" w:author="Boone, Keith W (GE Healthcare)" w:date="2012-07-17T15:50:00Z">
        <w:r w:rsidR="00950529" w:rsidRPr="003063B8" w:rsidDel="00623AA9">
          <w:rPr>
            <w:b/>
            <w:rPrChange w:id="1670" w:author="Boone, Keith W (GE Healthcare)" w:date="2012-07-17T11:12:00Z">
              <w:rPr/>
            </w:rPrChange>
          </w:rPr>
          <w:delText>query</w:delText>
        </w:r>
        <w:r w:rsidRPr="003063B8" w:rsidDel="00623AA9">
          <w:rPr>
            <w:b/>
            <w:rPrChange w:id="1671" w:author="Boone, Keith W (GE Healthcare)" w:date="2012-07-17T11:12:00Z">
              <w:rPr/>
            </w:rPrChange>
          </w:rPr>
          <w:delText xml:space="preserve">.  This </w:delText>
        </w:r>
        <w:r w:rsidRPr="003063B8" w:rsidDel="00623AA9">
          <w:rPr>
            <w:rStyle w:val="BodyTextChar3"/>
            <w:b/>
            <w:rPrChange w:id="1672" w:author="Boone, Keith W (GE Healthcare)" w:date="2012-07-17T11:12:00Z">
              <w:rPr>
                <w:rStyle w:val="BodyTextChar3"/>
              </w:rPr>
            </w:rPrChange>
          </w:rPr>
          <w:delText>&lt;link&gt;</w:delText>
        </w:r>
        <w:r w:rsidRPr="003063B8" w:rsidDel="00623AA9">
          <w:rPr>
            <w:b/>
            <w:rPrChange w:id="1673" w:author="Boone, Keith W (GE Healthcare)" w:date="2012-07-17T11:12:00Z">
              <w:rPr/>
            </w:rPrChange>
          </w:rPr>
          <w:delText xml:space="preserve"> element shall include a </w:delText>
        </w:r>
        <w:r w:rsidRPr="003063B8" w:rsidDel="00623AA9">
          <w:rPr>
            <w:rStyle w:val="BodyTextChar3"/>
            <w:b/>
            <w:rPrChange w:id="1674" w:author="Boone, Keith W (GE Healthcare)" w:date="2012-07-17T11:12:00Z">
              <w:rPr>
                <w:rStyle w:val="BodyTextChar3"/>
              </w:rPr>
            </w:rPrChange>
          </w:rPr>
          <w:delText>rel</w:delText>
        </w:r>
        <w:r w:rsidR="001E7C3E" w:rsidRPr="003063B8" w:rsidDel="00623AA9">
          <w:rPr>
            <w:b/>
            <w:rPrChange w:id="1675" w:author="Boone, Keith W (GE Healthcare)" w:date="2012-07-17T11:12:00Z">
              <w:rPr/>
            </w:rPrChange>
          </w:rPr>
          <w:delText xml:space="preserve"> attribute that has the value </w:delText>
        </w:r>
        <w:r w:rsidRPr="003063B8" w:rsidDel="00623AA9">
          <w:rPr>
            <w:rStyle w:val="BodyTextChar3"/>
            <w:b/>
            <w:rPrChange w:id="1676" w:author="Boone, Keith W (GE Healthcare)" w:date="2012-07-17T11:12:00Z">
              <w:rPr>
                <w:rStyle w:val="BodyTextChar3"/>
              </w:rPr>
            </w:rPrChange>
          </w:rPr>
          <w:delText>self</w:delText>
        </w:r>
        <w:r w:rsidRPr="003063B8" w:rsidDel="00623AA9">
          <w:rPr>
            <w:b/>
            <w:rPrChange w:id="1677" w:author="Boone, Keith W (GE Healthcare)" w:date="2012-07-17T11:12:00Z">
              <w:rPr/>
            </w:rPrChange>
          </w:rPr>
          <w:delText>.</w:delText>
        </w:r>
      </w:del>
    </w:p>
    <w:p w:rsidR="00C03E61" w:rsidRPr="00D33912" w:rsidDel="003063B8" w:rsidRDefault="00667F41" w:rsidP="004D0D72">
      <w:pPr>
        <w:pStyle w:val="BodyText"/>
        <w:numPr>
          <w:ilvl w:val="0"/>
          <w:numId w:val="21"/>
        </w:numPr>
        <w:rPr>
          <w:del w:id="1678" w:author="Boone, Keith W (GE Healthcare)" w:date="2012-07-17T10:48:00Z"/>
        </w:rPr>
      </w:pPr>
      <w:del w:id="1679" w:author="Boone, Keith W (GE Healthcare)" w:date="2012-07-17T10:48:00Z">
        <w:r w:rsidRPr="00D33912" w:rsidDel="003063B8">
          <w:delText xml:space="preserve">The </w:delText>
        </w:r>
        <w:r w:rsidRPr="00D33912" w:rsidDel="003063B8">
          <w:rPr>
            <w:rStyle w:val="BodyTextChar3"/>
          </w:rPr>
          <w:delText>&lt;title&gt;</w:delText>
        </w:r>
        <w:r w:rsidRPr="00D33912" w:rsidDel="003063B8">
          <w:delText xml:space="preserve"> element </w:delText>
        </w:r>
        <w:r w:rsidRPr="00D33912" w:rsidDel="003063B8">
          <w:rPr>
            <w:smallCaps/>
          </w:rPr>
          <w:delText>shall</w:delText>
        </w:r>
        <w:r w:rsidRPr="00D33912" w:rsidDel="003063B8">
          <w:delText xml:space="preserve"> be present.</w:delText>
        </w:r>
      </w:del>
    </w:p>
    <w:p w:rsidR="003063B8" w:rsidRDefault="003063B8" w:rsidP="004D0D72">
      <w:pPr>
        <w:pStyle w:val="BodyText"/>
        <w:numPr>
          <w:ilvl w:val="0"/>
          <w:numId w:val="21"/>
        </w:numPr>
        <w:rPr>
          <w:ins w:id="1680" w:author="Boone, Keith W (GE Healthcare)" w:date="2012-07-17T11:12:00Z"/>
        </w:rPr>
      </w:pPr>
      <w:ins w:id="1681" w:author="Boone, Keith W (GE Healthcare)" w:date="2012-07-17T11:12:00Z">
        <w:r>
          <w:t xml:space="preserve">The &lt;feed&gt; element </w:t>
        </w:r>
        <w:r w:rsidRPr="003063B8">
          <w:rPr>
            <w:smallCaps/>
            <w:rPrChange w:id="1682" w:author="Boone, Keith W (GE Healthcare)" w:date="2012-07-17T11:12:00Z">
              <w:rPr/>
            </w:rPrChange>
          </w:rPr>
          <w:t>may</w:t>
        </w:r>
        <w:r>
          <w:t xml:space="preserve"> contain </w:t>
        </w:r>
      </w:ins>
      <w:ins w:id="1683" w:author="Boone, Keith W (GE Healthcare)" w:date="2012-07-17T11:13:00Z">
        <w:r>
          <w:t xml:space="preserve">an </w:t>
        </w:r>
      </w:ins>
      <w:ins w:id="1684" w:author="Boone, Keith W (GE Healthcare)" w:date="2012-07-17T11:12:00Z">
        <w:r>
          <w:t>&lt;icon&gt; element.</w:t>
        </w:r>
      </w:ins>
    </w:p>
    <w:p w:rsidR="00667F41" w:rsidRPr="00D33912" w:rsidRDefault="00667F41" w:rsidP="004D0D72">
      <w:pPr>
        <w:pStyle w:val="BodyText"/>
        <w:numPr>
          <w:ilvl w:val="0"/>
          <w:numId w:val="21"/>
        </w:numPr>
      </w:pPr>
      <w:r w:rsidRPr="00D33912">
        <w:lastRenderedPageBreak/>
        <w:t xml:space="preserve">The </w:t>
      </w:r>
      <w:r w:rsidRPr="00D33912">
        <w:rPr>
          <w:rStyle w:val="BodyTextChar3"/>
        </w:rPr>
        <w:t>&lt;feed&gt;</w:t>
      </w:r>
      <w:r w:rsidRPr="00D33912">
        <w:t xml:space="preserve"> element </w:t>
      </w:r>
      <w:r w:rsidRPr="00D33912">
        <w:rPr>
          <w:smallCaps/>
        </w:rPr>
        <w:t>shall</w:t>
      </w:r>
      <w:r w:rsidRPr="00D33912">
        <w:t xml:space="preserve"> contain 0 or more </w:t>
      </w:r>
      <w:r w:rsidRPr="00D33912">
        <w:rPr>
          <w:rStyle w:val="BodyTextChar3"/>
        </w:rPr>
        <w:t>&lt;entry&gt;</w:t>
      </w:r>
      <w:r w:rsidRPr="00D33912">
        <w:t xml:space="preserve"> elements conforming to the requirements below.</w:t>
      </w:r>
    </w:p>
    <w:p w:rsidR="005D2E80" w:rsidRPr="00D33912" w:rsidRDefault="005D2E80" w:rsidP="004D0D72">
      <w:pPr>
        <w:pStyle w:val="BodyText"/>
        <w:numPr>
          <w:ilvl w:val="0"/>
          <w:numId w:val="21"/>
        </w:numPr>
      </w:pPr>
      <w:r w:rsidRPr="00D33912">
        <w:t xml:space="preserve">The </w:t>
      </w:r>
      <w:r w:rsidRPr="00D33912">
        <w:rPr>
          <w:rStyle w:val="BodyTextChar3"/>
        </w:rPr>
        <w:t>&lt;feed&gt;</w:t>
      </w:r>
      <w:r w:rsidRPr="00D33912">
        <w:t xml:space="preserve"> element may contain legal Atom extension elements to communicate additional information.</w:t>
      </w:r>
    </w:p>
    <w:p w:rsidR="00667F41" w:rsidRPr="00D33912" w:rsidRDefault="00667F41" w:rsidP="00667F41">
      <w:pPr>
        <w:pStyle w:val="Heading6"/>
        <w:numPr>
          <w:ilvl w:val="0"/>
          <w:numId w:val="0"/>
        </w:numPr>
        <w:ind w:left="1152" w:hanging="1152"/>
        <w:rPr>
          <w:noProof w:val="0"/>
          <w:lang w:val="en-US"/>
        </w:rPr>
      </w:pPr>
      <w:bookmarkStart w:id="1685" w:name="_Toc330378022"/>
      <w:proofErr w:type="gramStart"/>
      <w:r w:rsidRPr="00D33912">
        <w:rPr>
          <w:noProof w:val="0"/>
          <w:lang w:val="en-US"/>
        </w:rPr>
        <w:t>3.Y.4.2.2.2</w:t>
      </w:r>
      <w:proofErr w:type="gramEnd"/>
      <w:r w:rsidRPr="00D33912">
        <w:rPr>
          <w:noProof w:val="0"/>
          <w:lang w:val="en-US"/>
        </w:rPr>
        <w:t xml:space="preserve"> &lt;entry&gt;</w:t>
      </w:r>
      <w:bookmarkEnd w:id="1685"/>
    </w:p>
    <w:p w:rsidR="003063B8" w:rsidRDefault="003063B8" w:rsidP="004D0D72">
      <w:pPr>
        <w:pStyle w:val="BodyText"/>
        <w:numPr>
          <w:ilvl w:val="0"/>
          <w:numId w:val="20"/>
        </w:numPr>
        <w:rPr>
          <w:ins w:id="1686" w:author="Boone, Keith W (GE Healthcare)" w:date="2012-07-17T11:13:00Z"/>
          <w:lang w:eastAsia="x-none"/>
        </w:rPr>
      </w:pPr>
      <w:ins w:id="1687" w:author="Boone, Keith W (GE Healthcare)" w:date="2012-07-17T11:13:00Z">
        <w:r>
          <w:rPr>
            <w:lang w:eastAsia="x-none"/>
          </w:rPr>
          <w:t xml:space="preserve">Each &lt;entry&gt; element </w:t>
        </w:r>
        <w:r w:rsidRPr="003063B8">
          <w:rPr>
            <w:smallCaps/>
            <w:lang w:eastAsia="x-none"/>
            <w:rPrChange w:id="1688" w:author="Boone, Keith W (GE Healthcare)" w:date="2012-07-17T11:13:00Z">
              <w:rPr>
                <w:lang w:eastAsia="x-none"/>
              </w:rPr>
            </w:rPrChange>
          </w:rPr>
          <w:t>shall</w:t>
        </w:r>
        <w:r>
          <w:rPr>
            <w:lang w:eastAsia="x-none"/>
          </w:rPr>
          <w:t xml:space="preserve"> contain an &lt;id&gt;.</w:t>
        </w:r>
      </w:ins>
    </w:p>
    <w:p w:rsidR="003063B8" w:rsidRDefault="003063B8" w:rsidP="004D0D72">
      <w:pPr>
        <w:pStyle w:val="BodyText"/>
        <w:numPr>
          <w:ilvl w:val="0"/>
          <w:numId w:val="20"/>
        </w:numPr>
        <w:rPr>
          <w:ins w:id="1689" w:author="Boone, Keith W (GE Healthcare)" w:date="2012-07-17T11:13:00Z"/>
          <w:lang w:eastAsia="x-none"/>
        </w:rPr>
      </w:pPr>
      <w:ins w:id="1690" w:author="Boone, Keith W (GE Healthcare)" w:date="2012-07-17T11:14:00Z">
        <w:r>
          <w:rPr>
            <w:lang w:eastAsia="x-none"/>
          </w:rPr>
          <w:t xml:space="preserve">Each &lt;entry&gt; element </w:t>
        </w:r>
        <w:r w:rsidRPr="003063B8">
          <w:rPr>
            <w:smallCaps/>
            <w:lang w:eastAsia="x-none"/>
            <w:rPrChange w:id="1691" w:author="Boone, Keith W (GE Healthcare)" w:date="2012-07-17T11:14:00Z">
              <w:rPr>
                <w:lang w:eastAsia="x-none"/>
              </w:rPr>
            </w:rPrChange>
          </w:rPr>
          <w:t>shall</w:t>
        </w:r>
        <w:r>
          <w:rPr>
            <w:lang w:eastAsia="x-none"/>
          </w:rPr>
          <w:t xml:space="preserve"> contain a &lt;title&gt;.</w:t>
        </w:r>
      </w:ins>
    </w:p>
    <w:p w:rsidR="003063B8" w:rsidRPr="00623AA9" w:rsidRDefault="003063B8" w:rsidP="003063B8">
      <w:pPr>
        <w:pStyle w:val="BodyText"/>
        <w:numPr>
          <w:ilvl w:val="0"/>
          <w:numId w:val="20"/>
        </w:numPr>
        <w:rPr>
          <w:b/>
          <w:lang w:eastAsia="x-none"/>
          <w:rPrChange w:id="1692" w:author="Boone, Keith W (GE Healthcare)" w:date="2012-07-17T15:51:00Z">
            <w:rPr>
              <w:lang w:eastAsia="x-none"/>
            </w:rPr>
          </w:rPrChange>
        </w:rPr>
      </w:pPr>
      <w:moveToRangeStart w:id="1693" w:author="Boone, Keith W (GE Healthcare)" w:date="2012-07-17T11:14:00Z" w:name="move330287017"/>
      <w:moveTo w:id="1694" w:author="Boone, Keith W (GE Healthcare)" w:date="2012-07-17T11:14:00Z">
        <w:r w:rsidRPr="00623AA9">
          <w:rPr>
            <w:b/>
            <w:lang w:eastAsia="x-none"/>
            <w:rPrChange w:id="1695" w:author="Boone, Keith W (GE Healthcare)" w:date="2012-07-17T15:51:00Z">
              <w:rPr>
                <w:lang w:eastAsia="x-none"/>
              </w:rPr>
            </w:rPrChange>
          </w:rPr>
          <w:t xml:space="preserve">The </w:t>
        </w:r>
        <w:r w:rsidRPr="00623AA9">
          <w:rPr>
            <w:rStyle w:val="BodyTextChar3"/>
            <w:b/>
            <w:rPrChange w:id="1696" w:author="Boone, Keith W (GE Healthcare)" w:date="2012-07-17T15:51:00Z">
              <w:rPr>
                <w:rStyle w:val="BodyTextChar3"/>
              </w:rPr>
            </w:rPrChange>
          </w:rPr>
          <w:t>&lt;entry&gt;</w:t>
        </w:r>
        <w:r w:rsidRPr="00623AA9">
          <w:rPr>
            <w:b/>
            <w:lang w:eastAsia="x-none"/>
            <w:rPrChange w:id="1697" w:author="Boone, Keith W (GE Healthcare)" w:date="2012-07-17T15:51:00Z">
              <w:rPr>
                <w:lang w:eastAsia="x-none"/>
              </w:rPr>
            </w:rPrChange>
          </w:rPr>
          <w:t xml:space="preserve"> </w:t>
        </w:r>
        <w:del w:id="1698" w:author="Boone, Keith W (GE Healthcare)" w:date="2012-07-17T12:31:00Z">
          <w:r w:rsidRPr="00623AA9" w:rsidDel="00C01B99">
            <w:rPr>
              <w:b/>
              <w:smallCaps/>
              <w:lang w:eastAsia="x-none"/>
              <w:rPrChange w:id="1699" w:author="Boone, Keith W (GE Healthcare)" w:date="2012-07-17T15:51:00Z">
                <w:rPr>
                  <w:smallCaps/>
                  <w:lang w:eastAsia="x-none"/>
                </w:rPr>
              </w:rPrChange>
            </w:rPr>
            <w:delText>shall</w:delText>
          </w:r>
        </w:del>
      </w:moveTo>
      <w:ins w:id="1700" w:author="Boone, Keith W (GE Healthcare)" w:date="2012-07-17T12:31:00Z">
        <w:r w:rsidR="00C01B99" w:rsidRPr="00623AA9">
          <w:rPr>
            <w:b/>
            <w:smallCaps/>
            <w:lang w:eastAsia="x-none"/>
          </w:rPr>
          <w:t>may</w:t>
        </w:r>
      </w:ins>
      <w:moveTo w:id="1701" w:author="Boone, Keith W (GE Healthcare)" w:date="2012-07-17T11:14:00Z">
        <w:r w:rsidRPr="00623AA9">
          <w:rPr>
            <w:b/>
            <w:lang w:eastAsia="x-none"/>
            <w:rPrChange w:id="1702" w:author="Boone, Keith W (GE Healthcare)" w:date="2012-07-17T15:51:00Z">
              <w:rPr>
                <w:lang w:eastAsia="x-none"/>
              </w:rPr>
            </w:rPrChange>
          </w:rPr>
          <w:t xml:space="preserve"> include a </w:t>
        </w:r>
        <w:r w:rsidRPr="00623AA9">
          <w:rPr>
            <w:rStyle w:val="BodyTextChar3"/>
            <w:b/>
            <w:rPrChange w:id="1703" w:author="Boone, Keith W (GE Healthcare)" w:date="2012-07-17T15:51:00Z">
              <w:rPr>
                <w:rStyle w:val="BodyTextChar3"/>
              </w:rPr>
            </w:rPrChange>
          </w:rPr>
          <w:t>&lt;published&gt;</w:t>
        </w:r>
        <w:r w:rsidRPr="00623AA9">
          <w:rPr>
            <w:b/>
            <w:lang w:eastAsia="x-none"/>
            <w:rPrChange w:id="1704" w:author="Boone, Keith W (GE Healthcare)" w:date="2012-07-17T15:51:00Z">
              <w:rPr>
                <w:lang w:eastAsia="x-none"/>
              </w:rPr>
            </w:rPrChange>
          </w:rPr>
          <w:t xml:space="preserve"> element giving the original publication date of the content.  </w:t>
        </w:r>
      </w:moveTo>
    </w:p>
    <w:p w:rsidR="003063B8" w:rsidRPr="00D33912" w:rsidRDefault="003063B8" w:rsidP="003063B8">
      <w:pPr>
        <w:pStyle w:val="BodyText"/>
        <w:numPr>
          <w:ilvl w:val="0"/>
          <w:numId w:val="20"/>
        </w:numPr>
        <w:rPr>
          <w:lang w:eastAsia="x-none"/>
        </w:rPr>
      </w:pPr>
      <w:moveTo w:id="1705" w:author="Boone, Keith W (GE Healthcare)" w:date="2012-07-17T11:14:00Z">
        <w:del w:id="1706" w:author="Boone, Keith W (GE Healthcare)" w:date="2012-07-17T11:15:00Z">
          <w:r w:rsidRPr="00D33912" w:rsidDel="003063B8">
            <w:rPr>
              <w:lang w:eastAsia="x-none"/>
            </w:rPr>
            <w:delText>If the content was modified or revised, t</w:delText>
          </w:r>
        </w:del>
      </w:moveTo>
      <w:ins w:id="1707" w:author="Boone, Keith W (GE Healthcare)" w:date="2012-07-17T11:15:00Z">
        <w:r>
          <w:rPr>
            <w:lang w:eastAsia="x-none"/>
          </w:rPr>
          <w:t>T</w:t>
        </w:r>
      </w:ins>
      <w:moveTo w:id="1708" w:author="Boone, Keith W (GE Healthcare)" w:date="2012-07-17T11:14:00Z">
        <w:r w:rsidRPr="00D33912">
          <w:rPr>
            <w:lang w:eastAsia="x-none"/>
          </w:rPr>
          <w:t xml:space="preserve">he </w:t>
        </w:r>
        <w:r w:rsidRPr="00D33912">
          <w:rPr>
            <w:rStyle w:val="BodyTextChar3"/>
          </w:rPr>
          <w:t>&lt;entry&gt;</w:t>
        </w:r>
        <w:r w:rsidRPr="00D33912">
          <w:rPr>
            <w:lang w:eastAsia="x-none"/>
          </w:rPr>
          <w:t xml:space="preserve"> </w:t>
        </w:r>
        <w:r w:rsidRPr="00D33912">
          <w:rPr>
            <w:smallCaps/>
            <w:lang w:eastAsia="x-none"/>
          </w:rPr>
          <w:t>shall</w:t>
        </w:r>
        <w:r w:rsidRPr="00D33912">
          <w:rPr>
            <w:lang w:eastAsia="x-none"/>
          </w:rPr>
          <w:t xml:space="preserve"> contain an </w:t>
        </w:r>
        <w:r w:rsidRPr="00D33912">
          <w:rPr>
            <w:rStyle w:val="BodyTextChar3"/>
          </w:rPr>
          <w:t>&lt;updated&gt;</w:t>
        </w:r>
        <w:r w:rsidRPr="00D33912">
          <w:rPr>
            <w:lang w:eastAsia="x-none"/>
          </w:rPr>
          <w:t xml:space="preserve"> element giving the date of last update </w:t>
        </w:r>
      </w:moveTo>
      <w:ins w:id="1709" w:author="Boone, Keith W (GE Healthcare)" w:date="2012-07-17T11:15:00Z">
        <w:r>
          <w:rPr>
            <w:lang w:eastAsia="x-none"/>
          </w:rPr>
          <w:t xml:space="preserve">or publication </w:t>
        </w:r>
      </w:ins>
      <w:moveTo w:id="1710" w:author="Boone, Keith W (GE Healthcare)" w:date="2012-07-17T11:14:00Z">
        <w:r w:rsidRPr="00D33912">
          <w:rPr>
            <w:lang w:eastAsia="x-none"/>
          </w:rPr>
          <w:t>of the content.</w:t>
        </w:r>
      </w:moveTo>
    </w:p>
    <w:p w:rsidR="003063B8" w:rsidRPr="00C01B99" w:rsidRDefault="003063B8" w:rsidP="003063B8">
      <w:pPr>
        <w:pStyle w:val="BodyText"/>
        <w:numPr>
          <w:ilvl w:val="0"/>
          <w:numId w:val="20"/>
        </w:numPr>
        <w:rPr>
          <w:b/>
          <w:rPrChange w:id="1711" w:author="Boone, Keith W (GE Healthcare)" w:date="2012-07-17T12:32:00Z">
            <w:rPr/>
          </w:rPrChange>
        </w:rPr>
      </w:pPr>
      <w:moveTo w:id="1712" w:author="Boone, Keith W (GE Healthcare)" w:date="2012-07-17T11:14:00Z">
        <w:r w:rsidRPr="00C01B99">
          <w:rPr>
            <w:b/>
            <w:rPrChange w:id="1713" w:author="Boone, Keith W (GE Healthcare)" w:date="2012-07-17T12:32:00Z">
              <w:rPr/>
            </w:rPrChange>
          </w:rPr>
          <w:t xml:space="preserve">The </w:t>
        </w:r>
        <w:r w:rsidRPr="00C01B99">
          <w:rPr>
            <w:rStyle w:val="BodyTextChar3"/>
            <w:b/>
            <w:rPrChange w:id="1714" w:author="Boone, Keith W (GE Healthcare)" w:date="2012-07-17T12:32:00Z">
              <w:rPr>
                <w:rStyle w:val="BodyTextChar3"/>
              </w:rPr>
            </w:rPrChange>
          </w:rPr>
          <w:t>&lt;published&gt;</w:t>
        </w:r>
        <w:r w:rsidRPr="00C01B99">
          <w:rPr>
            <w:b/>
            <w:rPrChange w:id="1715" w:author="Boone, Keith W (GE Healthcare)" w:date="2012-07-17T12:32:00Z">
              <w:rPr/>
            </w:rPrChange>
          </w:rPr>
          <w:t xml:space="preserve"> and </w:t>
        </w:r>
        <w:r w:rsidRPr="00C01B99">
          <w:rPr>
            <w:rStyle w:val="BodyTextChar3"/>
            <w:b/>
            <w:rPrChange w:id="1716" w:author="Boone, Keith W (GE Healthcare)" w:date="2012-07-17T12:32:00Z">
              <w:rPr>
                <w:rStyle w:val="BodyTextChar3"/>
              </w:rPr>
            </w:rPrChange>
          </w:rPr>
          <w:t>&lt;updated&gt;</w:t>
        </w:r>
        <w:r w:rsidRPr="00C01B99">
          <w:rPr>
            <w:b/>
            <w:rPrChange w:id="1717" w:author="Boone, Keith W (GE Healthcare)" w:date="2012-07-17T12:32:00Z">
              <w:rPr/>
            </w:rPrChange>
          </w:rPr>
          <w:t xml:space="preserve"> time stamps </w:t>
        </w:r>
        <w:r w:rsidRPr="00C01B99">
          <w:rPr>
            <w:b/>
            <w:smallCaps/>
            <w:rPrChange w:id="1718" w:author="Boone, Keith W (GE Healthcare)" w:date="2012-07-17T12:32:00Z">
              <w:rPr>
                <w:smallCaps/>
              </w:rPr>
            </w:rPrChange>
          </w:rPr>
          <w:t>should</w:t>
        </w:r>
        <w:r w:rsidRPr="00C01B99">
          <w:rPr>
            <w:b/>
            <w:rPrChange w:id="1719" w:author="Boone, Keith W (GE Healthcare)" w:date="2012-07-17T12:32:00Z">
              <w:rPr/>
            </w:rPrChange>
          </w:rPr>
          <w:t xml:space="preserve"> be reported with a time zone offset.</w:t>
        </w:r>
      </w:moveTo>
    </w:p>
    <w:moveToRangeEnd w:id="1693"/>
    <w:p w:rsidR="00667F41" w:rsidRPr="00D33912" w:rsidRDefault="00667F41" w:rsidP="004D0D72">
      <w:pPr>
        <w:pStyle w:val="BodyText"/>
        <w:numPr>
          <w:ilvl w:val="0"/>
          <w:numId w:val="20"/>
        </w:numPr>
        <w:rPr>
          <w:lang w:eastAsia="x-none"/>
        </w:rPr>
      </w:pPr>
      <w:r w:rsidRPr="00D33912">
        <w:rPr>
          <w:lang w:eastAsia="x-none"/>
        </w:rPr>
        <w:t xml:space="preserve">Each </w:t>
      </w:r>
      <w:r w:rsidRPr="00D33912">
        <w:rPr>
          <w:rStyle w:val="BodyTextChar3"/>
        </w:rPr>
        <w:t>&lt;entry&gt;</w:t>
      </w:r>
      <w:r w:rsidRPr="00D33912">
        <w:rPr>
          <w:lang w:eastAsia="x-none"/>
        </w:rPr>
        <w:t xml:space="preserve"> element </w:t>
      </w:r>
      <w:r w:rsidRPr="00D33912">
        <w:rPr>
          <w:smallCaps/>
          <w:lang w:eastAsia="x-none"/>
        </w:rPr>
        <w:t>shall</w:t>
      </w:r>
      <w:r w:rsidRPr="00D33912">
        <w:rPr>
          <w:lang w:eastAsia="x-none"/>
        </w:rPr>
        <w:t xml:space="preserve"> contain at least one </w:t>
      </w:r>
      <w:r w:rsidRPr="00D33912">
        <w:rPr>
          <w:rStyle w:val="BodyTextChar3"/>
        </w:rPr>
        <w:t>&lt;author&gt;</w:t>
      </w:r>
      <w:r w:rsidRPr="00D33912">
        <w:rPr>
          <w:lang w:eastAsia="x-none"/>
        </w:rPr>
        <w:t xml:space="preserve"> element representing the organizational or individual author of the content.  </w:t>
      </w:r>
    </w:p>
    <w:p w:rsidR="00667F41" w:rsidRPr="003063B8" w:rsidRDefault="00667F41" w:rsidP="004D0D72">
      <w:pPr>
        <w:pStyle w:val="BodyText"/>
        <w:numPr>
          <w:ilvl w:val="0"/>
          <w:numId w:val="20"/>
        </w:numPr>
        <w:rPr>
          <w:b/>
          <w:lang w:eastAsia="x-none"/>
          <w:rPrChange w:id="1720" w:author="Boone, Keith W (GE Healthcare)" w:date="2012-07-17T11:15:00Z">
            <w:rPr>
              <w:lang w:eastAsia="x-none"/>
            </w:rPr>
          </w:rPrChange>
        </w:rPr>
      </w:pPr>
      <w:r w:rsidRPr="003063B8">
        <w:rPr>
          <w:b/>
          <w:lang w:eastAsia="x-none"/>
          <w:rPrChange w:id="1721" w:author="Boone, Keith W (GE Healthcare)" w:date="2012-07-17T11:15:00Z">
            <w:rPr>
              <w:lang w:eastAsia="x-none"/>
            </w:rPr>
          </w:rPrChange>
        </w:rPr>
        <w:t xml:space="preserve">The name or the person or organization </w:t>
      </w:r>
      <w:r w:rsidRPr="003063B8">
        <w:rPr>
          <w:b/>
          <w:smallCaps/>
          <w:lang w:eastAsia="x-none"/>
          <w:rPrChange w:id="1722" w:author="Boone, Keith W (GE Healthcare)" w:date="2012-07-17T11:15:00Z">
            <w:rPr>
              <w:smallCaps/>
              <w:lang w:eastAsia="x-none"/>
            </w:rPr>
          </w:rPrChange>
        </w:rPr>
        <w:t>shall</w:t>
      </w:r>
      <w:r w:rsidRPr="003063B8">
        <w:rPr>
          <w:b/>
          <w:lang w:eastAsia="x-none"/>
          <w:rPrChange w:id="1723" w:author="Boone, Keith W (GE Healthcare)" w:date="2012-07-17T11:15:00Z">
            <w:rPr>
              <w:lang w:eastAsia="x-none"/>
            </w:rPr>
          </w:rPrChange>
        </w:rPr>
        <w:t xml:space="preserve"> be provided in the </w:t>
      </w:r>
      <w:r w:rsidRPr="003063B8">
        <w:rPr>
          <w:rStyle w:val="BodyTextChar3"/>
          <w:b/>
          <w:rPrChange w:id="1724" w:author="Boone, Keith W (GE Healthcare)" w:date="2012-07-17T11:15:00Z">
            <w:rPr>
              <w:rStyle w:val="BodyTextChar3"/>
            </w:rPr>
          </w:rPrChange>
        </w:rPr>
        <w:t>&lt;name&gt;</w:t>
      </w:r>
      <w:r w:rsidRPr="003063B8">
        <w:rPr>
          <w:b/>
          <w:lang w:eastAsia="x-none"/>
          <w:rPrChange w:id="1725" w:author="Boone, Keith W (GE Healthcare)" w:date="2012-07-17T11:15:00Z">
            <w:rPr>
              <w:lang w:eastAsia="x-none"/>
            </w:rPr>
          </w:rPrChange>
        </w:rPr>
        <w:t xml:space="preserve"> element.  </w:t>
      </w:r>
    </w:p>
    <w:p w:rsidR="00A92F81" w:rsidRPr="00562A05" w:rsidRDefault="00A92F81" w:rsidP="00A92F81">
      <w:pPr>
        <w:pStyle w:val="BodyText"/>
        <w:numPr>
          <w:ilvl w:val="0"/>
          <w:numId w:val="20"/>
        </w:numPr>
        <w:rPr>
          <w:ins w:id="1726" w:author="Boone, Keith W (GE Healthcare)" w:date="2012-07-17T12:01:00Z"/>
        </w:rPr>
      </w:pPr>
      <w:ins w:id="1727" w:author="Boone, Keith W (GE Healthcare)" w:date="2012-07-17T12:01:00Z">
        <w:r w:rsidRPr="00562A05">
          <w:rPr>
            <w:i/>
          </w:rPr>
          <w:t xml:space="preserve">The feed </w:t>
        </w:r>
        <w:r>
          <w:rPr>
            <w:i/>
            <w:smallCaps/>
          </w:rPr>
          <w:t>may</w:t>
        </w:r>
        <w:r w:rsidRPr="00562A05">
          <w:rPr>
            <w:i/>
          </w:rPr>
          <w:t xml:space="preserve"> include a </w:t>
        </w:r>
        <w:r w:rsidRPr="00562A05">
          <w:rPr>
            <w:rStyle w:val="BodyTextChar3"/>
            <w:i/>
          </w:rPr>
          <w:t>&lt;category&gt;</w:t>
        </w:r>
        <w:r w:rsidRPr="00562A05">
          <w:rPr>
            <w:i/>
          </w:rPr>
          <w:t xml:space="preserve"> element representing the values sent in the request for each of the subtopic, task context, encounter, age/age group, gender and information recipient parameters, and used by the Clinical Knowledge Directory to select </w:t>
        </w:r>
        <w:r>
          <w:rPr>
            <w:i/>
          </w:rPr>
          <w:t xml:space="preserve">the </w:t>
        </w:r>
        <w:r w:rsidRPr="00562A05">
          <w:rPr>
            <w:i/>
          </w:rPr>
          <w:t>content</w:t>
        </w:r>
        <w:r>
          <w:rPr>
            <w:i/>
          </w:rPr>
          <w:t xml:space="preserve"> represented in this &lt;entry&gt;.</w:t>
        </w:r>
      </w:ins>
    </w:p>
    <w:p w:rsidR="00667F41" w:rsidRPr="00D33912" w:rsidRDefault="00667F41" w:rsidP="004D0D72">
      <w:pPr>
        <w:pStyle w:val="BodyText"/>
        <w:numPr>
          <w:ilvl w:val="0"/>
          <w:numId w:val="20"/>
        </w:numPr>
        <w:rPr>
          <w:lang w:eastAsia="x-none"/>
        </w:rPr>
      </w:pPr>
      <w:r w:rsidRPr="00D33912">
        <w:rPr>
          <w:lang w:eastAsia="x-none"/>
        </w:rPr>
        <w:t xml:space="preserve">Each </w:t>
      </w:r>
      <w:r w:rsidRPr="00D33912">
        <w:rPr>
          <w:rStyle w:val="BodyTextChar3"/>
        </w:rPr>
        <w:t>&lt;entry&gt;</w:t>
      </w:r>
      <w:r w:rsidRPr="00D33912">
        <w:rPr>
          <w:lang w:eastAsia="x-none"/>
        </w:rPr>
        <w:t xml:space="preserve"> element </w:t>
      </w:r>
      <w:r w:rsidRPr="00D33912">
        <w:rPr>
          <w:smallCaps/>
          <w:lang w:eastAsia="x-none"/>
        </w:rPr>
        <w:t>may</w:t>
      </w:r>
      <w:r w:rsidRPr="00D33912">
        <w:rPr>
          <w:lang w:eastAsia="x-none"/>
        </w:rPr>
        <w:t xml:space="preserve"> contain additional </w:t>
      </w:r>
      <w:r w:rsidRPr="00D33912">
        <w:rPr>
          <w:rStyle w:val="BodyTextChar3"/>
        </w:rPr>
        <w:t>&lt;author&gt;</w:t>
      </w:r>
      <w:r w:rsidRPr="00D33912">
        <w:rPr>
          <w:lang w:eastAsia="x-none"/>
        </w:rPr>
        <w:t xml:space="preserve"> or </w:t>
      </w:r>
      <w:r w:rsidRPr="00D33912">
        <w:rPr>
          <w:rStyle w:val="BodyTextChar3"/>
        </w:rPr>
        <w:t>&lt;contributor&gt;</w:t>
      </w:r>
      <w:r w:rsidRPr="00D33912">
        <w:rPr>
          <w:lang w:eastAsia="x-none"/>
        </w:rPr>
        <w:t xml:space="preserve"> elements to name additional authors and contributors.</w:t>
      </w:r>
    </w:p>
    <w:p w:rsidR="00A92F81" w:rsidRPr="00D66004" w:rsidRDefault="00A92F81" w:rsidP="00A92F81">
      <w:pPr>
        <w:pStyle w:val="BodyText"/>
        <w:numPr>
          <w:ilvl w:val="0"/>
          <w:numId w:val="20"/>
        </w:numPr>
        <w:rPr>
          <w:ins w:id="1728" w:author="Boone, Keith W (GE Healthcare)" w:date="2012-07-17T12:02:00Z"/>
          <w:b/>
          <w:lang w:eastAsia="x-none"/>
        </w:rPr>
      </w:pPr>
      <w:ins w:id="1729" w:author="Boone, Keith W (GE Healthcare)" w:date="2012-07-17T12:02:00Z">
        <w:r w:rsidRPr="00D66004">
          <w:rPr>
            <w:b/>
            <w:lang w:eastAsia="x-none"/>
          </w:rPr>
          <w:t xml:space="preserve">The </w:t>
        </w:r>
        <w:r w:rsidRPr="00D66004">
          <w:rPr>
            <w:rStyle w:val="BodyTextChar3"/>
            <w:b/>
          </w:rPr>
          <w:t>&lt;entry&gt;</w:t>
        </w:r>
        <w:r w:rsidRPr="00D66004">
          <w:rPr>
            <w:b/>
            <w:lang w:eastAsia="x-none"/>
          </w:rPr>
          <w:t xml:space="preserve"> element </w:t>
        </w:r>
        <w:r w:rsidRPr="00D66004">
          <w:rPr>
            <w:b/>
            <w:smallCaps/>
            <w:lang w:eastAsia="x-none"/>
          </w:rPr>
          <w:t>shall</w:t>
        </w:r>
        <w:r w:rsidRPr="00D66004">
          <w:rPr>
            <w:b/>
            <w:lang w:eastAsia="x-none"/>
          </w:rPr>
          <w:t xml:space="preserve"> contain at least one </w:t>
        </w:r>
        <w:r w:rsidRPr="00D66004">
          <w:rPr>
            <w:rStyle w:val="BodyTextChar3"/>
            <w:b/>
          </w:rPr>
          <w:t>&lt;link&gt;</w:t>
        </w:r>
        <w:r w:rsidRPr="00D66004">
          <w:rPr>
            <w:b/>
            <w:lang w:eastAsia="x-none"/>
          </w:rPr>
          <w:t xml:space="preserve"> element containing </w:t>
        </w:r>
        <w:proofErr w:type="spellStart"/>
        <w:r w:rsidRPr="00D66004">
          <w:rPr>
            <w:rStyle w:val="BodyTextChar3"/>
            <w:b/>
          </w:rPr>
          <w:t>rel</w:t>
        </w:r>
        <w:proofErr w:type="spellEnd"/>
        <w:r w:rsidRPr="00D66004">
          <w:rPr>
            <w:b/>
            <w:lang w:eastAsia="x-none"/>
          </w:rPr>
          <w:t xml:space="preserve"> attribute set to </w:t>
        </w:r>
        <w:r w:rsidRPr="00D66004">
          <w:rPr>
            <w:rStyle w:val="BodyTextChar3"/>
            <w:b/>
          </w:rPr>
          <w:t>alternate</w:t>
        </w:r>
        <w:r w:rsidRPr="00D66004">
          <w:rPr>
            <w:b/>
            <w:lang w:eastAsia="x-none"/>
          </w:rPr>
          <w:t xml:space="preserve">.  </w:t>
        </w:r>
      </w:ins>
    </w:p>
    <w:p w:rsidR="00A92F81" w:rsidRPr="00D66004" w:rsidRDefault="00A92F81" w:rsidP="00A92F81">
      <w:pPr>
        <w:pStyle w:val="BodyText"/>
        <w:numPr>
          <w:ilvl w:val="0"/>
          <w:numId w:val="20"/>
        </w:numPr>
        <w:rPr>
          <w:ins w:id="1730" w:author="Boone, Keith W (GE Healthcare)" w:date="2012-07-17T12:02:00Z"/>
          <w:b/>
          <w:lang w:eastAsia="x-none"/>
        </w:rPr>
      </w:pPr>
      <w:ins w:id="1731" w:author="Boone, Keith W (GE Healthcare)" w:date="2012-07-17T12:02:00Z">
        <w:r w:rsidRPr="00D66004">
          <w:rPr>
            <w:b/>
            <w:lang w:eastAsia="x-none"/>
          </w:rPr>
          <w:t xml:space="preserve">The </w:t>
        </w:r>
        <w:proofErr w:type="spellStart"/>
        <w:r w:rsidRPr="00D66004">
          <w:rPr>
            <w:rStyle w:val="BodyTextChar3"/>
            <w:b/>
          </w:rPr>
          <w:t>href</w:t>
        </w:r>
        <w:proofErr w:type="spellEnd"/>
        <w:r w:rsidRPr="00D66004">
          <w:rPr>
            <w:b/>
            <w:lang w:eastAsia="x-none"/>
          </w:rPr>
          <w:t xml:space="preserve"> attribute </w:t>
        </w:r>
        <w:r>
          <w:rPr>
            <w:b/>
            <w:lang w:eastAsia="x-none"/>
          </w:rPr>
          <w:t xml:space="preserve">of the &lt;link&gt; element </w:t>
        </w:r>
        <w:r w:rsidRPr="00D66004">
          <w:rPr>
            <w:b/>
            <w:smallCaps/>
            <w:lang w:eastAsia="x-none"/>
          </w:rPr>
          <w:t>shall</w:t>
        </w:r>
        <w:r w:rsidRPr="00D66004">
          <w:rPr>
            <w:b/>
            <w:lang w:eastAsia="x-none"/>
          </w:rPr>
          <w:t xml:space="preserve"> point to a URL from which the content can be subsequently retrieved.  </w:t>
        </w:r>
      </w:ins>
      <w:ins w:id="1732" w:author="Boone, Keith W (GE Healthcare)" w:date="2012-07-17T16:44:00Z">
        <w:r w:rsidR="00011E6E">
          <w:rPr>
            <w:b/>
            <w:lang w:eastAsia="x-none"/>
          </w:rPr>
          <w:t xml:space="preserve"> This URL can subsequently be used in the </w:t>
        </w:r>
      </w:ins>
      <w:ins w:id="1733" w:author="Boone, Keith W (GE Healthcare)" w:date="2012-07-17T16:45:00Z">
        <w:r w:rsidR="00011E6E">
          <w:rPr>
            <w:b/>
            <w:lang w:eastAsia="x-none"/>
          </w:rPr>
          <w:t>Retrieve Clinical Knowledge transaction described in section 3.Z below.</w:t>
        </w:r>
      </w:ins>
    </w:p>
    <w:p w:rsidR="00A92F81" w:rsidRPr="00D66004" w:rsidRDefault="00A92F81" w:rsidP="00A92F81">
      <w:pPr>
        <w:pStyle w:val="BodyText"/>
        <w:numPr>
          <w:ilvl w:val="0"/>
          <w:numId w:val="20"/>
        </w:numPr>
        <w:rPr>
          <w:ins w:id="1734" w:author="Boone, Keith W (GE Healthcare)" w:date="2012-07-17T12:02:00Z"/>
          <w:b/>
          <w:lang w:eastAsia="x-none"/>
        </w:rPr>
      </w:pPr>
      <w:ins w:id="1735" w:author="Boone, Keith W (GE Healthcare)" w:date="2012-07-17T12:02:00Z">
        <w:r w:rsidRPr="00D66004">
          <w:rPr>
            <w:b/>
            <w:lang w:eastAsia="x-none"/>
          </w:rPr>
          <w:t xml:space="preserve">The </w:t>
        </w:r>
        <w:r w:rsidRPr="00D66004">
          <w:rPr>
            <w:rStyle w:val="BodyTextChar3"/>
            <w:b/>
          </w:rPr>
          <w:t>type</w:t>
        </w:r>
        <w:r w:rsidRPr="00D66004">
          <w:rPr>
            <w:b/>
            <w:lang w:eastAsia="x-none"/>
          </w:rPr>
          <w:t xml:space="preserve"> attribute used with the </w:t>
        </w:r>
        <w:r w:rsidRPr="00D66004">
          <w:rPr>
            <w:rStyle w:val="BodyTextChar3"/>
            <w:b/>
          </w:rPr>
          <w:t>&lt;link&gt;</w:t>
        </w:r>
        <w:r w:rsidRPr="00D66004">
          <w:rPr>
            <w:b/>
            <w:lang w:eastAsia="x-none"/>
          </w:rPr>
          <w:t xml:space="preserve"> element </w:t>
        </w:r>
        <w:r w:rsidRPr="00D66004">
          <w:rPr>
            <w:b/>
            <w:smallCaps/>
            <w:lang w:eastAsia="x-none"/>
          </w:rPr>
          <w:t>should</w:t>
        </w:r>
        <w:r w:rsidRPr="00D66004">
          <w:rPr>
            <w:b/>
            <w:lang w:eastAsia="x-none"/>
          </w:rPr>
          <w:t xml:space="preserve"> be </w:t>
        </w:r>
        <w:r w:rsidRPr="00D66004">
          <w:rPr>
            <w:rStyle w:val="BodyTextChar3"/>
            <w:b/>
          </w:rPr>
          <w:t>text/</w:t>
        </w:r>
        <w:proofErr w:type="spellStart"/>
        <w:r w:rsidRPr="00D66004">
          <w:rPr>
            <w:rStyle w:val="BodyTextChar3"/>
            <w:b/>
          </w:rPr>
          <w:t>xhtml</w:t>
        </w:r>
        <w:proofErr w:type="spellEnd"/>
        <w:r w:rsidRPr="00D66004">
          <w:rPr>
            <w:b/>
            <w:lang w:eastAsia="x-none"/>
          </w:rPr>
          <w:t xml:space="preserve"> or </w:t>
        </w:r>
        <w:r w:rsidRPr="00D66004">
          <w:rPr>
            <w:rStyle w:val="BodyTextChar3"/>
            <w:b/>
          </w:rPr>
          <w:t>application/</w:t>
        </w:r>
        <w:proofErr w:type="spellStart"/>
        <w:r w:rsidRPr="00D66004">
          <w:rPr>
            <w:rStyle w:val="BodyTextChar3"/>
            <w:b/>
          </w:rPr>
          <w:t>pdf</w:t>
        </w:r>
        <w:proofErr w:type="spellEnd"/>
        <w:r w:rsidRPr="00D66004">
          <w:rPr>
            <w:b/>
            <w:lang w:eastAsia="x-none"/>
          </w:rPr>
          <w:t>.</w:t>
        </w:r>
      </w:ins>
    </w:p>
    <w:p w:rsidR="00A92F81" w:rsidRDefault="00A92F81" w:rsidP="004D0D72">
      <w:pPr>
        <w:pStyle w:val="BodyText"/>
        <w:numPr>
          <w:ilvl w:val="0"/>
          <w:numId w:val="20"/>
        </w:numPr>
        <w:rPr>
          <w:ins w:id="1736" w:author="Boone, Keith W (GE Healthcare)" w:date="2012-07-17T15:52:00Z"/>
          <w:lang w:eastAsia="x-none"/>
        </w:rPr>
      </w:pPr>
      <w:ins w:id="1737" w:author="Boone, Keith W (GE Healthcare)" w:date="2012-07-17T12:02:00Z">
        <w:r>
          <w:rPr>
            <w:lang w:eastAsia="x-none"/>
          </w:rPr>
          <w:t xml:space="preserve">Each &lt;entry&gt; element </w:t>
        </w:r>
        <w:r w:rsidRPr="00A92F81">
          <w:rPr>
            <w:smallCaps/>
            <w:lang w:eastAsia="x-none"/>
            <w:rPrChange w:id="1738" w:author="Boone, Keith W (GE Healthcare)" w:date="2012-07-17T12:02:00Z">
              <w:rPr>
                <w:lang w:eastAsia="x-none"/>
              </w:rPr>
            </w:rPrChange>
          </w:rPr>
          <w:t>may</w:t>
        </w:r>
        <w:r>
          <w:rPr>
            <w:lang w:eastAsia="x-none"/>
          </w:rPr>
          <w:t xml:space="preserve"> contain a &lt;summary&gt; element.</w:t>
        </w:r>
      </w:ins>
    </w:p>
    <w:p w:rsidR="000A6642" w:rsidRPr="00D33912" w:rsidRDefault="00667F41" w:rsidP="004D0D72">
      <w:pPr>
        <w:pStyle w:val="BodyText"/>
        <w:numPr>
          <w:ilvl w:val="0"/>
          <w:numId w:val="20"/>
        </w:numPr>
        <w:rPr>
          <w:lang w:eastAsia="x-none"/>
        </w:rPr>
      </w:pPr>
      <w:r w:rsidRPr="00D33912">
        <w:rPr>
          <w:lang w:eastAsia="x-none"/>
        </w:rPr>
        <w:t xml:space="preserve">Each </w:t>
      </w:r>
      <w:r w:rsidRPr="00D33912">
        <w:rPr>
          <w:rStyle w:val="BodyTextChar3"/>
        </w:rPr>
        <w:t>&lt;entry&gt;</w:t>
      </w:r>
      <w:r w:rsidRPr="00D33912">
        <w:rPr>
          <w:lang w:eastAsia="x-none"/>
        </w:rPr>
        <w:t xml:space="preserve"> element </w:t>
      </w:r>
      <w:r w:rsidRPr="00D33912">
        <w:rPr>
          <w:smallCaps/>
          <w:lang w:eastAsia="x-none"/>
        </w:rPr>
        <w:t>may</w:t>
      </w:r>
      <w:r w:rsidRPr="00D33912">
        <w:rPr>
          <w:lang w:eastAsia="x-none"/>
        </w:rPr>
        <w:t xml:space="preserve"> contain a </w:t>
      </w:r>
      <w:r w:rsidRPr="00D33912">
        <w:rPr>
          <w:rStyle w:val="BodyTextChar3"/>
        </w:rPr>
        <w:t>&lt;content&gt;</w:t>
      </w:r>
      <w:r w:rsidRPr="00D33912">
        <w:rPr>
          <w:lang w:eastAsia="x-none"/>
        </w:rPr>
        <w:t xml:space="preserve"> element.  </w:t>
      </w:r>
    </w:p>
    <w:p w:rsidR="00667F41" w:rsidRPr="003063B8" w:rsidRDefault="00667F41" w:rsidP="004D0D72">
      <w:pPr>
        <w:pStyle w:val="BodyText"/>
        <w:numPr>
          <w:ilvl w:val="0"/>
          <w:numId w:val="20"/>
        </w:numPr>
        <w:rPr>
          <w:b/>
          <w:lang w:eastAsia="x-none"/>
          <w:rPrChange w:id="1739" w:author="Boone, Keith W (GE Healthcare)" w:date="2012-07-17T11:17:00Z">
            <w:rPr>
              <w:lang w:eastAsia="x-none"/>
            </w:rPr>
          </w:rPrChange>
        </w:rPr>
      </w:pPr>
      <w:r w:rsidRPr="003063B8">
        <w:rPr>
          <w:b/>
          <w:lang w:eastAsia="x-none"/>
          <w:rPrChange w:id="1740" w:author="Boone, Keith W (GE Healthcare)" w:date="2012-07-17T11:17:00Z">
            <w:rPr>
              <w:lang w:eastAsia="x-none"/>
            </w:rPr>
          </w:rPrChange>
        </w:rPr>
        <w:t xml:space="preserve">When present, the </w:t>
      </w:r>
      <w:r w:rsidRPr="003063B8">
        <w:rPr>
          <w:rStyle w:val="BodyTextChar3"/>
          <w:b/>
          <w:rPrChange w:id="1741" w:author="Boone, Keith W (GE Healthcare)" w:date="2012-07-17T11:17:00Z">
            <w:rPr>
              <w:rStyle w:val="BodyTextChar3"/>
            </w:rPr>
          </w:rPrChange>
        </w:rPr>
        <w:t>&lt;content&gt;</w:t>
      </w:r>
      <w:r w:rsidRPr="003063B8">
        <w:rPr>
          <w:b/>
          <w:lang w:eastAsia="x-none"/>
          <w:rPrChange w:id="1742" w:author="Boone, Keith W (GE Healthcare)" w:date="2012-07-17T11:17:00Z">
            <w:rPr>
              <w:lang w:eastAsia="x-none"/>
            </w:rPr>
          </w:rPrChange>
        </w:rPr>
        <w:t xml:space="preserve"> element </w:t>
      </w:r>
      <w:r w:rsidRPr="003063B8">
        <w:rPr>
          <w:b/>
          <w:smallCaps/>
          <w:lang w:eastAsia="x-none"/>
          <w:rPrChange w:id="1743" w:author="Boone, Keith W (GE Healthcare)" w:date="2012-07-17T11:17:00Z">
            <w:rPr>
              <w:smallCaps/>
              <w:lang w:eastAsia="x-none"/>
            </w:rPr>
          </w:rPrChange>
        </w:rPr>
        <w:t>shall</w:t>
      </w:r>
      <w:r w:rsidRPr="003063B8">
        <w:rPr>
          <w:b/>
          <w:lang w:eastAsia="x-none"/>
          <w:rPrChange w:id="1744" w:author="Boone, Keith W (GE Healthcare)" w:date="2012-07-17T11:17:00Z">
            <w:rPr>
              <w:lang w:eastAsia="x-none"/>
            </w:rPr>
          </w:rPrChange>
        </w:rPr>
        <w:t xml:space="preserve"> contain the content of the resource.  </w:t>
      </w:r>
    </w:p>
    <w:p w:rsidR="00667F41" w:rsidRPr="003063B8" w:rsidRDefault="00667F41" w:rsidP="004D0D72">
      <w:pPr>
        <w:pStyle w:val="BodyText"/>
        <w:numPr>
          <w:ilvl w:val="0"/>
          <w:numId w:val="20"/>
        </w:numPr>
        <w:rPr>
          <w:b/>
          <w:lang w:eastAsia="x-none"/>
          <w:rPrChange w:id="1745" w:author="Boone, Keith W (GE Healthcare)" w:date="2012-07-17T11:17:00Z">
            <w:rPr>
              <w:lang w:eastAsia="x-none"/>
            </w:rPr>
          </w:rPrChange>
        </w:rPr>
      </w:pPr>
      <w:r w:rsidRPr="003063B8">
        <w:rPr>
          <w:b/>
          <w:lang w:eastAsia="x-none"/>
          <w:rPrChange w:id="1746" w:author="Boone, Keith W (GE Healthcare)" w:date="2012-07-17T11:17:00Z">
            <w:rPr>
              <w:lang w:eastAsia="x-none"/>
            </w:rPr>
          </w:rPrChange>
        </w:rPr>
        <w:t xml:space="preserve">The type attribute of the </w:t>
      </w:r>
      <w:r w:rsidRPr="003063B8">
        <w:rPr>
          <w:rStyle w:val="BodyTextChar3"/>
          <w:b/>
          <w:rPrChange w:id="1747" w:author="Boone, Keith W (GE Healthcare)" w:date="2012-07-17T11:17:00Z">
            <w:rPr>
              <w:rStyle w:val="BodyTextChar3"/>
            </w:rPr>
          </w:rPrChange>
        </w:rPr>
        <w:t>&lt;content&gt;</w:t>
      </w:r>
      <w:r w:rsidRPr="003063B8">
        <w:rPr>
          <w:b/>
          <w:lang w:eastAsia="x-none"/>
          <w:rPrChange w:id="1748" w:author="Boone, Keith W (GE Healthcare)" w:date="2012-07-17T11:17:00Z">
            <w:rPr>
              <w:lang w:eastAsia="x-none"/>
            </w:rPr>
          </w:rPrChange>
        </w:rPr>
        <w:t xml:space="preserve"> element </w:t>
      </w:r>
      <w:r w:rsidRPr="003063B8">
        <w:rPr>
          <w:b/>
          <w:smallCaps/>
          <w:lang w:eastAsia="x-none"/>
          <w:rPrChange w:id="1749" w:author="Boone, Keith W (GE Healthcare)" w:date="2012-07-17T11:17:00Z">
            <w:rPr>
              <w:smallCaps/>
              <w:lang w:eastAsia="x-none"/>
            </w:rPr>
          </w:rPrChange>
        </w:rPr>
        <w:t>should</w:t>
      </w:r>
      <w:r w:rsidR="001E7C3E" w:rsidRPr="003063B8">
        <w:rPr>
          <w:b/>
          <w:lang w:eastAsia="x-none"/>
          <w:rPrChange w:id="1750" w:author="Boone, Keith W (GE Healthcare)" w:date="2012-07-17T11:17:00Z">
            <w:rPr>
              <w:lang w:eastAsia="x-none"/>
            </w:rPr>
          </w:rPrChange>
        </w:rPr>
        <w:t xml:space="preserve"> use the value </w:t>
      </w:r>
      <w:proofErr w:type="spellStart"/>
      <w:r w:rsidRPr="003063B8">
        <w:rPr>
          <w:rStyle w:val="BodyTextChar3"/>
          <w:b/>
          <w:rPrChange w:id="1751" w:author="Boone, Keith W (GE Healthcare)" w:date="2012-07-17T11:17:00Z">
            <w:rPr>
              <w:rStyle w:val="BodyTextChar3"/>
            </w:rPr>
          </w:rPrChange>
        </w:rPr>
        <w:t>xhtml</w:t>
      </w:r>
      <w:proofErr w:type="spellEnd"/>
      <w:r w:rsidRPr="003063B8">
        <w:rPr>
          <w:b/>
          <w:lang w:eastAsia="x-none"/>
          <w:rPrChange w:id="1752" w:author="Boone, Keith W (GE Healthcare)" w:date="2012-07-17T11:17:00Z">
            <w:rPr>
              <w:lang w:eastAsia="x-none"/>
            </w:rPr>
          </w:rPrChange>
        </w:rPr>
        <w:t>.</w:t>
      </w:r>
    </w:p>
    <w:p w:rsidR="00667F41" w:rsidRPr="003063B8" w:rsidRDefault="00667F41" w:rsidP="004D0D72">
      <w:pPr>
        <w:pStyle w:val="BodyText"/>
        <w:numPr>
          <w:ilvl w:val="0"/>
          <w:numId w:val="20"/>
        </w:numPr>
        <w:rPr>
          <w:b/>
          <w:lang w:eastAsia="x-none"/>
          <w:rPrChange w:id="1753" w:author="Boone, Keith W (GE Healthcare)" w:date="2012-07-17T11:17:00Z">
            <w:rPr>
              <w:lang w:eastAsia="x-none"/>
            </w:rPr>
          </w:rPrChange>
        </w:rPr>
      </w:pPr>
      <w:r w:rsidRPr="003063B8">
        <w:rPr>
          <w:b/>
          <w:lang w:eastAsia="x-none"/>
          <w:rPrChange w:id="1754" w:author="Boone, Keith W (GE Healthcare)" w:date="2012-07-17T11:17:00Z">
            <w:rPr>
              <w:lang w:eastAsia="x-none"/>
            </w:rPr>
          </w:rPrChange>
        </w:rPr>
        <w:lastRenderedPageBreak/>
        <w:t xml:space="preserve">Content </w:t>
      </w:r>
      <w:r w:rsidRPr="003063B8">
        <w:rPr>
          <w:b/>
          <w:smallCaps/>
          <w:lang w:eastAsia="x-none"/>
          <w:rPrChange w:id="1755" w:author="Boone, Keith W (GE Healthcare)" w:date="2012-07-17T11:17:00Z">
            <w:rPr>
              <w:smallCaps/>
              <w:lang w:eastAsia="x-none"/>
            </w:rPr>
          </w:rPrChange>
        </w:rPr>
        <w:t>should</w:t>
      </w:r>
      <w:r w:rsidRPr="003063B8">
        <w:rPr>
          <w:b/>
          <w:lang w:eastAsia="x-none"/>
          <w:rPrChange w:id="1756" w:author="Boone, Keith W (GE Healthcare)" w:date="2012-07-17T11:17:00Z">
            <w:rPr>
              <w:lang w:eastAsia="x-none"/>
            </w:rPr>
          </w:rPrChange>
        </w:rPr>
        <w:t xml:space="preserve"> appear in an </w:t>
      </w:r>
      <w:r w:rsidRPr="003063B8">
        <w:rPr>
          <w:rStyle w:val="BodyTextChar3"/>
          <w:b/>
          <w:rPrChange w:id="1757" w:author="Boone, Keith W (GE Healthcare)" w:date="2012-07-17T11:17:00Z">
            <w:rPr>
              <w:rStyle w:val="BodyTextChar3"/>
            </w:rPr>
          </w:rPrChange>
        </w:rPr>
        <w:t>&lt;</w:t>
      </w:r>
      <w:proofErr w:type="spellStart"/>
      <w:r w:rsidRPr="003063B8">
        <w:rPr>
          <w:rStyle w:val="BodyTextChar3"/>
          <w:b/>
          <w:rPrChange w:id="1758" w:author="Boone, Keith W (GE Healthcare)" w:date="2012-07-17T11:17:00Z">
            <w:rPr>
              <w:rStyle w:val="BodyTextChar3"/>
            </w:rPr>
          </w:rPrChange>
        </w:rPr>
        <w:t>xhtml</w:t>
      </w:r>
      <w:proofErr w:type="gramStart"/>
      <w:r w:rsidRPr="003063B8">
        <w:rPr>
          <w:rStyle w:val="BodyTextChar3"/>
          <w:b/>
          <w:rPrChange w:id="1759" w:author="Boone, Keith W (GE Healthcare)" w:date="2012-07-17T11:17:00Z">
            <w:rPr>
              <w:rStyle w:val="BodyTextChar3"/>
            </w:rPr>
          </w:rPrChange>
        </w:rPr>
        <w:t>:div</w:t>
      </w:r>
      <w:proofErr w:type="spellEnd"/>
      <w:proofErr w:type="gramEnd"/>
      <w:r w:rsidRPr="003063B8">
        <w:rPr>
          <w:rStyle w:val="BodyTextChar3"/>
          <w:b/>
          <w:rPrChange w:id="1760" w:author="Boone, Keith W (GE Healthcare)" w:date="2012-07-17T11:17:00Z">
            <w:rPr>
              <w:rStyle w:val="BodyTextChar3"/>
            </w:rPr>
          </w:rPrChange>
        </w:rPr>
        <w:t>&gt;</w:t>
      </w:r>
      <w:r w:rsidRPr="003063B8">
        <w:rPr>
          <w:b/>
          <w:lang w:eastAsia="x-none"/>
          <w:rPrChange w:id="1761" w:author="Boone, Keith W (GE Healthcare)" w:date="2012-07-17T11:17:00Z">
            <w:rPr>
              <w:lang w:eastAsia="x-none"/>
            </w:rPr>
          </w:rPrChange>
        </w:rPr>
        <w:t xml:space="preserve"> element beneath the </w:t>
      </w:r>
      <w:r w:rsidRPr="003063B8">
        <w:rPr>
          <w:rStyle w:val="BodyTextChar3"/>
          <w:b/>
          <w:rPrChange w:id="1762" w:author="Boone, Keith W (GE Healthcare)" w:date="2012-07-17T11:17:00Z">
            <w:rPr>
              <w:rStyle w:val="BodyTextChar3"/>
            </w:rPr>
          </w:rPrChange>
        </w:rPr>
        <w:t>&lt;content&gt;</w:t>
      </w:r>
      <w:r w:rsidRPr="003063B8">
        <w:rPr>
          <w:b/>
          <w:lang w:eastAsia="x-none"/>
          <w:rPrChange w:id="1763" w:author="Boone, Keith W (GE Healthcare)" w:date="2012-07-17T11:17:00Z">
            <w:rPr>
              <w:lang w:eastAsia="x-none"/>
            </w:rPr>
          </w:rPrChange>
        </w:rPr>
        <w:t xml:space="preserve"> element.</w:t>
      </w:r>
    </w:p>
    <w:p w:rsidR="000A6642" w:rsidRPr="003063B8" w:rsidDel="00A92F81" w:rsidRDefault="00667F41" w:rsidP="004D0D72">
      <w:pPr>
        <w:pStyle w:val="BodyText"/>
        <w:numPr>
          <w:ilvl w:val="0"/>
          <w:numId w:val="20"/>
        </w:numPr>
        <w:rPr>
          <w:del w:id="1764" w:author="Boone, Keith W (GE Healthcare)" w:date="2012-07-17T12:02:00Z"/>
          <w:b/>
          <w:lang w:eastAsia="x-none"/>
          <w:rPrChange w:id="1765" w:author="Boone, Keith W (GE Healthcare)" w:date="2012-07-17T11:18:00Z">
            <w:rPr>
              <w:del w:id="1766" w:author="Boone, Keith W (GE Healthcare)" w:date="2012-07-17T12:02:00Z"/>
              <w:lang w:eastAsia="x-none"/>
            </w:rPr>
          </w:rPrChange>
        </w:rPr>
      </w:pPr>
      <w:del w:id="1767" w:author="Boone, Keith W (GE Healthcare)" w:date="2012-07-17T12:02:00Z">
        <w:r w:rsidRPr="003063B8" w:rsidDel="00A92F81">
          <w:rPr>
            <w:b/>
            <w:lang w:eastAsia="x-none"/>
            <w:rPrChange w:id="1768" w:author="Boone, Keith W (GE Healthcare)" w:date="2012-07-17T11:18:00Z">
              <w:rPr>
                <w:lang w:eastAsia="x-none"/>
              </w:rPr>
            </w:rPrChange>
          </w:rPr>
          <w:delText xml:space="preserve">The </w:delText>
        </w:r>
        <w:r w:rsidRPr="003063B8" w:rsidDel="00A92F81">
          <w:rPr>
            <w:rStyle w:val="BodyTextChar3"/>
            <w:b/>
            <w:rPrChange w:id="1769" w:author="Boone, Keith W (GE Healthcare)" w:date="2012-07-17T11:18:00Z">
              <w:rPr>
                <w:rStyle w:val="BodyTextChar3"/>
              </w:rPr>
            </w:rPrChange>
          </w:rPr>
          <w:delText>&lt;entry&gt;</w:delText>
        </w:r>
        <w:r w:rsidRPr="003063B8" w:rsidDel="00A92F81">
          <w:rPr>
            <w:b/>
            <w:lang w:eastAsia="x-none"/>
            <w:rPrChange w:id="1770" w:author="Boone, Keith W (GE Healthcare)" w:date="2012-07-17T11:18:00Z">
              <w:rPr>
                <w:lang w:eastAsia="x-none"/>
              </w:rPr>
            </w:rPrChange>
          </w:rPr>
          <w:delText xml:space="preserve"> element </w:delText>
        </w:r>
        <w:r w:rsidRPr="003063B8" w:rsidDel="00A92F81">
          <w:rPr>
            <w:b/>
            <w:smallCaps/>
            <w:lang w:eastAsia="x-none"/>
            <w:rPrChange w:id="1771" w:author="Boone, Keith W (GE Healthcare)" w:date="2012-07-17T11:18:00Z">
              <w:rPr>
                <w:smallCaps/>
                <w:lang w:eastAsia="x-none"/>
              </w:rPr>
            </w:rPrChange>
          </w:rPr>
          <w:delText>shall</w:delText>
        </w:r>
        <w:r w:rsidRPr="003063B8" w:rsidDel="00A92F81">
          <w:rPr>
            <w:b/>
            <w:lang w:eastAsia="x-none"/>
            <w:rPrChange w:id="1772" w:author="Boone, Keith W (GE Healthcare)" w:date="2012-07-17T11:18:00Z">
              <w:rPr>
                <w:lang w:eastAsia="x-none"/>
              </w:rPr>
            </w:rPrChange>
          </w:rPr>
          <w:delText xml:space="preserve"> contain at least one </w:delText>
        </w:r>
        <w:r w:rsidRPr="003063B8" w:rsidDel="00A92F81">
          <w:rPr>
            <w:rStyle w:val="BodyTextChar3"/>
            <w:b/>
            <w:rPrChange w:id="1773" w:author="Boone, Keith W (GE Healthcare)" w:date="2012-07-17T11:18:00Z">
              <w:rPr>
                <w:rStyle w:val="BodyTextChar3"/>
              </w:rPr>
            </w:rPrChange>
          </w:rPr>
          <w:delText>&lt;link&gt;</w:delText>
        </w:r>
        <w:r w:rsidRPr="003063B8" w:rsidDel="00A92F81">
          <w:rPr>
            <w:b/>
            <w:lang w:eastAsia="x-none"/>
            <w:rPrChange w:id="1774" w:author="Boone, Keith W (GE Healthcare)" w:date="2012-07-17T11:18:00Z">
              <w:rPr>
                <w:lang w:eastAsia="x-none"/>
              </w:rPr>
            </w:rPrChange>
          </w:rPr>
          <w:delText xml:space="preserve"> element containing </w:delText>
        </w:r>
        <w:r w:rsidRPr="003063B8" w:rsidDel="00A92F81">
          <w:rPr>
            <w:rStyle w:val="BodyTextChar3"/>
            <w:b/>
            <w:rPrChange w:id="1775" w:author="Boone, Keith W (GE Healthcare)" w:date="2012-07-17T11:18:00Z">
              <w:rPr>
                <w:rStyle w:val="BodyTextChar3"/>
              </w:rPr>
            </w:rPrChange>
          </w:rPr>
          <w:delText>rel</w:delText>
        </w:r>
        <w:r w:rsidRPr="003063B8" w:rsidDel="00A92F81">
          <w:rPr>
            <w:b/>
            <w:lang w:eastAsia="x-none"/>
            <w:rPrChange w:id="1776" w:author="Boone, Keith W (GE Healthcare)" w:date="2012-07-17T11:18:00Z">
              <w:rPr>
                <w:lang w:eastAsia="x-none"/>
              </w:rPr>
            </w:rPrChange>
          </w:rPr>
          <w:delText xml:space="preserve"> attribute set to </w:delText>
        </w:r>
        <w:r w:rsidRPr="003063B8" w:rsidDel="00A92F81">
          <w:rPr>
            <w:rStyle w:val="BodyTextChar3"/>
            <w:b/>
            <w:rPrChange w:id="1777" w:author="Boone, Keith W (GE Healthcare)" w:date="2012-07-17T11:18:00Z">
              <w:rPr>
                <w:rStyle w:val="BodyTextChar3"/>
              </w:rPr>
            </w:rPrChange>
          </w:rPr>
          <w:delText>alternate</w:delText>
        </w:r>
        <w:r w:rsidRPr="003063B8" w:rsidDel="00A92F81">
          <w:rPr>
            <w:b/>
            <w:lang w:eastAsia="x-none"/>
            <w:rPrChange w:id="1778" w:author="Boone, Keith W (GE Healthcare)" w:date="2012-07-17T11:18:00Z">
              <w:rPr>
                <w:lang w:eastAsia="x-none"/>
              </w:rPr>
            </w:rPrChange>
          </w:rPr>
          <w:delText xml:space="preserve">.  </w:delText>
        </w:r>
      </w:del>
    </w:p>
    <w:p w:rsidR="000A6642" w:rsidRPr="003063B8" w:rsidDel="00A92F81" w:rsidRDefault="00667F41" w:rsidP="004D0D72">
      <w:pPr>
        <w:pStyle w:val="BodyText"/>
        <w:numPr>
          <w:ilvl w:val="0"/>
          <w:numId w:val="20"/>
        </w:numPr>
        <w:rPr>
          <w:del w:id="1779" w:author="Boone, Keith W (GE Healthcare)" w:date="2012-07-17T12:02:00Z"/>
          <w:b/>
          <w:lang w:eastAsia="x-none"/>
          <w:rPrChange w:id="1780" w:author="Boone, Keith W (GE Healthcare)" w:date="2012-07-17T11:18:00Z">
            <w:rPr>
              <w:del w:id="1781" w:author="Boone, Keith W (GE Healthcare)" w:date="2012-07-17T12:02:00Z"/>
              <w:lang w:eastAsia="x-none"/>
            </w:rPr>
          </w:rPrChange>
        </w:rPr>
      </w:pPr>
      <w:del w:id="1782" w:author="Boone, Keith W (GE Healthcare)" w:date="2012-07-17T12:02:00Z">
        <w:r w:rsidRPr="003063B8" w:rsidDel="00A92F81">
          <w:rPr>
            <w:b/>
            <w:lang w:eastAsia="x-none"/>
            <w:rPrChange w:id="1783" w:author="Boone, Keith W (GE Healthcare)" w:date="2012-07-17T11:18:00Z">
              <w:rPr>
                <w:lang w:eastAsia="x-none"/>
              </w:rPr>
            </w:rPrChange>
          </w:rPr>
          <w:delText xml:space="preserve">The </w:delText>
        </w:r>
        <w:r w:rsidRPr="003063B8" w:rsidDel="00A92F81">
          <w:rPr>
            <w:rStyle w:val="BodyTextChar3"/>
            <w:b/>
            <w:rPrChange w:id="1784" w:author="Boone, Keith W (GE Healthcare)" w:date="2012-07-17T11:18:00Z">
              <w:rPr>
                <w:rStyle w:val="BodyTextChar3"/>
              </w:rPr>
            </w:rPrChange>
          </w:rPr>
          <w:delText>href</w:delText>
        </w:r>
        <w:r w:rsidRPr="003063B8" w:rsidDel="00A92F81">
          <w:rPr>
            <w:b/>
            <w:lang w:eastAsia="x-none"/>
            <w:rPrChange w:id="1785" w:author="Boone, Keith W (GE Healthcare)" w:date="2012-07-17T11:18:00Z">
              <w:rPr>
                <w:lang w:eastAsia="x-none"/>
              </w:rPr>
            </w:rPrChange>
          </w:rPr>
          <w:delText xml:space="preserve"> attribute </w:delText>
        </w:r>
        <w:r w:rsidRPr="003063B8" w:rsidDel="00A92F81">
          <w:rPr>
            <w:b/>
            <w:smallCaps/>
            <w:lang w:eastAsia="x-none"/>
            <w:rPrChange w:id="1786" w:author="Boone, Keith W (GE Healthcare)" w:date="2012-07-17T11:18:00Z">
              <w:rPr>
                <w:smallCaps/>
                <w:lang w:eastAsia="x-none"/>
              </w:rPr>
            </w:rPrChange>
          </w:rPr>
          <w:delText>shall</w:delText>
        </w:r>
        <w:r w:rsidRPr="003063B8" w:rsidDel="00A92F81">
          <w:rPr>
            <w:b/>
            <w:lang w:eastAsia="x-none"/>
            <w:rPrChange w:id="1787" w:author="Boone, Keith W (GE Healthcare)" w:date="2012-07-17T11:18:00Z">
              <w:rPr>
                <w:lang w:eastAsia="x-none"/>
              </w:rPr>
            </w:rPrChange>
          </w:rPr>
          <w:delText xml:space="preserve"> point to a URL from which the content can be subsequent</w:delText>
        </w:r>
        <w:r w:rsidR="000A6642" w:rsidRPr="003063B8" w:rsidDel="00A92F81">
          <w:rPr>
            <w:b/>
            <w:lang w:eastAsia="x-none"/>
            <w:rPrChange w:id="1788" w:author="Boone, Keith W (GE Healthcare)" w:date="2012-07-17T11:18:00Z">
              <w:rPr>
                <w:lang w:eastAsia="x-none"/>
              </w:rPr>
            </w:rPrChange>
          </w:rPr>
          <w:delText xml:space="preserve">ly retrieved.  </w:delText>
        </w:r>
      </w:del>
    </w:p>
    <w:p w:rsidR="00667F41" w:rsidRPr="003063B8" w:rsidDel="00A92F81" w:rsidRDefault="000A6642" w:rsidP="004D0D72">
      <w:pPr>
        <w:pStyle w:val="BodyText"/>
        <w:numPr>
          <w:ilvl w:val="0"/>
          <w:numId w:val="20"/>
        </w:numPr>
        <w:rPr>
          <w:del w:id="1789" w:author="Boone, Keith W (GE Healthcare)" w:date="2012-07-17T12:02:00Z"/>
          <w:b/>
          <w:lang w:eastAsia="x-none"/>
          <w:rPrChange w:id="1790" w:author="Boone, Keith W (GE Healthcare)" w:date="2012-07-17T11:18:00Z">
            <w:rPr>
              <w:del w:id="1791" w:author="Boone, Keith W (GE Healthcare)" w:date="2012-07-17T12:02:00Z"/>
              <w:lang w:eastAsia="x-none"/>
            </w:rPr>
          </w:rPrChange>
        </w:rPr>
      </w:pPr>
      <w:del w:id="1792" w:author="Boone, Keith W (GE Healthcare)" w:date="2012-07-17T12:02:00Z">
        <w:r w:rsidRPr="003063B8" w:rsidDel="00A92F81">
          <w:rPr>
            <w:b/>
            <w:lang w:eastAsia="x-none"/>
            <w:rPrChange w:id="1793" w:author="Boone, Keith W (GE Healthcare)" w:date="2012-07-17T11:18:00Z">
              <w:rPr>
                <w:lang w:eastAsia="x-none"/>
              </w:rPr>
            </w:rPrChange>
          </w:rPr>
          <w:delText xml:space="preserve">The </w:delText>
        </w:r>
        <w:r w:rsidRPr="003063B8" w:rsidDel="00A92F81">
          <w:rPr>
            <w:rStyle w:val="BodyTextChar3"/>
            <w:b/>
            <w:rPrChange w:id="1794" w:author="Boone, Keith W (GE Healthcare)" w:date="2012-07-17T11:18:00Z">
              <w:rPr>
                <w:rStyle w:val="BodyTextChar3"/>
              </w:rPr>
            </w:rPrChange>
          </w:rPr>
          <w:delText>type</w:delText>
        </w:r>
        <w:r w:rsidRPr="003063B8" w:rsidDel="00A92F81">
          <w:rPr>
            <w:b/>
            <w:lang w:eastAsia="x-none"/>
            <w:rPrChange w:id="1795" w:author="Boone, Keith W (GE Healthcare)" w:date="2012-07-17T11:18:00Z">
              <w:rPr>
                <w:lang w:eastAsia="x-none"/>
              </w:rPr>
            </w:rPrChange>
          </w:rPr>
          <w:delText xml:space="preserve"> attribu</w:delText>
        </w:r>
        <w:r w:rsidR="00667F41" w:rsidRPr="003063B8" w:rsidDel="00A92F81">
          <w:rPr>
            <w:b/>
            <w:lang w:eastAsia="x-none"/>
            <w:rPrChange w:id="1796" w:author="Boone, Keith W (GE Healthcare)" w:date="2012-07-17T11:18:00Z">
              <w:rPr>
                <w:lang w:eastAsia="x-none"/>
              </w:rPr>
            </w:rPrChange>
          </w:rPr>
          <w:delText xml:space="preserve">te used with the </w:delText>
        </w:r>
        <w:r w:rsidR="00667F41" w:rsidRPr="003063B8" w:rsidDel="00A92F81">
          <w:rPr>
            <w:rStyle w:val="BodyTextChar3"/>
            <w:b/>
            <w:rPrChange w:id="1797" w:author="Boone, Keith W (GE Healthcare)" w:date="2012-07-17T11:18:00Z">
              <w:rPr>
                <w:rStyle w:val="BodyTextChar3"/>
              </w:rPr>
            </w:rPrChange>
          </w:rPr>
          <w:delText>&lt;link&gt;</w:delText>
        </w:r>
        <w:r w:rsidR="00667F41" w:rsidRPr="003063B8" w:rsidDel="00A92F81">
          <w:rPr>
            <w:b/>
            <w:lang w:eastAsia="x-none"/>
            <w:rPrChange w:id="1798" w:author="Boone, Keith W (GE Healthcare)" w:date="2012-07-17T11:18:00Z">
              <w:rPr>
                <w:lang w:eastAsia="x-none"/>
              </w:rPr>
            </w:rPrChange>
          </w:rPr>
          <w:delText xml:space="preserve"> element </w:delText>
        </w:r>
        <w:r w:rsidR="00667F41" w:rsidRPr="003063B8" w:rsidDel="00A92F81">
          <w:rPr>
            <w:b/>
            <w:smallCaps/>
            <w:lang w:eastAsia="x-none"/>
            <w:rPrChange w:id="1799" w:author="Boone, Keith W (GE Healthcare)" w:date="2012-07-17T11:18:00Z">
              <w:rPr>
                <w:smallCaps/>
                <w:lang w:eastAsia="x-none"/>
              </w:rPr>
            </w:rPrChange>
          </w:rPr>
          <w:delText>should</w:delText>
        </w:r>
        <w:r w:rsidR="00667F41" w:rsidRPr="003063B8" w:rsidDel="00A92F81">
          <w:rPr>
            <w:b/>
            <w:lang w:eastAsia="x-none"/>
            <w:rPrChange w:id="1800" w:author="Boone, Keith W (GE Healthcare)" w:date="2012-07-17T11:18:00Z">
              <w:rPr>
                <w:lang w:eastAsia="x-none"/>
              </w:rPr>
            </w:rPrChange>
          </w:rPr>
          <w:delText xml:space="preserve"> be </w:delText>
        </w:r>
        <w:r w:rsidR="00667F41" w:rsidRPr="003063B8" w:rsidDel="00A92F81">
          <w:rPr>
            <w:rStyle w:val="BodyTextChar3"/>
            <w:b/>
            <w:rPrChange w:id="1801" w:author="Boone, Keith W (GE Healthcare)" w:date="2012-07-17T11:18:00Z">
              <w:rPr>
                <w:rStyle w:val="BodyTextChar3"/>
              </w:rPr>
            </w:rPrChange>
          </w:rPr>
          <w:delText>text/xhtml</w:delText>
        </w:r>
        <w:r w:rsidR="001E7C3E" w:rsidRPr="003063B8" w:rsidDel="00A92F81">
          <w:rPr>
            <w:b/>
            <w:lang w:eastAsia="x-none"/>
            <w:rPrChange w:id="1802" w:author="Boone, Keith W (GE Healthcare)" w:date="2012-07-17T11:18:00Z">
              <w:rPr>
                <w:lang w:eastAsia="x-none"/>
              </w:rPr>
            </w:rPrChange>
          </w:rPr>
          <w:delText xml:space="preserve"> or </w:delText>
        </w:r>
        <w:r w:rsidR="00667F41" w:rsidRPr="003063B8" w:rsidDel="00A92F81">
          <w:rPr>
            <w:rStyle w:val="BodyTextChar3"/>
            <w:b/>
            <w:rPrChange w:id="1803" w:author="Boone, Keith W (GE Healthcare)" w:date="2012-07-17T11:18:00Z">
              <w:rPr>
                <w:rStyle w:val="BodyTextChar3"/>
              </w:rPr>
            </w:rPrChange>
          </w:rPr>
          <w:delText>application/pdf</w:delText>
        </w:r>
        <w:r w:rsidR="00667F41" w:rsidRPr="003063B8" w:rsidDel="00A92F81">
          <w:rPr>
            <w:b/>
            <w:lang w:eastAsia="x-none"/>
            <w:rPrChange w:id="1804" w:author="Boone, Keith W (GE Healthcare)" w:date="2012-07-17T11:18:00Z">
              <w:rPr>
                <w:lang w:eastAsia="x-none"/>
              </w:rPr>
            </w:rPrChange>
          </w:rPr>
          <w:delText>.</w:delText>
        </w:r>
      </w:del>
    </w:p>
    <w:p w:rsidR="00667F41" w:rsidRPr="00D33912" w:rsidDel="003063B8" w:rsidRDefault="00667F41" w:rsidP="004D0D72">
      <w:pPr>
        <w:pStyle w:val="BodyText"/>
        <w:numPr>
          <w:ilvl w:val="0"/>
          <w:numId w:val="20"/>
        </w:numPr>
        <w:rPr>
          <w:lang w:eastAsia="x-none"/>
        </w:rPr>
      </w:pPr>
      <w:moveFromRangeStart w:id="1805" w:author="Boone, Keith W (GE Healthcare)" w:date="2012-07-17T11:14:00Z" w:name="move330287017"/>
      <w:moveFrom w:id="1806" w:author="Boone, Keith W (GE Healthcare)" w:date="2012-07-17T11:14:00Z">
        <w:r w:rsidRPr="00D33912" w:rsidDel="003063B8">
          <w:rPr>
            <w:lang w:eastAsia="x-none"/>
          </w:rPr>
          <w:t xml:space="preserve">The </w:t>
        </w:r>
        <w:r w:rsidRPr="00D33912" w:rsidDel="003063B8">
          <w:rPr>
            <w:rStyle w:val="BodyTextChar3"/>
          </w:rPr>
          <w:t>&lt;entry&gt;</w:t>
        </w:r>
        <w:r w:rsidRPr="00D33912" w:rsidDel="003063B8">
          <w:rPr>
            <w:lang w:eastAsia="x-none"/>
          </w:rPr>
          <w:t xml:space="preserve"> </w:t>
        </w:r>
        <w:r w:rsidRPr="00D33912" w:rsidDel="003063B8">
          <w:rPr>
            <w:smallCaps/>
            <w:lang w:eastAsia="x-none"/>
          </w:rPr>
          <w:t>shall</w:t>
        </w:r>
        <w:r w:rsidRPr="00D33912" w:rsidDel="003063B8">
          <w:rPr>
            <w:lang w:eastAsia="x-none"/>
          </w:rPr>
          <w:t xml:space="preserve"> include a </w:t>
        </w:r>
        <w:r w:rsidRPr="00D33912" w:rsidDel="003063B8">
          <w:rPr>
            <w:rStyle w:val="BodyTextChar3"/>
          </w:rPr>
          <w:t>&lt;published&gt;</w:t>
        </w:r>
        <w:r w:rsidRPr="00D33912" w:rsidDel="003063B8">
          <w:rPr>
            <w:lang w:eastAsia="x-none"/>
          </w:rPr>
          <w:t xml:space="preserve"> element giving the original publication date of the content.  </w:t>
        </w:r>
      </w:moveFrom>
    </w:p>
    <w:p w:rsidR="00667F41" w:rsidRPr="00D33912" w:rsidDel="003063B8" w:rsidRDefault="00667F41" w:rsidP="004D0D72">
      <w:pPr>
        <w:pStyle w:val="BodyText"/>
        <w:numPr>
          <w:ilvl w:val="0"/>
          <w:numId w:val="20"/>
        </w:numPr>
        <w:rPr>
          <w:lang w:eastAsia="x-none"/>
        </w:rPr>
      </w:pPr>
      <w:moveFrom w:id="1807" w:author="Boone, Keith W (GE Healthcare)" w:date="2012-07-17T11:14:00Z">
        <w:r w:rsidRPr="00D33912" w:rsidDel="003063B8">
          <w:rPr>
            <w:lang w:eastAsia="x-none"/>
          </w:rPr>
          <w:t xml:space="preserve">If the content was modified or revised, the </w:t>
        </w:r>
        <w:r w:rsidRPr="00D33912" w:rsidDel="003063B8">
          <w:rPr>
            <w:rStyle w:val="BodyTextChar3"/>
          </w:rPr>
          <w:t>&lt;entry&gt;</w:t>
        </w:r>
        <w:r w:rsidRPr="00D33912" w:rsidDel="003063B8">
          <w:rPr>
            <w:lang w:eastAsia="x-none"/>
          </w:rPr>
          <w:t xml:space="preserve"> </w:t>
        </w:r>
        <w:r w:rsidRPr="00D33912" w:rsidDel="003063B8">
          <w:rPr>
            <w:smallCaps/>
            <w:lang w:eastAsia="x-none"/>
          </w:rPr>
          <w:t>shall</w:t>
        </w:r>
        <w:r w:rsidRPr="00D33912" w:rsidDel="003063B8">
          <w:rPr>
            <w:lang w:eastAsia="x-none"/>
          </w:rPr>
          <w:t xml:space="preserve"> contain an </w:t>
        </w:r>
        <w:r w:rsidRPr="00D33912" w:rsidDel="003063B8">
          <w:rPr>
            <w:rStyle w:val="BodyTextChar3"/>
          </w:rPr>
          <w:t>&lt;updated&gt;</w:t>
        </w:r>
        <w:r w:rsidRPr="00D33912" w:rsidDel="003063B8">
          <w:rPr>
            <w:lang w:eastAsia="x-none"/>
          </w:rPr>
          <w:t xml:space="preserve"> element giving the date of last update of the content.</w:t>
        </w:r>
      </w:moveFrom>
    </w:p>
    <w:p w:rsidR="003330D8" w:rsidRPr="00D33912" w:rsidDel="003063B8" w:rsidRDefault="003330D8" w:rsidP="004D0D72">
      <w:pPr>
        <w:pStyle w:val="BodyText"/>
        <w:numPr>
          <w:ilvl w:val="0"/>
          <w:numId w:val="20"/>
        </w:numPr>
      </w:pPr>
      <w:moveFrom w:id="1808" w:author="Boone, Keith W (GE Healthcare)" w:date="2012-07-17T11:14:00Z">
        <w:r w:rsidRPr="00D33912" w:rsidDel="003063B8">
          <w:t xml:space="preserve">The </w:t>
        </w:r>
        <w:r w:rsidRPr="00D33912" w:rsidDel="003063B8">
          <w:rPr>
            <w:rStyle w:val="BodyTextChar3"/>
          </w:rPr>
          <w:t>&lt;published&gt;</w:t>
        </w:r>
        <w:r w:rsidRPr="00D33912" w:rsidDel="003063B8">
          <w:t xml:space="preserve"> and </w:t>
        </w:r>
        <w:r w:rsidRPr="00D33912" w:rsidDel="003063B8">
          <w:rPr>
            <w:rStyle w:val="BodyTextChar3"/>
          </w:rPr>
          <w:t>&lt;updated&gt;</w:t>
        </w:r>
        <w:r w:rsidRPr="00D33912" w:rsidDel="003063B8">
          <w:t xml:space="preserve"> time stamps </w:t>
        </w:r>
        <w:r w:rsidRPr="00D33912" w:rsidDel="003063B8">
          <w:rPr>
            <w:smallCaps/>
          </w:rPr>
          <w:t>should</w:t>
        </w:r>
        <w:r w:rsidRPr="00D33912" w:rsidDel="003063B8">
          <w:t xml:space="preserve"> be reported with a time zone offset.</w:t>
        </w:r>
      </w:moveFrom>
    </w:p>
    <w:moveFromRangeEnd w:id="1805"/>
    <w:p w:rsidR="00667F41" w:rsidRPr="003063B8" w:rsidRDefault="00667F41" w:rsidP="004D0D72">
      <w:pPr>
        <w:pStyle w:val="BodyText"/>
        <w:numPr>
          <w:ilvl w:val="0"/>
          <w:numId w:val="20"/>
        </w:numPr>
        <w:rPr>
          <w:i/>
          <w:lang w:eastAsia="x-none"/>
          <w:rPrChange w:id="1809" w:author="Boone, Keith W (GE Healthcare)" w:date="2012-07-17T11:18:00Z">
            <w:rPr>
              <w:lang w:eastAsia="x-none"/>
            </w:rPr>
          </w:rPrChange>
        </w:rPr>
      </w:pPr>
      <w:r w:rsidRPr="003063B8">
        <w:rPr>
          <w:i/>
          <w:lang w:eastAsia="x-none"/>
          <w:rPrChange w:id="1810" w:author="Boone, Keith W (GE Healthcare)" w:date="2012-07-17T11:18:00Z">
            <w:rPr>
              <w:lang w:eastAsia="x-none"/>
            </w:rPr>
          </w:rPrChange>
        </w:rPr>
        <w:t xml:space="preserve">The </w:t>
      </w:r>
      <w:r w:rsidRPr="003063B8">
        <w:rPr>
          <w:rStyle w:val="BodyTextChar3"/>
          <w:i/>
          <w:rPrChange w:id="1811" w:author="Boone, Keith W (GE Healthcare)" w:date="2012-07-17T11:18:00Z">
            <w:rPr>
              <w:rStyle w:val="BodyTextChar3"/>
            </w:rPr>
          </w:rPrChange>
        </w:rPr>
        <w:t>&lt;entry&gt;</w:t>
      </w:r>
      <w:r w:rsidRPr="003063B8">
        <w:rPr>
          <w:i/>
          <w:lang w:eastAsia="x-none"/>
          <w:rPrChange w:id="1812" w:author="Boone, Keith W (GE Healthcare)" w:date="2012-07-17T11:18:00Z">
            <w:rPr>
              <w:lang w:eastAsia="x-none"/>
            </w:rPr>
          </w:rPrChange>
        </w:rPr>
        <w:t xml:space="preserve"> element </w:t>
      </w:r>
      <w:r w:rsidRPr="003063B8">
        <w:rPr>
          <w:i/>
          <w:smallCaps/>
          <w:lang w:eastAsia="x-none"/>
          <w:rPrChange w:id="1813" w:author="Boone, Keith W (GE Healthcare)" w:date="2012-07-17T11:18:00Z">
            <w:rPr>
              <w:smallCaps/>
              <w:lang w:eastAsia="x-none"/>
            </w:rPr>
          </w:rPrChange>
        </w:rPr>
        <w:t>may</w:t>
      </w:r>
      <w:r w:rsidRPr="003063B8">
        <w:rPr>
          <w:i/>
          <w:lang w:eastAsia="x-none"/>
          <w:rPrChange w:id="1814" w:author="Boone, Keith W (GE Healthcare)" w:date="2012-07-17T11:18:00Z">
            <w:rPr>
              <w:lang w:eastAsia="x-none"/>
            </w:rPr>
          </w:rPrChange>
        </w:rPr>
        <w:t xml:space="preserve"> contain an </w:t>
      </w:r>
      <w:r w:rsidRPr="003063B8">
        <w:rPr>
          <w:rStyle w:val="BodyTextChar3"/>
          <w:i/>
          <w:rPrChange w:id="1815" w:author="Boone, Keith W (GE Healthcare)" w:date="2012-07-17T11:18:00Z">
            <w:rPr>
              <w:rStyle w:val="BodyTextChar3"/>
            </w:rPr>
          </w:rPrChange>
        </w:rPr>
        <w:t>&lt;</w:t>
      </w:r>
      <w:proofErr w:type="spellStart"/>
      <w:r w:rsidR="00B46105" w:rsidRPr="003063B8">
        <w:rPr>
          <w:rStyle w:val="BodyTextChar3"/>
          <w:i/>
          <w:rPrChange w:id="1816" w:author="Boone, Keith W (GE Healthcare)" w:date="2012-07-17T11:18:00Z">
            <w:rPr>
              <w:rStyle w:val="BodyTextChar3"/>
            </w:rPr>
          </w:rPrChange>
        </w:rPr>
        <w:t>dcterms</w:t>
      </w:r>
      <w:proofErr w:type="gramStart"/>
      <w:r w:rsidRPr="003063B8">
        <w:rPr>
          <w:rStyle w:val="BodyTextChar3"/>
          <w:i/>
          <w:rPrChange w:id="1817" w:author="Boone, Keith W (GE Healthcare)" w:date="2012-07-17T11:18:00Z">
            <w:rPr>
              <w:rStyle w:val="BodyTextChar3"/>
            </w:rPr>
          </w:rPrChange>
        </w:rPr>
        <w:t>:bibliographicCitation</w:t>
      </w:r>
      <w:proofErr w:type="spellEnd"/>
      <w:proofErr w:type="gramEnd"/>
      <w:r w:rsidRPr="003063B8">
        <w:rPr>
          <w:rStyle w:val="BodyTextChar3"/>
          <w:i/>
          <w:rPrChange w:id="1818" w:author="Boone, Keith W (GE Healthcare)" w:date="2012-07-17T11:18:00Z">
            <w:rPr>
              <w:rStyle w:val="BodyTextChar3"/>
            </w:rPr>
          </w:rPrChange>
        </w:rPr>
        <w:t>&gt;</w:t>
      </w:r>
      <w:r w:rsidRPr="003063B8">
        <w:rPr>
          <w:i/>
          <w:lang w:eastAsia="x-none"/>
          <w:rPrChange w:id="1819" w:author="Boone, Keith W (GE Healthcare)" w:date="2012-07-17T11:18:00Z">
            <w:rPr>
              <w:lang w:eastAsia="x-none"/>
            </w:rPr>
          </w:rPrChange>
        </w:rPr>
        <w:t xml:space="preserve"> element to provide a citation for the content being returned.  </w:t>
      </w:r>
    </w:p>
    <w:p w:rsidR="00667F41" w:rsidRPr="003063B8" w:rsidRDefault="00667F41" w:rsidP="004D0D72">
      <w:pPr>
        <w:pStyle w:val="BodyText"/>
        <w:numPr>
          <w:ilvl w:val="0"/>
          <w:numId w:val="20"/>
        </w:numPr>
        <w:rPr>
          <w:i/>
          <w:lang w:eastAsia="x-none"/>
          <w:rPrChange w:id="1820" w:author="Boone, Keith W (GE Healthcare)" w:date="2012-07-17T11:18:00Z">
            <w:rPr>
              <w:lang w:eastAsia="x-none"/>
            </w:rPr>
          </w:rPrChange>
        </w:rPr>
      </w:pPr>
      <w:r w:rsidRPr="003063B8">
        <w:rPr>
          <w:i/>
          <w:lang w:eastAsia="x-none"/>
          <w:rPrChange w:id="1821" w:author="Boone, Keith W (GE Healthcare)" w:date="2012-07-17T11:18:00Z">
            <w:rPr>
              <w:lang w:eastAsia="x-none"/>
            </w:rPr>
          </w:rPrChange>
        </w:rPr>
        <w:t xml:space="preserve">The </w:t>
      </w:r>
      <w:r w:rsidRPr="003063B8">
        <w:rPr>
          <w:rStyle w:val="BodyTextChar3"/>
          <w:i/>
          <w:rPrChange w:id="1822" w:author="Boone, Keith W (GE Healthcare)" w:date="2012-07-17T11:18:00Z">
            <w:rPr>
              <w:rStyle w:val="BodyTextChar3"/>
            </w:rPr>
          </w:rPrChange>
        </w:rPr>
        <w:t>&lt;</w:t>
      </w:r>
      <w:r w:rsidR="00B46105" w:rsidRPr="003063B8">
        <w:rPr>
          <w:rStyle w:val="BodyTextChar3"/>
          <w:i/>
          <w:rPrChange w:id="1823" w:author="Boone, Keith W (GE Healthcare)" w:date="2012-07-17T11:18:00Z">
            <w:rPr>
              <w:rStyle w:val="BodyTextChar3"/>
            </w:rPr>
          </w:rPrChange>
        </w:rPr>
        <w:t>entry&gt;</w:t>
      </w:r>
      <w:r w:rsidR="00B46105" w:rsidRPr="003063B8">
        <w:rPr>
          <w:i/>
          <w:lang w:eastAsia="x-none"/>
          <w:rPrChange w:id="1824" w:author="Boone, Keith W (GE Healthcare)" w:date="2012-07-17T11:18:00Z">
            <w:rPr>
              <w:lang w:eastAsia="x-none"/>
            </w:rPr>
          </w:rPrChange>
        </w:rPr>
        <w:t xml:space="preserve"> </w:t>
      </w:r>
      <w:r w:rsidR="00B46105" w:rsidRPr="003063B8">
        <w:rPr>
          <w:i/>
          <w:smallCaps/>
          <w:lang w:eastAsia="x-none"/>
          <w:rPrChange w:id="1825" w:author="Boone, Keith W (GE Healthcare)" w:date="2012-07-17T11:18:00Z">
            <w:rPr>
              <w:smallCaps/>
              <w:lang w:eastAsia="x-none"/>
            </w:rPr>
          </w:rPrChange>
        </w:rPr>
        <w:t>may</w:t>
      </w:r>
      <w:r w:rsidR="00B46105" w:rsidRPr="003063B8">
        <w:rPr>
          <w:i/>
          <w:lang w:eastAsia="x-none"/>
          <w:rPrChange w:id="1826" w:author="Boone, Keith W (GE Healthcare)" w:date="2012-07-17T11:18:00Z">
            <w:rPr>
              <w:lang w:eastAsia="x-none"/>
            </w:rPr>
          </w:rPrChange>
        </w:rPr>
        <w:t xml:space="preserve"> contain an </w:t>
      </w:r>
      <w:r w:rsidR="00B46105" w:rsidRPr="003063B8">
        <w:rPr>
          <w:rStyle w:val="BodyTextChar3"/>
          <w:i/>
          <w:rPrChange w:id="1827" w:author="Boone, Keith W (GE Healthcare)" w:date="2012-07-17T11:18:00Z">
            <w:rPr>
              <w:rStyle w:val="BodyTextChar3"/>
            </w:rPr>
          </w:rPrChange>
        </w:rPr>
        <w:t>&lt;</w:t>
      </w:r>
      <w:proofErr w:type="spellStart"/>
      <w:r w:rsidR="00B46105" w:rsidRPr="003063B8">
        <w:rPr>
          <w:rStyle w:val="BodyTextChar3"/>
          <w:i/>
          <w:rPrChange w:id="1828" w:author="Boone, Keith W (GE Healthcare)" w:date="2012-07-17T11:18:00Z">
            <w:rPr>
              <w:rStyle w:val="BodyTextChar3"/>
            </w:rPr>
          </w:rPrChange>
        </w:rPr>
        <w:t>dcterms</w:t>
      </w:r>
      <w:proofErr w:type="gramStart"/>
      <w:r w:rsidRPr="003063B8">
        <w:rPr>
          <w:rStyle w:val="BodyTextChar3"/>
          <w:i/>
          <w:rPrChange w:id="1829" w:author="Boone, Keith W (GE Healthcare)" w:date="2012-07-17T11:18:00Z">
            <w:rPr>
              <w:rStyle w:val="BodyTextChar3"/>
            </w:rPr>
          </w:rPrChange>
        </w:rPr>
        <w:t>:</w:t>
      </w:r>
      <w:r w:rsidR="00B46105" w:rsidRPr="003063B8">
        <w:rPr>
          <w:rStyle w:val="BodyTextChar3"/>
          <w:i/>
          <w:rPrChange w:id="1830" w:author="Boone, Keith W (GE Healthcare)" w:date="2012-07-17T11:18:00Z">
            <w:rPr>
              <w:rStyle w:val="BodyTextChar3"/>
            </w:rPr>
          </w:rPrChange>
        </w:rPr>
        <w:t>isPartOf</w:t>
      </w:r>
      <w:proofErr w:type="spellEnd"/>
      <w:proofErr w:type="gramEnd"/>
      <w:r w:rsidRPr="003063B8">
        <w:rPr>
          <w:rStyle w:val="BodyTextChar3"/>
          <w:i/>
          <w:rPrChange w:id="1831" w:author="Boone, Keith W (GE Healthcare)" w:date="2012-07-17T11:18:00Z">
            <w:rPr>
              <w:rStyle w:val="BodyTextChar3"/>
            </w:rPr>
          </w:rPrChange>
        </w:rPr>
        <w:t>&gt;</w:t>
      </w:r>
      <w:r w:rsidRPr="003063B8">
        <w:rPr>
          <w:i/>
          <w:lang w:eastAsia="x-none"/>
          <w:rPrChange w:id="1832" w:author="Boone, Keith W (GE Healthcare)" w:date="2012-07-17T11:18:00Z">
            <w:rPr>
              <w:lang w:eastAsia="x-none"/>
            </w:rPr>
          </w:rPrChange>
        </w:rPr>
        <w:t xml:space="preserve"> element </w:t>
      </w:r>
      <w:r w:rsidR="00B46105" w:rsidRPr="003063B8">
        <w:rPr>
          <w:i/>
          <w:lang w:eastAsia="x-none"/>
          <w:rPrChange w:id="1833" w:author="Boone, Keith W (GE Healthcare)" w:date="2012-07-17T11:18:00Z">
            <w:rPr>
              <w:lang w:eastAsia="x-none"/>
            </w:rPr>
          </w:rPrChange>
        </w:rPr>
        <w:t xml:space="preserve">to provide a </w:t>
      </w:r>
      <w:r w:rsidRPr="003063B8">
        <w:rPr>
          <w:i/>
          <w:lang w:eastAsia="x-none"/>
          <w:rPrChange w:id="1834" w:author="Boone, Keith W (GE Healthcare)" w:date="2012-07-17T11:18:00Z">
            <w:rPr>
              <w:lang w:eastAsia="x-none"/>
            </w:rPr>
          </w:rPrChange>
        </w:rPr>
        <w:t xml:space="preserve">URI for the cited publication.  That </w:t>
      </w:r>
      <w:r w:rsidR="00B46105" w:rsidRPr="003063B8">
        <w:rPr>
          <w:i/>
          <w:lang w:eastAsia="x-none"/>
          <w:rPrChange w:id="1835" w:author="Boone, Keith W (GE Healthcare)" w:date="2012-07-17T11:18:00Z">
            <w:rPr>
              <w:lang w:eastAsia="x-none"/>
            </w:rPr>
          </w:rPrChange>
        </w:rPr>
        <w:t xml:space="preserve">URI may be </w:t>
      </w:r>
      <w:r w:rsidRPr="003063B8">
        <w:rPr>
          <w:i/>
          <w:lang w:eastAsia="x-none"/>
          <w:rPrChange w:id="1836" w:author="Boone, Keith W (GE Healthcare)" w:date="2012-07-17T11:18:00Z">
            <w:rPr>
              <w:lang w:eastAsia="x-none"/>
            </w:rPr>
          </w:rPrChange>
        </w:rPr>
        <w:t>URL to a web page, a URN, an ISSN or ISBN encoded as a URN</w:t>
      </w:r>
      <w:proofErr w:type="gramStart"/>
      <w:r w:rsidRPr="003063B8">
        <w:rPr>
          <w:i/>
          <w:lang w:eastAsia="x-none"/>
          <w:rPrChange w:id="1837" w:author="Boone, Keith W (GE Healthcare)" w:date="2012-07-17T11:18:00Z">
            <w:rPr>
              <w:lang w:eastAsia="x-none"/>
            </w:rPr>
          </w:rPrChange>
        </w:rPr>
        <w:t>,  or</w:t>
      </w:r>
      <w:proofErr w:type="gramEnd"/>
      <w:r w:rsidRPr="003063B8">
        <w:rPr>
          <w:i/>
          <w:lang w:eastAsia="x-none"/>
          <w:rPrChange w:id="1838" w:author="Boone, Keith W (GE Healthcare)" w:date="2012-07-17T11:18:00Z">
            <w:rPr>
              <w:lang w:eastAsia="x-none"/>
            </w:rPr>
          </w:rPrChange>
        </w:rPr>
        <w:t xml:space="preserve"> a DOI number prefixed with the </w:t>
      </w:r>
      <w:proofErr w:type="spellStart"/>
      <w:r w:rsidRPr="003063B8">
        <w:rPr>
          <w:i/>
          <w:lang w:eastAsia="x-none"/>
          <w:rPrChange w:id="1839" w:author="Boone, Keith W (GE Healthcare)" w:date="2012-07-17T11:18:00Z">
            <w:rPr>
              <w:lang w:eastAsia="x-none"/>
            </w:rPr>
          </w:rPrChange>
        </w:rPr>
        <w:t>doi</w:t>
      </w:r>
      <w:proofErr w:type="spellEnd"/>
      <w:r w:rsidRPr="003063B8">
        <w:rPr>
          <w:i/>
          <w:lang w:eastAsia="x-none"/>
          <w:rPrChange w:id="1840" w:author="Boone, Keith W (GE Healthcare)" w:date="2012-07-17T11:18:00Z">
            <w:rPr>
              <w:lang w:eastAsia="x-none"/>
            </w:rPr>
          </w:rPrChange>
        </w:rPr>
        <w:t>: URL scheme.</w:t>
      </w:r>
    </w:p>
    <w:p w:rsidR="00667F41" w:rsidRPr="003063B8" w:rsidRDefault="00667F41" w:rsidP="004D0D72">
      <w:pPr>
        <w:pStyle w:val="BodyText"/>
        <w:numPr>
          <w:ilvl w:val="0"/>
          <w:numId w:val="20"/>
        </w:numPr>
        <w:rPr>
          <w:i/>
          <w:lang w:eastAsia="x-none"/>
          <w:rPrChange w:id="1841" w:author="Boone, Keith W (GE Healthcare)" w:date="2012-07-17T11:18:00Z">
            <w:rPr>
              <w:lang w:eastAsia="x-none"/>
            </w:rPr>
          </w:rPrChange>
        </w:rPr>
      </w:pPr>
      <w:r w:rsidRPr="003063B8">
        <w:rPr>
          <w:i/>
          <w:lang w:eastAsia="x-none"/>
          <w:rPrChange w:id="1842" w:author="Boone, Keith W (GE Healthcare)" w:date="2012-07-17T11:18:00Z">
            <w:rPr>
              <w:lang w:eastAsia="x-none"/>
            </w:rPr>
          </w:rPrChange>
        </w:rPr>
        <w:t xml:space="preserve">The </w:t>
      </w:r>
      <w:r w:rsidRPr="003063B8">
        <w:rPr>
          <w:rStyle w:val="BodyTextChar3"/>
          <w:i/>
          <w:rPrChange w:id="1843" w:author="Boone, Keith W (GE Healthcare)" w:date="2012-07-17T11:18:00Z">
            <w:rPr>
              <w:rStyle w:val="BodyTextChar3"/>
            </w:rPr>
          </w:rPrChange>
        </w:rPr>
        <w:t>&lt;entry&gt;</w:t>
      </w:r>
      <w:r w:rsidRPr="003063B8">
        <w:rPr>
          <w:i/>
          <w:lang w:eastAsia="x-none"/>
          <w:rPrChange w:id="1844" w:author="Boone, Keith W (GE Healthcare)" w:date="2012-07-17T11:18:00Z">
            <w:rPr>
              <w:lang w:eastAsia="x-none"/>
            </w:rPr>
          </w:rPrChange>
        </w:rPr>
        <w:t xml:space="preserve"> element </w:t>
      </w:r>
      <w:r w:rsidRPr="003063B8">
        <w:rPr>
          <w:i/>
          <w:smallCaps/>
          <w:lang w:eastAsia="x-none"/>
          <w:rPrChange w:id="1845" w:author="Boone, Keith W (GE Healthcare)" w:date="2012-07-17T11:18:00Z">
            <w:rPr>
              <w:smallCaps/>
              <w:lang w:eastAsia="x-none"/>
            </w:rPr>
          </w:rPrChange>
        </w:rPr>
        <w:t>may</w:t>
      </w:r>
      <w:r w:rsidRPr="003063B8">
        <w:rPr>
          <w:i/>
          <w:lang w:eastAsia="x-none"/>
          <w:rPrChange w:id="1846" w:author="Boone, Keith W (GE Healthcare)" w:date="2012-07-17T11:18:00Z">
            <w:rPr>
              <w:lang w:eastAsia="x-none"/>
            </w:rPr>
          </w:rPrChange>
        </w:rPr>
        <w:t xml:space="preserve"> contain an </w:t>
      </w:r>
      <w:r w:rsidRPr="003063B8">
        <w:rPr>
          <w:rStyle w:val="BodyTextChar3"/>
          <w:i/>
          <w:rPrChange w:id="1847" w:author="Boone, Keith W (GE Healthcare)" w:date="2012-07-17T11:18:00Z">
            <w:rPr>
              <w:rStyle w:val="BodyTextChar3"/>
            </w:rPr>
          </w:rPrChange>
        </w:rPr>
        <w:t>&lt;</w:t>
      </w:r>
      <w:proofErr w:type="spellStart"/>
      <w:r w:rsidRPr="003063B8">
        <w:rPr>
          <w:rStyle w:val="BodyTextChar3"/>
          <w:i/>
          <w:rPrChange w:id="1848" w:author="Boone, Keith W (GE Healthcare)" w:date="2012-07-17T11:18:00Z">
            <w:rPr>
              <w:rStyle w:val="BodyTextChar3"/>
            </w:rPr>
          </w:rPrChange>
        </w:rPr>
        <w:t>dc</w:t>
      </w:r>
      <w:r w:rsidR="000A6642" w:rsidRPr="003063B8">
        <w:rPr>
          <w:rStyle w:val="BodyTextChar3"/>
          <w:i/>
          <w:rPrChange w:id="1849" w:author="Boone, Keith W (GE Healthcare)" w:date="2012-07-17T11:18:00Z">
            <w:rPr>
              <w:rStyle w:val="BodyTextChar3"/>
            </w:rPr>
          </w:rPrChange>
        </w:rPr>
        <w:t>terms</w:t>
      </w:r>
      <w:proofErr w:type="gramStart"/>
      <w:r w:rsidRPr="003063B8">
        <w:rPr>
          <w:rStyle w:val="BodyTextChar3"/>
          <w:i/>
          <w:rPrChange w:id="1850" w:author="Boone, Keith W (GE Healthcare)" w:date="2012-07-17T11:18:00Z">
            <w:rPr>
              <w:rStyle w:val="BodyTextChar3"/>
            </w:rPr>
          </w:rPrChange>
        </w:rPr>
        <w:t>:provenance</w:t>
      </w:r>
      <w:proofErr w:type="spellEnd"/>
      <w:proofErr w:type="gramEnd"/>
      <w:r w:rsidRPr="003063B8">
        <w:rPr>
          <w:rStyle w:val="BodyTextChar3"/>
          <w:i/>
          <w:rPrChange w:id="1851" w:author="Boone, Keith W (GE Healthcare)" w:date="2012-07-17T11:18:00Z">
            <w:rPr>
              <w:rStyle w:val="BodyTextChar3"/>
            </w:rPr>
          </w:rPrChange>
        </w:rPr>
        <w:t>&gt;</w:t>
      </w:r>
      <w:r w:rsidRPr="003063B8">
        <w:rPr>
          <w:i/>
          <w:lang w:eastAsia="x-none"/>
          <w:rPrChange w:id="1852" w:author="Boone, Keith W (GE Healthcare)" w:date="2012-07-17T11:18:00Z">
            <w:rPr>
              <w:lang w:eastAsia="x-none"/>
            </w:rPr>
          </w:rPrChange>
        </w:rPr>
        <w:t xml:space="preserve"> element to provide statements about the provenance of a resource (e.g., source of funding, changes in ownership, et cetera).</w:t>
      </w:r>
    </w:p>
    <w:p w:rsidR="005D2E80" w:rsidRPr="00D33912" w:rsidRDefault="005D2E80" w:rsidP="004D0D72">
      <w:pPr>
        <w:pStyle w:val="BodyText"/>
        <w:numPr>
          <w:ilvl w:val="0"/>
          <w:numId w:val="20"/>
        </w:numPr>
      </w:pPr>
      <w:r w:rsidRPr="00D33912">
        <w:t xml:space="preserve">The </w:t>
      </w:r>
      <w:r w:rsidRPr="00D33912">
        <w:rPr>
          <w:rStyle w:val="BodyTextChar3"/>
        </w:rPr>
        <w:t>&lt;entry&gt;</w:t>
      </w:r>
      <w:r w:rsidRPr="00D33912">
        <w:t xml:space="preserve"> element </w:t>
      </w:r>
      <w:r w:rsidRPr="00D33912">
        <w:rPr>
          <w:smallCaps/>
        </w:rPr>
        <w:t>may</w:t>
      </w:r>
      <w:r w:rsidRPr="00D33912">
        <w:t xml:space="preserve"> contain other legal Atom extension elements to communicate additional information about the entry (e.g., priority of a public health alert).</w:t>
      </w:r>
    </w:p>
    <w:p w:rsidR="009B048D" w:rsidRPr="00D33912" w:rsidRDefault="009B048D" w:rsidP="009B048D">
      <w:pPr>
        <w:pStyle w:val="Heading5"/>
        <w:numPr>
          <w:ilvl w:val="0"/>
          <w:numId w:val="0"/>
        </w:numPr>
        <w:rPr>
          <w:noProof w:val="0"/>
          <w:lang w:val="en-US"/>
        </w:rPr>
      </w:pPr>
      <w:bookmarkStart w:id="1853" w:name="_Toc330378023"/>
      <w:proofErr w:type="gramStart"/>
      <w:r w:rsidRPr="00D33912">
        <w:rPr>
          <w:noProof w:val="0"/>
          <w:lang w:val="en-US"/>
        </w:rPr>
        <w:t>3</w:t>
      </w:r>
      <w:r w:rsidR="006D768F" w:rsidRPr="00D33912">
        <w:rPr>
          <w:noProof w:val="0"/>
          <w:lang w:val="en-US"/>
        </w:rPr>
        <w:t>.Y.4.2</w:t>
      </w:r>
      <w:r w:rsidRPr="00D33912">
        <w:rPr>
          <w:noProof w:val="0"/>
          <w:lang w:val="en-US"/>
        </w:rPr>
        <w:t>.3</w:t>
      </w:r>
      <w:proofErr w:type="gramEnd"/>
      <w:r w:rsidRPr="00D33912">
        <w:rPr>
          <w:noProof w:val="0"/>
          <w:lang w:val="en-US"/>
        </w:rPr>
        <w:t xml:space="preserve"> Expected Actions</w:t>
      </w:r>
      <w:bookmarkEnd w:id="1853"/>
    </w:p>
    <w:p w:rsidR="001B715C" w:rsidRPr="00562A05" w:rsidRDefault="001B715C" w:rsidP="001B715C">
      <w:pPr>
        <w:pStyle w:val="BodyText"/>
        <w:numPr>
          <w:ilvl w:val="0"/>
          <w:numId w:val="30"/>
        </w:numPr>
        <w:rPr>
          <w:ins w:id="1854" w:author="Boone, Keith W (GE Healthcare)" w:date="2012-07-17T15:57:00Z"/>
          <w:b/>
          <w:lang w:eastAsia="x-none"/>
        </w:rPr>
      </w:pPr>
      <w:ins w:id="1855" w:author="Boone, Keith W (GE Healthcare)" w:date="2012-07-17T15:57:00Z">
        <w:r w:rsidRPr="00562A05">
          <w:rPr>
            <w:b/>
            <w:lang w:eastAsia="x-none"/>
          </w:rPr>
          <w:t xml:space="preserve">A Clinical Knowledge Directory </w:t>
        </w:r>
        <w:r w:rsidRPr="00562A05">
          <w:rPr>
            <w:b/>
            <w:smallCaps/>
            <w:lang w:eastAsia="x-none"/>
          </w:rPr>
          <w:t>shall</w:t>
        </w:r>
        <w:r w:rsidRPr="00562A05">
          <w:rPr>
            <w:b/>
            <w:lang w:eastAsia="x-none"/>
          </w:rPr>
          <w:t xml:space="preserve"> </w:t>
        </w:r>
        <w:proofErr w:type="gramStart"/>
        <w:r w:rsidRPr="00562A05">
          <w:rPr>
            <w:b/>
            <w:lang w:eastAsia="x-none"/>
          </w:rPr>
          <w:t>accept</w:t>
        </w:r>
        <w:proofErr w:type="gramEnd"/>
        <w:r w:rsidRPr="00562A05">
          <w:rPr>
            <w:b/>
            <w:lang w:eastAsia="x-none"/>
          </w:rPr>
          <w:t xml:space="preserve"> requests using both the HTTP GET and HTTP POST methods.</w:t>
        </w:r>
      </w:ins>
    </w:p>
    <w:p w:rsidR="00D909AB" w:rsidRPr="001B715C" w:rsidRDefault="00194B64" w:rsidP="004D0D72">
      <w:pPr>
        <w:pStyle w:val="BodyText"/>
        <w:numPr>
          <w:ilvl w:val="0"/>
          <w:numId w:val="30"/>
        </w:numPr>
        <w:rPr>
          <w:b/>
          <w:lang w:eastAsia="x-none"/>
          <w:rPrChange w:id="1856" w:author="Boone, Keith W (GE Healthcare)" w:date="2012-07-17T15:55:00Z">
            <w:rPr>
              <w:lang w:eastAsia="x-none"/>
            </w:rPr>
          </w:rPrChange>
        </w:rPr>
      </w:pPr>
      <w:r w:rsidRPr="001B715C">
        <w:rPr>
          <w:b/>
          <w:lang w:eastAsia="x-none"/>
          <w:rPrChange w:id="1857" w:author="Boone, Keith W (GE Healthcare)" w:date="2012-07-17T15:55:00Z">
            <w:rPr>
              <w:lang w:eastAsia="x-none"/>
            </w:rPr>
          </w:rPrChange>
        </w:rPr>
        <w:t>Upon rece</w:t>
      </w:r>
      <w:ins w:id="1858" w:author="Boone, Keith W (GE Healthcare)" w:date="2012-07-17T15:56:00Z">
        <w:r w:rsidR="001B715C">
          <w:rPr>
            <w:b/>
            <w:lang w:eastAsia="x-none"/>
          </w:rPr>
          <w:t>i</w:t>
        </w:r>
      </w:ins>
      <w:r w:rsidRPr="001B715C">
        <w:rPr>
          <w:b/>
          <w:lang w:eastAsia="x-none"/>
          <w:rPrChange w:id="1859" w:author="Boone, Keith W (GE Healthcare)" w:date="2012-07-17T15:55:00Z">
            <w:rPr>
              <w:lang w:eastAsia="x-none"/>
            </w:rPr>
          </w:rPrChange>
        </w:rPr>
        <w:t>pt</w:t>
      </w:r>
      <w:del w:id="1860" w:author="Boone, Keith W (GE Healthcare)" w:date="2012-07-17T15:57:00Z">
        <w:r w:rsidRPr="001B715C" w:rsidDel="001B715C">
          <w:rPr>
            <w:b/>
            <w:lang w:eastAsia="x-none"/>
            <w:rPrChange w:id="1861" w:author="Boone, Keith W (GE Healthcare)" w:date="2012-07-17T15:55:00Z">
              <w:rPr>
                <w:lang w:eastAsia="x-none"/>
              </w:rPr>
            </w:rPrChange>
          </w:rPr>
          <w:delText>ion</w:delText>
        </w:r>
      </w:del>
      <w:r w:rsidRPr="001B715C">
        <w:rPr>
          <w:b/>
          <w:lang w:eastAsia="x-none"/>
          <w:rPrChange w:id="1862" w:author="Boone, Keith W (GE Healthcare)" w:date="2012-07-17T15:55:00Z">
            <w:rPr>
              <w:lang w:eastAsia="x-none"/>
            </w:rPr>
          </w:rPrChange>
        </w:rPr>
        <w:t xml:space="preserve"> of the </w:t>
      </w:r>
      <w:proofErr w:type="spellStart"/>
      <w:r w:rsidR="00605F48" w:rsidRPr="001B715C">
        <w:rPr>
          <w:b/>
          <w:lang w:eastAsia="x-none"/>
          <w:rPrChange w:id="1863" w:author="Boone, Keith W (GE Healthcare)" w:date="2012-07-17T15:55:00Z">
            <w:rPr>
              <w:lang w:eastAsia="x-none"/>
            </w:rPr>
          </w:rPrChange>
        </w:rPr>
        <w:t>Infobutton</w:t>
      </w:r>
      <w:proofErr w:type="spellEnd"/>
      <w:r w:rsidRPr="001B715C">
        <w:rPr>
          <w:b/>
          <w:lang w:eastAsia="x-none"/>
          <w:rPrChange w:id="1864" w:author="Boone, Keith W (GE Healthcare)" w:date="2012-07-17T15:55:00Z">
            <w:rPr>
              <w:lang w:eastAsia="x-none"/>
            </w:rPr>
          </w:rPrChange>
        </w:rPr>
        <w:t xml:space="preserve"> Knowledge Request, the </w:t>
      </w:r>
      <w:del w:id="1865" w:author="Boone, Keith W (GE Healthcare)" w:date="2012-07-16T15:36:00Z">
        <w:r w:rsidRPr="001B715C" w:rsidDel="0051122A">
          <w:rPr>
            <w:b/>
            <w:lang w:eastAsia="x-none"/>
            <w:rPrChange w:id="1866" w:author="Boone, Keith W (GE Healthcare)" w:date="2012-07-17T15:55:00Z">
              <w:rPr>
                <w:lang w:eastAsia="x-none"/>
              </w:rPr>
            </w:rPrChange>
          </w:rPr>
          <w:delText>Clinical Knowledge Source</w:delText>
        </w:r>
      </w:del>
      <w:ins w:id="1867" w:author="Boone, Keith W (GE Healthcare)" w:date="2012-07-16T15:36:00Z">
        <w:r w:rsidR="0051122A" w:rsidRPr="001B715C">
          <w:rPr>
            <w:b/>
            <w:lang w:eastAsia="x-none"/>
            <w:rPrChange w:id="1868" w:author="Boone, Keith W (GE Healthcare)" w:date="2012-07-17T15:55:00Z">
              <w:rPr>
                <w:lang w:eastAsia="x-none"/>
              </w:rPr>
            </w:rPrChange>
          </w:rPr>
          <w:t>Clinical Knowledge Directory</w:t>
        </w:r>
      </w:ins>
      <w:r w:rsidRPr="001B715C">
        <w:rPr>
          <w:b/>
          <w:lang w:eastAsia="x-none"/>
          <w:rPrChange w:id="1869" w:author="Boone, Keith W (GE Healthcare)" w:date="2012-07-17T15:55:00Z">
            <w:rPr>
              <w:lang w:eastAsia="x-none"/>
            </w:rPr>
          </w:rPrChange>
        </w:rPr>
        <w:t xml:space="preserve"> Actor </w:t>
      </w:r>
      <w:r w:rsidRPr="001B715C">
        <w:rPr>
          <w:b/>
          <w:smallCaps/>
          <w:lang w:eastAsia="x-none"/>
          <w:rPrChange w:id="1870" w:author="Boone, Keith W (GE Healthcare)" w:date="2012-07-17T15:55:00Z">
            <w:rPr>
              <w:smallCaps/>
              <w:lang w:eastAsia="x-none"/>
            </w:rPr>
          </w:rPrChange>
        </w:rPr>
        <w:t>shall</w:t>
      </w:r>
      <w:r w:rsidRPr="001B715C">
        <w:rPr>
          <w:b/>
          <w:lang w:eastAsia="x-none"/>
          <w:rPrChange w:id="1871" w:author="Boone, Keith W (GE Healthcare)" w:date="2012-07-17T15:55:00Z">
            <w:rPr>
              <w:lang w:eastAsia="x-none"/>
            </w:rPr>
          </w:rPrChange>
        </w:rPr>
        <w:t xml:space="preserve"> </w:t>
      </w:r>
      <w:proofErr w:type="gramStart"/>
      <w:r w:rsidRPr="001B715C">
        <w:rPr>
          <w:b/>
          <w:lang w:eastAsia="x-none"/>
          <w:rPrChange w:id="1872" w:author="Boone, Keith W (GE Healthcare)" w:date="2012-07-17T15:55:00Z">
            <w:rPr>
              <w:lang w:eastAsia="x-none"/>
            </w:rPr>
          </w:rPrChange>
        </w:rPr>
        <w:t>parse</w:t>
      </w:r>
      <w:proofErr w:type="gramEnd"/>
      <w:r w:rsidRPr="001B715C">
        <w:rPr>
          <w:b/>
          <w:lang w:eastAsia="x-none"/>
          <w:rPrChange w:id="1873" w:author="Boone, Keith W (GE Healthcare)" w:date="2012-07-17T15:55:00Z">
            <w:rPr>
              <w:lang w:eastAsia="x-none"/>
            </w:rPr>
          </w:rPrChange>
        </w:rPr>
        <w:t xml:space="preserve"> the request</w:t>
      </w:r>
      <w:r w:rsidR="00D909AB" w:rsidRPr="001B715C">
        <w:rPr>
          <w:b/>
          <w:lang w:eastAsia="x-none"/>
          <w:rPrChange w:id="1874" w:author="Boone, Keith W (GE Healthcare)" w:date="2012-07-17T15:55:00Z">
            <w:rPr>
              <w:lang w:eastAsia="x-none"/>
            </w:rPr>
          </w:rPrChange>
        </w:rPr>
        <w:t>.</w:t>
      </w:r>
    </w:p>
    <w:p w:rsidR="00194B64" w:rsidRPr="001B715C" w:rsidRDefault="00D909AB" w:rsidP="004D0D72">
      <w:pPr>
        <w:pStyle w:val="BodyText"/>
        <w:numPr>
          <w:ilvl w:val="0"/>
          <w:numId w:val="30"/>
        </w:numPr>
        <w:rPr>
          <w:b/>
          <w:lang w:eastAsia="x-none"/>
          <w:rPrChange w:id="1875" w:author="Boone, Keith W (GE Healthcare)" w:date="2012-07-17T15:55:00Z">
            <w:rPr>
              <w:lang w:eastAsia="x-none"/>
            </w:rPr>
          </w:rPrChange>
        </w:rPr>
      </w:pPr>
      <w:r w:rsidRPr="001B715C">
        <w:rPr>
          <w:b/>
          <w:lang w:eastAsia="x-none"/>
          <w:rPrChange w:id="1876" w:author="Boone, Keith W (GE Healthcare)" w:date="2012-07-17T15:55:00Z">
            <w:rPr>
              <w:lang w:eastAsia="x-none"/>
            </w:rPr>
          </w:rPrChange>
        </w:rPr>
        <w:t>I</w:t>
      </w:r>
      <w:r w:rsidR="00194B64" w:rsidRPr="001B715C">
        <w:rPr>
          <w:b/>
          <w:lang w:eastAsia="x-none"/>
          <w:rPrChange w:id="1877" w:author="Boone, Keith W (GE Healthcare)" w:date="2012-07-17T15:55:00Z">
            <w:rPr>
              <w:lang w:eastAsia="x-none"/>
            </w:rPr>
          </w:rPrChange>
        </w:rPr>
        <w:t xml:space="preserve">f there are no errors, </w:t>
      </w:r>
      <w:r w:rsidRPr="001B715C">
        <w:rPr>
          <w:b/>
          <w:lang w:eastAsia="x-none"/>
          <w:rPrChange w:id="1878" w:author="Boone, Keith W (GE Healthcare)" w:date="2012-07-17T15:55:00Z">
            <w:rPr>
              <w:lang w:eastAsia="x-none"/>
            </w:rPr>
          </w:rPrChange>
        </w:rPr>
        <w:t xml:space="preserve">it </w:t>
      </w:r>
      <w:r w:rsidRPr="001B715C">
        <w:rPr>
          <w:b/>
          <w:smallCaps/>
          <w:lang w:eastAsia="x-none"/>
          <w:rPrChange w:id="1879" w:author="Boone, Keith W (GE Healthcare)" w:date="2012-07-17T15:55:00Z">
            <w:rPr>
              <w:smallCaps/>
              <w:lang w:eastAsia="x-none"/>
            </w:rPr>
          </w:rPrChange>
        </w:rPr>
        <w:t>shall</w:t>
      </w:r>
      <w:r w:rsidRPr="001B715C">
        <w:rPr>
          <w:b/>
          <w:lang w:eastAsia="x-none"/>
          <w:rPrChange w:id="1880" w:author="Boone, Keith W (GE Healthcare)" w:date="2012-07-17T15:55:00Z">
            <w:rPr>
              <w:lang w:eastAsia="x-none"/>
            </w:rPr>
          </w:rPrChange>
        </w:rPr>
        <w:t xml:space="preserve"> </w:t>
      </w:r>
      <w:r w:rsidR="00194B64" w:rsidRPr="001B715C">
        <w:rPr>
          <w:b/>
          <w:lang w:eastAsia="x-none"/>
          <w:rPrChange w:id="1881" w:author="Boone, Keith W (GE Healthcare)" w:date="2012-07-17T15:55:00Z">
            <w:rPr>
              <w:lang w:eastAsia="x-none"/>
            </w:rPr>
          </w:rPrChange>
        </w:rPr>
        <w:t xml:space="preserve">return the </w:t>
      </w:r>
      <w:proofErr w:type="spellStart"/>
      <w:r w:rsidR="00605F48" w:rsidRPr="001B715C">
        <w:rPr>
          <w:b/>
          <w:rPrChange w:id="1882" w:author="Boone, Keith W (GE Healthcare)" w:date="2012-07-17T15:55:00Z">
            <w:rPr/>
          </w:rPrChange>
        </w:rPr>
        <w:t>Infobutton</w:t>
      </w:r>
      <w:proofErr w:type="spellEnd"/>
      <w:r w:rsidR="00194B64" w:rsidRPr="001B715C">
        <w:rPr>
          <w:b/>
          <w:rPrChange w:id="1883" w:author="Boone, Keith W (GE Healthcare)" w:date="2012-07-17T15:55:00Z">
            <w:rPr/>
          </w:rPrChange>
        </w:rPr>
        <w:t xml:space="preserve"> Knowledge </w:t>
      </w:r>
      <w:del w:id="1884" w:author="Boone, Keith W (GE Healthcare)" w:date="2012-07-17T15:57:00Z">
        <w:r w:rsidR="00194B64" w:rsidRPr="001B715C" w:rsidDel="001B715C">
          <w:rPr>
            <w:b/>
            <w:rPrChange w:id="1885" w:author="Boone, Keith W (GE Healthcare)" w:date="2012-07-17T15:55:00Z">
              <w:rPr/>
            </w:rPrChange>
          </w:rPr>
          <w:delText xml:space="preserve">Response </w:delText>
        </w:r>
        <w:r w:rsidR="00194B64" w:rsidRPr="001B715C" w:rsidDel="001B715C">
          <w:rPr>
            <w:b/>
            <w:lang w:eastAsia="x-none"/>
            <w:rPrChange w:id="1886" w:author="Boone, Keith W (GE Healthcare)" w:date="2012-07-17T15:55:00Z">
              <w:rPr>
                <w:lang w:eastAsia="x-none"/>
              </w:rPr>
            </w:rPrChange>
          </w:rPr>
          <w:delText xml:space="preserve"> as</w:delText>
        </w:r>
      </w:del>
      <w:ins w:id="1887" w:author="Boone, Keith W (GE Healthcare)" w:date="2012-07-17T15:57:00Z">
        <w:r w:rsidR="001B715C" w:rsidRPr="001B715C">
          <w:rPr>
            <w:b/>
          </w:rPr>
          <w:t xml:space="preserve">Response </w:t>
        </w:r>
        <w:r w:rsidR="001B715C" w:rsidRPr="001B715C">
          <w:rPr>
            <w:b/>
            <w:lang w:eastAsia="x-none"/>
          </w:rPr>
          <w:t>as</w:t>
        </w:r>
      </w:ins>
      <w:r w:rsidR="00194B64" w:rsidRPr="001B715C">
        <w:rPr>
          <w:b/>
          <w:lang w:eastAsia="x-none"/>
          <w:rPrChange w:id="1888" w:author="Boone, Keith W (GE Healthcare)" w:date="2012-07-17T15:55:00Z">
            <w:rPr>
              <w:lang w:eastAsia="x-none"/>
            </w:rPr>
          </w:rPrChange>
        </w:rPr>
        <w:t xml:space="preserve"> specified in </w:t>
      </w:r>
      <w:r w:rsidR="00194B64" w:rsidRPr="001B715C">
        <w:rPr>
          <w:b/>
          <w:rPrChange w:id="1889" w:author="Boone, Keith W (GE Healthcare)" w:date="2012-07-17T15:55:00Z">
            <w:rPr/>
          </w:rPrChange>
        </w:rPr>
        <w:t>3.Y.4.2.2</w:t>
      </w:r>
      <w:r w:rsidR="00194B64" w:rsidRPr="001B715C">
        <w:rPr>
          <w:b/>
          <w:lang w:eastAsia="x-none"/>
          <w:rPrChange w:id="1890" w:author="Boone, Keith W (GE Healthcare)" w:date="2012-07-17T15:55:00Z">
            <w:rPr>
              <w:lang w:eastAsia="x-none"/>
            </w:rPr>
          </w:rPrChange>
        </w:rPr>
        <w:t xml:space="preserve"> and HTTP response code </w:t>
      </w:r>
      <w:r w:rsidR="00194B64" w:rsidRPr="001B715C">
        <w:rPr>
          <w:rStyle w:val="BodyTextChar3"/>
          <w:b/>
          <w:rPrChange w:id="1891" w:author="Boone, Keith W (GE Healthcare)" w:date="2012-07-17T15:55:00Z">
            <w:rPr>
              <w:rStyle w:val="BodyTextChar3"/>
            </w:rPr>
          </w:rPrChange>
        </w:rPr>
        <w:t>200 - OK</w:t>
      </w:r>
      <w:r w:rsidR="00194B64" w:rsidRPr="001B715C">
        <w:rPr>
          <w:b/>
          <w:lang w:eastAsia="x-none"/>
          <w:rPrChange w:id="1892" w:author="Boone, Keith W (GE Healthcare)" w:date="2012-07-17T15:55:00Z">
            <w:rPr>
              <w:lang w:eastAsia="x-none"/>
            </w:rPr>
          </w:rPrChange>
        </w:rPr>
        <w:t>.</w:t>
      </w:r>
    </w:p>
    <w:p w:rsidR="00D909AB" w:rsidRPr="001B715C" w:rsidRDefault="00D909AB" w:rsidP="004D0D72">
      <w:pPr>
        <w:pStyle w:val="BodyText"/>
        <w:numPr>
          <w:ilvl w:val="0"/>
          <w:numId w:val="30"/>
        </w:numPr>
        <w:rPr>
          <w:b/>
          <w:lang w:eastAsia="x-none"/>
          <w:rPrChange w:id="1893" w:author="Boone, Keith W (GE Healthcare)" w:date="2012-07-17T15:55:00Z">
            <w:rPr>
              <w:lang w:eastAsia="x-none"/>
            </w:rPr>
          </w:rPrChange>
        </w:rPr>
      </w:pPr>
      <w:r w:rsidRPr="001B715C">
        <w:rPr>
          <w:b/>
          <w:lang w:eastAsia="x-none"/>
          <w:rPrChange w:id="1894" w:author="Boone, Keith W (GE Healthcare)" w:date="2012-07-17T15:55:00Z">
            <w:rPr>
              <w:lang w:eastAsia="x-none"/>
            </w:rPr>
          </w:rPrChange>
        </w:rPr>
        <w:t xml:space="preserve">If there </w:t>
      </w:r>
      <w:proofErr w:type="gramStart"/>
      <w:r w:rsidRPr="001B715C">
        <w:rPr>
          <w:b/>
          <w:lang w:eastAsia="x-none"/>
          <w:rPrChange w:id="1895" w:author="Boone, Keith W (GE Healthcare)" w:date="2012-07-17T15:55:00Z">
            <w:rPr>
              <w:lang w:eastAsia="x-none"/>
            </w:rPr>
          </w:rPrChange>
        </w:rPr>
        <w:t>are</w:t>
      </w:r>
      <w:proofErr w:type="gramEnd"/>
      <w:r w:rsidRPr="001B715C">
        <w:rPr>
          <w:b/>
          <w:lang w:eastAsia="x-none"/>
          <w:rPrChange w:id="1896" w:author="Boone, Keith W (GE Healthcare)" w:date="2012-07-17T15:55:00Z">
            <w:rPr>
              <w:lang w:eastAsia="x-none"/>
            </w:rPr>
          </w:rPrChange>
        </w:rPr>
        <w:t xml:space="preserve"> </w:t>
      </w:r>
      <w:r w:rsidR="001E7C3E" w:rsidRPr="001B715C">
        <w:rPr>
          <w:b/>
          <w:lang w:eastAsia="x-none"/>
          <w:rPrChange w:id="1897" w:author="Boone, Keith W (GE Healthcare)" w:date="2012-07-17T15:55:00Z">
            <w:rPr>
              <w:lang w:eastAsia="x-none"/>
            </w:rPr>
          </w:rPrChange>
        </w:rPr>
        <w:t xml:space="preserve">syntax </w:t>
      </w:r>
      <w:r w:rsidRPr="001B715C">
        <w:rPr>
          <w:b/>
          <w:lang w:eastAsia="x-none"/>
          <w:rPrChange w:id="1898" w:author="Boone, Keith W (GE Healthcare)" w:date="2012-07-17T15:55:00Z">
            <w:rPr>
              <w:lang w:eastAsia="x-none"/>
            </w:rPr>
          </w:rPrChange>
        </w:rPr>
        <w:t xml:space="preserve">errors in the request </w:t>
      </w:r>
      <w:r w:rsidR="0011396E" w:rsidRPr="001B715C">
        <w:rPr>
          <w:b/>
          <w:lang w:eastAsia="x-none"/>
          <w:rPrChange w:id="1899" w:author="Boone, Keith W (GE Healthcare)" w:date="2012-07-17T15:55:00Z">
            <w:rPr>
              <w:lang w:eastAsia="x-none"/>
            </w:rPr>
          </w:rPrChange>
        </w:rPr>
        <w:t xml:space="preserve">the </w:t>
      </w:r>
      <w:del w:id="1900" w:author="Boone, Keith W (GE Healthcare)" w:date="2012-07-16T15:36:00Z">
        <w:r w:rsidR="0011396E" w:rsidRPr="001B715C" w:rsidDel="0051122A">
          <w:rPr>
            <w:b/>
            <w:lang w:eastAsia="x-none"/>
            <w:rPrChange w:id="1901" w:author="Boone, Keith W (GE Healthcare)" w:date="2012-07-17T15:55:00Z">
              <w:rPr>
                <w:lang w:eastAsia="x-none"/>
              </w:rPr>
            </w:rPrChange>
          </w:rPr>
          <w:delText>Clinical Knowledge Source</w:delText>
        </w:r>
      </w:del>
      <w:ins w:id="1902" w:author="Boone, Keith W (GE Healthcare)" w:date="2012-07-16T15:36:00Z">
        <w:r w:rsidR="0051122A" w:rsidRPr="001B715C">
          <w:rPr>
            <w:b/>
            <w:lang w:eastAsia="x-none"/>
            <w:rPrChange w:id="1903" w:author="Boone, Keith W (GE Healthcare)" w:date="2012-07-17T15:55:00Z">
              <w:rPr>
                <w:lang w:eastAsia="x-none"/>
              </w:rPr>
            </w:rPrChange>
          </w:rPr>
          <w:t>Clinical Knowledge Directory</w:t>
        </w:r>
      </w:ins>
      <w:r w:rsidR="0011396E" w:rsidRPr="001B715C">
        <w:rPr>
          <w:b/>
          <w:lang w:eastAsia="x-none"/>
          <w:rPrChange w:id="1904" w:author="Boone, Keith W (GE Healthcare)" w:date="2012-07-17T15:55:00Z">
            <w:rPr>
              <w:lang w:eastAsia="x-none"/>
            </w:rPr>
          </w:rPrChange>
        </w:rPr>
        <w:t xml:space="preserve"> </w:t>
      </w:r>
      <w:r w:rsidRPr="001B715C">
        <w:rPr>
          <w:b/>
          <w:smallCaps/>
          <w:lang w:eastAsia="x-none"/>
          <w:rPrChange w:id="1905" w:author="Boone, Keith W (GE Healthcare)" w:date="2012-07-17T15:55:00Z">
            <w:rPr>
              <w:smallCaps/>
              <w:lang w:eastAsia="x-none"/>
            </w:rPr>
          </w:rPrChange>
        </w:rPr>
        <w:t>shall</w:t>
      </w:r>
      <w:r w:rsidRPr="001B715C">
        <w:rPr>
          <w:b/>
          <w:lang w:eastAsia="x-none"/>
          <w:rPrChange w:id="1906" w:author="Boone, Keith W (GE Healthcare)" w:date="2012-07-17T15:55:00Z">
            <w:rPr>
              <w:lang w:eastAsia="x-none"/>
            </w:rPr>
          </w:rPrChange>
        </w:rPr>
        <w:t xml:space="preserve"> return a </w:t>
      </w:r>
      <w:r w:rsidR="001E7C3E" w:rsidRPr="001B715C">
        <w:rPr>
          <w:rStyle w:val="BodyTextChar3"/>
          <w:b/>
          <w:rPrChange w:id="1907" w:author="Boone, Keith W (GE Healthcare)" w:date="2012-07-17T15:55:00Z">
            <w:rPr>
              <w:rStyle w:val="BodyTextChar3"/>
            </w:rPr>
          </w:rPrChange>
        </w:rPr>
        <w:t>400 - Bad Request</w:t>
      </w:r>
      <w:r w:rsidR="001E7C3E" w:rsidRPr="001B715C">
        <w:rPr>
          <w:b/>
          <w:lang w:eastAsia="x-none"/>
          <w:rPrChange w:id="1908" w:author="Boone, Keith W (GE Healthcare)" w:date="2012-07-17T15:55:00Z">
            <w:rPr>
              <w:lang w:eastAsia="x-none"/>
            </w:rPr>
          </w:rPrChange>
        </w:rPr>
        <w:t xml:space="preserve"> response code</w:t>
      </w:r>
      <w:r w:rsidRPr="001B715C">
        <w:rPr>
          <w:b/>
          <w:lang w:eastAsia="x-none"/>
          <w:rPrChange w:id="1909" w:author="Boone, Keith W (GE Healthcare)" w:date="2012-07-17T15:55:00Z">
            <w:rPr>
              <w:lang w:eastAsia="x-none"/>
            </w:rPr>
          </w:rPrChange>
        </w:rPr>
        <w:t>.</w:t>
      </w:r>
    </w:p>
    <w:p w:rsidR="0011396E" w:rsidRPr="001B715C" w:rsidRDefault="00D909AB" w:rsidP="004D0D72">
      <w:pPr>
        <w:pStyle w:val="BodyText"/>
        <w:numPr>
          <w:ilvl w:val="0"/>
          <w:numId w:val="30"/>
        </w:numPr>
        <w:rPr>
          <w:b/>
          <w:lang w:eastAsia="x-none"/>
          <w:rPrChange w:id="1910" w:author="Boone, Keith W (GE Healthcare)" w:date="2012-07-17T15:55:00Z">
            <w:rPr>
              <w:lang w:eastAsia="x-none"/>
            </w:rPr>
          </w:rPrChange>
        </w:rPr>
      </w:pPr>
      <w:r w:rsidRPr="001B715C">
        <w:rPr>
          <w:b/>
          <w:lang w:eastAsia="x-none"/>
          <w:rPrChange w:id="1911" w:author="Boone, Keith W (GE Healthcare)" w:date="2012-07-17T15:55:00Z">
            <w:rPr>
              <w:lang w:eastAsia="x-none"/>
            </w:rPr>
          </w:rPrChange>
        </w:rPr>
        <w:t xml:space="preserve">If the </w:t>
      </w:r>
      <w:r w:rsidR="0011396E" w:rsidRPr="001B715C">
        <w:rPr>
          <w:b/>
          <w:lang w:eastAsia="x-none"/>
          <w:rPrChange w:id="1912" w:author="Boone, Keith W (GE Healthcare)" w:date="2012-07-17T15:55:00Z">
            <w:rPr>
              <w:lang w:eastAsia="x-none"/>
            </w:rPr>
          </w:rPrChange>
        </w:rPr>
        <w:t xml:space="preserve">Clinical Knowledge Requester </w:t>
      </w:r>
      <w:r w:rsidRPr="001B715C">
        <w:rPr>
          <w:b/>
          <w:lang w:eastAsia="x-none"/>
          <w:rPrChange w:id="1913" w:author="Boone, Keith W (GE Healthcare)" w:date="2012-07-17T15:55:00Z">
            <w:rPr>
              <w:lang w:eastAsia="x-none"/>
            </w:rPr>
          </w:rPrChange>
        </w:rPr>
        <w:t xml:space="preserve">is not authorized to access the </w:t>
      </w:r>
      <w:del w:id="1914" w:author="Boone, Keith W (GE Healthcare)" w:date="2012-07-16T15:36:00Z">
        <w:r w:rsidRPr="001B715C" w:rsidDel="0051122A">
          <w:rPr>
            <w:b/>
            <w:lang w:eastAsia="x-none"/>
            <w:rPrChange w:id="1915" w:author="Boone, Keith W (GE Healthcare)" w:date="2012-07-17T15:55:00Z">
              <w:rPr>
                <w:lang w:eastAsia="x-none"/>
              </w:rPr>
            </w:rPrChange>
          </w:rPr>
          <w:delText>Clinical Knowledge Source</w:delText>
        </w:r>
      </w:del>
      <w:ins w:id="1916" w:author="Boone, Keith W (GE Healthcare)" w:date="2012-07-16T15:36:00Z">
        <w:r w:rsidR="0051122A" w:rsidRPr="001B715C">
          <w:rPr>
            <w:b/>
            <w:lang w:eastAsia="x-none"/>
            <w:rPrChange w:id="1917" w:author="Boone, Keith W (GE Healthcare)" w:date="2012-07-17T15:55:00Z">
              <w:rPr>
                <w:lang w:eastAsia="x-none"/>
              </w:rPr>
            </w:rPrChange>
          </w:rPr>
          <w:t>Clinical Knowledge Directory</w:t>
        </w:r>
      </w:ins>
      <w:r w:rsidRPr="001B715C">
        <w:rPr>
          <w:b/>
          <w:lang w:eastAsia="x-none"/>
          <w:rPrChange w:id="1918" w:author="Boone, Keith W (GE Healthcare)" w:date="2012-07-17T15:55:00Z">
            <w:rPr>
              <w:lang w:eastAsia="x-none"/>
            </w:rPr>
          </w:rPrChange>
        </w:rPr>
        <w:t xml:space="preserve">, it </w:t>
      </w:r>
      <w:del w:id="1919" w:author="Boone, Keith W (GE Healthcare)" w:date="2012-07-18T17:47:00Z">
        <w:r w:rsidRPr="001B715C" w:rsidDel="00034E36">
          <w:rPr>
            <w:b/>
            <w:smallCaps/>
            <w:lang w:eastAsia="x-none"/>
            <w:rPrChange w:id="1920" w:author="Boone, Keith W (GE Healthcare)" w:date="2012-07-17T15:55:00Z">
              <w:rPr>
                <w:smallCaps/>
                <w:lang w:eastAsia="x-none"/>
              </w:rPr>
            </w:rPrChange>
          </w:rPr>
          <w:delText>shall</w:delText>
        </w:r>
        <w:r w:rsidRPr="001B715C" w:rsidDel="00034E36">
          <w:rPr>
            <w:b/>
            <w:lang w:eastAsia="x-none"/>
            <w:rPrChange w:id="1921" w:author="Boone, Keith W (GE Healthcare)" w:date="2012-07-17T15:55:00Z">
              <w:rPr>
                <w:lang w:eastAsia="x-none"/>
              </w:rPr>
            </w:rPrChange>
          </w:rPr>
          <w:delText xml:space="preserve"> </w:delText>
        </w:r>
      </w:del>
      <w:ins w:id="1922" w:author="Boone, Keith W (GE Healthcare)" w:date="2012-07-18T17:47:00Z">
        <w:r w:rsidR="00034E36">
          <w:rPr>
            <w:b/>
            <w:smallCaps/>
            <w:lang w:eastAsia="x-none"/>
          </w:rPr>
          <w:t>should</w:t>
        </w:r>
        <w:r w:rsidR="00034E36" w:rsidRPr="001B715C">
          <w:rPr>
            <w:b/>
            <w:lang w:eastAsia="x-none"/>
            <w:rPrChange w:id="1923" w:author="Boone, Keith W (GE Healthcare)" w:date="2012-07-17T15:55:00Z">
              <w:rPr>
                <w:lang w:eastAsia="x-none"/>
              </w:rPr>
            </w:rPrChange>
          </w:rPr>
          <w:t xml:space="preserve"> </w:t>
        </w:r>
      </w:ins>
      <w:r w:rsidRPr="001B715C">
        <w:rPr>
          <w:b/>
          <w:lang w:eastAsia="x-none"/>
          <w:rPrChange w:id="1924" w:author="Boone, Keith W (GE Healthcare)" w:date="2012-07-17T15:55:00Z">
            <w:rPr>
              <w:lang w:eastAsia="x-none"/>
            </w:rPr>
          </w:rPrChange>
        </w:rPr>
        <w:t xml:space="preserve">return </w:t>
      </w:r>
      <w:r w:rsidR="00D33912" w:rsidRPr="001B715C">
        <w:rPr>
          <w:b/>
          <w:lang w:eastAsia="x-none"/>
          <w:rPrChange w:id="1925" w:author="Boone, Keith W (GE Healthcare)" w:date="2012-07-17T15:55:00Z">
            <w:rPr>
              <w:lang w:eastAsia="x-none"/>
            </w:rPr>
          </w:rPrChange>
        </w:rPr>
        <w:t>a</w:t>
      </w:r>
      <w:r w:rsidRPr="001B715C">
        <w:rPr>
          <w:b/>
          <w:lang w:eastAsia="x-none"/>
          <w:rPrChange w:id="1926" w:author="Boone, Keith W (GE Healthcare)" w:date="2012-07-17T15:55:00Z">
            <w:rPr>
              <w:lang w:eastAsia="x-none"/>
            </w:rPr>
          </w:rPrChange>
        </w:rPr>
        <w:t xml:space="preserve"> </w:t>
      </w:r>
      <w:r w:rsidR="001E7C3E" w:rsidRPr="001B715C">
        <w:rPr>
          <w:rStyle w:val="BodyTextChar3"/>
          <w:b/>
          <w:rPrChange w:id="1927" w:author="Boone, Keith W (GE Healthcare)" w:date="2012-07-17T15:55:00Z">
            <w:rPr>
              <w:rStyle w:val="BodyTextChar3"/>
            </w:rPr>
          </w:rPrChange>
        </w:rPr>
        <w:t>4</w:t>
      </w:r>
      <w:r w:rsidR="0011396E" w:rsidRPr="001B715C">
        <w:rPr>
          <w:rStyle w:val="BodyTextChar3"/>
          <w:b/>
          <w:rPrChange w:id="1928" w:author="Boone, Keith W (GE Healthcare)" w:date="2012-07-17T15:55:00Z">
            <w:rPr>
              <w:rStyle w:val="BodyTextChar3"/>
            </w:rPr>
          </w:rPrChange>
        </w:rPr>
        <w:t>0</w:t>
      </w:r>
      <w:r w:rsidR="001E7C3E" w:rsidRPr="001B715C">
        <w:rPr>
          <w:rStyle w:val="BodyTextChar3"/>
          <w:b/>
          <w:rPrChange w:id="1929" w:author="Boone, Keith W (GE Healthcare)" w:date="2012-07-17T15:55:00Z">
            <w:rPr>
              <w:rStyle w:val="BodyTextChar3"/>
            </w:rPr>
          </w:rPrChange>
        </w:rPr>
        <w:t xml:space="preserve">1 – </w:t>
      </w:r>
      <w:r w:rsidR="001E7C3E" w:rsidRPr="001B715C">
        <w:rPr>
          <w:rStyle w:val="BodyTextChar3"/>
          <w:b/>
          <w:rPrChange w:id="1930" w:author="Boone, Keith W (GE Healthcare)" w:date="2012-07-17T15:55:00Z">
            <w:rPr>
              <w:rStyle w:val="BodyTextChar3"/>
            </w:rPr>
          </w:rPrChange>
        </w:rPr>
        <w:lastRenderedPageBreak/>
        <w:t>Request Unauthorized</w:t>
      </w:r>
      <w:r w:rsidR="001E7C3E" w:rsidRPr="001B715C">
        <w:rPr>
          <w:b/>
          <w:lang w:eastAsia="x-none"/>
          <w:rPrChange w:id="1931" w:author="Boone, Keith W (GE Healthcare)" w:date="2012-07-17T15:55:00Z">
            <w:rPr>
              <w:lang w:eastAsia="x-none"/>
            </w:rPr>
          </w:rPrChange>
        </w:rPr>
        <w:t xml:space="preserve"> </w:t>
      </w:r>
      <w:r w:rsidRPr="001B715C">
        <w:rPr>
          <w:b/>
          <w:lang w:eastAsia="x-none"/>
          <w:rPrChange w:id="1932" w:author="Boone, Keith W (GE Healthcare)" w:date="2012-07-17T15:55:00Z">
            <w:rPr>
              <w:lang w:eastAsia="x-none"/>
            </w:rPr>
          </w:rPrChange>
        </w:rPr>
        <w:t>failure</w:t>
      </w:r>
      <w:del w:id="1933" w:author="Boone, Keith W (GE Healthcare)" w:date="2012-07-18T17:47:00Z">
        <w:r w:rsidRPr="001B715C" w:rsidDel="00034E36">
          <w:rPr>
            <w:b/>
            <w:lang w:eastAsia="x-none"/>
            <w:rPrChange w:id="1934" w:author="Boone, Keith W (GE Healthcare)" w:date="2012-07-17T15:55:00Z">
              <w:rPr>
                <w:lang w:eastAsia="x-none"/>
              </w:rPr>
            </w:rPrChange>
          </w:rPr>
          <w:delText xml:space="preserve">.  </w:delText>
        </w:r>
      </w:del>
      <w:ins w:id="1935" w:author="Boone, Keith W (GE Healthcare)" w:date="2012-07-18T17:47:00Z">
        <w:r w:rsidR="00034E36">
          <w:rPr>
            <w:b/>
            <w:lang w:eastAsia="x-none"/>
          </w:rPr>
          <w:t xml:space="preserve">, but </w:t>
        </w:r>
        <w:r w:rsidR="00034E36" w:rsidRPr="00034E36">
          <w:rPr>
            <w:b/>
            <w:smallCaps/>
            <w:lang w:eastAsia="x-none"/>
            <w:rPrChange w:id="1936" w:author="Boone, Keith W (GE Healthcare)" w:date="2012-07-18T17:48:00Z">
              <w:rPr>
                <w:b/>
                <w:lang w:eastAsia="x-none"/>
              </w:rPr>
            </w:rPrChange>
          </w:rPr>
          <w:t>may</w:t>
        </w:r>
        <w:r w:rsidR="00034E36">
          <w:rPr>
            <w:b/>
            <w:lang w:eastAsia="x-none"/>
          </w:rPr>
          <w:t xml:space="preserve"> return other values depending upon how the system implements authentication.</w:t>
        </w:r>
      </w:ins>
      <w:bookmarkStart w:id="1937" w:name="_GoBack"/>
      <w:bookmarkEnd w:id="1937"/>
    </w:p>
    <w:p w:rsidR="00D909AB" w:rsidRPr="001B715C" w:rsidRDefault="00D909AB" w:rsidP="004D0D72">
      <w:pPr>
        <w:pStyle w:val="BodyText"/>
        <w:numPr>
          <w:ilvl w:val="0"/>
          <w:numId w:val="30"/>
        </w:numPr>
        <w:rPr>
          <w:b/>
          <w:lang w:eastAsia="x-none"/>
          <w:rPrChange w:id="1938" w:author="Boone, Keith W (GE Healthcare)" w:date="2012-07-17T15:55:00Z">
            <w:rPr>
              <w:lang w:eastAsia="x-none"/>
            </w:rPr>
          </w:rPrChange>
        </w:rPr>
      </w:pPr>
      <w:r w:rsidRPr="001B715C">
        <w:rPr>
          <w:b/>
          <w:lang w:eastAsia="x-none"/>
          <w:rPrChange w:id="1939" w:author="Boone, Keith W (GE Healthcare)" w:date="2012-07-17T15:55:00Z">
            <w:rPr>
              <w:lang w:eastAsia="x-none"/>
            </w:rPr>
          </w:rPrChange>
        </w:rPr>
        <w:t xml:space="preserve">If </w:t>
      </w:r>
      <w:r w:rsidR="001E7C3E" w:rsidRPr="001B715C">
        <w:rPr>
          <w:b/>
          <w:lang w:eastAsia="x-none"/>
          <w:rPrChange w:id="1940" w:author="Boone, Keith W (GE Healthcare)" w:date="2012-07-17T15:55:00Z">
            <w:rPr>
              <w:lang w:eastAsia="x-none"/>
            </w:rPr>
          </w:rPrChange>
        </w:rPr>
        <w:t xml:space="preserve">the </w:t>
      </w:r>
      <w:proofErr w:type="spellStart"/>
      <w:r w:rsidR="0011396E" w:rsidRPr="001B715C">
        <w:rPr>
          <w:b/>
          <w:lang w:eastAsia="x-none"/>
          <w:rPrChange w:id="1941" w:author="Boone, Keith W (GE Healthcare)" w:date="2012-07-17T15:55:00Z">
            <w:rPr>
              <w:lang w:eastAsia="x-none"/>
            </w:rPr>
          </w:rPrChange>
        </w:rPr>
        <w:t>Infobutton</w:t>
      </w:r>
      <w:proofErr w:type="spellEnd"/>
      <w:r w:rsidR="0011396E" w:rsidRPr="001B715C">
        <w:rPr>
          <w:b/>
          <w:lang w:eastAsia="x-none"/>
          <w:rPrChange w:id="1942" w:author="Boone, Keith W (GE Healthcare)" w:date="2012-07-17T15:55:00Z">
            <w:rPr>
              <w:lang w:eastAsia="x-none"/>
            </w:rPr>
          </w:rPrChange>
        </w:rPr>
        <w:t xml:space="preserve"> Knowledge R</w:t>
      </w:r>
      <w:r w:rsidR="001E7C3E" w:rsidRPr="001B715C">
        <w:rPr>
          <w:b/>
          <w:lang w:eastAsia="x-none"/>
          <w:rPrChange w:id="1943" w:author="Boone, Keith W (GE Healthcare)" w:date="2012-07-17T15:55:00Z">
            <w:rPr>
              <w:lang w:eastAsia="x-none"/>
            </w:rPr>
          </w:rPrChange>
        </w:rPr>
        <w:t xml:space="preserve">equest </w:t>
      </w:r>
      <w:r w:rsidRPr="001B715C">
        <w:rPr>
          <w:b/>
          <w:lang w:eastAsia="x-none"/>
          <w:rPrChange w:id="1944" w:author="Boone, Keith W (GE Healthcare)" w:date="2012-07-17T15:55:00Z">
            <w:rPr>
              <w:lang w:eastAsia="x-none"/>
            </w:rPr>
          </w:rPrChange>
        </w:rPr>
        <w:t>suppl</w:t>
      </w:r>
      <w:r w:rsidR="001E7C3E" w:rsidRPr="001B715C">
        <w:rPr>
          <w:b/>
          <w:lang w:eastAsia="x-none"/>
          <w:rPrChange w:id="1945" w:author="Boone, Keith W (GE Healthcare)" w:date="2012-07-17T15:55:00Z">
            <w:rPr>
              <w:lang w:eastAsia="x-none"/>
            </w:rPr>
          </w:rPrChange>
        </w:rPr>
        <w:t>ied</w:t>
      </w:r>
      <w:r w:rsidRPr="001B715C">
        <w:rPr>
          <w:b/>
          <w:lang w:eastAsia="x-none"/>
          <w:rPrChange w:id="1946" w:author="Boone, Keith W (GE Healthcare)" w:date="2012-07-17T15:55:00Z">
            <w:rPr>
              <w:lang w:eastAsia="x-none"/>
            </w:rPr>
          </w:rPrChange>
        </w:rPr>
        <w:t xml:space="preserve"> credentials</w:t>
      </w:r>
      <w:r w:rsidR="001E7C3E" w:rsidRPr="001B715C">
        <w:rPr>
          <w:b/>
          <w:lang w:eastAsia="x-none"/>
          <w:rPrChange w:id="1947" w:author="Boone, Keith W (GE Healthcare)" w:date="2012-07-17T15:55:00Z">
            <w:rPr>
              <w:lang w:eastAsia="x-none"/>
            </w:rPr>
          </w:rPrChange>
        </w:rPr>
        <w:t xml:space="preserve"> </w:t>
      </w:r>
      <w:r w:rsidR="0011396E" w:rsidRPr="001B715C">
        <w:rPr>
          <w:b/>
          <w:lang w:eastAsia="x-none"/>
          <w:rPrChange w:id="1948" w:author="Boone, Keith W (GE Healthcare)" w:date="2012-07-17T15:55:00Z">
            <w:rPr>
              <w:lang w:eastAsia="x-none"/>
            </w:rPr>
          </w:rPrChange>
        </w:rPr>
        <w:t xml:space="preserve">in the HTTP request </w:t>
      </w:r>
      <w:r w:rsidR="001E7C3E" w:rsidRPr="001B715C">
        <w:rPr>
          <w:b/>
          <w:lang w:eastAsia="x-none"/>
          <w:rPrChange w:id="1949" w:author="Boone, Keith W (GE Healthcare)" w:date="2012-07-17T15:55:00Z">
            <w:rPr>
              <w:lang w:eastAsia="x-none"/>
            </w:rPr>
          </w:rPrChange>
        </w:rPr>
        <w:t xml:space="preserve">and they are not valid </w:t>
      </w:r>
      <w:del w:id="1950" w:author="Boone, Keith W (GE Healthcare)" w:date="2012-07-16T15:36:00Z">
        <w:r w:rsidRPr="001B715C" w:rsidDel="0051122A">
          <w:rPr>
            <w:b/>
            <w:lang w:eastAsia="x-none"/>
            <w:rPrChange w:id="1951" w:author="Boone, Keith W (GE Healthcare)" w:date="2012-07-17T15:55:00Z">
              <w:rPr>
                <w:lang w:eastAsia="x-none"/>
              </w:rPr>
            </w:rPrChange>
          </w:rPr>
          <w:delText>Clinical Knowledge Source</w:delText>
        </w:r>
      </w:del>
      <w:ins w:id="1952" w:author="Boone, Keith W (GE Healthcare)" w:date="2012-07-16T15:36:00Z">
        <w:r w:rsidR="0051122A" w:rsidRPr="001B715C">
          <w:rPr>
            <w:b/>
            <w:lang w:eastAsia="x-none"/>
            <w:rPrChange w:id="1953" w:author="Boone, Keith W (GE Healthcare)" w:date="2012-07-17T15:55:00Z">
              <w:rPr>
                <w:lang w:eastAsia="x-none"/>
              </w:rPr>
            </w:rPrChange>
          </w:rPr>
          <w:t>Clinical Knowledge Directory</w:t>
        </w:r>
      </w:ins>
      <w:r w:rsidRPr="001B715C">
        <w:rPr>
          <w:b/>
          <w:lang w:eastAsia="x-none"/>
          <w:rPrChange w:id="1954" w:author="Boone, Keith W (GE Healthcare)" w:date="2012-07-17T15:55:00Z">
            <w:rPr>
              <w:lang w:eastAsia="x-none"/>
            </w:rPr>
          </w:rPrChange>
        </w:rPr>
        <w:t xml:space="preserve"> </w:t>
      </w:r>
      <w:r w:rsidRPr="001B715C">
        <w:rPr>
          <w:b/>
          <w:smallCaps/>
          <w:lang w:eastAsia="x-none"/>
          <w:rPrChange w:id="1955" w:author="Boone, Keith W (GE Healthcare)" w:date="2012-07-17T15:55:00Z">
            <w:rPr>
              <w:smallCaps/>
              <w:lang w:eastAsia="x-none"/>
            </w:rPr>
          </w:rPrChange>
        </w:rPr>
        <w:t>shall</w:t>
      </w:r>
      <w:r w:rsidRPr="001B715C">
        <w:rPr>
          <w:b/>
          <w:lang w:eastAsia="x-none"/>
          <w:rPrChange w:id="1956" w:author="Boone, Keith W (GE Healthcare)" w:date="2012-07-17T15:55:00Z">
            <w:rPr>
              <w:lang w:eastAsia="x-none"/>
            </w:rPr>
          </w:rPrChange>
        </w:rPr>
        <w:t xml:space="preserve"> log an authentication error</w:t>
      </w:r>
      <w:r w:rsidR="001E7C3E" w:rsidRPr="001B715C">
        <w:rPr>
          <w:b/>
          <w:lang w:eastAsia="x-none"/>
          <w:rPrChange w:id="1957" w:author="Boone, Keith W (GE Healthcare)" w:date="2012-07-17T15:55:00Z">
            <w:rPr>
              <w:lang w:eastAsia="x-none"/>
            </w:rPr>
          </w:rPrChange>
        </w:rPr>
        <w:t xml:space="preserve"> in the audit log</w:t>
      </w:r>
      <w:r w:rsidRPr="001B715C">
        <w:rPr>
          <w:b/>
          <w:lang w:eastAsia="x-none"/>
          <w:rPrChange w:id="1958" w:author="Boone, Keith W (GE Healthcare)" w:date="2012-07-17T15:55:00Z">
            <w:rPr>
              <w:lang w:eastAsia="x-none"/>
            </w:rPr>
          </w:rPrChange>
        </w:rPr>
        <w:t>.</w:t>
      </w:r>
      <w:r w:rsidR="001E7C3E" w:rsidRPr="001B715C">
        <w:rPr>
          <w:b/>
          <w:lang w:eastAsia="x-none"/>
          <w:rPrChange w:id="1959" w:author="Boone, Keith W (GE Healthcare)" w:date="2012-07-17T15:55:00Z">
            <w:rPr>
              <w:lang w:eastAsia="x-none"/>
            </w:rPr>
          </w:rPrChange>
        </w:rPr>
        <w:t xml:space="preserve">  If no credentials were supplied, an audit log entry </w:t>
      </w:r>
      <w:r w:rsidR="0011396E" w:rsidRPr="001B715C">
        <w:rPr>
          <w:b/>
          <w:smallCaps/>
          <w:lang w:eastAsia="x-none"/>
          <w:rPrChange w:id="1960" w:author="Boone, Keith W (GE Healthcare)" w:date="2012-07-17T15:55:00Z">
            <w:rPr>
              <w:smallCaps/>
              <w:lang w:eastAsia="x-none"/>
            </w:rPr>
          </w:rPrChange>
        </w:rPr>
        <w:t xml:space="preserve">should </w:t>
      </w:r>
      <w:r w:rsidR="001E7C3E" w:rsidRPr="001B715C">
        <w:rPr>
          <w:b/>
          <w:smallCaps/>
          <w:lang w:eastAsia="x-none"/>
          <w:rPrChange w:id="1961" w:author="Boone, Keith W (GE Healthcare)" w:date="2012-07-17T15:55:00Z">
            <w:rPr>
              <w:smallCaps/>
              <w:lang w:eastAsia="x-none"/>
            </w:rPr>
          </w:rPrChange>
        </w:rPr>
        <w:t>not</w:t>
      </w:r>
      <w:r w:rsidR="001E7C3E" w:rsidRPr="001B715C">
        <w:rPr>
          <w:b/>
          <w:lang w:eastAsia="x-none"/>
          <w:rPrChange w:id="1962" w:author="Boone, Keith W (GE Healthcare)" w:date="2012-07-17T15:55:00Z">
            <w:rPr>
              <w:lang w:eastAsia="x-none"/>
            </w:rPr>
          </w:rPrChange>
        </w:rPr>
        <w:t xml:space="preserve"> be generated.</w:t>
      </w:r>
    </w:p>
    <w:p w:rsidR="001E7C3E" w:rsidRPr="001B715C" w:rsidRDefault="00D909AB" w:rsidP="004D0D72">
      <w:pPr>
        <w:pStyle w:val="BodyText"/>
        <w:numPr>
          <w:ilvl w:val="0"/>
          <w:numId w:val="30"/>
        </w:numPr>
        <w:rPr>
          <w:b/>
          <w:lang w:eastAsia="x-none"/>
          <w:rPrChange w:id="1963" w:author="Boone, Keith W (GE Healthcare)" w:date="2012-07-17T15:55:00Z">
            <w:rPr>
              <w:lang w:eastAsia="x-none"/>
            </w:rPr>
          </w:rPrChange>
        </w:rPr>
      </w:pPr>
      <w:r w:rsidRPr="001B715C">
        <w:rPr>
          <w:b/>
          <w:lang w:eastAsia="x-none"/>
          <w:rPrChange w:id="1964" w:author="Boone, Keith W (GE Healthcare)" w:date="2012-07-17T15:55:00Z">
            <w:rPr>
              <w:lang w:eastAsia="x-none"/>
            </w:rPr>
          </w:rPrChange>
        </w:rPr>
        <w:t xml:space="preserve">Other error codes </w:t>
      </w:r>
      <w:r w:rsidRPr="001B715C">
        <w:rPr>
          <w:b/>
          <w:smallCaps/>
          <w:lang w:eastAsia="x-none"/>
          <w:rPrChange w:id="1965" w:author="Boone, Keith W (GE Healthcare)" w:date="2012-07-17T15:55:00Z">
            <w:rPr>
              <w:smallCaps/>
              <w:lang w:eastAsia="x-none"/>
            </w:rPr>
          </w:rPrChange>
        </w:rPr>
        <w:t>may</w:t>
      </w:r>
      <w:r w:rsidRPr="001B715C">
        <w:rPr>
          <w:b/>
          <w:lang w:eastAsia="x-none"/>
          <w:rPrChange w:id="1966" w:author="Boone, Keith W (GE Healthcare)" w:date="2012-07-17T15:55:00Z">
            <w:rPr>
              <w:lang w:eastAsia="x-none"/>
            </w:rPr>
          </w:rPrChange>
        </w:rPr>
        <w:t xml:space="preserve"> be returned by the </w:t>
      </w:r>
      <w:del w:id="1967" w:author="Boone, Keith W (GE Healthcare)" w:date="2012-07-16T15:36:00Z">
        <w:r w:rsidRPr="001B715C" w:rsidDel="0051122A">
          <w:rPr>
            <w:b/>
            <w:lang w:eastAsia="x-none"/>
            <w:rPrChange w:id="1968" w:author="Boone, Keith W (GE Healthcare)" w:date="2012-07-17T15:55:00Z">
              <w:rPr>
                <w:lang w:eastAsia="x-none"/>
              </w:rPr>
            </w:rPrChange>
          </w:rPr>
          <w:delText>Clinical Knowledge Source</w:delText>
        </w:r>
      </w:del>
      <w:ins w:id="1969" w:author="Boone, Keith W (GE Healthcare)" w:date="2012-07-16T15:36:00Z">
        <w:r w:rsidR="0051122A" w:rsidRPr="001B715C">
          <w:rPr>
            <w:b/>
            <w:lang w:eastAsia="x-none"/>
            <w:rPrChange w:id="1970" w:author="Boone, Keith W (GE Healthcare)" w:date="2012-07-17T15:55:00Z">
              <w:rPr>
                <w:lang w:eastAsia="x-none"/>
              </w:rPr>
            </w:rPrChange>
          </w:rPr>
          <w:t>Clinical Knowledge Directory</w:t>
        </w:r>
      </w:ins>
      <w:r w:rsidRPr="001B715C">
        <w:rPr>
          <w:b/>
          <w:lang w:eastAsia="x-none"/>
          <w:rPrChange w:id="1971" w:author="Boone, Keith W (GE Healthcare)" w:date="2012-07-17T15:55:00Z">
            <w:rPr>
              <w:lang w:eastAsia="x-none"/>
            </w:rPr>
          </w:rPrChange>
        </w:rPr>
        <w:t xml:space="preserve"> as needed.</w:t>
      </w:r>
      <w:r w:rsidR="00BE7887" w:rsidRPr="001B715C">
        <w:rPr>
          <w:b/>
          <w:lang w:eastAsia="x-none"/>
          <w:rPrChange w:id="1972" w:author="Boone, Keith W (GE Healthcare)" w:date="2012-07-17T15:55:00Z">
            <w:rPr>
              <w:lang w:eastAsia="x-none"/>
            </w:rPr>
          </w:rPrChange>
        </w:rPr>
        <w:t xml:space="preserve">  </w:t>
      </w:r>
    </w:p>
    <w:p w:rsidR="00BE7887" w:rsidRPr="00D33912" w:rsidRDefault="00BE7887" w:rsidP="00BE7887">
      <w:pPr>
        <w:pStyle w:val="BodyText"/>
        <w:rPr>
          <w:lang w:eastAsia="x-none"/>
        </w:rPr>
      </w:pPr>
      <w:r w:rsidRPr="00D33912">
        <w:rPr>
          <w:lang w:eastAsia="x-none"/>
        </w:rPr>
        <w:t xml:space="preserve">Some web-based authentication </w:t>
      </w:r>
      <w:r w:rsidR="00BE79FE" w:rsidRPr="00D33912">
        <w:rPr>
          <w:lang w:eastAsia="x-none"/>
        </w:rPr>
        <w:t>mechanisms</w:t>
      </w:r>
      <w:r w:rsidRPr="00D33912">
        <w:rPr>
          <w:lang w:eastAsia="x-none"/>
        </w:rPr>
        <w:t xml:space="preserve"> use HTTP redirects to provide for user authentication (e.g., </w:t>
      </w:r>
      <w:proofErr w:type="spellStart"/>
      <w:r w:rsidRPr="00D33912">
        <w:rPr>
          <w:lang w:eastAsia="x-none"/>
        </w:rPr>
        <w:t>OAuth</w:t>
      </w:r>
      <w:proofErr w:type="spellEnd"/>
      <w:r w:rsidRPr="00D33912">
        <w:rPr>
          <w:lang w:eastAsia="x-none"/>
        </w:rPr>
        <w:t xml:space="preserve">) or access controls.  This IHE profile </w:t>
      </w:r>
      <w:r w:rsidR="0011396E" w:rsidRPr="00D33912">
        <w:rPr>
          <w:lang w:eastAsia="x-none"/>
        </w:rPr>
        <w:t xml:space="preserve">neither </w:t>
      </w:r>
      <w:r w:rsidRPr="00D33912">
        <w:rPr>
          <w:lang w:eastAsia="x-none"/>
        </w:rPr>
        <w:t>require</w:t>
      </w:r>
      <w:r w:rsidR="0011396E" w:rsidRPr="00D33912">
        <w:rPr>
          <w:lang w:eastAsia="x-none"/>
        </w:rPr>
        <w:t>s</w:t>
      </w:r>
      <w:r w:rsidRPr="00D33912">
        <w:rPr>
          <w:lang w:eastAsia="x-none"/>
        </w:rPr>
        <w:t xml:space="preserve"> </w:t>
      </w:r>
      <w:r w:rsidR="0011396E" w:rsidRPr="00D33912">
        <w:rPr>
          <w:lang w:eastAsia="x-none"/>
        </w:rPr>
        <w:t>n</w:t>
      </w:r>
      <w:r w:rsidRPr="00D33912">
        <w:rPr>
          <w:lang w:eastAsia="x-none"/>
        </w:rPr>
        <w:t>or prohibit</w:t>
      </w:r>
      <w:r w:rsidR="0011396E" w:rsidRPr="00D33912">
        <w:rPr>
          <w:lang w:eastAsia="x-none"/>
        </w:rPr>
        <w:t>s</w:t>
      </w:r>
      <w:r w:rsidRPr="00D33912">
        <w:rPr>
          <w:lang w:eastAsia="x-none"/>
        </w:rPr>
        <w:t xml:space="preserve"> use of these mechanisms to enforce user authentication or enable access controls.  The use of these methods for authentication or access control is out of the scope of this profile.  </w:t>
      </w:r>
    </w:p>
    <w:p w:rsidR="007E3ECC" w:rsidRPr="00291432" w:rsidRDefault="007E3ECC" w:rsidP="00291432">
      <w:pPr>
        <w:pStyle w:val="Note"/>
      </w:pPr>
      <w:r w:rsidRPr="00291432">
        <w:t>Note:</w:t>
      </w:r>
      <w:r w:rsidRPr="00291432">
        <w:tab/>
        <w:t xml:space="preserve">A Clinical Knowledge Requester should fail gracefully upon receipt of an unrecognized return code in the HTTP response (e.g., such as a redirect request in the example above).  </w:t>
      </w:r>
      <w:r w:rsidR="0011396E" w:rsidRPr="00291432">
        <w:t xml:space="preserve">Additional error </w:t>
      </w:r>
      <w:r w:rsidR="00424BA2" w:rsidRPr="00291432">
        <w:t xml:space="preserve">return codes </w:t>
      </w:r>
      <w:r w:rsidRPr="00291432">
        <w:t xml:space="preserve">may be introduced by web intermediaries such as firewalls and caches that appear between the </w:t>
      </w:r>
      <w:del w:id="1973" w:author="Boone, Keith W (GE Healthcare)" w:date="2012-07-16T15:36:00Z">
        <w:r w:rsidRPr="00291432" w:rsidDel="0051122A">
          <w:delText>Clinical Knowledge Source</w:delText>
        </w:r>
      </w:del>
      <w:ins w:id="1974" w:author="Boone, Keith W (GE Healthcare)" w:date="2012-07-16T15:36:00Z">
        <w:r w:rsidR="0051122A">
          <w:t>Clinical Knowledge Directory</w:t>
        </w:r>
      </w:ins>
      <w:r w:rsidRPr="00291432">
        <w:t xml:space="preserve"> and Clinical Knowledge Requester actors.  These servers may introduce additional failure modes and failure codes.</w:t>
      </w:r>
    </w:p>
    <w:p w:rsidR="0011396E" w:rsidRPr="00D33912" w:rsidRDefault="0011396E" w:rsidP="00BE7887">
      <w:pPr>
        <w:pStyle w:val="BodyText"/>
        <w:rPr>
          <w:lang w:eastAsia="x-none"/>
        </w:rPr>
      </w:pPr>
      <w:r w:rsidRPr="00D33912">
        <w:rPr>
          <w:lang w:eastAsia="x-none"/>
        </w:rPr>
        <w:t xml:space="preserve">Responses to the </w:t>
      </w:r>
      <w:proofErr w:type="spellStart"/>
      <w:r w:rsidRPr="00D33912">
        <w:rPr>
          <w:lang w:eastAsia="x-none"/>
        </w:rPr>
        <w:t>Infobutton</w:t>
      </w:r>
      <w:proofErr w:type="spellEnd"/>
      <w:r w:rsidRPr="00D33912">
        <w:rPr>
          <w:lang w:eastAsia="x-none"/>
        </w:rPr>
        <w:t xml:space="preserve"> Knowledge Request should not be cached</w:t>
      </w:r>
      <w:r w:rsidR="00A360AF" w:rsidRPr="00D33912">
        <w:rPr>
          <w:rStyle w:val="FootnoteReference"/>
          <w:lang w:eastAsia="x-none"/>
        </w:rPr>
        <w:footnoteReference w:id="2"/>
      </w:r>
      <w:r w:rsidRPr="00D33912">
        <w:rPr>
          <w:lang w:eastAsia="x-none"/>
        </w:rPr>
        <w:t xml:space="preserve">.  </w:t>
      </w:r>
    </w:p>
    <w:p w:rsidR="0011396E" w:rsidRPr="001B715C" w:rsidRDefault="0011396E" w:rsidP="004D0D72">
      <w:pPr>
        <w:pStyle w:val="BodyText"/>
        <w:numPr>
          <w:ilvl w:val="0"/>
          <w:numId w:val="30"/>
        </w:numPr>
        <w:rPr>
          <w:b/>
          <w:lang w:eastAsia="x-none"/>
          <w:rPrChange w:id="1977" w:author="Boone, Keith W (GE Healthcare)" w:date="2012-07-17T15:55:00Z">
            <w:rPr>
              <w:lang w:eastAsia="x-none"/>
            </w:rPr>
          </w:rPrChange>
        </w:rPr>
      </w:pPr>
      <w:r w:rsidRPr="001B715C">
        <w:rPr>
          <w:b/>
          <w:lang w:eastAsia="x-none"/>
          <w:rPrChange w:id="1978" w:author="Boone, Keith W (GE Healthcare)" w:date="2012-07-17T15:55:00Z">
            <w:rPr>
              <w:lang w:eastAsia="x-none"/>
            </w:rPr>
          </w:rPrChange>
        </w:rPr>
        <w:t xml:space="preserve">To ensure this, the </w:t>
      </w:r>
      <w:del w:id="1979" w:author="Boone, Keith W (GE Healthcare)" w:date="2012-07-16T15:36:00Z">
        <w:r w:rsidRPr="001B715C" w:rsidDel="0051122A">
          <w:rPr>
            <w:b/>
            <w:lang w:eastAsia="x-none"/>
            <w:rPrChange w:id="1980" w:author="Boone, Keith W (GE Healthcare)" w:date="2012-07-17T15:55:00Z">
              <w:rPr>
                <w:lang w:eastAsia="x-none"/>
              </w:rPr>
            </w:rPrChange>
          </w:rPr>
          <w:delText>Clinical Knowledge Source</w:delText>
        </w:r>
      </w:del>
      <w:ins w:id="1981" w:author="Boone, Keith W (GE Healthcare)" w:date="2012-07-16T15:36:00Z">
        <w:r w:rsidR="0051122A" w:rsidRPr="001B715C">
          <w:rPr>
            <w:b/>
            <w:lang w:eastAsia="x-none"/>
            <w:rPrChange w:id="1982" w:author="Boone, Keith W (GE Healthcare)" w:date="2012-07-17T15:55:00Z">
              <w:rPr>
                <w:lang w:eastAsia="x-none"/>
              </w:rPr>
            </w:rPrChange>
          </w:rPr>
          <w:t>Clinical Knowledge Directory</w:t>
        </w:r>
      </w:ins>
      <w:r w:rsidRPr="001B715C">
        <w:rPr>
          <w:b/>
          <w:lang w:eastAsia="x-none"/>
          <w:rPrChange w:id="1983" w:author="Boone, Keith W (GE Healthcare)" w:date="2012-07-17T15:55:00Z">
            <w:rPr>
              <w:lang w:eastAsia="x-none"/>
            </w:rPr>
          </w:rPrChange>
        </w:rPr>
        <w:t xml:space="preserve"> </w:t>
      </w:r>
      <w:r w:rsidRPr="001B715C">
        <w:rPr>
          <w:b/>
          <w:smallCaps/>
          <w:lang w:eastAsia="x-none"/>
          <w:rPrChange w:id="1984" w:author="Boone, Keith W (GE Healthcare)" w:date="2012-07-17T15:55:00Z">
            <w:rPr>
              <w:smallCaps/>
              <w:lang w:eastAsia="x-none"/>
            </w:rPr>
          </w:rPrChange>
        </w:rPr>
        <w:t>shall</w:t>
      </w:r>
      <w:r w:rsidRPr="001B715C">
        <w:rPr>
          <w:b/>
          <w:lang w:eastAsia="x-none"/>
          <w:rPrChange w:id="1985" w:author="Boone, Keith W (GE Healthcare)" w:date="2012-07-17T15:55:00Z">
            <w:rPr>
              <w:lang w:eastAsia="x-none"/>
            </w:rPr>
          </w:rPrChange>
        </w:rPr>
        <w:t xml:space="preserve"> set the HTTP </w:t>
      </w:r>
      <w:r w:rsidRPr="001B715C">
        <w:rPr>
          <w:rStyle w:val="BodyTextChar3"/>
          <w:b/>
          <w:rPrChange w:id="1986" w:author="Boone, Keith W (GE Healthcare)" w:date="2012-07-17T15:55:00Z">
            <w:rPr>
              <w:rStyle w:val="BodyTextChar3"/>
            </w:rPr>
          </w:rPrChange>
        </w:rPr>
        <w:t>Cache-Control</w:t>
      </w:r>
      <w:r w:rsidRPr="001B715C">
        <w:rPr>
          <w:b/>
          <w:lang w:eastAsia="x-none"/>
          <w:rPrChange w:id="1987" w:author="Boone, Keith W (GE Healthcare)" w:date="2012-07-17T15:55:00Z">
            <w:rPr>
              <w:lang w:eastAsia="x-none"/>
            </w:rPr>
          </w:rPrChange>
        </w:rPr>
        <w:t xml:space="preserve"> header to </w:t>
      </w:r>
      <w:r w:rsidRPr="001B715C">
        <w:rPr>
          <w:rStyle w:val="BodyTextChar3"/>
          <w:b/>
          <w:rPrChange w:id="1988" w:author="Boone, Keith W (GE Healthcare)" w:date="2012-07-17T15:55:00Z">
            <w:rPr>
              <w:rStyle w:val="BodyTextChar3"/>
            </w:rPr>
          </w:rPrChange>
        </w:rPr>
        <w:t>no-cache</w:t>
      </w:r>
      <w:r w:rsidRPr="001B715C">
        <w:rPr>
          <w:b/>
          <w:lang w:eastAsia="x-none"/>
          <w:rPrChange w:id="1989" w:author="Boone, Keith W (GE Healthcare)" w:date="2012-07-17T15:55:00Z">
            <w:rPr>
              <w:lang w:eastAsia="x-none"/>
            </w:rPr>
          </w:rPrChange>
        </w:rPr>
        <w:t xml:space="preserve"> and also </w:t>
      </w:r>
      <w:proofErr w:type="gramStart"/>
      <w:r w:rsidRPr="001B715C">
        <w:rPr>
          <w:b/>
          <w:lang w:eastAsia="x-none"/>
          <w:rPrChange w:id="1990" w:author="Boone, Keith W (GE Healthcare)" w:date="2012-07-17T15:55:00Z">
            <w:rPr>
              <w:lang w:eastAsia="x-none"/>
            </w:rPr>
          </w:rPrChange>
        </w:rPr>
        <w:t>send</w:t>
      </w:r>
      <w:proofErr w:type="gramEnd"/>
      <w:r w:rsidRPr="001B715C">
        <w:rPr>
          <w:b/>
          <w:lang w:eastAsia="x-none"/>
          <w:rPrChange w:id="1991" w:author="Boone, Keith W (GE Healthcare)" w:date="2012-07-17T15:55:00Z">
            <w:rPr>
              <w:lang w:eastAsia="x-none"/>
            </w:rPr>
          </w:rPrChange>
        </w:rPr>
        <w:t xml:space="preserve"> an HTTP </w:t>
      </w:r>
      <w:r w:rsidRPr="001B715C">
        <w:rPr>
          <w:rStyle w:val="BodyTextChar3"/>
          <w:b/>
          <w:rPrChange w:id="1992" w:author="Boone, Keith W (GE Healthcare)" w:date="2012-07-17T15:55:00Z">
            <w:rPr>
              <w:rStyle w:val="BodyTextChar3"/>
            </w:rPr>
          </w:rPrChange>
        </w:rPr>
        <w:t>Pragma</w:t>
      </w:r>
      <w:r w:rsidRPr="001B715C">
        <w:rPr>
          <w:b/>
          <w:lang w:eastAsia="x-none"/>
          <w:rPrChange w:id="1993" w:author="Boone, Keith W (GE Healthcare)" w:date="2012-07-17T15:55:00Z">
            <w:rPr>
              <w:lang w:eastAsia="x-none"/>
            </w:rPr>
          </w:rPrChange>
        </w:rPr>
        <w:t xml:space="preserve"> header to </w:t>
      </w:r>
      <w:r w:rsidRPr="001B715C">
        <w:rPr>
          <w:rStyle w:val="BodyTextChar3"/>
          <w:b/>
          <w:rPrChange w:id="1994" w:author="Boone, Keith W (GE Healthcare)" w:date="2012-07-17T15:55:00Z">
            <w:rPr>
              <w:rStyle w:val="BodyTextChar3"/>
            </w:rPr>
          </w:rPrChange>
        </w:rPr>
        <w:t>no-cache</w:t>
      </w:r>
      <w:r w:rsidRPr="001B715C">
        <w:rPr>
          <w:b/>
          <w:lang w:eastAsia="x-none"/>
          <w:rPrChange w:id="1995" w:author="Boone, Keith W (GE Healthcare)" w:date="2012-07-17T15:55:00Z">
            <w:rPr>
              <w:lang w:eastAsia="x-none"/>
            </w:rPr>
          </w:rPrChange>
        </w:rPr>
        <w:t xml:space="preserve"> (for HTTP/1.0 caches).</w:t>
      </w:r>
    </w:p>
    <w:p w:rsidR="007C2958" w:rsidRPr="001B715C" w:rsidRDefault="00BD58A9" w:rsidP="004D0D72">
      <w:pPr>
        <w:pStyle w:val="BodyText"/>
        <w:numPr>
          <w:ilvl w:val="0"/>
          <w:numId w:val="30"/>
        </w:numPr>
        <w:rPr>
          <w:b/>
          <w:lang w:eastAsia="x-none"/>
          <w:rPrChange w:id="1996" w:author="Boone, Keith W (GE Healthcare)" w:date="2012-07-17T15:55:00Z">
            <w:rPr>
              <w:lang w:eastAsia="x-none"/>
            </w:rPr>
          </w:rPrChange>
        </w:rPr>
      </w:pPr>
      <w:r w:rsidRPr="001B715C">
        <w:rPr>
          <w:b/>
          <w:lang w:eastAsia="x-none"/>
          <w:rPrChange w:id="1997" w:author="Boone, Keith W (GE Healthcare)" w:date="2012-07-17T15:55:00Z">
            <w:rPr>
              <w:lang w:eastAsia="x-none"/>
            </w:rPr>
          </w:rPrChange>
        </w:rPr>
        <w:t xml:space="preserve">The </w:t>
      </w:r>
      <w:del w:id="1998" w:author="Boone, Keith W (GE Healthcare)" w:date="2012-07-16T15:36:00Z">
        <w:r w:rsidRPr="001B715C" w:rsidDel="0051122A">
          <w:rPr>
            <w:b/>
            <w:lang w:eastAsia="x-none"/>
            <w:rPrChange w:id="1999" w:author="Boone, Keith W (GE Healthcare)" w:date="2012-07-17T15:55:00Z">
              <w:rPr>
                <w:lang w:eastAsia="x-none"/>
              </w:rPr>
            </w:rPrChange>
          </w:rPr>
          <w:delText>Clinical Knowledge Source</w:delText>
        </w:r>
      </w:del>
      <w:ins w:id="2000" w:author="Boone, Keith W (GE Healthcare)" w:date="2012-07-16T15:36:00Z">
        <w:r w:rsidR="0051122A" w:rsidRPr="001B715C">
          <w:rPr>
            <w:b/>
            <w:lang w:eastAsia="x-none"/>
            <w:rPrChange w:id="2001" w:author="Boone, Keith W (GE Healthcare)" w:date="2012-07-17T15:55:00Z">
              <w:rPr>
                <w:lang w:eastAsia="x-none"/>
              </w:rPr>
            </w:rPrChange>
          </w:rPr>
          <w:t>Clinical Knowledge Directory</w:t>
        </w:r>
      </w:ins>
      <w:r w:rsidRPr="001B715C">
        <w:rPr>
          <w:b/>
          <w:lang w:eastAsia="x-none"/>
          <w:rPrChange w:id="2002" w:author="Boone, Keith W (GE Healthcare)" w:date="2012-07-17T15:55:00Z">
            <w:rPr>
              <w:lang w:eastAsia="x-none"/>
            </w:rPr>
          </w:rPrChange>
        </w:rPr>
        <w:t xml:space="preserve"> </w:t>
      </w:r>
      <w:r w:rsidRPr="001B715C">
        <w:rPr>
          <w:b/>
          <w:smallCaps/>
          <w:lang w:eastAsia="x-none"/>
          <w:rPrChange w:id="2003" w:author="Boone, Keith W (GE Healthcare)" w:date="2012-07-17T15:55:00Z">
            <w:rPr>
              <w:smallCaps/>
              <w:lang w:eastAsia="x-none"/>
            </w:rPr>
          </w:rPrChange>
        </w:rPr>
        <w:t>shall</w:t>
      </w:r>
      <w:r w:rsidRPr="001B715C">
        <w:rPr>
          <w:b/>
          <w:lang w:eastAsia="x-none"/>
          <w:rPrChange w:id="2004" w:author="Boone, Keith W (GE Healthcare)" w:date="2012-07-17T15:55:00Z">
            <w:rPr>
              <w:lang w:eastAsia="x-none"/>
            </w:rPr>
          </w:rPrChange>
        </w:rPr>
        <w:t xml:space="preserve"> </w:t>
      </w:r>
      <w:proofErr w:type="gramStart"/>
      <w:r w:rsidRPr="001B715C">
        <w:rPr>
          <w:b/>
          <w:lang w:eastAsia="x-none"/>
          <w:rPrChange w:id="2005" w:author="Boone, Keith W (GE Healthcare)" w:date="2012-07-17T15:55:00Z">
            <w:rPr>
              <w:lang w:eastAsia="x-none"/>
            </w:rPr>
          </w:rPrChange>
        </w:rPr>
        <w:t>report</w:t>
      </w:r>
      <w:proofErr w:type="gramEnd"/>
      <w:r w:rsidRPr="001B715C">
        <w:rPr>
          <w:b/>
          <w:lang w:eastAsia="x-none"/>
          <w:rPrChange w:id="2006" w:author="Boone, Keith W (GE Healthcare)" w:date="2012-07-17T15:55:00Z">
            <w:rPr>
              <w:lang w:eastAsia="x-none"/>
            </w:rPr>
          </w:rPrChange>
        </w:rPr>
        <w:t xml:space="preserve"> each parameter </w:t>
      </w:r>
      <w:r w:rsidR="007C2958" w:rsidRPr="001B715C">
        <w:rPr>
          <w:b/>
          <w:lang w:eastAsia="x-none"/>
          <w:rPrChange w:id="2007" w:author="Boone, Keith W (GE Healthcare)" w:date="2012-07-17T15:55:00Z">
            <w:rPr>
              <w:lang w:eastAsia="x-none"/>
            </w:rPr>
          </w:rPrChange>
        </w:rPr>
        <w:t xml:space="preserve">or set of related </w:t>
      </w:r>
      <w:r w:rsidR="00D33912" w:rsidRPr="001B715C">
        <w:rPr>
          <w:b/>
          <w:lang w:eastAsia="x-none"/>
          <w:rPrChange w:id="2008" w:author="Boone, Keith W (GE Healthcare)" w:date="2012-07-17T15:55:00Z">
            <w:rPr>
              <w:lang w:eastAsia="x-none"/>
            </w:rPr>
          </w:rPrChange>
        </w:rPr>
        <w:t>parameters</w:t>
      </w:r>
      <w:r w:rsidR="007C2958" w:rsidRPr="001B715C">
        <w:rPr>
          <w:b/>
          <w:lang w:eastAsia="x-none"/>
          <w:rPrChange w:id="2009" w:author="Boone, Keith W (GE Healthcare)" w:date="2012-07-17T15:55:00Z">
            <w:rPr>
              <w:lang w:eastAsia="x-none"/>
            </w:rPr>
          </w:rPrChange>
        </w:rPr>
        <w:t xml:space="preserve"> </w:t>
      </w:r>
      <w:r w:rsidRPr="001B715C">
        <w:rPr>
          <w:b/>
          <w:lang w:eastAsia="x-none"/>
          <w:rPrChange w:id="2010" w:author="Boone, Keith W (GE Healthcare)" w:date="2012-07-17T15:55:00Z">
            <w:rPr>
              <w:lang w:eastAsia="x-none"/>
            </w:rPr>
          </w:rPrChange>
        </w:rPr>
        <w:t xml:space="preserve">it used to filter information as a </w:t>
      </w:r>
      <w:r w:rsidRPr="001B715C">
        <w:rPr>
          <w:rStyle w:val="BodyTextChar3"/>
          <w:b/>
          <w:rPrChange w:id="2011" w:author="Boone, Keith W (GE Healthcare)" w:date="2012-07-17T15:55:00Z">
            <w:rPr>
              <w:rStyle w:val="BodyTextChar3"/>
            </w:rPr>
          </w:rPrChange>
        </w:rPr>
        <w:t>&lt;category&gt;</w:t>
      </w:r>
      <w:r w:rsidRPr="001B715C">
        <w:rPr>
          <w:b/>
          <w:lang w:eastAsia="x-none"/>
          <w:rPrChange w:id="2012" w:author="Boone, Keith W (GE Healthcare)" w:date="2012-07-17T15:55:00Z">
            <w:rPr>
              <w:lang w:eastAsia="x-none"/>
            </w:rPr>
          </w:rPrChange>
        </w:rPr>
        <w:t xml:space="preserve"> in the </w:t>
      </w:r>
      <w:proofErr w:type="spellStart"/>
      <w:r w:rsidRPr="001B715C">
        <w:rPr>
          <w:b/>
          <w:lang w:eastAsia="x-none"/>
          <w:rPrChange w:id="2013" w:author="Boone, Keith W (GE Healthcare)" w:date="2012-07-17T15:55:00Z">
            <w:rPr>
              <w:lang w:eastAsia="x-none"/>
            </w:rPr>
          </w:rPrChange>
        </w:rPr>
        <w:t>Infobutton</w:t>
      </w:r>
      <w:proofErr w:type="spellEnd"/>
      <w:r w:rsidRPr="001B715C">
        <w:rPr>
          <w:b/>
          <w:lang w:eastAsia="x-none"/>
          <w:rPrChange w:id="2014" w:author="Boone, Keith W (GE Healthcare)" w:date="2012-07-17T15:55:00Z">
            <w:rPr>
              <w:lang w:eastAsia="x-none"/>
            </w:rPr>
          </w:rPrChange>
        </w:rPr>
        <w:t xml:space="preserve"> Knowledge Response.  </w:t>
      </w:r>
    </w:p>
    <w:p w:rsidR="00BD58A9" w:rsidRDefault="00BD58A9" w:rsidP="004D0D72">
      <w:pPr>
        <w:pStyle w:val="BodyText"/>
        <w:numPr>
          <w:ilvl w:val="0"/>
          <w:numId w:val="30"/>
        </w:numPr>
        <w:rPr>
          <w:ins w:id="2015" w:author="Boone, Keith W (GE Healthcare)" w:date="2012-07-17T15:55:00Z"/>
          <w:b/>
          <w:lang w:eastAsia="x-none"/>
        </w:rPr>
      </w:pPr>
      <w:r w:rsidRPr="001B715C">
        <w:rPr>
          <w:b/>
          <w:lang w:eastAsia="x-none"/>
          <w:rPrChange w:id="2016" w:author="Boone, Keith W (GE Healthcare)" w:date="2012-07-17T15:55:00Z">
            <w:rPr>
              <w:lang w:eastAsia="x-none"/>
            </w:rPr>
          </w:rPrChange>
        </w:rPr>
        <w:t xml:space="preserve">The Clinical Knowledge </w:t>
      </w:r>
      <w:del w:id="2017" w:author="Boone, Keith W (GE Healthcare)" w:date="2012-07-17T15:55:00Z">
        <w:r w:rsidRPr="001B715C" w:rsidDel="001B715C">
          <w:rPr>
            <w:b/>
            <w:lang w:eastAsia="x-none"/>
            <w:rPrChange w:id="2018" w:author="Boone, Keith W (GE Healthcare)" w:date="2012-07-17T15:55:00Z">
              <w:rPr>
                <w:lang w:eastAsia="x-none"/>
              </w:rPr>
            </w:rPrChange>
          </w:rPr>
          <w:delText xml:space="preserve">Requester </w:delText>
        </w:r>
      </w:del>
      <w:ins w:id="2019" w:author="Boone, Keith W (GE Healthcare)" w:date="2012-07-17T15:55:00Z">
        <w:r w:rsidR="001B715C">
          <w:rPr>
            <w:b/>
            <w:lang w:eastAsia="x-none"/>
          </w:rPr>
          <w:t xml:space="preserve">Directory </w:t>
        </w:r>
      </w:ins>
      <w:r w:rsidRPr="001B715C">
        <w:rPr>
          <w:b/>
          <w:smallCaps/>
          <w:lang w:eastAsia="x-none"/>
          <w:rPrChange w:id="2020" w:author="Boone, Keith W (GE Healthcare)" w:date="2012-07-17T15:55:00Z">
            <w:rPr>
              <w:smallCaps/>
              <w:lang w:eastAsia="x-none"/>
            </w:rPr>
          </w:rPrChange>
        </w:rPr>
        <w:t>may</w:t>
      </w:r>
      <w:r w:rsidRPr="001B715C">
        <w:rPr>
          <w:b/>
          <w:lang w:eastAsia="x-none"/>
          <w:rPrChange w:id="2021" w:author="Boone, Keith W (GE Healthcare)" w:date="2012-07-17T15:55:00Z">
            <w:rPr>
              <w:lang w:eastAsia="x-none"/>
            </w:rPr>
          </w:rPrChange>
        </w:rPr>
        <w:t xml:space="preserve"> ignore parameters that are not relevant.  The ignored parameters </w:t>
      </w:r>
      <w:r w:rsidRPr="001B715C">
        <w:rPr>
          <w:b/>
          <w:smallCaps/>
          <w:lang w:eastAsia="x-none"/>
          <w:rPrChange w:id="2022" w:author="Boone, Keith W (GE Healthcare)" w:date="2012-07-17T15:55:00Z">
            <w:rPr>
              <w:smallCaps/>
              <w:lang w:eastAsia="x-none"/>
            </w:rPr>
          </w:rPrChange>
        </w:rPr>
        <w:t>shall not</w:t>
      </w:r>
      <w:r w:rsidRPr="001B715C">
        <w:rPr>
          <w:b/>
          <w:lang w:eastAsia="x-none"/>
          <w:rPrChange w:id="2023" w:author="Boone, Keith W (GE Healthcare)" w:date="2012-07-17T15:55:00Z">
            <w:rPr>
              <w:lang w:eastAsia="x-none"/>
            </w:rPr>
          </w:rPrChange>
        </w:rPr>
        <w:t xml:space="preserve"> </w:t>
      </w:r>
      <w:proofErr w:type="gramStart"/>
      <w:r w:rsidRPr="001B715C">
        <w:rPr>
          <w:b/>
          <w:lang w:eastAsia="x-none"/>
          <w:rPrChange w:id="2024" w:author="Boone, Keith W (GE Healthcare)" w:date="2012-07-17T15:55:00Z">
            <w:rPr>
              <w:lang w:eastAsia="x-none"/>
            </w:rPr>
          </w:rPrChange>
        </w:rPr>
        <w:t>be</w:t>
      </w:r>
      <w:proofErr w:type="gramEnd"/>
      <w:r w:rsidRPr="001B715C">
        <w:rPr>
          <w:b/>
          <w:lang w:eastAsia="x-none"/>
          <w:rPrChange w:id="2025" w:author="Boone, Keith W (GE Healthcare)" w:date="2012-07-17T15:55:00Z">
            <w:rPr>
              <w:lang w:eastAsia="x-none"/>
            </w:rPr>
          </w:rPrChange>
        </w:rPr>
        <w:t xml:space="preserve"> included in a </w:t>
      </w:r>
      <w:r w:rsidRPr="001B715C">
        <w:rPr>
          <w:rStyle w:val="BodyTextChar3"/>
          <w:b/>
          <w:rPrChange w:id="2026" w:author="Boone, Keith W (GE Healthcare)" w:date="2012-07-17T15:55:00Z">
            <w:rPr>
              <w:rStyle w:val="BodyTextChar3"/>
            </w:rPr>
          </w:rPrChange>
        </w:rPr>
        <w:t>&lt;category&gt;</w:t>
      </w:r>
      <w:r w:rsidRPr="001B715C">
        <w:rPr>
          <w:b/>
          <w:lang w:eastAsia="x-none"/>
          <w:rPrChange w:id="2027" w:author="Boone, Keith W (GE Healthcare)" w:date="2012-07-17T15:55:00Z">
            <w:rPr>
              <w:lang w:eastAsia="x-none"/>
            </w:rPr>
          </w:rPrChange>
        </w:rPr>
        <w:t xml:space="preserve"> element.  For example, the </w:t>
      </w:r>
      <w:proofErr w:type="spellStart"/>
      <w:r w:rsidRPr="001B715C">
        <w:rPr>
          <w:rStyle w:val="BodyTextChar3"/>
          <w:b/>
          <w:rPrChange w:id="2028" w:author="Boone, Keith W (GE Healthcare)" w:date="2012-07-17T15:55:00Z">
            <w:rPr>
              <w:rStyle w:val="BodyTextChar3"/>
            </w:rPr>
          </w:rPrChange>
        </w:rPr>
        <w:t>administrativeGenderCode.v.c</w:t>
      </w:r>
      <w:proofErr w:type="spellEnd"/>
      <w:r w:rsidR="002C1FDD" w:rsidRPr="001B715C">
        <w:rPr>
          <w:b/>
          <w:lang w:eastAsia="x-none"/>
          <w:rPrChange w:id="2029" w:author="Boone, Keith W (GE Healthcare)" w:date="2012-07-17T15:55:00Z">
            <w:rPr>
              <w:lang w:eastAsia="x-none"/>
            </w:rPr>
          </w:rPrChange>
        </w:rPr>
        <w:t xml:space="preserve"> parameter is required to be sent by the Clinical Knowledge Requestor.  However, it may not be relevant to an </w:t>
      </w:r>
      <w:proofErr w:type="spellStart"/>
      <w:r w:rsidR="002C1FDD" w:rsidRPr="001B715C">
        <w:rPr>
          <w:b/>
          <w:lang w:eastAsia="x-none"/>
          <w:rPrChange w:id="2030" w:author="Boone, Keith W (GE Healthcare)" w:date="2012-07-17T15:55:00Z">
            <w:rPr>
              <w:lang w:eastAsia="x-none"/>
            </w:rPr>
          </w:rPrChange>
        </w:rPr>
        <w:t>Infobutton</w:t>
      </w:r>
      <w:proofErr w:type="spellEnd"/>
      <w:r w:rsidR="002C1FDD" w:rsidRPr="001B715C">
        <w:rPr>
          <w:b/>
          <w:lang w:eastAsia="x-none"/>
          <w:rPrChange w:id="2031" w:author="Boone, Keith W (GE Healthcare)" w:date="2012-07-17T15:55:00Z">
            <w:rPr>
              <w:lang w:eastAsia="x-none"/>
            </w:rPr>
          </w:rPrChange>
        </w:rPr>
        <w:t xml:space="preserve"> Knowledge response when the </w:t>
      </w:r>
      <w:proofErr w:type="spellStart"/>
      <w:r w:rsidR="002C1FDD" w:rsidRPr="001B715C">
        <w:rPr>
          <w:b/>
          <w:lang w:eastAsia="x-none"/>
          <w:rPrChange w:id="2032" w:author="Boone, Keith W (GE Healthcare)" w:date="2012-07-17T15:55:00Z">
            <w:rPr>
              <w:lang w:eastAsia="x-none"/>
            </w:rPr>
          </w:rPrChange>
        </w:rPr>
        <w:t>mainSearchCritiera</w:t>
      </w:r>
      <w:proofErr w:type="spellEnd"/>
      <w:r w:rsidR="002C1FDD" w:rsidRPr="001B715C">
        <w:rPr>
          <w:b/>
          <w:lang w:eastAsia="x-none"/>
          <w:rPrChange w:id="2033" w:author="Boone, Keith W (GE Healthcare)" w:date="2012-07-17T15:55:00Z">
            <w:rPr>
              <w:lang w:eastAsia="x-none"/>
            </w:rPr>
          </w:rPrChange>
        </w:rPr>
        <w:t xml:space="preserve"> parameter </w:t>
      </w:r>
      <w:r w:rsidR="007E5216" w:rsidRPr="001B715C">
        <w:rPr>
          <w:b/>
          <w:lang w:eastAsia="x-none"/>
          <w:rPrChange w:id="2034" w:author="Boone, Keith W (GE Healthcare)" w:date="2012-07-17T15:55:00Z">
            <w:rPr>
              <w:lang w:eastAsia="x-none"/>
            </w:rPr>
          </w:rPrChange>
        </w:rPr>
        <w:t xml:space="preserve">is about an </w:t>
      </w:r>
      <w:r w:rsidR="002C1FDD" w:rsidRPr="001B715C">
        <w:rPr>
          <w:b/>
          <w:lang w:eastAsia="x-none"/>
          <w:rPrChange w:id="2035" w:author="Boone, Keith W (GE Healthcare)" w:date="2012-07-17T15:55:00Z">
            <w:rPr>
              <w:lang w:eastAsia="x-none"/>
            </w:rPr>
          </w:rPrChange>
        </w:rPr>
        <w:t>immunization</w:t>
      </w:r>
      <w:ins w:id="2036" w:author="Boone, Keith W (GE Healthcare)" w:date="2012-07-16T17:44:00Z">
        <w:r w:rsidR="00243EB2" w:rsidRPr="001B715C">
          <w:rPr>
            <w:b/>
            <w:lang w:eastAsia="x-none"/>
            <w:rPrChange w:id="2037" w:author="Boone, Keith W (GE Healthcare)" w:date="2012-07-17T15:55:00Z">
              <w:rPr>
                <w:lang w:eastAsia="x-none"/>
              </w:rPr>
            </w:rPrChange>
          </w:rPr>
          <w:t>, for example</w:t>
        </w:r>
      </w:ins>
      <w:r w:rsidR="002C1FDD" w:rsidRPr="001B715C">
        <w:rPr>
          <w:b/>
          <w:lang w:eastAsia="x-none"/>
          <w:rPrChange w:id="2038" w:author="Boone, Keith W (GE Healthcare)" w:date="2012-07-17T15:55:00Z">
            <w:rPr>
              <w:lang w:eastAsia="x-none"/>
            </w:rPr>
          </w:rPrChange>
        </w:rPr>
        <w:t>.</w:t>
      </w:r>
    </w:p>
    <w:p w:rsidR="001B715C" w:rsidRPr="001B715C" w:rsidRDefault="001B715C" w:rsidP="004D0D72">
      <w:pPr>
        <w:pStyle w:val="BodyText"/>
        <w:numPr>
          <w:ilvl w:val="0"/>
          <w:numId w:val="30"/>
        </w:numPr>
        <w:rPr>
          <w:b/>
          <w:lang w:eastAsia="x-none"/>
          <w:rPrChange w:id="2039" w:author="Boone, Keith W (GE Healthcare)" w:date="2012-07-17T15:55:00Z">
            <w:rPr>
              <w:lang w:eastAsia="x-none"/>
            </w:rPr>
          </w:rPrChange>
        </w:rPr>
      </w:pPr>
      <w:ins w:id="2040" w:author="Boone, Keith W (GE Healthcare)" w:date="2012-07-17T15:55:00Z">
        <w:r>
          <w:rPr>
            <w:b/>
            <w:lang w:eastAsia="x-none"/>
          </w:rPr>
          <w:t>The Clinical Knowledge Directory shall log the request</w:t>
        </w:r>
      </w:ins>
      <w:ins w:id="2041" w:author="Boone, Keith W (GE Healthcare)" w:date="2012-07-17T15:56:00Z">
        <w:r>
          <w:rPr>
            <w:b/>
            <w:lang w:eastAsia="x-none"/>
          </w:rPr>
          <w:t xml:space="preserve"> in the audit log.</w:t>
        </w:r>
      </w:ins>
    </w:p>
    <w:p w:rsidR="003063B8" w:rsidRDefault="003063B8">
      <w:pPr>
        <w:pStyle w:val="Heading6"/>
        <w:numPr>
          <w:ilvl w:val="0"/>
          <w:numId w:val="0"/>
        </w:numPr>
        <w:ind w:left="1152" w:hanging="1152"/>
        <w:rPr>
          <w:ins w:id="2042" w:author="Boone, Keith W (GE Healthcare)" w:date="2012-07-17T11:02:00Z"/>
        </w:rPr>
        <w:pPrChange w:id="2043" w:author="Boone, Keith W (GE Healthcare)" w:date="2012-07-17T11:03:00Z">
          <w:pPr>
            <w:pStyle w:val="BodyText"/>
          </w:pPr>
        </w:pPrChange>
      </w:pPr>
      <w:bookmarkStart w:id="2044" w:name="_Ref330286376"/>
      <w:bookmarkStart w:id="2045" w:name="_Toc330378024"/>
      <w:ins w:id="2046" w:author="Boone, Keith W (GE Healthcare)" w:date="2012-07-17T11:03:00Z">
        <w:r>
          <w:rPr>
            <w:lang w:val="en-US"/>
          </w:rPr>
          <w:t>3.Y.2.4.3.1</w:t>
        </w:r>
        <w:r>
          <w:rPr>
            <w:lang w:val="en-US"/>
          </w:rPr>
          <w:tab/>
        </w:r>
      </w:ins>
      <w:ins w:id="2047" w:author="Boone, Keith W (GE Healthcare)" w:date="2012-07-17T11:02:00Z">
        <w:r>
          <w:t>Categories</w:t>
        </w:r>
        <w:bookmarkEnd w:id="2044"/>
        <w:bookmarkEnd w:id="2045"/>
      </w:ins>
    </w:p>
    <w:p w:rsidR="00C13717" w:rsidRPr="00D33912" w:rsidRDefault="008168AC" w:rsidP="00E94B4B">
      <w:pPr>
        <w:pStyle w:val="BodyText"/>
        <w:rPr>
          <w:lang w:eastAsia="x-none"/>
        </w:rPr>
      </w:pPr>
      <w:r w:rsidRPr="00D33912">
        <w:rPr>
          <w:lang w:eastAsia="x-none"/>
        </w:rPr>
        <w:t xml:space="preserve">The parameters in the </w:t>
      </w:r>
      <w:proofErr w:type="spellStart"/>
      <w:r w:rsidRPr="00D33912">
        <w:rPr>
          <w:lang w:eastAsia="x-none"/>
        </w:rPr>
        <w:t>Infobutton</w:t>
      </w:r>
      <w:proofErr w:type="spellEnd"/>
      <w:r w:rsidRPr="00D33912">
        <w:rPr>
          <w:lang w:eastAsia="x-none"/>
        </w:rPr>
        <w:t xml:space="preserve"> Knowledge Request are named based on the model elements and data type components associated with them in the HL7 model.  Several model elements are associated with multiple parameters because the data type has several components.  For the purpose of categorization the information about the model element should only appear in one </w:t>
      </w:r>
      <w:r w:rsidRPr="00D33912">
        <w:rPr>
          <w:rStyle w:val="BodyTextChar3"/>
        </w:rPr>
        <w:lastRenderedPageBreak/>
        <w:t>&lt;category&gt;</w:t>
      </w:r>
      <w:r w:rsidRPr="00D33912">
        <w:rPr>
          <w:lang w:eastAsia="x-none"/>
        </w:rPr>
        <w:t xml:space="preserve"> element.</w:t>
      </w:r>
      <w:r w:rsidR="00E94B4B" w:rsidRPr="00D33912">
        <w:rPr>
          <w:lang w:eastAsia="x-none"/>
        </w:rPr>
        <w:t xml:space="preserve">  In order to collapse multiple parameters into one </w:t>
      </w:r>
      <w:r w:rsidR="00E94B4B" w:rsidRPr="00D33912">
        <w:rPr>
          <w:rStyle w:val="BodyTextChar3"/>
        </w:rPr>
        <w:t>&lt;category&gt;</w:t>
      </w:r>
      <w:r w:rsidR="00E94B4B" w:rsidRPr="00D33912">
        <w:rPr>
          <w:lang w:eastAsia="x-none"/>
        </w:rPr>
        <w:t xml:space="preserve"> element, the values associated multiple parameters must be combined.  The rules for combining are based on the data type of the model element</w:t>
      </w:r>
      <w:r w:rsidR="00C13717" w:rsidRPr="00D33912">
        <w:rPr>
          <w:lang w:eastAsia="x-none"/>
        </w:rPr>
        <w:t xml:space="preserve"> and can be found in Table 3.Y.4-5 Literal Representations below.</w:t>
      </w:r>
    </w:p>
    <w:p w:rsidR="00E94B4B" w:rsidRPr="00D33912" w:rsidRDefault="00C13717" w:rsidP="00C13717">
      <w:pPr>
        <w:pStyle w:val="TableTitle"/>
      </w:pPr>
      <w:r w:rsidRPr="00D33912">
        <w:t>Table 3.Y.4-5</w:t>
      </w:r>
      <w:r w:rsidR="00C16B49">
        <w:t xml:space="preserve">: </w:t>
      </w:r>
      <w:r w:rsidRPr="00D33912">
        <w:t xml:space="preserve"> Literal Representations</w:t>
      </w:r>
    </w:p>
    <w:tbl>
      <w:tblPr>
        <w:tblStyle w:val="TableGrid"/>
        <w:tblW w:w="0" w:type="auto"/>
        <w:jc w:val="center"/>
        <w:tblLook w:val="04A0" w:firstRow="1" w:lastRow="0" w:firstColumn="1" w:lastColumn="0" w:noHBand="0" w:noVBand="1"/>
      </w:tblPr>
      <w:tblGrid>
        <w:gridCol w:w="1343"/>
        <w:gridCol w:w="1623"/>
        <w:gridCol w:w="5353"/>
      </w:tblGrid>
      <w:tr w:rsidR="00E94B4B" w:rsidRPr="00D33912" w:rsidTr="00291432">
        <w:trPr>
          <w:tblHeader/>
          <w:jc w:val="center"/>
        </w:trPr>
        <w:tc>
          <w:tcPr>
            <w:tcW w:w="1343" w:type="dxa"/>
            <w:shd w:val="clear" w:color="auto" w:fill="D9D9D9" w:themeFill="background1" w:themeFillShade="D9"/>
          </w:tcPr>
          <w:p w:rsidR="00E94B4B" w:rsidRPr="00D33912" w:rsidRDefault="00E94B4B" w:rsidP="00852EE8">
            <w:pPr>
              <w:pStyle w:val="TableEntryHeader"/>
            </w:pPr>
            <w:r w:rsidRPr="00D33912">
              <w:t>Data Type</w:t>
            </w:r>
          </w:p>
        </w:tc>
        <w:tc>
          <w:tcPr>
            <w:tcW w:w="1623" w:type="dxa"/>
            <w:shd w:val="clear" w:color="auto" w:fill="D9D9D9" w:themeFill="background1" w:themeFillShade="D9"/>
          </w:tcPr>
          <w:p w:rsidR="00E94B4B" w:rsidRPr="00D33912" w:rsidRDefault="00E94B4B" w:rsidP="00852EE8">
            <w:pPr>
              <w:pStyle w:val="TableEntryHeader"/>
            </w:pPr>
            <w:r w:rsidRPr="00D33912">
              <w:t>Suffix</w:t>
            </w:r>
          </w:p>
        </w:tc>
        <w:tc>
          <w:tcPr>
            <w:tcW w:w="5353" w:type="dxa"/>
            <w:shd w:val="clear" w:color="auto" w:fill="D9D9D9" w:themeFill="background1" w:themeFillShade="D9"/>
          </w:tcPr>
          <w:p w:rsidR="00E94B4B" w:rsidRPr="00D33912" w:rsidRDefault="00E94B4B" w:rsidP="00852EE8">
            <w:pPr>
              <w:pStyle w:val="TableEntryHeader"/>
            </w:pPr>
            <w:r w:rsidRPr="00D33912">
              <w:t>Literal Representation</w:t>
            </w:r>
          </w:p>
        </w:tc>
      </w:tr>
      <w:tr w:rsidR="00E94B4B" w:rsidRPr="00D33912" w:rsidTr="00291432">
        <w:trPr>
          <w:jc w:val="center"/>
        </w:trPr>
        <w:tc>
          <w:tcPr>
            <w:tcW w:w="1343" w:type="dxa"/>
          </w:tcPr>
          <w:p w:rsidR="00E94B4B" w:rsidRPr="00D33912" w:rsidRDefault="00E94B4B" w:rsidP="00852EE8">
            <w:pPr>
              <w:pStyle w:val="TableEntry"/>
            </w:pPr>
            <w:r w:rsidRPr="00D33912">
              <w:t>PQ</w:t>
            </w:r>
          </w:p>
        </w:tc>
        <w:tc>
          <w:tcPr>
            <w:tcW w:w="1623" w:type="dxa"/>
          </w:tcPr>
          <w:p w:rsidR="00E94B4B" w:rsidRPr="00D33912" w:rsidRDefault="00E94B4B" w:rsidP="00852EE8">
            <w:pPr>
              <w:pStyle w:val="TableEntry"/>
            </w:pPr>
            <w:r w:rsidRPr="00D33912">
              <w:t>.</w:t>
            </w:r>
            <w:proofErr w:type="spellStart"/>
            <w:r w:rsidRPr="00D33912">
              <w:t>v.v</w:t>
            </w:r>
            <w:proofErr w:type="spellEnd"/>
          </w:p>
        </w:tc>
        <w:tc>
          <w:tcPr>
            <w:tcW w:w="5353" w:type="dxa"/>
            <w:vMerge w:val="restart"/>
          </w:tcPr>
          <w:p w:rsidR="00E94B4B" w:rsidRDefault="00E94B4B" w:rsidP="00852EE8">
            <w:pPr>
              <w:pStyle w:val="TableEntry"/>
              <w:rPr>
                <w:ins w:id="2048" w:author="Boone, Keith W (GE Healthcare)" w:date="2012-07-17T10:54:00Z"/>
              </w:rPr>
            </w:pPr>
            <w:proofErr w:type="spellStart"/>
            <w:r w:rsidRPr="00D33912">
              <w:t>concat</w:t>
            </w:r>
            <w:proofErr w:type="spellEnd"/>
            <w:r w:rsidRPr="00D33912">
              <w:t>(</w:t>
            </w:r>
            <w:proofErr w:type="spellStart"/>
            <w:r w:rsidRPr="00D33912">
              <w:t>X.v.v</w:t>
            </w:r>
            <w:proofErr w:type="spellEnd"/>
            <w:r w:rsidRPr="00D33912">
              <w:t xml:space="preserve">, </w:t>
            </w:r>
            <w:proofErr w:type="spellStart"/>
            <w:r w:rsidRPr="00D33912">
              <w:t>X.v.u</w:t>
            </w:r>
            <w:proofErr w:type="spellEnd"/>
            <w:r w:rsidRPr="00D33912">
              <w:t>)</w:t>
            </w:r>
          </w:p>
          <w:p w:rsidR="003063B8" w:rsidRPr="00D33912" w:rsidRDefault="003063B8" w:rsidP="003063B8">
            <w:pPr>
              <w:pStyle w:val="TableEntry"/>
            </w:pPr>
            <w:ins w:id="2049" w:author="Boone, Keith W (GE Healthcare)" w:date="2012-07-17T10:54:00Z">
              <w:r>
                <w:t>e.g., 1mg, 2{tablet},</w:t>
              </w:r>
            </w:ins>
            <w:ins w:id="2050" w:author="Boone, Keith W (GE Healthcare)" w:date="2012-07-17T10:55:00Z">
              <w:r>
                <w:t xml:space="preserve"> 9%</w:t>
              </w:r>
            </w:ins>
            <w:ins w:id="2051" w:author="Boone, Keith W (GE Healthcare)" w:date="2012-07-17T10:54:00Z">
              <w:r>
                <w:t xml:space="preserve"> </w:t>
              </w:r>
            </w:ins>
          </w:p>
        </w:tc>
      </w:tr>
      <w:tr w:rsidR="00E94B4B" w:rsidRPr="00D33912" w:rsidTr="00291432">
        <w:trPr>
          <w:jc w:val="center"/>
        </w:trPr>
        <w:tc>
          <w:tcPr>
            <w:tcW w:w="1343" w:type="dxa"/>
          </w:tcPr>
          <w:p w:rsidR="00E94B4B" w:rsidRPr="00D33912" w:rsidRDefault="00E94B4B" w:rsidP="00852EE8">
            <w:pPr>
              <w:pStyle w:val="TableEntry"/>
            </w:pPr>
          </w:p>
        </w:tc>
        <w:tc>
          <w:tcPr>
            <w:tcW w:w="1623" w:type="dxa"/>
          </w:tcPr>
          <w:p w:rsidR="00E94B4B" w:rsidRPr="00D33912" w:rsidRDefault="00E94B4B" w:rsidP="00852EE8">
            <w:pPr>
              <w:pStyle w:val="TableEntry"/>
            </w:pPr>
            <w:r w:rsidRPr="00D33912">
              <w:t>.</w:t>
            </w:r>
            <w:proofErr w:type="spellStart"/>
            <w:r w:rsidRPr="00D33912">
              <w:t>v.u</w:t>
            </w:r>
            <w:proofErr w:type="spellEnd"/>
          </w:p>
        </w:tc>
        <w:tc>
          <w:tcPr>
            <w:tcW w:w="5353" w:type="dxa"/>
            <w:vMerge/>
          </w:tcPr>
          <w:p w:rsidR="00E94B4B" w:rsidRPr="00D33912" w:rsidRDefault="00E94B4B" w:rsidP="00852EE8">
            <w:pPr>
              <w:pStyle w:val="TableEntry"/>
            </w:pPr>
          </w:p>
        </w:tc>
      </w:tr>
      <w:tr w:rsidR="00E94B4B" w:rsidRPr="00D33912" w:rsidTr="00291432">
        <w:trPr>
          <w:jc w:val="center"/>
        </w:trPr>
        <w:tc>
          <w:tcPr>
            <w:tcW w:w="1343" w:type="dxa"/>
          </w:tcPr>
          <w:p w:rsidR="00E94B4B" w:rsidRPr="00D33912" w:rsidRDefault="00E94B4B" w:rsidP="00852EE8">
            <w:pPr>
              <w:pStyle w:val="TableEntry"/>
            </w:pPr>
            <w:r w:rsidRPr="00D33912">
              <w:t>CD</w:t>
            </w:r>
          </w:p>
        </w:tc>
        <w:tc>
          <w:tcPr>
            <w:tcW w:w="1623" w:type="dxa"/>
          </w:tcPr>
          <w:p w:rsidR="00E94B4B" w:rsidRPr="00D33912" w:rsidRDefault="00E94B4B" w:rsidP="00852EE8">
            <w:pPr>
              <w:pStyle w:val="TableEntry"/>
            </w:pPr>
            <w:r w:rsidRPr="00D33912">
              <w:t>.c, .</w:t>
            </w:r>
            <w:proofErr w:type="spellStart"/>
            <w:r w:rsidRPr="00D33912">
              <w:t>c.c</w:t>
            </w:r>
            <w:proofErr w:type="spellEnd"/>
            <w:r w:rsidRPr="00D33912">
              <w:t xml:space="preserve"> or .</w:t>
            </w:r>
            <w:proofErr w:type="spellStart"/>
            <w:r w:rsidRPr="00D33912">
              <w:t>v.c</w:t>
            </w:r>
            <w:proofErr w:type="spellEnd"/>
          </w:p>
        </w:tc>
        <w:tc>
          <w:tcPr>
            <w:tcW w:w="5353" w:type="dxa"/>
            <w:vMerge w:val="restart"/>
          </w:tcPr>
          <w:p w:rsidR="00E94B4B" w:rsidRDefault="00E94B4B" w:rsidP="00852EE8">
            <w:pPr>
              <w:pStyle w:val="TableEntry"/>
              <w:rPr>
                <w:ins w:id="2052" w:author="Boone, Keith W (GE Healthcare)" w:date="2012-07-17T10:55:00Z"/>
              </w:rPr>
            </w:pPr>
            <w:proofErr w:type="spellStart"/>
            <w:r w:rsidRPr="00D33912">
              <w:t>concat</w:t>
            </w:r>
            <w:proofErr w:type="spellEnd"/>
            <w:r w:rsidRPr="00D33912">
              <w:t>(</w:t>
            </w:r>
            <w:proofErr w:type="spellStart"/>
            <w:r w:rsidRPr="00D33912">
              <w:t>X.c.cs</w:t>
            </w:r>
            <w:proofErr w:type="spellEnd"/>
            <w:r w:rsidRPr="00D33912">
              <w:t>, ":",</w:t>
            </w:r>
            <w:proofErr w:type="spellStart"/>
            <w:r w:rsidRPr="00D33912">
              <w:t>X.c.c</w:t>
            </w:r>
            <w:proofErr w:type="spellEnd"/>
            <w:r w:rsidRPr="00D33912">
              <w:t xml:space="preserve">) or </w:t>
            </w:r>
            <w:proofErr w:type="spellStart"/>
            <w:r w:rsidRPr="00D33912">
              <w:t>concat</w:t>
            </w:r>
            <w:proofErr w:type="spellEnd"/>
            <w:r w:rsidRPr="00D33912">
              <w:t>(</w:t>
            </w:r>
            <w:proofErr w:type="spellStart"/>
            <w:r w:rsidRPr="00D33912">
              <w:t>X.v.cs</w:t>
            </w:r>
            <w:proofErr w:type="spellEnd"/>
            <w:r w:rsidRPr="00D33912">
              <w:t>, ":",</w:t>
            </w:r>
            <w:proofErr w:type="spellStart"/>
            <w:r w:rsidRPr="00D33912">
              <w:t>X.v.c</w:t>
            </w:r>
            <w:proofErr w:type="spellEnd"/>
            <w:r w:rsidRPr="00D33912">
              <w:t>)</w:t>
            </w:r>
          </w:p>
          <w:p w:rsidR="003063B8" w:rsidRPr="00D33912" w:rsidRDefault="003063B8" w:rsidP="003063B8">
            <w:pPr>
              <w:pStyle w:val="TableEntry"/>
            </w:pPr>
            <w:ins w:id="2053" w:author="Boone, Keith W (GE Healthcare)" w:date="2012-07-17T10:55:00Z">
              <w:r>
                <w:t>e.g., 2.16.840.1.113883.6.96:</w:t>
              </w:r>
            </w:ins>
            <w:ins w:id="2054" w:author="Boone, Keith W (GE Healthcare)" w:date="2012-07-17T10:57:00Z">
              <w:r>
                <w:t xml:space="preserve"> </w:t>
              </w:r>
              <w:r w:rsidRPr="003063B8">
                <w:t>22298006</w:t>
              </w:r>
            </w:ins>
          </w:p>
        </w:tc>
      </w:tr>
      <w:tr w:rsidR="00E94B4B" w:rsidRPr="00D33912" w:rsidTr="00291432">
        <w:trPr>
          <w:jc w:val="center"/>
        </w:trPr>
        <w:tc>
          <w:tcPr>
            <w:tcW w:w="1343" w:type="dxa"/>
          </w:tcPr>
          <w:p w:rsidR="00E94B4B" w:rsidRPr="00D33912" w:rsidRDefault="00E94B4B" w:rsidP="00852EE8">
            <w:pPr>
              <w:pStyle w:val="TableEntry"/>
            </w:pPr>
          </w:p>
        </w:tc>
        <w:tc>
          <w:tcPr>
            <w:tcW w:w="1623" w:type="dxa"/>
          </w:tcPr>
          <w:p w:rsidR="00E94B4B" w:rsidRPr="00D33912" w:rsidRDefault="00E94B4B" w:rsidP="00852EE8">
            <w:pPr>
              <w:pStyle w:val="TableEntry"/>
            </w:pPr>
            <w:r w:rsidRPr="00D33912">
              <w:t>.</w:t>
            </w:r>
            <w:proofErr w:type="spellStart"/>
            <w:r w:rsidRPr="00D33912">
              <w:t>c.cs</w:t>
            </w:r>
            <w:proofErr w:type="spellEnd"/>
            <w:r w:rsidRPr="00D33912">
              <w:t xml:space="preserve"> or .</w:t>
            </w:r>
            <w:proofErr w:type="spellStart"/>
            <w:r w:rsidRPr="00D33912">
              <w:t>v.cs</w:t>
            </w:r>
            <w:proofErr w:type="spellEnd"/>
          </w:p>
        </w:tc>
        <w:tc>
          <w:tcPr>
            <w:tcW w:w="5353" w:type="dxa"/>
            <w:vMerge/>
          </w:tcPr>
          <w:p w:rsidR="00E94B4B" w:rsidRPr="00D33912" w:rsidRDefault="00E94B4B" w:rsidP="00852EE8">
            <w:pPr>
              <w:pStyle w:val="TableEntry"/>
            </w:pPr>
          </w:p>
        </w:tc>
      </w:tr>
      <w:tr w:rsidR="00E94B4B" w:rsidRPr="00D33912" w:rsidTr="00291432">
        <w:trPr>
          <w:jc w:val="center"/>
        </w:trPr>
        <w:tc>
          <w:tcPr>
            <w:tcW w:w="1343" w:type="dxa"/>
          </w:tcPr>
          <w:p w:rsidR="00E94B4B" w:rsidRPr="00D33912" w:rsidRDefault="00E94B4B" w:rsidP="00852EE8">
            <w:pPr>
              <w:pStyle w:val="TableEntry"/>
            </w:pPr>
          </w:p>
        </w:tc>
        <w:tc>
          <w:tcPr>
            <w:tcW w:w="1623" w:type="dxa"/>
          </w:tcPr>
          <w:p w:rsidR="00E94B4B" w:rsidRPr="00D33912" w:rsidRDefault="00E94B4B" w:rsidP="00852EE8">
            <w:pPr>
              <w:pStyle w:val="TableEntry"/>
            </w:pPr>
            <w:r w:rsidRPr="00D33912">
              <w:t>.</w:t>
            </w:r>
            <w:proofErr w:type="spellStart"/>
            <w:r w:rsidRPr="00D33912">
              <w:t>v.ot</w:t>
            </w:r>
            <w:proofErr w:type="spellEnd"/>
          </w:p>
        </w:tc>
        <w:tc>
          <w:tcPr>
            <w:tcW w:w="5353" w:type="dxa"/>
          </w:tcPr>
          <w:p w:rsidR="00E94B4B" w:rsidRDefault="00E94B4B" w:rsidP="00852EE8">
            <w:pPr>
              <w:pStyle w:val="TableEntry"/>
              <w:rPr>
                <w:ins w:id="2055" w:author="Boone, Keith W (GE Healthcare)" w:date="2012-07-17T10:56:00Z"/>
              </w:rPr>
            </w:pPr>
            <w:proofErr w:type="spellStart"/>
            <w:r w:rsidRPr="00D33912">
              <w:t>X.v.ot</w:t>
            </w:r>
            <w:proofErr w:type="spellEnd"/>
          </w:p>
          <w:p w:rsidR="003063B8" w:rsidRPr="00D33912" w:rsidRDefault="003063B8" w:rsidP="00852EE8">
            <w:pPr>
              <w:pStyle w:val="TableEntry"/>
            </w:pPr>
            <w:ins w:id="2056" w:author="Boone, Keith W (GE Healthcare)" w:date="2012-07-17T10:56:00Z">
              <w:r>
                <w:t>e.g., myocardial infarct</w:t>
              </w:r>
            </w:ins>
          </w:p>
        </w:tc>
      </w:tr>
      <w:tr w:rsidR="00E94B4B" w:rsidRPr="00D33912" w:rsidTr="00291432">
        <w:trPr>
          <w:jc w:val="center"/>
        </w:trPr>
        <w:tc>
          <w:tcPr>
            <w:tcW w:w="1343" w:type="dxa"/>
          </w:tcPr>
          <w:p w:rsidR="00E94B4B" w:rsidRPr="00D33912" w:rsidRDefault="00E94B4B" w:rsidP="00852EE8">
            <w:pPr>
              <w:pStyle w:val="TableEntry"/>
            </w:pPr>
            <w:r w:rsidRPr="00D33912">
              <w:t>II</w:t>
            </w:r>
          </w:p>
        </w:tc>
        <w:tc>
          <w:tcPr>
            <w:tcW w:w="1623" w:type="dxa"/>
          </w:tcPr>
          <w:p w:rsidR="00E94B4B" w:rsidRPr="00D33912" w:rsidRDefault="00E94B4B" w:rsidP="00852EE8">
            <w:pPr>
              <w:pStyle w:val="TableEntry"/>
            </w:pPr>
            <w:r w:rsidRPr="00D33912">
              <w:t>.root</w:t>
            </w:r>
          </w:p>
        </w:tc>
        <w:tc>
          <w:tcPr>
            <w:tcW w:w="5353" w:type="dxa"/>
            <w:vMerge w:val="restart"/>
          </w:tcPr>
          <w:p w:rsidR="00E94B4B" w:rsidRDefault="00E94B4B" w:rsidP="00852EE8">
            <w:pPr>
              <w:pStyle w:val="TableEntry"/>
              <w:rPr>
                <w:ins w:id="2057" w:author="Boone, Keith W (GE Healthcare)" w:date="2012-07-17T10:56:00Z"/>
              </w:rPr>
            </w:pPr>
            <w:proofErr w:type="spellStart"/>
            <w:r w:rsidRPr="00D33912">
              <w:t>concat</w:t>
            </w:r>
            <w:proofErr w:type="spellEnd"/>
            <w:r w:rsidRPr="00D33912">
              <w:t>(</w:t>
            </w:r>
            <w:proofErr w:type="spellStart"/>
            <w:r w:rsidRPr="00D33912">
              <w:t>X.root</w:t>
            </w:r>
            <w:proofErr w:type="spellEnd"/>
            <w:r w:rsidRPr="00D33912">
              <w:t>, ":",</w:t>
            </w:r>
            <w:proofErr w:type="spellStart"/>
            <w:r w:rsidRPr="00D33912">
              <w:t>X.extension</w:t>
            </w:r>
            <w:proofErr w:type="spellEnd"/>
            <w:r w:rsidRPr="00D33912">
              <w:t>)</w:t>
            </w:r>
          </w:p>
          <w:p w:rsidR="003063B8" w:rsidRPr="00D33912" w:rsidRDefault="003063B8" w:rsidP="00852EE8">
            <w:pPr>
              <w:pStyle w:val="TableEntry"/>
            </w:pPr>
            <w:ins w:id="2058" w:author="Boone, Keith W (GE Healthcare)" w:date="2012-07-17T10:56:00Z">
              <w:r>
                <w:t>e.g., 2.16.840.1.113884.13.9:123456</w:t>
              </w:r>
            </w:ins>
          </w:p>
        </w:tc>
      </w:tr>
      <w:tr w:rsidR="00E94B4B" w:rsidRPr="00D33912" w:rsidTr="00291432">
        <w:trPr>
          <w:jc w:val="center"/>
        </w:trPr>
        <w:tc>
          <w:tcPr>
            <w:tcW w:w="1343" w:type="dxa"/>
          </w:tcPr>
          <w:p w:rsidR="00E94B4B" w:rsidRPr="00D33912" w:rsidRDefault="00E94B4B" w:rsidP="00852EE8">
            <w:pPr>
              <w:pStyle w:val="TableEntry"/>
            </w:pPr>
          </w:p>
        </w:tc>
        <w:tc>
          <w:tcPr>
            <w:tcW w:w="1623" w:type="dxa"/>
          </w:tcPr>
          <w:p w:rsidR="00E94B4B" w:rsidRPr="00D33912" w:rsidRDefault="00E94B4B" w:rsidP="00852EE8">
            <w:pPr>
              <w:pStyle w:val="TableEntry"/>
            </w:pPr>
            <w:r w:rsidRPr="00D33912">
              <w:t>.extension</w:t>
            </w:r>
          </w:p>
        </w:tc>
        <w:tc>
          <w:tcPr>
            <w:tcW w:w="5353" w:type="dxa"/>
            <w:vMerge/>
          </w:tcPr>
          <w:p w:rsidR="00E94B4B" w:rsidRPr="00D33912" w:rsidRDefault="00E94B4B" w:rsidP="00852EE8">
            <w:pPr>
              <w:pStyle w:val="TableEntry"/>
            </w:pPr>
          </w:p>
        </w:tc>
      </w:tr>
    </w:tbl>
    <w:p w:rsidR="00A360AF" w:rsidRPr="001B715C" w:rsidRDefault="00A360AF" w:rsidP="004D0D72">
      <w:pPr>
        <w:pStyle w:val="BodyText"/>
        <w:numPr>
          <w:ilvl w:val="0"/>
          <w:numId w:val="30"/>
        </w:numPr>
        <w:rPr>
          <w:b/>
          <w:lang w:eastAsia="x-none"/>
          <w:rPrChange w:id="2059" w:author="Boone, Keith W (GE Healthcare)" w:date="2012-07-17T15:58:00Z">
            <w:rPr>
              <w:lang w:eastAsia="x-none"/>
            </w:rPr>
          </w:rPrChange>
        </w:rPr>
      </w:pPr>
      <w:r w:rsidRPr="001B715C">
        <w:rPr>
          <w:b/>
          <w:lang w:eastAsia="x-none"/>
          <w:rPrChange w:id="2060" w:author="Boone, Keith W (GE Healthcare)" w:date="2012-07-17T15:58:00Z">
            <w:rPr>
              <w:lang w:eastAsia="x-none"/>
            </w:rPr>
          </w:rPrChange>
        </w:rPr>
        <w:t xml:space="preserve">The </w:t>
      </w:r>
      <w:r w:rsidRPr="001B715C">
        <w:rPr>
          <w:rStyle w:val="BodyTextChar3"/>
          <w:b/>
          <w:rPrChange w:id="2061" w:author="Boone, Keith W (GE Healthcare)" w:date="2012-07-17T15:58:00Z">
            <w:rPr>
              <w:rStyle w:val="BodyTextChar3"/>
            </w:rPr>
          </w:rPrChange>
        </w:rPr>
        <w:t>term</w:t>
      </w:r>
      <w:r w:rsidRPr="001B715C">
        <w:rPr>
          <w:b/>
          <w:lang w:eastAsia="x-none"/>
          <w:rPrChange w:id="2062" w:author="Boone, Keith W (GE Healthcare)" w:date="2012-07-17T15:58:00Z">
            <w:rPr>
              <w:lang w:eastAsia="x-none"/>
            </w:rPr>
          </w:rPrChange>
        </w:rPr>
        <w:t xml:space="preserve"> attribute of the </w:t>
      </w:r>
      <w:r w:rsidRPr="001B715C">
        <w:rPr>
          <w:rStyle w:val="BodyTextChar3"/>
          <w:b/>
          <w:rPrChange w:id="2063" w:author="Boone, Keith W (GE Healthcare)" w:date="2012-07-17T15:58:00Z">
            <w:rPr>
              <w:rStyle w:val="BodyTextChar3"/>
            </w:rPr>
          </w:rPrChange>
        </w:rPr>
        <w:t>&lt;category&gt;</w:t>
      </w:r>
      <w:r w:rsidRPr="001B715C">
        <w:rPr>
          <w:b/>
          <w:lang w:eastAsia="x-none"/>
          <w:rPrChange w:id="2064" w:author="Boone, Keith W (GE Healthcare)" w:date="2012-07-17T15:58:00Z">
            <w:rPr>
              <w:lang w:eastAsia="x-none"/>
            </w:rPr>
          </w:rPrChange>
        </w:rPr>
        <w:t xml:space="preserve"> element </w:t>
      </w:r>
      <w:r w:rsidRPr="001B715C">
        <w:rPr>
          <w:b/>
          <w:smallCaps/>
          <w:lang w:eastAsia="x-none"/>
          <w:rPrChange w:id="2065" w:author="Boone, Keith W (GE Healthcare)" w:date="2012-07-17T15:58:00Z">
            <w:rPr>
              <w:smallCaps/>
              <w:lang w:eastAsia="x-none"/>
            </w:rPr>
          </w:rPrChange>
        </w:rPr>
        <w:t>shall</w:t>
      </w:r>
      <w:r w:rsidRPr="001B715C">
        <w:rPr>
          <w:b/>
          <w:lang w:eastAsia="x-none"/>
          <w:rPrChange w:id="2066" w:author="Boone, Keith W (GE Healthcare)" w:date="2012-07-17T15:58:00Z">
            <w:rPr>
              <w:lang w:eastAsia="x-none"/>
            </w:rPr>
          </w:rPrChange>
        </w:rPr>
        <w:t xml:space="preserve"> populated by the code, value or identifier associated with the parameter.</w:t>
      </w:r>
    </w:p>
    <w:p w:rsidR="00A360AF" w:rsidRPr="001B715C" w:rsidRDefault="007E5216" w:rsidP="004D0D72">
      <w:pPr>
        <w:pStyle w:val="BodyText"/>
        <w:numPr>
          <w:ilvl w:val="0"/>
          <w:numId w:val="30"/>
        </w:numPr>
        <w:rPr>
          <w:b/>
          <w:lang w:eastAsia="x-none"/>
          <w:rPrChange w:id="2067" w:author="Boone, Keith W (GE Healthcare)" w:date="2012-07-17T15:58:00Z">
            <w:rPr>
              <w:lang w:eastAsia="x-none"/>
            </w:rPr>
          </w:rPrChange>
        </w:rPr>
      </w:pPr>
      <w:r w:rsidRPr="001B715C">
        <w:rPr>
          <w:b/>
          <w:lang w:eastAsia="x-none"/>
          <w:rPrChange w:id="2068" w:author="Boone, Keith W (GE Healthcare)" w:date="2012-07-17T15:58:00Z">
            <w:rPr>
              <w:lang w:eastAsia="x-none"/>
            </w:rPr>
          </w:rPrChange>
        </w:rPr>
        <w:t xml:space="preserve">The </w:t>
      </w:r>
      <w:r w:rsidRPr="001B715C">
        <w:rPr>
          <w:rStyle w:val="BodyTextChar3"/>
          <w:b/>
          <w:rPrChange w:id="2069" w:author="Boone, Keith W (GE Healthcare)" w:date="2012-07-17T15:58:00Z">
            <w:rPr>
              <w:rStyle w:val="BodyTextChar3"/>
            </w:rPr>
          </w:rPrChange>
        </w:rPr>
        <w:t>schem</w:t>
      </w:r>
      <w:r w:rsidR="00C13717" w:rsidRPr="001B715C">
        <w:rPr>
          <w:rStyle w:val="BodyTextChar3"/>
          <w:b/>
          <w:rPrChange w:id="2070" w:author="Boone, Keith W (GE Healthcare)" w:date="2012-07-17T15:58:00Z">
            <w:rPr>
              <w:rStyle w:val="BodyTextChar3"/>
            </w:rPr>
          </w:rPrChange>
        </w:rPr>
        <w:t>e</w:t>
      </w:r>
      <w:r w:rsidRPr="001B715C">
        <w:rPr>
          <w:b/>
          <w:lang w:eastAsia="x-none"/>
          <w:rPrChange w:id="2071" w:author="Boone, Keith W (GE Healthcare)" w:date="2012-07-17T15:58:00Z">
            <w:rPr>
              <w:lang w:eastAsia="x-none"/>
            </w:rPr>
          </w:rPrChange>
        </w:rPr>
        <w:t xml:space="preserve"> attribute of the </w:t>
      </w:r>
      <w:r w:rsidRPr="001B715C">
        <w:rPr>
          <w:rStyle w:val="BodyTextChar3"/>
          <w:b/>
          <w:rPrChange w:id="2072" w:author="Boone, Keith W (GE Healthcare)" w:date="2012-07-17T15:58:00Z">
            <w:rPr>
              <w:rStyle w:val="BodyTextChar3"/>
            </w:rPr>
          </w:rPrChange>
        </w:rPr>
        <w:t>&lt;category&gt;</w:t>
      </w:r>
      <w:r w:rsidRPr="001B715C">
        <w:rPr>
          <w:b/>
          <w:lang w:eastAsia="x-none"/>
          <w:rPrChange w:id="2073" w:author="Boone, Keith W (GE Healthcare)" w:date="2012-07-17T15:58:00Z">
            <w:rPr>
              <w:lang w:eastAsia="x-none"/>
            </w:rPr>
          </w:rPrChange>
        </w:rPr>
        <w:t xml:space="preserve"> element </w:t>
      </w:r>
      <w:r w:rsidR="00852EE8" w:rsidRPr="001B715C">
        <w:rPr>
          <w:b/>
          <w:smallCaps/>
          <w:lang w:eastAsia="x-none"/>
          <w:rPrChange w:id="2074" w:author="Boone, Keith W (GE Healthcare)" w:date="2012-07-17T15:58:00Z">
            <w:rPr>
              <w:smallCaps/>
              <w:lang w:eastAsia="x-none"/>
            </w:rPr>
          </w:rPrChange>
        </w:rPr>
        <w:t>shall</w:t>
      </w:r>
      <w:r w:rsidR="00852EE8" w:rsidRPr="001B715C">
        <w:rPr>
          <w:b/>
          <w:lang w:eastAsia="x-none"/>
          <w:rPrChange w:id="2075" w:author="Boone, Keith W (GE Healthcare)" w:date="2012-07-17T15:58:00Z">
            <w:rPr>
              <w:lang w:eastAsia="x-none"/>
            </w:rPr>
          </w:rPrChange>
        </w:rPr>
        <w:t xml:space="preserve"> be </w:t>
      </w:r>
      <w:r w:rsidRPr="001B715C">
        <w:rPr>
          <w:b/>
          <w:lang w:eastAsia="x-none"/>
          <w:rPrChange w:id="2076" w:author="Boone, Keith W (GE Healthcare)" w:date="2012-07-17T15:58:00Z">
            <w:rPr>
              <w:lang w:eastAsia="x-none"/>
            </w:rPr>
          </w:rPrChange>
        </w:rPr>
        <w:t>populated with the name of the parameter</w:t>
      </w:r>
      <w:r w:rsidR="00852EE8" w:rsidRPr="001B715C">
        <w:rPr>
          <w:b/>
          <w:lang w:eastAsia="x-none"/>
          <w:rPrChange w:id="2077" w:author="Boone, Keith W (GE Healthcare)" w:date="2012-07-17T15:58:00Z">
            <w:rPr>
              <w:lang w:eastAsia="x-none"/>
            </w:rPr>
          </w:rPrChange>
        </w:rPr>
        <w:t xml:space="preserve"> after removing the suffixes found in the table </w:t>
      </w:r>
      <w:r w:rsidR="00C13717" w:rsidRPr="001B715C">
        <w:rPr>
          <w:b/>
          <w:lang w:eastAsia="x-none"/>
          <w:rPrChange w:id="2078" w:author="Boone, Keith W (GE Healthcare)" w:date="2012-07-17T15:58:00Z">
            <w:rPr>
              <w:lang w:eastAsia="x-none"/>
            </w:rPr>
          </w:rPrChange>
        </w:rPr>
        <w:t>above</w:t>
      </w:r>
      <w:r w:rsidR="00852EE8" w:rsidRPr="001B715C">
        <w:rPr>
          <w:b/>
          <w:lang w:eastAsia="x-none"/>
          <w:rPrChange w:id="2079" w:author="Boone, Keith W (GE Healthcare)" w:date="2012-07-17T15:58:00Z">
            <w:rPr>
              <w:lang w:eastAsia="x-none"/>
            </w:rPr>
          </w:rPrChange>
        </w:rPr>
        <w:t>.</w:t>
      </w:r>
      <w:r w:rsidR="00C13717" w:rsidRPr="001B715C">
        <w:rPr>
          <w:b/>
          <w:lang w:eastAsia="x-none"/>
          <w:rPrChange w:id="2080" w:author="Boone, Keith W (GE Healthcare)" w:date="2012-07-17T15:58:00Z">
            <w:rPr>
              <w:lang w:eastAsia="x-none"/>
            </w:rPr>
          </w:rPrChange>
        </w:rPr>
        <w:t xml:space="preserve">  This generates the scheme names found in the table below.</w:t>
      </w:r>
    </w:p>
    <w:p w:rsidR="007E5216" w:rsidRPr="00D33912" w:rsidRDefault="00C13717" w:rsidP="00C13717">
      <w:pPr>
        <w:pStyle w:val="TableTitle"/>
      </w:pPr>
      <w:r w:rsidRPr="00D33912">
        <w:t>Table 3.Y.4-6</w:t>
      </w:r>
      <w:r w:rsidR="00C16B49">
        <w:t xml:space="preserve">: </w:t>
      </w:r>
      <w:r w:rsidRPr="00D33912">
        <w:t xml:space="preserve"> Category scheme Names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29"/>
        <w:gridCol w:w="3447"/>
      </w:tblGrid>
      <w:tr w:rsidR="007E5216" w:rsidRPr="00D33912" w:rsidTr="00291432">
        <w:tc>
          <w:tcPr>
            <w:tcW w:w="6129" w:type="dxa"/>
            <w:shd w:val="clear" w:color="auto" w:fill="D9D9D9" w:themeFill="background1" w:themeFillShade="D9"/>
          </w:tcPr>
          <w:p w:rsidR="007E5216" w:rsidRPr="00D33912" w:rsidRDefault="00E408DF" w:rsidP="00291432">
            <w:pPr>
              <w:pStyle w:val="TableEntryHeader"/>
            </w:pPr>
            <w:r w:rsidRPr="00D33912">
              <w:t>Schem</w:t>
            </w:r>
            <w:r w:rsidR="00C13717" w:rsidRPr="00D33912">
              <w:t>e Name</w:t>
            </w:r>
          </w:p>
        </w:tc>
        <w:tc>
          <w:tcPr>
            <w:tcW w:w="3447" w:type="dxa"/>
            <w:shd w:val="clear" w:color="auto" w:fill="D9D9D9" w:themeFill="background1" w:themeFillShade="D9"/>
          </w:tcPr>
          <w:p w:rsidR="007E5216" w:rsidRPr="00D33912" w:rsidRDefault="00852EE8" w:rsidP="00291432">
            <w:pPr>
              <w:pStyle w:val="TableEntryHeader"/>
            </w:pPr>
            <w:r w:rsidRPr="00D33912">
              <w:t>Suffixes</w:t>
            </w:r>
          </w:p>
        </w:tc>
      </w:tr>
      <w:tr w:rsidR="007E5216" w:rsidRPr="00D33912" w:rsidTr="007E5216">
        <w:tc>
          <w:tcPr>
            <w:tcW w:w="6129" w:type="dxa"/>
            <w:shd w:val="clear" w:color="auto" w:fill="auto"/>
          </w:tcPr>
          <w:p w:rsidR="007E5216" w:rsidRPr="00C16B49" w:rsidRDefault="007E5216" w:rsidP="00291432">
            <w:pPr>
              <w:pStyle w:val="TableEntry"/>
              <w:rPr>
                <w:rStyle w:val="BodyTextChar3"/>
                <w:rFonts w:ascii="Arial" w:hAnsi="Arial"/>
                <w:b/>
                <w:sz w:val="18"/>
              </w:rPr>
            </w:pPr>
            <w:proofErr w:type="spellStart"/>
            <w:r w:rsidRPr="00D33912">
              <w:rPr>
                <w:rStyle w:val="BodyTextChar3"/>
                <w:sz w:val="18"/>
              </w:rPr>
              <w:t>patientP</w:t>
            </w:r>
            <w:r w:rsidRPr="00C16B49">
              <w:rPr>
                <w:rStyle w:val="BodyTextChar3"/>
                <w:sz w:val="18"/>
              </w:rPr>
              <w:t>erson.administrativeGenderCode</w:t>
            </w:r>
            <w:proofErr w:type="spellEnd"/>
            <w:r w:rsidRPr="00C16B49">
              <w:rPr>
                <w:rStyle w:val="BodyTextChar3"/>
                <w:sz w:val="18"/>
              </w:rPr>
              <w:t xml:space="preserve"> </w:t>
            </w:r>
          </w:p>
        </w:tc>
        <w:tc>
          <w:tcPr>
            <w:tcW w:w="3447" w:type="dxa"/>
          </w:tcPr>
          <w:p w:rsidR="007E5216" w:rsidRPr="00C16B49" w:rsidRDefault="007C2958" w:rsidP="00291432">
            <w:pPr>
              <w:pStyle w:val="TableEntry"/>
            </w:pPr>
            <w:r w:rsidRPr="00C16B49">
              <w:t>.</w:t>
            </w:r>
            <w:proofErr w:type="spellStart"/>
            <w:r w:rsidRPr="00C16B49">
              <w:t>c.c</w:t>
            </w:r>
            <w:proofErr w:type="spellEnd"/>
          </w:p>
        </w:tc>
      </w:tr>
      <w:tr w:rsidR="007E5216" w:rsidRPr="00D33912" w:rsidTr="007E5216">
        <w:tc>
          <w:tcPr>
            <w:tcW w:w="6129" w:type="dxa"/>
            <w:shd w:val="clear" w:color="auto" w:fill="auto"/>
          </w:tcPr>
          <w:p w:rsidR="007E5216" w:rsidRPr="00C16B49" w:rsidRDefault="007E5216" w:rsidP="00291432">
            <w:pPr>
              <w:pStyle w:val="TableEntry"/>
              <w:rPr>
                <w:rStyle w:val="BodyTextChar3"/>
                <w:sz w:val="18"/>
              </w:rPr>
            </w:pPr>
            <w:r w:rsidRPr="00D33912">
              <w:rPr>
                <w:rStyle w:val="BodyTextChar3"/>
                <w:sz w:val="18"/>
              </w:rPr>
              <w:t xml:space="preserve">age </w:t>
            </w:r>
          </w:p>
        </w:tc>
        <w:tc>
          <w:tcPr>
            <w:tcW w:w="3447" w:type="dxa"/>
          </w:tcPr>
          <w:p w:rsidR="007E5216" w:rsidRPr="00C16B49" w:rsidRDefault="007C2958" w:rsidP="00291432">
            <w:pPr>
              <w:pStyle w:val="TableEntry"/>
            </w:pPr>
            <w:r w:rsidRPr="00C16B49">
              <w:t>.</w:t>
            </w:r>
            <w:proofErr w:type="spellStart"/>
            <w:r w:rsidRPr="00C16B49">
              <w:t>v.v</w:t>
            </w:r>
            <w:proofErr w:type="spellEnd"/>
            <w:r w:rsidRPr="00C16B49">
              <w:t xml:space="preserve"> .</w:t>
            </w:r>
            <w:proofErr w:type="spellStart"/>
            <w:r w:rsidRPr="00C16B49">
              <w:t>v.u</w:t>
            </w:r>
            <w:proofErr w:type="spellEnd"/>
          </w:p>
        </w:tc>
      </w:tr>
      <w:tr w:rsidR="007E5216" w:rsidRPr="00D33912" w:rsidTr="007E5216">
        <w:tc>
          <w:tcPr>
            <w:tcW w:w="6129" w:type="dxa"/>
            <w:shd w:val="clear" w:color="auto" w:fill="auto"/>
          </w:tcPr>
          <w:p w:rsidR="007E5216" w:rsidRPr="00C16B49" w:rsidRDefault="007E5216" w:rsidP="00291432">
            <w:pPr>
              <w:pStyle w:val="TableEntry"/>
              <w:rPr>
                <w:rStyle w:val="BodyTextChar3"/>
                <w:sz w:val="18"/>
              </w:rPr>
            </w:pPr>
            <w:proofErr w:type="spellStart"/>
            <w:r w:rsidRPr="00D33912">
              <w:rPr>
                <w:rStyle w:val="BodyTextChar3"/>
                <w:sz w:val="18"/>
              </w:rPr>
              <w:t>ageGroup</w:t>
            </w:r>
            <w:proofErr w:type="spellEnd"/>
            <w:r w:rsidRPr="00D33912">
              <w:rPr>
                <w:rStyle w:val="BodyTextChar3"/>
                <w:sz w:val="18"/>
              </w:rPr>
              <w:t xml:space="preserve"> </w:t>
            </w:r>
          </w:p>
        </w:tc>
        <w:tc>
          <w:tcPr>
            <w:tcW w:w="3447" w:type="dxa"/>
          </w:tcPr>
          <w:p w:rsidR="007E5216" w:rsidRPr="00C16B49" w:rsidRDefault="007C2958" w:rsidP="00291432">
            <w:pPr>
              <w:pStyle w:val="TableEntry"/>
            </w:pPr>
            <w:r w:rsidRPr="00C16B49">
              <w:t>.c.</w:t>
            </w:r>
            <w:proofErr w:type="spellStart"/>
            <w:r w:rsidRPr="00C16B49">
              <w:t>cs</w:t>
            </w:r>
            <w:proofErr w:type="spellEnd"/>
            <w:r w:rsidRPr="00C16B49">
              <w:t>:.</w:t>
            </w:r>
            <w:proofErr w:type="spellStart"/>
            <w:r w:rsidRPr="00C16B49">
              <w:t>c.c</w:t>
            </w:r>
            <w:proofErr w:type="spellEnd"/>
          </w:p>
        </w:tc>
      </w:tr>
      <w:tr w:rsidR="007E5216" w:rsidRPr="00D33912" w:rsidTr="007E5216">
        <w:tc>
          <w:tcPr>
            <w:tcW w:w="6129" w:type="dxa"/>
            <w:shd w:val="clear" w:color="auto" w:fill="auto"/>
          </w:tcPr>
          <w:p w:rsidR="007E5216" w:rsidRPr="00C16B49" w:rsidRDefault="007E5216" w:rsidP="00291432">
            <w:pPr>
              <w:pStyle w:val="TableEntry"/>
              <w:rPr>
                <w:rStyle w:val="BodyTextChar3"/>
                <w:sz w:val="18"/>
              </w:rPr>
            </w:pPr>
            <w:proofErr w:type="spellStart"/>
            <w:r w:rsidRPr="00D33912">
              <w:rPr>
                <w:rStyle w:val="BodyTextChar3"/>
                <w:sz w:val="18"/>
              </w:rPr>
              <w:t>taskContext</w:t>
            </w:r>
            <w:proofErr w:type="spellEnd"/>
          </w:p>
        </w:tc>
        <w:tc>
          <w:tcPr>
            <w:tcW w:w="3447" w:type="dxa"/>
          </w:tcPr>
          <w:p w:rsidR="007E5216" w:rsidRPr="00C16B49" w:rsidRDefault="007C2958" w:rsidP="00291432">
            <w:pPr>
              <w:pStyle w:val="TableEntry"/>
            </w:pPr>
            <w:r w:rsidRPr="00C16B49">
              <w:t>.</w:t>
            </w:r>
            <w:proofErr w:type="spellStart"/>
            <w:r w:rsidRPr="00C16B49">
              <w:t>c.c</w:t>
            </w:r>
            <w:proofErr w:type="spellEnd"/>
          </w:p>
        </w:tc>
      </w:tr>
      <w:tr w:rsidR="007E5216" w:rsidRPr="00D33912" w:rsidTr="007E5216">
        <w:tc>
          <w:tcPr>
            <w:tcW w:w="6129" w:type="dxa"/>
            <w:shd w:val="clear" w:color="auto" w:fill="auto"/>
          </w:tcPr>
          <w:p w:rsidR="007E5216" w:rsidRPr="00C16B49" w:rsidRDefault="007E5216" w:rsidP="00291432">
            <w:pPr>
              <w:pStyle w:val="TableEntry"/>
              <w:rPr>
                <w:rStyle w:val="BodyTextChar3"/>
                <w:sz w:val="18"/>
              </w:rPr>
            </w:pPr>
            <w:proofErr w:type="spellStart"/>
            <w:r w:rsidRPr="00D33912">
              <w:rPr>
                <w:rStyle w:val="BodyTextChar3"/>
                <w:sz w:val="18"/>
              </w:rPr>
              <w:t>subTopic</w:t>
            </w:r>
            <w:proofErr w:type="spellEnd"/>
            <w:r w:rsidRPr="00D33912">
              <w:rPr>
                <w:rStyle w:val="BodyTextChar3"/>
                <w:sz w:val="18"/>
              </w:rPr>
              <w:t xml:space="preserve"> </w:t>
            </w:r>
          </w:p>
        </w:tc>
        <w:tc>
          <w:tcPr>
            <w:tcW w:w="3447" w:type="dxa"/>
          </w:tcPr>
          <w:p w:rsidR="007E5216" w:rsidRPr="00C16B49" w:rsidRDefault="007C2958" w:rsidP="00291432">
            <w:pPr>
              <w:pStyle w:val="TableEntry"/>
            </w:pPr>
            <w:r w:rsidRPr="00C16B49">
              <w:t>.</w:t>
            </w:r>
            <w:proofErr w:type="spellStart"/>
            <w:r w:rsidRPr="00C16B49">
              <w:t>c.c</w:t>
            </w:r>
            <w:proofErr w:type="spellEnd"/>
          </w:p>
        </w:tc>
      </w:tr>
      <w:tr w:rsidR="007E5216" w:rsidRPr="00D33912" w:rsidTr="007E5216">
        <w:tc>
          <w:tcPr>
            <w:tcW w:w="6129" w:type="dxa"/>
            <w:shd w:val="clear" w:color="auto" w:fill="auto"/>
          </w:tcPr>
          <w:p w:rsidR="007E5216" w:rsidRPr="00C16B49" w:rsidRDefault="007E5216" w:rsidP="00291432">
            <w:pPr>
              <w:pStyle w:val="TableEntry"/>
              <w:rPr>
                <w:rStyle w:val="BodyTextChar3"/>
                <w:sz w:val="18"/>
              </w:rPr>
            </w:pPr>
            <w:proofErr w:type="spellStart"/>
            <w:r w:rsidRPr="00D33912">
              <w:rPr>
                <w:rStyle w:val="BodyTextChar3"/>
                <w:sz w:val="18"/>
              </w:rPr>
              <w:t>informationRecipient</w:t>
            </w:r>
            <w:proofErr w:type="spellEnd"/>
          </w:p>
        </w:tc>
        <w:tc>
          <w:tcPr>
            <w:tcW w:w="3447" w:type="dxa"/>
          </w:tcPr>
          <w:p w:rsidR="007E5216" w:rsidRPr="00C16B49" w:rsidRDefault="007E5216" w:rsidP="00291432">
            <w:pPr>
              <w:pStyle w:val="TableEntry"/>
            </w:pPr>
          </w:p>
        </w:tc>
      </w:tr>
      <w:tr w:rsidR="007E5216" w:rsidRPr="00D33912" w:rsidTr="007E5216">
        <w:tc>
          <w:tcPr>
            <w:tcW w:w="6129" w:type="dxa"/>
            <w:shd w:val="clear" w:color="auto" w:fill="auto"/>
          </w:tcPr>
          <w:p w:rsidR="007E5216" w:rsidRPr="00C16B49" w:rsidRDefault="007E5216" w:rsidP="00291432">
            <w:pPr>
              <w:pStyle w:val="TableEntry"/>
              <w:rPr>
                <w:rStyle w:val="BodyTextChar3"/>
                <w:sz w:val="18"/>
              </w:rPr>
            </w:pPr>
            <w:proofErr w:type="spellStart"/>
            <w:r w:rsidRPr="00D33912">
              <w:rPr>
                <w:rStyle w:val="BodyTextChar3"/>
                <w:sz w:val="18"/>
              </w:rPr>
              <w:t>informationRecipient.la</w:t>
            </w:r>
            <w:r w:rsidRPr="00C16B49">
              <w:rPr>
                <w:rStyle w:val="BodyTextChar3"/>
                <w:sz w:val="18"/>
              </w:rPr>
              <w:t>nguageCode</w:t>
            </w:r>
            <w:proofErr w:type="spellEnd"/>
          </w:p>
        </w:tc>
        <w:tc>
          <w:tcPr>
            <w:tcW w:w="3447" w:type="dxa"/>
          </w:tcPr>
          <w:p w:rsidR="007E5216" w:rsidRPr="00C16B49" w:rsidRDefault="007C2958" w:rsidP="00291432">
            <w:pPr>
              <w:pStyle w:val="TableEntry"/>
            </w:pPr>
            <w:r w:rsidRPr="00C16B49">
              <w:t>.</w:t>
            </w:r>
            <w:proofErr w:type="spellStart"/>
            <w:r w:rsidRPr="00C16B49">
              <w:t>c.c</w:t>
            </w:r>
            <w:proofErr w:type="spellEnd"/>
          </w:p>
        </w:tc>
      </w:tr>
      <w:tr w:rsidR="007E5216" w:rsidRPr="00D33912" w:rsidTr="007E5216">
        <w:tc>
          <w:tcPr>
            <w:tcW w:w="6129" w:type="dxa"/>
            <w:shd w:val="clear" w:color="auto" w:fill="auto"/>
          </w:tcPr>
          <w:p w:rsidR="007E5216" w:rsidRPr="00C16B49" w:rsidRDefault="007E5216" w:rsidP="00291432">
            <w:pPr>
              <w:pStyle w:val="TableEntry"/>
              <w:rPr>
                <w:rStyle w:val="BodyTextChar3"/>
                <w:sz w:val="18"/>
              </w:rPr>
            </w:pPr>
            <w:r w:rsidRPr="00D33912">
              <w:rPr>
                <w:rStyle w:val="BodyTextChar3"/>
                <w:sz w:val="18"/>
              </w:rPr>
              <w:t xml:space="preserve">encounter </w:t>
            </w:r>
          </w:p>
        </w:tc>
        <w:tc>
          <w:tcPr>
            <w:tcW w:w="3447" w:type="dxa"/>
          </w:tcPr>
          <w:p w:rsidR="007E5216" w:rsidRPr="00C16B49" w:rsidRDefault="007C2958" w:rsidP="00291432">
            <w:pPr>
              <w:pStyle w:val="TableEntry"/>
            </w:pPr>
            <w:r w:rsidRPr="00C16B49">
              <w:t>.</w:t>
            </w:r>
            <w:proofErr w:type="spellStart"/>
            <w:r w:rsidRPr="00C16B49">
              <w:t>c.c</w:t>
            </w:r>
            <w:proofErr w:type="spellEnd"/>
          </w:p>
        </w:tc>
      </w:tr>
      <w:tr w:rsidR="007E5216" w:rsidRPr="00D33912" w:rsidTr="007E5216">
        <w:tc>
          <w:tcPr>
            <w:tcW w:w="6129" w:type="dxa"/>
            <w:shd w:val="clear" w:color="auto" w:fill="auto"/>
          </w:tcPr>
          <w:p w:rsidR="007E5216" w:rsidRPr="00C16B49" w:rsidRDefault="007E5216" w:rsidP="00291432">
            <w:pPr>
              <w:pStyle w:val="TableEntry"/>
              <w:rPr>
                <w:rStyle w:val="BodyTextChar3"/>
                <w:sz w:val="18"/>
              </w:rPr>
            </w:pPr>
            <w:r w:rsidRPr="00D33912">
              <w:rPr>
                <w:rStyle w:val="BodyTextChar3"/>
                <w:sz w:val="18"/>
              </w:rPr>
              <w:t>serviceDeliveryLocation</w:t>
            </w:r>
            <w:r w:rsidR="007C2958" w:rsidRPr="00C16B49">
              <w:rPr>
                <w:rStyle w:val="BodyTextChar3"/>
                <w:sz w:val="18"/>
              </w:rPr>
              <w:t>.id</w:t>
            </w:r>
          </w:p>
        </w:tc>
        <w:tc>
          <w:tcPr>
            <w:tcW w:w="3447" w:type="dxa"/>
          </w:tcPr>
          <w:p w:rsidR="007E5216" w:rsidRPr="00C16B49" w:rsidRDefault="007C2958" w:rsidP="00291432">
            <w:pPr>
              <w:pStyle w:val="TableEntry"/>
            </w:pPr>
            <w:r w:rsidRPr="00C16B49">
              <w:t>.</w:t>
            </w:r>
            <w:proofErr w:type="spellStart"/>
            <w:r w:rsidRPr="00C16B49">
              <w:t>root:.extension</w:t>
            </w:r>
            <w:proofErr w:type="spellEnd"/>
          </w:p>
        </w:tc>
      </w:tr>
    </w:tbl>
    <w:p w:rsidR="007E5216" w:rsidRPr="00D33912" w:rsidRDefault="00BC5E23" w:rsidP="00A360AF">
      <w:pPr>
        <w:pStyle w:val="Heading5"/>
        <w:keepLines/>
        <w:numPr>
          <w:ilvl w:val="0"/>
          <w:numId w:val="0"/>
        </w:numPr>
        <w:rPr>
          <w:noProof w:val="0"/>
          <w:lang w:val="en-US"/>
        </w:rPr>
      </w:pPr>
      <w:bookmarkStart w:id="2081" w:name="_Toc330378025"/>
      <w:proofErr w:type="gramStart"/>
      <w:r w:rsidRPr="00D33912">
        <w:rPr>
          <w:noProof w:val="0"/>
          <w:lang w:val="en-US"/>
        </w:rPr>
        <w:lastRenderedPageBreak/>
        <w:t>3.Y.4.2.4</w:t>
      </w:r>
      <w:proofErr w:type="gramEnd"/>
      <w:r w:rsidRPr="00D33912">
        <w:rPr>
          <w:noProof w:val="0"/>
          <w:lang w:val="en-US"/>
        </w:rPr>
        <w:t xml:space="preserve"> Sample </w:t>
      </w:r>
      <w:proofErr w:type="spellStart"/>
      <w:r w:rsidRPr="00D33912">
        <w:rPr>
          <w:noProof w:val="0"/>
          <w:lang w:val="en-US"/>
        </w:rPr>
        <w:t>Infobutton</w:t>
      </w:r>
      <w:proofErr w:type="spellEnd"/>
      <w:r w:rsidRPr="00D33912">
        <w:rPr>
          <w:noProof w:val="0"/>
          <w:lang w:val="en-US"/>
        </w:rPr>
        <w:t xml:space="preserve"> Knowledge Response</w:t>
      </w:r>
      <w:bookmarkEnd w:id="2081"/>
    </w:p>
    <w:p w:rsidR="00C13717" w:rsidRPr="00D33912" w:rsidRDefault="00C13717" w:rsidP="00A360AF">
      <w:pPr>
        <w:pStyle w:val="BodyText"/>
        <w:keepNext/>
        <w:keepLines/>
        <w:rPr>
          <w:lang w:eastAsia="x-none"/>
        </w:rPr>
      </w:pPr>
    </w:p>
    <w:p w:rsidR="00BC5E23" w:rsidRPr="00D33912" w:rsidRDefault="00BC5E23" w:rsidP="00A360AF">
      <w:pPr>
        <w:pStyle w:val="XMLFragment"/>
        <w:rPr>
          <w:noProof w:val="0"/>
        </w:rPr>
      </w:pPr>
      <w:proofErr w:type="gramStart"/>
      <w:r w:rsidRPr="00D33912">
        <w:rPr>
          <w:noProof w:val="0"/>
        </w:rPr>
        <w:t>&lt;?xml</w:t>
      </w:r>
      <w:proofErr w:type="gramEnd"/>
      <w:r w:rsidRPr="00D33912">
        <w:rPr>
          <w:noProof w:val="0"/>
        </w:rPr>
        <w:t xml:space="preserve"> version="1.0" encoding="UTF-8"?&gt;</w:t>
      </w:r>
    </w:p>
    <w:p w:rsidR="00BC5E23" w:rsidRPr="00D33912" w:rsidRDefault="00BC5E23" w:rsidP="00A360AF">
      <w:pPr>
        <w:pStyle w:val="XMLFragment"/>
        <w:rPr>
          <w:noProof w:val="0"/>
        </w:rPr>
      </w:pPr>
      <w:r w:rsidRPr="00D33912">
        <w:rPr>
          <w:noProof w:val="0"/>
        </w:rPr>
        <w:t xml:space="preserve">&lt;feed </w:t>
      </w:r>
      <w:proofErr w:type="spellStart"/>
      <w:r w:rsidRPr="00D33912">
        <w:rPr>
          <w:noProof w:val="0"/>
        </w:rPr>
        <w:t>xmlns:xsi</w:t>
      </w:r>
      <w:proofErr w:type="spellEnd"/>
      <w:r w:rsidRPr="00D33912">
        <w:rPr>
          <w:noProof w:val="0"/>
        </w:rPr>
        <w:t>="http://www.w3.org/2001/XMLSchema-instance"</w:t>
      </w:r>
    </w:p>
    <w:p w:rsidR="00BC5E23" w:rsidRPr="00D33912" w:rsidRDefault="00BC5E23" w:rsidP="00A360AF">
      <w:pPr>
        <w:pStyle w:val="XMLFragment"/>
        <w:rPr>
          <w:noProof w:val="0"/>
        </w:rPr>
      </w:pPr>
      <w:r w:rsidRPr="00D33912">
        <w:rPr>
          <w:noProof w:val="0"/>
        </w:rPr>
        <w:t xml:space="preserve">  </w:t>
      </w:r>
      <w:proofErr w:type="spellStart"/>
      <w:r w:rsidRPr="00D33912">
        <w:rPr>
          <w:noProof w:val="0"/>
        </w:rPr>
        <w:t>xmlns:dcterms</w:t>
      </w:r>
      <w:proofErr w:type="spellEnd"/>
      <w:r w:rsidRPr="00D33912">
        <w:rPr>
          <w:noProof w:val="0"/>
        </w:rPr>
        <w:t>="http://purl.org/dc/terms/"</w:t>
      </w:r>
    </w:p>
    <w:p w:rsidR="00BC5E23" w:rsidRPr="00D33912" w:rsidRDefault="00BC5E23" w:rsidP="00A360AF">
      <w:pPr>
        <w:pStyle w:val="XMLFragment"/>
        <w:rPr>
          <w:noProof w:val="0"/>
        </w:rPr>
      </w:pPr>
      <w:r w:rsidRPr="00D33912">
        <w:rPr>
          <w:noProof w:val="0"/>
        </w:rPr>
        <w:t xml:space="preserve">  </w:t>
      </w:r>
      <w:proofErr w:type="spellStart"/>
      <w:r w:rsidRPr="00D33912">
        <w:rPr>
          <w:noProof w:val="0"/>
        </w:rPr>
        <w:t>xsi:schemaLocation</w:t>
      </w:r>
      <w:proofErr w:type="spellEnd"/>
      <w:r w:rsidRPr="00D33912">
        <w:rPr>
          <w:noProof w:val="0"/>
        </w:rPr>
        <w:t>="http://www.w3.org/2005/</w:t>
      </w:r>
      <w:proofErr w:type="gramStart"/>
      <w:r w:rsidRPr="00D33912">
        <w:rPr>
          <w:noProof w:val="0"/>
        </w:rPr>
        <w:t>Atom ..</w:t>
      </w:r>
      <w:proofErr w:type="gramEnd"/>
      <w:r w:rsidRPr="00D33912">
        <w:rPr>
          <w:noProof w:val="0"/>
        </w:rPr>
        <w:t>/../atom.xsd"</w:t>
      </w:r>
    </w:p>
    <w:p w:rsidR="00BC5E23" w:rsidRPr="00D33912" w:rsidRDefault="00BC5E23" w:rsidP="00A360AF">
      <w:pPr>
        <w:pStyle w:val="XMLFragment"/>
        <w:rPr>
          <w:noProof w:val="0"/>
        </w:rPr>
      </w:pPr>
      <w:r w:rsidRPr="00D33912">
        <w:rPr>
          <w:noProof w:val="0"/>
        </w:rPr>
        <w:t xml:space="preserve">  </w:t>
      </w:r>
      <w:proofErr w:type="spellStart"/>
      <w:r w:rsidRPr="00D33912">
        <w:rPr>
          <w:noProof w:val="0"/>
        </w:rPr>
        <w:t>xmlns</w:t>
      </w:r>
      <w:proofErr w:type="spellEnd"/>
      <w:r w:rsidRPr="00D33912">
        <w:rPr>
          <w:noProof w:val="0"/>
        </w:rPr>
        <w:t>="http://www.w3.org/2005/Atom"&gt;</w:t>
      </w:r>
    </w:p>
    <w:p w:rsidR="00BC5E23" w:rsidRPr="00D33912" w:rsidRDefault="00BC5E23" w:rsidP="00A360AF">
      <w:pPr>
        <w:pStyle w:val="XMLFragment"/>
        <w:rPr>
          <w:noProof w:val="0"/>
        </w:rPr>
      </w:pPr>
      <w:r w:rsidRPr="00D33912">
        <w:rPr>
          <w:noProof w:val="0"/>
        </w:rPr>
        <w:t xml:space="preserve">  &lt;category term="47" scheme="age"/&gt;</w:t>
      </w:r>
    </w:p>
    <w:p w:rsidR="00BC5E23" w:rsidRPr="00D33912" w:rsidRDefault="00BC5E23" w:rsidP="00A360AF">
      <w:pPr>
        <w:pStyle w:val="XMLFragment"/>
        <w:rPr>
          <w:noProof w:val="0"/>
        </w:rPr>
      </w:pPr>
      <w:r w:rsidRPr="00D33912">
        <w:rPr>
          <w:noProof w:val="0"/>
        </w:rPr>
        <w:t xml:space="preserve">  &lt;category term="M" scheme="</w:t>
      </w:r>
      <w:proofErr w:type="spellStart"/>
      <w:r w:rsidRPr="00D33912">
        <w:rPr>
          <w:noProof w:val="0"/>
        </w:rPr>
        <w:t>administrativeGenderCode</w:t>
      </w:r>
      <w:proofErr w:type="spellEnd"/>
      <w:r w:rsidRPr="00D33912">
        <w:rPr>
          <w:noProof w:val="0"/>
        </w:rPr>
        <w:t>"/&gt;</w:t>
      </w:r>
    </w:p>
    <w:p w:rsidR="00BC5E23" w:rsidRPr="00D33912" w:rsidRDefault="00BC5E23" w:rsidP="00A360AF">
      <w:pPr>
        <w:pStyle w:val="XMLFragment"/>
        <w:rPr>
          <w:noProof w:val="0"/>
        </w:rPr>
      </w:pPr>
      <w:r w:rsidRPr="00D33912">
        <w:rPr>
          <w:noProof w:val="0"/>
        </w:rPr>
        <w:t xml:space="preserve">  &lt;category term="PAT" scheme="</w:t>
      </w:r>
      <w:proofErr w:type="spellStart"/>
      <w:r w:rsidRPr="00D33912">
        <w:rPr>
          <w:noProof w:val="0"/>
        </w:rPr>
        <w:t>informationRecipient</w:t>
      </w:r>
      <w:proofErr w:type="spellEnd"/>
      <w:r w:rsidRPr="00D33912">
        <w:rPr>
          <w:noProof w:val="0"/>
        </w:rPr>
        <w:t>"/&gt;</w:t>
      </w:r>
    </w:p>
    <w:p w:rsidR="00BC5E23" w:rsidRPr="00D33912" w:rsidRDefault="00BC5E23" w:rsidP="00A360AF">
      <w:pPr>
        <w:pStyle w:val="XMLFragment"/>
        <w:rPr>
          <w:noProof w:val="0"/>
        </w:rPr>
      </w:pPr>
      <w:r w:rsidRPr="00D33912">
        <w:rPr>
          <w:noProof w:val="0"/>
        </w:rPr>
        <w:t xml:space="preserve">  &lt;category term="en" scheme="</w:t>
      </w:r>
      <w:proofErr w:type="spellStart"/>
      <w:r w:rsidRPr="00D33912">
        <w:rPr>
          <w:noProof w:val="0"/>
        </w:rPr>
        <w:t>informationRecipient.languageCode</w:t>
      </w:r>
      <w:proofErr w:type="spellEnd"/>
      <w:r w:rsidRPr="00D33912">
        <w:rPr>
          <w:noProof w:val="0"/>
        </w:rPr>
        <w:t>"/&gt;</w:t>
      </w:r>
    </w:p>
    <w:p w:rsidR="00BC5E23" w:rsidRPr="00D33912" w:rsidRDefault="00BC5E23" w:rsidP="00A360AF">
      <w:pPr>
        <w:pStyle w:val="XMLFragment"/>
        <w:rPr>
          <w:noProof w:val="0"/>
        </w:rPr>
      </w:pPr>
      <w:r w:rsidRPr="00D33912">
        <w:rPr>
          <w:noProof w:val="0"/>
        </w:rPr>
        <w:t xml:space="preserve">  &lt;category term="AMB" scheme="encounter"/&gt;</w:t>
      </w:r>
    </w:p>
    <w:p w:rsidR="00BC5E23" w:rsidRPr="00D33912" w:rsidRDefault="00BC5E23" w:rsidP="00A360AF">
      <w:pPr>
        <w:pStyle w:val="XMLFragment"/>
        <w:rPr>
          <w:noProof w:val="0"/>
        </w:rPr>
      </w:pPr>
      <w:r w:rsidRPr="00D33912">
        <w:rPr>
          <w:noProof w:val="0"/>
        </w:rPr>
        <w:t xml:space="preserve">  &lt;</w:t>
      </w:r>
      <w:proofErr w:type="gramStart"/>
      <w:r w:rsidRPr="00D33912">
        <w:rPr>
          <w:noProof w:val="0"/>
        </w:rPr>
        <w:t>generator&gt;</w:t>
      </w:r>
      <w:proofErr w:type="gramEnd"/>
      <w:r w:rsidRPr="00D33912">
        <w:rPr>
          <w:noProof w:val="0"/>
        </w:rPr>
        <w:t xml:space="preserve">Sample </w:t>
      </w:r>
      <w:proofErr w:type="spellStart"/>
      <w:r w:rsidRPr="00D33912">
        <w:rPr>
          <w:noProof w:val="0"/>
        </w:rPr>
        <w:t>Generor</w:t>
      </w:r>
      <w:proofErr w:type="spellEnd"/>
      <w:r w:rsidRPr="00D33912">
        <w:rPr>
          <w:noProof w:val="0"/>
        </w:rPr>
        <w:t>&lt;/generator&gt;</w:t>
      </w:r>
    </w:p>
    <w:p w:rsidR="00BC5E23" w:rsidRPr="00D33912" w:rsidRDefault="00BC5E23" w:rsidP="00A360AF">
      <w:pPr>
        <w:pStyle w:val="XMLFragment"/>
        <w:rPr>
          <w:noProof w:val="0"/>
        </w:rPr>
      </w:pPr>
      <w:r w:rsidRPr="00D33912">
        <w:rPr>
          <w:noProof w:val="0"/>
        </w:rPr>
        <w:t xml:space="preserve">  &lt;id&gt;http://sample.com&lt;/id&gt;</w:t>
      </w:r>
    </w:p>
    <w:p w:rsidR="00BC5E23" w:rsidRPr="00D33912" w:rsidRDefault="00950529" w:rsidP="00A360AF">
      <w:pPr>
        <w:pStyle w:val="XMLFragment"/>
        <w:rPr>
          <w:noProof w:val="0"/>
        </w:rPr>
      </w:pPr>
      <w:r w:rsidRPr="00D33912">
        <w:rPr>
          <w:noProof w:val="0"/>
        </w:rPr>
        <w:t> </w:t>
      </w:r>
      <w:r w:rsidR="00BC5E23" w:rsidRPr="00D33912">
        <w:rPr>
          <w:noProof w:val="0"/>
        </w:rPr>
        <w:t xml:space="preserve"> &lt;link</w:t>
      </w:r>
      <w:r w:rsidRPr="00D33912">
        <w:rPr>
          <w:noProof w:val="0"/>
        </w:rPr>
        <w:t> </w:t>
      </w:r>
      <w:r w:rsidR="00BC5E23" w:rsidRPr="00D33912">
        <w:rPr>
          <w:noProof w:val="0"/>
        </w:rPr>
        <w:t>rel="self"</w:t>
      </w:r>
      <w:r w:rsidRPr="00D33912">
        <w:rPr>
          <w:noProof w:val="0"/>
        </w:rPr>
        <w:t> </w:t>
      </w:r>
      <w:r w:rsidR="00BC5E23" w:rsidRPr="00D33912">
        <w:rPr>
          <w:noProof w:val="0"/>
        </w:rPr>
        <w:t>href="http://endpointURI/</w:t>
      </w:r>
      <w:del w:id="2082" w:author="Boone, Keith W (GE Healthcare)" w:date="2012-07-17T11:58:00Z">
        <w:r w:rsidR="00BC5E23" w:rsidRPr="00D33912" w:rsidDel="00C10532">
          <w:rPr>
            <w:noProof w:val="0"/>
          </w:rPr>
          <w:delText>InfoButton</w:delText>
        </w:r>
      </w:del>
      <w:ins w:id="2083" w:author="Boone, Keith W (GE Healthcare)" w:date="2012-07-17T11:58:00Z">
        <w:r w:rsidR="00C10532">
          <w:rPr>
            <w:noProof w:val="0"/>
          </w:rPr>
          <w:t>Infobutton</w:t>
        </w:r>
      </w:ins>
      <w:r w:rsidR="00BC5E23" w:rsidRPr="00D33912">
        <w:rPr>
          <w:noProof w:val="0"/>
        </w:rPr>
        <w:t>?knowledgeRequestNotification.id.root=67234cef</w:t>
      </w:r>
      <w:r w:rsidRPr="00D33912">
        <w:rPr>
          <w:noProof w:val="0"/>
        </w:rPr>
        <w:noBreakHyphen/>
      </w:r>
      <w:r w:rsidR="00BC5E23" w:rsidRPr="00D33912">
        <w:rPr>
          <w:noProof w:val="0"/>
        </w:rPr>
        <w:t>f312</w:t>
      </w:r>
      <w:r w:rsidRPr="00D33912">
        <w:rPr>
          <w:noProof w:val="0"/>
        </w:rPr>
        <w:noBreakHyphen/>
      </w:r>
      <w:r w:rsidR="00BC5E23" w:rsidRPr="00D33912">
        <w:rPr>
          <w:noProof w:val="0"/>
        </w:rPr>
        <w:t>49d3</w:t>
      </w:r>
      <w:r w:rsidRPr="00D33912">
        <w:rPr>
          <w:noProof w:val="0"/>
        </w:rPr>
        <w:noBreakHyphen/>
      </w:r>
      <w:r w:rsidR="00BC5E23" w:rsidRPr="00D33912">
        <w:rPr>
          <w:noProof w:val="0"/>
        </w:rPr>
        <w:t>bf62</w:t>
      </w:r>
      <w:r w:rsidRPr="00D33912">
        <w:rPr>
          <w:noProof w:val="0"/>
        </w:rPr>
        <w:noBreakHyphen/>
      </w:r>
      <w:r w:rsidR="00BC5E23" w:rsidRPr="00D33912">
        <w:rPr>
          <w:noProof w:val="0"/>
        </w:rPr>
        <w:t>eaa362db5bd0&amp;amp;knowledgeRequestNotification.effectiveTime.v=20120503121700&amp;amp;assignedAuthorizedPerson.id.root=55f42dca</w:t>
      </w:r>
      <w:r w:rsidRPr="00D33912">
        <w:rPr>
          <w:noProof w:val="0"/>
        </w:rPr>
        <w:noBreakHyphen/>
      </w:r>
      <w:r w:rsidR="00BC5E23" w:rsidRPr="00D33912">
        <w:rPr>
          <w:noProof w:val="0"/>
        </w:rPr>
        <w:t>858f</w:t>
      </w:r>
      <w:r w:rsidRPr="00D33912">
        <w:rPr>
          <w:noProof w:val="0"/>
        </w:rPr>
        <w:noBreakHyphen/>
      </w:r>
      <w:r w:rsidR="00BC5E23" w:rsidRPr="00D33912">
        <w:rPr>
          <w:noProof w:val="0"/>
        </w:rPr>
        <w:t>4656</w:t>
      </w:r>
      <w:r w:rsidRPr="00D33912">
        <w:rPr>
          <w:noProof w:val="0"/>
        </w:rPr>
        <w:noBreakHyphen/>
      </w:r>
      <w:r w:rsidR="00BC5E23" w:rsidRPr="00D33912">
        <w:rPr>
          <w:noProof w:val="0"/>
        </w:rPr>
        <w:t>8d95</w:t>
      </w:r>
      <w:r w:rsidRPr="00D33912">
        <w:rPr>
          <w:noProof w:val="0"/>
        </w:rPr>
        <w:noBreakHyphen/>
      </w:r>
      <w:r w:rsidR="00BC5E23" w:rsidRPr="00D33912">
        <w:rPr>
          <w:noProof w:val="0"/>
        </w:rPr>
        <w:t>d53250dc897f&amp;amp;assignedAuthorizedPerson.id.extension=KWB&amp;amp;patientPerson.administrativeGenderCode.c=M&amp;amp;age.v.v=47&amp;amp;age.v.u=a&amp;amp;taskContext.c.c=LABOE&amp;amp;mainSearchCriteria.v.c=55454</w:t>
      </w:r>
      <w:r w:rsidRPr="00D33912">
        <w:rPr>
          <w:noProof w:val="0"/>
        </w:rPr>
        <w:noBreakHyphen/>
      </w:r>
      <w:r w:rsidR="00BC5E23" w:rsidRPr="00D33912">
        <w:rPr>
          <w:noProof w:val="0"/>
        </w:rPr>
        <w:t>3&amp;amp;mainSearchCriteria.v.cs=2.16.840.1.113883.6.1&amp;amp;informationRecipient=PAT&amp;amp;informationRecipient.languageCode.c=en&amp;amp;encounter.c.c=AMB"/&gt;</w:t>
      </w:r>
    </w:p>
    <w:p w:rsidR="00BC5E23" w:rsidRPr="00D33912" w:rsidRDefault="00BC5E23" w:rsidP="00A360AF">
      <w:pPr>
        <w:pStyle w:val="XMLFragment"/>
        <w:rPr>
          <w:noProof w:val="0"/>
        </w:rPr>
      </w:pPr>
      <w:r w:rsidRPr="00D33912">
        <w:rPr>
          <w:noProof w:val="0"/>
        </w:rPr>
        <w:t xml:space="preserve">  &lt;</w:t>
      </w:r>
      <w:proofErr w:type="gramStart"/>
      <w:r w:rsidRPr="00D33912">
        <w:rPr>
          <w:noProof w:val="0"/>
        </w:rPr>
        <w:t>title&gt;</w:t>
      </w:r>
      <w:proofErr w:type="gramEnd"/>
      <w:r w:rsidRPr="00D33912">
        <w:rPr>
          <w:noProof w:val="0"/>
        </w:rPr>
        <w:t xml:space="preserve">Sample </w:t>
      </w:r>
      <w:proofErr w:type="spellStart"/>
      <w:r w:rsidRPr="00D33912">
        <w:rPr>
          <w:noProof w:val="0"/>
        </w:rPr>
        <w:t>Infobutton</w:t>
      </w:r>
      <w:proofErr w:type="spellEnd"/>
      <w:r w:rsidRPr="00D33912">
        <w:rPr>
          <w:noProof w:val="0"/>
        </w:rPr>
        <w:t xml:space="preserve"> Response&lt;/title&gt;</w:t>
      </w:r>
    </w:p>
    <w:p w:rsidR="00BC5E23" w:rsidRPr="00D33912" w:rsidRDefault="00BC5E23" w:rsidP="00A360AF">
      <w:pPr>
        <w:pStyle w:val="XMLFragment"/>
        <w:rPr>
          <w:noProof w:val="0"/>
        </w:rPr>
      </w:pPr>
      <w:r w:rsidRPr="00D33912">
        <w:rPr>
          <w:noProof w:val="0"/>
        </w:rPr>
        <w:t xml:space="preserve">  &lt;</w:t>
      </w:r>
      <w:proofErr w:type="gramStart"/>
      <w:r w:rsidRPr="00D33912">
        <w:rPr>
          <w:noProof w:val="0"/>
        </w:rPr>
        <w:t>entry</w:t>
      </w:r>
      <w:proofErr w:type="gramEnd"/>
      <w:r w:rsidRPr="00D33912">
        <w:rPr>
          <w:noProof w:val="0"/>
        </w:rPr>
        <w:t>&gt;</w:t>
      </w:r>
    </w:p>
    <w:p w:rsidR="00BC5E23" w:rsidRPr="00D33912" w:rsidRDefault="00BC5E23" w:rsidP="00A360AF">
      <w:pPr>
        <w:pStyle w:val="XMLFragment"/>
        <w:rPr>
          <w:noProof w:val="0"/>
        </w:rPr>
      </w:pPr>
      <w:r w:rsidRPr="00D33912">
        <w:rPr>
          <w:noProof w:val="0"/>
        </w:rPr>
        <w:t xml:space="preserve">    &lt;</w:t>
      </w:r>
      <w:proofErr w:type="gramStart"/>
      <w:r w:rsidRPr="00D33912">
        <w:rPr>
          <w:noProof w:val="0"/>
        </w:rPr>
        <w:t>author</w:t>
      </w:r>
      <w:proofErr w:type="gramEnd"/>
      <w:r w:rsidRPr="00D33912">
        <w:rPr>
          <w:noProof w:val="0"/>
        </w:rPr>
        <w:t>&gt;</w:t>
      </w:r>
    </w:p>
    <w:p w:rsidR="00BC5E23" w:rsidRPr="00D33912" w:rsidRDefault="00BC5E23" w:rsidP="00A360AF">
      <w:pPr>
        <w:pStyle w:val="XMLFragment"/>
        <w:rPr>
          <w:noProof w:val="0"/>
        </w:rPr>
      </w:pPr>
      <w:r w:rsidRPr="00D33912">
        <w:rPr>
          <w:noProof w:val="0"/>
        </w:rPr>
        <w:t xml:space="preserve">      &lt;</w:t>
      </w:r>
      <w:proofErr w:type="gramStart"/>
      <w:r w:rsidRPr="00D33912">
        <w:rPr>
          <w:noProof w:val="0"/>
        </w:rPr>
        <w:t>name&gt;</w:t>
      </w:r>
      <w:proofErr w:type="gramEnd"/>
      <w:r w:rsidRPr="00D33912">
        <w:rPr>
          <w:noProof w:val="0"/>
        </w:rPr>
        <w:t>Keith W. Boone&lt;/name&gt;</w:t>
      </w:r>
    </w:p>
    <w:p w:rsidR="00BC5E23" w:rsidRPr="00D33912" w:rsidRDefault="00BC5E23" w:rsidP="00A360AF">
      <w:pPr>
        <w:pStyle w:val="XMLFragment"/>
        <w:rPr>
          <w:noProof w:val="0"/>
        </w:rPr>
      </w:pPr>
      <w:r w:rsidRPr="00D33912">
        <w:rPr>
          <w:noProof w:val="0"/>
        </w:rPr>
        <w:t xml:space="preserve">      &lt;</w:t>
      </w:r>
      <w:proofErr w:type="spellStart"/>
      <w:r w:rsidRPr="00D33912">
        <w:rPr>
          <w:noProof w:val="0"/>
        </w:rPr>
        <w:t>uri</w:t>
      </w:r>
      <w:proofErr w:type="spellEnd"/>
      <w:r w:rsidRPr="00D33912">
        <w:rPr>
          <w:noProof w:val="0"/>
        </w:rPr>
        <w:t>&gt;http://motorcycleguy.blogspot.com&lt;/uri&gt;</w:t>
      </w:r>
    </w:p>
    <w:p w:rsidR="00BC5E23" w:rsidRPr="00D33912" w:rsidRDefault="00BC5E23" w:rsidP="00A360AF">
      <w:pPr>
        <w:pStyle w:val="XMLFragment"/>
        <w:rPr>
          <w:noProof w:val="0"/>
        </w:rPr>
      </w:pPr>
      <w:r w:rsidRPr="00D33912">
        <w:rPr>
          <w:noProof w:val="0"/>
        </w:rPr>
        <w:t xml:space="preserve">    &lt;/author&gt;</w:t>
      </w:r>
    </w:p>
    <w:p w:rsidR="00BC5E23" w:rsidRPr="00D33912" w:rsidRDefault="00BC5E23" w:rsidP="00A360AF">
      <w:pPr>
        <w:pStyle w:val="XMLFragment"/>
        <w:rPr>
          <w:noProof w:val="0"/>
        </w:rPr>
      </w:pPr>
      <w:r w:rsidRPr="00D33912">
        <w:rPr>
          <w:noProof w:val="0"/>
        </w:rPr>
        <w:t xml:space="preserve">    &lt;link </w:t>
      </w:r>
      <w:proofErr w:type="spellStart"/>
      <w:r w:rsidRPr="00D33912">
        <w:rPr>
          <w:noProof w:val="0"/>
        </w:rPr>
        <w:t>rel</w:t>
      </w:r>
      <w:proofErr w:type="spellEnd"/>
      <w:r w:rsidRPr="00D33912">
        <w:rPr>
          <w:noProof w:val="0"/>
        </w:rPr>
        <w:t>="alternate"</w:t>
      </w:r>
    </w:p>
    <w:p w:rsidR="00BC5E23" w:rsidRPr="00D33912" w:rsidRDefault="00BC5E23" w:rsidP="00A360AF">
      <w:pPr>
        <w:pStyle w:val="XMLFragment"/>
        <w:rPr>
          <w:noProof w:val="0"/>
        </w:rPr>
      </w:pPr>
      <w:r w:rsidRPr="00D33912">
        <w:rPr>
          <w:noProof w:val="0"/>
        </w:rPr>
        <w:t xml:space="preserve">      href="http://motorcycleguy.blogspot.com/2012/05/two-ihe-profiles-for-meaningfuluse.html"/&gt;</w:t>
      </w:r>
    </w:p>
    <w:p w:rsidR="00BC5E23" w:rsidRPr="00D33912" w:rsidRDefault="00BC5E23" w:rsidP="00A360AF">
      <w:pPr>
        <w:pStyle w:val="XMLFragment"/>
        <w:rPr>
          <w:noProof w:val="0"/>
        </w:rPr>
      </w:pPr>
      <w:r w:rsidRPr="00D33912">
        <w:rPr>
          <w:noProof w:val="0"/>
        </w:rPr>
        <w:t xml:space="preserve">    &lt;</w:t>
      </w:r>
      <w:proofErr w:type="gramStart"/>
      <w:r w:rsidRPr="00D33912">
        <w:rPr>
          <w:noProof w:val="0"/>
        </w:rPr>
        <w:t>published&gt;</w:t>
      </w:r>
      <w:proofErr w:type="gramEnd"/>
      <w:r w:rsidRPr="00D33912">
        <w:rPr>
          <w:noProof w:val="0"/>
        </w:rPr>
        <w:t>2012-05-01T14:05:17-06:00&lt;/published&gt;</w:t>
      </w:r>
    </w:p>
    <w:p w:rsidR="00BC5E23" w:rsidRPr="00D33912" w:rsidRDefault="00BC5E23" w:rsidP="00A360AF">
      <w:pPr>
        <w:pStyle w:val="XMLFragment"/>
        <w:rPr>
          <w:noProof w:val="0"/>
        </w:rPr>
      </w:pPr>
      <w:r w:rsidRPr="00D33912">
        <w:rPr>
          <w:noProof w:val="0"/>
        </w:rPr>
        <w:t xml:space="preserve">    &lt;</w:t>
      </w:r>
      <w:proofErr w:type="spellStart"/>
      <w:r w:rsidRPr="00D33912">
        <w:rPr>
          <w:noProof w:val="0"/>
        </w:rPr>
        <w:t>dcterms</w:t>
      </w:r>
      <w:proofErr w:type="gramStart"/>
      <w:r w:rsidRPr="00D33912">
        <w:rPr>
          <w:noProof w:val="0"/>
        </w:rPr>
        <w:t>:bibliographicCitation</w:t>
      </w:r>
      <w:proofErr w:type="spellEnd"/>
      <w:proofErr w:type="gramEnd"/>
      <w:r w:rsidRPr="00D33912">
        <w:rPr>
          <w:noProof w:val="0"/>
        </w:rPr>
        <w:t>&gt; Boone, K. (May 1, 2012). Two IHE</w:t>
      </w:r>
    </w:p>
    <w:p w:rsidR="00BC5E23" w:rsidRPr="00D33912" w:rsidRDefault="00BC5E23" w:rsidP="00A360AF">
      <w:pPr>
        <w:pStyle w:val="XMLFragment"/>
        <w:rPr>
          <w:noProof w:val="0"/>
        </w:rPr>
      </w:pPr>
      <w:r w:rsidRPr="00D33912">
        <w:rPr>
          <w:noProof w:val="0"/>
        </w:rPr>
        <w:t xml:space="preserve">      </w:t>
      </w:r>
      <w:proofErr w:type="gramStart"/>
      <w:r w:rsidRPr="00D33912">
        <w:rPr>
          <w:noProof w:val="0"/>
        </w:rPr>
        <w:t xml:space="preserve">Profiles for </w:t>
      </w:r>
      <w:proofErr w:type="spellStart"/>
      <w:r w:rsidRPr="00D33912">
        <w:rPr>
          <w:noProof w:val="0"/>
        </w:rPr>
        <w:t>MeaningfulUse</w:t>
      </w:r>
      <w:proofErr w:type="spellEnd"/>
      <w:r w:rsidRPr="00D33912">
        <w:rPr>
          <w:noProof w:val="0"/>
        </w:rPr>
        <w:t xml:space="preserve"> Stage2.</w:t>
      </w:r>
      <w:proofErr w:type="gramEnd"/>
      <w:r w:rsidRPr="00D33912">
        <w:rPr>
          <w:noProof w:val="0"/>
        </w:rPr>
        <w:t xml:space="preserve"> </w:t>
      </w:r>
      <w:proofErr w:type="gramStart"/>
      <w:r w:rsidRPr="00D33912">
        <w:rPr>
          <w:noProof w:val="0"/>
        </w:rPr>
        <w:t>Healthcare Standards.</w:t>
      </w:r>
      <w:proofErr w:type="gramEnd"/>
      <w:r w:rsidRPr="00D33912">
        <w:rPr>
          <w:noProof w:val="0"/>
        </w:rPr>
        <w:t xml:space="preserve"> Retrieved</w:t>
      </w:r>
    </w:p>
    <w:p w:rsidR="00BC5E23" w:rsidRPr="00D33912" w:rsidRDefault="00BC5E23" w:rsidP="00A360AF">
      <w:pPr>
        <w:pStyle w:val="XMLFragment"/>
        <w:rPr>
          <w:noProof w:val="0"/>
        </w:rPr>
      </w:pPr>
      <w:r w:rsidRPr="00D33912">
        <w:rPr>
          <w:noProof w:val="0"/>
        </w:rPr>
        <w:t xml:space="preserve">      May 2, 2012 from</w:t>
      </w:r>
    </w:p>
    <w:p w:rsidR="00B03DB3" w:rsidRPr="00D33912" w:rsidRDefault="00BC5E23" w:rsidP="00A360AF">
      <w:pPr>
        <w:pStyle w:val="XMLFragment"/>
        <w:rPr>
          <w:noProof w:val="0"/>
        </w:rPr>
      </w:pPr>
      <w:r w:rsidRPr="00D33912">
        <w:rPr>
          <w:noProof w:val="0"/>
        </w:rPr>
        <w:t xml:space="preserve">      http://motorcycleguy.blogspot.com/2012/05/two-ihe-profiles-for-meaningfuluse.html</w:t>
      </w:r>
    </w:p>
    <w:p w:rsidR="00BC5E23" w:rsidRPr="00D33912" w:rsidRDefault="00B03DB3" w:rsidP="00A360AF">
      <w:pPr>
        <w:pStyle w:val="XMLFragment"/>
        <w:rPr>
          <w:noProof w:val="0"/>
        </w:rPr>
      </w:pPr>
      <w:r w:rsidRPr="00D33912">
        <w:rPr>
          <w:noProof w:val="0"/>
        </w:rPr>
        <w:tab/>
      </w:r>
      <w:r w:rsidR="00BC5E23" w:rsidRPr="00D33912">
        <w:rPr>
          <w:noProof w:val="0"/>
        </w:rPr>
        <w:t xml:space="preserve"> </w:t>
      </w:r>
      <w:r w:rsidRPr="00D33912">
        <w:rPr>
          <w:noProof w:val="0"/>
        </w:rPr>
        <w:t xml:space="preserve"> </w:t>
      </w:r>
      <w:r w:rsidR="00BC5E23" w:rsidRPr="00D33912">
        <w:rPr>
          <w:noProof w:val="0"/>
        </w:rPr>
        <w:t>&lt;/</w:t>
      </w:r>
      <w:proofErr w:type="spellStart"/>
      <w:r w:rsidR="00BC5E23" w:rsidRPr="00D33912">
        <w:rPr>
          <w:noProof w:val="0"/>
        </w:rPr>
        <w:t>dcterms</w:t>
      </w:r>
      <w:proofErr w:type="gramStart"/>
      <w:r w:rsidR="00BC5E23" w:rsidRPr="00D33912">
        <w:rPr>
          <w:noProof w:val="0"/>
        </w:rPr>
        <w:t>:bibliographicCitation</w:t>
      </w:r>
      <w:proofErr w:type="spellEnd"/>
      <w:proofErr w:type="gramEnd"/>
      <w:r w:rsidR="00BC5E23" w:rsidRPr="00D33912">
        <w:rPr>
          <w:noProof w:val="0"/>
        </w:rPr>
        <w:t>&gt;</w:t>
      </w:r>
    </w:p>
    <w:p w:rsidR="00BC5E23" w:rsidRPr="00D33912" w:rsidRDefault="00BC5E23" w:rsidP="00A360AF">
      <w:pPr>
        <w:pStyle w:val="XMLFragment"/>
        <w:rPr>
          <w:noProof w:val="0"/>
        </w:rPr>
      </w:pPr>
      <w:r w:rsidRPr="00D33912">
        <w:rPr>
          <w:noProof w:val="0"/>
        </w:rPr>
        <w:t xml:space="preserve">    &lt;</w:t>
      </w:r>
      <w:proofErr w:type="spellStart"/>
      <w:r w:rsidRPr="00D33912">
        <w:rPr>
          <w:noProof w:val="0"/>
        </w:rPr>
        <w:t>dcterms</w:t>
      </w:r>
      <w:proofErr w:type="gramStart"/>
      <w:r w:rsidRPr="00D33912">
        <w:rPr>
          <w:noProof w:val="0"/>
        </w:rPr>
        <w:t>:provenance</w:t>
      </w:r>
      <w:proofErr w:type="spellEnd"/>
      <w:proofErr w:type="gramEnd"/>
      <w:r w:rsidRPr="00D33912">
        <w:rPr>
          <w:noProof w:val="0"/>
        </w:rPr>
        <w:t>&gt; The opinions represented in this blog are my</w:t>
      </w:r>
    </w:p>
    <w:p w:rsidR="00BC5E23" w:rsidRPr="00D33912" w:rsidRDefault="00BC5E23" w:rsidP="00A360AF">
      <w:pPr>
        <w:pStyle w:val="XMLFragment"/>
        <w:rPr>
          <w:noProof w:val="0"/>
        </w:rPr>
      </w:pPr>
      <w:r w:rsidRPr="00D33912">
        <w:rPr>
          <w:noProof w:val="0"/>
        </w:rPr>
        <w:t xml:space="preserve">      </w:t>
      </w:r>
      <w:proofErr w:type="gramStart"/>
      <w:r w:rsidRPr="00D33912">
        <w:rPr>
          <w:noProof w:val="0"/>
        </w:rPr>
        <w:t>own</w:t>
      </w:r>
      <w:proofErr w:type="gramEnd"/>
      <w:r w:rsidRPr="00D33912">
        <w:rPr>
          <w:noProof w:val="0"/>
        </w:rPr>
        <w:t>, and not that of my employer or the respective standards</w:t>
      </w:r>
    </w:p>
    <w:p w:rsidR="00BC5E23" w:rsidRPr="00D33912" w:rsidRDefault="00BC5E23" w:rsidP="00A360AF">
      <w:pPr>
        <w:pStyle w:val="XMLFragment"/>
        <w:rPr>
          <w:noProof w:val="0"/>
        </w:rPr>
      </w:pPr>
      <w:r w:rsidRPr="00D33912">
        <w:rPr>
          <w:noProof w:val="0"/>
        </w:rPr>
        <w:t xml:space="preserve">      </w:t>
      </w:r>
      <w:proofErr w:type="gramStart"/>
      <w:r w:rsidRPr="00D33912">
        <w:rPr>
          <w:noProof w:val="0"/>
        </w:rPr>
        <w:t>organizations</w:t>
      </w:r>
      <w:proofErr w:type="gramEnd"/>
      <w:r w:rsidRPr="00D33912">
        <w:rPr>
          <w:noProof w:val="0"/>
        </w:rPr>
        <w:t xml:space="preserve"> that I work with. &lt;/</w:t>
      </w:r>
      <w:proofErr w:type="spellStart"/>
      <w:r w:rsidRPr="00D33912">
        <w:rPr>
          <w:noProof w:val="0"/>
        </w:rPr>
        <w:t>dcterms</w:t>
      </w:r>
      <w:proofErr w:type="gramStart"/>
      <w:r w:rsidRPr="00D33912">
        <w:rPr>
          <w:noProof w:val="0"/>
        </w:rPr>
        <w:t>:provenance</w:t>
      </w:r>
      <w:proofErr w:type="spellEnd"/>
      <w:proofErr w:type="gramEnd"/>
      <w:r w:rsidRPr="00D33912">
        <w:rPr>
          <w:noProof w:val="0"/>
        </w:rPr>
        <w:t>&gt;</w:t>
      </w:r>
    </w:p>
    <w:p w:rsidR="00BC5E23" w:rsidRPr="00D33912" w:rsidRDefault="00BC5E23" w:rsidP="00A360AF">
      <w:pPr>
        <w:pStyle w:val="XMLFragment"/>
        <w:rPr>
          <w:noProof w:val="0"/>
        </w:rPr>
      </w:pPr>
      <w:r w:rsidRPr="00D33912">
        <w:rPr>
          <w:noProof w:val="0"/>
        </w:rPr>
        <w:t xml:space="preserve">  &lt;/entry&gt;</w:t>
      </w:r>
    </w:p>
    <w:p w:rsidR="00BC5E23" w:rsidRPr="00D33912" w:rsidRDefault="00BC5E23" w:rsidP="00A360AF">
      <w:pPr>
        <w:pStyle w:val="XMLFragment"/>
        <w:rPr>
          <w:noProof w:val="0"/>
        </w:rPr>
      </w:pPr>
      <w:r w:rsidRPr="00D33912">
        <w:rPr>
          <w:noProof w:val="0"/>
        </w:rPr>
        <w:t>&lt;/feed&gt;</w:t>
      </w:r>
    </w:p>
    <w:p w:rsidR="00C16B49" w:rsidRPr="00D33912" w:rsidRDefault="00C16B49" w:rsidP="00C16B49">
      <w:pPr>
        <w:pStyle w:val="TableTitle"/>
        <w:keepLines/>
      </w:pPr>
      <w:r w:rsidRPr="00D33912">
        <w:t>Figure 3.Y.4-2</w:t>
      </w:r>
      <w:r>
        <w:t xml:space="preserve">: </w:t>
      </w:r>
      <w:r w:rsidRPr="00D33912">
        <w:t xml:space="preserve"> Sample Response</w:t>
      </w:r>
    </w:p>
    <w:p w:rsidR="00C16B49" w:rsidRDefault="00C16B49" w:rsidP="009E34B7">
      <w:pPr>
        <w:pStyle w:val="Heading3"/>
        <w:numPr>
          <w:ilvl w:val="0"/>
          <w:numId w:val="0"/>
        </w:numPr>
        <w:rPr>
          <w:noProof w:val="0"/>
          <w:lang w:val="en-US"/>
        </w:rPr>
      </w:pPr>
    </w:p>
    <w:p w:rsidR="00303E20" w:rsidRPr="00D33912" w:rsidRDefault="00303E20" w:rsidP="009E34B7">
      <w:pPr>
        <w:pStyle w:val="Heading3"/>
        <w:numPr>
          <w:ilvl w:val="0"/>
          <w:numId w:val="0"/>
        </w:numPr>
        <w:rPr>
          <w:noProof w:val="0"/>
          <w:lang w:val="en-US"/>
        </w:rPr>
      </w:pPr>
      <w:bookmarkStart w:id="2084" w:name="_Toc330378026"/>
      <w:proofErr w:type="gramStart"/>
      <w:r w:rsidRPr="00D33912">
        <w:rPr>
          <w:noProof w:val="0"/>
          <w:lang w:val="en-US"/>
        </w:rPr>
        <w:t>3.Y.</w:t>
      </w:r>
      <w:r w:rsidR="00680648" w:rsidRPr="00D33912">
        <w:rPr>
          <w:noProof w:val="0"/>
          <w:lang w:val="en-US"/>
        </w:rPr>
        <w:t>5</w:t>
      </w:r>
      <w:proofErr w:type="gramEnd"/>
      <w:r w:rsidRPr="00D33912">
        <w:rPr>
          <w:noProof w:val="0"/>
          <w:lang w:val="en-US"/>
        </w:rPr>
        <w:t xml:space="preserve"> Security Considerations</w:t>
      </w:r>
      <w:bookmarkEnd w:id="2084"/>
    </w:p>
    <w:p w:rsidR="00680648" w:rsidRPr="00D33912" w:rsidRDefault="00680648" w:rsidP="009E34B7">
      <w:pPr>
        <w:pStyle w:val="Heading4"/>
        <w:numPr>
          <w:ilvl w:val="0"/>
          <w:numId w:val="0"/>
        </w:numPr>
        <w:rPr>
          <w:noProof w:val="0"/>
          <w:lang w:val="en-US"/>
        </w:rPr>
      </w:pPr>
      <w:bookmarkStart w:id="2085" w:name="_Toc330378027"/>
      <w:proofErr w:type="gramStart"/>
      <w:r w:rsidRPr="00D33912">
        <w:rPr>
          <w:noProof w:val="0"/>
          <w:lang w:val="en-US"/>
        </w:rPr>
        <w:t>3.Y.5.1</w:t>
      </w:r>
      <w:proofErr w:type="gramEnd"/>
      <w:r w:rsidRPr="00D33912">
        <w:rPr>
          <w:noProof w:val="0"/>
          <w:lang w:val="en-US"/>
        </w:rPr>
        <w:t xml:space="preserve"> Security Audit Considerations</w:t>
      </w:r>
      <w:bookmarkEnd w:id="2085"/>
    </w:p>
    <w:p w:rsidR="00287FD7" w:rsidRPr="00D33912" w:rsidRDefault="008014AB" w:rsidP="008014AB">
      <w:pPr>
        <w:pStyle w:val="Heading5"/>
        <w:numPr>
          <w:ilvl w:val="0"/>
          <w:numId w:val="0"/>
        </w:numPr>
        <w:rPr>
          <w:noProof w:val="0"/>
          <w:lang w:val="en-US"/>
        </w:rPr>
      </w:pPr>
      <w:bookmarkStart w:id="2086" w:name="_Toc330378028"/>
      <w:proofErr w:type="gramStart"/>
      <w:r w:rsidRPr="00D33912">
        <w:rPr>
          <w:noProof w:val="0"/>
          <w:lang w:val="en-US"/>
        </w:rPr>
        <w:t>3.Y.5.1.1</w:t>
      </w:r>
      <w:proofErr w:type="gramEnd"/>
      <w:r w:rsidRPr="00D33912">
        <w:rPr>
          <w:noProof w:val="0"/>
          <w:lang w:val="en-US"/>
        </w:rPr>
        <w:t xml:space="preserve"> </w:t>
      </w:r>
      <w:r w:rsidR="00287FD7" w:rsidRPr="00D33912">
        <w:rPr>
          <w:noProof w:val="0"/>
          <w:lang w:val="en-US"/>
        </w:rPr>
        <w:t>Clinical Knowledge Requester audit message:</w:t>
      </w:r>
      <w:bookmarkEnd w:id="2086"/>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2608"/>
        <w:gridCol w:w="720"/>
        <w:gridCol w:w="4875"/>
      </w:tblGrid>
      <w:tr w:rsidR="00287FD7" w:rsidRPr="00D33912" w:rsidTr="00287FD7">
        <w:trPr>
          <w:cantSplit/>
        </w:trPr>
        <w:tc>
          <w:tcPr>
            <w:tcW w:w="1457" w:type="dxa"/>
            <w:tcBorders>
              <w:top w:val="single" w:sz="4" w:space="0" w:color="auto"/>
              <w:left w:val="single" w:sz="4" w:space="0" w:color="auto"/>
              <w:bottom w:val="double" w:sz="4" w:space="0" w:color="auto"/>
              <w:right w:val="single" w:sz="4" w:space="0" w:color="auto"/>
            </w:tcBorders>
            <w:textDirection w:val="btLr"/>
            <w:vAlign w:val="center"/>
          </w:tcPr>
          <w:p w:rsidR="00287FD7" w:rsidRPr="00D33912" w:rsidRDefault="00287FD7">
            <w:pPr>
              <w:pStyle w:val="TableLabel"/>
              <w:rPr>
                <w:sz w:val="16"/>
              </w:rPr>
            </w:pPr>
          </w:p>
        </w:tc>
        <w:tc>
          <w:tcPr>
            <w:tcW w:w="2608" w:type="dxa"/>
            <w:tcBorders>
              <w:top w:val="single" w:sz="4" w:space="0" w:color="auto"/>
              <w:left w:val="single" w:sz="4" w:space="0" w:color="auto"/>
              <w:bottom w:val="double" w:sz="4" w:space="0" w:color="auto"/>
              <w:right w:val="single" w:sz="4" w:space="0" w:color="auto"/>
            </w:tcBorders>
            <w:vAlign w:val="center"/>
            <w:hideMark/>
          </w:tcPr>
          <w:p w:rsidR="00287FD7" w:rsidRPr="00D33912" w:rsidRDefault="00287FD7">
            <w:pPr>
              <w:ind w:left="72" w:right="72"/>
              <w:rPr>
                <w:rFonts w:ascii="Arial" w:hAnsi="Arial"/>
                <w:b/>
                <w:bCs/>
                <w:sz w:val="20"/>
              </w:rPr>
            </w:pPr>
            <w:r w:rsidRPr="00D33912">
              <w:rPr>
                <w:rFonts w:ascii="Arial" w:hAnsi="Arial"/>
                <w:b/>
                <w:bCs/>
                <w:sz w:val="20"/>
              </w:rPr>
              <w:t>Field Name</w:t>
            </w:r>
          </w:p>
        </w:tc>
        <w:tc>
          <w:tcPr>
            <w:tcW w:w="720" w:type="dxa"/>
            <w:tcBorders>
              <w:top w:val="single" w:sz="4" w:space="0" w:color="auto"/>
              <w:left w:val="single" w:sz="4" w:space="0" w:color="auto"/>
              <w:bottom w:val="double" w:sz="4" w:space="0" w:color="auto"/>
              <w:right w:val="single" w:sz="4" w:space="0" w:color="auto"/>
            </w:tcBorders>
            <w:vAlign w:val="center"/>
            <w:hideMark/>
          </w:tcPr>
          <w:p w:rsidR="00287FD7" w:rsidRPr="00D33912" w:rsidRDefault="00287FD7">
            <w:pPr>
              <w:ind w:left="72" w:right="72"/>
              <w:rPr>
                <w:rFonts w:ascii="Arial" w:hAnsi="Arial"/>
                <w:b/>
                <w:bCs/>
                <w:sz w:val="20"/>
              </w:rPr>
            </w:pPr>
            <w:r w:rsidRPr="00D33912">
              <w:rPr>
                <w:rFonts w:ascii="Arial" w:hAnsi="Arial"/>
                <w:b/>
                <w:bCs/>
                <w:sz w:val="20"/>
              </w:rPr>
              <w:t>Opt</w:t>
            </w:r>
          </w:p>
        </w:tc>
        <w:tc>
          <w:tcPr>
            <w:tcW w:w="4875" w:type="dxa"/>
            <w:tcBorders>
              <w:top w:val="single" w:sz="4" w:space="0" w:color="auto"/>
              <w:left w:val="single" w:sz="4" w:space="0" w:color="auto"/>
              <w:bottom w:val="double" w:sz="4" w:space="0" w:color="auto"/>
              <w:right w:val="single" w:sz="4" w:space="0" w:color="auto"/>
            </w:tcBorders>
            <w:vAlign w:val="center"/>
            <w:hideMark/>
          </w:tcPr>
          <w:p w:rsidR="00287FD7" w:rsidRPr="00D33912" w:rsidRDefault="00287FD7">
            <w:pPr>
              <w:ind w:left="72" w:right="72"/>
              <w:rPr>
                <w:rFonts w:ascii="Arial" w:hAnsi="Arial"/>
                <w:b/>
                <w:bCs/>
                <w:sz w:val="20"/>
              </w:rPr>
            </w:pPr>
            <w:r w:rsidRPr="00D33912">
              <w:rPr>
                <w:rFonts w:ascii="Arial" w:hAnsi="Arial"/>
                <w:b/>
                <w:bCs/>
                <w:sz w:val="20"/>
              </w:rPr>
              <w:t>Value Constraints</w:t>
            </w:r>
          </w:p>
        </w:tc>
      </w:tr>
      <w:tr w:rsidR="00287FD7" w:rsidRPr="00D33912" w:rsidTr="00287FD7">
        <w:trPr>
          <w:cantSplit/>
        </w:trPr>
        <w:tc>
          <w:tcPr>
            <w:tcW w:w="1457" w:type="dxa"/>
            <w:vMerge w:val="restart"/>
            <w:tcBorders>
              <w:top w:val="double" w:sz="4" w:space="0" w:color="auto"/>
              <w:left w:val="single" w:sz="4" w:space="0" w:color="auto"/>
              <w:bottom w:val="single" w:sz="4" w:space="0" w:color="auto"/>
              <w:right w:val="single" w:sz="4" w:space="0" w:color="auto"/>
            </w:tcBorders>
            <w:hideMark/>
          </w:tcPr>
          <w:p w:rsidR="00287FD7" w:rsidRPr="00D33912" w:rsidRDefault="00287FD7">
            <w:pPr>
              <w:spacing w:before="40" w:after="40"/>
              <w:ind w:left="72" w:right="72"/>
              <w:jc w:val="center"/>
              <w:rPr>
                <w:rFonts w:ascii="Arial" w:hAnsi="Arial"/>
                <w:b/>
                <w:bCs/>
                <w:sz w:val="20"/>
              </w:rPr>
            </w:pPr>
            <w:r w:rsidRPr="00D33912">
              <w:rPr>
                <w:rFonts w:ascii="Arial" w:hAnsi="Arial"/>
                <w:b/>
                <w:bCs/>
                <w:sz w:val="20"/>
              </w:rPr>
              <w:t>Event</w:t>
            </w:r>
          </w:p>
          <w:p w:rsidR="00287FD7" w:rsidRPr="00D33912" w:rsidRDefault="00287FD7">
            <w:pPr>
              <w:pStyle w:val="TableLabel"/>
              <w:rPr>
                <w:sz w:val="12"/>
                <w:szCs w:val="12"/>
              </w:rPr>
            </w:pPr>
            <w:proofErr w:type="spellStart"/>
            <w:r w:rsidRPr="00D33912">
              <w:rPr>
                <w:sz w:val="12"/>
                <w:szCs w:val="12"/>
              </w:rPr>
              <w:t>AuditMessage</w:t>
            </w:r>
            <w:proofErr w:type="spellEnd"/>
            <w:r w:rsidRPr="00D33912">
              <w:rPr>
                <w:sz w:val="12"/>
                <w:szCs w:val="12"/>
              </w:rPr>
              <w:t>/</w:t>
            </w:r>
            <w:r w:rsidRPr="00D33912">
              <w:rPr>
                <w:sz w:val="12"/>
                <w:szCs w:val="12"/>
              </w:rPr>
              <w:br/>
            </w:r>
            <w:proofErr w:type="spellStart"/>
            <w:r w:rsidRPr="00D33912">
              <w:rPr>
                <w:sz w:val="12"/>
                <w:szCs w:val="12"/>
              </w:rPr>
              <w:t>EventIdentification</w:t>
            </w:r>
            <w:proofErr w:type="spellEnd"/>
          </w:p>
        </w:tc>
        <w:tc>
          <w:tcPr>
            <w:tcW w:w="2608" w:type="dxa"/>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proofErr w:type="spellStart"/>
            <w:r w:rsidRPr="00D33912">
              <w:rPr>
                <w:sz w:val="16"/>
              </w:rPr>
              <w:t>EventID</w:t>
            </w:r>
            <w:proofErr w:type="spellEnd"/>
          </w:p>
        </w:tc>
        <w:tc>
          <w:tcPr>
            <w:tcW w:w="720" w:type="dxa"/>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sz w:val="16"/>
              </w:rPr>
            </w:pPr>
            <w:r w:rsidRPr="00D33912">
              <w:rPr>
                <w:sz w:val="16"/>
              </w:rPr>
              <w:t>M</w:t>
            </w:r>
          </w:p>
        </w:tc>
        <w:tc>
          <w:tcPr>
            <w:tcW w:w="4875" w:type="dxa"/>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r w:rsidRPr="00D33912">
              <w:rPr>
                <w:sz w:val="16"/>
              </w:rPr>
              <w:t>EV(110112, DCM, “Query”)</w:t>
            </w:r>
          </w:p>
        </w:tc>
      </w:tr>
      <w:tr w:rsidR="00287FD7" w:rsidRPr="00D33912" w:rsidTr="00287FD7">
        <w:trPr>
          <w:cantSplit/>
        </w:trPr>
        <w:tc>
          <w:tcPr>
            <w:tcW w:w="1457" w:type="dxa"/>
            <w:vMerge/>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proofErr w:type="spellStart"/>
            <w:r w:rsidRPr="00D33912">
              <w:rPr>
                <w:sz w:val="16"/>
              </w:rPr>
              <w:t>EventActionCode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sz w:val="16"/>
              </w:rPr>
            </w:pPr>
            <w:r w:rsidRPr="00D33912">
              <w:rPr>
                <w:sz w:val="16"/>
              </w:rPr>
              <w:t>M</w:t>
            </w:r>
          </w:p>
        </w:tc>
        <w:tc>
          <w:tcPr>
            <w:tcW w:w="4875" w:type="dxa"/>
            <w:tcBorders>
              <w:top w:val="single" w:sz="4" w:space="0" w:color="auto"/>
              <w:left w:val="single" w:sz="4" w:space="0" w:color="auto"/>
              <w:bottom w:val="single" w:sz="4" w:space="0" w:color="auto"/>
              <w:right w:val="single" w:sz="4" w:space="0" w:color="auto"/>
            </w:tcBorders>
            <w:hideMark/>
          </w:tcPr>
          <w:p w:rsidR="00287FD7" w:rsidRPr="00D33912" w:rsidRDefault="00287FD7">
            <w:pPr>
              <w:pStyle w:val="TableEntry"/>
              <w:rPr>
                <w:sz w:val="16"/>
              </w:rPr>
            </w:pPr>
            <w:r w:rsidRPr="00D33912">
              <w:rPr>
                <w:sz w:val="16"/>
              </w:rPr>
              <w:t xml:space="preserve">“E” (Execute) </w:t>
            </w:r>
          </w:p>
        </w:tc>
      </w:tr>
      <w:tr w:rsidR="00287FD7" w:rsidRPr="00D33912" w:rsidTr="00287FD7">
        <w:trPr>
          <w:cantSplit/>
        </w:trPr>
        <w:tc>
          <w:tcPr>
            <w:tcW w:w="1457" w:type="dxa"/>
            <w:vMerge/>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proofErr w:type="spellStart"/>
            <w:r w:rsidRPr="00D33912">
              <w:rPr>
                <w:i/>
                <w:iCs/>
                <w:sz w:val="16"/>
              </w:rPr>
              <w:t>EventDateTime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
                <w:iCs/>
                <w:sz w:val="16"/>
              </w:rPr>
            </w:pPr>
            <w:r w:rsidRPr="00D33912">
              <w:rPr>
                <w:i/>
                <w:iCs/>
                <w:sz w:val="16"/>
              </w:rPr>
              <w:t>M</w:t>
            </w:r>
          </w:p>
        </w:tc>
        <w:tc>
          <w:tcPr>
            <w:tcW w:w="4875"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r w:rsidRPr="00D33912">
              <w:rPr>
                <w:i/>
                <w:iCs/>
                <w:sz w:val="16"/>
              </w:rPr>
              <w:t>not specialized</w:t>
            </w:r>
          </w:p>
        </w:tc>
      </w:tr>
      <w:tr w:rsidR="00287FD7" w:rsidRPr="00D33912" w:rsidTr="00287FD7">
        <w:trPr>
          <w:cantSplit/>
        </w:trPr>
        <w:tc>
          <w:tcPr>
            <w:tcW w:w="1457" w:type="dxa"/>
            <w:vMerge/>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proofErr w:type="spellStart"/>
            <w:r w:rsidRPr="00D33912">
              <w:rPr>
                <w:i/>
                <w:iCs/>
                <w:sz w:val="16"/>
              </w:rPr>
              <w:t>EventOutcomeIndicator</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
                <w:iCs/>
                <w:sz w:val="16"/>
              </w:rPr>
            </w:pPr>
            <w:r w:rsidRPr="00D33912">
              <w:rPr>
                <w:i/>
                <w:iCs/>
                <w:sz w:val="16"/>
              </w:rPr>
              <w:t>M</w:t>
            </w:r>
          </w:p>
        </w:tc>
        <w:tc>
          <w:tcPr>
            <w:tcW w:w="4875"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r w:rsidRPr="00D33912">
              <w:rPr>
                <w:i/>
                <w:iCs/>
                <w:sz w:val="16"/>
              </w:rPr>
              <w:t>not specialized</w:t>
            </w:r>
          </w:p>
        </w:tc>
      </w:tr>
      <w:tr w:rsidR="00287FD7" w:rsidRPr="00D33912" w:rsidTr="00287FD7">
        <w:trPr>
          <w:cantSplit/>
        </w:trPr>
        <w:tc>
          <w:tcPr>
            <w:tcW w:w="1457" w:type="dxa"/>
            <w:vMerge/>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proofErr w:type="spellStart"/>
            <w:r w:rsidRPr="00D33912">
              <w:rPr>
                <w:sz w:val="16"/>
              </w:rPr>
              <w:t>EventTypeCode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sz w:val="16"/>
              </w:rPr>
            </w:pPr>
            <w:r w:rsidRPr="00D33912">
              <w:rPr>
                <w:sz w:val="16"/>
              </w:rPr>
              <w:t>M</w:t>
            </w:r>
          </w:p>
        </w:tc>
        <w:tc>
          <w:tcPr>
            <w:tcW w:w="4875"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rsidP="008014AB">
            <w:pPr>
              <w:pStyle w:val="TableEntry"/>
              <w:rPr>
                <w:sz w:val="16"/>
              </w:rPr>
            </w:pPr>
            <w:r w:rsidRPr="00D33912">
              <w:rPr>
                <w:sz w:val="16"/>
              </w:rPr>
              <w:t>EV(“PCC-Y”, “IHE Transactions”, “</w:t>
            </w:r>
            <w:del w:id="2087" w:author="Boone, Keith W (GE Healthcare)" w:date="2012-07-16T15:48:00Z">
              <w:r w:rsidR="008014AB" w:rsidRPr="00D33912" w:rsidDel="00080631">
                <w:rPr>
                  <w:sz w:val="16"/>
                </w:rPr>
                <w:delText xml:space="preserve">Request </w:delText>
              </w:r>
              <w:r w:rsidRPr="00D33912" w:rsidDel="00080631">
                <w:rPr>
                  <w:sz w:val="16"/>
                </w:rPr>
                <w:delText>Clinical Knowledge</w:delText>
              </w:r>
            </w:del>
            <w:ins w:id="2088" w:author="Boone, Keith W (GE Healthcare)" w:date="2012-07-17T12:43:00Z">
              <w:r w:rsidR="00E96F48">
                <w:rPr>
                  <w:sz w:val="16"/>
                </w:rPr>
                <w:t>Query Clinical Knowledge</w:t>
              </w:r>
            </w:ins>
            <w:r w:rsidRPr="00D33912">
              <w:rPr>
                <w:sz w:val="16"/>
              </w:rPr>
              <w:t>”)</w:t>
            </w:r>
          </w:p>
        </w:tc>
      </w:tr>
      <w:tr w:rsidR="00287FD7" w:rsidRPr="00D33912" w:rsidTr="00287FD7">
        <w:trPr>
          <w:cantSplit/>
        </w:trPr>
        <w:tc>
          <w:tcPr>
            <w:tcW w:w="9660" w:type="dxa"/>
            <w:gridSpan w:val="4"/>
            <w:tcBorders>
              <w:top w:val="single" w:sz="4" w:space="0" w:color="auto"/>
              <w:left w:val="single" w:sz="4" w:space="0" w:color="auto"/>
              <w:bottom w:val="single" w:sz="4" w:space="0" w:color="auto"/>
              <w:right w:val="single" w:sz="4" w:space="0" w:color="auto"/>
            </w:tcBorders>
            <w:hideMark/>
          </w:tcPr>
          <w:p w:rsidR="00287FD7" w:rsidRPr="00D33912" w:rsidRDefault="00287FD7" w:rsidP="00287FD7">
            <w:pPr>
              <w:pStyle w:val="TableLabel"/>
              <w:jc w:val="left"/>
            </w:pPr>
            <w:r w:rsidRPr="00D33912">
              <w:rPr>
                <w:sz w:val="16"/>
              </w:rPr>
              <w:lastRenderedPageBreak/>
              <w:t>Source (Clinical Knowledge Requester) (1)</w:t>
            </w:r>
          </w:p>
        </w:tc>
      </w:tr>
      <w:tr w:rsidR="00287FD7" w:rsidRPr="00D33912" w:rsidTr="00287FD7">
        <w:trPr>
          <w:cantSplit/>
        </w:trPr>
        <w:tc>
          <w:tcPr>
            <w:tcW w:w="9660" w:type="dxa"/>
            <w:gridSpan w:val="4"/>
            <w:tcBorders>
              <w:top w:val="single" w:sz="4" w:space="0" w:color="auto"/>
              <w:left w:val="single" w:sz="4" w:space="0" w:color="auto"/>
              <w:bottom w:val="single" w:sz="4" w:space="0" w:color="auto"/>
              <w:right w:val="single" w:sz="4" w:space="0" w:color="auto"/>
            </w:tcBorders>
            <w:hideMark/>
          </w:tcPr>
          <w:p w:rsidR="00287FD7" w:rsidRPr="00D33912" w:rsidRDefault="00287FD7">
            <w:pPr>
              <w:pStyle w:val="TableLabel"/>
              <w:jc w:val="left"/>
              <w:rPr>
                <w:sz w:val="16"/>
                <w:szCs w:val="16"/>
              </w:rPr>
            </w:pPr>
            <w:r w:rsidRPr="00D33912">
              <w:rPr>
                <w:sz w:val="16"/>
                <w:szCs w:val="16"/>
              </w:rPr>
              <w:t xml:space="preserve">Human </w:t>
            </w:r>
            <w:r w:rsidR="00BE7887" w:rsidRPr="00D33912">
              <w:rPr>
                <w:sz w:val="16"/>
                <w:szCs w:val="16"/>
              </w:rPr>
              <w:t>Requester</w:t>
            </w:r>
            <w:r w:rsidRPr="00D33912">
              <w:rPr>
                <w:sz w:val="16"/>
                <w:szCs w:val="16"/>
              </w:rPr>
              <w:t xml:space="preserve"> (0..n)</w:t>
            </w:r>
          </w:p>
        </w:tc>
      </w:tr>
      <w:tr w:rsidR="00287FD7" w:rsidRPr="00D33912" w:rsidTr="00287FD7">
        <w:trPr>
          <w:cantSplit/>
        </w:trPr>
        <w:tc>
          <w:tcPr>
            <w:tcW w:w="9660" w:type="dxa"/>
            <w:gridSpan w:val="4"/>
            <w:tcBorders>
              <w:top w:val="single" w:sz="4" w:space="0" w:color="auto"/>
              <w:left w:val="single" w:sz="4" w:space="0" w:color="auto"/>
              <w:bottom w:val="single" w:sz="4" w:space="0" w:color="auto"/>
              <w:right w:val="single" w:sz="4" w:space="0" w:color="auto"/>
            </w:tcBorders>
            <w:hideMark/>
          </w:tcPr>
          <w:p w:rsidR="00287FD7" w:rsidRPr="00D33912" w:rsidRDefault="00287FD7" w:rsidP="00287FD7">
            <w:pPr>
              <w:pStyle w:val="TableLabel"/>
              <w:jc w:val="left"/>
            </w:pPr>
            <w:r w:rsidRPr="00D33912">
              <w:rPr>
                <w:sz w:val="16"/>
              </w:rPr>
              <w:t>Destination (</w:t>
            </w:r>
            <w:del w:id="2089" w:author="Boone, Keith W (GE Healthcare)" w:date="2012-07-16T15:36:00Z">
              <w:r w:rsidRPr="00D33912" w:rsidDel="0051122A">
                <w:rPr>
                  <w:sz w:val="16"/>
                </w:rPr>
                <w:delText>Clinical Knowledge Source</w:delText>
              </w:r>
            </w:del>
            <w:ins w:id="2090" w:author="Boone, Keith W (GE Healthcare)" w:date="2012-07-16T15:36:00Z">
              <w:r w:rsidR="0051122A">
                <w:rPr>
                  <w:sz w:val="16"/>
                </w:rPr>
                <w:t>Clinical Knowledge Directory</w:t>
              </w:r>
            </w:ins>
            <w:r w:rsidRPr="00D33912">
              <w:rPr>
                <w:sz w:val="16"/>
              </w:rPr>
              <w:t>) (1)</w:t>
            </w:r>
          </w:p>
        </w:tc>
      </w:tr>
      <w:tr w:rsidR="00287FD7" w:rsidRPr="00D33912" w:rsidTr="00287FD7">
        <w:trPr>
          <w:cantSplit/>
        </w:trPr>
        <w:tc>
          <w:tcPr>
            <w:tcW w:w="9660" w:type="dxa"/>
            <w:gridSpan w:val="4"/>
            <w:tcBorders>
              <w:top w:val="single" w:sz="4" w:space="0" w:color="auto"/>
              <w:left w:val="single" w:sz="4" w:space="0" w:color="auto"/>
              <w:bottom w:val="single" w:sz="4" w:space="0" w:color="auto"/>
              <w:right w:val="single" w:sz="4" w:space="0" w:color="auto"/>
            </w:tcBorders>
            <w:hideMark/>
          </w:tcPr>
          <w:p w:rsidR="00287FD7" w:rsidRPr="00D33912" w:rsidRDefault="00287FD7">
            <w:pPr>
              <w:pStyle w:val="TableLabel"/>
              <w:jc w:val="left"/>
              <w:rPr>
                <w:sz w:val="16"/>
              </w:rPr>
            </w:pPr>
            <w:r w:rsidRPr="00D33912">
              <w:rPr>
                <w:sz w:val="16"/>
              </w:rPr>
              <w:t>Audit Source (Clinical Knowledge Requester) (1)</w:t>
            </w:r>
          </w:p>
        </w:tc>
      </w:tr>
      <w:tr w:rsidR="00287FD7" w:rsidRPr="00D33912" w:rsidTr="00287FD7">
        <w:trPr>
          <w:cantSplit/>
        </w:trPr>
        <w:tc>
          <w:tcPr>
            <w:tcW w:w="9660" w:type="dxa"/>
            <w:gridSpan w:val="4"/>
            <w:tcBorders>
              <w:top w:val="single" w:sz="4" w:space="0" w:color="auto"/>
              <w:left w:val="single" w:sz="4" w:space="0" w:color="auto"/>
              <w:bottom w:val="single" w:sz="4" w:space="0" w:color="auto"/>
              <w:right w:val="single" w:sz="4" w:space="0" w:color="auto"/>
            </w:tcBorders>
            <w:hideMark/>
          </w:tcPr>
          <w:p w:rsidR="00287FD7" w:rsidRPr="00D33912" w:rsidRDefault="00287FD7">
            <w:pPr>
              <w:pStyle w:val="TableLabel"/>
              <w:jc w:val="left"/>
              <w:rPr>
                <w:sz w:val="16"/>
              </w:rPr>
            </w:pPr>
            <w:r w:rsidRPr="00D33912">
              <w:rPr>
                <w:sz w:val="16"/>
              </w:rPr>
              <w:t>Query Parameters(1)</w:t>
            </w:r>
          </w:p>
        </w:tc>
      </w:tr>
    </w:tbl>
    <w:p w:rsidR="00287FD7" w:rsidRPr="00D33912" w:rsidRDefault="00287FD7" w:rsidP="00287FD7">
      <w:pPr>
        <w:rPr>
          <w:b/>
          <w:i/>
        </w:rPr>
      </w:pPr>
      <w:r w:rsidRPr="00D33912">
        <w:t>Where:</w:t>
      </w:r>
    </w:p>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RPr="00D33912" w:rsidTr="00287FD7">
        <w:trPr>
          <w:cantSplit/>
        </w:trPr>
        <w:tc>
          <w:tcPr>
            <w:tcW w:w="1548" w:type="dxa"/>
            <w:vMerge w:val="restart"/>
            <w:tcBorders>
              <w:top w:val="single" w:sz="4" w:space="0" w:color="auto"/>
              <w:left w:val="single" w:sz="4" w:space="0" w:color="auto"/>
              <w:bottom w:val="single" w:sz="4" w:space="0" w:color="auto"/>
              <w:right w:val="single" w:sz="4" w:space="0" w:color="auto"/>
            </w:tcBorders>
            <w:hideMark/>
          </w:tcPr>
          <w:p w:rsidR="00287FD7" w:rsidRPr="00D33912" w:rsidRDefault="00287FD7">
            <w:pPr>
              <w:spacing w:before="40" w:after="40"/>
              <w:ind w:left="72" w:right="72"/>
              <w:jc w:val="center"/>
              <w:rPr>
                <w:rFonts w:ascii="Arial" w:hAnsi="Arial"/>
                <w:b/>
                <w:bCs/>
                <w:sz w:val="20"/>
              </w:rPr>
            </w:pPr>
            <w:r w:rsidRPr="00D33912">
              <w:rPr>
                <w:rFonts w:ascii="Arial" w:hAnsi="Arial"/>
                <w:b/>
                <w:bCs/>
                <w:sz w:val="20"/>
              </w:rPr>
              <w:t>Source</w:t>
            </w:r>
          </w:p>
          <w:p w:rsidR="00287FD7" w:rsidRPr="00D33912" w:rsidRDefault="00287FD7">
            <w:pPr>
              <w:pStyle w:val="TableLabel"/>
              <w:rPr>
                <w:sz w:val="12"/>
                <w:szCs w:val="12"/>
              </w:rPr>
            </w:pPr>
            <w:proofErr w:type="spellStart"/>
            <w:r w:rsidRPr="00D33912">
              <w:rPr>
                <w:sz w:val="12"/>
                <w:szCs w:val="12"/>
              </w:rPr>
              <w:t>AuditMessage</w:t>
            </w:r>
            <w:proofErr w:type="spellEnd"/>
            <w:r w:rsidRPr="00D33912">
              <w:rPr>
                <w:sz w:val="12"/>
                <w:szCs w:val="12"/>
              </w:rPr>
              <w:t>/</w:t>
            </w:r>
            <w:r w:rsidRPr="00D33912">
              <w:rPr>
                <w:sz w:val="12"/>
                <w:szCs w:val="12"/>
              </w:rPr>
              <w:br/>
            </w:r>
            <w:proofErr w:type="spellStart"/>
            <w:r w:rsidRPr="00D33912">
              <w:rPr>
                <w:sz w:val="12"/>
                <w:szCs w:val="12"/>
              </w:rPr>
              <w:t>ActiveParticipant</w:t>
            </w:r>
            <w:proofErr w:type="spellEnd"/>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proofErr w:type="spellStart"/>
            <w:r w:rsidRPr="00D33912">
              <w:rPr>
                <w:sz w:val="16"/>
              </w:rPr>
              <w:t>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
                <w:iCs/>
                <w:sz w:val="16"/>
              </w:rPr>
            </w:pPr>
            <w:r w:rsidRPr="00D3391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rsidP="00287FD7">
            <w:pPr>
              <w:pStyle w:val="TableEntry"/>
              <w:rPr>
                <w:sz w:val="16"/>
              </w:rPr>
            </w:pPr>
            <w:r w:rsidRPr="00D33912">
              <w:rPr>
                <w:sz w:val="16"/>
              </w:rPr>
              <w:t>????</w:t>
            </w:r>
          </w:p>
        </w:tc>
      </w:tr>
      <w:tr w:rsidR="00287FD7" w:rsidRPr="00D33912"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proofErr w:type="spellStart"/>
            <w:r w:rsidRPr="00D33912">
              <w:rPr>
                <w:sz w:val="16"/>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sz w:val="16"/>
              </w:rPr>
            </w:pPr>
            <w:r w:rsidRPr="00D3391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proofErr w:type="gramStart"/>
            <w:r w:rsidRPr="00D33912">
              <w:rPr>
                <w:sz w:val="16"/>
              </w:rPr>
              <w:t>the</w:t>
            </w:r>
            <w:proofErr w:type="gramEnd"/>
            <w:r w:rsidRPr="00D33912">
              <w:rPr>
                <w:sz w:val="16"/>
              </w:rPr>
              <w:t xml:space="preserve"> process ID as used within the local operating system in the local system logs.</w:t>
            </w:r>
          </w:p>
        </w:tc>
      </w:tr>
      <w:tr w:rsidR="00287FD7" w:rsidRPr="00D33912"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proofErr w:type="spellStart"/>
            <w:r w:rsidRPr="00D33912">
              <w:rPr>
                <w:i/>
                <w:iCs/>
                <w:sz w:val="16"/>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
                <w:iCs/>
                <w:sz w:val="16"/>
              </w:rPr>
            </w:pPr>
            <w:r w:rsidRPr="00D3391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ind w:left="0" w:firstLine="72"/>
              <w:rPr>
                <w:i/>
                <w:iCs/>
                <w:sz w:val="16"/>
              </w:rPr>
            </w:pPr>
            <w:r w:rsidRPr="00D33912">
              <w:rPr>
                <w:i/>
                <w:iCs/>
                <w:sz w:val="16"/>
              </w:rPr>
              <w:t>not specialized</w:t>
            </w:r>
          </w:p>
        </w:tc>
      </w:tr>
      <w:tr w:rsidR="00287FD7" w:rsidRPr="00D33912"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Cs/>
                <w:sz w:val="16"/>
              </w:rPr>
            </w:pPr>
            <w:proofErr w:type="spellStart"/>
            <w:r w:rsidRPr="00D33912">
              <w:rPr>
                <w:iCs/>
                <w:sz w:val="16"/>
              </w:rPr>
              <w:t>UserIs</w:t>
            </w:r>
            <w:r w:rsidR="00BE7887" w:rsidRPr="00D33912">
              <w:rPr>
                <w:iCs/>
                <w:sz w:val="16"/>
              </w:rPr>
              <w:t>Requester</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Cs/>
                <w:sz w:val="16"/>
              </w:rPr>
            </w:pPr>
            <w:r w:rsidRPr="00D3391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Cs/>
                <w:sz w:val="16"/>
              </w:rPr>
            </w:pPr>
            <w:r w:rsidRPr="00D33912">
              <w:rPr>
                <w:iCs/>
                <w:sz w:val="16"/>
              </w:rPr>
              <w:t>“true”</w:t>
            </w:r>
          </w:p>
        </w:tc>
      </w:tr>
      <w:tr w:rsidR="00287FD7" w:rsidRPr="00D33912"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proofErr w:type="spellStart"/>
            <w:r w:rsidRPr="00D33912">
              <w:rPr>
                <w:sz w:val="16"/>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sz w:val="16"/>
              </w:rPr>
            </w:pPr>
            <w:r w:rsidRPr="00D3391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r w:rsidRPr="00D33912">
              <w:rPr>
                <w:sz w:val="16"/>
              </w:rPr>
              <w:t>EV(110153, DCM, “Source”)</w:t>
            </w:r>
          </w:p>
        </w:tc>
      </w:tr>
      <w:tr w:rsidR="00287FD7" w:rsidRPr="00D33912"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Cs/>
                <w:sz w:val="16"/>
              </w:rPr>
            </w:pPr>
            <w:proofErr w:type="spellStart"/>
            <w:r w:rsidRPr="00D33912">
              <w:rPr>
                <w:iCs/>
                <w:sz w:val="16"/>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Cs/>
                <w:sz w:val="16"/>
              </w:rPr>
            </w:pPr>
            <w:r w:rsidRPr="00D3391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r w:rsidRPr="00D33912">
              <w:rPr>
                <w:sz w:val="16"/>
              </w:rPr>
              <w:t>“1” for machine (DNS) name, “2” for IP address</w:t>
            </w:r>
          </w:p>
        </w:tc>
      </w:tr>
      <w:tr w:rsidR="00287FD7" w:rsidRPr="00D33912"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Cs/>
                <w:sz w:val="16"/>
              </w:rPr>
            </w:pPr>
            <w:proofErr w:type="spellStart"/>
            <w:r w:rsidRPr="00D33912">
              <w:rPr>
                <w:iCs/>
                <w:sz w:val="16"/>
              </w:rPr>
              <w:t>NetworkAccessPointID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Cs/>
                <w:sz w:val="16"/>
              </w:rPr>
            </w:pPr>
            <w:r w:rsidRPr="00D3391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r w:rsidRPr="00D33912">
              <w:rPr>
                <w:sz w:val="16"/>
              </w:rPr>
              <w:t>The machine name or IP address, as specified in RFC 3881.</w:t>
            </w:r>
          </w:p>
        </w:tc>
      </w:tr>
      <w:tr w:rsidR="00287FD7" w:rsidRPr="00D33912" w:rsidTr="00287FD7">
        <w:trPr>
          <w:cantSplit/>
        </w:trPr>
        <w:tc>
          <w:tcPr>
            <w:tcW w:w="1548" w:type="dxa"/>
            <w:vMerge w:val="restart"/>
            <w:tcBorders>
              <w:top w:val="double" w:sz="4" w:space="0" w:color="auto"/>
              <w:left w:val="single" w:sz="4" w:space="0" w:color="auto"/>
              <w:bottom w:val="double" w:sz="4" w:space="0" w:color="auto"/>
              <w:right w:val="single" w:sz="4" w:space="0" w:color="auto"/>
            </w:tcBorders>
            <w:hideMark/>
          </w:tcPr>
          <w:p w:rsidR="00287FD7" w:rsidRPr="00D33912" w:rsidRDefault="00287FD7">
            <w:pPr>
              <w:spacing w:before="40" w:after="40"/>
              <w:ind w:left="72" w:right="72"/>
              <w:jc w:val="center"/>
              <w:rPr>
                <w:rFonts w:ascii="Arial" w:hAnsi="Arial"/>
                <w:b/>
                <w:bCs/>
                <w:sz w:val="20"/>
              </w:rPr>
            </w:pPr>
            <w:r w:rsidRPr="00D33912">
              <w:rPr>
                <w:rFonts w:ascii="Arial" w:hAnsi="Arial"/>
                <w:b/>
                <w:bCs/>
                <w:sz w:val="20"/>
              </w:rPr>
              <w:t xml:space="preserve">Human </w:t>
            </w:r>
            <w:r w:rsidR="00BE7887" w:rsidRPr="00D33912">
              <w:rPr>
                <w:rFonts w:ascii="Arial" w:hAnsi="Arial"/>
                <w:b/>
                <w:bCs/>
                <w:sz w:val="20"/>
              </w:rPr>
              <w:t>Requester</w:t>
            </w:r>
            <w:r w:rsidRPr="00D33912">
              <w:rPr>
                <w:rFonts w:ascii="Arial" w:hAnsi="Arial"/>
                <w:b/>
                <w:bCs/>
                <w:sz w:val="20"/>
              </w:rPr>
              <w:t xml:space="preserve"> (if known)</w:t>
            </w:r>
          </w:p>
          <w:p w:rsidR="00287FD7" w:rsidRPr="00D33912" w:rsidRDefault="00287FD7">
            <w:pPr>
              <w:pStyle w:val="TableLabel"/>
              <w:rPr>
                <w:sz w:val="16"/>
              </w:rPr>
            </w:pPr>
            <w:proofErr w:type="spellStart"/>
            <w:r w:rsidRPr="00D33912">
              <w:rPr>
                <w:sz w:val="12"/>
                <w:szCs w:val="12"/>
              </w:rPr>
              <w:t>AuditMessage</w:t>
            </w:r>
            <w:proofErr w:type="spellEnd"/>
            <w:r w:rsidRPr="00D33912">
              <w:rPr>
                <w:sz w:val="12"/>
                <w:szCs w:val="12"/>
              </w:rPr>
              <w:t>/</w:t>
            </w:r>
            <w:r w:rsidRPr="00D33912">
              <w:rPr>
                <w:sz w:val="12"/>
                <w:szCs w:val="12"/>
              </w:rPr>
              <w:br/>
            </w:r>
            <w:proofErr w:type="spellStart"/>
            <w:r w:rsidRPr="00D33912">
              <w:rPr>
                <w:sz w:val="12"/>
                <w:szCs w:val="12"/>
              </w:rPr>
              <w:t>ActiveParticipant</w:t>
            </w:r>
            <w:proofErr w:type="spellEnd"/>
          </w:p>
        </w:tc>
        <w:tc>
          <w:tcPr>
            <w:tcW w:w="2520" w:type="dxa"/>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proofErr w:type="spellStart"/>
            <w:r w:rsidRPr="00D33912">
              <w:rPr>
                <w:sz w:val="16"/>
              </w:rPr>
              <w:t>UserID</w:t>
            </w:r>
            <w:proofErr w:type="spellEnd"/>
          </w:p>
        </w:tc>
        <w:tc>
          <w:tcPr>
            <w:tcW w:w="630" w:type="dxa"/>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sz w:val="16"/>
              </w:rPr>
            </w:pPr>
            <w:r w:rsidRPr="00D33912">
              <w:rPr>
                <w:sz w:val="16"/>
              </w:rPr>
              <w:t>M</w:t>
            </w:r>
          </w:p>
        </w:tc>
        <w:tc>
          <w:tcPr>
            <w:tcW w:w="4968" w:type="dxa"/>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rsidP="00287FD7">
            <w:pPr>
              <w:pStyle w:val="TableEntry"/>
              <w:rPr>
                <w:sz w:val="16"/>
              </w:rPr>
            </w:pPr>
            <w:r w:rsidRPr="00D33912">
              <w:rPr>
                <w:sz w:val="16"/>
              </w:rPr>
              <w:t xml:space="preserve">Identity of the human that initiated the transaction.   The content of the </w:t>
            </w:r>
            <w:proofErr w:type="spellStart"/>
            <w:r w:rsidRPr="00D33912">
              <w:rPr>
                <w:sz w:val="16"/>
              </w:rPr>
              <w:t>assignedAuthorizedPerson.id.root</w:t>
            </w:r>
            <w:proofErr w:type="spellEnd"/>
            <w:r w:rsidRPr="00D33912">
              <w:rPr>
                <w:sz w:val="16"/>
              </w:rPr>
              <w:t xml:space="preserve"> and </w:t>
            </w:r>
            <w:proofErr w:type="spellStart"/>
            <w:r w:rsidRPr="00D33912">
              <w:rPr>
                <w:sz w:val="16"/>
              </w:rPr>
              <w:t>assignedAuthorizedPerson.id.extension</w:t>
            </w:r>
            <w:proofErr w:type="spellEnd"/>
            <w:r w:rsidRPr="00D33912">
              <w:rPr>
                <w:sz w:val="16"/>
              </w:rPr>
              <w:t xml:space="preserve"> in the form:  </w:t>
            </w:r>
            <w:proofErr w:type="spellStart"/>
            <w:r w:rsidRPr="00D33912">
              <w:rPr>
                <w:sz w:val="16"/>
              </w:rPr>
              <w:t>root^extension</w:t>
            </w:r>
            <w:proofErr w:type="spellEnd"/>
            <w:r w:rsidRPr="00D33912">
              <w:rPr>
                <w:sz w:val="16"/>
              </w:rPr>
              <w:t>, or just root if extension is not present.</w:t>
            </w:r>
          </w:p>
        </w:tc>
      </w:tr>
      <w:tr w:rsidR="00287FD7" w:rsidRPr="00D33912"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D33912" w:rsidRDefault="00287FD7">
            <w:pPr>
              <w:spacing w:before="0"/>
              <w:rPr>
                <w:rFonts w:ascii="Helvetica" w:hAnsi="Helvetica"/>
                <w:b/>
                <w:sz w:val="16"/>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proofErr w:type="spellStart"/>
            <w:r w:rsidRPr="00D33912">
              <w:rPr>
                <w:i/>
                <w:iCs/>
                <w:sz w:val="16"/>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
                <w:iCs/>
                <w:sz w:val="16"/>
              </w:rPr>
            </w:pPr>
            <w:r w:rsidRPr="00D3391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r w:rsidRPr="00D33912">
              <w:rPr>
                <w:i/>
                <w:iCs/>
                <w:sz w:val="16"/>
              </w:rPr>
              <w:t>not specialized</w:t>
            </w:r>
          </w:p>
        </w:tc>
      </w:tr>
      <w:tr w:rsidR="00287FD7" w:rsidRPr="00D33912"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D33912" w:rsidRDefault="00287FD7">
            <w:pPr>
              <w:spacing w:before="0"/>
              <w:rPr>
                <w:rFonts w:ascii="Helvetica" w:hAnsi="Helvetica"/>
                <w:b/>
                <w:sz w:val="16"/>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proofErr w:type="spellStart"/>
            <w:r w:rsidRPr="00D33912">
              <w:rPr>
                <w:i/>
                <w:iCs/>
                <w:sz w:val="16"/>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
                <w:iCs/>
                <w:sz w:val="16"/>
              </w:rPr>
            </w:pPr>
            <w:r w:rsidRPr="00D3391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r w:rsidRPr="00D33912">
              <w:rPr>
                <w:i/>
                <w:iCs/>
                <w:sz w:val="16"/>
              </w:rPr>
              <w:t>not specialized</w:t>
            </w:r>
          </w:p>
        </w:tc>
      </w:tr>
      <w:tr w:rsidR="00287FD7" w:rsidRPr="00D33912"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D33912" w:rsidRDefault="00287FD7">
            <w:pPr>
              <w:spacing w:before="0"/>
              <w:rPr>
                <w:rFonts w:ascii="Helvetica" w:hAnsi="Helvetica"/>
                <w:b/>
                <w:sz w:val="16"/>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proofErr w:type="spellStart"/>
            <w:r w:rsidRPr="00D33912">
              <w:rPr>
                <w:sz w:val="16"/>
              </w:rPr>
              <w:t>UserIs</w:t>
            </w:r>
            <w:r w:rsidR="00BE7887" w:rsidRPr="00D33912">
              <w:rPr>
                <w:sz w:val="16"/>
              </w:rPr>
              <w:t>Requester</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sz w:val="16"/>
              </w:rPr>
            </w:pPr>
            <w:r w:rsidRPr="00D3391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r w:rsidRPr="00D33912">
              <w:rPr>
                <w:sz w:val="16"/>
              </w:rPr>
              <w:t>“true”</w:t>
            </w:r>
          </w:p>
        </w:tc>
      </w:tr>
      <w:tr w:rsidR="00287FD7" w:rsidRPr="00D33912"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D33912" w:rsidRDefault="00287FD7">
            <w:pPr>
              <w:spacing w:before="0"/>
              <w:rPr>
                <w:rFonts w:ascii="Helvetica" w:hAnsi="Helvetica"/>
                <w:b/>
                <w:sz w:val="16"/>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proofErr w:type="spellStart"/>
            <w:r w:rsidRPr="00D33912">
              <w:rPr>
                <w:sz w:val="16"/>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sz w:val="16"/>
              </w:rPr>
            </w:pPr>
            <w:r w:rsidRPr="00D33912">
              <w:rPr>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r w:rsidRPr="00D33912">
              <w:rPr>
                <w:sz w:val="16"/>
              </w:rPr>
              <w:t>Access Control role(s) the user holds that allows this transaction.</w:t>
            </w:r>
          </w:p>
        </w:tc>
      </w:tr>
      <w:tr w:rsidR="00287FD7" w:rsidRPr="00D33912"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D33912" w:rsidRDefault="00287FD7">
            <w:pPr>
              <w:spacing w:before="0"/>
              <w:rPr>
                <w:rFonts w:ascii="Helvetica" w:hAnsi="Helvetica"/>
                <w:b/>
                <w:sz w:val="16"/>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proofErr w:type="spellStart"/>
            <w:r w:rsidRPr="00D33912">
              <w:rPr>
                <w:i/>
                <w:iCs/>
                <w:sz w:val="16"/>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
                <w:iCs/>
                <w:sz w:val="16"/>
              </w:rPr>
            </w:pPr>
            <w:r w:rsidRPr="00D33912">
              <w:rPr>
                <w:i/>
                <w:iCs/>
                <w:sz w:val="16"/>
              </w:rPr>
              <w:t>NA</w:t>
            </w:r>
          </w:p>
        </w:tc>
        <w:tc>
          <w:tcPr>
            <w:tcW w:w="4968" w:type="dxa"/>
            <w:tcBorders>
              <w:top w:val="single" w:sz="4" w:space="0" w:color="auto"/>
              <w:left w:val="single" w:sz="4" w:space="0" w:color="auto"/>
              <w:bottom w:val="single" w:sz="4" w:space="0" w:color="auto"/>
              <w:right w:val="single" w:sz="4" w:space="0" w:color="auto"/>
            </w:tcBorders>
            <w:vAlign w:val="center"/>
          </w:tcPr>
          <w:p w:rsidR="00287FD7" w:rsidRPr="00D33912" w:rsidRDefault="00287FD7">
            <w:pPr>
              <w:pStyle w:val="TableEntry"/>
              <w:ind w:left="0"/>
              <w:rPr>
                <w:i/>
                <w:iCs/>
                <w:sz w:val="16"/>
              </w:rPr>
            </w:pPr>
          </w:p>
        </w:tc>
      </w:tr>
      <w:tr w:rsidR="00287FD7" w:rsidRPr="00D33912"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D33912" w:rsidRDefault="00287FD7">
            <w:pPr>
              <w:spacing w:before="0"/>
              <w:rPr>
                <w:rFonts w:ascii="Helvetica" w:hAnsi="Helvetica"/>
                <w:b/>
                <w:sz w:val="16"/>
              </w:rPr>
            </w:pPr>
          </w:p>
        </w:tc>
        <w:tc>
          <w:tcPr>
            <w:tcW w:w="2520" w:type="dxa"/>
            <w:tcBorders>
              <w:top w:val="single" w:sz="4" w:space="0" w:color="auto"/>
              <w:left w:val="single" w:sz="4" w:space="0" w:color="auto"/>
              <w:bottom w:val="double" w:sz="4" w:space="0" w:color="auto"/>
              <w:right w:val="single" w:sz="4" w:space="0" w:color="auto"/>
            </w:tcBorders>
            <w:vAlign w:val="center"/>
            <w:hideMark/>
          </w:tcPr>
          <w:p w:rsidR="00287FD7" w:rsidRPr="00D33912" w:rsidRDefault="00287FD7">
            <w:pPr>
              <w:pStyle w:val="TableEntry"/>
              <w:rPr>
                <w:i/>
                <w:iCs/>
                <w:sz w:val="16"/>
              </w:rPr>
            </w:pPr>
            <w:proofErr w:type="spellStart"/>
            <w:r w:rsidRPr="00D33912">
              <w:rPr>
                <w:i/>
                <w:iCs/>
                <w:sz w:val="16"/>
              </w:rPr>
              <w:t>NetworkAccessPointID</w:t>
            </w:r>
            <w:proofErr w:type="spellEnd"/>
          </w:p>
        </w:tc>
        <w:tc>
          <w:tcPr>
            <w:tcW w:w="630" w:type="dxa"/>
            <w:tcBorders>
              <w:top w:val="single" w:sz="4" w:space="0" w:color="auto"/>
              <w:left w:val="single" w:sz="4" w:space="0" w:color="auto"/>
              <w:bottom w:val="double" w:sz="4" w:space="0" w:color="auto"/>
              <w:right w:val="single" w:sz="4" w:space="0" w:color="auto"/>
            </w:tcBorders>
            <w:vAlign w:val="center"/>
            <w:hideMark/>
          </w:tcPr>
          <w:p w:rsidR="00287FD7" w:rsidRPr="00D33912" w:rsidRDefault="00287FD7">
            <w:pPr>
              <w:pStyle w:val="TableEntry"/>
              <w:jc w:val="center"/>
              <w:rPr>
                <w:i/>
                <w:iCs/>
                <w:sz w:val="16"/>
              </w:rPr>
            </w:pPr>
            <w:r w:rsidRPr="00D33912">
              <w:rPr>
                <w:i/>
                <w:iCs/>
                <w:sz w:val="16"/>
              </w:rPr>
              <w:t>NA</w:t>
            </w:r>
          </w:p>
        </w:tc>
        <w:tc>
          <w:tcPr>
            <w:tcW w:w="4968" w:type="dxa"/>
            <w:tcBorders>
              <w:top w:val="single" w:sz="4" w:space="0" w:color="auto"/>
              <w:left w:val="single" w:sz="4" w:space="0" w:color="auto"/>
              <w:bottom w:val="double" w:sz="4" w:space="0" w:color="auto"/>
              <w:right w:val="single" w:sz="4" w:space="0" w:color="auto"/>
            </w:tcBorders>
            <w:vAlign w:val="center"/>
          </w:tcPr>
          <w:p w:rsidR="00287FD7" w:rsidRPr="00D33912" w:rsidRDefault="00287FD7">
            <w:pPr>
              <w:pStyle w:val="TableEntry"/>
              <w:rPr>
                <w:i/>
                <w:iCs/>
                <w:sz w:val="16"/>
              </w:rPr>
            </w:pPr>
          </w:p>
        </w:tc>
      </w:tr>
    </w:tbl>
    <w:p w:rsidR="00287FD7" w:rsidRPr="00D33912" w:rsidRDefault="00287FD7" w:rsidP="00287FD7"/>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RPr="00D33912" w:rsidTr="00287FD7">
        <w:trPr>
          <w:cantSplit/>
        </w:trPr>
        <w:tc>
          <w:tcPr>
            <w:tcW w:w="1548" w:type="dxa"/>
            <w:vMerge w:val="restart"/>
            <w:tcBorders>
              <w:top w:val="double" w:sz="4" w:space="0" w:color="auto"/>
              <w:left w:val="single" w:sz="4" w:space="0" w:color="auto"/>
              <w:bottom w:val="double" w:sz="4" w:space="0" w:color="auto"/>
              <w:right w:val="single" w:sz="4" w:space="0" w:color="auto"/>
            </w:tcBorders>
            <w:hideMark/>
          </w:tcPr>
          <w:p w:rsidR="00287FD7" w:rsidRPr="00D33912" w:rsidRDefault="00287FD7">
            <w:pPr>
              <w:spacing w:before="40" w:after="40"/>
              <w:ind w:left="72" w:right="72"/>
              <w:rPr>
                <w:rFonts w:ascii="Arial" w:hAnsi="Arial"/>
                <w:b/>
                <w:bCs/>
                <w:sz w:val="20"/>
              </w:rPr>
            </w:pPr>
            <w:r w:rsidRPr="00D33912">
              <w:rPr>
                <w:rFonts w:ascii="Arial" w:hAnsi="Arial"/>
                <w:b/>
                <w:bCs/>
                <w:sz w:val="20"/>
              </w:rPr>
              <w:t>Destination</w:t>
            </w:r>
          </w:p>
          <w:p w:rsidR="00287FD7" w:rsidRPr="00D33912" w:rsidRDefault="00287FD7">
            <w:pPr>
              <w:pStyle w:val="TableLabel"/>
              <w:rPr>
                <w:sz w:val="12"/>
                <w:szCs w:val="12"/>
              </w:rPr>
            </w:pPr>
            <w:proofErr w:type="spellStart"/>
            <w:r w:rsidRPr="00D33912">
              <w:rPr>
                <w:sz w:val="12"/>
                <w:szCs w:val="12"/>
              </w:rPr>
              <w:t>AuditMessage</w:t>
            </w:r>
            <w:proofErr w:type="spellEnd"/>
            <w:r w:rsidRPr="00D33912">
              <w:rPr>
                <w:sz w:val="12"/>
                <w:szCs w:val="12"/>
              </w:rPr>
              <w:t>/</w:t>
            </w:r>
            <w:r w:rsidRPr="00D33912">
              <w:rPr>
                <w:sz w:val="12"/>
                <w:szCs w:val="12"/>
              </w:rPr>
              <w:br/>
            </w:r>
            <w:proofErr w:type="spellStart"/>
            <w:r w:rsidRPr="00D33912">
              <w:rPr>
                <w:sz w:val="12"/>
                <w:szCs w:val="12"/>
              </w:rPr>
              <w:t>ActiveParticipant</w:t>
            </w:r>
            <w:proofErr w:type="spellEnd"/>
          </w:p>
        </w:tc>
        <w:tc>
          <w:tcPr>
            <w:tcW w:w="2520" w:type="dxa"/>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proofErr w:type="spellStart"/>
            <w:r w:rsidRPr="00D33912">
              <w:rPr>
                <w:sz w:val="16"/>
              </w:rPr>
              <w:t>UserID</w:t>
            </w:r>
            <w:proofErr w:type="spellEnd"/>
          </w:p>
        </w:tc>
        <w:tc>
          <w:tcPr>
            <w:tcW w:w="630" w:type="dxa"/>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sz w:val="16"/>
              </w:rPr>
            </w:pPr>
            <w:r w:rsidRPr="00D33912">
              <w:rPr>
                <w:sz w:val="16"/>
              </w:rPr>
              <w:t>M</w:t>
            </w:r>
          </w:p>
        </w:tc>
        <w:tc>
          <w:tcPr>
            <w:tcW w:w="4968" w:type="dxa"/>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r w:rsidRPr="00D33912">
              <w:rPr>
                <w:sz w:val="16"/>
              </w:rPr>
              <w:t>HTTP endpoint URI.</w:t>
            </w:r>
          </w:p>
        </w:tc>
      </w:tr>
      <w:tr w:rsidR="00287FD7" w:rsidRPr="00D33912"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proofErr w:type="spellStart"/>
            <w:r w:rsidRPr="00D33912">
              <w:rPr>
                <w:i/>
                <w:iCs/>
                <w:sz w:val="16"/>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
                <w:iCs/>
                <w:sz w:val="16"/>
              </w:rPr>
            </w:pPr>
            <w:r w:rsidRPr="00D3391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r w:rsidRPr="00D33912">
              <w:rPr>
                <w:i/>
                <w:iCs/>
                <w:sz w:val="16"/>
              </w:rPr>
              <w:t>not specialized</w:t>
            </w:r>
          </w:p>
        </w:tc>
      </w:tr>
      <w:tr w:rsidR="00287FD7" w:rsidRPr="00D33912"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proofErr w:type="spellStart"/>
            <w:r w:rsidRPr="00D33912">
              <w:rPr>
                <w:i/>
                <w:iCs/>
                <w:sz w:val="16"/>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
                <w:iCs/>
                <w:sz w:val="16"/>
              </w:rPr>
            </w:pPr>
            <w:r w:rsidRPr="00D3391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r w:rsidRPr="00D33912">
              <w:rPr>
                <w:i/>
                <w:iCs/>
                <w:sz w:val="16"/>
              </w:rPr>
              <w:t>not specialized</w:t>
            </w:r>
          </w:p>
        </w:tc>
      </w:tr>
      <w:tr w:rsidR="00287FD7" w:rsidRPr="00D33912"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Cs/>
                <w:sz w:val="16"/>
              </w:rPr>
            </w:pPr>
            <w:proofErr w:type="spellStart"/>
            <w:r w:rsidRPr="00D33912">
              <w:rPr>
                <w:iCs/>
                <w:sz w:val="16"/>
              </w:rPr>
              <w:t>UserIs</w:t>
            </w:r>
            <w:r w:rsidR="00BE7887" w:rsidRPr="00D33912">
              <w:rPr>
                <w:iCs/>
                <w:sz w:val="16"/>
              </w:rPr>
              <w:t>Requester</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Cs/>
                <w:sz w:val="16"/>
              </w:rPr>
            </w:pPr>
            <w:r w:rsidRPr="00D3391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Cs/>
                <w:sz w:val="16"/>
              </w:rPr>
            </w:pPr>
            <w:r w:rsidRPr="00D33912">
              <w:rPr>
                <w:iCs/>
                <w:sz w:val="16"/>
              </w:rPr>
              <w:t>“false”</w:t>
            </w:r>
          </w:p>
        </w:tc>
      </w:tr>
      <w:tr w:rsidR="00287FD7" w:rsidRPr="00D33912"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proofErr w:type="spellStart"/>
            <w:r w:rsidRPr="00D33912">
              <w:rPr>
                <w:sz w:val="16"/>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sz w:val="16"/>
              </w:rPr>
            </w:pPr>
            <w:r w:rsidRPr="00D3391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r w:rsidRPr="00D33912">
              <w:rPr>
                <w:sz w:val="16"/>
              </w:rPr>
              <w:t>EV(110152, DCM, “Destination”)</w:t>
            </w:r>
          </w:p>
        </w:tc>
      </w:tr>
      <w:tr w:rsidR="00287FD7" w:rsidRPr="00D33912"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Cs/>
                <w:sz w:val="16"/>
              </w:rPr>
            </w:pPr>
            <w:proofErr w:type="spellStart"/>
            <w:r w:rsidRPr="00D33912">
              <w:rPr>
                <w:iCs/>
                <w:sz w:val="16"/>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Cs/>
                <w:sz w:val="16"/>
              </w:rPr>
            </w:pPr>
            <w:r w:rsidRPr="00D3391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r w:rsidRPr="00D33912">
              <w:rPr>
                <w:sz w:val="16"/>
              </w:rPr>
              <w:t>“1” for machine (DNS) name, “2” for IP address</w:t>
            </w:r>
          </w:p>
        </w:tc>
      </w:tr>
      <w:tr w:rsidR="00287FD7" w:rsidRPr="00D33912"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520" w:type="dxa"/>
            <w:tcBorders>
              <w:top w:val="single" w:sz="4" w:space="0" w:color="auto"/>
              <w:left w:val="single" w:sz="4" w:space="0" w:color="auto"/>
              <w:bottom w:val="double" w:sz="4" w:space="0" w:color="auto"/>
              <w:right w:val="single" w:sz="4" w:space="0" w:color="auto"/>
            </w:tcBorders>
            <w:vAlign w:val="center"/>
            <w:hideMark/>
          </w:tcPr>
          <w:p w:rsidR="00287FD7" w:rsidRPr="00D33912" w:rsidRDefault="00287FD7">
            <w:pPr>
              <w:pStyle w:val="TableEntry"/>
              <w:rPr>
                <w:iCs/>
                <w:sz w:val="16"/>
              </w:rPr>
            </w:pPr>
            <w:proofErr w:type="spellStart"/>
            <w:r w:rsidRPr="00D33912">
              <w:rPr>
                <w:iCs/>
                <w:sz w:val="16"/>
              </w:rPr>
              <w:t>NetworkAccessPointID</w:t>
            </w:r>
            <w:proofErr w:type="spellEnd"/>
          </w:p>
        </w:tc>
        <w:tc>
          <w:tcPr>
            <w:tcW w:w="630" w:type="dxa"/>
            <w:tcBorders>
              <w:top w:val="single" w:sz="4" w:space="0" w:color="auto"/>
              <w:left w:val="single" w:sz="4" w:space="0" w:color="auto"/>
              <w:bottom w:val="double" w:sz="4" w:space="0" w:color="auto"/>
              <w:right w:val="single" w:sz="4" w:space="0" w:color="auto"/>
            </w:tcBorders>
            <w:vAlign w:val="center"/>
            <w:hideMark/>
          </w:tcPr>
          <w:p w:rsidR="00287FD7" w:rsidRPr="00D33912" w:rsidRDefault="00287FD7">
            <w:pPr>
              <w:pStyle w:val="TableEntry"/>
              <w:jc w:val="center"/>
              <w:rPr>
                <w:iCs/>
                <w:sz w:val="16"/>
              </w:rPr>
            </w:pPr>
            <w:r w:rsidRPr="00D33912">
              <w:rPr>
                <w:iCs/>
                <w:sz w:val="16"/>
              </w:rPr>
              <w:t>M</w:t>
            </w:r>
          </w:p>
        </w:tc>
        <w:tc>
          <w:tcPr>
            <w:tcW w:w="4968" w:type="dxa"/>
            <w:tcBorders>
              <w:top w:val="single" w:sz="4" w:space="0" w:color="auto"/>
              <w:left w:val="single" w:sz="4" w:space="0" w:color="auto"/>
              <w:bottom w:val="double" w:sz="4" w:space="0" w:color="auto"/>
              <w:right w:val="single" w:sz="4" w:space="0" w:color="auto"/>
            </w:tcBorders>
            <w:vAlign w:val="center"/>
            <w:hideMark/>
          </w:tcPr>
          <w:p w:rsidR="00287FD7" w:rsidRPr="00D33912" w:rsidRDefault="00287FD7">
            <w:pPr>
              <w:pStyle w:val="TableEntry"/>
              <w:rPr>
                <w:sz w:val="16"/>
              </w:rPr>
            </w:pPr>
            <w:r w:rsidRPr="00D33912">
              <w:rPr>
                <w:sz w:val="16"/>
              </w:rPr>
              <w:t>The machine name or IP address, as specified in RFC 3881.</w:t>
            </w:r>
          </w:p>
        </w:tc>
      </w:tr>
    </w:tbl>
    <w:p w:rsidR="00287FD7" w:rsidRPr="00D33912" w:rsidRDefault="00287FD7" w:rsidP="00287FD7"/>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6"/>
        <w:gridCol w:w="2339"/>
        <w:gridCol w:w="630"/>
        <w:gridCol w:w="4965"/>
      </w:tblGrid>
      <w:tr w:rsidR="00287FD7" w:rsidRPr="00D33912" w:rsidTr="00287FD7">
        <w:trPr>
          <w:cantSplit/>
        </w:trPr>
        <w:tc>
          <w:tcPr>
            <w:tcW w:w="1728" w:type="dxa"/>
            <w:vMerge w:val="restart"/>
            <w:tcBorders>
              <w:top w:val="single" w:sz="4" w:space="0" w:color="auto"/>
              <w:left w:val="single" w:sz="4" w:space="0" w:color="auto"/>
              <w:bottom w:val="single" w:sz="4" w:space="0" w:color="auto"/>
              <w:right w:val="single" w:sz="4" w:space="0" w:color="auto"/>
            </w:tcBorders>
            <w:hideMark/>
          </w:tcPr>
          <w:p w:rsidR="00287FD7" w:rsidRPr="00D33912" w:rsidRDefault="00287FD7">
            <w:pPr>
              <w:spacing w:before="40" w:after="40"/>
              <w:ind w:left="72" w:right="72"/>
              <w:rPr>
                <w:rFonts w:ascii="Arial" w:hAnsi="Arial"/>
                <w:b/>
                <w:bCs/>
                <w:sz w:val="20"/>
              </w:rPr>
            </w:pPr>
            <w:r w:rsidRPr="00D33912">
              <w:rPr>
                <w:rFonts w:ascii="Arial" w:hAnsi="Arial"/>
                <w:b/>
                <w:bCs/>
                <w:sz w:val="20"/>
              </w:rPr>
              <w:t>Audit Source</w:t>
            </w:r>
          </w:p>
          <w:p w:rsidR="00287FD7" w:rsidRPr="00D33912" w:rsidRDefault="00287FD7">
            <w:pPr>
              <w:pStyle w:val="TableLabel"/>
              <w:rPr>
                <w:sz w:val="12"/>
                <w:szCs w:val="12"/>
              </w:rPr>
            </w:pPr>
            <w:proofErr w:type="spellStart"/>
            <w:r w:rsidRPr="00D33912">
              <w:rPr>
                <w:sz w:val="12"/>
                <w:szCs w:val="12"/>
              </w:rPr>
              <w:t>AuditMessage</w:t>
            </w:r>
            <w:proofErr w:type="spellEnd"/>
            <w:r w:rsidRPr="00D33912">
              <w:rPr>
                <w:sz w:val="12"/>
                <w:szCs w:val="12"/>
              </w:rPr>
              <w:t>/</w:t>
            </w:r>
            <w:r w:rsidRPr="00D33912">
              <w:rPr>
                <w:sz w:val="12"/>
                <w:szCs w:val="12"/>
              </w:rPr>
              <w:br/>
            </w:r>
            <w:proofErr w:type="spellStart"/>
            <w:r w:rsidRPr="00D33912">
              <w:rPr>
                <w:sz w:val="12"/>
                <w:szCs w:val="12"/>
              </w:rPr>
              <w:t>AuditSourceIdentification</w:t>
            </w:r>
            <w:proofErr w:type="spellEnd"/>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proofErr w:type="spellStart"/>
            <w:r w:rsidRPr="00D33912">
              <w:rPr>
                <w:i/>
                <w:iCs/>
                <w:sz w:val="16"/>
              </w:rPr>
              <w:t>AuditSourceID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
                <w:iCs/>
                <w:sz w:val="16"/>
              </w:rPr>
            </w:pPr>
            <w:r w:rsidRPr="00D3391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r w:rsidRPr="00D33912">
              <w:rPr>
                <w:i/>
                <w:iCs/>
                <w:sz w:val="16"/>
              </w:rPr>
              <w:t>Not specialized.</w:t>
            </w:r>
          </w:p>
        </w:tc>
      </w:tr>
      <w:tr w:rsidR="00287FD7" w:rsidRPr="00D33912" w:rsidTr="00287FD7">
        <w:trPr>
          <w:cantSplit/>
        </w:trPr>
        <w:tc>
          <w:tcPr>
            <w:tcW w:w="1728" w:type="dxa"/>
            <w:vMerge/>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proofErr w:type="spellStart"/>
            <w:r w:rsidRPr="00D33912">
              <w:rPr>
                <w:i/>
                <w:iCs/>
                <w:sz w:val="16"/>
              </w:rPr>
              <w:t>AuditEnterpriseSiteID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
                <w:iCs/>
                <w:sz w:val="16"/>
              </w:rPr>
            </w:pPr>
            <w:r w:rsidRPr="00D3391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r w:rsidRPr="00D33912">
              <w:rPr>
                <w:i/>
                <w:iCs/>
                <w:sz w:val="16"/>
              </w:rPr>
              <w:t>not specialized</w:t>
            </w:r>
          </w:p>
        </w:tc>
      </w:tr>
      <w:tr w:rsidR="00287FD7" w:rsidRPr="00D33912" w:rsidTr="00287FD7">
        <w:trPr>
          <w:cantSplit/>
        </w:trPr>
        <w:tc>
          <w:tcPr>
            <w:tcW w:w="1728" w:type="dxa"/>
            <w:vMerge/>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proofErr w:type="spellStart"/>
            <w:r w:rsidRPr="00D33912">
              <w:rPr>
                <w:i/>
                <w:iCs/>
                <w:sz w:val="16"/>
              </w:rPr>
              <w:t>AuditSourceTypeCode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
                <w:iCs/>
                <w:sz w:val="16"/>
              </w:rPr>
            </w:pPr>
            <w:r w:rsidRPr="00D3391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ind w:left="0" w:firstLine="72"/>
              <w:rPr>
                <w:i/>
                <w:iCs/>
                <w:sz w:val="16"/>
              </w:rPr>
            </w:pPr>
            <w:r w:rsidRPr="00D33912">
              <w:rPr>
                <w:i/>
                <w:iCs/>
                <w:sz w:val="16"/>
              </w:rPr>
              <w:t>not specialized</w:t>
            </w:r>
          </w:p>
        </w:tc>
      </w:tr>
    </w:tbl>
    <w:p w:rsidR="00287FD7" w:rsidRPr="00D33912" w:rsidRDefault="00287FD7" w:rsidP="00287FD7"/>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RPr="00D33912" w:rsidTr="00287FD7">
        <w:trPr>
          <w:cantSplit/>
        </w:trPr>
        <w:tc>
          <w:tcPr>
            <w:tcW w:w="1547" w:type="dxa"/>
            <w:vMerge w:val="restart"/>
            <w:tcBorders>
              <w:top w:val="double" w:sz="4" w:space="0" w:color="auto"/>
              <w:left w:val="single" w:sz="4" w:space="0" w:color="auto"/>
              <w:bottom w:val="single" w:sz="4" w:space="0" w:color="auto"/>
              <w:right w:val="single" w:sz="4" w:space="0" w:color="auto"/>
            </w:tcBorders>
            <w:hideMark/>
          </w:tcPr>
          <w:p w:rsidR="00287FD7" w:rsidRPr="00D33912" w:rsidRDefault="00287FD7">
            <w:pPr>
              <w:spacing w:before="40" w:after="40"/>
              <w:ind w:left="72" w:right="72"/>
              <w:jc w:val="center"/>
              <w:rPr>
                <w:rFonts w:ascii="Arial" w:hAnsi="Arial"/>
                <w:b/>
                <w:bCs/>
                <w:sz w:val="20"/>
              </w:rPr>
            </w:pPr>
            <w:r w:rsidRPr="00D33912">
              <w:rPr>
                <w:rFonts w:ascii="Arial" w:hAnsi="Arial"/>
                <w:b/>
                <w:bCs/>
                <w:sz w:val="20"/>
              </w:rPr>
              <w:t>Query Parameters</w:t>
            </w:r>
          </w:p>
          <w:p w:rsidR="00287FD7" w:rsidRPr="00D33912" w:rsidRDefault="00287FD7" w:rsidP="00D33912">
            <w:pPr>
              <w:pStyle w:val="TableLabel"/>
              <w:rPr>
                <w:sz w:val="16"/>
              </w:rPr>
            </w:pPr>
            <w:r w:rsidRPr="00D33912">
              <w:rPr>
                <w:sz w:val="12"/>
                <w:szCs w:val="12"/>
              </w:rPr>
              <w:t>(</w:t>
            </w:r>
            <w:proofErr w:type="spellStart"/>
            <w:r w:rsidRPr="00D33912">
              <w:rPr>
                <w:sz w:val="12"/>
                <w:szCs w:val="12"/>
              </w:rPr>
              <w:t>AuditMessage</w:t>
            </w:r>
            <w:proofErr w:type="spellEnd"/>
            <w:r w:rsidRPr="00D33912">
              <w:rPr>
                <w:sz w:val="12"/>
                <w:szCs w:val="12"/>
              </w:rPr>
              <w:t>/</w:t>
            </w:r>
            <w:r w:rsidRPr="00D33912">
              <w:rPr>
                <w:sz w:val="12"/>
                <w:szCs w:val="12"/>
              </w:rPr>
              <w:br/>
            </w:r>
            <w:proofErr w:type="spellStart"/>
            <w:r w:rsidRPr="00D33912">
              <w:rPr>
                <w:sz w:val="12"/>
                <w:szCs w:val="12"/>
              </w:rPr>
              <w:t>ParticipantObjectIdentification</w:t>
            </w:r>
            <w:proofErr w:type="spellEnd"/>
            <w:r w:rsidRPr="00D33912">
              <w:rPr>
                <w:sz w:val="12"/>
                <w:szCs w:val="12"/>
              </w:rPr>
              <w:t>)</w:t>
            </w:r>
          </w:p>
        </w:tc>
        <w:tc>
          <w:tcPr>
            <w:tcW w:w="2518" w:type="dxa"/>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proofErr w:type="spellStart"/>
            <w:r w:rsidRPr="00D33912">
              <w:rPr>
                <w:sz w:val="16"/>
              </w:rPr>
              <w:t>ParticipantObjectTypeCode</w:t>
            </w:r>
            <w:proofErr w:type="spellEnd"/>
          </w:p>
        </w:tc>
        <w:tc>
          <w:tcPr>
            <w:tcW w:w="630" w:type="dxa"/>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sz w:val="16"/>
              </w:rPr>
            </w:pPr>
            <w:r w:rsidRPr="00D33912">
              <w:rPr>
                <w:sz w:val="16"/>
              </w:rPr>
              <w:t>M</w:t>
            </w:r>
          </w:p>
        </w:tc>
        <w:tc>
          <w:tcPr>
            <w:tcW w:w="4965" w:type="dxa"/>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r w:rsidRPr="00D33912">
              <w:rPr>
                <w:sz w:val="16"/>
              </w:rPr>
              <w:t>“2” (system object)</w:t>
            </w:r>
          </w:p>
        </w:tc>
      </w:tr>
      <w:tr w:rsidR="00287FD7" w:rsidRPr="00D33912"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proofErr w:type="spellStart"/>
            <w:r w:rsidRPr="00D33912">
              <w:rPr>
                <w:sz w:val="16"/>
              </w:rPr>
              <w:t>ParticipantObjectTypeCodeRole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sz w:val="16"/>
              </w:rPr>
            </w:pPr>
            <w:r w:rsidRPr="00D33912">
              <w:rPr>
                <w:sz w:val="16"/>
              </w:rPr>
              <w:t>M</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b/>
                <w:i/>
                <w:sz w:val="16"/>
              </w:rPr>
            </w:pPr>
            <w:r w:rsidRPr="00D33912">
              <w:rPr>
                <w:sz w:val="16"/>
              </w:rPr>
              <w:t>“24” (query)</w:t>
            </w:r>
          </w:p>
        </w:tc>
      </w:tr>
      <w:tr w:rsidR="00287FD7" w:rsidRPr="00D33912"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proofErr w:type="spellStart"/>
            <w:r w:rsidRPr="00D33912">
              <w:rPr>
                <w:i/>
                <w:iCs/>
                <w:sz w:val="16"/>
              </w:rPr>
              <w:t>ParticipantObjectDataLifeCycle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
                <w:iCs/>
                <w:sz w:val="16"/>
              </w:rPr>
            </w:pPr>
            <w:r w:rsidRPr="00D33912">
              <w:rPr>
                <w:i/>
                <w:iCs/>
                <w:sz w:val="16"/>
              </w:rPr>
              <w:t>U</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r w:rsidRPr="00D33912">
              <w:rPr>
                <w:i/>
                <w:iCs/>
                <w:sz w:val="16"/>
              </w:rPr>
              <w:t>not specialized</w:t>
            </w:r>
          </w:p>
        </w:tc>
      </w:tr>
      <w:tr w:rsidR="00287FD7" w:rsidRPr="00D33912"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OC1"/>
              <w:rPr>
                <w:sz w:val="16"/>
              </w:rPr>
            </w:pPr>
            <w:r w:rsidRPr="00D33912">
              <w:rPr>
                <w:sz w:val="16"/>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OC1"/>
              <w:jc w:val="center"/>
              <w:rPr>
                <w:sz w:val="16"/>
              </w:rPr>
            </w:pPr>
            <w:r w:rsidRPr="00D33912">
              <w:rPr>
                <w:sz w:val="16"/>
              </w:rPr>
              <w:t>M</w:t>
            </w:r>
          </w:p>
        </w:tc>
        <w:tc>
          <w:tcPr>
            <w:tcW w:w="4965" w:type="dxa"/>
            <w:tcBorders>
              <w:top w:val="single" w:sz="4" w:space="0" w:color="auto"/>
              <w:left w:val="single" w:sz="4" w:space="0" w:color="auto"/>
              <w:bottom w:val="single" w:sz="4" w:space="0" w:color="auto"/>
              <w:right w:val="single" w:sz="4" w:space="0" w:color="auto"/>
            </w:tcBorders>
            <w:hideMark/>
          </w:tcPr>
          <w:p w:rsidR="00287FD7" w:rsidRPr="00D33912" w:rsidRDefault="00287FD7" w:rsidP="00287FD7">
            <w:pPr>
              <w:pStyle w:val="TableEntry"/>
              <w:rPr>
                <w:sz w:val="16"/>
              </w:rPr>
            </w:pPr>
            <w:r w:rsidRPr="00D33912">
              <w:rPr>
                <w:sz w:val="16"/>
              </w:rPr>
              <w:t>EV(“PCC-Y”, “IHE Transactions”, “</w:t>
            </w:r>
            <w:del w:id="2091" w:author="Boone, Keith W (GE Healthcare)" w:date="2012-07-16T15:48:00Z">
              <w:r w:rsidRPr="00D33912" w:rsidDel="00080631">
                <w:rPr>
                  <w:sz w:val="16"/>
                </w:rPr>
                <w:delText>Request Clinical Knowledge</w:delText>
              </w:r>
            </w:del>
            <w:ins w:id="2092" w:author="Boone, Keith W (GE Healthcare)" w:date="2012-07-17T12:43:00Z">
              <w:r w:rsidR="00E96F48">
                <w:rPr>
                  <w:sz w:val="16"/>
                </w:rPr>
                <w:t>Query Clinical Knowledge</w:t>
              </w:r>
            </w:ins>
            <w:r w:rsidRPr="00D33912">
              <w:rPr>
                <w:sz w:val="16"/>
              </w:rPr>
              <w:t>”)</w:t>
            </w:r>
          </w:p>
        </w:tc>
      </w:tr>
      <w:tr w:rsidR="00287FD7" w:rsidRPr="00D33912"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proofErr w:type="spellStart"/>
            <w:r w:rsidRPr="00D33912">
              <w:rPr>
                <w:i/>
                <w:iCs/>
                <w:sz w:val="16"/>
              </w:rPr>
              <w:t>ParticipantObjectSensitivity</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
                <w:iCs/>
                <w:sz w:val="16"/>
              </w:rPr>
            </w:pPr>
            <w:r w:rsidRPr="00D33912">
              <w:rPr>
                <w:i/>
                <w:iCs/>
                <w:sz w:val="16"/>
              </w:rPr>
              <w:t>U</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r w:rsidRPr="00D33912">
              <w:rPr>
                <w:i/>
                <w:iCs/>
                <w:sz w:val="16"/>
              </w:rPr>
              <w:t>not specialized</w:t>
            </w:r>
          </w:p>
        </w:tc>
      </w:tr>
      <w:tr w:rsidR="00287FD7" w:rsidRPr="00D33912"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OC1"/>
              <w:rPr>
                <w:sz w:val="16"/>
              </w:rPr>
            </w:pPr>
            <w:r w:rsidRPr="00D33912">
              <w:rPr>
                <w:sz w:val="16"/>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Cs/>
                <w:sz w:val="16"/>
              </w:rPr>
            </w:pPr>
            <w:r w:rsidRPr="00D33912">
              <w:rPr>
                <w:iCs/>
                <w:sz w:val="16"/>
              </w:rPr>
              <w:t>M</w:t>
            </w:r>
          </w:p>
        </w:tc>
        <w:tc>
          <w:tcPr>
            <w:tcW w:w="4965" w:type="dxa"/>
            <w:tcBorders>
              <w:top w:val="single" w:sz="4" w:space="0" w:color="auto"/>
              <w:left w:val="single" w:sz="4" w:space="0" w:color="auto"/>
              <w:bottom w:val="single" w:sz="4" w:space="0" w:color="auto"/>
              <w:right w:val="single" w:sz="4" w:space="0" w:color="auto"/>
            </w:tcBorders>
            <w:hideMark/>
          </w:tcPr>
          <w:p w:rsidR="00287FD7" w:rsidRPr="00D33912" w:rsidRDefault="00287FD7" w:rsidP="00287FD7">
            <w:pPr>
              <w:pStyle w:val="TableEntry"/>
              <w:rPr>
                <w:iCs/>
                <w:sz w:val="16"/>
              </w:rPr>
            </w:pPr>
            <w:r w:rsidRPr="00D33912">
              <w:rPr>
                <w:iCs/>
                <w:sz w:val="16"/>
              </w:rPr>
              <w:t xml:space="preserve">The content of </w:t>
            </w:r>
            <w:proofErr w:type="spellStart"/>
            <w:r w:rsidRPr="00D33912">
              <w:rPr>
                <w:iCs/>
                <w:sz w:val="16"/>
              </w:rPr>
              <w:t>knowledgeRequestNotification.id.root</w:t>
            </w:r>
            <w:proofErr w:type="spellEnd"/>
            <w:r w:rsidRPr="00D33912">
              <w:rPr>
                <w:iCs/>
                <w:sz w:val="16"/>
              </w:rPr>
              <w:t xml:space="preserve"> (a UUID or OID)</w:t>
            </w:r>
          </w:p>
        </w:tc>
      </w:tr>
      <w:tr w:rsidR="00287FD7" w:rsidRPr="00D33912"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OC1"/>
              <w:rPr>
                <w:i/>
                <w:iCs/>
                <w:sz w:val="16"/>
              </w:rPr>
            </w:pPr>
            <w:r w:rsidRPr="00D33912">
              <w:rPr>
                <w:i/>
                <w:iCs/>
                <w:sz w:val="16"/>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sz w:val="16"/>
              </w:rPr>
            </w:pPr>
            <w:r w:rsidRPr="00D33912">
              <w:rPr>
                <w:sz w:val="16"/>
              </w:rPr>
              <w:t>M</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r w:rsidRPr="00D33912">
              <w:rPr>
                <w:sz w:val="16"/>
              </w:rPr>
              <w:t>The content of the HTTP POST body base64 encoded.</w:t>
            </w:r>
          </w:p>
        </w:tc>
      </w:tr>
    </w:tbl>
    <w:p w:rsidR="008014AB" w:rsidRPr="00D33912" w:rsidRDefault="008014AB" w:rsidP="008014AB">
      <w:pPr>
        <w:pStyle w:val="Heading5"/>
        <w:numPr>
          <w:ilvl w:val="0"/>
          <w:numId w:val="0"/>
        </w:numPr>
        <w:rPr>
          <w:noProof w:val="0"/>
          <w:lang w:val="en-US"/>
        </w:rPr>
      </w:pPr>
      <w:bookmarkStart w:id="2093" w:name="_Toc330378029"/>
      <w:proofErr w:type="gramStart"/>
      <w:r w:rsidRPr="00D33912">
        <w:rPr>
          <w:noProof w:val="0"/>
          <w:lang w:val="en-US"/>
        </w:rPr>
        <w:t>3.Y.5.1.2</w:t>
      </w:r>
      <w:proofErr w:type="gramEnd"/>
      <w:r w:rsidRPr="00D33912">
        <w:rPr>
          <w:noProof w:val="0"/>
          <w:lang w:val="en-US"/>
        </w:rPr>
        <w:t xml:space="preserve"> Clinical Knowledge Requester audit message:</w:t>
      </w:r>
      <w:bookmarkEnd w:id="2093"/>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2608"/>
        <w:gridCol w:w="720"/>
        <w:gridCol w:w="4875"/>
      </w:tblGrid>
      <w:tr w:rsidR="00287FD7" w:rsidRPr="00D33912" w:rsidTr="00287FD7">
        <w:trPr>
          <w:cantSplit/>
        </w:trPr>
        <w:tc>
          <w:tcPr>
            <w:tcW w:w="1458" w:type="dxa"/>
            <w:tcBorders>
              <w:top w:val="single" w:sz="4" w:space="0" w:color="auto"/>
              <w:left w:val="single" w:sz="4" w:space="0" w:color="auto"/>
              <w:bottom w:val="double" w:sz="4" w:space="0" w:color="auto"/>
              <w:right w:val="single" w:sz="4" w:space="0" w:color="auto"/>
            </w:tcBorders>
            <w:textDirection w:val="btLr"/>
            <w:vAlign w:val="center"/>
          </w:tcPr>
          <w:p w:rsidR="00287FD7" w:rsidRPr="00D33912" w:rsidRDefault="00287FD7">
            <w:pPr>
              <w:pStyle w:val="TableLabel"/>
              <w:rPr>
                <w:sz w:val="16"/>
              </w:rPr>
            </w:pPr>
          </w:p>
        </w:tc>
        <w:tc>
          <w:tcPr>
            <w:tcW w:w="2610" w:type="dxa"/>
            <w:tcBorders>
              <w:top w:val="single" w:sz="4" w:space="0" w:color="auto"/>
              <w:left w:val="single" w:sz="4" w:space="0" w:color="auto"/>
              <w:bottom w:val="double" w:sz="4" w:space="0" w:color="auto"/>
              <w:right w:val="single" w:sz="4" w:space="0" w:color="auto"/>
            </w:tcBorders>
            <w:vAlign w:val="center"/>
            <w:hideMark/>
          </w:tcPr>
          <w:p w:rsidR="00287FD7" w:rsidRPr="00D33912" w:rsidRDefault="00287FD7">
            <w:pPr>
              <w:ind w:left="72" w:right="72"/>
              <w:rPr>
                <w:rFonts w:ascii="Arial" w:hAnsi="Arial"/>
                <w:b/>
                <w:bCs/>
                <w:sz w:val="20"/>
              </w:rPr>
            </w:pPr>
            <w:r w:rsidRPr="00D33912">
              <w:rPr>
                <w:rFonts w:ascii="Arial" w:hAnsi="Arial"/>
                <w:b/>
                <w:bCs/>
                <w:sz w:val="20"/>
              </w:rPr>
              <w:t>Field Name</w:t>
            </w:r>
          </w:p>
        </w:tc>
        <w:tc>
          <w:tcPr>
            <w:tcW w:w="720" w:type="dxa"/>
            <w:tcBorders>
              <w:top w:val="single" w:sz="4" w:space="0" w:color="auto"/>
              <w:left w:val="single" w:sz="4" w:space="0" w:color="auto"/>
              <w:bottom w:val="double" w:sz="4" w:space="0" w:color="auto"/>
              <w:right w:val="single" w:sz="4" w:space="0" w:color="auto"/>
            </w:tcBorders>
            <w:vAlign w:val="center"/>
            <w:hideMark/>
          </w:tcPr>
          <w:p w:rsidR="00287FD7" w:rsidRPr="00D33912" w:rsidRDefault="00287FD7">
            <w:pPr>
              <w:ind w:left="72" w:right="72"/>
              <w:rPr>
                <w:rFonts w:ascii="Arial" w:hAnsi="Arial"/>
                <w:b/>
                <w:bCs/>
                <w:sz w:val="20"/>
              </w:rPr>
            </w:pPr>
            <w:r w:rsidRPr="00D33912">
              <w:rPr>
                <w:rFonts w:ascii="Arial" w:hAnsi="Arial"/>
                <w:b/>
                <w:bCs/>
                <w:sz w:val="20"/>
              </w:rPr>
              <w:t>Opt</w:t>
            </w:r>
          </w:p>
        </w:tc>
        <w:tc>
          <w:tcPr>
            <w:tcW w:w="4878" w:type="dxa"/>
            <w:tcBorders>
              <w:top w:val="single" w:sz="4" w:space="0" w:color="auto"/>
              <w:left w:val="single" w:sz="4" w:space="0" w:color="auto"/>
              <w:bottom w:val="double" w:sz="4" w:space="0" w:color="auto"/>
              <w:right w:val="single" w:sz="4" w:space="0" w:color="auto"/>
            </w:tcBorders>
            <w:vAlign w:val="center"/>
            <w:hideMark/>
          </w:tcPr>
          <w:p w:rsidR="00287FD7" w:rsidRPr="00D33912" w:rsidRDefault="00287FD7">
            <w:pPr>
              <w:ind w:left="72" w:right="72"/>
              <w:rPr>
                <w:rFonts w:ascii="Arial" w:hAnsi="Arial"/>
                <w:b/>
                <w:bCs/>
                <w:sz w:val="20"/>
              </w:rPr>
            </w:pPr>
            <w:r w:rsidRPr="00D33912">
              <w:rPr>
                <w:rFonts w:ascii="Arial" w:hAnsi="Arial"/>
                <w:b/>
                <w:bCs/>
                <w:sz w:val="20"/>
              </w:rPr>
              <w:t>Value Constraints</w:t>
            </w:r>
          </w:p>
        </w:tc>
      </w:tr>
      <w:tr w:rsidR="00287FD7" w:rsidRPr="00D33912" w:rsidTr="00287FD7">
        <w:trPr>
          <w:cantSplit/>
        </w:trPr>
        <w:tc>
          <w:tcPr>
            <w:tcW w:w="1458" w:type="dxa"/>
            <w:vMerge w:val="restart"/>
            <w:tcBorders>
              <w:top w:val="double" w:sz="4" w:space="0" w:color="auto"/>
              <w:left w:val="single" w:sz="4" w:space="0" w:color="auto"/>
              <w:bottom w:val="single" w:sz="4" w:space="0" w:color="auto"/>
              <w:right w:val="single" w:sz="4" w:space="0" w:color="auto"/>
            </w:tcBorders>
            <w:hideMark/>
          </w:tcPr>
          <w:p w:rsidR="00287FD7" w:rsidRPr="00D33912" w:rsidRDefault="00287FD7">
            <w:pPr>
              <w:spacing w:before="40" w:after="40"/>
              <w:ind w:left="72" w:right="72"/>
              <w:jc w:val="center"/>
              <w:rPr>
                <w:rFonts w:ascii="Arial" w:hAnsi="Arial"/>
                <w:b/>
                <w:bCs/>
                <w:sz w:val="20"/>
              </w:rPr>
            </w:pPr>
            <w:r w:rsidRPr="00D33912">
              <w:rPr>
                <w:rFonts w:ascii="Arial" w:hAnsi="Arial"/>
                <w:b/>
                <w:bCs/>
                <w:sz w:val="20"/>
              </w:rPr>
              <w:t>Event</w:t>
            </w:r>
          </w:p>
          <w:p w:rsidR="00287FD7" w:rsidRPr="00D33912" w:rsidRDefault="00287FD7">
            <w:pPr>
              <w:pStyle w:val="TableLabel"/>
              <w:rPr>
                <w:sz w:val="12"/>
                <w:szCs w:val="12"/>
              </w:rPr>
            </w:pPr>
            <w:proofErr w:type="spellStart"/>
            <w:r w:rsidRPr="00D33912">
              <w:rPr>
                <w:sz w:val="12"/>
                <w:szCs w:val="12"/>
              </w:rPr>
              <w:t>AuditMessage</w:t>
            </w:r>
            <w:proofErr w:type="spellEnd"/>
            <w:r w:rsidRPr="00D33912">
              <w:rPr>
                <w:sz w:val="12"/>
                <w:szCs w:val="12"/>
              </w:rPr>
              <w:t>/</w:t>
            </w:r>
            <w:r w:rsidRPr="00D33912">
              <w:rPr>
                <w:sz w:val="12"/>
                <w:szCs w:val="12"/>
              </w:rPr>
              <w:br/>
            </w:r>
            <w:proofErr w:type="spellStart"/>
            <w:r w:rsidRPr="00D33912">
              <w:rPr>
                <w:sz w:val="12"/>
                <w:szCs w:val="12"/>
              </w:rPr>
              <w:t>EventIdentification</w:t>
            </w:r>
            <w:proofErr w:type="spellEnd"/>
          </w:p>
        </w:tc>
        <w:tc>
          <w:tcPr>
            <w:tcW w:w="2610" w:type="dxa"/>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proofErr w:type="spellStart"/>
            <w:r w:rsidRPr="00D33912">
              <w:rPr>
                <w:sz w:val="16"/>
              </w:rPr>
              <w:t>EventID</w:t>
            </w:r>
            <w:proofErr w:type="spellEnd"/>
          </w:p>
        </w:tc>
        <w:tc>
          <w:tcPr>
            <w:tcW w:w="720" w:type="dxa"/>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sz w:val="16"/>
              </w:rPr>
            </w:pPr>
            <w:r w:rsidRPr="00D33912">
              <w:rPr>
                <w:sz w:val="16"/>
              </w:rPr>
              <w:t>M</w:t>
            </w:r>
          </w:p>
        </w:tc>
        <w:tc>
          <w:tcPr>
            <w:tcW w:w="4878" w:type="dxa"/>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r w:rsidRPr="00D33912">
              <w:rPr>
                <w:sz w:val="16"/>
              </w:rPr>
              <w:t>EV(110112, DCM, “Query”)</w:t>
            </w:r>
          </w:p>
        </w:tc>
      </w:tr>
      <w:tr w:rsidR="00287FD7" w:rsidRPr="00D33912" w:rsidTr="00287FD7">
        <w:trPr>
          <w:cantSplit/>
        </w:trPr>
        <w:tc>
          <w:tcPr>
            <w:tcW w:w="9666" w:type="dxa"/>
            <w:vMerge/>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proofErr w:type="spellStart"/>
            <w:r w:rsidRPr="00D33912">
              <w:rPr>
                <w:sz w:val="16"/>
              </w:rPr>
              <w:t>EventActionCode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sz w:val="16"/>
              </w:rPr>
            </w:pPr>
            <w:r w:rsidRPr="00D33912">
              <w:rPr>
                <w:sz w:val="16"/>
              </w:rPr>
              <w:t>M</w:t>
            </w:r>
          </w:p>
        </w:tc>
        <w:tc>
          <w:tcPr>
            <w:tcW w:w="4878" w:type="dxa"/>
            <w:tcBorders>
              <w:top w:val="single" w:sz="4" w:space="0" w:color="auto"/>
              <w:left w:val="single" w:sz="4" w:space="0" w:color="auto"/>
              <w:bottom w:val="single" w:sz="4" w:space="0" w:color="auto"/>
              <w:right w:val="single" w:sz="4" w:space="0" w:color="auto"/>
            </w:tcBorders>
            <w:hideMark/>
          </w:tcPr>
          <w:p w:rsidR="00287FD7" w:rsidRPr="00D33912" w:rsidRDefault="00287FD7">
            <w:pPr>
              <w:pStyle w:val="TableEntry"/>
              <w:rPr>
                <w:sz w:val="16"/>
              </w:rPr>
            </w:pPr>
            <w:r w:rsidRPr="00D33912">
              <w:rPr>
                <w:sz w:val="16"/>
              </w:rPr>
              <w:t xml:space="preserve">“E” (Execute) </w:t>
            </w:r>
          </w:p>
        </w:tc>
      </w:tr>
      <w:tr w:rsidR="00287FD7" w:rsidRPr="00D33912" w:rsidTr="00287FD7">
        <w:trPr>
          <w:cantSplit/>
        </w:trPr>
        <w:tc>
          <w:tcPr>
            <w:tcW w:w="9666" w:type="dxa"/>
            <w:vMerge/>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proofErr w:type="spellStart"/>
            <w:r w:rsidRPr="00D33912">
              <w:rPr>
                <w:i/>
                <w:iCs/>
                <w:sz w:val="16"/>
              </w:rPr>
              <w:t>EventDateTime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
                <w:iCs/>
                <w:sz w:val="16"/>
              </w:rPr>
            </w:pPr>
            <w:r w:rsidRPr="00D33912">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r w:rsidRPr="00D33912">
              <w:rPr>
                <w:i/>
                <w:iCs/>
                <w:sz w:val="16"/>
              </w:rPr>
              <w:t>not specialized</w:t>
            </w:r>
          </w:p>
        </w:tc>
      </w:tr>
      <w:tr w:rsidR="00287FD7" w:rsidRPr="00D33912" w:rsidTr="00287FD7">
        <w:trPr>
          <w:cantSplit/>
        </w:trPr>
        <w:tc>
          <w:tcPr>
            <w:tcW w:w="9666" w:type="dxa"/>
            <w:vMerge/>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proofErr w:type="spellStart"/>
            <w:r w:rsidRPr="00D33912">
              <w:rPr>
                <w:i/>
                <w:iCs/>
                <w:sz w:val="16"/>
              </w:rPr>
              <w:t>EventOutcomeIndicator</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
                <w:iCs/>
                <w:sz w:val="16"/>
              </w:rPr>
            </w:pPr>
            <w:r w:rsidRPr="00D33912">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r w:rsidRPr="00D33912">
              <w:rPr>
                <w:i/>
                <w:iCs/>
                <w:sz w:val="16"/>
              </w:rPr>
              <w:t>not specialized</w:t>
            </w:r>
          </w:p>
        </w:tc>
      </w:tr>
      <w:tr w:rsidR="00287FD7" w:rsidRPr="00D33912" w:rsidTr="00287FD7">
        <w:trPr>
          <w:cantSplit/>
        </w:trPr>
        <w:tc>
          <w:tcPr>
            <w:tcW w:w="9666" w:type="dxa"/>
            <w:vMerge/>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proofErr w:type="spellStart"/>
            <w:r w:rsidRPr="00D33912">
              <w:rPr>
                <w:sz w:val="16"/>
              </w:rPr>
              <w:t>EventTypeCode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sz w:val="16"/>
              </w:rPr>
            </w:pPr>
            <w:r w:rsidRPr="00D33912">
              <w:rPr>
                <w:sz w:val="16"/>
              </w:rPr>
              <w:t>M</w:t>
            </w:r>
          </w:p>
        </w:tc>
        <w:tc>
          <w:tcPr>
            <w:tcW w:w="487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rsidP="008014AB">
            <w:pPr>
              <w:pStyle w:val="TableEntry"/>
              <w:rPr>
                <w:sz w:val="16"/>
              </w:rPr>
            </w:pPr>
            <w:r w:rsidRPr="00D33912">
              <w:rPr>
                <w:sz w:val="16"/>
              </w:rPr>
              <w:t>EV(“</w:t>
            </w:r>
            <w:r w:rsidR="008014AB" w:rsidRPr="00D33912">
              <w:rPr>
                <w:sz w:val="16"/>
              </w:rPr>
              <w:t>PCC-Y</w:t>
            </w:r>
            <w:r w:rsidRPr="00D33912">
              <w:rPr>
                <w:sz w:val="16"/>
              </w:rPr>
              <w:t>”, “IHE Transactions”, “</w:t>
            </w:r>
            <w:del w:id="2094" w:author="Boone, Keith W (GE Healthcare)" w:date="2012-07-16T15:48:00Z">
              <w:r w:rsidR="008014AB" w:rsidRPr="00D33912" w:rsidDel="00080631">
                <w:rPr>
                  <w:sz w:val="16"/>
                </w:rPr>
                <w:delText>Request Clinical Knowledge</w:delText>
              </w:r>
            </w:del>
            <w:ins w:id="2095" w:author="Boone, Keith W (GE Healthcare)" w:date="2012-07-17T12:43:00Z">
              <w:r w:rsidR="00E96F48">
                <w:rPr>
                  <w:sz w:val="16"/>
                </w:rPr>
                <w:t>Query Clinical Knowledge</w:t>
              </w:r>
            </w:ins>
            <w:r w:rsidRPr="00D33912">
              <w:rPr>
                <w:sz w:val="16"/>
              </w:rPr>
              <w:t>”)</w:t>
            </w:r>
          </w:p>
        </w:tc>
      </w:tr>
      <w:tr w:rsidR="00287FD7" w:rsidRPr="00D33912" w:rsidTr="00287FD7">
        <w:trPr>
          <w:cantSplit/>
        </w:trPr>
        <w:tc>
          <w:tcPr>
            <w:tcW w:w="9666" w:type="dxa"/>
            <w:gridSpan w:val="4"/>
            <w:tcBorders>
              <w:top w:val="single" w:sz="4" w:space="0" w:color="auto"/>
              <w:left w:val="single" w:sz="4" w:space="0" w:color="auto"/>
              <w:bottom w:val="single" w:sz="4" w:space="0" w:color="auto"/>
              <w:right w:val="single" w:sz="4" w:space="0" w:color="auto"/>
            </w:tcBorders>
            <w:hideMark/>
          </w:tcPr>
          <w:p w:rsidR="00287FD7" w:rsidRPr="00D33912" w:rsidRDefault="00287FD7">
            <w:pPr>
              <w:pStyle w:val="TableLabel"/>
              <w:jc w:val="left"/>
            </w:pPr>
            <w:r w:rsidRPr="00D33912">
              <w:rPr>
                <w:sz w:val="16"/>
              </w:rPr>
              <w:t>Source (Document Consumer) (1)</w:t>
            </w:r>
          </w:p>
        </w:tc>
      </w:tr>
      <w:tr w:rsidR="00287FD7" w:rsidRPr="00D33912" w:rsidTr="00287FD7">
        <w:trPr>
          <w:cantSplit/>
        </w:trPr>
        <w:tc>
          <w:tcPr>
            <w:tcW w:w="9666" w:type="dxa"/>
            <w:gridSpan w:val="4"/>
            <w:tcBorders>
              <w:top w:val="single" w:sz="4" w:space="0" w:color="auto"/>
              <w:left w:val="single" w:sz="4" w:space="0" w:color="auto"/>
              <w:bottom w:val="single" w:sz="4" w:space="0" w:color="auto"/>
              <w:right w:val="single" w:sz="4" w:space="0" w:color="auto"/>
            </w:tcBorders>
            <w:hideMark/>
          </w:tcPr>
          <w:p w:rsidR="00287FD7" w:rsidRPr="00D33912" w:rsidRDefault="00287FD7">
            <w:pPr>
              <w:pStyle w:val="TableLabel"/>
              <w:jc w:val="left"/>
            </w:pPr>
            <w:r w:rsidRPr="00D33912">
              <w:rPr>
                <w:sz w:val="16"/>
              </w:rPr>
              <w:t>Destination (Document Registry) (1)</w:t>
            </w:r>
          </w:p>
        </w:tc>
      </w:tr>
      <w:tr w:rsidR="00287FD7" w:rsidRPr="00D33912" w:rsidTr="00287FD7">
        <w:trPr>
          <w:cantSplit/>
        </w:trPr>
        <w:tc>
          <w:tcPr>
            <w:tcW w:w="9666" w:type="dxa"/>
            <w:gridSpan w:val="4"/>
            <w:tcBorders>
              <w:top w:val="single" w:sz="4" w:space="0" w:color="auto"/>
              <w:left w:val="single" w:sz="4" w:space="0" w:color="auto"/>
              <w:bottom w:val="single" w:sz="4" w:space="0" w:color="auto"/>
              <w:right w:val="single" w:sz="4" w:space="0" w:color="auto"/>
            </w:tcBorders>
            <w:hideMark/>
          </w:tcPr>
          <w:p w:rsidR="00287FD7" w:rsidRPr="00D33912" w:rsidRDefault="00287FD7">
            <w:pPr>
              <w:pStyle w:val="TableLabel"/>
              <w:jc w:val="left"/>
              <w:rPr>
                <w:sz w:val="16"/>
              </w:rPr>
            </w:pPr>
            <w:r w:rsidRPr="00D33912">
              <w:rPr>
                <w:sz w:val="16"/>
              </w:rPr>
              <w:t>Audit Source (Document Registry) (1)</w:t>
            </w:r>
          </w:p>
        </w:tc>
      </w:tr>
      <w:tr w:rsidR="00287FD7" w:rsidRPr="00D33912" w:rsidTr="00287FD7">
        <w:trPr>
          <w:cantSplit/>
        </w:trPr>
        <w:tc>
          <w:tcPr>
            <w:tcW w:w="9666" w:type="dxa"/>
            <w:gridSpan w:val="4"/>
            <w:tcBorders>
              <w:top w:val="single" w:sz="4" w:space="0" w:color="auto"/>
              <w:left w:val="single" w:sz="4" w:space="0" w:color="auto"/>
              <w:bottom w:val="single" w:sz="4" w:space="0" w:color="auto"/>
              <w:right w:val="single" w:sz="4" w:space="0" w:color="auto"/>
            </w:tcBorders>
            <w:hideMark/>
          </w:tcPr>
          <w:p w:rsidR="00287FD7" w:rsidRPr="00D33912" w:rsidRDefault="00287FD7">
            <w:pPr>
              <w:pStyle w:val="TableLabel"/>
              <w:jc w:val="left"/>
              <w:rPr>
                <w:sz w:val="16"/>
              </w:rPr>
            </w:pPr>
            <w:r w:rsidRPr="00D33912">
              <w:rPr>
                <w:sz w:val="16"/>
              </w:rPr>
              <w:t>Patient (0..1)</w:t>
            </w:r>
          </w:p>
        </w:tc>
      </w:tr>
      <w:tr w:rsidR="00287FD7" w:rsidRPr="00D33912" w:rsidTr="00287FD7">
        <w:trPr>
          <w:cantSplit/>
        </w:trPr>
        <w:tc>
          <w:tcPr>
            <w:tcW w:w="9666" w:type="dxa"/>
            <w:gridSpan w:val="4"/>
            <w:tcBorders>
              <w:top w:val="single" w:sz="4" w:space="0" w:color="auto"/>
              <w:left w:val="single" w:sz="4" w:space="0" w:color="auto"/>
              <w:bottom w:val="single" w:sz="4" w:space="0" w:color="auto"/>
              <w:right w:val="single" w:sz="4" w:space="0" w:color="auto"/>
            </w:tcBorders>
            <w:hideMark/>
          </w:tcPr>
          <w:p w:rsidR="00287FD7" w:rsidRPr="00D33912" w:rsidRDefault="00287FD7">
            <w:pPr>
              <w:pStyle w:val="TableLabel"/>
              <w:jc w:val="left"/>
              <w:rPr>
                <w:sz w:val="16"/>
              </w:rPr>
            </w:pPr>
            <w:r w:rsidRPr="00D33912">
              <w:rPr>
                <w:sz w:val="16"/>
              </w:rPr>
              <w:t>Query Parameters(1)</w:t>
            </w:r>
          </w:p>
        </w:tc>
      </w:tr>
    </w:tbl>
    <w:p w:rsidR="00287FD7" w:rsidRPr="00D33912" w:rsidRDefault="00287FD7" w:rsidP="00287FD7">
      <w:pPr>
        <w:rPr>
          <w:b/>
          <w:i/>
        </w:rPr>
      </w:pPr>
      <w:r w:rsidRPr="00D33912">
        <w:t>Where:</w:t>
      </w:r>
    </w:p>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RPr="00D33912" w:rsidTr="00287FD7">
        <w:trPr>
          <w:cantSplit/>
        </w:trPr>
        <w:tc>
          <w:tcPr>
            <w:tcW w:w="1548" w:type="dxa"/>
            <w:vMerge w:val="restart"/>
            <w:tcBorders>
              <w:top w:val="single" w:sz="4" w:space="0" w:color="auto"/>
              <w:left w:val="single" w:sz="4" w:space="0" w:color="auto"/>
              <w:bottom w:val="single" w:sz="4" w:space="0" w:color="auto"/>
              <w:right w:val="single" w:sz="4" w:space="0" w:color="auto"/>
            </w:tcBorders>
            <w:hideMark/>
          </w:tcPr>
          <w:p w:rsidR="00287FD7" w:rsidRPr="00D33912" w:rsidRDefault="00287FD7">
            <w:pPr>
              <w:spacing w:before="40" w:after="40"/>
              <w:ind w:left="72" w:right="72"/>
              <w:jc w:val="center"/>
              <w:rPr>
                <w:rFonts w:ascii="Arial" w:hAnsi="Arial"/>
                <w:b/>
                <w:bCs/>
                <w:sz w:val="20"/>
              </w:rPr>
            </w:pPr>
            <w:r w:rsidRPr="00D33912">
              <w:rPr>
                <w:rFonts w:ascii="Arial" w:hAnsi="Arial"/>
                <w:b/>
                <w:bCs/>
                <w:sz w:val="20"/>
              </w:rPr>
              <w:t>Source</w:t>
            </w:r>
          </w:p>
          <w:p w:rsidR="00287FD7" w:rsidRPr="00D33912" w:rsidRDefault="00287FD7">
            <w:pPr>
              <w:pStyle w:val="TableLabel"/>
              <w:rPr>
                <w:sz w:val="12"/>
                <w:szCs w:val="12"/>
              </w:rPr>
            </w:pPr>
            <w:proofErr w:type="spellStart"/>
            <w:r w:rsidRPr="00D33912">
              <w:rPr>
                <w:sz w:val="12"/>
                <w:szCs w:val="12"/>
              </w:rPr>
              <w:t>AuditMessage</w:t>
            </w:r>
            <w:proofErr w:type="spellEnd"/>
            <w:r w:rsidRPr="00D33912">
              <w:rPr>
                <w:sz w:val="12"/>
                <w:szCs w:val="12"/>
              </w:rPr>
              <w:t>/</w:t>
            </w:r>
            <w:r w:rsidRPr="00D33912">
              <w:rPr>
                <w:sz w:val="12"/>
                <w:szCs w:val="12"/>
              </w:rPr>
              <w:br/>
            </w:r>
            <w:proofErr w:type="spellStart"/>
            <w:r w:rsidRPr="00D33912">
              <w:rPr>
                <w:sz w:val="12"/>
                <w:szCs w:val="12"/>
              </w:rPr>
              <w:t>ActiveParticipant</w:t>
            </w:r>
            <w:proofErr w:type="spellEnd"/>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proofErr w:type="spellStart"/>
            <w:r w:rsidRPr="00D33912">
              <w:rPr>
                <w:sz w:val="16"/>
              </w:rPr>
              <w:t>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
                <w:iCs/>
                <w:sz w:val="16"/>
              </w:rPr>
            </w:pPr>
            <w:r w:rsidRPr="00D3391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8014AB">
            <w:pPr>
              <w:pStyle w:val="TableEntry"/>
              <w:ind w:left="0" w:firstLine="72"/>
              <w:rPr>
                <w:sz w:val="16"/>
              </w:rPr>
            </w:pPr>
            <w:r w:rsidRPr="00D33912">
              <w:rPr>
                <w:sz w:val="16"/>
              </w:rPr>
              <w:t>?</w:t>
            </w:r>
          </w:p>
        </w:tc>
      </w:tr>
      <w:tr w:rsidR="00287FD7" w:rsidRPr="00D33912"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proofErr w:type="spellStart"/>
            <w:r w:rsidRPr="00D33912">
              <w:rPr>
                <w:sz w:val="16"/>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
                <w:iCs/>
                <w:sz w:val="16"/>
              </w:rPr>
            </w:pPr>
            <w:r w:rsidRPr="00D3391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ind w:left="0" w:firstLine="72"/>
              <w:rPr>
                <w:i/>
                <w:iCs/>
                <w:sz w:val="16"/>
              </w:rPr>
            </w:pPr>
            <w:r w:rsidRPr="00D33912">
              <w:rPr>
                <w:i/>
                <w:iCs/>
                <w:sz w:val="16"/>
              </w:rPr>
              <w:t>not specialized</w:t>
            </w:r>
          </w:p>
        </w:tc>
      </w:tr>
      <w:tr w:rsidR="00287FD7" w:rsidRPr="00D33912"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proofErr w:type="spellStart"/>
            <w:r w:rsidRPr="00D33912">
              <w:rPr>
                <w:i/>
                <w:iCs/>
                <w:sz w:val="16"/>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
                <w:iCs/>
                <w:sz w:val="16"/>
              </w:rPr>
            </w:pPr>
            <w:r w:rsidRPr="00D3391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ind w:left="0" w:firstLine="72"/>
              <w:rPr>
                <w:i/>
                <w:iCs/>
                <w:sz w:val="16"/>
              </w:rPr>
            </w:pPr>
            <w:r w:rsidRPr="00D33912">
              <w:rPr>
                <w:i/>
                <w:iCs/>
                <w:sz w:val="16"/>
              </w:rPr>
              <w:t>not specialized</w:t>
            </w:r>
          </w:p>
        </w:tc>
      </w:tr>
      <w:tr w:rsidR="00287FD7" w:rsidRPr="00D33912"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Cs/>
                <w:sz w:val="16"/>
              </w:rPr>
            </w:pPr>
            <w:proofErr w:type="spellStart"/>
            <w:r w:rsidRPr="00D33912">
              <w:rPr>
                <w:iCs/>
                <w:sz w:val="16"/>
              </w:rPr>
              <w:t>UserIs</w:t>
            </w:r>
            <w:r w:rsidR="00BE7887" w:rsidRPr="00D33912">
              <w:rPr>
                <w:iCs/>
                <w:sz w:val="16"/>
              </w:rPr>
              <w:t>Requester</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Cs/>
                <w:sz w:val="16"/>
              </w:rPr>
            </w:pPr>
            <w:r w:rsidRPr="00D3391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Cs/>
                <w:sz w:val="16"/>
              </w:rPr>
            </w:pPr>
            <w:r w:rsidRPr="00D33912">
              <w:rPr>
                <w:iCs/>
                <w:sz w:val="16"/>
              </w:rPr>
              <w:t>“true”</w:t>
            </w:r>
          </w:p>
        </w:tc>
      </w:tr>
      <w:tr w:rsidR="00287FD7" w:rsidRPr="00D33912"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proofErr w:type="spellStart"/>
            <w:r w:rsidRPr="00D33912">
              <w:rPr>
                <w:sz w:val="16"/>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sz w:val="16"/>
              </w:rPr>
            </w:pPr>
            <w:r w:rsidRPr="00D3391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r w:rsidRPr="00D33912">
              <w:rPr>
                <w:sz w:val="16"/>
              </w:rPr>
              <w:t>EV(110153, DCM, “Source”)</w:t>
            </w:r>
          </w:p>
        </w:tc>
      </w:tr>
      <w:tr w:rsidR="00287FD7" w:rsidRPr="00D33912"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Cs/>
                <w:sz w:val="16"/>
              </w:rPr>
            </w:pPr>
            <w:proofErr w:type="spellStart"/>
            <w:r w:rsidRPr="00D33912">
              <w:rPr>
                <w:iCs/>
                <w:sz w:val="16"/>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Cs/>
                <w:sz w:val="16"/>
              </w:rPr>
            </w:pPr>
            <w:r w:rsidRPr="00D3391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r w:rsidRPr="00D33912">
              <w:rPr>
                <w:sz w:val="16"/>
              </w:rPr>
              <w:t>“1” for machine (DNS) name, “2” for IP address</w:t>
            </w:r>
          </w:p>
        </w:tc>
      </w:tr>
      <w:tr w:rsidR="00287FD7" w:rsidRPr="00D33912"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Cs/>
                <w:sz w:val="16"/>
              </w:rPr>
            </w:pPr>
            <w:proofErr w:type="spellStart"/>
            <w:r w:rsidRPr="00D33912">
              <w:rPr>
                <w:iCs/>
                <w:sz w:val="16"/>
              </w:rPr>
              <w:t>NetworkAccessPointID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Cs/>
                <w:sz w:val="16"/>
              </w:rPr>
            </w:pPr>
            <w:r w:rsidRPr="00D3391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r w:rsidRPr="00D33912">
              <w:rPr>
                <w:sz w:val="16"/>
              </w:rPr>
              <w:t>The machine name or IP address, as specified in RFC 3881.</w:t>
            </w:r>
          </w:p>
        </w:tc>
      </w:tr>
    </w:tbl>
    <w:p w:rsidR="00287FD7" w:rsidRPr="00D33912" w:rsidRDefault="00287FD7" w:rsidP="00287FD7"/>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RPr="00D33912" w:rsidTr="00287FD7">
        <w:trPr>
          <w:cantSplit/>
        </w:trPr>
        <w:tc>
          <w:tcPr>
            <w:tcW w:w="1548" w:type="dxa"/>
            <w:vMerge w:val="restart"/>
            <w:tcBorders>
              <w:top w:val="double" w:sz="4" w:space="0" w:color="auto"/>
              <w:left w:val="single" w:sz="4" w:space="0" w:color="auto"/>
              <w:bottom w:val="double" w:sz="4" w:space="0" w:color="auto"/>
              <w:right w:val="single" w:sz="4" w:space="0" w:color="auto"/>
            </w:tcBorders>
            <w:hideMark/>
          </w:tcPr>
          <w:p w:rsidR="00287FD7" w:rsidRPr="00D33912" w:rsidRDefault="00287FD7">
            <w:pPr>
              <w:spacing w:before="40" w:after="40"/>
              <w:ind w:left="72" w:right="72"/>
              <w:rPr>
                <w:rFonts w:ascii="Arial" w:hAnsi="Arial"/>
                <w:b/>
                <w:bCs/>
                <w:sz w:val="20"/>
              </w:rPr>
            </w:pPr>
            <w:r w:rsidRPr="00D33912">
              <w:rPr>
                <w:rFonts w:ascii="Arial" w:hAnsi="Arial"/>
                <w:b/>
                <w:bCs/>
                <w:sz w:val="20"/>
              </w:rPr>
              <w:t>Destination</w:t>
            </w:r>
          </w:p>
          <w:p w:rsidR="00287FD7" w:rsidRPr="00D33912" w:rsidRDefault="00287FD7">
            <w:pPr>
              <w:pStyle w:val="TableLabel"/>
              <w:rPr>
                <w:sz w:val="12"/>
                <w:szCs w:val="12"/>
              </w:rPr>
            </w:pPr>
            <w:proofErr w:type="spellStart"/>
            <w:r w:rsidRPr="00D33912">
              <w:rPr>
                <w:sz w:val="12"/>
                <w:szCs w:val="12"/>
              </w:rPr>
              <w:t>AuditMessage</w:t>
            </w:r>
            <w:proofErr w:type="spellEnd"/>
            <w:r w:rsidRPr="00D33912">
              <w:rPr>
                <w:sz w:val="12"/>
                <w:szCs w:val="12"/>
              </w:rPr>
              <w:t>/</w:t>
            </w:r>
            <w:r w:rsidRPr="00D33912">
              <w:rPr>
                <w:sz w:val="12"/>
                <w:szCs w:val="12"/>
              </w:rPr>
              <w:br/>
            </w:r>
            <w:proofErr w:type="spellStart"/>
            <w:r w:rsidRPr="00D33912">
              <w:rPr>
                <w:sz w:val="12"/>
                <w:szCs w:val="12"/>
              </w:rPr>
              <w:t>ActiveParticipant</w:t>
            </w:r>
            <w:proofErr w:type="spellEnd"/>
          </w:p>
        </w:tc>
        <w:tc>
          <w:tcPr>
            <w:tcW w:w="2520" w:type="dxa"/>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proofErr w:type="spellStart"/>
            <w:r w:rsidRPr="00D33912">
              <w:rPr>
                <w:sz w:val="16"/>
              </w:rPr>
              <w:t>UserID</w:t>
            </w:r>
            <w:proofErr w:type="spellEnd"/>
          </w:p>
        </w:tc>
        <w:tc>
          <w:tcPr>
            <w:tcW w:w="630" w:type="dxa"/>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sz w:val="16"/>
              </w:rPr>
            </w:pPr>
            <w:r w:rsidRPr="00D33912">
              <w:rPr>
                <w:sz w:val="16"/>
              </w:rPr>
              <w:t>M</w:t>
            </w:r>
          </w:p>
        </w:tc>
        <w:tc>
          <w:tcPr>
            <w:tcW w:w="4968" w:type="dxa"/>
            <w:tcBorders>
              <w:top w:val="double" w:sz="4" w:space="0" w:color="auto"/>
              <w:left w:val="single" w:sz="4" w:space="0" w:color="auto"/>
              <w:bottom w:val="single" w:sz="4" w:space="0" w:color="auto"/>
              <w:right w:val="single" w:sz="4" w:space="0" w:color="auto"/>
            </w:tcBorders>
            <w:vAlign w:val="center"/>
            <w:hideMark/>
          </w:tcPr>
          <w:p w:rsidR="00287FD7" w:rsidRPr="00D33912" w:rsidRDefault="008014AB">
            <w:pPr>
              <w:pStyle w:val="TableEntry"/>
              <w:rPr>
                <w:sz w:val="16"/>
              </w:rPr>
            </w:pPr>
            <w:r w:rsidRPr="00D33912">
              <w:rPr>
                <w:sz w:val="16"/>
              </w:rPr>
              <w:t xml:space="preserve">HTTP </w:t>
            </w:r>
            <w:r w:rsidR="00287FD7" w:rsidRPr="00D33912">
              <w:rPr>
                <w:sz w:val="16"/>
              </w:rPr>
              <w:t>endpoint URI.</w:t>
            </w:r>
          </w:p>
        </w:tc>
      </w:tr>
      <w:tr w:rsidR="00287FD7" w:rsidRPr="00D33912"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proofErr w:type="spellStart"/>
            <w:r w:rsidRPr="00D33912">
              <w:rPr>
                <w:i/>
                <w:iCs/>
                <w:sz w:val="16"/>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sz w:val="16"/>
              </w:rPr>
            </w:pPr>
            <w:r w:rsidRPr="00D3391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proofErr w:type="gramStart"/>
            <w:r w:rsidRPr="00D33912">
              <w:rPr>
                <w:sz w:val="16"/>
              </w:rPr>
              <w:t>the</w:t>
            </w:r>
            <w:proofErr w:type="gramEnd"/>
            <w:r w:rsidRPr="00D33912">
              <w:rPr>
                <w:sz w:val="16"/>
              </w:rPr>
              <w:t xml:space="preserve"> process ID as used within the local operating system in the local system logs.</w:t>
            </w:r>
          </w:p>
        </w:tc>
      </w:tr>
      <w:tr w:rsidR="00287FD7" w:rsidRPr="00D33912"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proofErr w:type="spellStart"/>
            <w:r w:rsidRPr="00D33912">
              <w:rPr>
                <w:i/>
                <w:iCs/>
                <w:sz w:val="16"/>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
                <w:iCs/>
                <w:sz w:val="16"/>
              </w:rPr>
            </w:pPr>
            <w:r w:rsidRPr="00D3391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r w:rsidRPr="00D33912">
              <w:rPr>
                <w:i/>
                <w:iCs/>
                <w:sz w:val="16"/>
              </w:rPr>
              <w:t>not specialized</w:t>
            </w:r>
          </w:p>
        </w:tc>
      </w:tr>
      <w:tr w:rsidR="00287FD7" w:rsidRPr="00D33912"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Cs/>
                <w:sz w:val="16"/>
              </w:rPr>
            </w:pPr>
            <w:proofErr w:type="spellStart"/>
            <w:r w:rsidRPr="00D33912">
              <w:rPr>
                <w:iCs/>
                <w:sz w:val="16"/>
              </w:rPr>
              <w:t>UserIs</w:t>
            </w:r>
            <w:r w:rsidR="00BE7887" w:rsidRPr="00D33912">
              <w:rPr>
                <w:iCs/>
                <w:sz w:val="16"/>
              </w:rPr>
              <w:t>Requester</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Cs/>
                <w:sz w:val="16"/>
              </w:rPr>
            </w:pPr>
            <w:r w:rsidRPr="00D3391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Cs/>
                <w:sz w:val="16"/>
              </w:rPr>
            </w:pPr>
            <w:r w:rsidRPr="00D33912">
              <w:rPr>
                <w:iCs/>
                <w:sz w:val="16"/>
              </w:rPr>
              <w:t>“false”</w:t>
            </w:r>
          </w:p>
        </w:tc>
      </w:tr>
      <w:tr w:rsidR="00287FD7" w:rsidRPr="00D33912"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proofErr w:type="spellStart"/>
            <w:r w:rsidRPr="00D33912">
              <w:rPr>
                <w:sz w:val="16"/>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sz w:val="16"/>
              </w:rPr>
            </w:pPr>
            <w:r w:rsidRPr="00D33912">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r w:rsidRPr="00D33912">
              <w:rPr>
                <w:sz w:val="16"/>
              </w:rPr>
              <w:t>EV(110152, DCM, “Destination”)</w:t>
            </w:r>
          </w:p>
        </w:tc>
      </w:tr>
      <w:tr w:rsidR="00287FD7" w:rsidRPr="00D33912"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Cs/>
                <w:sz w:val="16"/>
              </w:rPr>
            </w:pPr>
            <w:proofErr w:type="spellStart"/>
            <w:r w:rsidRPr="00D33912">
              <w:rPr>
                <w:iCs/>
                <w:sz w:val="16"/>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Cs/>
                <w:sz w:val="16"/>
              </w:rPr>
            </w:pPr>
            <w:r w:rsidRPr="00D33912">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r w:rsidRPr="00D33912">
              <w:rPr>
                <w:sz w:val="16"/>
              </w:rPr>
              <w:t>“1” for machine (DNS) name, “2” for IP address</w:t>
            </w:r>
          </w:p>
        </w:tc>
      </w:tr>
      <w:tr w:rsidR="00287FD7" w:rsidRPr="00D33912"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520" w:type="dxa"/>
            <w:tcBorders>
              <w:top w:val="single" w:sz="4" w:space="0" w:color="auto"/>
              <w:left w:val="single" w:sz="4" w:space="0" w:color="auto"/>
              <w:bottom w:val="double" w:sz="4" w:space="0" w:color="auto"/>
              <w:right w:val="single" w:sz="4" w:space="0" w:color="auto"/>
            </w:tcBorders>
            <w:vAlign w:val="center"/>
            <w:hideMark/>
          </w:tcPr>
          <w:p w:rsidR="00287FD7" w:rsidRPr="00D33912" w:rsidRDefault="00287FD7">
            <w:pPr>
              <w:pStyle w:val="TableEntry"/>
              <w:rPr>
                <w:iCs/>
                <w:sz w:val="16"/>
              </w:rPr>
            </w:pPr>
            <w:proofErr w:type="spellStart"/>
            <w:r w:rsidRPr="00D33912">
              <w:rPr>
                <w:iCs/>
                <w:sz w:val="16"/>
              </w:rPr>
              <w:t>NetworkAccessPointID</w:t>
            </w:r>
            <w:proofErr w:type="spellEnd"/>
          </w:p>
        </w:tc>
        <w:tc>
          <w:tcPr>
            <w:tcW w:w="630" w:type="dxa"/>
            <w:tcBorders>
              <w:top w:val="single" w:sz="4" w:space="0" w:color="auto"/>
              <w:left w:val="single" w:sz="4" w:space="0" w:color="auto"/>
              <w:bottom w:val="double" w:sz="4" w:space="0" w:color="auto"/>
              <w:right w:val="single" w:sz="4" w:space="0" w:color="auto"/>
            </w:tcBorders>
            <w:vAlign w:val="center"/>
            <w:hideMark/>
          </w:tcPr>
          <w:p w:rsidR="00287FD7" w:rsidRPr="00D33912" w:rsidRDefault="00287FD7">
            <w:pPr>
              <w:pStyle w:val="TableEntry"/>
              <w:jc w:val="center"/>
              <w:rPr>
                <w:iCs/>
                <w:sz w:val="16"/>
              </w:rPr>
            </w:pPr>
            <w:r w:rsidRPr="00D33912">
              <w:rPr>
                <w:iCs/>
                <w:sz w:val="16"/>
              </w:rPr>
              <w:t>M</w:t>
            </w:r>
          </w:p>
        </w:tc>
        <w:tc>
          <w:tcPr>
            <w:tcW w:w="4968" w:type="dxa"/>
            <w:tcBorders>
              <w:top w:val="single" w:sz="4" w:space="0" w:color="auto"/>
              <w:left w:val="single" w:sz="4" w:space="0" w:color="auto"/>
              <w:bottom w:val="double" w:sz="4" w:space="0" w:color="auto"/>
              <w:right w:val="single" w:sz="4" w:space="0" w:color="auto"/>
            </w:tcBorders>
            <w:vAlign w:val="center"/>
            <w:hideMark/>
          </w:tcPr>
          <w:p w:rsidR="00287FD7" w:rsidRPr="00D33912" w:rsidRDefault="00287FD7">
            <w:pPr>
              <w:pStyle w:val="TableEntry"/>
              <w:rPr>
                <w:sz w:val="16"/>
              </w:rPr>
            </w:pPr>
            <w:r w:rsidRPr="00D33912">
              <w:rPr>
                <w:sz w:val="16"/>
              </w:rPr>
              <w:t>The machine name or IP address, as specified in RFC 3881.</w:t>
            </w:r>
          </w:p>
        </w:tc>
      </w:tr>
    </w:tbl>
    <w:p w:rsidR="00287FD7" w:rsidRPr="00D33912" w:rsidRDefault="00287FD7" w:rsidP="00287FD7"/>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6"/>
        <w:gridCol w:w="2339"/>
        <w:gridCol w:w="630"/>
        <w:gridCol w:w="4965"/>
      </w:tblGrid>
      <w:tr w:rsidR="00287FD7" w:rsidRPr="00D33912" w:rsidTr="00287FD7">
        <w:trPr>
          <w:cantSplit/>
        </w:trPr>
        <w:tc>
          <w:tcPr>
            <w:tcW w:w="1728" w:type="dxa"/>
            <w:vMerge w:val="restart"/>
            <w:tcBorders>
              <w:top w:val="single" w:sz="4" w:space="0" w:color="auto"/>
              <w:left w:val="single" w:sz="4" w:space="0" w:color="auto"/>
              <w:bottom w:val="single" w:sz="4" w:space="0" w:color="auto"/>
              <w:right w:val="single" w:sz="4" w:space="0" w:color="auto"/>
            </w:tcBorders>
            <w:hideMark/>
          </w:tcPr>
          <w:p w:rsidR="00287FD7" w:rsidRPr="00D33912" w:rsidRDefault="00287FD7">
            <w:pPr>
              <w:spacing w:before="40" w:after="40"/>
              <w:ind w:left="72" w:right="72"/>
              <w:rPr>
                <w:rFonts w:ascii="Arial" w:hAnsi="Arial"/>
                <w:b/>
                <w:bCs/>
                <w:sz w:val="20"/>
              </w:rPr>
            </w:pPr>
            <w:r w:rsidRPr="00D33912">
              <w:rPr>
                <w:rFonts w:ascii="Arial" w:hAnsi="Arial"/>
                <w:b/>
                <w:bCs/>
                <w:sz w:val="20"/>
              </w:rPr>
              <w:t>Audit Source</w:t>
            </w:r>
          </w:p>
          <w:p w:rsidR="00287FD7" w:rsidRPr="00D33912" w:rsidRDefault="00287FD7">
            <w:pPr>
              <w:pStyle w:val="TableLabel"/>
              <w:rPr>
                <w:sz w:val="12"/>
                <w:szCs w:val="12"/>
              </w:rPr>
            </w:pPr>
            <w:proofErr w:type="spellStart"/>
            <w:r w:rsidRPr="00D33912">
              <w:rPr>
                <w:sz w:val="12"/>
                <w:szCs w:val="12"/>
              </w:rPr>
              <w:t>AuditMessage</w:t>
            </w:r>
            <w:proofErr w:type="spellEnd"/>
            <w:r w:rsidRPr="00D33912">
              <w:rPr>
                <w:sz w:val="12"/>
                <w:szCs w:val="12"/>
              </w:rPr>
              <w:t>/</w:t>
            </w:r>
            <w:r w:rsidRPr="00D33912">
              <w:rPr>
                <w:sz w:val="12"/>
                <w:szCs w:val="12"/>
              </w:rPr>
              <w:br/>
            </w:r>
            <w:proofErr w:type="spellStart"/>
            <w:r w:rsidRPr="00D33912">
              <w:rPr>
                <w:sz w:val="12"/>
                <w:szCs w:val="12"/>
              </w:rPr>
              <w:t>AuditSourceIdentification</w:t>
            </w:r>
            <w:proofErr w:type="spellEnd"/>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proofErr w:type="spellStart"/>
            <w:r w:rsidRPr="00D33912">
              <w:rPr>
                <w:i/>
                <w:iCs/>
                <w:sz w:val="16"/>
              </w:rPr>
              <w:t>AuditSourceID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
                <w:iCs/>
                <w:sz w:val="16"/>
              </w:rPr>
            </w:pPr>
            <w:r w:rsidRPr="00D3391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r w:rsidRPr="00D33912">
              <w:rPr>
                <w:i/>
                <w:iCs/>
                <w:sz w:val="16"/>
              </w:rPr>
              <w:t>Not specialized.</w:t>
            </w:r>
          </w:p>
        </w:tc>
      </w:tr>
      <w:tr w:rsidR="00287FD7" w:rsidRPr="00D33912" w:rsidTr="00287FD7">
        <w:trPr>
          <w:cantSplit/>
        </w:trPr>
        <w:tc>
          <w:tcPr>
            <w:tcW w:w="1728" w:type="dxa"/>
            <w:vMerge/>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proofErr w:type="spellStart"/>
            <w:r w:rsidRPr="00D33912">
              <w:rPr>
                <w:i/>
                <w:iCs/>
                <w:sz w:val="16"/>
              </w:rPr>
              <w:t>AuditEnterpriseSiteID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
                <w:iCs/>
                <w:sz w:val="16"/>
              </w:rPr>
            </w:pPr>
            <w:r w:rsidRPr="00D3391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r w:rsidRPr="00D33912">
              <w:rPr>
                <w:i/>
                <w:iCs/>
                <w:sz w:val="16"/>
              </w:rPr>
              <w:t>not specialized</w:t>
            </w:r>
          </w:p>
        </w:tc>
      </w:tr>
      <w:tr w:rsidR="00287FD7" w:rsidRPr="00D33912" w:rsidTr="00287FD7">
        <w:trPr>
          <w:cantSplit/>
        </w:trPr>
        <w:tc>
          <w:tcPr>
            <w:tcW w:w="1728" w:type="dxa"/>
            <w:vMerge/>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2"/>
                <w:szCs w:val="12"/>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proofErr w:type="spellStart"/>
            <w:r w:rsidRPr="00D33912">
              <w:rPr>
                <w:i/>
                <w:iCs/>
                <w:sz w:val="16"/>
              </w:rPr>
              <w:t>AuditSourceTypeCode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
                <w:iCs/>
                <w:sz w:val="16"/>
              </w:rPr>
            </w:pPr>
            <w:r w:rsidRPr="00D33912">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ind w:left="0" w:firstLine="72"/>
              <w:rPr>
                <w:i/>
                <w:iCs/>
                <w:sz w:val="16"/>
              </w:rPr>
            </w:pPr>
            <w:r w:rsidRPr="00D33912">
              <w:rPr>
                <w:i/>
                <w:iCs/>
                <w:sz w:val="16"/>
              </w:rPr>
              <w:t>not specialized</w:t>
            </w:r>
          </w:p>
        </w:tc>
      </w:tr>
    </w:tbl>
    <w:p w:rsidR="00287FD7" w:rsidRPr="00D33912" w:rsidRDefault="00287FD7" w:rsidP="00287FD7"/>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RPr="00D33912" w:rsidTr="008014AB">
        <w:trPr>
          <w:cantSplit/>
        </w:trPr>
        <w:tc>
          <w:tcPr>
            <w:tcW w:w="1547" w:type="dxa"/>
            <w:vMerge w:val="restart"/>
            <w:tcBorders>
              <w:top w:val="double" w:sz="4" w:space="0" w:color="auto"/>
              <w:left w:val="single" w:sz="4" w:space="0" w:color="auto"/>
              <w:bottom w:val="single" w:sz="4" w:space="0" w:color="auto"/>
              <w:right w:val="single" w:sz="4" w:space="0" w:color="auto"/>
            </w:tcBorders>
            <w:hideMark/>
          </w:tcPr>
          <w:p w:rsidR="00287FD7" w:rsidRPr="00D33912" w:rsidRDefault="00287FD7">
            <w:pPr>
              <w:spacing w:before="40" w:after="40"/>
              <w:ind w:left="72" w:right="72"/>
              <w:jc w:val="center"/>
              <w:rPr>
                <w:rFonts w:ascii="Arial" w:hAnsi="Arial"/>
                <w:b/>
                <w:bCs/>
                <w:sz w:val="20"/>
              </w:rPr>
            </w:pPr>
            <w:r w:rsidRPr="00D33912">
              <w:rPr>
                <w:rFonts w:ascii="Arial" w:hAnsi="Arial"/>
                <w:b/>
                <w:bCs/>
                <w:sz w:val="20"/>
              </w:rPr>
              <w:t xml:space="preserve">Query </w:t>
            </w:r>
            <w:r w:rsidRPr="00D33912">
              <w:rPr>
                <w:rFonts w:ascii="Arial" w:hAnsi="Arial"/>
                <w:b/>
                <w:bCs/>
                <w:sz w:val="20"/>
              </w:rPr>
              <w:lastRenderedPageBreak/>
              <w:t>Parameters</w:t>
            </w:r>
          </w:p>
          <w:p w:rsidR="00287FD7" w:rsidRPr="00D33912" w:rsidRDefault="00287FD7" w:rsidP="00D33912">
            <w:pPr>
              <w:pStyle w:val="TableLabel"/>
              <w:rPr>
                <w:sz w:val="16"/>
              </w:rPr>
            </w:pPr>
            <w:r w:rsidRPr="00D33912">
              <w:rPr>
                <w:sz w:val="12"/>
                <w:szCs w:val="12"/>
              </w:rPr>
              <w:t>(</w:t>
            </w:r>
            <w:proofErr w:type="spellStart"/>
            <w:r w:rsidRPr="00D33912">
              <w:rPr>
                <w:sz w:val="12"/>
                <w:szCs w:val="12"/>
              </w:rPr>
              <w:t>AuditMessage</w:t>
            </w:r>
            <w:proofErr w:type="spellEnd"/>
            <w:r w:rsidRPr="00D33912">
              <w:rPr>
                <w:sz w:val="12"/>
                <w:szCs w:val="12"/>
              </w:rPr>
              <w:t>/</w:t>
            </w:r>
            <w:r w:rsidRPr="00D33912">
              <w:rPr>
                <w:sz w:val="12"/>
                <w:szCs w:val="12"/>
              </w:rPr>
              <w:br/>
            </w:r>
            <w:proofErr w:type="spellStart"/>
            <w:r w:rsidRPr="00D33912">
              <w:rPr>
                <w:sz w:val="12"/>
                <w:szCs w:val="12"/>
              </w:rPr>
              <w:t>ParticipantObjectIdentification</w:t>
            </w:r>
            <w:proofErr w:type="spellEnd"/>
            <w:r w:rsidRPr="00D33912">
              <w:rPr>
                <w:sz w:val="12"/>
                <w:szCs w:val="12"/>
              </w:rPr>
              <w:t>)</w:t>
            </w:r>
          </w:p>
        </w:tc>
        <w:tc>
          <w:tcPr>
            <w:tcW w:w="2518" w:type="dxa"/>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proofErr w:type="spellStart"/>
            <w:r w:rsidRPr="00D33912">
              <w:rPr>
                <w:sz w:val="16"/>
              </w:rPr>
              <w:lastRenderedPageBreak/>
              <w:t>ParticipantObjectTypeCode</w:t>
            </w:r>
            <w:proofErr w:type="spellEnd"/>
          </w:p>
        </w:tc>
        <w:tc>
          <w:tcPr>
            <w:tcW w:w="630" w:type="dxa"/>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sz w:val="16"/>
              </w:rPr>
            </w:pPr>
            <w:r w:rsidRPr="00D33912">
              <w:rPr>
                <w:sz w:val="16"/>
              </w:rPr>
              <w:t>M</w:t>
            </w:r>
          </w:p>
        </w:tc>
        <w:tc>
          <w:tcPr>
            <w:tcW w:w="4965" w:type="dxa"/>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r w:rsidRPr="00D33912">
              <w:rPr>
                <w:sz w:val="16"/>
              </w:rPr>
              <w:t>“2” (system object)</w:t>
            </w:r>
          </w:p>
        </w:tc>
      </w:tr>
      <w:tr w:rsidR="00287FD7" w:rsidRPr="00D33912"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proofErr w:type="spellStart"/>
            <w:r w:rsidRPr="00D33912">
              <w:rPr>
                <w:sz w:val="16"/>
              </w:rPr>
              <w:t>ParticipantObjectTypeCodeRole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sz w:val="16"/>
              </w:rPr>
            </w:pPr>
            <w:r w:rsidRPr="00D33912">
              <w:rPr>
                <w:sz w:val="16"/>
              </w:rPr>
              <w:t>M</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b/>
                <w:i/>
                <w:sz w:val="16"/>
              </w:rPr>
            </w:pPr>
            <w:r w:rsidRPr="00D33912">
              <w:rPr>
                <w:sz w:val="16"/>
              </w:rPr>
              <w:t>“24” (query)</w:t>
            </w:r>
          </w:p>
        </w:tc>
      </w:tr>
      <w:tr w:rsidR="00287FD7" w:rsidRPr="00D33912"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proofErr w:type="spellStart"/>
            <w:r w:rsidRPr="00D33912">
              <w:rPr>
                <w:i/>
                <w:iCs/>
                <w:sz w:val="16"/>
              </w:rPr>
              <w:t>ParticipantObjectDataLifeCycle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
                <w:iCs/>
                <w:sz w:val="16"/>
              </w:rPr>
            </w:pPr>
            <w:r w:rsidRPr="00D33912">
              <w:rPr>
                <w:i/>
                <w:iCs/>
                <w:sz w:val="16"/>
              </w:rPr>
              <w:t>U</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r w:rsidRPr="00D33912">
              <w:rPr>
                <w:i/>
                <w:iCs/>
                <w:sz w:val="16"/>
              </w:rPr>
              <w:t>not specialized</w:t>
            </w:r>
          </w:p>
        </w:tc>
      </w:tr>
      <w:tr w:rsidR="00287FD7" w:rsidRPr="00D33912"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proofErr w:type="spellStart"/>
            <w:r w:rsidRPr="00D33912">
              <w:rPr>
                <w:sz w:val="16"/>
              </w:rPr>
              <w:t>ParticipantObjectIDTypeCode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OC1"/>
              <w:jc w:val="center"/>
              <w:rPr>
                <w:sz w:val="16"/>
              </w:rPr>
            </w:pPr>
            <w:r w:rsidRPr="00D33912">
              <w:rPr>
                <w:sz w:val="16"/>
              </w:rPr>
              <w:t>M</w:t>
            </w:r>
          </w:p>
        </w:tc>
        <w:tc>
          <w:tcPr>
            <w:tcW w:w="4965" w:type="dxa"/>
            <w:tcBorders>
              <w:top w:val="single" w:sz="4" w:space="0" w:color="auto"/>
              <w:left w:val="single" w:sz="4" w:space="0" w:color="auto"/>
              <w:bottom w:val="single" w:sz="4" w:space="0" w:color="auto"/>
              <w:right w:val="single" w:sz="4" w:space="0" w:color="auto"/>
            </w:tcBorders>
            <w:hideMark/>
          </w:tcPr>
          <w:p w:rsidR="00287FD7" w:rsidRPr="00D33912" w:rsidRDefault="00287FD7" w:rsidP="008014AB">
            <w:pPr>
              <w:pStyle w:val="TableEntry"/>
              <w:rPr>
                <w:sz w:val="16"/>
              </w:rPr>
            </w:pPr>
            <w:r w:rsidRPr="00D33912">
              <w:rPr>
                <w:sz w:val="16"/>
              </w:rPr>
              <w:t>EV(“</w:t>
            </w:r>
            <w:r w:rsidR="008014AB" w:rsidRPr="00D33912">
              <w:rPr>
                <w:sz w:val="16"/>
              </w:rPr>
              <w:t>PCC</w:t>
            </w:r>
            <w:r w:rsidRPr="00D33912">
              <w:rPr>
                <w:sz w:val="16"/>
              </w:rPr>
              <w:t>-</w:t>
            </w:r>
            <w:r w:rsidR="008014AB" w:rsidRPr="00D33912">
              <w:rPr>
                <w:sz w:val="16"/>
              </w:rPr>
              <w:t>Y</w:t>
            </w:r>
            <w:r w:rsidRPr="00D33912">
              <w:rPr>
                <w:sz w:val="16"/>
              </w:rPr>
              <w:t>”, “IHE Transactions”, “</w:t>
            </w:r>
            <w:del w:id="2096" w:author="Boone, Keith W (GE Healthcare)" w:date="2012-07-16T15:48:00Z">
              <w:r w:rsidR="008014AB" w:rsidRPr="00D33912" w:rsidDel="00080631">
                <w:rPr>
                  <w:sz w:val="16"/>
                </w:rPr>
                <w:delText>Request Clinical Knowledge</w:delText>
              </w:r>
            </w:del>
            <w:ins w:id="2097" w:author="Boone, Keith W (GE Healthcare)" w:date="2012-07-17T12:43:00Z">
              <w:r w:rsidR="00E96F48">
                <w:rPr>
                  <w:sz w:val="16"/>
                </w:rPr>
                <w:t>Query Clinical Knowledge</w:t>
              </w:r>
            </w:ins>
            <w:r w:rsidRPr="00D33912">
              <w:rPr>
                <w:sz w:val="16"/>
              </w:rPr>
              <w:t>”)</w:t>
            </w:r>
          </w:p>
        </w:tc>
      </w:tr>
      <w:tr w:rsidR="00287FD7" w:rsidRPr="00D33912"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Pr="00D33912" w:rsidRDefault="00287FD7">
            <w:pPr>
              <w:spacing w:before="0"/>
              <w:rPr>
                <w:rFonts w:ascii="Helvetica" w:hAnsi="Helvetica"/>
                <w:b/>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i/>
                <w:iCs/>
                <w:sz w:val="16"/>
              </w:rPr>
            </w:pPr>
            <w:proofErr w:type="spellStart"/>
            <w:r w:rsidRPr="00D33912">
              <w:rPr>
                <w:i/>
                <w:iCs/>
                <w:sz w:val="16"/>
              </w:rPr>
              <w:t>ParticipantObjectSensitivity</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jc w:val="center"/>
              <w:rPr>
                <w:i/>
                <w:iCs/>
                <w:sz w:val="16"/>
              </w:rPr>
            </w:pPr>
            <w:r w:rsidRPr="00D33912">
              <w:rPr>
                <w:i/>
                <w:iCs/>
                <w:sz w:val="16"/>
              </w:rPr>
              <w:t>U</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Pr="00D33912" w:rsidRDefault="00287FD7">
            <w:pPr>
              <w:pStyle w:val="TableEntry"/>
              <w:rPr>
                <w:sz w:val="16"/>
              </w:rPr>
            </w:pPr>
            <w:r w:rsidRPr="00D33912">
              <w:rPr>
                <w:i/>
                <w:iCs/>
                <w:sz w:val="16"/>
              </w:rPr>
              <w:t>not specialized</w:t>
            </w:r>
          </w:p>
        </w:tc>
      </w:tr>
      <w:tr w:rsidR="008014AB" w:rsidRPr="00D33912"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8014AB" w:rsidRPr="00D33912" w:rsidRDefault="008014AB">
            <w:pPr>
              <w:spacing w:before="0"/>
              <w:rPr>
                <w:rFonts w:ascii="Helvetica" w:hAnsi="Helvetica"/>
                <w:b/>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8014AB" w:rsidRPr="00D33912" w:rsidRDefault="008014AB">
            <w:pPr>
              <w:pStyle w:val="TOC1"/>
              <w:rPr>
                <w:sz w:val="16"/>
              </w:rPr>
            </w:pPr>
            <w:r w:rsidRPr="00D33912">
              <w:rPr>
                <w:sz w:val="16"/>
              </w:rPr>
              <w:t>ParticipantObjectID</w:t>
            </w:r>
          </w:p>
        </w:tc>
        <w:tc>
          <w:tcPr>
            <w:tcW w:w="630" w:type="dxa"/>
            <w:tcBorders>
              <w:top w:val="single" w:sz="4" w:space="0" w:color="auto"/>
              <w:left w:val="single" w:sz="4" w:space="0" w:color="auto"/>
              <w:bottom w:val="single" w:sz="4" w:space="0" w:color="auto"/>
              <w:right w:val="single" w:sz="4" w:space="0" w:color="auto"/>
            </w:tcBorders>
            <w:vAlign w:val="center"/>
            <w:hideMark/>
          </w:tcPr>
          <w:p w:rsidR="008014AB" w:rsidRPr="00D33912" w:rsidRDefault="008014AB">
            <w:pPr>
              <w:pStyle w:val="TableEntry"/>
              <w:jc w:val="center"/>
              <w:rPr>
                <w:iCs/>
                <w:sz w:val="16"/>
              </w:rPr>
            </w:pPr>
            <w:r w:rsidRPr="00D33912">
              <w:rPr>
                <w:iCs/>
                <w:sz w:val="16"/>
              </w:rPr>
              <w:t>M</w:t>
            </w:r>
          </w:p>
        </w:tc>
        <w:tc>
          <w:tcPr>
            <w:tcW w:w="4965" w:type="dxa"/>
            <w:tcBorders>
              <w:top w:val="single" w:sz="4" w:space="0" w:color="auto"/>
              <w:left w:val="single" w:sz="4" w:space="0" w:color="auto"/>
              <w:bottom w:val="single" w:sz="4" w:space="0" w:color="auto"/>
              <w:right w:val="single" w:sz="4" w:space="0" w:color="auto"/>
            </w:tcBorders>
            <w:hideMark/>
          </w:tcPr>
          <w:p w:rsidR="008014AB" w:rsidRPr="00D33912" w:rsidRDefault="008014AB" w:rsidP="008014AB">
            <w:pPr>
              <w:pStyle w:val="TableEntry"/>
              <w:rPr>
                <w:iCs/>
                <w:sz w:val="16"/>
              </w:rPr>
            </w:pPr>
            <w:r w:rsidRPr="00D33912">
              <w:rPr>
                <w:iCs/>
                <w:sz w:val="16"/>
              </w:rPr>
              <w:t xml:space="preserve">The content of </w:t>
            </w:r>
            <w:proofErr w:type="spellStart"/>
            <w:r w:rsidRPr="00D33912">
              <w:rPr>
                <w:iCs/>
                <w:sz w:val="16"/>
              </w:rPr>
              <w:t>knowledgeRequestNotification.id.root</w:t>
            </w:r>
            <w:proofErr w:type="spellEnd"/>
            <w:r w:rsidRPr="00D33912">
              <w:rPr>
                <w:iCs/>
                <w:sz w:val="16"/>
              </w:rPr>
              <w:t xml:space="preserve"> (a UUID or OID)</w:t>
            </w:r>
          </w:p>
        </w:tc>
      </w:tr>
      <w:tr w:rsidR="008014AB" w:rsidRPr="00D33912"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8014AB" w:rsidRPr="00D33912" w:rsidRDefault="008014AB">
            <w:pPr>
              <w:spacing w:before="0"/>
              <w:rPr>
                <w:rFonts w:ascii="Helvetica" w:hAnsi="Helvetica"/>
                <w:b/>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8014AB" w:rsidRPr="00D33912" w:rsidRDefault="008014AB">
            <w:pPr>
              <w:pStyle w:val="TOC1"/>
              <w:rPr>
                <w:i/>
                <w:iCs/>
                <w:sz w:val="16"/>
              </w:rPr>
            </w:pPr>
            <w:r w:rsidRPr="00D33912">
              <w:rPr>
                <w:i/>
                <w:iCs/>
                <w:sz w:val="16"/>
              </w:rPr>
              <w:t>ParticipantObjectQuery</w:t>
            </w:r>
          </w:p>
        </w:tc>
        <w:tc>
          <w:tcPr>
            <w:tcW w:w="630" w:type="dxa"/>
            <w:tcBorders>
              <w:top w:val="single" w:sz="4" w:space="0" w:color="auto"/>
              <w:left w:val="single" w:sz="4" w:space="0" w:color="auto"/>
              <w:bottom w:val="single" w:sz="4" w:space="0" w:color="auto"/>
              <w:right w:val="single" w:sz="4" w:space="0" w:color="auto"/>
            </w:tcBorders>
            <w:vAlign w:val="center"/>
            <w:hideMark/>
          </w:tcPr>
          <w:p w:rsidR="008014AB" w:rsidRPr="00D33912" w:rsidRDefault="008014AB">
            <w:pPr>
              <w:pStyle w:val="TableEntry"/>
              <w:jc w:val="center"/>
              <w:rPr>
                <w:sz w:val="16"/>
              </w:rPr>
            </w:pPr>
            <w:r w:rsidRPr="00D33912">
              <w:rPr>
                <w:sz w:val="16"/>
              </w:rPr>
              <w:t>M</w:t>
            </w:r>
          </w:p>
        </w:tc>
        <w:tc>
          <w:tcPr>
            <w:tcW w:w="4965" w:type="dxa"/>
            <w:tcBorders>
              <w:top w:val="single" w:sz="4" w:space="0" w:color="auto"/>
              <w:left w:val="single" w:sz="4" w:space="0" w:color="auto"/>
              <w:bottom w:val="single" w:sz="4" w:space="0" w:color="auto"/>
              <w:right w:val="single" w:sz="4" w:space="0" w:color="auto"/>
            </w:tcBorders>
          </w:tcPr>
          <w:p w:rsidR="008014AB" w:rsidRPr="00D33912" w:rsidRDefault="008014AB" w:rsidP="008014AB">
            <w:pPr>
              <w:pStyle w:val="TableEntry"/>
              <w:rPr>
                <w:iCs/>
                <w:sz w:val="16"/>
              </w:rPr>
            </w:pPr>
            <w:r w:rsidRPr="00D33912">
              <w:rPr>
                <w:sz w:val="16"/>
              </w:rPr>
              <w:t>The content of the HTTP POST body base64 encoded.</w:t>
            </w:r>
          </w:p>
        </w:tc>
      </w:tr>
    </w:tbl>
    <w:p w:rsidR="00FD06B3" w:rsidRPr="00D33912" w:rsidRDefault="00FD06B3" w:rsidP="00FD06B3">
      <w:pPr>
        <w:pStyle w:val="BodyText"/>
        <w:rPr>
          <w:lang w:eastAsia="x-none"/>
        </w:rPr>
      </w:pPr>
    </w:p>
    <w:p w:rsidR="00680648" w:rsidRPr="00D33912" w:rsidRDefault="00680648" w:rsidP="00680648">
      <w:pPr>
        <w:pStyle w:val="Heading5"/>
        <w:numPr>
          <w:ilvl w:val="0"/>
          <w:numId w:val="0"/>
        </w:numPr>
        <w:rPr>
          <w:noProof w:val="0"/>
          <w:lang w:val="en-US"/>
        </w:rPr>
      </w:pPr>
      <w:bookmarkStart w:id="2098" w:name="_Toc330378030"/>
      <w:proofErr w:type="gramStart"/>
      <w:r w:rsidRPr="00D33912">
        <w:rPr>
          <w:noProof w:val="0"/>
          <w:lang w:val="en-US"/>
        </w:rPr>
        <w:t>3.Y.5.1</w:t>
      </w:r>
      <w:proofErr w:type="gramEnd"/>
      <w:r w:rsidRPr="00D33912">
        <w:rPr>
          <w:noProof w:val="0"/>
          <w:lang w:val="en-US"/>
        </w:rPr>
        <w:t xml:space="preserve">.(z) </w:t>
      </w:r>
      <w:commentRangeStart w:id="2099"/>
      <w:r w:rsidRPr="00D33912">
        <w:rPr>
          <w:noProof w:val="0"/>
          <w:lang w:val="en-US"/>
        </w:rPr>
        <w:t>Actor Specific Security Considerations</w:t>
      </w:r>
      <w:commentRangeEnd w:id="2099"/>
      <w:r w:rsidR="0053372B">
        <w:rPr>
          <w:rStyle w:val="CommentReference"/>
          <w:rFonts w:ascii="Times New Roman" w:hAnsi="Times New Roman"/>
          <w:b w:val="0"/>
          <w:noProof w:val="0"/>
          <w:kern w:val="0"/>
          <w:lang w:val="en-US" w:eastAsia="en-US"/>
        </w:rPr>
        <w:commentReference w:id="2099"/>
      </w:r>
      <w:bookmarkEnd w:id="2098"/>
    </w:p>
    <w:p w:rsidR="00230F53" w:rsidRPr="00D33912" w:rsidRDefault="00230F53" w:rsidP="00230F53">
      <w:pPr>
        <w:pStyle w:val="BodyText"/>
        <w:rPr>
          <w:lang w:eastAsia="x-none"/>
        </w:rPr>
      </w:pPr>
      <w:r w:rsidRPr="00D33912">
        <w:rPr>
          <w:lang w:eastAsia="x-none"/>
        </w:rPr>
        <w:t xml:space="preserve">When individually identifiable data </w:t>
      </w:r>
      <w:del w:id="2100" w:author="Boone, Keith W (GE Healthcare)" w:date="2012-07-16T17:44:00Z">
        <w:r w:rsidRPr="00D33912" w:rsidDel="008826A8">
          <w:rPr>
            <w:lang w:eastAsia="x-none"/>
          </w:rPr>
          <w:delText xml:space="preserve">is </w:delText>
        </w:r>
      </w:del>
      <w:ins w:id="2101" w:author="Boone, Keith W (GE Healthcare)" w:date="2012-07-16T17:44:00Z">
        <w:r w:rsidR="008826A8">
          <w:rPr>
            <w:lang w:eastAsia="x-none"/>
          </w:rPr>
          <w:t>are</w:t>
        </w:r>
        <w:r w:rsidR="008826A8" w:rsidRPr="00D33912">
          <w:rPr>
            <w:lang w:eastAsia="x-none"/>
          </w:rPr>
          <w:t xml:space="preserve"> </w:t>
        </w:r>
      </w:ins>
      <w:r w:rsidRPr="00D33912">
        <w:rPr>
          <w:lang w:eastAsia="x-none"/>
        </w:rPr>
        <w:t xml:space="preserve">provided in an </w:t>
      </w:r>
      <w:proofErr w:type="spellStart"/>
      <w:r w:rsidRPr="00D33912">
        <w:rPr>
          <w:lang w:eastAsia="x-none"/>
        </w:rPr>
        <w:t>Infobutton</w:t>
      </w:r>
      <w:proofErr w:type="spellEnd"/>
      <w:r w:rsidRPr="00D33912">
        <w:rPr>
          <w:lang w:eastAsia="x-none"/>
        </w:rPr>
        <w:t xml:space="preserve"> request, additional security may be </w:t>
      </w:r>
      <w:r w:rsidR="00ED7F2A" w:rsidRPr="00D33912">
        <w:rPr>
          <w:lang w:eastAsia="x-none"/>
        </w:rPr>
        <w:t xml:space="preserve">required by the </w:t>
      </w:r>
      <w:del w:id="2102" w:author="Boone, Keith W (GE Healthcare)" w:date="2012-07-16T15:36:00Z">
        <w:r w:rsidRPr="00D33912" w:rsidDel="0051122A">
          <w:rPr>
            <w:lang w:eastAsia="x-none"/>
          </w:rPr>
          <w:delText>Clinical Knowledge Source</w:delText>
        </w:r>
      </w:del>
      <w:ins w:id="2103" w:author="Boone, Keith W (GE Healthcare)" w:date="2012-07-16T15:36:00Z">
        <w:r w:rsidR="0051122A">
          <w:rPr>
            <w:lang w:eastAsia="x-none"/>
          </w:rPr>
          <w:t>Clinical Knowledge Directory</w:t>
        </w:r>
      </w:ins>
      <w:r w:rsidRPr="00D33912">
        <w:rPr>
          <w:lang w:eastAsia="x-none"/>
        </w:rPr>
        <w:t xml:space="preserve"> to protect information systems that have access to this information.  For example, if locations are specified using the full zip code associated with a patient, </w:t>
      </w:r>
      <w:r w:rsidR="00ED7F2A" w:rsidRPr="00D33912">
        <w:rPr>
          <w:lang w:eastAsia="x-none"/>
        </w:rPr>
        <w:t xml:space="preserve">or age is provided for patients older than </w:t>
      </w:r>
      <w:del w:id="2104" w:author="Boone, Keith W (GE Healthcare)" w:date="2012-07-17T09:42:00Z">
        <w:r w:rsidR="00ED7F2A" w:rsidRPr="00D33912" w:rsidDel="00E02A7E">
          <w:rPr>
            <w:lang w:eastAsia="x-none"/>
          </w:rPr>
          <w:delText>79</w:delText>
        </w:r>
      </w:del>
      <w:ins w:id="2105" w:author="Boone, Keith W (GE Healthcare)" w:date="2012-07-17T09:42:00Z">
        <w:r w:rsidR="00E02A7E">
          <w:rPr>
            <w:lang w:eastAsia="x-none"/>
          </w:rPr>
          <w:t>8</w:t>
        </w:r>
        <w:r w:rsidR="00E02A7E" w:rsidRPr="00D33912">
          <w:rPr>
            <w:lang w:eastAsia="x-none"/>
          </w:rPr>
          <w:t>9</w:t>
        </w:r>
      </w:ins>
      <w:r w:rsidR="00ED7F2A" w:rsidRPr="00D33912">
        <w:rPr>
          <w:lang w:eastAsia="x-none"/>
        </w:rPr>
        <w:t xml:space="preserve">, </w:t>
      </w:r>
      <w:r w:rsidRPr="00D33912">
        <w:rPr>
          <w:lang w:eastAsia="x-none"/>
        </w:rPr>
        <w:t>this is considered to be individually identifiable information in the US</w:t>
      </w:r>
      <w:r w:rsidR="00ED7F2A" w:rsidRPr="00D33912">
        <w:rPr>
          <w:lang w:eastAsia="x-none"/>
        </w:rPr>
        <w:t xml:space="preserve">.  Applications created by certain entities in the US that have access to </w:t>
      </w:r>
      <w:r w:rsidRPr="00D33912">
        <w:rPr>
          <w:lang w:eastAsia="x-none"/>
        </w:rPr>
        <w:t xml:space="preserve">such information </w:t>
      </w:r>
      <w:r w:rsidR="00ED7F2A" w:rsidRPr="00D33912">
        <w:rPr>
          <w:lang w:eastAsia="x-none"/>
        </w:rPr>
        <w:t xml:space="preserve">must include additional security and access control measures.  This can substantially increase the cost of deployment of a </w:t>
      </w:r>
      <w:del w:id="2106" w:author="Boone, Keith W (GE Healthcare)" w:date="2012-07-16T15:36:00Z">
        <w:r w:rsidR="00ED7F2A" w:rsidRPr="00D33912" w:rsidDel="0051122A">
          <w:rPr>
            <w:lang w:eastAsia="x-none"/>
          </w:rPr>
          <w:delText>Clinical Knowledge Source</w:delText>
        </w:r>
      </w:del>
      <w:ins w:id="2107" w:author="Boone, Keith W (GE Healthcare)" w:date="2012-07-16T15:36:00Z">
        <w:r w:rsidR="0051122A">
          <w:rPr>
            <w:lang w:eastAsia="x-none"/>
          </w:rPr>
          <w:t>Clinical Knowledge Directory</w:t>
        </w:r>
      </w:ins>
      <w:r w:rsidR="00ED7F2A" w:rsidRPr="00D33912">
        <w:rPr>
          <w:lang w:eastAsia="x-none"/>
        </w:rPr>
        <w:t xml:space="preserve"> by those entities.  Careful consideration must be given to how much information is provided in </w:t>
      </w:r>
      <w:r w:rsidR="00D33912" w:rsidRPr="00D33912">
        <w:rPr>
          <w:lang w:eastAsia="x-none"/>
        </w:rPr>
        <w:t>a</w:t>
      </w:r>
      <w:r w:rsidR="00ED7F2A" w:rsidRPr="00D33912">
        <w:rPr>
          <w:lang w:eastAsia="x-none"/>
        </w:rPr>
        <w:t xml:space="preserve"> Clinical Knowledge Request transaction to ensure that applications can be designed in a cost effective manner.</w:t>
      </w:r>
    </w:p>
    <w:p w:rsidR="00D5588D" w:rsidRPr="00D33912" w:rsidRDefault="00D5588D" w:rsidP="00D5588D">
      <w:pPr>
        <w:pStyle w:val="Heading2"/>
        <w:pageBreakBefore/>
        <w:numPr>
          <w:ilvl w:val="0"/>
          <w:numId w:val="0"/>
        </w:numPr>
        <w:ind w:left="576" w:hanging="576"/>
        <w:rPr>
          <w:noProof w:val="0"/>
          <w:lang w:val="en-US"/>
        </w:rPr>
      </w:pPr>
      <w:bookmarkStart w:id="2108" w:name="_Toc150877412"/>
      <w:bookmarkStart w:id="2109" w:name="_Toc150877656"/>
      <w:bookmarkStart w:id="2110" w:name="_Ref330306817"/>
      <w:bookmarkStart w:id="2111" w:name="_Toc330378031"/>
      <w:proofErr w:type="gramStart"/>
      <w:r w:rsidRPr="00D33912">
        <w:rPr>
          <w:noProof w:val="0"/>
          <w:lang w:val="en-US"/>
        </w:rPr>
        <w:lastRenderedPageBreak/>
        <w:t>3.Z</w:t>
      </w:r>
      <w:proofErr w:type="gramEnd"/>
      <w:r w:rsidRPr="00D33912">
        <w:rPr>
          <w:noProof w:val="0"/>
          <w:lang w:val="en-US"/>
        </w:rPr>
        <w:t xml:space="preserve"> </w:t>
      </w:r>
      <w:del w:id="2112" w:author="Boone, Keith W (GE Healthcare)" w:date="2012-07-16T15:50:00Z">
        <w:r w:rsidRPr="00D33912" w:rsidDel="00D054DE">
          <w:rPr>
            <w:noProof w:val="0"/>
            <w:lang w:val="en-US"/>
          </w:rPr>
          <w:delText xml:space="preserve">Retrieve </w:delText>
        </w:r>
        <w:bookmarkEnd w:id="2108"/>
        <w:bookmarkEnd w:id="2109"/>
        <w:r w:rsidRPr="00D33912" w:rsidDel="00D054DE">
          <w:rPr>
            <w:noProof w:val="0"/>
            <w:lang w:val="en-US"/>
          </w:rPr>
          <w:delText>Clinical Knowledge</w:delText>
        </w:r>
      </w:del>
      <w:ins w:id="2113" w:author="Boone, Keith W (GE Healthcare)" w:date="2012-07-17T12:47:00Z">
        <w:r w:rsidR="00E96F48">
          <w:rPr>
            <w:noProof w:val="0"/>
            <w:lang w:val="en-US"/>
          </w:rPr>
          <w:t>Retrieve Clinical Knowledge</w:t>
        </w:r>
      </w:ins>
      <w:bookmarkEnd w:id="2110"/>
      <w:bookmarkEnd w:id="2111"/>
    </w:p>
    <w:p w:rsidR="00D5588D" w:rsidRPr="00D33912" w:rsidRDefault="00D5588D" w:rsidP="00291432">
      <w:pPr>
        <w:pStyle w:val="BodyText"/>
      </w:pPr>
      <w:r w:rsidRPr="00D33912">
        <w:t>This section corresponds to Transaction PCC-</w:t>
      </w:r>
      <w:r w:rsidR="00605F48" w:rsidRPr="00D33912">
        <w:t>Z</w:t>
      </w:r>
      <w:r w:rsidRPr="00D33912">
        <w:t xml:space="preserve"> of the IHE Technical Framework. The Clinical Knowledge </w:t>
      </w:r>
      <w:r w:rsidR="00BE7887" w:rsidRPr="00D33912">
        <w:t>Requester</w:t>
      </w:r>
      <w:r w:rsidRPr="00D33912">
        <w:t xml:space="preserve"> and </w:t>
      </w:r>
      <w:del w:id="2114" w:author="Boone, Keith W (GE Healthcare)" w:date="2012-07-16T15:39:00Z">
        <w:r w:rsidRPr="00D33912" w:rsidDel="00080631">
          <w:delText>Clinical Knowledge Repository</w:delText>
        </w:r>
      </w:del>
      <w:ins w:id="2115" w:author="Boone, Keith W (GE Healthcare)" w:date="2012-07-16T15:39:00Z">
        <w:r w:rsidR="00080631">
          <w:t>Clinical Knowledge Resource Repository</w:t>
        </w:r>
      </w:ins>
      <w:r w:rsidRPr="00D33912">
        <w:t xml:space="preserve"> actors use transaction PCC-</w:t>
      </w:r>
      <w:r w:rsidR="00605F48" w:rsidRPr="00D33912">
        <w:t>Z</w:t>
      </w:r>
      <w:r w:rsidRPr="00D33912">
        <w:t>.</w:t>
      </w:r>
    </w:p>
    <w:p w:rsidR="00D5588D" w:rsidRPr="00D33912" w:rsidRDefault="00D5588D" w:rsidP="00D5588D">
      <w:pPr>
        <w:pStyle w:val="Heading3"/>
        <w:numPr>
          <w:ilvl w:val="0"/>
          <w:numId w:val="0"/>
        </w:numPr>
        <w:ind w:left="720" w:hanging="720"/>
        <w:rPr>
          <w:noProof w:val="0"/>
          <w:lang w:val="en-US"/>
        </w:rPr>
      </w:pPr>
      <w:bookmarkStart w:id="2116" w:name="_Toc80450244"/>
      <w:bookmarkStart w:id="2117" w:name="_Toc80454086"/>
      <w:bookmarkStart w:id="2118" w:name="_Toc330378032"/>
      <w:proofErr w:type="gramStart"/>
      <w:r w:rsidRPr="00D33912">
        <w:rPr>
          <w:noProof w:val="0"/>
          <w:lang w:val="en-US"/>
        </w:rPr>
        <w:t>3.Z.1</w:t>
      </w:r>
      <w:proofErr w:type="gramEnd"/>
      <w:r w:rsidRPr="00D33912">
        <w:rPr>
          <w:noProof w:val="0"/>
          <w:lang w:val="en-US"/>
        </w:rPr>
        <w:t xml:space="preserve"> Scope</w:t>
      </w:r>
      <w:bookmarkEnd w:id="2116"/>
      <w:bookmarkEnd w:id="2117"/>
      <w:bookmarkEnd w:id="2118"/>
    </w:p>
    <w:p w:rsidR="00D5588D" w:rsidRPr="00D33912" w:rsidRDefault="00D5588D" w:rsidP="00291432">
      <w:pPr>
        <w:pStyle w:val="BodyText"/>
      </w:pPr>
      <w:r w:rsidRPr="00D33912">
        <w:t xml:space="preserve">This transaction is used by the Clinical Knowledge </w:t>
      </w:r>
      <w:r w:rsidR="00BE7887" w:rsidRPr="00D33912">
        <w:t>Requester</w:t>
      </w:r>
      <w:r w:rsidRPr="00D33912">
        <w:t xml:space="preserve"> to retrieve a document from the </w:t>
      </w:r>
      <w:del w:id="2119" w:author="Boone, Keith W (GE Healthcare)" w:date="2012-07-16T15:39:00Z">
        <w:r w:rsidRPr="00D33912" w:rsidDel="00080631">
          <w:delText>Clinical Knowledge Repository</w:delText>
        </w:r>
      </w:del>
      <w:ins w:id="2120" w:author="Boone, Keith W (GE Healthcare)" w:date="2012-07-16T15:39:00Z">
        <w:r w:rsidR="00080631">
          <w:t>Clinical Knowledge Resource Repository</w:t>
        </w:r>
      </w:ins>
      <w:r w:rsidRPr="00D33912">
        <w:t xml:space="preserve">.  The Clinical Knowledge </w:t>
      </w:r>
      <w:r w:rsidR="00BE7887" w:rsidRPr="00D33912">
        <w:t>Requester</w:t>
      </w:r>
      <w:r w:rsidRPr="00D33912">
        <w:t xml:space="preserve"> has already obtained the URI information from the </w:t>
      </w:r>
      <w:del w:id="2121" w:author="Boone, Keith W (GE Healthcare)" w:date="2012-07-16T15:36:00Z">
        <w:r w:rsidRPr="00D33912" w:rsidDel="0051122A">
          <w:delText>Clinical Knowledge Source</w:delText>
        </w:r>
      </w:del>
      <w:ins w:id="2122" w:author="Boone, Keith W (GE Healthcare)" w:date="2012-07-16T15:36:00Z">
        <w:r w:rsidR="0051122A">
          <w:t>Clinical Knowledge Directory</w:t>
        </w:r>
      </w:ins>
      <w:r w:rsidRPr="00D33912">
        <w:t xml:space="preserve"> by means of the </w:t>
      </w:r>
      <w:del w:id="2123" w:author="Boone, Keith W (GE Healthcare)" w:date="2012-07-16T15:48:00Z">
        <w:r w:rsidRPr="00D33912" w:rsidDel="00080631">
          <w:delText>Request Clinical Knowledge</w:delText>
        </w:r>
      </w:del>
      <w:ins w:id="2124" w:author="Boone, Keith W (GE Healthcare)" w:date="2012-07-17T12:43:00Z">
        <w:r w:rsidR="00E96F48">
          <w:t>Query Clinical Knowledge</w:t>
        </w:r>
      </w:ins>
      <w:r w:rsidRPr="00D33912">
        <w:t xml:space="preserve"> transaction.  </w:t>
      </w:r>
    </w:p>
    <w:p w:rsidR="00D5588D" w:rsidRPr="00D33912" w:rsidRDefault="00D5588D" w:rsidP="00D5588D">
      <w:pPr>
        <w:pStyle w:val="Heading3"/>
        <w:numPr>
          <w:ilvl w:val="0"/>
          <w:numId w:val="0"/>
        </w:numPr>
        <w:ind w:left="720" w:hanging="720"/>
        <w:rPr>
          <w:noProof w:val="0"/>
          <w:lang w:val="en-US"/>
        </w:rPr>
      </w:pPr>
      <w:bookmarkStart w:id="2125" w:name="_Toc80450245"/>
      <w:bookmarkStart w:id="2126" w:name="_Toc80454087"/>
      <w:bookmarkStart w:id="2127" w:name="_Toc330378033"/>
      <w:proofErr w:type="gramStart"/>
      <w:r w:rsidRPr="00D33912">
        <w:rPr>
          <w:noProof w:val="0"/>
          <w:lang w:val="en-US"/>
        </w:rPr>
        <w:t>3.Z.2</w:t>
      </w:r>
      <w:proofErr w:type="gramEnd"/>
      <w:r w:rsidRPr="00D33912">
        <w:rPr>
          <w:noProof w:val="0"/>
          <w:lang w:val="en-US"/>
        </w:rPr>
        <w:t xml:space="preserve"> Use Case Roles</w:t>
      </w:r>
      <w:bookmarkEnd w:id="2125"/>
      <w:bookmarkEnd w:id="2126"/>
      <w:bookmarkEnd w:id="2127"/>
    </w:p>
    <w:bookmarkStart w:id="2128" w:name="_MON_1403959064"/>
    <w:bookmarkEnd w:id="2128"/>
    <w:p w:rsidR="00D5588D" w:rsidRPr="00D33912" w:rsidRDefault="00D054DE" w:rsidP="00D5588D">
      <w:pPr>
        <w:rPr>
          <w:b/>
        </w:rPr>
      </w:pPr>
      <w:r w:rsidRPr="00D33912">
        <w:object w:dxaOrig="5260" w:dyaOrig="2380">
          <v:shape id="_x0000_i1025" type="#_x0000_t75" style="width:242.5pt;height:107.3pt" o:ole="" fillcolor="window">
            <v:imagedata r:id="rId22" o:title=""/>
          </v:shape>
          <o:OLEObject Type="Embed" ProgID="Word.Picture.8" ShapeID="_x0000_i1025" DrawAspect="Content" ObjectID="_1404138983" r:id="rId23"/>
        </w:object>
      </w:r>
    </w:p>
    <w:p w:rsidR="00D5588D" w:rsidRPr="00D33912" w:rsidRDefault="00D5588D" w:rsidP="00D5588D">
      <w:r w:rsidRPr="00D33912">
        <w:rPr>
          <w:b/>
        </w:rPr>
        <w:t>Actor:</w:t>
      </w:r>
      <w:r w:rsidRPr="00D33912">
        <w:t xml:space="preserve"> Clinical Knowledge </w:t>
      </w:r>
      <w:r w:rsidR="00BE7887" w:rsidRPr="00D33912">
        <w:t>Requester</w:t>
      </w:r>
    </w:p>
    <w:p w:rsidR="00D5588D" w:rsidRPr="00D33912" w:rsidRDefault="00D5588D" w:rsidP="00D5588D">
      <w:r w:rsidRPr="00D33912">
        <w:rPr>
          <w:b/>
        </w:rPr>
        <w:t>Role:</w:t>
      </w:r>
      <w:r w:rsidRPr="00D33912">
        <w:t xml:space="preserve">  Obtains document.</w:t>
      </w:r>
    </w:p>
    <w:p w:rsidR="00D5588D" w:rsidRPr="00D33912" w:rsidRDefault="00D5588D" w:rsidP="00D5588D">
      <w:r w:rsidRPr="00D33912">
        <w:rPr>
          <w:b/>
        </w:rPr>
        <w:t>Actor:</w:t>
      </w:r>
      <w:r w:rsidRPr="00D33912">
        <w:t xml:space="preserve"> </w:t>
      </w:r>
      <w:del w:id="2129" w:author="Boone, Keith W (GE Healthcare)" w:date="2012-07-16T15:39:00Z">
        <w:r w:rsidRPr="00D33912" w:rsidDel="00080631">
          <w:delText>Clinical Knowledge Repository</w:delText>
        </w:r>
      </w:del>
      <w:ins w:id="2130" w:author="Boone, Keith W (GE Healthcare)" w:date="2012-07-16T15:39:00Z">
        <w:r w:rsidR="00080631">
          <w:t>Clinical Knowledge Resource Repository</w:t>
        </w:r>
      </w:ins>
      <w:r w:rsidRPr="00D33912">
        <w:t xml:space="preserve"> </w:t>
      </w:r>
    </w:p>
    <w:p w:rsidR="00D5588D" w:rsidRPr="00D33912" w:rsidRDefault="00D5588D" w:rsidP="00D5588D">
      <w:r w:rsidRPr="00D33912">
        <w:rPr>
          <w:b/>
        </w:rPr>
        <w:t>Role:</w:t>
      </w:r>
      <w:r w:rsidRPr="00D33912">
        <w:t xml:space="preserve">  Provides documents.</w:t>
      </w:r>
    </w:p>
    <w:p w:rsidR="00D5588D" w:rsidRPr="00D33912" w:rsidRDefault="00D5588D" w:rsidP="00D5588D">
      <w:pPr>
        <w:pStyle w:val="Heading3"/>
        <w:numPr>
          <w:ilvl w:val="0"/>
          <w:numId w:val="0"/>
        </w:numPr>
        <w:ind w:left="720" w:hanging="720"/>
        <w:rPr>
          <w:noProof w:val="0"/>
          <w:lang w:val="en-US"/>
        </w:rPr>
      </w:pPr>
      <w:bookmarkStart w:id="2131" w:name="_Toc80450246"/>
      <w:bookmarkStart w:id="2132" w:name="_Toc80454088"/>
      <w:bookmarkStart w:id="2133" w:name="_Toc330378034"/>
      <w:proofErr w:type="gramStart"/>
      <w:r w:rsidRPr="00D33912">
        <w:rPr>
          <w:noProof w:val="0"/>
          <w:lang w:val="en-US"/>
        </w:rPr>
        <w:t>3.Z.3</w:t>
      </w:r>
      <w:proofErr w:type="gramEnd"/>
      <w:r w:rsidRPr="00D33912">
        <w:rPr>
          <w:noProof w:val="0"/>
          <w:lang w:val="en-US"/>
        </w:rPr>
        <w:t xml:space="preserve"> Referenced Standard</w:t>
      </w:r>
      <w:bookmarkEnd w:id="2131"/>
      <w:bookmarkEnd w:id="2132"/>
      <w:bookmarkEnd w:id="2133"/>
    </w:p>
    <w:tbl>
      <w:tblPr>
        <w:tblW w:w="0" w:type="auto"/>
        <w:tblLook w:val="0000" w:firstRow="0" w:lastRow="0" w:firstColumn="0" w:lastColumn="0" w:noHBand="0" w:noVBand="0"/>
      </w:tblPr>
      <w:tblGrid>
        <w:gridCol w:w="2043"/>
        <w:gridCol w:w="6963"/>
      </w:tblGrid>
      <w:tr w:rsidR="00D5588D" w:rsidRPr="00D33912" w:rsidTr="0064527F">
        <w:tc>
          <w:tcPr>
            <w:tcW w:w="2043" w:type="dxa"/>
          </w:tcPr>
          <w:p w:rsidR="00D5588D" w:rsidRPr="00D33912" w:rsidRDefault="00D5588D" w:rsidP="0064527F">
            <w:r w:rsidRPr="00D33912">
              <w:t>HTTP</w:t>
            </w:r>
          </w:p>
        </w:tc>
        <w:tc>
          <w:tcPr>
            <w:tcW w:w="6963" w:type="dxa"/>
          </w:tcPr>
          <w:p w:rsidR="00D5588D" w:rsidRPr="00D33912" w:rsidRDefault="00D5588D" w:rsidP="0064527F">
            <w:r w:rsidRPr="00D33912">
              <w:t>Hyper Text Transfer Protocol HTTP 1.1 (RFC 2616)</w:t>
            </w:r>
          </w:p>
        </w:tc>
      </w:tr>
      <w:tr w:rsidR="00D5588D" w:rsidRPr="00D33912" w:rsidTr="0064527F">
        <w:tc>
          <w:tcPr>
            <w:tcW w:w="2043" w:type="dxa"/>
          </w:tcPr>
          <w:p w:rsidR="00D5588D" w:rsidRPr="00D33912" w:rsidRDefault="00D5588D" w:rsidP="0064527F">
            <w:r w:rsidRPr="00D33912">
              <w:t>MIME</w:t>
            </w:r>
          </w:p>
        </w:tc>
        <w:tc>
          <w:tcPr>
            <w:tcW w:w="6963" w:type="dxa"/>
          </w:tcPr>
          <w:p w:rsidR="00D5588D" w:rsidRPr="00D33912" w:rsidRDefault="00D5588D" w:rsidP="0064527F">
            <w:r w:rsidRPr="00D33912">
              <w:t>Multipurpose Internet Message Extensions (RFC 2045 to RFC 2049)</w:t>
            </w:r>
          </w:p>
        </w:tc>
      </w:tr>
    </w:tbl>
    <w:p w:rsidR="00D5588D" w:rsidRPr="00D33912" w:rsidRDefault="00D5588D" w:rsidP="00D5588D"/>
    <w:p w:rsidR="00D5588D" w:rsidRPr="00D33912" w:rsidRDefault="00D5588D" w:rsidP="00D5588D">
      <w:pPr>
        <w:pStyle w:val="Heading3"/>
        <w:numPr>
          <w:ilvl w:val="0"/>
          <w:numId w:val="0"/>
        </w:numPr>
        <w:ind w:left="720" w:hanging="720"/>
        <w:rPr>
          <w:noProof w:val="0"/>
          <w:lang w:val="en-US"/>
        </w:rPr>
      </w:pPr>
      <w:bookmarkStart w:id="2134" w:name="_Toc80450247"/>
      <w:bookmarkStart w:id="2135" w:name="_Toc80454089"/>
      <w:bookmarkStart w:id="2136" w:name="_Toc330378035"/>
      <w:proofErr w:type="gramStart"/>
      <w:r w:rsidRPr="00D33912">
        <w:rPr>
          <w:noProof w:val="0"/>
          <w:lang w:val="en-US"/>
        </w:rPr>
        <w:lastRenderedPageBreak/>
        <w:t>3.Z.4</w:t>
      </w:r>
      <w:proofErr w:type="gramEnd"/>
      <w:r w:rsidRPr="00D33912">
        <w:rPr>
          <w:noProof w:val="0"/>
          <w:lang w:val="en-US"/>
        </w:rPr>
        <w:t xml:space="preserve"> Interaction Diagram</w:t>
      </w:r>
      <w:bookmarkEnd w:id="2134"/>
      <w:bookmarkEnd w:id="2135"/>
      <w:bookmarkEnd w:id="2136"/>
    </w:p>
    <w:p w:rsidR="00D5588D" w:rsidRPr="00D33912" w:rsidRDefault="00D5588D" w:rsidP="00D5588D">
      <w:pPr>
        <w:jc w:val="center"/>
      </w:pPr>
      <w:r w:rsidRPr="00D33912">
        <w:object w:dxaOrig="5610" w:dyaOrig="2625">
          <v:shape id="_x0000_i1026" type="#_x0000_t75" style="width:279.85pt;height:132.45pt" o:ole="">
            <v:imagedata r:id="rId24" o:title=""/>
          </v:shape>
          <o:OLEObject Type="Embed" ProgID="Word.Picture.8" ShapeID="_x0000_i1026" DrawAspect="Content" ObjectID="_1404138984" r:id="rId25"/>
        </w:object>
      </w:r>
    </w:p>
    <w:p w:rsidR="00D5588D" w:rsidRPr="00D33912" w:rsidRDefault="00D5588D" w:rsidP="00D5588D">
      <w:pPr>
        <w:pStyle w:val="Heading4"/>
        <w:numPr>
          <w:ilvl w:val="0"/>
          <w:numId w:val="0"/>
        </w:numPr>
        <w:ind w:left="864" w:hanging="864"/>
        <w:rPr>
          <w:noProof w:val="0"/>
          <w:lang w:val="en-US"/>
        </w:rPr>
      </w:pPr>
      <w:bookmarkStart w:id="2137" w:name="_Toc80450248"/>
      <w:bookmarkStart w:id="2138" w:name="_Toc330378036"/>
      <w:proofErr w:type="gramStart"/>
      <w:r w:rsidRPr="00D33912">
        <w:rPr>
          <w:noProof w:val="0"/>
          <w:lang w:val="en-US"/>
        </w:rPr>
        <w:t>3.Z.4.1</w:t>
      </w:r>
      <w:proofErr w:type="gramEnd"/>
      <w:r w:rsidRPr="00D33912">
        <w:rPr>
          <w:noProof w:val="0"/>
          <w:lang w:val="en-US"/>
        </w:rPr>
        <w:t xml:space="preserve"> </w:t>
      </w:r>
      <w:del w:id="2139" w:author="Boone, Keith W (GE Healthcare)" w:date="2012-07-16T15:51:00Z">
        <w:r w:rsidRPr="00D33912" w:rsidDel="00D054DE">
          <w:rPr>
            <w:noProof w:val="0"/>
            <w:lang w:val="en-US"/>
          </w:rPr>
          <w:delText>Retrieve Clinical Knowledge</w:delText>
        </w:r>
      </w:del>
      <w:ins w:id="2140" w:author="Boone, Keith W (GE Healthcare)" w:date="2012-07-17T12:47:00Z">
        <w:r w:rsidR="00E96F48">
          <w:rPr>
            <w:noProof w:val="0"/>
            <w:lang w:val="en-US"/>
          </w:rPr>
          <w:t>Retrieve Clinical Knowledge</w:t>
        </w:r>
      </w:ins>
      <w:r w:rsidRPr="00D33912">
        <w:rPr>
          <w:noProof w:val="0"/>
          <w:lang w:val="en-US"/>
        </w:rPr>
        <w:t xml:space="preserve"> Request</w:t>
      </w:r>
      <w:bookmarkEnd w:id="2137"/>
      <w:bookmarkEnd w:id="2138"/>
    </w:p>
    <w:p w:rsidR="00D5588D" w:rsidRPr="00D33912" w:rsidRDefault="00D5588D" w:rsidP="00D5588D">
      <w:pPr>
        <w:pStyle w:val="Heading5"/>
        <w:numPr>
          <w:ilvl w:val="0"/>
          <w:numId w:val="0"/>
        </w:numPr>
        <w:rPr>
          <w:noProof w:val="0"/>
          <w:lang w:val="en-US"/>
        </w:rPr>
      </w:pPr>
      <w:bookmarkStart w:id="2141" w:name="_Toc80450249"/>
      <w:bookmarkStart w:id="2142" w:name="_Toc330378037"/>
      <w:proofErr w:type="gramStart"/>
      <w:r w:rsidRPr="00D33912">
        <w:rPr>
          <w:noProof w:val="0"/>
          <w:lang w:val="en-US"/>
        </w:rPr>
        <w:t>3.Z.4.1.1</w:t>
      </w:r>
      <w:proofErr w:type="gramEnd"/>
      <w:r w:rsidRPr="00D33912">
        <w:rPr>
          <w:noProof w:val="0"/>
          <w:lang w:val="en-US"/>
        </w:rPr>
        <w:t xml:space="preserve"> Trigger Events</w:t>
      </w:r>
      <w:bookmarkEnd w:id="2141"/>
      <w:bookmarkEnd w:id="2142"/>
    </w:p>
    <w:p w:rsidR="00D5588D" w:rsidRPr="00D33912" w:rsidRDefault="00AF0574" w:rsidP="00291432">
      <w:pPr>
        <w:pStyle w:val="BodyText"/>
      </w:pPr>
      <w:r w:rsidRPr="00D33912">
        <w:t xml:space="preserve">The Clinical Knowledge </w:t>
      </w:r>
      <w:r w:rsidR="00BE7887" w:rsidRPr="00D33912">
        <w:t>Requester</w:t>
      </w:r>
      <w:r w:rsidRPr="00D33912">
        <w:t xml:space="preserve"> has obtained </w:t>
      </w:r>
      <w:r w:rsidR="00E14AA1" w:rsidRPr="00D33912">
        <w:t>URI</w:t>
      </w:r>
      <w:r w:rsidRPr="00D33912">
        <w:t xml:space="preserve"> information from the </w:t>
      </w:r>
      <w:del w:id="2143" w:author="Boone, Keith W (GE Healthcare)" w:date="2012-07-16T15:36:00Z">
        <w:r w:rsidRPr="00D33912" w:rsidDel="0051122A">
          <w:delText>Clinical Knowledge Source</w:delText>
        </w:r>
      </w:del>
      <w:ins w:id="2144" w:author="Boone, Keith W (GE Healthcare)" w:date="2012-07-16T15:36:00Z">
        <w:r w:rsidR="0051122A">
          <w:t>Clinical Knowledge Directory</w:t>
        </w:r>
      </w:ins>
      <w:r w:rsidRPr="00D33912">
        <w:t xml:space="preserve"> by means of the </w:t>
      </w:r>
      <w:del w:id="2145" w:author="Boone, Keith W (GE Healthcare)" w:date="2012-07-16T15:48:00Z">
        <w:r w:rsidRPr="00D33912" w:rsidDel="00080631">
          <w:delText>Request Clinical Knowledge</w:delText>
        </w:r>
      </w:del>
      <w:ins w:id="2146" w:author="Boone, Keith W (GE Healthcare)" w:date="2012-07-17T12:43:00Z">
        <w:r w:rsidR="00E96F48">
          <w:t>Query Clinical Knowledge</w:t>
        </w:r>
      </w:ins>
      <w:r w:rsidRPr="00D33912">
        <w:t xml:space="preserve"> transaction</w:t>
      </w:r>
      <w:r w:rsidR="00D5588D" w:rsidRPr="00D33912">
        <w:t>.</w:t>
      </w:r>
    </w:p>
    <w:p w:rsidR="00D5588D" w:rsidRPr="00D33912" w:rsidRDefault="00D5588D" w:rsidP="00D5588D">
      <w:pPr>
        <w:pStyle w:val="Heading5"/>
        <w:numPr>
          <w:ilvl w:val="0"/>
          <w:numId w:val="0"/>
        </w:numPr>
        <w:rPr>
          <w:noProof w:val="0"/>
          <w:lang w:val="en-US"/>
        </w:rPr>
      </w:pPr>
      <w:bookmarkStart w:id="2147" w:name="_Toc80450250"/>
      <w:bookmarkStart w:id="2148" w:name="_Toc330378038"/>
      <w:proofErr w:type="gramStart"/>
      <w:r w:rsidRPr="00D33912">
        <w:rPr>
          <w:noProof w:val="0"/>
          <w:lang w:val="en-US"/>
        </w:rPr>
        <w:t>3.Z.4.1.2</w:t>
      </w:r>
      <w:proofErr w:type="gramEnd"/>
      <w:r w:rsidRPr="00D33912">
        <w:rPr>
          <w:noProof w:val="0"/>
          <w:lang w:val="en-US"/>
        </w:rPr>
        <w:t xml:space="preserve"> Message Semantics</w:t>
      </w:r>
      <w:bookmarkEnd w:id="2147"/>
      <w:bookmarkEnd w:id="2148"/>
    </w:p>
    <w:p w:rsidR="00D5588D" w:rsidRPr="00D33912" w:rsidRDefault="00D5588D" w:rsidP="00291432">
      <w:pPr>
        <w:pStyle w:val="BodyText"/>
      </w:pPr>
      <w:r w:rsidRPr="00D33912">
        <w:t xml:space="preserve">The URI specifies the protocol and protocol parameters that are to be used to retrieve the document.  The </w:t>
      </w:r>
      <w:del w:id="2149" w:author="Boone, Keith W (GE Healthcare)" w:date="2012-07-16T15:39:00Z">
        <w:r w:rsidR="00AF0574" w:rsidRPr="00D33912" w:rsidDel="00080631">
          <w:delText>Clinical Knowledge Repository</w:delText>
        </w:r>
      </w:del>
      <w:ins w:id="2150" w:author="Boone, Keith W (GE Healthcare)" w:date="2012-07-16T15:39:00Z">
        <w:r w:rsidR="00080631">
          <w:t>Clinical Knowledge Resource Repository</w:t>
        </w:r>
      </w:ins>
      <w:r w:rsidRPr="00D33912">
        <w:t xml:space="preserve"> shall support the following parameters for protocol in the URI:</w:t>
      </w:r>
    </w:p>
    <w:p w:rsidR="00D5588D" w:rsidRPr="00D33912" w:rsidRDefault="00D5588D" w:rsidP="00D5588D">
      <w:pPr>
        <w:pStyle w:val="ListBullet2"/>
        <w:tabs>
          <w:tab w:val="clear" w:pos="1080"/>
          <w:tab w:val="num" w:pos="720"/>
        </w:tabs>
        <w:ind w:left="420"/>
      </w:pPr>
      <w:r w:rsidRPr="00D33912">
        <w:t>HTTP</w:t>
      </w:r>
    </w:p>
    <w:p w:rsidR="00DD7007" w:rsidRPr="00D33912" w:rsidRDefault="00DD7007" w:rsidP="00D5588D">
      <w:pPr>
        <w:pStyle w:val="ListBullet2"/>
        <w:tabs>
          <w:tab w:val="clear" w:pos="1080"/>
          <w:tab w:val="num" w:pos="720"/>
        </w:tabs>
        <w:ind w:left="420"/>
      </w:pPr>
      <w:r w:rsidRPr="00D33912">
        <w:t>HTTPS</w:t>
      </w:r>
    </w:p>
    <w:p w:rsidR="00D5588D" w:rsidRPr="00D33912" w:rsidRDefault="00D5588D" w:rsidP="00291432">
      <w:pPr>
        <w:pStyle w:val="BodyText"/>
      </w:pPr>
      <w:r w:rsidRPr="00D33912">
        <w:t>The details of URI handling are specified in the HTTP standard (RFC 2616).</w:t>
      </w:r>
    </w:p>
    <w:p w:rsidR="00D5588D" w:rsidRPr="00D33912" w:rsidRDefault="00D5588D" w:rsidP="00291432">
      <w:pPr>
        <w:pStyle w:val="BodyText"/>
      </w:pPr>
      <w:r w:rsidRPr="00D33912">
        <w:t xml:space="preserve">The </w:t>
      </w:r>
      <w:del w:id="2151" w:author="Boone, Keith W (GE Healthcare)" w:date="2012-07-16T15:39:00Z">
        <w:r w:rsidR="00AF0574" w:rsidRPr="00D33912" w:rsidDel="00080631">
          <w:delText>Clinical Knowledge Repository</w:delText>
        </w:r>
      </w:del>
      <w:ins w:id="2152" w:author="Boone, Keith W (GE Healthcare)" w:date="2012-07-16T15:39:00Z">
        <w:r w:rsidR="00080631">
          <w:t>Clinical Knowledge Resource Repository</w:t>
        </w:r>
      </w:ins>
      <w:r w:rsidRPr="00D33912">
        <w:t xml:space="preserve"> shall fully implement support for any protocol parameters that are required by the HTTP standard.</w:t>
      </w:r>
    </w:p>
    <w:p w:rsidR="00D5588D" w:rsidRPr="00D33912" w:rsidRDefault="00AF0574" w:rsidP="00AF0574">
      <w:pPr>
        <w:pStyle w:val="Heading6"/>
        <w:numPr>
          <w:ilvl w:val="0"/>
          <w:numId w:val="0"/>
        </w:numPr>
        <w:ind w:left="1152" w:hanging="1152"/>
        <w:rPr>
          <w:noProof w:val="0"/>
          <w:lang w:val="en-US"/>
        </w:rPr>
      </w:pPr>
      <w:bookmarkStart w:id="2153" w:name="_Toc330378039"/>
      <w:proofErr w:type="gramStart"/>
      <w:r w:rsidRPr="00D33912">
        <w:rPr>
          <w:noProof w:val="0"/>
          <w:lang w:val="en-US"/>
        </w:rPr>
        <w:t>3.Z.4.1.2.1</w:t>
      </w:r>
      <w:proofErr w:type="gramEnd"/>
      <w:r w:rsidRPr="00D33912">
        <w:rPr>
          <w:noProof w:val="0"/>
          <w:lang w:val="en-US"/>
        </w:rPr>
        <w:t xml:space="preserve"> </w:t>
      </w:r>
      <w:r w:rsidR="00D5588D" w:rsidRPr="00D33912">
        <w:rPr>
          <w:noProof w:val="0"/>
          <w:lang w:val="en-US"/>
        </w:rPr>
        <w:t>Request Headers</w:t>
      </w:r>
      <w:bookmarkEnd w:id="2153"/>
    </w:p>
    <w:p w:rsidR="00D5588D" w:rsidRPr="00D33912" w:rsidRDefault="00D5588D" w:rsidP="00291432">
      <w:pPr>
        <w:pStyle w:val="BodyText"/>
      </w:pPr>
      <w:r w:rsidRPr="00D33912">
        <w:t xml:space="preserve">The HTTP Protocol specifies a variety of request headers that can affect the result returned by the server.  </w:t>
      </w:r>
      <w:r w:rsidR="00AF0574" w:rsidRPr="00D33912">
        <w:t xml:space="preserve">Clinical Knowledge Requesters </w:t>
      </w:r>
      <w:r w:rsidRPr="00D33912">
        <w:t>may use any request header allowed by the HTTP Protocol</w:t>
      </w:r>
      <w:r w:rsidRPr="00D33912">
        <w:rPr>
          <w:rStyle w:val="FootnoteReference"/>
        </w:rPr>
        <w:footnoteReference w:id="3"/>
      </w:r>
      <w:r w:rsidRPr="00D33912">
        <w:t xml:space="preserve">.  However, </w:t>
      </w:r>
      <w:r w:rsidR="00AF0574" w:rsidRPr="00D33912">
        <w:t xml:space="preserve">Clinical Knowledge </w:t>
      </w:r>
      <w:r w:rsidRPr="00D33912">
        <w:t>Repositories are not required to acknowledge or support of these headers not required by the protocol, and may be required in certain cases to ignore certain headers.  See the table below for details.</w:t>
      </w:r>
    </w:p>
    <w:p w:rsidR="00FB780E" w:rsidRPr="00D33912" w:rsidRDefault="00FB780E" w:rsidP="00FB780E">
      <w:pPr>
        <w:pStyle w:val="TableTitle"/>
        <w:keepLines/>
      </w:pPr>
      <w:r w:rsidRPr="00D33912">
        <w:lastRenderedPageBreak/>
        <w:t>Table 3.Z.4-1</w:t>
      </w:r>
      <w:r w:rsidR="00C16B49">
        <w:t xml:space="preserve">: </w:t>
      </w:r>
      <w:r w:rsidRPr="00D33912">
        <w:t xml:space="preserve"> Request Headers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1405"/>
        <w:gridCol w:w="6120"/>
      </w:tblGrid>
      <w:tr w:rsidR="00D5588D" w:rsidRPr="00D33912" w:rsidTr="00291432">
        <w:tc>
          <w:tcPr>
            <w:tcW w:w="1998" w:type="dxa"/>
            <w:shd w:val="clear" w:color="auto" w:fill="D9D9D9" w:themeFill="background1" w:themeFillShade="D9"/>
          </w:tcPr>
          <w:p w:rsidR="00D5588D" w:rsidRPr="00D33912" w:rsidRDefault="00D5588D" w:rsidP="00FB780E">
            <w:pPr>
              <w:pStyle w:val="TableEntryHeader"/>
              <w:keepNext/>
              <w:keepLines/>
            </w:pPr>
            <w:r w:rsidRPr="00D33912">
              <w:t>Request Header</w:t>
            </w:r>
          </w:p>
        </w:tc>
        <w:tc>
          <w:tcPr>
            <w:tcW w:w="1405" w:type="dxa"/>
            <w:shd w:val="clear" w:color="auto" w:fill="D9D9D9" w:themeFill="background1" w:themeFillShade="D9"/>
          </w:tcPr>
          <w:p w:rsidR="00D5588D" w:rsidRPr="00D33912" w:rsidRDefault="00D5588D" w:rsidP="00FB780E">
            <w:pPr>
              <w:pStyle w:val="TableEntryHeader"/>
              <w:keepNext/>
              <w:keepLines/>
            </w:pPr>
            <w:r w:rsidRPr="00D33912">
              <w:t>Repository</w:t>
            </w:r>
            <w:r w:rsidRPr="00D33912">
              <w:br/>
              <w:t>Support</w:t>
            </w:r>
          </w:p>
        </w:tc>
        <w:tc>
          <w:tcPr>
            <w:tcW w:w="6120" w:type="dxa"/>
            <w:shd w:val="clear" w:color="auto" w:fill="D9D9D9" w:themeFill="background1" w:themeFillShade="D9"/>
          </w:tcPr>
          <w:p w:rsidR="00D5588D" w:rsidRPr="00D33912" w:rsidRDefault="00D5588D" w:rsidP="00FB780E">
            <w:pPr>
              <w:pStyle w:val="TableEntryHeader"/>
              <w:keepNext/>
              <w:keepLines/>
            </w:pPr>
            <w:r w:rsidRPr="00D33912">
              <w:t>Comments</w:t>
            </w:r>
          </w:p>
        </w:tc>
      </w:tr>
      <w:tr w:rsidR="00D5588D" w:rsidRPr="00D33912" w:rsidTr="00FB780E">
        <w:tc>
          <w:tcPr>
            <w:tcW w:w="1998" w:type="dxa"/>
          </w:tcPr>
          <w:p w:rsidR="00D5588D" w:rsidRPr="00D33912" w:rsidRDefault="00D5588D" w:rsidP="00FB780E">
            <w:pPr>
              <w:pStyle w:val="TableEntry"/>
              <w:keepNext/>
              <w:keepLines/>
            </w:pPr>
            <w:r w:rsidRPr="00D33912">
              <w:t>Accept</w:t>
            </w:r>
            <w:r w:rsidRPr="00D33912">
              <w:br/>
              <w:t>Accept-Charset</w:t>
            </w:r>
            <w:r w:rsidRPr="00D33912">
              <w:br/>
              <w:t>Accept-Language</w:t>
            </w:r>
          </w:p>
        </w:tc>
        <w:tc>
          <w:tcPr>
            <w:tcW w:w="1405" w:type="dxa"/>
          </w:tcPr>
          <w:p w:rsidR="00D5588D" w:rsidRPr="00D33912" w:rsidRDefault="00AF0574" w:rsidP="00FB780E">
            <w:pPr>
              <w:pStyle w:val="TableEntry"/>
              <w:keepNext/>
              <w:keepLines/>
            </w:pPr>
            <w:r w:rsidRPr="00D33912">
              <w:t>O</w:t>
            </w:r>
          </w:p>
        </w:tc>
        <w:tc>
          <w:tcPr>
            <w:tcW w:w="6120" w:type="dxa"/>
          </w:tcPr>
          <w:p w:rsidR="00D5588D" w:rsidRPr="00D33912" w:rsidRDefault="00AF0574" w:rsidP="00FB780E">
            <w:pPr>
              <w:pStyle w:val="TableEntry"/>
              <w:keepNext/>
              <w:keepLines/>
            </w:pPr>
            <w:r w:rsidRPr="00D33912">
              <w:t>These headers can alter the charset or language of the requested resource.</w:t>
            </w:r>
          </w:p>
        </w:tc>
      </w:tr>
      <w:tr w:rsidR="00D5588D" w:rsidRPr="00D33912" w:rsidTr="00FB780E">
        <w:tc>
          <w:tcPr>
            <w:tcW w:w="1998" w:type="dxa"/>
          </w:tcPr>
          <w:p w:rsidR="00D5588D" w:rsidRPr="00D33912" w:rsidRDefault="00D5588D" w:rsidP="00FB780E">
            <w:pPr>
              <w:pStyle w:val="TableEntry"/>
              <w:keepNext/>
              <w:keepLines/>
            </w:pPr>
            <w:r w:rsidRPr="00D33912">
              <w:t>Accept-Encoding</w:t>
            </w:r>
          </w:p>
        </w:tc>
        <w:tc>
          <w:tcPr>
            <w:tcW w:w="1405" w:type="dxa"/>
          </w:tcPr>
          <w:p w:rsidR="00D5588D" w:rsidRPr="00D33912" w:rsidRDefault="00D5588D" w:rsidP="00FB780E">
            <w:pPr>
              <w:pStyle w:val="TableEntry"/>
              <w:keepNext/>
              <w:keepLines/>
            </w:pPr>
            <w:r w:rsidRPr="00D33912">
              <w:t>O</w:t>
            </w:r>
          </w:p>
        </w:tc>
        <w:tc>
          <w:tcPr>
            <w:tcW w:w="6120" w:type="dxa"/>
          </w:tcPr>
          <w:p w:rsidR="00D5588D" w:rsidRPr="00D33912" w:rsidRDefault="00D5588D" w:rsidP="00FB780E">
            <w:pPr>
              <w:pStyle w:val="TableEntry"/>
              <w:keepNext/>
              <w:keepLines/>
            </w:pPr>
            <w:r w:rsidRPr="00D33912">
              <w:t xml:space="preserve">This header requests that an encoded form </w:t>
            </w:r>
            <w:ins w:id="2154" w:author="Boone, Keith W (GE Healthcare)" w:date="2012-07-16T17:44:00Z">
              <w:r w:rsidR="00D54A19">
                <w:t xml:space="preserve">of </w:t>
              </w:r>
            </w:ins>
            <w:r w:rsidRPr="00D33912">
              <w:t xml:space="preserve">the data be returned [e.g., </w:t>
            </w:r>
            <w:proofErr w:type="spellStart"/>
            <w:r w:rsidRPr="00D33912">
              <w:t>gzip</w:t>
            </w:r>
            <w:proofErr w:type="spellEnd"/>
            <w:r w:rsidRPr="00D33912">
              <w:t xml:space="preserve"> or compress].  Repositories may support this header, but are not required to.  </w:t>
            </w:r>
            <w:r w:rsidR="00AF0574" w:rsidRPr="00D33912">
              <w:t xml:space="preserve">Clinical Knowledge Requesters </w:t>
            </w:r>
            <w:r w:rsidRPr="00D33912">
              <w:t>must support responses that ignore this content header.</w:t>
            </w:r>
          </w:p>
        </w:tc>
      </w:tr>
      <w:tr w:rsidR="00D5588D" w:rsidRPr="00D33912" w:rsidTr="00FB780E">
        <w:tc>
          <w:tcPr>
            <w:tcW w:w="1998" w:type="dxa"/>
          </w:tcPr>
          <w:p w:rsidR="00D5588D" w:rsidRPr="00D33912" w:rsidRDefault="00D5588D" w:rsidP="00FB780E">
            <w:pPr>
              <w:pStyle w:val="TableEntry"/>
              <w:keepNext/>
              <w:keepLines/>
            </w:pPr>
            <w:r w:rsidRPr="00D33912">
              <w:t>Authorization</w:t>
            </w:r>
          </w:p>
        </w:tc>
        <w:tc>
          <w:tcPr>
            <w:tcW w:w="1405" w:type="dxa"/>
          </w:tcPr>
          <w:p w:rsidR="00D5588D" w:rsidRPr="00D33912" w:rsidRDefault="00D5588D" w:rsidP="00FB780E">
            <w:pPr>
              <w:pStyle w:val="TableEntry"/>
              <w:keepNext/>
              <w:keepLines/>
            </w:pPr>
            <w:r w:rsidRPr="00D33912">
              <w:t>O</w:t>
            </w:r>
          </w:p>
        </w:tc>
        <w:tc>
          <w:tcPr>
            <w:tcW w:w="6120" w:type="dxa"/>
          </w:tcPr>
          <w:p w:rsidR="00D5588D" w:rsidRPr="00D33912" w:rsidRDefault="00D5588D" w:rsidP="005F1FC4">
            <w:pPr>
              <w:pStyle w:val="TableEntry"/>
              <w:keepNext/>
              <w:keepLines/>
            </w:pPr>
            <w:r w:rsidRPr="00D33912">
              <w:t>This header may be sent in environments where EUA is used</w:t>
            </w:r>
            <w:del w:id="2155" w:author="Boone, Keith W (GE Healthcare)" w:date="2012-07-16T17:15:00Z">
              <w:r w:rsidRPr="00D33912" w:rsidDel="005F1FC4">
                <w:delText xml:space="preserve"> with XDS</w:delText>
              </w:r>
            </w:del>
            <w:r w:rsidRPr="00D33912">
              <w:t>.  See the EUA profile for more details.</w:t>
            </w:r>
          </w:p>
        </w:tc>
      </w:tr>
      <w:tr w:rsidR="00D5588D" w:rsidRPr="00D33912" w:rsidTr="00FB780E">
        <w:tc>
          <w:tcPr>
            <w:tcW w:w="1998" w:type="dxa"/>
          </w:tcPr>
          <w:p w:rsidR="00D5588D" w:rsidRPr="00D33912" w:rsidRDefault="00D5588D" w:rsidP="00FB780E">
            <w:pPr>
              <w:pStyle w:val="TableEntry"/>
              <w:keepNext/>
              <w:keepLines/>
            </w:pPr>
            <w:r w:rsidRPr="00D33912">
              <w:t>If-Modified-Since</w:t>
            </w:r>
          </w:p>
        </w:tc>
        <w:tc>
          <w:tcPr>
            <w:tcW w:w="1405" w:type="dxa"/>
          </w:tcPr>
          <w:p w:rsidR="00D5588D" w:rsidRPr="00D33912" w:rsidRDefault="00D5588D" w:rsidP="00FB780E">
            <w:pPr>
              <w:pStyle w:val="TableEntry"/>
              <w:keepNext/>
              <w:keepLines/>
            </w:pPr>
            <w:r w:rsidRPr="00D33912">
              <w:t>O</w:t>
            </w:r>
          </w:p>
        </w:tc>
        <w:tc>
          <w:tcPr>
            <w:tcW w:w="6120" w:type="dxa"/>
          </w:tcPr>
          <w:p w:rsidR="00D5588D" w:rsidRPr="00D33912" w:rsidRDefault="00D5588D" w:rsidP="00FB780E">
            <w:pPr>
              <w:pStyle w:val="TableEntry"/>
              <w:keepNext/>
              <w:keepLines/>
            </w:pPr>
            <w:r w:rsidRPr="00D33912">
              <w:t xml:space="preserve">Since Repositories </w:t>
            </w:r>
            <w:r w:rsidR="00AF0574" w:rsidRPr="00D33912">
              <w:t xml:space="preserve">need </w:t>
            </w:r>
            <w:r w:rsidRPr="00D33912">
              <w:t xml:space="preserve">not </w:t>
            </w:r>
            <w:r w:rsidR="00AF0574" w:rsidRPr="00D33912">
              <w:t xml:space="preserve">be </w:t>
            </w:r>
            <w:r w:rsidRPr="00D33912">
              <w:t>expected to change documents once stored, they are free to ignore this header or respond as appropriate.</w:t>
            </w:r>
          </w:p>
        </w:tc>
      </w:tr>
    </w:tbl>
    <w:p w:rsidR="00D5588D" w:rsidRPr="00D33912" w:rsidRDefault="00AF0574" w:rsidP="00AF0574">
      <w:pPr>
        <w:pStyle w:val="Heading5"/>
        <w:numPr>
          <w:ilvl w:val="0"/>
          <w:numId w:val="0"/>
        </w:numPr>
        <w:rPr>
          <w:noProof w:val="0"/>
          <w:lang w:val="en-US"/>
        </w:rPr>
      </w:pPr>
      <w:bookmarkStart w:id="2156" w:name="_Toc80450251"/>
      <w:bookmarkStart w:id="2157" w:name="_Toc330378040"/>
      <w:proofErr w:type="gramStart"/>
      <w:r w:rsidRPr="00D33912">
        <w:rPr>
          <w:noProof w:val="0"/>
          <w:lang w:val="en-US"/>
        </w:rPr>
        <w:t>3.Z.4.1.3</w:t>
      </w:r>
      <w:proofErr w:type="gramEnd"/>
      <w:r w:rsidRPr="00D33912">
        <w:rPr>
          <w:noProof w:val="0"/>
          <w:lang w:val="en-US"/>
        </w:rPr>
        <w:t xml:space="preserve"> </w:t>
      </w:r>
      <w:r w:rsidR="00D5588D" w:rsidRPr="00D33912">
        <w:rPr>
          <w:noProof w:val="0"/>
          <w:lang w:val="en-US"/>
        </w:rPr>
        <w:t>Expected Actions</w:t>
      </w:r>
      <w:bookmarkEnd w:id="2156"/>
      <w:bookmarkEnd w:id="2157"/>
    </w:p>
    <w:p w:rsidR="00D5588D" w:rsidRPr="00D33912" w:rsidRDefault="00D5588D" w:rsidP="00291432">
      <w:pPr>
        <w:pStyle w:val="BodyText"/>
      </w:pPr>
      <w:r w:rsidRPr="00D33912">
        <w:t xml:space="preserve">A </w:t>
      </w:r>
      <w:del w:id="2158" w:author="Boone, Keith W (GE Healthcare)" w:date="2012-07-16T15:51:00Z">
        <w:r w:rsidRPr="00D33912" w:rsidDel="00D054DE">
          <w:delText xml:space="preserve">Retrieve </w:delText>
        </w:r>
        <w:r w:rsidR="00135B6A" w:rsidRPr="00D33912" w:rsidDel="00D054DE">
          <w:delText>Clinical Knowledge</w:delText>
        </w:r>
      </w:del>
      <w:ins w:id="2159" w:author="Boone, Keith W (GE Healthcare)" w:date="2012-07-17T12:47:00Z">
        <w:r w:rsidR="00E96F48">
          <w:t>Retrieve Clinical Knowledge</w:t>
        </w:r>
      </w:ins>
      <w:r w:rsidR="00135B6A" w:rsidRPr="00D33912">
        <w:t xml:space="preserve"> </w:t>
      </w:r>
      <w:r w:rsidRPr="00D33912">
        <w:t>Response will be generated in return. Details are specified in the HTTP standard.</w:t>
      </w:r>
    </w:p>
    <w:p w:rsidR="00D5588D" w:rsidRPr="00D33912" w:rsidRDefault="00AF0574" w:rsidP="00AF0574">
      <w:pPr>
        <w:pStyle w:val="Heading4"/>
        <w:numPr>
          <w:ilvl w:val="0"/>
          <w:numId w:val="0"/>
        </w:numPr>
        <w:ind w:left="864" w:hanging="864"/>
        <w:rPr>
          <w:noProof w:val="0"/>
          <w:lang w:val="en-US"/>
        </w:rPr>
      </w:pPr>
      <w:bookmarkStart w:id="2160" w:name="_Toc80450252"/>
      <w:bookmarkStart w:id="2161" w:name="_Toc330378041"/>
      <w:proofErr w:type="gramStart"/>
      <w:r w:rsidRPr="00D33912">
        <w:rPr>
          <w:noProof w:val="0"/>
          <w:lang w:val="en-US"/>
        </w:rPr>
        <w:t>3.Z.4.2</w:t>
      </w:r>
      <w:proofErr w:type="gramEnd"/>
      <w:r w:rsidRPr="00D33912">
        <w:rPr>
          <w:noProof w:val="0"/>
          <w:lang w:val="en-US"/>
        </w:rPr>
        <w:t xml:space="preserve"> </w:t>
      </w:r>
      <w:del w:id="2162" w:author="Boone, Keith W (GE Healthcare)" w:date="2012-07-16T15:51:00Z">
        <w:r w:rsidR="00D5588D" w:rsidRPr="00D33912" w:rsidDel="00D054DE">
          <w:rPr>
            <w:noProof w:val="0"/>
            <w:lang w:val="en-US"/>
          </w:rPr>
          <w:delText xml:space="preserve">Retrieve </w:delText>
        </w:r>
        <w:r w:rsidR="00135B6A" w:rsidRPr="00D33912" w:rsidDel="00D054DE">
          <w:rPr>
            <w:noProof w:val="0"/>
            <w:lang w:val="en-US"/>
          </w:rPr>
          <w:delText>Clinical Knowledge</w:delText>
        </w:r>
      </w:del>
      <w:ins w:id="2163" w:author="Boone, Keith W (GE Healthcare)" w:date="2012-07-17T12:47:00Z">
        <w:r w:rsidR="00E96F48">
          <w:rPr>
            <w:noProof w:val="0"/>
            <w:lang w:val="en-US"/>
          </w:rPr>
          <w:t>Retrieve Clinical Knowledge</w:t>
        </w:r>
      </w:ins>
      <w:r w:rsidR="00135B6A" w:rsidRPr="00D33912">
        <w:rPr>
          <w:noProof w:val="0"/>
          <w:lang w:val="en-US"/>
        </w:rPr>
        <w:t xml:space="preserve"> </w:t>
      </w:r>
      <w:r w:rsidR="00D5588D" w:rsidRPr="00D33912">
        <w:rPr>
          <w:noProof w:val="0"/>
          <w:lang w:val="en-US"/>
        </w:rPr>
        <w:t>Response</w:t>
      </w:r>
      <w:bookmarkEnd w:id="2160"/>
      <w:bookmarkEnd w:id="2161"/>
    </w:p>
    <w:p w:rsidR="00D5588D" w:rsidRPr="00D33912" w:rsidRDefault="00AF0574" w:rsidP="00AF0574">
      <w:pPr>
        <w:pStyle w:val="Heading5"/>
        <w:numPr>
          <w:ilvl w:val="0"/>
          <w:numId w:val="0"/>
        </w:numPr>
        <w:rPr>
          <w:noProof w:val="0"/>
          <w:lang w:val="en-US"/>
        </w:rPr>
      </w:pPr>
      <w:bookmarkStart w:id="2164" w:name="_Toc80450253"/>
      <w:bookmarkStart w:id="2165" w:name="_Toc330378042"/>
      <w:proofErr w:type="gramStart"/>
      <w:r w:rsidRPr="00D33912">
        <w:rPr>
          <w:noProof w:val="0"/>
          <w:lang w:val="en-US"/>
        </w:rPr>
        <w:t>3.Z.4.2.1</w:t>
      </w:r>
      <w:proofErr w:type="gramEnd"/>
      <w:r w:rsidRPr="00D33912">
        <w:rPr>
          <w:noProof w:val="0"/>
          <w:lang w:val="en-US"/>
        </w:rPr>
        <w:t xml:space="preserve"> </w:t>
      </w:r>
      <w:r w:rsidR="00D5588D" w:rsidRPr="00D33912">
        <w:rPr>
          <w:noProof w:val="0"/>
          <w:lang w:val="en-US"/>
        </w:rPr>
        <w:t>Trigger Events</w:t>
      </w:r>
      <w:bookmarkEnd w:id="2164"/>
      <w:bookmarkEnd w:id="2165"/>
    </w:p>
    <w:p w:rsidR="00D5588D" w:rsidRPr="00D33912" w:rsidRDefault="00D5588D" w:rsidP="00291432">
      <w:pPr>
        <w:pStyle w:val="BodyText"/>
      </w:pPr>
      <w:r w:rsidRPr="00D33912">
        <w:t>This message is triggered by the</w:t>
      </w:r>
      <w:r w:rsidR="00AF0574" w:rsidRPr="00D33912">
        <w:t xml:space="preserve"> </w:t>
      </w:r>
      <w:del w:id="2166" w:author="Boone, Keith W (GE Healthcare)" w:date="2012-07-16T15:51:00Z">
        <w:r w:rsidRPr="00D33912" w:rsidDel="00D054DE">
          <w:delText xml:space="preserve">Retrieve </w:delText>
        </w:r>
        <w:r w:rsidR="00AF0574" w:rsidRPr="00D33912" w:rsidDel="00D054DE">
          <w:delText>Clinical Knowledge</w:delText>
        </w:r>
      </w:del>
      <w:ins w:id="2167" w:author="Boone, Keith W (GE Healthcare)" w:date="2012-07-17T12:47:00Z">
        <w:r w:rsidR="00E96F48">
          <w:t>Retrieve Clinical Knowledge</w:t>
        </w:r>
      </w:ins>
      <w:r w:rsidRPr="00D33912">
        <w:t xml:space="preserve"> Request.</w:t>
      </w:r>
    </w:p>
    <w:p w:rsidR="00D5588D" w:rsidRPr="00D33912" w:rsidRDefault="00AF0574" w:rsidP="00AF0574">
      <w:pPr>
        <w:pStyle w:val="Heading5"/>
        <w:numPr>
          <w:ilvl w:val="0"/>
          <w:numId w:val="0"/>
        </w:numPr>
        <w:rPr>
          <w:noProof w:val="0"/>
          <w:lang w:val="en-US"/>
        </w:rPr>
      </w:pPr>
      <w:bookmarkStart w:id="2168" w:name="_Toc80450254"/>
      <w:bookmarkStart w:id="2169" w:name="_Toc330378043"/>
      <w:proofErr w:type="gramStart"/>
      <w:r w:rsidRPr="00D33912">
        <w:rPr>
          <w:noProof w:val="0"/>
          <w:lang w:val="en-US"/>
        </w:rPr>
        <w:t>3.Z.4.2.2</w:t>
      </w:r>
      <w:proofErr w:type="gramEnd"/>
      <w:r w:rsidRPr="00D33912">
        <w:rPr>
          <w:noProof w:val="0"/>
          <w:lang w:val="en-US"/>
        </w:rPr>
        <w:t xml:space="preserve"> </w:t>
      </w:r>
      <w:r w:rsidR="00D5588D" w:rsidRPr="00D33912">
        <w:rPr>
          <w:noProof w:val="0"/>
          <w:lang w:val="en-US"/>
        </w:rPr>
        <w:t>Message Semantics</w:t>
      </w:r>
      <w:bookmarkEnd w:id="2168"/>
      <w:bookmarkEnd w:id="2169"/>
    </w:p>
    <w:p w:rsidR="00D5588D" w:rsidRPr="00D33912" w:rsidRDefault="00DC7FF1" w:rsidP="00291432">
      <w:pPr>
        <w:pStyle w:val="BodyText"/>
      </w:pPr>
      <w:bookmarkStart w:id="2170" w:name="_Toc80450255"/>
      <w:ins w:id="2171" w:author="Boone, Keith W (GE Healthcare)" w:date="2012-07-17T09:59:00Z">
        <w:r>
          <w:t xml:space="preserve">A </w:t>
        </w:r>
      </w:ins>
      <w:r w:rsidR="00AF0574" w:rsidRPr="00D33912">
        <w:t xml:space="preserve">Clinical Knowledge </w:t>
      </w:r>
      <w:ins w:id="2172" w:author="Boone, Keith W (GE Healthcare)" w:date="2012-07-17T09:59:00Z">
        <w:r>
          <w:t xml:space="preserve">Resource </w:t>
        </w:r>
      </w:ins>
      <w:del w:id="2173" w:author="Boone, Keith W (GE Healthcare)" w:date="2012-07-17T09:59:00Z">
        <w:r w:rsidR="00D5588D" w:rsidRPr="00D33912" w:rsidDel="00DC7FF1">
          <w:delText xml:space="preserve">Repositories </w:delText>
        </w:r>
      </w:del>
      <w:ins w:id="2174" w:author="Boone, Keith W (GE Healthcare)" w:date="2012-07-17T09:59:00Z">
        <w:r w:rsidRPr="00D33912">
          <w:t>Repositor</w:t>
        </w:r>
        <w:r>
          <w:t>y actor is</w:t>
        </w:r>
      </w:ins>
      <w:del w:id="2175" w:author="Boone, Keith W (GE Healthcare)" w:date="2012-07-17T09:59:00Z">
        <w:r w:rsidR="00D5588D" w:rsidRPr="00D33912" w:rsidDel="00DC7FF1">
          <w:delText>are</w:delText>
        </w:r>
      </w:del>
      <w:r w:rsidR="00D5588D" w:rsidRPr="00D33912">
        <w:t xml:space="preserve"> required to return the following values:</w:t>
      </w:r>
    </w:p>
    <w:p w:rsidR="00D5588D" w:rsidRPr="00D33912" w:rsidRDefault="00FB780E" w:rsidP="00FB780E">
      <w:pPr>
        <w:pStyle w:val="TableTitle"/>
        <w:keepLines/>
      </w:pPr>
      <w:r w:rsidRPr="00D33912">
        <w:lastRenderedPageBreak/>
        <w:t>Table 3.Z.4-2</w:t>
      </w:r>
      <w:r w:rsidR="00C16B49">
        <w:t xml:space="preserve">: </w:t>
      </w:r>
      <w:r w:rsidRPr="00D33912">
        <w:t xml:space="preserve"> Response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5196"/>
        <w:gridCol w:w="1188"/>
      </w:tblGrid>
      <w:tr w:rsidR="00D5588D" w:rsidRPr="00D33912" w:rsidTr="00291432">
        <w:tc>
          <w:tcPr>
            <w:tcW w:w="3192" w:type="dxa"/>
            <w:shd w:val="clear" w:color="auto" w:fill="D9D9D9" w:themeFill="background1" w:themeFillShade="D9"/>
          </w:tcPr>
          <w:p w:rsidR="00D5588D" w:rsidRPr="00D33912" w:rsidRDefault="00D5588D" w:rsidP="00FB780E">
            <w:pPr>
              <w:pStyle w:val="TableEntryHeader"/>
              <w:keepNext/>
              <w:keepLines/>
            </w:pPr>
            <w:r w:rsidRPr="00D33912">
              <w:t>Response Code</w:t>
            </w:r>
          </w:p>
        </w:tc>
        <w:tc>
          <w:tcPr>
            <w:tcW w:w="5196" w:type="dxa"/>
            <w:shd w:val="clear" w:color="auto" w:fill="D9D9D9" w:themeFill="background1" w:themeFillShade="D9"/>
          </w:tcPr>
          <w:p w:rsidR="00D5588D" w:rsidRPr="00D33912" w:rsidRDefault="00D5588D" w:rsidP="00FB780E">
            <w:pPr>
              <w:pStyle w:val="TableEntryHeader"/>
              <w:keepNext/>
              <w:keepLines/>
            </w:pPr>
            <w:r w:rsidRPr="00D33912">
              <w:t>When to Return</w:t>
            </w:r>
          </w:p>
        </w:tc>
        <w:tc>
          <w:tcPr>
            <w:tcW w:w="1188" w:type="dxa"/>
            <w:shd w:val="clear" w:color="auto" w:fill="D9D9D9" w:themeFill="background1" w:themeFillShade="D9"/>
          </w:tcPr>
          <w:p w:rsidR="00D5588D" w:rsidRPr="00D33912" w:rsidRDefault="00D5588D" w:rsidP="00FB780E">
            <w:pPr>
              <w:pStyle w:val="TableEntryHeader"/>
              <w:keepNext/>
              <w:keepLines/>
            </w:pPr>
            <w:r w:rsidRPr="00D33912">
              <w:t>Support</w:t>
            </w:r>
          </w:p>
        </w:tc>
      </w:tr>
      <w:tr w:rsidR="00D5588D" w:rsidRPr="00D33912" w:rsidTr="0064527F">
        <w:tc>
          <w:tcPr>
            <w:tcW w:w="3192" w:type="dxa"/>
          </w:tcPr>
          <w:p w:rsidR="00D5588D" w:rsidRPr="00D33912" w:rsidRDefault="00D5588D" w:rsidP="00FB780E">
            <w:pPr>
              <w:pStyle w:val="TableEntry"/>
              <w:keepNext/>
              <w:keepLines/>
            </w:pPr>
            <w:r w:rsidRPr="00D33912">
              <w:t>200 – OK</w:t>
            </w:r>
          </w:p>
        </w:tc>
        <w:tc>
          <w:tcPr>
            <w:tcW w:w="5196" w:type="dxa"/>
          </w:tcPr>
          <w:p w:rsidR="00D5588D" w:rsidRPr="00D33912" w:rsidRDefault="00D5588D" w:rsidP="00D54A19">
            <w:pPr>
              <w:pStyle w:val="TableEntry"/>
              <w:keepNext/>
              <w:keepLines/>
            </w:pPr>
            <w:r w:rsidRPr="00D33912">
              <w:t xml:space="preserve">If the request is valid and data </w:t>
            </w:r>
            <w:del w:id="2176" w:author="Boone, Keith W (GE Healthcare)" w:date="2012-07-16T17:44:00Z">
              <w:r w:rsidRPr="00D33912" w:rsidDel="00D54A19">
                <w:delText xml:space="preserve">is </w:delText>
              </w:r>
            </w:del>
            <w:ins w:id="2177" w:author="Boone, Keith W (GE Healthcare)" w:date="2012-07-16T17:44:00Z">
              <w:r w:rsidR="00D54A19">
                <w:t>are</w:t>
              </w:r>
              <w:r w:rsidR="00D54A19" w:rsidRPr="00D33912">
                <w:t xml:space="preserve"> </w:t>
              </w:r>
            </w:ins>
            <w:r w:rsidRPr="00D33912">
              <w:t>available.</w:t>
            </w:r>
          </w:p>
        </w:tc>
        <w:tc>
          <w:tcPr>
            <w:tcW w:w="1188" w:type="dxa"/>
          </w:tcPr>
          <w:p w:rsidR="00D5588D" w:rsidRPr="00D33912" w:rsidRDefault="00D5588D" w:rsidP="00FB780E">
            <w:pPr>
              <w:pStyle w:val="TableEntry"/>
              <w:keepNext/>
              <w:keepLines/>
            </w:pPr>
            <w:r w:rsidRPr="00D33912">
              <w:t>R</w:t>
            </w:r>
          </w:p>
        </w:tc>
      </w:tr>
      <w:tr w:rsidR="00D5588D" w:rsidRPr="00D33912" w:rsidTr="0064527F">
        <w:tc>
          <w:tcPr>
            <w:tcW w:w="3192" w:type="dxa"/>
          </w:tcPr>
          <w:p w:rsidR="00D5588D" w:rsidRPr="00D33912" w:rsidRDefault="00D5588D" w:rsidP="00FB780E">
            <w:pPr>
              <w:pStyle w:val="TableEntry"/>
              <w:keepNext/>
              <w:keepLines/>
            </w:pPr>
            <w:r w:rsidRPr="00D33912">
              <w:t>304 – Not Modified</w:t>
            </w:r>
          </w:p>
        </w:tc>
        <w:tc>
          <w:tcPr>
            <w:tcW w:w="5196" w:type="dxa"/>
          </w:tcPr>
          <w:p w:rsidR="00D5588D" w:rsidRPr="00D33912" w:rsidRDefault="00D5588D" w:rsidP="00FB780E">
            <w:pPr>
              <w:pStyle w:val="TableEntry"/>
              <w:keepNext/>
              <w:keepLines/>
            </w:pPr>
            <w:r w:rsidRPr="00D33912">
              <w:t>If the request is a valid conditional GET [see HTTP specification], and the document has not been modified since the requested modification date.</w:t>
            </w:r>
          </w:p>
        </w:tc>
        <w:tc>
          <w:tcPr>
            <w:tcW w:w="1188" w:type="dxa"/>
          </w:tcPr>
          <w:p w:rsidR="00D5588D" w:rsidRPr="00D33912" w:rsidRDefault="00D5588D" w:rsidP="00FB780E">
            <w:pPr>
              <w:pStyle w:val="TableEntry"/>
              <w:keepNext/>
              <w:keepLines/>
            </w:pPr>
            <w:r w:rsidRPr="00D33912">
              <w:t>O</w:t>
            </w:r>
          </w:p>
        </w:tc>
      </w:tr>
      <w:tr w:rsidR="00D5588D" w:rsidRPr="00D33912" w:rsidTr="0064527F">
        <w:tc>
          <w:tcPr>
            <w:tcW w:w="3192" w:type="dxa"/>
          </w:tcPr>
          <w:p w:rsidR="00D5588D" w:rsidRPr="00D33912" w:rsidRDefault="00D5588D" w:rsidP="00FB780E">
            <w:pPr>
              <w:pStyle w:val="TableEntry"/>
              <w:keepNext/>
              <w:keepLines/>
            </w:pPr>
            <w:r w:rsidRPr="00D33912">
              <w:t>400 – Bad Request</w:t>
            </w:r>
          </w:p>
        </w:tc>
        <w:tc>
          <w:tcPr>
            <w:tcW w:w="5196" w:type="dxa"/>
          </w:tcPr>
          <w:p w:rsidR="00D5588D" w:rsidRPr="00D33912" w:rsidRDefault="00D5588D" w:rsidP="00FB780E">
            <w:pPr>
              <w:pStyle w:val="TableEntry"/>
              <w:keepNext/>
              <w:keepLines/>
            </w:pPr>
            <w:r w:rsidRPr="00D33912">
              <w:t>If the request is not valid.</w:t>
            </w:r>
          </w:p>
        </w:tc>
        <w:tc>
          <w:tcPr>
            <w:tcW w:w="1188" w:type="dxa"/>
          </w:tcPr>
          <w:p w:rsidR="00D5588D" w:rsidRPr="00D33912" w:rsidRDefault="00D5588D" w:rsidP="00FB780E">
            <w:pPr>
              <w:pStyle w:val="TableEntry"/>
              <w:keepNext/>
              <w:keepLines/>
            </w:pPr>
            <w:r w:rsidRPr="00D33912">
              <w:t>R</w:t>
            </w:r>
          </w:p>
        </w:tc>
      </w:tr>
      <w:tr w:rsidR="00D5588D" w:rsidRPr="00D33912" w:rsidTr="0064527F">
        <w:tc>
          <w:tcPr>
            <w:tcW w:w="3192" w:type="dxa"/>
          </w:tcPr>
          <w:p w:rsidR="00D5588D" w:rsidRPr="00D33912" w:rsidRDefault="00D5588D" w:rsidP="00FB780E">
            <w:pPr>
              <w:pStyle w:val="TableEntry"/>
              <w:keepNext/>
              <w:keepLines/>
            </w:pPr>
            <w:r w:rsidRPr="00D33912">
              <w:t>401 – Authorization Required</w:t>
            </w:r>
          </w:p>
        </w:tc>
        <w:tc>
          <w:tcPr>
            <w:tcW w:w="5196" w:type="dxa"/>
          </w:tcPr>
          <w:p w:rsidR="00D5588D" w:rsidRPr="00D33912" w:rsidRDefault="00D5588D" w:rsidP="001F1AC3">
            <w:pPr>
              <w:pStyle w:val="TableEntry"/>
              <w:keepNext/>
              <w:keepLines/>
            </w:pPr>
            <w:r w:rsidRPr="00D33912">
              <w:t>If the request requires authentication, and an Authorization header is not present, or is not valid.</w:t>
            </w:r>
            <w:del w:id="2178" w:author="Boone, Keith W (GE Healthcare)" w:date="2012-07-18T17:26:00Z">
              <w:r w:rsidRPr="00D33912" w:rsidDel="001F1AC3">
                <w:delText xml:space="preserve">  Used in conjunction with EUA.</w:delText>
              </w:r>
            </w:del>
          </w:p>
        </w:tc>
        <w:tc>
          <w:tcPr>
            <w:tcW w:w="1188" w:type="dxa"/>
          </w:tcPr>
          <w:p w:rsidR="00D5588D" w:rsidRPr="00D33912" w:rsidRDefault="00D5588D" w:rsidP="00FB780E">
            <w:pPr>
              <w:pStyle w:val="TableEntry"/>
              <w:keepNext/>
              <w:keepLines/>
            </w:pPr>
            <w:r w:rsidRPr="00D33912">
              <w:t>O</w:t>
            </w:r>
          </w:p>
        </w:tc>
      </w:tr>
      <w:tr w:rsidR="00D5588D" w:rsidRPr="00D33912" w:rsidTr="0064527F">
        <w:tc>
          <w:tcPr>
            <w:tcW w:w="3192" w:type="dxa"/>
          </w:tcPr>
          <w:p w:rsidR="00D5588D" w:rsidRPr="00D33912" w:rsidRDefault="00D5588D" w:rsidP="00FB780E">
            <w:pPr>
              <w:pStyle w:val="TableEntry"/>
              <w:keepNext/>
              <w:keepLines/>
            </w:pPr>
            <w:r w:rsidRPr="00D33912">
              <w:t>403 – Forbidden</w:t>
            </w:r>
          </w:p>
        </w:tc>
        <w:tc>
          <w:tcPr>
            <w:tcW w:w="5196" w:type="dxa"/>
          </w:tcPr>
          <w:p w:rsidR="00D5588D" w:rsidRPr="00D33912" w:rsidRDefault="00D5588D" w:rsidP="00FB780E">
            <w:pPr>
              <w:pStyle w:val="TableEntry"/>
              <w:keepNext/>
              <w:keepLines/>
            </w:pPr>
            <w:r w:rsidRPr="00D33912">
              <w:t>If access needs to be denied for reasons other than authentication failure [e.g., because the request comes from a Node that is not allowed access to the document].</w:t>
            </w:r>
          </w:p>
        </w:tc>
        <w:tc>
          <w:tcPr>
            <w:tcW w:w="1188" w:type="dxa"/>
          </w:tcPr>
          <w:p w:rsidR="00D5588D" w:rsidRPr="00D33912" w:rsidRDefault="00D5588D" w:rsidP="00FB780E">
            <w:pPr>
              <w:pStyle w:val="TableEntry"/>
              <w:keepNext/>
              <w:keepLines/>
            </w:pPr>
            <w:r w:rsidRPr="00D33912">
              <w:t>R</w:t>
            </w:r>
          </w:p>
        </w:tc>
      </w:tr>
      <w:tr w:rsidR="00D5588D" w:rsidRPr="00D33912" w:rsidTr="0064527F">
        <w:tc>
          <w:tcPr>
            <w:tcW w:w="3192" w:type="dxa"/>
          </w:tcPr>
          <w:p w:rsidR="00D5588D" w:rsidRPr="00D33912" w:rsidRDefault="00D5588D" w:rsidP="00FB780E">
            <w:pPr>
              <w:pStyle w:val="TableEntry"/>
              <w:keepNext/>
              <w:keepLines/>
            </w:pPr>
            <w:r w:rsidRPr="00D33912">
              <w:t>404 – Not Found</w:t>
            </w:r>
          </w:p>
        </w:tc>
        <w:tc>
          <w:tcPr>
            <w:tcW w:w="5196" w:type="dxa"/>
          </w:tcPr>
          <w:p w:rsidR="00D5588D" w:rsidRPr="00D33912" w:rsidRDefault="00D5588D" w:rsidP="001F1AC3">
            <w:pPr>
              <w:pStyle w:val="TableEntry"/>
              <w:keepNext/>
              <w:keepLines/>
            </w:pPr>
            <w:r w:rsidRPr="00D33912">
              <w:t>If the request is syntactically valid, but the document cannot be located, or does not otherwise exist</w:t>
            </w:r>
            <w:del w:id="2179" w:author="Boone, Keith W (GE Healthcare)" w:date="2012-07-18T17:25:00Z">
              <w:r w:rsidRPr="00D33912" w:rsidDel="001F1AC3">
                <w:delText xml:space="preserve"> [see RID]</w:delText>
              </w:r>
            </w:del>
            <w:r w:rsidRPr="00D33912">
              <w:t>.</w:t>
            </w:r>
          </w:p>
        </w:tc>
        <w:tc>
          <w:tcPr>
            <w:tcW w:w="1188" w:type="dxa"/>
          </w:tcPr>
          <w:p w:rsidR="00D5588D" w:rsidRPr="00D33912" w:rsidRDefault="00D5588D" w:rsidP="00FB780E">
            <w:pPr>
              <w:pStyle w:val="TableEntry"/>
              <w:keepNext/>
              <w:keepLines/>
            </w:pPr>
            <w:r w:rsidRPr="00D33912">
              <w:t>R</w:t>
            </w:r>
          </w:p>
        </w:tc>
      </w:tr>
      <w:tr w:rsidR="00D5588D" w:rsidRPr="00D33912" w:rsidTr="0064527F">
        <w:tc>
          <w:tcPr>
            <w:tcW w:w="3192" w:type="dxa"/>
          </w:tcPr>
          <w:p w:rsidR="00D5588D" w:rsidRPr="00D33912" w:rsidRDefault="00D5588D" w:rsidP="00FB780E">
            <w:pPr>
              <w:pStyle w:val="TableEntry"/>
              <w:keepNext/>
              <w:keepLines/>
            </w:pPr>
            <w:r w:rsidRPr="00D33912">
              <w:t>410 – Gone</w:t>
            </w:r>
          </w:p>
        </w:tc>
        <w:tc>
          <w:tcPr>
            <w:tcW w:w="5196" w:type="dxa"/>
          </w:tcPr>
          <w:p w:rsidR="00D5588D" w:rsidRPr="00D33912" w:rsidRDefault="00D5588D" w:rsidP="00FB780E">
            <w:pPr>
              <w:pStyle w:val="TableEntry"/>
              <w:keepNext/>
              <w:keepLines/>
            </w:pPr>
            <w:r w:rsidRPr="00D33912">
              <w:t>If the request is valid, and the document once existed, but is no longer available [e.g., the document may have been removed at the patients request].</w:t>
            </w:r>
          </w:p>
        </w:tc>
        <w:tc>
          <w:tcPr>
            <w:tcW w:w="1188" w:type="dxa"/>
          </w:tcPr>
          <w:p w:rsidR="00D5588D" w:rsidRPr="00D33912" w:rsidRDefault="00D5588D" w:rsidP="00FB780E">
            <w:pPr>
              <w:pStyle w:val="TableEntry"/>
              <w:keepNext/>
              <w:keepLines/>
            </w:pPr>
            <w:r w:rsidRPr="00D33912">
              <w:t>O</w:t>
            </w:r>
          </w:p>
        </w:tc>
      </w:tr>
      <w:tr w:rsidR="00D5588D" w:rsidRPr="00D33912" w:rsidTr="0064527F">
        <w:tc>
          <w:tcPr>
            <w:tcW w:w="3192" w:type="dxa"/>
          </w:tcPr>
          <w:p w:rsidR="00D5588D" w:rsidRPr="00D33912" w:rsidRDefault="00D5588D" w:rsidP="00FB780E">
            <w:pPr>
              <w:pStyle w:val="TableEntry"/>
              <w:keepNext/>
              <w:keepLines/>
            </w:pPr>
            <w:r w:rsidRPr="00D33912">
              <w:t>5XX – Server Error</w:t>
            </w:r>
          </w:p>
        </w:tc>
        <w:tc>
          <w:tcPr>
            <w:tcW w:w="5196" w:type="dxa"/>
          </w:tcPr>
          <w:p w:rsidR="00D5588D" w:rsidRPr="00D33912" w:rsidRDefault="00D5588D" w:rsidP="00FB780E">
            <w:pPr>
              <w:pStyle w:val="TableEntry"/>
              <w:keepNext/>
              <w:keepLines/>
            </w:pPr>
            <w:r w:rsidRPr="00D33912">
              <w:t>The server may return any error code beginning with the digit 5 to indicate a server error.</w:t>
            </w:r>
          </w:p>
        </w:tc>
        <w:tc>
          <w:tcPr>
            <w:tcW w:w="1188" w:type="dxa"/>
          </w:tcPr>
          <w:p w:rsidR="00D5588D" w:rsidRPr="00D33912" w:rsidRDefault="00D5588D" w:rsidP="00FB780E">
            <w:pPr>
              <w:pStyle w:val="TableEntry"/>
              <w:keepNext/>
              <w:keepLines/>
            </w:pPr>
            <w:r w:rsidRPr="00D33912">
              <w:t>O</w:t>
            </w:r>
          </w:p>
        </w:tc>
      </w:tr>
    </w:tbl>
    <w:p w:rsidR="00D5588D" w:rsidRPr="00D33912" w:rsidRDefault="00AF0574" w:rsidP="00AF0574">
      <w:pPr>
        <w:pStyle w:val="Heading6"/>
        <w:numPr>
          <w:ilvl w:val="0"/>
          <w:numId w:val="0"/>
        </w:numPr>
        <w:ind w:left="1152" w:hanging="1152"/>
        <w:rPr>
          <w:noProof w:val="0"/>
          <w:lang w:val="en-US"/>
        </w:rPr>
      </w:pPr>
      <w:bookmarkStart w:id="2180" w:name="_Toc330378044"/>
      <w:proofErr w:type="gramStart"/>
      <w:r w:rsidRPr="00D33912">
        <w:rPr>
          <w:noProof w:val="0"/>
          <w:lang w:val="en-US"/>
        </w:rPr>
        <w:t>3.Z.4.2.2.1</w:t>
      </w:r>
      <w:proofErr w:type="gramEnd"/>
      <w:r w:rsidRPr="00D33912">
        <w:rPr>
          <w:noProof w:val="0"/>
          <w:lang w:val="en-US"/>
        </w:rPr>
        <w:t xml:space="preserve"> </w:t>
      </w:r>
      <w:r w:rsidR="00D5588D" w:rsidRPr="00D33912">
        <w:rPr>
          <w:noProof w:val="0"/>
          <w:lang w:val="en-US"/>
        </w:rPr>
        <w:t>Response Headers</w:t>
      </w:r>
      <w:bookmarkEnd w:id="2180"/>
    </w:p>
    <w:p w:rsidR="00D5588D" w:rsidRPr="00D33912" w:rsidRDefault="00D5588D" w:rsidP="00291432">
      <w:pPr>
        <w:pStyle w:val="BodyText"/>
      </w:pPr>
      <w:r w:rsidRPr="00D33912">
        <w:t>The HTTP Protocol specifies a variety of response headers that provide more information about the response.  The use of these headers is described in the table below:</w:t>
      </w:r>
    </w:p>
    <w:p w:rsidR="00D5588D" w:rsidRPr="00D33912" w:rsidRDefault="00FB780E" w:rsidP="00FB780E">
      <w:pPr>
        <w:pStyle w:val="TableTitle"/>
        <w:keepLines/>
      </w:pPr>
      <w:r w:rsidRPr="00D33912">
        <w:t>Table 3.Z.4-</w:t>
      </w:r>
      <w:r w:rsidR="00DF375C" w:rsidRPr="00D33912">
        <w:t>3</w:t>
      </w:r>
      <w:r w:rsidR="00C16B49">
        <w:t xml:space="preserve">: </w:t>
      </w:r>
      <w:r w:rsidRPr="00D33912">
        <w:t xml:space="preserve"> Response Headers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458"/>
        <w:gridCol w:w="5760"/>
      </w:tblGrid>
      <w:tr w:rsidR="00D5588D" w:rsidRPr="00D33912" w:rsidTr="00291432">
        <w:tc>
          <w:tcPr>
            <w:tcW w:w="2358" w:type="dxa"/>
            <w:shd w:val="clear" w:color="auto" w:fill="D9D9D9" w:themeFill="background1" w:themeFillShade="D9"/>
          </w:tcPr>
          <w:p w:rsidR="00D5588D" w:rsidRPr="00D33912" w:rsidRDefault="00D5588D" w:rsidP="00FB780E">
            <w:pPr>
              <w:pStyle w:val="TableEntryHeader"/>
            </w:pPr>
            <w:r w:rsidRPr="00D33912">
              <w:t>Response Header</w:t>
            </w:r>
          </w:p>
        </w:tc>
        <w:tc>
          <w:tcPr>
            <w:tcW w:w="1458" w:type="dxa"/>
            <w:shd w:val="clear" w:color="auto" w:fill="D9D9D9" w:themeFill="background1" w:themeFillShade="D9"/>
          </w:tcPr>
          <w:p w:rsidR="00D5588D" w:rsidRPr="00D33912" w:rsidRDefault="00D5588D" w:rsidP="00FB780E">
            <w:pPr>
              <w:pStyle w:val="TableEntryHeader"/>
            </w:pPr>
            <w:r w:rsidRPr="00D33912">
              <w:t>Repository</w:t>
            </w:r>
            <w:r w:rsidRPr="00D33912">
              <w:br/>
              <w:t>Support</w:t>
            </w:r>
          </w:p>
        </w:tc>
        <w:tc>
          <w:tcPr>
            <w:tcW w:w="5760" w:type="dxa"/>
            <w:shd w:val="clear" w:color="auto" w:fill="D9D9D9" w:themeFill="background1" w:themeFillShade="D9"/>
          </w:tcPr>
          <w:p w:rsidR="00D5588D" w:rsidRPr="00D33912" w:rsidRDefault="00D5588D" w:rsidP="00FB780E">
            <w:pPr>
              <w:pStyle w:val="TableEntryHeader"/>
            </w:pPr>
            <w:r w:rsidRPr="00D33912">
              <w:t>Comments</w:t>
            </w:r>
          </w:p>
        </w:tc>
      </w:tr>
      <w:tr w:rsidR="00D5588D" w:rsidRPr="00D33912" w:rsidTr="00FB780E">
        <w:tc>
          <w:tcPr>
            <w:tcW w:w="2358" w:type="dxa"/>
          </w:tcPr>
          <w:p w:rsidR="00D5588D" w:rsidRPr="00D33912" w:rsidRDefault="00D5588D" w:rsidP="00FB780E">
            <w:pPr>
              <w:pStyle w:val="TableEntry"/>
            </w:pPr>
            <w:r w:rsidRPr="00D33912">
              <w:t>Expires</w:t>
            </w:r>
          </w:p>
        </w:tc>
        <w:tc>
          <w:tcPr>
            <w:tcW w:w="1458" w:type="dxa"/>
          </w:tcPr>
          <w:p w:rsidR="00D5588D" w:rsidRPr="00D33912" w:rsidRDefault="00D5588D" w:rsidP="00FB780E">
            <w:pPr>
              <w:pStyle w:val="TableEntry"/>
              <w:jc w:val="center"/>
            </w:pPr>
            <w:r w:rsidRPr="00D33912">
              <w:t>R</w:t>
            </w:r>
          </w:p>
        </w:tc>
        <w:tc>
          <w:tcPr>
            <w:tcW w:w="5760" w:type="dxa"/>
          </w:tcPr>
          <w:p w:rsidR="00D5588D" w:rsidRPr="00D33912" w:rsidRDefault="00D5588D" w:rsidP="00FB780E">
            <w:pPr>
              <w:pStyle w:val="TableEntry"/>
            </w:pPr>
            <w:r w:rsidRPr="00D33912">
              <w:t>Any valid value according to RFC2616, or 0 [c.f. RID volume ]</w:t>
            </w:r>
          </w:p>
        </w:tc>
      </w:tr>
      <w:tr w:rsidR="00D5588D" w:rsidRPr="00D33912" w:rsidTr="00FB780E">
        <w:tc>
          <w:tcPr>
            <w:tcW w:w="2358" w:type="dxa"/>
          </w:tcPr>
          <w:p w:rsidR="00D5588D" w:rsidRPr="00D33912" w:rsidRDefault="00D5588D" w:rsidP="00FB780E">
            <w:pPr>
              <w:pStyle w:val="TableEntry"/>
            </w:pPr>
            <w:r w:rsidRPr="00D33912">
              <w:t>Content-Encoding</w:t>
            </w:r>
          </w:p>
        </w:tc>
        <w:tc>
          <w:tcPr>
            <w:tcW w:w="1458" w:type="dxa"/>
          </w:tcPr>
          <w:p w:rsidR="00D5588D" w:rsidRPr="00D33912" w:rsidRDefault="00D5588D" w:rsidP="00FB780E">
            <w:pPr>
              <w:pStyle w:val="TableEntry"/>
              <w:jc w:val="center"/>
            </w:pPr>
            <w:r w:rsidRPr="00D33912">
              <w:t>O</w:t>
            </w:r>
          </w:p>
        </w:tc>
        <w:tc>
          <w:tcPr>
            <w:tcW w:w="5760" w:type="dxa"/>
          </w:tcPr>
          <w:p w:rsidR="00D5588D" w:rsidRPr="00D33912" w:rsidRDefault="00D5588D" w:rsidP="00FB780E">
            <w:pPr>
              <w:pStyle w:val="TableEntry"/>
            </w:pPr>
            <w:r w:rsidRPr="00D33912">
              <w:t xml:space="preserve">If the </w:t>
            </w:r>
            <w:r w:rsidR="00AF0574" w:rsidRPr="00D33912">
              <w:t xml:space="preserve">Clinical Knowledge Requester </w:t>
            </w:r>
            <w:r w:rsidRPr="00D33912">
              <w:t>requested encoding of the response, and the repository is able to fulfill that request, it must return the appropriate value in this header.</w:t>
            </w:r>
          </w:p>
        </w:tc>
      </w:tr>
      <w:tr w:rsidR="00D5588D" w:rsidRPr="00D33912" w:rsidTr="00FB780E">
        <w:trPr>
          <w:cantSplit/>
        </w:trPr>
        <w:tc>
          <w:tcPr>
            <w:tcW w:w="2358" w:type="dxa"/>
          </w:tcPr>
          <w:p w:rsidR="00D5588D" w:rsidRPr="00D33912" w:rsidRDefault="00D5588D" w:rsidP="00FB780E">
            <w:pPr>
              <w:pStyle w:val="TableEntry"/>
            </w:pPr>
            <w:r w:rsidRPr="00D33912">
              <w:t>Content-Type</w:t>
            </w:r>
            <w:r w:rsidRPr="00D33912">
              <w:br/>
            </w:r>
          </w:p>
        </w:tc>
        <w:tc>
          <w:tcPr>
            <w:tcW w:w="1458" w:type="dxa"/>
          </w:tcPr>
          <w:p w:rsidR="00D5588D" w:rsidRPr="00D33912" w:rsidRDefault="00D5588D" w:rsidP="00FB780E">
            <w:pPr>
              <w:pStyle w:val="TableEntry"/>
              <w:jc w:val="center"/>
            </w:pPr>
            <w:r w:rsidRPr="00D33912">
              <w:t>R</w:t>
            </w:r>
          </w:p>
        </w:tc>
        <w:tc>
          <w:tcPr>
            <w:tcW w:w="5760" w:type="dxa"/>
            <w:vMerge w:val="restart"/>
          </w:tcPr>
          <w:p w:rsidR="00D5588D" w:rsidRPr="00D33912" w:rsidRDefault="00D5588D" w:rsidP="00FB780E">
            <w:pPr>
              <w:pStyle w:val="TableEntry"/>
            </w:pPr>
            <w:r w:rsidRPr="00D33912">
              <w:t xml:space="preserve">These headers correspond to the </w:t>
            </w:r>
            <w:proofErr w:type="spellStart"/>
            <w:r w:rsidRPr="00D33912">
              <w:t>mimeType</w:t>
            </w:r>
            <w:proofErr w:type="spellEnd"/>
            <w:r w:rsidRPr="00D33912">
              <w:t xml:space="preserve">, </w:t>
            </w:r>
            <w:proofErr w:type="spellStart"/>
            <w:r w:rsidRPr="00D33912">
              <w:t>languageCode</w:t>
            </w:r>
            <w:proofErr w:type="spellEnd"/>
            <w:proofErr w:type="gramStart"/>
            <w:r w:rsidRPr="00D33912">
              <w:t>,  and</w:t>
            </w:r>
            <w:proofErr w:type="gramEnd"/>
            <w:r w:rsidRPr="00D33912">
              <w:t xml:space="preserve"> size attributes of the </w:t>
            </w:r>
            <w:r w:rsidR="00AF0574" w:rsidRPr="00D33912">
              <w:t>Content</w:t>
            </w:r>
            <w:r w:rsidRPr="00D33912">
              <w:t>.  Content-Type is required in the response.  The other two are optional.</w:t>
            </w:r>
          </w:p>
        </w:tc>
      </w:tr>
      <w:tr w:rsidR="00D5588D" w:rsidRPr="00D33912" w:rsidTr="00FB780E">
        <w:trPr>
          <w:cantSplit/>
        </w:trPr>
        <w:tc>
          <w:tcPr>
            <w:tcW w:w="2358" w:type="dxa"/>
          </w:tcPr>
          <w:p w:rsidR="00D5588D" w:rsidRPr="00D33912" w:rsidRDefault="00D5588D" w:rsidP="00FB780E">
            <w:pPr>
              <w:pStyle w:val="TableEntry"/>
            </w:pPr>
            <w:r w:rsidRPr="00D33912">
              <w:t>Content-Language</w:t>
            </w:r>
            <w:r w:rsidRPr="00D33912">
              <w:br/>
              <w:t>Content-Length</w:t>
            </w:r>
          </w:p>
        </w:tc>
        <w:tc>
          <w:tcPr>
            <w:tcW w:w="1458" w:type="dxa"/>
          </w:tcPr>
          <w:p w:rsidR="00D5588D" w:rsidRPr="00D33912" w:rsidRDefault="00D5588D" w:rsidP="00FB780E">
            <w:pPr>
              <w:pStyle w:val="TableEntry"/>
              <w:jc w:val="center"/>
            </w:pPr>
            <w:r w:rsidRPr="00D33912">
              <w:t>O</w:t>
            </w:r>
          </w:p>
        </w:tc>
        <w:tc>
          <w:tcPr>
            <w:tcW w:w="5760" w:type="dxa"/>
            <w:vMerge/>
          </w:tcPr>
          <w:p w:rsidR="00D5588D" w:rsidRPr="00D33912" w:rsidRDefault="00D5588D" w:rsidP="00FB780E">
            <w:pPr>
              <w:pStyle w:val="TableEntry"/>
            </w:pPr>
          </w:p>
        </w:tc>
      </w:tr>
      <w:tr w:rsidR="00D5588D" w:rsidRPr="00D33912" w:rsidTr="00FB780E">
        <w:tc>
          <w:tcPr>
            <w:tcW w:w="2358" w:type="dxa"/>
          </w:tcPr>
          <w:p w:rsidR="00D5588D" w:rsidRPr="00D33912" w:rsidRDefault="00D5588D" w:rsidP="00FB780E">
            <w:pPr>
              <w:pStyle w:val="TableEntry"/>
            </w:pPr>
            <w:r w:rsidRPr="00D33912">
              <w:t>Last-Modified</w:t>
            </w:r>
          </w:p>
        </w:tc>
        <w:tc>
          <w:tcPr>
            <w:tcW w:w="1458" w:type="dxa"/>
          </w:tcPr>
          <w:p w:rsidR="00D5588D" w:rsidRPr="00D33912" w:rsidRDefault="00D5588D" w:rsidP="00FB780E">
            <w:pPr>
              <w:pStyle w:val="TableEntry"/>
              <w:jc w:val="center"/>
            </w:pPr>
            <w:r w:rsidRPr="00D33912">
              <w:t>R</w:t>
            </w:r>
          </w:p>
        </w:tc>
        <w:tc>
          <w:tcPr>
            <w:tcW w:w="5760" w:type="dxa"/>
          </w:tcPr>
          <w:p w:rsidR="00D5588D" w:rsidRPr="00D33912" w:rsidRDefault="00D5588D" w:rsidP="00FB780E">
            <w:pPr>
              <w:pStyle w:val="TableEntry"/>
            </w:pPr>
            <w:r w:rsidRPr="00D33912">
              <w:t xml:space="preserve">This header should correspond to the date the document was </w:t>
            </w:r>
            <w:r w:rsidR="00AF0574" w:rsidRPr="00D33912">
              <w:t xml:space="preserve">last published or updated </w:t>
            </w:r>
            <w:r w:rsidRPr="00D33912">
              <w:t>in the repository</w:t>
            </w:r>
            <w:r w:rsidR="00AF0574" w:rsidRPr="00D33912">
              <w:t>, and should be the same as the most recent of the published or updated element in the atom feed entry for the document</w:t>
            </w:r>
            <w:r w:rsidRPr="00D33912">
              <w:t>.</w:t>
            </w:r>
          </w:p>
        </w:tc>
      </w:tr>
      <w:tr w:rsidR="00D5588D" w:rsidRPr="00D33912" w:rsidTr="00FB780E">
        <w:tc>
          <w:tcPr>
            <w:tcW w:w="2358" w:type="dxa"/>
          </w:tcPr>
          <w:p w:rsidR="00D5588D" w:rsidRPr="00D33912" w:rsidRDefault="00D5588D" w:rsidP="00FB780E">
            <w:pPr>
              <w:pStyle w:val="TableEntry"/>
            </w:pPr>
            <w:r w:rsidRPr="00D33912">
              <w:t>WWW-Authenticate</w:t>
            </w:r>
          </w:p>
        </w:tc>
        <w:tc>
          <w:tcPr>
            <w:tcW w:w="1458" w:type="dxa"/>
          </w:tcPr>
          <w:p w:rsidR="00D5588D" w:rsidRPr="00D33912" w:rsidRDefault="00D5588D" w:rsidP="00FB780E">
            <w:pPr>
              <w:pStyle w:val="TableEntry"/>
              <w:jc w:val="center"/>
            </w:pPr>
            <w:r w:rsidRPr="00D33912">
              <w:t>O</w:t>
            </w:r>
          </w:p>
        </w:tc>
        <w:tc>
          <w:tcPr>
            <w:tcW w:w="5760" w:type="dxa"/>
          </w:tcPr>
          <w:p w:rsidR="00D5588D" w:rsidRPr="00D33912" w:rsidRDefault="00D5588D" w:rsidP="00FB780E">
            <w:pPr>
              <w:pStyle w:val="TableEntry"/>
            </w:pPr>
            <w:r w:rsidRPr="00D33912">
              <w:t>If the Repository requires authentication and the request did not contain valid credentials, this header must be returned in the 401 response.</w:t>
            </w:r>
          </w:p>
          <w:p w:rsidR="00D5588D" w:rsidRPr="00D33912" w:rsidRDefault="00D5588D" w:rsidP="00FB780E">
            <w:pPr>
              <w:pStyle w:val="TableEntry"/>
            </w:pPr>
          </w:p>
        </w:tc>
      </w:tr>
    </w:tbl>
    <w:p w:rsidR="00D5588D" w:rsidRPr="00D33912" w:rsidRDefault="00AF0574" w:rsidP="00AF0574">
      <w:pPr>
        <w:pStyle w:val="Heading5"/>
        <w:numPr>
          <w:ilvl w:val="0"/>
          <w:numId w:val="0"/>
        </w:numPr>
        <w:rPr>
          <w:noProof w:val="0"/>
          <w:lang w:val="en-US"/>
        </w:rPr>
      </w:pPr>
      <w:bookmarkStart w:id="2181" w:name="_Toc330378045"/>
      <w:proofErr w:type="gramStart"/>
      <w:r w:rsidRPr="00D33912">
        <w:rPr>
          <w:noProof w:val="0"/>
          <w:lang w:val="en-US"/>
        </w:rPr>
        <w:t>3.Z.4.2.3</w:t>
      </w:r>
      <w:proofErr w:type="gramEnd"/>
      <w:r w:rsidRPr="00D33912">
        <w:rPr>
          <w:noProof w:val="0"/>
          <w:lang w:val="en-US"/>
        </w:rPr>
        <w:t xml:space="preserve"> </w:t>
      </w:r>
      <w:r w:rsidR="00D5588D" w:rsidRPr="00D33912">
        <w:rPr>
          <w:noProof w:val="0"/>
          <w:lang w:val="en-US"/>
        </w:rPr>
        <w:t>Expected Actions</w:t>
      </w:r>
      <w:bookmarkEnd w:id="2170"/>
      <w:bookmarkEnd w:id="2181"/>
    </w:p>
    <w:p w:rsidR="00DC7FF1" w:rsidRDefault="00DC7FF1" w:rsidP="00DC7FF1">
      <w:pPr>
        <w:pStyle w:val="BodyText"/>
        <w:numPr>
          <w:ilvl w:val="0"/>
          <w:numId w:val="37"/>
        </w:numPr>
        <w:rPr>
          <w:ins w:id="2182" w:author="Boone, Keith W (GE Healthcare)" w:date="2012-07-17T09:58:00Z"/>
          <w:lang w:eastAsia="x-none"/>
        </w:rPr>
      </w:pPr>
      <w:ins w:id="2183" w:author="Boone, Keith W (GE Healthcare)" w:date="2012-07-17T09:58:00Z">
        <w:r>
          <w:rPr>
            <w:lang w:eastAsia="x-none"/>
          </w:rPr>
          <w:t xml:space="preserve">A Clinical Knowledge Requestor actor </w:t>
        </w:r>
        <w:r w:rsidRPr="00376A3A">
          <w:rPr>
            <w:smallCaps/>
            <w:lang w:eastAsia="x-none"/>
          </w:rPr>
          <w:t>shall</w:t>
        </w:r>
        <w:r>
          <w:rPr>
            <w:lang w:eastAsia="x-none"/>
          </w:rPr>
          <w:t xml:space="preserve"> be configurable to send its HTTP GET</w:t>
        </w:r>
      </w:ins>
      <w:ins w:id="2184" w:author="Boone, Keith W (GE Healthcare)" w:date="2012-07-17T13:23:00Z">
        <w:r w:rsidR="0053372B">
          <w:rPr>
            <w:lang w:eastAsia="x-none"/>
          </w:rPr>
          <w:t xml:space="preserve"> </w:t>
        </w:r>
      </w:ins>
      <w:ins w:id="2185" w:author="Boone, Keith W (GE Healthcare)" w:date="2012-07-17T09:58:00Z">
        <w:r>
          <w:rPr>
            <w:lang w:eastAsia="x-none"/>
          </w:rPr>
          <w:t xml:space="preserve">request to a Clinical Knowledge </w:t>
        </w:r>
      </w:ins>
      <w:ins w:id="2186" w:author="Boone, Keith W (GE Healthcare)" w:date="2012-07-17T09:59:00Z">
        <w:r>
          <w:rPr>
            <w:lang w:eastAsia="x-none"/>
          </w:rPr>
          <w:t>Resource Repository</w:t>
        </w:r>
      </w:ins>
      <w:ins w:id="2187" w:author="Boone, Keith W (GE Healthcare)" w:date="2012-07-17T09:58:00Z">
        <w:r>
          <w:rPr>
            <w:lang w:eastAsia="x-none"/>
          </w:rPr>
          <w:t xml:space="preserve"> through a Proxy.</w:t>
        </w:r>
      </w:ins>
    </w:p>
    <w:p w:rsidR="00DC7FF1" w:rsidRDefault="00DC7FF1" w:rsidP="00291432">
      <w:pPr>
        <w:pStyle w:val="BodyText"/>
        <w:rPr>
          <w:ins w:id="2188" w:author="Boone, Keith W (GE Healthcare)" w:date="2012-07-17T09:58:00Z"/>
        </w:rPr>
      </w:pPr>
    </w:p>
    <w:p w:rsidR="00D5588D" w:rsidRPr="00D33912" w:rsidRDefault="00D5588D" w:rsidP="00291432">
      <w:pPr>
        <w:pStyle w:val="BodyText"/>
      </w:pPr>
      <w:r w:rsidRPr="00D33912">
        <w:lastRenderedPageBreak/>
        <w:t xml:space="preserve">The </w:t>
      </w:r>
      <w:r w:rsidR="00AF0574" w:rsidRPr="00D33912">
        <w:t xml:space="preserve">Clinical Knowledge Requester </w:t>
      </w:r>
      <w:r w:rsidRPr="00D33912">
        <w:t>now has the content of the document to process.</w:t>
      </w:r>
    </w:p>
    <w:p w:rsidR="003F7EC8" w:rsidRPr="00D33912" w:rsidRDefault="003F7EC8" w:rsidP="003F7EC8">
      <w:pPr>
        <w:pStyle w:val="Heading3"/>
        <w:numPr>
          <w:ilvl w:val="0"/>
          <w:numId w:val="0"/>
        </w:numPr>
        <w:rPr>
          <w:noProof w:val="0"/>
          <w:lang w:val="en-US"/>
        </w:rPr>
      </w:pPr>
      <w:bookmarkStart w:id="2189" w:name="_Toc330378046"/>
      <w:proofErr w:type="gramStart"/>
      <w:r w:rsidRPr="00D33912">
        <w:rPr>
          <w:noProof w:val="0"/>
          <w:lang w:val="en-US"/>
        </w:rPr>
        <w:t>3.Z.5</w:t>
      </w:r>
      <w:proofErr w:type="gramEnd"/>
      <w:r w:rsidRPr="00D33912">
        <w:rPr>
          <w:noProof w:val="0"/>
          <w:lang w:val="en-US"/>
        </w:rPr>
        <w:t xml:space="preserve"> </w:t>
      </w:r>
      <w:commentRangeStart w:id="2190"/>
      <w:r w:rsidRPr="00D33912">
        <w:rPr>
          <w:noProof w:val="0"/>
          <w:lang w:val="en-US"/>
        </w:rPr>
        <w:t>Security Requirements</w:t>
      </w:r>
      <w:commentRangeEnd w:id="2190"/>
      <w:r w:rsidR="0053372B">
        <w:rPr>
          <w:rStyle w:val="CommentReference"/>
          <w:rFonts w:ascii="Times New Roman" w:hAnsi="Times New Roman"/>
          <w:b w:val="0"/>
          <w:noProof w:val="0"/>
          <w:kern w:val="0"/>
          <w:lang w:val="en-US" w:eastAsia="en-US"/>
        </w:rPr>
        <w:commentReference w:id="2190"/>
      </w:r>
      <w:bookmarkEnd w:id="2189"/>
    </w:p>
    <w:p w:rsidR="000B3022" w:rsidRPr="00291432" w:rsidRDefault="003F7EC8" w:rsidP="00D33912">
      <w:pPr>
        <w:pStyle w:val="BodyText"/>
      </w:pPr>
      <w:r w:rsidRPr="00291432">
        <w:t>This transaction involves the retrieval of clinical knowledge.  There is no individually identifiable health information being exchange</w:t>
      </w:r>
      <w:r w:rsidR="00B30F9C" w:rsidRPr="00291432">
        <w:t>d</w:t>
      </w:r>
      <w:r w:rsidRPr="00291432">
        <w:t>, and therefore no audit logging requirements</w:t>
      </w:r>
      <w:r w:rsidR="00621873" w:rsidRPr="00291432">
        <w:t>.  Encryption of the communication is still required because this transaction may pass authentication parameters, and/or communicate content that needs to be access controlled.</w:t>
      </w:r>
    </w:p>
    <w:p w:rsidR="002177B7" w:rsidRPr="00D33912" w:rsidDel="00E97596" w:rsidRDefault="00C025AA">
      <w:pPr>
        <w:pStyle w:val="AppendixHeading1"/>
        <w:pageBreakBefore/>
        <w:ind w:left="1152" w:hanging="720"/>
        <w:rPr>
          <w:del w:id="2191" w:author="Boone, Keith W (GE Healthcare)" w:date="2012-07-17T16:53:00Z"/>
        </w:rPr>
        <w:pPrChange w:id="2192" w:author="Boone, Keith W (GE Healthcare)" w:date="2012-07-17T16:53:00Z">
          <w:pPr>
            <w:pStyle w:val="AppendixHeading1"/>
            <w:pageBreakBefore/>
          </w:pPr>
        </w:pPrChange>
      </w:pPr>
      <w:del w:id="2193" w:author="Boone, Keith W (GE Healthcare)" w:date="2012-07-17T16:53:00Z">
        <w:r w:rsidRPr="00D33912" w:rsidDel="00E97596">
          <w:lastRenderedPageBreak/>
          <w:delText>Appendix A – HTML Test Page</w:delText>
        </w:r>
      </w:del>
    </w:p>
    <w:p w:rsidR="00C025AA" w:rsidRPr="00D33912" w:rsidDel="00E97596" w:rsidRDefault="00C025AA">
      <w:pPr>
        <w:pStyle w:val="BodyText"/>
        <w:ind w:left="1152" w:hanging="720"/>
        <w:rPr>
          <w:del w:id="2194" w:author="Boone, Keith W (GE Healthcare)" w:date="2012-07-17T16:53:00Z"/>
        </w:rPr>
        <w:pPrChange w:id="2195" w:author="Boone, Keith W (GE Healthcare)" w:date="2012-07-17T16:53:00Z">
          <w:pPr>
            <w:pStyle w:val="BodyText"/>
          </w:pPr>
        </w:pPrChange>
      </w:pPr>
      <w:del w:id="2196" w:author="Boone, Keith W (GE Healthcare)" w:date="2012-07-17T16:53:00Z">
        <w:r w:rsidRPr="00D33912" w:rsidDel="00E97596">
          <w:delText xml:space="preserve">The HTML page below can be used </w:delText>
        </w:r>
        <w:r w:rsidR="00203748" w:rsidRPr="00D33912" w:rsidDel="00E97596">
          <w:delText xml:space="preserve">as a starting point to </w:delText>
        </w:r>
        <w:r w:rsidRPr="00D33912" w:rsidDel="00E97596">
          <w:delText>generate a message</w:delText>
        </w:r>
        <w:r w:rsidR="00203748" w:rsidRPr="00D33912" w:rsidDel="00E97596">
          <w:delText>s</w:delText>
        </w:r>
        <w:r w:rsidRPr="00D33912" w:rsidDel="00E97596">
          <w:delText xml:space="preserve"> conforming to the requirements of the Clinical Knowledge Requester Actor.</w:delText>
        </w:r>
      </w:del>
    </w:p>
    <w:p w:rsidR="00203748" w:rsidRPr="00C16B49" w:rsidDel="00E97596" w:rsidRDefault="00203748" w:rsidP="00585843">
      <w:pPr>
        <w:pStyle w:val="Note"/>
        <w:rPr>
          <w:del w:id="2197" w:author="Boone, Keith W (GE Healthcare)" w:date="2012-07-17T16:53:00Z"/>
        </w:rPr>
      </w:pPr>
      <w:del w:id="2198" w:author="Boone, Keith W (GE Healthcare)" w:date="2012-07-17T16:53:00Z">
        <w:r w:rsidRPr="00D33912" w:rsidDel="00E97596">
          <w:delText>Note:</w:delText>
        </w:r>
        <w:r w:rsidRPr="00D33912" w:rsidDel="00E97596">
          <w:tab/>
          <w:delText xml:space="preserve">This sample will likely be moved to Implementation Resources and be referenced </w:delText>
        </w:r>
        <w:r w:rsidR="00A360AF" w:rsidRPr="00C16B49" w:rsidDel="00E97596">
          <w:delText xml:space="preserve">rather than included </w:delText>
        </w:r>
        <w:r w:rsidRPr="00C16B49" w:rsidDel="00E97596">
          <w:delText xml:space="preserve">in the Trial Implementation.  </w:delText>
        </w:r>
        <w:r w:rsidR="00A360AF" w:rsidRPr="00C16B49" w:rsidDel="00E97596">
          <w:delText xml:space="preserve">It </w:delText>
        </w:r>
        <w:r w:rsidRPr="00C16B49" w:rsidDel="00E97596">
          <w:delText xml:space="preserve">serves as a useful starting point for creating a conforming request, </w:delText>
        </w:r>
        <w:r w:rsidR="00A360AF" w:rsidRPr="00C16B49" w:rsidDel="00E97596">
          <w:delText>but unless all form fields are properly completed, the resulting output will not always conform to the specification of this profile.</w:delText>
        </w:r>
      </w:del>
    </w:p>
    <w:p w:rsidR="00203748" w:rsidRPr="00D33912" w:rsidDel="00E97596" w:rsidRDefault="00203748">
      <w:pPr>
        <w:pStyle w:val="BodyText"/>
        <w:ind w:left="1152" w:hanging="720"/>
        <w:rPr>
          <w:del w:id="2199" w:author="Boone, Keith W (GE Healthcare)" w:date="2012-07-17T16:53:00Z"/>
        </w:rPr>
        <w:pPrChange w:id="2200" w:author="Boone, Keith W (GE Healthcare)" w:date="2012-07-17T16:53:00Z">
          <w:pPr>
            <w:pStyle w:val="BodyText"/>
          </w:pPr>
        </w:pPrChange>
      </w:pPr>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01" w:author="Boone, Keith W (GE Healthcare)" w:date="2012-07-17T16:53:00Z"/>
        </w:rPr>
        <w:pPrChange w:id="2202"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03" w:author="Boone, Keith W (GE Healthcare)" w:date="2012-07-17T16:53:00Z">
        <w:r w:rsidRPr="00D33912" w:rsidDel="00E97596">
          <w:delText>&lt;?xml version="1.0" encoding="UTF-8"?&gt;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04" w:author="Boone, Keith W (GE Healthcare)" w:date="2012-07-17T16:53:00Z"/>
        </w:rPr>
        <w:pPrChange w:id="2205"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06" w:author="Boone, Keith W (GE Healthcare)" w:date="2012-07-17T16:53:00Z">
        <w:r w:rsidRPr="00D33912" w:rsidDel="00E97596">
          <w:delText>&lt;html xmlns="http://www.w3.org/1999/xhtml"&gt;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07" w:author="Boone, Keith W (GE Healthcare)" w:date="2012-07-17T16:53:00Z"/>
        </w:rPr>
        <w:pPrChange w:id="2208"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09" w:author="Boone, Keith W (GE Healthcare)" w:date="2012-07-17T16:53:00Z">
        <w:r w:rsidRPr="00D33912" w:rsidDel="00E97596">
          <w:delText xml:space="preserve">  &lt;head&gt;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10" w:author="Boone, Keith W (GE Healthcare)" w:date="2012-07-17T16:53:00Z"/>
        </w:rPr>
        <w:pPrChange w:id="2211"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12" w:author="Boone, Keith W (GE Healthcare)" w:date="2012-07-17T16:53:00Z">
        <w:r w:rsidRPr="00D33912" w:rsidDel="00E97596">
          <w:delText xml:space="preserve">    &lt;title&gt;Request for Clinical Knowledge Test Page&lt;/title&gt;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13" w:author="Boone, Keith W (GE Healthcare)" w:date="2012-07-17T16:53:00Z"/>
        </w:rPr>
        <w:pPrChange w:id="2214"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15" w:author="Boone, Keith W (GE Healthcare)" w:date="2012-07-17T16:53:00Z">
        <w:r w:rsidRPr="00D33912" w:rsidDel="00E97596">
          <w:delText xml:space="preserve">  &lt;/head&gt;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16" w:author="Boone, Keith W (GE Healthcare)" w:date="2012-07-17T16:53:00Z"/>
        </w:rPr>
        <w:pPrChange w:id="2217"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18" w:author="Boone, Keith W (GE Healthcare)" w:date="2012-07-17T16:53:00Z">
        <w:r w:rsidRPr="00D33912" w:rsidDel="00E97596">
          <w:delText xml:space="preserve">  &lt;body&gt;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19" w:author="Boone, Keith W (GE Healthcare)" w:date="2012-07-17T16:53:00Z"/>
        </w:rPr>
        <w:pPrChange w:id="2220"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21" w:author="Boone, Keith W (GE Healthcare)" w:date="2012-07-17T16:53:00Z">
        <w:r w:rsidRPr="00D33912" w:rsidDel="00E97596">
          <w:delText xml:space="preserve">    &lt;form method="post" action="http://google.com"&gt;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22" w:author="Boone, Keith W (GE Healthcare)" w:date="2012-07-17T16:53:00Z"/>
        </w:rPr>
        <w:pPrChange w:id="2223"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24" w:author="Boone, Keith W (GE Healthcare)" w:date="2012-07-17T16:53:00Z">
        <w:r w:rsidRPr="00D33912" w:rsidDel="00E97596">
          <w:delText xml:space="preserve">      &lt;div&gt;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25" w:author="Boone, Keith W (GE Healthcare)" w:date="2012-07-17T16:53:00Z"/>
        </w:rPr>
        <w:pPrChange w:id="2226"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27" w:author="Boone, Keith W (GE Healthcare)" w:date="2012-07-17T16:53:00Z">
        <w:r w:rsidRPr="00D33912" w:rsidDel="00E97596">
          <w:delText xml:space="preserve">        &lt;input type="hidden" name="knowledgeRequestNotification.id.root"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28" w:author="Boone, Keith W (GE Healthcare)" w:date="2012-07-17T16:53:00Z"/>
        </w:rPr>
        <w:pPrChange w:id="2229"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30" w:author="Boone, Keith W (GE Healthcare)" w:date="2012-07-17T16:53:00Z">
        <w:r w:rsidRPr="00D33912" w:rsidDel="00E97596">
          <w:delText xml:space="preserve">          value="0" id="knowledgeRequestNotification.id.root"/&gt;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31" w:author="Boone, Keith W (GE Healthcare)" w:date="2012-07-17T16:53:00Z"/>
        </w:rPr>
        <w:pPrChange w:id="2232"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33" w:author="Boone, Keith W (GE Healthcare)" w:date="2012-07-17T16:53:00Z">
        <w:r w:rsidRPr="00D33912" w:rsidDel="00E97596">
          <w:delText xml:space="preserve">        &lt;input type="hidden"</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34" w:author="Boone, Keith W (GE Healthcare)" w:date="2012-07-17T16:53:00Z"/>
        </w:rPr>
        <w:pPrChange w:id="2235"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36" w:author="Boone, Keith W (GE Healthcare)" w:date="2012-07-17T16:53:00Z">
        <w:r w:rsidRPr="00D33912" w:rsidDel="00E97596">
          <w:delText xml:space="preserve">          name="knowledgeRequestNotification.effectiveTime.v"</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37" w:author="Boone, Keith W (GE Healthcare)" w:date="2012-07-17T16:53:00Z"/>
        </w:rPr>
        <w:pPrChange w:id="2238"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39" w:author="Boone, Keith W (GE Healthcare)" w:date="2012-07-17T16:53:00Z">
        <w:r w:rsidRPr="00D33912" w:rsidDel="00E97596">
          <w:delText xml:space="preserve">          value="20120503121700"</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40" w:author="Boone, Keith W (GE Healthcare)" w:date="2012-07-17T16:53:00Z"/>
        </w:rPr>
        <w:pPrChange w:id="2241"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42" w:author="Boone, Keith W (GE Healthcare)" w:date="2012-07-17T16:53:00Z">
        <w:r w:rsidRPr="00D33912" w:rsidDel="00E97596">
          <w:delText xml:space="preserve">          id="knowledgeRequestNotification.effectiveTime.v"/&gt;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43" w:author="Boone, Keith W (GE Healthcare)" w:date="2012-07-17T16:53:00Z"/>
        </w:rPr>
        <w:pPrChange w:id="2244"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45" w:author="Boone, Keith W (GE Healthcare)" w:date="2012-07-17T16:53:00Z">
        <w:r w:rsidRPr="00D33912" w:rsidDel="00E97596">
          <w:delText xml:space="preserve">        &lt;input type="hidden" name="assignedAuthorizedPerson.id.root"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46" w:author="Boone, Keith W (GE Healthcare)" w:date="2012-07-17T16:53:00Z"/>
        </w:rPr>
        <w:pPrChange w:id="2247"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48" w:author="Boone, Keith W (GE Healthcare)" w:date="2012-07-17T16:53:00Z">
        <w:r w:rsidRPr="00D33912" w:rsidDel="00E97596">
          <w:delText xml:space="preserve">          value="0" id="assignedAuthorizedPerson.id.root"/&gt;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49" w:author="Boone, Keith W (GE Healthcare)" w:date="2012-07-17T16:53:00Z"/>
        </w:rPr>
        <w:pPrChange w:id="2250"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51" w:author="Boone, Keith W (GE Healthcare)" w:date="2012-07-17T16:53:00Z">
        <w:r w:rsidRPr="00D33912" w:rsidDel="00E97596">
          <w:delText xml:space="preserve">        &lt;p&gt;User ID: &lt;input type="text"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52" w:author="Boone, Keith W (GE Healthcare)" w:date="2012-07-17T16:53:00Z"/>
        </w:rPr>
        <w:pPrChange w:id="2253"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54" w:author="Boone, Keith W (GE Healthcare)" w:date="2012-07-17T16:53:00Z">
        <w:r w:rsidRPr="00D33912" w:rsidDel="00E97596">
          <w:delText xml:space="preserve">            name="assignedAuthorizedPerson.id.extension" value="KWB"</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55" w:author="Boone, Keith W (GE Healthcare)" w:date="2012-07-17T16:53:00Z"/>
        </w:rPr>
        <w:pPrChange w:id="2256"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57" w:author="Boone, Keith W (GE Healthcare)" w:date="2012-07-17T16:53:00Z">
        <w:r w:rsidRPr="00D33912" w:rsidDel="00E97596">
          <w:delText xml:space="preserve">            id="assignedAuthorizedPerson.id.extension"/&gt;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58" w:author="Boone, Keith W (GE Healthcare)" w:date="2012-07-17T16:53:00Z"/>
        </w:rPr>
        <w:pPrChange w:id="2259"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60" w:author="Boone, Keith W (GE Healthcare)" w:date="2012-07-17T16:53:00Z">
        <w:r w:rsidRPr="00D33912" w:rsidDel="00E97596">
          <w:delText xml:space="preserve">        &lt;/p&gt;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61" w:author="Boone, Keith W (GE Healthcare)" w:date="2012-07-17T16:53:00Z"/>
        </w:rPr>
        <w:pPrChange w:id="2262"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63" w:author="Boone, Keith W (GE Healthcare)" w:date="2012-07-17T16:53:00Z">
        <w:r w:rsidRPr="00D33912" w:rsidDel="00E97596">
          <w:delText xml:space="preserve">        &lt;p&gt;Gender: &lt;select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64" w:author="Boone, Keith W (GE Healthcare)" w:date="2012-07-17T16:53:00Z"/>
        </w:rPr>
        <w:pPrChange w:id="2265"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66" w:author="Boone, Keith W (GE Healthcare)" w:date="2012-07-17T16:53:00Z">
        <w:r w:rsidRPr="00D33912" w:rsidDel="00E97596">
          <w:delText xml:space="preserve">            name="patientPerson.administrativeGenderCode.c"&gt;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67" w:author="Boone, Keith W (GE Healthcare)" w:date="2012-07-17T16:53:00Z"/>
        </w:rPr>
        <w:pPrChange w:id="2268"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69" w:author="Boone, Keith W (GE Healthcare)" w:date="2012-07-17T16:53:00Z">
        <w:r w:rsidRPr="00D33912" w:rsidDel="00E97596">
          <w:delText xml:space="preserve">            &lt;option value="M"&gt;Male&lt;/option&gt;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70" w:author="Boone, Keith W (GE Healthcare)" w:date="2012-07-17T16:53:00Z"/>
        </w:rPr>
        <w:pPrChange w:id="2271"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72" w:author="Boone, Keith W (GE Healthcare)" w:date="2012-07-17T16:53:00Z">
        <w:r w:rsidRPr="00D33912" w:rsidDel="00E97596">
          <w:delText xml:space="preserve">            &lt;option value="F"&gt;Female&lt;/option&gt;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73" w:author="Boone, Keith W (GE Healthcare)" w:date="2012-07-17T16:53:00Z"/>
        </w:rPr>
        <w:pPrChange w:id="2274"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75" w:author="Boone, Keith W (GE Healthcare)" w:date="2012-07-17T16:53:00Z">
        <w:r w:rsidRPr="00D33912" w:rsidDel="00E97596">
          <w:delText xml:space="preserve">            &lt;option value="UN"&gt;Undifferentiated&lt;/option&gt;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76" w:author="Boone, Keith W (GE Healthcare)" w:date="2012-07-17T16:53:00Z"/>
        </w:rPr>
        <w:pPrChange w:id="2277"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78" w:author="Boone, Keith W (GE Healthcare)" w:date="2012-07-17T16:53:00Z">
        <w:r w:rsidRPr="00D33912" w:rsidDel="00E97596">
          <w:delText xml:space="preserve">          &lt;/select&gt;&lt;/p&gt;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79" w:author="Boone, Keith W (GE Healthcare)" w:date="2012-07-17T16:53:00Z"/>
        </w:rPr>
        <w:pPrChange w:id="2280"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81" w:author="Boone, Keith W (GE Healthcare)" w:date="2012-07-17T16:53:00Z">
        <w:r w:rsidRPr="00D33912" w:rsidDel="00E97596">
          <w:delText xml:space="preserve">        &lt;p&gt;Age: &lt;input type="text" name="age.v.v"/&gt; Units: &lt;select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82" w:author="Boone, Keith W (GE Healthcare)" w:date="2012-07-17T16:53:00Z"/>
        </w:rPr>
        <w:pPrChange w:id="2283"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84" w:author="Boone, Keith W (GE Healthcare)" w:date="2012-07-17T16:53:00Z">
        <w:r w:rsidRPr="00D33912" w:rsidDel="00E97596">
          <w:delText xml:space="preserve">            name="age.v.u"&gt;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85" w:author="Boone, Keith W (GE Healthcare)" w:date="2012-07-17T16:53:00Z"/>
        </w:rPr>
        <w:pPrChange w:id="2286"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87" w:author="Boone, Keith W (GE Healthcare)" w:date="2012-07-17T16:53:00Z">
        <w:r w:rsidRPr="00D33912" w:rsidDel="00E97596">
          <w:delText xml:space="preserve">            &lt;option value="a"&gt;Years&lt;/option&gt;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88" w:author="Boone, Keith W (GE Healthcare)" w:date="2012-07-17T16:53:00Z"/>
        </w:rPr>
        <w:pPrChange w:id="2289"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90" w:author="Boone, Keith W (GE Healthcare)" w:date="2012-07-17T16:53:00Z">
        <w:r w:rsidRPr="00D33912" w:rsidDel="00E97596">
          <w:delText xml:space="preserve">            &lt;option value="m"&gt;Months&lt;/option&gt;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91" w:author="Boone, Keith W (GE Healthcare)" w:date="2012-07-17T16:53:00Z"/>
        </w:rPr>
        <w:pPrChange w:id="2292"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93" w:author="Boone, Keith W (GE Healthcare)" w:date="2012-07-17T16:53:00Z">
        <w:r w:rsidRPr="00D33912" w:rsidDel="00E97596">
          <w:delText xml:space="preserve">            &lt;option value="w"&gt;Weeks&lt;/option&gt;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94" w:author="Boone, Keith W (GE Healthcare)" w:date="2012-07-17T16:53:00Z"/>
        </w:rPr>
        <w:pPrChange w:id="2295"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96" w:author="Boone, Keith W (GE Healthcare)" w:date="2012-07-17T16:53:00Z">
        <w:r w:rsidRPr="00D33912" w:rsidDel="00E97596">
          <w:delText xml:space="preserve">            &lt;option value="d"&gt;Days&lt;/option&gt;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297" w:author="Boone, Keith W (GE Healthcare)" w:date="2012-07-17T16:53:00Z"/>
        </w:rPr>
        <w:pPrChange w:id="2298"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299" w:author="Boone, Keith W (GE Healthcare)" w:date="2012-07-17T16:53:00Z">
        <w:r w:rsidRPr="00D33912" w:rsidDel="00E97596">
          <w:delText xml:space="preserve">            &lt;option value="h"&gt;Hours&lt;/option&gt;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00" w:author="Boone, Keith W (GE Healthcare)" w:date="2012-07-17T16:53:00Z"/>
        </w:rPr>
        <w:pPrChange w:id="2301"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02" w:author="Boone, Keith W (GE Healthcare)" w:date="2012-07-17T16:53:00Z">
        <w:r w:rsidRPr="00D33912" w:rsidDel="00E97596">
          <w:delText xml:space="preserve">          &lt;/select&gt;&lt;/p&gt;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03" w:author="Boone, Keith W (GE Healthcare)" w:date="2012-07-17T16:53:00Z"/>
        </w:rPr>
        <w:pPrChange w:id="2304"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05" w:author="Boone, Keith W (GE Healthcare)" w:date="2012-07-17T16:53:00Z">
        <w:r w:rsidRPr="00D33912" w:rsidDel="00E97596">
          <w:delText xml:space="preserve">        &lt;p&gt;Task: &lt;select name="taskContext.c.c"&gt;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06" w:author="Boone, Keith W (GE Healthcare)" w:date="2012-07-17T16:53:00Z"/>
        </w:rPr>
        <w:pPrChange w:id="2307"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08" w:author="Boone, Keith W (GE Healthcare)" w:date="2012-07-17T16:53:00Z">
        <w:r w:rsidRPr="00D33912" w:rsidDel="00E97596">
          <w:delText xml:space="preserve">            &lt;option value="OE"</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09" w:author="Boone, Keith W (GE Healthcare)" w:date="2012-07-17T16:53:00Z"/>
        </w:rPr>
        <w:pPrChange w:id="2310"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11" w:author="Boone, Keith W (GE Healthcare)" w:date="2012-07-17T16:53:00Z">
        <w:r w:rsidRPr="00D33912" w:rsidDel="00E97596">
          <w:delText xml:space="preserve">              title="A clinician creates a request for a service to be performed for a given patient."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12" w:author="Boone, Keith W (GE Healthcare)" w:date="2012-07-17T16:53:00Z"/>
        </w:rPr>
        <w:pPrChange w:id="2313"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14" w:author="Boone, Keith W (GE Healthcare)" w:date="2012-07-17T16:53:00Z">
        <w:r w:rsidRPr="00D33912" w:rsidDel="00E97596">
          <w:delText xml:space="preserve">              &gt;order entry task&lt;/option&gt;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15" w:author="Boone, Keith W (GE Healthcare)" w:date="2012-07-17T16:53:00Z"/>
        </w:rPr>
        <w:pPrChange w:id="2316"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17" w:author="Boone, Keith W (GE Healthcare)" w:date="2012-07-17T16:53:00Z">
        <w:r w:rsidRPr="00D33912" w:rsidDel="00E97596">
          <w:delText xml:space="preserve">            &lt;option value="LABOE"</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18" w:author="Boone, Keith W (GE Healthcare)" w:date="2012-07-17T16:53:00Z"/>
        </w:rPr>
        <w:pPrChange w:id="2319"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20" w:author="Boone, Keith W (GE Healthcare)" w:date="2012-07-17T16:53:00Z">
        <w:r w:rsidRPr="00D33912" w:rsidDel="00E97596">
          <w:delText xml:space="preserve">              title="A clinician creates a request for a laboratory test to be done for a given patient."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21" w:author="Boone, Keith W (GE Healthcare)" w:date="2012-07-17T16:53:00Z"/>
        </w:rPr>
        <w:pPrChange w:id="2322"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23" w:author="Boone, Keith W (GE Healthcare)" w:date="2012-07-17T16:53:00Z">
        <w:r w:rsidRPr="00D33912" w:rsidDel="00E97596">
          <w:delText xml:space="preserve">              &gt;laboratory test order entry task&lt;/option&gt;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24" w:author="Boone, Keith W (GE Healthcare)" w:date="2012-07-17T16:53:00Z"/>
        </w:rPr>
        <w:pPrChange w:id="2325"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26" w:author="Boone, Keith W (GE Healthcare)" w:date="2012-07-17T16:53:00Z">
        <w:r w:rsidRPr="00D33912" w:rsidDel="00E97596">
          <w:lastRenderedPageBreak/>
          <w:delText xml:space="preserve">            &lt;option value="MEDOE"</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27" w:author="Boone, Keith W (GE Healthcare)" w:date="2012-07-17T16:53:00Z"/>
        </w:rPr>
        <w:pPrChange w:id="2328"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29" w:author="Boone, Keith W (GE Healthcare)" w:date="2012-07-17T16:53:00Z">
        <w:r w:rsidRPr="00D33912" w:rsidDel="00E97596">
          <w:delText xml:space="preserve">              title="A clinician creates a request for the administration of one or more medications to a given patient."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30" w:author="Boone, Keith W (GE Healthcare)" w:date="2012-07-17T16:53:00Z"/>
        </w:rPr>
        <w:pPrChange w:id="2331"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32" w:author="Boone, Keith W (GE Healthcare)" w:date="2012-07-17T16:53:00Z">
        <w:r w:rsidRPr="00D33912" w:rsidDel="00E97596">
          <w:delText xml:space="preserve">              &gt;medication order entry task&lt;/option&gt;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33" w:author="Boone, Keith W (GE Healthcare)" w:date="2012-07-17T16:53:00Z"/>
        </w:rPr>
        <w:pPrChange w:id="2334"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35" w:author="Boone, Keith W (GE Healthcare)" w:date="2012-07-17T16:53:00Z">
        <w:r w:rsidRPr="00D33912" w:rsidDel="00E97596">
          <w:delText xml:space="preserve">            &lt;option value="PATDOC"</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36" w:author="Boone, Keith W (GE Healthcare)" w:date="2012-07-17T16:53:00Z"/>
        </w:rPr>
        <w:pPrChange w:id="2337"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38" w:author="Boone, Keith W (GE Healthcare)" w:date="2012-07-17T16:53:00Z">
        <w:r w:rsidRPr="00D33912" w:rsidDel="00E97596">
          <w:delText xml:space="preserve">              title="A person enters documentation about a given patient."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39" w:author="Boone, Keith W (GE Healthcare)" w:date="2012-07-17T16:53:00Z"/>
        </w:rPr>
        <w:pPrChange w:id="2340"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41" w:author="Boone, Keith W (GE Healthcare)" w:date="2012-07-17T16:53:00Z">
        <w:r w:rsidRPr="00D33912" w:rsidDel="00E97596">
          <w:delText xml:space="preserve">              &gt;patient documentation task&lt;/option&gt;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42" w:author="Boone, Keith W (GE Healthcare)" w:date="2012-07-17T16:53:00Z"/>
        </w:rPr>
        <w:pPrChange w:id="2343"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44" w:author="Boone, Keith W (GE Healthcare)" w:date="2012-07-17T16:53:00Z">
        <w:r w:rsidRPr="00D33912" w:rsidDel="00E97596">
          <w:delText xml:space="preserve">            &lt;option value="ALLERLREV"</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45" w:author="Boone, Keith W (GE Healthcare)" w:date="2012-07-17T16:53:00Z"/>
        </w:rPr>
        <w:pPrChange w:id="2346"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47" w:author="Boone, Keith W (GE Healthcare)" w:date="2012-07-17T16:53:00Z">
        <w:r w:rsidRPr="00D33912" w:rsidDel="00E97596">
          <w:delText xml:space="preserve">              title="A person reviews a list of known allergies</w:delText>
        </w:r>
      </w:del>
      <w:del w:id="2348" w:author="Boone, Keith W (GE Healthcare)" w:date="2012-07-17T16:02:00Z">
        <w:r w:rsidRPr="00D33912" w:rsidDel="00141C5A">
          <w:delText xml:space="preserve"> of a given patient</w:delText>
        </w:r>
      </w:del>
      <w:del w:id="2349" w:author="Boone, Keith W (GE Healthcare)" w:date="2012-07-17T16:53:00Z">
        <w:r w:rsidRPr="00D33912" w:rsidDel="00E97596">
          <w:delTex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50" w:author="Boone, Keith W (GE Healthcare)" w:date="2012-07-17T16:53:00Z"/>
        </w:rPr>
        <w:pPrChange w:id="2351"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52" w:author="Boone, Keith W (GE Healthcare)" w:date="2012-07-17T16:53:00Z">
        <w:r w:rsidRPr="00D33912" w:rsidDel="00E97596">
          <w:delText xml:space="preserve">              &gt;allergy list review&lt;/option&gt;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53" w:author="Boone, Keith W (GE Healthcare)" w:date="2012-07-17T16:53:00Z"/>
        </w:rPr>
        <w:pPrChange w:id="2354"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55" w:author="Boone, Keith W (GE Healthcare)" w:date="2012-07-17T16:53:00Z">
        <w:r w:rsidRPr="00D33912" w:rsidDel="00E97596">
          <w:delText xml:space="preserve">            &lt;option value="CLINNOTEE"</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56" w:author="Boone, Keith W (GE Healthcare)" w:date="2012-07-17T16:53:00Z"/>
        </w:rPr>
        <w:pPrChange w:id="2357"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58" w:author="Boone, Keith W (GE Healthcare)" w:date="2012-07-17T16:53:00Z">
        <w:r w:rsidRPr="00D33912" w:rsidDel="00E97596">
          <w:delText xml:space="preserve">              title="A clinician enters a clinical note about a given patient"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59" w:author="Boone, Keith W (GE Healthcare)" w:date="2012-07-17T16:53:00Z"/>
        </w:rPr>
        <w:pPrChange w:id="2360"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61" w:author="Boone, Keith W (GE Healthcare)" w:date="2012-07-17T16:53:00Z">
        <w:r w:rsidRPr="00D33912" w:rsidDel="00E97596">
          <w:delText xml:space="preserve">              &gt;clinical note entry task&lt;/option&gt;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62" w:author="Boone, Keith W (GE Healthcare)" w:date="2012-07-17T16:53:00Z"/>
        </w:rPr>
        <w:pPrChange w:id="2363"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64" w:author="Boone, Keith W (GE Healthcare)" w:date="2012-07-17T16:53:00Z">
        <w:r w:rsidRPr="00D33912" w:rsidDel="00E97596">
          <w:delText xml:space="preserve">            &lt;option value="DIAGLISTE"</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65" w:author="Boone, Keith W (GE Healthcare)" w:date="2012-07-17T16:53:00Z"/>
        </w:rPr>
        <w:pPrChange w:id="2366"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67" w:author="Boone, Keith W (GE Healthcare)" w:date="2012-07-17T16:53:00Z">
        <w:r w:rsidRPr="00D33912" w:rsidDel="00E97596">
          <w:delText xml:space="preserve">              title="A clinician enters a diagnosis for a given patient."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68" w:author="Boone, Keith W (GE Healthcare)" w:date="2012-07-17T16:53:00Z"/>
        </w:rPr>
        <w:pPrChange w:id="2369"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70" w:author="Boone, Keith W (GE Healthcare)" w:date="2012-07-17T16:53:00Z">
        <w:r w:rsidRPr="00D33912" w:rsidDel="00E97596">
          <w:delText xml:space="preserve">              &gt;diagnosis list entry task&lt;/option&gt;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71" w:author="Boone, Keith W (GE Healthcare)" w:date="2012-07-17T16:53:00Z"/>
        </w:rPr>
        <w:pPrChange w:id="2372"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73" w:author="Boone, Keith W (GE Healthcare)" w:date="2012-07-17T16:53:00Z">
        <w:r w:rsidRPr="00D33912" w:rsidDel="00E97596">
          <w:delText xml:space="preserve">            &lt;option value="DISCHSUME"</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74" w:author="Boone, Keith W (GE Healthcare)" w:date="2012-07-17T16:53:00Z"/>
        </w:rPr>
        <w:pPrChange w:id="2375"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76" w:author="Boone, Keith W (GE Healthcare)" w:date="2012-07-17T16:53:00Z">
        <w:r w:rsidRPr="00D33912" w:rsidDel="00E97596">
          <w:delText xml:space="preserve">              title="A clinician enters a discharge summary for a given patient."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77" w:author="Boone, Keith W (GE Healthcare)" w:date="2012-07-17T16:53:00Z"/>
        </w:rPr>
        <w:pPrChange w:id="2378"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79" w:author="Boone, Keith W (GE Healthcare)" w:date="2012-07-17T16:53:00Z">
        <w:r w:rsidRPr="00D33912" w:rsidDel="00E97596">
          <w:delText xml:space="preserve">              &gt;discharge summary entry task&lt;/option&gt;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80" w:author="Boone, Keith W (GE Healthcare)" w:date="2012-07-17T16:53:00Z"/>
        </w:rPr>
        <w:pPrChange w:id="2381"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82" w:author="Boone, Keith W (GE Healthcare)" w:date="2012-07-17T16:53:00Z">
        <w:r w:rsidRPr="00D33912" w:rsidDel="00E97596">
          <w:delText xml:space="preserve">            &lt;option value="PATREPE"</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83" w:author="Boone, Keith W (GE Healthcare)" w:date="2012-07-17T16:53:00Z"/>
        </w:rPr>
        <w:pPrChange w:id="2384"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85" w:author="Boone, Keith W (GE Healthcare)" w:date="2012-07-17T16:53:00Z">
        <w:r w:rsidRPr="00D33912" w:rsidDel="00E97596">
          <w:delText xml:space="preserve">              title="A pathologist enters a report for a given patient."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86" w:author="Boone, Keith W (GE Healthcare)" w:date="2012-07-17T16:53:00Z"/>
        </w:rPr>
        <w:pPrChange w:id="2387"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88" w:author="Boone, Keith W (GE Healthcare)" w:date="2012-07-17T16:53:00Z">
        <w:r w:rsidRPr="00D33912" w:rsidDel="00E97596">
          <w:delText xml:space="preserve">              &gt;pathology report entry task&lt;/option&gt;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89" w:author="Boone, Keith W (GE Healthcare)" w:date="2012-07-17T16:53:00Z"/>
        </w:rPr>
        <w:pPrChange w:id="2390"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91" w:author="Boone, Keith W (GE Healthcare)" w:date="2012-07-17T16:53:00Z">
        <w:r w:rsidRPr="00D33912" w:rsidDel="00E97596">
          <w:delText xml:space="preserve">            &lt;option value="PROBLISTE"</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92" w:author="Boone, Keith W (GE Healthcare)" w:date="2012-07-17T16:53:00Z"/>
        </w:rPr>
        <w:pPrChange w:id="2393"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94" w:author="Boone, Keith W (GE Healthcare)" w:date="2012-07-17T16:53:00Z">
        <w:r w:rsidRPr="00D33912" w:rsidDel="00E97596">
          <w:delText xml:space="preserve">              title="A clinician enters a problem for a given patient."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95" w:author="Boone, Keith W (GE Healthcare)" w:date="2012-07-17T16:53:00Z"/>
        </w:rPr>
        <w:pPrChange w:id="2396"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397" w:author="Boone, Keith W (GE Healthcare)" w:date="2012-07-17T16:53:00Z">
        <w:r w:rsidRPr="00D33912" w:rsidDel="00E97596">
          <w:delText xml:space="preserve">              &gt;problem list entry task&lt;/option&gt;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398" w:author="Boone, Keith W (GE Healthcare)" w:date="2012-07-17T16:53:00Z"/>
        </w:rPr>
        <w:pPrChange w:id="2399"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00" w:author="Boone, Keith W (GE Healthcare)" w:date="2012-07-17T16:53:00Z">
        <w:r w:rsidRPr="00D33912" w:rsidDel="00E97596">
          <w:delText xml:space="preserve">            &lt;option value="RADREPE"</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01" w:author="Boone, Keith W (GE Healthcare)" w:date="2012-07-17T16:53:00Z"/>
        </w:rPr>
        <w:pPrChange w:id="2402"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03" w:author="Boone, Keith W (GE Healthcare)" w:date="2012-07-17T16:53:00Z">
        <w:r w:rsidRPr="00D33912" w:rsidDel="00E97596">
          <w:delText xml:space="preserve">              title="A radiologist enters a report for a given patient."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04" w:author="Boone, Keith W (GE Healthcare)" w:date="2012-07-17T16:53:00Z"/>
        </w:rPr>
        <w:pPrChange w:id="2405"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06" w:author="Boone, Keith W (GE Healthcare)" w:date="2012-07-17T16:53:00Z">
        <w:r w:rsidRPr="00D33912" w:rsidDel="00E97596">
          <w:delText xml:space="preserve">              &gt;radiology report entry task&lt;/option&gt;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07" w:author="Boone, Keith W (GE Healthcare)" w:date="2012-07-17T16:53:00Z"/>
        </w:rPr>
        <w:pPrChange w:id="2408"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09" w:author="Boone, Keith W (GE Healthcare)" w:date="2012-07-17T16:53:00Z">
        <w:r w:rsidRPr="00D33912" w:rsidDel="00E97596">
          <w:delText xml:space="preserve">            &lt;option value="IMMLREV"</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10" w:author="Boone, Keith W (GE Healthcare)" w:date="2012-07-17T16:53:00Z"/>
        </w:rPr>
        <w:pPrChange w:id="2411"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12" w:author="Boone, Keith W (GE Healthcare)" w:date="2012-07-17T16:53:00Z">
        <w:r w:rsidRPr="00D33912" w:rsidDel="00E97596">
          <w:delText xml:space="preserve">              title="A person reviews a list of immunizations due or received for a given patient."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13" w:author="Boone, Keith W (GE Healthcare)" w:date="2012-07-17T16:53:00Z"/>
        </w:rPr>
        <w:pPrChange w:id="2414"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15" w:author="Boone, Keith W (GE Healthcare)" w:date="2012-07-17T16:53:00Z">
        <w:r w:rsidRPr="00D33912" w:rsidDel="00E97596">
          <w:delText xml:space="preserve">              &gt;immunization list review&lt;/option&gt;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16" w:author="Boone, Keith W (GE Healthcare)" w:date="2012-07-17T16:53:00Z"/>
        </w:rPr>
        <w:pPrChange w:id="2417"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18" w:author="Boone, Keith W (GE Healthcare)" w:date="2012-07-17T16:53:00Z">
        <w:r w:rsidRPr="00D33912" w:rsidDel="00E97596">
          <w:delText xml:space="preserve">            &lt;option value="REMLREV"</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19" w:author="Boone, Keith W (GE Healthcare)" w:date="2012-07-17T16:53:00Z"/>
        </w:rPr>
        <w:pPrChange w:id="2420"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21" w:author="Boone, Keith W (GE Healthcare)" w:date="2012-07-17T16:53:00Z">
        <w:r w:rsidRPr="00D33912" w:rsidDel="00E97596">
          <w:delText xml:space="preserve">              title="A person reviews a list of health care reminders for a given patient."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22" w:author="Boone, Keith W (GE Healthcare)" w:date="2012-07-17T16:53:00Z"/>
        </w:rPr>
        <w:pPrChange w:id="2423"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24" w:author="Boone, Keith W (GE Healthcare)" w:date="2012-07-17T16:53:00Z">
        <w:r w:rsidRPr="00D33912" w:rsidDel="00E97596">
          <w:delText xml:space="preserve">              &gt;reminder list review&lt;/option&gt;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25" w:author="Boone, Keith W (GE Healthcare)" w:date="2012-07-17T16:53:00Z"/>
        </w:rPr>
        <w:pPrChange w:id="2426"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27" w:author="Boone, Keith W (GE Healthcare)" w:date="2012-07-17T16:53:00Z">
        <w:r w:rsidRPr="00D33912" w:rsidDel="00E97596">
          <w:delText xml:space="preserve">            &lt;option value="WELLREMLREV"</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28" w:author="Boone, Keith W (GE Healthcare)" w:date="2012-07-17T16:53:00Z"/>
        </w:rPr>
        <w:pPrChange w:id="2429"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30" w:author="Boone, Keith W (GE Healthcare)" w:date="2012-07-17T16:53:00Z">
        <w:r w:rsidRPr="00D33912" w:rsidDel="00E97596">
          <w:delText xml:space="preserve">              title="A person reviews a list of wellness or preventive care reminders for a given patient."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31" w:author="Boone, Keith W (GE Healthcare)" w:date="2012-07-17T16:53:00Z"/>
        </w:rPr>
        <w:pPrChange w:id="2432"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33" w:author="Boone, Keith W (GE Healthcare)" w:date="2012-07-17T16:53:00Z">
        <w:r w:rsidRPr="00D33912" w:rsidDel="00E97596">
          <w:delText xml:space="preserve">              &gt;wellness reminder list review&lt;/option&gt;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34" w:author="Boone, Keith W (GE Healthcare)" w:date="2012-07-17T16:53:00Z"/>
        </w:rPr>
        <w:pPrChange w:id="2435"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36" w:author="Boone, Keith W (GE Healthcare)" w:date="2012-07-17T16:53:00Z">
        <w:r w:rsidRPr="00D33912" w:rsidDel="00E97596">
          <w:delText xml:space="preserve">            &lt;option value="PATINFO"</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37" w:author="Boone, Keith W (GE Healthcare)" w:date="2012-07-17T16:53:00Z"/>
        </w:rPr>
        <w:pPrChange w:id="2438"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39" w:author="Boone, Keith W (GE Healthcare)" w:date="2012-07-17T16:53:00Z">
        <w:r w:rsidRPr="00D33912" w:rsidDel="00E97596">
          <w:delText xml:space="preserve">              title="A person (e.g., clinician, the patient herself) reviews patient information in the electronic medical record."</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40" w:author="Boone, Keith W (GE Healthcare)" w:date="2012-07-17T16:53:00Z"/>
        </w:rPr>
        <w:pPrChange w:id="2441"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42" w:author="Boone, Keith W (GE Healthcare)" w:date="2012-07-17T16:53:00Z">
        <w:r w:rsidRPr="00D33912" w:rsidDel="00E97596">
          <w:delText xml:space="preserve">              &gt;patient information review task&lt;/option&gt;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43" w:author="Boone, Keith W (GE Healthcare)" w:date="2012-07-17T16:53:00Z"/>
        </w:rPr>
        <w:pPrChange w:id="2444"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45" w:author="Boone, Keith W (GE Healthcare)" w:date="2012-07-17T16:53:00Z">
        <w:r w:rsidRPr="00D33912" w:rsidDel="00E97596">
          <w:delText xml:space="preserve">            &lt;option value="ALLERLE"</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46" w:author="Boone, Keith W (GE Healthcare)" w:date="2012-07-17T16:53:00Z"/>
        </w:rPr>
        <w:pPrChange w:id="2447"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48" w:author="Boone, Keith W (GE Healthcare)" w:date="2012-07-17T16:53:00Z">
        <w:r w:rsidRPr="00D33912" w:rsidDel="00E97596">
          <w:delText xml:space="preserve">              title="A person enters a known allergy for a given patient."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49" w:author="Boone, Keith W (GE Healthcare)" w:date="2012-07-17T16:53:00Z"/>
        </w:rPr>
        <w:pPrChange w:id="2450"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51" w:author="Boone, Keith W (GE Healthcare)" w:date="2012-07-17T16:53:00Z">
        <w:r w:rsidRPr="00D33912" w:rsidDel="00E97596">
          <w:delText xml:space="preserve">              &gt;allergy list entry&lt;/option&gt;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52" w:author="Boone, Keith W (GE Healthcare)" w:date="2012-07-17T16:53:00Z"/>
        </w:rPr>
        <w:pPrChange w:id="2453"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54" w:author="Boone, Keith W (GE Healthcare)" w:date="2012-07-17T16:53:00Z">
        <w:r w:rsidRPr="00D33912" w:rsidDel="00E97596">
          <w:delText xml:space="preserve">            &lt;option value="CLINNOTEREV"</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55" w:author="Boone, Keith W (GE Healthcare)" w:date="2012-07-17T16:53:00Z"/>
        </w:rPr>
        <w:pPrChange w:id="2456"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57" w:author="Boone, Keith W (GE Healthcare)" w:date="2012-07-17T16:53:00Z">
        <w:r w:rsidRPr="00D33912" w:rsidDel="00E97596">
          <w:delText xml:space="preserve">              title="A person reviews a clinical note</w:delText>
        </w:r>
      </w:del>
      <w:del w:id="2458" w:author="Boone, Keith W (GE Healthcare)" w:date="2012-07-17T16:02:00Z">
        <w:r w:rsidRPr="00D33912" w:rsidDel="00141C5A">
          <w:delText xml:space="preserve"> of a given patient</w:delText>
        </w:r>
      </w:del>
      <w:del w:id="2459" w:author="Boone, Keith W (GE Healthcare)" w:date="2012-07-17T16:53:00Z">
        <w:r w:rsidRPr="00D33912" w:rsidDel="00E97596">
          <w:delTex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60" w:author="Boone, Keith W (GE Healthcare)" w:date="2012-07-17T16:53:00Z"/>
        </w:rPr>
        <w:pPrChange w:id="2461"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62" w:author="Boone, Keith W (GE Healthcare)" w:date="2012-07-17T16:53:00Z">
        <w:r w:rsidRPr="00D33912" w:rsidDel="00E97596">
          <w:delText xml:space="preserve">              &gt;clinical note review task&lt;/option&gt;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63" w:author="Boone, Keith W (GE Healthcare)" w:date="2012-07-17T16:53:00Z"/>
        </w:rPr>
        <w:pPrChange w:id="2464"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65" w:author="Boone, Keith W (GE Healthcare)" w:date="2012-07-17T16:53:00Z">
        <w:r w:rsidRPr="00D33912" w:rsidDel="00E97596">
          <w:lastRenderedPageBreak/>
          <w:delText xml:space="preserve">            &lt;option value="DISCHSUMREV"</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66" w:author="Boone, Keith W (GE Healthcare)" w:date="2012-07-17T16:53:00Z"/>
        </w:rPr>
        <w:pPrChange w:id="2467"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68" w:author="Boone, Keith W (GE Healthcare)" w:date="2012-07-17T16:53:00Z">
        <w:r w:rsidRPr="00D33912" w:rsidDel="00E97596">
          <w:delText xml:space="preserve">              title="A person reviews a discharge summary</w:delText>
        </w:r>
      </w:del>
      <w:del w:id="2469" w:author="Boone, Keith W (GE Healthcare)" w:date="2012-07-17T16:02:00Z">
        <w:r w:rsidRPr="00D33912" w:rsidDel="00141C5A">
          <w:delText xml:space="preserve"> of a given patient</w:delText>
        </w:r>
      </w:del>
      <w:del w:id="2470" w:author="Boone, Keith W (GE Healthcare)" w:date="2012-07-17T16:53:00Z">
        <w:r w:rsidRPr="00D33912" w:rsidDel="00E97596">
          <w:delTex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71" w:author="Boone, Keith W (GE Healthcare)" w:date="2012-07-17T16:53:00Z"/>
        </w:rPr>
        <w:pPrChange w:id="2472"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73" w:author="Boone, Keith W (GE Healthcare)" w:date="2012-07-17T16:53:00Z">
        <w:r w:rsidRPr="00D33912" w:rsidDel="00E97596">
          <w:delText xml:space="preserve">              &gt;discharge summary review task&lt;/option&gt;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74" w:author="Boone, Keith W (GE Healthcare)" w:date="2012-07-17T16:53:00Z"/>
        </w:rPr>
        <w:pPrChange w:id="2475"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76" w:author="Boone, Keith W (GE Healthcare)" w:date="2012-07-17T16:53:00Z">
        <w:r w:rsidRPr="00D33912" w:rsidDel="00E97596">
          <w:delText xml:space="preserve">            &lt;option value="DIAGLISTREV"</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77" w:author="Boone, Keith W (GE Healthcare)" w:date="2012-07-17T16:53:00Z"/>
        </w:rPr>
        <w:pPrChange w:id="2478"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79" w:author="Boone, Keith W (GE Healthcare)" w:date="2012-07-17T16:53:00Z">
        <w:r w:rsidRPr="00D33912" w:rsidDel="00E97596">
          <w:delText xml:space="preserve">              title="A person reviews a list of diagnoses</w:delText>
        </w:r>
      </w:del>
      <w:del w:id="2480" w:author="Boone, Keith W (GE Healthcare)" w:date="2012-07-17T16:02:00Z">
        <w:r w:rsidRPr="00D33912" w:rsidDel="00141C5A">
          <w:delText xml:space="preserve"> of a given patient</w:delText>
        </w:r>
      </w:del>
      <w:del w:id="2481" w:author="Boone, Keith W (GE Healthcare)" w:date="2012-07-17T16:53:00Z">
        <w:r w:rsidRPr="00D33912" w:rsidDel="00E97596">
          <w:delTex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82" w:author="Boone, Keith W (GE Healthcare)" w:date="2012-07-17T16:53:00Z"/>
        </w:rPr>
        <w:pPrChange w:id="2483"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84" w:author="Boone, Keith W (GE Healthcare)" w:date="2012-07-17T16:53:00Z">
        <w:r w:rsidRPr="00D33912" w:rsidDel="00E97596">
          <w:delText xml:space="preserve">              &gt;diagnosis list review task&lt;/option&gt;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85" w:author="Boone, Keith W (GE Healthcare)" w:date="2012-07-17T16:53:00Z"/>
        </w:rPr>
        <w:pPrChange w:id="2486"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87" w:author="Boone, Keith W (GE Healthcare)" w:date="2012-07-17T16:53:00Z">
        <w:r w:rsidRPr="00D33912" w:rsidDel="00E97596">
          <w:delText xml:space="preserve">            &lt;option value="IMMLE"</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88" w:author="Boone, Keith W (GE Healthcare)" w:date="2012-07-17T16:53:00Z"/>
        </w:rPr>
        <w:pPrChange w:id="2489"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90" w:author="Boone, Keith W (GE Healthcare)" w:date="2012-07-17T16:53:00Z">
        <w:r w:rsidRPr="00D33912" w:rsidDel="00E97596">
          <w:delText xml:space="preserve">              title="A person enters an immunization due or received for a given patient."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91" w:author="Boone, Keith W (GE Healthcare)" w:date="2012-07-17T16:53:00Z"/>
        </w:rPr>
        <w:pPrChange w:id="2492"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93" w:author="Boone, Keith W (GE Healthcare)" w:date="2012-07-17T16:53:00Z">
        <w:r w:rsidRPr="00D33912" w:rsidDel="00E97596">
          <w:delText xml:space="preserve">              &gt;immunization list entry&lt;/option&gt;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94" w:author="Boone, Keith W (GE Healthcare)" w:date="2012-07-17T16:53:00Z"/>
        </w:rPr>
        <w:pPrChange w:id="2495"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96" w:author="Boone, Keith W (GE Healthcare)" w:date="2012-07-17T16:53:00Z">
        <w:r w:rsidRPr="00D33912" w:rsidDel="00E97596">
          <w:delText xml:space="preserve">            &lt;option value="LABRREV"</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497" w:author="Boone, Keith W (GE Healthcare)" w:date="2012-07-17T16:53:00Z"/>
        </w:rPr>
        <w:pPrChange w:id="2498"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499" w:author="Boone, Keith W (GE Healthcare)" w:date="2012-07-17T16:53:00Z">
        <w:r w:rsidRPr="00D33912" w:rsidDel="00E97596">
          <w:delText xml:space="preserve">              title="A person reviews a list of laboratory results</w:delText>
        </w:r>
      </w:del>
      <w:del w:id="2500" w:author="Boone, Keith W (GE Healthcare)" w:date="2012-07-17T16:02:00Z">
        <w:r w:rsidRPr="00D33912" w:rsidDel="00141C5A">
          <w:delText xml:space="preserve"> of a given patient</w:delText>
        </w:r>
      </w:del>
      <w:del w:id="2501" w:author="Boone, Keith W (GE Healthcare)" w:date="2012-07-17T16:53:00Z">
        <w:r w:rsidRPr="00D33912" w:rsidDel="00E97596">
          <w:delTex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02" w:author="Boone, Keith W (GE Healthcare)" w:date="2012-07-17T16:53:00Z"/>
        </w:rPr>
        <w:pPrChange w:id="2503"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04" w:author="Boone, Keith W (GE Healthcare)" w:date="2012-07-17T16:53:00Z">
        <w:r w:rsidRPr="00D33912" w:rsidDel="00E97596">
          <w:delText xml:space="preserve">              &gt;laboratory results review task&lt;/option&gt;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05" w:author="Boone, Keith W (GE Healthcare)" w:date="2012-07-17T16:53:00Z"/>
        </w:rPr>
        <w:pPrChange w:id="2506"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07" w:author="Boone, Keith W (GE Healthcare)" w:date="2012-07-17T16:53:00Z">
        <w:r w:rsidRPr="00D33912" w:rsidDel="00E97596">
          <w:delText xml:space="preserve">            &lt;option value="MICRORREV"</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08" w:author="Boone, Keith W (GE Healthcare)" w:date="2012-07-17T16:53:00Z"/>
        </w:rPr>
        <w:pPrChange w:id="2509"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10" w:author="Boone, Keith W (GE Healthcare)" w:date="2012-07-17T16:53:00Z">
        <w:r w:rsidRPr="00D33912" w:rsidDel="00E97596">
          <w:delText xml:space="preserve">              title="A person reviews a list of microbiology results</w:delText>
        </w:r>
      </w:del>
      <w:del w:id="2511" w:author="Boone, Keith W (GE Healthcare)" w:date="2012-07-17T16:02:00Z">
        <w:r w:rsidRPr="00D33912" w:rsidDel="00141C5A">
          <w:delText xml:space="preserve"> of a given patient</w:delText>
        </w:r>
      </w:del>
      <w:del w:id="2512" w:author="Boone, Keith W (GE Healthcare)" w:date="2012-07-17T16:53:00Z">
        <w:r w:rsidRPr="00D33912" w:rsidDel="00E97596">
          <w:delTex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13" w:author="Boone, Keith W (GE Healthcare)" w:date="2012-07-17T16:53:00Z"/>
        </w:rPr>
        <w:pPrChange w:id="2514"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15" w:author="Boone, Keith W (GE Healthcare)" w:date="2012-07-17T16:53:00Z">
        <w:r w:rsidRPr="00D33912" w:rsidDel="00E97596">
          <w:delText xml:space="preserve">              &gt;microbiology results review task&lt;/option&gt;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16" w:author="Boone, Keith W (GE Healthcare)" w:date="2012-07-17T16:53:00Z"/>
        </w:rPr>
        <w:pPrChange w:id="2517"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18" w:author="Boone, Keith W (GE Healthcare)" w:date="2012-07-17T16:53:00Z">
        <w:r w:rsidRPr="00D33912" w:rsidDel="00E97596">
          <w:delText xml:space="preserve">            &lt;option value="MICROORGRREV"</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19" w:author="Boone, Keith W (GE Healthcare)" w:date="2012-07-17T16:53:00Z"/>
        </w:rPr>
        <w:pPrChange w:id="2520"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21" w:author="Boone, Keith W (GE Healthcare)" w:date="2012-07-17T16:53:00Z">
        <w:r w:rsidRPr="00D33912" w:rsidDel="00E97596">
          <w:delText xml:space="preserve">              title="A person reviews organisms of microbiology results</w:delText>
        </w:r>
      </w:del>
      <w:del w:id="2522" w:author="Boone, Keith W (GE Healthcare)" w:date="2012-07-17T16:02:00Z">
        <w:r w:rsidRPr="00D33912" w:rsidDel="00141C5A">
          <w:delText xml:space="preserve"> of a given patient</w:delText>
        </w:r>
      </w:del>
      <w:del w:id="2523" w:author="Boone, Keith W (GE Healthcare)" w:date="2012-07-17T16:53:00Z">
        <w:r w:rsidRPr="00D33912" w:rsidDel="00E97596">
          <w:delTex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24" w:author="Boone, Keith W (GE Healthcare)" w:date="2012-07-17T16:53:00Z"/>
        </w:rPr>
        <w:pPrChange w:id="2525"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26" w:author="Boone, Keith W (GE Healthcare)" w:date="2012-07-17T16:53:00Z">
        <w:r w:rsidRPr="00D33912" w:rsidDel="00E97596">
          <w:delText xml:space="preserve">              &gt;microbiology organisms results review task&lt;/option&gt;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27" w:author="Boone, Keith W (GE Healthcare)" w:date="2012-07-17T16:53:00Z"/>
        </w:rPr>
        <w:pPrChange w:id="2528"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29" w:author="Boone, Keith W (GE Healthcare)" w:date="2012-07-17T16:53:00Z">
        <w:r w:rsidRPr="00D33912" w:rsidDel="00E97596">
          <w:delText xml:space="preserve">            &lt;option value="MICROSENSRREV"</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30" w:author="Boone, Keith W (GE Healthcare)" w:date="2012-07-17T16:53:00Z"/>
        </w:rPr>
        <w:pPrChange w:id="2531"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32" w:author="Boone, Keith W (GE Healthcare)" w:date="2012-07-17T16:53:00Z">
        <w:r w:rsidRPr="00D33912" w:rsidDel="00E97596">
          <w:delText xml:space="preserve">              title="A person reviews the sensitivity test of microbiology results</w:delText>
        </w:r>
      </w:del>
      <w:del w:id="2533" w:author="Boone, Keith W (GE Healthcare)" w:date="2012-07-17T16:02:00Z">
        <w:r w:rsidRPr="00D33912" w:rsidDel="00141C5A">
          <w:delText xml:space="preserve"> of a given patient</w:delText>
        </w:r>
      </w:del>
      <w:del w:id="2534" w:author="Boone, Keith W (GE Healthcare)" w:date="2012-07-17T16:53:00Z">
        <w:r w:rsidRPr="00D33912" w:rsidDel="00E97596">
          <w:delTex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35" w:author="Boone, Keith W (GE Healthcare)" w:date="2012-07-17T16:53:00Z"/>
        </w:rPr>
        <w:pPrChange w:id="2536"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37" w:author="Boone, Keith W (GE Healthcare)" w:date="2012-07-17T16:53:00Z">
        <w:r w:rsidRPr="00D33912" w:rsidDel="00E97596">
          <w:delText xml:space="preserve">              &gt;microbiology sensitivity test results review</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38" w:author="Boone, Keith W (GE Healthcare)" w:date="2012-07-17T16:53:00Z"/>
        </w:rPr>
        <w:pPrChange w:id="2539"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40" w:author="Boone, Keith W (GE Healthcare)" w:date="2012-07-17T16:53:00Z">
        <w:r w:rsidRPr="00D33912" w:rsidDel="00E97596">
          <w:delText xml:space="preserve">              task&lt;/option&gt;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41" w:author="Boone, Keith W (GE Healthcare)" w:date="2012-07-17T16:53:00Z"/>
        </w:rPr>
        <w:pPrChange w:id="2542"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43" w:author="Boone, Keith W (GE Healthcare)" w:date="2012-07-17T16:53:00Z">
        <w:r w:rsidRPr="00D33912" w:rsidDel="00E97596">
          <w:delText xml:space="preserve">            &lt;option value="MLREV"</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44" w:author="Boone, Keith W (GE Healthcare)" w:date="2012-07-17T16:53:00Z"/>
        </w:rPr>
        <w:pPrChange w:id="2545"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46" w:author="Boone, Keith W (GE Healthcare)" w:date="2012-07-17T16:53:00Z">
        <w:r w:rsidRPr="00D33912" w:rsidDel="00E97596">
          <w:delText xml:space="preserve">              title="A person reviews a list of medication orders submitted to a given patient"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47" w:author="Boone, Keith W (GE Healthcare)" w:date="2012-07-17T16:53:00Z"/>
        </w:rPr>
        <w:pPrChange w:id="2548"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49" w:author="Boone, Keith W (GE Healthcare)" w:date="2012-07-17T16:53:00Z">
        <w:r w:rsidRPr="00D33912" w:rsidDel="00E97596">
          <w:delText xml:space="preserve">              &gt;medication list review task&lt;/option&gt;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50" w:author="Boone, Keith W (GE Healthcare)" w:date="2012-07-17T16:53:00Z"/>
        </w:rPr>
        <w:pPrChange w:id="2551"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52" w:author="Boone, Keith W (GE Healthcare)" w:date="2012-07-17T16:53:00Z">
        <w:r w:rsidRPr="00D33912" w:rsidDel="00E97596">
          <w:delText xml:space="preserve">            &lt;option value="MARWLREV"</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53" w:author="Boone, Keith W (GE Healthcare)" w:date="2012-07-17T16:53:00Z"/>
        </w:rPr>
        <w:pPrChange w:id="2554"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55" w:author="Boone, Keith W (GE Healthcare)" w:date="2012-07-17T16:53:00Z">
        <w:r w:rsidRPr="00D33912" w:rsidDel="00E97596">
          <w:delText xml:space="preserve">              title="A clinician reviews a work list of medications to be administered to a given patient."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56" w:author="Boone, Keith W (GE Healthcare)" w:date="2012-07-17T16:53:00Z"/>
        </w:rPr>
        <w:pPrChange w:id="2557"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58" w:author="Boone, Keith W (GE Healthcare)" w:date="2012-07-17T16:53:00Z">
        <w:r w:rsidRPr="00D33912" w:rsidDel="00E97596">
          <w:delText xml:space="preserve">              &gt;medication administration record work list review</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59" w:author="Boone, Keith W (GE Healthcare)" w:date="2012-07-17T16:53:00Z"/>
        </w:rPr>
        <w:pPrChange w:id="2560"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61" w:author="Boone, Keith W (GE Healthcare)" w:date="2012-07-17T16:53:00Z">
        <w:r w:rsidRPr="00D33912" w:rsidDel="00E97596">
          <w:delText xml:space="preserve">              task&lt;/option&gt;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62" w:author="Boone, Keith W (GE Healthcare)" w:date="2012-07-17T16:53:00Z"/>
        </w:rPr>
        <w:pPrChange w:id="2563"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64" w:author="Boone, Keith W (GE Healthcare)" w:date="2012-07-17T16:53:00Z">
        <w:r w:rsidRPr="00D33912" w:rsidDel="00E97596">
          <w:delText xml:space="preserve">            &lt;option value="OREV"</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65" w:author="Boone, Keith W (GE Healthcare)" w:date="2012-07-17T16:53:00Z"/>
        </w:rPr>
        <w:pPrChange w:id="2566"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67" w:author="Boone, Keith W (GE Healthcare)" w:date="2012-07-17T16:53:00Z">
        <w:r w:rsidRPr="00D33912" w:rsidDel="00E97596">
          <w:delText xml:space="preserve">              title="A person reviews a list of orders submitted to a given patient."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68" w:author="Boone, Keith W (GE Healthcare)" w:date="2012-07-17T16:53:00Z"/>
        </w:rPr>
        <w:pPrChange w:id="2569"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70" w:author="Boone, Keith W (GE Healthcare)" w:date="2012-07-17T16:53:00Z">
        <w:r w:rsidRPr="00D33912" w:rsidDel="00E97596">
          <w:delText xml:space="preserve">              &gt;orders review task&lt;/option&gt;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71" w:author="Boone, Keith W (GE Healthcare)" w:date="2012-07-17T16:53:00Z"/>
        </w:rPr>
        <w:pPrChange w:id="2572"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73" w:author="Boone, Keith W (GE Healthcare)" w:date="2012-07-17T16:53:00Z">
        <w:r w:rsidRPr="00D33912" w:rsidDel="00E97596">
          <w:delText xml:space="preserve">            &lt;option value="PATREPREV"</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74" w:author="Boone, Keith W (GE Healthcare)" w:date="2012-07-17T16:53:00Z"/>
        </w:rPr>
        <w:pPrChange w:id="2575"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76" w:author="Boone, Keith W (GE Healthcare)" w:date="2012-07-17T16:53:00Z">
        <w:r w:rsidRPr="00D33912" w:rsidDel="00E97596">
          <w:delText xml:space="preserve">              title="A person reviews a pathology report</w:delText>
        </w:r>
      </w:del>
      <w:del w:id="2577" w:author="Boone, Keith W (GE Healthcare)" w:date="2012-07-17T16:02:00Z">
        <w:r w:rsidRPr="00D33912" w:rsidDel="00141C5A">
          <w:delText xml:space="preserve"> of a given patient</w:delText>
        </w:r>
      </w:del>
      <w:del w:id="2578" w:author="Boone, Keith W (GE Healthcare)" w:date="2012-07-17T16:53:00Z">
        <w:r w:rsidRPr="00D33912" w:rsidDel="00E97596">
          <w:delTex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79" w:author="Boone, Keith W (GE Healthcare)" w:date="2012-07-17T16:53:00Z"/>
        </w:rPr>
        <w:pPrChange w:id="2580"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81" w:author="Boone, Keith W (GE Healthcare)" w:date="2012-07-17T16:53:00Z">
        <w:r w:rsidRPr="00D33912" w:rsidDel="00E97596">
          <w:delText xml:space="preserve">              &gt;pathology report review task&lt;/option&gt;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82" w:author="Boone, Keith W (GE Healthcare)" w:date="2012-07-17T16:53:00Z"/>
        </w:rPr>
        <w:pPrChange w:id="2583"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84" w:author="Boone, Keith W (GE Healthcare)" w:date="2012-07-17T16:53:00Z">
        <w:r w:rsidRPr="00D33912" w:rsidDel="00E97596">
          <w:delText xml:space="preserve">            &lt;option value="PROBLISTREV"</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85" w:author="Boone, Keith W (GE Healthcare)" w:date="2012-07-17T16:53:00Z"/>
        </w:rPr>
        <w:pPrChange w:id="2586"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87" w:author="Boone, Keith W (GE Healthcare)" w:date="2012-07-17T16:53:00Z">
        <w:r w:rsidRPr="00D33912" w:rsidDel="00E97596">
          <w:delText xml:space="preserve">              title="A person reviews a list of problems</w:delText>
        </w:r>
      </w:del>
      <w:del w:id="2588" w:author="Boone, Keith W (GE Healthcare)" w:date="2012-07-17T16:02:00Z">
        <w:r w:rsidRPr="00D33912" w:rsidDel="00141C5A">
          <w:delText xml:space="preserve"> of a given patient</w:delText>
        </w:r>
      </w:del>
      <w:del w:id="2589" w:author="Boone, Keith W (GE Healthcare)" w:date="2012-07-17T16:53:00Z">
        <w:r w:rsidRPr="00D33912" w:rsidDel="00E97596">
          <w:delTex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90" w:author="Boone, Keith W (GE Healthcare)" w:date="2012-07-17T16:53:00Z"/>
        </w:rPr>
        <w:pPrChange w:id="2591"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92" w:author="Boone, Keith W (GE Healthcare)" w:date="2012-07-17T16:53:00Z">
        <w:r w:rsidRPr="00D33912" w:rsidDel="00E97596">
          <w:delText xml:space="preserve">              &gt;problem list review task&lt;/option&gt;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93" w:author="Boone, Keith W (GE Healthcare)" w:date="2012-07-17T16:53:00Z"/>
        </w:rPr>
        <w:pPrChange w:id="2594"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95" w:author="Boone, Keith W (GE Healthcare)" w:date="2012-07-17T16:53:00Z">
        <w:r w:rsidRPr="00D33912" w:rsidDel="00E97596">
          <w:delText xml:space="preserve">            &lt;option value="RADREPREV"</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596" w:author="Boone, Keith W (GE Healthcare)" w:date="2012-07-17T16:53:00Z"/>
        </w:rPr>
        <w:pPrChange w:id="2597"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598" w:author="Boone, Keith W (GE Healthcare)" w:date="2012-07-17T16:53:00Z">
        <w:r w:rsidRPr="00D33912" w:rsidDel="00E97596">
          <w:delText xml:space="preserve">              title="A person reviews a radiology report</w:delText>
        </w:r>
      </w:del>
      <w:del w:id="2599" w:author="Boone, Keith W (GE Healthcare)" w:date="2012-07-17T16:02:00Z">
        <w:r w:rsidRPr="00D33912" w:rsidDel="00141C5A">
          <w:delText xml:space="preserve"> of a given patient</w:delText>
        </w:r>
      </w:del>
      <w:del w:id="2600" w:author="Boone, Keith W (GE Healthcare)" w:date="2012-07-17T16:53:00Z">
        <w:r w:rsidRPr="00D33912" w:rsidDel="00E97596">
          <w:delTex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01" w:author="Boone, Keith W (GE Healthcare)" w:date="2012-07-17T16:53:00Z"/>
        </w:rPr>
        <w:pPrChange w:id="2602"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03" w:author="Boone, Keith W (GE Healthcare)" w:date="2012-07-17T16:53:00Z">
        <w:r w:rsidRPr="00D33912" w:rsidDel="00E97596">
          <w:lastRenderedPageBreak/>
          <w:delText xml:space="preserve">              &gt;radiology report review task&lt;/option&gt;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04" w:author="Boone, Keith W (GE Healthcare)" w:date="2012-07-17T16:53:00Z"/>
        </w:rPr>
        <w:pPrChange w:id="2605"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06" w:author="Boone, Keith W (GE Healthcare)" w:date="2012-07-17T16:53:00Z">
        <w:r w:rsidRPr="00D33912" w:rsidDel="00E97596">
          <w:delText xml:space="preserve">            &lt;option value="REMLE"</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07" w:author="Boone, Keith W (GE Healthcare)" w:date="2012-07-17T16:53:00Z"/>
        </w:rPr>
        <w:pPrChange w:id="2608"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09" w:author="Boone, Keith W (GE Healthcare)" w:date="2012-07-17T16:53:00Z">
        <w:r w:rsidRPr="00D33912" w:rsidDel="00E97596">
          <w:delText xml:space="preserve">              title="A person enters a health care reminder</w:delText>
        </w:r>
      </w:del>
      <w:del w:id="2610" w:author="Boone, Keith W (GE Healthcare)" w:date="2012-07-17T16:01:00Z">
        <w:r w:rsidRPr="00D33912" w:rsidDel="00141C5A">
          <w:delText xml:space="preserve"> for a given patient</w:delText>
        </w:r>
      </w:del>
      <w:del w:id="2611" w:author="Boone, Keith W (GE Healthcare)" w:date="2012-07-17T16:53:00Z">
        <w:r w:rsidRPr="00D33912" w:rsidDel="00E97596">
          <w:delTex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12" w:author="Boone, Keith W (GE Healthcare)" w:date="2012-07-17T16:53:00Z"/>
        </w:rPr>
        <w:pPrChange w:id="2613"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14" w:author="Boone, Keith W (GE Healthcare)" w:date="2012-07-17T16:53:00Z">
        <w:r w:rsidRPr="00D33912" w:rsidDel="00E97596">
          <w:delText xml:space="preserve">              &gt;reminder list entry&lt;/option&gt;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15" w:author="Boone, Keith W (GE Healthcare)" w:date="2012-07-17T16:53:00Z"/>
        </w:rPr>
        <w:pPrChange w:id="2616"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17" w:author="Boone, Keith W (GE Healthcare)" w:date="2012-07-17T16:53:00Z">
        <w:r w:rsidRPr="00D33912" w:rsidDel="00E97596">
          <w:delText xml:space="preserve">            &lt;option value="WELLREMLE"</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18" w:author="Boone, Keith W (GE Healthcare)" w:date="2012-07-17T16:53:00Z"/>
        </w:rPr>
        <w:pPrChange w:id="2619"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20" w:author="Boone, Keith W (GE Healthcare)" w:date="2012-07-17T16:53:00Z">
        <w:r w:rsidRPr="00D33912" w:rsidDel="00E97596">
          <w:delText xml:space="preserve">              title="A person enters a wellness or preventive care reminder</w:delText>
        </w:r>
      </w:del>
      <w:del w:id="2621" w:author="Boone, Keith W (GE Healthcare)" w:date="2012-07-17T16:01:00Z">
        <w:r w:rsidRPr="00D33912" w:rsidDel="00141C5A">
          <w:delText xml:space="preserve"> for a given patient</w:delText>
        </w:r>
      </w:del>
      <w:del w:id="2622" w:author="Boone, Keith W (GE Healthcare)" w:date="2012-07-17T16:53:00Z">
        <w:r w:rsidRPr="00D33912" w:rsidDel="00E97596">
          <w:delTex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23" w:author="Boone, Keith W (GE Healthcare)" w:date="2012-07-17T16:53:00Z"/>
        </w:rPr>
        <w:pPrChange w:id="2624"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25" w:author="Boone, Keith W (GE Healthcare)" w:date="2012-07-17T16:53:00Z">
        <w:r w:rsidRPr="00D33912" w:rsidDel="00E97596">
          <w:delText xml:space="preserve">              &gt;wellness reminder list entry&lt;/option&gt;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26" w:author="Boone, Keith W (GE Healthcare)" w:date="2012-07-17T16:53:00Z"/>
        </w:rPr>
        <w:pPrChange w:id="2627"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28" w:author="Boone, Keith W (GE Healthcare)" w:date="2012-07-17T16:53:00Z">
        <w:r w:rsidRPr="00D33912" w:rsidDel="00E97596">
          <w:delText xml:space="preserve">            &lt;option value="RISKASSESS"</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29" w:author="Boone, Keith W (GE Healthcare)" w:date="2012-07-17T16:53:00Z"/>
        </w:rPr>
        <w:pPrChange w:id="2630"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31" w:author="Boone, Keith W (GE Healthcare)" w:date="2012-07-17T16:53:00Z">
        <w:r w:rsidRPr="00D33912" w:rsidDel="00E97596">
          <w:delText xml:space="preserve">              title="A person reviews a Risk Assessment Instrument report</w:delText>
        </w:r>
      </w:del>
      <w:del w:id="2632" w:author="Boone, Keith W (GE Healthcare)" w:date="2012-07-17T16:01:00Z">
        <w:r w:rsidRPr="00D33912" w:rsidDel="00141C5A">
          <w:delText xml:space="preserve"> of a given patient</w:delText>
        </w:r>
      </w:del>
      <w:del w:id="2633" w:author="Boone, Keith W (GE Healthcare)" w:date="2012-07-17T16:53:00Z">
        <w:r w:rsidRPr="00D33912" w:rsidDel="00E97596">
          <w:delTex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34" w:author="Boone, Keith W (GE Healthcare)" w:date="2012-07-17T16:53:00Z"/>
        </w:rPr>
        <w:pPrChange w:id="2635"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36" w:author="Boone, Keith W (GE Healthcare)" w:date="2012-07-17T16:53:00Z">
        <w:r w:rsidRPr="00D33912" w:rsidDel="00E97596">
          <w:delText xml:space="preserve">              &gt;risk assessment instrument task&lt;/option&gt;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37" w:author="Boone, Keith W (GE Healthcare)" w:date="2012-07-17T16:53:00Z"/>
        </w:rPr>
        <w:pPrChange w:id="2638"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39" w:author="Boone, Keith W (GE Healthcare)" w:date="2012-07-17T16:53:00Z">
        <w:r w:rsidRPr="00D33912" w:rsidDel="00E97596">
          <w:delText xml:space="preserve">            &lt;option value="FALLRISK"</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40" w:author="Boone, Keith W (GE Healthcare)" w:date="2012-07-17T16:53:00Z"/>
        </w:rPr>
        <w:pPrChange w:id="2641"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42" w:author="Boone, Keith W (GE Healthcare)" w:date="2012-07-17T16:53:00Z">
        <w:r w:rsidRPr="00D33912" w:rsidDel="00E97596">
          <w:delText xml:space="preserve">              title="A person reviews a Falls Risk Assessment Instrument report</w:delText>
        </w:r>
      </w:del>
      <w:del w:id="2643" w:author="Boone, Keith W (GE Healthcare)" w:date="2012-07-17T16:02:00Z">
        <w:r w:rsidRPr="00D33912" w:rsidDel="00141C5A">
          <w:delText xml:space="preserve"> of a given patient</w:delText>
        </w:r>
      </w:del>
      <w:del w:id="2644" w:author="Boone, Keith W (GE Healthcare)" w:date="2012-07-17T16:53:00Z">
        <w:r w:rsidRPr="00D33912" w:rsidDel="00E97596">
          <w:delTex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45" w:author="Boone, Keith W (GE Healthcare)" w:date="2012-07-17T16:53:00Z"/>
        </w:rPr>
        <w:pPrChange w:id="2646"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47" w:author="Boone, Keith W (GE Healthcare)" w:date="2012-07-17T16:53:00Z">
        <w:r w:rsidRPr="00D33912" w:rsidDel="00E97596">
          <w:delText xml:space="preserve">              &gt;falls risk assessment instrument task&lt;/option&gt;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48" w:author="Boone, Keith W (GE Healthcare)" w:date="2012-07-17T16:53:00Z"/>
        </w:rPr>
        <w:pPrChange w:id="2649"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50" w:author="Boone, Keith W (GE Healthcare)" w:date="2012-07-17T16:53:00Z">
        <w:r w:rsidRPr="00D33912" w:rsidDel="00E97596">
          <w:delText xml:space="preserve">          &lt;/select&gt;&lt;/p&gt;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51" w:author="Boone, Keith W (GE Healthcare)" w:date="2012-07-17T16:53:00Z"/>
        </w:rPr>
        <w:pPrChange w:id="2652"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53" w:author="Boone, Keith W (GE Healthcare)" w:date="2012-07-17T16:53:00Z">
        <w:r w:rsidRPr="00D33912" w:rsidDel="00E97596">
          <w:delText xml:space="preserve">        &lt;p&gt;Search Code: &lt;input type="text" name="mainSearchCriteria.v.c"</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54" w:author="Boone, Keith W (GE Healthcare)" w:date="2012-07-17T16:53:00Z"/>
        </w:rPr>
        <w:pPrChange w:id="2655"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56" w:author="Boone, Keith W (GE Healthcare)" w:date="2012-07-17T16:53:00Z">
        <w:r w:rsidRPr="00D33912" w:rsidDel="00E97596">
          <w:delText xml:space="preserve">          /&gt;&lt;/p&gt;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57" w:author="Boone, Keith W (GE Healthcare)" w:date="2012-07-17T16:53:00Z"/>
        </w:rPr>
        <w:pPrChange w:id="2658"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59" w:author="Boone, Keith W (GE Healthcare)" w:date="2012-07-17T16:53:00Z">
        <w:r w:rsidRPr="00D33912" w:rsidDel="00E97596">
          <w:delText xml:space="preserve">        &lt;p&gt;Code System: &lt;select name="mainSearchCriteria.v.cs"&gt;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60" w:author="Boone, Keith W (GE Healthcare)" w:date="2012-07-17T16:53:00Z"/>
        </w:rPr>
        <w:pPrChange w:id="2661"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62" w:author="Boone, Keith W (GE Healthcare)" w:date="2012-07-17T16:53:00Z">
        <w:r w:rsidRPr="00D33912" w:rsidDel="00E97596">
          <w:delText xml:space="preserve">            &lt;option value="2.16.840.1.113883.6.1"&gt;LOINC&lt;/option&gt;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63" w:author="Boone, Keith W (GE Healthcare)" w:date="2012-07-17T16:53:00Z"/>
        </w:rPr>
        <w:pPrChange w:id="2664"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65" w:author="Boone, Keith W (GE Healthcare)" w:date="2012-07-17T16:53:00Z">
        <w:r w:rsidRPr="00D33912" w:rsidDel="00E97596">
          <w:delText xml:space="preserve">            &lt;option value="2.16.840.1.113883.6.96"&gt;SNOMED CT&lt;/option&gt;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66" w:author="Boone, Keith W (GE Healthcare)" w:date="2012-07-17T16:53:00Z"/>
        </w:rPr>
        <w:pPrChange w:id="2667"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68" w:author="Boone, Keith W (GE Healthcare)" w:date="2012-07-17T16:53:00Z">
        <w:r w:rsidRPr="00D33912" w:rsidDel="00E97596">
          <w:delText xml:space="preserve">            &lt;option value="2.16.840.1.113883.6.103"&gt;ICD-9-CM</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69" w:author="Boone, Keith W (GE Healthcare)" w:date="2012-07-17T16:53:00Z"/>
        </w:rPr>
        <w:pPrChange w:id="2670"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71" w:author="Boone, Keith W (GE Healthcare)" w:date="2012-07-17T16:53:00Z">
        <w:r w:rsidRPr="00D33912" w:rsidDel="00E97596">
          <w:delText xml:space="preserve">              Diagnoses&lt;/option&gt;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72" w:author="Boone, Keith W (GE Healthcare)" w:date="2012-07-17T16:53:00Z"/>
        </w:rPr>
        <w:pPrChange w:id="2673"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74" w:author="Boone, Keith W (GE Healthcare)" w:date="2012-07-17T16:53:00Z">
        <w:r w:rsidRPr="00D33912" w:rsidDel="00E97596">
          <w:delText xml:space="preserve">            &lt;option value="2.16.840.1.113883.6.104"&gt;ICD-9-CM</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75" w:author="Boone, Keith W (GE Healthcare)" w:date="2012-07-17T16:53:00Z"/>
        </w:rPr>
        <w:pPrChange w:id="2676"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77" w:author="Boone, Keith W (GE Healthcare)" w:date="2012-07-17T16:53:00Z">
        <w:r w:rsidRPr="00D33912" w:rsidDel="00E97596">
          <w:delText xml:space="preserve">              Procedures&lt;/option&gt;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78" w:author="Boone, Keith W (GE Healthcare)" w:date="2012-07-17T16:53:00Z"/>
        </w:rPr>
        <w:pPrChange w:id="2679"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80" w:author="Boone, Keith W (GE Healthcare)" w:date="2012-07-17T16:53:00Z">
        <w:r w:rsidRPr="00D33912" w:rsidDel="00E97596">
          <w:delText xml:space="preserve">            &lt;option value="2.16.840.1.113883.6.12"&gt;CPT-4&lt;/option&gt;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81" w:author="Boone, Keith W (GE Healthcare)" w:date="2012-07-17T16:53:00Z"/>
        </w:rPr>
        <w:pPrChange w:id="2682"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83" w:author="Boone, Keith W (GE Healthcare)" w:date="2012-07-17T16:53:00Z">
        <w:r w:rsidRPr="00D33912" w:rsidDel="00E97596">
          <w:delText xml:space="preserve">            &lt;option value="2.16.840.1.113883.6.88"&gt;RxNORM&lt;/option&gt;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84" w:author="Boone, Keith W (GE Healthcare)" w:date="2012-07-17T16:53:00Z"/>
        </w:rPr>
        <w:pPrChange w:id="2685"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86" w:author="Boone, Keith W (GE Healthcare)" w:date="2012-07-17T16:53:00Z">
        <w:r w:rsidRPr="00D33912" w:rsidDel="00E97596">
          <w:delText xml:space="preserve">            &lt;option value="2.16.840.1.113883.6.69"&gt;NDC&lt;/option&gt;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87" w:author="Boone, Keith W (GE Healthcare)" w:date="2012-07-17T16:53:00Z"/>
        </w:rPr>
        <w:pPrChange w:id="2688"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89" w:author="Boone, Keith W (GE Healthcare)" w:date="2012-07-17T16:53:00Z">
        <w:r w:rsidRPr="00D33912" w:rsidDel="00E97596">
          <w:delText xml:space="preserve">            &lt;option value="2.16.840.1.113883.6.90"&gt;ICD-10-CM&lt;/option&gt;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90" w:author="Boone, Keith W (GE Healthcare)" w:date="2012-07-17T16:53:00Z"/>
        </w:rPr>
        <w:pPrChange w:id="2691"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92" w:author="Boone, Keith W (GE Healthcare)" w:date="2012-07-17T16:53:00Z">
        <w:r w:rsidRPr="00D33912" w:rsidDel="00E97596">
          <w:delText xml:space="preserve">            &lt;option value="2.16.840.1.113883.6.4"&gt;ICD-10-PCS&lt;/option&gt;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93" w:author="Boone, Keith W (GE Healthcare)" w:date="2012-07-17T16:53:00Z"/>
        </w:rPr>
        <w:pPrChange w:id="2694"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95" w:author="Boone, Keith W (GE Healthcare)" w:date="2012-07-17T16:53:00Z">
        <w:r w:rsidRPr="00D33912" w:rsidDel="00E97596">
          <w:delText xml:space="preserve">          &lt;/select&gt;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96" w:author="Boone, Keith W (GE Healthcare)" w:date="2012-07-17T16:53:00Z"/>
        </w:rPr>
        <w:pPrChange w:id="2697"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698" w:author="Boone, Keith W (GE Healthcare)" w:date="2012-07-17T16:53:00Z">
        <w:r w:rsidRPr="00D33912" w:rsidDel="00E97596">
          <w:delText xml:space="preserve">        &lt;/p&gt;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699" w:author="Boone, Keith W (GE Healthcare)" w:date="2012-07-17T16:53:00Z"/>
        </w:rPr>
        <w:pPrChange w:id="2700"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01" w:author="Boone, Keith W (GE Healthcare)" w:date="2012-07-17T16:53:00Z">
        <w:r w:rsidRPr="00D33912" w:rsidDel="00E97596">
          <w:delText xml:space="preserve">        &lt;p&gt;Search Text: &lt;input type="text"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02" w:author="Boone, Keith W (GE Healthcare)" w:date="2012-07-17T16:53:00Z"/>
        </w:rPr>
        <w:pPrChange w:id="2703"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04" w:author="Boone, Keith W (GE Healthcare)" w:date="2012-07-17T16:53:00Z">
        <w:r w:rsidRPr="00D33912" w:rsidDel="00E97596">
          <w:delText xml:space="preserve">            name="mainSearchCriteria.v.ot"/&gt;&lt;/p&gt;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05" w:author="Boone, Keith W (GE Healthcare)" w:date="2012-07-17T16:53:00Z"/>
        </w:rPr>
        <w:pPrChange w:id="2706"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07" w:author="Boone, Keith W (GE Healthcare)" w:date="2012-07-17T16:53:00Z">
        <w:r w:rsidRPr="00D33912" w:rsidDel="00E97596">
          <w:delText xml:space="preserve">        &lt;p&gt;SubTopic Code: &lt;input type="text" name="subTopic.v.c"/&gt;&lt;/p&gt;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08" w:author="Boone, Keith W (GE Healthcare)" w:date="2012-07-17T16:53:00Z"/>
        </w:rPr>
        <w:pPrChange w:id="2709"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10" w:author="Boone, Keith W (GE Healthcare)" w:date="2012-07-17T16:53:00Z">
        <w:r w:rsidRPr="00D33912" w:rsidDel="00E97596">
          <w:delText xml:space="preserve">        &lt;p&gt;SubTopic Code System: </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11" w:author="Boone, Keith W (GE Healthcare)" w:date="2012-07-17T16:53:00Z"/>
        </w:rPr>
        <w:pPrChange w:id="2712"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13" w:author="Boone, Keith W (GE Healthcare)" w:date="2012-07-17T16:53:00Z">
        <w:r w:rsidRPr="00D33912" w:rsidDel="00E97596">
          <w:delText xml:space="preserve">          &lt;select name="subTopic.v.cs"&gt;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14" w:author="Boone, Keith W (GE Healthcare)" w:date="2012-07-17T16:53:00Z"/>
        </w:rPr>
        <w:pPrChange w:id="2715"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16" w:author="Boone, Keith W (GE Healthcare)" w:date="2012-07-17T16:53:00Z">
        <w:r w:rsidRPr="00D33912" w:rsidDel="00E97596">
          <w:delText xml:space="preserve">            &lt;option value="2.16.840.1.113883.6.1"&gt;LOINC&lt;/option&gt;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17" w:author="Boone, Keith W (GE Healthcare)" w:date="2012-07-17T16:53:00Z"/>
        </w:rPr>
        <w:pPrChange w:id="2718"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19" w:author="Boone, Keith W (GE Healthcare)" w:date="2012-07-17T16:53:00Z">
        <w:r w:rsidRPr="00D33912" w:rsidDel="00E97596">
          <w:delText xml:space="preserve">            &lt;option value="2.16.840.1.113883.6.96"&gt;SNOMED CT&lt;/option&gt;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20" w:author="Boone, Keith W (GE Healthcare)" w:date="2012-07-17T16:53:00Z"/>
        </w:rPr>
        <w:pPrChange w:id="2721"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22" w:author="Boone, Keith W (GE Healthcare)" w:date="2012-07-17T16:53:00Z">
        <w:r w:rsidRPr="00D33912" w:rsidDel="00E97596">
          <w:delText xml:space="preserve">          &lt;/select&gt;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23" w:author="Boone, Keith W (GE Healthcare)" w:date="2012-07-17T16:53:00Z"/>
        </w:rPr>
        <w:pPrChange w:id="2724"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25" w:author="Boone, Keith W (GE Healthcare)" w:date="2012-07-17T16:53:00Z">
        <w:r w:rsidRPr="00D33912" w:rsidDel="00E97596">
          <w:delText xml:space="preserve">        &lt;/p&gt;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26" w:author="Boone, Keith W (GE Healthcare)" w:date="2012-07-17T16:53:00Z"/>
        </w:rPr>
        <w:pPrChange w:id="2727"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28" w:author="Boone, Keith W (GE Healthcare)" w:date="2012-07-17T16:53:00Z">
        <w:r w:rsidRPr="00D33912" w:rsidDel="00E97596">
          <w:delText xml:space="preserve">        &lt;p&gt;Recipient: &lt;select name="informationRecipient"&gt;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29" w:author="Boone, Keith W (GE Healthcare)" w:date="2012-07-17T16:53:00Z"/>
        </w:rPr>
        <w:pPrChange w:id="2730"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31" w:author="Boone, Keith W (GE Healthcare)" w:date="2012-07-17T16:53:00Z">
        <w:r w:rsidRPr="00D33912" w:rsidDel="00E97596">
          <w:delText xml:space="preserve">          &lt;option value="PAT"&gt;Patient&lt;/option&gt;</w:delText>
        </w:r>
      </w:del>
    </w:p>
    <w:p w:rsidR="00295F14"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32" w:author="Boone, Keith W (GE Healthcare)" w:date="2012-07-17T16:53:00Z"/>
        </w:rPr>
        <w:pPrChange w:id="2733"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34" w:author="Boone, Keith W (GE Healthcare)" w:date="2012-07-17T16:53:00Z">
        <w:r w:rsidRPr="00D33912" w:rsidDel="00E97596">
          <w:delText xml:space="preserve">          &lt;option value="PROV"&gt;Healthcare Provider&lt;/option&gt;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35" w:author="Boone, Keith W (GE Healthcare)" w:date="2012-07-17T16:53:00Z"/>
        </w:rPr>
        <w:pPrChange w:id="2736"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37" w:author="Boone, Keith W (GE Healthcare)" w:date="2012-07-17T16:53:00Z">
        <w:r w:rsidRPr="00D33912" w:rsidDel="00E97596">
          <w:delText xml:space="preserve">        &lt;/select&gt;&lt;/p&gt;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38" w:author="Boone, Keith W (GE Healthcare)" w:date="2012-07-17T16:53:00Z"/>
        </w:rPr>
        <w:pPrChange w:id="2739"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40" w:author="Boone, Keith W (GE Healthcare)" w:date="2012-07-17T16:53:00Z">
        <w:r w:rsidRPr="00D33912" w:rsidDel="00E97596">
          <w:delText xml:space="preserve">        &lt;p&gt;Recipient Language: &lt;select name="informationRecipient.languageCode.c"&gt;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41" w:author="Boone, Keith W (GE Healthcare)" w:date="2012-07-17T16:53:00Z"/>
        </w:rPr>
        <w:pPrChange w:id="2742"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43" w:author="Boone, Keith W (GE Healthcare)" w:date="2012-07-17T16:53:00Z">
        <w:r w:rsidRPr="00D33912" w:rsidDel="00E97596">
          <w:delText xml:space="preserve">          &lt;option value="ar"&gt;Arabic&lt;/option&gt;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44" w:author="Boone, Keith W (GE Healthcare)" w:date="2012-07-17T16:53:00Z"/>
        </w:rPr>
        <w:pPrChange w:id="2745"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46" w:author="Boone, Keith W (GE Healthcare)" w:date="2012-07-17T16:53:00Z">
        <w:r w:rsidRPr="00D33912" w:rsidDel="00E97596">
          <w:delText xml:space="preserve">          &lt;option value="de"&gt;German&lt;/option&gt;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47" w:author="Boone, Keith W (GE Healthcare)" w:date="2012-07-17T16:53:00Z"/>
        </w:rPr>
        <w:pPrChange w:id="2748"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49" w:author="Boone, Keith W (GE Healthcare)" w:date="2012-07-17T16:53:00Z">
        <w:r w:rsidRPr="00D33912" w:rsidDel="00E97596">
          <w:delText xml:space="preserve">          &lt;option value="el"&gt;Greek&lt;/option&gt;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50" w:author="Boone, Keith W (GE Healthcare)" w:date="2012-07-17T16:53:00Z"/>
        </w:rPr>
        <w:pPrChange w:id="2751"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52" w:author="Boone, Keith W (GE Healthcare)" w:date="2012-07-17T16:53:00Z">
        <w:r w:rsidRPr="00D33912" w:rsidDel="00E97596">
          <w:delText xml:space="preserve">          &lt;option value="en"&gt;English&lt;/option&gt;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53" w:author="Boone, Keith W (GE Healthcare)" w:date="2012-07-17T16:53:00Z"/>
        </w:rPr>
        <w:pPrChange w:id="2754"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55" w:author="Boone, Keith W (GE Healthcare)" w:date="2012-07-17T16:53:00Z">
        <w:r w:rsidRPr="00D33912" w:rsidDel="00E97596">
          <w:lastRenderedPageBreak/>
          <w:delText xml:space="preserve">          &lt;option value="es"&gt;Spanish&lt;/option&gt;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56" w:author="Boone, Keith W (GE Healthcare)" w:date="2012-07-17T16:53:00Z"/>
        </w:rPr>
        <w:pPrChange w:id="2757"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58" w:author="Boone, Keith W (GE Healthcare)" w:date="2012-07-17T16:53:00Z">
        <w:r w:rsidRPr="00D33912" w:rsidDel="00E97596">
          <w:delText xml:space="preserve">          &lt;option value="fr"&gt;French&lt;/option&gt;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59" w:author="Boone, Keith W (GE Healthcare)" w:date="2012-07-17T16:53:00Z"/>
        </w:rPr>
        <w:pPrChange w:id="2760"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61" w:author="Boone, Keith W (GE Healthcare)" w:date="2012-07-17T16:53:00Z">
        <w:r w:rsidRPr="00D33912" w:rsidDel="00E97596">
          <w:delText xml:space="preserve">          &lt;option value="he"&gt;Hebrew&lt;/option&gt;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62" w:author="Boone, Keith W (GE Healthcare)" w:date="2012-07-17T16:53:00Z"/>
        </w:rPr>
        <w:pPrChange w:id="2763"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64" w:author="Boone, Keith W (GE Healthcare)" w:date="2012-07-17T16:53:00Z">
        <w:r w:rsidRPr="00D33912" w:rsidDel="00E97596">
          <w:delText xml:space="preserve">          &lt;option value="hi"&gt;Hindi&lt;/option&gt;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65" w:author="Boone, Keith W (GE Healthcare)" w:date="2012-07-17T16:53:00Z"/>
        </w:rPr>
        <w:pPrChange w:id="2766"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67" w:author="Boone, Keith W (GE Healthcare)" w:date="2012-07-17T16:53:00Z">
        <w:r w:rsidRPr="00D33912" w:rsidDel="00E97596">
          <w:delText xml:space="preserve">          &lt;option value="it"&gt;Italian&lt;/option&gt;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68" w:author="Boone, Keith W (GE Healthcare)" w:date="2012-07-17T16:53:00Z"/>
        </w:rPr>
        <w:pPrChange w:id="2769"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70" w:author="Boone, Keith W (GE Healthcare)" w:date="2012-07-17T16:53:00Z">
        <w:r w:rsidRPr="00D33912" w:rsidDel="00E97596">
          <w:delText xml:space="preserve">          &lt;option value="ja"&gt;Japanese&lt;/option&gt;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71" w:author="Boone, Keith W (GE Healthcare)" w:date="2012-07-17T16:53:00Z"/>
        </w:rPr>
        <w:pPrChange w:id="2772"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73" w:author="Boone, Keith W (GE Healthcare)" w:date="2012-07-17T16:53:00Z">
        <w:r w:rsidRPr="00D33912" w:rsidDel="00E97596">
          <w:delText xml:space="preserve">          &lt;option value="ru"&gt;Russian&lt;/option&gt;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74" w:author="Boone, Keith W (GE Healthcare)" w:date="2012-07-17T16:53:00Z"/>
        </w:rPr>
        <w:pPrChange w:id="2775"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76" w:author="Boone, Keith W (GE Healthcare)" w:date="2012-07-17T16:53:00Z">
        <w:r w:rsidRPr="00D33912" w:rsidDel="00E97596">
          <w:delText xml:space="preserve">          &lt;option value="zh"&gt;Chinese&lt;/option&gt;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77" w:author="Boone, Keith W (GE Healthcare)" w:date="2012-07-17T16:53:00Z"/>
        </w:rPr>
        <w:pPrChange w:id="2778"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79" w:author="Boone, Keith W (GE Healthcare)" w:date="2012-07-17T16:53:00Z">
        <w:r w:rsidRPr="00D33912" w:rsidDel="00E97596">
          <w:delText xml:space="preserve">        &lt;/select&gt;&lt;/p&gt;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80" w:author="Boone, Keith W (GE Healthcare)" w:date="2012-07-17T16:53:00Z"/>
        </w:rPr>
        <w:pPrChange w:id="2781"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82" w:author="Boone, Keith W (GE Healthcare)" w:date="2012-07-17T16:53:00Z">
        <w:r w:rsidRPr="00D33912" w:rsidDel="00E97596">
          <w:delText xml:space="preserve">        &lt;p&gt;Information Recipient Type Code: &lt;/p&gt;&lt;input type="text"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83" w:author="Boone, Keith W (GE Healthcare)" w:date="2012-07-17T16:53:00Z"/>
        </w:rPr>
        <w:pPrChange w:id="2784"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85" w:author="Boone, Keith W (GE Healthcare)" w:date="2012-07-17T16:53:00Z">
        <w:r w:rsidRPr="00D33912" w:rsidDel="00E97596">
          <w:delText xml:space="preserve">          name="informationRecipient.healthCareProvider.c.c"/&gt;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86" w:author="Boone, Keith W (GE Healthcare)" w:date="2012-07-17T16:53:00Z"/>
        </w:rPr>
        <w:pPrChange w:id="2787"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88" w:author="Boone, Keith W (GE Healthcare)" w:date="2012-07-17T16:53:00Z">
        <w:r w:rsidRPr="00D33912" w:rsidDel="00E97596">
          <w:delText xml:space="preserve">        &lt;p&gt;Information Recipient Type Code System: </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89" w:author="Boone, Keith W (GE Healthcare)" w:date="2012-07-17T16:53:00Z"/>
        </w:rPr>
        <w:pPrChange w:id="2790"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91" w:author="Boone, Keith W (GE Healthcare)" w:date="2012-07-17T16:53:00Z">
        <w:r w:rsidRPr="00D33912" w:rsidDel="00E97596">
          <w:delText xml:space="preserve">          &lt;select name="informationRecipient.healthCareProvider.c.cs"&gt;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92" w:author="Boone, Keith W (GE Healthcare)" w:date="2012-07-17T16:53:00Z"/>
        </w:rPr>
        <w:pPrChange w:id="2793"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94" w:author="Boone, Keith W (GE Healthcare)" w:date="2012-07-17T16:53:00Z">
        <w:r w:rsidRPr="00D33912" w:rsidDel="00E97596">
          <w:delText xml:space="preserve">            &lt;option value="2.16.840.1.113883.6.101"&gt;NUCC Healthcare Provider Code&lt;/option&gt;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95" w:author="Boone, Keith W (GE Healthcare)" w:date="2012-07-17T16:53:00Z"/>
        </w:rPr>
        <w:pPrChange w:id="2796"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797" w:author="Boone, Keith W (GE Healthcare)" w:date="2012-07-17T16:53:00Z">
        <w:r w:rsidRPr="00D33912" w:rsidDel="00E97596">
          <w:delText xml:space="preserve">            &lt;option value="2.16.840.1.113883.6.96"&gt;SNOMED CT&lt;/option&gt;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798" w:author="Boone, Keith W (GE Healthcare)" w:date="2012-07-17T16:53:00Z"/>
        </w:rPr>
        <w:pPrChange w:id="2799"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00" w:author="Boone, Keith W (GE Healthcare)" w:date="2012-07-17T16:53:00Z">
        <w:r w:rsidRPr="00D33912" w:rsidDel="00E97596">
          <w:delText xml:space="preserve">          &lt;/select&gt;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01" w:author="Boone, Keith W (GE Healthcare)" w:date="2012-07-17T16:53:00Z"/>
        </w:rPr>
        <w:pPrChange w:id="2802"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03" w:author="Boone, Keith W (GE Healthcare)" w:date="2012-07-17T16:53:00Z">
        <w:r w:rsidRPr="00D33912" w:rsidDel="00E97596">
          <w:delText xml:space="preserve">        &lt;/p&gt;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04" w:author="Boone, Keith W (GE Healthcare)" w:date="2012-07-17T16:53:00Z"/>
        </w:rPr>
        <w:pPrChange w:id="2805"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06" w:author="Boone, Keith W (GE Healthcare)" w:date="2012-07-17T16:53:00Z">
        <w:r w:rsidRPr="00D33912" w:rsidDel="00E97596">
          <w:delText xml:space="preserve">        &lt;p&gt;</w:delText>
        </w:r>
      </w:del>
      <w:del w:id="2807" w:author="Boone, Keith W (GE Healthcare)" w:date="2012-07-16T15:44:00Z">
        <w:r w:rsidRPr="00D33912" w:rsidDel="00080631">
          <w:delText>Query</w:delText>
        </w:r>
      </w:del>
      <w:del w:id="2808" w:author="Boone, Keith W (GE Healthcare)" w:date="2012-07-17T16:53:00Z">
        <w:r w:rsidRPr="00D33912" w:rsidDel="00E97596">
          <w:delText xml:space="preserve"> Performer: </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09" w:author="Boone, Keith W (GE Healthcare)" w:date="2012-07-17T16:53:00Z"/>
        </w:rPr>
        <w:pPrChange w:id="2810"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11" w:author="Boone, Keith W (GE Healthcare)" w:date="2012-07-17T16:53:00Z">
        <w:r w:rsidRPr="00D33912" w:rsidDel="00E97596">
          <w:delText xml:space="preserve">        &lt;select name="performer"&gt;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12" w:author="Boone, Keith W (GE Healthcare)" w:date="2012-07-17T16:53:00Z"/>
        </w:rPr>
        <w:pPrChange w:id="2813"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14" w:author="Boone, Keith W (GE Healthcare)" w:date="2012-07-17T16:53:00Z">
        <w:r w:rsidRPr="00D33912" w:rsidDel="00E97596">
          <w:delText xml:space="preserve">          &lt;option value="PAT"&gt;Patient&lt;/option&gt;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15" w:author="Boone, Keith W (GE Healthcare)" w:date="2012-07-17T16:53:00Z"/>
        </w:rPr>
        <w:pPrChange w:id="2816"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17" w:author="Boone, Keith W (GE Healthcare)" w:date="2012-07-17T16:53:00Z">
        <w:r w:rsidRPr="00D33912" w:rsidDel="00E97596">
          <w:delText xml:space="preserve">          &lt;option value="PROV"&gt;Healthcare Provider&lt;/option&gt;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18" w:author="Boone, Keith W (GE Healthcare)" w:date="2012-07-17T16:53:00Z"/>
        </w:rPr>
        <w:pPrChange w:id="2819"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20" w:author="Boone, Keith W (GE Healthcare)" w:date="2012-07-17T16:53:00Z">
        <w:r w:rsidRPr="00D33912" w:rsidDel="00E97596">
          <w:delText xml:space="preserve">        &lt;/select&gt;&lt;/p&gt;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21" w:author="Boone, Keith W (GE Healthcare)" w:date="2012-07-17T16:53:00Z"/>
        </w:rPr>
        <w:pPrChange w:id="2822"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23" w:author="Boone, Keith W (GE Healthcare)" w:date="2012-07-17T16:53:00Z">
        <w:r w:rsidRPr="00D33912" w:rsidDel="00E97596">
          <w:delText xml:space="preserve">        &lt;p&gt;</w:delText>
        </w:r>
      </w:del>
      <w:del w:id="2824" w:author="Boone, Keith W (GE Healthcare)" w:date="2012-07-16T15:44:00Z">
        <w:r w:rsidRPr="00D33912" w:rsidDel="00080631">
          <w:delText>Query</w:delText>
        </w:r>
      </w:del>
      <w:del w:id="2825" w:author="Boone, Keith W (GE Healthcare)" w:date="2012-07-17T16:53:00Z">
        <w:r w:rsidRPr="00D33912" w:rsidDel="00E97596">
          <w:delText xml:space="preserve"> Performer Language: </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26" w:author="Boone, Keith W (GE Healthcare)" w:date="2012-07-17T16:53:00Z"/>
        </w:rPr>
        <w:pPrChange w:id="2827"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28" w:author="Boone, Keith W (GE Healthcare)" w:date="2012-07-17T16:53:00Z">
        <w:r w:rsidRPr="00D33912" w:rsidDel="00E97596">
          <w:delText xml:space="preserve">          &lt;select name="performer.languageCode.c"&gt;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29" w:author="Boone, Keith W (GE Healthcare)" w:date="2012-07-17T16:53:00Z"/>
        </w:rPr>
        <w:pPrChange w:id="2830"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31" w:author="Boone, Keith W (GE Healthcare)" w:date="2012-07-17T16:53:00Z">
        <w:r w:rsidRPr="00D33912" w:rsidDel="00E97596">
          <w:delText xml:space="preserve">          &lt;option value="ar"&gt;Arabic&lt;/option&gt;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32" w:author="Boone, Keith W (GE Healthcare)" w:date="2012-07-17T16:53:00Z"/>
        </w:rPr>
        <w:pPrChange w:id="2833"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34" w:author="Boone, Keith W (GE Healthcare)" w:date="2012-07-17T16:53:00Z">
        <w:r w:rsidRPr="00D33912" w:rsidDel="00E97596">
          <w:delText xml:space="preserve">          &lt;option value="de"&gt;German&lt;/option&gt;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35" w:author="Boone, Keith W (GE Healthcare)" w:date="2012-07-17T16:53:00Z"/>
        </w:rPr>
        <w:pPrChange w:id="2836"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37" w:author="Boone, Keith W (GE Healthcare)" w:date="2012-07-17T16:53:00Z">
        <w:r w:rsidRPr="00D33912" w:rsidDel="00E97596">
          <w:delText xml:space="preserve">          &lt;option value="el"&gt;Greek&lt;/option&gt;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38" w:author="Boone, Keith W (GE Healthcare)" w:date="2012-07-17T16:53:00Z"/>
        </w:rPr>
        <w:pPrChange w:id="2839"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40" w:author="Boone, Keith W (GE Healthcare)" w:date="2012-07-17T16:53:00Z">
        <w:r w:rsidRPr="00D33912" w:rsidDel="00E97596">
          <w:delText xml:space="preserve">          &lt;option value="en"&gt;English&lt;/option&gt;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41" w:author="Boone, Keith W (GE Healthcare)" w:date="2012-07-17T16:53:00Z"/>
        </w:rPr>
        <w:pPrChange w:id="2842"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43" w:author="Boone, Keith W (GE Healthcare)" w:date="2012-07-17T16:53:00Z">
        <w:r w:rsidRPr="00D33912" w:rsidDel="00E97596">
          <w:delText xml:space="preserve">          &lt;option value="es"&gt;Spanish&lt;/option&gt;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44" w:author="Boone, Keith W (GE Healthcare)" w:date="2012-07-17T16:53:00Z"/>
        </w:rPr>
        <w:pPrChange w:id="2845"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46" w:author="Boone, Keith W (GE Healthcare)" w:date="2012-07-17T16:53:00Z">
        <w:r w:rsidRPr="00D33912" w:rsidDel="00E97596">
          <w:delText xml:space="preserve">          &lt;option value="fr"&gt;French&lt;/option&gt;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47" w:author="Boone, Keith W (GE Healthcare)" w:date="2012-07-17T16:53:00Z"/>
        </w:rPr>
        <w:pPrChange w:id="2848"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49" w:author="Boone, Keith W (GE Healthcare)" w:date="2012-07-17T16:53:00Z">
        <w:r w:rsidRPr="00D33912" w:rsidDel="00E97596">
          <w:delText xml:space="preserve">          &lt;option value="he"&gt;Hebrew&lt;/option&gt;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50" w:author="Boone, Keith W (GE Healthcare)" w:date="2012-07-17T16:53:00Z"/>
        </w:rPr>
        <w:pPrChange w:id="2851"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52" w:author="Boone, Keith W (GE Healthcare)" w:date="2012-07-17T16:53:00Z">
        <w:r w:rsidRPr="00D33912" w:rsidDel="00E97596">
          <w:delText xml:space="preserve">          &lt;option value="hi"&gt;Hindi&lt;/option&gt;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53" w:author="Boone, Keith W (GE Healthcare)" w:date="2012-07-17T16:53:00Z"/>
        </w:rPr>
        <w:pPrChange w:id="2854"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55" w:author="Boone, Keith W (GE Healthcare)" w:date="2012-07-17T16:53:00Z">
        <w:r w:rsidRPr="00D33912" w:rsidDel="00E97596">
          <w:delText xml:space="preserve">          &lt;option value="it"&gt;Italian&lt;/option&gt;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56" w:author="Boone, Keith W (GE Healthcare)" w:date="2012-07-17T16:53:00Z"/>
        </w:rPr>
        <w:pPrChange w:id="2857"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58" w:author="Boone, Keith W (GE Healthcare)" w:date="2012-07-17T16:53:00Z">
        <w:r w:rsidRPr="00D33912" w:rsidDel="00E97596">
          <w:delText xml:space="preserve">          &lt;option value="ja"&gt;Japanese&lt;/option&gt;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59" w:author="Boone, Keith W (GE Healthcare)" w:date="2012-07-17T16:53:00Z"/>
        </w:rPr>
        <w:pPrChange w:id="2860"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61" w:author="Boone, Keith W (GE Healthcare)" w:date="2012-07-17T16:53:00Z">
        <w:r w:rsidRPr="00D33912" w:rsidDel="00E97596">
          <w:delText xml:space="preserve">          &lt;option value="ru"&gt;Russian&lt;/option&gt;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62" w:author="Boone, Keith W (GE Healthcare)" w:date="2012-07-17T16:53:00Z"/>
        </w:rPr>
        <w:pPrChange w:id="2863"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64" w:author="Boone, Keith W (GE Healthcare)" w:date="2012-07-17T16:53:00Z">
        <w:r w:rsidRPr="00D33912" w:rsidDel="00E97596">
          <w:delText xml:space="preserve">          &lt;option value="zh"&gt;Chinese&lt;/option&gt;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65" w:author="Boone, Keith W (GE Healthcare)" w:date="2012-07-17T16:53:00Z"/>
        </w:rPr>
        <w:pPrChange w:id="2866"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67" w:author="Boone, Keith W (GE Healthcare)" w:date="2012-07-17T16:53:00Z">
        <w:r w:rsidRPr="00D33912" w:rsidDel="00E97596">
          <w:delText xml:space="preserve">          &lt;/select&gt;&lt;/p&gt;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68" w:author="Boone, Keith W (GE Healthcare)" w:date="2012-07-17T16:53:00Z"/>
        </w:rPr>
        <w:pPrChange w:id="2869"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70" w:author="Boone, Keith W (GE Healthcare)" w:date="2012-07-17T16:53:00Z">
        <w:r w:rsidRPr="00D33912" w:rsidDel="00E97596">
          <w:delText xml:space="preserve">        &lt;p&gt;Encounter Type: </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71" w:author="Boone, Keith W (GE Healthcare)" w:date="2012-07-17T16:53:00Z"/>
        </w:rPr>
        <w:pPrChange w:id="2872"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73" w:author="Boone, Keith W (GE Healthcare)" w:date="2012-07-17T16:53:00Z">
        <w:r w:rsidRPr="00D33912" w:rsidDel="00E97596">
          <w:delText xml:space="preserve">        &lt;select name="encounter.c.c"&gt;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74" w:author="Boone, Keith W (GE Healthcare)" w:date="2012-07-17T16:53:00Z"/>
        </w:rPr>
        <w:pPrChange w:id="2875"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76" w:author="Boone, Keith W (GE Healthcare)" w:date="2012-07-17T16:53:00Z">
        <w:r w:rsidRPr="00D33912" w:rsidDel="00E97596">
          <w:delText xml:space="preserve">          &lt;option value="AMB"&gt;ambulatory&lt;/option&gt;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77" w:author="Boone, Keith W (GE Healthcare)" w:date="2012-07-17T16:53:00Z"/>
        </w:rPr>
        <w:pPrChange w:id="2878"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79" w:author="Boone, Keith W (GE Healthcare)" w:date="2012-07-17T16:53:00Z">
        <w:r w:rsidRPr="00D33912" w:rsidDel="00E97596">
          <w:delText xml:space="preserve">          &lt;option value="EMER"&gt;emergency&lt;/option&gt;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80" w:author="Boone, Keith W (GE Healthcare)" w:date="2012-07-17T16:53:00Z"/>
        </w:rPr>
        <w:pPrChange w:id="2881"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82" w:author="Boone, Keith W (GE Healthcare)" w:date="2012-07-17T16:53:00Z">
        <w:r w:rsidRPr="00D33912" w:rsidDel="00E97596">
          <w:delText xml:space="preserve">          &lt;option value="FLD"&gt;field&lt;/option&gt;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83" w:author="Boone, Keith W (GE Healthcare)" w:date="2012-07-17T16:53:00Z"/>
        </w:rPr>
        <w:pPrChange w:id="2884"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85" w:author="Boone, Keith W (GE Healthcare)" w:date="2012-07-17T16:53:00Z">
        <w:r w:rsidRPr="00D33912" w:rsidDel="00E97596">
          <w:delText xml:space="preserve">          &lt;option value="HH"&gt;home health&lt;/option&gt;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86" w:author="Boone, Keith W (GE Healthcare)" w:date="2012-07-17T16:53:00Z"/>
        </w:rPr>
        <w:pPrChange w:id="2887"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88" w:author="Boone, Keith W (GE Healthcare)" w:date="2012-07-17T16:53:00Z">
        <w:r w:rsidRPr="00D33912" w:rsidDel="00E97596">
          <w:delText xml:space="preserve">          &lt;option value="IMP"&gt;inpatient encounter&lt;/option&gt;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89" w:author="Boone, Keith W (GE Healthcare)" w:date="2012-07-17T16:53:00Z"/>
        </w:rPr>
        <w:pPrChange w:id="2890"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91" w:author="Boone, Keith W (GE Healthcare)" w:date="2012-07-17T16:53:00Z">
        <w:r w:rsidRPr="00D33912" w:rsidDel="00E97596">
          <w:delText xml:space="preserve">          &lt;option value="ACUTE"&gt;inpatient acute&lt;/option&gt;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92" w:author="Boone, Keith W (GE Healthcare)" w:date="2012-07-17T16:53:00Z"/>
        </w:rPr>
        <w:pPrChange w:id="2893"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94" w:author="Boone, Keith W (GE Healthcare)" w:date="2012-07-17T16:53:00Z">
        <w:r w:rsidRPr="00D33912" w:rsidDel="00E97596">
          <w:delText xml:space="preserve">          &lt;option value="NONAC"&gt;inpatient non-acute&lt;/option&gt;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95" w:author="Boone, Keith W (GE Healthcare)" w:date="2012-07-17T16:53:00Z"/>
        </w:rPr>
        <w:pPrChange w:id="2896"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897" w:author="Boone, Keith W (GE Healthcare)" w:date="2012-07-17T16:53:00Z">
        <w:r w:rsidRPr="00D33912" w:rsidDel="00E97596">
          <w:delText xml:space="preserve">          &lt;option value="SS"&gt;short stay&lt;/option&gt;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898" w:author="Boone, Keith W (GE Healthcare)" w:date="2012-07-17T16:53:00Z"/>
        </w:rPr>
        <w:pPrChange w:id="2899"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900" w:author="Boone, Keith W (GE Healthcare)" w:date="2012-07-17T16:53:00Z">
        <w:r w:rsidRPr="00D33912" w:rsidDel="00E97596">
          <w:delText xml:space="preserve">          &lt;option value="VR"&gt;virtual&lt;/option&gt;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901" w:author="Boone, Keith W (GE Healthcare)" w:date="2012-07-17T16:53:00Z"/>
        </w:rPr>
        <w:pPrChange w:id="2902"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903" w:author="Boone, Keith W (GE Healthcare)" w:date="2012-07-17T16:53:00Z">
        <w:r w:rsidRPr="00D33912" w:rsidDel="00E97596">
          <w:delText xml:space="preserve">        &lt;/select&gt;&lt;/p&gt;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904" w:author="Boone, Keith W (GE Healthcare)" w:date="2012-07-17T16:53:00Z"/>
        </w:rPr>
        <w:pPrChange w:id="2905"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906" w:author="Boone, Keith W (GE Healthcare)" w:date="2012-07-17T16:53:00Z">
        <w:r w:rsidRPr="00D33912" w:rsidDel="00E97596">
          <w:delText xml:space="preserve">        &lt;input type="submit"/&gt;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907" w:author="Boone, Keith W (GE Healthcare)" w:date="2012-07-17T16:53:00Z"/>
        </w:rPr>
        <w:pPrChange w:id="2908"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909" w:author="Boone, Keith W (GE Healthcare)" w:date="2012-07-17T16:53:00Z">
        <w:r w:rsidRPr="00D33912" w:rsidDel="00E97596">
          <w:delText xml:space="preserve">      &lt;/div&gt;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910" w:author="Boone, Keith W (GE Healthcare)" w:date="2012-07-17T16:53:00Z"/>
        </w:rPr>
        <w:pPrChange w:id="2911"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912" w:author="Boone, Keith W (GE Healthcare)" w:date="2012-07-17T16:53:00Z">
        <w:r w:rsidRPr="00D33912" w:rsidDel="00E97596">
          <w:delText xml:space="preserve">    &lt;/form&gt;</w:delText>
        </w:r>
      </w:del>
    </w:p>
    <w:p w:rsidR="00203748" w:rsidRPr="00D33912" w:rsidDel="00E97596" w:rsidRDefault="00203748">
      <w:pPr>
        <w:pStyle w:val="XMLExample"/>
        <w:pBdr>
          <w:top w:val="single" w:sz="4" w:space="1" w:color="auto"/>
          <w:left w:val="single" w:sz="4" w:space="4" w:color="auto"/>
          <w:bottom w:val="single" w:sz="4" w:space="1" w:color="auto"/>
          <w:right w:val="single" w:sz="4" w:space="4" w:color="auto"/>
        </w:pBdr>
        <w:ind w:left="1152" w:hanging="720"/>
        <w:rPr>
          <w:del w:id="2913" w:author="Boone, Keith W (GE Healthcare)" w:date="2012-07-17T16:53:00Z"/>
        </w:rPr>
        <w:pPrChange w:id="2914"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915" w:author="Boone, Keith W (GE Healthcare)" w:date="2012-07-17T16:53:00Z">
        <w:r w:rsidRPr="00D33912" w:rsidDel="00E97596">
          <w:lastRenderedPageBreak/>
          <w:delText xml:space="preserve">  &lt;/body&gt;</w:delText>
        </w:r>
      </w:del>
    </w:p>
    <w:p w:rsidR="00C025AA" w:rsidRDefault="00203748">
      <w:pPr>
        <w:pStyle w:val="Note"/>
        <w:rPr>
          <w:ins w:id="2916" w:author="Boone, Keith W (GE Healthcare)" w:date="2012-07-18T15:39:00Z"/>
        </w:rPr>
        <w:pPrChange w:id="2917" w:author="Boone, Keith W (GE Healthcare)" w:date="2012-07-17T16:53:00Z">
          <w:pPr>
            <w:pStyle w:val="XMLExample"/>
            <w:pBdr>
              <w:top w:val="single" w:sz="4" w:space="1" w:color="auto"/>
              <w:left w:val="single" w:sz="4" w:space="4" w:color="auto"/>
              <w:bottom w:val="single" w:sz="4" w:space="1" w:color="auto"/>
              <w:right w:val="single" w:sz="4" w:space="4" w:color="auto"/>
            </w:pBdr>
          </w:pPr>
        </w:pPrChange>
      </w:pPr>
      <w:del w:id="2918" w:author="Boone, Keith W (GE Healthcare)" w:date="2012-07-17T16:53:00Z">
        <w:r w:rsidRPr="00D33912" w:rsidDel="00E97596">
          <w:delText>&lt;/html&gt;</w:delText>
        </w:r>
      </w:del>
    </w:p>
    <w:p w:rsidR="007B0011" w:rsidRDefault="007B0011" w:rsidP="007B0011">
      <w:pPr>
        <w:pStyle w:val="AppendixHeading1"/>
        <w:rPr>
          <w:ins w:id="2919" w:author="Boone, Keith W (GE Healthcare)" w:date="2012-07-18T15:40:00Z"/>
        </w:rPr>
        <w:pPrChange w:id="2920" w:author="Boone, Keith W (GE Healthcare)" w:date="2012-07-18T15:39:00Z">
          <w:pPr>
            <w:pStyle w:val="XMLExample"/>
            <w:pBdr>
              <w:top w:val="single" w:sz="4" w:space="1" w:color="auto"/>
              <w:left w:val="single" w:sz="4" w:space="4" w:color="auto"/>
              <w:bottom w:val="single" w:sz="4" w:space="1" w:color="auto"/>
              <w:right w:val="single" w:sz="4" w:space="4" w:color="auto"/>
            </w:pBdr>
          </w:pPr>
        </w:pPrChange>
      </w:pPr>
      <w:ins w:id="2921" w:author="Boone, Keith W (GE Healthcare)" w:date="2012-07-18T15:39:00Z">
        <w:r>
          <w:t>Appendix A – Infobutton Implementation Considerations</w:t>
        </w:r>
      </w:ins>
    </w:p>
    <w:p w:rsidR="007B0011" w:rsidRPr="007B0011" w:rsidRDefault="007B0011" w:rsidP="007B0011">
      <w:pPr>
        <w:pStyle w:val="BodyText"/>
        <w:rPr>
          <w:ins w:id="2922" w:author="Boone, Keith W (GE Healthcare)" w:date="2012-07-18T15:39:00Z"/>
        </w:rPr>
        <w:pPrChange w:id="2923" w:author="Boone, Keith W (GE Healthcare)" w:date="2012-07-18T15:40:00Z">
          <w:pPr>
            <w:pStyle w:val="XMLExample"/>
            <w:pBdr>
              <w:top w:val="single" w:sz="4" w:space="1" w:color="auto"/>
              <w:left w:val="single" w:sz="4" w:space="4" w:color="auto"/>
              <w:bottom w:val="single" w:sz="4" w:space="1" w:color="auto"/>
              <w:right w:val="single" w:sz="4" w:space="4" w:color="auto"/>
            </w:pBdr>
          </w:pPr>
        </w:pPrChange>
      </w:pPr>
      <w:ins w:id="2924" w:author="Boone, Keith W (GE Healthcare)" w:date="2012-07-18T15:40:00Z">
        <w:r>
          <w:t xml:space="preserve">This appendix describes additional considerations for </w:t>
        </w:r>
        <w:proofErr w:type="spellStart"/>
        <w:r>
          <w:t>Infobutton</w:t>
        </w:r>
        <w:proofErr w:type="spellEnd"/>
        <w:r>
          <w:t xml:space="preserve"> implementations.</w:t>
        </w:r>
      </w:ins>
    </w:p>
    <w:p w:rsidR="007B0011" w:rsidRPr="00E67D0F" w:rsidRDefault="00E67D0F" w:rsidP="00856820">
      <w:pPr>
        <w:pStyle w:val="AppendixHeading2"/>
        <w:numPr>
          <w:ilvl w:val="0"/>
          <w:numId w:val="0"/>
        </w:numPr>
        <w:ind w:left="576" w:hanging="576"/>
        <w:rPr>
          <w:ins w:id="2925" w:author="Boone, Keith W (GE Healthcare)" w:date="2012-07-18T15:40:00Z"/>
        </w:rPr>
        <w:pPrChange w:id="2926" w:author="Boone, Keith W (GE Healthcare)" w:date="2012-07-18T16:08:00Z">
          <w:pPr>
            <w:pStyle w:val="XMLExample"/>
            <w:pBdr>
              <w:top w:val="single" w:sz="4" w:space="1" w:color="auto"/>
              <w:left w:val="single" w:sz="4" w:space="4" w:color="auto"/>
              <w:bottom w:val="single" w:sz="4" w:space="1" w:color="auto"/>
              <w:right w:val="single" w:sz="4" w:space="4" w:color="auto"/>
            </w:pBdr>
          </w:pPr>
        </w:pPrChange>
      </w:pPr>
      <w:ins w:id="2927" w:author="Boone, Keith W (GE Healthcare)" w:date="2012-07-18T16:04:00Z">
        <w:r>
          <w:t xml:space="preserve">A.1 </w:t>
        </w:r>
      </w:ins>
      <w:ins w:id="2928" w:author="Boone, Keith W (GE Healthcare)" w:date="2012-07-18T15:40:00Z">
        <w:r w:rsidR="007B0011">
          <w:t>Aggregation</w:t>
        </w:r>
      </w:ins>
    </w:p>
    <w:p w:rsidR="007B0011" w:rsidRDefault="007B0011" w:rsidP="007B0011">
      <w:pPr>
        <w:pStyle w:val="BodyText"/>
        <w:rPr>
          <w:ins w:id="2929" w:author="Boone, Keith W (GE Healthcare)" w:date="2012-07-18T15:43:00Z"/>
        </w:rPr>
        <w:pPrChange w:id="2930" w:author="Boone, Keith W (GE Healthcare)" w:date="2012-07-18T15:40:00Z">
          <w:pPr>
            <w:pStyle w:val="XMLExample"/>
            <w:pBdr>
              <w:top w:val="single" w:sz="4" w:space="1" w:color="auto"/>
              <w:left w:val="single" w:sz="4" w:space="4" w:color="auto"/>
              <w:bottom w:val="single" w:sz="4" w:space="1" w:color="auto"/>
              <w:right w:val="single" w:sz="4" w:space="4" w:color="auto"/>
            </w:pBdr>
          </w:pPr>
        </w:pPrChange>
      </w:pPr>
      <w:ins w:id="2931" w:author="Boone, Keith W (GE Healthcare)" w:date="2012-07-18T15:41:00Z">
        <w:r>
          <w:t xml:space="preserve">One of the design goals of the RCK Profile is to enable a single request to be usable across multiple Clinical Knowledge Directories.  This capability is enabled by grouping </w:t>
        </w:r>
      </w:ins>
      <w:ins w:id="2932" w:author="Boone, Keith W (GE Healthcare)" w:date="2012-07-18T15:42:00Z">
        <w:r>
          <w:t xml:space="preserve">a </w:t>
        </w:r>
      </w:ins>
      <w:ins w:id="2933" w:author="Boone, Keith W (GE Healthcare)" w:date="2012-07-18T15:41:00Z">
        <w:r>
          <w:t>Clinical</w:t>
        </w:r>
      </w:ins>
      <w:ins w:id="2934" w:author="Boone, Keith W (GE Healthcare)" w:date="2012-07-18T15:42:00Z">
        <w:r>
          <w:t xml:space="preserve"> Knowledge Directory actor with a Clinical Knowledge Requester actor.  The Clinical Knowledge Directory actor receives </w:t>
        </w:r>
      </w:ins>
      <w:ins w:id="2935" w:author="Boone, Keith W (GE Healthcare)" w:date="2012-07-18T16:07:00Z">
        <w:r w:rsidR="00F27702">
          <w:t xml:space="preserve">the </w:t>
        </w:r>
      </w:ins>
      <w:ins w:id="2936" w:author="Boone, Keith W (GE Healthcare)" w:date="2012-07-18T15:42:00Z">
        <w:r>
          <w:t xml:space="preserve">Query Clinical Knowledge </w:t>
        </w:r>
      </w:ins>
      <w:ins w:id="2937" w:author="Boone, Keith W (GE Healthcare)" w:date="2012-07-18T16:07:00Z">
        <w:r w:rsidR="00F27702">
          <w:t>transactions</w:t>
        </w:r>
      </w:ins>
      <w:ins w:id="2938" w:author="Boone, Keith W (GE Healthcare)" w:date="2012-07-18T15:42:00Z">
        <w:r>
          <w:t xml:space="preserve">, and sends copies of it to </w:t>
        </w:r>
      </w:ins>
      <w:ins w:id="2939" w:author="Boone, Keith W (GE Healthcare)" w:date="2012-07-18T15:43:00Z">
        <w:r>
          <w:t xml:space="preserve">one or more other </w:t>
        </w:r>
      </w:ins>
      <w:ins w:id="2940" w:author="Boone, Keith W (GE Healthcare)" w:date="2012-07-18T15:42:00Z">
        <w:r>
          <w:t>Clinical</w:t>
        </w:r>
      </w:ins>
      <w:ins w:id="2941" w:author="Boone, Keith W (GE Healthcare)" w:date="2012-07-18T15:43:00Z">
        <w:r>
          <w:t xml:space="preserve"> Knowledge Directories.  It then aggregates the responses from each Clinical Knowledge Directory into a single response, and returns it to the original Clinical Knowledge Requester.</w:t>
        </w:r>
      </w:ins>
    </w:p>
    <w:p w:rsidR="007B0011" w:rsidRDefault="007B0011" w:rsidP="007B0011">
      <w:pPr>
        <w:pStyle w:val="BodyText"/>
        <w:rPr>
          <w:ins w:id="2942" w:author="Boone, Keith W (GE Healthcare)" w:date="2012-07-18T15:44:00Z"/>
        </w:rPr>
        <w:pPrChange w:id="2943" w:author="Boone, Keith W (GE Healthcare)" w:date="2012-07-18T15:40:00Z">
          <w:pPr>
            <w:pStyle w:val="XMLExample"/>
            <w:pBdr>
              <w:top w:val="single" w:sz="4" w:space="1" w:color="auto"/>
              <w:left w:val="single" w:sz="4" w:space="4" w:color="auto"/>
              <w:bottom w:val="single" w:sz="4" w:space="1" w:color="auto"/>
              <w:right w:val="single" w:sz="4" w:space="4" w:color="auto"/>
            </w:pBdr>
          </w:pPr>
        </w:pPrChange>
      </w:pPr>
      <w:ins w:id="2944" w:author="Boone, Keith W (GE Healthcare)" w:date="2012-07-18T15:43:00Z">
        <w:r>
          <w:t xml:space="preserve">This section describes the requirements of the </w:t>
        </w:r>
      </w:ins>
      <w:ins w:id="2945" w:author="Boone, Keith W (GE Healthcare)" w:date="2012-07-18T15:44:00Z">
        <w:r>
          <w:t xml:space="preserve">grouped </w:t>
        </w:r>
      </w:ins>
      <w:ins w:id="2946" w:author="Boone, Keith W (GE Healthcare)" w:date="2012-07-18T15:43:00Z">
        <w:r>
          <w:t>Clinical Knowledge</w:t>
        </w:r>
      </w:ins>
      <w:ins w:id="2947" w:author="Boone, Keith W (GE Healthcare)" w:date="2012-07-18T15:44:00Z">
        <w:r>
          <w:t xml:space="preserve"> Directory and Clinical Knowledge Requester actors.</w:t>
        </w:r>
      </w:ins>
    </w:p>
    <w:p w:rsidR="00E82F2D" w:rsidRDefault="00E67D0F" w:rsidP="00856820">
      <w:pPr>
        <w:pStyle w:val="AppendixHeading3"/>
        <w:numPr>
          <w:ilvl w:val="0"/>
          <w:numId w:val="0"/>
        </w:numPr>
        <w:rPr>
          <w:ins w:id="2948" w:author="Boone, Keith W (GE Healthcare)" w:date="2012-07-18T15:50:00Z"/>
        </w:rPr>
        <w:pPrChange w:id="2949" w:author="Boone, Keith W (GE Healthcare)" w:date="2012-07-18T16:09:00Z">
          <w:pPr>
            <w:pStyle w:val="AppendixHeading3"/>
          </w:pPr>
        </w:pPrChange>
      </w:pPr>
      <w:ins w:id="2950" w:author="Boone, Keith W (GE Healthcare)" w:date="2012-07-18T16:04:00Z">
        <w:r>
          <w:t xml:space="preserve">A.1.1 </w:t>
        </w:r>
      </w:ins>
      <w:ins w:id="2951" w:author="Boone, Keith W (GE Healthcare)" w:date="2012-07-18T15:50:00Z">
        <w:r w:rsidR="00E82F2D">
          <w:t>Requirements of the Clinical Knowledge Directory</w:t>
        </w:r>
      </w:ins>
    </w:p>
    <w:p w:rsidR="00E82F2D" w:rsidRDefault="00E82F2D" w:rsidP="00E82F2D">
      <w:pPr>
        <w:pStyle w:val="BodyText"/>
        <w:numPr>
          <w:ilvl w:val="0"/>
          <w:numId w:val="43"/>
        </w:numPr>
        <w:rPr>
          <w:ins w:id="2952" w:author="Boone, Keith W (GE Healthcare)" w:date="2012-07-18T15:51:00Z"/>
        </w:rPr>
        <w:pPrChange w:id="2953" w:author="Boone, Keith W (GE Healthcare)" w:date="2012-07-18T15:51:00Z">
          <w:pPr>
            <w:pStyle w:val="BodyText"/>
          </w:pPr>
        </w:pPrChange>
      </w:pPr>
      <w:ins w:id="2954" w:author="Boone, Keith W (GE Healthcare)" w:date="2012-07-18T15:50:00Z">
        <w:r>
          <w:t xml:space="preserve">The Clinical Knowledge Directory </w:t>
        </w:r>
        <w:r w:rsidRPr="00E82F2D">
          <w:rPr>
            <w:smallCaps/>
            <w:rPrChange w:id="2955" w:author="Boone, Keith W (GE Healthcare)" w:date="2012-07-18T15:50:00Z">
              <w:rPr/>
            </w:rPrChange>
          </w:rPr>
          <w:t>shall</w:t>
        </w:r>
        <w:r>
          <w:t xml:space="preserve"> </w:t>
        </w:r>
        <w:proofErr w:type="gramStart"/>
        <w:r>
          <w:t>pass</w:t>
        </w:r>
        <w:proofErr w:type="gramEnd"/>
        <w:r>
          <w:t xml:space="preserve"> the existing clinical knowledge request to the Clinical Knowledge Requester actor</w:t>
        </w:r>
        <w:r>
          <w:t xml:space="preserve"> for each additional Clinical Knowledge Directory that needs to be contact</w:t>
        </w:r>
      </w:ins>
      <w:ins w:id="2956" w:author="Boone, Keith W (GE Healthcare)" w:date="2012-07-18T15:51:00Z">
        <w:r>
          <w:t>ed.</w:t>
        </w:r>
      </w:ins>
    </w:p>
    <w:p w:rsidR="00E82F2D" w:rsidRDefault="00E82F2D" w:rsidP="00E82F2D">
      <w:pPr>
        <w:pStyle w:val="BodyText"/>
        <w:numPr>
          <w:ilvl w:val="0"/>
          <w:numId w:val="43"/>
        </w:numPr>
        <w:rPr>
          <w:ins w:id="2957" w:author="Boone, Keith W (GE Healthcare)" w:date="2012-07-18T15:52:00Z"/>
        </w:rPr>
        <w:pPrChange w:id="2958" w:author="Boone, Keith W (GE Healthcare)" w:date="2012-07-18T15:51:00Z">
          <w:pPr>
            <w:pStyle w:val="BodyText"/>
          </w:pPr>
        </w:pPrChange>
      </w:pPr>
      <w:ins w:id="2959" w:author="Boone, Keith W (GE Healthcare)" w:date="2012-07-18T15:51:00Z">
        <w:r>
          <w:t xml:space="preserve">Each response which returns with 200 </w:t>
        </w:r>
      </w:ins>
      <w:ins w:id="2960" w:author="Boone, Keith W (GE Healthcare)" w:date="2012-07-18T15:52:00Z">
        <w:r>
          <w:t>–</w:t>
        </w:r>
      </w:ins>
      <w:ins w:id="2961" w:author="Boone, Keith W (GE Healthcare)" w:date="2012-07-18T15:51:00Z">
        <w:r>
          <w:t xml:space="preserve"> OK </w:t>
        </w:r>
      </w:ins>
      <w:ins w:id="2962" w:author="Boone, Keith W (GE Healthcare)" w:date="2012-07-18T15:52:00Z">
        <w:r w:rsidRPr="00E82F2D">
          <w:rPr>
            <w:smallCaps/>
            <w:rPrChange w:id="2963" w:author="Boone, Keith W (GE Healthcare)" w:date="2012-07-18T15:52:00Z">
              <w:rPr/>
            </w:rPrChange>
          </w:rPr>
          <w:t>shall</w:t>
        </w:r>
        <w:r>
          <w:t xml:space="preserve"> </w:t>
        </w:r>
        <w:proofErr w:type="gramStart"/>
        <w:r>
          <w:t>be</w:t>
        </w:r>
        <w:proofErr w:type="gramEnd"/>
        <w:r>
          <w:t xml:space="preserve"> aggregated into a response</w:t>
        </w:r>
      </w:ins>
      <w:ins w:id="2964" w:author="Boone, Keith W (GE Healthcare)" w:date="2012-07-18T15:53:00Z">
        <w:r>
          <w:t xml:space="preserve"> containing a single atom &lt;feed&gt; element.</w:t>
        </w:r>
      </w:ins>
    </w:p>
    <w:p w:rsidR="00E82F2D" w:rsidRDefault="00E82F2D" w:rsidP="00E82F2D">
      <w:pPr>
        <w:pStyle w:val="BodyText"/>
        <w:numPr>
          <w:ilvl w:val="0"/>
          <w:numId w:val="43"/>
        </w:numPr>
        <w:rPr>
          <w:ins w:id="2965" w:author="Boone, Keith W (GE Healthcare)" w:date="2012-07-18T15:54:00Z"/>
        </w:rPr>
        <w:pPrChange w:id="2966" w:author="Boone, Keith W (GE Healthcare)" w:date="2012-07-18T15:51:00Z">
          <w:pPr>
            <w:pStyle w:val="BodyText"/>
          </w:pPr>
        </w:pPrChange>
      </w:pPr>
      <w:ins w:id="2967" w:author="Boone, Keith W (GE Healthcare)" w:date="2012-07-18T15:53:00Z">
        <w:r>
          <w:t xml:space="preserve">The &lt;feed&gt; element </w:t>
        </w:r>
        <w:r w:rsidRPr="00E82F2D">
          <w:rPr>
            <w:smallCaps/>
            <w:rPrChange w:id="2968" w:author="Boone, Keith W (GE Healthcare)" w:date="2012-07-18T15:55:00Z">
              <w:rPr/>
            </w:rPrChange>
          </w:rPr>
          <w:t>shall</w:t>
        </w:r>
        <w:r>
          <w:t xml:space="preserve"> include all &lt;author&gt; elements </w:t>
        </w:r>
      </w:ins>
      <w:ins w:id="2969" w:author="Boone, Keith W (GE Healthcare)" w:date="2012-07-18T15:54:00Z">
        <w:r>
          <w:t xml:space="preserve">found in </w:t>
        </w:r>
      </w:ins>
      <w:ins w:id="2970" w:author="Boone, Keith W (GE Healthcare)" w:date="2012-07-18T15:55:00Z">
        <w:r>
          <w:t xml:space="preserve">all </w:t>
        </w:r>
      </w:ins>
      <w:ins w:id="2971" w:author="Boone, Keith W (GE Healthcare)" w:date="2012-07-18T15:53:00Z">
        <w:r>
          <w:t>aggregated responses</w:t>
        </w:r>
      </w:ins>
      <w:ins w:id="2972" w:author="Boone, Keith W (GE Healthcare)" w:date="2012-07-18T15:54:00Z">
        <w:r>
          <w:t xml:space="preserve"> (and may contain additional &lt;author&gt; elements).</w:t>
        </w:r>
      </w:ins>
    </w:p>
    <w:p w:rsidR="00E82F2D" w:rsidRDefault="00E82F2D" w:rsidP="00E82F2D">
      <w:pPr>
        <w:pStyle w:val="BodyText"/>
        <w:numPr>
          <w:ilvl w:val="0"/>
          <w:numId w:val="43"/>
        </w:numPr>
        <w:rPr>
          <w:ins w:id="2973" w:author="Boone, Keith W (GE Healthcare)" w:date="2012-07-18T15:56:00Z"/>
        </w:rPr>
        <w:pPrChange w:id="2974" w:author="Boone, Keith W (GE Healthcare)" w:date="2012-07-18T15:51:00Z">
          <w:pPr>
            <w:pStyle w:val="BodyText"/>
          </w:pPr>
        </w:pPrChange>
      </w:pPr>
      <w:ins w:id="2975" w:author="Boone, Keith W (GE Healthcare)" w:date="2012-07-18T15:55:00Z">
        <w:r>
          <w:t xml:space="preserve">The &lt;feed&gt; element </w:t>
        </w:r>
        <w:r w:rsidRPr="00E82F2D">
          <w:rPr>
            <w:smallCaps/>
            <w:rPrChange w:id="2976" w:author="Boone, Keith W (GE Healthcare)" w:date="2012-07-18T15:55:00Z">
              <w:rPr/>
            </w:rPrChange>
          </w:rPr>
          <w:t>shall</w:t>
        </w:r>
        <w:r>
          <w:t xml:space="preserve"> contain all &lt;category&gt; elements found in all aggregated responses.  </w:t>
        </w:r>
      </w:ins>
    </w:p>
    <w:p w:rsidR="00E82F2D" w:rsidRDefault="00E82F2D" w:rsidP="00E82F2D">
      <w:pPr>
        <w:pStyle w:val="BodyText"/>
        <w:numPr>
          <w:ilvl w:val="0"/>
          <w:numId w:val="43"/>
        </w:numPr>
        <w:rPr>
          <w:ins w:id="2977" w:author="Boone, Keith W (GE Healthcare)" w:date="2012-07-18T15:56:00Z"/>
        </w:rPr>
        <w:pPrChange w:id="2978" w:author="Boone, Keith W (GE Healthcare)" w:date="2012-07-18T15:51:00Z">
          <w:pPr>
            <w:pStyle w:val="BodyText"/>
          </w:pPr>
        </w:pPrChange>
      </w:pPr>
      <w:ins w:id="2979" w:author="Boone, Keith W (GE Healthcare)" w:date="2012-07-18T15:55:00Z">
        <w:r>
          <w:t xml:space="preserve">Duplicate &lt;category&gt; elements </w:t>
        </w:r>
        <w:r w:rsidRPr="00E82F2D">
          <w:rPr>
            <w:smallCaps/>
            <w:rPrChange w:id="2980" w:author="Boone, Keith W (GE Healthcare)" w:date="2012-07-18T15:56:00Z">
              <w:rPr/>
            </w:rPrChange>
          </w:rPr>
          <w:t>shall</w:t>
        </w:r>
        <w:r>
          <w:t xml:space="preserve"> be removed.</w:t>
        </w:r>
      </w:ins>
    </w:p>
    <w:p w:rsidR="00F477F2" w:rsidRDefault="00F477F2" w:rsidP="00E82F2D">
      <w:pPr>
        <w:pStyle w:val="BodyText"/>
        <w:numPr>
          <w:ilvl w:val="0"/>
          <w:numId w:val="43"/>
        </w:numPr>
        <w:rPr>
          <w:ins w:id="2981" w:author="Boone, Keith W (GE Healthcare)" w:date="2012-07-18T15:57:00Z"/>
        </w:rPr>
        <w:pPrChange w:id="2982" w:author="Boone, Keith W (GE Healthcare)" w:date="2012-07-18T15:51:00Z">
          <w:pPr>
            <w:pStyle w:val="BodyText"/>
          </w:pPr>
        </w:pPrChange>
      </w:pPr>
      <w:ins w:id="2983" w:author="Boone, Keith W (GE Healthcare)" w:date="2012-07-18T15:57:00Z">
        <w:r>
          <w:t xml:space="preserve">The &lt;feed&gt; element </w:t>
        </w:r>
        <w:r w:rsidRPr="00F477F2">
          <w:rPr>
            <w:smallCaps/>
            <w:rPrChange w:id="2984" w:author="Boone, Keith W (GE Healthcare)" w:date="2012-07-18T15:57:00Z">
              <w:rPr/>
            </w:rPrChange>
          </w:rPr>
          <w:t>shall</w:t>
        </w:r>
        <w:r>
          <w:t xml:space="preserve"> include all &lt;entry&gt; elements found in all aggregated responses.</w:t>
        </w:r>
      </w:ins>
    </w:p>
    <w:p w:rsidR="00F92908" w:rsidRPr="00E82F2D" w:rsidRDefault="00F92908" w:rsidP="00F92908">
      <w:pPr>
        <w:pStyle w:val="BodyText"/>
        <w:rPr>
          <w:ins w:id="2985" w:author="Boone, Keith W (GE Healthcare)" w:date="2012-07-18T15:50:00Z"/>
        </w:rPr>
      </w:pPr>
      <w:ins w:id="2986" w:author="Boone, Keith W (GE Healthcare)" w:date="2012-07-18T15:57:00Z">
        <w:r>
          <w:t>It is up to the implementation</w:t>
        </w:r>
      </w:ins>
      <w:ins w:id="2987" w:author="Boone, Keith W (GE Healthcare)" w:date="2012-07-18T15:58:00Z">
        <w:r>
          <w:t xml:space="preserve"> to determine how to handle cases where one or more requests failed.</w:t>
        </w:r>
      </w:ins>
    </w:p>
    <w:p w:rsidR="007B0011" w:rsidRDefault="00856820" w:rsidP="00856820">
      <w:pPr>
        <w:pStyle w:val="AppendixHeading3"/>
        <w:numPr>
          <w:ilvl w:val="0"/>
          <w:numId w:val="0"/>
        </w:numPr>
        <w:ind w:left="720"/>
        <w:rPr>
          <w:ins w:id="2988" w:author="Boone, Keith W (GE Healthcare)" w:date="2012-07-18T15:44:00Z"/>
        </w:rPr>
        <w:pPrChange w:id="2989" w:author="Boone, Keith W (GE Healthcare)" w:date="2012-07-18T16:09:00Z">
          <w:pPr>
            <w:pStyle w:val="XMLExample"/>
            <w:pBdr>
              <w:top w:val="single" w:sz="4" w:space="1" w:color="auto"/>
              <w:left w:val="single" w:sz="4" w:space="4" w:color="auto"/>
              <w:bottom w:val="single" w:sz="4" w:space="1" w:color="auto"/>
              <w:right w:val="single" w:sz="4" w:space="4" w:color="auto"/>
            </w:pBdr>
          </w:pPr>
        </w:pPrChange>
      </w:pPr>
      <w:ins w:id="2990" w:author="Boone, Keith W (GE Healthcare)" w:date="2012-07-18T16:09:00Z">
        <w:r>
          <w:t xml:space="preserve">A.1.2 </w:t>
        </w:r>
      </w:ins>
      <w:ins w:id="2991" w:author="Boone, Keith W (GE Healthcare)" w:date="2012-07-18T15:44:00Z">
        <w:r w:rsidR="007B0011">
          <w:t>Requirements of the Clinical Knowledge Requester</w:t>
        </w:r>
      </w:ins>
    </w:p>
    <w:p w:rsidR="00E82F2D" w:rsidRDefault="007B0011" w:rsidP="00E82F2D">
      <w:pPr>
        <w:pStyle w:val="BodyText"/>
        <w:numPr>
          <w:ilvl w:val="0"/>
          <w:numId w:val="40"/>
        </w:numPr>
        <w:rPr>
          <w:ins w:id="2992" w:author="Boone, Keith W (GE Healthcare)" w:date="2012-07-18T15:48:00Z"/>
        </w:rPr>
        <w:pPrChange w:id="2993" w:author="Boone, Keith W (GE Healthcare)" w:date="2012-07-18T15:49:00Z">
          <w:pPr>
            <w:pStyle w:val="XMLExample"/>
            <w:pBdr>
              <w:top w:val="single" w:sz="4" w:space="1" w:color="auto"/>
              <w:left w:val="single" w:sz="4" w:space="4" w:color="auto"/>
              <w:bottom w:val="single" w:sz="4" w:space="1" w:color="auto"/>
              <w:right w:val="single" w:sz="4" w:space="4" w:color="auto"/>
            </w:pBdr>
          </w:pPr>
        </w:pPrChange>
      </w:pPr>
      <w:ins w:id="2994" w:author="Boone, Keith W (GE Healthcare)" w:date="2012-07-18T15:44:00Z">
        <w:r>
          <w:t xml:space="preserve">The Clinical Knowledge Requester </w:t>
        </w:r>
      </w:ins>
      <w:ins w:id="2995" w:author="Boone, Keith W (GE Healthcare)" w:date="2012-07-18T15:45:00Z">
        <w:r w:rsidRPr="007B0011">
          <w:rPr>
            <w:smallCaps/>
            <w:rPrChange w:id="2996" w:author="Boone, Keith W (GE Healthcare)" w:date="2012-07-18T15:45:00Z">
              <w:rPr/>
            </w:rPrChange>
          </w:rPr>
          <w:t>shall</w:t>
        </w:r>
        <w:r>
          <w:t xml:space="preserve"> </w:t>
        </w:r>
      </w:ins>
      <w:proofErr w:type="gramStart"/>
      <w:ins w:id="2997" w:author="Boone, Keith W (GE Healthcare)" w:date="2012-07-18T15:44:00Z">
        <w:r>
          <w:t>create</w:t>
        </w:r>
      </w:ins>
      <w:proofErr w:type="gramEnd"/>
      <w:ins w:id="2998" w:author="Boone, Keith W (GE Healthcare)" w:date="2012-07-18T15:45:00Z">
        <w:r>
          <w:t xml:space="preserve"> </w:t>
        </w:r>
      </w:ins>
      <w:ins w:id="2999" w:author="Boone, Keith W (GE Healthcare)" w:date="2012-07-18T15:44:00Z">
        <w:r>
          <w:t>a new clinical knowledge request and sen</w:t>
        </w:r>
      </w:ins>
      <w:ins w:id="3000" w:author="Boone, Keith W (GE Healthcare)" w:date="2012-07-18T15:45:00Z">
        <w:r>
          <w:t>d</w:t>
        </w:r>
      </w:ins>
      <w:ins w:id="3001" w:author="Boone, Keith W (GE Healthcare)" w:date="2012-07-18T16:06:00Z">
        <w:r w:rsidR="00E67D0F">
          <w:t xml:space="preserve"> </w:t>
        </w:r>
      </w:ins>
      <w:ins w:id="3002" w:author="Boone, Keith W (GE Healthcare)" w:date="2012-07-18T15:45:00Z">
        <w:r>
          <w:t xml:space="preserve">it to each Clinical Knowledge Directory that it is connected to.  </w:t>
        </w:r>
      </w:ins>
    </w:p>
    <w:p w:rsidR="007B0011" w:rsidRDefault="007B0011" w:rsidP="00E82F2D">
      <w:pPr>
        <w:pStyle w:val="BodyText"/>
        <w:numPr>
          <w:ilvl w:val="0"/>
          <w:numId w:val="40"/>
        </w:numPr>
        <w:rPr>
          <w:ins w:id="3003" w:author="Boone, Keith W (GE Healthcare)" w:date="2012-07-18T15:48:00Z"/>
        </w:rPr>
        <w:pPrChange w:id="3004" w:author="Boone, Keith W (GE Healthcare)" w:date="2012-07-18T15:49:00Z">
          <w:pPr>
            <w:pStyle w:val="XMLExample"/>
            <w:pBdr>
              <w:top w:val="single" w:sz="4" w:space="1" w:color="auto"/>
              <w:left w:val="single" w:sz="4" w:space="4" w:color="auto"/>
              <w:bottom w:val="single" w:sz="4" w:space="1" w:color="auto"/>
              <w:right w:val="single" w:sz="4" w:space="4" w:color="auto"/>
            </w:pBdr>
          </w:pPr>
        </w:pPrChange>
      </w:pPr>
      <w:ins w:id="3005" w:author="Boone, Keith W (GE Healthcare)" w:date="2012-07-18T15:45:00Z">
        <w:r>
          <w:t xml:space="preserve">The new request </w:t>
        </w:r>
        <w:r w:rsidRPr="00E82F2D">
          <w:rPr>
            <w:smallCaps/>
            <w:rPrChange w:id="3006" w:author="Boone, Keith W (GE Healthcare)" w:date="2012-07-18T15:48:00Z">
              <w:rPr/>
            </w:rPrChange>
          </w:rPr>
          <w:t>shall</w:t>
        </w:r>
        <w:r>
          <w:t xml:space="preserve"> </w:t>
        </w:r>
      </w:ins>
      <w:ins w:id="3007" w:author="Boone, Keith W (GE Healthcare)" w:date="2012-07-18T15:48:00Z">
        <w:r w:rsidR="00E82F2D">
          <w:t xml:space="preserve">be given </w:t>
        </w:r>
      </w:ins>
      <w:ins w:id="3008" w:author="Boone, Keith W (GE Healthcare)" w:date="2012-07-18T15:45:00Z">
        <w:r>
          <w:t xml:space="preserve">a new </w:t>
        </w:r>
      </w:ins>
      <w:ins w:id="3009" w:author="Boone, Keith W (GE Healthcare)" w:date="2012-07-18T15:48:00Z">
        <w:r w:rsidR="00E82F2D">
          <w:t xml:space="preserve">value in </w:t>
        </w:r>
        <w:proofErr w:type="spellStart"/>
        <w:r w:rsidR="00E82F2D" w:rsidRPr="00E82F2D">
          <w:t>knowledgeRequestNotification.id.root</w:t>
        </w:r>
        <w:proofErr w:type="spellEnd"/>
        <w:r w:rsidR="00E82F2D">
          <w:t>.</w:t>
        </w:r>
      </w:ins>
    </w:p>
    <w:p w:rsidR="00E82F2D" w:rsidRDefault="00E82F2D" w:rsidP="00E82F2D">
      <w:pPr>
        <w:pStyle w:val="BodyText"/>
        <w:numPr>
          <w:ilvl w:val="0"/>
          <w:numId w:val="40"/>
        </w:numPr>
        <w:rPr>
          <w:ins w:id="3010" w:author="Boone, Keith W (GE Healthcare)" w:date="2012-07-18T15:49:00Z"/>
        </w:rPr>
        <w:pPrChange w:id="3011" w:author="Boone, Keith W (GE Healthcare)" w:date="2012-07-18T15:49:00Z">
          <w:pPr>
            <w:pStyle w:val="XMLExample"/>
            <w:pBdr>
              <w:top w:val="single" w:sz="4" w:space="1" w:color="auto"/>
              <w:left w:val="single" w:sz="4" w:space="4" w:color="auto"/>
              <w:bottom w:val="single" w:sz="4" w:space="1" w:color="auto"/>
              <w:right w:val="single" w:sz="4" w:space="4" w:color="auto"/>
            </w:pBdr>
          </w:pPr>
        </w:pPrChange>
      </w:pPr>
      <w:ins w:id="3012" w:author="Boone, Keith W (GE Healthcare)" w:date="2012-07-18T15:48:00Z">
        <w:r>
          <w:t xml:space="preserve">All other parameters </w:t>
        </w:r>
      </w:ins>
      <w:ins w:id="3013" w:author="Boone, Keith W (GE Healthcare)" w:date="2012-07-18T15:49:00Z">
        <w:r w:rsidRPr="00E82F2D">
          <w:rPr>
            <w:smallCaps/>
            <w:rPrChange w:id="3014" w:author="Boone, Keith W (GE Healthcare)" w:date="2012-07-18T15:49:00Z">
              <w:rPr/>
            </w:rPrChange>
          </w:rPr>
          <w:t>should</w:t>
        </w:r>
        <w:r>
          <w:t xml:space="preserve"> </w:t>
        </w:r>
      </w:ins>
      <w:ins w:id="3015" w:author="Boone, Keith W (GE Healthcare)" w:date="2012-07-18T15:48:00Z">
        <w:r>
          <w:t>be copied to the new request unmodified.</w:t>
        </w:r>
      </w:ins>
    </w:p>
    <w:p w:rsidR="007B0011" w:rsidRPr="007B0011" w:rsidRDefault="007B0011" w:rsidP="00BC5E2E">
      <w:pPr>
        <w:pStyle w:val="AppendixHeading2"/>
        <w:numPr>
          <w:ilvl w:val="0"/>
          <w:numId w:val="0"/>
        </w:numPr>
        <w:pPrChange w:id="3016" w:author="Boone, Keith W (GE Healthcare)" w:date="2012-07-18T17:46:00Z">
          <w:pPr>
            <w:pStyle w:val="XMLExample"/>
            <w:pBdr>
              <w:top w:val="single" w:sz="4" w:space="1" w:color="auto"/>
              <w:left w:val="single" w:sz="4" w:space="4" w:color="auto"/>
              <w:bottom w:val="single" w:sz="4" w:space="1" w:color="auto"/>
              <w:right w:val="single" w:sz="4" w:space="4" w:color="auto"/>
            </w:pBdr>
          </w:pPr>
        </w:pPrChange>
      </w:pPr>
    </w:p>
    <w:sectPr w:rsidR="007B0011" w:rsidRPr="007B0011" w:rsidSect="00540383">
      <w:headerReference w:type="even" r:id="rId26"/>
      <w:headerReference w:type="default" r:id="rId27"/>
      <w:footerReference w:type="even" r:id="rId28"/>
      <w:footerReference w:type="default" r:id="rId29"/>
      <w:headerReference w:type="first" r:id="rId30"/>
      <w:footerReference w:type="first" r:id="rId31"/>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3" w:author="Boone, Keith W (GE Healthcare)" w:date="2012-07-18T13:44:00Z" w:initials="KWB">
    <w:p w:rsidR="00BB0B91" w:rsidRDefault="00BB0B91">
      <w:pPr>
        <w:pStyle w:val="CommentText"/>
      </w:pPr>
      <w:r>
        <w:rPr>
          <w:rStyle w:val="CommentReference"/>
        </w:rPr>
        <w:annotationRef/>
      </w:r>
      <w:r>
        <w:t>Look at this freshly.</w:t>
      </w:r>
    </w:p>
  </w:comment>
  <w:comment w:id="499" w:author="Boone, Keith W (GE Healthcare)" w:date="2012-07-18T13:28:00Z" w:initials="KWB">
    <w:p w:rsidR="00F56F68" w:rsidRDefault="00F56F68">
      <w:pPr>
        <w:pStyle w:val="CommentText"/>
      </w:pPr>
      <w:r>
        <w:rPr>
          <w:rStyle w:val="CommentReference"/>
        </w:rPr>
        <w:annotationRef/>
      </w:r>
      <w:r>
        <w:t>Should we include references to the risk analysis we performed in this section?</w:t>
      </w:r>
    </w:p>
  </w:comment>
  <w:comment w:id="536" w:author="Boone, Keith W (GE Healthcare)" w:date="2012-07-18T13:28:00Z" w:initials="KWB">
    <w:p w:rsidR="00F56F68" w:rsidRDefault="00F56F68">
      <w:pPr>
        <w:pStyle w:val="CommentText"/>
      </w:pPr>
      <w:r>
        <w:rPr>
          <w:rStyle w:val="CommentReference"/>
        </w:rPr>
        <w:annotationRef/>
      </w:r>
      <w:r>
        <w:t>For ITI Docket.</w:t>
      </w:r>
    </w:p>
  </w:comment>
  <w:comment w:id="868" w:author="Boone, Keith W (GE Healthcare)" w:date="2012-07-18T13:28:00Z" w:initials="KWB">
    <w:p w:rsidR="00F56F68" w:rsidRDefault="00F56F68">
      <w:pPr>
        <w:pStyle w:val="CommentText"/>
      </w:pPr>
      <w:r>
        <w:rPr>
          <w:rStyle w:val="CommentReference"/>
        </w:rPr>
        <w:annotationRef/>
      </w:r>
      <w:r>
        <w:t xml:space="preserve">Change to how we handled </w:t>
      </w:r>
      <w:proofErr w:type="spellStart"/>
      <w:r>
        <w:t>mainSearchCriteria</w:t>
      </w:r>
      <w:proofErr w:type="spellEnd"/>
    </w:p>
  </w:comment>
  <w:comment w:id="1561" w:author="Boone, Keith W (GE Healthcare)" w:date="2012-07-18T13:28:00Z" w:initials="KWB">
    <w:p w:rsidR="00F56F68" w:rsidRDefault="00F56F68">
      <w:pPr>
        <w:pStyle w:val="CommentText"/>
      </w:pPr>
      <w:r>
        <w:rPr>
          <w:rStyle w:val="CommentReference"/>
        </w:rPr>
        <w:annotationRef/>
      </w:r>
      <w:r>
        <w:t>Check this.</w:t>
      </w:r>
    </w:p>
  </w:comment>
  <w:comment w:id="1577" w:author="Boone, Keith W (GE Healthcare)" w:date="2012-07-18T14:34:00Z" w:initials="KWB">
    <w:p w:rsidR="00AD567A" w:rsidRDefault="00AD567A">
      <w:pPr>
        <w:pStyle w:val="CommentText"/>
      </w:pPr>
      <w:r>
        <w:rPr>
          <w:rStyle w:val="CommentReference"/>
        </w:rPr>
        <w:annotationRef/>
      </w:r>
      <w:r>
        <w:t>Address aggregation of multiple directory sources.</w:t>
      </w:r>
    </w:p>
  </w:comment>
  <w:comment w:id="2099" w:author="Boone, Keith W (GE Healthcare)" w:date="2012-07-18T13:28:00Z" w:initials="KWB">
    <w:p w:rsidR="00F56F68" w:rsidRDefault="00F56F68">
      <w:pPr>
        <w:pStyle w:val="CommentText"/>
      </w:pPr>
      <w:r>
        <w:rPr>
          <w:rStyle w:val="CommentReference"/>
        </w:rPr>
        <w:annotationRef/>
      </w:r>
      <w:r>
        <w:t>Add proxy here.</w:t>
      </w:r>
    </w:p>
  </w:comment>
  <w:comment w:id="2190" w:author="Boone, Keith W (GE Healthcare)" w:date="2012-07-18T13:28:00Z" w:initials="KWB">
    <w:p w:rsidR="00F56F68" w:rsidRDefault="00F56F68">
      <w:pPr>
        <w:pStyle w:val="CommentText"/>
      </w:pPr>
      <w:r>
        <w:rPr>
          <w:rStyle w:val="CommentReference"/>
        </w:rPr>
        <w:annotationRef/>
      </w:r>
      <w:r>
        <w:t>Proxy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741" w:rsidRDefault="00C81741">
      <w:r>
        <w:separator/>
      </w:r>
    </w:p>
  </w:endnote>
  <w:endnote w:type="continuationSeparator" w:id="0">
    <w:p w:rsidR="00C81741" w:rsidRDefault="00C81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F68" w:rsidRDefault="00F56F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56F68" w:rsidRDefault="00F56F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F68" w:rsidRDefault="00F56F68">
    <w:pPr>
      <w:pStyle w:val="Footer"/>
      <w:ind w:right="360"/>
    </w:pPr>
    <w:r>
      <w:t>__________________________________________________________________________</w:t>
    </w:r>
  </w:p>
  <w:p w:rsidR="00F56F68" w:rsidRDefault="00F56F68">
    <w:pPr>
      <w:pStyle w:val="Footer"/>
      <w:framePr w:wrap="around" w:vAnchor="text" w:hAnchor="page" w:x="6049" w:y="61"/>
      <w:rPr>
        <w:rStyle w:val="PageNumber"/>
      </w:rPr>
    </w:pPr>
    <w:r>
      <w:rPr>
        <w:rStyle w:val="PageNumber"/>
      </w:rPr>
      <w:fldChar w:fldCharType="begin"/>
    </w:r>
    <w:r>
      <w:rPr>
        <w:rStyle w:val="PageNumber"/>
      </w:rPr>
      <w:instrText xml:space="preserve">PAGE  </w:instrText>
    </w:r>
    <w:r>
      <w:rPr>
        <w:rStyle w:val="PageNumber"/>
      </w:rPr>
      <w:fldChar w:fldCharType="separate"/>
    </w:r>
    <w:r w:rsidR="00034E36">
      <w:rPr>
        <w:rStyle w:val="PageNumber"/>
        <w:noProof/>
      </w:rPr>
      <w:t>40</w:t>
    </w:r>
    <w:r>
      <w:rPr>
        <w:rStyle w:val="PageNumber"/>
      </w:rPr>
      <w:fldChar w:fldCharType="end"/>
    </w:r>
    <w:bookmarkStart w:id="3017" w:name="_Toc473170355"/>
  </w:p>
  <w:p w:rsidR="00F56F68" w:rsidRDefault="00F56F68">
    <w:pPr>
      <w:pStyle w:val="Footer"/>
      <w:ind w:right="360"/>
      <w:rPr>
        <w:sz w:val="20"/>
      </w:rPr>
    </w:pPr>
    <w:r>
      <w:rPr>
        <w:sz w:val="20"/>
      </w:rPr>
      <w:tab/>
    </w:r>
  </w:p>
  <w:p w:rsidR="00F56F68" w:rsidRDefault="00F56F68" w:rsidP="007E5B51">
    <w:pPr>
      <w:pStyle w:val="Footer"/>
    </w:pPr>
    <w:r>
      <w:rPr>
        <w:sz w:val="20"/>
      </w:rPr>
      <w:t xml:space="preserve">Rev. 1.0 </w:t>
    </w:r>
    <w:proofErr w:type="gramStart"/>
    <w:r>
      <w:rPr>
        <w:sz w:val="20"/>
      </w:rPr>
      <w:t>-  2012</w:t>
    </w:r>
    <w:proofErr w:type="gramEnd"/>
    <w:r>
      <w:rPr>
        <w:sz w:val="20"/>
      </w:rPr>
      <w:t xml:space="preserve">-06-05 </w:t>
    </w:r>
    <w:r>
      <w:rPr>
        <w:sz w:val="20"/>
      </w:rPr>
      <w:tab/>
    </w:r>
    <w:r>
      <w:rPr>
        <w:sz w:val="20"/>
      </w:rPr>
      <w:tab/>
      <w:t>Copyright © 2012: IHE International, Inc.</w:t>
    </w:r>
    <w:bookmarkEnd w:id="3017"/>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F68" w:rsidRDefault="00F56F68">
    <w:pPr>
      <w:pStyle w:val="Footer"/>
      <w:jc w:val="center"/>
    </w:pPr>
    <w:r>
      <w:rPr>
        <w:sz w:val="20"/>
      </w:rPr>
      <w:t>Copyright © 2012: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741" w:rsidRDefault="00C81741">
      <w:r>
        <w:separator/>
      </w:r>
    </w:p>
  </w:footnote>
  <w:footnote w:type="continuationSeparator" w:id="0">
    <w:p w:rsidR="00C81741" w:rsidRDefault="00C81741">
      <w:r>
        <w:continuationSeparator/>
      </w:r>
    </w:p>
  </w:footnote>
  <w:footnote w:id="1">
    <w:p w:rsidR="00F56F68" w:rsidRDefault="00F56F68">
      <w:pPr>
        <w:pStyle w:val="FootnoteText"/>
      </w:pPr>
      <w:r>
        <w:rPr>
          <w:rStyle w:val="FootnoteReference"/>
        </w:rPr>
        <w:footnoteRef/>
      </w:r>
      <w:r>
        <w:t xml:space="preserve"> A conforming Clinical Knowledge Requester must demonstrate the ability to send this parameter.</w:t>
      </w:r>
    </w:p>
  </w:footnote>
  <w:footnote w:id="2">
    <w:p w:rsidR="00F56F68" w:rsidRDefault="00F56F68">
      <w:pPr>
        <w:pStyle w:val="FootnoteText"/>
      </w:pPr>
      <w:r>
        <w:rPr>
          <w:rStyle w:val="FootnoteReference"/>
        </w:rPr>
        <w:footnoteRef/>
      </w:r>
      <w:r>
        <w:t xml:space="preserve"> This is not a formal requirement of the </w:t>
      </w:r>
      <w:del w:id="1975" w:author="Boone, Keith W (GE Healthcare)" w:date="2012-07-16T15:36:00Z">
        <w:r w:rsidDel="0051122A">
          <w:delText>Clinical Knowledge Source</w:delText>
        </w:r>
      </w:del>
      <w:ins w:id="1976" w:author="Boone, Keith W (GE Healthcare)" w:date="2012-07-16T15:36:00Z">
        <w:r>
          <w:t>Clinical Knowledge Directory</w:t>
        </w:r>
      </w:ins>
      <w:r>
        <w:t xml:space="preserve"> or Requester actors because they do not exert anything other than advisory control on proxies, caches or other intermediaries that may lie between them on a network.</w:t>
      </w:r>
    </w:p>
  </w:footnote>
  <w:footnote w:id="3">
    <w:p w:rsidR="00F56F68" w:rsidRDefault="00F56F68" w:rsidP="00D5588D">
      <w:pPr>
        <w:pStyle w:val="FootnoteText"/>
      </w:pPr>
      <w:r>
        <w:rPr>
          <w:rStyle w:val="FootnoteReference"/>
        </w:rPr>
        <w:footnoteRef/>
      </w:r>
      <w:r>
        <w:t xml:space="preserve"> Ed Note:  To allow common web browsers to be used without restriction.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F68" w:rsidRDefault="00F56F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F68" w:rsidRDefault="00F56F68">
    <w:pPr>
      <w:pStyle w:val="Header"/>
    </w:pPr>
    <w:r>
      <w:t>IHE PCC Technical Framework Supplement – Retrieve Clinical Knowledge (RCK</w:t>
    </w:r>
    <w:proofErr w:type="gramStart"/>
    <w:r>
      <w:t>)</w:t>
    </w:r>
    <w:proofErr w:type="gramEnd"/>
    <w:r>
      <w:br/>
      <w:t>______________________________________________________________________________</w:t>
    </w:r>
  </w:p>
  <w:p w:rsidR="00F56F68" w:rsidRDefault="00F56F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F68" w:rsidRDefault="00F56F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298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B9A0C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768304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D22F31C"/>
    <w:lvl w:ilvl="0">
      <w:start w:val="1"/>
      <w:numFmt w:val="decimal"/>
      <w:pStyle w:val="ListNumber2"/>
      <w:lvlText w:val="%1."/>
      <w:lvlJc w:val="left"/>
      <w:pPr>
        <w:tabs>
          <w:tab w:val="num" w:pos="720"/>
        </w:tabs>
        <w:ind w:left="720" w:hanging="360"/>
      </w:pPr>
    </w:lvl>
  </w:abstractNum>
  <w:abstractNum w:abstractNumId="4">
    <w:nsid w:val="FFFFFF80"/>
    <w:multiLevelType w:val="singleLevel"/>
    <w:tmpl w:val="FAB80D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7CAD7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9">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953C09"/>
    <w:multiLevelType w:val="hybridMultilevel"/>
    <w:tmpl w:val="A9D84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3103C4"/>
    <w:multiLevelType w:val="hybridMultilevel"/>
    <w:tmpl w:val="6D48D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C62EA6"/>
    <w:multiLevelType w:val="multilevel"/>
    <w:tmpl w:val="5B6210AC"/>
    <w:lvl w:ilvl="0">
      <w:start w:val="1"/>
      <w:numFmt w:val="decimal"/>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8C24280"/>
    <w:multiLevelType w:val="hybridMultilevel"/>
    <w:tmpl w:val="C4AA5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4A2D09"/>
    <w:multiLevelType w:val="hybridMultilevel"/>
    <w:tmpl w:val="C79C6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866D41"/>
    <w:multiLevelType w:val="multilevel"/>
    <w:tmpl w:val="714AB138"/>
    <w:lvl w:ilvl="0">
      <w:start w:val="1"/>
      <w:numFmt w:val="decimal"/>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383E4F02"/>
    <w:multiLevelType w:val="hybridMultilevel"/>
    <w:tmpl w:val="93BE4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521A19"/>
    <w:multiLevelType w:val="hybridMultilevel"/>
    <w:tmpl w:val="6FB02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5E68BD"/>
    <w:multiLevelType w:val="hybridMultilevel"/>
    <w:tmpl w:val="E5E2B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133E07"/>
    <w:multiLevelType w:val="hybridMultilevel"/>
    <w:tmpl w:val="B1987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BA4D16"/>
    <w:multiLevelType w:val="multilevel"/>
    <w:tmpl w:val="8604CCD0"/>
    <w:lvl w:ilvl="0">
      <w:start w:val="1"/>
      <w:numFmt w:val="decimal"/>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59C64F5B"/>
    <w:multiLevelType w:val="hybridMultilevel"/>
    <w:tmpl w:val="2FCC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F43267"/>
    <w:multiLevelType w:val="hybridMultilevel"/>
    <w:tmpl w:val="CB96F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0F2542"/>
    <w:multiLevelType w:val="hybridMultilevel"/>
    <w:tmpl w:val="FD10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E254BA"/>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458"/>
        </w:tabs>
        <w:ind w:left="1458" w:hanging="1008"/>
      </w:pPr>
      <w:rPr>
        <w:rFonts w:hint="default"/>
      </w:rPr>
    </w:lvl>
    <w:lvl w:ilvl="5">
      <w:start w:val="1"/>
      <w:numFmt w:val="decimal"/>
      <w:pStyle w:val="Heading6"/>
      <w:lvlText w:val="%1.%2.%3.%4.%5.%6"/>
      <w:lvlJc w:val="left"/>
      <w:pPr>
        <w:tabs>
          <w:tab w:val="num" w:pos="2322"/>
        </w:tabs>
        <w:ind w:left="232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nsid w:val="664A67F4"/>
    <w:multiLevelType w:val="hybridMultilevel"/>
    <w:tmpl w:val="C03C69D2"/>
    <w:lvl w:ilvl="0" w:tplc="34503B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4A30D2"/>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6D5D5795"/>
    <w:multiLevelType w:val="multilevel"/>
    <w:tmpl w:val="8B98D624"/>
    <w:lvl w:ilvl="0">
      <w:start w:val="1"/>
      <w:numFmt w:val="decimal"/>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702B61A1"/>
    <w:multiLevelType w:val="hybridMultilevel"/>
    <w:tmpl w:val="5B6C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15192B"/>
    <w:multiLevelType w:val="hybridMultilevel"/>
    <w:tmpl w:val="8B5CD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67104B"/>
    <w:multiLevelType w:val="hybridMultilevel"/>
    <w:tmpl w:val="6FB02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632AA9"/>
    <w:multiLevelType w:val="hybridMultilevel"/>
    <w:tmpl w:val="87A8C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20"/>
  </w:num>
  <w:num w:numId="10">
    <w:abstractNumId w:val="25"/>
  </w:num>
  <w:num w:numId="11">
    <w:abstractNumId w:val="25"/>
  </w:num>
  <w:num w:numId="12">
    <w:abstractNumId w:val="25"/>
  </w:num>
  <w:num w:numId="13">
    <w:abstractNumId w:val="25"/>
  </w:num>
  <w:num w:numId="14">
    <w:abstractNumId w:val="25"/>
  </w:num>
  <w:num w:numId="15">
    <w:abstractNumId w:val="25"/>
  </w:num>
  <w:num w:numId="16">
    <w:abstractNumId w:val="25"/>
  </w:num>
  <w:num w:numId="17">
    <w:abstractNumId w:val="25"/>
  </w:num>
  <w:num w:numId="18">
    <w:abstractNumId w:val="25"/>
  </w:num>
  <w:num w:numId="19">
    <w:abstractNumId w:val="23"/>
  </w:num>
  <w:num w:numId="20">
    <w:abstractNumId w:val="16"/>
  </w:num>
  <w:num w:numId="21">
    <w:abstractNumId w:val="26"/>
  </w:num>
  <w:num w:numId="22">
    <w:abstractNumId w:val="13"/>
  </w:num>
  <w:num w:numId="23">
    <w:abstractNumId w:val="18"/>
  </w:num>
  <w:num w:numId="24">
    <w:abstractNumId w:val="19"/>
  </w:num>
  <w:num w:numId="25">
    <w:abstractNumId w:val="10"/>
  </w:num>
  <w:num w:numId="26">
    <w:abstractNumId w:val="32"/>
  </w:num>
  <w:num w:numId="27">
    <w:abstractNumId w:val="21"/>
  </w:num>
  <w:num w:numId="28">
    <w:abstractNumId w:val="22"/>
  </w:num>
  <w:num w:numId="29">
    <w:abstractNumId w:val="11"/>
  </w:num>
  <w:num w:numId="30">
    <w:abstractNumId w:val="30"/>
  </w:num>
  <w:num w:numId="31">
    <w:abstractNumId w:val="14"/>
  </w:num>
  <w:num w:numId="32">
    <w:abstractNumId w:val="31"/>
  </w:num>
  <w:num w:numId="33">
    <w:abstractNumId w:val="5"/>
  </w:num>
  <w:num w:numId="34">
    <w:abstractNumId w:val="4"/>
  </w:num>
  <w:num w:numId="35">
    <w:abstractNumId w:val="25"/>
  </w:num>
  <w:num w:numId="36">
    <w:abstractNumId w:val="25"/>
  </w:num>
  <w:num w:numId="37">
    <w:abstractNumId w:val="17"/>
  </w:num>
  <w:num w:numId="38">
    <w:abstractNumId w:val="29"/>
  </w:num>
  <w:num w:numId="39">
    <w:abstractNumId w:val="24"/>
  </w:num>
  <w:num w:numId="40">
    <w:abstractNumId w:val="15"/>
  </w:num>
  <w:num w:numId="41">
    <w:abstractNumId w:val="27"/>
  </w:num>
  <w:num w:numId="42">
    <w:abstractNumId w:val="12"/>
  </w:num>
  <w:num w:numId="43">
    <w:abstractNumId w:val="2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29A5"/>
    <w:rsid w:val="000030DD"/>
    <w:rsid w:val="00007DE2"/>
    <w:rsid w:val="0001161D"/>
    <w:rsid w:val="00011E6E"/>
    <w:rsid w:val="000147BA"/>
    <w:rsid w:val="00021227"/>
    <w:rsid w:val="00034E36"/>
    <w:rsid w:val="00036347"/>
    <w:rsid w:val="000470A5"/>
    <w:rsid w:val="000514E1"/>
    <w:rsid w:val="000622EE"/>
    <w:rsid w:val="000648E8"/>
    <w:rsid w:val="00067203"/>
    <w:rsid w:val="00070847"/>
    <w:rsid w:val="00077324"/>
    <w:rsid w:val="00077EA0"/>
    <w:rsid w:val="00080631"/>
    <w:rsid w:val="000837AE"/>
    <w:rsid w:val="000A1644"/>
    <w:rsid w:val="000A2549"/>
    <w:rsid w:val="000A3DE5"/>
    <w:rsid w:val="000A6642"/>
    <w:rsid w:val="000A709C"/>
    <w:rsid w:val="000B3022"/>
    <w:rsid w:val="000B699D"/>
    <w:rsid w:val="000C1C54"/>
    <w:rsid w:val="000C55EA"/>
    <w:rsid w:val="000D0441"/>
    <w:rsid w:val="000D1757"/>
    <w:rsid w:val="000D6F01"/>
    <w:rsid w:val="000F5F8A"/>
    <w:rsid w:val="000F6D26"/>
    <w:rsid w:val="00104BE6"/>
    <w:rsid w:val="00110EFE"/>
    <w:rsid w:val="0011147B"/>
    <w:rsid w:val="0011396E"/>
    <w:rsid w:val="00117DD7"/>
    <w:rsid w:val="001253AA"/>
    <w:rsid w:val="00135B6A"/>
    <w:rsid w:val="00141C5A"/>
    <w:rsid w:val="0014217D"/>
    <w:rsid w:val="00147A61"/>
    <w:rsid w:val="0015233D"/>
    <w:rsid w:val="00153E4D"/>
    <w:rsid w:val="00154107"/>
    <w:rsid w:val="0016110B"/>
    <w:rsid w:val="001654F6"/>
    <w:rsid w:val="00167B95"/>
    <w:rsid w:val="00167DB7"/>
    <w:rsid w:val="001710AB"/>
    <w:rsid w:val="001726F8"/>
    <w:rsid w:val="001728FE"/>
    <w:rsid w:val="00174F4A"/>
    <w:rsid w:val="00186DAB"/>
    <w:rsid w:val="00194B64"/>
    <w:rsid w:val="001B463C"/>
    <w:rsid w:val="001B715C"/>
    <w:rsid w:val="001C2117"/>
    <w:rsid w:val="001C26B8"/>
    <w:rsid w:val="001C7E5B"/>
    <w:rsid w:val="001D0E6D"/>
    <w:rsid w:val="001D1619"/>
    <w:rsid w:val="001D7030"/>
    <w:rsid w:val="001E5453"/>
    <w:rsid w:val="001E7C3E"/>
    <w:rsid w:val="001F1AC3"/>
    <w:rsid w:val="001F614E"/>
    <w:rsid w:val="001F7A35"/>
    <w:rsid w:val="002008D2"/>
    <w:rsid w:val="002012AD"/>
    <w:rsid w:val="00202AC6"/>
    <w:rsid w:val="00203748"/>
    <w:rsid w:val="00207868"/>
    <w:rsid w:val="00207D44"/>
    <w:rsid w:val="00210FF1"/>
    <w:rsid w:val="00214069"/>
    <w:rsid w:val="00216143"/>
    <w:rsid w:val="002173E6"/>
    <w:rsid w:val="002177B7"/>
    <w:rsid w:val="0022037A"/>
    <w:rsid w:val="0022352C"/>
    <w:rsid w:val="00230F53"/>
    <w:rsid w:val="00243EB2"/>
    <w:rsid w:val="002464AA"/>
    <w:rsid w:val="00252939"/>
    <w:rsid w:val="00252ADD"/>
    <w:rsid w:val="00252CFC"/>
    <w:rsid w:val="00255821"/>
    <w:rsid w:val="002670D2"/>
    <w:rsid w:val="002711CC"/>
    <w:rsid w:val="002756A6"/>
    <w:rsid w:val="00277596"/>
    <w:rsid w:val="0028453E"/>
    <w:rsid w:val="002869E8"/>
    <w:rsid w:val="00287FCB"/>
    <w:rsid w:val="00287FD7"/>
    <w:rsid w:val="00291432"/>
    <w:rsid w:val="00292292"/>
    <w:rsid w:val="00295F14"/>
    <w:rsid w:val="002A09B5"/>
    <w:rsid w:val="002A23EE"/>
    <w:rsid w:val="002B2984"/>
    <w:rsid w:val="002B4844"/>
    <w:rsid w:val="002C1FDD"/>
    <w:rsid w:val="002D1958"/>
    <w:rsid w:val="002E0880"/>
    <w:rsid w:val="002E154F"/>
    <w:rsid w:val="002E213D"/>
    <w:rsid w:val="002F076A"/>
    <w:rsid w:val="002F3C6D"/>
    <w:rsid w:val="002F4401"/>
    <w:rsid w:val="00303E20"/>
    <w:rsid w:val="003063B8"/>
    <w:rsid w:val="00316469"/>
    <w:rsid w:val="003227D7"/>
    <w:rsid w:val="00323CE2"/>
    <w:rsid w:val="003328B7"/>
    <w:rsid w:val="003330D8"/>
    <w:rsid w:val="003375BB"/>
    <w:rsid w:val="00352784"/>
    <w:rsid w:val="003577C8"/>
    <w:rsid w:val="00367327"/>
    <w:rsid w:val="0037029F"/>
    <w:rsid w:val="003802CD"/>
    <w:rsid w:val="003944FF"/>
    <w:rsid w:val="0039636F"/>
    <w:rsid w:val="003A09FE"/>
    <w:rsid w:val="003A79C2"/>
    <w:rsid w:val="003B2A2B"/>
    <w:rsid w:val="003B5BF9"/>
    <w:rsid w:val="003B5E66"/>
    <w:rsid w:val="003B6C91"/>
    <w:rsid w:val="003C2E7E"/>
    <w:rsid w:val="003D19E0"/>
    <w:rsid w:val="003D24EE"/>
    <w:rsid w:val="003E5C68"/>
    <w:rsid w:val="003F0805"/>
    <w:rsid w:val="003F25BC"/>
    <w:rsid w:val="003F55FA"/>
    <w:rsid w:val="003F7EC8"/>
    <w:rsid w:val="00400219"/>
    <w:rsid w:val="004014A4"/>
    <w:rsid w:val="00403EB1"/>
    <w:rsid w:val="00410D6B"/>
    <w:rsid w:val="00412649"/>
    <w:rsid w:val="00415734"/>
    <w:rsid w:val="00417A70"/>
    <w:rsid w:val="00424020"/>
    <w:rsid w:val="00424BA2"/>
    <w:rsid w:val="00437837"/>
    <w:rsid w:val="004424C6"/>
    <w:rsid w:val="00442F02"/>
    <w:rsid w:val="004541CC"/>
    <w:rsid w:val="00454B79"/>
    <w:rsid w:val="00457DDC"/>
    <w:rsid w:val="00470B65"/>
    <w:rsid w:val="004809A3"/>
    <w:rsid w:val="0048265A"/>
    <w:rsid w:val="00482DC2"/>
    <w:rsid w:val="00484159"/>
    <w:rsid w:val="0048533A"/>
    <w:rsid w:val="004A6FAB"/>
    <w:rsid w:val="004B019E"/>
    <w:rsid w:val="004B3140"/>
    <w:rsid w:val="004B387F"/>
    <w:rsid w:val="004B576F"/>
    <w:rsid w:val="004D0D72"/>
    <w:rsid w:val="004D1D14"/>
    <w:rsid w:val="004D335E"/>
    <w:rsid w:val="004D763E"/>
    <w:rsid w:val="004F0053"/>
    <w:rsid w:val="004F1713"/>
    <w:rsid w:val="004F5211"/>
    <w:rsid w:val="00501E86"/>
    <w:rsid w:val="00503AE1"/>
    <w:rsid w:val="00506C22"/>
    <w:rsid w:val="00510062"/>
    <w:rsid w:val="0051122A"/>
    <w:rsid w:val="00522681"/>
    <w:rsid w:val="00523C5F"/>
    <w:rsid w:val="0053372B"/>
    <w:rsid w:val="00540383"/>
    <w:rsid w:val="00543FFB"/>
    <w:rsid w:val="00556A13"/>
    <w:rsid w:val="00572031"/>
    <w:rsid w:val="00581AE8"/>
    <w:rsid w:val="00585843"/>
    <w:rsid w:val="005A6089"/>
    <w:rsid w:val="005B2BEB"/>
    <w:rsid w:val="005D0522"/>
    <w:rsid w:val="005D2E80"/>
    <w:rsid w:val="005E30C8"/>
    <w:rsid w:val="005F1FC4"/>
    <w:rsid w:val="005F2045"/>
    <w:rsid w:val="005F21E7"/>
    <w:rsid w:val="00603ED5"/>
    <w:rsid w:val="00605F48"/>
    <w:rsid w:val="006065B7"/>
    <w:rsid w:val="0060733E"/>
    <w:rsid w:val="006106AB"/>
    <w:rsid w:val="00616C06"/>
    <w:rsid w:val="00621873"/>
    <w:rsid w:val="00621D0E"/>
    <w:rsid w:val="00623AA9"/>
    <w:rsid w:val="00624197"/>
    <w:rsid w:val="00625F8B"/>
    <w:rsid w:val="006263EA"/>
    <w:rsid w:val="00632E7E"/>
    <w:rsid w:val="00644FC1"/>
    <w:rsid w:val="0064527F"/>
    <w:rsid w:val="0065120B"/>
    <w:rsid w:val="006512F0"/>
    <w:rsid w:val="00662893"/>
    <w:rsid w:val="00667F41"/>
    <w:rsid w:val="006751D6"/>
    <w:rsid w:val="00680648"/>
    <w:rsid w:val="00681A3B"/>
    <w:rsid w:val="006821B0"/>
    <w:rsid w:val="00682881"/>
    <w:rsid w:val="006844E7"/>
    <w:rsid w:val="00684DE8"/>
    <w:rsid w:val="00690503"/>
    <w:rsid w:val="0069290C"/>
    <w:rsid w:val="00693990"/>
    <w:rsid w:val="006A3098"/>
    <w:rsid w:val="006A4160"/>
    <w:rsid w:val="006C08D4"/>
    <w:rsid w:val="006C64F7"/>
    <w:rsid w:val="006D243F"/>
    <w:rsid w:val="006D768F"/>
    <w:rsid w:val="00713D32"/>
    <w:rsid w:val="007251A4"/>
    <w:rsid w:val="00731AFA"/>
    <w:rsid w:val="007332F4"/>
    <w:rsid w:val="00736A91"/>
    <w:rsid w:val="0074399C"/>
    <w:rsid w:val="00760015"/>
    <w:rsid w:val="007669AF"/>
    <w:rsid w:val="0076782B"/>
    <w:rsid w:val="0078063E"/>
    <w:rsid w:val="007922ED"/>
    <w:rsid w:val="007A0204"/>
    <w:rsid w:val="007A51E3"/>
    <w:rsid w:val="007A7BF7"/>
    <w:rsid w:val="007B0011"/>
    <w:rsid w:val="007B719F"/>
    <w:rsid w:val="007C1AAC"/>
    <w:rsid w:val="007C2941"/>
    <w:rsid w:val="007C2958"/>
    <w:rsid w:val="007C5673"/>
    <w:rsid w:val="007C777A"/>
    <w:rsid w:val="007D66B5"/>
    <w:rsid w:val="007D795A"/>
    <w:rsid w:val="007E3ECC"/>
    <w:rsid w:val="007E5216"/>
    <w:rsid w:val="007E5B51"/>
    <w:rsid w:val="007F6A39"/>
    <w:rsid w:val="007F771A"/>
    <w:rsid w:val="008014AB"/>
    <w:rsid w:val="00802F29"/>
    <w:rsid w:val="00802FD7"/>
    <w:rsid w:val="008067DF"/>
    <w:rsid w:val="00815E51"/>
    <w:rsid w:val="008168AC"/>
    <w:rsid w:val="00825642"/>
    <w:rsid w:val="00830E0E"/>
    <w:rsid w:val="00833045"/>
    <w:rsid w:val="008413B1"/>
    <w:rsid w:val="00852EE8"/>
    <w:rsid w:val="00856820"/>
    <w:rsid w:val="008608EF"/>
    <w:rsid w:val="008616CB"/>
    <w:rsid w:val="00871BEA"/>
    <w:rsid w:val="008826A8"/>
    <w:rsid w:val="008A4783"/>
    <w:rsid w:val="008A769D"/>
    <w:rsid w:val="008B53CB"/>
    <w:rsid w:val="008B620B"/>
    <w:rsid w:val="008B6391"/>
    <w:rsid w:val="008C1766"/>
    <w:rsid w:val="008C4375"/>
    <w:rsid w:val="008D0BA0"/>
    <w:rsid w:val="008D2DCF"/>
    <w:rsid w:val="008D3000"/>
    <w:rsid w:val="008D7642"/>
    <w:rsid w:val="008E2B5E"/>
    <w:rsid w:val="008E441F"/>
    <w:rsid w:val="008E7F86"/>
    <w:rsid w:val="008F7B46"/>
    <w:rsid w:val="00900AC7"/>
    <w:rsid w:val="00910E03"/>
    <w:rsid w:val="009268F6"/>
    <w:rsid w:val="00930679"/>
    <w:rsid w:val="009312E8"/>
    <w:rsid w:val="00934C57"/>
    <w:rsid w:val="00934D96"/>
    <w:rsid w:val="0093597A"/>
    <w:rsid w:val="009406A5"/>
    <w:rsid w:val="009429FB"/>
    <w:rsid w:val="00950529"/>
    <w:rsid w:val="00953CFC"/>
    <w:rsid w:val="0095561A"/>
    <w:rsid w:val="00955CD4"/>
    <w:rsid w:val="0095630B"/>
    <w:rsid w:val="00967B49"/>
    <w:rsid w:val="009813A1"/>
    <w:rsid w:val="00981FBA"/>
    <w:rsid w:val="0098352A"/>
    <w:rsid w:val="00983C65"/>
    <w:rsid w:val="009843EF"/>
    <w:rsid w:val="00987904"/>
    <w:rsid w:val="009903C2"/>
    <w:rsid w:val="00993FF5"/>
    <w:rsid w:val="009940AA"/>
    <w:rsid w:val="009A11A3"/>
    <w:rsid w:val="009B048D"/>
    <w:rsid w:val="009C6269"/>
    <w:rsid w:val="009C6369"/>
    <w:rsid w:val="009C6917"/>
    <w:rsid w:val="009C6F21"/>
    <w:rsid w:val="009D05B6"/>
    <w:rsid w:val="009D2A49"/>
    <w:rsid w:val="009D6A32"/>
    <w:rsid w:val="009E2EF9"/>
    <w:rsid w:val="009E335C"/>
    <w:rsid w:val="009E34B7"/>
    <w:rsid w:val="00A05BBE"/>
    <w:rsid w:val="00A177D5"/>
    <w:rsid w:val="00A30645"/>
    <w:rsid w:val="00A322F4"/>
    <w:rsid w:val="00A34FFB"/>
    <w:rsid w:val="00A360AF"/>
    <w:rsid w:val="00A47327"/>
    <w:rsid w:val="00A67D23"/>
    <w:rsid w:val="00A834E3"/>
    <w:rsid w:val="00A85861"/>
    <w:rsid w:val="00A875FF"/>
    <w:rsid w:val="00A87E7A"/>
    <w:rsid w:val="00A910E1"/>
    <w:rsid w:val="00A91704"/>
    <w:rsid w:val="00A92770"/>
    <w:rsid w:val="00A92F81"/>
    <w:rsid w:val="00A9507F"/>
    <w:rsid w:val="00A9751B"/>
    <w:rsid w:val="00A97D84"/>
    <w:rsid w:val="00AA684E"/>
    <w:rsid w:val="00AA7EAB"/>
    <w:rsid w:val="00AB340B"/>
    <w:rsid w:val="00AC585A"/>
    <w:rsid w:val="00AC7C88"/>
    <w:rsid w:val="00AD1FA1"/>
    <w:rsid w:val="00AD3EA6"/>
    <w:rsid w:val="00AD567A"/>
    <w:rsid w:val="00AE42CE"/>
    <w:rsid w:val="00AF0095"/>
    <w:rsid w:val="00AF0574"/>
    <w:rsid w:val="00B03DB3"/>
    <w:rsid w:val="00B072B1"/>
    <w:rsid w:val="00B10DCE"/>
    <w:rsid w:val="00B1148B"/>
    <w:rsid w:val="00B15DF8"/>
    <w:rsid w:val="00B15E9B"/>
    <w:rsid w:val="00B24368"/>
    <w:rsid w:val="00B30F9C"/>
    <w:rsid w:val="00B35749"/>
    <w:rsid w:val="00B37CD3"/>
    <w:rsid w:val="00B403E4"/>
    <w:rsid w:val="00B4277A"/>
    <w:rsid w:val="00B43198"/>
    <w:rsid w:val="00B46105"/>
    <w:rsid w:val="00B4798B"/>
    <w:rsid w:val="00B55350"/>
    <w:rsid w:val="00B569FA"/>
    <w:rsid w:val="00B63B69"/>
    <w:rsid w:val="00B649BD"/>
    <w:rsid w:val="00B85632"/>
    <w:rsid w:val="00B8586D"/>
    <w:rsid w:val="00B94919"/>
    <w:rsid w:val="00B965FD"/>
    <w:rsid w:val="00BA1337"/>
    <w:rsid w:val="00BA4A87"/>
    <w:rsid w:val="00BB0B91"/>
    <w:rsid w:val="00BB6AAC"/>
    <w:rsid w:val="00BB74AF"/>
    <w:rsid w:val="00BC3A1A"/>
    <w:rsid w:val="00BC5E23"/>
    <w:rsid w:val="00BC5E2E"/>
    <w:rsid w:val="00BC7584"/>
    <w:rsid w:val="00BD58A9"/>
    <w:rsid w:val="00BD6767"/>
    <w:rsid w:val="00BE06D7"/>
    <w:rsid w:val="00BE4D75"/>
    <w:rsid w:val="00BE5916"/>
    <w:rsid w:val="00BE6043"/>
    <w:rsid w:val="00BE7887"/>
    <w:rsid w:val="00BE79FE"/>
    <w:rsid w:val="00BF09A8"/>
    <w:rsid w:val="00BF1E84"/>
    <w:rsid w:val="00C01B99"/>
    <w:rsid w:val="00C025AA"/>
    <w:rsid w:val="00C03E61"/>
    <w:rsid w:val="00C10532"/>
    <w:rsid w:val="00C13717"/>
    <w:rsid w:val="00C16B49"/>
    <w:rsid w:val="00C16FB3"/>
    <w:rsid w:val="00C23302"/>
    <w:rsid w:val="00C3010B"/>
    <w:rsid w:val="00C40E36"/>
    <w:rsid w:val="00C412AE"/>
    <w:rsid w:val="00C509F8"/>
    <w:rsid w:val="00C512AA"/>
    <w:rsid w:val="00C62E65"/>
    <w:rsid w:val="00C64C5E"/>
    <w:rsid w:val="00C71FDB"/>
    <w:rsid w:val="00C7717D"/>
    <w:rsid w:val="00C77A34"/>
    <w:rsid w:val="00C803D3"/>
    <w:rsid w:val="00C80BE3"/>
    <w:rsid w:val="00C81741"/>
    <w:rsid w:val="00C83F0F"/>
    <w:rsid w:val="00C8501B"/>
    <w:rsid w:val="00C87BDF"/>
    <w:rsid w:val="00C940A2"/>
    <w:rsid w:val="00C978A8"/>
    <w:rsid w:val="00CA175A"/>
    <w:rsid w:val="00CA2A1D"/>
    <w:rsid w:val="00CA5D2F"/>
    <w:rsid w:val="00CC41F2"/>
    <w:rsid w:val="00CD0A74"/>
    <w:rsid w:val="00CF283F"/>
    <w:rsid w:val="00CF7E62"/>
    <w:rsid w:val="00D054DE"/>
    <w:rsid w:val="00D10ED5"/>
    <w:rsid w:val="00D12529"/>
    <w:rsid w:val="00D250A2"/>
    <w:rsid w:val="00D33912"/>
    <w:rsid w:val="00D37B57"/>
    <w:rsid w:val="00D54A19"/>
    <w:rsid w:val="00D5588D"/>
    <w:rsid w:val="00D61DF8"/>
    <w:rsid w:val="00D63681"/>
    <w:rsid w:val="00D84EE9"/>
    <w:rsid w:val="00D85A7B"/>
    <w:rsid w:val="00D909AB"/>
    <w:rsid w:val="00D91815"/>
    <w:rsid w:val="00D97584"/>
    <w:rsid w:val="00DA1854"/>
    <w:rsid w:val="00DA1A82"/>
    <w:rsid w:val="00DB0B68"/>
    <w:rsid w:val="00DB3331"/>
    <w:rsid w:val="00DB5C1E"/>
    <w:rsid w:val="00DC5581"/>
    <w:rsid w:val="00DC6776"/>
    <w:rsid w:val="00DC7FF1"/>
    <w:rsid w:val="00DD08BC"/>
    <w:rsid w:val="00DD13DB"/>
    <w:rsid w:val="00DD4D5A"/>
    <w:rsid w:val="00DD7007"/>
    <w:rsid w:val="00DE2CE8"/>
    <w:rsid w:val="00DE4D42"/>
    <w:rsid w:val="00DF375C"/>
    <w:rsid w:val="00DF4443"/>
    <w:rsid w:val="00DF769E"/>
    <w:rsid w:val="00E02A7E"/>
    <w:rsid w:val="00E0430A"/>
    <w:rsid w:val="00E121ED"/>
    <w:rsid w:val="00E1423C"/>
    <w:rsid w:val="00E14AA1"/>
    <w:rsid w:val="00E20E58"/>
    <w:rsid w:val="00E408DF"/>
    <w:rsid w:val="00E430D0"/>
    <w:rsid w:val="00E46BAB"/>
    <w:rsid w:val="00E51CD6"/>
    <w:rsid w:val="00E51EBE"/>
    <w:rsid w:val="00E557B4"/>
    <w:rsid w:val="00E61A6A"/>
    <w:rsid w:val="00E63650"/>
    <w:rsid w:val="00E6657E"/>
    <w:rsid w:val="00E67D0F"/>
    <w:rsid w:val="00E82F2D"/>
    <w:rsid w:val="00E868CD"/>
    <w:rsid w:val="00E94B4B"/>
    <w:rsid w:val="00E96F48"/>
    <w:rsid w:val="00E97596"/>
    <w:rsid w:val="00EA3C2A"/>
    <w:rsid w:val="00EC11E0"/>
    <w:rsid w:val="00ED0083"/>
    <w:rsid w:val="00ED355F"/>
    <w:rsid w:val="00ED3E87"/>
    <w:rsid w:val="00ED5269"/>
    <w:rsid w:val="00ED7F2A"/>
    <w:rsid w:val="00EF04D8"/>
    <w:rsid w:val="00EF3F9F"/>
    <w:rsid w:val="00F002DD"/>
    <w:rsid w:val="00F02E47"/>
    <w:rsid w:val="00F034AC"/>
    <w:rsid w:val="00F059F9"/>
    <w:rsid w:val="00F146E5"/>
    <w:rsid w:val="00F1790D"/>
    <w:rsid w:val="00F23863"/>
    <w:rsid w:val="00F26CA3"/>
    <w:rsid w:val="00F27702"/>
    <w:rsid w:val="00F3246D"/>
    <w:rsid w:val="00F33D14"/>
    <w:rsid w:val="00F34C7C"/>
    <w:rsid w:val="00F36E63"/>
    <w:rsid w:val="00F455EA"/>
    <w:rsid w:val="00F477F2"/>
    <w:rsid w:val="00F56F68"/>
    <w:rsid w:val="00F64792"/>
    <w:rsid w:val="00F67F32"/>
    <w:rsid w:val="00F717B0"/>
    <w:rsid w:val="00F74FAA"/>
    <w:rsid w:val="00F82F74"/>
    <w:rsid w:val="00F8659B"/>
    <w:rsid w:val="00F900F7"/>
    <w:rsid w:val="00F92908"/>
    <w:rsid w:val="00F95CCA"/>
    <w:rsid w:val="00F967B3"/>
    <w:rsid w:val="00FA008C"/>
    <w:rsid w:val="00FA2A29"/>
    <w:rsid w:val="00FA7074"/>
    <w:rsid w:val="00FB1643"/>
    <w:rsid w:val="00FB18A1"/>
    <w:rsid w:val="00FB767C"/>
    <w:rsid w:val="00FB780E"/>
    <w:rsid w:val="00FD06B3"/>
    <w:rsid w:val="00FD3D78"/>
    <w:rsid w:val="00FD61A5"/>
    <w:rsid w:val="00FD6B22"/>
    <w:rsid w:val="00FE1785"/>
    <w:rsid w:val="00FE752A"/>
    <w:rsid w:val="00FF2F49"/>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4375"/>
    <w:pPr>
      <w:spacing w:before="120"/>
    </w:pPr>
    <w:rPr>
      <w:sz w:val="24"/>
    </w:rPr>
  </w:style>
  <w:style w:type="paragraph" w:styleId="Heading1">
    <w:name w:val="heading 1"/>
    <w:next w:val="BodyText"/>
    <w:qFormat/>
    <w:pPr>
      <w:keepNext/>
      <w:pageBreakBefore/>
      <w:numPr>
        <w:numId w:val="10"/>
      </w:numPr>
      <w:spacing w:before="240" w:after="60"/>
      <w:outlineLvl w:val="0"/>
    </w:pPr>
    <w:rPr>
      <w:rFonts w:ascii="Arial" w:hAnsi="Arial"/>
      <w:b/>
      <w:noProof/>
      <w:kern w:val="28"/>
      <w:sz w:val="28"/>
    </w:rPr>
  </w:style>
  <w:style w:type="paragraph" w:styleId="Heading2">
    <w:name w:val="heading 2"/>
    <w:basedOn w:val="Heading1"/>
    <w:next w:val="BodyText"/>
    <w:link w:val="Heading2Char"/>
    <w:qFormat/>
    <w:pPr>
      <w:pageBreakBefore w:val="0"/>
      <w:numPr>
        <w:ilvl w:val="1"/>
        <w:numId w:val="11"/>
      </w:numPr>
      <w:outlineLvl w:val="1"/>
    </w:pPr>
    <w:rPr>
      <w:lang w:val="x-none" w:eastAsia="x-none"/>
    </w:rPr>
  </w:style>
  <w:style w:type="paragraph" w:styleId="Heading3">
    <w:name w:val="heading 3"/>
    <w:basedOn w:val="Heading2"/>
    <w:next w:val="BodyText"/>
    <w:link w:val="Heading3Char"/>
    <w:qFormat/>
    <w:pPr>
      <w:numPr>
        <w:ilvl w:val="2"/>
        <w:numId w:val="12"/>
      </w:numPr>
      <w:outlineLvl w:val="2"/>
    </w:pPr>
    <w:rPr>
      <w:sz w:val="24"/>
    </w:rPr>
  </w:style>
  <w:style w:type="paragraph" w:styleId="Heading4">
    <w:name w:val="heading 4"/>
    <w:basedOn w:val="Heading3"/>
    <w:next w:val="BodyText"/>
    <w:link w:val="Heading4Char"/>
    <w:qFormat/>
    <w:pPr>
      <w:numPr>
        <w:ilvl w:val="3"/>
        <w:numId w:val="13"/>
      </w:numPr>
      <w:tabs>
        <w:tab w:val="left" w:pos="900"/>
      </w:tabs>
      <w:outlineLvl w:val="3"/>
    </w:pPr>
  </w:style>
  <w:style w:type="paragraph" w:styleId="Heading5">
    <w:name w:val="heading 5"/>
    <w:basedOn w:val="Heading4"/>
    <w:next w:val="BodyText"/>
    <w:link w:val="Heading5Char"/>
    <w:qFormat/>
    <w:pPr>
      <w:numPr>
        <w:ilvl w:val="4"/>
        <w:numId w:val="14"/>
      </w:numPr>
      <w:tabs>
        <w:tab w:val="clear" w:pos="900"/>
      </w:tabs>
      <w:outlineLvl w:val="4"/>
    </w:pPr>
  </w:style>
  <w:style w:type="paragraph" w:styleId="Heading6">
    <w:name w:val="heading 6"/>
    <w:aliases w:val="l6"/>
    <w:basedOn w:val="Heading5"/>
    <w:next w:val="BodyText"/>
    <w:qFormat/>
    <w:pPr>
      <w:numPr>
        <w:ilvl w:val="5"/>
        <w:numId w:val="15"/>
      </w:numPr>
      <w:outlineLvl w:val="5"/>
    </w:pPr>
  </w:style>
  <w:style w:type="paragraph" w:styleId="Heading7">
    <w:name w:val="heading 7"/>
    <w:aliases w:val="l7"/>
    <w:basedOn w:val="Heading6"/>
    <w:next w:val="BodyText"/>
    <w:qFormat/>
    <w:pPr>
      <w:numPr>
        <w:ilvl w:val="6"/>
        <w:numId w:val="16"/>
      </w:numPr>
      <w:outlineLvl w:val="6"/>
    </w:pPr>
  </w:style>
  <w:style w:type="paragraph" w:styleId="Heading8">
    <w:name w:val="heading 8"/>
    <w:aliases w:val="l8"/>
    <w:basedOn w:val="Heading7"/>
    <w:next w:val="BodyText"/>
    <w:qFormat/>
    <w:pPr>
      <w:numPr>
        <w:ilvl w:val="7"/>
        <w:numId w:val="17"/>
      </w:numPr>
      <w:outlineLvl w:val="7"/>
    </w:pPr>
  </w:style>
  <w:style w:type="paragraph" w:styleId="Heading9">
    <w:name w:val="heading 9"/>
    <w:aliases w:val="l9"/>
    <w:basedOn w:val="Heading8"/>
    <w:next w:val="BodyText"/>
    <w:qFormat/>
    <w:pPr>
      <w:numPr>
        <w:ilvl w:val="8"/>
        <w:numId w:val="1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3"/>
    <w:rsid w:val="0093597A"/>
    <w:pPr>
      <w:spacing w:after="120"/>
    </w:pPr>
  </w:style>
  <w:style w:type="paragraph" w:styleId="BodyTextIndent">
    <w:name w:val="Body Text Indent"/>
    <w:basedOn w:val="Normal"/>
    <w:link w:val="BodyTextIndentChar"/>
    <w:pPr>
      <w:ind w:left="360"/>
    </w:pPr>
  </w:style>
  <w:style w:type="paragraph" w:styleId="ListNumber">
    <w:name w:val="List Number"/>
    <w:basedOn w:val="Normal"/>
    <w:pPr>
      <w:numPr>
        <w:numId w:val="4"/>
      </w:numPr>
    </w:pPr>
  </w:style>
  <w:style w:type="paragraph" w:styleId="List">
    <w:name w:val="List"/>
    <w:basedOn w:val="Normal"/>
    <w:pPr>
      <w:spacing w:before="60"/>
      <w:ind w:left="1080" w:hanging="720"/>
    </w:pPr>
  </w:style>
  <w:style w:type="paragraph" w:styleId="ListBullet">
    <w:name w:val="List Bullet"/>
    <w:basedOn w:val="Normal"/>
    <w:pPr>
      <w:numPr>
        <w:numId w:val="1"/>
      </w:numPr>
      <w:spacing w:before="60"/>
    </w:pPr>
  </w:style>
  <w:style w:type="paragraph" w:styleId="ListBullet2">
    <w:name w:val="List Bullet 2"/>
    <w:basedOn w:val="ListBullet"/>
    <w:pPr>
      <w:numPr>
        <w:numId w:val="2"/>
      </w:numPr>
      <w:tabs>
        <w:tab w:val="clear" w:pos="720"/>
        <w:tab w:val="num" w:pos="1080"/>
      </w:tabs>
      <w:ind w:left="1080"/>
    </w:pPr>
  </w:style>
  <w:style w:type="paragraph" w:styleId="ListBullet3">
    <w:name w:val="List Bullet 3"/>
    <w:basedOn w:val="ListBullet"/>
    <w:pPr>
      <w:numPr>
        <w:numId w:val="3"/>
      </w:numPr>
      <w:tabs>
        <w:tab w:val="clear" w:pos="1080"/>
        <w:tab w:val="num" w:pos="1440"/>
      </w:tabs>
      <w:ind w:left="1440"/>
    </w:pPr>
  </w:style>
  <w:style w:type="paragraph" w:styleId="List2">
    <w:name w:val="List 2"/>
    <w:basedOn w:val="List"/>
    <w:pPr>
      <w:ind w:left="1440"/>
    </w:pPr>
  </w:style>
  <w:style w:type="paragraph" w:styleId="TOC1">
    <w:name w:val="toc 1"/>
    <w:next w:val="Normal"/>
    <w:uiPriority w:val="39"/>
    <w:rsid w:val="008C4375"/>
    <w:pPr>
      <w:spacing w:before="120" w:after="120"/>
    </w:pPr>
    <w:rPr>
      <w:b/>
      <w:bCs/>
      <w:caps/>
    </w:rPr>
  </w:style>
  <w:style w:type="paragraph" w:styleId="TOC2">
    <w:name w:val="toc 2"/>
    <w:next w:val="Normal"/>
    <w:uiPriority w:val="39"/>
    <w:rsid w:val="008C4375"/>
    <w:pPr>
      <w:ind w:left="240"/>
    </w:pPr>
    <w:rPr>
      <w:smallCaps/>
    </w:rPr>
  </w:style>
  <w:style w:type="paragraph" w:styleId="TOC3">
    <w:name w:val="toc 3"/>
    <w:basedOn w:val="TOC2"/>
    <w:next w:val="Normal"/>
    <w:uiPriority w:val="39"/>
    <w:rsid w:val="008C4375"/>
    <w:pPr>
      <w:ind w:left="480"/>
    </w:pPr>
    <w:rPr>
      <w:i/>
      <w:iCs/>
      <w:smallCaps w:val="0"/>
    </w:rPr>
  </w:style>
  <w:style w:type="paragraph" w:styleId="TOC4">
    <w:name w:val="toc 4"/>
    <w:basedOn w:val="TOC3"/>
    <w:next w:val="Normal"/>
    <w:uiPriority w:val="39"/>
    <w:rsid w:val="008C4375"/>
    <w:pPr>
      <w:ind w:left="720"/>
    </w:pPr>
    <w:rPr>
      <w:i w:val="0"/>
      <w:iCs w:val="0"/>
      <w:sz w:val="18"/>
      <w:szCs w:val="18"/>
    </w:rPr>
  </w:style>
  <w:style w:type="paragraph" w:styleId="TOC5">
    <w:name w:val="toc 5"/>
    <w:basedOn w:val="TOC4"/>
    <w:next w:val="Normal"/>
    <w:uiPriority w:val="39"/>
    <w:rsid w:val="008C4375"/>
    <w:pPr>
      <w:ind w:left="960"/>
    </w:pPr>
  </w:style>
  <w:style w:type="paragraph" w:styleId="TOC6">
    <w:name w:val="toc 6"/>
    <w:basedOn w:val="TOC5"/>
    <w:next w:val="Normal"/>
    <w:uiPriority w:val="39"/>
    <w:rsid w:val="008C4375"/>
    <w:pPr>
      <w:ind w:left="1200"/>
    </w:pPr>
  </w:style>
  <w:style w:type="paragraph" w:styleId="TOC7">
    <w:name w:val="toc 7"/>
    <w:basedOn w:val="TOC6"/>
    <w:next w:val="Normal"/>
    <w:uiPriority w:val="39"/>
    <w:rsid w:val="008C4375"/>
    <w:pPr>
      <w:ind w:left="1440"/>
    </w:pPr>
  </w:style>
  <w:style w:type="paragraph" w:styleId="TOC8">
    <w:name w:val="toc 8"/>
    <w:basedOn w:val="TOC7"/>
    <w:next w:val="Normal"/>
    <w:uiPriority w:val="39"/>
    <w:rsid w:val="008C4375"/>
    <w:pPr>
      <w:ind w:left="1680"/>
    </w:pPr>
  </w:style>
  <w:style w:type="paragraph" w:styleId="TOC9">
    <w:name w:val="toc 9"/>
    <w:basedOn w:val="TOC8"/>
    <w:next w:val="Normal"/>
    <w:uiPriority w:val="39"/>
    <w:rsid w:val="008C4375"/>
    <w:pPr>
      <w:ind w:left="1920"/>
    </w:pPr>
  </w:style>
  <w:style w:type="paragraph" w:customStyle="1" w:styleId="TableEntry">
    <w:name w:val="Table Entry"/>
    <w:basedOn w:val="Normal"/>
    <w:link w:val="TableEntryChar"/>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Normal"/>
    <w:pPr>
      <w:keepNext/>
      <w:spacing w:before="60" w:after="60"/>
      <w:jc w:val="center"/>
    </w:pPr>
    <w:rPr>
      <w:rFonts w:ascii="Arial" w:hAnsi="Arial"/>
      <w:b/>
      <w:sz w:val="22"/>
    </w:rPr>
  </w:style>
  <w:style w:type="paragraph" w:customStyle="1" w:styleId="FigureTitle">
    <w:name w:val="Figure Title"/>
    <w:basedOn w:val="TableTitle"/>
    <w:pPr>
      <w:keepNext w:val="0"/>
      <w:keepLines/>
    </w:pPr>
  </w:style>
  <w:style w:type="paragraph" w:customStyle="1" w:styleId="XMLExample">
    <w:name w:val="XML Example"/>
    <w:basedOn w:val="Normal"/>
    <w:rsid w:val="003D24EE"/>
    <w:pPr>
      <w:spacing w:before="0"/>
    </w:pPr>
    <w:rPr>
      <w:rFonts w:ascii="Courier New" w:hAnsi="Courier New" w:cs="Courier New"/>
      <w:sz w:val="20"/>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9"/>
      </w:numPr>
      <w:spacing w:before="240" w:after="60"/>
    </w:pPr>
    <w:rPr>
      <w:rFonts w:ascii="Arial" w:hAnsi="Arial"/>
      <w:b/>
      <w:noProof/>
      <w:sz w:val="28"/>
    </w:rPr>
  </w:style>
  <w:style w:type="paragraph" w:customStyle="1" w:styleId="AppendixHeading1">
    <w:name w:val="Appendix Heading 1"/>
    <w:next w:val="BodyText"/>
    <w:pPr>
      <w:spacing w:before="240" w:after="60"/>
    </w:pPr>
    <w:rPr>
      <w:rFonts w:ascii="Arial" w:hAnsi="Arial"/>
      <w:b/>
      <w:noProof/>
      <w:sz w:val="28"/>
    </w:rPr>
  </w:style>
  <w:style w:type="paragraph" w:customStyle="1" w:styleId="AppendixHeading3">
    <w:name w:val="Appendix Heading 3"/>
    <w:basedOn w:val="AppendixHeading2"/>
    <w:next w:val="BodyText"/>
    <w:pPr>
      <w:numPr>
        <w:ilvl w:val="2"/>
      </w:numPr>
    </w:pPr>
    <w:rPr>
      <w:sz w:val="24"/>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noteText">
    <w:name w:val="footnote text"/>
    <w:basedOn w:val="Normal"/>
    <w:semiHidden/>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customStyle="1" w:styleId="Glossary">
    <w:name w:val="Glossary"/>
    <w:basedOn w:val="Heading1"/>
    <w:pPr>
      <w:numPr>
        <w:numId w:val="0"/>
      </w:numPr>
    </w:p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link w:val="CommentTextChar"/>
    <w:semiHidden/>
    <w:rPr>
      <w:sz w:val="20"/>
    </w:r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2">
    <w:name w:val="List Number 2"/>
    <w:basedOn w:val="Normal"/>
    <w:pPr>
      <w:numPr>
        <w:numId w:val="5"/>
      </w:numPr>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Pr>
      <w:rFonts w:ascii="Arial" w:hAnsi="Arial" w:cs="Arial"/>
      <w:b/>
      <w:bCs/>
      <w:szCs w:val="24"/>
    </w:rPr>
  </w:style>
  <w:style w:type="character" w:styleId="CommentReference">
    <w:name w:val="annotation reference"/>
    <w:semiHidden/>
    <w:rPr>
      <w:sz w:val="16"/>
      <w:szCs w:val="16"/>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customStyle="1" w:styleId="Note">
    <w:name w:val="Note"/>
    <w:basedOn w:val="FootnoteText"/>
    <w:rsid w:val="00BE79FE"/>
    <w:pPr>
      <w:ind w:left="1152" w:hanging="720"/>
    </w:pPr>
    <w:rPr>
      <w:sz w:val="18"/>
    </w:rPr>
  </w:style>
  <w:style w:type="paragraph" w:customStyle="1" w:styleId="EditorInstructions">
    <w:name w:val="Editor Instructions"/>
    <w:basedOn w:val="Normal"/>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BodyTextChar1">
    <w:name w:val="Body Text Char1"/>
    <w:aliases w:val="Body Text Char Char Char Char1"/>
    <w:rsid w:val="00ED0083"/>
    <w:rPr>
      <w:noProof/>
      <w:sz w:val="24"/>
      <w:lang w:val="en-US" w:eastAsia="en-US" w:bidi="ar-SA"/>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dstrike w:val="0"/>
      <w:u w:val="single"/>
      <w:vertAlign w:val="baseline"/>
    </w:rPr>
  </w:style>
  <w:style w:type="character" w:customStyle="1" w:styleId="CommentTextChar">
    <w:name w:val="Comment Text Char"/>
    <w:basedOn w:val="DefaultParagraphFont"/>
    <w:link w:val="CommentText"/>
    <w:semiHidden/>
    <w:rsid w:val="009C6269"/>
  </w:style>
  <w:style w:type="character" w:customStyle="1" w:styleId="BodyTextChar">
    <w:name w:val="Body Text Char"/>
    <w:rsid w:val="00930679"/>
    <w:rPr>
      <w:sz w:val="24"/>
    </w:rPr>
  </w:style>
  <w:style w:type="character" w:customStyle="1" w:styleId="BodyTextIndentChar">
    <w:name w:val="Body Text Indent Char"/>
    <w:basedOn w:val="BodyTextChar"/>
    <w:link w:val="BodyTextIndent"/>
    <w:rsid w:val="009C6269"/>
    <w:rPr>
      <w:noProof/>
      <w:sz w:val="24"/>
      <w:lang w:val="en-US" w:eastAsia="en-US" w:bidi="ar-SA"/>
    </w:rPr>
  </w:style>
  <w:style w:type="character" w:customStyle="1" w:styleId="Heading2Char">
    <w:name w:val="Heading 2 Char"/>
    <w:link w:val="Heading2"/>
    <w:rsid w:val="004B576F"/>
    <w:rPr>
      <w:rFonts w:ascii="Arial" w:hAnsi="Arial"/>
      <w:b/>
      <w:noProof/>
      <w:kern w:val="28"/>
      <w:sz w:val="28"/>
      <w:lang w:val="x-none" w:eastAsia="x-none"/>
    </w:rPr>
  </w:style>
  <w:style w:type="character" w:customStyle="1" w:styleId="apple-style-span">
    <w:name w:val="apple-style-span"/>
    <w:rsid w:val="00993FF5"/>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customStyle="1" w:styleId="instructions">
    <w:name w:val="instructions"/>
    <w:basedOn w:val="Normal"/>
    <w:rsid w:val="00833045"/>
    <w:pPr>
      <w:pBdr>
        <w:top w:val="single" w:sz="4" w:space="1" w:color="auto"/>
        <w:left w:val="single" w:sz="4" w:space="4" w:color="auto"/>
        <w:bottom w:val="single" w:sz="4" w:space="1" w:color="auto"/>
        <w:right w:val="single" w:sz="4" w:space="4" w:color="auto"/>
      </w:pBdr>
    </w:pPr>
    <w:rPr>
      <w:b/>
      <w:i/>
      <w:sz w:val="22"/>
    </w:rPr>
  </w:style>
  <w:style w:type="paragraph" w:customStyle="1" w:styleId="Heading5TOC">
    <w:name w:val="Heading 5 TOC"/>
    <w:basedOn w:val="Heading5"/>
    <w:rsid w:val="00BA1337"/>
    <w:pPr>
      <w:numPr>
        <w:ilvl w:val="0"/>
        <w:numId w:val="0"/>
      </w:numPr>
      <w:tabs>
        <w:tab w:val="num" w:pos="360"/>
      </w:tabs>
      <w:ind w:left="1458" w:hanging="1008"/>
    </w:pPr>
    <w:rPr>
      <w:lang w:val="en"/>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character" w:customStyle="1" w:styleId="Heading4Char">
    <w:name w:val="Heading 4 Char"/>
    <w:link w:val="Heading4"/>
    <w:rsid w:val="00501E86"/>
    <w:rPr>
      <w:rFonts w:ascii="Arial" w:hAnsi="Arial"/>
      <w:b/>
      <w:noProof/>
      <w:kern w:val="28"/>
      <w:sz w:val="24"/>
      <w:lang w:val="x-none" w:eastAsia="x-none"/>
    </w:rPr>
  </w:style>
  <w:style w:type="character" w:customStyle="1" w:styleId="Heading3Char">
    <w:name w:val="Heading 3 Char"/>
    <w:link w:val="Heading3"/>
    <w:rsid w:val="00682881"/>
    <w:rPr>
      <w:rFonts w:ascii="Arial" w:hAnsi="Arial"/>
      <w:b/>
      <w:noProof/>
      <w:kern w:val="28"/>
      <w:sz w:val="24"/>
      <w:lang w:val="x-none" w:eastAsia="x-none"/>
    </w:rPr>
  </w:style>
  <w:style w:type="table" w:styleId="TableGrid">
    <w:name w:val="Table Grid"/>
    <w:basedOn w:val="TableNormal"/>
    <w:uiPriority w:val="59"/>
    <w:rsid w:val="00FE17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EntryChar">
    <w:name w:val="Table Entry Char"/>
    <w:link w:val="TableEntry"/>
    <w:locked/>
    <w:rsid w:val="00287FD7"/>
    <w:rPr>
      <w:noProof/>
      <w:sz w:val="18"/>
    </w:rPr>
  </w:style>
  <w:style w:type="paragraph" w:customStyle="1" w:styleId="TableLabel">
    <w:name w:val="Table Label"/>
    <w:basedOn w:val="TableEntry"/>
    <w:rsid w:val="00287FD7"/>
    <w:pPr>
      <w:keepNext/>
      <w:overflowPunct w:val="0"/>
      <w:autoSpaceDE w:val="0"/>
      <w:ind w:left="0" w:right="0"/>
      <w:jc w:val="center"/>
    </w:pPr>
    <w:rPr>
      <w:rFonts w:ascii="Helvetica" w:hAnsi="Helvetica"/>
      <w:b/>
      <w:sz w:val="20"/>
    </w:rPr>
  </w:style>
  <w:style w:type="character" w:customStyle="1" w:styleId="Heading5Char">
    <w:name w:val="Heading 5 Char"/>
    <w:link w:val="Heading5"/>
    <w:locked/>
    <w:rsid w:val="00287FD7"/>
    <w:rPr>
      <w:rFonts w:ascii="Arial" w:hAnsi="Arial"/>
      <w:b/>
      <w:noProof/>
      <w:kern w:val="28"/>
      <w:sz w:val="24"/>
      <w:lang w:val="x-none" w:eastAsia="x-none"/>
    </w:rPr>
  </w:style>
  <w:style w:type="character" w:customStyle="1" w:styleId="BodyTextChar3">
    <w:name w:val="Body Text Char3"/>
    <w:basedOn w:val="DefaultParagraphFont"/>
    <w:link w:val="BodyText"/>
    <w:rsid w:val="0093597A"/>
    <w:rPr>
      <w:sz w:val="24"/>
    </w:rPr>
  </w:style>
  <w:style w:type="paragraph" w:styleId="Revision">
    <w:name w:val="Revision"/>
    <w:hidden/>
    <w:uiPriority w:val="99"/>
    <w:semiHidden/>
    <w:rsid w:val="005D2E80"/>
    <w:rPr>
      <w:sz w:val="24"/>
    </w:rPr>
  </w:style>
  <w:style w:type="paragraph" w:styleId="Caption">
    <w:name w:val="caption"/>
    <w:basedOn w:val="Normal"/>
    <w:next w:val="Normal"/>
    <w:unhideWhenUsed/>
    <w:qFormat/>
    <w:rsid w:val="00C509F8"/>
    <w:pPr>
      <w:spacing w:before="0" w:after="200"/>
    </w:pPr>
    <w:rPr>
      <w:b/>
      <w:bCs/>
      <w:color w:val="4F81BD" w:themeColor="accent1"/>
      <w:sz w:val="18"/>
      <w:szCs w:val="18"/>
    </w:rPr>
  </w:style>
  <w:style w:type="character" w:customStyle="1" w:styleId="BodyTextChar2">
    <w:name w:val="Body Text Char2"/>
    <w:basedOn w:val="DefaultParagraphFont"/>
    <w:rsid w:val="0001161D"/>
    <w:rPr>
      <w:sz w:val="24"/>
    </w:rPr>
  </w:style>
  <w:style w:type="paragraph" w:styleId="TOCHeading">
    <w:name w:val="TOC Heading"/>
    <w:basedOn w:val="Heading1"/>
    <w:next w:val="Normal"/>
    <w:uiPriority w:val="39"/>
    <w:semiHidden/>
    <w:unhideWhenUsed/>
    <w:qFormat/>
    <w:rsid w:val="000D0441"/>
    <w:pPr>
      <w:keepLines/>
      <w:pageBreakBefore w:val="0"/>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 w:type="character" w:styleId="LineNumber">
    <w:name w:val="line number"/>
    <w:basedOn w:val="DefaultParagraphFont"/>
    <w:rsid w:val="00D33912"/>
  </w:style>
  <w:style w:type="paragraph" w:styleId="Bibliography">
    <w:name w:val="Bibliography"/>
    <w:basedOn w:val="Normal"/>
    <w:next w:val="Normal"/>
    <w:uiPriority w:val="37"/>
    <w:semiHidden/>
    <w:unhideWhenUsed/>
    <w:rsid w:val="0098352A"/>
  </w:style>
  <w:style w:type="paragraph" w:styleId="BlockText">
    <w:name w:val="Block Text"/>
    <w:basedOn w:val="Normal"/>
    <w:rsid w:val="0098352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rsid w:val="0098352A"/>
    <w:pPr>
      <w:spacing w:after="120"/>
    </w:pPr>
    <w:rPr>
      <w:sz w:val="16"/>
      <w:szCs w:val="16"/>
    </w:rPr>
  </w:style>
  <w:style w:type="character" w:customStyle="1" w:styleId="BodyText3Char">
    <w:name w:val="Body Text 3 Char"/>
    <w:basedOn w:val="DefaultParagraphFont"/>
    <w:link w:val="BodyText3"/>
    <w:rsid w:val="0098352A"/>
    <w:rPr>
      <w:sz w:val="16"/>
      <w:szCs w:val="16"/>
    </w:rPr>
  </w:style>
  <w:style w:type="paragraph" w:styleId="BodyTextFirstIndent">
    <w:name w:val="Body Text First Indent"/>
    <w:basedOn w:val="BodyText"/>
    <w:link w:val="BodyTextFirstIndentChar"/>
    <w:rsid w:val="0098352A"/>
    <w:pPr>
      <w:spacing w:after="0"/>
      <w:ind w:firstLine="360"/>
    </w:pPr>
  </w:style>
  <w:style w:type="character" w:customStyle="1" w:styleId="BodyTextFirstIndentChar">
    <w:name w:val="Body Text First Indent Char"/>
    <w:basedOn w:val="BodyTextChar3"/>
    <w:link w:val="BodyTextFirstIndent"/>
    <w:rsid w:val="0098352A"/>
    <w:rPr>
      <w:sz w:val="24"/>
    </w:rPr>
  </w:style>
  <w:style w:type="paragraph" w:styleId="BodyTextFirstIndent2">
    <w:name w:val="Body Text First Indent 2"/>
    <w:basedOn w:val="BodyTextIndent"/>
    <w:link w:val="BodyTextFirstIndent2Char"/>
    <w:rsid w:val="0098352A"/>
    <w:pPr>
      <w:ind w:firstLine="360"/>
    </w:pPr>
  </w:style>
  <w:style w:type="character" w:customStyle="1" w:styleId="BodyTextFirstIndent2Char">
    <w:name w:val="Body Text First Indent 2 Char"/>
    <w:basedOn w:val="BodyTextIndentChar"/>
    <w:link w:val="BodyTextFirstIndent2"/>
    <w:rsid w:val="0098352A"/>
    <w:rPr>
      <w:noProof/>
      <w:sz w:val="24"/>
      <w:lang w:val="en-US" w:eastAsia="en-US" w:bidi="ar-SA"/>
    </w:rPr>
  </w:style>
  <w:style w:type="paragraph" w:styleId="BodyTextIndent3">
    <w:name w:val="Body Text Indent 3"/>
    <w:basedOn w:val="Normal"/>
    <w:link w:val="BodyTextIndent3Char"/>
    <w:rsid w:val="0098352A"/>
    <w:pPr>
      <w:spacing w:after="120"/>
      <w:ind w:left="360"/>
    </w:pPr>
    <w:rPr>
      <w:sz w:val="16"/>
      <w:szCs w:val="16"/>
    </w:rPr>
  </w:style>
  <w:style w:type="character" w:customStyle="1" w:styleId="BodyTextIndent3Char">
    <w:name w:val="Body Text Indent 3 Char"/>
    <w:basedOn w:val="DefaultParagraphFont"/>
    <w:link w:val="BodyTextIndent3"/>
    <w:rsid w:val="0098352A"/>
    <w:rPr>
      <w:sz w:val="16"/>
      <w:szCs w:val="16"/>
    </w:rPr>
  </w:style>
  <w:style w:type="paragraph" w:styleId="Closing">
    <w:name w:val="Closing"/>
    <w:basedOn w:val="Normal"/>
    <w:link w:val="ClosingChar"/>
    <w:rsid w:val="0098352A"/>
    <w:pPr>
      <w:spacing w:before="0"/>
      <w:ind w:left="4320"/>
    </w:pPr>
  </w:style>
  <w:style w:type="character" w:customStyle="1" w:styleId="ClosingChar">
    <w:name w:val="Closing Char"/>
    <w:basedOn w:val="DefaultParagraphFont"/>
    <w:link w:val="Closing"/>
    <w:rsid w:val="0098352A"/>
    <w:rPr>
      <w:sz w:val="24"/>
    </w:rPr>
  </w:style>
  <w:style w:type="paragraph" w:styleId="Date">
    <w:name w:val="Date"/>
    <w:basedOn w:val="Normal"/>
    <w:next w:val="Normal"/>
    <w:link w:val="DateChar"/>
    <w:rsid w:val="0098352A"/>
  </w:style>
  <w:style w:type="character" w:customStyle="1" w:styleId="DateChar">
    <w:name w:val="Date Char"/>
    <w:basedOn w:val="DefaultParagraphFont"/>
    <w:link w:val="Date"/>
    <w:rsid w:val="0098352A"/>
    <w:rPr>
      <w:sz w:val="24"/>
    </w:rPr>
  </w:style>
  <w:style w:type="paragraph" w:styleId="E-mailSignature">
    <w:name w:val="E-mail Signature"/>
    <w:basedOn w:val="Normal"/>
    <w:link w:val="E-mailSignatureChar"/>
    <w:rsid w:val="0098352A"/>
    <w:pPr>
      <w:spacing w:before="0"/>
    </w:pPr>
  </w:style>
  <w:style w:type="character" w:customStyle="1" w:styleId="E-mailSignatureChar">
    <w:name w:val="E-mail Signature Char"/>
    <w:basedOn w:val="DefaultParagraphFont"/>
    <w:link w:val="E-mailSignature"/>
    <w:rsid w:val="0098352A"/>
    <w:rPr>
      <w:sz w:val="24"/>
    </w:rPr>
  </w:style>
  <w:style w:type="paragraph" w:styleId="EndnoteText">
    <w:name w:val="endnote text"/>
    <w:basedOn w:val="Normal"/>
    <w:link w:val="EndnoteTextChar"/>
    <w:rsid w:val="0098352A"/>
    <w:pPr>
      <w:spacing w:before="0"/>
    </w:pPr>
    <w:rPr>
      <w:sz w:val="20"/>
    </w:rPr>
  </w:style>
  <w:style w:type="character" w:customStyle="1" w:styleId="EndnoteTextChar">
    <w:name w:val="Endnote Text Char"/>
    <w:basedOn w:val="DefaultParagraphFont"/>
    <w:link w:val="EndnoteText"/>
    <w:rsid w:val="0098352A"/>
  </w:style>
  <w:style w:type="paragraph" w:styleId="EnvelopeAddress">
    <w:name w:val="envelope address"/>
    <w:basedOn w:val="Normal"/>
    <w:rsid w:val="0098352A"/>
    <w:pPr>
      <w:framePr w:w="7920" w:h="1980" w:hRule="exact" w:hSpace="180" w:wrap="auto" w:hAnchor="page" w:xAlign="center" w:yAlign="bottom"/>
      <w:spacing w:before="0"/>
      <w:ind w:left="2880"/>
    </w:pPr>
    <w:rPr>
      <w:rFonts w:asciiTheme="majorHAnsi" w:eastAsiaTheme="majorEastAsia" w:hAnsiTheme="majorHAnsi" w:cstheme="majorBidi"/>
      <w:szCs w:val="24"/>
    </w:rPr>
  </w:style>
  <w:style w:type="paragraph" w:styleId="EnvelopeReturn">
    <w:name w:val="envelope return"/>
    <w:basedOn w:val="Normal"/>
    <w:rsid w:val="0098352A"/>
    <w:pPr>
      <w:spacing w:before="0"/>
    </w:pPr>
    <w:rPr>
      <w:rFonts w:asciiTheme="majorHAnsi" w:eastAsiaTheme="majorEastAsia" w:hAnsiTheme="majorHAnsi" w:cstheme="majorBidi"/>
      <w:sz w:val="20"/>
    </w:rPr>
  </w:style>
  <w:style w:type="paragraph" w:styleId="HTMLAddress">
    <w:name w:val="HTML Address"/>
    <w:basedOn w:val="Normal"/>
    <w:link w:val="HTMLAddressChar"/>
    <w:rsid w:val="0098352A"/>
    <w:pPr>
      <w:spacing w:before="0"/>
    </w:pPr>
    <w:rPr>
      <w:i/>
      <w:iCs/>
    </w:rPr>
  </w:style>
  <w:style w:type="character" w:customStyle="1" w:styleId="HTMLAddressChar">
    <w:name w:val="HTML Address Char"/>
    <w:basedOn w:val="DefaultParagraphFont"/>
    <w:link w:val="HTMLAddress"/>
    <w:rsid w:val="0098352A"/>
    <w:rPr>
      <w:i/>
      <w:iCs/>
      <w:sz w:val="24"/>
    </w:rPr>
  </w:style>
  <w:style w:type="paragraph" w:styleId="HTMLPreformatted">
    <w:name w:val="HTML Preformatted"/>
    <w:basedOn w:val="Normal"/>
    <w:link w:val="HTMLPreformattedChar"/>
    <w:rsid w:val="0098352A"/>
    <w:pPr>
      <w:spacing w:before="0"/>
    </w:pPr>
    <w:rPr>
      <w:rFonts w:ascii="Consolas" w:hAnsi="Consolas" w:cs="Consolas"/>
      <w:sz w:val="20"/>
    </w:rPr>
  </w:style>
  <w:style w:type="character" w:customStyle="1" w:styleId="HTMLPreformattedChar">
    <w:name w:val="HTML Preformatted Char"/>
    <w:basedOn w:val="DefaultParagraphFont"/>
    <w:link w:val="HTMLPreformatted"/>
    <w:rsid w:val="0098352A"/>
    <w:rPr>
      <w:rFonts w:ascii="Consolas" w:hAnsi="Consolas" w:cs="Consolas"/>
    </w:rPr>
  </w:style>
  <w:style w:type="paragraph" w:styleId="Index1">
    <w:name w:val="index 1"/>
    <w:basedOn w:val="Normal"/>
    <w:next w:val="Normal"/>
    <w:autoRedefine/>
    <w:rsid w:val="0098352A"/>
    <w:pPr>
      <w:spacing w:before="0"/>
      <w:ind w:left="240" w:hanging="240"/>
    </w:pPr>
  </w:style>
  <w:style w:type="paragraph" w:styleId="Index2">
    <w:name w:val="index 2"/>
    <w:basedOn w:val="Normal"/>
    <w:next w:val="Normal"/>
    <w:autoRedefine/>
    <w:rsid w:val="0098352A"/>
    <w:pPr>
      <w:spacing w:before="0"/>
      <w:ind w:left="480" w:hanging="240"/>
    </w:pPr>
  </w:style>
  <w:style w:type="paragraph" w:styleId="Index3">
    <w:name w:val="index 3"/>
    <w:basedOn w:val="Normal"/>
    <w:next w:val="Normal"/>
    <w:autoRedefine/>
    <w:rsid w:val="0098352A"/>
    <w:pPr>
      <w:spacing w:before="0"/>
      <w:ind w:left="720" w:hanging="240"/>
    </w:pPr>
  </w:style>
  <w:style w:type="paragraph" w:styleId="Index4">
    <w:name w:val="index 4"/>
    <w:basedOn w:val="Normal"/>
    <w:next w:val="Normal"/>
    <w:autoRedefine/>
    <w:rsid w:val="0098352A"/>
    <w:pPr>
      <w:spacing w:before="0"/>
      <w:ind w:left="960" w:hanging="240"/>
    </w:pPr>
  </w:style>
  <w:style w:type="paragraph" w:styleId="Index5">
    <w:name w:val="index 5"/>
    <w:basedOn w:val="Normal"/>
    <w:next w:val="Normal"/>
    <w:autoRedefine/>
    <w:rsid w:val="0098352A"/>
    <w:pPr>
      <w:spacing w:before="0"/>
      <w:ind w:left="1200" w:hanging="240"/>
    </w:pPr>
  </w:style>
  <w:style w:type="paragraph" w:styleId="Index6">
    <w:name w:val="index 6"/>
    <w:basedOn w:val="Normal"/>
    <w:next w:val="Normal"/>
    <w:autoRedefine/>
    <w:rsid w:val="0098352A"/>
    <w:pPr>
      <w:spacing w:before="0"/>
      <w:ind w:left="1440" w:hanging="240"/>
    </w:pPr>
  </w:style>
  <w:style w:type="paragraph" w:styleId="Index7">
    <w:name w:val="index 7"/>
    <w:basedOn w:val="Normal"/>
    <w:next w:val="Normal"/>
    <w:autoRedefine/>
    <w:rsid w:val="0098352A"/>
    <w:pPr>
      <w:spacing w:before="0"/>
      <w:ind w:left="1680" w:hanging="240"/>
    </w:pPr>
  </w:style>
  <w:style w:type="paragraph" w:styleId="Index8">
    <w:name w:val="index 8"/>
    <w:basedOn w:val="Normal"/>
    <w:next w:val="Normal"/>
    <w:autoRedefine/>
    <w:rsid w:val="0098352A"/>
    <w:pPr>
      <w:spacing w:before="0"/>
      <w:ind w:left="1920" w:hanging="240"/>
    </w:pPr>
  </w:style>
  <w:style w:type="paragraph" w:styleId="Index9">
    <w:name w:val="index 9"/>
    <w:basedOn w:val="Normal"/>
    <w:next w:val="Normal"/>
    <w:autoRedefine/>
    <w:rsid w:val="0098352A"/>
    <w:pPr>
      <w:spacing w:before="0"/>
      <w:ind w:left="2160" w:hanging="240"/>
    </w:pPr>
  </w:style>
  <w:style w:type="paragraph" w:styleId="IndexHeading">
    <w:name w:val="index heading"/>
    <w:basedOn w:val="Normal"/>
    <w:next w:val="Index1"/>
    <w:rsid w:val="0098352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835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352A"/>
    <w:rPr>
      <w:b/>
      <w:bCs/>
      <w:i/>
      <w:iCs/>
      <w:color w:val="4F81BD" w:themeColor="accent1"/>
      <w:sz w:val="24"/>
    </w:rPr>
  </w:style>
  <w:style w:type="paragraph" w:styleId="List4">
    <w:name w:val="List 4"/>
    <w:basedOn w:val="Normal"/>
    <w:rsid w:val="0098352A"/>
    <w:pPr>
      <w:ind w:left="1440" w:hanging="360"/>
      <w:contextualSpacing/>
    </w:pPr>
  </w:style>
  <w:style w:type="paragraph" w:styleId="List5">
    <w:name w:val="List 5"/>
    <w:basedOn w:val="Normal"/>
    <w:rsid w:val="0098352A"/>
    <w:pPr>
      <w:ind w:left="1800" w:hanging="360"/>
      <w:contextualSpacing/>
    </w:pPr>
  </w:style>
  <w:style w:type="paragraph" w:styleId="ListBullet4">
    <w:name w:val="List Bullet 4"/>
    <w:basedOn w:val="Normal"/>
    <w:rsid w:val="0098352A"/>
    <w:pPr>
      <w:numPr>
        <w:numId w:val="33"/>
      </w:numPr>
      <w:contextualSpacing/>
    </w:pPr>
  </w:style>
  <w:style w:type="paragraph" w:styleId="ListBullet5">
    <w:name w:val="List Bullet 5"/>
    <w:basedOn w:val="Normal"/>
    <w:rsid w:val="0098352A"/>
    <w:pPr>
      <w:numPr>
        <w:numId w:val="34"/>
      </w:numPr>
      <w:contextualSpacing/>
    </w:pPr>
  </w:style>
  <w:style w:type="paragraph" w:styleId="ListParagraph">
    <w:name w:val="List Paragraph"/>
    <w:basedOn w:val="Normal"/>
    <w:uiPriority w:val="34"/>
    <w:qFormat/>
    <w:rsid w:val="0098352A"/>
    <w:pPr>
      <w:ind w:left="720"/>
      <w:contextualSpacing/>
    </w:pPr>
  </w:style>
  <w:style w:type="paragraph" w:styleId="MacroText">
    <w:name w:val="macro"/>
    <w:link w:val="MacroTextChar"/>
    <w:rsid w:val="0098352A"/>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croTextChar">
    <w:name w:val="Macro Text Char"/>
    <w:basedOn w:val="DefaultParagraphFont"/>
    <w:link w:val="MacroText"/>
    <w:rsid w:val="0098352A"/>
    <w:rPr>
      <w:rFonts w:ascii="Consolas" w:hAnsi="Consolas" w:cs="Consolas"/>
    </w:rPr>
  </w:style>
  <w:style w:type="paragraph" w:styleId="MessageHeader">
    <w:name w:val="Message Header"/>
    <w:basedOn w:val="Normal"/>
    <w:link w:val="MessageHeaderChar"/>
    <w:rsid w:val="0098352A"/>
    <w:pPr>
      <w:pBdr>
        <w:top w:val="single" w:sz="6" w:space="1" w:color="auto"/>
        <w:left w:val="single" w:sz="6" w:space="1" w:color="auto"/>
        <w:bottom w:val="single" w:sz="6" w:space="1" w:color="auto"/>
        <w:right w:val="single" w:sz="6" w:space="1" w:color="auto"/>
      </w:pBdr>
      <w:shd w:val="pct20" w:color="auto" w:fill="auto"/>
      <w:spacing w:before="0"/>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98352A"/>
    <w:rPr>
      <w:rFonts w:asciiTheme="majorHAnsi" w:eastAsiaTheme="majorEastAsia" w:hAnsiTheme="majorHAnsi" w:cstheme="majorBidi"/>
      <w:sz w:val="24"/>
      <w:szCs w:val="24"/>
      <w:shd w:val="pct20" w:color="auto" w:fill="auto"/>
    </w:rPr>
  </w:style>
  <w:style w:type="paragraph" w:styleId="NoSpacing">
    <w:name w:val="No Spacing"/>
    <w:uiPriority w:val="1"/>
    <w:qFormat/>
    <w:rsid w:val="0098352A"/>
    <w:rPr>
      <w:sz w:val="24"/>
    </w:rPr>
  </w:style>
  <w:style w:type="paragraph" w:styleId="NormalWeb">
    <w:name w:val="Normal (Web)"/>
    <w:basedOn w:val="Normal"/>
    <w:rsid w:val="0098352A"/>
    <w:rPr>
      <w:szCs w:val="24"/>
    </w:rPr>
  </w:style>
  <w:style w:type="paragraph" w:styleId="NormalIndent">
    <w:name w:val="Normal Indent"/>
    <w:basedOn w:val="Normal"/>
    <w:rsid w:val="0098352A"/>
    <w:pPr>
      <w:ind w:left="720"/>
    </w:pPr>
  </w:style>
  <w:style w:type="paragraph" w:styleId="NoteHeading">
    <w:name w:val="Note Heading"/>
    <w:basedOn w:val="Normal"/>
    <w:next w:val="Normal"/>
    <w:link w:val="NoteHeadingChar"/>
    <w:rsid w:val="0098352A"/>
    <w:pPr>
      <w:spacing w:before="0"/>
    </w:pPr>
  </w:style>
  <w:style w:type="character" w:customStyle="1" w:styleId="NoteHeadingChar">
    <w:name w:val="Note Heading Char"/>
    <w:basedOn w:val="DefaultParagraphFont"/>
    <w:link w:val="NoteHeading"/>
    <w:rsid w:val="0098352A"/>
    <w:rPr>
      <w:sz w:val="24"/>
    </w:rPr>
  </w:style>
  <w:style w:type="paragraph" w:styleId="Quote">
    <w:name w:val="Quote"/>
    <w:basedOn w:val="Normal"/>
    <w:next w:val="Normal"/>
    <w:link w:val="QuoteChar"/>
    <w:uiPriority w:val="29"/>
    <w:qFormat/>
    <w:rsid w:val="0098352A"/>
    <w:rPr>
      <w:i/>
      <w:iCs/>
      <w:color w:val="000000" w:themeColor="text1"/>
    </w:rPr>
  </w:style>
  <w:style w:type="character" w:customStyle="1" w:styleId="QuoteChar">
    <w:name w:val="Quote Char"/>
    <w:basedOn w:val="DefaultParagraphFont"/>
    <w:link w:val="Quote"/>
    <w:uiPriority w:val="29"/>
    <w:rsid w:val="0098352A"/>
    <w:rPr>
      <w:i/>
      <w:iCs/>
      <w:color w:val="000000" w:themeColor="text1"/>
      <w:sz w:val="24"/>
    </w:rPr>
  </w:style>
  <w:style w:type="paragraph" w:styleId="Salutation">
    <w:name w:val="Salutation"/>
    <w:basedOn w:val="Normal"/>
    <w:next w:val="Normal"/>
    <w:link w:val="SalutationChar"/>
    <w:rsid w:val="0098352A"/>
  </w:style>
  <w:style w:type="character" w:customStyle="1" w:styleId="SalutationChar">
    <w:name w:val="Salutation Char"/>
    <w:basedOn w:val="DefaultParagraphFont"/>
    <w:link w:val="Salutation"/>
    <w:rsid w:val="0098352A"/>
    <w:rPr>
      <w:sz w:val="24"/>
    </w:rPr>
  </w:style>
  <w:style w:type="paragraph" w:styleId="Signature">
    <w:name w:val="Signature"/>
    <w:basedOn w:val="Normal"/>
    <w:link w:val="SignatureChar"/>
    <w:rsid w:val="0098352A"/>
    <w:pPr>
      <w:spacing w:before="0"/>
      <w:ind w:left="4320"/>
    </w:pPr>
  </w:style>
  <w:style w:type="character" w:customStyle="1" w:styleId="SignatureChar">
    <w:name w:val="Signature Char"/>
    <w:basedOn w:val="DefaultParagraphFont"/>
    <w:link w:val="Signature"/>
    <w:rsid w:val="0098352A"/>
    <w:rPr>
      <w:sz w:val="24"/>
    </w:rPr>
  </w:style>
  <w:style w:type="paragraph" w:styleId="Subtitle">
    <w:name w:val="Subtitle"/>
    <w:basedOn w:val="Normal"/>
    <w:next w:val="Normal"/>
    <w:link w:val="SubtitleChar"/>
    <w:qFormat/>
    <w:rsid w:val="0098352A"/>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98352A"/>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C03E61"/>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4375"/>
    <w:pPr>
      <w:spacing w:before="120"/>
    </w:pPr>
    <w:rPr>
      <w:sz w:val="24"/>
    </w:rPr>
  </w:style>
  <w:style w:type="paragraph" w:styleId="Heading1">
    <w:name w:val="heading 1"/>
    <w:next w:val="BodyText"/>
    <w:qFormat/>
    <w:pPr>
      <w:keepNext/>
      <w:pageBreakBefore/>
      <w:numPr>
        <w:numId w:val="10"/>
      </w:numPr>
      <w:spacing w:before="240" w:after="60"/>
      <w:outlineLvl w:val="0"/>
    </w:pPr>
    <w:rPr>
      <w:rFonts w:ascii="Arial" w:hAnsi="Arial"/>
      <w:b/>
      <w:noProof/>
      <w:kern w:val="28"/>
      <w:sz w:val="28"/>
    </w:rPr>
  </w:style>
  <w:style w:type="paragraph" w:styleId="Heading2">
    <w:name w:val="heading 2"/>
    <w:basedOn w:val="Heading1"/>
    <w:next w:val="BodyText"/>
    <w:link w:val="Heading2Char"/>
    <w:qFormat/>
    <w:pPr>
      <w:pageBreakBefore w:val="0"/>
      <w:numPr>
        <w:ilvl w:val="1"/>
        <w:numId w:val="11"/>
      </w:numPr>
      <w:outlineLvl w:val="1"/>
    </w:pPr>
    <w:rPr>
      <w:lang w:val="x-none" w:eastAsia="x-none"/>
    </w:rPr>
  </w:style>
  <w:style w:type="paragraph" w:styleId="Heading3">
    <w:name w:val="heading 3"/>
    <w:basedOn w:val="Heading2"/>
    <w:next w:val="BodyText"/>
    <w:link w:val="Heading3Char"/>
    <w:qFormat/>
    <w:pPr>
      <w:numPr>
        <w:ilvl w:val="2"/>
        <w:numId w:val="12"/>
      </w:numPr>
      <w:outlineLvl w:val="2"/>
    </w:pPr>
    <w:rPr>
      <w:sz w:val="24"/>
    </w:rPr>
  </w:style>
  <w:style w:type="paragraph" w:styleId="Heading4">
    <w:name w:val="heading 4"/>
    <w:basedOn w:val="Heading3"/>
    <w:next w:val="BodyText"/>
    <w:link w:val="Heading4Char"/>
    <w:qFormat/>
    <w:pPr>
      <w:numPr>
        <w:ilvl w:val="3"/>
        <w:numId w:val="13"/>
      </w:numPr>
      <w:tabs>
        <w:tab w:val="left" w:pos="900"/>
      </w:tabs>
      <w:outlineLvl w:val="3"/>
    </w:pPr>
  </w:style>
  <w:style w:type="paragraph" w:styleId="Heading5">
    <w:name w:val="heading 5"/>
    <w:basedOn w:val="Heading4"/>
    <w:next w:val="BodyText"/>
    <w:link w:val="Heading5Char"/>
    <w:qFormat/>
    <w:pPr>
      <w:numPr>
        <w:ilvl w:val="4"/>
        <w:numId w:val="14"/>
      </w:numPr>
      <w:tabs>
        <w:tab w:val="clear" w:pos="900"/>
      </w:tabs>
      <w:outlineLvl w:val="4"/>
    </w:pPr>
  </w:style>
  <w:style w:type="paragraph" w:styleId="Heading6">
    <w:name w:val="heading 6"/>
    <w:aliases w:val="l6"/>
    <w:basedOn w:val="Heading5"/>
    <w:next w:val="BodyText"/>
    <w:qFormat/>
    <w:pPr>
      <w:numPr>
        <w:ilvl w:val="5"/>
        <w:numId w:val="15"/>
      </w:numPr>
      <w:outlineLvl w:val="5"/>
    </w:pPr>
  </w:style>
  <w:style w:type="paragraph" w:styleId="Heading7">
    <w:name w:val="heading 7"/>
    <w:aliases w:val="l7"/>
    <w:basedOn w:val="Heading6"/>
    <w:next w:val="BodyText"/>
    <w:qFormat/>
    <w:pPr>
      <w:numPr>
        <w:ilvl w:val="6"/>
        <w:numId w:val="16"/>
      </w:numPr>
      <w:outlineLvl w:val="6"/>
    </w:pPr>
  </w:style>
  <w:style w:type="paragraph" w:styleId="Heading8">
    <w:name w:val="heading 8"/>
    <w:aliases w:val="l8"/>
    <w:basedOn w:val="Heading7"/>
    <w:next w:val="BodyText"/>
    <w:qFormat/>
    <w:pPr>
      <w:numPr>
        <w:ilvl w:val="7"/>
        <w:numId w:val="17"/>
      </w:numPr>
      <w:outlineLvl w:val="7"/>
    </w:pPr>
  </w:style>
  <w:style w:type="paragraph" w:styleId="Heading9">
    <w:name w:val="heading 9"/>
    <w:aliases w:val="l9"/>
    <w:basedOn w:val="Heading8"/>
    <w:next w:val="BodyText"/>
    <w:qFormat/>
    <w:pPr>
      <w:numPr>
        <w:ilvl w:val="8"/>
        <w:numId w:val="1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3"/>
    <w:rsid w:val="0093597A"/>
    <w:pPr>
      <w:spacing w:after="120"/>
    </w:pPr>
  </w:style>
  <w:style w:type="paragraph" w:styleId="BodyTextIndent">
    <w:name w:val="Body Text Indent"/>
    <w:basedOn w:val="Normal"/>
    <w:link w:val="BodyTextIndentChar"/>
    <w:pPr>
      <w:ind w:left="360"/>
    </w:pPr>
  </w:style>
  <w:style w:type="paragraph" w:styleId="ListNumber">
    <w:name w:val="List Number"/>
    <w:basedOn w:val="Normal"/>
    <w:pPr>
      <w:numPr>
        <w:numId w:val="4"/>
      </w:numPr>
    </w:pPr>
  </w:style>
  <w:style w:type="paragraph" w:styleId="List">
    <w:name w:val="List"/>
    <w:basedOn w:val="Normal"/>
    <w:pPr>
      <w:spacing w:before="60"/>
      <w:ind w:left="1080" w:hanging="720"/>
    </w:pPr>
  </w:style>
  <w:style w:type="paragraph" w:styleId="ListBullet">
    <w:name w:val="List Bullet"/>
    <w:basedOn w:val="Normal"/>
    <w:pPr>
      <w:numPr>
        <w:numId w:val="1"/>
      </w:numPr>
      <w:spacing w:before="60"/>
    </w:pPr>
  </w:style>
  <w:style w:type="paragraph" w:styleId="ListBullet2">
    <w:name w:val="List Bullet 2"/>
    <w:basedOn w:val="ListBullet"/>
    <w:pPr>
      <w:numPr>
        <w:numId w:val="2"/>
      </w:numPr>
      <w:tabs>
        <w:tab w:val="clear" w:pos="720"/>
        <w:tab w:val="num" w:pos="1080"/>
      </w:tabs>
      <w:ind w:left="1080"/>
    </w:pPr>
  </w:style>
  <w:style w:type="paragraph" w:styleId="ListBullet3">
    <w:name w:val="List Bullet 3"/>
    <w:basedOn w:val="ListBullet"/>
    <w:pPr>
      <w:numPr>
        <w:numId w:val="3"/>
      </w:numPr>
      <w:tabs>
        <w:tab w:val="clear" w:pos="1080"/>
        <w:tab w:val="num" w:pos="1440"/>
      </w:tabs>
      <w:ind w:left="1440"/>
    </w:pPr>
  </w:style>
  <w:style w:type="paragraph" w:styleId="List2">
    <w:name w:val="List 2"/>
    <w:basedOn w:val="List"/>
    <w:pPr>
      <w:ind w:left="1440"/>
    </w:pPr>
  </w:style>
  <w:style w:type="paragraph" w:styleId="TOC1">
    <w:name w:val="toc 1"/>
    <w:next w:val="Normal"/>
    <w:uiPriority w:val="39"/>
    <w:rsid w:val="008C4375"/>
    <w:pPr>
      <w:spacing w:before="120" w:after="120"/>
    </w:pPr>
    <w:rPr>
      <w:b/>
      <w:bCs/>
      <w:caps/>
    </w:rPr>
  </w:style>
  <w:style w:type="paragraph" w:styleId="TOC2">
    <w:name w:val="toc 2"/>
    <w:next w:val="Normal"/>
    <w:uiPriority w:val="39"/>
    <w:rsid w:val="008C4375"/>
    <w:pPr>
      <w:ind w:left="240"/>
    </w:pPr>
    <w:rPr>
      <w:smallCaps/>
    </w:rPr>
  </w:style>
  <w:style w:type="paragraph" w:styleId="TOC3">
    <w:name w:val="toc 3"/>
    <w:basedOn w:val="TOC2"/>
    <w:next w:val="Normal"/>
    <w:uiPriority w:val="39"/>
    <w:rsid w:val="008C4375"/>
    <w:pPr>
      <w:ind w:left="480"/>
    </w:pPr>
    <w:rPr>
      <w:i/>
      <w:iCs/>
      <w:smallCaps w:val="0"/>
    </w:rPr>
  </w:style>
  <w:style w:type="paragraph" w:styleId="TOC4">
    <w:name w:val="toc 4"/>
    <w:basedOn w:val="TOC3"/>
    <w:next w:val="Normal"/>
    <w:uiPriority w:val="39"/>
    <w:rsid w:val="008C4375"/>
    <w:pPr>
      <w:ind w:left="720"/>
    </w:pPr>
    <w:rPr>
      <w:i w:val="0"/>
      <w:iCs w:val="0"/>
      <w:sz w:val="18"/>
      <w:szCs w:val="18"/>
    </w:rPr>
  </w:style>
  <w:style w:type="paragraph" w:styleId="TOC5">
    <w:name w:val="toc 5"/>
    <w:basedOn w:val="TOC4"/>
    <w:next w:val="Normal"/>
    <w:uiPriority w:val="39"/>
    <w:rsid w:val="008C4375"/>
    <w:pPr>
      <w:ind w:left="960"/>
    </w:pPr>
  </w:style>
  <w:style w:type="paragraph" w:styleId="TOC6">
    <w:name w:val="toc 6"/>
    <w:basedOn w:val="TOC5"/>
    <w:next w:val="Normal"/>
    <w:uiPriority w:val="39"/>
    <w:rsid w:val="008C4375"/>
    <w:pPr>
      <w:ind w:left="1200"/>
    </w:pPr>
  </w:style>
  <w:style w:type="paragraph" w:styleId="TOC7">
    <w:name w:val="toc 7"/>
    <w:basedOn w:val="TOC6"/>
    <w:next w:val="Normal"/>
    <w:uiPriority w:val="39"/>
    <w:rsid w:val="008C4375"/>
    <w:pPr>
      <w:ind w:left="1440"/>
    </w:pPr>
  </w:style>
  <w:style w:type="paragraph" w:styleId="TOC8">
    <w:name w:val="toc 8"/>
    <w:basedOn w:val="TOC7"/>
    <w:next w:val="Normal"/>
    <w:uiPriority w:val="39"/>
    <w:rsid w:val="008C4375"/>
    <w:pPr>
      <w:ind w:left="1680"/>
    </w:pPr>
  </w:style>
  <w:style w:type="paragraph" w:styleId="TOC9">
    <w:name w:val="toc 9"/>
    <w:basedOn w:val="TOC8"/>
    <w:next w:val="Normal"/>
    <w:uiPriority w:val="39"/>
    <w:rsid w:val="008C4375"/>
    <w:pPr>
      <w:ind w:left="1920"/>
    </w:pPr>
  </w:style>
  <w:style w:type="paragraph" w:customStyle="1" w:styleId="TableEntry">
    <w:name w:val="Table Entry"/>
    <w:basedOn w:val="Normal"/>
    <w:link w:val="TableEntryChar"/>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Normal"/>
    <w:pPr>
      <w:keepNext/>
      <w:spacing w:before="60" w:after="60"/>
      <w:jc w:val="center"/>
    </w:pPr>
    <w:rPr>
      <w:rFonts w:ascii="Arial" w:hAnsi="Arial"/>
      <w:b/>
      <w:sz w:val="22"/>
    </w:rPr>
  </w:style>
  <w:style w:type="paragraph" w:customStyle="1" w:styleId="FigureTitle">
    <w:name w:val="Figure Title"/>
    <w:basedOn w:val="TableTitle"/>
    <w:pPr>
      <w:keepNext w:val="0"/>
      <w:keepLines/>
    </w:pPr>
  </w:style>
  <w:style w:type="paragraph" w:customStyle="1" w:styleId="XMLExample">
    <w:name w:val="XML Example"/>
    <w:basedOn w:val="Normal"/>
    <w:rsid w:val="003D24EE"/>
    <w:pPr>
      <w:spacing w:before="0"/>
    </w:pPr>
    <w:rPr>
      <w:rFonts w:ascii="Courier New" w:hAnsi="Courier New" w:cs="Courier New"/>
      <w:sz w:val="20"/>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9"/>
      </w:numPr>
      <w:spacing w:before="240" w:after="60"/>
    </w:pPr>
    <w:rPr>
      <w:rFonts w:ascii="Arial" w:hAnsi="Arial"/>
      <w:b/>
      <w:noProof/>
      <w:sz w:val="28"/>
    </w:rPr>
  </w:style>
  <w:style w:type="paragraph" w:customStyle="1" w:styleId="AppendixHeading1">
    <w:name w:val="Appendix Heading 1"/>
    <w:next w:val="BodyText"/>
    <w:pPr>
      <w:spacing w:before="240" w:after="60"/>
    </w:pPr>
    <w:rPr>
      <w:rFonts w:ascii="Arial" w:hAnsi="Arial"/>
      <w:b/>
      <w:noProof/>
      <w:sz w:val="28"/>
    </w:rPr>
  </w:style>
  <w:style w:type="paragraph" w:customStyle="1" w:styleId="AppendixHeading3">
    <w:name w:val="Appendix Heading 3"/>
    <w:basedOn w:val="AppendixHeading2"/>
    <w:next w:val="BodyText"/>
    <w:pPr>
      <w:numPr>
        <w:ilvl w:val="2"/>
      </w:numPr>
    </w:pPr>
    <w:rPr>
      <w:sz w:val="24"/>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noteText">
    <w:name w:val="footnote text"/>
    <w:basedOn w:val="Normal"/>
    <w:semiHidden/>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customStyle="1" w:styleId="Glossary">
    <w:name w:val="Glossary"/>
    <w:basedOn w:val="Heading1"/>
    <w:pPr>
      <w:numPr>
        <w:numId w:val="0"/>
      </w:numPr>
    </w:p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link w:val="CommentTextChar"/>
    <w:semiHidden/>
    <w:rPr>
      <w:sz w:val="20"/>
    </w:r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2">
    <w:name w:val="List Number 2"/>
    <w:basedOn w:val="Normal"/>
    <w:pPr>
      <w:numPr>
        <w:numId w:val="5"/>
      </w:numPr>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Pr>
      <w:rFonts w:ascii="Arial" w:hAnsi="Arial" w:cs="Arial"/>
      <w:b/>
      <w:bCs/>
      <w:szCs w:val="24"/>
    </w:rPr>
  </w:style>
  <w:style w:type="character" w:styleId="CommentReference">
    <w:name w:val="annotation reference"/>
    <w:semiHidden/>
    <w:rPr>
      <w:sz w:val="16"/>
      <w:szCs w:val="16"/>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customStyle="1" w:styleId="Note">
    <w:name w:val="Note"/>
    <w:basedOn w:val="FootnoteText"/>
    <w:rsid w:val="00BE79FE"/>
    <w:pPr>
      <w:ind w:left="1152" w:hanging="720"/>
    </w:pPr>
    <w:rPr>
      <w:sz w:val="18"/>
    </w:rPr>
  </w:style>
  <w:style w:type="paragraph" w:customStyle="1" w:styleId="EditorInstructions">
    <w:name w:val="Editor Instructions"/>
    <w:basedOn w:val="Normal"/>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BodyTextChar1">
    <w:name w:val="Body Text Char1"/>
    <w:aliases w:val="Body Text Char Char Char Char1"/>
    <w:rsid w:val="00ED0083"/>
    <w:rPr>
      <w:noProof/>
      <w:sz w:val="24"/>
      <w:lang w:val="en-US" w:eastAsia="en-US" w:bidi="ar-SA"/>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dstrike w:val="0"/>
      <w:u w:val="single"/>
      <w:vertAlign w:val="baseline"/>
    </w:rPr>
  </w:style>
  <w:style w:type="character" w:customStyle="1" w:styleId="CommentTextChar">
    <w:name w:val="Comment Text Char"/>
    <w:basedOn w:val="DefaultParagraphFont"/>
    <w:link w:val="CommentText"/>
    <w:semiHidden/>
    <w:rsid w:val="009C6269"/>
  </w:style>
  <w:style w:type="character" w:customStyle="1" w:styleId="BodyTextChar">
    <w:name w:val="Body Text Char"/>
    <w:rsid w:val="00930679"/>
    <w:rPr>
      <w:sz w:val="24"/>
    </w:rPr>
  </w:style>
  <w:style w:type="character" w:customStyle="1" w:styleId="BodyTextIndentChar">
    <w:name w:val="Body Text Indent Char"/>
    <w:basedOn w:val="BodyTextChar"/>
    <w:link w:val="BodyTextIndent"/>
    <w:rsid w:val="009C6269"/>
    <w:rPr>
      <w:noProof/>
      <w:sz w:val="24"/>
      <w:lang w:val="en-US" w:eastAsia="en-US" w:bidi="ar-SA"/>
    </w:rPr>
  </w:style>
  <w:style w:type="character" w:customStyle="1" w:styleId="Heading2Char">
    <w:name w:val="Heading 2 Char"/>
    <w:link w:val="Heading2"/>
    <w:rsid w:val="004B576F"/>
    <w:rPr>
      <w:rFonts w:ascii="Arial" w:hAnsi="Arial"/>
      <w:b/>
      <w:noProof/>
      <w:kern w:val="28"/>
      <w:sz w:val="28"/>
      <w:lang w:val="x-none" w:eastAsia="x-none"/>
    </w:rPr>
  </w:style>
  <w:style w:type="character" w:customStyle="1" w:styleId="apple-style-span">
    <w:name w:val="apple-style-span"/>
    <w:rsid w:val="00993FF5"/>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customStyle="1" w:styleId="instructions">
    <w:name w:val="instructions"/>
    <w:basedOn w:val="Normal"/>
    <w:rsid w:val="00833045"/>
    <w:pPr>
      <w:pBdr>
        <w:top w:val="single" w:sz="4" w:space="1" w:color="auto"/>
        <w:left w:val="single" w:sz="4" w:space="4" w:color="auto"/>
        <w:bottom w:val="single" w:sz="4" w:space="1" w:color="auto"/>
        <w:right w:val="single" w:sz="4" w:space="4" w:color="auto"/>
      </w:pBdr>
    </w:pPr>
    <w:rPr>
      <w:b/>
      <w:i/>
      <w:sz w:val="22"/>
    </w:rPr>
  </w:style>
  <w:style w:type="paragraph" w:customStyle="1" w:styleId="Heading5TOC">
    <w:name w:val="Heading 5 TOC"/>
    <w:basedOn w:val="Heading5"/>
    <w:rsid w:val="00BA1337"/>
    <w:pPr>
      <w:numPr>
        <w:ilvl w:val="0"/>
        <w:numId w:val="0"/>
      </w:numPr>
      <w:tabs>
        <w:tab w:val="num" w:pos="360"/>
      </w:tabs>
      <w:ind w:left="1458" w:hanging="1008"/>
    </w:pPr>
    <w:rPr>
      <w:lang w:val="en"/>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character" w:customStyle="1" w:styleId="Heading4Char">
    <w:name w:val="Heading 4 Char"/>
    <w:link w:val="Heading4"/>
    <w:rsid w:val="00501E86"/>
    <w:rPr>
      <w:rFonts w:ascii="Arial" w:hAnsi="Arial"/>
      <w:b/>
      <w:noProof/>
      <w:kern w:val="28"/>
      <w:sz w:val="24"/>
      <w:lang w:val="x-none" w:eastAsia="x-none"/>
    </w:rPr>
  </w:style>
  <w:style w:type="character" w:customStyle="1" w:styleId="Heading3Char">
    <w:name w:val="Heading 3 Char"/>
    <w:link w:val="Heading3"/>
    <w:rsid w:val="00682881"/>
    <w:rPr>
      <w:rFonts w:ascii="Arial" w:hAnsi="Arial"/>
      <w:b/>
      <w:noProof/>
      <w:kern w:val="28"/>
      <w:sz w:val="24"/>
      <w:lang w:val="x-none" w:eastAsia="x-none"/>
    </w:rPr>
  </w:style>
  <w:style w:type="table" w:styleId="TableGrid">
    <w:name w:val="Table Grid"/>
    <w:basedOn w:val="TableNormal"/>
    <w:uiPriority w:val="59"/>
    <w:rsid w:val="00FE17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EntryChar">
    <w:name w:val="Table Entry Char"/>
    <w:link w:val="TableEntry"/>
    <w:locked/>
    <w:rsid w:val="00287FD7"/>
    <w:rPr>
      <w:noProof/>
      <w:sz w:val="18"/>
    </w:rPr>
  </w:style>
  <w:style w:type="paragraph" w:customStyle="1" w:styleId="TableLabel">
    <w:name w:val="Table Label"/>
    <w:basedOn w:val="TableEntry"/>
    <w:rsid w:val="00287FD7"/>
    <w:pPr>
      <w:keepNext/>
      <w:overflowPunct w:val="0"/>
      <w:autoSpaceDE w:val="0"/>
      <w:ind w:left="0" w:right="0"/>
      <w:jc w:val="center"/>
    </w:pPr>
    <w:rPr>
      <w:rFonts w:ascii="Helvetica" w:hAnsi="Helvetica"/>
      <w:b/>
      <w:sz w:val="20"/>
    </w:rPr>
  </w:style>
  <w:style w:type="character" w:customStyle="1" w:styleId="Heading5Char">
    <w:name w:val="Heading 5 Char"/>
    <w:link w:val="Heading5"/>
    <w:locked/>
    <w:rsid w:val="00287FD7"/>
    <w:rPr>
      <w:rFonts w:ascii="Arial" w:hAnsi="Arial"/>
      <w:b/>
      <w:noProof/>
      <w:kern w:val="28"/>
      <w:sz w:val="24"/>
      <w:lang w:val="x-none" w:eastAsia="x-none"/>
    </w:rPr>
  </w:style>
  <w:style w:type="character" w:customStyle="1" w:styleId="BodyTextChar3">
    <w:name w:val="Body Text Char3"/>
    <w:basedOn w:val="DefaultParagraphFont"/>
    <w:link w:val="BodyText"/>
    <w:rsid w:val="0093597A"/>
    <w:rPr>
      <w:sz w:val="24"/>
    </w:rPr>
  </w:style>
  <w:style w:type="paragraph" w:styleId="Revision">
    <w:name w:val="Revision"/>
    <w:hidden/>
    <w:uiPriority w:val="99"/>
    <w:semiHidden/>
    <w:rsid w:val="005D2E80"/>
    <w:rPr>
      <w:sz w:val="24"/>
    </w:rPr>
  </w:style>
  <w:style w:type="paragraph" w:styleId="Caption">
    <w:name w:val="caption"/>
    <w:basedOn w:val="Normal"/>
    <w:next w:val="Normal"/>
    <w:unhideWhenUsed/>
    <w:qFormat/>
    <w:rsid w:val="00C509F8"/>
    <w:pPr>
      <w:spacing w:before="0" w:after="200"/>
    </w:pPr>
    <w:rPr>
      <w:b/>
      <w:bCs/>
      <w:color w:val="4F81BD" w:themeColor="accent1"/>
      <w:sz w:val="18"/>
      <w:szCs w:val="18"/>
    </w:rPr>
  </w:style>
  <w:style w:type="character" w:customStyle="1" w:styleId="BodyTextChar2">
    <w:name w:val="Body Text Char2"/>
    <w:basedOn w:val="DefaultParagraphFont"/>
    <w:rsid w:val="0001161D"/>
    <w:rPr>
      <w:sz w:val="24"/>
    </w:rPr>
  </w:style>
  <w:style w:type="paragraph" w:styleId="TOCHeading">
    <w:name w:val="TOC Heading"/>
    <w:basedOn w:val="Heading1"/>
    <w:next w:val="Normal"/>
    <w:uiPriority w:val="39"/>
    <w:semiHidden/>
    <w:unhideWhenUsed/>
    <w:qFormat/>
    <w:rsid w:val="000D0441"/>
    <w:pPr>
      <w:keepLines/>
      <w:pageBreakBefore w:val="0"/>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 w:type="character" w:styleId="LineNumber">
    <w:name w:val="line number"/>
    <w:basedOn w:val="DefaultParagraphFont"/>
    <w:rsid w:val="00D33912"/>
  </w:style>
  <w:style w:type="paragraph" w:styleId="Bibliography">
    <w:name w:val="Bibliography"/>
    <w:basedOn w:val="Normal"/>
    <w:next w:val="Normal"/>
    <w:uiPriority w:val="37"/>
    <w:semiHidden/>
    <w:unhideWhenUsed/>
    <w:rsid w:val="0098352A"/>
  </w:style>
  <w:style w:type="paragraph" w:styleId="BlockText">
    <w:name w:val="Block Text"/>
    <w:basedOn w:val="Normal"/>
    <w:rsid w:val="0098352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rsid w:val="0098352A"/>
    <w:pPr>
      <w:spacing w:after="120"/>
    </w:pPr>
    <w:rPr>
      <w:sz w:val="16"/>
      <w:szCs w:val="16"/>
    </w:rPr>
  </w:style>
  <w:style w:type="character" w:customStyle="1" w:styleId="BodyText3Char">
    <w:name w:val="Body Text 3 Char"/>
    <w:basedOn w:val="DefaultParagraphFont"/>
    <w:link w:val="BodyText3"/>
    <w:rsid w:val="0098352A"/>
    <w:rPr>
      <w:sz w:val="16"/>
      <w:szCs w:val="16"/>
    </w:rPr>
  </w:style>
  <w:style w:type="paragraph" w:styleId="BodyTextFirstIndent">
    <w:name w:val="Body Text First Indent"/>
    <w:basedOn w:val="BodyText"/>
    <w:link w:val="BodyTextFirstIndentChar"/>
    <w:rsid w:val="0098352A"/>
    <w:pPr>
      <w:spacing w:after="0"/>
      <w:ind w:firstLine="360"/>
    </w:pPr>
  </w:style>
  <w:style w:type="character" w:customStyle="1" w:styleId="BodyTextFirstIndentChar">
    <w:name w:val="Body Text First Indent Char"/>
    <w:basedOn w:val="BodyTextChar3"/>
    <w:link w:val="BodyTextFirstIndent"/>
    <w:rsid w:val="0098352A"/>
    <w:rPr>
      <w:sz w:val="24"/>
    </w:rPr>
  </w:style>
  <w:style w:type="paragraph" w:styleId="BodyTextFirstIndent2">
    <w:name w:val="Body Text First Indent 2"/>
    <w:basedOn w:val="BodyTextIndent"/>
    <w:link w:val="BodyTextFirstIndent2Char"/>
    <w:rsid w:val="0098352A"/>
    <w:pPr>
      <w:ind w:firstLine="360"/>
    </w:pPr>
  </w:style>
  <w:style w:type="character" w:customStyle="1" w:styleId="BodyTextFirstIndent2Char">
    <w:name w:val="Body Text First Indent 2 Char"/>
    <w:basedOn w:val="BodyTextIndentChar"/>
    <w:link w:val="BodyTextFirstIndent2"/>
    <w:rsid w:val="0098352A"/>
    <w:rPr>
      <w:noProof/>
      <w:sz w:val="24"/>
      <w:lang w:val="en-US" w:eastAsia="en-US" w:bidi="ar-SA"/>
    </w:rPr>
  </w:style>
  <w:style w:type="paragraph" w:styleId="BodyTextIndent3">
    <w:name w:val="Body Text Indent 3"/>
    <w:basedOn w:val="Normal"/>
    <w:link w:val="BodyTextIndent3Char"/>
    <w:rsid w:val="0098352A"/>
    <w:pPr>
      <w:spacing w:after="120"/>
      <w:ind w:left="360"/>
    </w:pPr>
    <w:rPr>
      <w:sz w:val="16"/>
      <w:szCs w:val="16"/>
    </w:rPr>
  </w:style>
  <w:style w:type="character" w:customStyle="1" w:styleId="BodyTextIndent3Char">
    <w:name w:val="Body Text Indent 3 Char"/>
    <w:basedOn w:val="DefaultParagraphFont"/>
    <w:link w:val="BodyTextIndent3"/>
    <w:rsid w:val="0098352A"/>
    <w:rPr>
      <w:sz w:val="16"/>
      <w:szCs w:val="16"/>
    </w:rPr>
  </w:style>
  <w:style w:type="paragraph" w:styleId="Closing">
    <w:name w:val="Closing"/>
    <w:basedOn w:val="Normal"/>
    <w:link w:val="ClosingChar"/>
    <w:rsid w:val="0098352A"/>
    <w:pPr>
      <w:spacing w:before="0"/>
      <w:ind w:left="4320"/>
    </w:pPr>
  </w:style>
  <w:style w:type="character" w:customStyle="1" w:styleId="ClosingChar">
    <w:name w:val="Closing Char"/>
    <w:basedOn w:val="DefaultParagraphFont"/>
    <w:link w:val="Closing"/>
    <w:rsid w:val="0098352A"/>
    <w:rPr>
      <w:sz w:val="24"/>
    </w:rPr>
  </w:style>
  <w:style w:type="paragraph" w:styleId="Date">
    <w:name w:val="Date"/>
    <w:basedOn w:val="Normal"/>
    <w:next w:val="Normal"/>
    <w:link w:val="DateChar"/>
    <w:rsid w:val="0098352A"/>
  </w:style>
  <w:style w:type="character" w:customStyle="1" w:styleId="DateChar">
    <w:name w:val="Date Char"/>
    <w:basedOn w:val="DefaultParagraphFont"/>
    <w:link w:val="Date"/>
    <w:rsid w:val="0098352A"/>
    <w:rPr>
      <w:sz w:val="24"/>
    </w:rPr>
  </w:style>
  <w:style w:type="paragraph" w:styleId="E-mailSignature">
    <w:name w:val="E-mail Signature"/>
    <w:basedOn w:val="Normal"/>
    <w:link w:val="E-mailSignatureChar"/>
    <w:rsid w:val="0098352A"/>
    <w:pPr>
      <w:spacing w:before="0"/>
    </w:pPr>
  </w:style>
  <w:style w:type="character" w:customStyle="1" w:styleId="E-mailSignatureChar">
    <w:name w:val="E-mail Signature Char"/>
    <w:basedOn w:val="DefaultParagraphFont"/>
    <w:link w:val="E-mailSignature"/>
    <w:rsid w:val="0098352A"/>
    <w:rPr>
      <w:sz w:val="24"/>
    </w:rPr>
  </w:style>
  <w:style w:type="paragraph" w:styleId="EndnoteText">
    <w:name w:val="endnote text"/>
    <w:basedOn w:val="Normal"/>
    <w:link w:val="EndnoteTextChar"/>
    <w:rsid w:val="0098352A"/>
    <w:pPr>
      <w:spacing w:before="0"/>
    </w:pPr>
    <w:rPr>
      <w:sz w:val="20"/>
    </w:rPr>
  </w:style>
  <w:style w:type="character" w:customStyle="1" w:styleId="EndnoteTextChar">
    <w:name w:val="Endnote Text Char"/>
    <w:basedOn w:val="DefaultParagraphFont"/>
    <w:link w:val="EndnoteText"/>
    <w:rsid w:val="0098352A"/>
  </w:style>
  <w:style w:type="paragraph" w:styleId="EnvelopeAddress">
    <w:name w:val="envelope address"/>
    <w:basedOn w:val="Normal"/>
    <w:rsid w:val="0098352A"/>
    <w:pPr>
      <w:framePr w:w="7920" w:h="1980" w:hRule="exact" w:hSpace="180" w:wrap="auto" w:hAnchor="page" w:xAlign="center" w:yAlign="bottom"/>
      <w:spacing w:before="0"/>
      <w:ind w:left="2880"/>
    </w:pPr>
    <w:rPr>
      <w:rFonts w:asciiTheme="majorHAnsi" w:eastAsiaTheme="majorEastAsia" w:hAnsiTheme="majorHAnsi" w:cstheme="majorBidi"/>
      <w:szCs w:val="24"/>
    </w:rPr>
  </w:style>
  <w:style w:type="paragraph" w:styleId="EnvelopeReturn">
    <w:name w:val="envelope return"/>
    <w:basedOn w:val="Normal"/>
    <w:rsid w:val="0098352A"/>
    <w:pPr>
      <w:spacing w:before="0"/>
    </w:pPr>
    <w:rPr>
      <w:rFonts w:asciiTheme="majorHAnsi" w:eastAsiaTheme="majorEastAsia" w:hAnsiTheme="majorHAnsi" w:cstheme="majorBidi"/>
      <w:sz w:val="20"/>
    </w:rPr>
  </w:style>
  <w:style w:type="paragraph" w:styleId="HTMLAddress">
    <w:name w:val="HTML Address"/>
    <w:basedOn w:val="Normal"/>
    <w:link w:val="HTMLAddressChar"/>
    <w:rsid w:val="0098352A"/>
    <w:pPr>
      <w:spacing w:before="0"/>
    </w:pPr>
    <w:rPr>
      <w:i/>
      <w:iCs/>
    </w:rPr>
  </w:style>
  <w:style w:type="character" w:customStyle="1" w:styleId="HTMLAddressChar">
    <w:name w:val="HTML Address Char"/>
    <w:basedOn w:val="DefaultParagraphFont"/>
    <w:link w:val="HTMLAddress"/>
    <w:rsid w:val="0098352A"/>
    <w:rPr>
      <w:i/>
      <w:iCs/>
      <w:sz w:val="24"/>
    </w:rPr>
  </w:style>
  <w:style w:type="paragraph" w:styleId="HTMLPreformatted">
    <w:name w:val="HTML Preformatted"/>
    <w:basedOn w:val="Normal"/>
    <w:link w:val="HTMLPreformattedChar"/>
    <w:rsid w:val="0098352A"/>
    <w:pPr>
      <w:spacing w:before="0"/>
    </w:pPr>
    <w:rPr>
      <w:rFonts w:ascii="Consolas" w:hAnsi="Consolas" w:cs="Consolas"/>
      <w:sz w:val="20"/>
    </w:rPr>
  </w:style>
  <w:style w:type="character" w:customStyle="1" w:styleId="HTMLPreformattedChar">
    <w:name w:val="HTML Preformatted Char"/>
    <w:basedOn w:val="DefaultParagraphFont"/>
    <w:link w:val="HTMLPreformatted"/>
    <w:rsid w:val="0098352A"/>
    <w:rPr>
      <w:rFonts w:ascii="Consolas" w:hAnsi="Consolas" w:cs="Consolas"/>
    </w:rPr>
  </w:style>
  <w:style w:type="paragraph" w:styleId="Index1">
    <w:name w:val="index 1"/>
    <w:basedOn w:val="Normal"/>
    <w:next w:val="Normal"/>
    <w:autoRedefine/>
    <w:rsid w:val="0098352A"/>
    <w:pPr>
      <w:spacing w:before="0"/>
      <w:ind w:left="240" w:hanging="240"/>
    </w:pPr>
  </w:style>
  <w:style w:type="paragraph" w:styleId="Index2">
    <w:name w:val="index 2"/>
    <w:basedOn w:val="Normal"/>
    <w:next w:val="Normal"/>
    <w:autoRedefine/>
    <w:rsid w:val="0098352A"/>
    <w:pPr>
      <w:spacing w:before="0"/>
      <w:ind w:left="480" w:hanging="240"/>
    </w:pPr>
  </w:style>
  <w:style w:type="paragraph" w:styleId="Index3">
    <w:name w:val="index 3"/>
    <w:basedOn w:val="Normal"/>
    <w:next w:val="Normal"/>
    <w:autoRedefine/>
    <w:rsid w:val="0098352A"/>
    <w:pPr>
      <w:spacing w:before="0"/>
      <w:ind w:left="720" w:hanging="240"/>
    </w:pPr>
  </w:style>
  <w:style w:type="paragraph" w:styleId="Index4">
    <w:name w:val="index 4"/>
    <w:basedOn w:val="Normal"/>
    <w:next w:val="Normal"/>
    <w:autoRedefine/>
    <w:rsid w:val="0098352A"/>
    <w:pPr>
      <w:spacing w:before="0"/>
      <w:ind w:left="960" w:hanging="240"/>
    </w:pPr>
  </w:style>
  <w:style w:type="paragraph" w:styleId="Index5">
    <w:name w:val="index 5"/>
    <w:basedOn w:val="Normal"/>
    <w:next w:val="Normal"/>
    <w:autoRedefine/>
    <w:rsid w:val="0098352A"/>
    <w:pPr>
      <w:spacing w:before="0"/>
      <w:ind w:left="1200" w:hanging="240"/>
    </w:pPr>
  </w:style>
  <w:style w:type="paragraph" w:styleId="Index6">
    <w:name w:val="index 6"/>
    <w:basedOn w:val="Normal"/>
    <w:next w:val="Normal"/>
    <w:autoRedefine/>
    <w:rsid w:val="0098352A"/>
    <w:pPr>
      <w:spacing w:before="0"/>
      <w:ind w:left="1440" w:hanging="240"/>
    </w:pPr>
  </w:style>
  <w:style w:type="paragraph" w:styleId="Index7">
    <w:name w:val="index 7"/>
    <w:basedOn w:val="Normal"/>
    <w:next w:val="Normal"/>
    <w:autoRedefine/>
    <w:rsid w:val="0098352A"/>
    <w:pPr>
      <w:spacing w:before="0"/>
      <w:ind w:left="1680" w:hanging="240"/>
    </w:pPr>
  </w:style>
  <w:style w:type="paragraph" w:styleId="Index8">
    <w:name w:val="index 8"/>
    <w:basedOn w:val="Normal"/>
    <w:next w:val="Normal"/>
    <w:autoRedefine/>
    <w:rsid w:val="0098352A"/>
    <w:pPr>
      <w:spacing w:before="0"/>
      <w:ind w:left="1920" w:hanging="240"/>
    </w:pPr>
  </w:style>
  <w:style w:type="paragraph" w:styleId="Index9">
    <w:name w:val="index 9"/>
    <w:basedOn w:val="Normal"/>
    <w:next w:val="Normal"/>
    <w:autoRedefine/>
    <w:rsid w:val="0098352A"/>
    <w:pPr>
      <w:spacing w:before="0"/>
      <w:ind w:left="2160" w:hanging="240"/>
    </w:pPr>
  </w:style>
  <w:style w:type="paragraph" w:styleId="IndexHeading">
    <w:name w:val="index heading"/>
    <w:basedOn w:val="Normal"/>
    <w:next w:val="Index1"/>
    <w:rsid w:val="0098352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835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352A"/>
    <w:rPr>
      <w:b/>
      <w:bCs/>
      <w:i/>
      <w:iCs/>
      <w:color w:val="4F81BD" w:themeColor="accent1"/>
      <w:sz w:val="24"/>
    </w:rPr>
  </w:style>
  <w:style w:type="paragraph" w:styleId="List4">
    <w:name w:val="List 4"/>
    <w:basedOn w:val="Normal"/>
    <w:rsid w:val="0098352A"/>
    <w:pPr>
      <w:ind w:left="1440" w:hanging="360"/>
      <w:contextualSpacing/>
    </w:pPr>
  </w:style>
  <w:style w:type="paragraph" w:styleId="List5">
    <w:name w:val="List 5"/>
    <w:basedOn w:val="Normal"/>
    <w:rsid w:val="0098352A"/>
    <w:pPr>
      <w:ind w:left="1800" w:hanging="360"/>
      <w:contextualSpacing/>
    </w:pPr>
  </w:style>
  <w:style w:type="paragraph" w:styleId="ListBullet4">
    <w:name w:val="List Bullet 4"/>
    <w:basedOn w:val="Normal"/>
    <w:rsid w:val="0098352A"/>
    <w:pPr>
      <w:numPr>
        <w:numId w:val="33"/>
      </w:numPr>
      <w:contextualSpacing/>
    </w:pPr>
  </w:style>
  <w:style w:type="paragraph" w:styleId="ListBullet5">
    <w:name w:val="List Bullet 5"/>
    <w:basedOn w:val="Normal"/>
    <w:rsid w:val="0098352A"/>
    <w:pPr>
      <w:numPr>
        <w:numId w:val="34"/>
      </w:numPr>
      <w:contextualSpacing/>
    </w:pPr>
  </w:style>
  <w:style w:type="paragraph" w:styleId="ListParagraph">
    <w:name w:val="List Paragraph"/>
    <w:basedOn w:val="Normal"/>
    <w:uiPriority w:val="34"/>
    <w:qFormat/>
    <w:rsid w:val="0098352A"/>
    <w:pPr>
      <w:ind w:left="720"/>
      <w:contextualSpacing/>
    </w:pPr>
  </w:style>
  <w:style w:type="paragraph" w:styleId="MacroText">
    <w:name w:val="macro"/>
    <w:link w:val="MacroTextChar"/>
    <w:rsid w:val="0098352A"/>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croTextChar">
    <w:name w:val="Macro Text Char"/>
    <w:basedOn w:val="DefaultParagraphFont"/>
    <w:link w:val="MacroText"/>
    <w:rsid w:val="0098352A"/>
    <w:rPr>
      <w:rFonts w:ascii="Consolas" w:hAnsi="Consolas" w:cs="Consolas"/>
    </w:rPr>
  </w:style>
  <w:style w:type="paragraph" w:styleId="MessageHeader">
    <w:name w:val="Message Header"/>
    <w:basedOn w:val="Normal"/>
    <w:link w:val="MessageHeaderChar"/>
    <w:rsid w:val="0098352A"/>
    <w:pPr>
      <w:pBdr>
        <w:top w:val="single" w:sz="6" w:space="1" w:color="auto"/>
        <w:left w:val="single" w:sz="6" w:space="1" w:color="auto"/>
        <w:bottom w:val="single" w:sz="6" w:space="1" w:color="auto"/>
        <w:right w:val="single" w:sz="6" w:space="1" w:color="auto"/>
      </w:pBdr>
      <w:shd w:val="pct20" w:color="auto" w:fill="auto"/>
      <w:spacing w:before="0"/>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98352A"/>
    <w:rPr>
      <w:rFonts w:asciiTheme="majorHAnsi" w:eastAsiaTheme="majorEastAsia" w:hAnsiTheme="majorHAnsi" w:cstheme="majorBidi"/>
      <w:sz w:val="24"/>
      <w:szCs w:val="24"/>
      <w:shd w:val="pct20" w:color="auto" w:fill="auto"/>
    </w:rPr>
  </w:style>
  <w:style w:type="paragraph" w:styleId="NoSpacing">
    <w:name w:val="No Spacing"/>
    <w:uiPriority w:val="1"/>
    <w:qFormat/>
    <w:rsid w:val="0098352A"/>
    <w:rPr>
      <w:sz w:val="24"/>
    </w:rPr>
  </w:style>
  <w:style w:type="paragraph" w:styleId="NormalWeb">
    <w:name w:val="Normal (Web)"/>
    <w:basedOn w:val="Normal"/>
    <w:rsid w:val="0098352A"/>
    <w:rPr>
      <w:szCs w:val="24"/>
    </w:rPr>
  </w:style>
  <w:style w:type="paragraph" w:styleId="NormalIndent">
    <w:name w:val="Normal Indent"/>
    <w:basedOn w:val="Normal"/>
    <w:rsid w:val="0098352A"/>
    <w:pPr>
      <w:ind w:left="720"/>
    </w:pPr>
  </w:style>
  <w:style w:type="paragraph" w:styleId="NoteHeading">
    <w:name w:val="Note Heading"/>
    <w:basedOn w:val="Normal"/>
    <w:next w:val="Normal"/>
    <w:link w:val="NoteHeadingChar"/>
    <w:rsid w:val="0098352A"/>
    <w:pPr>
      <w:spacing w:before="0"/>
    </w:pPr>
  </w:style>
  <w:style w:type="character" w:customStyle="1" w:styleId="NoteHeadingChar">
    <w:name w:val="Note Heading Char"/>
    <w:basedOn w:val="DefaultParagraphFont"/>
    <w:link w:val="NoteHeading"/>
    <w:rsid w:val="0098352A"/>
    <w:rPr>
      <w:sz w:val="24"/>
    </w:rPr>
  </w:style>
  <w:style w:type="paragraph" w:styleId="Quote">
    <w:name w:val="Quote"/>
    <w:basedOn w:val="Normal"/>
    <w:next w:val="Normal"/>
    <w:link w:val="QuoteChar"/>
    <w:uiPriority w:val="29"/>
    <w:qFormat/>
    <w:rsid w:val="0098352A"/>
    <w:rPr>
      <w:i/>
      <w:iCs/>
      <w:color w:val="000000" w:themeColor="text1"/>
    </w:rPr>
  </w:style>
  <w:style w:type="character" w:customStyle="1" w:styleId="QuoteChar">
    <w:name w:val="Quote Char"/>
    <w:basedOn w:val="DefaultParagraphFont"/>
    <w:link w:val="Quote"/>
    <w:uiPriority w:val="29"/>
    <w:rsid w:val="0098352A"/>
    <w:rPr>
      <w:i/>
      <w:iCs/>
      <w:color w:val="000000" w:themeColor="text1"/>
      <w:sz w:val="24"/>
    </w:rPr>
  </w:style>
  <w:style w:type="paragraph" w:styleId="Salutation">
    <w:name w:val="Salutation"/>
    <w:basedOn w:val="Normal"/>
    <w:next w:val="Normal"/>
    <w:link w:val="SalutationChar"/>
    <w:rsid w:val="0098352A"/>
  </w:style>
  <w:style w:type="character" w:customStyle="1" w:styleId="SalutationChar">
    <w:name w:val="Salutation Char"/>
    <w:basedOn w:val="DefaultParagraphFont"/>
    <w:link w:val="Salutation"/>
    <w:rsid w:val="0098352A"/>
    <w:rPr>
      <w:sz w:val="24"/>
    </w:rPr>
  </w:style>
  <w:style w:type="paragraph" w:styleId="Signature">
    <w:name w:val="Signature"/>
    <w:basedOn w:val="Normal"/>
    <w:link w:val="SignatureChar"/>
    <w:rsid w:val="0098352A"/>
    <w:pPr>
      <w:spacing w:before="0"/>
      <w:ind w:left="4320"/>
    </w:pPr>
  </w:style>
  <w:style w:type="character" w:customStyle="1" w:styleId="SignatureChar">
    <w:name w:val="Signature Char"/>
    <w:basedOn w:val="DefaultParagraphFont"/>
    <w:link w:val="Signature"/>
    <w:rsid w:val="0098352A"/>
    <w:rPr>
      <w:sz w:val="24"/>
    </w:rPr>
  </w:style>
  <w:style w:type="paragraph" w:styleId="Subtitle">
    <w:name w:val="Subtitle"/>
    <w:basedOn w:val="Normal"/>
    <w:next w:val="Normal"/>
    <w:link w:val="SubtitleChar"/>
    <w:qFormat/>
    <w:rsid w:val="0098352A"/>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98352A"/>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C03E6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02905">
      <w:bodyDiv w:val="1"/>
      <w:marLeft w:val="0"/>
      <w:marRight w:val="0"/>
      <w:marTop w:val="0"/>
      <w:marBottom w:val="0"/>
      <w:divBdr>
        <w:top w:val="none" w:sz="0" w:space="0" w:color="auto"/>
        <w:left w:val="none" w:sz="0" w:space="0" w:color="auto"/>
        <w:bottom w:val="none" w:sz="0" w:space="0" w:color="auto"/>
        <w:right w:val="none" w:sz="0" w:space="0" w:color="auto"/>
      </w:divBdr>
    </w:div>
    <w:div w:id="585041422">
      <w:bodyDiv w:val="1"/>
      <w:marLeft w:val="0"/>
      <w:marRight w:val="0"/>
      <w:marTop w:val="0"/>
      <w:marBottom w:val="0"/>
      <w:divBdr>
        <w:top w:val="none" w:sz="0" w:space="0" w:color="auto"/>
        <w:left w:val="none" w:sz="0" w:space="0" w:color="auto"/>
        <w:bottom w:val="none" w:sz="0" w:space="0" w:color="auto"/>
        <w:right w:val="none" w:sz="0" w:space="0" w:color="auto"/>
      </w:divBdr>
    </w:div>
    <w:div w:id="848104179">
      <w:bodyDiv w:val="1"/>
      <w:marLeft w:val="0"/>
      <w:marRight w:val="0"/>
      <w:marTop w:val="0"/>
      <w:marBottom w:val="0"/>
      <w:divBdr>
        <w:top w:val="none" w:sz="0" w:space="0" w:color="auto"/>
        <w:left w:val="none" w:sz="0" w:space="0" w:color="auto"/>
        <w:bottom w:val="none" w:sz="0" w:space="0" w:color="auto"/>
        <w:right w:val="none" w:sz="0" w:space="0" w:color="auto"/>
      </w:divBdr>
    </w:div>
    <w:div w:id="1381511254">
      <w:bodyDiv w:val="1"/>
      <w:marLeft w:val="0"/>
      <w:marRight w:val="0"/>
      <w:marTop w:val="0"/>
      <w:marBottom w:val="0"/>
      <w:divBdr>
        <w:top w:val="none" w:sz="0" w:space="0" w:color="auto"/>
        <w:left w:val="none" w:sz="0" w:space="0" w:color="auto"/>
        <w:bottom w:val="none" w:sz="0" w:space="0" w:color="auto"/>
        <w:right w:val="none" w:sz="0" w:space="0" w:color="auto"/>
      </w:divBdr>
    </w:div>
    <w:div w:id="175250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he.net/About/process.cfm"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dublincore.org/documents/dcmi-terms/" TargetMode="External"/><Relationship Id="rId7" Type="http://schemas.openxmlformats.org/officeDocument/2006/relationships/footnotes" Target="footnotes.xml"/><Relationship Id="rId12" Type="http://schemas.openxmlformats.org/officeDocument/2006/relationships/hyperlink" Target="http://www.ihe.net/Domains/index.cfm" TargetMode="External"/><Relationship Id="rId17" Type="http://schemas.openxmlformats.org/officeDocument/2006/relationships/comments" Target="comments.xml"/><Relationship Id="rId25" Type="http://schemas.openxmlformats.org/officeDocument/2006/relationships/oleObject" Target="embeddings/oleObject2.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ntertwingly.net/wiki/pie/Rss20AndAtom10Compared" TargetMode="External"/><Relationship Id="rId20" Type="http://schemas.openxmlformats.org/officeDocument/2006/relationships/hyperlink" Target="http://tools.ietf.org/html/rfc4287"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he.net" TargetMode="External"/><Relationship Id="rId24" Type="http://schemas.openxmlformats.org/officeDocument/2006/relationships/image" Target="media/image4.w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ihe.net/Technical_Framework/index.cfm" TargetMode="External"/><Relationship Id="rId23" Type="http://schemas.openxmlformats.org/officeDocument/2006/relationships/oleObject" Target="embeddings/oleObject1.bin"/><Relationship Id="rId28" Type="http://schemas.openxmlformats.org/officeDocument/2006/relationships/footer" Target="footer1.xml"/><Relationship Id="rId10" Type="http://schemas.openxmlformats.org/officeDocument/2006/relationships/hyperlink" Target="http://www.ihe.net/pcc/pcccomments.cfm" TargetMode="External"/><Relationship Id="rId19" Type="http://schemas.openxmlformats.org/officeDocument/2006/relationships/hyperlink" Target="http://www.hl7.org/implement/standards/product_brief.cfm?product_id=22" TargetMode="External"/><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he.net/profiles/index.cfm" TargetMode="External"/><Relationship Id="rId22" Type="http://schemas.openxmlformats.org/officeDocument/2006/relationships/image" Target="media/image3.emf"/><Relationship Id="rId27" Type="http://schemas.openxmlformats.org/officeDocument/2006/relationships/header" Target="header2.xml"/><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CBB4A-239F-4C6D-8196-81A3A2BC2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Template-V7.1.doc.dot</Template>
  <TotalTime>292</TotalTime>
  <Pages>57</Pages>
  <Words>16332</Words>
  <Characters>93098</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IHE_PCC_Suppl_RCK_Rev1.0_PC_2012-06-05</vt:lpstr>
    </vt:vector>
  </TitlesOfParts>
  <Company>IHE</Company>
  <LinksUpToDate>false</LinksUpToDate>
  <CharactersWithSpaces>109212</CharactersWithSpaces>
  <SharedDoc>false</SharedDoc>
  <HLinks>
    <vt:vector size="312" baseType="variant">
      <vt:variant>
        <vt:i4>1310735</vt:i4>
      </vt:variant>
      <vt:variant>
        <vt:i4>291</vt:i4>
      </vt:variant>
      <vt:variant>
        <vt:i4>0</vt:i4>
      </vt:variant>
      <vt:variant>
        <vt:i4>5</vt:i4>
      </vt:variant>
      <vt:variant>
        <vt:lpwstr>http://www.w3.org/TR/xmlschema-2/</vt:lpwstr>
      </vt:variant>
      <vt:variant>
        <vt:lpwstr>dateTime</vt:lpwstr>
      </vt:variant>
      <vt:variant>
        <vt:i4>8192039</vt:i4>
      </vt:variant>
      <vt:variant>
        <vt:i4>282</vt:i4>
      </vt:variant>
      <vt:variant>
        <vt:i4>0</vt:i4>
      </vt:variant>
      <vt:variant>
        <vt:i4>5</vt:i4>
      </vt:variant>
      <vt:variant>
        <vt:lpwstr>http://dublincore.org/documents/dcmi-terms/</vt:lpwstr>
      </vt:variant>
      <vt:variant>
        <vt:lpwstr/>
      </vt:variant>
      <vt:variant>
        <vt:i4>2162799</vt:i4>
      </vt:variant>
      <vt:variant>
        <vt:i4>279</vt:i4>
      </vt:variant>
      <vt:variant>
        <vt:i4>0</vt:i4>
      </vt:variant>
      <vt:variant>
        <vt:i4>5</vt:i4>
      </vt:variant>
      <vt:variant>
        <vt:lpwstr>http://tools.ietf.org/html/rfc4287</vt:lpwstr>
      </vt:variant>
      <vt:variant>
        <vt:lpwstr/>
      </vt:variant>
      <vt:variant>
        <vt:i4>6488164</vt:i4>
      </vt:variant>
      <vt:variant>
        <vt:i4>276</vt:i4>
      </vt:variant>
      <vt:variant>
        <vt:i4>0</vt:i4>
      </vt:variant>
      <vt:variant>
        <vt:i4>5</vt:i4>
      </vt:variant>
      <vt:variant>
        <vt:lpwstr>http://www.hl7.org/implement/standards/product_brief.cfm?product_id=22</vt:lpwstr>
      </vt:variant>
      <vt:variant>
        <vt:lpwstr/>
      </vt:variant>
      <vt:variant>
        <vt:i4>3735558</vt:i4>
      </vt:variant>
      <vt:variant>
        <vt:i4>273</vt:i4>
      </vt:variant>
      <vt:variant>
        <vt:i4>0</vt:i4>
      </vt:variant>
      <vt:variant>
        <vt:i4>5</vt:i4>
      </vt:variant>
      <vt:variant>
        <vt:lpwstr>http://www.hl7.org/v3ballot/html/domains/uvds/uvds_Context-awareKnowledgeRetrieval(Infobutton).html</vt:lpwstr>
      </vt:variant>
      <vt:variant>
        <vt:lpwstr/>
      </vt:variant>
      <vt:variant>
        <vt:i4>1179706</vt:i4>
      </vt:variant>
      <vt:variant>
        <vt:i4>254</vt:i4>
      </vt:variant>
      <vt:variant>
        <vt:i4>0</vt:i4>
      </vt:variant>
      <vt:variant>
        <vt:i4>5</vt:i4>
      </vt:variant>
      <vt:variant>
        <vt:lpwstr/>
      </vt:variant>
      <vt:variant>
        <vt:lpwstr>_Toc323629884</vt:lpwstr>
      </vt:variant>
      <vt:variant>
        <vt:i4>1179706</vt:i4>
      </vt:variant>
      <vt:variant>
        <vt:i4>248</vt:i4>
      </vt:variant>
      <vt:variant>
        <vt:i4>0</vt:i4>
      </vt:variant>
      <vt:variant>
        <vt:i4>5</vt:i4>
      </vt:variant>
      <vt:variant>
        <vt:lpwstr/>
      </vt:variant>
      <vt:variant>
        <vt:lpwstr>_Toc323629883</vt:lpwstr>
      </vt:variant>
      <vt:variant>
        <vt:i4>1179706</vt:i4>
      </vt:variant>
      <vt:variant>
        <vt:i4>242</vt:i4>
      </vt:variant>
      <vt:variant>
        <vt:i4>0</vt:i4>
      </vt:variant>
      <vt:variant>
        <vt:i4>5</vt:i4>
      </vt:variant>
      <vt:variant>
        <vt:lpwstr/>
      </vt:variant>
      <vt:variant>
        <vt:lpwstr>_Toc323629882</vt:lpwstr>
      </vt:variant>
      <vt:variant>
        <vt:i4>1179706</vt:i4>
      </vt:variant>
      <vt:variant>
        <vt:i4>236</vt:i4>
      </vt:variant>
      <vt:variant>
        <vt:i4>0</vt:i4>
      </vt:variant>
      <vt:variant>
        <vt:i4>5</vt:i4>
      </vt:variant>
      <vt:variant>
        <vt:lpwstr/>
      </vt:variant>
      <vt:variant>
        <vt:lpwstr>_Toc323629881</vt:lpwstr>
      </vt:variant>
      <vt:variant>
        <vt:i4>1179706</vt:i4>
      </vt:variant>
      <vt:variant>
        <vt:i4>230</vt:i4>
      </vt:variant>
      <vt:variant>
        <vt:i4>0</vt:i4>
      </vt:variant>
      <vt:variant>
        <vt:i4>5</vt:i4>
      </vt:variant>
      <vt:variant>
        <vt:lpwstr/>
      </vt:variant>
      <vt:variant>
        <vt:lpwstr>_Toc323629880</vt:lpwstr>
      </vt:variant>
      <vt:variant>
        <vt:i4>1900602</vt:i4>
      </vt:variant>
      <vt:variant>
        <vt:i4>224</vt:i4>
      </vt:variant>
      <vt:variant>
        <vt:i4>0</vt:i4>
      </vt:variant>
      <vt:variant>
        <vt:i4>5</vt:i4>
      </vt:variant>
      <vt:variant>
        <vt:lpwstr/>
      </vt:variant>
      <vt:variant>
        <vt:lpwstr>_Toc323629879</vt:lpwstr>
      </vt:variant>
      <vt:variant>
        <vt:i4>1900602</vt:i4>
      </vt:variant>
      <vt:variant>
        <vt:i4>218</vt:i4>
      </vt:variant>
      <vt:variant>
        <vt:i4>0</vt:i4>
      </vt:variant>
      <vt:variant>
        <vt:i4>5</vt:i4>
      </vt:variant>
      <vt:variant>
        <vt:lpwstr/>
      </vt:variant>
      <vt:variant>
        <vt:lpwstr>_Toc323629878</vt:lpwstr>
      </vt:variant>
      <vt:variant>
        <vt:i4>1900602</vt:i4>
      </vt:variant>
      <vt:variant>
        <vt:i4>212</vt:i4>
      </vt:variant>
      <vt:variant>
        <vt:i4>0</vt:i4>
      </vt:variant>
      <vt:variant>
        <vt:i4>5</vt:i4>
      </vt:variant>
      <vt:variant>
        <vt:lpwstr/>
      </vt:variant>
      <vt:variant>
        <vt:lpwstr>_Toc323629877</vt:lpwstr>
      </vt:variant>
      <vt:variant>
        <vt:i4>1900602</vt:i4>
      </vt:variant>
      <vt:variant>
        <vt:i4>206</vt:i4>
      </vt:variant>
      <vt:variant>
        <vt:i4>0</vt:i4>
      </vt:variant>
      <vt:variant>
        <vt:i4>5</vt:i4>
      </vt:variant>
      <vt:variant>
        <vt:lpwstr/>
      </vt:variant>
      <vt:variant>
        <vt:lpwstr>_Toc323629876</vt:lpwstr>
      </vt:variant>
      <vt:variant>
        <vt:i4>1900602</vt:i4>
      </vt:variant>
      <vt:variant>
        <vt:i4>200</vt:i4>
      </vt:variant>
      <vt:variant>
        <vt:i4>0</vt:i4>
      </vt:variant>
      <vt:variant>
        <vt:i4>5</vt:i4>
      </vt:variant>
      <vt:variant>
        <vt:lpwstr/>
      </vt:variant>
      <vt:variant>
        <vt:lpwstr>_Toc323629875</vt:lpwstr>
      </vt:variant>
      <vt:variant>
        <vt:i4>1900602</vt:i4>
      </vt:variant>
      <vt:variant>
        <vt:i4>194</vt:i4>
      </vt:variant>
      <vt:variant>
        <vt:i4>0</vt:i4>
      </vt:variant>
      <vt:variant>
        <vt:i4>5</vt:i4>
      </vt:variant>
      <vt:variant>
        <vt:lpwstr/>
      </vt:variant>
      <vt:variant>
        <vt:lpwstr>_Toc323629874</vt:lpwstr>
      </vt:variant>
      <vt:variant>
        <vt:i4>1900602</vt:i4>
      </vt:variant>
      <vt:variant>
        <vt:i4>188</vt:i4>
      </vt:variant>
      <vt:variant>
        <vt:i4>0</vt:i4>
      </vt:variant>
      <vt:variant>
        <vt:i4>5</vt:i4>
      </vt:variant>
      <vt:variant>
        <vt:lpwstr/>
      </vt:variant>
      <vt:variant>
        <vt:lpwstr>_Toc323629873</vt:lpwstr>
      </vt:variant>
      <vt:variant>
        <vt:i4>1900602</vt:i4>
      </vt:variant>
      <vt:variant>
        <vt:i4>182</vt:i4>
      </vt:variant>
      <vt:variant>
        <vt:i4>0</vt:i4>
      </vt:variant>
      <vt:variant>
        <vt:i4>5</vt:i4>
      </vt:variant>
      <vt:variant>
        <vt:lpwstr/>
      </vt:variant>
      <vt:variant>
        <vt:lpwstr>_Toc323629872</vt:lpwstr>
      </vt:variant>
      <vt:variant>
        <vt:i4>1900602</vt:i4>
      </vt:variant>
      <vt:variant>
        <vt:i4>176</vt:i4>
      </vt:variant>
      <vt:variant>
        <vt:i4>0</vt:i4>
      </vt:variant>
      <vt:variant>
        <vt:i4>5</vt:i4>
      </vt:variant>
      <vt:variant>
        <vt:lpwstr/>
      </vt:variant>
      <vt:variant>
        <vt:lpwstr>_Toc323629871</vt:lpwstr>
      </vt:variant>
      <vt:variant>
        <vt:i4>1900602</vt:i4>
      </vt:variant>
      <vt:variant>
        <vt:i4>170</vt:i4>
      </vt:variant>
      <vt:variant>
        <vt:i4>0</vt:i4>
      </vt:variant>
      <vt:variant>
        <vt:i4>5</vt:i4>
      </vt:variant>
      <vt:variant>
        <vt:lpwstr/>
      </vt:variant>
      <vt:variant>
        <vt:lpwstr>_Toc323629870</vt:lpwstr>
      </vt:variant>
      <vt:variant>
        <vt:i4>1835066</vt:i4>
      </vt:variant>
      <vt:variant>
        <vt:i4>164</vt:i4>
      </vt:variant>
      <vt:variant>
        <vt:i4>0</vt:i4>
      </vt:variant>
      <vt:variant>
        <vt:i4>5</vt:i4>
      </vt:variant>
      <vt:variant>
        <vt:lpwstr/>
      </vt:variant>
      <vt:variant>
        <vt:lpwstr>_Toc323629869</vt:lpwstr>
      </vt:variant>
      <vt:variant>
        <vt:i4>1835066</vt:i4>
      </vt:variant>
      <vt:variant>
        <vt:i4>158</vt:i4>
      </vt:variant>
      <vt:variant>
        <vt:i4>0</vt:i4>
      </vt:variant>
      <vt:variant>
        <vt:i4>5</vt:i4>
      </vt:variant>
      <vt:variant>
        <vt:lpwstr/>
      </vt:variant>
      <vt:variant>
        <vt:lpwstr>_Toc323629868</vt:lpwstr>
      </vt:variant>
      <vt:variant>
        <vt:i4>1835066</vt:i4>
      </vt:variant>
      <vt:variant>
        <vt:i4>152</vt:i4>
      </vt:variant>
      <vt:variant>
        <vt:i4>0</vt:i4>
      </vt:variant>
      <vt:variant>
        <vt:i4>5</vt:i4>
      </vt:variant>
      <vt:variant>
        <vt:lpwstr/>
      </vt:variant>
      <vt:variant>
        <vt:lpwstr>_Toc323629867</vt:lpwstr>
      </vt:variant>
      <vt:variant>
        <vt:i4>1835066</vt:i4>
      </vt:variant>
      <vt:variant>
        <vt:i4>146</vt:i4>
      </vt:variant>
      <vt:variant>
        <vt:i4>0</vt:i4>
      </vt:variant>
      <vt:variant>
        <vt:i4>5</vt:i4>
      </vt:variant>
      <vt:variant>
        <vt:lpwstr/>
      </vt:variant>
      <vt:variant>
        <vt:lpwstr>_Toc323629866</vt:lpwstr>
      </vt:variant>
      <vt:variant>
        <vt:i4>1835066</vt:i4>
      </vt:variant>
      <vt:variant>
        <vt:i4>140</vt:i4>
      </vt:variant>
      <vt:variant>
        <vt:i4>0</vt:i4>
      </vt:variant>
      <vt:variant>
        <vt:i4>5</vt:i4>
      </vt:variant>
      <vt:variant>
        <vt:lpwstr/>
      </vt:variant>
      <vt:variant>
        <vt:lpwstr>_Toc323629865</vt:lpwstr>
      </vt:variant>
      <vt:variant>
        <vt:i4>1835066</vt:i4>
      </vt:variant>
      <vt:variant>
        <vt:i4>134</vt:i4>
      </vt:variant>
      <vt:variant>
        <vt:i4>0</vt:i4>
      </vt:variant>
      <vt:variant>
        <vt:i4>5</vt:i4>
      </vt:variant>
      <vt:variant>
        <vt:lpwstr/>
      </vt:variant>
      <vt:variant>
        <vt:lpwstr>_Toc323629864</vt:lpwstr>
      </vt:variant>
      <vt:variant>
        <vt:i4>1835066</vt:i4>
      </vt:variant>
      <vt:variant>
        <vt:i4>128</vt:i4>
      </vt:variant>
      <vt:variant>
        <vt:i4>0</vt:i4>
      </vt:variant>
      <vt:variant>
        <vt:i4>5</vt:i4>
      </vt:variant>
      <vt:variant>
        <vt:lpwstr/>
      </vt:variant>
      <vt:variant>
        <vt:lpwstr>_Toc323629863</vt:lpwstr>
      </vt:variant>
      <vt:variant>
        <vt:i4>1835066</vt:i4>
      </vt:variant>
      <vt:variant>
        <vt:i4>122</vt:i4>
      </vt:variant>
      <vt:variant>
        <vt:i4>0</vt:i4>
      </vt:variant>
      <vt:variant>
        <vt:i4>5</vt:i4>
      </vt:variant>
      <vt:variant>
        <vt:lpwstr/>
      </vt:variant>
      <vt:variant>
        <vt:lpwstr>_Toc323629862</vt:lpwstr>
      </vt:variant>
      <vt:variant>
        <vt:i4>1835066</vt:i4>
      </vt:variant>
      <vt:variant>
        <vt:i4>116</vt:i4>
      </vt:variant>
      <vt:variant>
        <vt:i4>0</vt:i4>
      </vt:variant>
      <vt:variant>
        <vt:i4>5</vt:i4>
      </vt:variant>
      <vt:variant>
        <vt:lpwstr/>
      </vt:variant>
      <vt:variant>
        <vt:lpwstr>_Toc323629861</vt:lpwstr>
      </vt:variant>
      <vt:variant>
        <vt:i4>1835066</vt:i4>
      </vt:variant>
      <vt:variant>
        <vt:i4>110</vt:i4>
      </vt:variant>
      <vt:variant>
        <vt:i4>0</vt:i4>
      </vt:variant>
      <vt:variant>
        <vt:i4>5</vt:i4>
      </vt:variant>
      <vt:variant>
        <vt:lpwstr/>
      </vt:variant>
      <vt:variant>
        <vt:lpwstr>_Toc323629860</vt:lpwstr>
      </vt:variant>
      <vt:variant>
        <vt:i4>2031674</vt:i4>
      </vt:variant>
      <vt:variant>
        <vt:i4>104</vt:i4>
      </vt:variant>
      <vt:variant>
        <vt:i4>0</vt:i4>
      </vt:variant>
      <vt:variant>
        <vt:i4>5</vt:i4>
      </vt:variant>
      <vt:variant>
        <vt:lpwstr/>
      </vt:variant>
      <vt:variant>
        <vt:lpwstr>_Toc323629859</vt:lpwstr>
      </vt:variant>
      <vt:variant>
        <vt:i4>2031674</vt:i4>
      </vt:variant>
      <vt:variant>
        <vt:i4>98</vt:i4>
      </vt:variant>
      <vt:variant>
        <vt:i4>0</vt:i4>
      </vt:variant>
      <vt:variant>
        <vt:i4>5</vt:i4>
      </vt:variant>
      <vt:variant>
        <vt:lpwstr/>
      </vt:variant>
      <vt:variant>
        <vt:lpwstr>_Toc323629858</vt:lpwstr>
      </vt:variant>
      <vt:variant>
        <vt:i4>2031674</vt:i4>
      </vt:variant>
      <vt:variant>
        <vt:i4>92</vt:i4>
      </vt:variant>
      <vt:variant>
        <vt:i4>0</vt:i4>
      </vt:variant>
      <vt:variant>
        <vt:i4>5</vt:i4>
      </vt:variant>
      <vt:variant>
        <vt:lpwstr/>
      </vt:variant>
      <vt:variant>
        <vt:lpwstr>_Toc323629857</vt:lpwstr>
      </vt:variant>
      <vt:variant>
        <vt:i4>2031674</vt:i4>
      </vt:variant>
      <vt:variant>
        <vt:i4>86</vt:i4>
      </vt:variant>
      <vt:variant>
        <vt:i4>0</vt:i4>
      </vt:variant>
      <vt:variant>
        <vt:i4>5</vt:i4>
      </vt:variant>
      <vt:variant>
        <vt:lpwstr/>
      </vt:variant>
      <vt:variant>
        <vt:lpwstr>_Toc323629856</vt:lpwstr>
      </vt:variant>
      <vt:variant>
        <vt:i4>2031674</vt:i4>
      </vt:variant>
      <vt:variant>
        <vt:i4>80</vt:i4>
      </vt:variant>
      <vt:variant>
        <vt:i4>0</vt:i4>
      </vt:variant>
      <vt:variant>
        <vt:i4>5</vt:i4>
      </vt:variant>
      <vt:variant>
        <vt:lpwstr/>
      </vt:variant>
      <vt:variant>
        <vt:lpwstr>_Toc323629855</vt:lpwstr>
      </vt:variant>
      <vt:variant>
        <vt:i4>2031674</vt:i4>
      </vt:variant>
      <vt:variant>
        <vt:i4>74</vt:i4>
      </vt:variant>
      <vt:variant>
        <vt:i4>0</vt:i4>
      </vt:variant>
      <vt:variant>
        <vt:i4>5</vt:i4>
      </vt:variant>
      <vt:variant>
        <vt:lpwstr/>
      </vt:variant>
      <vt:variant>
        <vt:lpwstr>_Toc323629854</vt:lpwstr>
      </vt:variant>
      <vt:variant>
        <vt:i4>2031674</vt:i4>
      </vt:variant>
      <vt:variant>
        <vt:i4>68</vt:i4>
      </vt:variant>
      <vt:variant>
        <vt:i4>0</vt:i4>
      </vt:variant>
      <vt:variant>
        <vt:i4>5</vt:i4>
      </vt:variant>
      <vt:variant>
        <vt:lpwstr/>
      </vt:variant>
      <vt:variant>
        <vt:lpwstr>_Toc323629853</vt:lpwstr>
      </vt:variant>
      <vt:variant>
        <vt:i4>2031674</vt:i4>
      </vt:variant>
      <vt:variant>
        <vt:i4>62</vt:i4>
      </vt:variant>
      <vt:variant>
        <vt:i4>0</vt:i4>
      </vt:variant>
      <vt:variant>
        <vt:i4>5</vt:i4>
      </vt:variant>
      <vt:variant>
        <vt:lpwstr/>
      </vt:variant>
      <vt:variant>
        <vt:lpwstr>_Toc323629852</vt:lpwstr>
      </vt:variant>
      <vt:variant>
        <vt:i4>2031674</vt:i4>
      </vt:variant>
      <vt:variant>
        <vt:i4>56</vt:i4>
      </vt:variant>
      <vt:variant>
        <vt:i4>0</vt:i4>
      </vt:variant>
      <vt:variant>
        <vt:i4>5</vt:i4>
      </vt:variant>
      <vt:variant>
        <vt:lpwstr/>
      </vt:variant>
      <vt:variant>
        <vt:lpwstr>_Toc323629851</vt:lpwstr>
      </vt:variant>
      <vt:variant>
        <vt:i4>2031674</vt:i4>
      </vt:variant>
      <vt:variant>
        <vt:i4>50</vt:i4>
      </vt:variant>
      <vt:variant>
        <vt:i4>0</vt:i4>
      </vt:variant>
      <vt:variant>
        <vt:i4>5</vt:i4>
      </vt:variant>
      <vt:variant>
        <vt:lpwstr/>
      </vt:variant>
      <vt:variant>
        <vt:lpwstr>_Toc323629850</vt:lpwstr>
      </vt:variant>
      <vt:variant>
        <vt:i4>1966138</vt:i4>
      </vt:variant>
      <vt:variant>
        <vt:i4>44</vt:i4>
      </vt:variant>
      <vt:variant>
        <vt:i4>0</vt:i4>
      </vt:variant>
      <vt:variant>
        <vt:i4>5</vt:i4>
      </vt:variant>
      <vt:variant>
        <vt:lpwstr/>
      </vt:variant>
      <vt:variant>
        <vt:lpwstr>_Toc323629849</vt:lpwstr>
      </vt:variant>
      <vt:variant>
        <vt:i4>1966138</vt:i4>
      </vt:variant>
      <vt:variant>
        <vt:i4>38</vt:i4>
      </vt:variant>
      <vt:variant>
        <vt:i4>0</vt:i4>
      </vt:variant>
      <vt:variant>
        <vt:i4>5</vt:i4>
      </vt:variant>
      <vt:variant>
        <vt:lpwstr/>
      </vt:variant>
      <vt:variant>
        <vt:lpwstr>_Toc323629848</vt:lpwstr>
      </vt:variant>
      <vt:variant>
        <vt:i4>1966138</vt:i4>
      </vt:variant>
      <vt:variant>
        <vt:i4>32</vt:i4>
      </vt:variant>
      <vt:variant>
        <vt:i4>0</vt:i4>
      </vt:variant>
      <vt:variant>
        <vt:i4>5</vt:i4>
      </vt:variant>
      <vt:variant>
        <vt:lpwstr/>
      </vt:variant>
      <vt:variant>
        <vt:lpwstr>_Toc323629847</vt:lpwstr>
      </vt:variant>
      <vt:variant>
        <vt:i4>1966138</vt:i4>
      </vt:variant>
      <vt:variant>
        <vt:i4>26</vt:i4>
      </vt:variant>
      <vt:variant>
        <vt:i4>0</vt:i4>
      </vt:variant>
      <vt:variant>
        <vt:i4>5</vt:i4>
      </vt:variant>
      <vt:variant>
        <vt:lpwstr/>
      </vt:variant>
      <vt:variant>
        <vt:lpwstr>_Toc323629846</vt:lpwstr>
      </vt:variant>
      <vt:variant>
        <vt:i4>5636208</vt:i4>
      </vt:variant>
      <vt:variant>
        <vt:i4>21</vt:i4>
      </vt:variant>
      <vt:variant>
        <vt:i4>0</vt:i4>
      </vt:variant>
      <vt:variant>
        <vt:i4>5</vt:i4>
      </vt:variant>
      <vt:variant>
        <vt:lpwstr>http://www.ihe.net/Technical_Framework/index.cfm</vt:lpwstr>
      </vt:variant>
      <vt:variant>
        <vt:lpwstr/>
      </vt:variant>
      <vt:variant>
        <vt:i4>4325441</vt:i4>
      </vt:variant>
      <vt:variant>
        <vt:i4>18</vt:i4>
      </vt:variant>
      <vt:variant>
        <vt:i4>0</vt:i4>
      </vt:variant>
      <vt:variant>
        <vt:i4>5</vt:i4>
      </vt:variant>
      <vt:variant>
        <vt:lpwstr>http://www.ihe.net/profiles/index.cfm</vt:lpwstr>
      </vt:variant>
      <vt:variant>
        <vt:lpwstr/>
      </vt:variant>
      <vt:variant>
        <vt:i4>4194382</vt:i4>
      </vt:variant>
      <vt:variant>
        <vt:i4>15</vt:i4>
      </vt:variant>
      <vt:variant>
        <vt:i4>0</vt:i4>
      </vt:variant>
      <vt:variant>
        <vt:i4>5</vt:i4>
      </vt:variant>
      <vt:variant>
        <vt:lpwstr>http://www.ihe.net/About/process.cfm</vt:lpwstr>
      </vt:variant>
      <vt:variant>
        <vt:lpwstr/>
      </vt:variant>
      <vt:variant>
        <vt:i4>5570640</vt:i4>
      </vt:variant>
      <vt:variant>
        <vt:i4>12</vt:i4>
      </vt:variant>
      <vt:variant>
        <vt:i4>0</vt:i4>
      </vt:variant>
      <vt:variant>
        <vt:i4>5</vt:i4>
      </vt:variant>
      <vt:variant>
        <vt:lpwstr>http://www.ihe.net/Domains/index.cfm</vt:lpwstr>
      </vt:variant>
      <vt:variant>
        <vt:lpwstr/>
      </vt:variant>
      <vt:variant>
        <vt:i4>3997811</vt:i4>
      </vt:variant>
      <vt:variant>
        <vt:i4>9</vt:i4>
      </vt:variant>
      <vt:variant>
        <vt:i4>0</vt:i4>
      </vt:variant>
      <vt:variant>
        <vt:i4>5</vt:i4>
      </vt:variant>
      <vt:variant>
        <vt:lpwstr>http://www.ihe.net/</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2949173</vt:i4>
      </vt:variant>
      <vt:variant>
        <vt:i4>0</vt:i4>
      </vt:variant>
      <vt:variant>
        <vt:i4>0</vt:i4>
      </vt:variant>
      <vt:variant>
        <vt:i4>5</vt:i4>
      </vt:variant>
      <vt:variant>
        <vt:lpwstr>http://www.ihe.net/Technical_Framework/public_comment.cfm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IHE_PCC_Suppl_RCK_Rev1.0_PC_2012-06-05</dc:title>
  <dc:subject>IHE PCC Retrieve Clinical Knowledge Supplement</dc:subject>
  <dc:creator>IHE PCC Technical Committee</dc:creator>
  <cp:keywords>IHE Supplement</cp:keywords>
  <cp:lastModifiedBy>Boone, Keith W (GE Healthcare)</cp:lastModifiedBy>
  <cp:revision>32</cp:revision>
  <cp:lastPrinted>2011-06-13T18:58:00Z</cp:lastPrinted>
  <dcterms:created xsi:type="dcterms:W3CDTF">2012-07-18T16:22:00Z</dcterms:created>
  <dcterms:modified xsi:type="dcterms:W3CDTF">2012-07-18T21:48:00Z</dcterms:modified>
  <cp:category>IHE Supplement</cp:category>
</cp:coreProperties>
</file>