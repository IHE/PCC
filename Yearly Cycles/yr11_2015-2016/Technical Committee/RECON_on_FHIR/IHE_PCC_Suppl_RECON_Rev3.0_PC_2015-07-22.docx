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3D087A9" w14:textId="77777777" w:rsidR="00BB0AFF" w:rsidRPr="00F6449C" w:rsidRDefault="00BB0AFF" w:rsidP="00BB0AFF">
      <w:pPr>
        <w:pStyle w:val="BodyText"/>
        <w:jc w:val="center"/>
        <w:rPr>
          <w:b/>
          <w:bCs/>
          <w:sz w:val="28"/>
          <w:szCs w:val="28"/>
        </w:rPr>
      </w:pPr>
      <w:r w:rsidRPr="00F6449C">
        <w:rPr>
          <w:b/>
          <w:bCs/>
          <w:sz w:val="28"/>
          <w:szCs w:val="28"/>
        </w:rPr>
        <w:t>Integrating the Healthcare Enterprise</w:t>
      </w:r>
    </w:p>
    <w:p w14:paraId="21F15F33" w14:textId="77777777" w:rsidR="00BB0AFF" w:rsidRPr="00F6449C" w:rsidRDefault="00BB0AFF" w:rsidP="00BB0AFF">
      <w:pPr>
        <w:pStyle w:val="BodyText"/>
      </w:pPr>
    </w:p>
    <w:p w14:paraId="43DDE44B" w14:textId="77777777" w:rsidR="00BB0AFF" w:rsidRPr="00F6449C" w:rsidRDefault="00BB0AFF" w:rsidP="00BB0AFF">
      <w:pPr>
        <w:pStyle w:val="BodyText"/>
        <w:jc w:val="center"/>
      </w:pPr>
      <w:r w:rsidRPr="00F6449C">
        <w:rPr>
          <w:noProof/>
        </w:rPr>
        <w:drawing>
          <wp:inline distT="0" distB="0" distL="0" distR="0" wp14:anchorId="475132B7" wp14:editId="11137BF0">
            <wp:extent cx="1645920" cy="841375"/>
            <wp:effectExtent l="0" t="0" r="0" b="0"/>
            <wp:docPr id="2" name="Picture 2" descr="IHE_LOGO_for_tf-do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HE_LOGO_for_tf-doc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45920" cy="841375"/>
                    </a:xfrm>
                    <a:prstGeom prst="rect">
                      <a:avLst/>
                    </a:prstGeom>
                    <a:noFill/>
                    <a:ln>
                      <a:noFill/>
                    </a:ln>
                  </pic:spPr>
                </pic:pic>
              </a:graphicData>
            </a:graphic>
          </wp:inline>
        </w:drawing>
      </w:r>
    </w:p>
    <w:p w14:paraId="328BF700" w14:textId="77777777" w:rsidR="00BB0AFF" w:rsidRPr="00F6449C" w:rsidRDefault="00BB0AFF" w:rsidP="00BB0AFF">
      <w:pPr>
        <w:pStyle w:val="BodyText"/>
      </w:pPr>
    </w:p>
    <w:p w14:paraId="3E8F881A" w14:textId="77777777" w:rsidR="009C6BD8" w:rsidRPr="00F6449C" w:rsidRDefault="00BB0AFF" w:rsidP="00BB0AFF">
      <w:pPr>
        <w:pStyle w:val="BodyText"/>
        <w:jc w:val="center"/>
        <w:rPr>
          <w:b/>
          <w:sz w:val="44"/>
          <w:szCs w:val="44"/>
        </w:rPr>
      </w:pPr>
      <w:r w:rsidRPr="00F6449C">
        <w:rPr>
          <w:b/>
          <w:sz w:val="44"/>
          <w:szCs w:val="44"/>
        </w:rPr>
        <w:t>IHE Patient Care Coordination</w:t>
      </w:r>
    </w:p>
    <w:p w14:paraId="236523C4" w14:textId="77777777" w:rsidR="00BB0AFF" w:rsidRPr="00F6449C" w:rsidRDefault="00BB0AFF" w:rsidP="00BB0AFF">
      <w:pPr>
        <w:pStyle w:val="BodyText"/>
        <w:jc w:val="center"/>
        <w:rPr>
          <w:b/>
          <w:sz w:val="44"/>
          <w:szCs w:val="44"/>
        </w:rPr>
      </w:pPr>
      <w:r w:rsidRPr="00F6449C">
        <w:rPr>
          <w:b/>
          <w:sz w:val="44"/>
          <w:szCs w:val="44"/>
        </w:rPr>
        <w:t>Technical Framework Supplement</w:t>
      </w:r>
    </w:p>
    <w:p w14:paraId="7A19D344" w14:textId="77777777" w:rsidR="00BB0AFF" w:rsidRPr="00F6449C" w:rsidRDefault="00BB0AFF" w:rsidP="00BB0AFF">
      <w:pPr>
        <w:pStyle w:val="BodyText"/>
      </w:pPr>
    </w:p>
    <w:p w14:paraId="4BCAD954" w14:textId="77777777" w:rsidR="00BB0AFF" w:rsidRPr="00F6449C" w:rsidRDefault="00BB0AFF" w:rsidP="00BB0AFF">
      <w:pPr>
        <w:pStyle w:val="BodyText"/>
      </w:pPr>
    </w:p>
    <w:p w14:paraId="40004EA5" w14:textId="77777777" w:rsidR="00BB0AFF" w:rsidRPr="00F6449C" w:rsidRDefault="00BB0AFF" w:rsidP="00BB0AFF">
      <w:pPr>
        <w:pStyle w:val="BodyText"/>
      </w:pPr>
    </w:p>
    <w:p w14:paraId="66D5F5B1" w14:textId="77777777" w:rsidR="00BB0AFF" w:rsidRPr="00F6449C" w:rsidRDefault="00BB0AFF" w:rsidP="00BB0AFF">
      <w:pPr>
        <w:pStyle w:val="BodyText"/>
        <w:jc w:val="center"/>
        <w:rPr>
          <w:b/>
          <w:sz w:val="44"/>
          <w:szCs w:val="44"/>
        </w:rPr>
      </w:pPr>
      <w:r w:rsidRPr="00F6449C">
        <w:rPr>
          <w:b/>
          <w:sz w:val="44"/>
          <w:szCs w:val="44"/>
        </w:rPr>
        <w:t>Reconciliation of Clinical Content and Care Providers</w:t>
      </w:r>
    </w:p>
    <w:p w14:paraId="393F7AC4" w14:textId="77777777" w:rsidR="00BB0AFF" w:rsidRPr="00F6449C" w:rsidRDefault="00BB0AFF" w:rsidP="00BB0AFF">
      <w:pPr>
        <w:pStyle w:val="BodyText"/>
        <w:jc w:val="center"/>
        <w:rPr>
          <w:b/>
          <w:color w:val="FF0000"/>
          <w:sz w:val="44"/>
          <w:szCs w:val="44"/>
        </w:rPr>
      </w:pPr>
      <w:r w:rsidRPr="00F6449C">
        <w:rPr>
          <w:b/>
          <w:sz w:val="44"/>
          <w:szCs w:val="44"/>
        </w:rPr>
        <w:t>(RECON)</w:t>
      </w:r>
    </w:p>
    <w:p w14:paraId="53558785" w14:textId="77777777" w:rsidR="00BB0AFF" w:rsidRPr="00F6449C" w:rsidRDefault="00BB0AFF" w:rsidP="00BB0AFF">
      <w:pPr>
        <w:pStyle w:val="BodyText"/>
      </w:pPr>
    </w:p>
    <w:p w14:paraId="133CDCC0" w14:textId="77777777" w:rsidR="00BB0AFF" w:rsidRPr="00F6449C" w:rsidRDefault="00BB0AFF" w:rsidP="00BB0AFF">
      <w:pPr>
        <w:pStyle w:val="BodyText"/>
      </w:pPr>
    </w:p>
    <w:p w14:paraId="20ED66A7" w14:textId="2D8B11A3" w:rsidR="00BB0AFF" w:rsidRPr="00F6449C" w:rsidRDefault="00F6449C" w:rsidP="00BB0AFF">
      <w:pPr>
        <w:pStyle w:val="BodyText"/>
        <w:jc w:val="center"/>
        <w:rPr>
          <w:b/>
          <w:bCs/>
          <w:sz w:val="44"/>
          <w:szCs w:val="44"/>
        </w:rPr>
      </w:pPr>
      <w:r>
        <w:rPr>
          <w:b/>
          <w:bCs/>
          <w:sz w:val="44"/>
          <w:szCs w:val="44"/>
        </w:rPr>
        <w:t>Draft for Public Comment</w:t>
      </w:r>
      <w:r w:rsidR="00BB0AFF" w:rsidRPr="00F6449C">
        <w:rPr>
          <w:b/>
          <w:bCs/>
          <w:sz w:val="44"/>
          <w:szCs w:val="44"/>
        </w:rPr>
        <w:t xml:space="preserve"> </w:t>
      </w:r>
    </w:p>
    <w:p w14:paraId="4E87D149" w14:textId="77777777" w:rsidR="00BB0AFF" w:rsidRPr="00F6449C" w:rsidRDefault="00BB0AFF" w:rsidP="00BB0AFF"/>
    <w:p w14:paraId="4B74B556" w14:textId="77777777" w:rsidR="00BB0AFF" w:rsidRPr="00F6449C" w:rsidRDefault="00BB0AFF" w:rsidP="00BB0AFF"/>
    <w:p w14:paraId="575D7996" w14:textId="77777777" w:rsidR="009C6BD8" w:rsidRPr="00F6449C" w:rsidRDefault="009C6BD8" w:rsidP="00BB0AFF"/>
    <w:p w14:paraId="380E4510" w14:textId="77777777" w:rsidR="00BB0AFF" w:rsidRPr="00F6449C" w:rsidRDefault="00BB0AFF" w:rsidP="00BB0AFF"/>
    <w:p w14:paraId="167C3AED" w14:textId="3C5DE4D0" w:rsidR="00BB0AFF" w:rsidRPr="00F6449C" w:rsidRDefault="00BB0AFF" w:rsidP="00BB0AFF">
      <w:pPr>
        <w:pStyle w:val="BodyText"/>
      </w:pPr>
      <w:r w:rsidRPr="00F6449C">
        <w:t>Date:</w:t>
      </w:r>
      <w:r w:rsidRPr="00F6449C">
        <w:tab/>
      </w:r>
      <w:r w:rsidRPr="00F6449C">
        <w:tab/>
      </w:r>
      <w:r w:rsidR="00AC1640">
        <w:t>June 1</w:t>
      </w:r>
      <w:r w:rsidR="00F6449C" w:rsidRPr="00F6449C">
        <w:t>, 2015</w:t>
      </w:r>
    </w:p>
    <w:p w14:paraId="36ED4DD8" w14:textId="77777777" w:rsidR="00BB0AFF" w:rsidRPr="00F6449C" w:rsidRDefault="00BB0AFF" w:rsidP="00BB0AFF">
      <w:pPr>
        <w:pStyle w:val="BodyText"/>
      </w:pPr>
      <w:r w:rsidRPr="00F6449C">
        <w:t>Author:</w:t>
      </w:r>
      <w:r w:rsidRPr="00F6449C">
        <w:tab/>
        <w:t>PCC Technical Committee</w:t>
      </w:r>
    </w:p>
    <w:p w14:paraId="48D036B4" w14:textId="77777777" w:rsidR="00BB0AFF" w:rsidRPr="00F6449C" w:rsidRDefault="00BB0AFF" w:rsidP="00BB0AFF">
      <w:pPr>
        <w:pStyle w:val="BodyText"/>
      </w:pPr>
      <w:r w:rsidRPr="00F6449C">
        <w:t>Email:</w:t>
      </w:r>
      <w:r w:rsidRPr="00F6449C">
        <w:tab/>
      </w:r>
      <w:r w:rsidRPr="00F6449C">
        <w:tab/>
        <w:t xml:space="preserve">pcc@ihe.net </w:t>
      </w:r>
    </w:p>
    <w:p w14:paraId="76CF6C0E" w14:textId="77777777" w:rsidR="00BB0AFF" w:rsidRPr="00F6449C" w:rsidRDefault="00BB0AFF" w:rsidP="00BB0AFF">
      <w:pPr>
        <w:pStyle w:val="BodyText"/>
      </w:pPr>
    </w:p>
    <w:p w14:paraId="0E715F08" w14:textId="77777777" w:rsidR="00BB0AFF" w:rsidRPr="00F6449C" w:rsidRDefault="00BB0AFF" w:rsidP="00BB0AFF">
      <w:pPr>
        <w:pStyle w:val="BodyText"/>
      </w:pPr>
    </w:p>
    <w:p w14:paraId="2E5778D2" w14:textId="77777777" w:rsidR="00BB0AFF" w:rsidRPr="00F6449C" w:rsidRDefault="00BB0AFF" w:rsidP="00BB0AFF">
      <w:pPr>
        <w:pStyle w:val="BodyText"/>
        <w:pBdr>
          <w:top w:val="single" w:sz="18" w:space="1" w:color="auto"/>
          <w:left w:val="single" w:sz="18" w:space="4" w:color="auto"/>
          <w:bottom w:val="single" w:sz="18" w:space="1" w:color="auto"/>
          <w:right w:val="single" w:sz="18" w:space="4" w:color="auto"/>
        </w:pBdr>
        <w:spacing w:line="276" w:lineRule="auto"/>
        <w:jc w:val="center"/>
      </w:pPr>
      <w:r w:rsidRPr="00F6449C">
        <w:rPr>
          <w:b/>
        </w:rPr>
        <w:t xml:space="preserve">Please verify you have the most recent version of this document. </w:t>
      </w:r>
      <w:r w:rsidRPr="00F6449C">
        <w:t xml:space="preserve">See </w:t>
      </w:r>
      <w:hyperlink r:id="rId9" w:history="1">
        <w:r w:rsidRPr="00F6449C">
          <w:rPr>
            <w:rStyle w:val="Hyperlink"/>
          </w:rPr>
          <w:t>here</w:t>
        </w:r>
      </w:hyperlink>
      <w:r w:rsidRPr="00F6449C">
        <w:t xml:space="preserve"> for Trial Implementation and Final Text versions and </w:t>
      </w:r>
      <w:hyperlink r:id="rId10" w:history="1">
        <w:r w:rsidRPr="00F6449C">
          <w:rPr>
            <w:rStyle w:val="Hyperlink"/>
          </w:rPr>
          <w:t>here</w:t>
        </w:r>
      </w:hyperlink>
      <w:r w:rsidRPr="00F6449C">
        <w:t xml:space="preserve"> for Public Comment versions.</w:t>
      </w:r>
    </w:p>
    <w:p w14:paraId="6CC2CBA1" w14:textId="77777777" w:rsidR="00BB0AFF" w:rsidRPr="00F6449C" w:rsidRDefault="00BB0AFF" w:rsidP="00BB0AFF">
      <w:pPr>
        <w:pStyle w:val="BodyText"/>
      </w:pPr>
      <w:r w:rsidRPr="00F6449C">
        <w:br w:type="page"/>
      </w:r>
      <w:r w:rsidRPr="00F6449C">
        <w:rPr>
          <w:rFonts w:ascii="Arial" w:hAnsi="Arial"/>
          <w:b/>
          <w:kern w:val="28"/>
          <w:sz w:val="28"/>
        </w:rPr>
        <w:lastRenderedPageBreak/>
        <w:t>Foreword</w:t>
      </w:r>
    </w:p>
    <w:p w14:paraId="080ADA4D" w14:textId="77777777" w:rsidR="009C6BD8" w:rsidRPr="00F6449C" w:rsidRDefault="009C6BD8" w:rsidP="009C6BD8">
      <w:pPr>
        <w:pStyle w:val="BodyText"/>
      </w:pPr>
      <w:r w:rsidRPr="00F6449C">
        <w:t>This is a supplement to the IHE Patient Care Coordination Technical Framework V10.0. Each supplement undergoes a process of public comment and trial implementation before being incorporated into the volumes of the Technical Frameworks.</w:t>
      </w:r>
    </w:p>
    <w:p w14:paraId="2365645C" w14:textId="640E6E90" w:rsidR="00BB0AFF" w:rsidRPr="00F6449C" w:rsidRDefault="00F6449C" w:rsidP="00BB0AFF">
      <w:pPr>
        <w:pStyle w:val="BodyText"/>
      </w:pPr>
      <w:r w:rsidRPr="00F6449C">
        <w:t xml:space="preserve">This supplement is published on </w:t>
      </w:r>
      <w:r w:rsidR="00AC1640">
        <w:t>June 1</w:t>
      </w:r>
      <w:r w:rsidRPr="00F6449C">
        <w:t xml:space="preserve">, 2015 for public comment. Comments are invited and may be submitted at </w:t>
      </w:r>
      <w:hyperlink r:id="rId11" w:history="1">
        <w:r w:rsidRPr="00F6449C">
          <w:rPr>
            <w:rStyle w:val="Hyperlink"/>
          </w:rPr>
          <w:t>http://www.ihe.net/PCC_Public_Comments</w:t>
        </w:r>
      </w:hyperlink>
      <w:r w:rsidRPr="00F6449C">
        <w:t xml:space="preserve">. In order to be considered in development of the trial implementation version of the supplement, comments must be received by </w:t>
      </w:r>
      <w:r w:rsidR="00AC1640">
        <w:t>July 1</w:t>
      </w:r>
      <w:r w:rsidRPr="00F6449C">
        <w:t xml:space="preserve">, 2015. </w:t>
      </w:r>
      <w:r w:rsidR="00BB0AFF" w:rsidRPr="00F6449C">
        <w:t xml:space="preserve"> </w:t>
      </w:r>
    </w:p>
    <w:p w14:paraId="03C7F398" w14:textId="77777777" w:rsidR="00BB0AFF" w:rsidRPr="00F6449C" w:rsidRDefault="00BB0AFF" w:rsidP="00BB0AFF">
      <w:pPr>
        <w:pStyle w:val="BodyText"/>
      </w:pPr>
      <w:r w:rsidRPr="00F6449C">
        <w:t xml:space="preserve">This supplement describes changes to the existing technical framework documents. </w:t>
      </w:r>
    </w:p>
    <w:p w14:paraId="28D8BD5A" w14:textId="77777777" w:rsidR="00BB0AFF" w:rsidRPr="00F6449C" w:rsidRDefault="00BB0AFF" w:rsidP="00BB0AFF">
      <w:pPr>
        <w:pStyle w:val="BodyText"/>
      </w:pPr>
      <w:r w:rsidRPr="00F6449C">
        <w:t>“Boxed” instructions like the sample below indicate to the Volume Editor how to integrate the relevant section(s) into the relevant Technical Framework volume.</w:t>
      </w:r>
    </w:p>
    <w:p w14:paraId="1DE4E2D7" w14:textId="77777777" w:rsidR="00BB0AFF" w:rsidRPr="00F6449C" w:rsidRDefault="00BB0AFF" w:rsidP="00BB0AFF">
      <w:pPr>
        <w:pStyle w:val="EditorInstructions"/>
      </w:pPr>
      <w:r w:rsidRPr="00F6449C">
        <w:t>Amend Section X.X by the following:</w:t>
      </w:r>
    </w:p>
    <w:p w14:paraId="70DF0DF8" w14:textId="77777777" w:rsidR="00BB0AFF" w:rsidRPr="00F6449C" w:rsidRDefault="00BB0AFF" w:rsidP="00BB0AFF">
      <w:pPr>
        <w:pStyle w:val="BodyText"/>
      </w:pPr>
      <w:r w:rsidRPr="00F6449C">
        <w:t xml:space="preserve">Where the amendment adds text, make the added text </w:t>
      </w:r>
      <w:r w:rsidRPr="00F6449C">
        <w:rPr>
          <w:rStyle w:val="InsertText"/>
        </w:rPr>
        <w:t>bold underline</w:t>
      </w:r>
      <w:r w:rsidRPr="00F6449C">
        <w:t xml:space="preserve">. Where the amendment removes text, make the removed text </w:t>
      </w:r>
      <w:r w:rsidRPr="00F6449C">
        <w:rPr>
          <w:rStyle w:val="DeleteText"/>
        </w:rPr>
        <w:t>bold strikethrough</w:t>
      </w:r>
      <w:r w:rsidRPr="00F6449C">
        <w:t>. When entire new sections are added, introduce with editor’s instructions to “add new text” or similar, which for readability are not bolded or underlined.</w:t>
      </w:r>
    </w:p>
    <w:p w14:paraId="3827E851" w14:textId="77777777" w:rsidR="00BB0AFF" w:rsidRPr="00F6449C" w:rsidRDefault="00BB0AFF" w:rsidP="00BB0AFF">
      <w:pPr>
        <w:pStyle w:val="BodyText"/>
      </w:pPr>
    </w:p>
    <w:p w14:paraId="6E0843C4" w14:textId="77777777" w:rsidR="00BB0AFF" w:rsidRPr="00F6449C" w:rsidRDefault="00BB0AFF" w:rsidP="00BB0AFF">
      <w:pPr>
        <w:pStyle w:val="BodyText"/>
      </w:pPr>
      <w:r w:rsidRPr="00F6449C">
        <w:t xml:space="preserve">General information about IHE can be found at: </w:t>
      </w:r>
      <w:hyperlink r:id="rId12" w:history="1">
        <w:r w:rsidRPr="00F6449C">
          <w:rPr>
            <w:rStyle w:val="Hyperlink"/>
          </w:rPr>
          <w:t>http://ihe.net</w:t>
        </w:r>
      </w:hyperlink>
      <w:r w:rsidRPr="00F6449C">
        <w:t>.</w:t>
      </w:r>
    </w:p>
    <w:p w14:paraId="4E1C95F6" w14:textId="77777777" w:rsidR="00BB0AFF" w:rsidRPr="00F6449C" w:rsidRDefault="00BB0AFF" w:rsidP="00BB0AFF">
      <w:pPr>
        <w:pStyle w:val="BodyText"/>
      </w:pPr>
      <w:r w:rsidRPr="00F6449C">
        <w:t xml:space="preserve">Information about the IHE Patient Care Coordination domain can be found at: </w:t>
      </w:r>
      <w:hyperlink r:id="rId13" w:history="1">
        <w:r w:rsidRPr="00F6449C">
          <w:rPr>
            <w:rStyle w:val="Hyperlink"/>
          </w:rPr>
          <w:t>http://ihe.net/IHE_Domains</w:t>
        </w:r>
      </w:hyperlink>
      <w:r w:rsidRPr="00F6449C">
        <w:t>.</w:t>
      </w:r>
    </w:p>
    <w:p w14:paraId="39B1DD9A" w14:textId="77777777" w:rsidR="00BB0AFF" w:rsidRPr="00F6449C" w:rsidRDefault="00BB0AFF" w:rsidP="00BB0AFF">
      <w:pPr>
        <w:pStyle w:val="BodyText"/>
      </w:pPr>
      <w:r w:rsidRPr="00F6449C">
        <w:t xml:space="preserve">Information about the organization of IHE Technical Frameworks and Supplements and the process used to create them can be found at: </w:t>
      </w:r>
      <w:hyperlink r:id="rId14" w:history="1">
        <w:r w:rsidRPr="00F6449C">
          <w:rPr>
            <w:rStyle w:val="Hyperlink"/>
          </w:rPr>
          <w:t>http://ihe.net/IHE_Process</w:t>
        </w:r>
      </w:hyperlink>
      <w:r w:rsidRPr="00F6449C">
        <w:t xml:space="preserve"> and </w:t>
      </w:r>
      <w:hyperlink r:id="rId15" w:history="1">
        <w:r w:rsidRPr="00F6449C">
          <w:rPr>
            <w:rStyle w:val="Hyperlink"/>
          </w:rPr>
          <w:t>http://ihe.net/Profiles</w:t>
        </w:r>
      </w:hyperlink>
      <w:r w:rsidRPr="00F6449C">
        <w:t>.</w:t>
      </w:r>
    </w:p>
    <w:p w14:paraId="778F319C" w14:textId="5FE54AA0" w:rsidR="00BB0AFF" w:rsidRPr="00F6449C" w:rsidRDefault="00BB0AFF" w:rsidP="00BB0AFF">
      <w:pPr>
        <w:pStyle w:val="BodyText"/>
      </w:pPr>
      <w:r w:rsidRPr="00F6449C">
        <w:t xml:space="preserve">The current version of the IHE IT Infrastructure Technical Framework can be found at: </w:t>
      </w:r>
      <w:hyperlink r:id="rId16" w:history="1">
        <w:r w:rsidR="00E447D2">
          <w:rPr>
            <w:rStyle w:val="Hyperlink"/>
          </w:rPr>
          <w:t>http://ihe.net/Technical_Frameworks/</w:t>
        </w:r>
      </w:hyperlink>
      <w:r w:rsidRPr="00F6449C">
        <w:t>.</w:t>
      </w:r>
    </w:p>
    <w:p w14:paraId="4B6F379D" w14:textId="77777777" w:rsidR="00E91C15" w:rsidRPr="00F6449C" w:rsidRDefault="00E91C15" w:rsidP="00BB0AFF">
      <w:pPr>
        <w:pStyle w:val="BodyText"/>
        <w:rPr>
          <w:i/>
        </w:rPr>
      </w:pPr>
    </w:p>
    <w:p w14:paraId="04B56B50" w14:textId="77777777" w:rsidR="00BE5916" w:rsidRPr="00F6449C" w:rsidRDefault="00BE5916" w:rsidP="000470A5">
      <w:pPr>
        <w:pStyle w:val="BodyText"/>
      </w:pPr>
    </w:p>
    <w:p w14:paraId="3EE29768" w14:textId="77777777" w:rsidR="00D85A7B" w:rsidRPr="00F6449C" w:rsidRDefault="009813A1" w:rsidP="00597DB2">
      <w:pPr>
        <w:pStyle w:val="TOCHeading"/>
      </w:pPr>
      <w:r w:rsidRPr="00F6449C">
        <w:br w:type="page"/>
      </w:r>
      <w:r w:rsidR="00D85A7B" w:rsidRPr="00F6449C">
        <w:lastRenderedPageBreak/>
        <w:t>C</w:t>
      </w:r>
      <w:r w:rsidR="00060D78" w:rsidRPr="00F6449C">
        <w:t>ONTENTS</w:t>
      </w:r>
    </w:p>
    <w:p w14:paraId="15D7453A" w14:textId="77777777" w:rsidR="00A20AE7" w:rsidRPr="00F6449C" w:rsidRDefault="00A20AE7" w:rsidP="00DF2817"/>
    <w:bookmarkStart w:id="0" w:name="_GoBack"/>
    <w:bookmarkEnd w:id="0"/>
    <w:p w14:paraId="66F795B2" w14:textId="77777777" w:rsidR="00D646F0" w:rsidRDefault="00A20AE7">
      <w:pPr>
        <w:pStyle w:val="TOC1"/>
        <w:rPr>
          <w:rFonts w:asciiTheme="minorHAnsi" w:eastAsiaTheme="minorEastAsia" w:hAnsiTheme="minorHAnsi" w:cstheme="minorBidi"/>
          <w:noProof/>
          <w:sz w:val="22"/>
          <w:szCs w:val="22"/>
        </w:rPr>
      </w:pPr>
      <w:r w:rsidRPr="00F6449C">
        <w:fldChar w:fldCharType="begin"/>
      </w:r>
      <w:r w:rsidRPr="00F6449C">
        <w:instrText xml:space="preserve"> TOC \o "2-7" \h \z \t "Heading 1,1,Appendix Heading 2,2,Appendix Heading 1,1,Appendix Heading 3,3,Glossary,1,Part Title,1" </w:instrText>
      </w:r>
      <w:r w:rsidRPr="00F6449C">
        <w:fldChar w:fldCharType="separate"/>
      </w:r>
      <w:hyperlink w:anchor="_Toc425363589" w:history="1">
        <w:r w:rsidR="00D646F0" w:rsidRPr="0066164F">
          <w:rPr>
            <w:rStyle w:val="Hyperlink"/>
            <w:noProof/>
          </w:rPr>
          <w:t>Introduction to this Supplement</w:t>
        </w:r>
        <w:r w:rsidR="00D646F0">
          <w:rPr>
            <w:noProof/>
            <w:webHidden/>
          </w:rPr>
          <w:tab/>
        </w:r>
        <w:r w:rsidR="00D646F0">
          <w:rPr>
            <w:noProof/>
            <w:webHidden/>
          </w:rPr>
          <w:fldChar w:fldCharType="begin"/>
        </w:r>
        <w:r w:rsidR="00D646F0">
          <w:rPr>
            <w:noProof/>
            <w:webHidden/>
          </w:rPr>
          <w:instrText xml:space="preserve"> PAGEREF _Toc425363589 \h </w:instrText>
        </w:r>
        <w:r w:rsidR="00D646F0">
          <w:rPr>
            <w:noProof/>
            <w:webHidden/>
          </w:rPr>
        </w:r>
        <w:r w:rsidR="00D646F0">
          <w:rPr>
            <w:noProof/>
            <w:webHidden/>
          </w:rPr>
          <w:fldChar w:fldCharType="separate"/>
        </w:r>
        <w:r w:rsidR="00D646F0">
          <w:rPr>
            <w:noProof/>
            <w:webHidden/>
          </w:rPr>
          <w:t>6</w:t>
        </w:r>
        <w:r w:rsidR="00D646F0">
          <w:rPr>
            <w:noProof/>
            <w:webHidden/>
          </w:rPr>
          <w:fldChar w:fldCharType="end"/>
        </w:r>
      </w:hyperlink>
    </w:p>
    <w:p w14:paraId="4336B01E" w14:textId="77777777" w:rsidR="00D646F0" w:rsidRDefault="00D646F0">
      <w:pPr>
        <w:pStyle w:val="TOC2"/>
        <w:rPr>
          <w:rFonts w:asciiTheme="minorHAnsi" w:eastAsiaTheme="minorEastAsia" w:hAnsiTheme="minorHAnsi" w:cstheme="minorBidi"/>
          <w:noProof/>
          <w:sz w:val="22"/>
          <w:szCs w:val="22"/>
        </w:rPr>
      </w:pPr>
      <w:hyperlink w:anchor="_Toc425363590" w:history="1">
        <w:r w:rsidRPr="0066164F">
          <w:rPr>
            <w:rStyle w:val="Hyperlink"/>
            <w:noProof/>
          </w:rPr>
          <w:t>Open Issues and Questions</w:t>
        </w:r>
        <w:r>
          <w:rPr>
            <w:noProof/>
            <w:webHidden/>
          </w:rPr>
          <w:tab/>
        </w:r>
        <w:r>
          <w:rPr>
            <w:noProof/>
            <w:webHidden/>
          </w:rPr>
          <w:fldChar w:fldCharType="begin"/>
        </w:r>
        <w:r>
          <w:rPr>
            <w:noProof/>
            <w:webHidden/>
          </w:rPr>
          <w:instrText xml:space="preserve"> PAGEREF _Toc425363590 \h </w:instrText>
        </w:r>
        <w:r>
          <w:rPr>
            <w:noProof/>
            <w:webHidden/>
          </w:rPr>
        </w:r>
        <w:r>
          <w:rPr>
            <w:noProof/>
            <w:webHidden/>
          </w:rPr>
          <w:fldChar w:fldCharType="separate"/>
        </w:r>
        <w:r>
          <w:rPr>
            <w:noProof/>
            <w:webHidden/>
          </w:rPr>
          <w:t>6</w:t>
        </w:r>
        <w:r>
          <w:rPr>
            <w:noProof/>
            <w:webHidden/>
          </w:rPr>
          <w:fldChar w:fldCharType="end"/>
        </w:r>
      </w:hyperlink>
    </w:p>
    <w:p w14:paraId="240F34A9" w14:textId="77777777" w:rsidR="00D646F0" w:rsidRDefault="00D646F0">
      <w:pPr>
        <w:pStyle w:val="TOC2"/>
        <w:rPr>
          <w:rFonts w:asciiTheme="minorHAnsi" w:eastAsiaTheme="minorEastAsia" w:hAnsiTheme="minorHAnsi" w:cstheme="minorBidi"/>
          <w:noProof/>
          <w:sz w:val="22"/>
          <w:szCs w:val="22"/>
        </w:rPr>
      </w:pPr>
      <w:hyperlink w:anchor="_Toc425363591" w:history="1">
        <w:r w:rsidRPr="0066164F">
          <w:rPr>
            <w:rStyle w:val="Hyperlink"/>
            <w:noProof/>
          </w:rPr>
          <w:t>Closed Issues</w:t>
        </w:r>
        <w:r>
          <w:rPr>
            <w:noProof/>
            <w:webHidden/>
          </w:rPr>
          <w:tab/>
        </w:r>
        <w:r>
          <w:rPr>
            <w:noProof/>
            <w:webHidden/>
          </w:rPr>
          <w:fldChar w:fldCharType="begin"/>
        </w:r>
        <w:r>
          <w:rPr>
            <w:noProof/>
            <w:webHidden/>
          </w:rPr>
          <w:instrText xml:space="preserve"> PAGEREF _Toc425363591 \h </w:instrText>
        </w:r>
        <w:r>
          <w:rPr>
            <w:noProof/>
            <w:webHidden/>
          </w:rPr>
        </w:r>
        <w:r>
          <w:rPr>
            <w:noProof/>
            <w:webHidden/>
          </w:rPr>
          <w:fldChar w:fldCharType="separate"/>
        </w:r>
        <w:r>
          <w:rPr>
            <w:noProof/>
            <w:webHidden/>
          </w:rPr>
          <w:t>6</w:t>
        </w:r>
        <w:r>
          <w:rPr>
            <w:noProof/>
            <w:webHidden/>
          </w:rPr>
          <w:fldChar w:fldCharType="end"/>
        </w:r>
      </w:hyperlink>
    </w:p>
    <w:p w14:paraId="7663EEFD" w14:textId="77777777" w:rsidR="00D646F0" w:rsidRDefault="00D646F0">
      <w:pPr>
        <w:pStyle w:val="TOC1"/>
        <w:rPr>
          <w:rFonts w:asciiTheme="minorHAnsi" w:eastAsiaTheme="minorEastAsia" w:hAnsiTheme="minorHAnsi" w:cstheme="minorBidi"/>
          <w:noProof/>
          <w:sz w:val="22"/>
          <w:szCs w:val="22"/>
        </w:rPr>
      </w:pPr>
      <w:hyperlink w:anchor="_Toc425363592" w:history="1">
        <w:r w:rsidRPr="0066164F">
          <w:rPr>
            <w:rStyle w:val="Hyperlink"/>
            <w:noProof/>
          </w:rPr>
          <w:t>General Introduction</w:t>
        </w:r>
        <w:r>
          <w:rPr>
            <w:noProof/>
            <w:webHidden/>
          </w:rPr>
          <w:tab/>
        </w:r>
        <w:r>
          <w:rPr>
            <w:noProof/>
            <w:webHidden/>
          </w:rPr>
          <w:fldChar w:fldCharType="begin"/>
        </w:r>
        <w:r>
          <w:rPr>
            <w:noProof/>
            <w:webHidden/>
          </w:rPr>
          <w:instrText xml:space="preserve"> PAGEREF _Toc425363592 \h </w:instrText>
        </w:r>
        <w:r>
          <w:rPr>
            <w:noProof/>
            <w:webHidden/>
          </w:rPr>
        </w:r>
        <w:r>
          <w:rPr>
            <w:noProof/>
            <w:webHidden/>
          </w:rPr>
          <w:fldChar w:fldCharType="separate"/>
        </w:r>
        <w:r>
          <w:rPr>
            <w:noProof/>
            <w:webHidden/>
          </w:rPr>
          <w:t>12</w:t>
        </w:r>
        <w:r>
          <w:rPr>
            <w:noProof/>
            <w:webHidden/>
          </w:rPr>
          <w:fldChar w:fldCharType="end"/>
        </w:r>
      </w:hyperlink>
    </w:p>
    <w:p w14:paraId="72D45791" w14:textId="77777777" w:rsidR="00D646F0" w:rsidRDefault="00D646F0">
      <w:pPr>
        <w:pStyle w:val="TOC1"/>
        <w:rPr>
          <w:rFonts w:asciiTheme="minorHAnsi" w:eastAsiaTheme="minorEastAsia" w:hAnsiTheme="minorHAnsi" w:cstheme="minorBidi"/>
          <w:noProof/>
          <w:sz w:val="22"/>
          <w:szCs w:val="22"/>
        </w:rPr>
      </w:pPr>
      <w:hyperlink w:anchor="_Toc425363593" w:history="1">
        <w:r w:rsidRPr="0066164F">
          <w:rPr>
            <w:rStyle w:val="Hyperlink"/>
            <w:noProof/>
          </w:rPr>
          <w:t>Appendix A - Actor Summary Definitions</w:t>
        </w:r>
        <w:r>
          <w:rPr>
            <w:noProof/>
            <w:webHidden/>
          </w:rPr>
          <w:tab/>
        </w:r>
        <w:r>
          <w:rPr>
            <w:noProof/>
            <w:webHidden/>
          </w:rPr>
          <w:fldChar w:fldCharType="begin"/>
        </w:r>
        <w:r>
          <w:rPr>
            <w:noProof/>
            <w:webHidden/>
          </w:rPr>
          <w:instrText xml:space="preserve"> PAGEREF _Toc425363593 \h </w:instrText>
        </w:r>
        <w:r>
          <w:rPr>
            <w:noProof/>
            <w:webHidden/>
          </w:rPr>
        </w:r>
        <w:r>
          <w:rPr>
            <w:noProof/>
            <w:webHidden/>
          </w:rPr>
          <w:fldChar w:fldCharType="separate"/>
        </w:r>
        <w:r>
          <w:rPr>
            <w:noProof/>
            <w:webHidden/>
          </w:rPr>
          <w:t>12</w:t>
        </w:r>
        <w:r>
          <w:rPr>
            <w:noProof/>
            <w:webHidden/>
          </w:rPr>
          <w:fldChar w:fldCharType="end"/>
        </w:r>
      </w:hyperlink>
    </w:p>
    <w:p w14:paraId="57305906" w14:textId="77777777" w:rsidR="00D646F0" w:rsidRDefault="00D646F0">
      <w:pPr>
        <w:pStyle w:val="TOC1"/>
        <w:rPr>
          <w:rFonts w:asciiTheme="minorHAnsi" w:eastAsiaTheme="minorEastAsia" w:hAnsiTheme="minorHAnsi" w:cstheme="minorBidi"/>
          <w:noProof/>
          <w:sz w:val="22"/>
          <w:szCs w:val="22"/>
        </w:rPr>
      </w:pPr>
      <w:hyperlink w:anchor="_Toc425363594" w:history="1">
        <w:r w:rsidRPr="0066164F">
          <w:rPr>
            <w:rStyle w:val="Hyperlink"/>
            <w:noProof/>
          </w:rPr>
          <w:t>Appendix B - Transaction Summary Definitions</w:t>
        </w:r>
        <w:r>
          <w:rPr>
            <w:noProof/>
            <w:webHidden/>
          </w:rPr>
          <w:tab/>
        </w:r>
        <w:r>
          <w:rPr>
            <w:noProof/>
            <w:webHidden/>
          </w:rPr>
          <w:fldChar w:fldCharType="begin"/>
        </w:r>
        <w:r>
          <w:rPr>
            <w:noProof/>
            <w:webHidden/>
          </w:rPr>
          <w:instrText xml:space="preserve"> PAGEREF _Toc425363594 \h </w:instrText>
        </w:r>
        <w:r>
          <w:rPr>
            <w:noProof/>
            <w:webHidden/>
          </w:rPr>
        </w:r>
        <w:r>
          <w:rPr>
            <w:noProof/>
            <w:webHidden/>
          </w:rPr>
          <w:fldChar w:fldCharType="separate"/>
        </w:r>
        <w:r>
          <w:rPr>
            <w:noProof/>
            <w:webHidden/>
          </w:rPr>
          <w:t>12</w:t>
        </w:r>
        <w:r>
          <w:rPr>
            <w:noProof/>
            <w:webHidden/>
          </w:rPr>
          <w:fldChar w:fldCharType="end"/>
        </w:r>
      </w:hyperlink>
    </w:p>
    <w:p w14:paraId="74D4250D" w14:textId="77777777" w:rsidR="00D646F0" w:rsidRDefault="00D646F0">
      <w:pPr>
        <w:pStyle w:val="TOC1"/>
        <w:rPr>
          <w:rFonts w:asciiTheme="minorHAnsi" w:eastAsiaTheme="minorEastAsia" w:hAnsiTheme="minorHAnsi" w:cstheme="minorBidi"/>
          <w:noProof/>
          <w:sz w:val="22"/>
          <w:szCs w:val="22"/>
        </w:rPr>
      </w:pPr>
      <w:hyperlink w:anchor="_Toc425363595" w:history="1">
        <w:r w:rsidRPr="0066164F">
          <w:rPr>
            <w:rStyle w:val="Hyperlink"/>
            <w:noProof/>
          </w:rPr>
          <w:t>Glossary</w:t>
        </w:r>
        <w:r>
          <w:rPr>
            <w:noProof/>
            <w:webHidden/>
          </w:rPr>
          <w:tab/>
        </w:r>
        <w:r>
          <w:rPr>
            <w:noProof/>
            <w:webHidden/>
          </w:rPr>
          <w:fldChar w:fldCharType="begin"/>
        </w:r>
        <w:r>
          <w:rPr>
            <w:noProof/>
            <w:webHidden/>
          </w:rPr>
          <w:instrText xml:space="preserve"> PAGEREF _Toc425363595 \h </w:instrText>
        </w:r>
        <w:r>
          <w:rPr>
            <w:noProof/>
            <w:webHidden/>
          </w:rPr>
        </w:r>
        <w:r>
          <w:rPr>
            <w:noProof/>
            <w:webHidden/>
          </w:rPr>
          <w:fldChar w:fldCharType="separate"/>
        </w:r>
        <w:r>
          <w:rPr>
            <w:noProof/>
            <w:webHidden/>
          </w:rPr>
          <w:t>12</w:t>
        </w:r>
        <w:r>
          <w:rPr>
            <w:noProof/>
            <w:webHidden/>
          </w:rPr>
          <w:fldChar w:fldCharType="end"/>
        </w:r>
      </w:hyperlink>
    </w:p>
    <w:p w14:paraId="099E56D1" w14:textId="77777777" w:rsidR="00D646F0" w:rsidRDefault="00D646F0">
      <w:pPr>
        <w:pStyle w:val="TOC1"/>
        <w:rPr>
          <w:rFonts w:asciiTheme="minorHAnsi" w:eastAsiaTheme="minorEastAsia" w:hAnsiTheme="minorHAnsi" w:cstheme="minorBidi"/>
          <w:noProof/>
          <w:sz w:val="22"/>
          <w:szCs w:val="22"/>
        </w:rPr>
      </w:pPr>
      <w:hyperlink w:anchor="_Toc425363596" w:history="1">
        <w:r w:rsidRPr="0066164F">
          <w:rPr>
            <w:rStyle w:val="Hyperlink"/>
            <w:noProof/>
          </w:rPr>
          <w:t>Volume 1 – Profiles</w:t>
        </w:r>
        <w:r>
          <w:rPr>
            <w:noProof/>
            <w:webHidden/>
          </w:rPr>
          <w:tab/>
        </w:r>
        <w:r>
          <w:rPr>
            <w:noProof/>
            <w:webHidden/>
          </w:rPr>
          <w:fldChar w:fldCharType="begin"/>
        </w:r>
        <w:r>
          <w:rPr>
            <w:noProof/>
            <w:webHidden/>
          </w:rPr>
          <w:instrText xml:space="preserve"> PAGEREF _Toc425363596 \h </w:instrText>
        </w:r>
        <w:r>
          <w:rPr>
            <w:noProof/>
            <w:webHidden/>
          </w:rPr>
        </w:r>
        <w:r>
          <w:rPr>
            <w:noProof/>
            <w:webHidden/>
          </w:rPr>
          <w:fldChar w:fldCharType="separate"/>
        </w:r>
        <w:r>
          <w:rPr>
            <w:noProof/>
            <w:webHidden/>
          </w:rPr>
          <w:t>14</w:t>
        </w:r>
        <w:r>
          <w:rPr>
            <w:noProof/>
            <w:webHidden/>
          </w:rPr>
          <w:fldChar w:fldCharType="end"/>
        </w:r>
      </w:hyperlink>
    </w:p>
    <w:p w14:paraId="1A754367" w14:textId="77777777" w:rsidR="00D646F0" w:rsidRDefault="00D646F0">
      <w:pPr>
        <w:pStyle w:val="TOC2"/>
        <w:rPr>
          <w:rFonts w:asciiTheme="minorHAnsi" w:eastAsiaTheme="minorEastAsia" w:hAnsiTheme="minorHAnsi" w:cstheme="minorBidi"/>
          <w:noProof/>
          <w:sz w:val="22"/>
          <w:szCs w:val="22"/>
        </w:rPr>
      </w:pPr>
      <w:hyperlink w:anchor="_Toc425363597" w:history="1">
        <w:r w:rsidRPr="0066164F">
          <w:rPr>
            <w:rStyle w:val="Hyperlink"/>
            <w:noProof/>
          </w:rPr>
          <w:t>Copyright Licenses</w:t>
        </w:r>
        <w:r>
          <w:rPr>
            <w:noProof/>
            <w:webHidden/>
          </w:rPr>
          <w:tab/>
        </w:r>
        <w:r>
          <w:rPr>
            <w:noProof/>
            <w:webHidden/>
          </w:rPr>
          <w:fldChar w:fldCharType="begin"/>
        </w:r>
        <w:r>
          <w:rPr>
            <w:noProof/>
            <w:webHidden/>
          </w:rPr>
          <w:instrText xml:space="preserve"> PAGEREF _Toc425363597 \h </w:instrText>
        </w:r>
        <w:r>
          <w:rPr>
            <w:noProof/>
            <w:webHidden/>
          </w:rPr>
        </w:r>
        <w:r>
          <w:rPr>
            <w:noProof/>
            <w:webHidden/>
          </w:rPr>
          <w:fldChar w:fldCharType="separate"/>
        </w:r>
        <w:r>
          <w:rPr>
            <w:noProof/>
            <w:webHidden/>
          </w:rPr>
          <w:t>14</w:t>
        </w:r>
        <w:r>
          <w:rPr>
            <w:noProof/>
            <w:webHidden/>
          </w:rPr>
          <w:fldChar w:fldCharType="end"/>
        </w:r>
      </w:hyperlink>
    </w:p>
    <w:p w14:paraId="1FA79818" w14:textId="77777777" w:rsidR="00D646F0" w:rsidRDefault="00D646F0">
      <w:pPr>
        <w:pStyle w:val="TOC2"/>
        <w:rPr>
          <w:rFonts w:asciiTheme="minorHAnsi" w:eastAsiaTheme="minorEastAsia" w:hAnsiTheme="minorHAnsi" w:cstheme="minorBidi"/>
          <w:noProof/>
          <w:sz w:val="22"/>
          <w:szCs w:val="22"/>
        </w:rPr>
      </w:pPr>
      <w:hyperlink w:anchor="_Toc425363598" w:history="1">
        <w:r w:rsidRPr="0066164F">
          <w:rPr>
            <w:rStyle w:val="Hyperlink"/>
            <w:noProof/>
          </w:rPr>
          <w:t>Domain-specific additions</w:t>
        </w:r>
        <w:r>
          <w:rPr>
            <w:noProof/>
            <w:webHidden/>
          </w:rPr>
          <w:tab/>
        </w:r>
        <w:r>
          <w:rPr>
            <w:noProof/>
            <w:webHidden/>
          </w:rPr>
          <w:fldChar w:fldCharType="begin"/>
        </w:r>
        <w:r>
          <w:rPr>
            <w:noProof/>
            <w:webHidden/>
          </w:rPr>
          <w:instrText xml:space="preserve"> PAGEREF _Toc425363598 \h </w:instrText>
        </w:r>
        <w:r>
          <w:rPr>
            <w:noProof/>
            <w:webHidden/>
          </w:rPr>
        </w:r>
        <w:r>
          <w:rPr>
            <w:noProof/>
            <w:webHidden/>
          </w:rPr>
          <w:fldChar w:fldCharType="separate"/>
        </w:r>
        <w:r>
          <w:rPr>
            <w:noProof/>
            <w:webHidden/>
          </w:rPr>
          <w:t>14</w:t>
        </w:r>
        <w:r>
          <w:rPr>
            <w:noProof/>
            <w:webHidden/>
          </w:rPr>
          <w:fldChar w:fldCharType="end"/>
        </w:r>
      </w:hyperlink>
    </w:p>
    <w:p w14:paraId="7B8283BE" w14:textId="77777777" w:rsidR="00D646F0" w:rsidRDefault="00D646F0">
      <w:pPr>
        <w:pStyle w:val="TOC1"/>
        <w:rPr>
          <w:rFonts w:asciiTheme="minorHAnsi" w:eastAsiaTheme="minorEastAsia" w:hAnsiTheme="minorHAnsi" w:cstheme="minorBidi"/>
          <w:noProof/>
          <w:sz w:val="22"/>
          <w:szCs w:val="22"/>
        </w:rPr>
      </w:pPr>
      <w:hyperlink w:anchor="_Toc425363599" w:history="1">
        <w:r w:rsidRPr="0066164F">
          <w:rPr>
            <w:rStyle w:val="Hyperlink"/>
            <w:noProof/>
          </w:rPr>
          <w:t>X Reconciliation of Clinical Content and Care Providers (RECON) Profile</w:t>
        </w:r>
        <w:r>
          <w:rPr>
            <w:noProof/>
            <w:webHidden/>
          </w:rPr>
          <w:tab/>
        </w:r>
        <w:r>
          <w:rPr>
            <w:noProof/>
            <w:webHidden/>
          </w:rPr>
          <w:fldChar w:fldCharType="begin"/>
        </w:r>
        <w:r>
          <w:rPr>
            <w:noProof/>
            <w:webHidden/>
          </w:rPr>
          <w:instrText xml:space="preserve"> PAGEREF _Toc425363599 \h </w:instrText>
        </w:r>
        <w:r>
          <w:rPr>
            <w:noProof/>
            <w:webHidden/>
          </w:rPr>
        </w:r>
        <w:r>
          <w:rPr>
            <w:noProof/>
            <w:webHidden/>
          </w:rPr>
          <w:fldChar w:fldCharType="separate"/>
        </w:r>
        <w:r>
          <w:rPr>
            <w:noProof/>
            <w:webHidden/>
          </w:rPr>
          <w:t>15</w:t>
        </w:r>
        <w:r>
          <w:rPr>
            <w:noProof/>
            <w:webHidden/>
          </w:rPr>
          <w:fldChar w:fldCharType="end"/>
        </w:r>
      </w:hyperlink>
    </w:p>
    <w:p w14:paraId="5905049C" w14:textId="77777777" w:rsidR="00D646F0" w:rsidRDefault="00D646F0">
      <w:pPr>
        <w:pStyle w:val="TOC2"/>
        <w:rPr>
          <w:rFonts w:asciiTheme="minorHAnsi" w:eastAsiaTheme="minorEastAsia" w:hAnsiTheme="minorHAnsi" w:cstheme="minorBidi"/>
          <w:noProof/>
          <w:sz w:val="22"/>
          <w:szCs w:val="22"/>
        </w:rPr>
      </w:pPr>
      <w:hyperlink w:anchor="_Toc425363600" w:history="1">
        <w:r w:rsidRPr="0066164F">
          <w:rPr>
            <w:rStyle w:val="Hyperlink"/>
            <w:noProof/>
          </w:rPr>
          <w:t>X.1 RECON Actors, Transactions, and Content Modules</w:t>
        </w:r>
        <w:r>
          <w:rPr>
            <w:noProof/>
            <w:webHidden/>
          </w:rPr>
          <w:tab/>
        </w:r>
        <w:r>
          <w:rPr>
            <w:noProof/>
            <w:webHidden/>
          </w:rPr>
          <w:fldChar w:fldCharType="begin"/>
        </w:r>
        <w:r>
          <w:rPr>
            <w:noProof/>
            <w:webHidden/>
          </w:rPr>
          <w:instrText xml:space="preserve"> PAGEREF _Toc425363600 \h </w:instrText>
        </w:r>
        <w:r>
          <w:rPr>
            <w:noProof/>
            <w:webHidden/>
          </w:rPr>
        </w:r>
        <w:r>
          <w:rPr>
            <w:noProof/>
            <w:webHidden/>
          </w:rPr>
          <w:fldChar w:fldCharType="separate"/>
        </w:r>
        <w:r>
          <w:rPr>
            <w:noProof/>
            <w:webHidden/>
          </w:rPr>
          <w:t>17</w:t>
        </w:r>
        <w:r>
          <w:rPr>
            <w:noProof/>
            <w:webHidden/>
          </w:rPr>
          <w:fldChar w:fldCharType="end"/>
        </w:r>
      </w:hyperlink>
    </w:p>
    <w:p w14:paraId="308EC6CA" w14:textId="77777777" w:rsidR="00D646F0" w:rsidRDefault="00D646F0">
      <w:pPr>
        <w:pStyle w:val="TOC3"/>
        <w:rPr>
          <w:rFonts w:asciiTheme="minorHAnsi" w:eastAsiaTheme="minorEastAsia" w:hAnsiTheme="minorHAnsi" w:cstheme="minorBidi"/>
          <w:noProof/>
          <w:sz w:val="22"/>
          <w:szCs w:val="22"/>
        </w:rPr>
      </w:pPr>
      <w:hyperlink w:anchor="_Toc425363601" w:history="1">
        <w:r w:rsidRPr="0066164F">
          <w:rPr>
            <w:rStyle w:val="Hyperlink"/>
            <w:bCs/>
            <w:noProof/>
          </w:rPr>
          <w:t>X.1.1 Actor Descriptions and Actor Profile Requirements</w:t>
        </w:r>
        <w:r>
          <w:rPr>
            <w:noProof/>
            <w:webHidden/>
          </w:rPr>
          <w:tab/>
        </w:r>
        <w:r>
          <w:rPr>
            <w:noProof/>
            <w:webHidden/>
          </w:rPr>
          <w:fldChar w:fldCharType="begin"/>
        </w:r>
        <w:r>
          <w:rPr>
            <w:noProof/>
            <w:webHidden/>
          </w:rPr>
          <w:instrText xml:space="preserve"> PAGEREF _Toc425363601 \h </w:instrText>
        </w:r>
        <w:r>
          <w:rPr>
            <w:noProof/>
            <w:webHidden/>
          </w:rPr>
        </w:r>
        <w:r>
          <w:rPr>
            <w:noProof/>
            <w:webHidden/>
          </w:rPr>
          <w:fldChar w:fldCharType="separate"/>
        </w:r>
        <w:r>
          <w:rPr>
            <w:noProof/>
            <w:webHidden/>
          </w:rPr>
          <w:t>19</w:t>
        </w:r>
        <w:r>
          <w:rPr>
            <w:noProof/>
            <w:webHidden/>
          </w:rPr>
          <w:fldChar w:fldCharType="end"/>
        </w:r>
      </w:hyperlink>
    </w:p>
    <w:p w14:paraId="706CFF5C" w14:textId="77777777" w:rsidR="00D646F0" w:rsidRDefault="00D646F0">
      <w:pPr>
        <w:pStyle w:val="TOC4"/>
        <w:rPr>
          <w:rFonts w:asciiTheme="minorHAnsi" w:eastAsiaTheme="minorEastAsia" w:hAnsiTheme="minorHAnsi" w:cstheme="minorBidi"/>
          <w:noProof/>
          <w:sz w:val="22"/>
          <w:szCs w:val="22"/>
        </w:rPr>
      </w:pPr>
      <w:hyperlink w:anchor="_Toc425363602" w:history="1">
        <w:r w:rsidRPr="0066164F">
          <w:rPr>
            <w:rStyle w:val="Hyperlink"/>
            <w:noProof/>
          </w:rPr>
          <w:t>X.1.1.1 Reconciliation Agent</w:t>
        </w:r>
        <w:r>
          <w:rPr>
            <w:noProof/>
            <w:webHidden/>
          </w:rPr>
          <w:tab/>
        </w:r>
        <w:r>
          <w:rPr>
            <w:noProof/>
            <w:webHidden/>
          </w:rPr>
          <w:fldChar w:fldCharType="begin"/>
        </w:r>
        <w:r>
          <w:rPr>
            <w:noProof/>
            <w:webHidden/>
          </w:rPr>
          <w:instrText xml:space="preserve"> PAGEREF _Toc425363602 \h </w:instrText>
        </w:r>
        <w:r>
          <w:rPr>
            <w:noProof/>
            <w:webHidden/>
          </w:rPr>
        </w:r>
        <w:r>
          <w:rPr>
            <w:noProof/>
            <w:webHidden/>
          </w:rPr>
          <w:fldChar w:fldCharType="separate"/>
        </w:r>
        <w:r>
          <w:rPr>
            <w:noProof/>
            <w:webHidden/>
          </w:rPr>
          <w:t>19</w:t>
        </w:r>
        <w:r>
          <w:rPr>
            <w:noProof/>
            <w:webHidden/>
          </w:rPr>
          <w:fldChar w:fldCharType="end"/>
        </w:r>
      </w:hyperlink>
    </w:p>
    <w:p w14:paraId="208D4D4E" w14:textId="77777777" w:rsidR="00D646F0" w:rsidRDefault="00D646F0">
      <w:pPr>
        <w:pStyle w:val="TOC4"/>
        <w:rPr>
          <w:rFonts w:asciiTheme="minorHAnsi" w:eastAsiaTheme="minorEastAsia" w:hAnsiTheme="minorHAnsi" w:cstheme="minorBidi"/>
          <w:noProof/>
          <w:sz w:val="22"/>
          <w:szCs w:val="22"/>
        </w:rPr>
      </w:pPr>
      <w:hyperlink w:anchor="_Toc425363603" w:history="1">
        <w:r w:rsidRPr="0066164F">
          <w:rPr>
            <w:rStyle w:val="Hyperlink"/>
            <w:noProof/>
          </w:rPr>
          <w:t>X.1.1.2 Content Consumer</w:t>
        </w:r>
        <w:r>
          <w:rPr>
            <w:noProof/>
            <w:webHidden/>
          </w:rPr>
          <w:tab/>
        </w:r>
        <w:r>
          <w:rPr>
            <w:noProof/>
            <w:webHidden/>
          </w:rPr>
          <w:fldChar w:fldCharType="begin"/>
        </w:r>
        <w:r>
          <w:rPr>
            <w:noProof/>
            <w:webHidden/>
          </w:rPr>
          <w:instrText xml:space="preserve"> PAGEREF _Toc425363603 \h </w:instrText>
        </w:r>
        <w:r>
          <w:rPr>
            <w:noProof/>
            <w:webHidden/>
          </w:rPr>
        </w:r>
        <w:r>
          <w:rPr>
            <w:noProof/>
            <w:webHidden/>
          </w:rPr>
          <w:fldChar w:fldCharType="separate"/>
        </w:r>
        <w:r>
          <w:rPr>
            <w:noProof/>
            <w:webHidden/>
          </w:rPr>
          <w:t>20</w:t>
        </w:r>
        <w:r>
          <w:rPr>
            <w:noProof/>
            <w:webHidden/>
          </w:rPr>
          <w:fldChar w:fldCharType="end"/>
        </w:r>
      </w:hyperlink>
    </w:p>
    <w:p w14:paraId="67DB7DEE" w14:textId="77777777" w:rsidR="00D646F0" w:rsidRDefault="00D646F0">
      <w:pPr>
        <w:pStyle w:val="TOC4"/>
        <w:rPr>
          <w:rFonts w:asciiTheme="minorHAnsi" w:eastAsiaTheme="minorEastAsia" w:hAnsiTheme="minorHAnsi" w:cstheme="minorBidi"/>
          <w:noProof/>
          <w:sz w:val="22"/>
          <w:szCs w:val="22"/>
        </w:rPr>
      </w:pPr>
      <w:hyperlink w:anchor="_Toc425363604" w:history="1">
        <w:r w:rsidRPr="0066164F">
          <w:rPr>
            <w:rStyle w:val="Hyperlink"/>
            <w:noProof/>
          </w:rPr>
          <w:t>X.1.1.3 Content Creator</w:t>
        </w:r>
        <w:r>
          <w:rPr>
            <w:noProof/>
            <w:webHidden/>
          </w:rPr>
          <w:tab/>
        </w:r>
        <w:r>
          <w:rPr>
            <w:noProof/>
            <w:webHidden/>
          </w:rPr>
          <w:fldChar w:fldCharType="begin"/>
        </w:r>
        <w:r>
          <w:rPr>
            <w:noProof/>
            <w:webHidden/>
          </w:rPr>
          <w:instrText xml:space="preserve"> PAGEREF _Toc425363604 \h </w:instrText>
        </w:r>
        <w:r>
          <w:rPr>
            <w:noProof/>
            <w:webHidden/>
          </w:rPr>
        </w:r>
        <w:r>
          <w:rPr>
            <w:noProof/>
            <w:webHidden/>
          </w:rPr>
          <w:fldChar w:fldCharType="separate"/>
        </w:r>
        <w:r>
          <w:rPr>
            <w:noProof/>
            <w:webHidden/>
          </w:rPr>
          <w:t>20</w:t>
        </w:r>
        <w:r>
          <w:rPr>
            <w:noProof/>
            <w:webHidden/>
          </w:rPr>
          <w:fldChar w:fldCharType="end"/>
        </w:r>
      </w:hyperlink>
    </w:p>
    <w:p w14:paraId="6A7AF012" w14:textId="77777777" w:rsidR="00D646F0" w:rsidRDefault="00D646F0">
      <w:pPr>
        <w:pStyle w:val="TOC4"/>
        <w:rPr>
          <w:rFonts w:asciiTheme="minorHAnsi" w:eastAsiaTheme="minorEastAsia" w:hAnsiTheme="minorHAnsi" w:cstheme="minorBidi"/>
          <w:noProof/>
          <w:sz w:val="22"/>
          <w:szCs w:val="22"/>
        </w:rPr>
      </w:pPr>
      <w:hyperlink w:anchor="_Toc425363605" w:history="1">
        <w:r w:rsidRPr="0066164F">
          <w:rPr>
            <w:rStyle w:val="Hyperlink"/>
            <w:noProof/>
          </w:rPr>
          <w:t>X.1.1.4 Clinical Data Source</w:t>
        </w:r>
        <w:r>
          <w:rPr>
            <w:noProof/>
            <w:webHidden/>
          </w:rPr>
          <w:tab/>
        </w:r>
        <w:r>
          <w:rPr>
            <w:noProof/>
            <w:webHidden/>
          </w:rPr>
          <w:fldChar w:fldCharType="begin"/>
        </w:r>
        <w:r>
          <w:rPr>
            <w:noProof/>
            <w:webHidden/>
          </w:rPr>
          <w:instrText xml:space="preserve"> PAGEREF _Toc425363605 \h </w:instrText>
        </w:r>
        <w:r>
          <w:rPr>
            <w:noProof/>
            <w:webHidden/>
          </w:rPr>
        </w:r>
        <w:r>
          <w:rPr>
            <w:noProof/>
            <w:webHidden/>
          </w:rPr>
          <w:fldChar w:fldCharType="separate"/>
        </w:r>
        <w:r>
          <w:rPr>
            <w:noProof/>
            <w:webHidden/>
          </w:rPr>
          <w:t>20</w:t>
        </w:r>
        <w:r>
          <w:rPr>
            <w:noProof/>
            <w:webHidden/>
          </w:rPr>
          <w:fldChar w:fldCharType="end"/>
        </w:r>
      </w:hyperlink>
    </w:p>
    <w:p w14:paraId="0958CFDD" w14:textId="77777777" w:rsidR="00D646F0" w:rsidRDefault="00D646F0">
      <w:pPr>
        <w:pStyle w:val="TOC4"/>
        <w:rPr>
          <w:rFonts w:asciiTheme="minorHAnsi" w:eastAsiaTheme="minorEastAsia" w:hAnsiTheme="minorHAnsi" w:cstheme="minorBidi"/>
          <w:noProof/>
          <w:sz w:val="22"/>
          <w:szCs w:val="22"/>
        </w:rPr>
      </w:pPr>
      <w:hyperlink w:anchor="_Toc425363606" w:history="1">
        <w:r w:rsidRPr="0066164F">
          <w:rPr>
            <w:rStyle w:val="Hyperlink"/>
            <w:noProof/>
          </w:rPr>
          <w:t>X.1.1.5 Clinical Data Consumer</w:t>
        </w:r>
        <w:r>
          <w:rPr>
            <w:noProof/>
            <w:webHidden/>
          </w:rPr>
          <w:tab/>
        </w:r>
        <w:r>
          <w:rPr>
            <w:noProof/>
            <w:webHidden/>
          </w:rPr>
          <w:fldChar w:fldCharType="begin"/>
        </w:r>
        <w:r>
          <w:rPr>
            <w:noProof/>
            <w:webHidden/>
          </w:rPr>
          <w:instrText xml:space="preserve"> PAGEREF _Toc425363606 \h </w:instrText>
        </w:r>
        <w:r>
          <w:rPr>
            <w:noProof/>
            <w:webHidden/>
          </w:rPr>
        </w:r>
        <w:r>
          <w:rPr>
            <w:noProof/>
            <w:webHidden/>
          </w:rPr>
          <w:fldChar w:fldCharType="separate"/>
        </w:r>
        <w:r>
          <w:rPr>
            <w:noProof/>
            <w:webHidden/>
          </w:rPr>
          <w:t>21</w:t>
        </w:r>
        <w:r>
          <w:rPr>
            <w:noProof/>
            <w:webHidden/>
          </w:rPr>
          <w:fldChar w:fldCharType="end"/>
        </w:r>
      </w:hyperlink>
    </w:p>
    <w:p w14:paraId="2F2B0549" w14:textId="77777777" w:rsidR="00D646F0" w:rsidRDefault="00D646F0">
      <w:pPr>
        <w:pStyle w:val="TOC3"/>
        <w:rPr>
          <w:rFonts w:asciiTheme="minorHAnsi" w:eastAsiaTheme="minorEastAsia" w:hAnsiTheme="minorHAnsi" w:cstheme="minorBidi"/>
          <w:noProof/>
          <w:sz w:val="22"/>
          <w:szCs w:val="22"/>
        </w:rPr>
      </w:pPr>
      <w:hyperlink w:anchor="_Toc425363607" w:history="1">
        <w:r w:rsidRPr="0066164F">
          <w:rPr>
            <w:rStyle w:val="Hyperlink"/>
            <w:bCs/>
            <w:noProof/>
          </w:rPr>
          <w:t>X.1.2 Content Modules</w:t>
        </w:r>
        <w:r>
          <w:rPr>
            <w:noProof/>
            <w:webHidden/>
          </w:rPr>
          <w:tab/>
        </w:r>
        <w:r>
          <w:rPr>
            <w:noProof/>
            <w:webHidden/>
          </w:rPr>
          <w:fldChar w:fldCharType="begin"/>
        </w:r>
        <w:r>
          <w:rPr>
            <w:noProof/>
            <w:webHidden/>
          </w:rPr>
          <w:instrText xml:space="preserve"> PAGEREF _Toc425363607 \h </w:instrText>
        </w:r>
        <w:r>
          <w:rPr>
            <w:noProof/>
            <w:webHidden/>
          </w:rPr>
        </w:r>
        <w:r>
          <w:rPr>
            <w:noProof/>
            <w:webHidden/>
          </w:rPr>
          <w:fldChar w:fldCharType="separate"/>
        </w:r>
        <w:r>
          <w:rPr>
            <w:noProof/>
            <w:webHidden/>
          </w:rPr>
          <w:t>21</w:t>
        </w:r>
        <w:r>
          <w:rPr>
            <w:noProof/>
            <w:webHidden/>
          </w:rPr>
          <w:fldChar w:fldCharType="end"/>
        </w:r>
      </w:hyperlink>
    </w:p>
    <w:p w14:paraId="20769D9C" w14:textId="77777777" w:rsidR="00D646F0" w:rsidRDefault="00D646F0">
      <w:pPr>
        <w:pStyle w:val="TOC2"/>
        <w:rPr>
          <w:rFonts w:asciiTheme="minorHAnsi" w:eastAsiaTheme="minorEastAsia" w:hAnsiTheme="minorHAnsi" w:cstheme="minorBidi"/>
          <w:noProof/>
          <w:sz w:val="22"/>
          <w:szCs w:val="22"/>
        </w:rPr>
      </w:pPr>
      <w:hyperlink w:anchor="_Toc425363608" w:history="1">
        <w:r w:rsidRPr="0066164F">
          <w:rPr>
            <w:rStyle w:val="Hyperlink"/>
            <w:noProof/>
          </w:rPr>
          <w:t>X.2 RECON Actor Options</w:t>
        </w:r>
        <w:r>
          <w:rPr>
            <w:noProof/>
            <w:webHidden/>
          </w:rPr>
          <w:tab/>
        </w:r>
        <w:r>
          <w:rPr>
            <w:noProof/>
            <w:webHidden/>
          </w:rPr>
          <w:fldChar w:fldCharType="begin"/>
        </w:r>
        <w:r>
          <w:rPr>
            <w:noProof/>
            <w:webHidden/>
          </w:rPr>
          <w:instrText xml:space="preserve"> PAGEREF _Toc425363608 \h </w:instrText>
        </w:r>
        <w:r>
          <w:rPr>
            <w:noProof/>
            <w:webHidden/>
          </w:rPr>
        </w:r>
        <w:r>
          <w:rPr>
            <w:noProof/>
            <w:webHidden/>
          </w:rPr>
          <w:fldChar w:fldCharType="separate"/>
        </w:r>
        <w:r>
          <w:rPr>
            <w:noProof/>
            <w:webHidden/>
          </w:rPr>
          <w:t>22</w:t>
        </w:r>
        <w:r>
          <w:rPr>
            <w:noProof/>
            <w:webHidden/>
          </w:rPr>
          <w:fldChar w:fldCharType="end"/>
        </w:r>
      </w:hyperlink>
    </w:p>
    <w:p w14:paraId="01892638" w14:textId="77777777" w:rsidR="00D646F0" w:rsidRDefault="00D646F0">
      <w:pPr>
        <w:pStyle w:val="TOC3"/>
        <w:rPr>
          <w:rFonts w:asciiTheme="minorHAnsi" w:eastAsiaTheme="minorEastAsia" w:hAnsiTheme="minorHAnsi" w:cstheme="minorBidi"/>
          <w:noProof/>
          <w:sz w:val="22"/>
          <w:szCs w:val="22"/>
        </w:rPr>
      </w:pPr>
      <w:hyperlink w:anchor="_Toc425363609" w:history="1">
        <w:r w:rsidRPr="0066164F">
          <w:rPr>
            <w:rStyle w:val="Hyperlink"/>
            <w:noProof/>
          </w:rPr>
          <w:t>X.2.1 Reconciliation Content Option</w:t>
        </w:r>
        <w:r>
          <w:rPr>
            <w:noProof/>
            <w:webHidden/>
          </w:rPr>
          <w:tab/>
        </w:r>
        <w:r>
          <w:rPr>
            <w:noProof/>
            <w:webHidden/>
          </w:rPr>
          <w:fldChar w:fldCharType="begin"/>
        </w:r>
        <w:r>
          <w:rPr>
            <w:noProof/>
            <w:webHidden/>
          </w:rPr>
          <w:instrText xml:space="preserve"> PAGEREF _Toc425363609 \h </w:instrText>
        </w:r>
        <w:r>
          <w:rPr>
            <w:noProof/>
            <w:webHidden/>
          </w:rPr>
        </w:r>
        <w:r>
          <w:rPr>
            <w:noProof/>
            <w:webHidden/>
          </w:rPr>
          <w:fldChar w:fldCharType="separate"/>
        </w:r>
        <w:r>
          <w:rPr>
            <w:noProof/>
            <w:webHidden/>
          </w:rPr>
          <w:t>22</w:t>
        </w:r>
        <w:r>
          <w:rPr>
            <w:noProof/>
            <w:webHidden/>
          </w:rPr>
          <w:fldChar w:fldCharType="end"/>
        </w:r>
      </w:hyperlink>
    </w:p>
    <w:p w14:paraId="058BDCD5" w14:textId="77777777" w:rsidR="00D646F0" w:rsidRDefault="00D646F0">
      <w:pPr>
        <w:pStyle w:val="TOC3"/>
        <w:rPr>
          <w:rFonts w:asciiTheme="minorHAnsi" w:eastAsiaTheme="minorEastAsia" w:hAnsiTheme="minorHAnsi" w:cstheme="minorBidi"/>
          <w:noProof/>
          <w:sz w:val="22"/>
          <w:szCs w:val="22"/>
        </w:rPr>
      </w:pPr>
      <w:hyperlink w:anchor="_Toc425363610" w:history="1">
        <w:r w:rsidRPr="0066164F">
          <w:rPr>
            <w:rStyle w:val="Hyperlink"/>
            <w:noProof/>
          </w:rPr>
          <w:t>X.2.2 FHIR® Option</w:t>
        </w:r>
        <w:r>
          <w:rPr>
            <w:noProof/>
            <w:webHidden/>
          </w:rPr>
          <w:tab/>
        </w:r>
        <w:r>
          <w:rPr>
            <w:noProof/>
            <w:webHidden/>
          </w:rPr>
          <w:fldChar w:fldCharType="begin"/>
        </w:r>
        <w:r>
          <w:rPr>
            <w:noProof/>
            <w:webHidden/>
          </w:rPr>
          <w:instrText xml:space="preserve"> PAGEREF _Toc425363610 \h </w:instrText>
        </w:r>
        <w:r>
          <w:rPr>
            <w:noProof/>
            <w:webHidden/>
          </w:rPr>
        </w:r>
        <w:r>
          <w:rPr>
            <w:noProof/>
            <w:webHidden/>
          </w:rPr>
          <w:fldChar w:fldCharType="separate"/>
        </w:r>
        <w:r>
          <w:rPr>
            <w:noProof/>
            <w:webHidden/>
          </w:rPr>
          <w:t>22</w:t>
        </w:r>
        <w:r>
          <w:rPr>
            <w:noProof/>
            <w:webHidden/>
          </w:rPr>
          <w:fldChar w:fldCharType="end"/>
        </w:r>
      </w:hyperlink>
    </w:p>
    <w:p w14:paraId="61A38A7B" w14:textId="77777777" w:rsidR="00D646F0" w:rsidRDefault="00D646F0">
      <w:pPr>
        <w:pStyle w:val="TOC2"/>
        <w:rPr>
          <w:rFonts w:asciiTheme="minorHAnsi" w:eastAsiaTheme="minorEastAsia" w:hAnsiTheme="minorHAnsi" w:cstheme="minorBidi"/>
          <w:noProof/>
          <w:sz w:val="22"/>
          <w:szCs w:val="22"/>
        </w:rPr>
      </w:pPr>
      <w:hyperlink w:anchor="_Toc425363611" w:history="1">
        <w:r w:rsidRPr="0066164F">
          <w:rPr>
            <w:rStyle w:val="Hyperlink"/>
            <w:noProof/>
          </w:rPr>
          <w:t>X.3 RECON Required Actor Groupings</w:t>
        </w:r>
        <w:r>
          <w:rPr>
            <w:noProof/>
            <w:webHidden/>
          </w:rPr>
          <w:tab/>
        </w:r>
        <w:r>
          <w:rPr>
            <w:noProof/>
            <w:webHidden/>
          </w:rPr>
          <w:fldChar w:fldCharType="begin"/>
        </w:r>
        <w:r>
          <w:rPr>
            <w:noProof/>
            <w:webHidden/>
          </w:rPr>
          <w:instrText xml:space="preserve"> PAGEREF _Toc425363611 \h </w:instrText>
        </w:r>
        <w:r>
          <w:rPr>
            <w:noProof/>
            <w:webHidden/>
          </w:rPr>
        </w:r>
        <w:r>
          <w:rPr>
            <w:noProof/>
            <w:webHidden/>
          </w:rPr>
          <w:fldChar w:fldCharType="separate"/>
        </w:r>
        <w:r>
          <w:rPr>
            <w:noProof/>
            <w:webHidden/>
          </w:rPr>
          <w:t>22</w:t>
        </w:r>
        <w:r>
          <w:rPr>
            <w:noProof/>
            <w:webHidden/>
          </w:rPr>
          <w:fldChar w:fldCharType="end"/>
        </w:r>
      </w:hyperlink>
    </w:p>
    <w:p w14:paraId="5A04715F" w14:textId="77777777" w:rsidR="00D646F0" w:rsidRDefault="00D646F0">
      <w:pPr>
        <w:pStyle w:val="TOC3"/>
        <w:rPr>
          <w:rFonts w:asciiTheme="minorHAnsi" w:eastAsiaTheme="minorEastAsia" w:hAnsiTheme="minorHAnsi" w:cstheme="minorBidi"/>
          <w:noProof/>
          <w:sz w:val="22"/>
          <w:szCs w:val="22"/>
        </w:rPr>
      </w:pPr>
      <w:hyperlink w:anchor="_Toc425363612" w:history="1">
        <w:r w:rsidRPr="0066164F">
          <w:rPr>
            <w:rStyle w:val="Hyperlink"/>
            <w:noProof/>
          </w:rPr>
          <w:t>X.3.1 Content Creator</w:t>
        </w:r>
        <w:r>
          <w:rPr>
            <w:noProof/>
            <w:webHidden/>
          </w:rPr>
          <w:tab/>
        </w:r>
        <w:r>
          <w:rPr>
            <w:noProof/>
            <w:webHidden/>
          </w:rPr>
          <w:fldChar w:fldCharType="begin"/>
        </w:r>
        <w:r>
          <w:rPr>
            <w:noProof/>
            <w:webHidden/>
          </w:rPr>
          <w:instrText xml:space="preserve"> PAGEREF _Toc425363612 \h </w:instrText>
        </w:r>
        <w:r>
          <w:rPr>
            <w:noProof/>
            <w:webHidden/>
          </w:rPr>
        </w:r>
        <w:r>
          <w:rPr>
            <w:noProof/>
            <w:webHidden/>
          </w:rPr>
          <w:fldChar w:fldCharType="separate"/>
        </w:r>
        <w:r>
          <w:rPr>
            <w:noProof/>
            <w:webHidden/>
          </w:rPr>
          <w:t>23</w:t>
        </w:r>
        <w:r>
          <w:rPr>
            <w:noProof/>
            <w:webHidden/>
          </w:rPr>
          <w:fldChar w:fldCharType="end"/>
        </w:r>
      </w:hyperlink>
    </w:p>
    <w:p w14:paraId="777E3E8C" w14:textId="77777777" w:rsidR="00D646F0" w:rsidRDefault="00D646F0">
      <w:pPr>
        <w:pStyle w:val="TOC3"/>
        <w:rPr>
          <w:rFonts w:asciiTheme="minorHAnsi" w:eastAsiaTheme="minorEastAsia" w:hAnsiTheme="minorHAnsi" w:cstheme="minorBidi"/>
          <w:noProof/>
          <w:sz w:val="22"/>
          <w:szCs w:val="22"/>
        </w:rPr>
      </w:pPr>
      <w:hyperlink w:anchor="_Toc425363613" w:history="1">
        <w:r w:rsidRPr="0066164F">
          <w:rPr>
            <w:rStyle w:val="Hyperlink"/>
            <w:noProof/>
          </w:rPr>
          <w:t>X.3.2 Clinical Data Source</w:t>
        </w:r>
        <w:r>
          <w:rPr>
            <w:noProof/>
            <w:webHidden/>
          </w:rPr>
          <w:tab/>
        </w:r>
        <w:r>
          <w:rPr>
            <w:noProof/>
            <w:webHidden/>
          </w:rPr>
          <w:fldChar w:fldCharType="begin"/>
        </w:r>
        <w:r>
          <w:rPr>
            <w:noProof/>
            <w:webHidden/>
          </w:rPr>
          <w:instrText xml:space="preserve"> PAGEREF _Toc425363613 \h </w:instrText>
        </w:r>
        <w:r>
          <w:rPr>
            <w:noProof/>
            <w:webHidden/>
          </w:rPr>
        </w:r>
        <w:r>
          <w:rPr>
            <w:noProof/>
            <w:webHidden/>
          </w:rPr>
          <w:fldChar w:fldCharType="separate"/>
        </w:r>
        <w:r>
          <w:rPr>
            <w:noProof/>
            <w:webHidden/>
          </w:rPr>
          <w:t>23</w:t>
        </w:r>
        <w:r>
          <w:rPr>
            <w:noProof/>
            <w:webHidden/>
          </w:rPr>
          <w:fldChar w:fldCharType="end"/>
        </w:r>
      </w:hyperlink>
    </w:p>
    <w:p w14:paraId="4132766C" w14:textId="77777777" w:rsidR="00D646F0" w:rsidRDefault="00D646F0">
      <w:pPr>
        <w:pStyle w:val="TOC2"/>
        <w:rPr>
          <w:rFonts w:asciiTheme="minorHAnsi" w:eastAsiaTheme="minorEastAsia" w:hAnsiTheme="minorHAnsi" w:cstheme="minorBidi"/>
          <w:noProof/>
          <w:sz w:val="22"/>
          <w:szCs w:val="22"/>
        </w:rPr>
      </w:pPr>
      <w:hyperlink w:anchor="_Toc425363614" w:history="1">
        <w:r w:rsidRPr="0066164F">
          <w:rPr>
            <w:rStyle w:val="Hyperlink"/>
            <w:noProof/>
          </w:rPr>
          <w:t>X.4 RECON Overview</w:t>
        </w:r>
        <w:r>
          <w:rPr>
            <w:noProof/>
            <w:webHidden/>
          </w:rPr>
          <w:tab/>
        </w:r>
        <w:r>
          <w:rPr>
            <w:noProof/>
            <w:webHidden/>
          </w:rPr>
          <w:fldChar w:fldCharType="begin"/>
        </w:r>
        <w:r>
          <w:rPr>
            <w:noProof/>
            <w:webHidden/>
          </w:rPr>
          <w:instrText xml:space="preserve"> PAGEREF _Toc425363614 \h </w:instrText>
        </w:r>
        <w:r>
          <w:rPr>
            <w:noProof/>
            <w:webHidden/>
          </w:rPr>
        </w:r>
        <w:r>
          <w:rPr>
            <w:noProof/>
            <w:webHidden/>
          </w:rPr>
          <w:fldChar w:fldCharType="separate"/>
        </w:r>
        <w:r>
          <w:rPr>
            <w:noProof/>
            <w:webHidden/>
          </w:rPr>
          <w:t>23</w:t>
        </w:r>
        <w:r>
          <w:rPr>
            <w:noProof/>
            <w:webHidden/>
          </w:rPr>
          <w:fldChar w:fldCharType="end"/>
        </w:r>
      </w:hyperlink>
    </w:p>
    <w:p w14:paraId="47F5E6EC" w14:textId="77777777" w:rsidR="00D646F0" w:rsidRDefault="00D646F0">
      <w:pPr>
        <w:pStyle w:val="TOC3"/>
        <w:rPr>
          <w:rFonts w:asciiTheme="minorHAnsi" w:eastAsiaTheme="minorEastAsia" w:hAnsiTheme="minorHAnsi" w:cstheme="minorBidi"/>
          <w:noProof/>
          <w:sz w:val="22"/>
          <w:szCs w:val="22"/>
        </w:rPr>
      </w:pPr>
      <w:hyperlink w:anchor="_Toc425363615" w:history="1">
        <w:r w:rsidRPr="0066164F">
          <w:rPr>
            <w:rStyle w:val="Hyperlink"/>
            <w:bCs/>
            <w:noProof/>
          </w:rPr>
          <w:t>X.4.1 Process Flow</w:t>
        </w:r>
        <w:r>
          <w:rPr>
            <w:noProof/>
            <w:webHidden/>
          </w:rPr>
          <w:tab/>
        </w:r>
        <w:r>
          <w:rPr>
            <w:noProof/>
            <w:webHidden/>
          </w:rPr>
          <w:fldChar w:fldCharType="begin"/>
        </w:r>
        <w:r>
          <w:rPr>
            <w:noProof/>
            <w:webHidden/>
          </w:rPr>
          <w:instrText xml:space="preserve"> PAGEREF _Toc425363615 \h </w:instrText>
        </w:r>
        <w:r>
          <w:rPr>
            <w:noProof/>
            <w:webHidden/>
          </w:rPr>
        </w:r>
        <w:r>
          <w:rPr>
            <w:noProof/>
            <w:webHidden/>
          </w:rPr>
          <w:fldChar w:fldCharType="separate"/>
        </w:r>
        <w:r>
          <w:rPr>
            <w:noProof/>
            <w:webHidden/>
          </w:rPr>
          <w:t>24</w:t>
        </w:r>
        <w:r>
          <w:rPr>
            <w:noProof/>
            <w:webHidden/>
          </w:rPr>
          <w:fldChar w:fldCharType="end"/>
        </w:r>
      </w:hyperlink>
    </w:p>
    <w:p w14:paraId="3FA8D5D5" w14:textId="77777777" w:rsidR="00D646F0" w:rsidRDefault="00D646F0">
      <w:pPr>
        <w:pStyle w:val="TOC3"/>
        <w:rPr>
          <w:rFonts w:asciiTheme="minorHAnsi" w:eastAsiaTheme="minorEastAsia" w:hAnsiTheme="minorHAnsi" w:cstheme="minorBidi"/>
          <w:noProof/>
          <w:sz w:val="22"/>
          <w:szCs w:val="22"/>
        </w:rPr>
      </w:pPr>
      <w:hyperlink w:anchor="_Toc425363616" w:history="1">
        <w:r w:rsidRPr="0066164F">
          <w:rPr>
            <w:rStyle w:val="Hyperlink"/>
            <w:bCs/>
            <w:noProof/>
          </w:rPr>
          <w:t>X.4.2 Considerations for Reconciliation</w:t>
        </w:r>
        <w:r>
          <w:rPr>
            <w:noProof/>
            <w:webHidden/>
          </w:rPr>
          <w:tab/>
        </w:r>
        <w:r>
          <w:rPr>
            <w:noProof/>
            <w:webHidden/>
          </w:rPr>
          <w:fldChar w:fldCharType="begin"/>
        </w:r>
        <w:r>
          <w:rPr>
            <w:noProof/>
            <w:webHidden/>
          </w:rPr>
          <w:instrText xml:space="preserve"> PAGEREF _Toc425363616 \h </w:instrText>
        </w:r>
        <w:r>
          <w:rPr>
            <w:noProof/>
            <w:webHidden/>
          </w:rPr>
        </w:r>
        <w:r>
          <w:rPr>
            <w:noProof/>
            <w:webHidden/>
          </w:rPr>
          <w:fldChar w:fldCharType="separate"/>
        </w:r>
        <w:r>
          <w:rPr>
            <w:noProof/>
            <w:webHidden/>
          </w:rPr>
          <w:t>25</w:t>
        </w:r>
        <w:r>
          <w:rPr>
            <w:noProof/>
            <w:webHidden/>
          </w:rPr>
          <w:fldChar w:fldCharType="end"/>
        </w:r>
      </w:hyperlink>
    </w:p>
    <w:p w14:paraId="4B202E03" w14:textId="77777777" w:rsidR="00D646F0" w:rsidRDefault="00D646F0">
      <w:pPr>
        <w:pStyle w:val="TOC4"/>
        <w:rPr>
          <w:rFonts w:asciiTheme="minorHAnsi" w:eastAsiaTheme="minorEastAsia" w:hAnsiTheme="minorHAnsi" w:cstheme="minorBidi"/>
          <w:noProof/>
          <w:sz w:val="22"/>
          <w:szCs w:val="22"/>
        </w:rPr>
      </w:pPr>
      <w:hyperlink w:anchor="_Toc425363617" w:history="1">
        <w:r w:rsidRPr="0066164F">
          <w:rPr>
            <w:rStyle w:val="Hyperlink"/>
            <w:noProof/>
          </w:rPr>
          <w:t>X.4.2.1 Identity</w:t>
        </w:r>
        <w:r>
          <w:rPr>
            <w:noProof/>
            <w:webHidden/>
          </w:rPr>
          <w:tab/>
        </w:r>
        <w:r>
          <w:rPr>
            <w:noProof/>
            <w:webHidden/>
          </w:rPr>
          <w:fldChar w:fldCharType="begin"/>
        </w:r>
        <w:r>
          <w:rPr>
            <w:noProof/>
            <w:webHidden/>
          </w:rPr>
          <w:instrText xml:space="preserve"> PAGEREF _Toc425363617 \h </w:instrText>
        </w:r>
        <w:r>
          <w:rPr>
            <w:noProof/>
            <w:webHidden/>
          </w:rPr>
        </w:r>
        <w:r>
          <w:rPr>
            <w:noProof/>
            <w:webHidden/>
          </w:rPr>
          <w:fldChar w:fldCharType="separate"/>
        </w:r>
        <w:r>
          <w:rPr>
            <w:noProof/>
            <w:webHidden/>
          </w:rPr>
          <w:t>26</w:t>
        </w:r>
        <w:r>
          <w:rPr>
            <w:noProof/>
            <w:webHidden/>
          </w:rPr>
          <w:fldChar w:fldCharType="end"/>
        </w:r>
      </w:hyperlink>
    </w:p>
    <w:p w14:paraId="2C91F691" w14:textId="77777777" w:rsidR="00D646F0" w:rsidRDefault="00D646F0">
      <w:pPr>
        <w:pStyle w:val="TOC5"/>
        <w:rPr>
          <w:rFonts w:asciiTheme="minorHAnsi" w:eastAsiaTheme="minorEastAsia" w:hAnsiTheme="minorHAnsi" w:cstheme="minorBidi"/>
          <w:noProof/>
          <w:sz w:val="22"/>
          <w:szCs w:val="22"/>
        </w:rPr>
      </w:pPr>
      <w:hyperlink w:anchor="_Toc425363618" w:history="1">
        <w:r w:rsidRPr="0066164F">
          <w:rPr>
            <w:rStyle w:val="Hyperlink"/>
            <w:bCs/>
            <w:noProof/>
          </w:rPr>
          <w:t>X.4.2.1.1 Maintenance and Verification of Original Identity</w:t>
        </w:r>
        <w:r>
          <w:rPr>
            <w:noProof/>
            <w:webHidden/>
          </w:rPr>
          <w:tab/>
        </w:r>
        <w:r>
          <w:rPr>
            <w:noProof/>
            <w:webHidden/>
          </w:rPr>
          <w:fldChar w:fldCharType="begin"/>
        </w:r>
        <w:r>
          <w:rPr>
            <w:noProof/>
            <w:webHidden/>
          </w:rPr>
          <w:instrText xml:space="preserve"> PAGEREF _Toc425363618 \h </w:instrText>
        </w:r>
        <w:r>
          <w:rPr>
            <w:noProof/>
            <w:webHidden/>
          </w:rPr>
        </w:r>
        <w:r>
          <w:rPr>
            <w:noProof/>
            <w:webHidden/>
          </w:rPr>
          <w:fldChar w:fldCharType="separate"/>
        </w:r>
        <w:r>
          <w:rPr>
            <w:noProof/>
            <w:webHidden/>
          </w:rPr>
          <w:t>27</w:t>
        </w:r>
        <w:r>
          <w:rPr>
            <w:noProof/>
            <w:webHidden/>
          </w:rPr>
          <w:fldChar w:fldCharType="end"/>
        </w:r>
      </w:hyperlink>
    </w:p>
    <w:p w14:paraId="76ACEB78" w14:textId="77777777" w:rsidR="00D646F0" w:rsidRDefault="00D646F0">
      <w:pPr>
        <w:pStyle w:val="TOC5"/>
        <w:rPr>
          <w:rFonts w:asciiTheme="minorHAnsi" w:eastAsiaTheme="minorEastAsia" w:hAnsiTheme="minorHAnsi" w:cstheme="minorBidi"/>
          <w:noProof/>
          <w:sz w:val="22"/>
          <w:szCs w:val="22"/>
        </w:rPr>
      </w:pPr>
      <w:hyperlink w:anchor="_Toc425363619" w:history="1">
        <w:r w:rsidRPr="0066164F">
          <w:rPr>
            <w:rStyle w:val="Hyperlink"/>
            <w:bCs/>
            <w:noProof/>
          </w:rPr>
          <w:t>X.4.2.1.2 Transitions in Identity</w:t>
        </w:r>
        <w:r>
          <w:rPr>
            <w:noProof/>
            <w:webHidden/>
          </w:rPr>
          <w:tab/>
        </w:r>
        <w:r>
          <w:rPr>
            <w:noProof/>
            <w:webHidden/>
          </w:rPr>
          <w:fldChar w:fldCharType="begin"/>
        </w:r>
        <w:r>
          <w:rPr>
            <w:noProof/>
            <w:webHidden/>
          </w:rPr>
          <w:instrText xml:space="preserve"> PAGEREF _Toc425363619 \h </w:instrText>
        </w:r>
        <w:r>
          <w:rPr>
            <w:noProof/>
            <w:webHidden/>
          </w:rPr>
        </w:r>
        <w:r>
          <w:rPr>
            <w:noProof/>
            <w:webHidden/>
          </w:rPr>
          <w:fldChar w:fldCharType="separate"/>
        </w:r>
        <w:r>
          <w:rPr>
            <w:noProof/>
            <w:webHidden/>
          </w:rPr>
          <w:t>27</w:t>
        </w:r>
        <w:r>
          <w:rPr>
            <w:noProof/>
            <w:webHidden/>
          </w:rPr>
          <w:fldChar w:fldCharType="end"/>
        </w:r>
      </w:hyperlink>
    </w:p>
    <w:p w14:paraId="62D24FC8" w14:textId="77777777" w:rsidR="00D646F0" w:rsidRDefault="00D646F0">
      <w:pPr>
        <w:pStyle w:val="TOC6"/>
        <w:rPr>
          <w:rFonts w:asciiTheme="minorHAnsi" w:eastAsiaTheme="minorEastAsia" w:hAnsiTheme="minorHAnsi" w:cstheme="minorBidi"/>
          <w:noProof/>
          <w:sz w:val="22"/>
          <w:szCs w:val="22"/>
        </w:rPr>
      </w:pPr>
      <w:hyperlink w:anchor="_Toc425363620" w:history="1">
        <w:r w:rsidRPr="0066164F">
          <w:rPr>
            <w:rStyle w:val="Hyperlink"/>
            <w:noProof/>
          </w:rPr>
          <w:t>X.4.2.1.2.1 Status Updates</w:t>
        </w:r>
        <w:r>
          <w:rPr>
            <w:noProof/>
            <w:webHidden/>
          </w:rPr>
          <w:tab/>
        </w:r>
        <w:r>
          <w:rPr>
            <w:noProof/>
            <w:webHidden/>
          </w:rPr>
          <w:fldChar w:fldCharType="begin"/>
        </w:r>
        <w:r>
          <w:rPr>
            <w:noProof/>
            <w:webHidden/>
          </w:rPr>
          <w:instrText xml:space="preserve"> PAGEREF _Toc425363620 \h </w:instrText>
        </w:r>
        <w:r>
          <w:rPr>
            <w:noProof/>
            <w:webHidden/>
          </w:rPr>
        </w:r>
        <w:r>
          <w:rPr>
            <w:noProof/>
            <w:webHidden/>
          </w:rPr>
          <w:fldChar w:fldCharType="separate"/>
        </w:r>
        <w:r>
          <w:rPr>
            <w:noProof/>
            <w:webHidden/>
          </w:rPr>
          <w:t>28</w:t>
        </w:r>
        <w:r>
          <w:rPr>
            <w:noProof/>
            <w:webHidden/>
          </w:rPr>
          <w:fldChar w:fldCharType="end"/>
        </w:r>
      </w:hyperlink>
    </w:p>
    <w:p w14:paraId="394B88CB" w14:textId="77777777" w:rsidR="00D646F0" w:rsidRDefault="00D646F0">
      <w:pPr>
        <w:pStyle w:val="TOC6"/>
        <w:rPr>
          <w:rFonts w:asciiTheme="minorHAnsi" w:eastAsiaTheme="minorEastAsia" w:hAnsiTheme="minorHAnsi" w:cstheme="minorBidi"/>
          <w:noProof/>
          <w:sz w:val="22"/>
          <w:szCs w:val="22"/>
        </w:rPr>
      </w:pPr>
      <w:hyperlink w:anchor="_Toc425363621" w:history="1">
        <w:r w:rsidRPr="0066164F">
          <w:rPr>
            <w:rStyle w:val="Hyperlink"/>
            <w:noProof/>
          </w:rPr>
          <w:t>X.4.2.1.2.2 Addition of New or Previously Unknown Data or Relationships</w:t>
        </w:r>
        <w:r>
          <w:rPr>
            <w:noProof/>
            <w:webHidden/>
          </w:rPr>
          <w:tab/>
        </w:r>
        <w:r>
          <w:rPr>
            <w:noProof/>
            <w:webHidden/>
          </w:rPr>
          <w:fldChar w:fldCharType="begin"/>
        </w:r>
        <w:r>
          <w:rPr>
            <w:noProof/>
            <w:webHidden/>
          </w:rPr>
          <w:instrText xml:space="preserve"> PAGEREF _Toc425363621 \h </w:instrText>
        </w:r>
        <w:r>
          <w:rPr>
            <w:noProof/>
            <w:webHidden/>
          </w:rPr>
        </w:r>
        <w:r>
          <w:rPr>
            <w:noProof/>
            <w:webHidden/>
          </w:rPr>
          <w:fldChar w:fldCharType="separate"/>
        </w:r>
        <w:r>
          <w:rPr>
            <w:noProof/>
            <w:webHidden/>
          </w:rPr>
          <w:t>28</w:t>
        </w:r>
        <w:r>
          <w:rPr>
            <w:noProof/>
            <w:webHidden/>
          </w:rPr>
          <w:fldChar w:fldCharType="end"/>
        </w:r>
      </w:hyperlink>
    </w:p>
    <w:p w14:paraId="21CBA51F" w14:textId="77777777" w:rsidR="00D646F0" w:rsidRDefault="00D646F0">
      <w:pPr>
        <w:pStyle w:val="TOC6"/>
        <w:rPr>
          <w:rFonts w:asciiTheme="minorHAnsi" w:eastAsiaTheme="minorEastAsia" w:hAnsiTheme="minorHAnsi" w:cstheme="minorBidi"/>
          <w:noProof/>
          <w:sz w:val="22"/>
          <w:szCs w:val="22"/>
        </w:rPr>
      </w:pPr>
      <w:hyperlink w:anchor="_Toc425363622" w:history="1">
        <w:r w:rsidRPr="0066164F">
          <w:rPr>
            <w:rStyle w:val="Hyperlink"/>
            <w:noProof/>
          </w:rPr>
          <w:t>X.4.2.1.2.3 Changes in Treatment, Diagnosis or Related Information</w:t>
        </w:r>
        <w:r>
          <w:rPr>
            <w:noProof/>
            <w:webHidden/>
          </w:rPr>
          <w:tab/>
        </w:r>
        <w:r>
          <w:rPr>
            <w:noProof/>
            <w:webHidden/>
          </w:rPr>
          <w:fldChar w:fldCharType="begin"/>
        </w:r>
        <w:r>
          <w:rPr>
            <w:noProof/>
            <w:webHidden/>
          </w:rPr>
          <w:instrText xml:space="preserve"> PAGEREF _Toc425363622 \h </w:instrText>
        </w:r>
        <w:r>
          <w:rPr>
            <w:noProof/>
            <w:webHidden/>
          </w:rPr>
        </w:r>
        <w:r>
          <w:rPr>
            <w:noProof/>
            <w:webHidden/>
          </w:rPr>
          <w:fldChar w:fldCharType="separate"/>
        </w:r>
        <w:r>
          <w:rPr>
            <w:noProof/>
            <w:webHidden/>
          </w:rPr>
          <w:t>29</w:t>
        </w:r>
        <w:r>
          <w:rPr>
            <w:noProof/>
            <w:webHidden/>
          </w:rPr>
          <w:fldChar w:fldCharType="end"/>
        </w:r>
      </w:hyperlink>
    </w:p>
    <w:p w14:paraId="1C8A53C8" w14:textId="77777777" w:rsidR="00D646F0" w:rsidRDefault="00D646F0">
      <w:pPr>
        <w:pStyle w:val="TOC6"/>
        <w:rPr>
          <w:rFonts w:asciiTheme="minorHAnsi" w:eastAsiaTheme="minorEastAsia" w:hAnsiTheme="minorHAnsi" w:cstheme="minorBidi"/>
          <w:noProof/>
          <w:sz w:val="22"/>
          <w:szCs w:val="22"/>
        </w:rPr>
      </w:pPr>
      <w:hyperlink w:anchor="_Toc425363623" w:history="1">
        <w:r w:rsidRPr="0066164F">
          <w:rPr>
            <w:rStyle w:val="Hyperlink"/>
            <w:noProof/>
          </w:rPr>
          <w:t>X.4.2.1.2.4 Corrections to previously reported Treatment or Diagnosis</w:t>
        </w:r>
        <w:r>
          <w:rPr>
            <w:noProof/>
            <w:webHidden/>
          </w:rPr>
          <w:tab/>
        </w:r>
        <w:r>
          <w:rPr>
            <w:noProof/>
            <w:webHidden/>
          </w:rPr>
          <w:fldChar w:fldCharType="begin"/>
        </w:r>
        <w:r>
          <w:rPr>
            <w:noProof/>
            <w:webHidden/>
          </w:rPr>
          <w:instrText xml:space="preserve"> PAGEREF _Toc425363623 \h </w:instrText>
        </w:r>
        <w:r>
          <w:rPr>
            <w:noProof/>
            <w:webHidden/>
          </w:rPr>
        </w:r>
        <w:r>
          <w:rPr>
            <w:noProof/>
            <w:webHidden/>
          </w:rPr>
          <w:fldChar w:fldCharType="separate"/>
        </w:r>
        <w:r>
          <w:rPr>
            <w:noProof/>
            <w:webHidden/>
          </w:rPr>
          <w:t>30</w:t>
        </w:r>
        <w:r>
          <w:rPr>
            <w:noProof/>
            <w:webHidden/>
          </w:rPr>
          <w:fldChar w:fldCharType="end"/>
        </w:r>
      </w:hyperlink>
    </w:p>
    <w:p w14:paraId="01BCD802" w14:textId="77777777" w:rsidR="00D646F0" w:rsidRDefault="00D646F0">
      <w:pPr>
        <w:pStyle w:val="TOC6"/>
        <w:rPr>
          <w:rFonts w:asciiTheme="minorHAnsi" w:eastAsiaTheme="minorEastAsia" w:hAnsiTheme="minorHAnsi" w:cstheme="minorBidi"/>
          <w:noProof/>
          <w:sz w:val="22"/>
          <w:szCs w:val="22"/>
        </w:rPr>
      </w:pPr>
      <w:hyperlink w:anchor="_Toc425363624" w:history="1">
        <w:r w:rsidRPr="0066164F">
          <w:rPr>
            <w:rStyle w:val="Hyperlink"/>
            <w:noProof/>
          </w:rPr>
          <w:t>X.4.2.1.2.5 Workflow Transitions</w:t>
        </w:r>
        <w:r>
          <w:rPr>
            <w:noProof/>
            <w:webHidden/>
          </w:rPr>
          <w:tab/>
        </w:r>
        <w:r>
          <w:rPr>
            <w:noProof/>
            <w:webHidden/>
          </w:rPr>
          <w:fldChar w:fldCharType="begin"/>
        </w:r>
        <w:r>
          <w:rPr>
            <w:noProof/>
            <w:webHidden/>
          </w:rPr>
          <w:instrText xml:space="preserve"> PAGEREF _Toc425363624 \h </w:instrText>
        </w:r>
        <w:r>
          <w:rPr>
            <w:noProof/>
            <w:webHidden/>
          </w:rPr>
        </w:r>
        <w:r>
          <w:rPr>
            <w:noProof/>
            <w:webHidden/>
          </w:rPr>
          <w:fldChar w:fldCharType="separate"/>
        </w:r>
        <w:r>
          <w:rPr>
            <w:noProof/>
            <w:webHidden/>
          </w:rPr>
          <w:t>30</w:t>
        </w:r>
        <w:r>
          <w:rPr>
            <w:noProof/>
            <w:webHidden/>
          </w:rPr>
          <w:fldChar w:fldCharType="end"/>
        </w:r>
      </w:hyperlink>
    </w:p>
    <w:p w14:paraId="44B7689E" w14:textId="77777777" w:rsidR="00D646F0" w:rsidRDefault="00D646F0">
      <w:pPr>
        <w:pStyle w:val="TOC4"/>
        <w:rPr>
          <w:rFonts w:asciiTheme="minorHAnsi" w:eastAsiaTheme="minorEastAsia" w:hAnsiTheme="minorHAnsi" w:cstheme="minorBidi"/>
          <w:noProof/>
          <w:sz w:val="22"/>
          <w:szCs w:val="22"/>
        </w:rPr>
      </w:pPr>
      <w:hyperlink w:anchor="_Toc425363625" w:history="1">
        <w:r w:rsidRPr="0066164F">
          <w:rPr>
            <w:rStyle w:val="Hyperlink"/>
            <w:noProof/>
          </w:rPr>
          <w:t>X.4.2.2 Coded Concepts</w:t>
        </w:r>
        <w:r>
          <w:rPr>
            <w:noProof/>
            <w:webHidden/>
          </w:rPr>
          <w:tab/>
        </w:r>
        <w:r>
          <w:rPr>
            <w:noProof/>
            <w:webHidden/>
          </w:rPr>
          <w:fldChar w:fldCharType="begin"/>
        </w:r>
        <w:r>
          <w:rPr>
            <w:noProof/>
            <w:webHidden/>
          </w:rPr>
          <w:instrText xml:space="preserve"> PAGEREF _Toc425363625 \h </w:instrText>
        </w:r>
        <w:r>
          <w:rPr>
            <w:noProof/>
            <w:webHidden/>
          </w:rPr>
        </w:r>
        <w:r>
          <w:rPr>
            <w:noProof/>
            <w:webHidden/>
          </w:rPr>
          <w:fldChar w:fldCharType="separate"/>
        </w:r>
        <w:r>
          <w:rPr>
            <w:noProof/>
            <w:webHidden/>
          </w:rPr>
          <w:t>30</w:t>
        </w:r>
        <w:r>
          <w:rPr>
            <w:noProof/>
            <w:webHidden/>
          </w:rPr>
          <w:fldChar w:fldCharType="end"/>
        </w:r>
      </w:hyperlink>
    </w:p>
    <w:p w14:paraId="4B354F77" w14:textId="77777777" w:rsidR="00D646F0" w:rsidRDefault="00D646F0">
      <w:pPr>
        <w:pStyle w:val="TOC4"/>
        <w:rPr>
          <w:rFonts w:asciiTheme="minorHAnsi" w:eastAsiaTheme="minorEastAsia" w:hAnsiTheme="minorHAnsi" w:cstheme="minorBidi"/>
          <w:noProof/>
          <w:sz w:val="22"/>
          <w:szCs w:val="22"/>
        </w:rPr>
      </w:pPr>
      <w:hyperlink w:anchor="_Toc425363626" w:history="1">
        <w:r w:rsidRPr="0066164F">
          <w:rPr>
            <w:rStyle w:val="Hyperlink"/>
            <w:noProof/>
          </w:rPr>
          <w:t>X.4.2.3 Timing</w:t>
        </w:r>
        <w:r>
          <w:rPr>
            <w:noProof/>
            <w:webHidden/>
          </w:rPr>
          <w:tab/>
        </w:r>
        <w:r>
          <w:rPr>
            <w:noProof/>
            <w:webHidden/>
          </w:rPr>
          <w:fldChar w:fldCharType="begin"/>
        </w:r>
        <w:r>
          <w:rPr>
            <w:noProof/>
            <w:webHidden/>
          </w:rPr>
          <w:instrText xml:space="preserve"> PAGEREF _Toc425363626 \h </w:instrText>
        </w:r>
        <w:r>
          <w:rPr>
            <w:noProof/>
            <w:webHidden/>
          </w:rPr>
        </w:r>
        <w:r>
          <w:rPr>
            <w:noProof/>
            <w:webHidden/>
          </w:rPr>
          <w:fldChar w:fldCharType="separate"/>
        </w:r>
        <w:r>
          <w:rPr>
            <w:noProof/>
            <w:webHidden/>
          </w:rPr>
          <w:t>32</w:t>
        </w:r>
        <w:r>
          <w:rPr>
            <w:noProof/>
            <w:webHidden/>
          </w:rPr>
          <w:fldChar w:fldCharType="end"/>
        </w:r>
      </w:hyperlink>
    </w:p>
    <w:p w14:paraId="57365F72" w14:textId="77777777" w:rsidR="00D646F0" w:rsidRDefault="00D646F0">
      <w:pPr>
        <w:pStyle w:val="TOC4"/>
        <w:rPr>
          <w:rFonts w:asciiTheme="minorHAnsi" w:eastAsiaTheme="minorEastAsia" w:hAnsiTheme="minorHAnsi" w:cstheme="minorBidi"/>
          <w:noProof/>
          <w:sz w:val="22"/>
          <w:szCs w:val="22"/>
        </w:rPr>
      </w:pPr>
      <w:hyperlink w:anchor="_Toc425363627" w:history="1">
        <w:r w:rsidRPr="0066164F">
          <w:rPr>
            <w:rStyle w:val="Hyperlink"/>
            <w:noProof/>
          </w:rPr>
          <w:t>X.4.2.4 Anatomical Site</w:t>
        </w:r>
        <w:r>
          <w:rPr>
            <w:noProof/>
            <w:webHidden/>
          </w:rPr>
          <w:tab/>
        </w:r>
        <w:r>
          <w:rPr>
            <w:noProof/>
            <w:webHidden/>
          </w:rPr>
          <w:fldChar w:fldCharType="begin"/>
        </w:r>
        <w:r>
          <w:rPr>
            <w:noProof/>
            <w:webHidden/>
          </w:rPr>
          <w:instrText xml:space="preserve"> PAGEREF _Toc425363627 \h </w:instrText>
        </w:r>
        <w:r>
          <w:rPr>
            <w:noProof/>
            <w:webHidden/>
          </w:rPr>
        </w:r>
        <w:r>
          <w:rPr>
            <w:noProof/>
            <w:webHidden/>
          </w:rPr>
          <w:fldChar w:fldCharType="separate"/>
        </w:r>
        <w:r>
          <w:rPr>
            <w:noProof/>
            <w:webHidden/>
          </w:rPr>
          <w:t>32</w:t>
        </w:r>
        <w:r>
          <w:rPr>
            <w:noProof/>
            <w:webHidden/>
          </w:rPr>
          <w:fldChar w:fldCharType="end"/>
        </w:r>
      </w:hyperlink>
    </w:p>
    <w:p w14:paraId="5BF882BC" w14:textId="77777777" w:rsidR="00D646F0" w:rsidRDefault="00D646F0">
      <w:pPr>
        <w:pStyle w:val="TOC4"/>
        <w:rPr>
          <w:rFonts w:asciiTheme="minorHAnsi" w:eastAsiaTheme="minorEastAsia" w:hAnsiTheme="minorHAnsi" w:cstheme="minorBidi"/>
          <w:noProof/>
          <w:sz w:val="22"/>
          <w:szCs w:val="22"/>
        </w:rPr>
      </w:pPr>
      <w:hyperlink w:anchor="_Toc425363628" w:history="1">
        <w:r w:rsidRPr="0066164F">
          <w:rPr>
            <w:rStyle w:val="Hyperlink"/>
            <w:noProof/>
          </w:rPr>
          <w:t>X.4.2.5 Source of Information</w:t>
        </w:r>
        <w:r>
          <w:rPr>
            <w:noProof/>
            <w:webHidden/>
          </w:rPr>
          <w:tab/>
        </w:r>
        <w:r>
          <w:rPr>
            <w:noProof/>
            <w:webHidden/>
          </w:rPr>
          <w:fldChar w:fldCharType="begin"/>
        </w:r>
        <w:r>
          <w:rPr>
            <w:noProof/>
            <w:webHidden/>
          </w:rPr>
          <w:instrText xml:space="preserve"> PAGEREF _Toc425363628 \h </w:instrText>
        </w:r>
        <w:r>
          <w:rPr>
            <w:noProof/>
            <w:webHidden/>
          </w:rPr>
        </w:r>
        <w:r>
          <w:rPr>
            <w:noProof/>
            <w:webHidden/>
          </w:rPr>
          <w:fldChar w:fldCharType="separate"/>
        </w:r>
        <w:r>
          <w:rPr>
            <w:noProof/>
            <w:webHidden/>
          </w:rPr>
          <w:t>32</w:t>
        </w:r>
        <w:r>
          <w:rPr>
            <w:noProof/>
            <w:webHidden/>
          </w:rPr>
          <w:fldChar w:fldCharType="end"/>
        </w:r>
      </w:hyperlink>
    </w:p>
    <w:p w14:paraId="67BC5CD5" w14:textId="77777777" w:rsidR="00D646F0" w:rsidRDefault="00D646F0">
      <w:pPr>
        <w:pStyle w:val="TOC4"/>
        <w:rPr>
          <w:rFonts w:asciiTheme="minorHAnsi" w:eastAsiaTheme="minorEastAsia" w:hAnsiTheme="minorHAnsi" w:cstheme="minorBidi"/>
          <w:noProof/>
          <w:sz w:val="22"/>
          <w:szCs w:val="22"/>
        </w:rPr>
      </w:pPr>
      <w:hyperlink w:anchor="_Toc425363629" w:history="1">
        <w:r w:rsidRPr="0066164F">
          <w:rPr>
            <w:rStyle w:val="Hyperlink"/>
            <w:noProof/>
          </w:rPr>
          <w:t>X.4.2.6 Merging of Information</w:t>
        </w:r>
        <w:r>
          <w:rPr>
            <w:noProof/>
            <w:webHidden/>
          </w:rPr>
          <w:tab/>
        </w:r>
        <w:r>
          <w:rPr>
            <w:noProof/>
            <w:webHidden/>
          </w:rPr>
          <w:fldChar w:fldCharType="begin"/>
        </w:r>
        <w:r>
          <w:rPr>
            <w:noProof/>
            <w:webHidden/>
          </w:rPr>
          <w:instrText xml:space="preserve"> PAGEREF _Toc425363629 \h </w:instrText>
        </w:r>
        <w:r>
          <w:rPr>
            <w:noProof/>
            <w:webHidden/>
          </w:rPr>
        </w:r>
        <w:r>
          <w:rPr>
            <w:noProof/>
            <w:webHidden/>
          </w:rPr>
          <w:fldChar w:fldCharType="separate"/>
        </w:r>
        <w:r>
          <w:rPr>
            <w:noProof/>
            <w:webHidden/>
          </w:rPr>
          <w:t>33</w:t>
        </w:r>
        <w:r>
          <w:rPr>
            <w:noProof/>
            <w:webHidden/>
          </w:rPr>
          <w:fldChar w:fldCharType="end"/>
        </w:r>
      </w:hyperlink>
    </w:p>
    <w:p w14:paraId="40423EDB" w14:textId="77777777" w:rsidR="00D646F0" w:rsidRDefault="00D646F0">
      <w:pPr>
        <w:pStyle w:val="TOC4"/>
        <w:rPr>
          <w:rFonts w:asciiTheme="minorHAnsi" w:eastAsiaTheme="minorEastAsia" w:hAnsiTheme="minorHAnsi" w:cstheme="minorBidi"/>
          <w:noProof/>
          <w:sz w:val="22"/>
          <w:szCs w:val="22"/>
        </w:rPr>
      </w:pPr>
      <w:hyperlink w:anchor="_Toc425363630" w:history="1">
        <w:r w:rsidRPr="0066164F">
          <w:rPr>
            <w:rStyle w:val="Hyperlink"/>
            <w:noProof/>
          </w:rPr>
          <w:t>X.4.2.7 Negation and Null</w:t>
        </w:r>
        <w:r>
          <w:rPr>
            <w:noProof/>
            <w:webHidden/>
          </w:rPr>
          <w:tab/>
        </w:r>
        <w:r>
          <w:rPr>
            <w:noProof/>
            <w:webHidden/>
          </w:rPr>
          <w:fldChar w:fldCharType="begin"/>
        </w:r>
        <w:r>
          <w:rPr>
            <w:noProof/>
            <w:webHidden/>
          </w:rPr>
          <w:instrText xml:space="preserve"> PAGEREF _Toc425363630 \h </w:instrText>
        </w:r>
        <w:r>
          <w:rPr>
            <w:noProof/>
            <w:webHidden/>
          </w:rPr>
        </w:r>
        <w:r>
          <w:rPr>
            <w:noProof/>
            <w:webHidden/>
          </w:rPr>
          <w:fldChar w:fldCharType="separate"/>
        </w:r>
        <w:r>
          <w:rPr>
            <w:noProof/>
            <w:webHidden/>
          </w:rPr>
          <w:t>33</w:t>
        </w:r>
        <w:r>
          <w:rPr>
            <w:noProof/>
            <w:webHidden/>
          </w:rPr>
          <w:fldChar w:fldCharType="end"/>
        </w:r>
      </w:hyperlink>
    </w:p>
    <w:p w14:paraId="48722B7A" w14:textId="77777777" w:rsidR="00D646F0" w:rsidRDefault="00D646F0">
      <w:pPr>
        <w:pStyle w:val="TOC4"/>
        <w:rPr>
          <w:rFonts w:asciiTheme="minorHAnsi" w:eastAsiaTheme="minorEastAsia" w:hAnsiTheme="minorHAnsi" w:cstheme="minorBidi"/>
          <w:noProof/>
          <w:sz w:val="22"/>
          <w:szCs w:val="22"/>
        </w:rPr>
      </w:pPr>
      <w:hyperlink w:anchor="_Toc425363631" w:history="1">
        <w:r w:rsidRPr="0066164F">
          <w:rPr>
            <w:rStyle w:val="Hyperlink"/>
            <w:noProof/>
          </w:rPr>
          <w:t>X.4.2.8 Data Creation and Update Time</w:t>
        </w:r>
        <w:r>
          <w:rPr>
            <w:noProof/>
            <w:webHidden/>
          </w:rPr>
          <w:tab/>
        </w:r>
        <w:r>
          <w:rPr>
            <w:noProof/>
            <w:webHidden/>
          </w:rPr>
          <w:fldChar w:fldCharType="begin"/>
        </w:r>
        <w:r>
          <w:rPr>
            <w:noProof/>
            <w:webHidden/>
          </w:rPr>
          <w:instrText xml:space="preserve"> PAGEREF _Toc425363631 \h </w:instrText>
        </w:r>
        <w:r>
          <w:rPr>
            <w:noProof/>
            <w:webHidden/>
          </w:rPr>
        </w:r>
        <w:r>
          <w:rPr>
            <w:noProof/>
            <w:webHidden/>
          </w:rPr>
          <w:fldChar w:fldCharType="separate"/>
        </w:r>
        <w:r>
          <w:rPr>
            <w:noProof/>
            <w:webHidden/>
          </w:rPr>
          <w:t>33</w:t>
        </w:r>
        <w:r>
          <w:rPr>
            <w:noProof/>
            <w:webHidden/>
          </w:rPr>
          <w:fldChar w:fldCharType="end"/>
        </w:r>
      </w:hyperlink>
    </w:p>
    <w:p w14:paraId="5EFAD1F1" w14:textId="77777777" w:rsidR="00D646F0" w:rsidRDefault="00D646F0">
      <w:pPr>
        <w:pStyle w:val="TOC4"/>
        <w:rPr>
          <w:rFonts w:asciiTheme="minorHAnsi" w:eastAsiaTheme="minorEastAsia" w:hAnsiTheme="minorHAnsi" w:cstheme="minorBidi"/>
          <w:noProof/>
          <w:sz w:val="22"/>
          <w:szCs w:val="22"/>
        </w:rPr>
      </w:pPr>
      <w:hyperlink w:anchor="_Toc425363632" w:history="1">
        <w:r w:rsidRPr="0066164F">
          <w:rPr>
            <w:rStyle w:val="Hyperlink"/>
            <w:noProof/>
          </w:rPr>
          <w:t>X.4.2.9 Problem Specific Reconciliation</w:t>
        </w:r>
        <w:r>
          <w:rPr>
            <w:noProof/>
            <w:webHidden/>
          </w:rPr>
          <w:tab/>
        </w:r>
        <w:r>
          <w:rPr>
            <w:noProof/>
            <w:webHidden/>
          </w:rPr>
          <w:fldChar w:fldCharType="begin"/>
        </w:r>
        <w:r>
          <w:rPr>
            <w:noProof/>
            <w:webHidden/>
          </w:rPr>
          <w:instrText xml:space="preserve"> PAGEREF _Toc425363632 \h </w:instrText>
        </w:r>
        <w:r>
          <w:rPr>
            <w:noProof/>
            <w:webHidden/>
          </w:rPr>
        </w:r>
        <w:r>
          <w:rPr>
            <w:noProof/>
            <w:webHidden/>
          </w:rPr>
          <w:fldChar w:fldCharType="separate"/>
        </w:r>
        <w:r>
          <w:rPr>
            <w:noProof/>
            <w:webHidden/>
          </w:rPr>
          <w:t>33</w:t>
        </w:r>
        <w:r>
          <w:rPr>
            <w:noProof/>
            <w:webHidden/>
          </w:rPr>
          <w:fldChar w:fldCharType="end"/>
        </w:r>
      </w:hyperlink>
    </w:p>
    <w:p w14:paraId="5754F699" w14:textId="77777777" w:rsidR="00D646F0" w:rsidRDefault="00D646F0">
      <w:pPr>
        <w:pStyle w:val="TOC5"/>
        <w:rPr>
          <w:rFonts w:asciiTheme="minorHAnsi" w:eastAsiaTheme="minorEastAsia" w:hAnsiTheme="minorHAnsi" w:cstheme="minorBidi"/>
          <w:noProof/>
          <w:sz w:val="22"/>
          <w:szCs w:val="22"/>
        </w:rPr>
      </w:pPr>
      <w:hyperlink w:anchor="_Toc425363633" w:history="1">
        <w:r w:rsidRPr="0066164F">
          <w:rPr>
            <w:rStyle w:val="Hyperlink"/>
            <w:noProof/>
          </w:rPr>
          <w:t>X.4.2.9.1 Degree of Clinical Judgment</w:t>
        </w:r>
        <w:r>
          <w:rPr>
            <w:noProof/>
            <w:webHidden/>
          </w:rPr>
          <w:tab/>
        </w:r>
        <w:r>
          <w:rPr>
            <w:noProof/>
            <w:webHidden/>
          </w:rPr>
          <w:fldChar w:fldCharType="begin"/>
        </w:r>
        <w:r>
          <w:rPr>
            <w:noProof/>
            <w:webHidden/>
          </w:rPr>
          <w:instrText xml:space="preserve"> PAGEREF _Toc425363633 \h </w:instrText>
        </w:r>
        <w:r>
          <w:rPr>
            <w:noProof/>
            <w:webHidden/>
          </w:rPr>
        </w:r>
        <w:r>
          <w:rPr>
            <w:noProof/>
            <w:webHidden/>
          </w:rPr>
          <w:fldChar w:fldCharType="separate"/>
        </w:r>
        <w:r>
          <w:rPr>
            <w:noProof/>
            <w:webHidden/>
          </w:rPr>
          <w:t>33</w:t>
        </w:r>
        <w:r>
          <w:rPr>
            <w:noProof/>
            <w:webHidden/>
          </w:rPr>
          <w:fldChar w:fldCharType="end"/>
        </w:r>
      </w:hyperlink>
    </w:p>
    <w:p w14:paraId="71852292" w14:textId="77777777" w:rsidR="00D646F0" w:rsidRDefault="00D646F0">
      <w:pPr>
        <w:pStyle w:val="TOC5"/>
        <w:rPr>
          <w:rFonts w:asciiTheme="minorHAnsi" w:eastAsiaTheme="minorEastAsia" w:hAnsiTheme="minorHAnsi" w:cstheme="minorBidi"/>
          <w:noProof/>
          <w:sz w:val="22"/>
          <w:szCs w:val="22"/>
        </w:rPr>
      </w:pPr>
      <w:hyperlink w:anchor="_Toc425363634" w:history="1">
        <w:r w:rsidRPr="0066164F">
          <w:rPr>
            <w:rStyle w:val="Hyperlink"/>
            <w:noProof/>
          </w:rPr>
          <w:t>X.4.2.9.2 Severity</w:t>
        </w:r>
        <w:r>
          <w:rPr>
            <w:noProof/>
            <w:webHidden/>
          </w:rPr>
          <w:tab/>
        </w:r>
        <w:r>
          <w:rPr>
            <w:noProof/>
            <w:webHidden/>
          </w:rPr>
          <w:fldChar w:fldCharType="begin"/>
        </w:r>
        <w:r>
          <w:rPr>
            <w:noProof/>
            <w:webHidden/>
          </w:rPr>
          <w:instrText xml:space="preserve"> PAGEREF _Toc425363634 \h </w:instrText>
        </w:r>
        <w:r>
          <w:rPr>
            <w:noProof/>
            <w:webHidden/>
          </w:rPr>
        </w:r>
        <w:r>
          <w:rPr>
            <w:noProof/>
            <w:webHidden/>
          </w:rPr>
          <w:fldChar w:fldCharType="separate"/>
        </w:r>
        <w:r>
          <w:rPr>
            <w:noProof/>
            <w:webHidden/>
          </w:rPr>
          <w:t>34</w:t>
        </w:r>
        <w:r>
          <w:rPr>
            <w:noProof/>
            <w:webHidden/>
          </w:rPr>
          <w:fldChar w:fldCharType="end"/>
        </w:r>
      </w:hyperlink>
    </w:p>
    <w:p w14:paraId="1B8C36D3" w14:textId="77777777" w:rsidR="00D646F0" w:rsidRDefault="00D646F0">
      <w:pPr>
        <w:pStyle w:val="TOC4"/>
        <w:rPr>
          <w:rFonts w:asciiTheme="minorHAnsi" w:eastAsiaTheme="minorEastAsia" w:hAnsiTheme="minorHAnsi" w:cstheme="minorBidi"/>
          <w:noProof/>
          <w:sz w:val="22"/>
          <w:szCs w:val="22"/>
        </w:rPr>
      </w:pPr>
      <w:hyperlink w:anchor="_Toc425363635" w:history="1">
        <w:r w:rsidRPr="0066164F">
          <w:rPr>
            <w:rStyle w:val="Hyperlink"/>
            <w:noProof/>
          </w:rPr>
          <w:t>X.4.2.10 Allergy Specific Reconciliation</w:t>
        </w:r>
        <w:r>
          <w:rPr>
            <w:noProof/>
            <w:webHidden/>
          </w:rPr>
          <w:tab/>
        </w:r>
        <w:r>
          <w:rPr>
            <w:noProof/>
            <w:webHidden/>
          </w:rPr>
          <w:fldChar w:fldCharType="begin"/>
        </w:r>
        <w:r>
          <w:rPr>
            <w:noProof/>
            <w:webHidden/>
          </w:rPr>
          <w:instrText xml:space="preserve"> PAGEREF _Toc425363635 \h </w:instrText>
        </w:r>
        <w:r>
          <w:rPr>
            <w:noProof/>
            <w:webHidden/>
          </w:rPr>
        </w:r>
        <w:r>
          <w:rPr>
            <w:noProof/>
            <w:webHidden/>
          </w:rPr>
          <w:fldChar w:fldCharType="separate"/>
        </w:r>
        <w:r>
          <w:rPr>
            <w:noProof/>
            <w:webHidden/>
          </w:rPr>
          <w:t>34</w:t>
        </w:r>
        <w:r>
          <w:rPr>
            <w:noProof/>
            <w:webHidden/>
          </w:rPr>
          <w:fldChar w:fldCharType="end"/>
        </w:r>
      </w:hyperlink>
    </w:p>
    <w:p w14:paraId="6D1FF2D3" w14:textId="77777777" w:rsidR="00D646F0" w:rsidRDefault="00D646F0">
      <w:pPr>
        <w:pStyle w:val="TOC5"/>
        <w:rPr>
          <w:rFonts w:asciiTheme="minorHAnsi" w:eastAsiaTheme="minorEastAsia" w:hAnsiTheme="minorHAnsi" w:cstheme="minorBidi"/>
          <w:noProof/>
          <w:sz w:val="22"/>
          <w:szCs w:val="22"/>
        </w:rPr>
      </w:pPr>
      <w:hyperlink w:anchor="_Toc425363636" w:history="1">
        <w:r w:rsidRPr="0066164F">
          <w:rPr>
            <w:rStyle w:val="Hyperlink"/>
            <w:bCs/>
            <w:noProof/>
          </w:rPr>
          <w:t>X. 4.2.10.1 Allergic Condition and/or allergen</w:t>
        </w:r>
        <w:r>
          <w:rPr>
            <w:noProof/>
            <w:webHidden/>
          </w:rPr>
          <w:tab/>
        </w:r>
        <w:r>
          <w:rPr>
            <w:noProof/>
            <w:webHidden/>
          </w:rPr>
          <w:fldChar w:fldCharType="begin"/>
        </w:r>
        <w:r>
          <w:rPr>
            <w:noProof/>
            <w:webHidden/>
          </w:rPr>
          <w:instrText xml:space="preserve"> PAGEREF _Toc425363636 \h </w:instrText>
        </w:r>
        <w:r>
          <w:rPr>
            <w:noProof/>
            <w:webHidden/>
          </w:rPr>
        </w:r>
        <w:r>
          <w:rPr>
            <w:noProof/>
            <w:webHidden/>
          </w:rPr>
          <w:fldChar w:fldCharType="separate"/>
        </w:r>
        <w:r>
          <w:rPr>
            <w:noProof/>
            <w:webHidden/>
          </w:rPr>
          <w:t>34</w:t>
        </w:r>
        <w:r>
          <w:rPr>
            <w:noProof/>
            <w:webHidden/>
          </w:rPr>
          <w:fldChar w:fldCharType="end"/>
        </w:r>
      </w:hyperlink>
    </w:p>
    <w:p w14:paraId="7DB36F00" w14:textId="77777777" w:rsidR="00D646F0" w:rsidRDefault="00D646F0">
      <w:pPr>
        <w:pStyle w:val="TOC5"/>
        <w:rPr>
          <w:rFonts w:asciiTheme="minorHAnsi" w:eastAsiaTheme="minorEastAsia" w:hAnsiTheme="minorHAnsi" w:cstheme="minorBidi"/>
          <w:noProof/>
          <w:sz w:val="22"/>
          <w:szCs w:val="22"/>
        </w:rPr>
      </w:pPr>
      <w:hyperlink w:anchor="_Toc425363637" w:history="1">
        <w:r w:rsidRPr="0066164F">
          <w:rPr>
            <w:rStyle w:val="Hyperlink"/>
            <w:bCs/>
            <w:noProof/>
          </w:rPr>
          <w:t>X. 4.2.10.2 Allergy/Non Allergy Intolerance/Intolerance</w:t>
        </w:r>
        <w:r>
          <w:rPr>
            <w:noProof/>
            <w:webHidden/>
          </w:rPr>
          <w:tab/>
        </w:r>
        <w:r>
          <w:rPr>
            <w:noProof/>
            <w:webHidden/>
          </w:rPr>
          <w:fldChar w:fldCharType="begin"/>
        </w:r>
        <w:r>
          <w:rPr>
            <w:noProof/>
            <w:webHidden/>
          </w:rPr>
          <w:instrText xml:space="preserve"> PAGEREF _Toc425363637 \h </w:instrText>
        </w:r>
        <w:r>
          <w:rPr>
            <w:noProof/>
            <w:webHidden/>
          </w:rPr>
        </w:r>
        <w:r>
          <w:rPr>
            <w:noProof/>
            <w:webHidden/>
          </w:rPr>
          <w:fldChar w:fldCharType="separate"/>
        </w:r>
        <w:r>
          <w:rPr>
            <w:noProof/>
            <w:webHidden/>
          </w:rPr>
          <w:t>35</w:t>
        </w:r>
        <w:r>
          <w:rPr>
            <w:noProof/>
            <w:webHidden/>
          </w:rPr>
          <w:fldChar w:fldCharType="end"/>
        </w:r>
      </w:hyperlink>
    </w:p>
    <w:p w14:paraId="67B657FF" w14:textId="77777777" w:rsidR="00D646F0" w:rsidRDefault="00D646F0">
      <w:pPr>
        <w:pStyle w:val="TOC5"/>
        <w:rPr>
          <w:rFonts w:asciiTheme="minorHAnsi" w:eastAsiaTheme="minorEastAsia" w:hAnsiTheme="minorHAnsi" w:cstheme="minorBidi"/>
          <w:noProof/>
          <w:sz w:val="22"/>
          <w:szCs w:val="22"/>
        </w:rPr>
      </w:pPr>
      <w:hyperlink w:anchor="_Toc425363638" w:history="1">
        <w:r w:rsidRPr="0066164F">
          <w:rPr>
            <w:rStyle w:val="Hyperlink"/>
            <w:bCs/>
            <w:noProof/>
          </w:rPr>
          <w:t>X. 4.2.10.3 Intolerance to Medication/Food/Environment</w:t>
        </w:r>
        <w:r>
          <w:rPr>
            <w:noProof/>
            <w:webHidden/>
          </w:rPr>
          <w:tab/>
        </w:r>
        <w:r>
          <w:rPr>
            <w:noProof/>
            <w:webHidden/>
          </w:rPr>
          <w:fldChar w:fldCharType="begin"/>
        </w:r>
        <w:r>
          <w:rPr>
            <w:noProof/>
            <w:webHidden/>
          </w:rPr>
          <w:instrText xml:space="preserve"> PAGEREF _Toc425363638 \h </w:instrText>
        </w:r>
        <w:r>
          <w:rPr>
            <w:noProof/>
            <w:webHidden/>
          </w:rPr>
        </w:r>
        <w:r>
          <w:rPr>
            <w:noProof/>
            <w:webHidden/>
          </w:rPr>
          <w:fldChar w:fldCharType="separate"/>
        </w:r>
        <w:r>
          <w:rPr>
            <w:noProof/>
            <w:webHidden/>
          </w:rPr>
          <w:t>35</w:t>
        </w:r>
        <w:r>
          <w:rPr>
            <w:noProof/>
            <w:webHidden/>
          </w:rPr>
          <w:fldChar w:fldCharType="end"/>
        </w:r>
      </w:hyperlink>
    </w:p>
    <w:p w14:paraId="595ABB5C" w14:textId="77777777" w:rsidR="00D646F0" w:rsidRDefault="00D646F0">
      <w:pPr>
        <w:pStyle w:val="TOC5"/>
        <w:rPr>
          <w:rFonts w:asciiTheme="minorHAnsi" w:eastAsiaTheme="minorEastAsia" w:hAnsiTheme="minorHAnsi" w:cstheme="minorBidi"/>
          <w:noProof/>
          <w:sz w:val="22"/>
          <w:szCs w:val="22"/>
        </w:rPr>
      </w:pPr>
      <w:hyperlink w:anchor="_Toc425363639" w:history="1">
        <w:r w:rsidRPr="0066164F">
          <w:rPr>
            <w:rStyle w:val="Hyperlink"/>
            <w:bCs/>
            <w:noProof/>
          </w:rPr>
          <w:t>X. 4.2.10.4 Adverse Reactions</w:t>
        </w:r>
        <w:r>
          <w:rPr>
            <w:noProof/>
            <w:webHidden/>
          </w:rPr>
          <w:tab/>
        </w:r>
        <w:r>
          <w:rPr>
            <w:noProof/>
            <w:webHidden/>
          </w:rPr>
          <w:fldChar w:fldCharType="begin"/>
        </w:r>
        <w:r>
          <w:rPr>
            <w:noProof/>
            <w:webHidden/>
          </w:rPr>
          <w:instrText xml:space="preserve"> PAGEREF _Toc425363639 \h </w:instrText>
        </w:r>
        <w:r>
          <w:rPr>
            <w:noProof/>
            <w:webHidden/>
          </w:rPr>
        </w:r>
        <w:r>
          <w:rPr>
            <w:noProof/>
            <w:webHidden/>
          </w:rPr>
          <w:fldChar w:fldCharType="separate"/>
        </w:r>
        <w:r>
          <w:rPr>
            <w:noProof/>
            <w:webHidden/>
          </w:rPr>
          <w:t>35</w:t>
        </w:r>
        <w:r>
          <w:rPr>
            <w:noProof/>
            <w:webHidden/>
          </w:rPr>
          <w:fldChar w:fldCharType="end"/>
        </w:r>
      </w:hyperlink>
    </w:p>
    <w:p w14:paraId="08D29D94" w14:textId="77777777" w:rsidR="00D646F0" w:rsidRDefault="00D646F0">
      <w:pPr>
        <w:pStyle w:val="TOC4"/>
        <w:rPr>
          <w:rFonts w:asciiTheme="minorHAnsi" w:eastAsiaTheme="minorEastAsia" w:hAnsiTheme="minorHAnsi" w:cstheme="minorBidi"/>
          <w:noProof/>
          <w:sz w:val="22"/>
          <w:szCs w:val="22"/>
        </w:rPr>
      </w:pPr>
      <w:hyperlink w:anchor="_Toc425363640" w:history="1">
        <w:r w:rsidRPr="0066164F">
          <w:rPr>
            <w:rStyle w:val="Hyperlink"/>
            <w:noProof/>
          </w:rPr>
          <w:t>X.4.2.11 Medication Specific Reconciliation</w:t>
        </w:r>
        <w:r>
          <w:rPr>
            <w:noProof/>
            <w:webHidden/>
          </w:rPr>
          <w:tab/>
        </w:r>
        <w:r>
          <w:rPr>
            <w:noProof/>
            <w:webHidden/>
          </w:rPr>
          <w:fldChar w:fldCharType="begin"/>
        </w:r>
        <w:r>
          <w:rPr>
            <w:noProof/>
            <w:webHidden/>
          </w:rPr>
          <w:instrText xml:space="preserve"> PAGEREF _Toc425363640 \h </w:instrText>
        </w:r>
        <w:r>
          <w:rPr>
            <w:noProof/>
            <w:webHidden/>
          </w:rPr>
        </w:r>
        <w:r>
          <w:rPr>
            <w:noProof/>
            <w:webHidden/>
          </w:rPr>
          <w:fldChar w:fldCharType="separate"/>
        </w:r>
        <w:r>
          <w:rPr>
            <w:noProof/>
            <w:webHidden/>
          </w:rPr>
          <w:t>35</w:t>
        </w:r>
        <w:r>
          <w:rPr>
            <w:noProof/>
            <w:webHidden/>
          </w:rPr>
          <w:fldChar w:fldCharType="end"/>
        </w:r>
      </w:hyperlink>
    </w:p>
    <w:p w14:paraId="12F3F27D" w14:textId="77777777" w:rsidR="00D646F0" w:rsidRDefault="00D646F0">
      <w:pPr>
        <w:pStyle w:val="TOC4"/>
        <w:rPr>
          <w:rFonts w:asciiTheme="minorHAnsi" w:eastAsiaTheme="minorEastAsia" w:hAnsiTheme="minorHAnsi" w:cstheme="minorBidi"/>
          <w:noProof/>
          <w:sz w:val="22"/>
          <w:szCs w:val="22"/>
        </w:rPr>
      </w:pPr>
      <w:hyperlink w:anchor="_Toc425363641" w:history="1">
        <w:r w:rsidRPr="0066164F">
          <w:rPr>
            <w:rStyle w:val="Hyperlink"/>
            <w:noProof/>
          </w:rPr>
          <w:t>X.4.2.12 Care Provider Specific Reconciliation</w:t>
        </w:r>
        <w:r>
          <w:rPr>
            <w:noProof/>
            <w:webHidden/>
          </w:rPr>
          <w:tab/>
        </w:r>
        <w:r>
          <w:rPr>
            <w:noProof/>
            <w:webHidden/>
          </w:rPr>
          <w:fldChar w:fldCharType="begin"/>
        </w:r>
        <w:r>
          <w:rPr>
            <w:noProof/>
            <w:webHidden/>
          </w:rPr>
          <w:instrText xml:space="preserve"> PAGEREF _Toc425363641 \h </w:instrText>
        </w:r>
        <w:r>
          <w:rPr>
            <w:noProof/>
            <w:webHidden/>
          </w:rPr>
        </w:r>
        <w:r>
          <w:rPr>
            <w:noProof/>
            <w:webHidden/>
          </w:rPr>
          <w:fldChar w:fldCharType="separate"/>
        </w:r>
        <w:r>
          <w:rPr>
            <w:noProof/>
            <w:webHidden/>
          </w:rPr>
          <w:t>36</w:t>
        </w:r>
        <w:r>
          <w:rPr>
            <w:noProof/>
            <w:webHidden/>
          </w:rPr>
          <w:fldChar w:fldCharType="end"/>
        </w:r>
      </w:hyperlink>
    </w:p>
    <w:p w14:paraId="33AA4FF8" w14:textId="77777777" w:rsidR="00D646F0" w:rsidRDefault="00D646F0">
      <w:pPr>
        <w:pStyle w:val="TOC4"/>
        <w:rPr>
          <w:rFonts w:asciiTheme="minorHAnsi" w:eastAsiaTheme="minorEastAsia" w:hAnsiTheme="minorHAnsi" w:cstheme="minorBidi"/>
          <w:noProof/>
          <w:sz w:val="22"/>
          <w:szCs w:val="22"/>
        </w:rPr>
      </w:pPr>
      <w:hyperlink w:anchor="_Toc425363642" w:history="1">
        <w:r w:rsidRPr="0066164F">
          <w:rPr>
            <w:rStyle w:val="Hyperlink"/>
            <w:noProof/>
          </w:rPr>
          <w:t>X.4.2.13 Immunization Specific Reconciliation</w:t>
        </w:r>
        <w:r>
          <w:rPr>
            <w:noProof/>
            <w:webHidden/>
          </w:rPr>
          <w:tab/>
        </w:r>
        <w:r>
          <w:rPr>
            <w:noProof/>
            <w:webHidden/>
          </w:rPr>
          <w:fldChar w:fldCharType="begin"/>
        </w:r>
        <w:r>
          <w:rPr>
            <w:noProof/>
            <w:webHidden/>
          </w:rPr>
          <w:instrText xml:space="preserve"> PAGEREF _Toc425363642 \h </w:instrText>
        </w:r>
        <w:r>
          <w:rPr>
            <w:noProof/>
            <w:webHidden/>
          </w:rPr>
        </w:r>
        <w:r>
          <w:rPr>
            <w:noProof/>
            <w:webHidden/>
          </w:rPr>
          <w:fldChar w:fldCharType="separate"/>
        </w:r>
        <w:r>
          <w:rPr>
            <w:noProof/>
            <w:webHidden/>
          </w:rPr>
          <w:t>36</w:t>
        </w:r>
        <w:r>
          <w:rPr>
            <w:noProof/>
            <w:webHidden/>
          </w:rPr>
          <w:fldChar w:fldCharType="end"/>
        </w:r>
      </w:hyperlink>
    </w:p>
    <w:p w14:paraId="27CABD87" w14:textId="77777777" w:rsidR="00D646F0" w:rsidRDefault="00D646F0">
      <w:pPr>
        <w:pStyle w:val="TOC4"/>
        <w:rPr>
          <w:rFonts w:asciiTheme="minorHAnsi" w:eastAsiaTheme="minorEastAsia" w:hAnsiTheme="minorHAnsi" w:cstheme="minorBidi"/>
          <w:noProof/>
          <w:sz w:val="22"/>
          <w:szCs w:val="22"/>
        </w:rPr>
      </w:pPr>
      <w:hyperlink w:anchor="_Toc425363643" w:history="1">
        <w:r w:rsidRPr="0066164F">
          <w:rPr>
            <w:rStyle w:val="Hyperlink"/>
            <w:noProof/>
          </w:rPr>
          <w:t>X.4.2.14 Goals Specific Reconciliation</w:t>
        </w:r>
        <w:r>
          <w:rPr>
            <w:noProof/>
            <w:webHidden/>
          </w:rPr>
          <w:tab/>
        </w:r>
        <w:r>
          <w:rPr>
            <w:noProof/>
            <w:webHidden/>
          </w:rPr>
          <w:fldChar w:fldCharType="begin"/>
        </w:r>
        <w:r>
          <w:rPr>
            <w:noProof/>
            <w:webHidden/>
          </w:rPr>
          <w:instrText xml:space="preserve"> PAGEREF _Toc425363643 \h </w:instrText>
        </w:r>
        <w:r>
          <w:rPr>
            <w:noProof/>
            <w:webHidden/>
          </w:rPr>
        </w:r>
        <w:r>
          <w:rPr>
            <w:noProof/>
            <w:webHidden/>
          </w:rPr>
          <w:fldChar w:fldCharType="separate"/>
        </w:r>
        <w:r>
          <w:rPr>
            <w:noProof/>
            <w:webHidden/>
          </w:rPr>
          <w:t>36</w:t>
        </w:r>
        <w:r>
          <w:rPr>
            <w:noProof/>
            <w:webHidden/>
          </w:rPr>
          <w:fldChar w:fldCharType="end"/>
        </w:r>
      </w:hyperlink>
    </w:p>
    <w:p w14:paraId="27D5B51E" w14:textId="77777777" w:rsidR="00D646F0" w:rsidRDefault="00D646F0">
      <w:pPr>
        <w:pStyle w:val="TOC4"/>
        <w:rPr>
          <w:rFonts w:asciiTheme="minorHAnsi" w:eastAsiaTheme="minorEastAsia" w:hAnsiTheme="minorHAnsi" w:cstheme="minorBidi"/>
          <w:noProof/>
          <w:sz w:val="22"/>
          <w:szCs w:val="22"/>
        </w:rPr>
      </w:pPr>
      <w:hyperlink w:anchor="_Toc425363644" w:history="1">
        <w:r w:rsidRPr="0066164F">
          <w:rPr>
            <w:rStyle w:val="Hyperlink"/>
            <w:noProof/>
          </w:rPr>
          <w:t>X.4.2.15 Results Specific Reconciliation</w:t>
        </w:r>
        <w:r>
          <w:rPr>
            <w:noProof/>
            <w:webHidden/>
          </w:rPr>
          <w:tab/>
        </w:r>
        <w:r>
          <w:rPr>
            <w:noProof/>
            <w:webHidden/>
          </w:rPr>
          <w:fldChar w:fldCharType="begin"/>
        </w:r>
        <w:r>
          <w:rPr>
            <w:noProof/>
            <w:webHidden/>
          </w:rPr>
          <w:instrText xml:space="preserve"> PAGEREF _Toc425363644 \h </w:instrText>
        </w:r>
        <w:r>
          <w:rPr>
            <w:noProof/>
            <w:webHidden/>
          </w:rPr>
        </w:r>
        <w:r>
          <w:rPr>
            <w:noProof/>
            <w:webHidden/>
          </w:rPr>
          <w:fldChar w:fldCharType="separate"/>
        </w:r>
        <w:r>
          <w:rPr>
            <w:noProof/>
            <w:webHidden/>
          </w:rPr>
          <w:t>36</w:t>
        </w:r>
        <w:r>
          <w:rPr>
            <w:noProof/>
            <w:webHidden/>
          </w:rPr>
          <w:fldChar w:fldCharType="end"/>
        </w:r>
      </w:hyperlink>
    </w:p>
    <w:p w14:paraId="4C9207E7" w14:textId="77777777" w:rsidR="00D646F0" w:rsidRDefault="00D646F0">
      <w:pPr>
        <w:pStyle w:val="TOC4"/>
        <w:rPr>
          <w:rFonts w:asciiTheme="minorHAnsi" w:eastAsiaTheme="minorEastAsia" w:hAnsiTheme="minorHAnsi" w:cstheme="minorBidi"/>
          <w:noProof/>
          <w:sz w:val="22"/>
          <w:szCs w:val="22"/>
        </w:rPr>
      </w:pPr>
      <w:hyperlink w:anchor="_Toc425363645" w:history="1">
        <w:r w:rsidRPr="0066164F">
          <w:rPr>
            <w:rStyle w:val="Hyperlink"/>
            <w:noProof/>
          </w:rPr>
          <w:t>X.4.2.16 Past Reconciliations</w:t>
        </w:r>
        <w:r>
          <w:rPr>
            <w:noProof/>
            <w:webHidden/>
          </w:rPr>
          <w:tab/>
        </w:r>
        <w:r>
          <w:rPr>
            <w:noProof/>
            <w:webHidden/>
          </w:rPr>
          <w:fldChar w:fldCharType="begin"/>
        </w:r>
        <w:r>
          <w:rPr>
            <w:noProof/>
            <w:webHidden/>
          </w:rPr>
          <w:instrText xml:space="preserve"> PAGEREF _Toc425363645 \h </w:instrText>
        </w:r>
        <w:r>
          <w:rPr>
            <w:noProof/>
            <w:webHidden/>
          </w:rPr>
        </w:r>
        <w:r>
          <w:rPr>
            <w:noProof/>
            <w:webHidden/>
          </w:rPr>
          <w:fldChar w:fldCharType="separate"/>
        </w:r>
        <w:r>
          <w:rPr>
            <w:noProof/>
            <w:webHidden/>
          </w:rPr>
          <w:t>37</w:t>
        </w:r>
        <w:r>
          <w:rPr>
            <w:noProof/>
            <w:webHidden/>
          </w:rPr>
          <w:fldChar w:fldCharType="end"/>
        </w:r>
      </w:hyperlink>
    </w:p>
    <w:p w14:paraId="1946181D" w14:textId="77777777" w:rsidR="00D646F0" w:rsidRDefault="00D646F0">
      <w:pPr>
        <w:pStyle w:val="TOC3"/>
        <w:rPr>
          <w:rFonts w:asciiTheme="minorHAnsi" w:eastAsiaTheme="minorEastAsia" w:hAnsiTheme="minorHAnsi" w:cstheme="minorBidi"/>
          <w:noProof/>
          <w:sz w:val="22"/>
          <w:szCs w:val="22"/>
        </w:rPr>
      </w:pPr>
      <w:hyperlink w:anchor="_Toc425363646" w:history="1">
        <w:r w:rsidRPr="0066164F">
          <w:rPr>
            <w:rStyle w:val="Hyperlink"/>
            <w:bCs/>
            <w:noProof/>
          </w:rPr>
          <w:t>X.4.3 Use Cases</w:t>
        </w:r>
        <w:r>
          <w:rPr>
            <w:noProof/>
            <w:webHidden/>
          </w:rPr>
          <w:tab/>
        </w:r>
        <w:r>
          <w:rPr>
            <w:noProof/>
            <w:webHidden/>
          </w:rPr>
          <w:fldChar w:fldCharType="begin"/>
        </w:r>
        <w:r>
          <w:rPr>
            <w:noProof/>
            <w:webHidden/>
          </w:rPr>
          <w:instrText xml:space="preserve"> PAGEREF _Toc425363646 \h </w:instrText>
        </w:r>
        <w:r>
          <w:rPr>
            <w:noProof/>
            <w:webHidden/>
          </w:rPr>
        </w:r>
        <w:r>
          <w:rPr>
            <w:noProof/>
            <w:webHidden/>
          </w:rPr>
          <w:fldChar w:fldCharType="separate"/>
        </w:r>
        <w:r>
          <w:rPr>
            <w:noProof/>
            <w:webHidden/>
          </w:rPr>
          <w:t>37</w:t>
        </w:r>
        <w:r>
          <w:rPr>
            <w:noProof/>
            <w:webHidden/>
          </w:rPr>
          <w:fldChar w:fldCharType="end"/>
        </w:r>
      </w:hyperlink>
    </w:p>
    <w:p w14:paraId="3117D94B" w14:textId="77777777" w:rsidR="00D646F0" w:rsidRDefault="00D646F0">
      <w:pPr>
        <w:pStyle w:val="TOC4"/>
        <w:rPr>
          <w:rFonts w:asciiTheme="minorHAnsi" w:eastAsiaTheme="minorEastAsia" w:hAnsiTheme="minorHAnsi" w:cstheme="minorBidi"/>
          <w:noProof/>
          <w:sz w:val="22"/>
          <w:szCs w:val="22"/>
        </w:rPr>
      </w:pPr>
      <w:hyperlink w:anchor="_Toc425363647" w:history="1">
        <w:r w:rsidRPr="0066164F">
          <w:rPr>
            <w:rStyle w:val="Hyperlink"/>
            <w:noProof/>
          </w:rPr>
          <w:t>X.4.3.1 Use Case: Transfer of content with no variances</w:t>
        </w:r>
        <w:r>
          <w:rPr>
            <w:noProof/>
            <w:webHidden/>
          </w:rPr>
          <w:tab/>
        </w:r>
        <w:r>
          <w:rPr>
            <w:noProof/>
            <w:webHidden/>
          </w:rPr>
          <w:fldChar w:fldCharType="begin"/>
        </w:r>
        <w:r>
          <w:rPr>
            <w:noProof/>
            <w:webHidden/>
          </w:rPr>
          <w:instrText xml:space="preserve"> PAGEREF _Toc425363647 \h </w:instrText>
        </w:r>
        <w:r>
          <w:rPr>
            <w:noProof/>
            <w:webHidden/>
          </w:rPr>
        </w:r>
        <w:r>
          <w:rPr>
            <w:noProof/>
            <w:webHidden/>
          </w:rPr>
          <w:fldChar w:fldCharType="separate"/>
        </w:r>
        <w:r>
          <w:rPr>
            <w:noProof/>
            <w:webHidden/>
          </w:rPr>
          <w:t>37</w:t>
        </w:r>
        <w:r>
          <w:rPr>
            <w:noProof/>
            <w:webHidden/>
          </w:rPr>
          <w:fldChar w:fldCharType="end"/>
        </w:r>
      </w:hyperlink>
    </w:p>
    <w:p w14:paraId="7AF7D408" w14:textId="77777777" w:rsidR="00D646F0" w:rsidRDefault="00D646F0">
      <w:pPr>
        <w:pStyle w:val="TOC4"/>
        <w:rPr>
          <w:rFonts w:asciiTheme="minorHAnsi" w:eastAsiaTheme="minorEastAsia" w:hAnsiTheme="minorHAnsi" w:cstheme="minorBidi"/>
          <w:noProof/>
          <w:sz w:val="22"/>
          <w:szCs w:val="22"/>
        </w:rPr>
      </w:pPr>
      <w:hyperlink w:anchor="_Toc425363648" w:history="1">
        <w:r w:rsidRPr="0066164F">
          <w:rPr>
            <w:rStyle w:val="Hyperlink"/>
            <w:noProof/>
          </w:rPr>
          <w:t>X.4.3.2 Use Case: Transfer of content with variances</w:t>
        </w:r>
        <w:r>
          <w:rPr>
            <w:noProof/>
            <w:webHidden/>
          </w:rPr>
          <w:tab/>
        </w:r>
        <w:r>
          <w:rPr>
            <w:noProof/>
            <w:webHidden/>
          </w:rPr>
          <w:fldChar w:fldCharType="begin"/>
        </w:r>
        <w:r>
          <w:rPr>
            <w:noProof/>
            <w:webHidden/>
          </w:rPr>
          <w:instrText xml:space="preserve"> PAGEREF _Toc425363648 \h </w:instrText>
        </w:r>
        <w:r>
          <w:rPr>
            <w:noProof/>
            <w:webHidden/>
          </w:rPr>
        </w:r>
        <w:r>
          <w:rPr>
            <w:noProof/>
            <w:webHidden/>
          </w:rPr>
          <w:fldChar w:fldCharType="separate"/>
        </w:r>
        <w:r>
          <w:rPr>
            <w:noProof/>
            <w:webHidden/>
          </w:rPr>
          <w:t>37</w:t>
        </w:r>
        <w:r>
          <w:rPr>
            <w:noProof/>
            <w:webHidden/>
          </w:rPr>
          <w:fldChar w:fldCharType="end"/>
        </w:r>
      </w:hyperlink>
    </w:p>
    <w:p w14:paraId="108E232E" w14:textId="77777777" w:rsidR="00D646F0" w:rsidRDefault="00D646F0">
      <w:pPr>
        <w:pStyle w:val="TOC4"/>
        <w:rPr>
          <w:rFonts w:asciiTheme="minorHAnsi" w:eastAsiaTheme="minorEastAsia" w:hAnsiTheme="minorHAnsi" w:cstheme="minorBidi"/>
          <w:noProof/>
          <w:sz w:val="22"/>
          <w:szCs w:val="22"/>
        </w:rPr>
      </w:pPr>
      <w:hyperlink w:anchor="_Toc425363649" w:history="1">
        <w:r w:rsidRPr="0066164F">
          <w:rPr>
            <w:rStyle w:val="Hyperlink"/>
            <w:noProof/>
          </w:rPr>
          <w:t>X.4.3.3 Use Case: Transfer of content with overlapping interpretations</w:t>
        </w:r>
        <w:r>
          <w:rPr>
            <w:noProof/>
            <w:webHidden/>
          </w:rPr>
          <w:tab/>
        </w:r>
        <w:r>
          <w:rPr>
            <w:noProof/>
            <w:webHidden/>
          </w:rPr>
          <w:fldChar w:fldCharType="begin"/>
        </w:r>
        <w:r>
          <w:rPr>
            <w:noProof/>
            <w:webHidden/>
          </w:rPr>
          <w:instrText xml:space="preserve"> PAGEREF _Toc425363649 \h </w:instrText>
        </w:r>
        <w:r>
          <w:rPr>
            <w:noProof/>
            <w:webHidden/>
          </w:rPr>
        </w:r>
        <w:r>
          <w:rPr>
            <w:noProof/>
            <w:webHidden/>
          </w:rPr>
          <w:fldChar w:fldCharType="separate"/>
        </w:r>
        <w:r>
          <w:rPr>
            <w:noProof/>
            <w:webHidden/>
          </w:rPr>
          <w:t>39</w:t>
        </w:r>
        <w:r>
          <w:rPr>
            <w:noProof/>
            <w:webHidden/>
          </w:rPr>
          <w:fldChar w:fldCharType="end"/>
        </w:r>
      </w:hyperlink>
    </w:p>
    <w:p w14:paraId="37E86152" w14:textId="77777777" w:rsidR="00D646F0" w:rsidRDefault="00D646F0">
      <w:pPr>
        <w:pStyle w:val="TOC2"/>
        <w:rPr>
          <w:rFonts w:asciiTheme="minorHAnsi" w:eastAsiaTheme="minorEastAsia" w:hAnsiTheme="minorHAnsi" w:cstheme="minorBidi"/>
          <w:noProof/>
          <w:sz w:val="22"/>
          <w:szCs w:val="22"/>
        </w:rPr>
      </w:pPr>
      <w:hyperlink w:anchor="_Toc425363650" w:history="1">
        <w:r w:rsidRPr="0066164F">
          <w:rPr>
            <w:rStyle w:val="Hyperlink"/>
            <w:noProof/>
          </w:rPr>
          <w:t>X.5 RECON Security Considerations</w:t>
        </w:r>
        <w:r>
          <w:rPr>
            <w:noProof/>
            <w:webHidden/>
          </w:rPr>
          <w:tab/>
        </w:r>
        <w:r>
          <w:rPr>
            <w:noProof/>
            <w:webHidden/>
          </w:rPr>
          <w:fldChar w:fldCharType="begin"/>
        </w:r>
        <w:r>
          <w:rPr>
            <w:noProof/>
            <w:webHidden/>
          </w:rPr>
          <w:instrText xml:space="preserve"> PAGEREF _Toc425363650 \h </w:instrText>
        </w:r>
        <w:r>
          <w:rPr>
            <w:noProof/>
            <w:webHidden/>
          </w:rPr>
        </w:r>
        <w:r>
          <w:rPr>
            <w:noProof/>
            <w:webHidden/>
          </w:rPr>
          <w:fldChar w:fldCharType="separate"/>
        </w:r>
        <w:r>
          <w:rPr>
            <w:noProof/>
            <w:webHidden/>
          </w:rPr>
          <w:t>40</w:t>
        </w:r>
        <w:r>
          <w:rPr>
            <w:noProof/>
            <w:webHidden/>
          </w:rPr>
          <w:fldChar w:fldCharType="end"/>
        </w:r>
      </w:hyperlink>
    </w:p>
    <w:p w14:paraId="68EA56CF" w14:textId="77777777" w:rsidR="00D646F0" w:rsidRDefault="00D646F0">
      <w:pPr>
        <w:pStyle w:val="TOC1"/>
        <w:rPr>
          <w:rFonts w:asciiTheme="minorHAnsi" w:eastAsiaTheme="minorEastAsia" w:hAnsiTheme="minorHAnsi" w:cstheme="minorBidi"/>
          <w:noProof/>
          <w:sz w:val="22"/>
          <w:szCs w:val="22"/>
        </w:rPr>
      </w:pPr>
      <w:hyperlink w:anchor="_Toc425363651" w:history="1">
        <w:r w:rsidRPr="0066164F">
          <w:rPr>
            <w:rStyle w:val="Hyperlink"/>
            <w:noProof/>
          </w:rPr>
          <w:t>Appendices</w:t>
        </w:r>
        <w:r>
          <w:rPr>
            <w:noProof/>
            <w:webHidden/>
          </w:rPr>
          <w:tab/>
        </w:r>
        <w:r>
          <w:rPr>
            <w:noProof/>
            <w:webHidden/>
          </w:rPr>
          <w:fldChar w:fldCharType="begin"/>
        </w:r>
        <w:r>
          <w:rPr>
            <w:noProof/>
            <w:webHidden/>
          </w:rPr>
          <w:instrText xml:space="preserve"> PAGEREF _Toc425363651 \h </w:instrText>
        </w:r>
        <w:r>
          <w:rPr>
            <w:noProof/>
            <w:webHidden/>
          </w:rPr>
        </w:r>
        <w:r>
          <w:rPr>
            <w:noProof/>
            <w:webHidden/>
          </w:rPr>
          <w:fldChar w:fldCharType="separate"/>
        </w:r>
        <w:r>
          <w:rPr>
            <w:noProof/>
            <w:webHidden/>
          </w:rPr>
          <w:t>41</w:t>
        </w:r>
        <w:r>
          <w:rPr>
            <w:noProof/>
            <w:webHidden/>
          </w:rPr>
          <w:fldChar w:fldCharType="end"/>
        </w:r>
      </w:hyperlink>
    </w:p>
    <w:p w14:paraId="0111431B" w14:textId="77777777" w:rsidR="00D646F0" w:rsidRDefault="00D646F0">
      <w:pPr>
        <w:pStyle w:val="TOC1"/>
        <w:rPr>
          <w:rFonts w:asciiTheme="minorHAnsi" w:eastAsiaTheme="minorEastAsia" w:hAnsiTheme="minorHAnsi" w:cstheme="minorBidi"/>
          <w:noProof/>
          <w:sz w:val="22"/>
          <w:szCs w:val="22"/>
        </w:rPr>
      </w:pPr>
      <w:hyperlink w:anchor="_Toc425363652" w:history="1">
        <w:r w:rsidRPr="0066164F">
          <w:rPr>
            <w:rStyle w:val="Hyperlink"/>
            <w:noProof/>
          </w:rPr>
          <w:t>Volume 2 – Transactions</w:t>
        </w:r>
        <w:r>
          <w:rPr>
            <w:noProof/>
            <w:webHidden/>
          </w:rPr>
          <w:tab/>
        </w:r>
        <w:r>
          <w:rPr>
            <w:noProof/>
            <w:webHidden/>
          </w:rPr>
          <w:fldChar w:fldCharType="begin"/>
        </w:r>
        <w:r>
          <w:rPr>
            <w:noProof/>
            <w:webHidden/>
          </w:rPr>
          <w:instrText xml:space="preserve"> PAGEREF _Toc425363652 \h </w:instrText>
        </w:r>
        <w:r>
          <w:rPr>
            <w:noProof/>
            <w:webHidden/>
          </w:rPr>
        </w:r>
        <w:r>
          <w:rPr>
            <w:noProof/>
            <w:webHidden/>
          </w:rPr>
          <w:fldChar w:fldCharType="separate"/>
        </w:r>
        <w:r>
          <w:rPr>
            <w:noProof/>
            <w:webHidden/>
          </w:rPr>
          <w:t>42</w:t>
        </w:r>
        <w:r>
          <w:rPr>
            <w:noProof/>
            <w:webHidden/>
          </w:rPr>
          <w:fldChar w:fldCharType="end"/>
        </w:r>
      </w:hyperlink>
    </w:p>
    <w:p w14:paraId="0E48189C" w14:textId="77777777" w:rsidR="00D646F0" w:rsidRDefault="00D646F0">
      <w:pPr>
        <w:pStyle w:val="TOC2"/>
        <w:rPr>
          <w:rFonts w:asciiTheme="minorHAnsi" w:eastAsiaTheme="minorEastAsia" w:hAnsiTheme="minorHAnsi" w:cstheme="minorBidi"/>
          <w:noProof/>
          <w:sz w:val="22"/>
          <w:szCs w:val="22"/>
        </w:rPr>
      </w:pPr>
      <w:hyperlink w:anchor="_Toc425363653" w:history="1">
        <w:r w:rsidRPr="0066164F">
          <w:rPr>
            <w:rStyle w:val="Hyperlink"/>
            <w:noProof/>
          </w:rPr>
          <w:t>3.16 Share List [PCC-16]</w:t>
        </w:r>
        <w:r>
          <w:rPr>
            <w:noProof/>
            <w:webHidden/>
          </w:rPr>
          <w:tab/>
        </w:r>
        <w:r>
          <w:rPr>
            <w:noProof/>
            <w:webHidden/>
          </w:rPr>
          <w:fldChar w:fldCharType="begin"/>
        </w:r>
        <w:r>
          <w:rPr>
            <w:noProof/>
            <w:webHidden/>
          </w:rPr>
          <w:instrText xml:space="preserve"> PAGEREF _Toc425363653 \h </w:instrText>
        </w:r>
        <w:r>
          <w:rPr>
            <w:noProof/>
            <w:webHidden/>
          </w:rPr>
        </w:r>
        <w:r>
          <w:rPr>
            <w:noProof/>
            <w:webHidden/>
          </w:rPr>
          <w:fldChar w:fldCharType="separate"/>
        </w:r>
        <w:r>
          <w:rPr>
            <w:noProof/>
            <w:webHidden/>
          </w:rPr>
          <w:t>42</w:t>
        </w:r>
        <w:r>
          <w:rPr>
            <w:noProof/>
            <w:webHidden/>
          </w:rPr>
          <w:fldChar w:fldCharType="end"/>
        </w:r>
      </w:hyperlink>
    </w:p>
    <w:p w14:paraId="7EE4DC2E" w14:textId="77777777" w:rsidR="00D646F0" w:rsidRDefault="00D646F0">
      <w:pPr>
        <w:pStyle w:val="TOC3"/>
        <w:rPr>
          <w:rFonts w:asciiTheme="minorHAnsi" w:eastAsiaTheme="minorEastAsia" w:hAnsiTheme="minorHAnsi" w:cstheme="minorBidi"/>
          <w:noProof/>
          <w:sz w:val="22"/>
          <w:szCs w:val="22"/>
        </w:rPr>
      </w:pPr>
      <w:hyperlink w:anchor="_Toc425363654" w:history="1">
        <w:r w:rsidRPr="0066164F">
          <w:rPr>
            <w:rStyle w:val="Hyperlink"/>
            <w:noProof/>
          </w:rPr>
          <w:t>3.16.1 Scope</w:t>
        </w:r>
        <w:r>
          <w:rPr>
            <w:noProof/>
            <w:webHidden/>
          </w:rPr>
          <w:tab/>
        </w:r>
        <w:r>
          <w:rPr>
            <w:noProof/>
            <w:webHidden/>
          </w:rPr>
          <w:fldChar w:fldCharType="begin"/>
        </w:r>
        <w:r>
          <w:rPr>
            <w:noProof/>
            <w:webHidden/>
          </w:rPr>
          <w:instrText xml:space="preserve"> PAGEREF _Toc425363654 \h </w:instrText>
        </w:r>
        <w:r>
          <w:rPr>
            <w:noProof/>
            <w:webHidden/>
          </w:rPr>
        </w:r>
        <w:r>
          <w:rPr>
            <w:noProof/>
            <w:webHidden/>
          </w:rPr>
          <w:fldChar w:fldCharType="separate"/>
        </w:r>
        <w:r>
          <w:rPr>
            <w:noProof/>
            <w:webHidden/>
          </w:rPr>
          <w:t>42</w:t>
        </w:r>
        <w:r>
          <w:rPr>
            <w:noProof/>
            <w:webHidden/>
          </w:rPr>
          <w:fldChar w:fldCharType="end"/>
        </w:r>
      </w:hyperlink>
    </w:p>
    <w:p w14:paraId="2CDFCF4E" w14:textId="77777777" w:rsidR="00D646F0" w:rsidRDefault="00D646F0">
      <w:pPr>
        <w:pStyle w:val="TOC3"/>
        <w:rPr>
          <w:rFonts w:asciiTheme="minorHAnsi" w:eastAsiaTheme="minorEastAsia" w:hAnsiTheme="minorHAnsi" w:cstheme="minorBidi"/>
          <w:noProof/>
          <w:sz w:val="22"/>
          <w:szCs w:val="22"/>
        </w:rPr>
      </w:pPr>
      <w:hyperlink w:anchor="_Toc425363655" w:history="1">
        <w:r w:rsidRPr="0066164F">
          <w:rPr>
            <w:rStyle w:val="Hyperlink"/>
            <w:noProof/>
          </w:rPr>
          <w:t>3.16.2 Actor Roles</w:t>
        </w:r>
        <w:r>
          <w:rPr>
            <w:noProof/>
            <w:webHidden/>
          </w:rPr>
          <w:tab/>
        </w:r>
        <w:r>
          <w:rPr>
            <w:noProof/>
            <w:webHidden/>
          </w:rPr>
          <w:fldChar w:fldCharType="begin"/>
        </w:r>
        <w:r>
          <w:rPr>
            <w:noProof/>
            <w:webHidden/>
          </w:rPr>
          <w:instrText xml:space="preserve"> PAGEREF _Toc425363655 \h </w:instrText>
        </w:r>
        <w:r>
          <w:rPr>
            <w:noProof/>
            <w:webHidden/>
          </w:rPr>
        </w:r>
        <w:r>
          <w:rPr>
            <w:noProof/>
            <w:webHidden/>
          </w:rPr>
          <w:fldChar w:fldCharType="separate"/>
        </w:r>
        <w:r>
          <w:rPr>
            <w:noProof/>
            <w:webHidden/>
          </w:rPr>
          <w:t>42</w:t>
        </w:r>
        <w:r>
          <w:rPr>
            <w:noProof/>
            <w:webHidden/>
          </w:rPr>
          <w:fldChar w:fldCharType="end"/>
        </w:r>
      </w:hyperlink>
    </w:p>
    <w:p w14:paraId="2120A580" w14:textId="77777777" w:rsidR="00D646F0" w:rsidRDefault="00D646F0">
      <w:pPr>
        <w:pStyle w:val="TOC3"/>
        <w:rPr>
          <w:rFonts w:asciiTheme="minorHAnsi" w:eastAsiaTheme="minorEastAsia" w:hAnsiTheme="minorHAnsi" w:cstheme="minorBidi"/>
          <w:noProof/>
          <w:sz w:val="22"/>
          <w:szCs w:val="22"/>
        </w:rPr>
      </w:pPr>
      <w:hyperlink w:anchor="_Toc425363656" w:history="1">
        <w:r w:rsidRPr="0066164F">
          <w:rPr>
            <w:rStyle w:val="Hyperlink"/>
            <w:noProof/>
          </w:rPr>
          <w:t>3.16.3 Referenced Standards</w:t>
        </w:r>
        <w:r>
          <w:rPr>
            <w:noProof/>
            <w:webHidden/>
          </w:rPr>
          <w:tab/>
        </w:r>
        <w:r>
          <w:rPr>
            <w:noProof/>
            <w:webHidden/>
          </w:rPr>
          <w:fldChar w:fldCharType="begin"/>
        </w:r>
        <w:r>
          <w:rPr>
            <w:noProof/>
            <w:webHidden/>
          </w:rPr>
          <w:instrText xml:space="preserve"> PAGEREF _Toc425363656 \h </w:instrText>
        </w:r>
        <w:r>
          <w:rPr>
            <w:noProof/>
            <w:webHidden/>
          </w:rPr>
        </w:r>
        <w:r>
          <w:rPr>
            <w:noProof/>
            <w:webHidden/>
          </w:rPr>
          <w:fldChar w:fldCharType="separate"/>
        </w:r>
        <w:r>
          <w:rPr>
            <w:noProof/>
            <w:webHidden/>
          </w:rPr>
          <w:t>42</w:t>
        </w:r>
        <w:r>
          <w:rPr>
            <w:noProof/>
            <w:webHidden/>
          </w:rPr>
          <w:fldChar w:fldCharType="end"/>
        </w:r>
      </w:hyperlink>
    </w:p>
    <w:p w14:paraId="7C79E1E2" w14:textId="77777777" w:rsidR="00D646F0" w:rsidRDefault="00D646F0">
      <w:pPr>
        <w:pStyle w:val="TOC3"/>
        <w:rPr>
          <w:rFonts w:asciiTheme="minorHAnsi" w:eastAsiaTheme="minorEastAsia" w:hAnsiTheme="minorHAnsi" w:cstheme="minorBidi"/>
          <w:noProof/>
          <w:sz w:val="22"/>
          <w:szCs w:val="22"/>
        </w:rPr>
      </w:pPr>
      <w:hyperlink w:anchor="_Toc425363657" w:history="1">
        <w:r w:rsidRPr="0066164F">
          <w:rPr>
            <w:rStyle w:val="Hyperlink"/>
            <w:noProof/>
          </w:rPr>
          <w:t>3.16.4 Interaction Diagram</w:t>
        </w:r>
        <w:r>
          <w:rPr>
            <w:noProof/>
            <w:webHidden/>
          </w:rPr>
          <w:tab/>
        </w:r>
        <w:r>
          <w:rPr>
            <w:noProof/>
            <w:webHidden/>
          </w:rPr>
          <w:fldChar w:fldCharType="begin"/>
        </w:r>
        <w:r>
          <w:rPr>
            <w:noProof/>
            <w:webHidden/>
          </w:rPr>
          <w:instrText xml:space="preserve"> PAGEREF _Toc425363657 \h </w:instrText>
        </w:r>
        <w:r>
          <w:rPr>
            <w:noProof/>
            <w:webHidden/>
          </w:rPr>
        </w:r>
        <w:r>
          <w:rPr>
            <w:noProof/>
            <w:webHidden/>
          </w:rPr>
          <w:fldChar w:fldCharType="separate"/>
        </w:r>
        <w:r>
          <w:rPr>
            <w:noProof/>
            <w:webHidden/>
          </w:rPr>
          <w:t>42</w:t>
        </w:r>
        <w:r>
          <w:rPr>
            <w:noProof/>
            <w:webHidden/>
          </w:rPr>
          <w:fldChar w:fldCharType="end"/>
        </w:r>
      </w:hyperlink>
    </w:p>
    <w:p w14:paraId="6ADB98C1" w14:textId="77777777" w:rsidR="00D646F0" w:rsidRDefault="00D646F0">
      <w:pPr>
        <w:pStyle w:val="TOC4"/>
        <w:rPr>
          <w:rFonts w:asciiTheme="minorHAnsi" w:eastAsiaTheme="minorEastAsia" w:hAnsiTheme="minorHAnsi" w:cstheme="minorBidi"/>
          <w:noProof/>
          <w:sz w:val="22"/>
          <w:szCs w:val="22"/>
        </w:rPr>
      </w:pPr>
      <w:hyperlink w:anchor="_Toc425363658" w:history="1">
        <w:r w:rsidRPr="0066164F">
          <w:rPr>
            <w:rStyle w:val="Hyperlink"/>
            <w:noProof/>
          </w:rPr>
          <w:t>3.16.4.1 Share List</w:t>
        </w:r>
        <w:r>
          <w:rPr>
            <w:noProof/>
            <w:webHidden/>
          </w:rPr>
          <w:tab/>
        </w:r>
        <w:r>
          <w:rPr>
            <w:noProof/>
            <w:webHidden/>
          </w:rPr>
          <w:fldChar w:fldCharType="begin"/>
        </w:r>
        <w:r>
          <w:rPr>
            <w:noProof/>
            <w:webHidden/>
          </w:rPr>
          <w:instrText xml:space="preserve"> PAGEREF _Toc425363658 \h </w:instrText>
        </w:r>
        <w:r>
          <w:rPr>
            <w:noProof/>
            <w:webHidden/>
          </w:rPr>
        </w:r>
        <w:r>
          <w:rPr>
            <w:noProof/>
            <w:webHidden/>
          </w:rPr>
          <w:fldChar w:fldCharType="separate"/>
        </w:r>
        <w:r>
          <w:rPr>
            <w:noProof/>
            <w:webHidden/>
          </w:rPr>
          <w:t>43</w:t>
        </w:r>
        <w:r>
          <w:rPr>
            <w:noProof/>
            <w:webHidden/>
          </w:rPr>
          <w:fldChar w:fldCharType="end"/>
        </w:r>
      </w:hyperlink>
    </w:p>
    <w:p w14:paraId="0580157C" w14:textId="77777777" w:rsidR="00D646F0" w:rsidRDefault="00D646F0">
      <w:pPr>
        <w:pStyle w:val="TOC5"/>
        <w:rPr>
          <w:rFonts w:asciiTheme="minorHAnsi" w:eastAsiaTheme="minorEastAsia" w:hAnsiTheme="minorHAnsi" w:cstheme="minorBidi"/>
          <w:noProof/>
          <w:sz w:val="22"/>
          <w:szCs w:val="22"/>
        </w:rPr>
      </w:pPr>
      <w:hyperlink w:anchor="_Toc425363659" w:history="1">
        <w:r w:rsidRPr="0066164F">
          <w:rPr>
            <w:rStyle w:val="Hyperlink"/>
            <w:noProof/>
          </w:rPr>
          <w:t>3.16.4.1.1 Trigger Events</w:t>
        </w:r>
        <w:r>
          <w:rPr>
            <w:noProof/>
            <w:webHidden/>
          </w:rPr>
          <w:tab/>
        </w:r>
        <w:r>
          <w:rPr>
            <w:noProof/>
            <w:webHidden/>
          </w:rPr>
          <w:fldChar w:fldCharType="begin"/>
        </w:r>
        <w:r>
          <w:rPr>
            <w:noProof/>
            <w:webHidden/>
          </w:rPr>
          <w:instrText xml:space="preserve"> PAGEREF _Toc425363659 \h </w:instrText>
        </w:r>
        <w:r>
          <w:rPr>
            <w:noProof/>
            <w:webHidden/>
          </w:rPr>
        </w:r>
        <w:r>
          <w:rPr>
            <w:noProof/>
            <w:webHidden/>
          </w:rPr>
          <w:fldChar w:fldCharType="separate"/>
        </w:r>
        <w:r>
          <w:rPr>
            <w:noProof/>
            <w:webHidden/>
          </w:rPr>
          <w:t>43</w:t>
        </w:r>
        <w:r>
          <w:rPr>
            <w:noProof/>
            <w:webHidden/>
          </w:rPr>
          <w:fldChar w:fldCharType="end"/>
        </w:r>
      </w:hyperlink>
    </w:p>
    <w:p w14:paraId="1DC4E2C8" w14:textId="77777777" w:rsidR="00D646F0" w:rsidRDefault="00D646F0">
      <w:pPr>
        <w:pStyle w:val="TOC5"/>
        <w:rPr>
          <w:rFonts w:asciiTheme="minorHAnsi" w:eastAsiaTheme="minorEastAsia" w:hAnsiTheme="minorHAnsi" w:cstheme="minorBidi"/>
          <w:noProof/>
          <w:sz w:val="22"/>
          <w:szCs w:val="22"/>
        </w:rPr>
      </w:pPr>
      <w:hyperlink w:anchor="_Toc425363660" w:history="1">
        <w:r w:rsidRPr="0066164F">
          <w:rPr>
            <w:rStyle w:val="Hyperlink"/>
            <w:noProof/>
          </w:rPr>
          <w:t>3.16.4.1.2 Message Semantics</w:t>
        </w:r>
        <w:r>
          <w:rPr>
            <w:noProof/>
            <w:webHidden/>
          </w:rPr>
          <w:tab/>
        </w:r>
        <w:r>
          <w:rPr>
            <w:noProof/>
            <w:webHidden/>
          </w:rPr>
          <w:fldChar w:fldCharType="begin"/>
        </w:r>
        <w:r>
          <w:rPr>
            <w:noProof/>
            <w:webHidden/>
          </w:rPr>
          <w:instrText xml:space="preserve"> PAGEREF _Toc425363660 \h </w:instrText>
        </w:r>
        <w:r>
          <w:rPr>
            <w:noProof/>
            <w:webHidden/>
          </w:rPr>
        </w:r>
        <w:r>
          <w:rPr>
            <w:noProof/>
            <w:webHidden/>
          </w:rPr>
          <w:fldChar w:fldCharType="separate"/>
        </w:r>
        <w:r>
          <w:rPr>
            <w:noProof/>
            <w:webHidden/>
          </w:rPr>
          <w:t>43</w:t>
        </w:r>
        <w:r>
          <w:rPr>
            <w:noProof/>
            <w:webHidden/>
          </w:rPr>
          <w:fldChar w:fldCharType="end"/>
        </w:r>
      </w:hyperlink>
    </w:p>
    <w:p w14:paraId="253CD6FE" w14:textId="77777777" w:rsidR="00D646F0" w:rsidRDefault="00D646F0">
      <w:pPr>
        <w:pStyle w:val="TOC5"/>
        <w:rPr>
          <w:rFonts w:asciiTheme="minorHAnsi" w:eastAsiaTheme="minorEastAsia" w:hAnsiTheme="minorHAnsi" w:cstheme="minorBidi"/>
          <w:noProof/>
          <w:sz w:val="22"/>
          <w:szCs w:val="22"/>
        </w:rPr>
      </w:pPr>
      <w:hyperlink w:anchor="_Toc425363661" w:history="1">
        <w:r w:rsidRPr="0066164F">
          <w:rPr>
            <w:rStyle w:val="Hyperlink"/>
            <w:noProof/>
          </w:rPr>
          <w:t>3.16.4.1.3 Expected Actions</w:t>
        </w:r>
        <w:r>
          <w:rPr>
            <w:noProof/>
            <w:webHidden/>
          </w:rPr>
          <w:tab/>
        </w:r>
        <w:r>
          <w:rPr>
            <w:noProof/>
            <w:webHidden/>
          </w:rPr>
          <w:fldChar w:fldCharType="begin"/>
        </w:r>
        <w:r>
          <w:rPr>
            <w:noProof/>
            <w:webHidden/>
          </w:rPr>
          <w:instrText xml:space="preserve"> PAGEREF _Toc425363661 \h </w:instrText>
        </w:r>
        <w:r>
          <w:rPr>
            <w:noProof/>
            <w:webHidden/>
          </w:rPr>
        </w:r>
        <w:r>
          <w:rPr>
            <w:noProof/>
            <w:webHidden/>
          </w:rPr>
          <w:fldChar w:fldCharType="separate"/>
        </w:r>
        <w:r>
          <w:rPr>
            <w:noProof/>
            <w:webHidden/>
          </w:rPr>
          <w:t>43</w:t>
        </w:r>
        <w:r>
          <w:rPr>
            <w:noProof/>
            <w:webHidden/>
          </w:rPr>
          <w:fldChar w:fldCharType="end"/>
        </w:r>
      </w:hyperlink>
    </w:p>
    <w:p w14:paraId="2A109AED" w14:textId="77777777" w:rsidR="00D646F0" w:rsidRDefault="00D646F0">
      <w:pPr>
        <w:pStyle w:val="TOC3"/>
        <w:rPr>
          <w:rFonts w:asciiTheme="minorHAnsi" w:eastAsiaTheme="minorEastAsia" w:hAnsiTheme="minorHAnsi" w:cstheme="minorBidi"/>
          <w:noProof/>
          <w:sz w:val="22"/>
          <w:szCs w:val="22"/>
        </w:rPr>
      </w:pPr>
      <w:hyperlink w:anchor="_Toc425363662" w:history="1">
        <w:r w:rsidRPr="0066164F">
          <w:rPr>
            <w:rStyle w:val="Hyperlink"/>
            <w:noProof/>
          </w:rPr>
          <w:t>3.16.5 Security Considerations</w:t>
        </w:r>
        <w:r>
          <w:rPr>
            <w:noProof/>
            <w:webHidden/>
          </w:rPr>
          <w:tab/>
        </w:r>
        <w:r>
          <w:rPr>
            <w:noProof/>
            <w:webHidden/>
          </w:rPr>
          <w:fldChar w:fldCharType="begin"/>
        </w:r>
        <w:r>
          <w:rPr>
            <w:noProof/>
            <w:webHidden/>
          </w:rPr>
          <w:instrText xml:space="preserve"> PAGEREF _Toc425363662 \h </w:instrText>
        </w:r>
        <w:r>
          <w:rPr>
            <w:noProof/>
            <w:webHidden/>
          </w:rPr>
        </w:r>
        <w:r>
          <w:rPr>
            <w:noProof/>
            <w:webHidden/>
          </w:rPr>
          <w:fldChar w:fldCharType="separate"/>
        </w:r>
        <w:r>
          <w:rPr>
            <w:noProof/>
            <w:webHidden/>
          </w:rPr>
          <w:t>43</w:t>
        </w:r>
        <w:r>
          <w:rPr>
            <w:noProof/>
            <w:webHidden/>
          </w:rPr>
          <w:fldChar w:fldCharType="end"/>
        </w:r>
      </w:hyperlink>
    </w:p>
    <w:p w14:paraId="5A1448F8" w14:textId="77777777" w:rsidR="00D646F0" w:rsidRDefault="00D646F0">
      <w:pPr>
        <w:pStyle w:val="TOC4"/>
        <w:rPr>
          <w:rFonts w:asciiTheme="minorHAnsi" w:eastAsiaTheme="minorEastAsia" w:hAnsiTheme="minorHAnsi" w:cstheme="minorBidi"/>
          <w:noProof/>
          <w:sz w:val="22"/>
          <w:szCs w:val="22"/>
        </w:rPr>
      </w:pPr>
      <w:hyperlink w:anchor="_Toc425363663" w:history="1">
        <w:r w:rsidRPr="0066164F">
          <w:rPr>
            <w:rStyle w:val="Hyperlink"/>
            <w:noProof/>
          </w:rPr>
          <w:t>3.16.5.1 Security Audit Considerations</w:t>
        </w:r>
        <w:r>
          <w:rPr>
            <w:noProof/>
            <w:webHidden/>
          </w:rPr>
          <w:tab/>
        </w:r>
        <w:r>
          <w:rPr>
            <w:noProof/>
            <w:webHidden/>
          </w:rPr>
          <w:fldChar w:fldCharType="begin"/>
        </w:r>
        <w:r>
          <w:rPr>
            <w:noProof/>
            <w:webHidden/>
          </w:rPr>
          <w:instrText xml:space="preserve"> PAGEREF _Toc425363663 \h </w:instrText>
        </w:r>
        <w:r>
          <w:rPr>
            <w:noProof/>
            <w:webHidden/>
          </w:rPr>
        </w:r>
        <w:r>
          <w:rPr>
            <w:noProof/>
            <w:webHidden/>
          </w:rPr>
          <w:fldChar w:fldCharType="separate"/>
        </w:r>
        <w:r>
          <w:rPr>
            <w:noProof/>
            <w:webHidden/>
          </w:rPr>
          <w:t>43</w:t>
        </w:r>
        <w:r>
          <w:rPr>
            <w:noProof/>
            <w:webHidden/>
          </w:rPr>
          <w:fldChar w:fldCharType="end"/>
        </w:r>
      </w:hyperlink>
    </w:p>
    <w:p w14:paraId="574027E3" w14:textId="77777777" w:rsidR="00D646F0" w:rsidRDefault="00D646F0">
      <w:pPr>
        <w:pStyle w:val="TOC5"/>
        <w:rPr>
          <w:rFonts w:asciiTheme="minorHAnsi" w:eastAsiaTheme="minorEastAsia" w:hAnsiTheme="minorHAnsi" w:cstheme="minorBidi"/>
          <w:noProof/>
          <w:sz w:val="22"/>
          <w:szCs w:val="22"/>
        </w:rPr>
      </w:pPr>
      <w:hyperlink w:anchor="_Toc425363664" w:history="1">
        <w:r w:rsidRPr="0066164F">
          <w:rPr>
            <w:rStyle w:val="Hyperlink"/>
            <w:noProof/>
          </w:rPr>
          <w:t>3.16.5.1.1 Clinical Data Consumer Specific Security Considerations</w:t>
        </w:r>
        <w:r>
          <w:rPr>
            <w:noProof/>
            <w:webHidden/>
          </w:rPr>
          <w:tab/>
        </w:r>
        <w:r>
          <w:rPr>
            <w:noProof/>
            <w:webHidden/>
          </w:rPr>
          <w:fldChar w:fldCharType="begin"/>
        </w:r>
        <w:r>
          <w:rPr>
            <w:noProof/>
            <w:webHidden/>
          </w:rPr>
          <w:instrText xml:space="preserve"> PAGEREF _Toc425363664 \h </w:instrText>
        </w:r>
        <w:r>
          <w:rPr>
            <w:noProof/>
            <w:webHidden/>
          </w:rPr>
        </w:r>
        <w:r>
          <w:rPr>
            <w:noProof/>
            <w:webHidden/>
          </w:rPr>
          <w:fldChar w:fldCharType="separate"/>
        </w:r>
        <w:r>
          <w:rPr>
            <w:noProof/>
            <w:webHidden/>
          </w:rPr>
          <w:t>44</w:t>
        </w:r>
        <w:r>
          <w:rPr>
            <w:noProof/>
            <w:webHidden/>
          </w:rPr>
          <w:fldChar w:fldCharType="end"/>
        </w:r>
      </w:hyperlink>
    </w:p>
    <w:p w14:paraId="5347087B" w14:textId="77777777" w:rsidR="00D646F0" w:rsidRDefault="00D646F0">
      <w:pPr>
        <w:pStyle w:val="TOC1"/>
        <w:rPr>
          <w:rFonts w:asciiTheme="minorHAnsi" w:eastAsiaTheme="minorEastAsia" w:hAnsiTheme="minorHAnsi" w:cstheme="minorBidi"/>
          <w:noProof/>
          <w:sz w:val="22"/>
          <w:szCs w:val="22"/>
        </w:rPr>
      </w:pPr>
      <w:hyperlink w:anchor="_Toc425363665" w:history="1">
        <w:r w:rsidRPr="0066164F">
          <w:rPr>
            <w:rStyle w:val="Hyperlink"/>
            <w:noProof/>
          </w:rPr>
          <w:t>Appendices</w:t>
        </w:r>
        <w:r>
          <w:rPr>
            <w:noProof/>
            <w:webHidden/>
          </w:rPr>
          <w:tab/>
        </w:r>
        <w:r>
          <w:rPr>
            <w:noProof/>
            <w:webHidden/>
          </w:rPr>
          <w:fldChar w:fldCharType="begin"/>
        </w:r>
        <w:r>
          <w:rPr>
            <w:noProof/>
            <w:webHidden/>
          </w:rPr>
          <w:instrText xml:space="preserve"> PAGEREF _Toc425363665 \h </w:instrText>
        </w:r>
        <w:r>
          <w:rPr>
            <w:noProof/>
            <w:webHidden/>
          </w:rPr>
        </w:r>
        <w:r>
          <w:rPr>
            <w:noProof/>
            <w:webHidden/>
          </w:rPr>
          <w:fldChar w:fldCharType="separate"/>
        </w:r>
        <w:r>
          <w:rPr>
            <w:noProof/>
            <w:webHidden/>
          </w:rPr>
          <w:t>45</w:t>
        </w:r>
        <w:r>
          <w:rPr>
            <w:noProof/>
            <w:webHidden/>
          </w:rPr>
          <w:fldChar w:fldCharType="end"/>
        </w:r>
      </w:hyperlink>
    </w:p>
    <w:p w14:paraId="671D286E" w14:textId="77777777" w:rsidR="00D646F0" w:rsidRDefault="00D646F0">
      <w:pPr>
        <w:pStyle w:val="TOC1"/>
        <w:rPr>
          <w:rFonts w:asciiTheme="minorHAnsi" w:eastAsiaTheme="minorEastAsia" w:hAnsiTheme="minorHAnsi" w:cstheme="minorBidi"/>
          <w:noProof/>
          <w:sz w:val="22"/>
          <w:szCs w:val="22"/>
        </w:rPr>
      </w:pPr>
      <w:hyperlink w:anchor="_Toc425363666" w:history="1">
        <w:r w:rsidRPr="0066164F">
          <w:rPr>
            <w:rStyle w:val="Hyperlink"/>
            <w:noProof/>
          </w:rPr>
          <w:t>Volume 2 Namespace Additions</w:t>
        </w:r>
        <w:r>
          <w:rPr>
            <w:noProof/>
            <w:webHidden/>
          </w:rPr>
          <w:tab/>
        </w:r>
        <w:r>
          <w:rPr>
            <w:noProof/>
            <w:webHidden/>
          </w:rPr>
          <w:fldChar w:fldCharType="begin"/>
        </w:r>
        <w:r>
          <w:rPr>
            <w:noProof/>
            <w:webHidden/>
          </w:rPr>
          <w:instrText xml:space="preserve"> PAGEREF _Toc425363666 \h </w:instrText>
        </w:r>
        <w:r>
          <w:rPr>
            <w:noProof/>
            <w:webHidden/>
          </w:rPr>
        </w:r>
        <w:r>
          <w:rPr>
            <w:noProof/>
            <w:webHidden/>
          </w:rPr>
          <w:fldChar w:fldCharType="separate"/>
        </w:r>
        <w:r>
          <w:rPr>
            <w:noProof/>
            <w:webHidden/>
          </w:rPr>
          <w:t>45</w:t>
        </w:r>
        <w:r>
          <w:rPr>
            <w:noProof/>
            <w:webHidden/>
          </w:rPr>
          <w:fldChar w:fldCharType="end"/>
        </w:r>
      </w:hyperlink>
    </w:p>
    <w:p w14:paraId="64A4E451" w14:textId="77777777" w:rsidR="00D646F0" w:rsidRDefault="00D646F0">
      <w:pPr>
        <w:pStyle w:val="TOC1"/>
        <w:rPr>
          <w:rFonts w:asciiTheme="minorHAnsi" w:eastAsiaTheme="minorEastAsia" w:hAnsiTheme="minorHAnsi" w:cstheme="minorBidi"/>
          <w:noProof/>
          <w:sz w:val="22"/>
          <w:szCs w:val="22"/>
        </w:rPr>
      </w:pPr>
      <w:hyperlink w:anchor="_Toc425363667" w:history="1">
        <w:r w:rsidRPr="0066164F">
          <w:rPr>
            <w:rStyle w:val="Hyperlink"/>
            <w:noProof/>
          </w:rPr>
          <w:t>Volume 3 – Content Modules</w:t>
        </w:r>
        <w:r>
          <w:rPr>
            <w:noProof/>
            <w:webHidden/>
          </w:rPr>
          <w:tab/>
        </w:r>
        <w:r>
          <w:rPr>
            <w:noProof/>
            <w:webHidden/>
          </w:rPr>
          <w:fldChar w:fldCharType="begin"/>
        </w:r>
        <w:r>
          <w:rPr>
            <w:noProof/>
            <w:webHidden/>
          </w:rPr>
          <w:instrText xml:space="preserve"> PAGEREF _Toc425363667 \h </w:instrText>
        </w:r>
        <w:r>
          <w:rPr>
            <w:noProof/>
            <w:webHidden/>
          </w:rPr>
        </w:r>
        <w:r>
          <w:rPr>
            <w:noProof/>
            <w:webHidden/>
          </w:rPr>
          <w:fldChar w:fldCharType="separate"/>
        </w:r>
        <w:r>
          <w:rPr>
            <w:noProof/>
            <w:webHidden/>
          </w:rPr>
          <w:t>46</w:t>
        </w:r>
        <w:r>
          <w:rPr>
            <w:noProof/>
            <w:webHidden/>
          </w:rPr>
          <w:fldChar w:fldCharType="end"/>
        </w:r>
      </w:hyperlink>
    </w:p>
    <w:p w14:paraId="24D7E7E5" w14:textId="77777777" w:rsidR="00D646F0" w:rsidRDefault="00D646F0">
      <w:pPr>
        <w:pStyle w:val="TOC1"/>
        <w:rPr>
          <w:rFonts w:asciiTheme="minorHAnsi" w:eastAsiaTheme="minorEastAsia" w:hAnsiTheme="minorHAnsi" w:cstheme="minorBidi"/>
          <w:noProof/>
          <w:sz w:val="22"/>
          <w:szCs w:val="22"/>
        </w:rPr>
      </w:pPr>
      <w:hyperlink w:anchor="_Toc425363668" w:history="1">
        <w:r w:rsidRPr="0066164F">
          <w:rPr>
            <w:rStyle w:val="Hyperlink"/>
            <w:noProof/>
          </w:rPr>
          <w:t>5 Namespaces and Vocabularies</w:t>
        </w:r>
        <w:r>
          <w:rPr>
            <w:noProof/>
            <w:webHidden/>
          </w:rPr>
          <w:tab/>
        </w:r>
        <w:r>
          <w:rPr>
            <w:noProof/>
            <w:webHidden/>
          </w:rPr>
          <w:fldChar w:fldCharType="begin"/>
        </w:r>
        <w:r>
          <w:rPr>
            <w:noProof/>
            <w:webHidden/>
          </w:rPr>
          <w:instrText xml:space="preserve"> PAGEREF _Toc425363668 \h </w:instrText>
        </w:r>
        <w:r>
          <w:rPr>
            <w:noProof/>
            <w:webHidden/>
          </w:rPr>
        </w:r>
        <w:r>
          <w:rPr>
            <w:noProof/>
            <w:webHidden/>
          </w:rPr>
          <w:fldChar w:fldCharType="separate"/>
        </w:r>
        <w:r>
          <w:rPr>
            <w:noProof/>
            <w:webHidden/>
          </w:rPr>
          <w:t>47</w:t>
        </w:r>
        <w:r>
          <w:rPr>
            <w:noProof/>
            <w:webHidden/>
          </w:rPr>
          <w:fldChar w:fldCharType="end"/>
        </w:r>
      </w:hyperlink>
    </w:p>
    <w:p w14:paraId="09E80852" w14:textId="77777777" w:rsidR="00D646F0" w:rsidRDefault="00D646F0">
      <w:pPr>
        <w:pStyle w:val="TOC3"/>
        <w:rPr>
          <w:rFonts w:asciiTheme="minorHAnsi" w:eastAsiaTheme="minorEastAsia" w:hAnsiTheme="minorHAnsi" w:cstheme="minorBidi"/>
          <w:noProof/>
          <w:sz w:val="22"/>
          <w:szCs w:val="22"/>
        </w:rPr>
      </w:pPr>
      <w:hyperlink w:anchor="_Toc425363669" w:history="1">
        <w:r w:rsidRPr="0066164F">
          <w:rPr>
            <w:rStyle w:val="Hyperlink"/>
            <w:noProof/>
          </w:rPr>
          <w:t>5.1.2 IHEActCode Vocabulary</w:t>
        </w:r>
        <w:r>
          <w:rPr>
            <w:noProof/>
            <w:webHidden/>
          </w:rPr>
          <w:tab/>
        </w:r>
        <w:r>
          <w:rPr>
            <w:noProof/>
            <w:webHidden/>
          </w:rPr>
          <w:fldChar w:fldCharType="begin"/>
        </w:r>
        <w:r>
          <w:rPr>
            <w:noProof/>
            <w:webHidden/>
          </w:rPr>
          <w:instrText xml:space="preserve"> PAGEREF _Toc425363669 \h </w:instrText>
        </w:r>
        <w:r>
          <w:rPr>
            <w:noProof/>
            <w:webHidden/>
          </w:rPr>
        </w:r>
        <w:r>
          <w:rPr>
            <w:noProof/>
            <w:webHidden/>
          </w:rPr>
          <w:fldChar w:fldCharType="separate"/>
        </w:r>
        <w:r>
          <w:rPr>
            <w:noProof/>
            <w:webHidden/>
          </w:rPr>
          <w:t>47</w:t>
        </w:r>
        <w:r>
          <w:rPr>
            <w:noProof/>
            <w:webHidden/>
          </w:rPr>
          <w:fldChar w:fldCharType="end"/>
        </w:r>
      </w:hyperlink>
    </w:p>
    <w:p w14:paraId="2593FA3F" w14:textId="77777777" w:rsidR="00D646F0" w:rsidRDefault="00D646F0">
      <w:pPr>
        <w:pStyle w:val="TOC1"/>
        <w:rPr>
          <w:rFonts w:asciiTheme="minorHAnsi" w:eastAsiaTheme="minorEastAsia" w:hAnsiTheme="minorHAnsi" w:cstheme="minorBidi"/>
          <w:noProof/>
          <w:sz w:val="22"/>
          <w:szCs w:val="22"/>
        </w:rPr>
      </w:pPr>
      <w:hyperlink w:anchor="_Toc425363670" w:history="1">
        <w:r w:rsidRPr="0066164F">
          <w:rPr>
            <w:rStyle w:val="Hyperlink"/>
            <w:noProof/>
          </w:rPr>
          <w:t>6 Content Modules</w:t>
        </w:r>
        <w:r>
          <w:rPr>
            <w:noProof/>
            <w:webHidden/>
          </w:rPr>
          <w:tab/>
        </w:r>
        <w:r>
          <w:rPr>
            <w:noProof/>
            <w:webHidden/>
          </w:rPr>
          <w:fldChar w:fldCharType="begin"/>
        </w:r>
        <w:r>
          <w:rPr>
            <w:noProof/>
            <w:webHidden/>
          </w:rPr>
          <w:instrText xml:space="preserve"> PAGEREF _Toc425363670 \h </w:instrText>
        </w:r>
        <w:r>
          <w:rPr>
            <w:noProof/>
            <w:webHidden/>
          </w:rPr>
        </w:r>
        <w:r>
          <w:rPr>
            <w:noProof/>
            <w:webHidden/>
          </w:rPr>
          <w:fldChar w:fldCharType="separate"/>
        </w:r>
        <w:r>
          <w:rPr>
            <w:noProof/>
            <w:webHidden/>
          </w:rPr>
          <w:t>48</w:t>
        </w:r>
        <w:r>
          <w:rPr>
            <w:noProof/>
            <w:webHidden/>
          </w:rPr>
          <w:fldChar w:fldCharType="end"/>
        </w:r>
      </w:hyperlink>
    </w:p>
    <w:p w14:paraId="38F40F2A" w14:textId="77777777" w:rsidR="00D646F0" w:rsidRDefault="00D646F0">
      <w:pPr>
        <w:pStyle w:val="TOC4"/>
        <w:rPr>
          <w:rFonts w:asciiTheme="minorHAnsi" w:eastAsiaTheme="minorEastAsia" w:hAnsiTheme="minorHAnsi" w:cstheme="minorBidi"/>
          <w:noProof/>
          <w:sz w:val="22"/>
          <w:szCs w:val="22"/>
        </w:rPr>
      </w:pPr>
      <w:hyperlink w:anchor="_Toc425363671" w:history="1">
        <w:r w:rsidRPr="0066164F">
          <w:rPr>
            <w:rStyle w:val="Hyperlink"/>
            <w:noProof/>
          </w:rPr>
          <w:t>6.3.1.D Reconciliation Content</w:t>
        </w:r>
        <w:r>
          <w:rPr>
            <w:noProof/>
            <w:webHidden/>
          </w:rPr>
          <w:tab/>
        </w:r>
        <w:r>
          <w:rPr>
            <w:noProof/>
            <w:webHidden/>
          </w:rPr>
          <w:fldChar w:fldCharType="begin"/>
        </w:r>
        <w:r>
          <w:rPr>
            <w:noProof/>
            <w:webHidden/>
          </w:rPr>
          <w:instrText xml:space="preserve"> PAGEREF _Toc425363671 \h </w:instrText>
        </w:r>
        <w:r>
          <w:rPr>
            <w:noProof/>
            <w:webHidden/>
          </w:rPr>
        </w:r>
        <w:r>
          <w:rPr>
            <w:noProof/>
            <w:webHidden/>
          </w:rPr>
          <w:fldChar w:fldCharType="separate"/>
        </w:r>
        <w:r>
          <w:rPr>
            <w:noProof/>
            <w:webHidden/>
          </w:rPr>
          <w:t>48</w:t>
        </w:r>
        <w:r>
          <w:rPr>
            <w:noProof/>
            <w:webHidden/>
          </w:rPr>
          <w:fldChar w:fldCharType="end"/>
        </w:r>
      </w:hyperlink>
    </w:p>
    <w:p w14:paraId="05F694A7" w14:textId="77777777" w:rsidR="00D646F0" w:rsidRDefault="00D646F0">
      <w:pPr>
        <w:pStyle w:val="TOC5"/>
        <w:rPr>
          <w:rFonts w:asciiTheme="minorHAnsi" w:eastAsiaTheme="minorEastAsia" w:hAnsiTheme="minorHAnsi" w:cstheme="minorBidi"/>
          <w:noProof/>
          <w:sz w:val="22"/>
          <w:szCs w:val="22"/>
        </w:rPr>
      </w:pPr>
      <w:hyperlink w:anchor="_Toc425363672" w:history="1">
        <w:r w:rsidRPr="0066164F">
          <w:rPr>
            <w:rStyle w:val="Hyperlink"/>
            <w:noProof/>
          </w:rPr>
          <w:t>6.3.1.D.1 &lt;ClinicalDocument xmlns='urn:hl7-org:v3'&gt;</w:t>
        </w:r>
        <w:r>
          <w:rPr>
            <w:noProof/>
            <w:webHidden/>
          </w:rPr>
          <w:tab/>
        </w:r>
        <w:r>
          <w:rPr>
            <w:noProof/>
            <w:webHidden/>
          </w:rPr>
          <w:fldChar w:fldCharType="begin"/>
        </w:r>
        <w:r>
          <w:rPr>
            <w:noProof/>
            <w:webHidden/>
          </w:rPr>
          <w:instrText xml:space="preserve"> PAGEREF _Toc425363672 \h </w:instrText>
        </w:r>
        <w:r>
          <w:rPr>
            <w:noProof/>
            <w:webHidden/>
          </w:rPr>
        </w:r>
        <w:r>
          <w:rPr>
            <w:noProof/>
            <w:webHidden/>
          </w:rPr>
          <w:fldChar w:fldCharType="separate"/>
        </w:r>
        <w:r>
          <w:rPr>
            <w:noProof/>
            <w:webHidden/>
          </w:rPr>
          <w:t>48</w:t>
        </w:r>
        <w:r>
          <w:rPr>
            <w:noProof/>
            <w:webHidden/>
          </w:rPr>
          <w:fldChar w:fldCharType="end"/>
        </w:r>
      </w:hyperlink>
    </w:p>
    <w:p w14:paraId="5FB18EB4" w14:textId="77777777" w:rsidR="00D646F0" w:rsidRDefault="00D646F0">
      <w:pPr>
        <w:pStyle w:val="TOC4"/>
        <w:rPr>
          <w:rFonts w:asciiTheme="minorHAnsi" w:eastAsiaTheme="minorEastAsia" w:hAnsiTheme="minorHAnsi" w:cstheme="minorBidi"/>
          <w:noProof/>
          <w:sz w:val="22"/>
          <w:szCs w:val="22"/>
        </w:rPr>
      </w:pPr>
      <w:hyperlink w:anchor="_Toc425363673" w:history="1">
        <w:r w:rsidRPr="0066164F">
          <w:rPr>
            <w:rStyle w:val="Hyperlink"/>
            <w:noProof/>
          </w:rPr>
          <w:t>6.3.4.E. Reconciliation Act</w:t>
        </w:r>
        <w:r>
          <w:rPr>
            <w:noProof/>
            <w:webHidden/>
          </w:rPr>
          <w:tab/>
        </w:r>
        <w:r>
          <w:rPr>
            <w:noProof/>
            <w:webHidden/>
          </w:rPr>
          <w:fldChar w:fldCharType="begin"/>
        </w:r>
        <w:r>
          <w:rPr>
            <w:noProof/>
            <w:webHidden/>
          </w:rPr>
          <w:instrText xml:space="preserve"> PAGEREF _Toc425363673 \h </w:instrText>
        </w:r>
        <w:r>
          <w:rPr>
            <w:noProof/>
            <w:webHidden/>
          </w:rPr>
        </w:r>
        <w:r>
          <w:rPr>
            <w:noProof/>
            <w:webHidden/>
          </w:rPr>
          <w:fldChar w:fldCharType="separate"/>
        </w:r>
        <w:r>
          <w:rPr>
            <w:noProof/>
            <w:webHidden/>
          </w:rPr>
          <w:t>48</w:t>
        </w:r>
        <w:r>
          <w:rPr>
            <w:noProof/>
            <w:webHidden/>
          </w:rPr>
          <w:fldChar w:fldCharType="end"/>
        </w:r>
      </w:hyperlink>
    </w:p>
    <w:p w14:paraId="39BC6688" w14:textId="77777777" w:rsidR="00D646F0" w:rsidRDefault="00D646F0">
      <w:pPr>
        <w:pStyle w:val="TOC5"/>
        <w:rPr>
          <w:rFonts w:asciiTheme="minorHAnsi" w:eastAsiaTheme="minorEastAsia" w:hAnsiTheme="minorHAnsi" w:cstheme="minorBidi"/>
          <w:noProof/>
          <w:sz w:val="22"/>
          <w:szCs w:val="22"/>
        </w:rPr>
      </w:pPr>
      <w:hyperlink w:anchor="_Toc425363674" w:history="1">
        <w:r w:rsidRPr="0066164F">
          <w:rPr>
            <w:rStyle w:val="Hyperlink"/>
            <w:noProof/>
          </w:rPr>
          <w:t>6.3.4.E.1 Reconciliation Act Entry Content Module</w:t>
        </w:r>
        <w:r>
          <w:rPr>
            <w:noProof/>
            <w:webHidden/>
          </w:rPr>
          <w:tab/>
        </w:r>
        <w:r>
          <w:rPr>
            <w:noProof/>
            <w:webHidden/>
          </w:rPr>
          <w:fldChar w:fldCharType="begin"/>
        </w:r>
        <w:r>
          <w:rPr>
            <w:noProof/>
            <w:webHidden/>
          </w:rPr>
          <w:instrText xml:space="preserve"> PAGEREF _Toc425363674 \h </w:instrText>
        </w:r>
        <w:r>
          <w:rPr>
            <w:noProof/>
            <w:webHidden/>
          </w:rPr>
        </w:r>
        <w:r>
          <w:rPr>
            <w:noProof/>
            <w:webHidden/>
          </w:rPr>
          <w:fldChar w:fldCharType="separate"/>
        </w:r>
        <w:r>
          <w:rPr>
            <w:noProof/>
            <w:webHidden/>
          </w:rPr>
          <w:t>48</w:t>
        </w:r>
        <w:r>
          <w:rPr>
            <w:noProof/>
            <w:webHidden/>
          </w:rPr>
          <w:fldChar w:fldCharType="end"/>
        </w:r>
      </w:hyperlink>
    </w:p>
    <w:p w14:paraId="0BB652C4" w14:textId="77777777" w:rsidR="00D646F0" w:rsidRDefault="00D646F0">
      <w:pPr>
        <w:pStyle w:val="TOC6"/>
        <w:rPr>
          <w:rFonts w:asciiTheme="minorHAnsi" w:eastAsiaTheme="minorEastAsia" w:hAnsiTheme="minorHAnsi" w:cstheme="minorBidi"/>
          <w:noProof/>
          <w:sz w:val="22"/>
          <w:szCs w:val="22"/>
        </w:rPr>
      </w:pPr>
      <w:hyperlink w:anchor="_Toc425363675" w:history="1">
        <w:r w:rsidRPr="0066164F">
          <w:rPr>
            <w:rStyle w:val="Hyperlink"/>
            <w:noProof/>
          </w:rPr>
          <w:t>6.3.4.E.1.1 &lt;act classCode="ACT" moodCode="EVN"&gt;</w:t>
        </w:r>
        <w:r>
          <w:rPr>
            <w:noProof/>
            <w:webHidden/>
          </w:rPr>
          <w:tab/>
        </w:r>
        <w:r>
          <w:rPr>
            <w:noProof/>
            <w:webHidden/>
          </w:rPr>
          <w:fldChar w:fldCharType="begin"/>
        </w:r>
        <w:r>
          <w:rPr>
            <w:noProof/>
            <w:webHidden/>
          </w:rPr>
          <w:instrText xml:space="preserve"> PAGEREF _Toc425363675 \h </w:instrText>
        </w:r>
        <w:r>
          <w:rPr>
            <w:noProof/>
            <w:webHidden/>
          </w:rPr>
        </w:r>
        <w:r>
          <w:rPr>
            <w:noProof/>
            <w:webHidden/>
          </w:rPr>
          <w:fldChar w:fldCharType="separate"/>
        </w:r>
        <w:r>
          <w:rPr>
            <w:noProof/>
            <w:webHidden/>
          </w:rPr>
          <w:t>50</w:t>
        </w:r>
        <w:r>
          <w:rPr>
            <w:noProof/>
            <w:webHidden/>
          </w:rPr>
          <w:fldChar w:fldCharType="end"/>
        </w:r>
      </w:hyperlink>
    </w:p>
    <w:p w14:paraId="6C91D722" w14:textId="77777777" w:rsidR="00D646F0" w:rsidRDefault="00D646F0">
      <w:pPr>
        <w:pStyle w:val="TOC6"/>
        <w:rPr>
          <w:rFonts w:asciiTheme="minorHAnsi" w:eastAsiaTheme="minorEastAsia" w:hAnsiTheme="minorHAnsi" w:cstheme="minorBidi"/>
          <w:noProof/>
          <w:sz w:val="22"/>
          <w:szCs w:val="22"/>
        </w:rPr>
      </w:pPr>
      <w:hyperlink w:anchor="_Toc425363676" w:history="1">
        <w:r w:rsidRPr="0066164F">
          <w:rPr>
            <w:rStyle w:val="Hyperlink"/>
            <w:noProof/>
          </w:rPr>
          <w:t>6.3.4.E.1.2 &lt;templateId root="1.3.6.1.4.1.19376.1.5.3.1.1.24.3.1"/&gt;</w:t>
        </w:r>
        <w:r>
          <w:rPr>
            <w:noProof/>
            <w:webHidden/>
          </w:rPr>
          <w:tab/>
        </w:r>
        <w:r>
          <w:rPr>
            <w:noProof/>
            <w:webHidden/>
          </w:rPr>
          <w:fldChar w:fldCharType="begin"/>
        </w:r>
        <w:r>
          <w:rPr>
            <w:noProof/>
            <w:webHidden/>
          </w:rPr>
          <w:instrText xml:space="preserve"> PAGEREF _Toc425363676 \h </w:instrText>
        </w:r>
        <w:r>
          <w:rPr>
            <w:noProof/>
            <w:webHidden/>
          </w:rPr>
        </w:r>
        <w:r>
          <w:rPr>
            <w:noProof/>
            <w:webHidden/>
          </w:rPr>
          <w:fldChar w:fldCharType="separate"/>
        </w:r>
        <w:r>
          <w:rPr>
            <w:noProof/>
            <w:webHidden/>
          </w:rPr>
          <w:t>50</w:t>
        </w:r>
        <w:r>
          <w:rPr>
            <w:noProof/>
            <w:webHidden/>
          </w:rPr>
          <w:fldChar w:fldCharType="end"/>
        </w:r>
      </w:hyperlink>
    </w:p>
    <w:p w14:paraId="31F71A74" w14:textId="77777777" w:rsidR="00D646F0" w:rsidRDefault="00D646F0">
      <w:pPr>
        <w:pStyle w:val="TOC6"/>
        <w:rPr>
          <w:rFonts w:asciiTheme="minorHAnsi" w:eastAsiaTheme="minorEastAsia" w:hAnsiTheme="minorHAnsi" w:cstheme="minorBidi"/>
          <w:noProof/>
          <w:sz w:val="22"/>
          <w:szCs w:val="22"/>
        </w:rPr>
      </w:pPr>
      <w:hyperlink w:anchor="_Toc425363677" w:history="1">
        <w:r w:rsidRPr="0066164F">
          <w:rPr>
            <w:rStyle w:val="Hyperlink"/>
            <w:noProof/>
          </w:rPr>
          <w:t>6.3.4.E.1.3 &lt;id root="…" extension="…"/&gt;</w:t>
        </w:r>
        <w:r>
          <w:rPr>
            <w:noProof/>
            <w:webHidden/>
          </w:rPr>
          <w:tab/>
        </w:r>
        <w:r>
          <w:rPr>
            <w:noProof/>
            <w:webHidden/>
          </w:rPr>
          <w:fldChar w:fldCharType="begin"/>
        </w:r>
        <w:r>
          <w:rPr>
            <w:noProof/>
            <w:webHidden/>
          </w:rPr>
          <w:instrText xml:space="preserve"> PAGEREF _Toc425363677 \h </w:instrText>
        </w:r>
        <w:r>
          <w:rPr>
            <w:noProof/>
            <w:webHidden/>
          </w:rPr>
        </w:r>
        <w:r>
          <w:rPr>
            <w:noProof/>
            <w:webHidden/>
          </w:rPr>
          <w:fldChar w:fldCharType="separate"/>
        </w:r>
        <w:r>
          <w:rPr>
            <w:noProof/>
            <w:webHidden/>
          </w:rPr>
          <w:t>50</w:t>
        </w:r>
        <w:r>
          <w:rPr>
            <w:noProof/>
            <w:webHidden/>
          </w:rPr>
          <w:fldChar w:fldCharType="end"/>
        </w:r>
      </w:hyperlink>
    </w:p>
    <w:p w14:paraId="6FBEAB94" w14:textId="77777777" w:rsidR="00D646F0" w:rsidRDefault="00D646F0">
      <w:pPr>
        <w:pStyle w:val="TOC6"/>
        <w:rPr>
          <w:rFonts w:asciiTheme="minorHAnsi" w:eastAsiaTheme="minorEastAsia" w:hAnsiTheme="minorHAnsi" w:cstheme="minorBidi"/>
          <w:noProof/>
          <w:sz w:val="22"/>
          <w:szCs w:val="22"/>
        </w:rPr>
      </w:pPr>
      <w:hyperlink w:anchor="_Toc425363678" w:history="1">
        <w:r w:rsidRPr="0066164F">
          <w:rPr>
            <w:rStyle w:val="Hyperlink"/>
            <w:noProof/>
          </w:rPr>
          <w:t>6.3.4.E.1.4 &lt;code code="MEDREC|ALGREC|PROBREC|CLINCONREC|IMMREC|GOALREC|PROVREC"   displayName="…"   codeSystem="1.3.6.1.4.1.19376.1.5.3.2"        codeSystemName="IHEActCode"/&gt;</w:t>
        </w:r>
        <w:r>
          <w:rPr>
            <w:noProof/>
            <w:webHidden/>
          </w:rPr>
          <w:tab/>
        </w:r>
        <w:r>
          <w:rPr>
            <w:noProof/>
            <w:webHidden/>
          </w:rPr>
          <w:fldChar w:fldCharType="begin"/>
        </w:r>
        <w:r>
          <w:rPr>
            <w:noProof/>
            <w:webHidden/>
          </w:rPr>
          <w:instrText xml:space="preserve"> PAGEREF _Toc425363678 \h </w:instrText>
        </w:r>
        <w:r>
          <w:rPr>
            <w:noProof/>
            <w:webHidden/>
          </w:rPr>
        </w:r>
        <w:r>
          <w:rPr>
            <w:noProof/>
            <w:webHidden/>
          </w:rPr>
          <w:fldChar w:fldCharType="separate"/>
        </w:r>
        <w:r>
          <w:rPr>
            <w:noProof/>
            <w:webHidden/>
          </w:rPr>
          <w:t>51</w:t>
        </w:r>
        <w:r>
          <w:rPr>
            <w:noProof/>
            <w:webHidden/>
          </w:rPr>
          <w:fldChar w:fldCharType="end"/>
        </w:r>
      </w:hyperlink>
    </w:p>
    <w:p w14:paraId="00C94C00" w14:textId="77777777" w:rsidR="00D646F0" w:rsidRDefault="00D646F0">
      <w:pPr>
        <w:pStyle w:val="TOC6"/>
        <w:rPr>
          <w:rFonts w:asciiTheme="minorHAnsi" w:eastAsiaTheme="minorEastAsia" w:hAnsiTheme="minorHAnsi" w:cstheme="minorBidi"/>
          <w:noProof/>
          <w:sz w:val="22"/>
          <w:szCs w:val="22"/>
        </w:rPr>
      </w:pPr>
      <w:hyperlink w:anchor="_Toc425363679" w:history="1">
        <w:r w:rsidRPr="0066164F">
          <w:rPr>
            <w:rStyle w:val="Hyperlink"/>
            <w:noProof/>
          </w:rPr>
          <w:t>6.3.4.E.1.5 &lt;text&gt;&lt;reference value='…'/&gt;&lt;/text&gt;</w:t>
        </w:r>
        <w:r>
          <w:rPr>
            <w:noProof/>
            <w:webHidden/>
          </w:rPr>
          <w:tab/>
        </w:r>
        <w:r>
          <w:rPr>
            <w:noProof/>
            <w:webHidden/>
          </w:rPr>
          <w:fldChar w:fldCharType="begin"/>
        </w:r>
        <w:r>
          <w:rPr>
            <w:noProof/>
            <w:webHidden/>
          </w:rPr>
          <w:instrText xml:space="preserve"> PAGEREF _Toc425363679 \h </w:instrText>
        </w:r>
        <w:r>
          <w:rPr>
            <w:noProof/>
            <w:webHidden/>
          </w:rPr>
        </w:r>
        <w:r>
          <w:rPr>
            <w:noProof/>
            <w:webHidden/>
          </w:rPr>
          <w:fldChar w:fldCharType="separate"/>
        </w:r>
        <w:r>
          <w:rPr>
            <w:noProof/>
            <w:webHidden/>
          </w:rPr>
          <w:t>51</w:t>
        </w:r>
        <w:r>
          <w:rPr>
            <w:noProof/>
            <w:webHidden/>
          </w:rPr>
          <w:fldChar w:fldCharType="end"/>
        </w:r>
      </w:hyperlink>
    </w:p>
    <w:p w14:paraId="45753999" w14:textId="77777777" w:rsidR="00D646F0" w:rsidRDefault="00D646F0">
      <w:pPr>
        <w:pStyle w:val="TOC6"/>
        <w:rPr>
          <w:rFonts w:asciiTheme="minorHAnsi" w:eastAsiaTheme="minorEastAsia" w:hAnsiTheme="minorHAnsi" w:cstheme="minorBidi"/>
          <w:noProof/>
          <w:sz w:val="22"/>
          <w:szCs w:val="22"/>
        </w:rPr>
      </w:pPr>
      <w:hyperlink w:anchor="_Toc425363680" w:history="1">
        <w:r w:rsidRPr="0066164F">
          <w:rPr>
            <w:rStyle w:val="Hyperlink"/>
            <w:noProof/>
          </w:rPr>
          <w:t>6.3.4.E.1.6 &lt;statusCode code="completed"/&gt;</w:t>
        </w:r>
        <w:r>
          <w:rPr>
            <w:noProof/>
            <w:webHidden/>
          </w:rPr>
          <w:tab/>
        </w:r>
        <w:r>
          <w:rPr>
            <w:noProof/>
            <w:webHidden/>
          </w:rPr>
          <w:fldChar w:fldCharType="begin"/>
        </w:r>
        <w:r>
          <w:rPr>
            <w:noProof/>
            <w:webHidden/>
          </w:rPr>
          <w:instrText xml:space="preserve"> PAGEREF _Toc425363680 \h </w:instrText>
        </w:r>
        <w:r>
          <w:rPr>
            <w:noProof/>
            <w:webHidden/>
          </w:rPr>
        </w:r>
        <w:r>
          <w:rPr>
            <w:noProof/>
            <w:webHidden/>
          </w:rPr>
          <w:fldChar w:fldCharType="separate"/>
        </w:r>
        <w:r>
          <w:rPr>
            <w:noProof/>
            <w:webHidden/>
          </w:rPr>
          <w:t>51</w:t>
        </w:r>
        <w:r>
          <w:rPr>
            <w:noProof/>
            <w:webHidden/>
          </w:rPr>
          <w:fldChar w:fldCharType="end"/>
        </w:r>
      </w:hyperlink>
    </w:p>
    <w:p w14:paraId="3D2F72C2" w14:textId="77777777" w:rsidR="00D646F0" w:rsidRDefault="00D646F0">
      <w:pPr>
        <w:pStyle w:val="TOC6"/>
        <w:rPr>
          <w:rFonts w:asciiTheme="minorHAnsi" w:eastAsiaTheme="minorEastAsia" w:hAnsiTheme="minorHAnsi" w:cstheme="minorBidi"/>
          <w:noProof/>
          <w:sz w:val="22"/>
          <w:szCs w:val="22"/>
        </w:rPr>
      </w:pPr>
      <w:hyperlink w:anchor="_Toc425363681" w:history="1">
        <w:r w:rsidRPr="0066164F">
          <w:rPr>
            <w:rStyle w:val="Hyperlink"/>
            <w:noProof/>
          </w:rPr>
          <w:t>6.3.4.E.1.7 &lt;effectiveTime value="…"/&gt;</w:t>
        </w:r>
        <w:r>
          <w:rPr>
            <w:noProof/>
            <w:webHidden/>
          </w:rPr>
          <w:tab/>
        </w:r>
        <w:r>
          <w:rPr>
            <w:noProof/>
            <w:webHidden/>
          </w:rPr>
          <w:fldChar w:fldCharType="begin"/>
        </w:r>
        <w:r>
          <w:rPr>
            <w:noProof/>
            <w:webHidden/>
          </w:rPr>
          <w:instrText xml:space="preserve"> PAGEREF _Toc425363681 \h </w:instrText>
        </w:r>
        <w:r>
          <w:rPr>
            <w:noProof/>
            <w:webHidden/>
          </w:rPr>
        </w:r>
        <w:r>
          <w:rPr>
            <w:noProof/>
            <w:webHidden/>
          </w:rPr>
          <w:fldChar w:fldCharType="separate"/>
        </w:r>
        <w:r>
          <w:rPr>
            <w:noProof/>
            <w:webHidden/>
          </w:rPr>
          <w:t>51</w:t>
        </w:r>
        <w:r>
          <w:rPr>
            <w:noProof/>
            <w:webHidden/>
          </w:rPr>
          <w:fldChar w:fldCharType="end"/>
        </w:r>
      </w:hyperlink>
    </w:p>
    <w:p w14:paraId="6052490D" w14:textId="77777777" w:rsidR="00D646F0" w:rsidRDefault="00D646F0">
      <w:pPr>
        <w:pStyle w:val="TOC6"/>
        <w:rPr>
          <w:rFonts w:asciiTheme="minorHAnsi" w:eastAsiaTheme="minorEastAsia" w:hAnsiTheme="minorHAnsi" w:cstheme="minorBidi"/>
          <w:noProof/>
          <w:sz w:val="22"/>
          <w:szCs w:val="22"/>
        </w:rPr>
      </w:pPr>
      <w:hyperlink w:anchor="_Toc425363682" w:history="1">
        <w:r w:rsidRPr="0066164F">
          <w:rPr>
            <w:rStyle w:val="Hyperlink"/>
            <w:noProof/>
          </w:rPr>
          <w:t>6.3.4.E.1.8 &lt;performer typeCode="PRF"&gt;</w:t>
        </w:r>
        <w:r>
          <w:rPr>
            <w:noProof/>
            <w:webHidden/>
          </w:rPr>
          <w:tab/>
        </w:r>
        <w:r>
          <w:rPr>
            <w:noProof/>
            <w:webHidden/>
          </w:rPr>
          <w:fldChar w:fldCharType="begin"/>
        </w:r>
        <w:r>
          <w:rPr>
            <w:noProof/>
            <w:webHidden/>
          </w:rPr>
          <w:instrText xml:space="preserve"> PAGEREF _Toc425363682 \h </w:instrText>
        </w:r>
        <w:r>
          <w:rPr>
            <w:noProof/>
            <w:webHidden/>
          </w:rPr>
        </w:r>
        <w:r>
          <w:rPr>
            <w:noProof/>
            <w:webHidden/>
          </w:rPr>
          <w:fldChar w:fldCharType="separate"/>
        </w:r>
        <w:r>
          <w:rPr>
            <w:noProof/>
            <w:webHidden/>
          </w:rPr>
          <w:t>52</w:t>
        </w:r>
        <w:r>
          <w:rPr>
            <w:noProof/>
            <w:webHidden/>
          </w:rPr>
          <w:fldChar w:fldCharType="end"/>
        </w:r>
      </w:hyperlink>
    </w:p>
    <w:p w14:paraId="4FC969FD" w14:textId="77777777" w:rsidR="00D646F0" w:rsidRDefault="00D646F0">
      <w:pPr>
        <w:pStyle w:val="TOC6"/>
        <w:rPr>
          <w:rFonts w:asciiTheme="minorHAnsi" w:eastAsiaTheme="minorEastAsia" w:hAnsiTheme="minorHAnsi" w:cstheme="minorBidi"/>
          <w:noProof/>
          <w:sz w:val="22"/>
          <w:szCs w:val="22"/>
        </w:rPr>
      </w:pPr>
      <w:hyperlink w:anchor="_Toc425363683" w:history="1">
        <w:r w:rsidRPr="0066164F">
          <w:rPr>
            <w:rStyle w:val="Hyperlink"/>
            <w:noProof/>
          </w:rPr>
          <w:t>6.3.4.E.1.9 &lt;reference typeCode="XCRPT"&gt;</w:t>
        </w:r>
        <w:r>
          <w:rPr>
            <w:noProof/>
            <w:webHidden/>
          </w:rPr>
          <w:tab/>
        </w:r>
        <w:r>
          <w:rPr>
            <w:noProof/>
            <w:webHidden/>
          </w:rPr>
          <w:fldChar w:fldCharType="begin"/>
        </w:r>
        <w:r>
          <w:rPr>
            <w:noProof/>
            <w:webHidden/>
          </w:rPr>
          <w:instrText xml:space="preserve"> PAGEREF _Toc425363683 \h </w:instrText>
        </w:r>
        <w:r>
          <w:rPr>
            <w:noProof/>
            <w:webHidden/>
          </w:rPr>
        </w:r>
        <w:r>
          <w:rPr>
            <w:noProof/>
            <w:webHidden/>
          </w:rPr>
          <w:fldChar w:fldCharType="separate"/>
        </w:r>
        <w:r>
          <w:rPr>
            <w:noProof/>
            <w:webHidden/>
          </w:rPr>
          <w:t>52</w:t>
        </w:r>
        <w:r>
          <w:rPr>
            <w:noProof/>
            <w:webHidden/>
          </w:rPr>
          <w:fldChar w:fldCharType="end"/>
        </w:r>
      </w:hyperlink>
    </w:p>
    <w:p w14:paraId="7CF3E8D2" w14:textId="77777777" w:rsidR="00D646F0" w:rsidRDefault="00D646F0">
      <w:pPr>
        <w:pStyle w:val="TOC5"/>
        <w:rPr>
          <w:rFonts w:asciiTheme="minorHAnsi" w:eastAsiaTheme="minorEastAsia" w:hAnsiTheme="minorHAnsi" w:cstheme="minorBidi"/>
          <w:noProof/>
          <w:sz w:val="22"/>
          <w:szCs w:val="22"/>
        </w:rPr>
      </w:pPr>
      <w:hyperlink w:anchor="_Toc425363684" w:history="1">
        <w:r w:rsidRPr="0066164F">
          <w:rPr>
            <w:rStyle w:val="Hyperlink"/>
            <w:bCs/>
            <w:noProof/>
          </w:rPr>
          <w:t>6.3.4.E.2 Reconciliation Clinical Data Sources</w:t>
        </w:r>
        <w:r>
          <w:rPr>
            <w:noProof/>
            <w:webHidden/>
          </w:rPr>
          <w:tab/>
        </w:r>
        <w:r>
          <w:rPr>
            <w:noProof/>
            <w:webHidden/>
          </w:rPr>
          <w:fldChar w:fldCharType="begin"/>
        </w:r>
        <w:r>
          <w:rPr>
            <w:noProof/>
            <w:webHidden/>
          </w:rPr>
          <w:instrText xml:space="preserve"> PAGEREF _Toc425363684 \h </w:instrText>
        </w:r>
        <w:r>
          <w:rPr>
            <w:noProof/>
            <w:webHidden/>
          </w:rPr>
        </w:r>
        <w:r>
          <w:rPr>
            <w:noProof/>
            <w:webHidden/>
          </w:rPr>
          <w:fldChar w:fldCharType="separate"/>
        </w:r>
        <w:r>
          <w:rPr>
            <w:noProof/>
            <w:webHidden/>
          </w:rPr>
          <w:t>52</w:t>
        </w:r>
        <w:r>
          <w:rPr>
            <w:noProof/>
            <w:webHidden/>
          </w:rPr>
          <w:fldChar w:fldCharType="end"/>
        </w:r>
      </w:hyperlink>
    </w:p>
    <w:p w14:paraId="3437BF4B" w14:textId="77777777" w:rsidR="00D646F0" w:rsidRDefault="00D646F0">
      <w:pPr>
        <w:pStyle w:val="TOC6"/>
        <w:rPr>
          <w:rFonts w:asciiTheme="minorHAnsi" w:eastAsiaTheme="minorEastAsia" w:hAnsiTheme="minorHAnsi" w:cstheme="minorBidi"/>
          <w:noProof/>
          <w:sz w:val="22"/>
          <w:szCs w:val="22"/>
        </w:rPr>
      </w:pPr>
      <w:hyperlink w:anchor="_Toc425363685" w:history="1">
        <w:r w:rsidRPr="0066164F">
          <w:rPr>
            <w:rStyle w:val="Hyperlink"/>
            <w:noProof/>
          </w:rPr>
          <w:t>6.3.4.E.2.1 &lt;reference typeCode="XCRPT"&gt;</w:t>
        </w:r>
        <w:r>
          <w:rPr>
            <w:noProof/>
            <w:webHidden/>
          </w:rPr>
          <w:tab/>
        </w:r>
        <w:r>
          <w:rPr>
            <w:noProof/>
            <w:webHidden/>
          </w:rPr>
          <w:fldChar w:fldCharType="begin"/>
        </w:r>
        <w:r>
          <w:rPr>
            <w:noProof/>
            <w:webHidden/>
          </w:rPr>
          <w:instrText xml:space="preserve"> PAGEREF _Toc425363685 \h </w:instrText>
        </w:r>
        <w:r>
          <w:rPr>
            <w:noProof/>
            <w:webHidden/>
          </w:rPr>
        </w:r>
        <w:r>
          <w:rPr>
            <w:noProof/>
            <w:webHidden/>
          </w:rPr>
          <w:fldChar w:fldCharType="separate"/>
        </w:r>
        <w:r>
          <w:rPr>
            <w:noProof/>
            <w:webHidden/>
          </w:rPr>
          <w:t>52</w:t>
        </w:r>
        <w:r>
          <w:rPr>
            <w:noProof/>
            <w:webHidden/>
          </w:rPr>
          <w:fldChar w:fldCharType="end"/>
        </w:r>
      </w:hyperlink>
    </w:p>
    <w:p w14:paraId="59B27597" w14:textId="77777777" w:rsidR="00D646F0" w:rsidRDefault="00D646F0">
      <w:pPr>
        <w:pStyle w:val="TOC6"/>
        <w:rPr>
          <w:rFonts w:asciiTheme="minorHAnsi" w:eastAsiaTheme="minorEastAsia" w:hAnsiTheme="minorHAnsi" w:cstheme="minorBidi"/>
          <w:noProof/>
          <w:sz w:val="22"/>
          <w:szCs w:val="22"/>
        </w:rPr>
      </w:pPr>
      <w:hyperlink w:anchor="_Toc425363686" w:history="1">
        <w:r w:rsidRPr="0066164F">
          <w:rPr>
            <w:rStyle w:val="Hyperlink"/>
            <w:noProof/>
          </w:rPr>
          <w:t>6.3.4.E.2.2 &lt;templateId root='1.3.6.1.4.1.19376.1.5.3.1.1.24.3.6'/&gt;</w:t>
        </w:r>
        <w:r>
          <w:rPr>
            <w:noProof/>
            <w:webHidden/>
          </w:rPr>
          <w:tab/>
        </w:r>
        <w:r>
          <w:rPr>
            <w:noProof/>
            <w:webHidden/>
          </w:rPr>
          <w:fldChar w:fldCharType="begin"/>
        </w:r>
        <w:r>
          <w:rPr>
            <w:noProof/>
            <w:webHidden/>
          </w:rPr>
          <w:instrText xml:space="preserve"> PAGEREF _Toc425363686 \h </w:instrText>
        </w:r>
        <w:r>
          <w:rPr>
            <w:noProof/>
            <w:webHidden/>
          </w:rPr>
        </w:r>
        <w:r>
          <w:rPr>
            <w:noProof/>
            <w:webHidden/>
          </w:rPr>
          <w:fldChar w:fldCharType="separate"/>
        </w:r>
        <w:r>
          <w:rPr>
            <w:noProof/>
            <w:webHidden/>
          </w:rPr>
          <w:t>53</w:t>
        </w:r>
        <w:r>
          <w:rPr>
            <w:noProof/>
            <w:webHidden/>
          </w:rPr>
          <w:fldChar w:fldCharType="end"/>
        </w:r>
      </w:hyperlink>
    </w:p>
    <w:p w14:paraId="2E55F76D" w14:textId="77777777" w:rsidR="00D646F0" w:rsidRDefault="00D646F0">
      <w:pPr>
        <w:pStyle w:val="TOC6"/>
        <w:rPr>
          <w:rFonts w:asciiTheme="minorHAnsi" w:eastAsiaTheme="minorEastAsia" w:hAnsiTheme="minorHAnsi" w:cstheme="minorBidi"/>
          <w:noProof/>
          <w:sz w:val="22"/>
          <w:szCs w:val="22"/>
        </w:rPr>
      </w:pPr>
      <w:hyperlink w:anchor="_Toc425363687" w:history="1">
        <w:r w:rsidRPr="0066164F">
          <w:rPr>
            <w:rStyle w:val="Hyperlink"/>
            <w:noProof/>
          </w:rPr>
          <w:t>6.3.4.E.2.3 &lt;externalAct classCode="ACT" moodCode="EVN"&gt;</w:t>
        </w:r>
        <w:r>
          <w:rPr>
            <w:noProof/>
            <w:webHidden/>
          </w:rPr>
          <w:tab/>
        </w:r>
        <w:r>
          <w:rPr>
            <w:noProof/>
            <w:webHidden/>
          </w:rPr>
          <w:fldChar w:fldCharType="begin"/>
        </w:r>
        <w:r>
          <w:rPr>
            <w:noProof/>
            <w:webHidden/>
          </w:rPr>
          <w:instrText xml:space="preserve"> PAGEREF _Toc425363687 \h </w:instrText>
        </w:r>
        <w:r>
          <w:rPr>
            <w:noProof/>
            <w:webHidden/>
          </w:rPr>
        </w:r>
        <w:r>
          <w:rPr>
            <w:noProof/>
            <w:webHidden/>
          </w:rPr>
          <w:fldChar w:fldCharType="separate"/>
        </w:r>
        <w:r>
          <w:rPr>
            <w:noProof/>
            <w:webHidden/>
          </w:rPr>
          <w:t>53</w:t>
        </w:r>
        <w:r>
          <w:rPr>
            <w:noProof/>
            <w:webHidden/>
          </w:rPr>
          <w:fldChar w:fldCharType="end"/>
        </w:r>
      </w:hyperlink>
    </w:p>
    <w:p w14:paraId="3301D4B5" w14:textId="77777777" w:rsidR="00D646F0" w:rsidRDefault="00D646F0">
      <w:pPr>
        <w:pStyle w:val="TOC5"/>
        <w:rPr>
          <w:rFonts w:asciiTheme="minorHAnsi" w:eastAsiaTheme="minorEastAsia" w:hAnsiTheme="minorHAnsi" w:cstheme="minorBidi"/>
          <w:noProof/>
          <w:sz w:val="22"/>
          <w:szCs w:val="22"/>
        </w:rPr>
      </w:pPr>
      <w:hyperlink w:anchor="_Toc425363688" w:history="1">
        <w:r w:rsidRPr="0066164F">
          <w:rPr>
            <w:rStyle w:val="Hyperlink"/>
            <w:bCs/>
            <w:noProof/>
          </w:rPr>
          <w:t>6.3.4.E.3 Reconciliation Performer</w:t>
        </w:r>
        <w:r>
          <w:rPr>
            <w:noProof/>
            <w:webHidden/>
          </w:rPr>
          <w:tab/>
        </w:r>
        <w:r>
          <w:rPr>
            <w:noProof/>
            <w:webHidden/>
          </w:rPr>
          <w:fldChar w:fldCharType="begin"/>
        </w:r>
        <w:r>
          <w:rPr>
            <w:noProof/>
            <w:webHidden/>
          </w:rPr>
          <w:instrText xml:space="preserve"> PAGEREF _Toc425363688 \h </w:instrText>
        </w:r>
        <w:r>
          <w:rPr>
            <w:noProof/>
            <w:webHidden/>
          </w:rPr>
        </w:r>
        <w:r>
          <w:rPr>
            <w:noProof/>
            <w:webHidden/>
          </w:rPr>
          <w:fldChar w:fldCharType="separate"/>
        </w:r>
        <w:r>
          <w:rPr>
            <w:noProof/>
            <w:webHidden/>
          </w:rPr>
          <w:t>54</w:t>
        </w:r>
        <w:r>
          <w:rPr>
            <w:noProof/>
            <w:webHidden/>
          </w:rPr>
          <w:fldChar w:fldCharType="end"/>
        </w:r>
      </w:hyperlink>
    </w:p>
    <w:p w14:paraId="684A01DD" w14:textId="77777777" w:rsidR="00D646F0" w:rsidRDefault="00D646F0">
      <w:pPr>
        <w:pStyle w:val="TOC6"/>
        <w:rPr>
          <w:rFonts w:asciiTheme="minorHAnsi" w:eastAsiaTheme="minorEastAsia" w:hAnsiTheme="minorHAnsi" w:cstheme="minorBidi"/>
          <w:noProof/>
          <w:sz w:val="22"/>
          <w:szCs w:val="22"/>
        </w:rPr>
      </w:pPr>
      <w:hyperlink w:anchor="_Toc425363689" w:history="1">
        <w:r w:rsidRPr="0066164F">
          <w:rPr>
            <w:rStyle w:val="Hyperlink"/>
            <w:noProof/>
          </w:rPr>
          <w:t>6.3.4.E.3.1 &lt;performer typeCode="PRF"&gt;</w:t>
        </w:r>
        <w:r>
          <w:rPr>
            <w:noProof/>
            <w:webHidden/>
          </w:rPr>
          <w:tab/>
        </w:r>
        <w:r>
          <w:rPr>
            <w:noProof/>
            <w:webHidden/>
          </w:rPr>
          <w:fldChar w:fldCharType="begin"/>
        </w:r>
        <w:r>
          <w:rPr>
            <w:noProof/>
            <w:webHidden/>
          </w:rPr>
          <w:instrText xml:space="preserve"> PAGEREF _Toc425363689 \h </w:instrText>
        </w:r>
        <w:r>
          <w:rPr>
            <w:noProof/>
            <w:webHidden/>
          </w:rPr>
        </w:r>
        <w:r>
          <w:rPr>
            <w:noProof/>
            <w:webHidden/>
          </w:rPr>
          <w:fldChar w:fldCharType="separate"/>
        </w:r>
        <w:r>
          <w:rPr>
            <w:noProof/>
            <w:webHidden/>
          </w:rPr>
          <w:t>55</w:t>
        </w:r>
        <w:r>
          <w:rPr>
            <w:noProof/>
            <w:webHidden/>
          </w:rPr>
          <w:fldChar w:fldCharType="end"/>
        </w:r>
      </w:hyperlink>
    </w:p>
    <w:p w14:paraId="7A365A84" w14:textId="77777777" w:rsidR="00D646F0" w:rsidRDefault="00D646F0">
      <w:pPr>
        <w:pStyle w:val="TOC6"/>
        <w:rPr>
          <w:rFonts w:asciiTheme="minorHAnsi" w:eastAsiaTheme="minorEastAsia" w:hAnsiTheme="minorHAnsi" w:cstheme="minorBidi"/>
          <w:noProof/>
          <w:sz w:val="22"/>
          <w:szCs w:val="22"/>
        </w:rPr>
      </w:pPr>
      <w:hyperlink w:anchor="_Toc425363690" w:history="1">
        <w:r w:rsidRPr="0066164F">
          <w:rPr>
            <w:rStyle w:val="Hyperlink"/>
            <w:noProof/>
          </w:rPr>
          <w:t>6.3.4.E.3.2 &lt;templateId root="1.3.6.1.4.1.19376.1.5.3.1.1.24.3.5.1"/&gt;</w:t>
        </w:r>
        <w:r>
          <w:rPr>
            <w:noProof/>
            <w:webHidden/>
          </w:rPr>
          <w:tab/>
        </w:r>
        <w:r>
          <w:rPr>
            <w:noProof/>
            <w:webHidden/>
          </w:rPr>
          <w:fldChar w:fldCharType="begin"/>
        </w:r>
        <w:r>
          <w:rPr>
            <w:noProof/>
            <w:webHidden/>
          </w:rPr>
          <w:instrText xml:space="preserve"> PAGEREF _Toc425363690 \h </w:instrText>
        </w:r>
        <w:r>
          <w:rPr>
            <w:noProof/>
            <w:webHidden/>
          </w:rPr>
        </w:r>
        <w:r>
          <w:rPr>
            <w:noProof/>
            <w:webHidden/>
          </w:rPr>
          <w:fldChar w:fldCharType="separate"/>
        </w:r>
        <w:r>
          <w:rPr>
            <w:noProof/>
            <w:webHidden/>
          </w:rPr>
          <w:t>55</w:t>
        </w:r>
        <w:r>
          <w:rPr>
            <w:noProof/>
            <w:webHidden/>
          </w:rPr>
          <w:fldChar w:fldCharType="end"/>
        </w:r>
      </w:hyperlink>
    </w:p>
    <w:p w14:paraId="123B74FD" w14:textId="77777777" w:rsidR="00D646F0" w:rsidRDefault="00D646F0">
      <w:pPr>
        <w:pStyle w:val="TOC6"/>
        <w:rPr>
          <w:rFonts w:asciiTheme="minorHAnsi" w:eastAsiaTheme="minorEastAsia" w:hAnsiTheme="minorHAnsi" w:cstheme="minorBidi"/>
          <w:noProof/>
          <w:sz w:val="22"/>
          <w:szCs w:val="22"/>
        </w:rPr>
      </w:pPr>
      <w:hyperlink w:anchor="_Toc425363691" w:history="1">
        <w:r w:rsidRPr="0066164F">
          <w:rPr>
            <w:rStyle w:val="Hyperlink"/>
            <w:noProof/>
          </w:rPr>
          <w:t>6.3.4.E.3.3 &lt;id root="" extension=""/&gt;</w:t>
        </w:r>
        <w:r>
          <w:rPr>
            <w:noProof/>
            <w:webHidden/>
          </w:rPr>
          <w:tab/>
        </w:r>
        <w:r>
          <w:rPr>
            <w:noProof/>
            <w:webHidden/>
          </w:rPr>
          <w:fldChar w:fldCharType="begin"/>
        </w:r>
        <w:r>
          <w:rPr>
            <w:noProof/>
            <w:webHidden/>
          </w:rPr>
          <w:instrText xml:space="preserve"> PAGEREF _Toc425363691 \h </w:instrText>
        </w:r>
        <w:r>
          <w:rPr>
            <w:noProof/>
            <w:webHidden/>
          </w:rPr>
        </w:r>
        <w:r>
          <w:rPr>
            <w:noProof/>
            <w:webHidden/>
          </w:rPr>
          <w:fldChar w:fldCharType="separate"/>
        </w:r>
        <w:r>
          <w:rPr>
            <w:noProof/>
            <w:webHidden/>
          </w:rPr>
          <w:t>55</w:t>
        </w:r>
        <w:r>
          <w:rPr>
            <w:noProof/>
            <w:webHidden/>
          </w:rPr>
          <w:fldChar w:fldCharType="end"/>
        </w:r>
      </w:hyperlink>
    </w:p>
    <w:p w14:paraId="0E03CB48" w14:textId="77777777" w:rsidR="00D646F0" w:rsidRDefault="00D646F0">
      <w:pPr>
        <w:pStyle w:val="TOC6"/>
        <w:rPr>
          <w:rFonts w:asciiTheme="minorHAnsi" w:eastAsiaTheme="minorEastAsia" w:hAnsiTheme="minorHAnsi" w:cstheme="minorBidi"/>
          <w:noProof/>
          <w:sz w:val="22"/>
          <w:szCs w:val="22"/>
        </w:rPr>
      </w:pPr>
      <w:hyperlink w:anchor="_Toc425363692" w:history="1">
        <w:r w:rsidRPr="0066164F">
          <w:rPr>
            <w:rStyle w:val="Hyperlink"/>
            <w:noProof/>
          </w:rPr>
          <w:t>6.3.4.E.3.4 &lt;addr&gt;&lt;/addr&gt;</w:t>
        </w:r>
        <w:r>
          <w:rPr>
            <w:noProof/>
            <w:webHidden/>
          </w:rPr>
          <w:tab/>
        </w:r>
        <w:r>
          <w:rPr>
            <w:noProof/>
            <w:webHidden/>
          </w:rPr>
          <w:fldChar w:fldCharType="begin"/>
        </w:r>
        <w:r>
          <w:rPr>
            <w:noProof/>
            <w:webHidden/>
          </w:rPr>
          <w:instrText xml:space="preserve"> PAGEREF _Toc425363692 \h </w:instrText>
        </w:r>
        <w:r>
          <w:rPr>
            <w:noProof/>
            <w:webHidden/>
          </w:rPr>
        </w:r>
        <w:r>
          <w:rPr>
            <w:noProof/>
            <w:webHidden/>
          </w:rPr>
          <w:fldChar w:fldCharType="separate"/>
        </w:r>
        <w:r>
          <w:rPr>
            <w:noProof/>
            <w:webHidden/>
          </w:rPr>
          <w:t>55</w:t>
        </w:r>
        <w:r>
          <w:rPr>
            <w:noProof/>
            <w:webHidden/>
          </w:rPr>
          <w:fldChar w:fldCharType="end"/>
        </w:r>
      </w:hyperlink>
    </w:p>
    <w:p w14:paraId="429A3391" w14:textId="77777777" w:rsidR="00D646F0" w:rsidRDefault="00D646F0">
      <w:pPr>
        <w:pStyle w:val="TOC6"/>
        <w:rPr>
          <w:rFonts w:asciiTheme="minorHAnsi" w:eastAsiaTheme="minorEastAsia" w:hAnsiTheme="minorHAnsi" w:cstheme="minorBidi"/>
          <w:noProof/>
          <w:sz w:val="22"/>
          <w:szCs w:val="22"/>
        </w:rPr>
      </w:pPr>
      <w:hyperlink w:anchor="_Toc425363693" w:history="1">
        <w:r w:rsidRPr="0066164F">
          <w:rPr>
            <w:rStyle w:val="Hyperlink"/>
            <w:noProof/>
          </w:rPr>
          <w:t>6.3.4.E.3.5 &lt;telecom&gt;&lt;/telecom&gt;</w:t>
        </w:r>
        <w:r>
          <w:rPr>
            <w:noProof/>
            <w:webHidden/>
          </w:rPr>
          <w:tab/>
        </w:r>
        <w:r>
          <w:rPr>
            <w:noProof/>
            <w:webHidden/>
          </w:rPr>
          <w:fldChar w:fldCharType="begin"/>
        </w:r>
        <w:r>
          <w:rPr>
            <w:noProof/>
            <w:webHidden/>
          </w:rPr>
          <w:instrText xml:space="preserve"> PAGEREF _Toc425363693 \h </w:instrText>
        </w:r>
        <w:r>
          <w:rPr>
            <w:noProof/>
            <w:webHidden/>
          </w:rPr>
        </w:r>
        <w:r>
          <w:rPr>
            <w:noProof/>
            <w:webHidden/>
          </w:rPr>
          <w:fldChar w:fldCharType="separate"/>
        </w:r>
        <w:r>
          <w:rPr>
            <w:noProof/>
            <w:webHidden/>
          </w:rPr>
          <w:t>56</w:t>
        </w:r>
        <w:r>
          <w:rPr>
            <w:noProof/>
            <w:webHidden/>
          </w:rPr>
          <w:fldChar w:fldCharType="end"/>
        </w:r>
      </w:hyperlink>
    </w:p>
    <w:p w14:paraId="30B9142C" w14:textId="77777777" w:rsidR="00D646F0" w:rsidRDefault="00D646F0">
      <w:pPr>
        <w:pStyle w:val="TOC6"/>
        <w:rPr>
          <w:rFonts w:asciiTheme="minorHAnsi" w:eastAsiaTheme="minorEastAsia" w:hAnsiTheme="minorHAnsi" w:cstheme="minorBidi"/>
          <w:noProof/>
          <w:sz w:val="22"/>
          <w:szCs w:val="22"/>
        </w:rPr>
      </w:pPr>
      <w:hyperlink w:anchor="_Toc425363694" w:history="1">
        <w:r w:rsidRPr="0066164F">
          <w:rPr>
            <w:rStyle w:val="Hyperlink"/>
            <w:noProof/>
          </w:rPr>
          <w:t>6.3.4.E.3.6 &lt;name&gt;&lt;/name&gt;</w:t>
        </w:r>
        <w:r>
          <w:rPr>
            <w:noProof/>
            <w:webHidden/>
          </w:rPr>
          <w:tab/>
        </w:r>
        <w:r>
          <w:rPr>
            <w:noProof/>
            <w:webHidden/>
          </w:rPr>
          <w:fldChar w:fldCharType="begin"/>
        </w:r>
        <w:r>
          <w:rPr>
            <w:noProof/>
            <w:webHidden/>
          </w:rPr>
          <w:instrText xml:space="preserve"> PAGEREF _Toc425363694 \h </w:instrText>
        </w:r>
        <w:r>
          <w:rPr>
            <w:noProof/>
            <w:webHidden/>
          </w:rPr>
        </w:r>
        <w:r>
          <w:rPr>
            <w:noProof/>
            <w:webHidden/>
          </w:rPr>
          <w:fldChar w:fldCharType="separate"/>
        </w:r>
        <w:r>
          <w:rPr>
            <w:noProof/>
            <w:webHidden/>
          </w:rPr>
          <w:t>56</w:t>
        </w:r>
        <w:r>
          <w:rPr>
            <w:noProof/>
            <w:webHidden/>
          </w:rPr>
          <w:fldChar w:fldCharType="end"/>
        </w:r>
      </w:hyperlink>
    </w:p>
    <w:p w14:paraId="4747B54C" w14:textId="77777777" w:rsidR="00D646F0" w:rsidRDefault="00D646F0">
      <w:pPr>
        <w:pStyle w:val="TOC2"/>
        <w:rPr>
          <w:rFonts w:asciiTheme="minorHAnsi" w:eastAsiaTheme="minorEastAsia" w:hAnsiTheme="minorHAnsi" w:cstheme="minorBidi"/>
          <w:noProof/>
          <w:sz w:val="22"/>
          <w:szCs w:val="22"/>
        </w:rPr>
      </w:pPr>
      <w:hyperlink w:anchor="_Toc425363695" w:history="1">
        <w:r w:rsidRPr="0066164F">
          <w:rPr>
            <w:rStyle w:val="Hyperlink"/>
            <w:noProof/>
          </w:rPr>
          <w:t>6.6 HL7® FHIR® Content Modules</w:t>
        </w:r>
        <w:r>
          <w:rPr>
            <w:noProof/>
            <w:webHidden/>
          </w:rPr>
          <w:tab/>
        </w:r>
        <w:r>
          <w:rPr>
            <w:noProof/>
            <w:webHidden/>
          </w:rPr>
          <w:fldChar w:fldCharType="begin"/>
        </w:r>
        <w:r>
          <w:rPr>
            <w:noProof/>
            <w:webHidden/>
          </w:rPr>
          <w:instrText xml:space="preserve"> PAGEREF _Toc425363695 \h </w:instrText>
        </w:r>
        <w:r>
          <w:rPr>
            <w:noProof/>
            <w:webHidden/>
          </w:rPr>
        </w:r>
        <w:r>
          <w:rPr>
            <w:noProof/>
            <w:webHidden/>
          </w:rPr>
          <w:fldChar w:fldCharType="separate"/>
        </w:r>
        <w:r>
          <w:rPr>
            <w:noProof/>
            <w:webHidden/>
          </w:rPr>
          <w:t>56</w:t>
        </w:r>
        <w:r>
          <w:rPr>
            <w:noProof/>
            <w:webHidden/>
          </w:rPr>
          <w:fldChar w:fldCharType="end"/>
        </w:r>
      </w:hyperlink>
    </w:p>
    <w:p w14:paraId="2503123B" w14:textId="77777777" w:rsidR="00D646F0" w:rsidRDefault="00D646F0">
      <w:pPr>
        <w:pStyle w:val="TOC3"/>
        <w:rPr>
          <w:rFonts w:asciiTheme="minorHAnsi" w:eastAsiaTheme="minorEastAsia" w:hAnsiTheme="minorHAnsi" w:cstheme="minorBidi"/>
          <w:noProof/>
          <w:sz w:val="22"/>
          <w:szCs w:val="22"/>
        </w:rPr>
      </w:pPr>
      <w:hyperlink w:anchor="_Toc425363696" w:history="1">
        <w:r w:rsidRPr="0066164F">
          <w:rPr>
            <w:rStyle w:val="Hyperlink"/>
            <w:bCs/>
            <w:noProof/>
          </w:rPr>
          <w:t>6.6.A FHIR® Reconciled List</w:t>
        </w:r>
        <w:r>
          <w:rPr>
            <w:noProof/>
            <w:webHidden/>
          </w:rPr>
          <w:tab/>
        </w:r>
        <w:r>
          <w:rPr>
            <w:noProof/>
            <w:webHidden/>
          </w:rPr>
          <w:fldChar w:fldCharType="begin"/>
        </w:r>
        <w:r>
          <w:rPr>
            <w:noProof/>
            <w:webHidden/>
          </w:rPr>
          <w:instrText xml:space="preserve"> PAGEREF _Toc425363696 \h </w:instrText>
        </w:r>
        <w:r>
          <w:rPr>
            <w:noProof/>
            <w:webHidden/>
          </w:rPr>
        </w:r>
        <w:r>
          <w:rPr>
            <w:noProof/>
            <w:webHidden/>
          </w:rPr>
          <w:fldChar w:fldCharType="separate"/>
        </w:r>
        <w:r>
          <w:rPr>
            <w:noProof/>
            <w:webHidden/>
          </w:rPr>
          <w:t>56</w:t>
        </w:r>
        <w:r>
          <w:rPr>
            <w:noProof/>
            <w:webHidden/>
          </w:rPr>
          <w:fldChar w:fldCharType="end"/>
        </w:r>
      </w:hyperlink>
    </w:p>
    <w:p w14:paraId="01DF3150" w14:textId="77777777" w:rsidR="00D646F0" w:rsidRDefault="00D646F0">
      <w:pPr>
        <w:pStyle w:val="TOC4"/>
        <w:rPr>
          <w:rFonts w:asciiTheme="minorHAnsi" w:eastAsiaTheme="minorEastAsia" w:hAnsiTheme="minorHAnsi" w:cstheme="minorBidi"/>
          <w:noProof/>
          <w:sz w:val="22"/>
          <w:szCs w:val="22"/>
        </w:rPr>
      </w:pPr>
      <w:hyperlink w:anchor="_Toc425363697" w:history="1">
        <w:r w:rsidRPr="0066164F">
          <w:rPr>
            <w:rStyle w:val="Hyperlink"/>
            <w:noProof/>
          </w:rPr>
          <w:t>6.6.A.1 Constraints</w:t>
        </w:r>
        <w:r>
          <w:rPr>
            <w:noProof/>
            <w:webHidden/>
          </w:rPr>
          <w:tab/>
        </w:r>
        <w:r>
          <w:rPr>
            <w:noProof/>
            <w:webHidden/>
          </w:rPr>
          <w:fldChar w:fldCharType="begin"/>
        </w:r>
        <w:r>
          <w:rPr>
            <w:noProof/>
            <w:webHidden/>
          </w:rPr>
          <w:instrText xml:space="preserve"> PAGEREF _Toc425363697 \h </w:instrText>
        </w:r>
        <w:r>
          <w:rPr>
            <w:noProof/>
            <w:webHidden/>
          </w:rPr>
        </w:r>
        <w:r>
          <w:rPr>
            <w:noProof/>
            <w:webHidden/>
          </w:rPr>
          <w:fldChar w:fldCharType="separate"/>
        </w:r>
        <w:r>
          <w:rPr>
            <w:noProof/>
            <w:webHidden/>
          </w:rPr>
          <w:t>57</w:t>
        </w:r>
        <w:r>
          <w:rPr>
            <w:noProof/>
            <w:webHidden/>
          </w:rPr>
          <w:fldChar w:fldCharType="end"/>
        </w:r>
      </w:hyperlink>
    </w:p>
    <w:p w14:paraId="6A736F4D" w14:textId="77777777" w:rsidR="00D646F0" w:rsidRDefault="00D646F0">
      <w:pPr>
        <w:pStyle w:val="TOC3"/>
        <w:rPr>
          <w:rFonts w:asciiTheme="minorHAnsi" w:eastAsiaTheme="minorEastAsia" w:hAnsiTheme="minorHAnsi" w:cstheme="minorBidi"/>
          <w:noProof/>
          <w:sz w:val="22"/>
          <w:szCs w:val="22"/>
        </w:rPr>
      </w:pPr>
      <w:hyperlink w:anchor="_Toc425363698" w:history="1">
        <w:r w:rsidRPr="0066164F">
          <w:rPr>
            <w:rStyle w:val="Hyperlink"/>
            <w:bCs/>
            <w:noProof/>
          </w:rPr>
          <w:t>6.6.B FHIR® Provenance Constraints</w:t>
        </w:r>
        <w:r>
          <w:rPr>
            <w:noProof/>
            <w:webHidden/>
          </w:rPr>
          <w:tab/>
        </w:r>
        <w:r>
          <w:rPr>
            <w:noProof/>
            <w:webHidden/>
          </w:rPr>
          <w:fldChar w:fldCharType="begin"/>
        </w:r>
        <w:r>
          <w:rPr>
            <w:noProof/>
            <w:webHidden/>
          </w:rPr>
          <w:instrText xml:space="preserve"> PAGEREF _Toc425363698 \h </w:instrText>
        </w:r>
        <w:r>
          <w:rPr>
            <w:noProof/>
            <w:webHidden/>
          </w:rPr>
        </w:r>
        <w:r>
          <w:rPr>
            <w:noProof/>
            <w:webHidden/>
          </w:rPr>
          <w:fldChar w:fldCharType="separate"/>
        </w:r>
        <w:r>
          <w:rPr>
            <w:noProof/>
            <w:webHidden/>
          </w:rPr>
          <w:t>57</w:t>
        </w:r>
        <w:r>
          <w:rPr>
            <w:noProof/>
            <w:webHidden/>
          </w:rPr>
          <w:fldChar w:fldCharType="end"/>
        </w:r>
      </w:hyperlink>
    </w:p>
    <w:p w14:paraId="6981C160" w14:textId="77777777" w:rsidR="00D646F0" w:rsidRDefault="00D646F0">
      <w:pPr>
        <w:pStyle w:val="TOC1"/>
        <w:rPr>
          <w:rFonts w:asciiTheme="minorHAnsi" w:eastAsiaTheme="minorEastAsia" w:hAnsiTheme="minorHAnsi" w:cstheme="minorBidi"/>
          <w:noProof/>
          <w:sz w:val="22"/>
          <w:szCs w:val="22"/>
        </w:rPr>
      </w:pPr>
      <w:hyperlink w:anchor="_Toc425363699" w:history="1">
        <w:r w:rsidRPr="0066164F">
          <w:rPr>
            <w:rStyle w:val="Hyperlink"/>
            <w:noProof/>
          </w:rPr>
          <w:t>Appendices</w:t>
        </w:r>
        <w:r>
          <w:rPr>
            <w:noProof/>
            <w:webHidden/>
          </w:rPr>
          <w:tab/>
        </w:r>
        <w:r>
          <w:rPr>
            <w:noProof/>
            <w:webHidden/>
          </w:rPr>
          <w:fldChar w:fldCharType="begin"/>
        </w:r>
        <w:r>
          <w:rPr>
            <w:noProof/>
            <w:webHidden/>
          </w:rPr>
          <w:instrText xml:space="preserve"> PAGEREF _Toc425363699 \h </w:instrText>
        </w:r>
        <w:r>
          <w:rPr>
            <w:noProof/>
            <w:webHidden/>
          </w:rPr>
        </w:r>
        <w:r>
          <w:rPr>
            <w:noProof/>
            <w:webHidden/>
          </w:rPr>
          <w:fldChar w:fldCharType="separate"/>
        </w:r>
        <w:r>
          <w:rPr>
            <w:noProof/>
            <w:webHidden/>
          </w:rPr>
          <w:t>58</w:t>
        </w:r>
        <w:r>
          <w:rPr>
            <w:noProof/>
            <w:webHidden/>
          </w:rPr>
          <w:fldChar w:fldCharType="end"/>
        </w:r>
      </w:hyperlink>
    </w:p>
    <w:p w14:paraId="31E48001" w14:textId="77777777" w:rsidR="00D646F0" w:rsidRDefault="00D646F0">
      <w:pPr>
        <w:pStyle w:val="TOC1"/>
        <w:rPr>
          <w:rFonts w:asciiTheme="minorHAnsi" w:eastAsiaTheme="minorEastAsia" w:hAnsiTheme="minorHAnsi" w:cstheme="minorBidi"/>
          <w:noProof/>
          <w:sz w:val="22"/>
          <w:szCs w:val="22"/>
        </w:rPr>
      </w:pPr>
      <w:hyperlink w:anchor="_Toc425363700" w:history="1">
        <w:r w:rsidRPr="0066164F">
          <w:rPr>
            <w:rStyle w:val="Hyperlink"/>
            <w:noProof/>
          </w:rPr>
          <w:t>Appendix A – Examples of Reconciled Lists</w:t>
        </w:r>
        <w:r>
          <w:rPr>
            <w:noProof/>
            <w:webHidden/>
          </w:rPr>
          <w:tab/>
        </w:r>
        <w:r>
          <w:rPr>
            <w:noProof/>
            <w:webHidden/>
          </w:rPr>
          <w:fldChar w:fldCharType="begin"/>
        </w:r>
        <w:r>
          <w:rPr>
            <w:noProof/>
            <w:webHidden/>
          </w:rPr>
          <w:instrText xml:space="preserve"> PAGEREF _Toc425363700 \h </w:instrText>
        </w:r>
        <w:r>
          <w:rPr>
            <w:noProof/>
            <w:webHidden/>
          </w:rPr>
        </w:r>
        <w:r>
          <w:rPr>
            <w:noProof/>
            <w:webHidden/>
          </w:rPr>
          <w:fldChar w:fldCharType="separate"/>
        </w:r>
        <w:r>
          <w:rPr>
            <w:noProof/>
            <w:webHidden/>
          </w:rPr>
          <w:t>58</w:t>
        </w:r>
        <w:r>
          <w:rPr>
            <w:noProof/>
            <w:webHidden/>
          </w:rPr>
          <w:fldChar w:fldCharType="end"/>
        </w:r>
      </w:hyperlink>
    </w:p>
    <w:p w14:paraId="260F7112" w14:textId="77777777" w:rsidR="00D646F0" w:rsidRDefault="00D646F0">
      <w:pPr>
        <w:pStyle w:val="TOC2"/>
        <w:rPr>
          <w:rFonts w:asciiTheme="minorHAnsi" w:eastAsiaTheme="minorEastAsia" w:hAnsiTheme="minorHAnsi" w:cstheme="minorBidi"/>
          <w:noProof/>
          <w:sz w:val="22"/>
          <w:szCs w:val="22"/>
        </w:rPr>
      </w:pPr>
      <w:hyperlink w:anchor="_Toc425363701" w:history="1">
        <w:r w:rsidRPr="0066164F">
          <w:rPr>
            <w:rStyle w:val="Hyperlink"/>
            <w:noProof/>
          </w:rPr>
          <w:t>A.1 CDA® Structure of a Reconciled Medication List</w:t>
        </w:r>
        <w:r>
          <w:rPr>
            <w:noProof/>
            <w:webHidden/>
          </w:rPr>
          <w:tab/>
        </w:r>
        <w:r>
          <w:rPr>
            <w:noProof/>
            <w:webHidden/>
          </w:rPr>
          <w:fldChar w:fldCharType="begin"/>
        </w:r>
        <w:r>
          <w:rPr>
            <w:noProof/>
            <w:webHidden/>
          </w:rPr>
          <w:instrText xml:space="preserve"> PAGEREF _Toc425363701 \h </w:instrText>
        </w:r>
        <w:r>
          <w:rPr>
            <w:noProof/>
            <w:webHidden/>
          </w:rPr>
        </w:r>
        <w:r>
          <w:rPr>
            <w:noProof/>
            <w:webHidden/>
          </w:rPr>
          <w:fldChar w:fldCharType="separate"/>
        </w:r>
        <w:r>
          <w:rPr>
            <w:noProof/>
            <w:webHidden/>
          </w:rPr>
          <w:t>58</w:t>
        </w:r>
        <w:r>
          <w:rPr>
            <w:noProof/>
            <w:webHidden/>
          </w:rPr>
          <w:fldChar w:fldCharType="end"/>
        </w:r>
      </w:hyperlink>
    </w:p>
    <w:p w14:paraId="397176B0" w14:textId="77777777" w:rsidR="00D646F0" w:rsidRDefault="00D646F0">
      <w:pPr>
        <w:pStyle w:val="TOC2"/>
        <w:rPr>
          <w:rFonts w:asciiTheme="minorHAnsi" w:eastAsiaTheme="minorEastAsia" w:hAnsiTheme="minorHAnsi" w:cstheme="minorBidi"/>
          <w:noProof/>
          <w:sz w:val="22"/>
          <w:szCs w:val="22"/>
        </w:rPr>
      </w:pPr>
      <w:hyperlink w:anchor="_Toc425363702" w:history="1">
        <w:r w:rsidRPr="0066164F">
          <w:rPr>
            <w:rStyle w:val="Hyperlink"/>
            <w:noProof/>
          </w:rPr>
          <w:t>A.2 FHIR® structure of a Reconciled Medication List</w:t>
        </w:r>
        <w:r>
          <w:rPr>
            <w:noProof/>
            <w:webHidden/>
          </w:rPr>
          <w:tab/>
        </w:r>
        <w:r>
          <w:rPr>
            <w:noProof/>
            <w:webHidden/>
          </w:rPr>
          <w:fldChar w:fldCharType="begin"/>
        </w:r>
        <w:r>
          <w:rPr>
            <w:noProof/>
            <w:webHidden/>
          </w:rPr>
          <w:instrText xml:space="preserve"> PAGEREF _Toc425363702 \h </w:instrText>
        </w:r>
        <w:r>
          <w:rPr>
            <w:noProof/>
            <w:webHidden/>
          </w:rPr>
        </w:r>
        <w:r>
          <w:rPr>
            <w:noProof/>
            <w:webHidden/>
          </w:rPr>
          <w:fldChar w:fldCharType="separate"/>
        </w:r>
        <w:r>
          <w:rPr>
            <w:noProof/>
            <w:webHidden/>
          </w:rPr>
          <w:t>64</w:t>
        </w:r>
        <w:r>
          <w:rPr>
            <w:noProof/>
            <w:webHidden/>
          </w:rPr>
          <w:fldChar w:fldCharType="end"/>
        </w:r>
      </w:hyperlink>
    </w:p>
    <w:p w14:paraId="50E30BCA" w14:textId="77777777" w:rsidR="00D646F0" w:rsidRDefault="00D646F0">
      <w:pPr>
        <w:pStyle w:val="TOC2"/>
        <w:rPr>
          <w:rFonts w:asciiTheme="minorHAnsi" w:eastAsiaTheme="minorEastAsia" w:hAnsiTheme="minorHAnsi" w:cstheme="minorBidi"/>
          <w:noProof/>
          <w:sz w:val="22"/>
          <w:szCs w:val="22"/>
        </w:rPr>
      </w:pPr>
      <w:hyperlink w:anchor="_Toc425363703" w:history="1">
        <w:r w:rsidRPr="0066164F">
          <w:rPr>
            <w:rStyle w:val="Hyperlink"/>
            <w:noProof/>
          </w:rPr>
          <w:t>A.3 FHIR® structure of Provenance with reconciliation details</w:t>
        </w:r>
        <w:r>
          <w:rPr>
            <w:noProof/>
            <w:webHidden/>
          </w:rPr>
          <w:tab/>
        </w:r>
        <w:r>
          <w:rPr>
            <w:noProof/>
            <w:webHidden/>
          </w:rPr>
          <w:fldChar w:fldCharType="begin"/>
        </w:r>
        <w:r>
          <w:rPr>
            <w:noProof/>
            <w:webHidden/>
          </w:rPr>
          <w:instrText xml:space="preserve"> PAGEREF _Toc425363703 \h </w:instrText>
        </w:r>
        <w:r>
          <w:rPr>
            <w:noProof/>
            <w:webHidden/>
          </w:rPr>
        </w:r>
        <w:r>
          <w:rPr>
            <w:noProof/>
            <w:webHidden/>
          </w:rPr>
          <w:fldChar w:fldCharType="separate"/>
        </w:r>
        <w:r>
          <w:rPr>
            <w:noProof/>
            <w:webHidden/>
          </w:rPr>
          <w:t>65</w:t>
        </w:r>
        <w:r>
          <w:rPr>
            <w:noProof/>
            <w:webHidden/>
          </w:rPr>
          <w:fldChar w:fldCharType="end"/>
        </w:r>
      </w:hyperlink>
    </w:p>
    <w:p w14:paraId="314813A8" w14:textId="77777777" w:rsidR="00D646F0" w:rsidRDefault="00D646F0">
      <w:pPr>
        <w:pStyle w:val="TOC1"/>
        <w:rPr>
          <w:rFonts w:asciiTheme="minorHAnsi" w:eastAsiaTheme="minorEastAsia" w:hAnsiTheme="minorHAnsi" w:cstheme="minorBidi"/>
          <w:noProof/>
          <w:sz w:val="22"/>
          <w:szCs w:val="22"/>
        </w:rPr>
      </w:pPr>
      <w:hyperlink w:anchor="_Toc425363704" w:history="1">
        <w:r w:rsidRPr="0066164F">
          <w:rPr>
            <w:rStyle w:val="Hyperlink"/>
            <w:noProof/>
          </w:rPr>
          <w:t>Volume 3 Namespace Additions</w:t>
        </w:r>
        <w:r>
          <w:rPr>
            <w:noProof/>
            <w:webHidden/>
          </w:rPr>
          <w:tab/>
        </w:r>
        <w:r>
          <w:rPr>
            <w:noProof/>
            <w:webHidden/>
          </w:rPr>
          <w:fldChar w:fldCharType="begin"/>
        </w:r>
        <w:r>
          <w:rPr>
            <w:noProof/>
            <w:webHidden/>
          </w:rPr>
          <w:instrText xml:space="preserve"> PAGEREF _Toc425363704 \h </w:instrText>
        </w:r>
        <w:r>
          <w:rPr>
            <w:noProof/>
            <w:webHidden/>
          </w:rPr>
        </w:r>
        <w:r>
          <w:rPr>
            <w:noProof/>
            <w:webHidden/>
          </w:rPr>
          <w:fldChar w:fldCharType="separate"/>
        </w:r>
        <w:r>
          <w:rPr>
            <w:noProof/>
            <w:webHidden/>
          </w:rPr>
          <w:t>65</w:t>
        </w:r>
        <w:r>
          <w:rPr>
            <w:noProof/>
            <w:webHidden/>
          </w:rPr>
          <w:fldChar w:fldCharType="end"/>
        </w:r>
      </w:hyperlink>
    </w:p>
    <w:p w14:paraId="3526F49D" w14:textId="77777777" w:rsidR="00D646F0" w:rsidRDefault="00D646F0">
      <w:pPr>
        <w:pStyle w:val="TOC1"/>
        <w:rPr>
          <w:rFonts w:asciiTheme="minorHAnsi" w:eastAsiaTheme="minorEastAsia" w:hAnsiTheme="minorHAnsi" w:cstheme="minorBidi"/>
          <w:noProof/>
          <w:sz w:val="22"/>
          <w:szCs w:val="22"/>
        </w:rPr>
      </w:pPr>
      <w:hyperlink w:anchor="_Toc425363705" w:history="1">
        <w:r w:rsidRPr="0066164F">
          <w:rPr>
            <w:rStyle w:val="Hyperlink"/>
            <w:noProof/>
          </w:rPr>
          <w:t>Volume 4 – National Extensions</w:t>
        </w:r>
        <w:r>
          <w:rPr>
            <w:noProof/>
            <w:webHidden/>
          </w:rPr>
          <w:tab/>
        </w:r>
        <w:r>
          <w:rPr>
            <w:noProof/>
            <w:webHidden/>
          </w:rPr>
          <w:fldChar w:fldCharType="begin"/>
        </w:r>
        <w:r>
          <w:rPr>
            <w:noProof/>
            <w:webHidden/>
          </w:rPr>
          <w:instrText xml:space="preserve"> PAGEREF _Toc425363705 \h </w:instrText>
        </w:r>
        <w:r>
          <w:rPr>
            <w:noProof/>
            <w:webHidden/>
          </w:rPr>
        </w:r>
        <w:r>
          <w:rPr>
            <w:noProof/>
            <w:webHidden/>
          </w:rPr>
          <w:fldChar w:fldCharType="separate"/>
        </w:r>
        <w:r>
          <w:rPr>
            <w:noProof/>
            <w:webHidden/>
          </w:rPr>
          <w:t>67</w:t>
        </w:r>
        <w:r>
          <w:rPr>
            <w:noProof/>
            <w:webHidden/>
          </w:rPr>
          <w:fldChar w:fldCharType="end"/>
        </w:r>
      </w:hyperlink>
    </w:p>
    <w:p w14:paraId="32830A0C" w14:textId="77777777" w:rsidR="00D646F0" w:rsidRDefault="00D646F0">
      <w:pPr>
        <w:pStyle w:val="TOC1"/>
        <w:rPr>
          <w:rFonts w:asciiTheme="minorHAnsi" w:eastAsiaTheme="minorEastAsia" w:hAnsiTheme="minorHAnsi" w:cstheme="minorBidi"/>
          <w:noProof/>
          <w:sz w:val="22"/>
          <w:szCs w:val="22"/>
        </w:rPr>
      </w:pPr>
      <w:hyperlink w:anchor="_Toc425363706" w:history="1">
        <w:r w:rsidRPr="0066164F">
          <w:rPr>
            <w:rStyle w:val="Hyperlink"/>
            <w:noProof/>
          </w:rPr>
          <w:t>4 National Extensions</w:t>
        </w:r>
        <w:r>
          <w:rPr>
            <w:noProof/>
            <w:webHidden/>
          </w:rPr>
          <w:tab/>
        </w:r>
        <w:r>
          <w:rPr>
            <w:noProof/>
            <w:webHidden/>
          </w:rPr>
          <w:fldChar w:fldCharType="begin"/>
        </w:r>
        <w:r>
          <w:rPr>
            <w:noProof/>
            <w:webHidden/>
          </w:rPr>
          <w:instrText xml:space="preserve"> PAGEREF _Toc425363706 \h </w:instrText>
        </w:r>
        <w:r>
          <w:rPr>
            <w:noProof/>
            <w:webHidden/>
          </w:rPr>
        </w:r>
        <w:r>
          <w:rPr>
            <w:noProof/>
            <w:webHidden/>
          </w:rPr>
          <w:fldChar w:fldCharType="separate"/>
        </w:r>
        <w:r>
          <w:rPr>
            <w:noProof/>
            <w:webHidden/>
          </w:rPr>
          <w:t>67</w:t>
        </w:r>
        <w:r>
          <w:rPr>
            <w:noProof/>
            <w:webHidden/>
          </w:rPr>
          <w:fldChar w:fldCharType="end"/>
        </w:r>
      </w:hyperlink>
    </w:p>
    <w:p w14:paraId="307E62A2" w14:textId="77777777" w:rsidR="004A3712" w:rsidRPr="00F6449C" w:rsidRDefault="00A20AE7" w:rsidP="00DF2817">
      <w:r w:rsidRPr="00F6449C">
        <w:fldChar w:fldCharType="end"/>
      </w:r>
    </w:p>
    <w:p w14:paraId="7B9AA209" w14:textId="77777777" w:rsidR="004A3712" w:rsidRPr="00F6449C" w:rsidRDefault="004A3712" w:rsidP="004A3712">
      <w:pPr>
        <w:pStyle w:val="Heading1"/>
        <w:numPr>
          <w:ilvl w:val="0"/>
          <w:numId w:val="0"/>
        </w:numPr>
        <w:rPr>
          <w:noProof w:val="0"/>
        </w:rPr>
      </w:pPr>
      <w:bookmarkStart w:id="1" w:name="_Toc389126415"/>
      <w:bookmarkStart w:id="2" w:name="_Toc389126564"/>
      <w:bookmarkStart w:id="3" w:name="_Toc389055939"/>
      <w:bookmarkStart w:id="4" w:name="_Toc389126295"/>
      <w:bookmarkStart w:id="5" w:name="_Toc389126521"/>
      <w:bookmarkStart w:id="6" w:name="_Toc389126670"/>
      <w:bookmarkStart w:id="7" w:name="_Toc201058865"/>
      <w:bookmarkStart w:id="8" w:name="_Toc201058970"/>
      <w:bookmarkStart w:id="9" w:name="_Toc389126296"/>
      <w:bookmarkStart w:id="10" w:name="_Toc425363589"/>
      <w:bookmarkEnd w:id="1"/>
      <w:bookmarkEnd w:id="2"/>
      <w:bookmarkEnd w:id="3"/>
      <w:bookmarkEnd w:id="4"/>
      <w:bookmarkEnd w:id="5"/>
      <w:bookmarkEnd w:id="6"/>
      <w:bookmarkEnd w:id="7"/>
      <w:bookmarkEnd w:id="8"/>
      <w:r w:rsidRPr="00F6449C">
        <w:rPr>
          <w:noProof w:val="0"/>
        </w:rPr>
        <w:lastRenderedPageBreak/>
        <w:t>Introduction to this Supplement</w:t>
      </w:r>
      <w:bookmarkEnd w:id="9"/>
      <w:bookmarkEnd w:id="10"/>
    </w:p>
    <w:p w14:paraId="76473485" w14:textId="77777777" w:rsidR="002A6F14" w:rsidRPr="00F6449C" w:rsidRDefault="001D2E6B" w:rsidP="00DF2817">
      <w:pPr>
        <w:pStyle w:val="BodyText"/>
      </w:pPr>
      <w:r w:rsidRPr="00F6449C">
        <w:t>Reconciliation of electronic clinical information from multiple data sources is a difficult task</w:t>
      </w:r>
      <w:r w:rsidR="006912B6" w:rsidRPr="00F6449C">
        <w:t xml:space="preserve">. </w:t>
      </w:r>
      <w:r w:rsidRPr="00F6449C">
        <w:t>It involves managing lists of clinical information that are often larger than most people can keep in working memory</w:t>
      </w:r>
      <w:r w:rsidR="006912B6" w:rsidRPr="00F6449C">
        <w:t xml:space="preserve">. </w:t>
      </w:r>
      <w:r w:rsidRPr="00F6449C">
        <w:t>This profile enables information contained in Health Information Systems and Exchanges to be used to support automation of these reconciliation tasks and clinical workflows</w:t>
      </w:r>
      <w:r w:rsidR="006912B6" w:rsidRPr="00F6449C">
        <w:t xml:space="preserve">. </w:t>
      </w:r>
      <w:r w:rsidRPr="00F6449C">
        <w:t>This profile explains what information can help reconciliation, and how it can be used to assist healthcare providers to automate this complex task.</w:t>
      </w:r>
    </w:p>
    <w:p w14:paraId="24B6B8E5" w14:textId="77777777" w:rsidR="00CF283F" w:rsidRPr="00F6449C" w:rsidRDefault="00CF283F" w:rsidP="008616CB">
      <w:pPr>
        <w:pStyle w:val="Heading2"/>
        <w:numPr>
          <w:ilvl w:val="0"/>
          <w:numId w:val="0"/>
        </w:numPr>
        <w:rPr>
          <w:noProof w:val="0"/>
        </w:rPr>
      </w:pPr>
      <w:bookmarkStart w:id="11" w:name="_Toc389126297"/>
      <w:bookmarkStart w:id="12" w:name="_Toc389126708"/>
      <w:bookmarkStart w:id="13" w:name="_Toc425363590"/>
      <w:r w:rsidRPr="00F6449C">
        <w:rPr>
          <w:noProof w:val="0"/>
        </w:rPr>
        <w:t>Open Issues and Questions</w:t>
      </w:r>
      <w:bookmarkEnd w:id="11"/>
      <w:bookmarkEnd w:id="12"/>
      <w:bookmarkEnd w:id="13"/>
    </w:p>
    <w:p w14:paraId="10DFF64C" w14:textId="77777777" w:rsidR="00000F4B" w:rsidRPr="00F6449C" w:rsidRDefault="00000F4B" w:rsidP="00000F4B">
      <w:pPr>
        <w:pStyle w:val="AuthorInstructions"/>
        <w:rPr>
          <w:b/>
          <w:i w:val="0"/>
          <w:szCs w:val="24"/>
        </w:rPr>
      </w:pPr>
      <w:r w:rsidRPr="00F6449C">
        <w:rPr>
          <w:b/>
          <w:i w:val="0"/>
          <w:szCs w:val="24"/>
        </w:rPr>
        <w:t>FHIR</w:t>
      </w:r>
      <w:r w:rsidR="00F6449C">
        <w:rPr>
          <w:b/>
          <w:i w:val="0"/>
          <w:szCs w:val="24"/>
        </w:rPr>
        <w:t>®</w:t>
      </w:r>
      <w:r w:rsidRPr="00F6449C">
        <w:rPr>
          <w:b/>
          <w:i w:val="0"/>
          <w:szCs w:val="24"/>
        </w:rPr>
        <w:t xml:space="preserve"> Open Issues</w:t>
      </w:r>
    </w:p>
    <w:p w14:paraId="7AF8718F" w14:textId="77777777" w:rsidR="00000F4B" w:rsidRPr="00A85CC9" w:rsidRDefault="00000F4B" w:rsidP="00A85CC9">
      <w:pPr>
        <w:pStyle w:val="ListNumber2"/>
      </w:pPr>
      <w:r w:rsidRPr="00A85CC9">
        <w:t xml:space="preserve">See question about use of Provenance Resource for reconciliation – what is queried? See </w:t>
      </w:r>
      <w:hyperlink r:id="rId17" w:history="1">
        <w:r w:rsidRPr="00A85CC9">
          <w:rPr>
            <w:rStyle w:val="Hyperlink"/>
            <w:color w:val="auto"/>
            <w:u w:val="none"/>
          </w:rPr>
          <w:t>FHIR</w:t>
        </w:r>
        <w:r w:rsidR="00F2150F">
          <w:rPr>
            <w:rStyle w:val="Hyperlink"/>
            <w:color w:val="auto"/>
            <w:u w:val="none"/>
          </w:rPr>
          <w:t>®</w:t>
        </w:r>
        <w:r w:rsidRPr="00A85CC9">
          <w:rPr>
            <w:rStyle w:val="Hyperlink"/>
            <w:color w:val="auto"/>
            <w:u w:val="none"/>
          </w:rPr>
          <w:t xml:space="preserve"> Gforge tracker issue 5660.</w:t>
        </w:r>
      </w:hyperlink>
      <w:r w:rsidRPr="00A85CC9">
        <w:t xml:space="preserve"> </w:t>
      </w:r>
      <w:r w:rsidR="004C1C1A" w:rsidRPr="00A85CC9">
        <w:t>Is support for revers</w:t>
      </w:r>
      <w:r w:rsidR="002D1658" w:rsidRPr="00A85CC9">
        <w:t>e include</w:t>
      </w:r>
      <w:r w:rsidR="004C1C1A" w:rsidRPr="00A85CC9">
        <w:t xml:space="preserve"> necessary?</w:t>
      </w:r>
    </w:p>
    <w:p w14:paraId="282984BE" w14:textId="77777777" w:rsidR="00A679CF" w:rsidRPr="00A85CC9" w:rsidRDefault="00A679CF" w:rsidP="00A85CC9">
      <w:pPr>
        <w:pStyle w:val="ListNumber2"/>
      </w:pPr>
      <w:r w:rsidRPr="00A85CC9">
        <w:t xml:space="preserve">Provenance entity.type binding is Required, so no current way to cite a non-FHIR resource as the source used for reconciliation. FHIR DSTU 2 ballot comment </w:t>
      </w:r>
      <w:r w:rsidR="00D14142" w:rsidRPr="00A85CC9">
        <w:t xml:space="preserve">is </w:t>
      </w:r>
      <w:r w:rsidRPr="00A85CC9">
        <w:t>submitted to change the binding to Extensible.</w:t>
      </w:r>
    </w:p>
    <w:p w14:paraId="5BD6485C" w14:textId="77777777" w:rsidR="00000F4B" w:rsidRPr="00F6449C" w:rsidRDefault="00000F4B" w:rsidP="00000F4B">
      <w:pPr>
        <w:pStyle w:val="AuthorInstructions"/>
        <w:rPr>
          <w:i w:val="0"/>
          <w:szCs w:val="24"/>
        </w:rPr>
      </w:pPr>
    </w:p>
    <w:p w14:paraId="70C69F34" w14:textId="6759F306" w:rsidR="00000F4B" w:rsidRPr="00F6449C" w:rsidRDefault="00000F4B" w:rsidP="00A85CC9">
      <w:pPr>
        <w:pStyle w:val="AuthorInstructions"/>
        <w:rPr>
          <w:i w:val="0"/>
          <w:szCs w:val="24"/>
        </w:rPr>
      </w:pPr>
      <w:r w:rsidRPr="00F6449C">
        <w:rPr>
          <w:b/>
          <w:i w:val="0"/>
          <w:szCs w:val="24"/>
        </w:rPr>
        <w:t>PCC Open Issues</w:t>
      </w:r>
    </w:p>
    <w:p w14:paraId="0ED689FA" w14:textId="77777777" w:rsidR="00000F4B" w:rsidRPr="005B3488" w:rsidRDefault="00000F4B" w:rsidP="00A85CC9">
      <w:pPr>
        <w:pStyle w:val="ListNumber2"/>
        <w:numPr>
          <w:ilvl w:val="0"/>
          <w:numId w:val="269"/>
        </w:numPr>
      </w:pPr>
      <w:r w:rsidRPr="005B3488">
        <w:t xml:space="preserve">Note to commenters – please </w:t>
      </w:r>
      <w:r w:rsidR="007B4940" w:rsidRPr="005B3488">
        <w:t>note</w:t>
      </w:r>
      <w:r w:rsidRPr="005B3488">
        <w:t xml:space="preserve"> the document item template changes in 6.3.1.D.1 and provide comments. </w:t>
      </w:r>
    </w:p>
    <w:p w14:paraId="5FA0B1DD" w14:textId="77777777" w:rsidR="007F37A0" w:rsidRPr="007F37A0" w:rsidRDefault="00000F4B" w:rsidP="00A85CC9">
      <w:pPr>
        <w:pStyle w:val="ListNumber2"/>
        <w:rPr>
          <w:ins w:id="14" w:author="Cole, George" w:date="2015-07-20T12:33:00Z"/>
          <w:szCs w:val="24"/>
        </w:rPr>
      </w:pPr>
      <w:r w:rsidRPr="005B3488">
        <w:t>A content creator is grouped with a reconciliation agent. However, it is not clearly documented how or if the reconciliation Agent has to be grouped with other actors.</w:t>
      </w:r>
    </w:p>
    <w:p w14:paraId="2DF915BC" w14:textId="4A46A4EE" w:rsidR="00000F4B" w:rsidRPr="00F6449C" w:rsidRDefault="007F37A0" w:rsidP="00A85CC9">
      <w:pPr>
        <w:pStyle w:val="ListNumber2"/>
        <w:rPr>
          <w:szCs w:val="24"/>
        </w:rPr>
      </w:pPr>
      <w:ins w:id="15" w:author="Cole, George" w:date="2015-07-20T12:33:00Z">
        <w:r>
          <w:t>C-</w:t>
        </w:r>
        <w:r w:rsidR="00A03201">
          <w:t>CDA and the use of this profile? Remains an open issue.</w:t>
        </w:r>
      </w:ins>
      <w:del w:id="16" w:author="Cole, George" w:date="2015-07-20T17:35:00Z">
        <w:r w:rsidR="00000F4B" w:rsidRPr="005B3488" w:rsidDel="00A03201">
          <w:delText xml:space="preserve"> </w:delText>
        </w:r>
      </w:del>
    </w:p>
    <w:p w14:paraId="47C386EB" w14:textId="77777777" w:rsidR="00000F4B" w:rsidRPr="00F6449C" w:rsidRDefault="00000F4B">
      <w:pPr>
        <w:pStyle w:val="BodyText"/>
      </w:pPr>
    </w:p>
    <w:p w14:paraId="331BB2FF" w14:textId="77777777" w:rsidR="00CF283F" w:rsidRPr="00F6449C" w:rsidRDefault="00CF283F" w:rsidP="008616CB">
      <w:pPr>
        <w:pStyle w:val="Heading2"/>
        <w:numPr>
          <w:ilvl w:val="0"/>
          <w:numId w:val="0"/>
        </w:numPr>
        <w:rPr>
          <w:noProof w:val="0"/>
        </w:rPr>
      </w:pPr>
      <w:bookmarkStart w:id="17" w:name="_Toc389126298"/>
      <w:bookmarkStart w:id="18" w:name="_Toc389126709"/>
      <w:bookmarkStart w:id="19" w:name="_Toc473170357"/>
      <w:bookmarkStart w:id="20" w:name="_Toc504625754"/>
      <w:bookmarkStart w:id="21" w:name="_Toc425363591"/>
      <w:r w:rsidRPr="00F6449C">
        <w:rPr>
          <w:noProof w:val="0"/>
        </w:rPr>
        <w:t>Closed Issues</w:t>
      </w:r>
      <w:bookmarkEnd w:id="17"/>
      <w:bookmarkEnd w:id="18"/>
      <w:bookmarkEnd w:id="21"/>
    </w:p>
    <w:p w14:paraId="48AEC15E" w14:textId="77777777" w:rsidR="0076635A" w:rsidRPr="00F6449C" w:rsidRDefault="0076635A" w:rsidP="0076635A">
      <w:pPr>
        <w:pStyle w:val="ListNumber2"/>
        <w:numPr>
          <w:ilvl w:val="0"/>
          <w:numId w:val="114"/>
        </w:numPr>
      </w:pPr>
      <w:r w:rsidRPr="00F6449C">
        <w:t xml:space="preserve">(Closed 07/22/2014) Profile authors seek comments regarding Twinlist approach to reconciliation. Twinlist existing work describes steps taken to perform medication reconciliation that can be examined as a means of automating this process. Silva et al Twinlist Project defined a process in which a reconciliation algorithm is used. The algorithm includes string comparison of the medications being reconciled; parsing of the medication components by using a set of predefined regular expressions built from physical drug forms with common administration idioms resulting in measurable match scores that can be used to determine the acceptable percentage of matching ingredients; use of RxNorm for brand to generic drug matching; attempt to match drugs by their therapeutic intention computing the conditions the drug is used to treat and then </w:t>
      </w:r>
      <w:r w:rsidRPr="00F6449C">
        <w:lastRenderedPageBreak/>
        <w:t>comparing the conditions rather than the drugs</w:t>
      </w:r>
      <w:r w:rsidRPr="00F6449C">
        <w:rPr>
          <w:rStyle w:val="FootnoteReference"/>
        </w:rPr>
        <w:footnoteReference w:id="1"/>
      </w:r>
      <w:r w:rsidRPr="00F6449C">
        <w:t xml:space="preserve">. Twinlist approach to reconciliation uses a first pass matching on the entire string. Should this profile attempt to include string matching in the reconciliation process? </w:t>
      </w:r>
    </w:p>
    <w:p w14:paraId="733D2017" w14:textId="77777777" w:rsidR="0076635A" w:rsidRPr="00F6449C" w:rsidRDefault="0076635A" w:rsidP="00764EE3">
      <w:pPr>
        <w:pStyle w:val="ListContinue2"/>
      </w:pPr>
      <w:r w:rsidRPr="00F6449C">
        <w:t xml:space="preserve">Discussion: Reconciliation of coded concepts include string comparisons. Implementers can certainly include string comparisons as part of their reconciliation process. However, this should not replace reconciliation of the other pertinent information. </w:t>
      </w:r>
    </w:p>
    <w:p w14:paraId="0B05169C" w14:textId="77777777" w:rsidR="00F52253" w:rsidRPr="00F6449C" w:rsidRDefault="00BB0AFF" w:rsidP="00DF2817">
      <w:pPr>
        <w:pStyle w:val="ListNumber2"/>
        <w:numPr>
          <w:ilvl w:val="0"/>
          <w:numId w:val="114"/>
        </w:numPr>
      </w:pPr>
      <w:r w:rsidRPr="00F6449C" w:rsidDel="00BB0AFF">
        <w:t xml:space="preserve"> </w:t>
      </w:r>
      <w:r w:rsidR="00F82379" w:rsidRPr="00F6449C">
        <w:t xml:space="preserve">(Closed 04/30/2014) How will this newer profile relate to the current Reconciliation of Diagnosis, Allergies and Medications </w:t>
      </w:r>
      <w:r w:rsidR="0019032D" w:rsidRPr="00F6449C">
        <w:t>P</w:t>
      </w:r>
      <w:r w:rsidR="00F82379" w:rsidRPr="00F6449C">
        <w:t xml:space="preserve">rofile? Will the newer profile supersede the current Reconciliation of Diagnosis, Allergies and Medications </w:t>
      </w:r>
      <w:r w:rsidR="0019032D" w:rsidRPr="00F6449C">
        <w:t>P</w:t>
      </w:r>
      <w:r w:rsidR="00F82379" w:rsidRPr="00F6449C">
        <w:t xml:space="preserve">rofile? How will we handle things that are different in the current Reconciliation of Diagnosis, Allergies and Medications </w:t>
      </w:r>
      <w:r w:rsidR="0019032D" w:rsidRPr="00F6449C">
        <w:t>Profile</w:t>
      </w:r>
      <w:r w:rsidR="00F82379" w:rsidRPr="00F6449C">
        <w:t>?</w:t>
      </w:r>
    </w:p>
    <w:p w14:paraId="5D4102B6" w14:textId="77777777" w:rsidR="00F52253" w:rsidRPr="00F6449C" w:rsidRDefault="00F82379" w:rsidP="00DF2817">
      <w:pPr>
        <w:pStyle w:val="ListContinue2"/>
      </w:pPr>
      <w:r w:rsidRPr="00F6449C">
        <w:t>Discussion: Reconciliation of Diagnosis, Allergies and Medications</w:t>
      </w:r>
      <w:r w:rsidR="0019032D" w:rsidRPr="00F6449C">
        <w:t xml:space="preserve"> P</w:t>
      </w:r>
      <w:r w:rsidRPr="00F6449C">
        <w:t xml:space="preserve">rofile is currently in trial implementation, not yet final text. Need to make changes to Reconciliation of Diagnosis, Allergies and Medications </w:t>
      </w:r>
      <w:r w:rsidR="0019032D" w:rsidRPr="00F6449C">
        <w:t>P</w:t>
      </w:r>
      <w:r w:rsidRPr="00F6449C">
        <w:t xml:space="preserve">rofile and put it back out for public comment. </w:t>
      </w:r>
    </w:p>
    <w:p w14:paraId="2211E81F" w14:textId="77777777" w:rsidR="00F52253" w:rsidRPr="00F6449C" w:rsidRDefault="00F52253" w:rsidP="00DF2817">
      <w:pPr>
        <w:pStyle w:val="ListNumber2"/>
      </w:pPr>
      <w:r w:rsidRPr="00F6449C">
        <w:t>(Closed 04/29/2014) Need a way to maintain the original or initial identity of an item. RECON states – “</w:t>
      </w:r>
      <w:r w:rsidRPr="00F6449C">
        <w:rPr>
          <w:lang w:eastAsia="x-none"/>
        </w:rPr>
        <w:t xml:space="preserve">When reconciling information from an external system, the reconciling application </w:t>
      </w:r>
      <w:r w:rsidRPr="00F6449C">
        <w:rPr>
          <w:b/>
          <w:smallCaps/>
          <w:lang w:eastAsia="x-none"/>
        </w:rPr>
        <w:t>shall</w:t>
      </w:r>
      <w:r w:rsidRPr="00F6449C">
        <w:rPr>
          <w:lang w:eastAsia="x-none"/>
        </w:rPr>
        <w:t xml:space="preserve"> maintain the </w:t>
      </w:r>
      <w:r w:rsidRPr="00F6449C">
        <w:rPr>
          <w:u w:val="single"/>
          <w:lang w:eastAsia="x-none"/>
        </w:rPr>
        <w:t>first</w:t>
      </w:r>
      <w:r w:rsidRPr="00F6449C">
        <w:rPr>
          <w:lang w:eastAsia="x-none"/>
        </w:rPr>
        <w:t xml:space="preserve"> identifier provided for the item as the original identifier”. Is this a viable approach or is there another way to do this? </w:t>
      </w:r>
      <w:r w:rsidRPr="00F6449C">
        <w:t xml:space="preserve"> </w:t>
      </w:r>
    </w:p>
    <w:p w14:paraId="2402A53C" w14:textId="197C78D5" w:rsidR="00F52253" w:rsidRPr="00F6449C" w:rsidRDefault="00F52253" w:rsidP="00DF2817">
      <w:pPr>
        <w:pStyle w:val="ListContinue2"/>
      </w:pPr>
      <w:r w:rsidRPr="00F6449C">
        <w:t>Discussion: One of the issues with RECON uptake is the output of the reconciliation information</w:t>
      </w:r>
      <w:r w:rsidR="00B81DD6" w:rsidRPr="00F6449C">
        <w:t xml:space="preserve">. </w:t>
      </w:r>
      <w:r w:rsidRPr="00F6449C">
        <w:t xml:space="preserve">When the data element comes from a document, the ID of the document is used as the source. When the data element is the result of a query (such as QED), the query ID is the source. When the data comes directly from a system, providence will be lost because there is not a source ID from the system. This is a gap. To fix this, the goal is to start broad and add the “provenance” </w:t>
      </w:r>
      <w:r w:rsidR="00F4224F">
        <w:t>Option</w:t>
      </w:r>
      <w:r w:rsidRPr="00F6449C">
        <w:t xml:space="preserve"> (source of the data).</w:t>
      </w:r>
    </w:p>
    <w:p w14:paraId="1489BC93" w14:textId="77777777" w:rsidR="00F52253" w:rsidRPr="00F6449C" w:rsidRDefault="00F52253" w:rsidP="00DF2817">
      <w:pPr>
        <w:pStyle w:val="ListContinue2"/>
      </w:pPr>
      <w:r w:rsidRPr="00F6449C">
        <w:t xml:space="preserve">Within a system, when there are multiple identifiers, the first one is the source system ID. Within a system, when creating (source ID is created) and updating (instance ID is modified) data, Source ID and Instance ID are both captured. Need to provide guidance on how to handle for the purpose of reconciliation. </w:t>
      </w:r>
    </w:p>
    <w:p w14:paraId="03141BB6" w14:textId="77777777" w:rsidR="00F52253" w:rsidRPr="00F6449C" w:rsidRDefault="00F52253">
      <w:pPr>
        <w:pStyle w:val="ListNumber3"/>
      </w:pPr>
      <w:r w:rsidRPr="00F6449C">
        <w:t>Both IDs are exported</w:t>
      </w:r>
    </w:p>
    <w:p w14:paraId="3577D375" w14:textId="77777777" w:rsidR="00F52253" w:rsidRPr="00F6449C" w:rsidRDefault="00F52253">
      <w:pPr>
        <w:pStyle w:val="ListNumber3"/>
      </w:pPr>
      <w:r w:rsidRPr="00F6449C">
        <w:t>The ID that doesn’t change has to be the first listed. This would be the source ID</w:t>
      </w:r>
    </w:p>
    <w:p w14:paraId="50F80E24" w14:textId="77777777" w:rsidR="00F52253" w:rsidRPr="00F6449C" w:rsidRDefault="00F52253">
      <w:pPr>
        <w:pStyle w:val="ListNumber3"/>
      </w:pPr>
      <w:r w:rsidRPr="00F6449C">
        <w:t>Need to ensure the receiver knows what to do when modifications are made to the imported data.</w:t>
      </w:r>
    </w:p>
    <w:p w14:paraId="5743555E" w14:textId="77777777" w:rsidR="00F52253" w:rsidRPr="00F6449C" w:rsidRDefault="00F52253">
      <w:pPr>
        <w:pStyle w:val="ListNumber3"/>
      </w:pPr>
      <w:r w:rsidRPr="00F6449C">
        <w:t>Need to consider what would happen if the list is used by others</w:t>
      </w:r>
    </w:p>
    <w:p w14:paraId="4D2ECC44" w14:textId="77777777" w:rsidR="00F52253" w:rsidRPr="00F6449C" w:rsidRDefault="00F52253">
      <w:pPr>
        <w:pStyle w:val="ListNumber3"/>
      </w:pPr>
      <w:r w:rsidRPr="00F6449C">
        <w:t xml:space="preserve">Need to discuss the following to support – </w:t>
      </w:r>
    </w:p>
    <w:p w14:paraId="175F33BB" w14:textId="77777777" w:rsidR="00F52253" w:rsidRPr="00F6449C" w:rsidRDefault="00F52253" w:rsidP="00DF2817">
      <w:pPr>
        <w:pStyle w:val="ListBullet4"/>
      </w:pPr>
      <w:r w:rsidRPr="00F6449C">
        <w:lastRenderedPageBreak/>
        <w:t>Import match</w:t>
      </w:r>
    </w:p>
    <w:p w14:paraId="3A505D68" w14:textId="77777777" w:rsidR="00F52253" w:rsidRPr="00F6449C" w:rsidRDefault="00F52253" w:rsidP="00DF2817">
      <w:pPr>
        <w:pStyle w:val="ListBullet4"/>
      </w:pPr>
      <w:r w:rsidRPr="00F6449C">
        <w:t>Identity Change</w:t>
      </w:r>
    </w:p>
    <w:p w14:paraId="381C3BC5" w14:textId="77777777" w:rsidR="00F52253" w:rsidRPr="00F6449C" w:rsidRDefault="00F52253" w:rsidP="00DF2817">
      <w:pPr>
        <w:pStyle w:val="ListBullet4"/>
      </w:pPr>
      <w:r w:rsidRPr="00F6449C">
        <w:t>Export stable identity</w:t>
      </w:r>
    </w:p>
    <w:p w14:paraId="2E2DB801" w14:textId="77777777" w:rsidR="00F52253" w:rsidRPr="00F6449C" w:rsidRDefault="00F52253" w:rsidP="00764EE3">
      <w:pPr>
        <w:pStyle w:val="ListContinue2"/>
      </w:pPr>
      <w:r w:rsidRPr="00F6449C">
        <w:t xml:space="preserve">Discussed further at April F2F and review of </w:t>
      </w:r>
      <w:r w:rsidR="006912B6" w:rsidRPr="00F6449C">
        <w:t>S</w:t>
      </w:r>
      <w:r w:rsidRPr="00F6449C">
        <w:t>ection X.4.1.1 completed</w:t>
      </w:r>
    </w:p>
    <w:p w14:paraId="2AF8C420" w14:textId="77777777" w:rsidR="00F52253" w:rsidRPr="00F6449C" w:rsidRDefault="00F52253" w:rsidP="00DF2817">
      <w:pPr>
        <w:pStyle w:val="ListNumber2"/>
      </w:pPr>
      <w:r w:rsidRPr="00F6449C">
        <w:t xml:space="preserve">(Closed 04/29/2014) Would reconciliation of providers be treated differently than reconciliation of entries in sections? Will we be able to associate the reconciliation act with the provider when reconciliation occurs? </w:t>
      </w:r>
    </w:p>
    <w:p w14:paraId="2488B739" w14:textId="77777777" w:rsidR="00F52253" w:rsidRPr="00F6449C" w:rsidRDefault="00F52253" w:rsidP="00DF2817">
      <w:pPr>
        <w:pStyle w:val="ListContinue2"/>
      </w:pPr>
      <w:r w:rsidRPr="00F6449C">
        <w:t>Discussion: This is part of volume 2. One option would be to create a section that holds the entry which provides the reconciliation action. The section could contain text stating who the provider is, when the provider cared for the patient, provider role, etc. Another option may be not to list the subject – instead may reference the subject in some way.</w:t>
      </w:r>
    </w:p>
    <w:p w14:paraId="2BE9D701" w14:textId="77777777" w:rsidR="00F52253" w:rsidRPr="00F6449C" w:rsidRDefault="00F52253" w:rsidP="00DF2817">
      <w:pPr>
        <w:pStyle w:val="ListContinue2"/>
      </w:pPr>
      <w:r w:rsidRPr="00F6449C">
        <w:t xml:space="preserve">Resolution: Left providers and participants in the header as is. Adding an optional entry to </w:t>
      </w:r>
      <w:r w:rsidR="006912B6" w:rsidRPr="00F6449C">
        <w:t>C</w:t>
      </w:r>
      <w:r w:rsidRPr="00F6449C">
        <w:t xml:space="preserve">oded </w:t>
      </w:r>
      <w:r w:rsidR="006912B6" w:rsidRPr="00F6449C">
        <w:t>C</w:t>
      </w:r>
      <w:r w:rsidRPr="00F6449C">
        <w:t xml:space="preserve">are </w:t>
      </w:r>
      <w:r w:rsidR="006912B6" w:rsidRPr="00F6449C">
        <w:t>P</w:t>
      </w:r>
      <w:r w:rsidRPr="00F6449C">
        <w:t xml:space="preserve">lan </w:t>
      </w:r>
      <w:r w:rsidR="006912B6" w:rsidRPr="00F6449C">
        <w:t>S</w:t>
      </w:r>
      <w:r w:rsidRPr="00F6449C">
        <w:t xml:space="preserve">ection and provided ability to state that the providers and participants listed has been reconciled. </w:t>
      </w:r>
    </w:p>
    <w:p w14:paraId="44EA1E46" w14:textId="77777777" w:rsidR="00F52253" w:rsidRPr="00F6449C" w:rsidRDefault="00F52253" w:rsidP="00DF2817">
      <w:pPr>
        <w:pStyle w:val="ListNumber2"/>
      </w:pPr>
      <w:r w:rsidRPr="00F6449C">
        <w:t>(Closed 04/29/2014) 6.3.4.E.8 Care Providers Reconciliation ACT (see #3 above)</w:t>
      </w:r>
    </w:p>
    <w:p w14:paraId="64984642" w14:textId="77777777" w:rsidR="00FF73FD" w:rsidRPr="00F6449C" w:rsidRDefault="00F52253" w:rsidP="00DF2817">
      <w:pPr>
        <w:pStyle w:val="ListContinue2"/>
      </w:pPr>
      <w:r w:rsidRPr="00F6449C">
        <w:t>Suggestion to create a new care team members section that will contain care providers. Advantage would have a way to “collect” and “reconcile” care providers. Answer: Decision was not the do this because will provide another place for providers and participants which are already defined in the header.</w:t>
      </w:r>
    </w:p>
    <w:p w14:paraId="40CC4238" w14:textId="77777777" w:rsidR="00F52253" w:rsidRPr="00F6449C" w:rsidRDefault="00F52253" w:rsidP="00DF2817">
      <w:pPr>
        <w:pStyle w:val="ListContinue2"/>
      </w:pPr>
      <w:r w:rsidRPr="00F6449C">
        <w:t xml:space="preserve"> </w:t>
      </w:r>
    </w:p>
    <w:p w14:paraId="77153BED" w14:textId="77777777" w:rsidR="00F52253" w:rsidRPr="00F6449C" w:rsidRDefault="00F52253" w:rsidP="00DF2817">
      <w:pPr>
        <w:pStyle w:val="ListContinue2"/>
      </w:pPr>
      <w:r w:rsidRPr="00F6449C">
        <w:t xml:space="preserve">What is </w:t>
      </w:r>
      <w:r w:rsidR="00FF73FD" w:rsidRPr="00F6449C">
        <w:t xml:space="preserve">the </w:t>
      </w:r>
      <w:r w:rsidRPr="00F6449C">
        <w:t>end of result of performers that are reconciled - are we reconciling to make them into care team members?</w:t>
      </w:r>
      <w:r w:rsidR="00430E2A" w:rsidRPr="00F6449C">
        <w:t xml:space="preserve"> Answer: Place and optional reconciliation act in </w:t>
      </w:r>
      <w:r w:rsidR="006912B6" w:rsidRPr="00F6449C">
        <w:t>C</w:t>
      </w:r>
      <w:r w:rsidR="00430E2A" w:rsidRPr="00F6449C">
        <w:t xml:space="preserve">oded </w:t>
      </w:r>
      <w:r w:rsidR="006912B6" w:rsidRPr="00F6449C">
        <w:t>C</w:t>
      </w:r>
      <w:r w:rsidR="00430E2A" w:rsidRPr="00F6449C">
        <w:t xml:space="preserve">are </w:t>
      </w:r>
      <w:r w:rsidR="006912B6" w:rsidRPr="00F6449C">
        <w:t>P</w:t>
      </w:r>
      <w:r w:rsidR="00430E2A" w:rsidRPr="00F6449C">
        <w:t xml:space="preserve">lan </w:t>
      </w:r>
      <w:r w:rsidR="006912B6" w:rsidRPr="00F6449C">
        <w:t>S</w:t>
      </w:r>
      <w:r w:rsidR="00430E2A" w:rsidRPr="00F6449C">
        <w:t xml:space="preserve">ection to state that the listed provider and participants in the header have been reconciled. </w:t>
      </w:r>
    </w:p>
    <w:p w14:paraId="04A8EE49" w14:textId="77777777" w:rsidR="00FF73FD" w:rsidRPr="00F6449C" w:rsidRDefault="00FF73FD" w:rsidP="00DF2817">
      <w:pPr>
        <w:pStyle w:val="ListContinue2"/>
      </w:pPr>
    </w:p>
    <w:p w14:paraId="5FCA0B4F" w14:textId="77777777" w:rsidR="00F52253" w:rsidRPr="00F6449C" w:rsidRDefault="00F52253" w:rsidP="00DF2817">
      <w:pPr>
        <w:pStyle w:val="ListContinue2"/>
      </w:pPr>
      <w:r w:rsidRPr="00F6449C">
        <w:t xml:space="preserve">Why would we want to tag reconciled care team members when we send a document to someone else? Answer: </w:t>
      </w:r>
      <w:r w:rsidR="00430E2A" w:rsidRPr="00F6449C">
        <w:t>Will assist in providing a l</w:t>
      </w:r>
      <w:r w:rsidRPr="00F6449C">
        <w:t xml:space="preserve">ongitudinal </w:t>
      </w:r>
      <w:r w:rsidR="00430E2A" w:rsidRPr="00F6449C">
        <w:t xml:space="preserve">view of the patient care providers. </w:t>
      </w:r>
    </w:p>
    <w:p w14:paraId="6520B6A8" w14:textId="77777777" w:rsidR="00FF73FD" w:rsidRPr="00F6449C" w:rsidRDefault="00FF73FD" w:rsidP="00DF2817">
      <w:pPr>
        <w:pStyle w:val="ListContinue2"/>
      </w:pPr>
    </w:p>
    <w:p w14:paraId="330C2685" w14:textId="77777777" w:rsidR="00F52253" w:rsidRPr="00F6449C" w:rsidRDefault="00F52253" w:rsidP="00DF2817">
      <w:pPr>
        <w:pStyle w:val="ListContinue2"/>
      </w:pPr>
      <w:r w:rsidRPr="00F6449C">
        <w:t>Discussion</w:t>
      </w:r>
      <w:r w:rsidR="00430E2A" w:rsidRPr="00F6449C">
        <w:t xml:space="preserve"> and final solution</w:t>
      </w:r>
      <w:r w:rsidRPr="00F6449C">
        <w:t>: Use the providers and participants in the header as is today. Do not add anything to them. Whe</w:t>
      </w:r>
      <w:r w:rsidR="00430E2A" w:rsidRPr="00F6449C">
        <w:t>n reconciliation occurs, provide</w:t>
      </w:r>
      <w:r w:rsidRPr="00F6449C">
        <w:t xml:space="preserve"> an entry in the </w:t>
      </w:r>
      <w:r w:rsidR="006912B6" w:rsidRPr="00F6449C">
        <w:t>C</w:t>
      </w:r>
      <w:r w:rsidRPr="00F6449C">
        <w:t xml:space="preserve">are </w:t>
      </w:r>
      <w:r w:rsidR="006912B6" w:rsidRPr="00F6449C">
        <w:t>P</w:t>
      </w:r>
      <w:r w:rsidRPr="00F6449C">
        <w:t xml:space="preserve">lan </w:t>
      </w:r>
      <w:r w:rsidR="006912B6" w:rsidRPr="00F6449C">
        <w:t>S</w:t>
      </w:r>
      <w:r w:rsidRPr="00F6449C">
        <w:t>ection (C</w:t>
      </w:r>
      <w:r w:rsidR="00F4224F">
        <w:t>-</w:t>
      </w:r>
      <w:r w:rsidRPr="00F6449C">
        <w:t>CDA</w:t>
      </w:r>
      <w:r w:rsidR="00F4224F">
        <w:t>®</w:t>
      </w:r>
      <w:r w:rsidRPr="00F6449C">
        <w:t xml:space="preserve"> v1 Plan of Care) which will be the reconciliation act. Provide a reference to text in that </w:t>
      </w:r>
      <w:r w:rsidR="00430E2A" w:rsidRPr="00F6449C">
        <w:t>entry</w:t>
      </w:r>
      <w:r w:rsidRPr="00F6449C">
        <w:t xml:space="preserve"> to </w:t>
      </w:r>
      <w:r w:rsidR="00430E2A" w:rsidRPr="00F6449C">
        <w:t>document</w:t>
      </w:r>
      <w:r w:rsidRPr="00F6449C">
        <w:t xml:space="preserve"> that the providers and participants have been reconciled and the person doing the reconciliation</w:t>
      </w:r>
      <w:r w:rsidR="00B81DD6" w:rsidRPr="00F6449C">
        <w:t xml:space="preserve">. </w:t>
      </w:r>
    </w:p>
    <w:p w14:paraId="742E8DD6" w14:textId="77777777" w:rsidR="00DE31D7" w:rsidRPr="00F6449C" w:rsidRDefault="00DE31D7" w:rsidP="00DF2817">
      <w:pPr>
        <w:pStyle w:val="ListNumber2"/>
      </w:pPr>
      <w:r w:rsidRPr="00F6449C">
        <w:t>(Closed 02/12/2014) Change the profile title of Reconciliation of Diagnosis, Allergies and Medications to Reconciliation of Clinic</w:t>
      </w:r>
      <w:r w:rsidR="00C87BE6" w:rsidRPr="00F6449C">
        <w:t>al Content and Care Provider. Did</w:t>
      </w:r>
      <w:r w:rsidRPr="00F6449C">
        <w:t xml:space="preserve"> not change the acronym (RECON).</w:t>
      </w:r>
    </w:p>
    <w:p w14:paraId="39043C8F" w14:textId="77777777" w:rsidR="00DE31D7" w:rsidRPr="00F6449C" w:rsidRDefault="00DE31D7" w:rsidP="00DF2817">
      <w:pPr>
        <w:pStyle w:val="ListNumber2"/>
      </w:pPr>
      <w:r w:rsidRPr="00F6449C">
        <w:t xml:space="preserve">(Closed 02/12/2014) Source of truth (provenance) – who owns the reconciled data? Is this something that should be addressed with this profile? </w:t>
      </w:r>
    </w:p>
    <w:p w14:paraId="7294107D" w14:textId="77777777" w:rsidR="00DE31D7" w:rsidRPr="00F6449C" w:rsidRDefault="00C87BE6" w:rsidP="00DF2817">
      <w:pPr>
        <w:pStyle w:val="ListContinue2"/>
      </w:pPr>
      <w:r w:rsidRPr="00F6449C">
        <w:lastRenderedPageBreak/>
        <w:t xml:space="preserve">Resolution: </w:t>
      </w:r>
      <w:r w:rsidR="00DE31D7" w:rsidRPr="00F6449C">
        <w:t xml:space="preserve">Local policy determines this. This is not a question this profile can answer. Note that the person performing the reconciliation act takes the same function as author. Reconciliation act uses the responsible party as the participant. </w:t>
      </w:r>
    </w:p>
    <w:p w14:paraId="354983BF" w14:textId="77777777" w:rsidR="00DE31D7" w:rsidRPr="00F6449C" w:rsidRDefault="00DE31D7" w:rsidP="00DF2817">
      <w:pPr>
        <w:pStyle w:val="ListNumber2"/>
      </w:pPr>
      <w:r w:rsidRPr="00F6449C">
        <w:t>(Closed 02/12/2014) Reconciliation as a service Vs. Reconciliation at the document level. Does reconciliation have to occur from documents only?</w:t>
      </w:r>
    </w:p>
    <w:p w14:paraId="6050056F" w14:textId="77777777" w:rsidR="00DE31D7" w:rsidRPr="00F6449C" w:rsidRDefault="00C87BE6" w:rsidP="00DF2817">
      <w:pPr>
        <w:pStyle w:val="ListContinue2"/>
      </w:pPr>
      <w:r w:rsidRPr="00F6449C">
        <w:t xml:space="preserve">Resolution: </w:t>
      </w:r>
      <w:r w:rsidR="00DE31D7" w:rsidRPr="00F6449C">
        <w:t xml:space="preserve">Reconciliation agent does the reconciliation work and has the responsibility to do a share content transaction. The key is to be able to identify what did the reconciliation so that this is testable. This is similar to consistent presentation of images and how display is accessible. The goal is to be able to pull information from two sources (one of which can be itself) and present it to the user. As an interoperable profile, there can be input from multiple systems. Need to maintain the original identification of the element so there can be convergence to one identifier. </w:t>
      </w:r>
    </w:p>
    <w:p w14:paraId="78ED655D" w14:textId="77777777" w:rsidR="00DE31D7" w:rsidRPr="00F6449C" w:rsidRDefault="00D27FEA" w:rsidP="00DF2817">
      <w:pPr>
        <w:pStyle w:val="ListNumber2"/>
      </w:pPr>
      <w:r w:rsidRPr="00F6449C">
        <w:t xml:space="preserve">(Closed 03/14/2014)Reconciliation of structured templates (templates with entries) – IHE goal template is text only. Can we utilize null flavors and point to the text from the recon Act?  </w:t>
      </w:r>
      <w:r w:rsidR="00E73FC2" w:rsidRPr="00F6449C">
        <w:t xml:space="preserve">Resolution: </w:t>
      </w:r>
      <w:r w:rsidRPr="00F6449C">
        <w:t xml:space="preserve">Utilizing IHE Observation request template (templateID: </w:t>
      </w:r>
      <w:r w:rsidRPr="00F6449C">
        <w:rPr>
          <w:rFonts w:eastAsiaTheme="minorHAnsi"/>
          <w:szCs w:val="24"/>
        </w:rPr>
        <w:t xml:space="preserve">1.3.6.1.4.1.19376.1.5.3.1.1.20.3.1) which is a structured template with the moodCode of GOL. </w:t>
      </w:r>
    </w:p>
    <w:p w14:paraId="46568C28" w14:textId="77777777" w:rsidR="0008112B" w:rsidRPr="00F6449C" w:rsidRDefault="00E3558B" w:rsidP="00DF2817">
      <w:pPr>
        <w:pStyle w:val="ListNumber2"/>
      </w:pPr>
      <w:r w:rsidRPr="00F6449C">
        <w:t>(Closed 03/31/2014) Review T</w:t>
      </w:r>
      <w:r w:rsidR="0008112B" w:rsidRPr="00F6449C">
        <w:t>win</w:t>
      </w:r>
      <w:r w:rsidRPr="00F6449C">
        <w:t>l</w:t>
      </w:r>
      <w:r w:rsidR="0008112B" w:rsidRPr="00F6449C">
        <w:t xml:space="preserve">ist doc and </w:t>
      </w:r>
      <w:r w:rsidR="00C87BE6" w:rsidRPr="00F6449C">
        <w:t>compare differences between their reconciliation process and RECON. Twinlist reviewed and added Open issue #1</w:t>
      </w:r>
      <w:r w:rsidR="00D46F70" w:rsidRPr="00F6449C">
        <w:t xml:space="preserve"> seeking public comment about Twinlist approach</w:t>
      </w:r>
      <w:r w:rsidR="0008112B" w:rsidRPr="00F6449C">
        <w:t>.</w:t>
      </w:r>
    </w:p>
    <w:p w14:paraId="014BBF9D" w14:textId="77777777" w:rsidR="008C2049" w:rsidRPr="00F6449C" w:rsidRDefault="00C87BE6" w:rsidP="00DF2817">
      <w:pPr>
        <w:pStyle w:val="ListNumber2"/>
      </w:pPr>
      <w:r w:rsidRPr="00F6449C">
        <w:t xml:space="preserve"> </w:t>
      </w:r>
      <w:r w:rsidR="008C2049" w:rsidRPr="00F6449C">
        <w:t xml:space="preserve">(Closed 04/29/2014) 6.3.4.E.10 Reconciliation Clinical Data Sources need technical revision of this section. </w:t>
      </w:r>
    </w:p>
    <w:p w14:paraId="52029EC9" w14:textId="77777777" w:rsidR="008C2049" w:rsidRPr="00F6449C" w:rsidRDefault="008C2049" w:rsidP="00DF2817">
      <w:pPr>
        <w:pStyle w:val="ListNumber3"/>
        <w:numPr>
          <w:ilvl w:val="0"/>
          <w:numId w:val="115"/>
        </w:numPr>
      </w:pPr>
      <w:r w:rsidRPr="00F6449C">
        <w:t xml:space="preserve">If reconciling from a document, will know who the custodian is. However, if importing from outside of a document, will not know who the source is. How will we handle provenance? </w:t>
      </w:r>
      <w:r w:rsidR="00E73FC2" w:rsidRPr="00F6449C">
        <w:t xml:space="preserve">Answer: the reference is used to get to the source of the reconciled information. </w:t>
      </w:r>
    </w:p>
    <w:p w14:paraId="49925A10" w14:textId="77777777" w:rsidR="008C2049" w:rsidRPr="00F6449C" w:rsidRDefault="008C2049" w:rsidP="00DF2817">
      <w:pPr>
        <w:pStyle w:val="ListNumber3"/>
        <w:numPr>
          <w:ilvl w:val="0"/>
          <w:numId w:val="115"/>
        </w:numPr>
      </w:pPr>
      <w:r w:rsidRPr="00F6449C">
        <w:t>There are a lot of “SHA</w:t>
      </w:r>
      <w:r w:rsidR="00042735" w:rsidRPr="00F6449C">
        <w:t>LL”</w:t>
      </w:r>
      <w:r w:rsidRPr="00F6449C">
        <w:t>- need to add some “SHOULD” or COULD or MAY</w:t>
      </w:r>
      <w:r w:rsidR="00E73FC2" w:rsidRPr="00F6449C">
        <w:t xml:space="preserve"> Resolution: conformance revised. </w:t>
      </w:r>
    </w:p>
    <w:p w14:paraId="0E960357" w14:textId="77777777" w:rsidR="008C2049" w:rsidRPr="00F6449C" w:rsidRDefault="008C2049" w:rsidP="00DF2817">
      <w:pPr>
        <w:pStyle w:val="ListNumber3"/>
        <w:numPr>
          <w:ilvl w:val="0"/>
          <w:numId w:val="115"/>
        </w:numPr>
      </w:pPr>
      <w:r w:rsidRPr="00F6449C">
        <w:t xml:space="preserve">What goes in the xml structure? </w:t>
      </w:r>
      <w:r w:rsidR="00FF73FD" w:rsidRPr="00F6449C">
        <w:t>See example in Volume 3, appendix A</w:t>
      </w:r>
      <w:r w:rsidRPr="00F6449C">
        <w:t xml:space="preserve">. </w:t>
      </w:r>
    </w:p>
    <w:p w14:paraId="2C0AC6D2" w14:textId="77777777" w:rsidR="0008112B" w:rsidRPr="00F6449C" w:rsidRDefault="001B62A4" w:rsidP="00DF2817">
      <w:pPr>
        <w:pStyle w:val="ListNumber2"/>
      </w:pPr>
      <w:r w:rsidRPr="00F6449C">
        <w:t>(Closed 04/29/2014) What happens after reconciliation of the first list and the same list is received again (</w:t>
      </w:r>
      <w:r w:rsidR="00B81DD6" w:rsidRPr="00F6449C">
        <w:t>i.e.,</w:t>
      </w:r>
      <w:r w:rsidRPr="00F6449C">
        <w:t xml:space="preserve"> Re-reconciliation): Answer: See 6.3.4.3 – re-reconciling should not occur. The Most recently reconciled list is always retained. </w:t>
      </w:r>
    </w:p>
    <w:p w14:paraId="347A3231" w14:textId="77777777" w:rsidR="00000F4B" w:rsidRPr="00A85CC9" w:rsidRDefault="00000F4B" w:rsidP="00A120D4">
      <w:pPr>
        <w:pStyle w:val="ListNumber2"/>
      </w:pPr>
      <w:r w:rsidRPr="00F6449C">
        <w:t xml:space="preserve">What FHIR construct should we use to communicate reconciliation elements? The following may be possible options: </w:t>
      </w:r>
    </w:p>
    <w:p w14:paraId="4EE45BB7" w14:textId="77777777" w:rsidR="00000F4B" w:rsidRPr="00F6449C" w:rsidRDefault="00000F4B" w:rsidP="00000F4B">
      <w:pPr>
        <w:pStyle w:val="AuthorInstructions"/>
        <w:numPr>
          <w:ilvl w:val="1"/>
          <w:numId w:val="265"/>
        </w:numPr>
        <w:rPr>
          <w:i w:val="0"/>
          <w:szCs w:val="24"/>
        </w:rPr>
      </w:pPr>
      <w:r w:rsidRPr="00F6449C">
        <w:rPr>
          <w:i w:val="0"/>
          <w:szCs w:val="24"/>
        </w:rPr>
        <w:t xml:space="preserve">Create a new “Reconciliation” Resource that can be added to any list? </w:t>
      </w:r>
    </w:p>
    <w:p w14:paraId="299F541F" w14:textId="57344876" w:rsidR="00000F4B" w:rsidRPr="005B3488" w:rsidRDefault="007B4940" w:rsidP="00000F4B">
      <w:pPr>
        <w:pStyle w:val="AuthorInstructions"/>
        <w:ind w:left="1440"/>
        <w:rPr>
          <w:i w:val="0"/>
          <w:szCs w:val="24"/>
        </w:rPr>
      </w:pPr>
      <w:r w:rsidRPr="005B3488">
        <w:rPr>
          <w:i w:val="0"/>
          <w:szCs w:val="24"/>
        </w:rPr>
        <w:t>(</w:t>
      </w:r>
      <w:r w:rsidR="00000F4B" w:rsidRPr="005B3488">
        <w:rPr>
          <w:i w:val="0"/>
          <w:szCs w:val="24"/>
        </w:rPr>
        <w:t xml:space="preserve">Closed </w:t>
      </w:r>
      <w:r w:rsidR="00000F4B" w:rsidRPr="00A85CC9">
        <w:rPr>
          <w:i w:val="0"/>
          <w:szCs w:val="24"/>
        </w:rPr>
        <w:t xml:space="preserve">01/20/2015: Recommendation from the FHIR team is to use Provenance Resource. Target element in Provenance Resource will point to the thing that is </w:t>
      </w:r>
      <w:r w:rsidR="00000F4B" w:rsidRPr="00A85CC9">
        <w:rPr>
          <w:i w:val="0"/>
          <w:szCs w:val="24"/>
        </w:rPr>
        <w:lastRenderedPageBreak/>
        <w:t>being reconciled (</w:t>
      </w:r>
      <w:r w:rsidR="005C1CC1">
        <w:rPr>
          <w:i w:val="0"/>
          <w:szCs w:val="24"/>
        </w:rPr>
        <w:t>e.g.,</w:t>
      </w:r>
      <w:r w:rsidR="00000F4B" w:rsidRPr="00A85CC9">
        <w:rPr>
          <w:i w:val="0"/>
          <w:szCs w:val="24"/>
        </w:rPr>
        <w:t xml:space="preserve"> List Resource, Care Plan Resource, Family History Resource, etc</w:t>
      </w:r>
      <w:r w:rsidR="005C1CC1">
        <w:rPr>
          <w:i w:val="0"/>
          <w:szCs w:val="24"/>
        </w:rPr>
        <w:t>.</w:t>
      </w:r>
      <w:r w:rsidR="00000F4B" w:rsidRPr="00A85CC9">
        <w:rPr>
          <w:i w:val="0"/>
          <w:szCs w:val="24"/>
        </w:rPr>
        <w:t>)</w:t>
      </w:r>
      <w:r w:rsidRPr="00A85CC9">
        <w:rPr>
          <w:i w:val="0"/>
          <w:szCs w:val="24"/>
        </w:rPr>
        <w:t>)</w:t>
      </w:r>
      <w:r w:rsidR="00000F4B" w:rsidRPr="00A85CC9">
        <w:rPr>
          <w:i w:val="0"/>
          <w:szCs w:val="24"/>
        </w:rPr>
        <w:t>.</w:t>
      </w:r>
      <w:r w:rsidR="00000F4B" w:rsidRPr="005B3488">
        <w:rPr>
          <w:i w:val="0"/>
          <w:szCs w:val="24"/>
        </w:rPr>
        <w:t xml:space="preserve"> </w:t>
      </w:r>
    </w:p>
    <w:p w14:paraId="606AFE87" w14:textId="77777777" w:rsidR="00000F4B" w:rsidRPr="005B3488" w:rsidRDefault="00000F4B" w:rsidP="00000F4B">
      <w:pPr>
        <w:pStyle w:val="AuthorInstructions"/>
        <w:numPr>
          <w:ilvl w:val="1"/>
          <w:numId w:val="265"/>
        </w:numPr>
        <w:rPr>
          <w:i w:val="0"/>
          <w:szCs w:val="24"/>
        </w:rPr>
      </w:pPr>
      <w:r w:rsidRPr="005B3488">
        <w:rPr>
          <w:i w:val="0"/>
          <w:szCs w:val="24"/>
        </w:rPr>
        <w:t xml:space="preserve">Support as an </w:t>
      </w:r>
      <w:hyperlink r:id="rId18" w:history="1">
        <w:r w:rsidRPr="005B3488">
          <w:rPr>
            <w:rStyle w:val="Hyperlink"/>
            <w:i w:val="0"/>
            <w:color w:val="auto"/>
            <w:szCs w:val="24"/>
          </w:rPr>
          <w:t>Extension Definition</w:t>
        </w:r>
      </w:hyperlink>
      <w:r w:rsidRPr="005B3488">
        <w:rPr>
          <w:i w:val="0"/>
          <w:szCs w:val="24"/>
        </w:rPr>
        <w:t xml:space="preserve"> that can be added to any list? Note, reconciliation occurs in &gt;80 of clinical care list management so reconciliation is more of a norm than an anomaly.</w:t>
      </w:r>
    </w:p>
    <w:p w14:paraId="03B37603" w14:textId="77777777" w:rsidR="00000F4B" w:rsidRPr="00A85CC9" w:rsidRDefault="007B4940" w:rsidP="00000F4B">
      <w:pPr>
        <w:pStyle w:val="AuthorInstructions"/>
        <w:ind w:left="1440"/>
        <w:rPr>
          <w:i w:val="0"/>
          <w:szCs w:val="24"/>
        </w:rPr>
      </w:pPr>
      <w:r w:rsidRPr="00A85CC9">
        <w:rPr>
          <w:i w:val="0"/>
          <w:szCs w:val="24"/>
        </w:rPr>
        <w:t>(</w:t>
      </w:r>
      <w:r w:rsidR="00000F4B" w:rsidRPr="00A85CC9">
        <w:rPr>
          <w:i w:val="0"/>
          <w:szCs w:val="24"/>
        </w:rPr>
        <w:t>Closed 01/20/2015: Per the FHIR team, an Extension Definition is not needed. Agreement that reconciliation is a norm in clinical care for content management.</w:t>
      </w:r>
      <w:r w:rsidRPr="00A85CC9">
        <w:rPr>
          <w:i w:val="0"/>
          <w:szCs w:val="24"/>
        </w:rPr>
        <w:t>)</w:t>
      </w:r>
      <w:r w:rsidR="00000F4B" w:rsidRPr="00A85CC9">
        <w:rPr>
          <w:i w:val="0"/>
          <w:szCs w:val="24"/>
        </w:rPr>
        <w:t xml:space="preserve"> </w:t>
      </w:r>
    </w:p>
    <w:p w14:paraId="16C2F2F6" w14:textId="77777777" w:rsidR="00000F4B" w:rsidRPr="005B3488" w:rsidRDefault="00202408" w:rsidP="00000F4B">
      <w:pPr>
        <w:pStyle w:val="AuthorInstructions"/>
        <w:numPr>
          <w:ilvl w:val="1"/>
          <w:numId w:val="265"/>
        </w:numPr>
        <w:rPr>
          <w:i w:val="0"/>
          <w:szCs w:val="24"/>
        </w:rPr>
      </w:pPr>
      <w:hyperlink r:id="rId19" w:history="1">
        <w:r w:rsidR="00000F4B" w:rsidRPr="005B3488">
          <w:rPr>
            <w:rStyle w:val="Hyperlink"/>
            <w:i w:val="0"/>
            <w:color w:val="auto"/>
            <w:szCs w:val="24"/>
          </w:rPr>
          <w:t>List Resource</w:t>
        </w:r>
      </w:hyperlink>
      <w:r w:rsidR="00000F4B" w:rsidRPr="005B3488">
        <w:rPr>
          <w:i w:val="0"/>
          <w:szCs w:val="24"/>
        </w:rPr>
        <w:t xml:space="preserve"> attribute that is optional or required?</w:t>
      </w:r>
    </w:p>
    <w:p w14:paraId="4FEF7EBD" w14:textId="0BCCC2D8" w:rsidR="00000F4B" w:rsidRPr="00A85CC9" w:rsidRDefault="007B4940" w:rsidP="00000F4B">
      <w:pPr>
        <w:pStyle w:val="AuthorInstructions"/>
        <w:ind w:left="1440"/>
        <w:rPr>
          <w:i w:val="0"/>
          <w:szCs w:val="24"/>
        </w:rPr>
      </w:pPr>
      <w:r w:rsidRPr="00A85CC9">
        <w:rPr>
          <w:i w:val="0"/>
          <w:szCs w:val="24"/>
        </w:rPr>
        <w:t>(</w:t>
      </w:r>
      <w:r w:rsidR="00000F4B" w:rsidRPr="00A85CC9">
        <w:rPr>
          <w:i w:val="0"/>
          <w:szCs w:val="24"/>
        </w:rPr>
        <w:t>Closed 01/20/2015: Per FHIR Team, List Resource points to each of the “thing” that would make up the list (</w:t>
      </w:r>
      <w:r w:rsidR="005C1CC1">
        <w:rPr>
          <w:i w:val="0"/>
          <w:szCs w:val="24"/>
        </w:rPr>
        <w:t>e.g.,</w:t>
      </w:r>
      <w:r w:rsidR="00000F4B" w:rsidRPr="00A85CC9">
        <w:rPr>
          <w:i w:val="0"/>
          <w:szCs w:val="24"/>
        </w:rPr>
        <w:t xml:space="preserve"> for a medication list, the List Resource points to each Medication Resource on the list). The provenance Resource target will point to the applicable List Resource.</w:t>
      </w:r>
      <w:r w:rsidRPr="00A85CC9">
        <w:rPr>
          <w:i w:val="0"/>
          <w:szCs w:val="24"/>
        </w:rPr>
        <w:t>)</w:t>
      </w:r>
    </w:p>
    <w:p w14:paraId="31DDFB6B" w14:textId="77777777" w:rsidR="007B4940" w:rsidRPr="005B3488" w:rsidRDefault="00000F4B" w:rsidP="007B4940">
      <w:pPr>
        <w:pStyle w:val="AuthorInstructions"/>
        <w:ind w:left="1440"/>
        <w:rPr>
          <w:i w:val="0"/>
          <w:szCs w:val="24"/>
        </w:rPr>
      </w:pPr>
      <w:r w:rsidRPr="005B3488">
        <w:rPr>
          <w:i w:val="0"/>
          <w:szCs w:val="24"/>
        </w:rPr>
        <w:t xml:space="preserve">How can FHIR </w:t>
      </w:r>
      <w:hyperlink r:id="rId20" w:history="1">
        <w:r w:rsidRPr="005B3488">
          <w:rPr>
            <w:rStyle w:val="Hyperlink"/>
            <w:i w:val="0"/>
            <w:color w:val="auto"/>
            <w:szCs w:val="24"/>
          </w:rPr>
          <w:t>profiling</w:t>
        </w:r>
      </w:hyperlink>
      <w:r w:rsidRPr="005B3488">
        <w:rPr>
          <w:i w:val="0"/>
          <w:szCs w:val="24"/>
        </w:rPr>
        <w:t xml:space="preserve"> and </w:t>
      </w:r>
      <w:hyperlink r:id="rId21" w:history="1">
        <w:r w:rsidRPr="005B3488">
          <w:rPr>
            <w:rStyle w:val="Hyperlink"/>
            <w:i w:val="0"/>
            <w:color w:val="auto"/>
            <w:szCs w:val="24"/>
          </w:rPr>
          <w:t>profile</w:t>
        </w:r>
      </w:hyperlink>
      <w:r w:rsidRPr="005B3488">
        <w:rPr>
          <w:i w:val="0"/>
          <w:szCs w:val="24"/>
        </w:rPr>
        <w:t xml:space="preserve"> (see 6.17.2) be used? </w:t>
      </w:r>
      <w:r w:rsidR="007B4940" w:rsidRPr="005B3488">
        <w:rPr>
          <w:i w:val="0"/>
          <w:szCs w:val="24"/>
        </w:rPr>
        <w:t xml:space="preserve">This will need binding of some of the value sets. </w:t>
      </w:r>
    </w:p>
    <w:p w14:paraId="2C02FAC9" w14:textId="77777777" w:rsidR="007B4940" w:rsidRPr="005B3488" w:rsidRDefault="007B4940" w:rsidP="007B4940">
      <w:pPr>
        <w:pStyle w:val="AuthorInstructions"/>
        <w:ind w:left="1440"/>
        <w:rPr>
          <w:i w:val="0"/>
          <w:szCs w:val="24"/>
        </w:rPr>
      </w:pPr>
      <w:r w:rsidRPr="00A85CC9">
        <w:rPr>
          <w:i w:val="0"/>
          <w:szCs w:val="24"/>
        </w:rPr>
        <w:t>(</w:t>
      </w:r>
      <w:r w:rsidR="00000F4B" w:rsidRPr="00A85CC9">
        <w:rPr>
          <w:i w:val="0"/>
          <w:szCs w:val="24"/>
        </w:rPr>
        <w:t>Closed 01/20/2015: Per FHIR Team, profiling can be used to profile the Provenance Resource with attributes specific for reconciliation</w:t>
      </w:r>
      <w:r w:rsidR="00000F4B" w:rsidRPr="005B3488">
        <w:rPr>
          <w:i w:val="0"/>
          <w:szCs w:val="24"/>
        </w:rPr>
        <w:t>.</w:t>
      </w:r>
      <w:r w:rsidRPr="005B3488">
        <w:rPr>
          <w:i w:val="0"/>
          <w:szCs w:val="24"/>
        </w:rPr>
        <w:t>)</w:t>
      </w:r>
      <w:r w:rsidR="00000F4B" w:rsidRPr="005B3488">
        <w:rPr>
          <w:i w:val="0"/>
          <w:szCs w:val="24"/>
        </w:rPr>
        <w:t xml:space="preserve">  </w:t>
      </w:r>
    </w:p>
    <w:p w14:paraId="095BAC5E" w14:textId="569C0587" w:rsidR="00000F4B" w:rsidRPr="00F6449C" w:rsidRDefault="007B4940" w:rsidP="00A120D4">
      <w:pPr>
        <w:pStyle w:val="AuthorInstructions"/>
        <w:numPr>
          <w:ilvl w:val="0"/>
          <w:numId w:val="268"/>
        </w:numPr>
        <w:rPr>
          <w:i w:val="0"/>
          <w:szCs w:val="24"/>
        </w:rPr>
      </w:pPr>
      <w:r w:rsidRPr="00F6449C">
        <w:rPr>
          <w:i w:val="0"/>
          <w:szCs w:val="24"/>
        </w:rPr>
        <w:t xml:space="preserve">(Closed 02/24/2015 –Removed) </w:t>
      </w:r>
      <w:r w:rsidR="00000F4B" w:rsidRPr="00F6449C">
        <w:rPr>
          <w:i w:val="0"/>
          <w:szCs w:val="24"/>
        </w:rPr>
        <w:t xml:space="preserve">Remove implementation specific wording from Considerations for Reconciliation </w:t>
      </w:r>
      <w:r w:rsidR="00F4224F">
        <w:rPr>
          <w:i w:val="0"/>
          <w:szCs w:val="24"/>
        </w:rPr>
        <w:t>S</w:t>
      </w:r>
      <w:r w:rsidR="00000F4B" w:rsidRPr="00F6449C">
        <w:rPr>
          <w:i w:val="0"/>
          <w:szCs w:val="24"/>
        </w:rPr>
        <w:t xml:space="preserve">ection (X.4.2) – </w:t>
      </w:r>
      <w:r w:rsidR="00F4224F">
        <w:rPr>
          <w:i w:val="0"/>
          <w:szCs w:val="24"/>
        </w:rPr>
        <w:t>CDA®</w:t>
      </w:r>
      <w:r w:rsidR="00000F4B" w:rsidRPr="00F6449C">
        <w:rPr>
          <w:i w:val="0"/>
          <w:szCs w:val="24"/>
        </w:rPr>
        <w:t>, FHIR</w:t>
      </w:r>
      <w:r w:rsidR="00F4224F">
        <w:rPr>
          <w:i w:val="0"/>
          <w:szCs w:val="24"/>
        </w:rPr>
        <w:t>®</w:t>
      </w:r>
      <w:r w:rsidR="00000F4B" w:rsidRPr="00F6449C">
        <w:rPr>
          <w:i w:val="0"/>
          <w:szCs w:val="24"/>
        </w:rPr>
        <w:t xml:space="preserve"> and PCC TF. </w:t>
      </w:r>
    </w:p>
    <w:p w14:paraId="1CF0403B" w14:textId="3A8CE835" w:rsidR="00000F4B" w:rsidRPr="00F6449C" w:rsidRDefault="007B4940" w:rsidP="00A120D4">
      <w:pPr>
        <w:pStyle w:val="AuthorInstructions"/>
        <w:numPr>
          <w:ilvl w:val="0"/>
          <w:numId w:val="268"/>
        </w:numPr>
        <w:rPr>
          <w:i w:val="0"/>
          <w:szCs w:val="24"/>
        </w:rPr>
      </w:pPr>
      <w:r w:rsidRPr="00F6449C">
        <w:rPr>
          <w:i w:val="0"/>
          <w:szCs w:val="24"/>
        </w:rPr>
        <w:t xml:space="preserve"> (Closed 02/24/2015 –Removed) </w:t>
      </w:r>
      <w:r w:rsidR="00000F4B" w:rsidRPr="00F6449C">
        <w:rPr>
          <w:i w:val="0"/>
          <w:szCs w:val="24"/>
        </w:rPr>
        <w:t xml:space="preserve">Remove references to “entries”, change to “items”–‘entries’ is </w:t>
      </w:r>
      <w:r w:rsidR="00F4224F">
        <w:rPr>
          <w:i w:val="0"/>
          <w:szCs w:val="24"/>
        </w:rPr>
        <w:t>CDA®</w:t>
      </w:r>
      <w:r w:rsidR="00000F4B" w:rsidRPr="00F6449C">
        <w:rPr>
          <w:i w:val="0"/>
          <w:szCs w:val="24"/>
        </w:rPr>
        <w:t xml:space="preserve"> specificity. </w:t>
      </w:r>
    </w:p>
    <w:p w14:paraId="47DCE61C" w14:textId="5C55B78F" w:rsidR="00000F4B" w:rsidRPr="00F6449C" w:rsidRDefault="007B4940" w:rsidP="00A120D4">
      <w:pPr>
        <w:pStyle w:val="AuthorInstructions"/>
        <w:numPr>
          <w:ilvl w:val="0"/>
          <w:numId w:val="268"/>
        </w:numPr>
        <w:rPr>
          <w:i w:val="0"/>
          <w:szCs w:val="24"/>
        </w:rPr>
      </w:pPr>
      <w:r w:rsidRPr="00F6449C">
        <w:rPr>
          <w:i w:val="0"/>
          <w:szCs w:val="24"/>
        </w:rPr>
        <w:t xml:space="preserve"> (Closed  04/27/2015 – Question addressed in X.1.1.3) </w:t>
      </w:r>
      <w:r w:rsidR="00000F4B" w:rsidRPr="00F6449C">
        <w:rPr>
          <w:i w:val="0"/>
          <w:szCs w:val="24"/>
        </w:rPr>
        <w:t xml:space="preserve">What requirements do we have for support of this profile but does not support the </w:t>
      </w:r>
      <w:r w:rsidR="00F4224F">
        <w:rPr>
          <w:i w:val="0"/>
          <w:szCs w:val="24"/>
        </w:rPr>
        <w:t>S</w:t>
      </w:r>
      <w:r w:rsidR="00000F4B" w:rsidRPr="00F6449C">
        <w:rPr>
          <w:i w:val="0"/>
          <w:szCs w:val="24"/>
        </w:rPr>
        <w:t xml:space="preserve">hare </w:t>
      </w:r>
      <w:r w:rsidR="00F4224F">
        <w:rPr>
          <w:i w:val="0"/>
          <w:szCs w:val="24"/>
        </w:rPr>
        <w:t>C</w:t>
      </w:r>
      <w:r w:rsidR="00000F4B" w:rsidRPr="00F6449C">
        <w:rPr>
          <w:i w:val="0"/>
          <w:szCs w:val="24"/>
        </w:rPr>
        <w:t xml:space="preserve">ontent </w:t>
      </w:r>
      <w:r w:rsidR="00F4224F">
        <w:rPr>
          <w:i w:val="0"/>
          <w:szCs w:val="24"/>
        </w:rPr>
        <w:t>O</w:t>
      </w:r>
      <w:r w:rsidR="00000F4B" w:rsidRPr="00F6449C">
        <w:rPr>
          <w:i w:val="0"/>
          <w:szCs w:val="24"/>
        </w:rPr>
        <w:t xml:space="preserve">ption – what are the content creator requirements? We had a requirement for the text (who and when). We don’t have this requirement unless you declare the </w:t>
      </w:r>
      <w:r w:rsidR="00F4224F">
        <w:rPr>
          <w:i w:val="0"/>
          <w:szCs w:val="24"/>
        </w:rPr>
        <w:t>S</w:t>
      </w:r>
      <w:r w:rsidR="00000F4B" w:rsidRPr="00F6449C">
        <w:rPr>
          <w:i w:val="0"/>
          <w:szCs w:val="24"/>
        </w:rPr>
        <w:t>har</w:t>
      </w:r>
      <w:r w:rsidR="00F4224F">
        <w:rPr>
          <w:i w:val="0"/>
          <w:szCs w:val="24"/>
        </w:rPr>
        <w:t>e</w:t>
      </w:r>
      <w:r w:rsidR="00000F4B" w:rsidRPr="00F6449C">
        <w:rPr>
          <w:i w:val="0"/>
          <w:szCs w:val="24"/>
        </w:rPr>
        <w:t xml:space="preserve"> </w:t>
      </w:r>
      <w:r w:rsidR="00F4224F">
        <w:rPr>
          <w:i w:val="0"/>
          <w:szCs w:val="24"/>
        </w:rPr>
        <w:t>C</w:t>
      </w:r>
      <w:r w:rsidR="00000F4B" w:rsidRPr="00F6449C">
        <w:rPr>
          <w:i w:val="0"/>
          <w:szCs w:val="24"/>
        </w:rPr>
        <w:t xml:space="preserve">ontent </w:t>
      </w:r>
      <w:r w:rsidR="00F4224F">
        <w:rPr>
          <w:i w:val="0"/>
          <w:szCs w:val="24"/>
        </w:rPr>
        <w:t>O</w:t>
      </w:r>
      <w:r w:rsidR="00000F4B" w:rsidRPr="00F6449C">
        <w:rPr>
          <w:i w:val="0"/>
          <w:szCs w:val="24"/>
        </w:rPr>
        <w:t xml:space="preserve">ption (doing the discrete data). We need to deal with this the same for documents as we do for reconciling FHIR lists. </w:t>
      </w:r>
    </w:p>
    <w:p w14:paraId="00748F60" w14:textId="77777777" w:rsidR="007B4940" w:rsidRPr="00F6449C" w:rsidRDefault="007B4940" w:rsidP="00A120D4">
      <w:pPr>
        <w:pStyle w:val="AuthorInstructions"/>
        <w:numPr>
          <w:ilvl w:val="0"/>
          <w:numId w:val="268"/>
        </w:numPr>
        <w:rPr>
          <w:i w:val="0"/>
          <w:szCs w:val="24"/>
        </w:rPr>
      </w:pPr>
      <w:r w:rsidRPr="00F6449C">
        <w:rPr>
          <w:i w:val="0"/>
          <w:szCs w:val="24"/>
        </w:rPr>
        <w:t xml:space="preserve"> (Closed 02/24/2015 – Done) Does share content as a transaction cover the use of FHIR query and retrieve? If not, we may need to enhance the existing actor/transaction diagrams</w:t>
      </w:r>
    </w:p>
    <w:p w14:paraId="12AD0921" w14:textId="77777777" w:rsidR="004C1C1A" w:rsidRPr="00F6449C" w:rsidRDefault="004C1C1A" w:rsidP="00A120D4">
      <w:pPr>
        <w:pStyle w:val="AuthorInstructions"/>
        <w:numPr>
          <w:ilvl w:val="0"/>
          <w:numId w:val="268"/>
        </w:numPr>
        <w:rPr>
          <w:i w:val="0"/>
          <w:szCs w:val="24"/>
        </w:rPr>
      </w:pPr>
      <w:r w:rsidRPr="00F6449C">
        <w:rPr>
          <w:i w:val="0"/>
          <w:szCs w:val="24"/>
        </w:rPr>
        <w:t>(Closed 4/28/15) What should we do about the requirement to provide text (see 6.3.1.D1 # 4)</w:t>
      </w:r>
    </w:p>
    <w:p w14:paraId="1343F3C2" w14:textId="77777777" w:rsidR="004C1C1A" w:rsidRPr="00F6449C" w:rsidRDefault="004C1C1A" w:rsidP="00A120D4">
      <w:pPr>
        <w:pStyle w:val="AuthorInstructions"/>
        <w:ind w:left="360"/>
        <w:rPr>
          <w:i w:val="0"/>
          <w:szCs w:val="24"/>
        </w:rPr>
      </w:pPr>
      <w:r w:rsidRPr="00F6449C">
        <w:rPr>
          <w:i w:val="0"/>
          <w:szCs w:val="24"/>
        </w:rPr>
        <w:t>“Narrative content in document sections containing these reconciliation acts SHALL contain a text element that:</w:t>
      </w:r>
    </w:p>
    <w:p w14:paraId="30EB245E" w14:textId="77777777" w:rsidR="004C1C1A" w:rsidRPr="00F6449C" w:rsidRDefault="004C1C1A" w:rsidP="00A120D4">
      <w:pPr>
        <w:pStyle w:val="AuthorInstructions"/>
        <w:ind w:left="360"/>
        <w:rPr>
          <w:i w:val="0"/>
          <w:szCs w:val="24"/>
        </w:rPr>
      </w:pPr>
      <w:r w:rsidRPr="00F6449C">
        <w:rPr>
          <w:i w:val="0"/>
          <w:szCs w:val="24"/>
        </w:rPr>
        <w:t xml:space="preserve">Contains who reconciled the reported information in the section </w:t>
      </w:r>
    </w:p>
    <w:p w14:paraId="47DF05E6" w14:textId="77777777" w:rsidR="004C1C1A" w:rsidRPr="00F6449C" w:rsidRDefault="004C1C1A" w:rsidP="00A120D4">
      <w:pPr>
        <w:pStyle w:val="AuthorInstructions"/>
        <w:ind w:left="360"/>
        <w:rPr>
          <w:i w:val="0"/>
          <w:szCs w:val="24"/>
        </w:rPr>
      </w:pPr>
      <w:r w:rsidRPr="00F6449C">
        <w:rPr>
          <w:i w:val="0"/>
          <w:szCs w:val="24"/>
        </w:rPr>
        <w:t>Contains when the information was reconciled</w:t>
      </w:r>
    </w:p>
    <w:p w14:paraId="51F21F49" w14:textId="77777777" w:rsidR="004C1C1A" w:rsidRPr="00F6449C" w:rsidRDefault="004C1C1A" w:rsidP="00A120D4">
      <w:pPr>
        <w:pStyle w:val="AuthorInstructions"/>
        <w:ind w:left="360"/>
        <w:rPr>
          <w:i w:val="0"/>
          <w:szCs w:val="24"/>
        </w:rPr>
      </w:pPr>
      <w:r w:rsidRPr="00F6449C">
        <w:rPr>
          <w:i w:val="0"/>
          <w:szCs w:val="24"/>
        </w:rPr>
        <w:t>Is referenced by the reconciliation act as described in Section 6.3.4.E.1 below.”</w:t>
      </w:r>
    </w:p>
    <w:p w14:paraId="50A703B1" w14:textId="77777777" w:rsidR="0069657E" w:rsidRPr="00F6449C" w:rsidRDefault="004C1C1A" w:rsidP="00A120D4">
      <w:pPr>
        <w:pStyle w:val="AuthorInstructions"/>
        <w:ind w:left="360"/>
        <w:rPr>
          <w:i w:val="0"/>
          <w:szCs w:val="24"/>
        </w:rPr>
      </w:pPr>
      <w:r w:rsidRPr="00F6449C">
        <w:rPr>
          <w:i w:val="0"/>
          <w:szCs w:val="24"/>
        </w:rPr>
        <w:lastRenderedPageBreak/>
        <w:t>Resolution:  see 6.4.1, where text is required for reconciled List.</w:t>
      </w:r>
    </w:p>
    <w:p w14:paraId="324584C7" w14:textId="5F6FDB4A" w:rsidR="0069657E" w:rsidRPr="00F6449C" w:rsidRDefault="0069657E" w:rsidP="00A120D4">
      <w:pPr>
        <w:pStyle w:val="AuthorInstructions"/>
        <w:numPr>
          <w:ilvl w:val="0"/>
          <w:numId w:val="268"/>
        </w:numPr>
        <w:rPr>
          <w:i w:val="0"/>
          <w:szCs w:val="24"/>
        </w:rPr>
      </w:pPr>
      <w:r w:rsidRPr="00F6449C">
        <w:rPr>
          <w:i w:val="0"/>
          <w:szCs w:val="24"/>
        </w:rPr>
        <w:t xml:space="preserve">(Closed 4/28/15) Profiles editors are seeking comment on the use of the meta.profile property to contain the url needed for the reconciliation of clinical content and care provider FHIR </w:t>
      </w:r>
      <w:r w:rsidR="00F4224F">
        <w:rPr>
          <w:i w:val="0"/>
          <w:szCs w:val="24"/>
        </w:rPr>
        <w:t>p</w:t>
      </w:r>
      <w:r w:rsidRPr="00F6449C">
        <w:rPr>
          <w:i w:val="0"/>
          <w:szCs w:val="24"/>
        </w:rPr>
        <w:t>rofile. The meta.profile property will be a component of the applicable base resource property which will be used by the DomainResource Resource to represent the human readable representation of the reconciliation action content (what was reconciled, by whom and when). It will also contain related resources and provide defined data that will be used by the Provenance Resource which will be profiled for the purpose of communicating the reconciliation of clinical content and care provider.</w:t>
      </w:r>
    </w:p>
    <w:p w14:paraId="30039A37" w14:textId="77777777" w:rsidR="0069657E" w:rsidRPr="00F6449C" w:rsidRDefault="0069657E" w:rsidP="00A120D4">
      <w:pPr>
        <w:pStyle w:val="AuthorInstructions"/>
        <w:ind w:left="720"/>
        <w:rPr>
          <w:i w:val="0"/>
          <w:szCs w:val="24"/>
        </w:rPr>
      </w:pPr>
      <w:r w:rsidRPr="00F6449C">
        <w:rPr>
          <w:i w:val="0"/>
          <w:szCs w:val="24"/>
        </w:rPr>
        <w:t>Resolution: see 6.4.1</w:t>
      </w:r>
    </w:p>
    <w:p w14:paraId="153FF43E" w14:textId="613C86C3" w:rsidR="00974CBC" w:rsidRPr="00F6449C" w:rsidRDefault="00974CBC" w:rsidP="00A120D4">
      <w:pPr>
        <w:pStyle w:val="AuthorInstructions"/>
        <w:numPr>
          <w:ilvl w:val="0"/>
          <w:numId w:val="268"/>
        </w:numPr>
        <w:rPr>
          <w:i w:val="0"/>
          <w:szCs w:val="24"/>
        </w:rPr>
      </w:pPr>
      <w:r w:rsidRPr="00F6449C">
        <w:rPr>
          <w:i w:val="0"/>
          <w:szCs w:val="24"/>
        </w:rPr>
        <w:t xml:space="preserve">(Closed 4/27/15) </w:t>
      </w:r>
      <w:r w:rsidRPr="00F6449C">
        <w:rPr>
          <w:i w:val="0"/>
          <w:szCs w:val="24"/>
        </w:rPr>
        <w:tab/>
        <w:t xml:space="preserve">Steve’s CP (204) issues: </w:t>
      </w:r>
    </w:p>
    <w:p w14:paraId="5189B435" w14:textId="77777777" w:rsidR="00974CBC" w:rsidRPr="005B3488" w:rsidRDefault="00974CBC" w:rsidP="00BB53CB">
      <w:pPr>
        <w:pStyle w:val="ListNumber3"/>
        <w:numPr>
          <w:ilvl w:val="0"/>
          <w:numId w:val="271"/>
        </w:numPr>
      </w:pPr>
      <w:r w:rsidRPr="005B3488">
        <w:t>Need expected actions for Content Creator and Content Consumer</w:t>
      </w:r>
    </w:p>
    <w:p w14:paraId="2AD32C3F" w14:textId="77777777" w:rsidR="00974CBC" w:rsidRPr="005B3488" w:rsidRDefault="00974CBC" w:rsidP="00BB53CB">
      <w:pPr>
        <w:pStyle w:val="ListNumber3"/>
        <w:numPr>
          <w:ilvl w:val="0"/>
          <w:numId w:val="271"/>
        </w:numPr>
      </w:pPr>
      <w:r w:rsidRPr="005B3488">
        <w:t>Do something about overwriting PCC-1 transaction</w:t>
      </w:r>
    </w:p>
    <w:p w14:paraId="0255424F" w14:textId="77777777" w:rsidR="004C1C1A" w:rsidRPr="005B3488" w:rsidRDefault="00974CBC" w:rsidP="00BB53CB">
      <w:pPr>
        <w:pStyle w:val="ListNumber3"/>
        <w:numPr>
          <w:ilvl w:val="0"/>
          <w:numId w:val="271"/>
        </w:numPr>
      </w:pPr>
      <w:r w:rsidRPr="005B3488">
        <w:t>Need to take this CP up with the larger group</w:t>
      </w:r>
    </w:p>
    <w:p w14:paraId="1BDD86E0" w14:textId="77777777" w:rsidR="007B4940" w:rsidRPr="00F6449C" w:rsidRDefault="007B4940" w:rsidP="00000F4B">
      <w:pPr>
        <w:pStyle w:val="AuthorInstructions"/>
        <w:ind w:left="360" w:firstLine="360"/>
        <w:rPr>
          <w:i w:val="0"/>
          <w:szCs w:val="24"/>
        </w:rPr>
      </w:pPr>
    </w:p>
    <w:p w14:paraId="1C8BFF5E" w14:textId="77777777" w:rsidR="00000F4B" w:rsidRPr="00F6449C" w:rsidRDefault="00000F4B" w:rsidP="00000F4B">
      <w:pPr>
        <w:pStyle w:val="AuthorInstructions"/>
        <w:ind w:left="720"/>
        <w:rPr>
          <w:i w:val="0"/>
          <w:szCs w:val="24"/>
        </w:rPr>
      </w:pPr>
    </w:p>
    <w:p w14:paraId="41D08846" w14:textId="77777777" w:rsidR="00000F4B" w:rsidRPr="00F6449C" w:rsidRDefault="00000F4B" w:rsidP="00000F4B">
      <w:pPr>
        <w:pStyle w:val="AuthorInstructions"/>
        <w:rPr>
          <w:iCs/>
          <w:sz w:val="16"/>
          <w:szCs w:val="16"/>
        </w:rPr>
      </w:pPr>
    </w:p>
    <w:p w14:paraId="7808B813" w14:textId="77777777" w:rsidR="00000F4B" w:rsidRPr="00F6449C" w:rsidRDefault="00000F4B" w:rsidP="00000F4B">
      <w:pPr>
        <w:pStyle w:val="ListNumber2"/>
        <w:numPr>
          <w:ilvl w:val="0"/>
          <w:numId w:val="0"/>
        </w:numPr>
        <w:ind w:left="360"/>
      </w:pPr>
    </w:p>
    <w:p w14:paraId="018A9828" w14:textId="77777777" w:rsidR="00CF283F" w:rsidRPr="00F6449C" w:rsidRDefault="00CF283F" w:rsidP="00147F29">
      <w:pPr>
        <w:pStyle w:val="BodyText"/>
      </w:pPr>
    </w:p>
    <w:p w14:paraId="3CFBF5B2" w14:textId="77777777" w:rsidR="009F5CF4" w:rsidRPr="00F6449C" w:rsidRDefault="00747676" w:rsidP="00BB76BC">
      <w:pPr>
        <w:pStyle w:val="Heading1"/>
        <w:numPr>
          <w:ilvl w:val="0"/>
          <w:numId w:val="0"/>
        </w:numPr>
        <w:rPr>
          <w:noProof w:val="0"/>
        </w:rPr>
      </w:pPr>
      <w:bookmarkStart w:id="22" w:name="_Toc389126299"/>
      <w:bookmarkStart w:id="23" w:name="_Toc389126710"/>
      <w:bookmarkStart w:id="24" w:name="_Toc425363592"/>
      <w:r w:rsidRPr="00F6449C">
        <w:rPr>
          <w:noProof w:val="0"/>
        </w:rPr>
        <w:lastRenderedPageBreak/>
        <w:t>General Introduction</w:t>
      </w:r>
      <w:bookmarkEnd w:id="22"/>
      <w:bookmarkEnd w:id="23"/>
      <w:bookmarkEnd w:id="24"/>
    </w:p>
    <w:p w14:paraId="290D8C3A" w14:textId="77777777" w:rsidR="00747676" w:rsidRPr="00F6449C" w:rsidRDefault="00C16F09" w:rsidP="00BB76BC">
      <w:pPr>
        <w:pStyle w:val="EditorInstructions"/>
      </w:pPr>
      <w:r w:rsidRPr="00F6449C">
        <w:t>Update the following Appendices to the General Introduction as indicated below. Note that these are not appendices to Volume 1.</w:t>
      </w:r>
    </w:p>
    <w:p w14:paraId="07C954DB" w14:textId="77777777" w:rsidR="00747676" w:rsidRPr="00F6449C" w:rsidRDefault="00747676" w:rsidP="00747676">
      <w:pPr>
        <w:pStyle w:val="AppendixHeading1"/>
        <w:rPr>
          <w:noProof w:val="0"/>
        </w:rPr>
      </w:pPr>
      <w:bookmarkStart w:id="25" w:name="_Toc389126300"/>
      <w:bookmarkStart w:id="26" w:name="_Toc425363593"/>
      <w:r w:rsidRPr="00F6449C">
        <w:rPr>
          <w:noProof w:val="0"/>
        </w:rPr>
        <w:t>Appendix A - Actor Summary Definitions</w:t>
      </w:r>
      <w:bookmarkEnd w:id="25"/>
      <w:bookmarkEnd w:id="26"/>
    </w:p>
    <w:p w14:paraId="51C9097C" w14:textId="77777777" w:rsidR="00747676" w:rsidRPr="00F6449C" w:rsidRDefault="00747676" w:rsidP="00747676">
      <w:pPr>
        <w:pStyle w:val="EditorInstructions"/>
      </w:pPr>
      <w:r w:rsidRPr="00F6449C">
        <w:t xml:space="preserve">Add the following actors </w:t>
      </w:r>
      <w:r w:rsidRPr="00F6449C">
        <w:rPr>
          <w:iCs w:val="0"/>
        </w:rPr>
        <w:t xml:space="preserve">to the IHE </w:t>
      </w:r>
      <w:r w:rsidRPr="00F6449C">
        <w:t>Technical Frameworks</w:t>
      </w:r>
      <w:r w:rsidRPr="00F6449C">
        <w:rPr>
          <w:iCs w:val="0"/>
        </w:rPr>
        <w:t xml:space="preserve"> General Introduction list of Actors</w:t>
      </w:r>
      <w:r w:rsidRPr="00F6449C">
        <w:t>:</w:t>
      </w:r>
    </w:p>
    <w:p w14:paraId="287DAF2B" w14:textId="77777777" w:rsidR="00747676" w:rsidRPr="00F6449C" w:rsidRDefault="00BB0AFF" w:rsidP="00DF2817">
      <w:pPr>
        <w:pStyle w:val="BodyText"/>
      </w:pPr>
      <w:r w:rsidRPr="00F6449C">
        <w:t>No new actors</w:t>
      </w:r>
    </w:p>
    <w:p w14:paraId="78B5C548" w14:textId="77777777" w:rsidR="00747676" w:rsidRPr="00F6449C" w:rsidRDefault="00747676" w:rsidP="00747676">
      <w:pPr>
        <w:pStyle w:val="AppendixHeading1"/>
        <w:rPr>
          <w:noProof w:val="0"/>
        </w:rPr>
      </w:pPr>
      <w:bookmarkStart w:id="27" w:name="_Toc389126301"/>
      <w:bookmarkStart w:id="28" w:name="_Toc425363594"/>
      <w:r w:rsidRPr="00F6449C">
        <w:rPr>
          <w:noProof w:val="0"/>
        </w:rPr>
        <w:t>Appendix B - Transaction Summary Definitions</w:t>
      </w:r>
      <w:bookmarkEnd w:id="27"/>
      <w:bookmarkEnd w:id="28"/>
    </w:p>
    <w:p w14:paraId="705E51FD" w14:textId="77777777" w:rsidR="00747676" w:rsidRPr="00F6449C" w:rsidRDefault="00747676" w:rsidP="00747676">
      <w:pPr>
        <w:pStyle w:val="EditorInstructions"/>
      </w:pPr>
      <w:r w:rsidRPr="00F6449C">
        <w:t xml:space="preserve">Add the following transactions </w:t>
      </w:r>
      <w:r w:rsidRPr="00F6449C">
        <w:rPr>
          <w:iCs w:val="0"/>
        </w:rPr>
        <w:t xml:space="preserve">to the IHE </w:t>
      </w:r>
      <w:r w:rsidRPr="00F6449C">
        <w:t>Technical Frameworks</w:t>
      </w:r>
      <w:r w:rsidR="003B70A2" w:rsidRPr="00F6449C">
        <w:rPr>
          <w:iCs w:val="0"/>
        </w:rPr>
        <w:t xml:space="preserve"> General Introduction </w:t>
      </w:r>
      <w:r w:rsidRPr="00F6449C">
        <w:rPr>
          <w:iCs w:val="0"/>
        </w:rPr>
        <w:t>list of Transactions</w:t>
      </w:r>
      <w:r w:rsidRPr="00F6449C">
        <w:t>:</w:t>
      </w:r>
    </w:p>
    <w:p w14:paraId="6D7C5A68" w14:textId="01A3F4B4" w:rsidR="00747676" w:rsidRPr="00F6449C" w:rsidRDefault="00BB0AFF" w:rsidP="00DF2817">
      <w:pPr>
        <w:pStyle w:val="BodyText"/>
      </w:pPr>
      <w:del w:id="29" w:author="Cole, George" w:date="2015-07-21T19:12:00Z">
        <w:r w:rsidRPr="00F6449C" w:rsidDel="002E21AC">
          <w:delText>No new transactions.</w:delText>
        </w:r>
      </w:del>
      <w:ins w:id="30" w:author="Cole, George" w:date="2015-07-21T19:12:00Z">
        <w:r w:rsidR="002E21AC">
          <w:t>Share List</w:t>
        </w:r>
      </w:ins>
      <w:r w:rsidR="00BC79FD">
        <w:t xml:space="preserve"> – this transaction uses the FHIR List resource query capability to query for and retrieve clinical content lists in FHIR List resource format. When this is used with the RECON Profile then there are additional constraints on the List resource.</w:t>
      </w:r>
    </w:p>
    <w:p w14:paraId="56A53F97" w14:textId="77777777" w:rsidR="00747676" w:rsidRPr="00F6449C" w:rsidRDefault="00747676" w:rsidP="00747676">
      <w:pPr>
        <w:pStyle w:val="Glossary"/>
        <w:pageBreakBefore w:val="0"/>
        <w:rPr>
          <w:noProof w:val="0"/>
        </w:rPr>
      </w:pPr>
      <w:bookmarkStart w:id="31" w:name="_Toc389126302"/>
      <w:bookmarkStart w:id="32" w:name="_Toc425363595"/>
      <w:r w:rsidRPr="00F6449C">
        <w:rPr>
          <w:noProof w:val="0"/>
        </w:rPr>
        <w:t>Glossary</w:t>
      </w:r>
      <w:bookmarkEnd w:id="31"/>
      <w:bookmarkEnd w:id="32"/>
    </w:p>
    <w:p w14:paraId="1C856EC8" w14:textId="77777777" w:rsidR="00747676" w:rsidRPr="00F6449C" w:rsidRDefault="00747676" w:rsidP="00747676">
      <w:pPr>
        <w:pStyle w:val="EditorInstructions"/>
      </w:pPr>
      <w:r w:rsidRPr="00F6449C">
        <w:t>Add the following glossary terms to the IHE Technical Frameworks General Introduction Glossary:</w:t>
      </w:r>
    </w:p>
    <w:p w14:paraId="45F7A9D9" w14:textId="77777777" w:rsidR="001B58DD" w:rsidRDefault="001B58DD"/>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3078"/>
        <w:gridCol w:w="6498"/>
      </w:tblGrid>
      <w:tr w:rsidR="00C2030D" w:rsidRPr="00F6449C" w14:paraId="38683B26" w14:textId="77777777" w:rsidTr="00A85CC9">
        <w:trPr>
          <w:cantSplit/>
          <w:tblHeader/>
        </w:trPr>
        <w:tc>
          <w:tcPr>
            <w:tcW w:w="3078" w:type="dxa"/>
            <w:shd w:val="clear" w:color="auto" w:fill="D9D9D9"/>
          </w:tcPr>
          <w:p w14:paraId="493BD6B4" w14:textId="77777777" w:rsidR="00C2030D" w:rsidRPr="00F6449C" w:rsidRDefault="00C2030D" w:rsidP="00304BD7">
            <w:pPr>
              <w:pStyle w:val="TableEntryHeader"/>
            </w:pPr>
            <w:r w:rsidRPr="00F6449C">
              <w:t>Glossary Term</w:t>
            </w:r>
          </w:p>
        </w:tc>
        <w:tc>
          <w:tcPr>
            <w:tcW w:w="6498" w:type="dxa"/>
            <w:shd w:val="clear" w:color="auto" w:fill="D9D9D9"/>
          </w:tcPr>
          <w:p w14:paraId="17A88E4F" w14:textId="77777777" w:rsidR="00C2030D" w:rsidRPr="00F6449C" w:rsidRDefault="00C2030D" w:rsidP="00304BD7">
            <w:pPr>
              <w:pStyle w:val="TableEntryHeader"/>
            </w:pPr>
            <w:r w:rsidRPr="00F6449C">
              <w:t>Definition</w:t>
            </w:r>
          </w:p>
        </w:tc>
      </w:tr>
      <w:tr w:rsidR="00C2030D" w:rsidRPr="00F6449C" w14:paraId="0DC0CD7A" w14:textId="77777777" w:rsidTr="00A85CC9">
        <w:trPr>
          <w:cantSplit/>
        </w:trPr>
        <w:tc>
          <w:tcPr>
            <w:tcW w:w="3078" w:type="dxa"/>
            <w:shd w:val="clear" w:color="auto" w:fill="auto"/>
          </w:tcPr>
          <w:p w14:paraId="11B20177" w14:textId="77777777" w:rsidR="00C2030D" w:rsidRPr="001B58DD" w:rsidRDefault="00C2030D">
            <w:pPr>
              <w:pStyle w:val="TableEntry"/>
            </w:pPr>
            <w:r w:rsidRPr="001B58DD">
              <w:t>Accountable Care Organization (ACO)</w:t>
            </w:r>
          </w:p>
        </w:tc>
        <w:tc>
          <w:tcPr>
            <w:tcW w:w="6498" w:type="dxa"/>
            <w:shd w:val="clear" w:color="auto" w:fill="auto"/>
          </w:tcPr>
          <w:p w14:paraId="74EEF1D7" w14:textId="77777777" w:rsidR="00C2030D" w:rsidRPr="001B58DD" w:rsidRDefault="00C2030D">
            <w:pPr>
              <w:pStyle w:val="TableEntry"/>
            </w:pPr>
            <w:r w:rsidRPr="001B58DD">
              <w:t>Health care entity which supports an organization of health care providers that agrees to be accountable for improving the health and experience of care for individuals and improving the health of populations while reducing the rate of growth in health care spending</w:t>
            </w:r>
            <w:r w:rsidRPr="005B3488">
              <w:rPr>
                <w:rStyle w:val="FootnoteReference"/>
                <w:vertAlign w:val="baseline"/>
              </w:rPr>
              <w:footnoteReference w:id="2"/>
            </w:r>
            <w:r w:rsidRPr="001B58DD">
              <w:t>.</w:t>
            </w:r>
          </w:p>
        </w:tc>
      </w:tr>
      <w:tr w:rsidR="00C2030D" w:rsidRPr="00F6449C" w14:paraId="70B1F43E" w14:textId="77777777" w:rsidTr="00A85CC9">
        <w:trPr>
          <w:cantSplit/>
        </w:trPr>
        <w:tc>
          <w:tcPr>
            <w:tcW w:w="3078" w:type="dxa"/>
            <w:shd w:val="clear" w:color="auto" w:fill="auto"/>
          </w:tcPr>
          <w:p w14:paraId="38978B46" w14:textId="77777777" w:rsidR="00C2030D" w:rsidRPr="00A85CC9" w:rsidRDefault="00C2030D">
            <w:pPr>
              <w:pStyle w:val="TableEntry"/>
            </w:pPr>
            <w:r w:rsidRPr="00A85CC9">
              <w:t>Fast Health Interoperability Resources (FHIR)</w:t>
            </w:r>
          </w:p>
        </w:tc>
        <w:tc>
          <w:tcPr>
            <w:tcW w:w="6498" w:type="dxa"/>
            <w:shd w:val="clear" w:color="auto" w:fill="auto"/>
          </w:tcPr>
          <w:p w14:paraId="28C6E0FC" w14:textId="462F3932" w:rsidR="00C2030D" w:rsidRPr="00A85CC9" w:rsidRDefault="00C2030D" w:rsidP="00C22ADA">
            <w:pPr>
              <w:pStyle w:val="TableEntry"/>
            </w:pPr>
            <w:r w:rsidRPr="00A85CC9">
              <w:t xml:space="preserve">The </w:t>
            </w:r>
            <w:del w:id="33" w:author="Cole, George" w:date="2015-07-20T21:46:00Z">
              <w:r w:rsidRPr="00A85CC9" w:rsidDel="00C22ADA">
                <w:delText xml:space="preserve">latest </w:delText>
              </w:r>
            </w:del>
            <w:r w:rsidRPr="00A85CC9">
              <w:t>interoperability standard from HL7 which builds on HL7 version 2, version 3, the RIM and CDA. It can be used in conjunction with existing data exchange standards as well as a standalone standard.</w:t>
            </w:r>
            <w:r w:rsidRPr="00A85CC9">
              <w:rPr>
                <w:rStyle w:val="FootnoteReference"/>
                <w:vertAlign w:val="baseline"/>
              </w:rPr>
              <w:footnoteReference w:id="3"/>
            </w:r>
            <w:r w:rsidRPr="00A85CC9">
              <w:t xml:space="preserve">  </w:t>
            </w:r>
          </w:p>
        </w:tc>
      </w:tr>
      <w:tr w:rsidR="00C2030D" w:rsidRPr="00F6449C" w14:paraId="01D74DE0" w14:textId="77777777" w:rsidTr="00A85CC9">
        <w:trPr>
          <w:cantSplit/>
        </w:trPr>
        <w:tc>
          <w:tcPr>
            <w:tcW w:w="3078" w:type="dxa"/>
            <w:shd w:val="clear" w:color="auto" w:fill="auto"/>
          </w:tcPr>
          <w:p w14:paraId="75F3E069" w14:textId="77777777" w:rsidR="00C2030D" w:rsidRPr="00A85CC9" w:rsidRDefault="00C2030D">
            <w:pPr>
              <w:pStyle w:val="TableEntry"/>
            </w:pPr>
            <w:r w:rsidRPr="00A85CC9">
              <w:t>FHIR Resources</w:t>
            </w:r>
          </w:p>
        </w:tc>
        <w:tc>
          <w:tcPr>
            <w:tcW w:w="6498" w:type="dxa"/>
            <w:shd w:val="clear" w:color="auto" w:fill="auto"/>
          </w:tcPr>
          <w:p w14:paraId="27F51FF2" w14:textId="77777777" w:rsidR="00C2030D" w:rsidRPr="00A85CC9" w:rsidRDefault="00C2030D">
            <w:pPr>
              <w:pStyle w:val="TableEntry"/>
            </w:pPr>
            <w:r w:rsidRPr="00A85CC9">
              <w:t>The basic building block in FHIR. Used to define exchangeable content.</w:t>
            </w:r>
            <w:r w:rsidRPr="00A85CC9">
              <w:rPr>
                <w:rStyle w:val="FootnoteReference"/>
                <w:vertAlign w:val="baseline"/>
              </w:rPr>
              <w:footnoteReference w:id="4"/>
            </w:r>
            <w:r w:rsidRPr="00A85CC9">
              <w:t xml:space="preserve"> </w:t>
            </w:r>
          </w:p>
        </w:tc>
      </w:tr>
      <w:tr w:rsidR="00C2030D" w:rsidRPr="00F6449C" w14:paraId="2EED0B47" w14:textId="77777777" w:rsidTr="00A85CC9">
        <w:trPr>
          <w:cantSplit/>
        </w:trPr>
        <w:tc>
          <w:tcPr>
            <w:tcW w:w="3078" w:type="dxa"/>
            <w:shd w:val="clear" w:color="auto" w:fill="auto"/>
          </w:tcPr>
          <w:p w14:paraId="3BD33E60" w14:textId="77777777" w:rsidR="00C2030D" w:rsidRPr="00A85CC9" w:rsidRDefault="00C2030D">
            <w:pPr>
              <w:pStyle w:val="TableEntry"/>
            </w:pPr>
            <w:r w:rsidRPr="00A85CC9">
              <w:t xml:space="preserve">FHIR Resource List </w:t>
            </w:r>
          </w:p>
        </w:tc>
        <w:tc>
          <w:tcPr>
            <w:tcW w:w="6498" w:type="dxa"/>
            <w:shd w:val="clear" w:color="auto" w:fill="auto"/>
          </w:tcPr>
          <w:p w14:paraId="320CC4F7" w14:textId="77777777" w:rsidR="00C2030D" w:rsidRPr="00A85CC9" w:rsidRDefault="00C2030D">
            <w:pPr>
              <w:pStyle w:val="TableEntry"/>
            </w:pPr>
            <w:r w:rsidRPr="00A85CC9">
              <w:t>Collection of resources in a list which is enumerated while providing features for managing the list.</w:t>
            </w:r>
            <w:r w:rsidRPr="00A85CC9">
              <w:rPr>
                <w:rStyle w:val="FootnoteReference"/>
                <w:vertAlign w:val="baseline"/>
              </w:rPr>
              <w:footnoteReference w:id="5"/>
            </w:r>
            <w:r w:rsidRPr="00A85CC9">
              <w:t xml:space="preserve"> </w:t>
            </w:r>
          </w:p>
        </w:tc>
      </w:tr>
      <w:tr w:rsidR="00C2030D" w:rsidRPr="00F6449C" w14:paraId="34D4526C" w14:textId="77777777" w:rsidTr="00A85CC9">
        <w:trPr>
          <w:cantSplit/>
        </w:trPr>
        <w:tc>
          <w:tcPr>
            <w:tcW w:w="3078" w:type="dxa"/>
            <w:shd w:val="clear" w:color="auto" w:fill="auto"/>
          </w:tcPr>
          <w:p w14:paraId="56D66A93" w14:textId="77777777" w:rsidR="00C2030D" w:rsidRPr="00A85CC9" w:rsidRDefault="00C2030D">
            <w:pPr>
              <w:pStyle w:val="TableEntry"/>
            </w:pPr>
            <w:r w:rsidRPr="00A85CC9">
              <w:lastRenderedPageBreak/>
              <w:t>FHIR Provenance Resource</w:t>
            </w:r>
          </w:p>
        </w:tc>
        <w:tc>
          <w:tcPr>
            <w:tcW w:w="6498" w:type="dxa"/>
            <w:shd w:val="clear" w:color="auto" w:fill="auto"/>
          </w:tcPr>
          <w:p w14:paraId="7AC363B0" w14:textId="77777777" w:rsidR="00C2030D" w:rsidRPr="00A85CC9" w:rsidRDefault="00C2030D">
            <w:pPr>
              <w:pStyle w:val="TableEntry"/>
            </w:pPr>
            <w:r w:rsidRPr="00A85CC9">
              <w:t>Describes the activity that led to the creation of a set of resources. This information can be used to help determine their reliability or trace where the information in them came from. The focus of the provenance resource is record keeping, audit and traceability, and not explicit statements of clinical significance.</w:t>
            </w:r>
            <w:r w:rsidRPr="00A85CC9">
              <w:rPr>
                <w:rStyle w:val="FootnoteReference"/>
                <w:vertAlign w:val="baseline"/>
              </w:rPr>
              <w:footnoteReference w:id="6"/>
            </w:r>
          </w:p>
        </w:tc>
      </w:tr>
      <w:tr w:rsidR="00C2030D" w:rsidRPr="00F6449C" w14:paraId="754B5287" w14:textId="77777777" w:rsidTr="00A85CC9">
        <w:trPr>
          <w:cantSplit/>
        </w:trPr>
        <w:tc>
          <w:tcPr>
            <w:tcW w:w="3078" w:type="dxa"/>
            <w:shd w:val="clear" w:color="auto" w:fill="auto"/>
          </w:tcPr>
          <w:p w14:paraId="506AB9E6" w14:textId="77777777" w:rsidR="00C2030D" w:rsidRPr="00A85CC9" w:rsidRDefault="00C2030D">
            <w:pPr>
              <w:pStyle w:val="TableEntry"/>
            </w:pPr>
            <w:r w:rsidRPr="00A85CC9">
              <w:t>FHIR Profile</w:t>
            </w:r>
          </w:p>
        </w:tc>
        <w:tc>
          <w:tcPr>
            <w:tcW w:w="6498" w:type="dxa"/>
            <w:shd w:val="clear" w:color="auto" w:fill="auto"/>
          </w:tcPr>
          <w:p w14:paraId="296A7D08" w14:textId="77777777" w:rsidR="00C2030D" w:rsidRPr="00A85CC9" w:rsidRDefault="00C2030D">
            <w:pPr>
              <w:pStyle w:val="TableEntry"/>
            </w:pPr>
            <w:r w:rsidRPr="00A85CC9">
              <w:t>A statement of use of one or more FHIR Resources. It may include constraints on Resources and Data Types, Terminology Binding Statements and Extension Definitions.</w:t>
            </w:r>
            <w:r w:rsidRPr="00A85CC9">
              <w:rPr>
                <w:rStyle w:val="FootnoteReference"/>
                <w:vertAlign w:val="baseline"/>
              </w:rPr>
              <w:t xml:space="preserve"> </w:t>
            </w:r>
            <w:r w:rsidRPr="00A85CC9">
              <w:rPr>
                <w:rStyle w:val="FootnoteReference"/>
                <w:vertAlign w:val="baseline"/>
              </w:rPr>
              <w:footnoteReference w:id="7"/>
            </w:r>
          </w:p>
        </w:tc>
      </w:tr>
    </w:tbl>
    <w:p w14:paraId="65A9EED7" w14:textId="77777777" w:rsidR="00747676" w:rsidRPr="00F6449C" w:rsidRDefault="00747676" w:rsidP="00DF2817">
      <w:pPr>
        <w:pStyle w:val="BodyText"/>
      </w:pPr>
    </w:p>
    <w:p w14:paraId="433C9A3A" w14:textId="77777777" w:rsidR="00CF283F" w:rsidRPr="00F6449C" w:rsidRDefault="00CF283F" w:rsidP="008616CB">
      <w:pPr>
        <w:pStyle w:val="PartTitle"/>
      </w:pPr>
      <w:bookmarkStart w:id="34" w:name="_Toc389126303"/>
      <w:bookmarkStart w:id="35" w:name="_Toc425363596"/>
      <w:r w:rsidRPr="00F6449C">
        <w:lastRenderedPageBreak/>
        <w:t xml:space="preserve">Volume </w:t>
      </w:r>
      <w:r w:rsidR="00B43198" w:rsidRPr="00F6449C">
        <w:t>1</w:t>
      </w:r>
      <w:r w:rsidRPr="00F6449C">
        <w:t xml:space="preserve"> –</w:t>
      </w:r>
      <w:r w:rsidR="003A09FE" w:rsidRPr="00F6449C">
        <w:t xml:space="preserve"> </w:t>
      </w:r>
      <w:r w:rsidRPr="00F6449C">
        <w:t>Profiles</w:t>
      </w:r>
      <w:bookmarkEnd w:id="34"/>
      <w:bookmarkEnd w:id="35"/>
    </w:p>
    <w:p w14:paraId="06F58109" w14:textId="77777777" w:rsidR="00B55350" w:rsidRPr="00F6449C" w:rsidRDefault="00B55350" w:rsidP="00784E3E">
      <w:pPr>
        <w:pStyle w:val="Heading2"/>
        <w:numPr>
          <w:ilvl w:val="0"/>
          <w:numId w:val="0"/>
        </w:numPr>
        <w:rPr>
          <w:noProof w:val="0"/>
        </w:rPr>
      </w:pPr>
      <w:bookmarkStart w:id="36" w:name="_Toc389126304"/>
      <w:bookmarkStart w:id="37" w:name="_Toc530206507"/>
      <w:bookmarkStart w:id="38" w:name="_Toc1388427"/>
      <w:bookmarkStart w:id="39" w:name="_Toc1388581"/>
      <w:bookmarkStart w:id="40" w:name="_Toc1456608"/>
      <w:bookmarkStart w:id="41" w:name="_Toc37034633"/>
      <w:bookmarkStart w:id="42" w:name="_Toc38846111"/>
      <w:bookmarkStart w:id="43" w:name="_Toc425363597"/>
      <w:r w:rsidRPr="00F6449C">
        <w:rPr>
          <w:noProof w:val="0"/>
        </w:rPr>
        <w:t xml:space="preserve">Copyright </w:t>
      </w:r>
      <w:r w:rsidR="00D22DE2" w:rsidRPr="00F6449C">
        <w:rPr>
          <w:noProof w:val="0"/>
        </w:rPr>
        <w:t>Licenses</w:t>
      </w:r>
      <w:bookmarkEnd w:id="36"/>
      <w:bookmarkEnd w:id="43"/>
    </w:p>
    <w:p w14:paraId="1363E135" w14:textId="77777777" w:rsidR="00B55350" w:rsidRPr="00F6449C" w:rsidRDefault="00B55350" w:rsidP="008E441F">
      <w:pPr>
        <w:pStyle w:val="EditorInstructions"/>
      </w:pPr>
      <w:r w:rsidRPr="00F6449C">
        <w:t>A</w:t>
      </w:r>
      <w:r w:rsidR="00F455EA" w:rsidRPr="00F6449C">
        <w:t>dd the following to the IHE Technical Frameworks General Introduction</w:t>
      </w:r>
      <w:r w:rsidR="00255821" w:rsidRPr="00F6449C">
        <w:t xml:space="preserve"> Copyright section</w:t>
      </w:r>
      <w:r w:rsidRPr="00F6449C">
        <w:t>:</w:t>
      </w:r>
    </w:p>
    <w:p w14:paraId="79C364CC" w14:textId="77777777" w:rsidR="00F455EA" w:rsidRPr="00F6449C" w:rsidRDefault="00784E3E" w:rsidP="00DF2817">
      <w:pPr>
        <w:pStyle w:val="BodyText"/>
      </w:pPr>
      <w:r w:rsidRPr="00F6449C">
        <w:t>Not applicable</w:t>
      </w:r>
    </w:p>
    <w:p w14:paraId="57FEEF4D" w14:textId="77777777" w:rsidR="00F455EA" w:rsidRPr="00F6449C" w:rsidRDefault="00F455EA" w:rsidP="00784E3E">
      <w:pPr>
        <w:pStyle w:val="Heading2"/>
        <w:numPr>
          <w:ilvl w:val="0"/>
          <w:numId w:val="0"/>
        </w:numPr>
        <w:rPr>
          <w:noProof w:val="0"/>
        </w:rPr>
      </w:pPr>
      <w:bookmarkStart w:id="44" w:name="_Toc389126305"/>
      <w:bookmarkStart w:id="45" w:name="_Toc425363598"/>
      <w:r w:rsidRPr="00F6449C">
        <w:rPr>
          <w:noProof w:val="0"/>
        </w:rPr>
        <w:t>Domain-specific additions</w:t>
      </w:r>
      <w:bookmarkEnd w:id="44"/>
      <w:bookmarkEnd w:id="45"/>
    </w:p>
    <w:p w14:paraId="6A2F4D4A" w14:textId="77777777" w:rsidR="00303E20" w:rsidRPr="00F6449C" w:rsidRDefault="00784E3E" w:rsidP="00784E3E">
      <w:pPr>
        <w:pStyle w:val="BodyText"/>
      </w:pPr>
      <w:bookmarkStart w:id="46" w:name="_Toc473170358"/>
      <w:bookmarkStart w:id="47" w:name="_Toc504625755"/>
      <w:bookmarkStart w:id="48" w:name="_Toc530206508"/>
      <w:bookmarkStart w:id="49" w:name="_Toc1388428"/>
      <w:bookmarkStart w:id="50" w:name="_Toc1388582"/>
      <w:bookmarkStart w:id="51" w:name="_Toc1456609"/>
      <w:bookmarkStart w:id="52" w:name="_Toc37034634"/>
      <w:bookmarkStart w:id="53" w:name="_Toc38846112"/>
      <w:bookmarkEnd w:id="19"/>
      <w:bookmarkEnd w:id="20"/>
      <w:bookmarkEnd w:id="37"/>
      <w:bookmarkEnd w:id="38"/>
      <w:bookmarkEnd w:id="39"/>
      <w:bookmarkEnd w:id="40"/>
      <w:bookmarkEnd w:id="41"/>
      <w:bookmarkEnd w:id="42"/>
      <w:r w:rsidRPr="00F6449C">
        <w:t>Not applicable</w:t>
      </w:r>
    </w:p>
    <w:p w14:paraId="33B4F470" w14:textId="77777777" w:rsidR="00784E3E" w:rsidRPr="00F6449C" w:rsidRDefault="00784E3E" w:rsidP="00784E3E">
      <w:pPr>
        <w:pStyle w:val="BodyText"/>
      </w:pPr>
    </w:p>
    <w:p w14:paraId="40123D63" w14:textId="77777777" w:rsidR="00784E3E" w:rsidRPr="00F6449C" w:rsidRDefault="00784E3E" w:rsidP="00784E3E">
      <w:pPr>
        <w:pStyle w:val="BodyText"/>
      </w:pPr>
    </w:p>
    <w:p w14:paraId="16C9CA7F" w14:textId="6A0AE1B8" w:rsidR="00303E20" w:rsidRPr="00F6449C" w:rsidRDefault="00F967B3" w:rsidP="008E441F">
      <w:pPr>
        <w:pStyle w:val="EditorInstructions"/>
      </w:pPr>
      <w:r w:rsidRPr="00F6449C">
        <w:t>A</w:t>
      </w:r>
      <w:r w:rsidR="00303E20" w:rsidRPr="00F6449C">
        <w:t>dd</w:t>
      </w:r>
      <w:r w:rsidR="00D91815" w:rsidRPr="00F6449C">
        <w:t xml:space="preserve"> Section</w:t>
      </w:r>
      <w:r w:rsidR="00A20AE7" w:rsidRPr="00F6449C">
        <w:t xml:space="preserve"> </w:t>
      </w:r>
      <w:r w:rsidR="00784E3E" w:rsidRPr="00F6449C">
        <w:t>X</w:t>
      </w:r>
    </w:p>
    <w:p w14:paraId="566A2135" w14:textId="77777777" w:rsidR="00D91815" w:rsidRPr="00F6449C" w:rsidRDefault="00FF4C4E" w:rsidP="00DF2817">
      <w:pPr>
        <w:pStyle w:val="BodyText"/>
      </w:pPr>
      <w:r w:rsidRPr="00F6449C">
        <w:br w:type="page"/>
      </w:r>
    </w:p>
    <w:p w14:paraId="4088DB80" w14:textId="77777777" w:rsidR="00303E20" w:rsidRPr="00F6449C" w:rsidRDefault="00561F3A" w:rsidP="00303E20">
      <w:pPr>
        <w:pStyle w:val="Heading1"/>
        <w:pageBreakBefore w:val="0"/>
        <w:numPr>
          <w:ilvl w:val="0"/>
          <w:numId w:val="0"/>
        </w:numPr>
        <w:rPr>
          <w:noProof w:val="0"/>
        </w:rPr>
      </w:pPr>
      <w:bookmarkStart w:id="54" w:name="_Toc389126306"/>
      <w:bookmarkStart w:id="55" w:name="_Toc425363599"/>
      <w:r w:rsidRPr="00F6449C">
        <w:rPr>
          <w:noProof w:val="0"/>
        </w:rPr>
        <w:lastRenderedPageBreak/>
        <w:t xml:space="preserve">X Reconciliation of Clinical Content and Care Providers </w:t>
      </w:r>
      <w:r w:rsidR="00FF4C4E" w:rsidRPr="00F6449C">
        <w:rPr>
          <w:noProof w:val="0"/>
        </w:rPr>
        <w:t>(</w:t>
      </w:r>
      <w:r w:rsidR="00280926" w:rsidRPr="00F6449C">
        <w:rPr>
          <w:noProof w:val="0"/>
        </w:rPr>
        <w:t>RECON</w:t>
      </w:r>
      <w:r w:rsidR="00FF4C4E" w:rsidRPr="00F6449C">
        <w:rPr>
          <w:noProof w:val="0"/>
        </w:rPr>
        <w:t>)</w:t>
      </w:r>
      <w:r w:rsidR="00303E20" w:rsidRPr="00F6449C">
        <w:rPr>
          <w:noProof w:val="0"/>
        </w:rPr>
        <w:t xml:space="preserve"> Profile</w:t>
      </w:r>
      <w:bookmarkEnd w:id="54"/>
      <w:bookmarkEnd w:id="55"/>
    </w:p>
    <w:p w14:paraId="5D5990E5" w14:textId="77777777" w:rsidR="00F139CF" w:rsidRPr="00F6449C" w:rsidRDefault="00F139CF" w:rsidP="00F139CF">
      <w:pPr>
        <w:pStyle w:val="BodyText"/>
      </w:pPr>
      <w:r w:rsidRPr="00F6449C">
        <w:t xml:space="preserve">The challenge is that clinical capture or documentation of care information can originate or reside from within a single health care facility or from two or more facilities, and can arise from multiple disciplines. The information can span multiple periods of time and different clinical or social/family events. Multiple pieces of information can be confusing, conflicting, and lead to patient safety issue. The process of reconciling and consolidating clinical data/information and associated metadata from multiple sources can be daunting. </w:t>
      </w:r>
    </w:p>
    <w:p w14:paraId="50188166" w14:textId="0B46CEBB" w:rsidR="00F139CF" w:rsidRPr="00F6449C" w:rsidRDefault="00F139CF" w:rsidP="00F139CF">
      <w:pPr>
        <w:pStyle w:val="BodyText"/>
      </w:pPr>
      <w:r w:rsidRPr="00F6449C">
        <w:rPr>
          <w:rStyle w:val="Strong"/>
        </w:rPr>
        <w:t xml:space="preserve">World Health Organization (WHO) </w:t>
      </w:r>
      <w:r w:rsidRPr="00F6449C">
        <w:t>World Alliance for Patient Safety and Collaborating Centre identifies the problems, impact, issues and suggested action for reconciliation accuracy at transitions of care</w:t>
      </w:r>
      <w:r w:rsidRPr="00F6449C">
        <w:rPr>
          <w:rStyle w:val="FootnoteReference"/>
        </w:rPr>
        <w:footnoteReference w:id="8"/>
      </w:r>
      <w:r w:rsidRPr="00F6449C">
        <w:t>. In the United States, clinical information reconciliation is needed as a component of Health Information Technology: Standards, Implementation Specifications, and Certification Criteria for Electronic Health Record Technology, 2014 Edition final rule</w:t>
      </w:r>
      <w:r w:rsidRPr="00F6449C">
        <w:rPr>
          <w:rStyle w:val="FootnoteReference"/>
        </w:rPr>
        <w:footnoteReference w:id="9"/>
      </w:r>
      <w:r w:rsidRPr="00F6449C">
        <w:t>. Australia Department of Health Victoria (Australia) Quality Use of Medicine includes reconciliation of medication as a key patient safety effort</w:t>
      </w:r>
      <w:r w:rsidRPr="00F6449C">
        <w:rPr>
          <w:rStyle w:val="FootnoteReference"/>
        </w:rPr>
        <w:footnoteReference w:id="10"/>
      </w:r>
      <w:r w:rsidRPr="00F6449C">
        <w:t>. Nationally, some regulatory and accrediting organizations require healthcare institutions to reconcile clinical information during every transfer of care, discharge or admission</w:t>
      </w:r>
      <w:ins w:id="56" w:author="Cole, George" w:date="2015-07-21T22:11:00Z">
        <w:r w:rsidR="002131D7">
          <w:t>.</w:t>
        </w:r>
      </w:ins>
      <w:r w:rsidRPr="00F6449C">
        <w:t xml:space="preserve"> </w:t>
      </w:r>
    </w:p>
    <w:p w14:paraId="5C3B36DC" w14:textId="07B7EF19" w:rsidR="00F139CF" w:rsidRDefault="00F139CF" w:rsidP="00A85CC9">
      <w:pPr>
        <w:pStyle w:val="BodyText"/>
        <w:rPr>
          <w:szCs w:val="24"/>
        </w:rPr>
      </w:pPr>
      <w:del w:id="57" w:author="Cole, George" w:date="2015-07-21T22:11:00Z">
        <w:r w:rsidRPr="00F6449C" w:rsidDel="002131D7">
          <w:delText>HL7</w:delText>
        </w:r>
        <w:r w:rsidR="00F4224F" w:rsidDel="002131D7">
          <w:delText>®</w:delText>
        </w:r>
        <w:r w:rsidRPr="00F6449C" w:rsidDel="002131D7">
          <w:delText xml:space="preserve"> Electronic Health Record System Functional Model (EHR-S FM), R2 IN.5 Standards-based Interoperability function supports the ability </w:delText>
        </w:r>
        <w:r w:rsidRPr="00F6449C" w:rsidDel="002131D7">
          <w:rPr>
            <w:szCs w:val="24"/>
          </w:rPr>
          <w:delText xml:space="preserve">for certain information to be shared among EHR systems (including information that resides in regional, national, or international information </w:delText>
        </w:r>
        <w:r w:rsidRPr="005B3488" w:rsidDel="002131D7">
          <w:delText>exchanges). This promotes timely and efficient information capture, use, and re-use, reducing the</w:delText>
        </w:r>
        <w:r w:rsidRPr="00F6449C" w:rsidDel="002131D7">
          <w:rPr>
            <w:szCs w:val="24"/>
          </w:rPr>
          <w:delText xml:space="preserve"> cumulative workload of the broad set of stakeholders. EHR-S FM Care Provision Section identifies functions and supporting conformance criteria required to provide direct care to a specific patient and enable hands-on delivery of healthcare</w:delText>
        </w:r>
        <w:r w:rsidRPr="00F6449C" w:rsidDel="002131D7">
          <w:rPr>
            <w:rStyle w:val="FootnoteReference"/>
            <w:szCs w:val="24"/>
          </w:rPr>
          <w:footnoteReference w:id="11"/>
        </w:r>
        <w:r w:rsidRPr="00F6449C" w:rsidDel="002131D7">
          <w:rPr>
            <w:szCs w:val="24"/>
          </w:rPr>
          <w:delText xml:space="preserve">. Care provision supports the management of patient clinical history, clinical documentation, orders, results, treatment administration, future care, patient education and communication. </w:delText>
        </w:r>
        <w:r w:rsidRPr="005B3488" w:rsidDel="002131D7">
          <w:rPr>
            <w:szCs w:val="24"/>
          </w:rPr>
          <w:delText xml:space="preserve">During the process of collaborative care, the results of reconciliation need to be communicated to support the longitudinal paradigm needed for safe patient care. </w:delText>
        </w:r>
      </w:del>
      <w:r w:rsidRPr="005B3488">
        <w:rPr>
          <w:szCs w:val="24"/>
        </w:rPr>
        <w:t>This profile provides the ability</w:t>
      </w:r>
      <w:r w:rsidRPr="00F6449C">
        <w:rPr>
          <w:szCs w:val="24"/>
        </w:rPr>
        <w:t xml:space="preserve"> </w:t>
      </w:r>
      <w:r w:rsidRPr="005B3488">
        <w:rPr>
          <w:szCs w:val="24"/>
        </w:rPr>
        <w:t xml:space="preserve">to </w:t>
      </w:r>
      <w:r w:rsidRPr="005B3488">
        <w:rPr>
          <w:szCs w:val="24"/>
        </w:rPr>
        <w:lastRenderedPageBreak/>
        <w:t xml:space="preserve">communicate lists of clinical data that </w:t>
      </w:r>
      <w:del w:id="60" w:author="Cole, George" w:date="2015-07-20T21:47:00Z">
        <w:r w:rsidRPr="005B3488" w:rsidDel="00CD654E">
          <w:rPr>
            <w:szCs w:val="24"/>
          </w:rPr>
          <w:delText xml:space="preserve">was </w:delText>
        </w:r>
      </w:del>
      <w:ins w:id="61" w:author="Cole, George" w:date="2015-07-20T21:47:00Z">
        <w:r w:rsidR="00CD654E">
          <w:rPr>
            <w:szCs w:val="24"/>
          </w:rPr>
          <w:t>were</w:t>
        </w:r>
        <w:r w:rsidR="00CD654E" w:rsidRPr="005B3488">
          <w:rPr>
            <w:szCs w:val="24"/>
          </w:rPr>
          <w:t xml:space="preserve"> </w:t>
        </w:r>
      </w:ins>
      <w:r w:rsidRPr="005B3488">
        <w:rPr>
          <w:szCs w:val="24"/>
        </w:rPr>
        <w:t xml:space="preserve">reconciled, when </w:t>
      </w:r>
      <w:del w:id="62" w:author="Cole, George" w:date="2015-07-20T21:48:00Z">
        <w:r w:rsidRPr="005B3488" w:rsidDel="00CD654E">
          <w:rPr>
            <w:szCs w:val="24"/>
          </w:rPr>
          <w:delText>it was</w:delText>
        </w:r>
      </w:del>
      <w:ins w:id="63" w:author="Cole, George" w:date="2015-07-20T21:48:00Z">
        <w:r w:rsidR="00CD654E">
          <w:rPr>
            <w:szCs w:val="24"/>
          </w:rPr>
          <w:t>they were</w:t>
        </w:r>
      </w:ins>
      <w:r w:rsidRPr="005B3488">
        <w:rPr>
          <w:szCs w:val="24"/>
        </w:rPr>
        <w:t xml:space="preserve"> reconciled and who did the reconciliation using </w:t>
      </w:r>
      <w:r w:rsidR="00F4224F">
        <w:rPr>
          <w:szCs w:val="24"/>
        </w:rPr>
        <w:t>CDA®</w:t>
      </w:r>
      <w:r w:rsidRPr="00A85CC9">
        <w:rPr>
          <w:szCs w:val="24"/>
        </w:rPr>
        <w:t xml:space="preserve"> constructs and </w:t>
      </w:r>
      <w:r w:rsidR="00F4224F">
        <w:rPr>
          <w:szCs w:val="24"/>
        </w:rPr>
        <w:t>FHIR®</w:t>
      </w:r>
      <w:r w:rsidRPr="00A85CC9">
        <w:rPr>
          <w:szCs w:val="24"/>
        </w:rPr>
        <w:t xml:space="preserve"> Resource attributes. Figure X-1 shows a </w:t>
      </w:r>
      <w:r w:rsidR="00F4224F">
        <w:rPr>
          <w:szCs w:val="24"/>
        </w:rPr>
        <w:t>CDA®</w:t>
      </w:r>
      <w:r w:rsidRPr="00A85CC9">
        <w:rPr>
          <w:szCs w:val="24"/>
        </w:rPr>
        <w:t xml:space="preserve"> Medication Section with the list of reconciled medications, when they were reconciled and who did the reconciliation. Figure X-2 shows the ability to provide the same information using a </w:t>
      </w:r>
      <w:r w:rsidR="00F4224F">
        <w:rPr>
          <w:szCs w:val="24"/>
        </w:rPr>
        <w:t>FHIR®</w:t>
      </w:r>
      <w:r w:rsidRPr="00A85CC9">
        <w:rPr>
          <w:szCs w:val="24"/>
        </w:rPr>
        <w:t xml:space="preserve"> List Resource</w:t>
      </w:r>
      <w:r w:rsidRPr="005B3488">
        <w:rPr>
          <w:szCs w:val="24"/>
        </w:rPr>
        <w:t xml:space="preserve">. </w:t>
      </w:r>
      <w:r w:rsidRPr="00A85CC9">
        <w:rPr>
          <w:szCs w:val="24"/>
        </w:rPr>
        <w:t xml:space="preserve">Reconciliation of clinical content and care providers can be accomplished with any </w:t>
      </w:r>
      <w:r w:rsidR="00F4224F">
        <w:rPr>
          <w:szCs w:val="24"/>
        </w:rPr>
        <w:t>CDA®</w:t>
      </w:r>
      <w:r w:rsidRPr="00A85CC9">
        <w:rPr>
          <w:szCs w:val="24"/>
        </w:rPr>
        <w:t xml:space="preserve"> or </w:t>
      </w:r>
      <w:r w:rsidR="00F4224F">
        <w:rPr>
          <w:szCs w:val="24"/>
        </w:rPr>
        <w:t>FHIR®</w:t>
      </w:r>
      <w:r w:rsidRPr="00A85CC9">
        <w:rPr>
          <w:szCs w:val="24"/>
        </w:rPr>
        <w:t xml:space="preserve"> constructed list regardless of implementation guide</w:t>
      </w:r>
      <w:r w:rsidRPr="005B3488">
        <w:rPr>
          <w:szCs w:val="24"/>
        </w:rPr>
        <w:t>.</w:t>
      </w:r>
    </w:p>
    <w:p w14:paraId="66B483FD" w14:textId="77777777" w:rsidR="005B3488" w:rsidRPr="005B3488" w:rsidRDefault="005B3488" w:rsidP="00A85CC9">
      <w:pPr>
        <w:pStyle w:val="BodyText"/>
        <w:rPr>
          <w:szCs w:val="24"/>
        </w:rPr>
      </w:pPr>
    </w:p>
    <w:p w14:paraId="36387A98" w14:textId="77777777" w:rsidR="004B5300" w:rsidRPr="00F6449C" w:rsidRDefault="00EF442A" w:rsidP="00DF2817">
      <w:pPr>
        <w:pStyle w:val="BodyText"/>
        <w:jc w:val="center"/>
        <w:rPr>
          <w:color w:val="548DD4" w:themeColor="text2" w:themeTint="99"/>
          <w:szCs w:val="24"/>
        </w:rPr>
      </w:pPr>
      <w:r w:rsidRPr="00F6449C">
        <w:rPr>
          <w:noProof/>
        </w:rPr>
        <w:drawing>
          <wp:inline distT="0" distB="0" distL="0" distR="0" wp14:anchorId="3386576B" wp14:editId="43D4644F">
            <wp:extent cx="4637837" cy="4339549"/>
            <wp:effectExtent l="0" t="0" r="0" b="444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4639320" cy="4340937"/>
                    </a:xfrm>
                    <a:prstGeom prst="rect">
                      <a:avLst/>
                    </a:prstGeom>
                  </pic:spPr>
                </pic:pic>
              </a:graphicData>
            </a:graphic>
          </wp:inline>
        </w:drawing>
      </w:r>
    </w:p>
    <w:p w14:paraId="2FC3F276" w14:textId="77777777" w:rsidR="005356AA" w:rsidRPr="00F6449C" w:rsidRDefault="005356AA" w:rsidP="006912B6">
      <w:pPr>
        <w:pStyle w:val="FigureTitle"/>
      </w:pPr>
      <w:r w:rsidRPr="00F6449C">
        <w:t xml:space="preserve">Figure X-1: Example of </w:t>
      </w:r>
      <w:r w:rsidR="00E3558B" w:rsidRPr="00F6449C">
        <w:t xml:space="preserve">a </w:t>
      </w:r>
      <w:r w:rsidRPr="00F6449C">
        <w:t>Reconciled Medication</w:t>
      </w:r>
      <w:r w:rsidR="00E3558B" w:rsidRPr="00F6449C">
        <w:t xml:space="preserve"> List</w:t>
      </w:r>
    </w:p>
    <w:p w14:paraId="0B395929" w14:textId="77777777" w:rsidR="00F139CF" w:rsidRPr="00F6449C" w:rsidRDefault="00F139CF" w:rsidP="00A85CC9">
      <w:pPr>
        <w:pStyle w:val="BodyText"/>
        <w:jc w:val="center"/>
      </w:pPr>
      <w:r w:rsidRPr="00F6449C">
        <w:rPr>
          <w:noProof/>
        </w:rPr>
        <w:lastRenderedPageBreak/>
        <w:drawing>
          <wp:inline distT="0" distB="0" distL="0" distR="0" wp14:anchorId="46190CA1" wp14:editId="4A0665D6">
            <wp:extent cx="5362575" cy="459105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362575" cy="4591050"/>
                    </a:xfrm>
                    <a:prstGeom prst="rect">
                      <a:avLst/>
                    </a:prstGeom>
                    <a:noFill/>
                    <a:ln>
                      <a:noFill/>
                    </a:ln>
                  </pic:spPr>
                </pic:pic>
              </a:graphicData>
            </a:graphic>
          </wp:inline>
        </w:drawing>
      </w:r>
    </w:p>
    <w:p w14:paraId="321E2787" w14:textId="2562F74B" w:rsidR="00F139CF" w:rsidRPr="00F6449C" w:rsidRDefault="00F139CF" w:rsidP="00A85CC9">
      <w:pPr>
        <w:pStyle w:val="FigureTitle"/>
      </w:pPr>
      <w:r w:rsidRPr="00F6449C">
        <w:t xml:space="preserve">Figure X-2: Example of a </w:t>
      </w:r>
      <w:r w:rsidR="00F4224F">
        <w:t>FHIR®</w:t>
      </w:r>
      <w:r w:rsidRPr="00F6449C">
        <w:t xml:space="preserve"> Reconciled Medication List</w:t>
      </w:r>
    </w:p>
    <w:p w14:paraId="49DF3145" w14:textId="77777777" w:rsidR="00784E3E" w:rsidRPr="00F6449C" w:rsidRDefault="00784E3E" w:rsidP="00A85CC9">
      <w:pPr>
        <w:pStyle w:val="BodyText"/>
      </w:pPr>
    </w:p>
    <w:p w14:paraId="12720BFF" w14:textId="6F748503" w:rsidR="00F139CF" w:rsidRPr="00F6449C" w:rsidDel="007F4521" w:rsidRDefault="00F139CF" w:rsidP="007F4521">
      <w:pPr>
        <w:pStyle w:val="BodyText"/>
        <w:rPr>
          <w:del w:id="64" w:author="Cole, George" w:date="2015-07-21T22:09:00Z"/>
        </w:rPr>
      </w:pPr>
      <w:bookmarkStart w:id="65" w:name="_Toc345074651"/>
      <w:bookmarkStart w:id="66" w:name="_Toc389126307"/>
      <w:r w:rsidRPr="00F6449C">
        <w:t xml:space="preserve">As data is exchanged, the ability to maintain the support of care provision is needed. As an attempt to support the management of care provision, </w:t>
      </w:r>
      <w:ins w:id="67" w:author="Cole, George" w:date="2015-07-20T21:48:00Z">
        <w:r w:rsidR="00881C23">
          <w:t xml:space="preserve">the </w:t>
        </w:r>
      </w:ins>
      <w:r w:rsidRPr="00F6449C">
        <w:t xml:space="preserve">Reconciliation of Clinical Content and Care Providers Profile (RECON) will identify and examine heuristics that can be used to facilitate identification of duplicated, overlapping, conflicting or superseded items that may be introduced as a result of sematic interoperability. </w:t>
      </w:r>
      <w:del w:id="68" w:author="Cole, George" w:date="2015-07-21T22:09:00Z">
        <w:r w:rsidRPr="00F6449C" w:rsidDel="007F4521">
          <w:delText xml:space="preserve">This will be accomplished by classifying clinical information into the following categories for the purpose of determining the heuristics that will be used for the purpose of reconciliation. </w:delText>
        </w:r>
      </w:del>
    </w:p>
    <w:p w14:paraId="3C42E6A4" w14:textId="2E814809" w:rsidR="00F139CF" w:rsidRPr="00F6449C" w:rsidDel="007F4521" w:rsidRDefault="00F139CF">
      <w:pPr>
        <w:pStyle w:val="BodyText"/>
        <w:rPr>
          <w:del w:id="69" w:author="Cole, George" w:date="2015-07-21T22:09:00Z"/>
          <w:b/>
          <w:bCs/>
        </w:rPr>
        <w:pPrChange w:id="70" w:author="Cole, George" w:date="2015-07-21T22:09:00Z">
          <w:pPr>
            <w:pStyle w:val="BodyText"/>
            <w:keepNext/>
          </w:pPr>
        </w:pPrChange>
      </w:pPr>
      <w:del w:id="71" w:author="Cole, George" w:date="2015-07-21T22:09:00Z">
        <w:r w:rsidRPr="00F6449C" w:rsidDel="007F4521">
          <w:rPr>
            <w:b/>
            <w:bCs/>
          </w:rPr>
          <w:delText>Common observations</w:delText>
        </w:r>
      </w:del>
    </w:p>
    <w:p w14:paraId="6D96F379" w14:textId="2E40C04B" w:rsidR="00F139CF" w:rsidRPr="00F6449C" w:rsidDel="007F4521" w:rsidRDefault="00F139CF" w:rsidP="007F4521">
      <w:pPr>
        <w:pStyle w:val="BodyText"/>
        <w:rPr>
          <w:del w:id="72" w:author="Cole, George" w:date="2015-07-21T22:09:00Z"/>
        </w:rPr>
      </w:pPr>
      <w:del w:id="73" w:author="Cole, George" w:date="2015-07-21T22:09:00Z">
        <w:r w:rsidRPr="00F6449C" w:rsidDel="007F4521">
          <w:delText xml:space="preserve">These are collection of simple measurements or reported values that can be determined by using simple measuring devices (e.g., vital signs, assessment scales, etc.) or which can be reported by the patient (date of last menstrual period, personal goal, etc.) or care provider (patient goals, interventions, medical equipment, etc.). </w:delText>
        </w:r>
      </w:del>
    </w:p>
    <w:p w14:paraId="53075740" w14:textId="600E6F7F" w:rsidR="00F139CF" w:rsidRPr="00F6449C" w:rsidDel="007F4521" w:rsidRDefault="00F139CF" w:rsidP="007F4521">
      <w:pPr>
        <w:pStyle w:val="BodyText"/>
        <w:rPr>
          <w:del w:id="74" w:author="Cole, George" w:date="2015-07-21T22:09:00Z"/>
          <w:b/>
          <w:bCs/>
        </w:rPr>
      </w:pPr>
      <w:del w:id="75" w:author="Cole, George" w:date="2015-07-21T22:09:00Z">
        <w:r w:rsidRPr="00F6449C" w:rsidDel="007F4521">
          <w:rPr>
            <w:b/>
            <w:bCs/>
          </w:rPr>
          <w:lastRenderedPageBreak/>
          <w:delText>Diagnostic Results</w:delText>
        </w:r>
      </w:del>
    </w:p>
    <w:p w14:paraId="5BAB1A79" w14:textId="1888C90F" w:rsidR="00F139CF" w:rsidRPr="00F6449C" w:rsidDel="007F4521" w:rsidRDefault="00F139CF">
      <w:pPr>
        <w:pStyle w:val="BodyText"/>
        <w:rPr>
          <w:del w:id="76" w:author="Cole, George" w:date="2015-07-21T22:09:00Z"/>
        </w:rPr>
      </w:pPr>
      <w:del w:id="77" w:author="Cole, George" w:date="2015-07-21T22:09:00Z">
        <w:r w:rsidRPr="00F6449C" w:rsidDel="007F4521">
          <w:delText xml:space="preserve">These are a collection of observations made or performed using laboratory testing equipment, imaging procedures, visual examinations, etc. </w:delText>
        </w:r>
      </w:del>
    </w:p>
    <w:p w14:paraId="4E238732" w14:textId="61856C0A" w:rsidR="00F139CF" w:rsidRPr="00F6449C" w:rsidDel="007F4521" w:rsidRDefault="00F139CF">
      <w:pPr>
        <w:pStyle w:val="BodyText"/>
        <w:rPr>
          <w:del w:id="78" w:author="Cole, George" w:date="2015-07-21T22:09:00Z"/>
          <w:b/>
          <w:bCs/>
        </w:rPr>
      </w:pPr>
      <w:del w:id="79" w:author="Cole, George" w:date="2015-07-21T22:09:00Z">
        <w:r w:rsidRPr="00F6449C" w:rsidDel="007F4521">
          <w:rPr>
            <w:b/>
            <w:bCs/>
          </w:rPr>
          <w:delText>Concerns and Allergies</w:delText>
        </w:r>
      </w:del>
    </w:p>
    <w:p w14:paraId="440670F1" w14:textId="75CCC0D7" w:rsidR="00F139CF" w:rsidRPr="00F6449C" w:rsidDel="007F4521" w:rsidRDefault="00F139CF">
      <w:pPr>
        <w:pStyle w:val="BodyText"/>
        <w:rPr>
          <w:del w:id="80" w:author="Cole, George" w:date="2015-07-21T22:09:00Z"/>
        </w:rPr>
      </w:pPr>
      <w:del w:id="81" w:author="Cole, George" w:date="2015-07-21T22:09:00Z">
        <w:r w:rsidRPr="00F6449C" w:rsidDel="007F4521">
          <w:delText>These are a collection of diagnoses, clinical findings, allergies, or other risk factors that are recorded for the patient. The information may be obtained from patient reports, or through clinical decision making. It also includes such information as would be found in social and family history sections of clinical reports. This classification can be further subdivided into three groups.</w:delText>
        </w:r>
      </w:del>
    </w:p>
    <w:p w14:paraId="462796FB" w14:textId="530276EE" w:rsidR="00F139CF" w:rsidRPr="00F6449C" w:rsidDel="007F4521" w:rsidRDefault="00F139CF">
      <w:pPr>
        <w:pStyle w:val="BodyText"/>
        <w:rPr>
          <w:del w:id="82" w:author="Cole, George" w:date="2015-07-21T22:09:00Z"/>
        </w:rPr>
        <w:pPrChange w:id="83" w:author="Cole, George" w:date="2015-07-21T22:09:00Z">
          <w:pPr>
            <w:pStyle w:val="ListBullet2"/>
          </w:pPr>
        </w:pPrChange>
      </w:pPr>
      <w:del w:id="84" w:author="Cole, George" w:date="2015-07-21T22:09:00Z">
        <w:r w:rsidRPr="00F6449C" w:rsidDel="007F4521">
          <w:rPr>
            <w:b/>
            <w:i/>
          </w:rPr>
          <w:delText>Conditions -</w:delText>
        </w:r>
        <w:r w:rsidRPr="00F6449C" w:rsidDel="007F4521">
          <w:delText xml:space="preserve"> This is a collection of disease conditions for the patient.</w:delText>
        </w:r>
      </w:del>
    </w:p>
    <w:p w14:paraId="77D7F552" w14:textId="67963EE1" w:rsidR="00F139CF" w:rsidRPr="00F6449C" w:rsidDel="007F4521" w:rsidRDefault="00F139CF">
      <w:pPr>
        <w:pStyle w:val="BodyText"/>
        <w:rPr>
          <w:del w:id="85" w:author="Cole, George" w:date="2015-07-21T22:09:00Z"/>
        </w:rPr>
        <w:pPrChange w:id="86" w:author="Cole, George" w:date="2015-07-21T22:09:00Z">
          <w:pPr>
            <w:pStyle w:val="ListBullet2"/>
          </w:pPr>
        </w:pPrChange>
      </w:pPr>
      <w:del w:id="87" w:author="Cole, George" w:date="2015-07-21T22:09:00Z">
        <w:r w:rsidRPr="00F6449C" w:rsidDel="007F4521">
          <w:rPr>
            <w:b/>
            <w:i/>
          </w:rPr>
          <w:delText>Intolerances -</w:delText>
        </w:r>
        <w:r w:rsidRPr="00F6449C" w:rsidDel="007F4521">
          <w:delText xml:space="preserve"> This is a collection of the patient's allergies and other intolerances.</w:delText>
        </w:r>
      </w:del>
    </w:p>
    <w:p w14:paraId="32EB3856" w14:textId="3C329EF8" w:rsidR="00F139CF" w:rsidRPr="00F6449C" w:rsidDel="007F4521" w:rsidRDefault="00F139CF">
      <w:pPr>
        <w:pStyle w:val="BodyText"/>
        <w:rPr>
          <w:del w:id="88" w:author="Cole, George" w:date="2015-07-21T22:09:00Z"/>
        </w:rPr>
        <w:pPrChange w:id="89" w:author="Cole, George" w:date="2015-07-21T22:09:00Z">
          <w:pPr>
            <w:pStyle w:val="ListBullet2"/>
          </w:pPr>
        </w:pPrChange>
      </w:pPr>
      <w:del w:id="90" w:author="Cole, George" w:date="2015-07-21T22:09:00Z">
        <w:r w:rsidRPr="00F6449C" w:rsidDel="007F4521">
          <w:rPr>
            <w:b/>
            <w:i/>
          </w:rPr>
          <w:delText>Risk Factors</w:delText>
        </w:r>
        <w:r w:rsidRPr="00F6449C" w:rsidDel="007F4521">
          <w:rPr>
            <w:b/>
          </w:rPr>
          <w:delText xml:space="preserve"> -</w:delText>
        </w:r>
        <w:r w:rsidRPr="00F6449C" w:rsidDel="007F4521">
          <w:delText xml:space="preserve"> This is a collection of the patients significant risk factors, as might be established based on a review of family history, social history, occupational exposures, et cetera. By themselves, they may not be indicative of a disease condition, but could contribute to one.</w:delText>
        </w:r>
      </w:del>
    </w:p>
    <w:p w14:paraId="04DD044D" w14:textId="6E1A9D05" w:rsidR="00F139CF" w:rsidRPr="00F6449C" w:rsidDel="007F4521" w:rsidRDefault="00F139CF">
      <w:pPr>
        <w:pStyle w:val="BodyText"/>
        <w:rPr>
          <w:del w:id="91" w:author="Cole, George" w:date="2015-07-21T22:09:00Z"/>
          <w:b/>
          <w:bCs/>
        </w:rPr>
      </w:pPr>
      <w:del w:id="92" w:author="Cole, George" w:date="2015-07-21T22:09:00Z">
        <w:r w:rsidRPr="00F6449C" w:rsidDel="007F4521">
          <w:rPr>
            <w:b/>
            <w:bCs/>
          </w:rPr>
          <w:delText>Medications</w:delText>
        </w:r>
      </w:del>
    </w:p>
    <w:p w14:paraId="2DFAB545" w14:textId="314445A4" w:rsidR="00F139CF" w:rsidRPr="00F6449C" w:rsidDel="007F4521" w:rsidRDefault="00F139CF">
      <w:pPr>
        <w:pStyle w:val="BodyText"/>
        <w:rPr>
          <w:del w:id="93" w:author="Cole, George" w:date="2015-07-21T22:09:00Z"/>
        </w:rPr>
      </w:pPr>
      <w:del w:id="94" w:author="Cole, George" w:date="2015-07-21T22:09:00Z">
        <w:r w:rsidRPr="00F6449C" w:rsidDel="007F4521">
          <w:delText>This is a collection of the medications that a patient is or has been taking for treatment of one or more conditions.</w:delText>
        </w:r>
      </w:del>
    </w:p>
    <w:p w14:paraId="0608F3DC" w14:textId="123E70C9" w:rsidR="00F139CF" w:rsidRPr="00F6449C" w:rsidDel="007F4521" w:rsidRDefault="00F139CF">
      <w:pPr>
        <w:pStyle w:val="BodyText"/>
        <w:rPr>
          <w:del w:id="95" w:author="Cole, George" w:date="2015-07-21T22:09:00Z"/>
          <w:b/>
          <w:bCs/>
        </w:rPr>
      </w:pPr>
      <w:del w:id="96" w:author="Cole, George" w:date="2015-07-21T22:09:00Z">
        <w:r w:rsidRPr="00F6449C" w:rsidDel="007F4521">
          <w:rPr>
            <w:b/>
            <w:bCs/>
          </w:rPr>
          <w:delText>Immunizations</w:delText>
        </w:r>
      </w:del>
    </w:p>
    <w:p w14:paraId="207FDF98" w14:textId="404EC46B" w:rsidR="00F139CF" w:rsidRPr="00F6449C" w:rsidDel="007F4521" w:rsidRDefault="00F139CF">
      <w:pPr>
        <w:pStyle w:val="BodyText"/>
        <w:rPr>
          <w:del w:id="97" w:author="Cole, George" w:date="2015-07-21T22:09:00Z"/>
        </w:rPr>
      </w:pPr>
      <w:del w:id="98" w:author="Cole, George" w:date="2015-07-21T22:09:00Z">
        <w:r w:rsidRPr="00F6449C" w:rsidDel="007F4521">
          <w:delText>This is a collection of immunizations that have been given or not given due to a reason, or which are planned to be given to the patient.</w:delText>
        </w:r>
      </w:del>
    </w:p>
    <w:p w14:paraId="64B1852F" w14:textId="2059234C" w:rsidR="00F139CF" w:rsidRPr="00F6449C" w:rsidDel="007F4521" w:rsidRDefault="00F139CF">
      <w:pPr>
        <w:pStyle w:val="BodyText"/>
        <w:rPr>
          <w:del w:id="99" w:author="Cole, George" w:date="2015-07-21T22:09:00Z"/>
          <w:b/>
          <w:bCs/>
        </w:rPr>
      </w:pPr>
      <w:del w:id="100" w:author="Cole, George" w:date="2015-07-21T22:09:00Z">
        <w:r w:rsidRPr="00F6449C" w:rsidDel="007F4521">
          <w:rPr>
            <w:b/>
            <w:bCs/>
          </w:rPr>
          <w:delText>Professional Services</w:delText>
        </w:r>
      </w:del>
    </w:p>
    <w:p w14:paraId="094F5A68" w14:textId="7094610C" w:rsidR="00F139CF" w:rsidRPr="00F6449C" w:rsidDel="007F4521" w:rsidRDefault="00F139CF">
      <w:pPr>
        <w:pStyle w:val="BodyText"/>
        <w:rPr>
          <w:del w:id="101" w:author="Cole, George" w:date="2015-07-21T22:09:00Z"/>
        </w:rPr>
      </w:pPr>
      <w:del w:id="102" w:author="Cole, George" w:date="2015-07-21T22:09:00Z">
        <w:r w:rsidRPr="00F6449C" w:rsidDel="007F4521">
          <w:delText xml:space="preserve">This is a collection of procedures and/or encounters which the patient has participated in, or is expected to participate in. This also includes care team members who provide professional services. </w:delText>
        </w:r>
      </w:del>
    </w:p>
    <w:p w14:paraId="444C04B3" w14:textId="6FF0762E" w:rsidR="00F139CF" w:rsidRPr="00F6449C" w:rsidDel="007F4521" w:rsidRDefault="00F139CF">
      <w:pPr>
        <w:pStyle w:val="BodyText"/>
        <w:rPr>
          <w:del w:id="103" w:author="Cole, George" w:date="2015-07-21T22:09:00Z"/>
        </w:rPr>
      </w:pPr>
      <w:del w:id="104" w:author="Cole, George" w:date="2015-07-21T22:09:00Z">
        <w:r w:rsidRPr="00F6449C" w:rsidDel="007F4521">
          <w:delText>Reconciliation of the following is needed:</w:delText>
        </w:r>
      </w:del>
    </w:p>
    <w:p w14:paraId="335D145B" w14:textId="56C563DD" w:rsidR="00F139CF" w:rsidRPr="00F6449C" w:rsidDel="007F4521" w:rsidRDefault="00F139CF">
      <w:pPr>
        <w:pStyle w:val="BodyText"/>
        <w:rPr>
          <w:del w:id="105" w:author="Cole, George" w:date="2015-07-21T22:09:00Z"/>
          <w:b/>
          <w:bCs/>
        </w:rPr>
      </w:pPr>
      <w:del w:id="106" w:author="Cole, George" w:date="2015-07-21T22:09:00Z">
        <w:r w:rsidRPr="00F6449C" w:rsidDel="007F4521">
          <w:rPr>
            <w:b/>
            <w:bCs/>
          </w:rPr>
          <w:delText xml:space="preserve">Concerns and Allergies - </w:delText>
        </w:r>
      </w:del>
    </w:p>
    <w:p w14:paraId="14E2ABEC" w14:textId="08BFCC9B" w:rsidR="00F139CF" w:rsidRPr="00F6449C" w:rsidDel="007F4521" w:rsidRDefault="00F139CF">
      <w:pPr>
        <w:pStyle w:val="BodyText"/>
        <w:rPr>
          <w:del w:id="107" w:author="Cole, George" w:date="2015-07-21T22:09:00Z"/>
          <w:i/>
        </w:rPr>
        <w:pPrChange w:id="108" w:author="Cole, George" w:date="2015-07-21T22:09:00Z">
          <w:pPr>
            <w:pStyle w:val="ListBullet2"/>
          </w:pPr>
        </w:pPrChange>
      </w:pPr>
      <w:del w:id="109" w:author="Cole, George" w:date="2015-07-21T22:09:00Z">
        <w:r w:rsidRPr="00F6449C" w:rsidDel="007F4521">
          <w:rPr>
            <w:i/>
          </w:rPr>
          <w:delText>Risk factors</w:delText>
        </w:r>
      </w:del>
    </w:p>
    <w:p w14:paraId="56EA2D70" w14:textId="7A931EED" w:rsidR="00F139CF" w:rsidRPr="00F6449C" w:rsidDel="007F4521" w:rsidRDefault="00F139CF">
      <w:pPr>
        <w:pStyle w:val="BodyText"/>
        <w:rPr>
          <w:del w:id="110" w:author="Cole, George" w:date="2015-07-21T22:09:00Z"/>
        </w:rPr>
        <w:pPrChange w:id="111" w:author="Cole, George" w:date="2015-07-21T22:09:00Z">
          <w:pPr>
            <w:pStyle w:val="ListBullet3"/>
          </w:pPr>
        </w:pPrChange>
      </w:pPr>
      <w:del w:id="112" w:author="Cole, George" w:date="2015-07-21T22:09:00Z">
        <w:r w:rsidRPr="00F6449C" w:rsidDel="007F4521">
          <w:delText>Patient History lists - social and family history, etc.</w:delText>
        </w:r>
      </w:del>
    </w:p>
    <w:p w14:paraId="70DDFE12" w14:textId="6C719849" w:rsidR="00F139CF" w:rsidRPr="00F6449C" w:rsidDel="007F4521" w:rsidRDefault="00F139CF">
      <w:pPr>
        <w:pStyle w:val="BodyText"/>
        <w:rPr>
          <w:del w:id="113" w:author="Cole, George" w:date="2015-07-21T22:09:00Z"/>
          <w:i/>
        </w:rPr>
        <w:pPrChange w:id="114" w:author="Cole, George" w:date="2015-07-21T22:09:00Z">
          <w:pPr>
            <w:pStyle w:val="ListBullet2"/>
          </w:pPr>
        </w:pPrChange>
      </w:pPr>
      <w:del w:id="115" w:author="Cole, George" w:date="2015-07-21T22:09:00Z">
        <w:r w:rsidRPr="00F6449C" w:rsidDel="007F4521">
          <w:rPr>
            <w:i/>
          </w:rPr>
          <w:delText>Intolerances</w:delText>
        </w:r>
      </w:del>
    </w:p>
    <w:p w14:paraId="0F68F752" w14:textId="68EEE974" w:rsidR="00F139CF" w:rsidRPr="00F6449C" w:rsidDel="007F4521" w:rsidRDefault="00F139CF">
      <w:pPr>
        <w:pStyle w:val="BodyText"/>
        <w:rPr>
          <w:del w:id="116" w:author="Cole, George" w:date="2015-07-21T22:09:00Z"/>
        </w:rPr>
        <w:pPrChange w:id="117" w:author="Cole, George" w:date="2015-07-21T22:09:00Z">
          <w:pPr>
            <w:pStyle w:val="ListBullet3"/>
          </w:pPr>
        </w:pPrChange>
      </w:pPr>
      <w:del w:id="118" w:author="Cole, George" w:date="2015-07-21T22:09:00Z">
        <w:r w:rsidRPr="00F6449C" w:rsidDel="007F4521">
          <w:delText xml:space="preserve">Allergy, Intolerance, and Adverse Reaction list </w:delText>
        </w:r>
      </w:del>
    </w:p>
    <w:p w14:paraId="48E4C527" w14:textId="137D75D3" w:rsidR="00F139CF" w:rsidRPr="00F6449C" w:rsidDel="007F4521" w:rsidRDefault="00F139CF">
      <w:pPr>
        <w:pStyle w:val="BodyText"/>
        <w:rPr>
          <w:del w:id="119" w:author="Cole, George" w:date="2015-07-21T22:09:00Z"/>
          <w:i/>
        </w:rPr>
        <w:pPrChange w:id="120" w:author="Cole, George" w:date="2015-07-21T22:09:00Z">
          <w:pPr>
            <w:pStyle w:val="ListBullet2"/>
          </w:pPr>
        </w:pPrChange>
      </w:pPr>
      <w:del w:id="121" w:author="Cole, George" w:date="2015-07-21T22:09:00Z">
        <w:r w:rsidRPr="00F6449C" w:rsidDel="007F4521">
          <w:rPr>
            <w:i/>
          </w:rPr>
          <w:delText>Conditions</w:delText>
        </w:r>
      </w:del>
    </w:p>
    <w:p w14:paraId="0B6C4422" w14:textId="5461FA58" w:rsidR="00F139CF" w:rsidRPr="00F6449C" w:rsidDel="007F4521" w:rsidRDefault="00F139CF">
      <w:pPr>
        <w:pStyle w:val="BodyText"/>
        <w:rPr>
          <w:del w:id="122" w:author="Cole, George" w:date="2015-07-21T22:09:00Z"/>
        </w:rPr>
        <w:pPrChange w:id="123" w:author="Cole, George" w:date="2015-07-21T22:09:00Z">
          <w:pPr>
            <w:pStyle w:val="ListBullet3"/>
          </w:pPr>
        </w:pPrChange>
      </w:pPr>
      <w:del w:id="124" w:author="Cole, George" w:date="2015-07-21T22:09:00Z">
        <w:r w:rsidRPr="00F6449C" w:rsidDel="007F4521">
          <w:delText>Problem Lists – e.g., conditions, diagnosis, discharge diagnosis, etc.</w:delText>
        </w:r>
      </w:del>
    </w:p>
    <w:p w14:paraId="537E9375" w14:textId="6C28F4DF" w:rsidR="00F139CF" w:rsidRPr="00F6449C" w:rsidDel="007F4521" w:rsidRDefault="00F139CF">
      <w:pPr>
        <w:pStyle w:val="BodyText"/>
        <w:rPr>
          <w:del w:id="125" w:author="Cole, George" w:date="2015-07-21T22:09:00Z"/>
          <w:b/>
          <w:bCs/>
        </w:rPr>
      </w:pPr>
      <w:del w:id="126" w:author="Cole, George" w:date="2015-07-21T22:09:00Z">
        <w:r w:rsidRPr="00F6449C" w:rsidDel="007F4521">
          <w:rPr>
            <w:b/>
            <w:bCs/>
          </w:rPr>
          <w:delText>Medication</w:delText>
        </w:r>
      </w:del>
    </w:p>
    <w:p w14:paraId="39EBD7CE" w14:textId="0FF4E733" w:rsidR="00F139CF" w:rsidRPr="00F6449C" w:rsidDel="007F4521" w:rsidRDefault="00F139CF">
      <w:pPr>
        <w:pStyle w:val="BodyText"/>
        <w:rPr>
          <w:del w:id="127" w:author="Cole, George" w:date="2015-07-21T22:09:00Z"/>
        </w:rPr>
        <w:pPrChange w:id="128" w:author="Cole, George" w:date="2015-07-21T22:09:00Z">
          <w:pPr>
            <w:pStyle w:val="ListBullet2"/>
          </w:pPr>
        </w:pPrChange>
      </w:pPr>
      <w:del w:id="129" w:author="Cole, George" w:date="2015-07-21T22:09:00Z">
        <w:r w:rsidRPr="00F6449C" w:rsidDel="007F4521">
          <w:lastRenderedPageBreak/>
          <w:delText>Medication Lists – e.g., medication, discharge medication, admission medication, administered medications, etc.</w:delText>
        </w:r>
      </w:del>
    </w:p>
    <w:p w14:paraId="27C2CDAF" w14:textId="28017042" w:rsidR="00F139CF" w:rsidRPr="00F6449C" w:rsidDel="007F4521" w:rsidRDefault="00F139CF">
      <w:pPr>
        <w:pStyle w:val="BodyText"/>
        <w:rPr>
          <w:del w:id="130" w:author="Cole, George" w:date="2015-07-21T22:09:00Z"/>
          <w:b/>
          <w:bCs/>
        </w:rPr>
      </w:pPr>
      <w:del w:id="131" w:author="Cole, George" w:date="2015-07-21T22:09:00Z">
        <w:r w:rsidRPr="00F6449C" w:rsidDel="007F4521">
          <w:rPr>
            <w:b/>
            <w:bCs/>
          </w:rPr>
          <w:delText>Immunizations</w:delText>
        </w:r>
      </w:del>
    </w:p>
    <w:p w14:paraId="77596FDD" w14:textId="4EDEA356" w:rsidR="00F139CF" w:rsidRPr="00F6449C" w:rsidDel="007F4521" w:rsidRDefault="00F139CF">
      <w:pPr>
        <w:pStyle w:val="BodyText"/>
        <w:rPr>
          <w:del w:id="132" w:author="Cole, George" w:date="2015-07-21T22:09:00Z"/>
        </w:rPr>
        <w:pPrChange w:id="133" w:author="Cole, George" w:date="2015-07-21T22:09:00Z">
          <w:pPr>
            <w:pStyle w:val="ListBullet2"/>
          </w:pPr>
        </w:pPrChange>
      </w:pPr>
      <w:del w:id="134" w:author="Cole, George" w:date="2015-07-21T22:09:00Z">
        <w:r w:rsidRPr="00F6449C" w:rsidDel="007F4521">
          <w:delText>Immunization Lists – e.g., immunization administered, not administered, etc.</w:delText>
        </w:r>
      </w:del>
    </w:p>
    <w:p w14:paraId="3D256174" w14:textId="2C80081B" w:rsidR="00F139CF" w:rsidRPr="00F6449C" w:rsidDel="007F4521" w:rsidRDefault="00F139CF">
      <w:pPr>
        <w:pStyle w:val="BodyText"/>
        <w:rPr>
          <w:del w:id="135" w:author="Cole, George" w:date="2015-07-21T22:09:00Z"/>
          <w:b/>
          <w:bCs/>
        </w:rPr>
      </w:pPr>
      <w:del w:id="136" w:author="Cole, George" w:date="2015-07-21T22:09:00Z">
        <w:r w:rsidRPr="00F6449C" w:rsidDel="007F4521">
          <w:rPr>
            <w:b/>
            <w:bCs/>
          </w:rPr>
          <w:delText>Common Observations</w:delText>
        </w:r>
        <w:r w:rsidRPr="00F6449C" w:rsidDel="007F4521">
          <w:rPr>
            <w:b/>
            <w:bCs/>
          </w:rPr>
          <w:tab/>
        </w:r>
      </w:del>
    </w:p>
    <w:p w14:paraId="5E1875D5" w14:textId="5E8A63EF" w:rsidR="00F139CF" w:rsidRPr="00F6449C" w:rsidDel="007F4521" w:rsidRDefault="00F139CF">
      <w:pPr>
        <w:pStyle w:val="BodyText"/>
        <w:rPr>
          <w:del w:id="137" w:author="Cole, George" w:date="2015-07-21T22:09:00Z"/>
        </w:rPr>
        <w:pPrChange w:id="138" w:author="Cole, George" w:date="2015-07-21T22:09:00Z">
          <w:pPr>
            <w:pStyle w:val="ListBullet2"/>
          </w:pPr>
        </w:pPrChange>
      </w:pPr>
      <w:del w:id="139" w:author="Cole, George" w:date="2015-07-21T22:09:00Z">
        <w:r w:rsidRPr="00F6449C" w:rsidDel="007F4521">
          <w:delText>Medical equipment, Prosthetic/Orthotic, Device lists – e.g., implanted, external devices, supplies, etc.</w:delText>
        </w:r>
      </w:del>
    </w:p>
    <w:p w14:paraId="6B6D4C49" w14:textId="7BF378B5" w:rsidR="00F139CF" w:rsidRPr="00F6449C" w:rsidDel="007F4521" w:rsidRDefault="00F139CF">
      <w:pPr>
        <w:pStyle w:val="BodyText"/>
        <w:rPr>
          <w:del w:id="140" w:author="Cole, George" w:date="2015-07-21T22:09:00Z"/>
        </w:rPr>
        <w:pPrChange w:id="141" w:author="Cole, George" w:date="2015-07-21T22:09:00Z">
          <w:pPr>
            <w:pStyle w:val="ListBullet2"/>
          </w:pPr>
        </w:pPrChange>
      </w:pPr>
      <w:del w:id="142" w:author="Cole, George" w:date="2015-07-21T22:09:00Z">
        <w:r w:rsidRPr="00F6449C" w:rsidDel="007F4521">
          <w:delText>Orders/interventions– e.g., performables, orderables, etc.</w:delText>
        </w:r>
      </w:del>
    </w:p>
    <w:p w14:paraId="5B14798A" w14:textId="6EEB6968" w:rsidR="00F139CF" w:rsidRPr="00F6449C" w:rsidDel="007F4521" w:rsidRDefault="00F139CF">
      <w:pPr>
        <w:pStyle w:val="BodyText"/>
        <w:rPr>
          <w:del w:id="143" w:author="Cole, George" w:date="2015-07-21T22:09:00Z"/>
        </w:rPr>
        <w:pPrChange w:id="144" w:author="Cole, George" w:date="2015-07-21T22:09:00Z">
          <w:pPr>
            <w:pStyle w:val="ListBullet2"/>
          </w:pPr>
        </w:pPrChange>
      </w:pPr>
      <w:del w:id="145" w:author="Cole, George" w:date="2015-07-21T22:09:00Z">
        <w:r w:rsidRPr="00F6449C" w:rsidDel="007F4521">
          <w:delText>Observations – e.g., vital signs, measurements used for trending, etc.</w:delText>
        </w:r>
      </w:del>
    </w:p>
    <w:p w14:paraId="3B878810" w14:textId="694D127C" w:rsidR="00F139CF" w:rsidRPr="00F6449C" w:rsidDel="007F4521" w:rsidRDefault="00F139CF">
      <w:pPr>
        <w:pStyle w:val="BodyText"/>
        <w:rPr>
          <w:del w:id="146" w:author="Cole, George" w:date="2015-07-21T22:09:00Z"/>
        </w:rPr>
        <w:pPrChange w:id="147" w:author="Cole, George" w:date="2015-07-21T22:09:00Z">
          <w:pPr>
            <w:pStyle w:val="ListBullet2"/>
          </w:pPr>
        </w:pPrChange>
      </w:pPr>
      <w:del w:id="148" w:author="Cole, George" w:date="2015-07-21T22:09:00Z">
        <w:r w:rsidRPr="00F6449C" w:rsidDel="007F4521">
          <w:delText>Procedures</w:delText>
        </w:r>
      </w:del>
    </w:p>
    <w:p w14:paraId="597B9AFD" w14:textId="27C288B1" w:rsidR="00F139CF" w:rsidRPr="00A85CC9" w:rsidDel="007F4521" w:rsidRDefault="00F139CF">
      <w:pPr>
        <w:pStyle w:val="BodyText"/>
        <w:rPr>
          <w:del w:id="149" w:author="Cole, George" w:date="2015-07-21T22:09:00Z"/>
        </w:rPr>
        <w:pPrChange w:id="150" w:author="Cole, George" w:date="2015-07-21T22:09:00Z">
          <w:pPr>
            <w:pStyle w:val="ListBullet2"/>
          </w:pPr>
        </w:pPrChange>
      </w:pPr>
      <w:del w:id="151" w:author="Cole, George" w:date="2015-07-21T22:09:00Z">
        <w:r w:rsidRPr="00A85CC9" w:rsidDel="007F4521">
          <w:delText>Referrals</w:delText>
        </w:r>
      </w:del>
    </w:p>
    <w:p w14:paraId="75F5B931" w14:textId="1AC2ACEC" w:rsidR="00F139CF" w:rsidRPr="00F6449C" w:rsidDel="007F4521" w:rsidRDefault="00F139CF">
      <w:pPr>
        <w:pStyle w:val="BodyText"/>
        <w:rPr>
          <w:del w:id="152" w:author="Cole, George" w:date="2015-07-21T22:09:00Z"/>
          <w:b/>
          <w:bCs/>
        </w:rPr>
      </w:pPr>
      <w:del w:id="153" w:author="Cole, George" w:date="2015-07-21T22:09:00Z">
        <w:r w:rsidRPr="00F6449C" w:rsidDel="007F4521">
          <w:rPr>
            <w:b/>
            <w:bCs/>
          </w:rPr>
          <w:delText>Goals</w:delText>
        </w:r>
      </w:del>
    </w:p>
    <w:p w14:paraId="6ECE9278" w14:textId="2FDA4BCA" w:rsidR="00F139CF" w:rsidRPr="00F6449C" w:rsidDel="007F4521" w:rsidRDefault="00F139CF">
      <w:pPr>
        <w:pStyle w:val="BodyText"/>
        <w:rPr>
          <w:del w:id="154" w:author="Cole, George" w:date="2015-07-21T22:09:00Z"/>
        </w:rPr>
        <w:pPrChange w:id="155" w:author="Cole, George" w:date="2015-07-21T22:09:00Z">
          <w:pPr>
            <w:pStyle w:val="ListBullet2"/>
          </w:pPr>
        </w:pPrChange>
      </w:pPr>
      <w:del w:id="156" w:author="Cole, George" w:date="2015-07-21T22:09:00Z">
        <w:r w:rsidRPr="00F6449C" w:rsidDel="007F4521">
          <w:delText xml:space="preserve">Goals for the patient set by the provider as well as goals set by the patient. </w:delText>
        </w:r>
      </w:del>
    </w:p>
    <w:p w14:paraId="05D60799" w14:textId="0D12B0F1" w:rsidR="00F139CF" w:rsidRPr="00F6449C" w:rsidDel="007F4521" w:rsidRDefault="00F139CF">
      <w:pPr>
        <w:pStyle w:val="BodyText"/>
        <w:rPr>
          <w:del w:id="157" w:author="Cole, George" w:date="2015-07-21T22:09:00Z"/>
          <w:b/>
          <w:bCs/>
        </w:rPr>
      </w:pPr>
      <w:del w:id="158" w:author="Cole, George" w:date="2015-07-21T22:09:00Z">
        <w:r w:rsidRPr="00F6449C" w:rsidDel="007F4521">
          <w:rPr>
            <w:b/>
            <w:bCs/>
          </w:rPr>
          <w:delText>Diagnostic Results</w:delText>
        </w:r>
        <w:r w:rsidRPr="00F6449C" w:rsidDel="007F4521">
          <w:rPr>
            <w:b/>
            <w:bCs/>
          </w:rPr>
          <w:tab/>
        </w:r>
      </w:del>
    </w:p>
    <w:p w14:paraId="7EEE31C0" w14:textId="1877D1B8" w:rsidR="00F139CF" w:rsidRPr="00F6449C" w:rsidDel="007F4521" w:rsidRDefault="00F139CF">
      <w:pPr>
        <w:pStyle w:val="BodyText"/>
        <w:rPr>
          <w:del w:id="159" w:author="Cole, George" w:date="2015-07-21T22:09:00Z"/>
        </w:rPr>
        <w:pPrChange w:id="160" w:author="Cole, George" w:date="2015-07-21T22:09:00Z">
          <w:pPr>
            <w:pStyle w:val="ListBullet2"/>
          </w:pPr>
        </w:pPrChange>
      </w:pPr>
      <w:del w:id="161" w:author="Cole, George" w:date="2015-07-21T22:09:00Z">
        <w:r w:rsidRPr="00F6449C" w:rsidDel="007F4521">
          <w:delText xml:space="preserve">Results – e.g., lab results, diagnostic results, etc. </w:delText>
        </w:r>
      </w:del>
    </w:p>
    <w:p w14:paraId="12F7834C" w14:textId="1166F575" w:rsidR="00F139CF" w:rsidRPr="00F6449C" w:rsidDel="007F4521" w:rsidRDefault="00F139CF">
      <w:pPr>
        <w:pStyle w:val="BodyText"/>
        <w:rPr>
          <w:del w:id="162" w:author="Cole, George" w:date="2015-07-21T22:09:00Z"/>
          <w:b/>
          <w:bCs/>
        </w:rPr>
      </w:pPr>
      <w:del w:id="163" w:author="Cole, George" w:date="2015-07-21T22:09:00Z">
        <w:r w:rsidRPr="00F6449C" w:rsidDel="007F4521">
          <w:rPr>
            <w:b/>
            <w:bCs/>
          </w:rPr>
          <w:delText>Professional Services</w:delText>
        </w:r>
      </w:del>
    </w:p>
    <w:p w14:paraId="3C74A77E" w14:textId="58CDF70D" w:rsidR="00F139CF" w:rsidRPr="00F6449C" w:rsidDel="007F4521" w:rsidRDefault="00F139CF">
      <w:pPr>
        <w:pStyle w:val="BodyText"/>
        <w:rPr>
          <w:del w:id="164" w:author="Cole, George" w:date="2015-07-21T22:09:00Z"/>
        </w:rPr>
        <w:pPrChange w:id="165" w:author="Cole, George" w:date="2015-07-21T22:09:00Z">
          <w:pPr>
            <w:pStyle w:val="ListBullet2"/>
          </w:pPr>
        </w:pPrChange>
      </w:pPr>
      <w:del w:id="166" w:author="Cole, George" w:date="2015-07-21T22:09:00Z">
        <w:r w:rsidRPr="00F6449C" w:rsidDel="007F4521">
          <w:delText>Encounters – e.g., planned encounters, historical encounters, scheduled tests, etc.</w:delText>
        </w:r>
      </w:del>
    </w:p>
    <w:p w14:paraId="624A5F0B" w14:textId="3809C0E0" w:rsidR="00F139CF" w:rsidRPr="00F6449C" w:rsidDel="007F4521" w:rsidRDefault="00F139CF">
      <w:pPr>
        <w:pStyle w:val="BodyText"/>
        <w:rPr>
          <w:del w:id="167" w:author="Cole, George" w:date="2015-07-21T22:09:00Z"/>
        </w:rPr>
        <w:pPrChange w:id="168" w:author="Cole, George" w:date="2015-07-21T22:09:00Z">
          <w:pPr>
            <w:pStyle w:val="ListBullet2"/>
          </w:pPr>
        </w:pPrChange>
      </w:pPr>
      <w:del w:id="169" w:author="Cole, George" w:date="2015-07-21T22:09:00Z">
        <w:r w:rsidRPr="00F6449C" w:rsidDel="007F4521">
          <w:delText>Providers – e.g., care team members</w:delText>
        </w:r>
      </w:del>
    </w:p>
    <w:p w14:paraId="5A2D13C5" w14:textId="69392C69" w:rsidR="00F139CF" w:rsidRPr="00F6449C" w:rsidRDefault="00F139CF">
      <w:pPr>
        <w:pStyle w:val="BodyText"/>
      </w:pPr>
      <w:del w:id="170" w:author="Cole, George" w:date="2015-07-21T22:09:00Z">
        <w:r w:rsidRPr="00F6449C" w:rsidDel="007F4521">
          <w:delText xml:space="preserve">Part of the reconciling process includes identifying performers of the reconciliation process, and clinical data and sources used. </w:delText>
        </w:r>
      </w:del>
    </w:p>
    <w:p w14:paraId="0E5C4031" w14:textId="77777777" w:rsidR="00A85861" w:rsidRPr="00F6449C" w:rsidRDefault="00CF283F" w:rsidP="00D91815">
      <w:pPr>
        <w:pStyle w:val="Heading2"/>
        <w:numPr>
          <w:ilvl w:val="0"/>
          <w:numId w:val="0"/>
        </w:numPr>
        <w:rPr>
          <w:noProof w:val="0"/>
        </w:rPr>
      </w:pPr>
      <w:bookmarkStart w:id="171" w:name="_Toc425363600"/>
      <w:bookmarkEnd w:id="65"/>
      <w:r w:rsidRPr="00F6449C">
        <w:rPr>
          <w:noProof w:val="0"/>
        </w:rPr>
        <w:t xml:space="preserve">X.1 </w:t>
      </w:r>
      <w:r w:rsidR="00BA5DB8" w:rsidRPr="00F6449C">
        <w:rPr>
          <w:noProof w:val="0"/>
        </w:rPr>
        <w:t xml:space="preserve">RECON </w:t>
      </w:r>
      <w:r w:rsidRPr="00F6449C">
        <w:rPr>
          <w:noProof w:val="0"/>
        </w:rPr>
        <w:t>Actors</w:t>
      </w:r>
      <w:r w:rsidR="008608EF" w:rsidRPr="00F6449C">
        <w:rPr>
          <w:noProof w:val="0"/>
        </w:rPr>
        <w:t xml:space="preserve">, </w:t>
      </w:r>
      <w:r w:rsidRPr="00F6449C">
        <w:rPr>
          <w:noProof w:val="0"/>
        </w:rPr>
        <w:t>Transactions</w:t>
      </w:r>
      <w:bookmarkEnd w:id="46"/>
      <w:bookmarkEnd w:id="47"/>
      <w:bookmarkEnd w:id="48"/>
      <w:bookmarkEnd w:id="49"/>
      <w:bookmarkEnd w:id="50"/>
      <w:bookmarkEnd w:id="51"/>
      <w:bookmarkEnd w:id="52"/>
      <w:bookmarkEnd w:id="53"/>
      <w:r w:rsidR="005C3070" w:rsidRPr="00F6449C">
        <w:rPr>
          <w:noProof w:val="0"/>
        </w:rPr>
        <w:t xml:space="preserve">, </w:t>
      </w:r>
      <w:r w:rsidR="008608EF" w:rsidRPr="00F6449C">
        <w:rPr>
          <w:noProof w:val="0"/>
        </w:rPr>
        <w:t>and Content Modules</w:t>
      </w:r>
      <w:bookmarkStart w:id="172" w:name="_Toc473170359"/>
      <w:bookmarkStart w:id="173" w:name="_Toc504625756"/>
      <w:bookmarkStart w:id="174" w:name="_Toc530206509"/>
      <w:bookmarkStart w:id="175" w:name="_Toc1388429"/>
      <w:bookmarkStart w:id="176" w:name="_Toc1388583"/>
      <w:bookmarkStart w:id="177" w:name="_Toc1456610"/>
      <w:bookmarkStart w:id="178" w:name="_Toc37034635"/>
      <w:bookmarkStart w:id="179" w:name="_Toc38846113"/>
      <w:bookmarkEnd w:id="66"/>
      <w:bookmarkEnd w:id="171"/>
    </w:p>
    <w:p w14:paraId="04174031" w14:textId="60B5CFE9" w:rsidR="00304BD7" w:rsidRPr="00F6449C" w:rsidRDefault="00304BD7" w:rsidP="00304BD7">
      <w:pPr>
        <w:pStyle w:val="BodyText"/>
      </w:pPr>
      <w:r w:rsidRPr="00F6449C">
        <w:t xml:space="preserve">This section defines the actors, transactions, and/or content modules in this profile. General definitions of actors are given in the Technical Frameworks General Introduction Appendix A at </w:t>
      </w:r>
      <w:hyperlink r:id="rId24" w:history="1">
        <w:r w:rsidRPr="00F6449C">
          <w:rPr>
            <w:rStyle w:val="Hyperlink"/>
          </w:rPr>
          <w:t>http://www.ihe.net/Technical_Frameworks</w:t>
        </w:r>
      </w:hyperlink>
      <w:r w:rsidRPr="00F6449C">
        <w:rPr>
          <w:rStyle w:val="Hyperlink"/>
        </w:rPr>
        <w:t xml:space="preserve"> </w:t>
      </w:r>
      <w:r w:rsidRPr="00F6449C">
        <w:t>.</w:t>
      </w:r>
    </w:p>
    <w:p w14:paraId="0B06479C" w14:textId="77777777" w:rsidR="00304BD7" w:rsidRPr="00F6449C" w:rsidRDefault="00304BD7" w:rsidP="00304BD7">
      <w:pPr>
        <w:pStyle w:val="BodyText"/>
      </w:pPr>
      <w:r w:rsidRPr="00F6449C">
        <w:t xml:space="preserve">Figure X.1-1 shows the actors involved in the Reconciliation Integration Profile and the relevant transactions between them. </w:t>
      </w:r>
    </w:p>
    <w:p w14:paraId="0AF5DACE" w14:textId="77777777" w:rsidR="007C295A" w:rsidRPr="00F6449C" w:rsidRDefault="007C295A" w:rsidP="007C295A">
      <w:pPr>
        <w:pStyle w:val="BodyText"/>
      </w:pPr>
      <w:r w:rsidRPr="00F6449C">
        <w:t xml:space="preserve"> </w:t>
      </w:r>
    </w:p>
    <w:p w14:paraId="14D7CDFB" w14:textId="77777777" w:rsidR="00784E3E" w:rsidRPr="00F6449C" w:rsidRDefault="007C295A" w:rsidP="00853BAA">
      <w:pPr>
        <w:pStyle w:val="BodyText"/>
        <w:jc w:val="center"/>
      </w:pPr>
      <w:r w:rsidRPr="00F6449C">
        <w:rPr>
          <w:noProof/>
        </w:rPr>
        <w:lastRenderedPageBreak/>
        <mc:AlternateContent>
          <mc:Choice Requires="wpc">
            <w:drawing>
              <wp:inline distT="0" distB="0" distL="0" distR="0" wp14:anchorId="727DAB6A" wp14:editId="5A25F831">
                <wp:extent cx="5486400" cy="2647784"/>
                <wp:effectExtent l="0" t="0" r="0" b="19685"/>
                <wp:docPr id="12" name="Canvas 1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 name="Elbow Connector 1"/>
                        <wps:cNvCnPr>
                          <a:stCxn id="10" idx="3"/>
                          <a:endCxn id="5" idx="1"/>
                        </wps:cNvCnPr>
                        <wps:spPr>
                          <a:xfrm>
                            <a:off x="2472757" y="619597"/>
                            <a:ext cx="1503010" cy="441"/>
                          </a:xfrm>
                          <a:prstGeom prst="bentConnector3">
                            <a:avLst>
                              <a:gd name="adj1" fmla="val 50000"/>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 name="Cloud 3"/>
                        <wps:cNvSpPr/>
                        <wps:spPr>
                          <a:xfrm>
                            <a:off x="2668703" y="365430"/>
                            <a:ext cx="1012754" cy="564542"/>
                          </a:xfrm>
                          <a:prstGeom prst="cloud">
                            <a:avLst/>
                          </a:prstGeom>
                          <a:ln w="635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ectangle 4"/>
                        <wps:cNvSpPr/>
                        <wps:spPr>
                          <a:xfrm>
                            <a:off x="151086" y="341453"/>
                            <a:ext cx="1160891" cy="556591"/>
                          </a:xfrm>
                          <a:prstGeom prst="rect">
                            <a:avLst/>
                          </a:prstGeom>
                          <a:ln w="6350"/>
                        </wps:spPr>
                        <wps:style>
                          <a:lnRef idx="2">
                            <a:schemeClr val="dk1"/>
                          </a:lnRef>
                          <a:fillRef idx="1">
                            <a:schemeClr val="lt1"/>
                          </a:fillRef>
                          <a:effectRef idx="0">
                            <a:schemeClr val="dk1"/>
                          </a:effectRef>
                          <a:fontRef idx="minor">
                            <a:schemeClr val="dk1"/>
                          </a:fontRef>
                        </wps:style>
                        <wps:txbx>
                          <w:txbxContent>
                            <w:p w14:paraId="44FD2C26" w14:textId="77777777" w:rsidR="006756E3" w:rsidRPr="00802E31" w:rsidRDefault="006756E3" w:rsidP="007C295A">
                              <w:pPr>
                                <w:jc w:val="center"/>
                                <w:rPr>
                                  <w:szCs w:val="24"/>
                                </w:rPr>
                              </w:pPr>
                              <w:r w:rsidRPr="00802E31">
                                <w:rPr>
                                  <w:szCs w:val="24"/>
                                </w:rPr>
                                <w:t>Reconciliation</w:t>
                              </w:r>
                              <w:r w:rsidRPr="00802E31">
                                <w:rPr>
                                  <w:szCs w:val="24"/>
                                </w:rPr>
                                <w:br/>
                                <w:t>Agent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tangle 5"/>
                        <wps:cNvSpPr/>
                        <wps:spPr>
                          <a:xfrm>
                            <a:off x="3975767" y="341908"/>
                            <a:ext cx="1160780" cy="556260"/>
                          </a:xfrm>
                          <a:prstGeom prst="rect">
                            <a:avLst/>
                          </a:prstGeom>
                          <a:ln w="6350"/>
                        </wps:spPr>
                        <wps:style>
                          <a:lnRef idx="2">
                            <a:schemeClr val="dk1"/>
                          </a:lnRef>
                          <a:fillRef idx="1">
                            <a:schemeClr val="lt1"/>
                          </a:fillRef>
                          <a:effectRef idx="0">
                            <a:schemeClr val="dk1"/>
                          </a:effectRef>
                          <a:fontRef idx="minor">
                            <a:schemeClr val="dk1"/>
                          </a:fontRef>
                        </wps:style>
                        <wps:txbx>
                          <w:txbxContent>
                            <w:p w14:paraId="1B2EE673" w14:textId="77777777" w:rsidR="006756E3" w:rsidRPr="00802E31" w:rsidRDefault="006756E3" w:rsidP="007C295A">
                              <w:pPr>
                                <w:pStyle w:val="NormalWeb"/>
                                <w:spacing w:before="0" w:after="200" w:line="276" w:lineRule="auto"/>
                                <w:jc w:val="center"/>
                              </w:pPr>
                              <w:r w:rsidRPr="00802E31">
                                <w:rPr>
                                  <w:rFonts w:eastAsia="Calibri"/>
                                </w:rPr>
                                <w:t>Content Consumer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 name="Rectangle 6"/>
                        <wps:cNvSpPr/>
                        <wps:spPr>
                          <a:xfrm>
                            <a:off x="151293" y="2091524"/>
                            <a:ext cx="1160780" cy="556260"/>
                          </a:xfrm>
                          <a:prstGeom prst="rect">
                            <a:avLst/>
                          </a:prstGeom>
                          <a:ln w="6350"/>
                        </wps:spPr>
                        <wps:style>
                          <a:lnRef idx="2">
                            <a:schemeClr val="dk1"/>
                          </a:lnRef>
                          <a:fillRef idx="1">
                            <a:schemeClr val="lt1"/>
                          </a:fillRef>
                          <a:effectRef idx="0">
                            <a:schemeClr val="dk1"/>
                          </a:effectRef>
                          <a:fontRef idx="minor">
                            <a:schemeClr val="dk1"/>
                          </a:fontRef>
                        </wps:style>
                        <wps:txbx>
                          <w:txbxContent>
                            <w:p w14:paraId="7B49F32A" w14:textId="77777777" w:rsidR="006756E3" w:rsidRPr="00802E31" w:rsidRDefault="006756E3" w:rsidP="007C295A">
                              <w:pPr>
                                <w:pStyle w:val="NormalWeb"/>
                                <w:spacing w:before="0" w:after="200" w:line="276" w:lineRule="auto"/>
                                <w:jc w:val="center"/>
                              </w:pPr>
                              <w:r w:rsidRPr="00802E31">
                                <w:rPr>
                                  <w:rFonts w:eastAsia="Calibri"/>
                                </w:rPr>
                                <w:t>Clinical Data Consumer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 name="Elbow Connector 7"/>
                        <wps:cNvCnPr>
                          <a:stCxn id="6" idx="0"/>
                          <a:endCxn id="11" idx="2"/>
                        </wps:cNvCnPr>
                        <wps:spPr>
                          <a:xfrm rot="16200000" flipV="1">
                            <a:off x="412589" y="1772429"/>
                            <a:ext cx="637982" cy="207"/>
                          </a:xfrm>
                          <a:prstGeom prst="bentConnector3">
                            <a:avLst>
                              <a:gd name="adj1" fmla="val 50000"/>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8" name="Text Box 8"/>
                        <wps:cNvSpPr txBox="1"/>
                        <wps:spPr>
                          <a:xfrm>
                            <a:off x="2472757" y="389317"/>
                            <a:ext cx="1544240" cy="69183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1A54003" w14:textId="77777777" w:rsidR="006756E3" w:rsidRPr="00802E31" w:rsidRDefault="006756E3" w:rsidP="007C295A">
                              <w:pPr>
                                <w:pStyle w:val="NormalWeb"/>
                                <w:spacing w:before="0" w:after="200" w:line="276" w:lineRule="auto"/>
                                <w:jc w:val="center"/>
                                <w:rPr>
                                  <w:rFonts w:eastAsia="Calibri"/>
                                </w:rPr>
                              </w:pPr>
                              <w:r w:rsidRPr="00802E31">
                                <w:rPr>
                                  <w:rFonts w:eastAsia="Calibri"/>
                                </w:rPr>
                                <w:t xml:space="preserve">[PCC-1] </w:t>
                              </w:r>
                              <w:r>
                                <w:rPr>
                                  <w:rFonts w:eastAsia="Calibri"/>
                                </w:rPr>
                                <w:br/>
                              </w:r>
                              <w:r w:rsidRPr="00A4423B">
                                <w:rPr>
                                  <w:rFonts w:eastAsia="Calibri"/>
                                  <w:sz w:val="20"/>
                                  <w:szCs w:val="20"/>
                                </w:rPr>
                                <w:t>Document Sharing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 name="Text Box 8"/>
                        <wps:cNvSpPr txBox="1"/>
                        <wps:spPr>
                          <a:xfrm>
                            <a:off x="1084413" y="1509615"/>
                            <a:ext cx="2308648" cy="72875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FA0626C" w14:textId="77777777" w:rsidR="006756E3" w:rsidRDefault="006756E3" w:rsidP="00304BD7">
                              <w:pPr>
                                <w:pStyle w:val="NormalWeb"/>
                                <w:spacing w:before="0" w:after="200" w:line="276" w:lineRule="auto"/>
                                <w:rPr>
                                  <w:rFonts w:eastAsia="Calibri"/>
                                </w:rPr>
                              </w:pPr>
                              <w:r w:rsidRPr="00802E31">
                                <w:rPr>
                                  <w:rFonts w:eastAsia="Calibri"/>
                                </w:rPr>
                                <w:t xml:space="preserve">[PCC-2] </w:t>
                              </w:r>
                              <w:r w:rsidRPr="008F50EC">
                                <w:rPr>
                                  <w:rFonts w:eastAsia="Calibri"/>
                                  <w:i/>
                                </w:rPr>
                                <w:t>Query for Existing</w:t>
                              </w:r>
                              <w:r w:rsidRPr="00802E31">
                                <w:rPr>
                                  <w:rFonts w:eastAsia="Calibri"/>
                                </w:rPr>
                                <w:t xml:space="preserve"> Data</w:t>
                              </w:r>
                            </w:p>
                            <w:p w14:paraId="76ECB2F5" w14:textId="757CF2F9" w:rsidR="006756E3" w:rsidRDefault="006756E3" w:rsidP="00304BD7">
                              <w:pPr>
                                <w:pStyle w:val="NormalWeb"/>
                                <w:spacing w:before="0" w:after="200" w:line="276" w:lineRule="auto"/>
                                <w:rPr>
                                  <w:rFonts w:eastAsia="Calibri"/>
                                </w:rPr>
                              </w:pPr>
                              <w:r>
                                <w:rPr>
                                  <w:rFonts w:eastAsia="Calibri"/>
                                </w:rPr>
                                <w:t>[PCC-</w:t>
                              </w:r>
                              <w:del w:id="180" w:author="Cole, George" w:date="2015-07-21T19:17:00Z">
                                <w:r w:rsidDel="003F58F6">
                                  <w:rPr>
                                    <w:rFonts w:eastAsia="Calibri"/>
                                  </w:rPr>
                                  <w:delText>x</w:delText>
                                </w:r>
                              </w:del>
                              <w:ins w:id="181" w:author="Cole, George" w:date="2015-07-22T20:57:00Z">
                                <w:r w:rsidR="00000CCC">
                                  <w:rPr>
                                    <w:rFonts w:eastAsia="Calibri"/>
                                  </w:rPr>
                                  <w:t>16</w:t>
                                </w:r>
                              </w:ins>
                              <w:r>
                                <w:rPr>
                                  <w:rFonts w:eastAsia="Calibri"/>
                                </w:rPr>
                                <w:t>] Share List</w:t>
                              </w:r>
                            </w:p>
                            <w:p w14:paraId="719A463B" w14:textId="77777777" w:rsidR="006756E3" w:rsidRDefault="006756E3" w:rsidP="007C295A">
                              <w:pPr>
                                <w:pStyle w:val="NormalWeb"/>
                                <w:spacing w:before="0" w:after="200" w:line="276" w:lineRule="auto"/>
                                <w:jc w:val="center"/>
                                <w:rPr>
                                  <w:rFonts w:eastAsia="Calibri"/>
                                </w:rPr>
                              </w:pPr>
                            </w:p>
                            <w:p w14:paraId="46852E8F" w14:textId="77777777" w:rsidR="006756E3" w:rsidRPr="00802E31" w:rsidRDefault="006756E3" w:rsidP="007C295A">
                              <w:pPr>
                                <w:pStyle w:val="NormalWeb"/>
                                <w:spacing w:before="0" w:after="200" w:line="276" w:lineRule="auto"/>
                                <w:jc w:val="cente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0" name="Rectangle 10"/>
                        <wps:cNvSpPr/>
                        <wps:spPr>
                          <a:xfrm>
                            <a:off x="1311977" y="341467"/>
                            <a:ext cx="1160780" cy="556260"/>
                          </a:xfrm>
                          <a:prstGeom prst="rect">
                            <a:avLst/>
                          </a:prstGeom>
                          <a:ln w="6350"/>
                        </wps:spPr>
                        <wps:style>
                          <a:lnRef idx="2">
                            <a:schemeClr val="dk1"/>
                          </a:lnRef>
                          <a:fillRef idx="1">
                            <a:schemeClr val="lt1"/>
                          </a:fillRef>
                          <a:effectRef idx="0">
                            <a:schemeClr val="dk1"/>
                          </a:effectRef>
                          <a:fontRef idx="minor">
                            <a:schemeClr val="dk1"/>
                          </a:fontRef>
                        </wps:style>
                        <wps:txbx>
                          <w:txbxContent>
                            <w:p w14:paraId="0FCA0A67" w14:textId="77777777" w:rsidR="006756E3" w:rsidRPr="00802E31" w:rsidRDefault="006756E3" w:rsidP="007C295A">
                              <w:pPr>
                                <w:pStyle w:val="NormalWeb"/>
                                <w:spacing w:before="0" w:after="200" w:line="276" w:lineRule="auto"/>
                                <w:jc w:val="center"/>
                              </w:pPr>
                              <w:r w:rsidRPr="00802E31">
                                <w:rPr>
                                  <w:rFonts w:eastAsia="Calibri"/>
                                </w:rPr>
                                <w:t>Content</w:t>
                              </w:r>
                              <w:r w:rsidRPr="00802E31">
                                <w:rPr>
                                  <w:rFonts w:eastAsia="Calibri"/>
                                </w:rPr>
                                <w:br/>
                                <w:t>Creator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 name="Rectangle 11"/>
                        <wps:cNvSpPr/>
                        <wps:spPr>
                          <a:xfrm>
                            <a:off x="151086" y="897917"/>
                            <a:ext cx="1160780" cy="555625"/>
                          </a:xfrm>
                          <a:prstGeom prst="rect">
                            <a:avLst/>
                          </a:prstGeom>
                          <a:ln w="6350"/>
                        </wps:spPr>
                        <wps:style>
                          <a:lnRef idx="2">
                            <a:schemeClr val="dk1"/>
                          </a:lnRef>
                          <a:fillRef idx="1">
                            <a:schemeClr val="lt1"/>
                          </a:fillRef>
                          <a:effectRef idx="0">
                            <a:schemeClr val="dk1"/>
                          </a:effectRef>
                          <a:fontRef idx="minor">
                            <a:schemeClr val="dk1"/>
                          </a:fontRef>
                        </wps:style>
                        <wps:txbx>
                          <w:txbxContent>
                            <w:p w14:paraId="29D5B011" w14:textId="77777777" w:rsidR="006756E3" w:rsidRPr="00802E31" w:rsidRDefault="006756E3" w:rsidP="007C295A">
                              <w:pPr>
                                <w:pStyle w:val="NormalWeb"/>
                                <w:spacing w:before="0" w:after="200" w:line="276" w:lineRule="auto"/>
                                <w:jc w:val="center"/>
                              </w:pPr>
                              <w:r w:rsidRPr="00802E31">
                                <w:rPr>
                                  <w:rFonts w:eastAsia="Calibri"/>
                                </w:rPr>
                                <w:t>Clinical Data Source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727DAB6A" id="Canvas 12" o:spid="_x0000_s1026" editas="canvas" style="width:6in;height:208.5pt;mso-position-horizontal-relative:char;mso-position-vertical-relative:line" coordsize="54864,264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26473;visibility:visible;mso-wrap-style:square">
                  <v:fill o:detectmouseclick="t"/>
                  <v:path o:connecttype="none"/>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1" o:spid="_x0000_s1028" type="#_x0000_t34" style="position:absolute;left:24727;top:6195;width:15030;height:5;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OgVPL8AAADaAAAADwAAAGRycy9kb3ducmV2LnhtbERP22oCMRB9L/gPYQTfatYWpN0apZQK&#10;LYhQ7QcMm+nu0mSybqZx7dcbQfBpOJzrLFaDdypRH9vABmbTAhRxFWzLtYHv/fr+CVQUZIsuMBk4&#10;UYTVcnS3wNKGI39R2kmtcgjHEg00Il2pdawa8hinoSPO3E/oPUqGfa1tj8cc7p1+KIq59thybmiw&#10;o7eGqt/dnzcg239Xu/dD/Bw2a3yUZ51sSsZMxsPrCyihQW7iq/vD5vlweeVy9fIM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qOgVPL8AAADaAAAADwAAAAAAAAAAAAAAAACh&#10;AgAAZHJzL2Rvd25yZXYueG1sUEsFBgAAAAAEAAQA+QAAAI0DAAAAAA==&#10;" strokecolor="black [3213]">
                  <v:stroke endarrow="open"/>
                </v:shape>
                <v:shape id="Cloud 3" o:spid="_x0000_s1029" style="position:absolute;left:26687;top:3654;width:10127;height:5645;visibility:visible;mso-wrap-style:square;v-text-anchor:middle" coordsize="43200,432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GzxP8QA&#10;AADaAAAADwAAAGRycy9kb3ducmV2LnhtbESPQWvCQBSE7wX/w/KE3upGCyLRTSiCtL21UVp6e2Sf&#10;SWr2bdzdmuivdwWhx2FmvmFW+WBacSLnG8sKppMEBHFpdcOVgt1287QA4QOyxtYyKTiThzwbPaww&#10;1bbnTzoVoRIRwj5FBXUIXSqlL2sy6Ce2I47e3jqDIUpXSe2wj3DTylmSzKXBhuNCjR2tayoPxZ9R&#10;4N6/jjv/c6gu3/3HpSxem187Oyv1OB5eliACDeE/fG+/aQXPcLsSb4DMr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Rs8T/EAAAA2gAAAA8AAAAAAAAAAAAAAAAAmAIAAGRycy9k&#10;b3ducmV2LnhtbFBLBQYAAAAABAAEAPUAAACJAwAAAAA=&#1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white [3201]" strokecolor="black [3200]" strokeweight=".5pt">
                  <v:path arrowok="t" o:connecttype="custom" o:connectlocs="110020,342084;50638,331668;162416,456064;136440,461043;386300,510832;370640,488094;675802,454130;669543,479077;800099,299965;876314,393219;979886,200648;945940,235618;898444,70908;900226,87426;681687,51645;699082,30579;519060,61681;527476,43517;328207,67850;358684,85465;96751,206332;91429,187789" o:connectangles="0,0,0,0,0,0,0,0,0,0,0,0,0,0,0,0,0,0,0,0,0,0"/>
                </v:shape>
                <v:rect id="Rectangle 4" o:spid="_x0000_s1030" style="position:absolute;left:1510;top:3414;width:11609;height:556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KvQEcIA&#10;AADaAAAADwAAAGRycy9kb3ducmV2LnhtbESPQYvCMBSE7wv+h/AEb2uqSJFqFJEqInvR3Yu3R/Ns&#10;i81LbVKt/vqNIHgcZuYbZr7sTCVu1LjSsoLRMAJBnFldcq7g73fzPQXhPLLGyjIpeJCD5aL3NcdE&#10;2zsf6Hb0uQgQdgkqKLyvEyldVpBBN7Q1cfDOtjHog2xyqRu8B7ip5DiKYmmw5LBQYE3rgrLLsTUK&#10;xu0+rXam3cc/01ObPtN4sj1dlRr0u9UMhKfOf8Lv9k4rmMDrSrgBcvE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Aq9ARwgAAANoAAAAPAAAAAAAAAAAAAAAAAJgCAABkcnMvZG93&#10;bnJldi54bWxQSwUGAAAAAAQABAD1AAAAhwMAAAAA&#10;" fillcolor="white [3201]" strokecolor="black [3200]" strokeweight=".5pt">
                  <v:textbox>
                    <w:txbxContent>
                      <w:p w14:paraId="44FD2C26" w14:textId="77777777" w:rsidR="006756E3" w:rsidRPr="00802E31" w:rsidRDefault="006756E3" w:rsidP="007C295A">
                        <w:pPr>
                          <w:jc w:val="center"/>
                          <w:rPr>
                            <w:szCs w:val="24"/>
                          </w:rPr>
                        </w:pPr>
                        <w:r w:rsidRPr="00802E31">
                          <w:rPr>
                            <w:szCs w:val="24"/>
                          </w:rPr>
                          <w:t>Reconciliation</w:t>
                        </w:r>
                        <w:r w:rsidRPr="00802E31">
                          <w:rPr>
                            <w:szCs w:val="24"/>
                          </w:rPr>
                          <w:br/>
                          <w:t>Agent</w:t>
                        </w:r>
                      </w:p>
                    </w:txbxContent>
                  </v:textbox>
                </v:rect>
                <v:rect id="Rectangle 5" o:spid="_x0000_s1031" style="position:absolute;left:39757;top:3419;width:11608;height:55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1isMA&#10;AADaAAAADwAAAGRycy9kb3ducmV2LnhtbESPQYvCMBSE7wv+h/AEb2uquEWqUUSqiOxl1Yu3R/Ns&#10;i81LbVKt/vrNwoLHYWa+YebLzlTiTo0rLSsYDSMQxJnVJecKTsfN5xSE88gaK8uk4EkOlovexxwT&#10;bR/8Q/eDz0WAsEtQQeF9nUjpsoIMuqGtiYN3sY1BH2STS93gI8BNJcdRFEuDJYeFAmtaF5RdD61R&#10;MG73abUz7T7+np7b9JXGk+35ptSg361mIDx1/h3+b++0gi/4uxJugFz8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d1isMAAADaAAAADwAAAAAAAAAAAAAAAACYAgAAZHJzL2Rv&#10;d25yZXYueG1sUEsFBgAAAAAEAAQA9QAAAIgDAAAAAA==&#10;" fillcolor="white [3201]" strokecolor="black [3200]" strokeweight=".5pt">
                  <v:textbox>
                    <w:txbxContent>
                      <w:p w14:paraId="1B2EE673" w14:textId="77777777" w:rsidR="006756E3" w:rsidRPr="00802E31" w:rsidRDefault="006756E3" w:rsidP="007C295A">
                        <w:pPr>
                          <w:pStyle w:val="NormalWeb"/>
                          <w:spacing w:before="0" w:after="200" w:line="276" w:lineRule="auto"/>
                          <w:jc w:val="center"/>
                        </w:pPr>
                        <w:r w:rsidRPr="00802E31">
                          <w:rPr>
                            <w:rFonts w:eastAsia="Calibri"/>
                          </w:rPr>
                          <w:t>Content Consumer</w:t>
                        </w:r>
                      </w:p>
                    </w:txbxContent>
                  </v:textbox>
                </v:rect>
                <v:rect id="Rectangle 6" o:spid="_x0000_s1032" style="position:absolute;left:1512;top:20915;width:11608;height:55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zXr/cQA&#10;AADaAAAADwAAAGRycy9kb3ducmV2LnhtbESPQWvCQBSE7wX/w/KE3urGUIJEVxFJi4ReGr14e2Sf&#10;STD7NmY3Me2v7xYKPQ4z8w2z2U2mFSP1rrGsYLmIQBCXVjdcKTif3l5WIJxH1thaJgVf5GC3nT1t&#10;MNX2wZ80Fr4SAcIuRQW1910qpStrMugWtiMO3tX2Bn2QfSV1j48AN62MoyiRBhsOCzV2dKipvBWD&#10;URAPedYezZAnH6vLkH1nyev75a7U83zar0F4mvx/+K991AoS+L0SboDc/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816/3EAAAA2gAAAA8AAAAAAAAAAAAAAAAAmAIAAGRycy9k&#10;b3ducmV2LnhtbFBLBQYAAAAABAAEAPUAAACJAwAAAAA=&#10;" fillcolor="white [3201]" strokecolor="black [3200]" strokeweight=".5pt">
                  <v:textbox>
                    <w:txbxContent>
                      <w:p w14:paraId="7B49F32A" w14:textId="77777777" w:rsidR="006756E3" w:rsidRPr="00802E31" w:rsidRDefault="006756E3" w:rsidP="007C295A">
                        <w:pPr>
                          <w:pStyle w:val="NormalWeb"/>
                          <w:spacing w:before="0" w:after="200" w:line="276" w:lineRule="auto"/>
                          <w:jc w:val="center"/>
                        </w:pPr>
                        <w:r w:rsidRPr="00802E31">
                          <w:rPr>
                            <w:rFonts w:eastAsia="Calibri"/>
                          </w:rPr>
                          <w:t>Clinical Data Consumer</w:t>
                        </w:r>
                      </w:p>
                    </w:txbxContent>
                  </v:textbox>
                </v:rect>
                <v:shape id="Elbow Connector 7" o:spid="_x0000_s1033" type="#_x0000_t34" style="position:absolute;left:4125;top:17724;width:6380;height:2;rotation:9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cLowMIAAADaAAAADwAAAGRycy9kb3ducmV2LnhtbESP3YrCMBSE74V9h3CEvRFNd8WuVqOI&#10;sKBXutUHODSnP9iclCZq16c3guDlMDPfMItVZ2pxpdZVlhV8jSIQxJnVFRcKTsff4RSE88gaa8uk&#10;4J8crJYfvQUm2t74j66pL0SAsEtQQel9k0jpspIMupFtiIOX29agD7ItpG7xFuCmlt9RFEuDFYeF&#10;EhvalJSd04tRcBxEOx7nk/2eBylPN3k8ux9ipT773XoOwlPn3+FXe6sV/MDzSrgBcvk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cLowMIAAADaAAAADwAAAAAAAAAAAAAA&#10;AAChAgAAZHJzL2Rvd25yZXYueG1sUEsFBgAAAAAEAAQA+QAAAJADAAAAAA==&#10;" strokecolor="black [3213]">
                  <v:stroke endarrow="open"/>
                </v:shape>
                <v:shapetype id="_x0000_t202" coordsize="21600,21600" o:spt="202" path="m,l,21600r21600,l21600,xe">
                  <v:stroke joinstyle="miter"/>
                  <v:path gradientshapeok="t" o:connecttype="rect"/>
                </v:shapetype>
                <v:shape id="Text Box 8" o:spid="_x0000_s1034" type="#_x0000_t202" style="position:absolute;left:24727;top:3893;width:15442;height:69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2NM0cEA&#10;AADaAAAADwAAAGRycy9kb3ducmV2LnhtbERPTWvCQBC9C/6HZYTedGOgRVLXEAJBkXpQc+ltmh2T&#10;0OxszK6a+uu7h0KPj/e9TkfTiTsNrrWsYLmIQBBXVrdcKyjPxXwFwnlkjZ1lUvBDDtLNdLLGRNsH&#10;H+l+8rUIIewSVNB43ydSuqohg25he+LAXexg0Ac41FIP+AjhppNxFL1Jgy2HhgZ7yhuqvk83o2Cf&#10;Fwc8fsVm9ezy7ccl66/l56tSL7MxewfhafT/4j/3TisIW8OVcAPk5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tjTNHBAAAA2gAAAA8AAAAAAAAAAAAAAAAAmAIAAGRycy9kb3du&#10;cmV2LnhtbFBLBQYAAAAABAAEAPUAAACGAwAAAAA=&#10;" filled="f" stroked="f" strokeweight=".5pt">
                  <v:textbox>
                    <w:txbxContent>
                      <w:p w14:paraId="01A54003" w14:textId="77777777" w:rsidR="006756E3" w:rsidRPr="00802E31" w:rsidRDefault="006756E3" w:rsidP="007C295A">
                        <w:pPr>
                          <w:pStyle w:val="NormalWeb"/>
                          <w:spacing w:before="0" w:after="200" w:line="276" w:lineRule="auto"/>
                          <w:jc w:val="center"/>
                          <w:rPr>
                            <w:rFonts w:eastAsia="Calibri"/>
                          </w:rPr>
                        </w:pPr>
                        <w:r w:rsidRPr="00802E31">
                          <w:rPr>
                            <w:rFonts w:eastAsia="Calibri"/>
                          </w:rPr>
                          <w:t xml:space="preserve">[PCC-1] </w:t>
                        </w:r>
                        <w:r>
                          <w:rPr>
                            <w:rFonts w:eastAsia="Calibri"/>
                          </w:rPr>
                          <w:br/>
                        </w:r>
                        <w:r w:rsidRPr="00A4423B">
                          <w:rPr>
                            <w:rFonts w:eastAsia="Calibri"/>
                            <w:sz w:val="20"/>
                            <w:szCs w:val="20"/>
                          </w:rPr>
                          <w:t>Document Sharing</w:t>
                        </w:r>
                      </w:p>
                    </w:txbxContent>
                  </v:textbox>
                </v:shape>
                <v:shape id="Text Box 8" o:spid="_x0000_s1035" type="#_x0000_t202" style="position:absolute;left:10844;top:15096;width:23086;height:72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C/pSsMA&#10;AADaAAAADwAAAGRycy9kb3ducmV2LnhtbESPT4vCMBTE7wt+h/CEva2pgqLVKFKQlUUP/rl4ezbP&#10;tti81Car1U9vBMHjMDO/YSazxpTiSrUrLCvodiIQxKnVBWcK9rvFzxCE88gaS8uk4E4OZtPW1wRj&#10;bW+8oevWZyJA2MWoIPe+iqV0aU4GXcdWxME72dqgD7LOpK7xFuCmlL0oGkiDBYeFHCtKckrP23+j&#10;4C9ZrHFz7Jnho0x+V6d5ddkf+kp9t5v5GISnxn/C7/ZSKxjB60q4AXL6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C/pSsMAAADaAAAADwAAAAAAAAAAAAAAAACYAgAAZHJzL2Rv&#10;d25yZXYueG1sUEsFBgAAAAAEAAQA9QAAAIgDAAAAAA==&#10;" filled="f" stroked="f" strokeweight=".5pt">
                  <v:textbox>
                    <w:txbxContent>
                      <w:p w14:paraId="6FA0626C" w14:textId="77777777" w:rsidR="006756E3" w:rsidRDefault="006756E3" w:rsidP="00304BD7">
                        <w:pPr>
                          <w:pStyle w:val="NormalWeb"/>
                          <w:spacing w:before="0" w:after="200" w:line="276" w:lineRule="auto"/>
                          <w:rPr>
                            <w:rFonts w:eastAsia="Calibri"/>
                          </w:rPr>
                        </w:pPr>
                        <w:r w:rsidRPr="00802E31">
                          <w:rPr>
                            <w:rFonts w:eastAsia="Calibri"/>
                          </w:rPr>
                          <w:t xml:space="preserve">[PCC-2] </w:t>
                        </w:r>
                        <w:r w:rsidRPr="008F50EC">
                          <w:rPr>
                            <w:rFonts w:eastAsia="Calibri"/>
                            <w:i/>
                          </w:rPr>
                          <w:t>Query for Existing</w:t>
                        </w:r>
                        <w:r w:rsidRPr="00802E31">
                          <w:rPr>
                            <w:rFonts w:eastAsia="Calibri"/>
                          </w:rPr>
                          <w:t xml:space="preserve"> Data</w:t>
                        </w:r>
                      </w:p>
                      <w:p w14:paraId="76ECB2F5" w14:textId="757CF2F9" w:rsidR="006756E3" w:rsidRDefault="006756E3" w:rsidP="00304BD7">
                        <w:pPr>
                          <w:pStyle w:val="NormalWeb"/>
                          <w:spacing w:before="0" w:after="200" w:line="276" w:lineRule="auto"/>
                          <w:rPr>
                            <w:rFonts w:eastAsia="Calibri"/>
                          </w:rPr>
                        </w:pPr>
                        <w:r>
                          <w:rPr>
                            <w:rFonts w:eastAsia="Calibri"/>
                          </w:rPr>
                          <w:t>[PCC-</w:t>
                        </w:r>
                        <w:del w:id="182" w:author="Cole, George" w:date="2015-07-21T19:17:00Z">
                          <w:r w:rsidDel="003F58F6">
                            <w:rPr>
                              <w:rFonts w:eastAsia="Calibri"/>
                            </w:rPr>
                            <w:delText>x</w:delText>
                          </w:r>
                        </w:del>
                        <w:ins w:id="183" w:author="Cole, George" w:date="2015-07-22T20:57:00Z">
                          <w:r w:rsidR="00000CCC">
                            <w:rPr>
                              <w:rFonts w:eastAsia="Calibri"/>
                            </w:rPr>
                            <w:t>16</w:t>
                          </w:r>
                        </w:ins>
                        <w:r>
                          <w:rPr>
                            <w:rFonts w:eastAsia="Calibri"/>
                          </w:rPr>
                          <w:t>] Share List</w:t>
                        </w:r>
                      </w:p>
                      <w:p w14:paraId="719A463B" w14:textId="77777777" w:rsidR="006756E3" w:rsidRDefault="006756E3" w:rsidP="007C295A">
                        <w:pPr>
                          <w:pStyle w:val="NormalWeb"/>
                          <w:spacing w:before="0" w:after="200" w:line="276" w:lineRule="auto"/>
                          <w:jc w:val="center"/>
                          <w:rPr>
                            <w:rFonts w:eastAsia="Calibri"/>
                          </w:rPr>
                        </w:pPr>
                      </w:p>
                      <w:p w14:paraId="46852E8F" w14:textId="77777777" w:rsidR="006756E3" w:rsidRPr="00802E31" w:rsidRDefault="006756E3" w:rsidP="007C295A">
                        <w:pPr>
                          <w:pStyle w:val="NormalWeb"/>
                          <w:spacing w:before="0" w:after="200" w:line="276" w:lineRule="auto"/>
                          <w:jc w:val="center"/>
                        </w:pPr>
                      </w:p>
                    </w:txbxContent>
                  </v:textbox>
                </v:shape>
                <v:rect id="Rectangle 10" o:spid="_x0000_s1036" style="position:absolute;left:13119;top:3414;width:11608;height:55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zlhBMUA&#10;AADbAAAADwAAAGRycy9kb3ducmV2LnhtbESPT2vCQBDF70K/wzIFb7qplCCpq5SSFhEv/rl4G7LT&#10;JDQ7m2Y3Gv30zkHwNsN7895vFqvBNepMXag9G3ibJqCIC29rLg0cD9+TOagQkS02nsnAlQKsli+j&#10;BWbWX3hH530slYRwyNBAFWObaR2KihyGqW+JRfv1ncMoa1dq2+FFwl2jZ0mSaoc1S0OFLX1VVPzt&#10;e2dg1m/yZu36Tbqdn/r8lqfvP6d/Y8avw+cHqEhDfJof12sr+EIvv8gAenk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7OWEExQAAANsAAAAPAAAAAAAAAAAAAAAAAJgCAABkcnMv&#10;ZG93bnJldi54bWxQSwUGAAAAAAQABAD1AAAAigMAAAAA&#10;" fillcolor="white [3201]" strokecolor="black [3200]" strokeweight=".5pt">
                  <v:textbox>
                    <w:txbxContent>
                      <w:p w14:paraId="0FCA0A67" w14:textId="77777777" w:rsidR="006756E3" w:rsidRPr="00802E31" w:rsidRDefault="006756E3" w:rsidP="007C295A">
                        <w:pPr>
                          <w:pStyle w:val="NormalWeb"/>
                          <w:spacing w:before="0" w:after="200" w:line="276" w:lineRule="auto"/>
                          <w:jc w:val="center"/>
                        </w:pPr>
                        <w:r w:rsidRPr="00802E31">
                          <w:rPr>
                            <w:rFonts w:eastAsia="Calibri"/>
                          </w:rPr>
                          <w:t>Content</w:t>
                        </w:r>
                        <w:r w:rsidRPr="00802E31">
                          <w:rPr>
                            <w:rFonts w:eastAsia="Calibri"/>
                          </w:rPr>
                          <w:br/>
                          <w:t>Creator</w:t>
                        </w:r>
                      </w:p>
                    </w:txbxContent>
                  </v:textbox>
                </v:rect>
                <v:rect id="Rectangle 11" o:spid="_x0000_s1037" style="position:absolute;left:1510;top:8979;width:11608;height:555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HXEn8EA&#10;AADbAAAADwAAAGRycy9kb3ducmV2LnhtbERPS4vCMBC+L/gfwgje1lSRItUoIt1FZC8+Lt6GZmyL&#10;zaQ2qVZ//UYQvM3H95z5sjOVuFHjSssKRsMIBHFmdcm5guPh53sKwnlkjZVlUvAgB8tF72uOibZ3&#10;3tFt73MRQtglqKDwvk6kdFlBBt3Q1sSBO9vGoA+wyaVu8B7CTSXHURRLgyWHhgJrWheUXfatUTBu&#10;t2m1Me02/pue2vSZxpPf01WpQb9bzUB46vxH/HZvdJg/gtcv4QC5+A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R1xJ/BAAAA2wAAAA8AAAAAAAAAAAAAAAAAmAIAAGRycy9kb3du&#10;cmV2LnhtbFBLBQYAAAAABAAEAPUAAACGAwAAAAA=&#10;" fillcolor="white [3201]" strokecolor="black [3200]" strokeweight=".5pt">
                  <v:textbox>
                    <w:txbxContent>
                      <w:p w14:paraId="29D5B011" w14:textId="77777777" w:rsidR="006756E3" w:rsidRPr="00802E31" w:rsidRDefault="006756E3" w:rsidP="007C295A">
                        <w:pPr>
                          <w:pStyle w:val="NormalWeb"/>
                          <w:spacing w:before="0" w:after="200" w:line="276" w:lineRule="auto"/>
                          <w:jc w:val="center"/>
                        </w:pPr>
                        <w:r w:rsidRPr="00802E31">
                          <w:rPr>
                            <w:rFonts w:eastAsia="Calibri"/>
                          </w:rPr>
                          <w:t>Clinical Data Source</w:t>
                        </w:r>
                      </w:p>
                    </w:txbxContent>
                  </v:textbox>
                </v:rect>
                <w10:anchorlock/>
              </v:group>
            </w:pict>
          </mc:Fallback>
        </mc:AlternateContent>
      </w:r>
    </w:p>
    <w:p w14:paraId="3605D20D" w14:textId="77777777" w:rsidR="00853BAA" w:rsidRPr="00F6449C" w:rsidRDefault="00853BAA" w:rsidP="00853BAA">
      <w:pPr>
        <w:pStyle w:val="BodyText"/>
      </w:pPr>
    </w:p>
    <w:p w14:paraId="18581B96" w14:textId="77777777" w:rsidR="00CF283F" w:rsidRPr="00F6449C" w:rsidRDefault="00CF283F">
      <w:pPr>
        <w:pStyle w:val="FigureTitle"/>
      </w:pPr>
      <w:r w:rsidRPr="00F6449C">
        <w:t>Figure X.1-1</w:t>
      </w:r>
      <w:r w:rsidR="00701B3A" w:rsidRPr="00F6449C">
        <w:t xml:space="preserve">: </w:t>
      </w:r>
      <w:r w:rsidR="006B385C" w:rsidRPr="00F6449C">
        <w:t>Reconciliation</w:t>
      </w:r>
      <w:r w:rsidR="00BA5DB8" w:rsidRPr="00F6449C">
        <w:t xml:space="preserve"> </w:t>
      </w:r>
      <w:r w:rsidRPr="00F6449C">
        <w:t>Actor Diagram</w:t>
      </w:r>
    </w:p>
    <w:p w14:paraId="0726FB53" w14:textId="77777777" w:rsidR="000D2487" w:rsidRPr="00F6449C" w:rsidRDefault="000D2487">
      <w:pPr>
        <w:pStyle w:val="BodyText"/>
      </w:pPr>
    </w:p>
    <w:p w14:paraId="7D844A9B" w14:textId="77777777" w:rsidR="00304BD7" w:rsidRPr="00F6449C" w:rsidRDefault="00304BD7" w:rsidP="00304BD7">
      <w:pPr>
        <w:pStyle w:val="BodyText"/>
      </w:pPr>
      <w:r w:rsidRPr="00F6449C">
        <w:t>Table X.1-1 lists the transactions for each actor directly involved in the Reconciliation Profile. In order to claim support of this Integration Profile, an implementation must perform the required transactions (labeled “R”). Transactions labeled “O” are optional. A complete list of options defined by this Profile and that implementations may choose to support is listed in Volume 1, Section X.2.</w:t>
      </w:r>
    </w:p>
    <w:p w14:paraId="476B080F" w14:textId="59D346F5" w:rsidR="00DE0504" w:rsidRPr="00F6449C" w:rsidRDefault="00DE0504" w:rsidP="00EA3146">
      <w:pPr>
        <w:pStyle w:val="BodyText"/>
      </w:pPr>
    </w:p>
    <w:p w14:paraId="7020FAEB" w14:textId="77777777" w:rsidR="00CF283F" w:rsidRPr="00F6449C" w:rsidRDefault="00CF283F" w:rsidP="00C56183">
      <w:pPr>
        <w:pStyle w:val="TableTitle"/>
      </w:pPr>
      <w:r w:rsidRPr="00F6449C">
        <w:t>Table X.1-1</w:t>
      </w:r>
      <w:r w:rsidR="001606A7" w:rsidRPr="00F6449C">
        <w:t>:</w:t>
      </w:r>
      <w:r w:rsidR="00E4693A" w:rsidRPr="00F6449C">
        <w:t xml:space="preserve"> </w:t>
      </w:r>
      <w:r w:rsidR="002B63C7" w:rsidRPr="00F6449C">
        <w:t>Reconciliation Integration Profile - Actors and Transactions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529"/>
        <w:gridCol w:w="2700"/>
        <w:gridCol w:w="1530"/>
        <w:gridCol w:w="1719"/>
      </w:tblGrid>
      <w:tr w:rsidR="00304BD7" w:rsidRPr="00F6449C" w14:paraId="0C8097AC" w14:textId="77777777" w:rsidTr="00304BD7">
        <w:trPr>
          <w:cantSplit/>
          <w:jc w:val="center"/>
        </w:trPr>
        <w:tc>
          <w:tcPr>
            <w:tcW w:w="2529" w:type="dxa"/>
            <w:tcBorders>
              <w:top w:val="single" w:sz="4" w:space="0" w:color="auto"/>
              <w:left w:val="single" w:sz="4" w:space="0" w:color="auto"/>
              <w:bottom w:val="single" w:sz="4" w:space="0" w:color="auto"/>
              <w:right w:val="single" w:sz="4" w:space="0" w:color="auto"/>
            </w:tcBorders>
            <w:shd w:val="pct15" w:color="auto" w:fill="FFFFFF"/>
          </w:tcPr>
          <w:p w14:paraId="3C46F08C" w14:textId="77777777" w:rsidR="00304BD7" w:rsidRPr="00F6449C" w:rsidRDefault="00304BD7" w:rsidP="00304BD7">
            <w:pPr>
              <w:pStyle w:val="TableEntryHeader"/>
              <w:keepNext/>
              <w:keepLines/>
            </w:pPr>
            <w:r w:rsidRPr="00F6449C">
              <w:t>Actors</w:t>
            </w:r>
          </w:p>
        </w:tc>
        <w:tc>
          <w:tcPr>
            <w:tcW w:w="2700" w:type="dxa"/>
            <w:tcBorders>
              <w:top w:val="single" w:sz="4" w:space="0" w:color="auto"/>
              <w:left w:val="nil"/>
              <w:bottom w:val="single" w:sz="4" w:space="0" w:color="auto"/>
              <w:right w:val="single" w:sz="4" w:space="0" w:color="auto"/>
            </w:tcBorders>
            <w:shd w:val="pct15" w:color="auto" w:fill="FFFFFF"/>
          </w:tcPr>
          <w:p w14:paraId="08870959" w14:textId="77777777" w:rsidR="00304BD7" w:rsidRPr="00F6449C" w:rsidRDefault="00304BD7" w:rsidP="00304BD7">
            <w:pPr>
              <w:pStyle w:val="TableEntryHeader"/>
              <w:keepNext/>
              <w:keepLines/>
            </w:pPr>
            <w:r w:rsidRPr="00F6449C">
              <w:t xml:space="preserve">Transactions </w:t>
            </w:r>
          </w:p>
        </w:tc>
        <w:tc>
          <w:tcPr>
            <w:tcW w:w="1530" w:type="dxa"/>
            <w:tcBorders>
              <w:top w:val="single" w:sz="4" w:space="0" w:color="auto"/>
              <w:left w:val="single" w:sz="4" w:space="0" w:color="auto"/>
              <w:bottom w:val="single" w:sz="4" w:space="0" w:color="auto"/>
              <w:right w:val="single" w:sz="4" w:space="0" w:color="auto"/>
            </w:tcBorders>
            <w:shd w:val="pct15" w:color="auto" w:fill="FFFFFF"/>
          </w:tcPr>
          <w:p w14:paraId="3F7E50AE" w14:textId="77777777" w:rsidR="00304BD7" w:rsidRPr="00F6449C" w:rsidRDefault="00304BD7" w:rsidP="00304BD7">
            <w:pPr>
              <w:pStyle w:val="TableEntryHeader"/>
              <w:keepNext/>
              <w:keepLines/>
            </w:pPr>
            <w:r w:rsidRPr="00F6449C">
              <w:t>Optionality</w:t>
            </w:r>
          </w:p>
        </w:tc>
        <w:tc>
          <w:tcPr>
            <w:tcW w:w="1719" w:type="dxa"/>
            <w:tcBorders>
              <w:top w:val="single" w:sz="4" w:space="0" w:color="auto"/>
              <w:left w:val="single" w:sz="4" w:space="0" w:color="auto"/>
              <w:bottom w:val="single" w:sz="4" w:space="0" w:color="auto"/>
              <w:right w:val="single" w:sz="4" w:space="0" w:color="auto"/>
            </w:tcBorders>
            <w:shd w:val="pct15" w:color="auto" w:fill="FFFFFF"/>
          </w:tcPr>
          <w:p w14:paraId="6BEA09A3" w14:textId="77777777" w:rsidR="00304BD7" w:rsidRPr="00F6449C" w:rsidRDefault="00304BD7" w:rsidP="00304BD7">
            <w:pPr>
              <w:pStyle w:val="TableEntryHeader"/>
              <w:keepNext/>
              <w:keepLines/>
            </w:pPr>
            <w:r w:rsidRPr="00F6449C">
              <w:t>Section in TF</w:t>
            </w:r>
          </w:p>
        </w:tc>
      </w:tr>
      <w:tr w:rsidR="00304BD7" w:rsidRPr="00F6449C" w14:paraId="75664B15" w14:textId="77777777" w:rsidTr="00304BD7">
        <w:trPr>
          <w:cantSplit/>
          <w:jc w:val="center"/>
        </w:trPr>
        <w:tc>
          <w:tcPr>
            <w:tcW w:w="2529" w:type="dxa"/>
          </w:tcPr>
          <w:p w14:paraId="3C4752DD" w14:textId="77777777" w:rsidR="00304BD7" w:rsidRPr="00F6449C" w:rsidRDefault="00304BD7" w:rsidP="00304BD7">
            <w:pPr>
              <w:pStyle w:val="TableEntry"/>
              <w:keepNext/>
              <w:keepLines/>
            </w:pPr>
            <w:r w:rsidRPr="00F6449C">
              <w:t>Reconciliation Agent</w:t>
            </w:r>
          </w:p>
        </w:tc>
        <w:tc>
          <w:tcPr>
            <w:tcW w:w="5949" w:type="dxa"/>
            <w:gridSpan w:val="3"/>
          </w:tcPr>
          <w:p w14:paraId="1742B6AA" w14:textId="77777777" w:rsidR="00304BD7" w:rsidRPr="00F6449C" w:rsidRDefault="00304BD7" w:rsidP="00304BD7">
            <w:pPr>
              <w:pStyle w:val="TableEntry"/>
              <w:keepNext/>
              <w:keepLines/>
              <w:jc w:val="center"/>
            </w:pPr>
            <w:r w:rsidRPr="00F6449C">
              <w:t>N/A</w:t>
            </w:r>
          </w:p>
        </w:tc>
      </w:tr>
      <w:tr w:rsidR="00304BD7" w:rsidRPr="00F6449C" w14:paraId="68946F7F" w14:textId="77777777" w:rsidTr="00304BD7">
        <w:trPr>
          <w:cantSplit/>
          <w:jc w:val="center"/>
        </w:trPr>
        <w:tc>
          <w:tcPr>
            <w:tcW w:w="2529" w:type="dxa"/>
          </w:tcPr>
          <w:p w14:paraId="705B4EBA" w14:textId="77777777" w:rsidR="00304BD7" w:rsidRPr="00F6449C" w:rsidRDefault="00304BD7" w:rsidP="00304BD7">
            <w:pPr>
              <w:pStyle w:val="TableEntry"/>
              <w:keepNext/>
              <w:keepLines/>
            </w:pPr>
            <w:r w:rsidRPr="00F6449C">
              <w:t>Content Creator</w:t>
            </w:r>
          </w:p>
        </w:tc>
        <w:tc>
          <w:tcPr>
            <w:tcW w:w="2700" w:type="dxa"/>
          </w:tcPr>
          <w:p w14:paraId="79E81733" w14:textId="77777777" w:rsidR="00304BD7" w:rsidRPr="00F6449C" w:rsidRDefault="00304BD7" w:rsidP="00304BD7">
            <w:pPr>
              <w:pStyle w:val="TableEntry"/>
              <w:keepNext/>
              <w:keepLines/>
            </w:pPr>
            <w:r w:rsidRPr="00F6449C">
              <w:t>Share Content [PCC-1]</w:t>
            </w:r>
          </w:p>
        </w:tc>
        <w:tc>
          <w:tcPr>
            <w:tcW w:w="1530" w:type="dxa"/>
          </w:tcPr>
          <w:p w14:paraId="57CEF371" w14:textId="77777777" w:rsidR="00304BD7" w:rsidRPr="00F6449C" w:rsidRDefault="00304BD7" w:rsidP="00304BD7">
            <w:pPr>
              <w:pStyle w:val="TableEntry"/>
            </w:pPr>
            <w:r w:rsidRPr="00F6449C">
              <w:t>R</w:t>
            </w:r>
          </w:p>
        </w:tc>
        <w:tc>
          <w:tcPr>
            <w:tcW w:w="1719" w:type="dxa"/>
          </w:tcPr>
          <w:p w14:paraId="395E0FE4" w14:textId="280AB60F" w:rsidR="00304BD7" w:rsidRPr="00F6449C" w:rsidRDefault="00304BD7" w:rsidP="00565B3F">
            <w:pPr>
              <w:pStyle w:val="TableEntry"/>
              <w:keepNext/>
              <w:keepLines/>
            </w:pPr>
            <w:r w:rsidRPr="00F6449C">
              <w:t>PCC TF-2</w:t>
            </w:r>
            <w:del w:id="184" w:author="Cole, George" w:date="2015-07-21T19:07:00Z">
              <w:r w:rsidRPr="00F6449C" w:rsidDel="00565B3F">
                <w:delText> </w:delText>
              </w:r>
            </w:del>
            <w:r w:rsidRPr="00F6449C">
              <w:t>:3.1</w:t>
            </w:r>
          </w:p>
        </w:tc>
      </w:tr>
      <w:tr w:rsidR="00304BD7" w:rsidRPr="00F6449C" w14:paraId="245FD583" w14:textId="77777777" w:rsidTr="00304BD7">
        <w:trPr>
          <w:cantSplit/>
          <w:jc w:val="center"/>
        </w:trPr>
        <w:tc>
          <w:tcPr>
            <w:tcW w:w="2529" w:type="dxa"/>
          </w:tcPr>
          <w:p w14:paraId="21865AE4" w14:textId="77777777" w:rsidR="00304BD7" w:rsidRPr="00F6449C" w:rsidRDefault="00304BD7" w:rsidP="00304BD7">
            <w:pPr>
              <w:pStyle w:val="TableEntry"/>
              <w:keepNext/>
              <w:keepLines/>
            </w:pPr>
            <w:r w:rsidRPr="00F6449C">
              <w:t>Content Consumer</w:t>
            </w:r>
          </w:p>
        </w:tc>
        <w:tc>
          <w:tcPr>
            <w:tcW w:w="2700" w:type="dxa"/>
          </w:tcPr>
          <w:p w14:paraId="3A59AB0E" w14:textId="77777777" w:rsidR="00304BD7" w:rsidRPr="00F6449C" w:rsidRDefault="00304BD7" w:rsidP="00304BD7">
            <w:pPr>
              <w:pStyle w:val="TableEntry"/>
              <w:keepNext/>
              <w:keepLines/>
            </w:pPr>
            <w:r w:rsidRPr="00F6449C">
              <w:t>Share Content [PCC-1]</w:t>
            </w:r>
          </w:p>
        </w:tc>
        <w:tc>
          <w:tcPr>
            <w:tcW w:w="1530" w:type="dxa"/>
          </w:tcPr>
          <w:p w14:paraId="1D0403D7" w14:textId="77777777" w:rsidR="00304BD7" w:rsidRPr="00F6449C" w:rsidRDefault="00304BD7" w:rsidP="00304BD7">
            <w:pPr>
              <w:pStyle w:val="TableEntry"/>
            </w:pPr>
            <w:r w:rsidRPr="00F6449C">
              <w:t>R</w:t>
            </w:r>
          </w:p>
        </w:tc>
        <w:tc>
          <w:tcPr>
            <w:tcW w:w="1719" w:type="dxa"/>
          </w:tcPr>
          <w:p w14:paraId="3E141B15" w14:textId="3931200C" w:rsidR="00304BD7" w:rsidRPr="00F6449C" w:rsidRDefault="00304BD7" w:rsidP="00565B3F">
            <w:pPr>
              <w:pStyle w:val="TableEntry"/>
              <w:keepNext/>
              <w:keepLines/>
            </w:pPr>
            <w:r w:rsidRPr="00F6449C">
              <w:t>PCC TF-2</w:t>
            </w:r>
            <w:del w:id="185" w:author="Cole, George" w:date="2015-07-21T19:07:00Z">
              <w:r w:rsidRPr="00F6449C" w:rsidDel="00565B3F">
                <w:delText> </w:delText>
              </w:r>
            </w:del>
            <w:r w:rsidRPr="00F6449C">
              <w:t>:3.1</w:t>
            </w:r>
          </w:p>
        </w:tc>
      </w:tr>
      <w:tr w:rsidR="00304BD7" w:rsidRPr="00F6449C" w14:paraId="48CAE24E" w14:textId="77777777" w:rsidTr="00304BD7">
        <w:trPr>
          <w:cantSplit/>
          <w:jc w:val="center"/>
        </w:trPr>
        <w:tc>
          <w:tcPr>
            <w:tcW w:w="2529" w:type="dxa"/>
            <w:tcBorders>
              <w:left w:val="single" w:sz="4" w:space="0" w:color="auto"/>
              <w:right w:val="single" w:sz="4" w:space="0" w:color="auto"/>
            </w:tcBorders>
          </w:tcPr>
          <w:p w14:paraId="0B8ED71D" w14:textId="77777777" w:rsidR="00304BD7" w:rsidRPr="00F6449C" w:rsidRDefault="00304BD7" w:rsidP="00304BD7">
            <w:pPr>
              <w:pStyle w:val="TableEntry"/>
              <w:keepNext/>
              <w:keepLines/>
            </w:pPr>
            <w:r w:rsidRPr="00F6449C">
              <w:t>Clinical Data Source</w:t>
            </w:r>
          </w:p>
        </w:tc>
        <w:tc>
          <w:tcPr>
            <w:tcW w:w="2700" w:type="dxa"/>
            <w:tcBorders>
              <w:left w:val="nil"/>
            </w:tcBorders>
          </w:tcPr>
          <w:p w14:paraId="01DF22D2" w14:textId="77777777" w:rsidR="00304BD7" w:rsidRPr="00F6449C" w:rsidRDefault="00304BD7" w:rsidP="00304BD7">
            <w:pPr>
              <w:pStyle w:val="TableEntry"/>
              <w:keepNext/>
              <w:keepLines/>
            </w:pPr>
            <w:r w:rsidRPr="00F6449C">
              <w:t>Query Existing Data [PCC-2]</w:t>
            </w:r>
          </w:p>
        </w:tc>
        <w:tc>
          <w:tcPr>
            <w:tcW w:w="1530" w:type="dxa"/>
          </w:tcPr>
          <w:p w14:paraId="68477700" w14:textId="3C5F4072" w:rsidR="00304BD7" w:rsidRPr="00F6449C" w:rsidRDefault="00304BD7" w:rsidP="00565B3F">
            <w:pPr>
              <w:pStyle w:val="TableEntry"/>
            </w:pPr>
            <w:r w:rsidRPr="00F6449C">
              <w:t xml:space="preserve">see </w:t>
            </w:r>
            <w:del w:id="186" w:author="Cole, George" w:date="2015-07-21T19:08:00Z">
              <w:r w:rsidRPr="00F6449C" w:rsidDel="00565B3F">
                <w:delText>note1</w:delText>
              </w:r>
            </w:del>
            <w:ins w:id="187" w:author="Cole, George" w:date="2015-07-21T19:08:00Z">
              <w:r w:rsidR="00565B3F">
                <w:t>N</w:t>
              </w:r>
              <w:r w:rsidR="00565B3F" w:rsidRPr="00F6449C">
                <w:t>ote</w:t>
              </w:r>
            </w:ins>
            <w:ins w:id="188" w:author="Cole, George" w:date="2015-07-21T19:09:00Z">
              <w:r w:rsidR="00565B3F">
                <w:t xml:space="preserve"> </w:t>
              </w:r>
            </w:ins>
            <w:ins w:id="189" w:author="Cole, George" w:date="2015-07-21T19:08:00Z">
              <w:r w:rsidR="00565B3F" w:rsidRPr="00F6449C">
                <w:t>1</w:t>
              </w:r>
            </w:ins>
          </w:p>
        </w:tc>
        <w:tc>
          <w:tcPr>
            <w:tcW w:w="1719" w:type="dxa"/>
          </w:tcPr>
          <w:p w14:paraId="18AD3B5B" w14:textId="5AAF8790" w:rsidR="00304BD7" w:rsidRPr="00F6449C" w:rsidRDefault="00304BD7" w:rsidP="00304BD7">
            <w:pPr>
              <w:pStyle w:val="TableEntry"/>
              <w:keepNext/>
              <w:keepLines/>
            </w:pPr>
            <w:r w:rsidRPr="00F6449C">
              <w:t>QED :3.</w:t>
            </w:r>
            <w:ins w:id="190" w:author="Cole, George" w:date="2015-07-20T21:52:00Z">
              <w:r w:rsidR="00986976">
                <w:t>2</w:t>
              </w:r>
            </w:ins>
            <w:del w:id="191" w:author="Cole, George" w:date="2015-07-20T21:52:00Z">
              <w:r w:rsidRPr="00F6449C" w:rsidDel="00986976">
                <w:delText>1</w:delText>
              </w:r>
            </w:del>
          </w:p>
        </w:tc>
      </w:tr>
      <w:tr w:rsidR="00565B3F" w:rsidRPr="00F6449C" w14:paraId="011EC0F5" w14:textId="77777777" w:rsidTr="00304BD7">
        <w:trPr>
          <w:cantSplit/>
          <w:jc w:val="center"/>
          <w:ins w:id="192" w:author="Cole, George" w:date="2015-07-21T19:06:00Z"/>
        </w:trPr>
        <w:tc>
          <w:tcPr>
            <w:tcW w:w="2529" w:type="dxa"/>
            <w:tcBorders>
              <w:left w:val="single" w:sz="4" w:space="0" w:color="auto"/>
              <w:right w:val="single" w:sz="4" w:space="0" w:color="auto"/>
            </w:tcBorders>
          </w:tcPr>
          <w:p w14:paraId="0F5DBDE6" w14:textId="77777777" w:rsidR="00565B3F" w:rsidRPr="00F6449C" w:rsidRDefault="00565B3F" w:rsidP="00304BD7">
            <w:pPr>
              <w:pStyle w:val="TableEntry"/>
              <w:keepNext/>
              <w:keepLines/>
              <w:rPr>
                <w:ins w:id="193" w:author="Cole, George" w:date="2015-07-21T19:06:00Z"/>
              </w:rPr>
            </w:pPr>
          </w:p>
        </w:tc>
        <w:tc>
          <w:tcPr>
            <w:tcW w:w="2700" w:type="dxa"/>
            <w:tcBorders>
              <w:left w:val="nil"/>
            </w:tcBorders>
          </w:tcPr>
          <w:p w14:paraId="1A4ACE90" w14:textId="568A6CF1" w:rsidR="00565B3F" w:rsidRPr="00F6449C" w:rsidRDefault="00565B3F" w:rsidP="00A04E8F">
            <w:pPr>
              <w:pStyle w:val="TableEntry"/>
              <w:keepNext/>
              <w:keepLines/>
              <w:rPr>
                <w:ins w:id="194" w:author="Cole, George" w:date="2015-07-21T19:06:00Z"/>
              </w:rPr>
            </w:pPr>
            <w:ins w:id="195" w:author="Cole, George" w:date="2015-07-21T19:06:00Z">
              <w:r>
                <w:t>Share List [PCC</w:t>
              </w:r>
            </w:ins>
            <w:ins w:id="196" w:author="Cole, George" w:date="2015-07-22T21:16:00Z">
              <w:r w:rsidR="00C16EEC">
                <w:t>-16</w:t>
              </w:r>
            </w:ins>
            <w:ins w:id="197" w:author="Cole, George" w:date="2015-07-21T19:06:00Z">
              <w:r>
                <w:t>]</w:t>
              </w:r>
            </w:ins>
          </w:p>
        </w:tc>
        <w:tc>
          <w:tcPr>
            <w:tcW w:w="1530" w:type="dxa"/>
          </w:tcPr>
          <w:p w14:paraId="42E33205" w14:textId="5C54C67F" w:rsidR="00565B3F" w:rsidRPr="00F6449C" w:rsidRDefault="00565B3F" w:rsidP="00565B3F">
            <w:pPr>
              <w:pStyle w:val="TableEntry"/>
              <w:rPr>
                <w:ins w:id="198" w:author="Cole, George" w:date="2015-07-21T19:06:00Z"/>
              </w:rPr>
            </w:pPr>
            <w:ins w:id="199" w:author="Cole, George" w:date="2015-07-21T19:06:00Z">
              <w:r>
                <w:t xml:space="preserve">see </w:t>
              </w:r>
            </w:ins>
            <w:ins w:id="200" w:author="Cole, George" w:date="2015-07-21T19:09:00Z">
              <w:r>
                <w:t>N</w:t>
              </w:r>
            </w:ins>
            <w:ins w:id="201" w:author="Cole, George" w:date="2015-07-21T19:06:00Z">
              <w:r>
                <w:t>ote 2</w:t>
              </w:r>
            </w:ins>
          </w:p>
        </w:tc>
        <w:tc>
          <w:tcPr>
            <w:tcW w:w="1719" w:type="dxa"/>
          </w:tcPr>
          <w:p w14:paraId="2102BD24" w14:textId="6CAEF72E" w:rsidR="00565B3F" w:rsidRPr="00F6449C" w:rsidRDefault="00565B3F" w:rsidP="00304BD7">
            <w:pPr>
              <w:pStyle w:val="TableEntry"/>
              <w:keepNext/>
              <w:keepLines/>
              <w:rPr>
                <w:ins w:id="202" w:author="Cole, George" w:date="2015-07-21T19:06:00Z"/>
              </w:rPr>
            </w:pPr>
            <w:ins w:id="203" w:author="Cole, George" w:date="2015-07-21T19:07:00Z">
              <w:r>
                <w:t>PCC TF-2:</w:t>
              </w:r>
            </w:ins>
            <w:ins w:id="204" w:author="Cole, George" w:date="2015-07-22T18:50:00Z">
              <w:r w:rsidR="00F63A17">
                <w:t>3.16</w:t>
              </w:r>
            </w:ins>
          </w:p>
        </w:tc>
      </w:tr>
      <w:tr w:rsidR="00304BD7" w:rsidRPr="00F6449C" w14:paraId="36ACDD63" w14:textId="77777777" w:rsidTr="00304BD7">
        <w:trPr>
          <w:cantSplit/>
          <w:jc w:val="center"/>
        </w:trPr>
        <w:tc>
          <w:tcPr>
            <w:tcW w:w="2529" w:type="dxa"/>
            <w:tcBorders>
              <w:left w:val="single" w:sz="4" w:space="0" w:color="auto"/>
              <w:right w:val="single" w:sz="4" w:space="0" w:color="auto"/>
            </w:tcBorders>
          </w:tcPr>
          <w:p w14:paraId="736CDDEF" w14:textId="77777777" w:rsidR="00304BD7" w:rsidRPr="00F6449C" w:rsidRDefault="00304BD7" w:rsidP="00304BD7">
            <w:pPr>
              <w:pStyle w:val="TableEntry"/>
              <w:keepNext/>
              <w:keepLines/>
            </w:pPr>
            <w:r w:rsidRPr="00F6449C">
              <w:t>Clinical Data Consumer</w:t>
            </w:r>
          </w:p>
        </w:tc>
        <w:tc>
          <w:tcPr>
            <w:tcW w:w="2700" w:type="dxa"/>
            <w:tcBorders>
              <w:left w:val="nil"/>
            </w:tcBorders>
          </w:tcPr>
          <w:p w14:paraId="328B0B1E" w14:textId="77777777" w:rsidR="00304BD7" w:rsidRPr="00F6449C" w:rsidRDefault="00304BD7" w:rsidP="00304BD7">
            <w:pPr>
              <w:pStyle w:val="TableEntry"/>
              <w:keepNext/>
              <w:keepLines/>
            </w:pPr>
            <w:r w:rsidRPr="00F6449C">
              <w:t>Query Existing Data [PCC-2]</w:t>
            </w:r>
          </w:p>
        </w:tc>
        <w:tc>
          <w:tcPr>
            <w:tcW w:w="1530" w:type="dxa"/>
          </w:tcPr>
          <w:p w14:paraId="1B3649F4" w14:textId="7B1B8DB8" w:rsidR="00304BD7" w:rsidRPr="00F6449C" w:rsidRDefault="00304BD7" w:rsidP="00565B3F">
            <w:pPr>
              <w:pStyle w:val="TableEntry"/>
            </w:pPr>
            <w:r w:rsidRPr="00F6449C">
              <w:t xml:space="preserve">see </w:t>
            </w:r>
            <w:del w:id="205" w:author="Cole, George" w:date="2015-07-21T19:09:00Z">
              <w:r w:rsidRPr="00F6449C" w:rsidDel="00565B3F">
                <w:delText xml:space="preserve">note </w:delText>
              </w:r>
            </w:del>
            <w:ins w:id="206" w:author="Cole, George" w:date="2015-07-21T19:09:00Z">
              <w:r w:rsidR="00565B3F">
                <w:t>N</w:t>
              </w:r>
              <w:r w:rsidR="00565B3F" w:rsidRPr="00F6449C">
                <w:t xml:space="preserve">ote </w:t>
              </w:r>
            </w:ins>
            <w:r w:rsidRPr="00F6449C">
              <w:t>1</w:t>
            </w:r>
          </w:p>
        </w:tc>
        <w:tc>
          <w:tcPr>
            <w:tcW w:w="1719" w:type="dxa"/>
          </w:tcPr>
          <w:p w14:paraId="0CBFD722" w14:textId="1AF07B7A" w:rsidR="00304BD7" w:rsidRPr="00F6449C" w:rsidRDefault="00304BD7" w:rsidP="00304BD7">
            <w:pPr>
              <w:pStyle w:val="TableEntry"/>
              <w:keepNext/>
              <w:keepLines/>
            </w:pPr>
            <w:r w:rsidRPr="00F6449C">
              <w:t>QED :3.</w:t>
            </w:r>
            <w:ins w:id="207" w:author="Cole, George" w:date="2015-07-20T21:52:00Z">
              <w:r w:rsidR="00986976">
                <w:t>2</w:t>
              </w:r>
            </w:ins>
            <w:del w:id="208" w:author="Cole, George" w:date="2015-07-20T21:52:00Z">
              <w:r w:rsidRPr="00F6449C" w:rsidDel="00986976">
                <w:delText>1</w:delText>
              </w:r>
            </w:del>
          </w:p>
        </w:tc>
      </w:tr>
      <w:tr w:rsidR="00565B3F" w:rsidRPr="00F6449C" w14:paraId="7FB2FA83" w14:textId="77777777" w:rsidTr="00304BD7">
        <w:trPr>
          <w:cantSplit/>
          <w:jc w:val="center"/>
          <w:ins w:id="209" w:author="Cole, George" w:date="2015-07-21T19:06:00Z"/>
        </w:trPr>
        <w:tc>
          <w:tcPr>
            <w:tcW w:w="2529" w:type="dxa"/>
            <w:tcBorders>
              <w:left w:val="single" w:sz="4" w:space="0" w:color="auto"/>
              <w:right w:val="single" w:sz="4" w:space="0" w:color="auto"/>
            </w:tcBorders>
          </w:tcPr>
          <w:p w14:paraId="10CD968A" w14:textId="77777777" w:rsidR="00565B3F" w:rsidRPr="00F6449C" w:rsidRDefault="00565B3F" w:rsidP="00304BD7">
            <w:pPr>
              <w:pStyle w:val="TableEntry"/>
              <w:keepNext/>
              <w:keepLines/>
              <w:rPr>
                <w:ins w:id="210" w:author="Cole, George" w:date="2015-07-21T19:06:00Z"/>
              </w:rPr>
            </w:pPr>
          </w:p>
        </w:tc>
        <w:tc>
          <w:tcPr>
            <w:tcW w:w="2700" w:type="dxa"/>
            <w:tcBorders>
              <w:left w:val="nil"/>
            </w:tcBorders>
          </w:tcPr>
          <w:p w14:paraId="3A14F1AB" w14:textId="0EDE519E" w:rsidR="00565B3F" w:rsidRPr="00F6449C" w:rsidRDefault="00565B3F" w:rsidP="00A04E8F">
            <w:pPr>
              <w:pStyle w:val="TableEntry"/>
              <w:keepNext/>
              <w:keepLines/>
              <w:rPr>
                <w:ins w:id="211" w:author="Cole, George" w:date="2015-07-21T19:06:00Z"/>
              </w:rPr>
            </w:pPr>
            <w:ins w:id="212" w:author="Cole, George" w:date="2015-07-21T19:08:00Z">
              <w:r>
                <w:t>Share List [PCC</w:t>
              </w:r>
            </w:ins>
            <w:ins w:id="213" w:author="Cole, George" w:date="2015-07-22T21:16:00Z">
              <w:r w:rsidR="00C16EEC">
                <w:t>-16</w:t>
              </w:r>
            </w:ins>
            <w:ins w:id="214" w:author="Cole, George" w:date="2015-07-21T19:08:00Z">
              <w:r>
                <w:t>]</w:t>
              </w:r>
            </w:ins>
          </w:p>
        </w:tc>
        <w:tc>
          <w:tcPr>
            <w:tcW w:w="1530" w:type="dxa"/>
          </w:tcPr>
          <w:p w14:paraId="5087F62D" w14:textId="2E19FF8F" w:rsidR="00565B3F" w:rsidRPr="00F6449C" w:rsidRDefault="00565B3F" w:rsidP="00565B3F">
            <w:pPr>
              <w:pStyle w:val="TableEntry"/>
              <w:rPr>
                <w:ins w:id="215" w:author="Cole, George" w:date="2015-07-21T19:06:00Z"/>
              </w:rPr>
            </w:pPr>
            <w:ins w:id="216" w:author="Cole, George" w:date="2015-07-21T19:08:00Z">
              <w:r>
                <w:t xml:space="preserve">see </w:t>
              </w:r>
            </w:ins>
            <w:ins w:id="217" w:author="Cole, George" w:date="2015-07-21T19:09:00Z">
              <w:r>
                <w:t>N</w:t>
              </w:r>
            </w:ins>
            <w:ins w:id="218" w:author="Cole, George" w:date="2015-07-21T19:08:00Z">
              <w:r>
                <w:t>ote 2</w:t>
              </w:r>
            </w:ins>
          </w:p>
        </w:tc>
        <w:tc>
          <w:tcPr>
            <w:tcW w:w="1719" w:type="dxa"/>
          </w:tcPr>
          <w:p w14:paraId="0AFBFA03" w14:textId="486B3A4C" w:rsidR="00565B3F" w:rsidRPr="00F6449C" w:rsidRDefault="00565B3F" w:rsidP="00304BD7">
            <w:pPr>
              <w:pStyle w:val="TableEntry"/>
              <w:keepNext/>
              <w:keepLines/>
              <w:rPr>
                <w:ins w:id="219" w:author="Cole, George" w:date="2015-07-21T19:06:00Z"/>
              </w:rPr>
            </w:pPr>
            <w:ins w:id="220" w:author="Cole, George" w:date="2015-07-21T19:08:00Z">
              <w:r>
                <w:t>PCC TF-2:</w:t>
              </w:r>
            </w:ins>
            <w:ins w:id="221" w:author="Cole, George" w:date="2015-07-22T18:50:00Z">
              <w:r w:rsidR="00F63A17">
                <w:t>3.16</w:t>
              </w:r>
            </w:ins>
          </w:p>
        </w:tc>
      </w:tr>
    </w:tbl>
    <w:p w14:paraId="22BC1345" w14:textId="5F354C92" w:rsidR="00304BD7" w:rsidRPr="00F6449C" w:rsidRDefault="00304BD7" w:rsidP="00A85CC9">
      <w:pPr>
        <w:pStyle w:val="Note"/>
      </w:pPr>
      <w:r w:rsidRPr="00F6449C">
        <w:t>Note 1 –</w:t>
      </w:r>
      <w:del w:id="222" w:author="Cole, George" w:date="2015-07-21T22:12:00Z">
        <w:r w:rsidRPr="00F6449C" w:rsidDel="00D51F65">
          <w:delText xml:space="preserve"> if you support </w:delText>
        </w:r>
      </w:del>
      <w:ins w:id="223" w:author="Cole, George" w:date="2015-07-21T22:12:00Z">
        <w:r w:rsidR="00D51F65">
          <w:t>S</w:t>
        </w:r>
        <w:r w:rsidR="00D51F65" w:rsidRPr="00F6449C">
          <w:t xml:space="preserve">upport </w:t>
        </w:r>
        <w:r w:rsidR="00D51F65">
          <w:t xml:space="preserve">of the </w:t>
        </w:r>
      </w:ins>
      <w:r w:rsidRPr="00F6449C">
        <w:t xml:space="preserve">QED </w:t>
      </w:r>
      <w:r w:rsidR="00F4224F">
        <w:t>Option</w:t>
      </w:r>
      <w:r w:rsidRPr="00F6449C">
        <w:t xml:space="preserve"> </w:t>
      </w:r>
      <w:ins w:id="224" w:author="Cole, George" w:date="2015-07-21T22:12:00Z">
        <w:r w:rsidR="00D51F65">
          <w:t>requires</w:t>
        </w:r>
      </w:ins>
      <w:ins w:id="225" w:author="Cole, George" w:date="2015-07-22T20:58:00Z">
        <w:r w:rsidR="00602BDA">
          <w:t xml:space="preserve"> </w:t>
        </w:r>
      </w:ins>
      <w:del w:id="226" w:author="Cole, George" w:date="2015-07-21T22:12:00Z">
        <w:r w:rsidRPr="00F6449C" w:rsidDel="00D51F65">
          <w:delText xml:space="preserve">you shall </w:delText>
        </w:r>
      </w:del>
      <w:r w:rsidRPr="00F6449C">
        <w:t xml:space="preserve">support </w:t>
      </w:r>
      <w:ins w:id="227" w:author="Cole, George" w:date="2015-07-21T22:13:00Z">
        <w:r w:rsidR="00D51F65">
          <w:t xml:space="preserve">of the </w:t>
        </w:r>
      </w:ins>
      <w:r w:rsidRPr="00F6449C">
        <w:t>Query Existing Data [PCC-2] transaction</w:t>
      </w:r>
    </w:p>
    <w:p w14:paraId="243C0CE5" w14:textId="15BA87E0" w:rsidR="00304BD7" w:rsidRPr="00F6449C" w:rsidRDefault="00304BD7" w:rsidP="00A85CC9">
      <w:pPr>
        <w:pStyle w:val="Note"/>
      </w:pPr>
      <w:r w:rsidRPr="00F6449C">
        <w:t xml:space="preserve">Note 2 – </w:t>
      </w:r>
      <w:del w:id="228" w:author="Cole, George" w:date="2015-07-21T22:13:00Z">
        <w:r w:rsidRPr="00F6449C" w:rsidDel="00D51F65">
          <w:delText>if you s</w:delText>
        </w:r>
      </w:del>
      <w:ins w:id="229" w:author="Cole, George" w:date="2015-07-21T22:13:00Z">
        <w:r w:rsidR="00D51F65">
          <w:t>S</w:t>
        </w:r>
      </w:ins>
      <w:r w:rsidRPr="00F6449C">
        <w:t xml:space="preserve">upport </w:t>
      </w:r>
      <w:ins w:id="230" w:author="Cole, George" w:date="2015-07-21T22:13:00Z">
        <w:r w:rsidR="00D51F65">
          <w:t xml:space="preserve">of </w:t>
        </w:r>
      </w:ins>
      <w:r w:rsidRPr="00F6449C">
        <w:t xml:space="preserve">the </w:t>
      </w:r>
      <w:r w:rsidR="00F4224F">
        <w:t>FHIR®</w:t>
      </w:r>
      <w:r w:rsidRPr="00F6449C">
        <w:t xml:space="preserve"> </w:t>
      </w:r>
      <w:r w:rsidR="00F4224F">
        <w:t>Option</w:t>
      </w:r>
      <w:del w:id="231" w:author="Cole, George" w:date="2015-07-21T22:13:00Z">
        <w:r w:rsidRPr="00F6449C" w:rsidDel="00D51F65">
          <w:delText xml:space="preserve">, </w:delText>
        </w:r>
      </w:del>
      <w:ins w:id="232" w:author="Cole, George" w:date="2015-07-21T22:13:00Z">
        <w:r w:rsidR="00D51F65">
          <w:t xml:space="preserve"> requires</w:t>
        </w:r>
      </w:ins>
      <w:del w:id="233" w:author="Cole, George" w:date="2015-07-21T22:13:00Z">
        <w:r w:rsidRPr="00F6449C" w:rsidDel="00D51F65">
          <w:delText>you shall</w:delText>
        </w:r>
      </w:del>
      <w:r w:rsidRPr="00F6449C">
        <w:t xml:space="preserve"> support </w:t>
      </w:r>
      <w:ins w:id="234" w:author="Cole, George" w:date="2015-07-21T22:13:00Z">
        <w:r w:rsidR="00D51F65">
          <w:t xml:space="preserve">of the </w:t>
        </w:r>
      </w:ins>
      <w:r w:rsidRPr="00F6449C">
        <w:t>Share List [PCC-</w:t>
      </w:r>
      <w:del w:id="235" w:author="Cole, George" w:date="2015-07-21T19:17:00Z">
        <w:r w:rsidRPr="00F6449C" w:rsidDel="00A04E8F">
          <w:delText>x</w:delText>
        </w:r>
      </w:del>
      <w:ins w:id="236" w:author="Cole, George" w:date="2015-07-21T19:17:00Z">
        <w:r w:rsidR="00A04E8F">
          <w:t>Y</w:t>
        </w:r>
      </w:ins>
      <w:r w:rsidRPr="00F6449C">
        <w:t>] transaction</w:t>
      </w:r>
    </w:p>
    <w:p w14:paraId="2EC763F7" w14:textId="77777777" w:rsidR="00EA3146" w:rsidRPr="00F6449C" w:rsidRDefault="00EA3146" w:rsidP="00DF2817">
      <w:pPr>
        <w:pStyle w:val="BodyText"/>
        <w:rPr>
          <w:highlight w:val="lightGray"/>
        </w:rPr>
      </w:pPr>
    </w:p>
    <w:p w14:paraId="3252CC1B" w14:textId="77777777" w:rsidR="00FF4C4E" w:rsidRPr="00F6449C" w:rsidRDefault="00FF4C4E" w:rsidP="00503AE1">
      <w:pPr>
        <w:pStyle w:val="Heading3"/>
        <w:numPr>
          <w:ilvl w:val="0"/>
          <w:numId w:val="0"/>
        </w:numPr>
        <w:rPr>
          <w:bCs/>
          <w:noProof w:val="0"/>
        </w:rPr>
      </w:pPr>
      <w:bookmarkStart w:id="237" w:name="_Toc389126308"/>
      <w:bookmarkStart w:id="238" w:name="_Toc425363601"/>
      <w:bookmarkEnd w:id="172"/>
      <w:bookmarkEnd w:id="173"/>
      <w:bookmarkEnd w:id="174"/>
      <w:bookmarkEnd w:id="175"/>
      <w:bookmarkEnd w:id="176"/>
      <w:bookmarkEnd w:id="177"/>
      <w:bookmarkEnd w:id="178"/>
      <w:bookmarkEnd w:id="179"/>
      <w:r w:rsidRPr="00F6449C">
        <w:rPr>
          <w:bCs/>
          <w:noProof w:val="0"/>
        </w:rPr>
        <w:lastRenderedPageBreak/>
        <w:t>X.1.1</w:t>
      </w:r>
      <w:r w:rsidR="00503AE1" w:rsidRPr="00F6449C">
        <w:rPr>
          <w:bCs/>
          <w:noProof w:val="0"/>
        </w:rPr>
        <w:t xml:space="preserve"> Actor Descriptions and </w:t>
      </w:r>
      <w:r w:rsidR="006A4160" w:rsidRPr="00F6449C">
        <w:rPr>
          <w:bCs/>
          <w:noProof w:val="0"/>
        </w:rPr>
        <w:t xml:space="preserve">Actor </w:t>
      </w:r>
      <w:r w:rsidR="00ED0083" w:rsidRPr="00F6449C">
        <w:rPr>
          <w:bCs/>
          <w:noProof w:val="0"/>
        </w:rPr>
        <w:t xml:space="preserve">Profile </w:t>
      </w:r>
      <w:r w:rsidR="00503AE1" w:rsidRPr="00F6449C">
        <w:rPr>
          <w:bCs/>
          <w:noProof w:val="0"/>
        </w:rPr>
        <w:t>Requirements</w:t>
      </w:r>
      <w:bookmarkEnd w:id="237"/>
      <w:bookmarkEnd w:id="238"/>
    </w:p>
    <w:p w14:paraId="2D6CE554" w14:textId="77777777" w:rsidR="00304BD7" w:rsidRPr="00F6449C" w:rsidRDefault="00304BD7" w:rsidP="00304BD7">
      <w:pPr>
        <w:pStyle w:val="BodyText"/>
      </w:pPr>
      <w:bookmarkStart w:id="239" w:name="_Toc389126309"/>
      <w:r w:rsidRPr="00F6449C">
        <w:t>Most requirements are documented in Transactions (Volume 2) and Content Modules (Volume 3). This section documents any additional requirements on profile’s actors.</w:t>
      </w:r>
    </w:p>
    <w:p w14:paraId="45A67FDD" w14:textId="77777777" w:rsidR="00304BD7" w:rsidRPr="00F6449C" w:rsidRDefault="00304BD7" w:rsidP="00304BD7">
      <w:pPr>
        <w:pStyle w:val="BodyText"/>
      </w:pPr>
      <w:r w:rsidRPr="00F6449C">
        <w:t xml:space="preserve">Figure X.1-1 shows the actors directly involved in the RECON Profile and the direction that the content is exchanged. </w:t>
      </w:r>
    </w:p>
    <w:p w14:paraId="1F840B8B" w14:textId="77777777" w:rsidR="007C295A" w:rsidRPr="00F6449C" w:rsidRDefault="007C295A" w:rsidP="007C295A">
      <w:pPr>
        <w:pStyle w:val="Heading4"/>
        <w:numPr>
          <w:ilvl w:val="0"/>
          <w:numId w:val="0"/>
        </w:numPr>
        <w:rPr>
          <w:noProof w:val="0"/>
        </w:rPr>
      </w:pPr>
      <w:bookmarkStart w:id="240" w:name="_Toc425363602"/>
      <w:r w:rsidRPr="00F6449C">
        <w:rPr>
          <w:noProof w:val="0"/>
        </w:rPr>
        <w:t>X.1.1.1 Reconciliation Agent</w:t>
      </w:r>
      <w:bookmarkEnd w:id="240"/>
    </w:p>
    <w:p w14:paraId="27BB8733" w14:textId="77777777" w:rsidR="00304BD7" w:rsidRPr="00F6449C" w:rsidRDefault="00304BD7" w:rsidP="00304BD7">
      <w:pPr>
        <w:pStyle w:val="BodyText"/>
      </w:pPr>
      <w:r w:rsidRPr="00F6449C">
        <w:t>The Reconciliation Agent Actor accesses clinical information in structured form. It automatically identifies potentially duplicated, overlapping, conflicting, or superseded information based upon application knowledge and provides that information for presentation to a clinician to complete the reconciliation process.</w:t>
      </w:r>
    </w:p>
    <w:p w14:paraId="5EFB888A" w14:textId="77777777" w:rsidR="002610E4" w:rsidRPr="00F6449C" w:rsidRDefault="002610E4" w:rsidP="002610E4">
      <w:pPr>
        <w:pStyle w:val="BodyText"/>
        <w:rPr>
          <w:moveTo w:id="241" w:author="Cole, George" w:date="2015-07-20T22:22:00Z"/>
        </w:rPr>
      </w:pPr>
      <w:moveToRangeStart w:id="242" w:author="Cole, George" w:date="2015-07-20T22:22:00Z" w:name="move425194253"/>
      <w:moveTo w:id="243" w:author="Cole, George" w:date="2015-07-20T22:22:00Z">
        <w:r w:rsidRPr="00F6449C">
          <w:t>A Reconciliation Agent shall be able to:</w:t>
        </w:r>
      </w:moveTo>
    </w:p>
    <w:p w14:paraId="72B1F07E" w14:textId="77777777" w:rsidR="002610E4" w:rsidRPr="00F6449C" w:rsidRDefault="002610E4" w:rsidP="002610E4">
      <w:pPr>
        <w:pStyle w:val="ListNumber2"/>
        <w:numPr>
          <w:ilvl w:val="0"/>
          <w:numId w:val="260"/>
        </w:numPr>
        <w:rPr>
          <w:moveTo w:id="244" w:author="Cole, George" w:date="2015-07-20T22:22:00Z"/>
        </w:rPr>
      </w:pPr>
      <w:moveTo w:id="245" w:author="Cole, George" w:date="2015-07-20T22:22:00Z">
        <w:r w:rsidRPr="00F6449C">
          <w:t>Gather clinical data from multiple data sources.</w:t>
        </w:r>
      </w:moveTo>
    </w:p>
    <w:p w14:paraId="2F64143A" w14:textId="77777777" w:rsidR="002610E4" w:rsidRPr="00F6449C" w:rsidRDefault="002610E4" w:rsidP="002610E4">
      <w:pPr>
        <w:pStyle w:val="ListNumber2"/>
        <w:numPr>
          <w:ilvl w:val="0"/>
          <w:numId w:val="260"/>
        </w:numPr>
        <w:rPr>
          <w:moveTo w:id="246" w:author="Cole, George" w:date="2015-07-20T22:22:00Z"/>
        </w:rPr>
      </w:pPr>
      <w:moveTo w:id="247" w:author="Cole, George" w:date="2015-07-20T22:22:00Z">
        <w:r w:rsidRPr="00F6449C">
          <w:t>Perform reconciliation.</w:t>
        </w:r>
      </w:moveTo>
    </w:p>
    <w:p w14:paraId="2D68B1B0" w14:textId="77777777" w:rsidR="002610E4" w:rsidRPr="00F6449C" w:rsidRDefault="002610E4" w:rsidP="002610E4">
      <w:pPr>
        <w:pStyle w:val="ListNumber2"/>
        <w:numPr>
          <w:ilvl w:val="0"/>
          <w:numId w:val="260"/>
        </w:numPr>
        <w:rPr>
          <w:moveTo w:id="248" w:author="Cole, George" w:date="2015-07-20T22:22:00Z"/>
        </w:rPr>
      </w:pPr>
      <w:moveTo w:id="249" w:author="Cole, George" w:date="2015-07-20T22:22:00Z">
        <w:r w:rsidRPr="00F6449C">
          <w:t>Share the resulting reconciled information with its grouped Content Creator or Clinical Data Source Actor.</w:t>
        </w:r>
      </w:moveTo>
    </w:p>
    <w:p w14:paraId="247584C1" w14:textId="77777777" w:rsidR="002610E4" w:rsidRPr="00F6449C" w:rsidRDefault="002610E4" w:rsidP="002610E4">
      <w:pPr>
        <w:pStyle w:val="ListNumber2"/>
        <w:numPr>
          <w:ilvl w:val="0"/>
          <w:numId w:val="260"/>
        </w:numPr>
        <w:rPr>
          <w:moveTo w:id="250" w:author="Cole, George" w:date="2015-07-20T22:22:00Z"/>
        </w:rPr>
      </w:pPr>
      <w:moveTo w:id="251" w:author="Cole, George" w:date="2015-07-20T22:22:00Z">
        <w:r w:rsidRPr="00F6449C">
          <w:t xml:space="preserve">When matching two entries by universally unique identifier, the reconciling application </w:t>
        </w:r>
        <w:r w:rsidRPr="00F6449C">
          <w:rPr>
            <w:b/>
            <w:smallCaps/>
          </w:rPr>
          <w:t>shall</w:t>
        </w:r>
        <w:r w:rsidRPr="00F6449C">
          <w:t xml:space="preserve"> verify that other details of the reconciled entries are consistent. </w:t>
        </w:r>
      </w:moveTo>
    </w:p>
    <w:p w14:paraId="4B72B575" w14:textId="77777777" w:rsidR="002610E4" w:rsidRPr="00F6449C" w:rsidRDefault="002610E4" w:rsidP="002610E4">
      <w:pPr>
        <w:pStyle w:val="ListNumber2"/>
        <w:numPr>
          <w:ilvl w:val="0"/>
          <w:numId w:val="260"/>
        </w:numPr>
        <w:rPr>
          <w:moveTo w:id="252" w:author="Cole, George" w:date="2015-07-20T22:22:00Z"/>
        </w:rPr>
      </w:pPr>
      <w:moveTo w:id="253" w:author="Cole, George" w:date="2015-07-20T22:22:00Z">
        <w:r w:rsidRPr="00F6449C">
          <w:t xml:space="preserve">More specifically, a reconciling application </w:t>
        </w:r>
        <w:r w:rsidRPr="00F6449C">
          <w:rPr>
            <w:b/>
            <w:smallCaps/>
          </w:rPr>
          <w:t>shall</w:t>
        </w:r>
        <w:r w:rsidRPr="00F6449C">
          <w:t xml:space="preserve"> demonstrate the ability to identify cases where two entries with the same identifier are about the same event, and when they are not, to report it.</w:t>
        </w:r>
      </w:moveTo>
    </w:p>
    <w:p w14:paraId="0AA81F13" w14:textId="77777777" w:rsidR="002610E4" w:rsidRPr="00F6449C" w:rsidRDefault="002610E4" w:rsidP="002610E4">
      <w:pPr>
        <w:pStyle w:val="ListNumber2"/>
        <w:numPr>
          <w:ilvl w:val="0"/>
          <w:numId w:val="260"/>
        </w:numPr>
        <w:rPr>
          <w:moveTo w:id="254" w:author="Cole, George" w:date="2015-07-20T22:22:00Z"/>
        </w:rPr>
      </w:pPr>
      <w:moveTo w:id="255" w:author="Cole, George" w:date="2015-07-20T22:22:00Z">
        <w:r w:rsidRPr="00F6449C">
          <w:t xml:space="preserve">When reconciling information from an external system, the reconciling application </w:t>
        </w:r>
        <w:r w:rsidRPr="00F6449C">
          <w:rPr>
            <w:b/>
            <w:smallCaps/>
          </w:rPr>
          <w:t>shall</w:t>
        </w:r>
        <w:r w:rsidRPr="00F6449C">
          <w:t xml:space="preserve"> maintain the </w:t>
        </w:r>
        <w:r w:rsidRPr="00F6449C">
          <w:rPr>
            <w:u w:val="single"/>
          </w:rPr>
          <w:t>first</w:t>
        </w:r>
        <w:r w:rsidRPr="00F6449C">
          <w:t xml:space="preserve"> identifier provided for the item as the original identifier. It </w:t>
        </w:r>
        <w:r w:rsidRPr="00F6449C">
          <w:rPr>
            <w:b/>
            <w:smallCaps/>
          </w:rPr>
          <w:t>may</w:t>
        </w:r>
        <w:r w:rsidRPr="00F6449C">
          <w:t xml:space="preserve"> provide its own identifiers for the data as well.</w:t>
        </w:r>
      </w:moveTo>
    </w:p>
    <w:p w14:paraId="6EBCE002" w14:textId="77777777" w:rsidR="002610E4" w:rsidRPr="00F6449C" w:rsidRDefault="002610E4" w:rsidP="002610E4">
      <w:pPr>
        <w:pStyle w:val="ListNumber2"/>
        <w:numPr>
          <w:ilvl w:val="0"/>
          <w:numId w:val="260"/>
        </w:numPr>
        <w:rPr>
          <w:moveTo w:id="256" w:author="Cole, George" w:date="2015-07-20T22:22:00Z"/>
        </w:rPr>
      </w:pPr>
      <w:moveTo w:id="257" w:author="Cole, George" w:date="2015-07-20T22:22:00Z">
        <w:r w:rsidRPr="00F6449C">
          <w:t xml:space="preserve">When exporting information that came from an external source through reconciliation, the reconciliation application </w:t>
        </w:r>
        <w:r w:rsidRPr="00F6449C">
          <w:rPr>
            <w:b/>
            <w:smallCaps/>
          </w:rPr>
          <w:t>shall</w:t>
        </w:r>
        <w:r w:rsidRPr="00F6449C">
          <w:t xml:space="preserve"> report the original identifier as the </w:t>
        </w:r>
        <w:r w:rsidRPr="00F6449C">
          <w:rPr>
            <w:u w:val="single"/>
          </w:rPr>
          <w:t>first</w:t>
        </w:r>
        <w:r w:rsidRPr="00F6449C">
          <w:t xml:space="preserve"> identifier reported for the item.</w:t>
        </w:r>
      </w:moveTo>
    </w:p>
    <w:p w14:paraId="5EEAB133" w14:textId="77777777" w:rsidR="002610E4" w:rsidRPr="00F6449C" w:rsidRDefault="002610E4" w:rsidP="002610E4">
      <w:pPr>
        <w:pStyle w:val="ListNumber2"/>
        <w:numPr>
          <w:ilvl w:val="0"/>
          <w:numId w:val="260"/>
        </w:numPr>
        <w:rPr>
          <w:moveTo w:id="258" w:author="Cole, George" w:date="2015-07-20T22:22:00Z"/>
        </w:rPr>
      </w:pPr>
      <w:moveTo w:id="259" w:author="Cole, George" w:date="2015-07-20T22:22:00Z">
        <w:r w:rsidRPr="00F6449C">
          <w:t xml:space="preserve">Subsequent identifiers after the first </w:t>
        </w:r>
        <w:r w:rsidRPr="00F6449C">
          <w:rPr>
            <w:b/>
            <w:smallCaps/>
          </w:rPr>
          <w:t>should</w:t>
        </w:r>
        <w:r w:rsidRPr="00F6449C">
          <w:t xml:space="preserve"> be retained and reported but are not required by this profile.</w:t>
        </w:r>
      </w:moveTo>
    </w:p>
    <w:p w14:paraId="6C9CD0C2" w14:textId="77777777" w:rsidR="002610E4" w:rsidRPr="00F6449C" w:rsidRDefault="002610E4" w:rsidP="002610E4">
      <w:pPr>
        <w:pStyle w:val="ListNumber2"/>
        <w:numPr>
          <w:ilvl w:val="0"/>
          <w:numId w:val="260"/>
        </w:numPr>
        <w:rPr>
          <w:moveTo w:id="260" w:author="Cole, George" w:date="2015-07-20T22:22:00Z"/>
        </w:rPr>
      </w:pPr>
      <w:moveTo w:id="261" w:author="Cole, George" w:date="2015-07-20T22:22:00Z">
        <w:r w:rsidRPr="00F6449C">
          <w:t xml:space="preserve">The reconciling application </w:t>
        </w:r>
        <w:r w:rsidRPr="00F6449C">
          <w:rPr>
            <w:b/>
            <w:smallCaps/>
          </w:rPr>
          <w:t>shall</w:t>
        </w:r>
        <w:r w:rsidRPr="00F6449C">
          <w:t xml:space="preserve"> report significant inconsistencies between two recorded events that should have the same meaning (e.g., because they have the same identifier) in some way. Reports of these conditions </w:t>
        </w:r>
        <w:r w:rsidRPr="00F6449C">
          <w:rPr>
            <w:b/>
            <w:smallCaps/>
          </w:rPr>
          <w:t xml:space="preserve">may </w:t>
        </w:r>
        <w:r w:rsidRPr="00F6449C">
          <w:t>be to someone other than the user of the system (e.g., the system administrator, or other appropriate party).</w:t>
        </w:r>
      </w:moveTo>
    </w:p>
    <w:p w14:paraId="57019D82" w14:textId="77777777" w:rsidR="002610E4" w:rsidRPr="00F6449C" w:rsidRDefault="002610E4" w:rsidP="002610E4">
      <w:pPr>
        <w:pStyle w:val="ListNumber2"/>
        <w:numPr>
          <w:ilvl w:val="0"/>
          <w:numId w:val="260"/>
        </w:numPr>
        <w:rPr>
          <w:moveTo w:id="262" w:author="Cole, George" w:date="2015-07-20T22:22:00Z"/>
        </w:rPr>
      </w:pPr>
      <w:moveTo w:id="263" w:author="Cole, George" w:date="2015-07-20T22:22:00Z">
        <w:r w:rsidRPr="00F6449C">
          <w:t xml:space="preserve">The reconciling application </w:t>
        </w:r>
        <w:r w:rsidRPr="00F6449C">
          <w:rPr>
            <w:b/>
            <w:smallCaps/>
          </w:rPr>
          <w:t>may</w:t>
        </w:r>
        <w:r w:rsidRPr="00F6449C">
          <w:t xml:space="preserve"> require manual reconciliation of the inconsistent entries. It </w:t>
        </w:r>
        <w:r w:rsidRPr="00F6449C">
          <w:rPr>
            <w:b/>
            <w:smallCaps/>
          </w:rPr>
          <w:t>shall</w:t>
        </w:r>
        <w:r w:rsidRPr="00F6449C">
          <w:t xml:space="preserve"> assign a new identifier to each entry containing inconsistent data. The rationale for this requirement is to avoid persisting the conflicting identifiers.</w:t>
        </w:r>
      </w:moveTo>
    </w:p>
    <w:p w14:paraId="740467F4" w14:textId="77777777" w:rsidR="002610E4" w:rsidRPr="00F6449C" w:rsidRDefault="002610E4" w:rsidP="002610E4">
      <w:pPr>
        <w:pStyle w:val="ListNumber2"/>
        <w:numPr>
          <w:ilvl w:val="0"/>
          <w:numId w:val="260"/>
        </w:numPr>
        <w:rPr>
          <w:moveTo w:id="264" w:author="Cole, George" w:date="2015-07-20T22:22:00Z"/>
          <w:lang w:eastAsia="x-none"/>
        </w:rPr>
      </w:pPr>
      <w:moveTo w:id="265" w:author="Cole, George" w:date="2015-07-20T22:22:00Z">
        <w:r w:rsidRPr="00F6449C">
          <w:rPr>
            <w:lang w:eastAsia="x-none"/>
          </w:rPr>
          <w:lastRenderedPageBreak/>
          <w:t xml:space="preserve">When a data item that was added to the system through reconciliation is changed in a way that alters its identity, a new identity </w:t>
        </w:r>
        <w:r w:rsidRPr="00F6449C">
          <w:rPr>
            <w:b/>
            <w:smallCaps/>
            <w:lang w:eastAsia="x-none"/>
          </w:rPr>
          <w:t>shall</w:t>
        </w:r>
        <w:r w:rsidRPr="00F6449C">
          <w:rPr>
            <w:lang w:eastAsia="x-none"/>
          </w:rPr>
          <w:t xml:space="preserve"> be assigned to it.</w:t>
        </w:r>
      </w:moveTo>
    </w:p>
    <w:p w14:paraId="6814F2C6" w14:textId="77777777" w:rsidR="002610E4" w:rsidRPr="00F6449C" w:rsidRDefault="002610E4" w:rsidP="002610E4">
      <w:pPr>
        <w:pStyle w:val="ListNumber2"/>
        <w:numPr>
          <w:ilvl w:val="0"/>
          <w:numId w:val="260"/>
        </w:numPr>
        <w:rPr>
          <w:moveTo w:id="266" w:author="Cole, George" w:date="2015-07-20T22:22:00Z"/>
        </w:rPr>
      </w:pPr>
      <w:moveTo w:id="267" w:author="Cole, George" w:date="2015-07-20T22:22:00Z">
        <w:r w:rsidRPr="00F6449C">
          <w:rPr>
            <w:lang w:eastAsia="x-none"/>
          </w:rPr>
          <w:t xml:space="preserve">The reconciling application </w:t>
        </w:r>
        <w:r w:rsidRPr="00F6449C">
          <w:rPr>
            <w:b/>
            <w:smallCaps/>
            <w:lang w:eastAsia="x-none"/>
          </w:rPr>
          <w:t>should</w:t>
        </w:r>
        <w:r w:rsidRPr="00F6449C">
          <w:rPr>
            <w:lang w:eastAsia="x-none"/>
          </w:rPr>
          <w:t xml:space="preserve"> report the association of the new data item with the reconciled data items that have been superseded since the last reconciliation. </w:t>
        </w:r>
      </w:moveTo>
    </w:p>
    <w:p w14:paraId="06B28EF1" w14:textId="77777777" w:rsidR="002610E4" w:rsidRPr="00F6449C" w:rsidRDefault="002610E4" w:rsidP="002610E4">
      <w:pPr>
        <w:pStyle w:val="ListNumber2"/>
        <w:numPr>
          <w:ilvl w:val="0"/>
          <w:numId w:val="260"/>
        </w:numPr>
        <w:rPr>
          <w:moveTo w:id="268" w:author="Cole, George" w:date="2015-07-20T22:22:00Z"/>
        </w:rPr>
      </w:pPr>
      <w:moveTo w:id="269" w:author="Cole, George" w:date="2015-07-20T22:22:00Z">
        <w:r w:rsidRPr="00F6449C">
          <w:rPr>
            <w:lang w:eastAsia="x-none"/>
          </w:rPr>
          <w:t xml:space="preserve">When grouped with the Secure Node Actor, the Reconciliation Agent </w:t>
        </w:r>
        <w:r w:rsidRPr="00F6449C">
          <w:rPr>
            <w:b/>
            <w:smallCaps/>
            <w:lang w:eastAsia="x-none"/>
          </w:rPr>
          <w:t>shall:</w:t>
        </w:r>
      </w:moveTo>
    </w:p>
    <w:p w14:paraId="0B227471" w14:textId="77777777" w:rsidR="002610E4" w:rsidRPr="00F6449C" w:rsidRDefault="002610E4" w:rsidP="002610E4">
      <w:pPr>
        <w:pStyle w:val="ListNumber3"/>
        <w:numPr>
          <w:ilvl w:val="0"/>
          <w:numId w:val="261"/>
        </w:numPr>
        <w:rPr>
          <w:moveTo w:id="270" w:author="Cole, George" w:date="2015-07-20T22:22:00Z"/>
        </w:rPr>
      </w:pPr>
      <w:moveTo w:id="271" w:author="Cole, George" w:date="2015-07-20T22:22:00Z">
        <w:r w:rsidRPr="00F6449C">
          <w:t>Record reconciliation events from external documents or discrete data as imports in the audit trail.</w:t>
        </w:r>
      </w:moveTo>
    </w:p>
    <w:p w14:paraId="43D9D211" w14:textId="77777777" w:rsidR="002610E4" w:rsidRPr="00F6449C" w:rsidRDefault="002610E4" w:rsidP="002610E4">
      <w:pPr>
        <w:pStyle w:val="ListNumber3"/>
        <w:numPr>
          <w:ilvl w:val="0"/>
          <w:numId w:val="261"/>
        </w:numPr>
        <w:rPr>
          <w:moveTo w:id="272" w:author="Cole, George" w:date="2015-07-20T22:22:00Z"/>
        </w:rPr>
      </w:pPr>
      <w:moveTo w:id="273" w:author="Cole, George" w:date="2015-07-20T22:22:00Z">
        <w:r w:rsidRPr="00F6449C">
          <w:t>Record changes to existing (internal) records as updates in the audit trail.</w:t>
        </w:r>
      </w:moveTo>
    </w:p>
    <w:moveToRangeEnd w:id="242"/>
    <w:p w14:paraId="603E6FBD" w14:textId="0245B81C" w:rsidR="00304BD7" w:rsidRPr="00F6449C" w:rsidDel="002610E4" w:rsidRDefault="00304BD7" w:rsidP="00304BD7">
      <w:pPr>
        <w:pStyle w:val="ListNumber2"/>
        <w:numPr>
          <w:ilvl w:val="0"/>
          <w:numId w:val="243"/>
        </w:numPr>
        <w:rPr>
          <w:del w:id="274" w:author="Cole, George" w:date="2015-07-20T22:22:00Z"/>
        </w:rPr>
      </w:pPr>
      <w:del w:id="275" w:author="Cole, George" w:date="2015-07-20T22:22:00Z">
        <w:r w:rsidRPr="00F6449C" w:rsidDel="002610E4">
          <w:delText xml:space="preserve">It </w:delText>
        </w:r>
        <w:r w:rsidRPr="00F6449C" w:rsidDel="002610E4">
          <w:rPr>
            <w:smallCaps/>
          </w:rPr>
          <w:delText>shall</w:delText>
        </w:r>
        <w:r w:rsidRPr="00F6449C" w:rsidDel="002610E4">
          <w:delText xml:space="preserve"> present the demographics used to identify the patient provided by each separate source of clinical information to the end user.</w:delText>
        </w:r>
      </w:del>
    </w:p>
    <w:p w14:paraId="5651990C" w14:textId="028CD38E" w:rsidR="00304BD7" w:rsidRPr="00F6449C" w:rsidDel="002610E4" w:rsidRDefault="00304BD7" w:rsidP="00304BD7">
      <w:pPr>
        <w:pStyle w:val="ListNumber2"/>
        <w:rPr>
          <w:del w:id="276" w:author="Cole, George" w:date="2015-07-20T22:22:00Z"/>
        </w:rPr>
      </w:pPr>
      <w:del w:id="277" w:author="Cole, George" w:date="2015-07-20T22:22:00Z">
        <w:r w:rsidRPr="00F6449C" w:rsidDel="002610E4">
          <w:delText xml:space="preserve">It </w:delText>
        </w:r>
        <w:r w:rsidRPr="00F6449C" w:rsidDel="002610E4">
          <w:rPr>
            <w:smallCaps/>
          </w:rPr>
          <w:delText>shall</w:delText>
        </w:r>
        <w:r w:rsidRPr="00F6449C" w:rsidDel="002610E4">
          <w:delText xml:space="preserve"> highlight inconsistencies found during the automated reconciliation process and provides the clinician with mechanisms to adjust or correct the input.</w:delText>
        </w:r>
      </w:del>
    </w:p>
    <w:p w14:paraId="13695713" w14:textId="36FD5E73" w:rsidR="00304BD7" w:rsidRPr="00F6449C" w:rsidDel="002610E4" w:rsidRDefault="00304BD7" w:rsidP="00304BD7">
      <w:pPr>
        <w:pStyle w:val="ListNumber2"/>
        <w:rPr>
          <w:del w:id="278" w:author="Cole, George" w:date="2015-07-20T22:22:00Z"/>
        </w:rPr>
      </w:pPr>
      <w:del w:id="279" w:author="Cole, George" w:date="2015-07-20T22:22:00Z">
        <w:r w:rsidRPr="00F6449C" w:rsidDel="002610E4">
          <w:delText xml:space="preserve">It </w:delText>
        </w:r>
        <w:r w:rsidRPr="00F6449C" w:rsidDel="002610E4">
          <w:rPr>
            <w:smallCaps/>
          </w:rPr>
          <w:delText>shall</w:delText>
        </w:r>
        <w:r w:rsidRPr="00F6449C" w:rsidDel="002610E4">
          <w:delText xml:space="preserve"> provide a mechanism for a clinician to add new information to the reconciled results.</w:delText>
        </w:r>
      </w:del>
    </w:p>
    <w:p w14:paraId="4B3E3517" w14:textId="4D4787E6" w:rsidR="00304BD7" w:rsidRPr="00F6449C" w:rsidDel="002610E4" w:rsidRDefault="00304BD7" w:rsidP="00304BD7">
      <w:pPr>
        <w:pStyle w:val="ListNumber2"/>
        <w:rPr>
          <w:del w:id="280" w:author="Cole, George" w:date="2015-07-20T22:22:00Z"/>
          <w:iCs/>
        </w:rPr>
      </w:pPr>
      <w:del w:id="281" w:author="Cole, George" w:date="2015-07-20T22:22:00Z">
        <w:r w:rsidRPr="00F6449C" w:rsidDel="002610E4">
          <w:delText xml:space="preserve">It </w:delText>
        </w:r>
        <w:r w:rsidRPr="00F6449C" w:rsidDel="002610E4">
          <w:rPr>
            <w:smallCaps/>
          </w:rPr>
          <w:delText>shall</w:delText>
        </w:r>
        <w:r w:rsidRPr="00F6449C" w:rsidDel="002610E4">
          <w:delText xml:space="preserve"> authenticate the clinician prior to storage of the reconciled data (this step may be combined with other authentication steps used to finalize the record).</w:delText>
        </w:r>
      </w:del>
    </w:p>
    <w:p w14:paraId="2C878E3F" w14:textId="1391E499" w:rsidR="00304BD7" w:rsidRPr="00F6449C" w:rsidDel="002610E4" w:rsidRDefault="00304BD7" w:rsidP="00304BD7">
      <w:pPr>
        <w:pStyle w:val="ListNumber2"/>
        <w:rPr>
          <w:del w:id="282" w:author="Cole, George" w:date="2015-07-20T22:22:00Z"/>
          <w:iCs/>
        </w:rPr>
      </w:pPr>
      <w:del w:id="283" w:author="Cole, George" w:date="2015-07-20T22:22:00Z">
        <w:r w:rsidRPr="00F6449C" w:rsidDel="002610E4">
          <w:delText xml:space="preserve">It </w:delText>
        </w:r>
        <w:r w:rsidRPr="00F6449C" w:rsidDel="002610E4">
          <w:rPr>
            <w:smallCaps/>
          </w:rPr>
          <w:delText>shall</w:delText>
        </w:r>
        <w:r w:rsidRPr="00F6449C" w:rsidDel="002610E4">
          <w:delText xml:space="preserve"> store the resulting data for future use by other actors as described below.</w:delText>
        </w:r>
      </w:del>
    </w:p>
    <w:p w14:paraId="6768C706" w14:textId="77777777" w:rsidR="007C295A" w:rsidRPr="00F6449C" w:rsidRDefault="007C295A" w:rsidP="007C295A">
      <w:pPr>
        <w:pStyle w:val="Heading4"/>
        <w:numPr>
          <w:ilvl w:val="0"/>
          <w:numId w:val="0"/>
        </w:numPr>
        <w:rPr>
          <w:noProof w:val="0"/>
        </w:rPr>
      </w:pPr>
      <w:bookmarkStart w:id="284" w:name="_Toc425363603"/>
      <w:r w:rsidRPr="00F6449C">
        <w:rPr>
          <w:noProof w:val="0"/>
        </w:rPr>
        <w:t>X.1.1.2 Content Consumer</w:t>
      </w:r>
      <w:bookmarkEnd w:id="284"/>
    </w:p>
    <w:p w14:paraId="39A81D9A" w14:textId="77777777" w:rsidR="007C295A" w:rsidRPr="00F6449C" w:rsidRDefault="007C295A" w:rsidP="007C295A">
      <w:pPr>
        <w:pStyle w:val="BodyText"/>
      </w:pPr>
      <w:r w:rsidRPr="00F6449C">
        <w:t>The Content Consumer Actor in this profile is similar to content consumers defined in other IHE profiles. It has one requirement, which is that it must be able to consume clinical content and providers as defined in the PCC Technical Framework.</w:t>
      </w:r>
    </w:p>
    <w:p w14:paraId="0184706B" w14:textId="77777777" w:rsidR="007C295A" w:rsidRPr="00F6449C" w:rsidRDefault="007C295A" w:rsidP="000158A8">
      <w:pPr>
        <w:pStyle w:val="ListNumber2"/>
        <w:numPr>
          <w:ilvl w:val="0"/>
          <w:numId w:val="244"/>
        </w:numPr>
      </w:pPr>
      <w:r w:rsidRPr="00F6449C">
        <w:t xml:space="preserve">The Content Consumer Actor </w:t>
      </w:r>
      <w:r w:rsidR="003E5D7E" w:rsidRPr="00F6449C">
        <w:rPr>
          <w:smallCaps/>
        </w:rPr>
        <w:t>MAY</w:t>
      </w:r>
      <w:r w:rsidRPr="00F6449C">
        <w:t xml:space="preserve"> implement a content profile supporting a Medical Summary as defined in PCC TF-2:6.3.1.2 Medical Summary.</w:t>
      </w:r>
    </w:p>
    <w:p w14:paraId="50D979AF" w14:textId="77777777" w:rsidR="007C295A" w:rsidRPr="00F6449C" w:rsidRDefault="007C295A" w:rsidP="007C295A">
      <w:pPr>
        <w:pStyle w:val="Heading4"/>
        <w:numPr>
          <w:ilvl w:val="0"/>
          <w:numId w:val="0"/>
        </w:numPr>
        <w:rPr>
          <w:noProof w:val="0"/>
        </w:rPr>
      </w:pPr>
      <w:bookmarkStart w:id="285" w:name="_Toc425363604"/>
      <w:r w:rsidRPr="00F6449C">
        <w:rPr>
          <w:noProof w:val="0"/>
        </w:rPr>
        <w:t>X.1.1.3 Content Creator</w:t>
      </w:r>
      <w:bookmarkEnd w:id="285"/>
    </w:p>
    <w:p w14:paraId="421E0CFC" w14:textId="71CFA361" w:rsidR="004B7B4C" w:rsidRPr="00F6449C" w:rsidRDefault="004B7B4C" w:rsidP="004B7B4C">
      <w:pPr>
        <w:pStyle w:val="BodyText"/>
      </w:pPr>
      <w:r w:rsidRPr="00F6449C">
        <w:t>The Content Creator Actor in this profile is similar to content creators defined in other IHE profiles. It has one requirement, which is that it must be able to create content containing</w:t>
      </w:r>
      <w:ins w:id="286" w:author="Cole, George" w:date="2015-07-20T12:27:00Z">
        <w:r w:rsidR="00ED7F15">
          <w:t>, for example,</w:t>
        </w:r>
      </w:ins>
      <w:r w:rsidRPr="00F6449C">
        <w:t xml:space="preserve"> common observations, diagnostic results, problems and allergies, medications, immunizations or professional services</w:t>
      </w:r>
      <w:r w:rsidRPr="00F6449C" w:rsidDel="0004665C">
        <w:t xml:space="preserve"> </w:t>
      </w:r>
      <w:r w:rsidRPr="00F6449C">
        <w:t>as defined in the PCC Technical Framework. This actor should support the Reconciliation Content Option.</w:t>
      </w:r>
    </w:p>
    <w:p w14:paraId="15E4FFC2" w14:textId="77777777" w:rsidR="004B7B4C" w:rsidRPr="00F6449C" w:rsidRDefault="004B7B4C" w:rsidP="004B7B4C">
      <w:pPr>
        <w:pStyle w:val="BodyText"/>
        <w:numPr>
          <w:ilvl w:val="0"/>
          <w:numId w:val="240"/>
        </w:numPr>
      </w:pPr>
      <w:r w:rsidRPr="00F6449C">
        <w:t xml:space="preserve">The Content Creator Actor </w:t>
      </w:r>
      <w:r w:rsidRPr="00F6449C">
        <w:rPr>
          <w:smallCaps/>
        </w:rPr>
        <w:t>shall</w:t>
      </w:r>
      <w:r w:rsidRPr="00F6449C">
        <w:t xml:space="preserve"> be grouped with a Reconciliation Agent Actor to obtain reconciled content.</w:t>
      </w:r>
    </w:p>
    <w:p w14:paraId="0D3471A6" w14:textId="77777777" w:rsidR="004B7B4C" w:rsidRPr="00F6449C" w:rsidRDefault="004B7B4C" w:rsidP="004B7B4C">
      <w:pPr>
        <w:pStyle w:val="ListNumber2"/>
        <w:numPr>
          <w:ilvl w:val="0"/>
          <w:numId w:val="240"/>
        </w:numPr>
      </w:pPr>
      <w:r w:rsidRPr="00F6449C">
        <w:t xml:space="preserve">The Content Creator Actor </w:t>
      </w:r>
      <w:r w:rsidRPr="00F6449C">
        <w:rPr>
          <w:smallCaps/>
        </w:rPr>
        <w:t>MAY</w:t>
      </w:r>
      <w:r w:rsidRPr="00F6449C">
        <w:t xml:space="preserve"> create content conforming to a profile supporting a Medical Summary as defined in PCC TF-2:6.3.1.2 Medical Summary.</w:t>
      </w:r>
    </w:p>
    <w:p w14:paraId="2FF89B50" w14:textId="77777777" w:rsidR="004B7B4C" w:rsidRPr="00F6449C" w:rsidRDefault="004B7B4C" w:rsidP="004B7B4C">
      <w:pPr>
        <w:pStyle w:val="ListNumber2"/>
        <w:numPr>
          <w:ilvl w:val="0"/>
          <w:numId w:val="240"/>
        </w:numPr>
      </w:pPr>
      <w:r w:rsidRPr="00F6449C">
        <w:t xml:space="preserve">The Content Creator Actor </w:t>
      </w:r>
      <w:r w:rsidRPr="00F6449C">
        <w:rPr>
          <w:smallCaps/>
        </w:rPr>
        <w:t>should</w:t>
      </w:r>
      <w:r w:rsidRPr="00F6449C">
        <w:t xml:space="preserve"> support the Reconciliation Content Option.</w:t>
      </w:r>
    </w:p>
    <w:p w14:paraId="6F6B13C4" w14:textId="77777777" w:rsidR="004B7B4C" w:rsidRPr="00F6449C" w:rsidRDefault="004B7B4C" w:rsidP="004B7B4C">
      <w:pPr>
        <w:pStyle w:val="ListNumber2"/>
        <w:numPr>
          <w:ilvl w:val="0"/>
          <w:numId w:val="240"/>
        </w:numPr>
      </w:pPr>
      <w:r w:rsidRPr="00F6449C">
        <w:lastRenderedPageBreak/>
        <w:t>The Content Creator SHALL create a document with at least one reconciled list</w:t>
      </w:r>
    </w:p>
    <w:p w14:paraId="79E23FE2" w14:textId="77777777" w:rsidR="004B7B4C" w:rsidRPr="00F6449C" w:rsidRDefault="004B7B4C" w:rsidP="004B7B4C">
      <w:pPr>
        <w:pStyle w:val="ListNumber2"/>
        <w:numPr>
          <w:ilvl w:val="0"/>
          <w:numId w:val="240"/>
        </w:numPr>
      </w:pPr>
      <w:r w:rsidRPr="00F6449C">
        <w:t xml:space="preserve">For every reconciled list within the document, the human readable text SHALL contain some indication that the list was reconciled, by whom and when the reconciliation occurred. </w:t>
      </w:r>
    </w:p>
    <w:p w14:paraId="77B9C0B4" w14:textId="77777777" w:rsidR="007C295A" w:rsidRPr="00F6449C" w:rsidRDefault="007C295A" w:rsidP="00764EE3">
      <w:pPr>
        <w:pStyle w:val="Heading4"/>
        <w:numPr>
          <w:ilvl w:val="0"/>
          <w:numId w:val="0"/>
        </w:numPr>
        <w:rPr>
          <w:noProof w:val="0"/>
        </w:rPr>
      </w:pPr>
      <w:bookmarkStart w:id="287" w:name="_Toc425363605"/>
      <w:r w:rsidRPr="00F6449C">
        <w:rPr>
          <w:noProof w:val="0"/>
        </w:rPr>
        <w:t>X.1.1.4 Clinical Data Source</w:t>
      </w:r>
      <w:bookmarkEnd w:id="287"/>
    </w:p>
    <w:p w14:paraId="2C22A01E" w14:textId="6E77690D" w:rsidR="004B7B4C" w:rsidRPr="00F6449C" w:rsidRDefault="004B7B4C" w:rsidP="004B7B4C">
      <w:pPr>
        <w:pStyle w:val="BodyText"/>
      </w:pPr>
      <w:r w:rsidRPr="00F6449C">
        <w:t>The Clinical Data Source Actor in this profile is an implementation of the Clinical Data Source Actor in the QED Profile. It has the additional requirement that it must be able to create content containing common observations, diagnostic results, problems and allergies, medications, immunizations or professional services</w:t>
      </w:r>
      <w:r w:rsidRPr="00F6449C" w:rsidDel="0004665C">
        <w:t xml:space="preserve"> </w:t>
      </w:r>
      <w:r w:rsidRPr="00F6449C">
        <w:t xml:space="preserve">as defined in the Query for Existing Data Profile. </w:t>
      </w:r>
      <w:del w:id="288" w:author="Cole, George" w:date="2015-07-20T21:56:00Z">
        <w:r w:rsidRPr="00F6449C" w:rsidDel="00690648">
          <w:delText>This actor should support the Reconciliation Content Option.</w:delText>
        </w:r>
      </w:del>
    </w:p>
    <w:p w14:paraId="476579F0" w14:textId="77777777" w:rsidR="004B7B4C" w:rsidRPr="00F6449C" w:rsidRDefault="004B7B4C" w:rsidP="004B7B4C">
      <w:pPr>
        <w:pStyle w:val="BodyText"/>
        <w:numPr>
          <w:ilvl w:val="0"/>
          <w:numId w:val="112"/>
        </w:numPr>
      </w:pPr>
      <w:r w:rsidRPr="00F6449C">
        <w:t xml:space="preserve">The Clinical Data Source Actor </w:t>
      </w:r>
      <w:r w:rsidRPr="00F6449C">
        <w:rPr>
          <w:smallCaps/>
        </w:rPr>
        <w:t>shall</w:t>
      </w:r>
      <w:r w:rsidRPr="00F6449C">
        <w:t xml:space="preserve"> be grouped with a Reconciliation Agent Actor to obtain reconciled content.</w:t>
      </w:r>
    </w:p>
    <w:p w14:paraId="1B03BA44" w14:textId="1AC66C20" w:rsidR="004B7B4C" w:rsidRPr="00F6449C" w:rsidRDefault="004B7B4C" w:rsidP="004B7B4C">
      <w:pPr>
        <w:pStyle w:val="BodyText"/>
        <w:numPr>
          <w:ilvl w:val="0"/>
          <w:numId w:val="112"/>
        </w:numPr>
      </w:pPr>
      <w:r w:rsidRPr="00F6449C">
        <w:t xml:space="preserve">If the QED </w:t>
      </w:r>
      <w:r w:rsidR="00F4224F">
        <w:t>Option</w:t>
      </w:r>
      <w:r w:rsidRPr="00F6449C">
        <w:t xml:space="preserve"> is used, the Clinical Data Source </w:t>
      </w:r>
      <w:r w:rsidRPr="00F6449C">
        <w:rPr>
          <w:smallCaps/>
        </w:rPr>
        <w:t>shall</w:t>
      </w:r>
      <w:r w:rsidRPr="00F6449C">
        <w:t xml:space="preserve"> implement either the Common Observations, Diagnostic Results, Problems and Allergies, Medications, Immunizations, Professional Services Options described in IHE PCC Sup-QED: 3.4 or both. </w:t>
      </w:r>
    </w:p>
    <w:p w14:paraId="790D8084" w14:textId="23E042AF" w:rsidR="004B7B4C" w:rsidRPr="00F6449C" w:rsidRDefault="004B7B4C" w:rsidP="004B7B4C">
      <w:pPr>
        <w:pStyle w:val="BodyText"/>
        <w:numPr>
          <w:ilvl w:val="0"/>
          <w:numId w:val="112"/>
        </w:numPr>
      </w:pPr>
      <w:r w:rsidRPr="00F6449C">
        <w:t xml:space="preserve">The clinical Data Source may support the </w:t>
      </w:r>
      <w:r w:rsidR="00F4224F">
        <w:t>FHIR®</w:t>
      </w:r>
      <w:r w:rsidRPr="00F6449C">
        <w:t xml:space="preserve"> </w:t>
      </w:r>
      <w:r w:rsidR="00F4224F">
        <w:t>Option</w:t>
      </w:r>
      <w:r w:rsidRPr="00F6449C">
        <w:t>.</w:t>
      </w:r>
      <w:del w:id="289" w:author="Cole, George" w:date="2015-07-21T19:10:00Z">
        <w:r w:rsidRPr="00F6449C" w:rsidDel="00C928BE">
          <w:delText xml:space="preserve"> </w:delText>
        </w:r>
      </w:del>
    </w:p>
    <w:p w14:paraId="1608428A" w14:textId="77777777" w:rsidR="004B7B4C" w:rsidRPr="00F6449C" w:rsidRDefault="004B7B4C" w:rsidP="004B7B4C">
      <w:pPr>
        <w:pStyle w:val="BodyText"/>
        <w:numPr>
          <w:ilvl w:val="0"/>
          <w:numId w:val="112"/>
        </w:numPr>
      </w:pPr>
      <w:r w:rsidRPr="00F6449C">
        <w:t xml:space="preserve">The Clinical Data Source </w:t>
      </w:r>
      <w:r w:rsidRPr="00F6449C">
        <w:rPr>
          <w:smallCaps/>
        </w:rPr>
        <w:t>should</w:t>
      </w:r>
      <w:r w:rsidRPr="00F6449C">
        <w:t xml:space="preserve"> support the Reconciliation Content Option.</w:t>
      </w:r>
    </w:p>
    <w:p w14:paraId="55ED61E7" w14:textId="77777777" w:rsidR="004B7B4C" w:rsidRPr="00F6449C" w:rsidRDefault="004B7B4C" w:rsidP="004B7B4C">
      <w:pPr>
        <w:pStyle w:val="ListNumber2"/>
        <w:numPr>
          <w:ilvl w:val="0"/>
          <w:numId w:val="112"/>
        </w:numPr>
      </w:pPr>
      <w:r w:rsidRPr="00F6449C">
        <w:t>The Clinical Data Source SHALL create content with at least one reconciled list</w:t>
      </w:r>
    </w:p>
    <w:p w14:paraId="0ED1B67C" w14:textId="77777777" w:rsidR="004B7B4C" w:rsidRPr="00F6449C" w:rsidRDefault="004B7B4C" w:rsidP="004B7B4C">
      <w:pPr>
        <w:pStyle w:val="ListNumber2"/>
        <w:numPr>
          <w:ilvl w:val="0"/>
          <w:numId w:val="112"/>
        </w:numPr>
      </w:pPr>
      <w:r w:rsidRPr="00F6449C">
        <w:t xml:space="preserve">For every reconciled list, the human readable text SHALL contain some indication that the list was reconciled, by whom and when the reconciliation occurred. </w:t>
      </w:r>
    </w:p>
    <w:p w14:paraId="1E52652D" w14:textId="77777777" w:rsidR="007C295A" w:rsidRPr="00F6449C" w:rsidRDefault="007C295A" w:rsidP="007C295A">
      <w:pPr>
        <w:pStyle w:val="Heading4"/>
        <w:numPr>
          <w:ilvl w:val="0"/>
          <w:numId w:val="0"/>
        </w:numPr>
        <w:rPr>
          <w:noProof w:val="0"/>
        </w:rPr>
      </w:pPr>
      <w:bookmarkStart w:id="290" w:name="_Toc425363606"/>
      <w:r w:rsidRPr="00F6449C">
        <w:rPr>
          <w:noProof w:val="0"/>
        </w:rPr>
        <w:t>X.1.1.5 Clinical Data Consumer</w:t>
      </w:r>
      <w:bookmarkEnd w:id="290"/>
    </w:p>
    <w:p w14:paraId="5A0036AE" w14:textId="055C5260" w:rsidR="004B7B4C" w:rsidRPr="00F6449C" w:rsidRDefault="001C760D" w:rsidP="004B7B4C">
      <w:pPr>
        <w:pStyle w:val="BodyText"/>
      </w:pPr>
      <w:ins w:id="291" w:author="Cole, George" w:date="2015-07-21T11:44:00Z">
        <w:r w:rsidRPr="00F6449C">
          <w:t xml:space="preserve">The Clinical Data </w:t>
        </w:r>
        <w:r>
          <w:t>Consumer</w:t>
        </w:r>
        <w:r w:rsidRPr="00F6449C">
          <w:t xml:space="preserve"> Actor in this profile is an implementation of the Clinical Data </w:t>
        </w:r>
        <w:r>
          <w:t>Consumer</w:t>
        </w:r>
        <w:r w:rsidRPr="00F6449C">
          <w:t xml:space="preserve"> Actor in the QED Profile</w:t>
        </w:r>
        <w:r>
          <w:t xml:space="preserve">. </w:t>
        </w:r>
      </w:ins>
      <w:del w:id="292" w:author="Cole, George" w:date="2015-07-21T11:44:00Z">
        <w:r w:rsidR="004B7B4C" w:rsidRPr="00F6449C" w:rsidDel="009002DD">
          <w:delText xml:space="preserve">The Clinical Data Consumer Actor may implement the QED </w:delText>
        </w:r>
        <w:r w:rsidR="00F4224F" w:rsidDel="009002DD">
          <w:delText>Option</w:delText>
        </w:r>
        <w:r w:rsidR="004B7B4C" w:rsidRPr="00F6449C" w:rsidDel="009002DD">
          <w:delText xml:space="preserve"> or the </w:delText>
        </w:r>
        <w:r w:rsidR="00F4224F" w:rsidDel="009002DD">
          <w:delText>FHIR®</w:delText>
        </w:r>
        <w:r w:rsidR="004B7B4C" w:rsidRPr="00F6449C" w:rsidDel="009002DD">
          <w:delText xml:space="preserve"> </w:delText>
        </w:r>
        <w:r w:rsidR="00F4224F" w:rsidDel="009002DD">
          <w:delText>Option</w:delText>
        </w:r>
        <w:r w:rsidR="004B7B4C" w:rsidRPr="00F6449C" w:rsidDel="009002DD">
          <w:delText xml:space="preserve"> or both. </w:delText>
        </w:r>
      </w:del>
      <w:r w:rsidR="004B7B4C" w:rsidRPr="00F6449C">
        <w:t xml:space="preserve">If the Clinical data consumer implements the QED </w:t>
      </w:r>
      <w:r w:rsidR="00F4224F">
        <w:t>Option</w:t>
      </w:r>
      <w:r w:rsidR="004B7B4C" w:rsidRPr="00F6449C">
        <w:t>, it has the additional requirement that it must be able to query for content containing common observations, diagnostic results, problems and allergies, medications, immunizations or professional services</w:t>
      </w:r>
      <w:r w:rsidR="004B7B4C" w:rsidRPr="00F6449C" w:rsidDel="0004665C">
        <w:t xml:space="preserve"> </w:t>
      </w:r>
      <w:ins w:id="293" w:author="Cole, George" w:date="2015-07-21T19:03:00Z">
        <w:r w:rsidR="00FE1B6A">
          <w:t xml:space="preserve">using PCC-2, </w:t>
        </w:r>
      </w:ins>
      <w:r w:rsidR="004B7B4C" w:rsidRPr="00F6449C">
        <w:t>as defined in the Query for Existing Data Profile.</w:t>
      </w:r>
      <w:ins w:id="294" w:author="Cole, George" w:date="2015-07-21T11:56:00Z">
        <w:r w:rsidR="002E79E6">
          <w:t xml:space="preserve"> If </w:t>
        </w:r>
      </w:ins>
      <w:ins w:id="295" w:author="Cole, George" w:date="2015-07-22T20:59:00Z">
        <w:r w:rsidR="00233CB4">
          <w:t>t</w:t>
        </w:r>
      </w:ins>
      <w:ins w:id="296" w:author="Cole, George" w:date="2015-07-21T19:03:00Z">
        <w:r w:rsidR="00FE1B6A">
          <w:t xml:space="preserve">he Clinical Data Consumer implements the </w:t>
        </w:r>
      </w:ins>
      <w:ins w:id="297" w:author="Cole, George" w:date="2015-07-21T11:56:00Z">
        <w:r w:rsidR="00FE1B6A">
          <w:t>FHIR Option, then it has the additional requirement to use PCC</w:t>
        </w:r>
      </w:ins>
      <w:ins w:id="298" w:author="Cole, George" w:date="2015-07-22T21:16:00Z">
        <w:r w:rsidR="00C16EEC">
          <w:t>-16</w:t>
        </w:r>
      </w:ins>
      <w:ins w:id="299" w:author="Cole, George" w:date="2015-07-21T11:56:00Z">
        <w:r w:rsidR="00FE1B6A">
          <w:t>, Share List.</w:t>
        </w:r>
      </w:ins>
    </w:p>
    <w:p w14:paraId="553E880D" w14:textId="77777777" w:rsidR="007C295A" w:rsidRPr="00F6449C" w:rsidRDefault="007C295A" w:rsidP="007C295A">
      <w:pPr>
        <w:pStyle w:val="Heading3"/>
        <w:numPr>
          <w:ilvl w:val="0"/>
          <w:numId w:val="0"/>
        </w:numPr>
        <w:rPr>
          <w:bCs/>
          <w:noProof w:val="0"/>
        </w:rPr>
      </w:pPr>
      <w:bookmarkStart w:id="300" w:name="_Toc425363607"/>
      <w:r w:rsidRPr="00F6449C">
        <w:rPr>
          <w:bCs/>
          <w:noProof w:val="0"/>
        </w:rPr>
        <w:t>X.1.2 Content Modules</w:t>
      </w:r>
      <w:bookmarkEnd w:id="300"/>
    </w:p>
    <w:bookmarkEnd w:id="239"/>
    <w:p w14:paraId="5AF64891" w14:textId="77777777" w:rsidR="004B7B4C" w:rsidRPr="00F6449C" w:rsidRDefault="004B7B4C" w:rsidP="004B7B4C">
      <w:pPr>
        <w:pStyle w:val="BodyText"/>
      </w:pPr>
      <w:r w:rsidRPr="00F6449C">
        <w:t>Table X.1.2-1 lists the content module(s) defined in the RECON Profile. To claim support with this profile, an actor shall support all required content modules (labeled “R”) and may support optional content modules (labeled “O”).</w:t>
      </w:r>
    </w:p>
    <w:p w14:paraId="354AC775" w14:textId="77777777" w:rsidR="007C295A" w:rsidRDefault="007C295A" w:rsidP="00A85CC9">
      <w:pPr>
        <w:pStyle w:val="BodyText"/>
      </w:pPr>
    </w:p>
    <w:p w14:paraId="10D292BF" w14:textId="77777777" w:rsidR="005B3488" w:rsidRPr="00F6449C" w:rsidRDefault="005B3488" w:rsidP="00A85CC9">
      <w:pPr>
        <w:pStyle w:val="BodyText"/>
      </w:pPr>
    </w:p>
    <w:p w14:paraId="7954688C" w14:textId="77777777" w:rsidR="00003636" w:rsidRPr="00F6449C" w:rsidRDefault="00003636" w:rsidP="00003636">
      <w:pPr>
        <w:pStyle w:val="TableTitle"/>
      </w:pPr>
      <w:r w:rsidRPr="00F6449C">
        <w:t>Table X.1.2-1: RECON Summary Content Modules</w:t>
      </w:r>
    </w:p>
    <w:tbl>
      <w:tblPr>
        <w:tblW w:w="765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790"/>
        <w:gridCol w:w="1530"/>
        <w:gridCol w:w="3330"/>
      </w:tblGrid>
      <w:tr w:rsidR="005E0692" w:rsidRPr="00F6449C" w14:paraId="48411B78" w14:textId="77777777" w:rsidTr="00A85CC9">
        <w:trPr>
          <w:cantSplit/>
          <w:tblHeader/>
          <w:jc w:val="center"/>
        </w:trPr>
        <w:tc>
          <w:tcPr>
            <w:tcW w:w="2790" w:type="dxa"/>
            <w:shd w:val="pct15" w:color="auto" w:fill="FFFFFF"/>
          </w:tcPr>
          <w:p w14:paraId="363BC7C8" w14:textId="77777777" w:rsidR="005E0692" w:rsidRPr="00F6449C" w:rsidRDefault="005E0692" w:rsidP="005E0692">
            <w:pPr>
              <w:pStyle w:val="TableEntryHeader"/>
            </w:pPr>
            <w:r w:rsidRPr="00F6449C">
              <w:t>Content Modules</w:t>
            </w:r>
          </w:p>
        </w:tc>
        <w:tc>
          <w:tcPr>
            <w:tcW w:w="1530" w:type="dxa"/>
            <w:shd w:val="pct15" w:color="auto" w:fill="FFFFFF"/>
          </w:tcPr>
          <w:p w14:paraId="2E6C267D" w14:textId="77777777" w:rsidR="005E0692" w:rsidRPr="00F6449C" w:rsidRDefault="005E0692" w:rsidP="005E0692">
            <w:pPr>
              <w:pStyle w:val="TableEntryHeader"/>
            </w:pPr>
            <w:r w:rsidRPr="00F6449C">
              <w:t>Optionality</w:t>
            </w:r>
          </w:p>
        </w:tc>
        <w:tc>
          <w:tcPr>
            <w:tcW w:w="3330" w:type="dxa"/>
            <w:shd w:val="pct15" w:color="auto" w:fill="FFFFFF"/>
          </w:tcPr>
          <w:p w14:paraId="060D534B" w14:textId="77777777" w:rsidR="005E0692" w:rsidRPr="00F6449C" w:rsidRDefault="005E0692" w:rsidP="005E0692">
            <w:pPr>
              <w:pStyle w:val="TableEntryHeader"/>
            </w:pPr>
            <w:r w:rsidRPr="00F6449C">
              <w:t>PCC Template ID</w:t>
            </w:r>
          </w:p>
        </w:tc>
      </w:tr>
      <w:tr w:rsidR="005E0692" w:rsidRPr="00F6449C" w14:paraId="4BC79869" w14:textId="77777777" w:rsidTr="00A85CC9">
        <w:trPr>
          <w:cantSplit/>
          <w:jc w:val="center"/>
        </w:trPr>
        <w:tc>
          <w:tcPr>
            <w:tcW w:w="2790" w:type="dxa"/>
            <w:shd w:val="clear" w:color="auto" w:fill="auto"/>
          </w:tcPr>
          <w:p w14:paraId="04C79F6B" w14:textId="77777777" w:rsidR="005E0692" w:rsidRPr="00F6449C" w:rsidRDefault="005E0692" w:rsidP="005E0692">
            <w:pPr>
              <w:pStyle w:val="TableEntry"/>
            </w:pPr>
            <w:r w:rsidRPr="00F6449C">
              <w:t>Reconciliation act</w:t>
            </w:r>
          </w:p>
          <w:p w14:paraId="793B70A8" w14:textId="77777777" w:rsidR="005E0692" w:rsidRPr="00F6449C" w:rsidRDefault="005E0692" w:rsidP="005E0692">
            <w:pPr>
              <w:pStyle w:val="TableEntry"/>
            </w:pPr>
          </w:p>
        </w:tc>
        <w:tc>
          <w:tcPr>
            <w:tcW w:w="1530" w:type="dxa"/>
            <w:shd w:val="clear" w:color="auto" w:fill="auto"/>
          </w:tcPr>
          <w:p w14:paraId="785DE459" w14:textId="77777777" w:rsidR="005E0692" w:rsidRPr="00F6449C" w:rsidRDefault="005E0692" w:rsidP="005E0692">
            <w:pPr>
              <w:pStyle w:val="TableEntry"/>
            </w:pPr>
            <w:r w:rsidRPr="00F6449C">
              <w:t>O</w:t>
            </w:r>
          </w:p>
        </w:tc>
        <w:tc>
          <w:tcPr>
            <w:tcW w:w="3330" w:type="dxa"/>
            <w:shd w:val="clear" w:color="auto" w:fill="auto"/>
          </w:tcPr>
          <w:p w14:paraId="450E2C55" w14:textId="77777777" w:rsidR="005E0692" w:rsidRPr="00F6449C" w:rsidRDefault="005E0692" w:rsidP="005E0692">
            <w:pPr>
              <w:pStyle w:val="TableEntry"/>
            </w:pPr>
            <w:r w:rsidRPr="00F6449C">
              <w:rPr>
                <w:rStyle w:val="InlineXML"/>
                <w:rFonts w:ascii="Times New Roman" w:eastAsia="?l?r ??’c" w:hAnsi="Times New Roman" w:cs="Times New Roman"/>
                <w:lang w:eastAsia="en-US"/>
              </w:rPr>
              <w:t>1.3.6.1.4.1.19376.1.5.3.1.1.24.3.1</w:t>
            </w:r>
          </w:p>
        </w:tc>
      </w:tr>
      <w:tr w:rsidR="005E0692" w:rsidRPr="00F6449C" w14:paraId="350B0EF6" w14:textId="77777777" w:rsidTr="00A85CC9">
        <w:trPr>
          <w:cantSplit/>
          <w:jc w:val="center"/>
        </w:trPr>
        <w:tc>
          <w:tcPr>
            <w:tcW w:w="2790" w:type="dxa"/>
            <w:shd w:val="clear" w:color="auto" w:fill="auto"/>
          </w:tcPr>
          <w:p w14:paraId="432EE4B0" w14:textId="77777777" w:rsidR="005E0692" w:rsidRPr="00F6449C" w:rsidRDefault="005E0692" w:rsidP="005E0692">
            <w:pPr>
              <w:pStyle w:val="TableEntry"/>
            </w:pPr>
            <w:r w:rsidRPr="00F6449C">
              <w:t>Reconciliation clinical data source</w:t>
            </w:r>
          </w:p>
        </w:tc>
        <w:tc>
          <w:tcPr>
            <w:tcW w:w="1530" w:type="dxa"/>
            <w:shd w:val="clear" w:color="auto" w:fill="auto"/>
          </w:tcPr>
          <w:p w14:paraId="79080708" w14:textId="77777777" w:rsidR="005E0692" w:rsidRPr="00F6449C" w:rsidRDefault="005E0692" w:rsidP="005E0692">
            <w:pPr>
              <w:pStyle w:val="TableEntry"/>
            </w:pPr>
            <w:r w:rsidRPr="00F6449C">
              <w:t>O</w:t>
            </w:r>
          </w:p>
        </w:tc>
        <w:tc>
          <w:tcPr>
            <w:tcW w:w="3330" w:type="dxa"/>
            <w:shd w:val="clear" w:color="auto" w:fill="auto"/>
          </w:tcPr>
          <w:p w14:paraId="4402A89B" w14:textId="77777777" w:rsidR="005E0692" w:rsidRPr="00F6449C" w:rsidRDefault="005E0692" w:rsidP="005E0692">
            <w:pPr>
              <w:pStyle w:val="TableEntry"/>
            </w:pPr>
            <w:r w:rsidRPr="00F6449C">
              <w:rPr>
                <w:rStyle w:val="InlineXML"/>
                <w:rFonts w:ascii="Times New Roman" w:eastAsia="?l?r ??’c" w:hAnsi="Times New Roman" w:cs="Times New Roman"/>
                <w:lang w:eastAsia="en-US"/>
              </w:rPr>
              <w:t>1.3.6.1.4.1.19376.1.5.3.1.1.24.3.3</w:t>
            </w:r>
          </w:p>
        </w:tc>
      </w:tr>
      <w:tr w:rsidR="005E0692" w:rsidRPr="00F6449C" w14:paraId="7FE582C6" w14:textId="77777777" w:rsidTr="00A85CC9">
        <w:trPr>
          <w:cantSplit/>
          <w:jc w:val="center"/>
        </w:trPr>
        <w:tc>
          <w:tcPr>
            <w:tcW w:w="2790" w:type="dxa"/>
            <w:shd w:val="clear" w:color="auto" w:fill="auto"/>
          </w:tcPr>
          <w:p w14:paraId="0449C63E" w14:textId="77777777" w:rsidR="005E0692" w:rsidRPr="00F6449C" w:rsidRDefault="005E0692" w:rsidP="005E0692">
            <w:pPr>
              <w:pStyle w:val="TableEntry"/>
            </w:pPr>
            <w:r w:rsidRPr="00F6449C">
              <w:t>Reconciliation performer</w:t>
            </w:r>
          </w:p>
        </w:tc>
        <w:tc>
          <w:tcPr>
            <w:tcW w:w="1530" w:type="dxa"/>
            <w:shd w:val="clear" w:color="auto" w:fill="auto"/>
          </w:tcPr>
          <w:p w14:paraId="1D46E7F5" w14:textId="77777777" w:rsidR="005E0692" w:rsidRPr="00F6449C" w:rsidRDefault="005E0692" w:rsidP="005E0692">
            <w:pPr>
              <w:pStyle w:val="TableEntry"/>
            </w:pPr>
            <w:r w:rsidRPr="00F6449C">
              <w:t>O</w:t>
            </w:r>
          </w:p>
        </w:tc>
        <w:tc>
          <w:tcPr>
            <w:tcW w:w="3330" w:type="dxa"/>
            <w:shd w:val="clear" w:color="auto" w:fill="auto"/>
          </w:tcPr>
          <w:p w14:paraId="443D54A8" w14:textId="77777777" w:rsidR="005E0692" w:rsidRPr="00F6449C" w:rsidRDefault="005E0692" w:rsidP="005E0692">
            <w:pPr>
              <w:pStyle w:val="TableEntry"/>
            </w:pPr>
            <w:r w:rsidRPr="00F6449C">
              <w:rPr>
                <w:rStyle w:val="InlineXML"/>
                <w:rFonts w:ascii="Times New Roman" w:eastAsia="?l?r ??’c" w:hAnsi="Times New Roman" w:cs="Times New Roman"/>
                <w:lang w:eastAsia="en-US"/>
              </w:rPr>
              <w:t>1.3.6.1.4.1.19376.1.5.3.1.1.24.3.5.1</w:t>
            </w:r>
          </w:p>
        </w:tc>
      </w:tr>
      <w:tr w:rsidR="005E0692" w:rsidRPr="00F6449C" w14:paraId="29AC5FB0" w14:textId="77777777" w:rsidTr="00A85CC9">
        <w:trPr>
          <w:cantSplit/>
          <w:jc w:val="center"/>
        </w:trPr>
        <w:tc>
          <w:tcPr>
            <w:tcW w:w="2790" w:type="dxa"/>
            <w:shd w:val="clear" w:color="auto" w:fill="auto"/>
          </w:tcPr>
          <w:p w14:paraId="22D6ECA7" w14:textId="77777777" w:rsidR="005E0692" w:rsidRPr="00F6449C" w:rsidRDefault="005E0692" w:rsidP="005E0692">
            <w:pPr>
              <w:pStyle w:val="TableEntry"/>
            </w:pPr>
            <w:r w:rsidRPr="00F6449C">
              <w:t>RECON Profile Provenance</w:t>
            </w:r>
          </w:p>
        </w:tc>
        <w:tc>
          <w:tcPr>
            <w:tcW w:w="1530" w:type="dxa"/>
            <w:shd w:val="clear" w:color="auto" w:fill="auto"/>
          </w:tcPr>
          <w:p w14:paraId="2A418CEC" w14:textId="77777777" w:rsidR="005E0692" w:rsidRPr="00F6449C" w:rsidRDefault="005E0692" w:rsidP="005E0692">
            <w:pPr>
              <w:pStyle w:val="TableEntry"/>
            </w:pPr>
            <w:r w:rsidRPr="00F6449C">
              <w:t>O</w:t>
            </w:r>
          </w:p>
        </w:tc>
        <w:tc>
          <w:tcPr>
            <w:tcW w:w="3330" w:type="dxa"/>
            <w:shd w:val="clear" w:color="auto" w:fill="auto"/>
          </w:tcPr>
          <w:p w14:paraId="2FC813CD" w14:textId="77777777" w:rsidR="005E0692" w:rsidRPr="00F6449C" w:rsidRDefault="005E0692" w:rsidP="005E0692">
            <w:pPr>
              <w:pStyle w:val="TableEntry"/>
              <w:rPr>
                <w:rStyle w:val="InlineXML"/>
                <w:rFonts w:ascii="Times New Roman" w:eastAsia="?l?r ??’c" w:hAnsi="Times New Roman" w:cs="Times New Roman"/>
                <w:lang w:eastAsia="en-US"/>
              </w:rPr>
            </w:pPr>
            <w:r w:rsidRPr="00F6449C">
              <w:rPr>
                <w:rStyle w:val="InlineXML"/>
                <w:rFonts w:ascii="Times New Roman" w:eastAsia="?l?r ??’c" w:hAnsi="Times New Roman" w:cs="Times New Roman"/>
                <w:lang w:eastAsia="en-US"/>
              </w:rPr>
              <w:t>Note1</w:t>
            </w:r>
          </w:p>
        </w:tc>
      </w:tr>
    </w:tbl>
    <w:p w14:paraId="54DFAFF6" w14:textId="159D71E7" w:rsidR="007C295A" w:rsidRPr="005B3488" w:rsidRDefault="005E0692" w:rsidP="005B3488">
      <w:pPr>
        <w:pStyle w:val="Note"/>
      </w:pPr>
      <w:r w:rsidRPr="00F6449C">
        <w:tab/>
      </w:r>
      <w:r w:rsidRPr="00F6449C">
        <w:tab/>
      </w:r>
      <w:r w:rsidR="007C295A" w:rsidRPr="00F6449C">
        <w:t xml:space="preserve"> </w:t>
      </w:r>
      <w:r w:rsidRPr="00A85CC9">
        <w:t xml:space="preserve">Note 1 – </w:t>
      </w:r>
      <w:r w:rsidR="00F4224F">
        <w:t>FHIR®</w:t>
      </w:r>
      <w:r w:rsidR="00AD2F41" w:rsidRPr="005B3488">
        <w:t xml:space="preserve"> does not use OIDs or templateI</w:t>
      </w:r>
      <w:ins w:id="301" w:author="Cole, George" w:date="2015-07-22T20:59:00Z">
        <w:r w:rsidR="00A047CA">
          <w:t>d</w:t>
        </w:r>
      </w:ins>
      <w:del w:id="302" w:author="Cole, George" w:date="2015-07-22T20:59:00Z">
        <w:r w:rsidR="00AD2F41" w:rsidRPr="005B3488" w:rsidDel="00A047CA">
          <w:delText>D</w:delText>
        </w:r>
      </w:del>
      <w:r w:rsidR="00AD2F41" w:rsidRPr="005B3488">
        <w:t xml:space="preserve"> elements. See 6.</w:t>
      </w:r>
      <w:del w:id="303" w:author="Cole, George" w:date="2015-07-22T20:59:00Z">
        <w:r w:rsidR="00AD2F41" w:rsidRPr="005B3488" w:rsidDel="007F2E7A">
          <w:delText>4.2</w:delText>
        </w:r>
      </w:del>
      <w:ins w:id="304" w:author="Cole, George" w:date="2015-07-22T20:59:00Z">
        <w:r w:rsidR="007F2E7A">
          <w:t>6.B</w:t>
        </w:r>
      </w:ins>
      <w:r w:rsidR="00AD2F41" w:rsidRPr="005B3488">
        <w:t xml:space="preserve"> for Provenance constraints.</w:t>
      </w:r>
    </w:p>
    <w:p w14:paraId="3A4EF4D1" w14:textId="31E5FAA3" w:rsidR="005E0692" w:rsidRPr="00F6449C" w:rsidRDefault="005E0692" w:rsidP="00A85CC9">
      <w:pPr>
        <w:pStyle w:val="BodyText"/>
      </w:pPr>
    </w:p>
    <w:p w14:paraId="0212D0D1" w14:textId="77777777" w:rsidR="00735BD8" w:rsidRPr="00F6449C" w:rsidRDefault="00735BD8" w:rsidP="00735BD8">
      <w:pPr>
        <w:pStyle w:val="Heading2"/>
        <w:numPr>
          <w:ilvl w:val="0"/>
          <w:numId w:val="0"/>
        </w:numPr>
        <w:rPr>
          <w:noProof w:val="0"/>
        </w:rPr>
      </w:pPr>
      <w:bookmarkStart w:id="305" w:name="_Toc425363608"/>
      <w:r w:rsidRPr="00F6449C">
        <w:rPr>
          <w:noProof w:val="0"/>
        </w:rPr>
        <w:t>X.2 RECON Actor Options</w:t>
      </w:r>
      <w:bookmarkEnd w:id="305"/>
    </w:p>
    <w:p w14:paraId="26E1A211" w14:textId="77777777" w:rsidR="003B6E42" w:rsidRPr="00F6449C" w:rsidRDefault="003B6E42" w:rsidP="003B6E42">
      <w:pPr>
        <w:pStyle w:val="BodyText"/>
      </w:pPr>
      <w:r w:rsidRPr="00F6449C">
        <w:t>Options that may be selected for this Profile are listed in the Table X.2-1 along with the Actors to which they apply. Dependencies between options when applicable are specified in notes.</w:t>
      </w:r>
    </w:p>
    <w:p w14:paraId="39132C3D" w14:textId="77777777" w:rsidR="00A774D0" w:rsidRPr="00F6449C" w:rsidRDefault="00A774D0" w:rsidP="00735BD8">
      <w:pPr>
        <w:pStyle w:val="BodyText"/>
      </w:pPr>
    </w:p>
    <w:p w14:paraId="2F94E445" w14:textId="77777777" w:rsidR="00735BD8" w:rsidRPr="00F6449C" w:rsidRDefault="00735BD8" w:rsidP="00735BD8">
      <w:pPr>
        <w:pStyle w:val="TableTitle"/>
      </w:pPr>
      <w:r w:rsidRPr="00F6449C">
        <w:t>Table X.2-1: RECON - Actors and Options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891"/>
        <w:gridCol w:w="3130"/>
        <w:gridCol w:w="3438"/>
      </w:tblGrid>
      <w:tr w:rsidR="003B6E42" w:rsidRPr="00F6449C" w14:paraId="27594F90" w14:textId="77777777" w:rsidTr="00023CBF">
        <w:trPr>
          <w:cantSplit/>
          <w:tblHeader/>
          <w:jc w:val="center"/>
        </w:trPr>
        <w:tc>
          <w:tcPr>
            <w:tcW w:w="2891" w:type="dxa"/>
            <w:shd w:val="pct15" w:color="auto" w:fill="FFFFFF"/>
          </w:tcPr>
          <w:p w14:paraId="7E06092C" w14:textId="77777777" w:rsidR="003B6E42" w:rsidRPr="00F6449C" w:rsidRDefault="003B6E42" w:rsidP="00023CBF">
            <w:pPr>
              <w:pStyle w:val="TableEntryHeader"/>
            </w:pPr>
            <w:r w:rsidRPr="00F6449C">
              <w:t>Actor</w:t>
            </w:r>
          </w:p>
        </w:tc>
        <w:tc>
          <w:tcPr>
            <w:tcW w:w="3130" w:type="dxa"/>
            <w:shd w:val="pct15" w:color="auto" w:fill="FFFFFF"/>
          </w:tcPr>
          <w:p w14:paraId="489AE295" w14:textId="77777777" w:rsidR="003B6E42" w:rsidRPr="00F6449C" w:rsidRDefault="003B6E42" w:rsidP="00023CBF">
            <w:pPr>
              <w:pStyle w:val="TableEntryHeader"/>
            </w:pPr>
            <w:r w:rsidRPr="00F6449C">
              <w:t>Option Name</w:t>
            </w:r>
          </w:p>
        </w:tc>
        <w:tc>
          <w:tcPr>
            <w:tcW w:w="3438" w:type="dxa"/>
            <w:shd w:val="pct15" w:color="auto" w:fill="FFFFFF"/>
          </w:tcPr>
          <w:p w14:paraId="78F342DF" w14:textId="77777777" w:rsidR="003B6E42" w:rsidRPr="00F6449C" w:rsidRDefault="003B6E42" w:rsidP="00023CBF">
            <w:pPr>
              <w:pStyle w:val="TableEntryHeader"/>
            </w:pPr>
            <w:r w:rsidRPr="00F6449C">
              <w:t>Reference</w:t>
            </w:r>
          </w:p>
        </w:tc>
      </w:tr>
      <w:tr w:rsidR="003B6E42" w:rsidRPr="00F6449C" w14:paraId="2D6E905E" w14:textId="77777777" w:rsidTr="00023CBF">
        <w:trPr>
          <w:cantSplit/>
          <w:trHeight w:val="332"/>
          <w:jc w:val="center"/>
        </w:trPr>
        <w:tc>
          <w:tcPr>
            <w:tcW w:w="2891" w:type="dxa"/>
          </w:tcPr>
          <w:p w14:paraId="284E062E" w14:textId="77777777" w:rsidR="003B6E42" w:rsidRPr="00F6449C" w:rsidRDefault="003B6E42" w:rsidP="00023CBF">
            <w:pPr>
              <w:pStyle w:val="TableEntry"/>
            </w:pPr>
            <w:r w:rsidRPr="00F6449C">
              <w:t>Reconciliation Agent</w:t>
            </w:r>
          </w:p>
        </w:tc>
        <w:tc>
          <w:tcPr>
            <w:tcW w:w="3130" w:type="dxa"/>
          </w:tcPr>
          <w:p w14:paraId="544FD565" w14:textId="77777777" w:rsidR="003B6E42" w:rsidRPr="00F6449C" w:rsidRDefault="003B6E42" w:rsidP="00023CBF">
            <w:pPr>
              <w:pStyle w:val="TableEntry"/>
            </w:pPr>
            <w:r w:rsidRPr="00F6449C">
              <w:t>None</w:t>
            </w:r>
          </w:p>
        </w:tc>
        <w:tc>
          <w:tcPr>
            <w:tcW w:w="3438" w:type="dxa"/>
          </w:tcPr>
          <w:p w14:paraId="15BA76DC" w14:textId="77777777" w:rsidR="003B6E42" w:rsidRPr="00F6449C" w:rsidRDefault="003B6E42" w:rsidP="00023CBF">
            <w:pPr>
              <w:pStyle w:val="TableEntry"/>
            </w:pPr>
            <w:r w:rsidRPr="00F6449C">
              <w:t>N/A</w:t>
            </w:r>
          </w:p>
        </w:tc>
      </w:tr>
      <w:tr w:rsidR="003B6E42" w:rsidRPr="00F6449C" w14:paraId="0908C24B" w14:textId="77777777" w:rsidTr="00023CBF">
        <w:trPr>
          <w:cantSplit/>
          <w:trHeight w:val="233"/>
          <w:jc w:val="center"/>
        </w:trPr>
        <w:tc>
          <w:tcPr>
            <w:tcW w:w="2891" w:type="dxa"/>
          </w:tcPr>
          <w:p w14:paraId="05A533B4" w14:textId="77777777" w:rsidR="003B6E42" w:rsidRPr="00F6449C" w:rsidRDefault="003B6E42" w:rsidP="00023CBF">
            <w:pPr>
              <w:pStyle w:val="TableEntry"/>
            </w:pPr>
            <w:r w:rsidRPr="00F6449C">
              <w:t>Content Creator</w:t>
            </w:r>
          </w:p>
        </w:tc>
        <w:tc>
          <w:tcPr>
            <w:tcW w:w="3130" w:type="dxa"/>
          </w:tcPr>
          <w:p w14:paraId="2DBD33CB" w14:textId="77777777" w:rsidR="003B6E42" w:rsidRPr="00F6449C" w:rsidRDefault="003B6E42" w:rsidP="00023CBF">
            <w:pPr>
              <w:pStyle w:val="TableEntry"/>
            </w:pPr>
            <w:r w:rsidRPr="00F6449C">
              <w:t>Reconciliation Content Option</w:t>
            </w:r>
          </w:p>
        </w:tc>
        <w:tc>
          <w:tcPr>
            <w:tcW w:w="3438" w:type="dxa"/>
          </w:tcPr>
          <w:p w14:paraId="4E78BD73" w14:textId="77777777" w:rsidR="003B6E42" w:rsidRPr="00F6449C" w:rsidRDefault="003B6E42" w:rsidP="00023CBF">
            <w:pPr>
              <w:pStyle w:val="TableEntry"/>
            </w:pPr>
            <w:r w:rsidRPr="00F6449C">
              <w:t>PCC TF-1:X.2.1</w:t>
            </w:r>
          </w:p>
        </w:tc>
      </w:tr>
      <w:tr w:rsidR="003B6E42" w:rsidRPr="00F6449C" w14:paraId="3CB2B8C5" w14:textId="77777777" w:rsidTr="00023CBF">
        <w:trPr>
          <w:cantSplit/>
          <w:trHeight w:val="233"/>
          <w:jc w:val="center"/>
        </w:trPr>
        <w:tc>
          <w:tcPr>
            <w:tcW w:w="2891" w:type="dxa"/>
          </w:tcPr>
          <w:p w14:paraId="30125EBC" w14:textId="77777777" w:rsidR="003B6E42" w:rsidRPr="00F6449C" w:rsidRDefault="003B6E42" w:rsidP="00023CBF">
            <w:pPr>
              <w:pStyle w:val="TableEntry"/>
            </w:pPr>
            <w:r w:rsidRPr="00F6449C">
              <w:t>Content Consumer</w:t>
            </w:r>
          </w:p>
        </w:tc>
        <w:tc>
          <w:tcPr>
            <w:tcW w:w="3130" w:type="dxa"/>
          </w:tcPr>
          <w:p w14:paraId="4BC92192" w14:textId="77777777" w:rsidR="003B6E42" w:rsidRPr="00F6449C" w:rsidRDefault="003B6E42" w:rsidP="00023CBF">
            <w:pPr>
              <w:pStyle w:val="TableEntry"/>
            </w:pPr>
            <w:r w:rsidRPr="00F6449C">
              <w:t>None</w:t>
            </w:r>
          </w:p>
        </w:tc>
        <w:tc>
          <w:tcPr>
            <w:tcW w:w="3438" w:type="dxa"/>
          </w:tcPr>
          <w:p w14:paraId="7E19BE9E" w14:textId="77777777" w:rsidR="003B6E42" w:rsidRPr="00F6449C" w:rsidRDefault="003B6E42" w:rsidP="00023CBF">
            <w:pPr>
              <w:pStyle w:val="TableEntry"/>
            </w:pPr>
            <w:r w:rsidRPr="00F6449C">
              <w:t>N/A</w:t>
            </w:r>
          </w:p>
        </w:tc>
      </w:tr>
      <w:tr w:rsidR="003B6E42" w:rsidRPr="00F6449C" w14:paraId="0E15F1E3" w14:textId="77777777" w:rsidTr="00023CBF">
        <w:trPr>
          <w:cantSplit/>
          <w:trHeight w:val="233"/>
          <w:jc w:val="center"/>
        </w:trPr>
        <w:tc>
          <w:tcPr>
            <w:tcW w:w="2891" w:type="dxa"/>
            <w:vMerge w:val="restart"/>
          </w:tcPr>
          <w:p w14:paraId="2F6743B2" w14:textId="77777777" w:rsidR="003B6E42" w:rsidRPr="00F6449C" w:rsidRDefault="003B6E42" w:rsidP="00023CBF">
            <w:pPr>
              <w:pStyle w:val="TableEntry"/>
            </w:pPr>
            <w:r w:rsidRPr="00F6449C">
              <w:t>Clinical Data Source</w:t>
            </w:r>
          </w:p>
        </w:tc>
        <w:tc>
          <w:tcPr>
            <w:tcW w:w="3130" w:type="dxa"/>
          </w:tcPr>
          <w:p w14:paraId="279CCD3F" w14:textId="77777777" w:rsidR="003B6E42" w:rsidRPr="00F6449C" w:rsidRDefault="003B6E42" w:rsidP="00023CBF">
            <w:pPr>
              <w:pStyle w:val="TableEntry"/>
            </w:pPr>
            <w:r w:rsidRPr="00F6449C">
              <w:t>Reconciliation Content Option</w:t>
            </w:r>
          </w:p>
        </w:tc>
        <w:tc>
          <w:tcPr>
            <w:tcW w:w="3438" w:type="dxa"/>
          </w:tcPr>
          <w:p w14:paraId="457AAB99" w14:textId="77777777" w:rsidR="003B6E42" w:rsidRPr="00F6449C" w:rsidRDefault="003B6E42" w:rsidP="00023CBF">
            <w:pPr>
              <w:pStyle w:val="TableEntry"/>
            </w:pPr>
            <w:r w:rsidRPr="00F6449C">
              <w:t>PCC TF-1:X.2.1</w:t>
            </w:r>
          </w:p>
        </w:tc>
      </w:tr>
      <w:tr w:rsidR="003B6E42" w:rsidRPr="00F6449C" w14:paraId="09915825" w14:textId="77777777" w:rsidTr="00023CBF">
        <w:trPr>
          <w:cantSplit/>
          <w:trHeight w:val="233"/>
          <w:jc w:val="center"/>
        </w:trPr>
        <w:tc>
          <w:tcPr>
            <w:tcW w:w="2891" w:type="dxa"/>
            <w:vMerge/>
          </w:tcPr>
          <w:p w14:paraId="7AED5B1E" w14:textId="77777777" w:rsidR="003B6E42" w:rsidRPr="00F6449C" w:rsidRDefault="003B6E42" w:rsidP="00023CBF">
            <w:pPr>
              <w:pStyle w:val="TableEntry"/>
            </w:pPr>
          </w:p>
        </w:tc>
        <w:tc>
          <w:tcPr>
            <w:tcW w:w="3130" w:type="dxa"/>
          </w:tcPr>
          <w:p w14:paraId="7ECD7CF0" w14:textId="5ECCFA2F" w:rsidR="003B6E42" w:rsidRPr="00F6449C" w:rsidRDefault="003B6E42" w:rsidP="00023CBF">
            <w:pPr>
              <w:pStyle w:val="TableEntry"/>
            </w:pPr>
            <w:r w:rsidRPr="00F6449C">
              <w:t xml:space="preserve">QED </w:t>
            </w:r>
            <w:r w:rsidR="00F4224F">
              <w:t>Option</w:t>
            </w:r>
          </w:p>
        </w:tc>
        <w:tc>
          <w:tcPr>
            <w:tcW w:w="3438" w:type="dxa"/>
          </w:tcPr>
          <w:p w14:paraId="2C3F0AE2" w14:textId="04EEDF33" w:rsidR="003B6E42" w:rsidRPr="00F6449C" w:rsidRDefault="003B6E42" w:rsidP="00023CBF">
            <w:pPr>
              <w:pStyle w:val="TableEntry"/>
            </w:pPr>
            <w:del w:id="306" w:author="Cole, George" w:date="2015-07-21T12:03:00Z">
              <w:r w:rsidRPr="00F6449C" w:rsidDel="002E79E6">
                <w:delText>Reference to option in volume 1 – PCC-1 transaction</w:delText>
              </w:r>
            </w:del>
            <w:ins w:id="307" w:author="Cole, George" w:date="2015-07-21T12:03:00Z">
              <w:r w:rsidR="002E79E6">
                <w:t>PCC TF-1:X.2.3</w:t>
              </w:r>
            </w:ins>
          </w:p>
        </w:tc>
      </w:tr>
      <w:tr w:rsidR="003B6E42" w:rsidRPr="00F6449C" w14:paraId="1ABA8299" w14:textId="77777777" w:rsidTr="00023CBF">
        <w:trPr>
          <w:cantSplit/>
          <w:trHeight w:val="233"/>
          <w:jc w:val="center"/>
        </w:trPr>
        <w:tc>
          <w:tcPr>
            <w:tcW w:w="2891" w:type="dxa"/>
            <w:vMerge/>
          </w:tcPr>
          <w:p w14:paraId="27EF4754" w14:textId="77777777" w:rsidR="003B6E42" w:rsidRPr="00F6449C" w:rsidRDefault="003B6E42" w:rsidP="00023CBF">
            <w:pPr>
              <w:pStyle w:val="TableEntry"/>
            </w:pPr>
          </w:p>
        </w:tc>
        <w:tc>
          <w:tcPr>
            <w:tcW w:w="3130" w:type="dxa"/>
          </w:tcPr>
          <w:p w14:paraId="21902AB9" w14:textId="78A6B509" w:rsidR="003B6E42" w:rsidRPr="00F6449C" w:rsidRDefault="003B6E42" w:rsidP="00023CBF">
            <w:pPr>
              <w:pStyle w:val="TableEntry"/>
            </w:pPr>
            <w:r w:rsidRPr="00F6449C">
              <w:t xml:space="preserve">FHIR  </w:t>
            </w:r>
            <w:r w:rsidR="00F4224F">
              <w:t>Option</w:t>
            </w:r>
          </w:p>
        </w:tc>
        <w:tc>
          <w:tcPr>
            <w:tcW w:w="3438" w:type="dxa"/>
          </w:tcPr>
          <w:p w14:paraId="32C3C071" w14:textId="78695D10" w:rsidR="003B6E42" w:rsidRPr="00F6449C" w:rsidRDefault="00DA154D" w:rsidP="00023CBF">
            <w:pPr>
              <w:pStyle w:val="TableEntry"/>
            </w:pPr>
            <w:ins w:id="308" w:author="Cole, George" w:date="2015-07-20T21:59:00Z">
              <w:r w:rsidRPr="00DA154D">
                <w:t>PCC TF-1:X.2.2</w:t>
              </w:r>
            </w:ins>
            <w:del w:id="309" w:author="Cole, George" w:date="2015-07-20T21:59:00Z">
              <w:r w:rsidR="00C820B3" w:rsidRPr="00F6449C" w:rsidDel="00DA154D">
                <w:delText xml:space="preserve"> 6.</w:delText>
              </w:r>
              <w:r w:rsidR="00FF2D2E" w:rsidRPr="00F6449C" w:rsidDel="00DA154D">
                <w:delText>6</w:delText>
              </w:r>
            </w:del>
          </w:p>
        </w:tc>
      </w:tr>
      <w:tr w:rsidR="003B6E42" w:rsidRPr="00F6449C" w14:paraId="416B303B" w14:textId="77777777" w:rsidTr="00023CBF">
        <w:trPr>
          <w:cantSplit/>
          <w:trHeight w:val="233"/>
          <w:jc w:val="center"/>
        </w:trPr>
        <w:tc>
          <w:tcPr>
            <w:tcW w:w="2891" w:type="dxa"/>
            <w:vMerge w:val="restart"/>
          </w:tcPr>
          <w:p w14:paraId="0030EF5E" w14:textId="77777777" w:rsidR="003B6E42" w:rsidRPr="00F6449C" w:rsidRDefault="003B6E42" w:rsidP="00023CBF">
            <w:pPr>
              <w:pStyle w:val="TableEntry"/>
            </w:pPr>
            <w:r w:rsidRPr="00F6449C">
              <w:t>Clinical Data Consumer</w:t>
            </w:r>
          </w:p>
        </w:tc>
        <w:tc>
          <w:tcPr>
            <w:tcW w:w="3130" w:type="dxa"/>
          </w:tcPr>
          <w:p w14:paraId="705B9D12" w14:textId="2E7C23EA" w:rsidR="003B6E42" w:rsidRPr="00F6449C" w:rsidRDefault="003B6E42" w:rsidP="00023CBF">
            <w:pPr>
              <w:pStyle w:val="TableEntry"/>
            </w:pPr>
            <w:r w:rsidRPr="00F6449C">
              <w:t xml:space="preserve">QED </w:t>
            </w:r>
            <w:r w:rsidR="00F4224F">
              <w:t>Option</w:t>
            </w:r>
          </w:p>
        </w:tc>
        <w:tc>
          <w:tcPr>
            <w:tcW w:w="3438" w:type="dxa"/>
          </w:tcPr>
          <w:p w14:paraId="05A5B707" w14:textId="6BCD041C" w:rsidR="003B6E42" w:rsidRPr="00F6449C" w:rsidRDefault="002E79E6" w:rsidP="00023CBF">
            <w:pPr>
              <w:pStyle w:val="TableEntry"/>
            </w:pPr>
            <w:ins w:id="310" w:author="Cole, George" w:date="2015-07-21T12:04:00Z">
              <w:r>
                <w:t>PCC TF-1:X.2.3</w:t>
              </w:r>
            </w:ins>
            <w:del w:id="311" w:author="Cole, George" w:date="2015-07-21T12:04:00Z">
              <w:r w:rsidR="003B6E42" w:rsidRPr="00F6449C" w:rsidDel="002E79E6">
                <w:delText>Reference to option in volume 1 – PCC-1 transaction</w:delText>
              </w:r>
            </w:del>
          </w:p>
        </w:tc>
      </w:tr>
      <w:tr w:rsidR="005B3488" w:rsidRPr="00F6449C" w14:paraId="4E455BA5" w14:textId="77777777" w:rsidTr="00A85CC9">
        <w:trPr>
          <w:cantSplit/>
          <w:trHeight w:val="431"/>
          <w:jc w:val="center"/>
        </w:trPr>
        <w:tc>
          <w:tcPr>
            <w:tcW w:w="2891" w:type="dxa"/>
            <w:vMerge/>
          </w:tcPr>
          <w:p w14:paraId="4826131C" w14:textId="77777777" w:rsidR="005B3488" w:rsidRPr="00F6449C" w:rsidRDefault="005B3488" w:rsidP="00023CBF">
            <w:pPr>
              <w:pStyle w:val="TableEntry"/>
            </w:pPr>
          </w:p>
        </w:tc>
        <w:tc>
          <w:tcPr>
            <w:tcW w:w="3130" w:type="dxa"/>
          </w:tcPr>
          <w:p w14:paraId="77B8048B" w14:textId="6B7A9568" w:rsidR="005B3488" w:rsidRPr="00F6449C" w:rsidRDefault="005B3488" w:rsidP="00023CBF">
            <w:pPr>
              <w:pStyle w:val="TableEntry"/>
            </w:pPr>
            <w:r w:rsidRPr="00F6449C">
              <w:t xml:space="preserve">FHIR </w:t>
            </w:r>
            <w:r w:rsidR="00F4224F">
              <w:t>Option</w:t>
            </w:r>
          </w:p>
        </w:tc>
        <w:tc>
          <w:tcPr>
            <w:tcW w:w="3438" w:type="dxa"/>
          </w:tcPr>
          <w:p w14:paraId="69932D7F" w14:textId="0454A253" w:rsidR="005B3488" w:rsidRPr="00F6449C" w:rsidRDefault="00DA154D" w:rsidP="00023CBF">
            <w:pPr>
              <w:pStyle w:val="TableEntry"/>
            </w:pPr>
            <w:ins w:id="312" w:author="Cole, George" w:date="2015-07-20T21:59:00Z">
              <w:r w:rsidRPr="00DA154D">
                <w:t>PCC TF-1:X.2.2</w:t>
              </w:r>
            </w:ins>
            <w:del w:id="313" w:author="Cole, George" w:date="2015-07-20T21:59:00Z">
              <w:r w:rsidR="005B3488" w:rsidRPr="00F6449C" w:rsidDel="00DA154D">
                <w:delText xml:space="preserve"> 6.6</w:delText>
              </w:r>
            </w:del>
          </w:p>
        </w:tc>
      </w:tr>
    </w:tbl>
    <w:p w14:paraId="55D9A21B" w14:textId="77777777" w:rsidR="00735BD8" w:rsidRPr="00F6449C" w:rsidRDefault="00735BD8" w:rsidP="00735BD8">
      <w:pPr>
        <w:pStyle w:val="BodyText"/>
      </w:pPr>
    </w:p>
    <w:p w14:paraId="192CC57F" w14:textId="77777777" w:rsidR="00735BD8" w:rsidRPr="00F6449C" w:rsidRDefault="00735BD8" w:rsidP="00735BD8">
      <w:pPr>
        <w:pStyle w:val="Heading3"/>
        <w:numPr>
          <w:ilvl w:val="0"/>
          <w:numId w:val="0"/>
        </w:numPr>
        <w:rPr>
          <w:noProof w:val="0"/>
        </w:rPr>
      </w:pPr>
      <w:bookmarkStart w:id="314" w:name="_Toc425363609"/>
      <w:r w:rsidRPr="00F6449C">
        <w:rPr>
          <w:noProof w:val="0"/>
        </w:rPr>
        <w:t>X.2.1 Reconciliation Content Option</w:t>
      </w:r>
      <w:bookmarkEnd w:id="314"/>
    </w:p>
    <w:p w14:paraId="65A14AE3" w14:textId="77777777" w:rsidR="003B6E42" w:rsidRPr="00F6449C" w:rsidRDefault="003B6E42" w:rsidP="003B6E42">
      <w:pPr>
        <w:pStyle w:val="BodyText"/>
        <w:rPr>
          <w:lang w:eastAsia="x-none"/>
        </w:rPr>
      </w:pPr>
      <w:r w:rsidRPr="00F6449C">
        <w:rPr>
          <w:lang w:eastAsia="x-none"/>
        </w:rPr>
        <w:t>A Content Creator or Clinical Data Source supporting the Reconciliation Content Option must include Reconciliation Content (see Section 6.3.1.D) in the document created or query result returned.</w:t>
      </w:r>
    </w:p>
    <w:p w14:paraId="77C2D7AE" w14:textId="58C2A8F9" w:rsidR="003B6E42" w:rsidRPr="00F6449C" w:rsidRDefault="003B6E42" w:rsidP="003B6E42">
      <w:pPr>
        <w:pStyle w:val="Heading3"/>
        <w:numPr>
          <w:ilvl w:val="0"/>
          <w:numId w:val="0"/>
        </w:numPr>
        <w:rPr>
          <w:noProof w:val="0"/>
        </w:rPr>
      </w:pPr>
      <w:bookmarkStart w:id="315" w:name="_Toc425363610"/>
      <w:r w:rsidRPr="00F6449C">
        <w:rPr>
          <w:noProof w:val="0"/>
        </w:rPr>
        <w:t xml:space="preserve">X.2.2 </w:t>
      </w:r>
      <w:r w:rsidR="00F4224F">
        <w:rPr>
          <w:noProof w:val="0"/>
        </w:rPr>
        <w:t>FHIR®</w:t>
      </w:r>
      <w:r w:rsidRPr="00F6449C">
        <w:rPr>
          <w:noProof w:val="0"/>
        </w:rPr>
        <w:t xml:space="preserve"> Option</w:t>
      </w:r>
      <w:bookmarkEnd w:id="315"/>
      <w:r w:rsidRPr="00F6449C">
        <w:rPr>
          <w:noProof w:val="0"/>
        </w:rPr>
        <w:t xml:space="preserve"> </w:t>
      </w:r>
    </w:p>
    <w:p w14:paraId="0BBA2E28" w14:textId="3304C82C" w:rsidR="003B6E42" w:rsidRDefault="003B6E42" w:rsidP="003B6E42">
      <w:pPr>
        <w:pStyle w:val="BodyText"/>
        <w:rPr>
          <w:ins w:id="316" w:author="Cole, George" w:date="2015-07-21T11:31:00Z"/>
        </w:rPr>
      </w:pPr>
      <w:r w:rsidRPr="00F6449C">
        <w:t xml:space="preserve">Clinical </w:t>
      </w:r>
      <w:del w:id="317" w:author="Cole, George" w:date="2015-07-21T11:33:00Z">
        <w:r w:rsidRPr="00F6449C" w:rsidDel="0029725F">
          <w:delText xml:space="preserve">data </w:delText>
        </w:r>
      </w:del>
      <w:ins w:id="318" w:author="Cole, George" w:date="2015-07-21T11:33:00Z">
        <w:r w:rsidR="0029725F">
          <w:t>D</w:t>
        </w:r>
        <w:r w:rsidR="0029725F" w:rsidRPr="00F6449C">
          <w:t xml:space="preserve">ata </w:t>
        </w:r>
      </w:ins>
      <w:del w:id="319" w:author="Cole, George" w:date="2015-07-21T11:33:00Z">
        <w:r w:rsidRPr="00F6449C" w:rsidDel="0029725F">
          <w:delText xml:space="preserve">source </w:delText>
        </w:r>
      </w:del>
      <w:ins w:id="320" w:author="Cole, George" w:date="2015-07-21T11:33:00Z">
        <w:r w:rsidR="0029725F">
          <w:t>S</w:t>
        </w:r>
        <w:r w:rsidR="0029725F" w:rsidRPr="00F6449C">
          <w:t xml:space="preserve">ource </w:t>
        </w:r>
      </w:ins>
      <w:r w:rsidRPr="00F6449C">
        <w:t xml:space="preserve">and </w:t>
      </w:r>
      <w:del w:id="321" w:author="Cole, George" w:date="2015-07-21T11:33:00Z">
        <w:r w:rsidRPr="00F6449C" w:rsidDel="0029725F">
          <w:delText xml:space="preserve">clinical </w:delText>
        </w:r>
      </w:del>
      <w:ins w:id="322" w:author="Cole, George" w:date="2015-07-21T11:33:00Z">
        <w:r w:rsidR="0029725F">
          <w:t>C</w:t>
        </w:r>
        <w:r w:rsidR="0029725F" w:rsidRPr="00F6449C">
          <w:t xml:space="preserve">linical </w:t>
        </w:r>
      </w:ins>
      <w:del w:id="323" w:author="Cole, George" w:date="2015-07-21T11:33:00Z">
        <w:r w:rsidRPr="00F6449C" w:rsidDel="0029725F">
          <w:delText xml:space="preserve">data </w:delText>
        </w:r>
      </w:del>
      <w:ins w:id="324" w:author="Cole, George" w:date="2015-07-21T11:33:00Z">
        <w:r w:rsidR="0029725F">
          <w:t>D</w:t>
        </w:r>
        <w:r w:rsidR="0029725F" w:rsidRPr="00F6449C">
          <w:t xml:space="preserve">ata </w:t>
        </w:r>
      </w:ins>
      <w:del w:id="325" w:author="Cole, George" w:date="2015-07-21T11:33:00Z">
        <w:r w:rsidRPr="00F6449C" w:rsidDel="0029725F">
          <w:delText xml:space="preserve">consumer </w:delText>
        </w:r>
      </w:del>
      <w:ins w:id="326" w:author="Cole, George" w:date="2015-07-21T11:33:00Z">
        <w:r w:rsidR="0029725F">
          <w:t>C</w:t>
        </w:r>
        <w:r w:rsidR="0029725F" w:rsidRPr="00F6449C">
          <w:t xml:space="preserve">onsumer </w:t>
        </w:r>
      </w:ins>
      <w:ins w:id="327" w:author="Cole, George" w:date="2015-07-21T11:34:00Z">
        <w:r w:rsidR="0029725F">
          <w:t xml:space="preserve">actors </w:t>
        </w:r>
      </w:ins>
      <w:r w:rsidRPr="00F6449C">
        <w:t xml:space="preserve">that implement the </w:t>
      </w:r>
      <w:r w:rsidR="00F4224F">
        <w:t>FHIR®</w:t>
      </w:r>
      <w:r w:rsidRPr="00F6449C">
        <w:t xml:space="preserve"> </w:t>
      </w:r>
      <w:r w:rsidR="00F4224F">
        <w:t>Option</w:t>
      </w:r>
      <w:r w:rsidRPr="00F6449C">
        <w:t xml:space="preserve"> implement</w:t>
      </w:r>
      <w:del w:id="328" w:author="Cole, George" w:date="2015-07-21T19:11:00Z">
        <w:r w:rsidRPr="00F6449C" w:rsidDel="006B33CB">
          <w:delText>s</w:delText>
        </w:r>
      </w:del>
      <w:r w:rsidRPr="00F6449C">
        <w:t xml:space="preserve"> the </w:t>
      </w:r>
      <w:del w:id="329" w:author="Cole, George" w:date="2015-07-21T19:11:00Z">
        <w:r w:rsidRPr="00F6449C" w:rsidDel="006B33CB">
          <w:delText>retrieve list</w:delText>
        </w:r>
      </w:del>
      <w:ins w:id="330" w:author="Cole, George" w:date="2015-07-21T19:11:00Z">
        <w:r w:rsidR="006B33CB">
          <w:t>Share List [PCC-</w:t>
        </w:r>
      </w:ins>
      <w:ins w:id="331" w:author="Cole, George" w:date="2015-07-22T21:00:00Z">
        <w:r w:rsidR="0056303A">
          <w:t>16</w:t>
        </w:r>
      </w:ins>
      <w:ins w:id="332" w:author="Cole, George" w:date="2015-07-21T19:11:00Z">
        <w:r w:rsidR="006B33CB">
          <w:t>]</w:t>
        </w:r>
      </w:ins>
      <w:r w:rsidRPr="00F6449C">
        <w:t xml:space="preserve"> transaction.</w:t>
      </w:r>
    </w:p>
    <w:p w14:paraId="54B01323" w14:textId="07B9372B" w:rsidR="00D2299F" w:rsidRDefault="00D2299F" w:rsidP="003B6E42">
      <w:pPr>
        <w:pStyle w:val="BodyText"/>
        <w:rPr>
          <w:ins w:id="333" w:author="Cole, George" w:date="2015-07-21T11:34:00Z"/>
          <w:rFonts w:ascii="Arial" w:hAnsi="Arial"/>
          <w:b/>
          <w:kern w:val="28"/>
        </w:rPr>
      </w:pPr>
      <w:ins w:id="334" w:author="Cole, George" w:date="2015-07-21T11:31:00Z">
        <w:r w:rsidRPr="00D2299F">
          <w:rPr>
            <w:rFonts w:ascii="Arial" w:hAnsi="Arial"/>
            <w:b/>
            <w:kern w:val="28"/>
            <w:rPrChange w:id="335" w:author="Cole, George" w:date="2015-07-21T11:32:00Z">
              <w:rPr/>
            </w:rPrChange>
          </w:rPr>
          <w:lastRenderedPageBreak/>
          <w:t>X.2.3 QED Option</w:t>
        </w:r>
      </w:ins>
    </w:p>
    <w:p w14:paraId="39DD163C" w14:textId="7A5453BD" w:rsidR="0029725F" w:rsidRPr="0029725F" w:rsidRDefault="0029725F" w:rsidP="003B6E42">
      <w:pPr>
        <w:pStyle w:val="BodyText"/>
        <w:rPr>
          <w:ins w:id="336" w:author="Cole, George" w:date="2015-07-21T11:32:00Z"/>
          <w:rPrChange w:id="337" w:author="Cole, George" w:date="2015-07-21T11:35:00Z">
            <w:rPr>
              <w:ins w:id="338" w:author="Cole, George" w:date="2015-07-21T11:32:00Z"/>
              <w:rFonts w:ascii="Arial" w:hAnsi="Arial"/>
              <w:b/>
              <w:kern w:val="28"/>
            </w:rPr>
          </w:rPrChange>
        </w:rPr>
      </w:pPr>
      <w:ins w:id="339" w:author="Cole, George" w:date="2015-07-21T11:34:00Z">
        <w:r w:rsidRPr="0029725F">
          <w:rPr>
            <w:rPrChange w:id="340" w:author="Cole, George" w:date="2015-07-21T11:35:00Z">
              <w:rPr>
                <w:rFonts w:ascii="Arial" w:hAnsi="Arial"/>
                <w:b/>
                <w:kern w:val="28"/>
              </w:rPr>
            </w:rPrChange>
          </w:rPr>
          <w:t xml:space="preserve">Clinical Data Source and Clinical Data Consumer actors that implement the QED option SHALL support the </w:t>
        </w:r>
      </w:ins>
      <w:ins w:id="341" w:author="Cole, George" w:date="2015-07-21T11:35:00Z">
        <w:r w:rsidRPr="00F6449C">
          <w:t>Query Existing Data [PCC-2] transaction</w:t>
        </w:r>
        <w:r>
          <w:t>.</w:t>
        </w:r>
      </w:ins>
    </w:p>
    <w:p w14:paraId="102F7573" w14:textId="77777777" w:rsidR="00D2299F" w:rsidRPr="00D2299F" w:rsidRDefault="00D2299F" w:rsidP="003B6E42">
      <w:pPr>
        <w:pStyle w:val="BodyText"/>
        <w:rPr>
          <w:rFonts w:ascii="Arial" w:hAnsi="Arial"/>
          <w:b/>
          <w:kern w:val="28"/>
          <w:rPrChange w:id="342" w:author="Cole, George" w:date="2015-07-21T11:32:00Z">
            <w:rPr>
              <w:lang w:eastAsia="x-none"/>
            </w:rPr>
          </w:rPrChange>
        </w:rPr>
      </w:pPr>
    </w:p>
    <w:p w14:paraId="00896C22" w14:textId="77777777" w:rsidR="00735BD8" w:rsidRPr="00F6449C" w:rsidRDefault="00735BD8" w:rsidP="00735BD8">
      <w:pPr>
        <w:pStyle w:val="Heading2"/>
        <w:numPr>
          <w:ilvl w:val="0"/>
          <w:numId w:val="0"/>
        </w:numPr>
        <w:rPr>
          <w:noProof w:val="0"/>
        </w:rPr>
      </w:pPr>
      <w:bookmarkStart w:id="343" w:name="_Toc425363611"/>
      <w:r w:rsidRPr="00F6449C">
        <w:rPr>
          <w:noProof w:val="0"/>
        </w:rPr>
        <w:t>X.3 RECON Required Actor Groupings</w:t>
      </w:r>
      <w:bookmarkEnd w:id="343"/>
      <w:r w:rsidRPr="00F6449C">
        <w:rPr>
          <w:noProof w:val="0"/>
        </w:rPr>
        <w:t xml:space="preserve"> </w:t>
      </w:r>
    </w:p>
    <w:p w14:paraId="3305FF49" w14:textId="77777777" w:rsidR="00A774D0" w:rsidRPr="00F6449C" w:rsidRDefault="00A774D0" w:rsidP="00764EE3">
      <w:pPr>
        <w:pStyle w:val="BodyText"/>
      </w:pPr>
    </w:p>
    <w:p w14:paraId="081F706F" w14:textId="77777777" w:rsidR="00735BD8" w:rsidRPr="00F6449C" w:rsidRDefault="00735BD8" w:rsidP="00735BD8">
      <w:pPr>
        <w:pStyle w:val="TableTitle"/>
      </w:pPr>
      <w:r w:rsidRPr="00F6449C">
        <w:t>Table X.3-1: RECON - Required Actor Groupings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326"/>
        <w:gridCol w:w="1980"/>
        <w:gridCol w:w="2160"/>
        <w:gridCol w:w="2685"/>
      </w:tblGrid>
      <w:tr w:rsidR="00735BD8" w:rsidRPr="00F6449C" w14:paraId="02002848" w14:textId="77777777" w:rsidTr="00735BD8">
        <w:trPr>
          <w:cantSplit/>
          <w:tblHeader/>
          <w:jc w:val="center"/>
        </w:trPr>
        <w:tc>
          <w:tcPr>
            <w:tcW w:w="2326" w:type="dxa"/>
            <w:shd w:val="pct15" w:color="auto" w:fill="FFFFFF"/>
          </w:tcPr>
          <w:p w14:paraId="39291A4B" w14:textId="77777777" w:rsidR="00735BD8" w:rsidRPr="00F6449C" w:rsidRDefault="00735BD8" w:rsidP="00735BD8">
            <w:pPr>
              <w:pStyle w:val="TableEntryHeader"/>
            </w:pPr>
            <w:r w:rsidRPr="00F6449C">
              <w:t>RECON Actor</w:t>
            </w:r>
          </w:p>
        </w:tc>
        <w:tc>
          <w:tcPr>
            <w:tcW w:w="1980" w:type="dxa"/>
            <w:shd w:val="pct15" w:color="auto" w:fill="FFFFFF"/>
          </w:tcPr>
          <w:p w14:paraId="78E287C5" w14:textId="77777777" w:rsidR="00735BD8" w:rsidRPr="00F6449C" w:rsidRDefault="00735BD8" w:rsidP="00735BD8">
            <w:pPr>
              <w:pStyle w:val="TableEntryHeader"/>
            </w:pPr>
            <w:r w:rsidRPr="00F6449C">
              <w:t>Actor to be grouped with</w:t>
            </w:r>
          </w:p>
        </w:tc>
        <w:tc>
          <w:tcPr>
            <w:tcW w:w="2160" w:type="dxa"/>
            <w:shd w:val="pct15" w:color="auto" w:fill="FFFFFF"/>
          </w:tcPr>
          <w:p w14:paraId="257F94E4" w14:textId="77777777" w:rsidR="00735BD8" w:rsidRPr="00F6449C" w:rsidRDefault="00735BD8" w:rsidP="00735BD8">
            <w:pPr>
              <w:pStyle w:val="TableEntryHeader"/>
            </w:pPr>
            <w:r w:rsidRPr="00F6449C">
              <w:t>Reference</w:t>
            </w:r>
          </w:p>
        </w:tc>
        <w:tc>
          <w:tcPr>
            <w:tcW w:w="2685" w:type="dxa"/>
            <w:shd w:val="pct15" w:color="auto" w:fill="FFFFFF"/>
          </w:tcPr>
          <w:p w14:paraId="2A7FC047" w14:textId="77777777" w:rsidR="00735BD8" w:rsidRPr="00F6449C" w:rsidRDefault="00735BD8" w:rsidP="00735BD8">
            <w:pPr>
              <w:pStyle w:val="TableEntryHeader"/>
            </w:pPr>
            <w:r w:rsidRPr="00F6449C">
              <w:t>Content Bindings Reference</w:t>
            </w:r>
          </w:p>
        </w:tc>
      </w:tr>
      <w:tr w:rsidR="00735BD8" w:rsidRPr="00F6449C" w14:paraId="43019D4C" w14:textId="77777777" w:rsidTr="00735BD8">
        <w:trPr>
          <w:cantSplit/>
          <w:trHeight w:val="332"/>
          <w:jc w:val="center"/>
        </w:trPr>
        <w:tc>
          <w:tcPr>
            <w:tcW w:w="2326" w:type="dxa"/>
          </w:tcPr>
          <w:p w14:paraId="5B160661" w14:textId="77777777" w:rsidR="00735BD8" w:rsidRPr="00F6449C" w:rsidRDefault="00735BD8" w:rsidP="00735BD8">
            <w:pPr>
              <w:pStyle w:val="TableEntry"/>
              <w:rPr>
                <w:highlight w:val="cyan"/>
              </w:rPr>
            </w:pPr>
            <w:r w:rsidRPr="00F6449C">
              <w:t>Content Creator Actor</w:t>
            </w:r>
          </w:p>
        </w:tc>
        <w:tc>
          <w:tcPr>
            <w:tcW w:w="1980" w:type="dxa"/>
          </w:tcPr>
          <w:p w14:paraId="76FFA83B" w14:textId="77777777" w:rsidR="00735BD8" w:rsidRPr="00F6449C" w:rsidRDefault="00735BD8" w:rsidP="00735BD8">
            <w:pPr>
              <w:pStyle w:val="TableEntry"/>
            </w:pPr>
            <w:r w:rsidRPr="00F6449C">
              <w:t>Reconciliation Agent Actor</w:t>
            </w:r>
          </w:p>
          <w:p w14:paraId="48E5CCFB" w14:textId="77777777" w:rsidR="00735BD8" w:rsidRPr="00F6449C" w:rsidRDefault="00735BD8" w:rsidP="00735BD8">
            <w:pPr>
              <w:pStyle w:val="TableEntry"/>
            </w:pPr>
          </w:p>
        </w:tc>
        <w:tc>
          <w:tcPr>
            <w:tcW w:w="2160" w:type="dxa"/>
          </w:tcPr>
          <w:p w14:paraId="32F5823D" w14:textId="38A0DD22" w:rsidR="00735BD8" w:rsidRPr="00F6449C" w:rsidRDefault="00735BD8" w:rsidP="00455D03">
            <w:pPr>
              <w:pStyle w:val="TableEntry"/>
            </w:pPr>
            <w:r w:rsidRPr="00F6449C">
              <w:t>PCC TF- 1:X</w:t>
            </w:r>
            <w:ins w:id="344" w:author="Cole, George" w:date="2015-07-22T21:17:00Z">
              <w:r w:rsidR="00EA5D1D">
                <w:t>.</w:t>
              </w:r>
            </w:ins>
            <w:del w:id="345" w:author="Cole, George" w:date="2015-07-22T21:17:00Z">
              <w:r w:rsidRPr="00F6449C" w:rsidDel="00EA5D1D">
                <w:delText>,</w:delText>
              </w:r>
            </w:del>
            <w:r w:rsidRPr="00F6449C">
              <w:t>3</w:t>
            </w:r>
            <w:ins w:id="346" w:author="Cole, George" w:date="2015-07-22T21:17:00Z">
              <w:r w:rsidR="00EA5D1D">
                <w:t>.</w:t>
              </w:r>
            </w:ins>
            <w:del w:id="347" w:author="Cole, George" w:date="2015-07-22T21:17:00Z">
              <w:r w:rsidRPr="00F6449C" w:rsidDel="00EA5D1D">
                <w:delText>,</w:delText>
              </w:r>
            </w:del>
            <w:r w:rsidRPr="00F6449C">
              <w:t>1</w:t>
            </w:r>
          </w:p>
        </w:tc>
        <w:tc>
          <w:tcPr>
            <w:tcW w:w="2685" w:type="dxa"/>
          </w:tcPr>
          <w:p w14:paraId="0F923BD3" w14:textId="77777777" w:rsidR="00735BD8" w:rsidRPr="00F6449C" w:rsidRDefault="00735BD8" w:rsidP="00735BD8">
            <w:pPr>
              <w:pStyle w:val="TableEntry"/>
            </w:pPr>
          </w:p>
          <w:p w14:paraId="780DC313" w14:textId="77777777" w:rsidR="00735BD8" w:rsidRPr="00F6449C" w:rsidRDefault="00735BD8" w:rsidP="00735BD8">
            <w:pPr>
              <w:pStyle w:val="TableEntry"/>
            </w:pPr>
            <w:r w:rsidRPr="00F6449C">
              <w:t>None</w:t>
            </w:r>
          </w:p>
        </w:tc>
      </w:tr>
      <w:tr w:rsidR="00735BD8" w:rsidRPr="00F6449C" w14:paraId="59082E01" w14:textId="77777777" w:rsidTr="00735BD8">
        <w:trPr>
          <w:cantSplit/>
          <w:trHeight w:val="332"/>
          <w:jc w:val="center"/>
        </w:trPr>
        <w:tc>
          <w:tcPr>
            <w:tcW w:w="2326" w:type="dxa"/>
          </w:tcPr>
          <w:p w14:paraId="2FFC4DF1" w14:textId="77777777" w:rsidR="00735BD8" w:rsidRPr="00F6449C" w:rsidRDefault="00735BD8" w:rsidP="00735BD8">
            <w:pPr>
              <w:pStyle w:val="TableEntry"/>
            </w:pPr>
            <w:r w:rsidRPr="00F6449C">
              <w:t>Clinical Data Source Actor</w:t>
            </w:r>
          </w:p>
        </w:tc>
        <w:tc>
          <w:tcPr>
            <w:tcW w:w="1980" w:type="dxa"/>
          </w:tcPr>
          <w:p w14:paraId="7D46EE83" w14:textId="77777777" w:rsidR="00735BD8" w:rsidRPr="00F6449C" w:rsidRDefault="00735BD8" w:rsidP="00735BD8">
            <w:pPr>
              <w:pStyle w:val="TableEntry"/>
            </w:pPr>
            <w:r w:rsidRPr="00F6449C">
              <w:t>Reconciliation Agent Actor</w:t>
            </w:r>
          </w:p>
          <w:p w14:paraId="2539213C" w14:textId="77777777" w:rsidR="00735BD8" w:rsidRPr="00F6449C" w:rsidRDefault="00735BD8" w:rsidP="00735BD8">
            <w:pPr>
              <w:pStyle w:val="TableEntry"/>
            </w:pPr>
          </w:p>
        </w:tc>
        <w:tc>
          <w:tcPr>
            <w:tcW w:w="2160" w:type="dxa"/>
          </w:tcPr>
          <w:p w14:paraId="1BBCC833" w14:textId="6F30E8BC" w:rsidR="00735BD8" w:rsidRPr="00F6449C" w:rsidRDefault="00735BD8" w:rsidP="00455D03">
            <w:pPr>
              <w:pStyle w:val="TableEntry"/>
            </w:pPr>
            <w:r w:rsidRPr="00F6449C">
              <w:t>PCC TF- 1:X</w:t>
            </w:r>
            <w:ins w:id="348" w:author="Cole, George" w:date="2015-07-22T21:17:00Z">
              <w:r w:rsidR="00EA5D1D">
                <w:t>.</w:t>
              </w:r>
            </w:ins>
            <w:del w:id="349" w:author="Cole, George" w:date="2015-07-22T21:17:00Z">
              <w:r w:rsidRPr="00F6449C" w:rsidDel="00EA5D1D">
                <w:delText>,</w:delText>
              </w:r>
            </w:del>
            <w:r w:rsidRPr="00F6449C">
              <w:t>3</w:t>
            </w:r>
            <w:ins w:id="350" w:author="Cole, George" w:date="2015-07-22T21:17:00Z">
              <w:r w:rsidR="00EA5D1D">
                <w:t>.</w:t>
              </w:r>
            </w:ins>
            <w:del w:id="351" w:author="Cole, George" w:date="2015-07-22T21:17:00Z">
              <w:r w:rsidRPr="00F6449C" w:rsidDel="00EA5D1D">
                <w:delText>,</w:delText>
              </w:r>
            </w:del>
            <w:r w:rsidRPr="00F6449C">
              <w:t>2</w:t>
            </w:r>
          </w:p>
        </w:tc>
        <w:tc>
          <w:tcPr>
            <w:tcW w:w="2685" w:type="dxa"/>
          </w:tcPr>
          <w:p w14:paraId="3459185B" w14:textId="77777777" w:rsidR="00735BD8" w:rsidRPr="00F6449C" w:rsidRDefault="00735BD8" w:rsidP="00735BD8">
            <w:pPr>
              <w:pStyle w:val="TableEntry"/>
            </w:pPr>
            <w:r w:rsidRPr="00F6449C">
              <w:t>None</w:t>
            </w:r>
          </w:p>
        </w:tc>
      </w:tr>
      <w:tr w:rsidR="005E43B0" w:rsidRPr="00F6449C" w14:paraId="3867AB83" w14:textId="77777777" w:rsidTr="00735BD8">
        <w:trPr>
          <w:cantSplit/>
          <w:trHeight w:val="332"/>
          <w:jc w:val="center"/>
          <w:ins w:id="352" w:author="Cole, George" w:date="2015-07-20T12:12:00Z"/>
        </w:trPr>
        <w:tc>
          <w:tcPr>
            <w:tcW w:w="2326" w:type="dxa"/>
          </w:tcPr>
          <w:p w14:paraId="247D173A" w14:textId="7CA5D369" w:rsidR="005E43B0" w:rsidRPr="00F6449C" w:rsidRDefault="005E43B0" w:rsidP="00735BD8">
            <w:pPr>
              <w:pStyle w:val="TableEntry"/>
              <w:rPr>
                <w:ins w:id="353" w:author="Cole, George" w:date="2015-07-20T12:12:00Z"/>
              </w:rPr>
            </w:pPr>
            <w:ins w:id="354" w:author="Cole, George" w:date="2015-07-20T12:12:00Z">
              <w:r>
                <w:t>Reconciliation Agent Actor</w:t>
              </w:r>
            </w:ins>
          </w:p>
        </w:tc>
        <w:tc>
          <w:tcPr>
            <w:tcW w:w="1980" w:type="dxa"/>
          </w:tcPr>
          <w:p w14:paraId="6DF0D80C" w14:textId="72B46758" w:rsidR="005E43B0" w:rsidRPr="00F6449C" w:rsidRDefault="005E43B0" w:rsidP="00735BD8">
            <w:pPr>
              <w:pStyle w:val="TableEntry"/>
              <w:rPr>
                <w:ins w:id="355" w:author="Cole, George" w:date="2015-07-20T12:12:00Z"/>
              </w:rPr>
            </w:pPr>
            <w:ins w:id="356" w:author="Cole, George" w:date="2015-07-20T12:12:00Z">
              <w:r>
                <w:t>Content Creator Actor or Clinical Data Source Actor</w:t>
              </w:r>
            </w:ins>
          </w:p>
        </w:tc>
        <w:tc>
          <w:tcPr>
            <w:tcW w:w="2160" w:type="dxa"/>
          </w:tcPr>
          <w:p w14:paraId="4B9D253E" w14:textId="60D652E6" w:rsidR="005E43B0" w:rsidRPr="00F6449C" w:rsidRDefault="00B46642" w:rsidP="00735BD8">
            <w:pPr>
              <w:pStyle w:val="TableEntry"/>
              <w:rPr>
                <w:ins w:id="357" w:author="Cole, George" w:date="2015-07-20T12:12:00Z"/>
              </w:rPr>
            </w:pPr>
            <w:ins w:id="358" w:author="Cole, George" w:date="2015-07-20T21:36:00Z">
              <w:r>
                <w:t>PCC TF- 1:X.3.3</w:t>
              </w:r>
            </w:ins>
          </w:p>
        </w:tc>
        <w:tc>
          <w:tcPr>
            <w:tcW w:w="2685" w:type="dxa"/>
          </w:tcPr>
          <w:p w14:paraId="66AA901E" w14:textId="77777777" w:rsidR="005E43B0" w:rsidRPr="00F6449C" w:rsidRDefault="005E43B0" w:rsidP="00735BD8">
            <w:pPr>
              <w:pStyle w:val="TableEntry"/>
              <w:rPr>
                <w:ins w:id="359" w:author="Cole, George" w:date="2015-07-20T12:12:00Z"/>
              </w:rPr>
            </w:pPr>
          </w:p>
        </w:tc>
      </w:tr>
    </w:tbl>
    <w:p w14:paraId="29D9B920" w14:textId="77777777" w:rsidR="00A774D0" w:rsidRPr="00F6449C" w:rsidRDefault="00A774D0" w:rsidP="00764EE3">
      <w:pPr>
        <w:pStyle w:val="BodyText"/>
      </w:pPr>
    </w:p>
    <w:p w14:paraId="209FD585" w14:textId="77777777" w:rsidR="00735BD8" w:rsidRPr="00F6449C" w:rsidRDefault="00735BD8" w:rsidP="00735BD8">
      <w:pPr>
        <w:pStyle w:val="Heading3"/>
        <w:numPr>
          <w:ilvl w:val="0"/>
          <w:numId w:val="0"/>
        </w:numPr>
        <w:ind w:left="720" w:hanging="720"/>
        <w:rPr>
          <w:noProof w:val="0"/>
        </w:rPr>
      </w:pPr>
      <w:bookmarkStart w:id="360" w:name="_Toc425363612"/>
      <w:r w:rsidRPr="00F6449C">
        <w:rPr>
          <w:noProof w:val="0"/>
        </w:rPr>
        <w:t>X.3.1 Content Creator</w:t>
      </w:r>
      <w:bookmarkEnd w:id="360"/>
    </w:p>
    <w:p w14:paraId="2ECF2170" w14:textId="7B23114A" w:rsidR="003B6E42" w:rsidRPr="00F6449C" w:rsidRDefault="003B6E42" w:rsidP="003B6E42">
      <w:pPr>
        <w:pStyle w:val="BodyText"/>
      </w:pPr>
      <w:r w:rsidRPr="00F6449C">
        <w:t xml:space="preserve">The Content Creator Actor must be grouped with the Reconciliation Agent Actor. </w:t>
      </w:r>
      <w:del w:id="361" w:author="Cole, George" w:date="2015-07-20T22:04:00Z">
        <w:r w:rsidRPr="00F6449C" w:rsidDel="00705C78">
          <w:delText>That actor may implement the Reconciliation Content Option.</w:delText>
        </w:r>
      </w:del>
    </w:p>
    <w:p w14:paraId="5B42A286" w14:textId="77777777" w:rsidR="00735BD8" w:rsidRPr="00F6449C" w:rsidRDefault="00735BD8" w:rsidP="00735BD8">
      <w:pPr>
        <w:pStyle w:val="Heading3"/>
        <w:numPr>
          <w:ilvl w:val="0"/>
          <w:numId w:val="0"/>
        </w:numPr>
        <w:ind w:left="720" w:hanging="720"/>
        <w:rPr>
          <w:noProof w:val="0"/>
        </w:rPr>
      </w:pPr>
      <w:bookmarkStart w:id="362" w:name="_Toc425363613"/>
      <w:r w:rsidRPr="00F6449C">
        <w:rPr>
          <w:noProof w:val="0"/>
        </w:rPr>
        <w:t>X.3.2 Clinical Data Source</w:t>
      </w:r>
      <w:bookmarkEnd w:id="362"/>
    </w:p>
    <w:p w14:paraId="2661CA8B" w14:textId="60054C4E" w:rsidR="003B6E42" w:rsidRDefault="003B6E42" w:rsidP="003B6E42">
      <w:pPr>
        <w:pStyle w:val="BodyText"/>
        <w:rPr>
          <w:ins w:id="363" w:author="Cole, George" w:date="2015-07-20T12:13:00Z"/>
        </w:rPr>
      </w:pPr>
      <w:bookmarkStart w:id="364" w:name="_Toc37034636"/>
      <w:bookmarkStart w:id="365" w:name="_Toc38846114"/>
      <w:bookmarkStart w:id="366" w:name="_Toc389126323"/>
      <w:bookmarkStart w:id="367" w:name="_Toc504625757"/>
      <w:bookmarkStart w:id="368" w:name="_Toc530206510"/>
      <w:bookmarkStart w:id="369" w:name="_Toc1388430"/>
      <w:bookmarkStart w:id="370" w:name="_Toc1388584"/>
      <w:bookmarkStart w:id="371" w:name="_Toc1456611"/>
      <w:r w:rsidRPr="00F6449C">
        <w:t>The Clinical Data Source Actor must be grouped with the Reconciliation Agent Actor.</w:t>
      </w:r>
      <w:del w:id="372" w:author="Cole, George" w:date="2015-07-20T22:04:00Z">
        <w:r w:rsidRPr="00F6449C" w:rsidDel="00E83BF4">
          <w:delText xml:space="preserve"> That actor may implement the Reconciliation Content Option.</w:delText>
        </w:r>
      </w:del>
    </w:p>
    <w:p w14:paraId="14048FB4" w14:textId="5CB14C4E" w:rsidR="002A7869" w:rsidRDefault="002A7869" w:rsidP="003B6E42">
      <w:pPr>
        <w:pStyle w:val="BodyText"/>
        <w:rPr>
          <w:ins w:id="373" w:author="Cole, George" w:date="2015-07-20T21:37:00Z"/>
        </w:rPr>
      </w:pPr>
      <w:ins w:id="374" w:author="Cole, George" w:date="2015-07-20T12:13:00Z">
        <w:r>
          <w:t>X.3.3 Reconciliation Agent</w:t>
        </w:r>
      </w:ins>
    </w:p>
    <w:p w14:paraId="19373BEA" w14:textId="15D59A97" w:rsidR="00B46642" w:rsidRPr="00F6449C" w:rsidRDefault="00B46642" w:rsidP="003B6E42">
      <w:pPr>
        <w:pStyle w:val="BodyText"/>
      </w:pPr>
      <w:ins w:id="375" w:author="Cole, George" w:date="2015-07-20T21:37:00Z">
        <w:r>
          <w:t>The Reconciliation Agent Actor must be grouped with either a Content Creator Actor or a Clinical Data Source Actor.</w:t>
        </w:r>
      </w:ins>
    </w:p>
    <w:p w14:paraId="10A40480" w14:textId="77777777" w:rsidR="00CF283F" w:rsidRPr="00F6449C" w:rsidRDefault="00CF283F" w:rsidP="00303E20">
      <w:pPr>
        <w:pStyle w:val="Heading2"/>
        <w:numPr>
          <w:ilvl w:val="0"/>
          <w:numId w:val="0"/>
        </w:numPr>
        <w:rPr>
          <w:noProof w:val="0"/>
        </w:rPr>
      </w:pPr>
      <w:bookmarkStart w:id="376" w:name="_Toc425363614"/>
      <w:r w:rsidRPr="00F6449C">
        <w:rPr>
          <w:noProof w:val="0"/>
        </w:rPr>
        <w:t>X.</w:t>
      </w:r>
      <w:r w:rsidR="00AF472E" w:rsidRPr="00F6449C">
        <w:rPr>
          <w:noProof w:val="0"/>
        </w:rPr>
        <w:t>4</w:t>
      </w:r>
      <w:r w:rsidR="005F21E7" w:rsidRPr="00F6449C">
        <w:rPr>
          <w:noProof w:val="0"/>
        </w:rPr>
        <w:t xml:space="preserve"> </w:t>
      </w:r>
      <w:bookmarkEnd w:id="364"/>
      <w:bookmarkEnd w:id="365"/>
      <w:r w:rsidR="002B2F1E" w:rsidRPr="00F6449C">
        <w:rPr>
          <w:noProof w:val="0"/>
        </w:rPr>
        <w:t xml:space="preserve">RECON </w:t>
      </w:r>
      <w:r w:rsidR="00167DB7" w:rsidRPr="00F6449C">
        <w:rPr>
          <w:noProof w:val="0"/>
        </w:rPr>
        <w:t>Overview</w:t>
      </w:r>
      <w:bookmarkEnd w:id="366"/>
      <w:bookmarkEnd w:id="376"/>
    </w:p>
    <w:p w14:paraId="7F4D5958" w14:textId="77777777" w:rsidR="003B6E42" w:rsidRPr="00F6449C" w:rsidRDefault="003B6E42" w:rsidP="003B6E42">
      <w:pPr>
        <w:pStyle w:val="BodyText"/>
      </w:pPr>
      <w:r w:rsidRPr="00F6449C">
        <w:t>IHE PCC RECON Profile supports reconciliation of clinical data such as common observations,</w:t>
      </w:r>
      <w:r w:rsidRPr="00F6449C">
        <w:rPr>
          <w:b/>
          <w:i/>
        </w:rPr>
        <w:t xml:space="preserve"> </w:t>
      </w:r>
      <w:r w:rsidRPr="00F6449C">
        <w:t>allergy and intolerances, problems, medications,</w:t>
      </w:r>
      <w:r w:rsidRPr="00F6449C">
        <w:rPr>
          <w:b/>
          <w:i/>
        </w:rPr>
        <w:t xml:space="preserve"> </w:t>
      </w:r>
      <w:r w:rsidRPr="00F6449C">
        <w:t xml:space="preserve">immunizations, diagnostic results, procedures, encounters, and care providers. A wide variety of systems will need to reconcile clinical data as information is exchanged, stored and maintained in EMR system or other clinical data repository. Reconciled information can prevent information redundancy and can be used to support clinical care, quality reporting, financial transactions, public health reporting, clinical trials, drug interaction checking, and patient qualification for various protocols. </w:t>
      </w:r>
    </w:p>
    <w:p w14:paraId="556983AC" w14:textId="00958CCD" w:rsidR="003B6E42" w:rsidRPr="000B4228" w:rsidRDefault="003B6E42" w:rsidP="000B4228">
      <w:pPr>
        <w:pStyle w:val="BodyText"/>
      </w:pPr>
      <w:r w:rsidRPr="000B4228">
        <w:lastRenderedPageBreak/>
        <w:t>This profile builds upon the clinical content templates developed in this IHE PCC Technical Framework. However, it has been designed to work with other clinical content templates developed for producing clinical documents (e.g., the C</w:t>
      </w:r>
      <w:r w:rsidR="00F4224F">
        <w:t>-</w:t>
      </w:r>
      <w:r w:rsidRPr="000B4228">
        <w:t>CDA</w:t>
      </w:r>
      <w:r w:rsidR="00F4224F">
        <w:t xml:space="preserve">® </w:t>
      </w:r>
      <w:r w:rsidRPr="000B4228">
        <w:t xml:space="preserve">in the US, epSOS templates in Europe, and </w:t>
      </w:r>
      <w:r w:rsidR="00F4224F">
        <w:t>FHIR®</w:t>
      </w:r>
      <w:r w:rsidRPr="00A85CC9">
        <w:t xml:space="preserve"> Resources</w:t>
      </w:r>
      <w:r w:rsidRPr="000B4228">
        <w:t xml:space="preserve">). </w:t>
      </w:r>
    </w:p>
    <w:p w14:paraId="4BED3D51" w14:textId="687016D3" w:rsidR="003B6E42" w:rsidRPr="00F6449C" w:rsidRDefault="003B6E42" w:rsidP="003B6E42">
      <w:pPr>
        <w:pStyle w:val="BodyText"/>
      </w:pPr>
      <w:del w:id="377" w:author="Cole, George" w:date="2015-07-21T12:07:00Z">
        <w:r w:rsidRPr="00F6449C" w:rsidDel="00940D9F">
          <w:delText>In the Magic Number Seven, Plus or Minus Two</w:delText>
        </w:r>
        <w:r w:rsidRPr="00F6449C" w:rsidDel="00940D9F">
          <w:rPr>
            <w:rStyle w:val="FootnoteReference"/>
          </w:rPr>
          <w:footnoteReference w:id="12"/>
        </w:r>
        <w:r w:rsidRPr="00F6449C" w:rsidDel="00940D9F">
          <w:delText xml:space="preserve">, George Miller argues that the average human memory can hold seven plus or minus two units of information. Subsequent studies reduce this figure when the units of information are words. Numerous research studies indicate that the average number of medications taken by high risk populations (elders, patients with chronic conditions, et cetera) approaches or exceeds seven. For complex cases, the task would then exceed the average capacity of human working memory. </w:delText>
        </w:r>
      </w:del>
    </w:p>
    <w:p w14:paraId="6756327A" w14:textId="2024BD59" w:rsidR="003B6E42" w:rsidRPr="00F6449C" w:rsidRDefault="00940D9F" w:rsidP="003B6E42">
      <w:pPr>
        <w:pStyle w:val="BodyText"/>
      </w:pPr>
      <w:ins w:id="380" w:author="Cole, George" w:date="2015-07-21T12:07:00Z">
        <w:r>
          <w:t xml:space="preserve">The </w:t>
        </w:r>
      </w:ins>
      <w:r w:rsidR="003B6E42" w:rsidRPr="00F6449C">
        <w:t xml:space="preserve">RECON Profile enables information contained in Health Information Systems and Exchanges to be used to support </w:t>
      </w:r>
      <w:del w:id="381" w:author="Cole, George" w:date="2015-07-22T12:46:00Z">
        <w:r w:rsidR="003B6E42" w:rsidRPr="00F6449C" w:rsidDel="00194C83">
          <w:delText>automation of</w:delText>
        </w:r>
      </w:del>
      <w:ins w:id="382" w:author="Cole, George" w:date="2015-07-22T12:46:00Z">
        <w:r w:rsidR="00194C83">
          <w:t>computer assisted</w:t>
        </w:r>
      </w:ins>
      <w:r w:rsidR="003B6E42" w:rsidRPr="00F6449C">
        <w:t xml:space="preserve"> reconciliation tasks and clinical workflows. It explains what information can help reconciliation, and how it can be used to assist healthcare providers to automate this complex task.</w:t>
      </w:r>
    </w:p>
    <w:p w14:paraId="70DB5B4B" w14:textId="77777777" w:rsidR="003B6E42" w:rsidRPr="00F6449C" w:rsidRDefault="003B6E42" w:rsidP="003B6E42">
      <w:pPr>
        <w:pStyle w:val="BodyText"/>
      </w:pPr>
      <w:r w:rsidRPr="00F6449C">
        <w:t xml:space="preserve">The purpose of this profile is to describe the reconciliation process and identify and examine heuristics that can be used by an application performing reconciliation to facilitate identification of duplicated, overlapping, conflicting or superseded items. </w:t>
      </w:r>
    </w:p>
    <w:p w14:paraId="2A4A3872" w14:textId="77777777" w:rsidR="003B6E42" w:rsidRPr="00F6449C" w:rsidRDefault="003B6E42" w:rsidP="003B6E42">
      <w:pPr>
        <w:pStyle w:val="BodyText"/>
      </w:pPr>
      <w:r w:rsidRPr="00F6449C">
        <w:t xml:space="preserve">RECON provides the ability to reconcile clinical content and care providers that are commonly shared in lists. Clinical content are listed according to things that are of concern (e.g., problem, social history, allergy/reaction, etc.), interventions to address concerns (e.g., medication, plan of care, procedure, encounters, etc.), outcomes of the interventions (e.g., results, goals, etc.) and providers that addresses concerns and/or provide interventions (e.g., care team members, pharmacy, etc.). </w:t>
      </w:r>
    </w:p>
    <w:p w14:paraId="7C642BFA" w14:textId="77777777" w:rsidR="00735BD8" w:rsidRPr="00F6449C" w:rsidRDefault="00735BD8" w:rsidP="00735BD8">
      <w:pPr>
        <w:pStyle w:val="Heading3"/>
        <w:keepNext w:val="0"/>
        <w:numPr>
          <w:ilvl w:val="0"/>
          <w:numId w:val="0"/>
        </w:numPr>
        <w:rPr>
          <w:bCs/>
          <w:noProof w:val="0"/>
        </w:rPr>
      </w:pPr>
      <w:bookmarkStart w:id="383" w:name="_Toc425363615"/>
      <w:r w:rsidRPr="00F6449C">
        <w:rPr>
          <w:bCs/>
          <w:noProof w:val="0"/>
        </w:rPr>
        <w:t>X.4.1 Process Flow</w:t>
      </w:r>
      <w:bookmarkEnd w:id="383"/>
    </w:p>
    <w:p w14:paraId="29F8095D" w14:textId="77777777" w:rsidR="003B6E42" w:rsidRPr="00F6449C" w:rsidRDefault="003B6E42" w:rsidP="003B6E42">
      <w:pPr>
        <w:pStyle w:val="BodyText"/>
      </w:pPr>
      <w:r w:rsidRPr="00F6449C">
        <w:t>There are five steps to the reconciliation process. The numbered steps below correspond to the numbered steps in the diagram that follows.</w:t>
      </w:r>
    </w:p>
    <w:p w14:paraId="2B8BEBDC" w14:textId="77777777" w:rsidR="003B6E42" w:rsidRPr="00F6449C" w:rsidRDefault="003B6E42" w:rsidP="00A85CC9">
      <w:pPr>
        <w:pStyle w:val="ListNumber2"/>
        <w:numPr>
          <w:ilvl w:val="0"/>
          <w:numId w:val="272"/>
        </w:numPr>
      </w:pPr>
      <w:r w:rsidRPr="00F6449C">
        <w:t xml:space="preserve">The first step is to gather the information that needs to be reconciled from two or more systems that are providers of data. </w:t>
      </w:r>
    </w:p>
    <w:p w14:paraId="31E41DCE" w14:textId="77777777" w:rsidR="003B6E42" w:rsidRPr="00F6449C" w:rsidRDefault="003B6E42" w:rsidP="003B6E42">
      <w:pPr>
        <w:pStyle w:val="ListNumber3"/>
        <w:numPr>
          <w:ilvl w:val="0"/>
          <w:numId w:val="125"/>
        </w:numPr>
      </w:pPr>
      <w:r w:rsidRPr="00F6449C">
        <w:t>The data in this first step can come from clinical documents created for the patient, including discharge summaries, referral summaries, the history and physical, consultation notes, and Care Plans/Plan of Care documents, et cetera.</w:t>
      </w:r>
    </w:p>
    <w:p w14:paraId="17583B3C" w14:textId="77777777" w:rsidR="003B6E42" w:rsidRPr="00F6449C" w:rsidRDefault="003B6E42" w:rsidP="003B6E42">
      <w:pPr>
        <w:pStyle w:val="ListNumber3"/>
        <w:numPr>
          <w:ilvl w:val="0"/>
          <w:numId w:val="125"/>
        </w:numPr>
      </w:pPr>
      <w:r w:rsidRPr="00F6449C">
        <w:t xml:space="preserve">Data may also come from clinical summaries available from the patients’ personal health record or a Health Information Exchange (HIE). </w:t>
      </w:r>
    </w:p>
    <w:p w14:paraId="2EE526A5" w14:textId="77777777" w:rsidR="003B6E42" w:rsidRPr="00F6449C" w:rsidRDefault="003B6E42" w:rsidP="003B6E42">
      <w:pPr>
        <w:pStyle w:val="ListNumber3"/>
        <w:numPr>
          <w:ilvl w:val="0"/>
          <w:numId w:val="125"/>
        </w:numPr>
      </w:pPr>
      <w:r w:rsidRPr="00F6449C">
        <w:t xml:space="preserve">Data can also be obtained as discrete data from various other clinical data sources, including clinical data repositories, electronic health records and personal health records </w:t>
      </w:r>
    </w:p>
    <w:p w14:paraId="2808441C" w14:textId="77777777" w:rsidR="003B6E42" w:rsidRDefault="003B6E42" w:rsidP="003B6E42">
      <w:pPr>
        <w:pStyle w:val="ListNumber3"/>
        <w:numPr>
          <w:ilvl w:val="0"/>
          <w:numId w:val="125"/>
        </w:numPr>
        <w:rPr>
          <w:ins w:id="384" w:author="Cole, George" w:date="2015-07-22T12:50:00Z"/>
        </w:rPr>
      </w:pPr>
      <w:r w:rsidRPr="00F6449C">
        <w:lastRenderedPageBreak/>
        <w:t>Data might also appear in pharmacy benefit records, and disease/condition specific information registries (e.g., a cancer registry, vaccination repository).</w:t>
      </w:r>
    </w:p>
    <w:p w14:paraId="5C82903A" w14:textId="6D2C249A" w:rsidR="001E4CF6" w:rsidRPr="00F6449C" w:rsidRDefault="001E4CF6" w:rsidP="003B6E42">
      <w:pPr>
        <w:pStyle w:val="ListNumber3"/>
        <w:numPr>
          <w:ilvl w:val="0"/>
          <w:numId w:val="125"/>
        </w:numPr>
      </w:pPr>
      <w:ins w:id="385" w:author="Cole, George" w:date="2015-07-22T12:50:00Z">
        <w:r>
          <w:t>Provenance data should also be gathered when available.</w:t>
        </w:r>
      </w:ins>
    </w:p>
    <w:p w14:paraId="6029BA8A" w14:textId="77777777" w:rsidR="003B6E42" w:rsidRPr="00F6449C" w:rsidRDefault="003B6E42" w:rsidP="003B6E42">
      <w:pPr>
        <w:pStyle w:val="ListNumber2"/>
      </w:pPr>
      <w:r w:rsidRPr="00F6449C">
        <w:t xml:space="preserve">The second step automates the identification of any information that has been duplicated, overlaps, conflicts, or has been superseded. This second step identifies and/or produces candidate items to appear into the list of reconciled data that is presented to the healthcare provider as a single merged data stream. The primary purpose of this step is to organize and reduce the quantity of information needing human intervention which includes the consideration of data that is identical, unique or similar. This step is completed by analyzing similarities between the data using clinical knowledge and an understanding of the coding systems and structures used to capture this data. </w:t>
      </w:r>
    </w:p>
    <w:p w14:paraId="3BE62E34" w14:textId="77777777" w:rsidR="003B6E42" w:rsidRPr="00F6449C" w:rsidRDefault="003B6E42" w:rsidP="003B6E42">
      <w:pPr>
        <w:pStyle w:val="ListNumber2"/>
      </w:pPr>
      <w:r w:rsidRPr="00F6449C">
        <w:t>The third step involves an interaction with a healthcare provider who confirms, corrects and updates the reconciled list. In this step, the application displays the collection of reconciled data; highlighting issues that need provider attention (e.g., to address ambiguities in interpretation, for example, related but not identical diagnoses, et cetera). At this stage, additional data may be obtained from the patient or their representative to help disambiguate issues identified during the automated process, and add any newly available information.</w:t>
      </w:r>
    </w:p>
    <w:p w14:paraId="08875437" w14:textId="77777777" w:rsidR="003B6E42" w:rsidRPr="00F6449C" w:rsidRDefault="003B6E42" w:rsidP="003B6E42">
      <w:pPr>
        <w:pStyle w:val="ListNumber2"/>
      </w:pPr>
      <w:r w:rsidRPr="00F6449C">
        <w:t xml:space="preserve">The healthcare provider interacts with the application to produce a set of reconciled data that will then be stored for subsequent use. </w:t>
      </w:r>
    </w:p>
    <w:p w14:paraId="4AB674DB" w14:textId="77777777" w:rsidR="003B6E42" w:rsidRPr="00F6449C" w:rsidRDefault="003B6E42" w:rsidP="003B6E42">
      <w:pPr>
        <w:pStyle w:val="ListNumber2"/>
      </w:pPr>
      <w:r w:rsidRPr="00F6449C">
        <w:t>The resulting lists produced from this process are communicated to an EHR or other Healthcare Information System.</w:t>
      </w:r>
    </w:p>
    <w:p w14:paraId="54ADDC36" w14:textId="77777777" w:rsidR="003B6E42" w:rsidRPr="00F6449C" w:rsidRDefault="003B6E42" w:rsidP="003B6E42">
      <w:pPr>
        <w:pStyle w:val="BodyText"/>
      </w:pPr>
      <w:r w:rsidRPr="00F6449C">
        <w:t xml:space="preserve">It is important to note that during the process of reconciliation, </w:t>
      </w:r>
      <w:r w:rsidRPr="00F6449C">
        <w:rPr>
          <w:b/>
        </w:rPr>
        <w:t>normalization</w:t>
      </w:r>
      <w:r w:rsidRPr="00F6449C">
        <w:t xml:space="preserve"> of the data may be performed. However, this is out of scope for this profile and provides opportunity for future IHE PCC work.</w:t>
      </w:r>
    </w:p>
    <w:p w14:paraId="2CE5D79D" w14:textId="77777777" w:rsidR="003B6E42" w:rsidRPr="00F6449C" w:rsidRDefault="003B6E42" w:rsidP="003B6E42">
      <w:r w:rsidRPr="00F6449C">
        <w:t xml:space="preserve">The diagram below illustrates this process. </w:t>
      </w:r>
    </w:p>
    <w:p w14:paraId="088D6D44" w14:textId="77777777" w:rsidR="00B85604" w:rsidRPr="00F6449C" w:rsidRDefault="00735BD8" w:rsidP="00B85604">
      <w:pPr>
        <w:keepNext/>
      </w:pPr>
      <w:r w:rsidRPr="00F6449C">
        <w:rPr>
          <w:noProof/>
          <w:sz w:val="20"/>
        </w:rPr>
        <w:lastRenderedPageBreak/>
        <mc:AlternateContent>
          <mc:Choice Requires="wpc">
            <w:drawing>
              <wp:inline distT="0" distB="0" distL="0" distR="0" wp14:anchorId="7DAF6536" wp14:editId="4CCABAA8">
                <wp:extent cx="5943600" cy="4405480"/>
                <wp:effectExtent l="0" t="0" r="19050" b="0"/>
                <wp:docPr id="15" name="Canvas 15"/>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95" name="Rectangle 195"/>
                        <wps:cNvSpPr/>
                        <wps:spPr>
                          <a:xfrm>
                            <a:off x="179963" y="246040"/>
                            <a:ext cx="923290" cy="523875"/>
                          </a:xfrm>
                          <a:prstGeom prst="rect">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321F8E8" w14:textId="77777777" w:rsidR="006756E3" w:rsidRDefault="006756E3" w:rsidP="00735BD8">
                              <w:pPr>
                                <w:pStyle w:val="NormalWeb"/>
                                <w:jc w:val="center"/>
                              </w:pPr>
                            </w:p>
                          </w:txbxContent>
                        </wps:txbx>
                        <wps:bodyPr rot="0" spcFirstLastPara="0" vert="horz" wrap="square" lIns="0" tIns="45720" rIns="0" bIns="45720" numCol="1" spcCol="0" rtlCol="0" fromWordArt="0" anchor="ctr" anchorCtr="0" forceAA="0" compatLnSpc="1">
                          <a:prstTxWarp prst="textNoShape">
                            <a:avLst/>
                          </a:prstTxWarp>
                          <a:noAutofit/>
                        </wps:bodyPr>
                      </wps:wsp>
                      <wps:wsp>
                        <wps:cNvPr id="16" name="Rectangle 16"/>
                        <wps:cNvSpPr/>
                        <wps:spPr>
                          <a:xfrm>
                            <a:off x="9524" y="142875"/>
                            <a:ext cx="923925" cy="523876"/>
                          </a:xfrm>
                          <a:prstGeom prst="rect">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95FD0F1" w14:textId="77777777" w:rsidR="006756E3" w:rsidRPr="008223A9" w:rsidRDefault="006756E3" w:rsidP="00735BD8">
                              <w:pPr>
                                <w:jc w:val="center"/>
                                <w:rPr>
                                  <w:color w:val="000000" w:themeColor="text1"/>
                                </w:rPr>
                              </w:pPr>
                              <w:r>
                                <w:rPr>
                                  <w:color w:val="000000" w:themeColor="text1"/>
                                </w:rPr>
                                <w:t>Data</w:t>
                              </w:r>
                              <w:r>
                                <w:rPr>
                                  <w:color w:val="000000" w:themeColor="text1"/>
                                </w:rPr>
                                <w:br/>
                                <w:t>Providers</w:t>
                              </w:r>
                            </w:p>
                          </w:txbxContent>
                        </wps:txbx>
                        <wps:bodyPr rot="0" spcFirstLastPara="0" vertOverflow="overflow" horzOverflow="overflow" vert="horz" wrap="square" lIns="0" tIns="45720" rIns="0" bIns="45720" numCol="1" spcCol="0" rtlCol="0" fromWordArt="0" anchor="ctr" anchorCtr="0" forceAA="0" compatLnSpc="1">
                          <a:prstTxWarp prst="textNoShape">
                            <a:avLst/>
                          </a:prstTxWarp>
                          <a:noAutofit/>
                        </wps:bodyPr>
                      </wps:wsp>
                      <wps:wsp>
                        <wps:cNvPr id="126" name="Rectangle 126"/>
                        <wps:cNvSpPr/>
                        <wps:spPr>
                          <a:xfrm>
                            <a:off x="1618275" y="141900"/>
                            <a:ext cx="972525" cy="523875"/>
                          </a:xfrm>
                          <a:prstGeom prst="rect">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862A41F" w14:textId="77777777" w:rsidR="006756E3" w:rsidRDefault="006756E3" w:rsidP="00735BD8">
                              <w:pPr>
                                <w:pStyle w:val="NormalWeb"/>
                                <w:jc w:val="center"/>
                              </w:pPr>
                              <w:r>
                                <w:rPr>
                                  <w:color w:val="000000"/>
                                </w:rPr>
                                <w:t>Reconciliation Agent</w:t>
                              </w:r>
                            </w:p>
                          </w:txbxContent>
                        </wps:txbx>
                        <wps:bodyPr rot="0" spcFirstLastPara="0" vert="horz" wrap="square" lIns="0" tIns="45720" rIns="0" bIns="45720" numCol="1" spcCol="0" rtlCol="0" fromWordArt="0" anchor="ctr" anchorCtr="0" forceAA="0" compatLnSpc="1">
                          <a:prstTxWarp prst="textNoShape">
                            <a:avLst/>
                          </a:prstTxWarp>
                          <a:noAutofit/>
                        </wps:bodyPr>
                      </wps:wsp>
                      <wps:wsp>
                        <wps:cNvPr id="127" name="Rectangle 127"/>
                        <wps:cNvSpPr/>
                        <wps:spPr>
                          <a:xfrm>
                            <a:off x="3324225" y="141902"/>
                            <a:ext cx="1352550" cy="523874"/>
                          </a:xfrm>
                          <a:prstGeom prst="rect">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F1A0F1D" w14:textId="77777777" w:rsidR="006756E3" w:rsidRDefault="006756E3" w:rsidP="00735BD8">
                              <w:pPr>
                                <w:pStyle w:val="NormalWeb"/>
                                <w:jc w:val="center"/>
                              </w:pPr>
                              <w:r>
                                <w:rPr>
                                  <w:color w:val="000000"/>
                                </w:rPr>
                                <w:t>Content Creator /</w:t>
                              </w:r>
                              <w:r>
                                <w:rPr>
                                  <w:color w:val="000000"/>
                                </w:rPr>
                                <w:br/>
                                <w:t>Clinical Data Source</w:t>
                              </w:r>
                            </w:p>
                          </w:txbxContent>
                        </wps:txbx>
                        <wps:bodyPr rot="0" spcFirstLastPara="0" vert="horz" wrap="square" lIns="0" tIns="45720" rIns="0" bIns="45720" numCol="1" spcCol="0" rtlCol="0" fromWordArt="0" anchor="ctr" anchorCtr="0" forceAA="0" compatLnSpc="1">
                          <a:prstTxWarp prst="textNoShape">
                            <a:avLst/>
                          </a:prstTxWarp>
                          <a:noAutofit/>
                        </wps:bodyPr>
                      </wps:wsp>
                      <wps:wsp>
                        <wps:cNvPr id="152" name="Rectangle 152"/>
                        <wps:cNvSpPr/>
                        <wps:spPr>
                          <a:xfrm>
                            <a:off x="4752975" y="141900"/>
                            <a:ext cx="1181100" cy="523875"/>
                          </a:xfrm>
                          <a:prstGeom prst="rect">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A5742B4" w14:textId="77777777" w:rsidR="006756E3" w:rsidRDefault="006756E3" w:rsidP="00735BD8">
                              <w:pPr>
                                <w:pStyle w:val="NormalWeb"/>
                                <w:jc w:val="center"/>
                              </w:pPr>
                              <w:r>
                                <w:rPr>
                                  <w:color w:val="000000"/>
                                </w:rPr>
                                <w:t>Content / Clinical Data Consumer</w:t>
                              </w:r>
                              <w:r>
                                <w:rPr>
                                  <w:color w:val="000000"/>
                                </w:rPr>
                                <w:br/>
                              </w:r>
                            </w:p>
                          </w:txbxContent>
                        </wps:txbx>
                        <wps:bodyPr rot="0" spcFirstLastPara="0" vert="horz" wrap="square" lIns="0" tIns="45720" rIns="0" bIns="45720" numCol="1" spcCol="0" rtlCol="0" fromWordArt="0" anchor="ctr" anchorCtr="0" forceAA="0" compatLnSpc="1">
                          <a:prstTxWarp prst="textNoShape">
                            <a:avLst/>
                          </a:prstTxWarp>
                          <a:noAutofit/>
                        </wps:bodyPr>
                      </wps:wsp>
                      <wps:wsp>
                        <wps:cNvPr id="21" name="Straight Connector 21"/>
                        <wps:cNvCnPr>
                          <a:stCxn id="195" idx="2"/>
                        </wps:cNvCnPr>
                        <wps:spPr>
                          <a:xfrm flipH="1">
                            <a:off x="600006" y="769915"/>
                            <a:ext cx="41602" cy="3449660"/>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s:wsp>
                        <wps:cNvPr id="174" name="Straight Connector 174"/>
                        <wps:cNvCnPr/>
                        <wps:spPr>
                          <a:xfrm>
                            <a:off x="2123100" y="667385"/>
                            <a:ext cx="23495" cy="3552190"/>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s:wsp>
                        <wps:cNvPr id="176" name="Straight Connector 176"/>
                        <wps:cNvCnPr/>
                        <wps:spPr>
                          <a:xfrm>
                            <a:off x="4009050" y="667385"/>
                            <a:ext cx="23495" cy="3552190"/>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s:wsp>
                        <wps:cNvPr id="177" name="Straight Connector 177"/>
                        <wps:cNvCnPr/>
                        <wps:spPr>
                          <a:xfrm>
                            <a:off x="5304450" y="665775"/>
                            <a:ext cx="23495" cy="3553800"/>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s:wsp>
                        <wps:cNvPr id="183" name="Rectangle 183"/>
                        <wps:cNvSpPr/>
                        <wps:spPr>
                          <a:xfrm>
                            <a:off x="504138" y="865800"/>
                            <a:ext cx="248312" cy="286725"/>
                          </a:xfrm>
                          <a:prstGeom prst="rect">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B10771D" w14:textId="77777777" w:rsidR="006756E3" w:rsidRDefault="006756E3" w:rsidP="00735BD8">
                              <w:pPr>
                                <w:pStyle w:val="NormalWeb"/>
                                <w:jc w:val="center"/>
                              </w:pPr>
                            </w:p>
                          </w:txbxContent>
                        </wps:txbx>
                        <wps:bodyPr rot="0" spcFirstLastPara="0" vert="horz" wrap="square" lIns="0" tIns="45720" rIns="0" bIns="45720" numCol="1" spcCol="0" rtlCol="0" fromWordArt="0" anchor="ctr" anchorCtr="0" forceAA="0" compatLnSpc="1">
                          <a:prstTxWarp prst="textNoShape">
                            <a:avLst/>
                          </a:prstTxWarp>
                          <a:noAutofit/>
                        </wps:bodyPr>
                      </wps:wsp>
                      <wps:wsp>
                        <wps:cNvPr id="188" name="Rectangle 188"/>
                        <wps:cNvSpPr/>
                        <wps:spPr>
                          <a:xfrm>
                            <a:off x="2008002" y="769915"/>
                            <a:ext cx="248285" cy="1277960"/>
                          </a:xfrm>
                          <a:prstGeom prst="rect">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DBCF6FC" w14:textId="77777777" w:rsidR="006756E3" w:rsidRDefault="006756E3" w:rsidP="00735BD8">
                              <w:pPr>
                                <w:pStyle w:val="NormalWeb"/>
                                <w:jc w:val="center"/>
                              </w:pPr>
                              <w:r>
                                <w:t> </w:t>
                              </w:r>
                            </w:p>
                          </w:txbxContent>
                        </wps:txbx>
                        <wps:bodyPr rot="0" spcFirstLastPara="0" vert="horz" wrap="square" lIns="0" tIns="45720" rIns="0" bIns="45720" numCol="1" spcCol="0" rtlCol="0" fromWordArt="0" anchor="ctr" anchorCtr="0" forceAA="0" compatLnSpc="1">
                          <a:prstTxWarp prst="textNoShape">
                            <a:avLst/>
                          </a:prstTxWarp>
                          <a:noAutofit/>
                        </wps:bodyPr>
                      </wps:wsp>
                      <wps:wsp>
                        <wps:cNvPr id="23" name="Straight Arrow Connector 23"/>
                        <wps:cNvCnPr>
                          <a:stCxn id="183" idx="3"/>
                        </wps:cNvCnPr>
                        <wps:spPr>
                          <a:xfrm>
                            <a:off x="752450" y="1009163"/>
                            <a:ext cx="1255577"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25" name="Text Box 25"/>
                        <wps:cNvSpPr txBox="1"/>
                        <wps:spPr>
                          <a:xfrm>
                            <a:off x="504138" y="685801"/>
                            <a:ext cx="1516512" cy="4296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98D7FAD" w14:textId="77777777" w:rsidR="006756E3" w:rsidRDefault="006756E3" w:rsidP="00735BD8">
                              <w:pPr>
                                <w:pStyle w:val="ListParagraph"/>
                                <w:numPr>
                                  <w:ilvl w:val="0"/>
                                  <w:numId w:val="241"/>
                                </w:numPr>
                              </w:pPr>
                              <w:r>
                                <w:t>Collect 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6" name="Straight Connector 26"/>
                        <wps:cNvCnPr/>
                        <wps:spPr>
                          <a:xfrm>
                            <a:off x="2256312" y="1429385"/>
                            <a:ext cx="334488" cy="0"/>
                          </a:xfrm>
                          <a:prstGeom prst="line">
                            <a:avLst/>
                          </a:prstGeom>
                        </wps:spPr>
                        <wps:style>
                          <a:lnRef idx="1">
                            <a:schemeClr val="dk1"/>
                          </a:lnRef>
                          <a:fillRef idx="0">
                            <a:schemeClr val="dk1"/>
                          </a:fillRef>
                          <a:effectRef idx="0">
                            <a:schemeClr val="dk1"/>
                          </a:effectRef>
                          <a:fontRef idx="minor">
                            <a:schemeClr val="tx1"/>
                          </a:fontRef>
                        </wps:style>
                        <wps:bodyPr/>
                      </wps:wsp>
                      <wps:wsp>
                        <wps:cNvPr id="27" name="Elbow Connector 27"/>
                        <wps:cNvCnPr/>
                        <wps:spPr>
                          <a:xfrm rot="5400000">
                            <a:off x="2233153" y="1452323"/>
                            <a:ext cx="380365" cy="334488"/>
                          </a:xfrm>
                          <a:prstGeom prst="bentConnector3">
                            <a:avLst>
                              <a:gd name="adj1" fmla="val 100029"/>
                            </a:avLst>
                          </a:prstGeom>
                          <a:ln>
                            <a:tailEnd type="arrow"/>
                          </a:ln>
                        </wps:spPr>
                        <wps:style>
                          <a:lnRef idx="1">
                            <a:schemeClr val="dk1"/>
                          </a:lnRef>
                          <a:fillRef idx="0">
                            <a:schemeClr val="dk1"/>
                          </a:fillRef>
                          <a:effectRef idx="0">
                            <a:schemeClr val="dk1"/>
                          </a:effectRef>
                          <a:fontRef idx="minor">
                            <a:schemeClr val="tx1"/>
                          </a:fontRef>
                        </wps:style>
                        <wps:bodyPr/>
                      </wps:wsp>
                      <wps:wsp>
                        <wps:cNvPr id="196" name="Text Box 25"/>
                        <wps:cNvSpPr txBox="1"/>
                        <wps:spPr>
                          <a:xfrm>
                            <a:off x="2359114" y="1397902"/>
                            <a:ext cx="2089061" cy="4292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DA8A2B6" w14:textId="77777777" w:rsidR="006756E3" w:rsidRDefault="006756E3" w:rsidP="00735BD8">
                              <w:pPr>
                                <w:pStyle w:val="NormalWeb"/>
                                <w:ind w:left="720" w:hanging="360"/>
                              </w:pPr>
                              <w:r>
                                <w:t>2. Merge Streams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97" name="Rectangle 197"/>
                        <wps:cNvSpPr/>
                        <wps:spPr>
                          <a:xfrm>
                            <a:off x="2008027" y="2208825"/>
                            <a:ext cx="248285" cy="904240"/>
                          </a:xfrm>
                          <a:prstGeom prst="rect">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22F76E6" w14:textId="77777777" w:rsidR="006756E3" w:rsidRDefault="006756E3" w:rsidP="00735BD8">
                              <w:pPr>
                                <w:pStyle w:val="NormalWeb"/>
                                <w:jc w:val="center"/>
                              </w:pPr>
                              <w:r>
                                <w:t> </w:t>
                              </w:r>
                            </w:p>
                          </w:txbxContent>
                        </wps:txbx>
                        <wps:bodyPr rot="0" spcFirstLastPara="0" vert="horz" wrap="square" lIns="0" tIns="45720" rIns="0" bIns="45720" numCol="1" spcCol="0" rtlCol="0" fromWordArt="0" anchor="ctr" anchorCtr="0" forceAA="0" compatLnSpc="1">
                          <a:prstTxWarp prst="textNoShape">
                            <a:avLst/>
                          </a:prstTxWarp>
                          <a:noAutofit/>
                        </wps:bodyPr>
                      </wps:wsp>
                      <wps:wsp>
                        <wps:cNvPr id="199" name="Straight Connector 199"/>
                        <wps:cNvCnPr/>
                        <wps:spPr>
                          <a:xfrm>
                            <a:off x="2256947" y="2364400"/>
                            <a:ext cx="334010" cy="0"/>
                          </a:xfrm>
                          <a:prstGeom prst="line">
                            <a:avLst/>
                          </a:prstGeom>
                        </wps:spPr>
                        <wps:style>
                          <a:lnRef idx="1">
                            <a:schemeClr val="dk1"/>
                          </a:lnRef>
                          <a:fillRef idx="0">
                            <a:schemeClr val="dk1"/>
                          </a:fillRef>
                          <a:effectRef idx="0">
                            <a:schemeClr val="dk1"/>
                          </a:effectRef>
                          <a:fontRef idx="minor">
                            <a:schemeClr val="tx1"/>
                          </a:fontRef>
                        </wps:style>
                        <wps:bodyPr/>
                      </wps:wsp>
                      <wps:wsp>
                        <wps:cNvPr id="200" name="Elbow Connector 200"/>
                        <wps:cNvCnPr/>
                        <wps:spPr>
                          <a:xfrm rot="5400000">
                            <a:off x="2233134" y="2386943"/>
                            <a:ext cx="380365" cy="334010"/>
                          </a:xfrm>
                          <a:prstGeom prst="bentConnector3">
                            <a:avLst>
                              <a:gd name="adj1" fmla="val 100029"/>
                            </a:avLst>
                          </a:prstGeom>
                          <a:ln>
                            <a:tailEnd type="arrow"/>
                          </a:ln>
                        </wps:spPr>
                        <wps:style>
                          <a:lnRef idx="1">
                            <a:schemeClr val="dk1"/>
                          </a:lnRef>
                          <a:fillRef idx="0">
                            <a:schemeClr val="dk1"/>
                          </a:fillRef>
                          <a:effectRef idx="0">
                            <a:schemeClr val="dk1"/>
                          </a:effectRef>
                          <a:fontRef idx="minor">
                            <a:schemeClr val="tx1"/>
                          </a:fontRef>
                        </wps:style>
                        <wps:bodyPr/>
                      </wps:wsp>
                      <wps:wsp>
                        <wps:cNvPr id="201" name="Text Box 25"/>
                        <wps:cNvSpPr txBox="1"/>
                        <wps:spPr>
                          <a:xfrm>
                            <a:off x="2359817" y="2332650"/>
                            <a:ext cx="2088515" cy="41148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6956DD8" w14:textId="77777777" w:rsidR="006756E3" w:rsidRDefault="006756E3" w:rsidP="00735BD8">
                              <w:pPr>
                                <w:pStyle w:val="NormalWeb"/>
                                <w:ind w:left="720" w:hanging="360"/>
                              </w:pPr>
                              <w:r>
                                <w:t>3. Reconcile Data</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02" name="Text Box 25"/>
                        <wps:cNvSpPr txBox="1"/>
                        <wps:spPr>
                          <a:xfrm>
                            <a:off x="2350136" y="2683805"/>
                            <a:ext cx="1736090" cy="4292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3B25210" w14:textId="77777777" w:rsidR="006756E3" w:rsidRDefault="006756E3" w:rsidP="00735BD8">
                              <w:pPr>
                                <w:pStyle w:val="NormalWeb"/>
                                <w:ind w:left="720" w:hanging="360"/>
                              </w:pPr>
                              <w:r>
                                <w:t>4. Store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8" name="Straight Arrow Connector 28"/>
                        <wps:cNvCnPr/>
                        <wps:spPr>
                          <a:xfrm flipV="1">
                            <a:off x="2256947" y="3048000"/>
                            <a:ext cx="1656218" cy="2"/>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203" name="Rectangle 203"/>
                        <wps:cNvSpPr/>
                        <wps:spPr>
                          <a:xfrm>
                            <a:off x="3913165" y="2885100"/>
                            <a:ext cx="248285" cy="582000"/>
                          </a:xfrm>
                          <a:prstGeom prst="rect">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2649180" w14:textId="77777777" w:rsidR="006756E3" w:rsidRDefault="006756E3" w:rsidP="00735BD8">
                              <w:pPr>
                                <w:pStyle w:val="NormalWeb"/>
                                <w:jc w:val="center"/>
                              </w:pPr>
                              <w:r>
                                <w:t> </w:t>
                              </w:r>
                            </w:p>
                          </w:txbxContent>
                        </wps:txbx>
                        <wps:bodyPr rot="0" spcFirstLastPara="0" vert="horz" wrap="square" lIns="0" tIns="45720" rIns="0" bIns="45720" numCol="1" spcCol="0" rtlCol="0" fromWordArt="0" anchor="ctr" anchorCtr="0" forceAA="0" compatLnSpc="1">
                          <a:prstTxWarp prst="textNoShape">
                            <a:avLst/>
                          </a:prstTxWarp>
                          <a:noAutofit/>
                        </wps:bodyPr>
                      </wps:wsp>
                      <wps:wsp>
                        <wps:cNvPr id="204" name="Rectangle 204"/>
                        <wps:cNvSpPr/>
                        <wps:spPr>
                          <a:xfrm>
                            <a:off x="5190150" y="3152775"/>
                            <a:ext cx="248285" cy="448310"/>
                          </a:xfrm>
                          <a:prstGeom prst="rect">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37CF878" w14:textId="77777777" w:rsidR="006756E3" w:rsidRDefault="006756E3" w:rsidP="00735BD8">
                              <w:pPr>
                                <w:pStyle w:val="NormalWeb"/>
                                <w:jc w:val="center"/>
                              </w:pPr>
                              <w:r>
                                <w:t> </w:t>
                              </w:r>
                            </w:p>
                          </w:txbxContent>
                        </wps:txbx>
                        <wps:bodyPr rot="0" spcFirstLastPara="0" vert="horz" wrap="square" lIns="0" tIns="45720" rIns="0" bIns="45720" numCol="1" spcCol="0" rtlCol="0" fromWordArt="0" anchor="ctr" anchorCtr="0" forceAA="0" compatLnSpc="1">
                          <a:prstTxWarp prst="textNoShape">
                            <a:avLst/>
                          </a:prstTxWarp>
                          <a:noAutofit/>
                        </wps:bodyPr>
                      </wps:wsp>
                      <wps:wsp>
                        <wps:cNvPr id="218" name="Straight Arrow Connector 218"/>
                        <wps:cNvCnPr>
                          <a:endCxn id="204" idx="1"/>
                        </wps:cNvCnPr>
                        <wps:spPr>
                          <a:xfrm>
                            <a:off x="4161450" y="3376930"/>
                            <a:ext cx="102870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219" name="Text Box 25"/>
                        <wps:cNvSpPr txBox="1"/>
                        <wps:spPr>
                          <a:xfrm>
                            <a:off x="4113825" y="2806564"/>
                            <a:ext cx="1801200" cy="49861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37B7218" w14:textId="77777777" w:rsidR="006756E3" w:rsidRDefault="006756E3" w:rsidP="00735BD8">
                              <w:pPr>
                                <w:pStyle w:val="NormalWeb"/>
                              </w:pPr>
                              <w:r>
                                <w:t>5. Deliver Reconciled</w:t>
                              </w:r>
                              <w:r>
                                <w:br/>
                                <w:t xml:space="preserve">    Content</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7DAF6536" id="Canvas 15" o:spid="_x0000_s1038" editas="canvas" style="width:468pt;height:346.9pt;mso-position-horizontal-relative:char;mso-position-vertical-relative:line" coordsize="59436,440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">
                <v:shape id="_x0000_s1039" type="#_x0000_t75" style="position:absolute;width:59436;height:44049;visibility:visible;mso-wrap-style:square">
                  <v:fill o:detectmouseclick="t"/>
                  <v:path o:connecttype="none"/>
                </v:shape>
                <v:rect id="Rectangle 195" o:spid="_x0000_s1040" style="position:absolute;left:1799;top:2460;width:9233;height:52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VLvgsMA&#10;AADcAAAADwAAAGRycy9kb3ducmV2LnhtbERPTWvCQBC9C/0PyxS86aYFRaOraKvgwYupFL2N2TEJ&#10;ZmdDdjXRX98tCN7m8T5nOm9NKW5Uu8Kygo9+BII4tbrgTMH+Z90bgXAeWWNpmRTcycF89taZYqxt&#10;wzu6JT4TIYRdjApy76tYSpfmZND1bUUcuLOtDfoA60zqGpsQbkr5GUVDabDg0JBjRV85pZfkahQ8&#10;BnuzXX2ny+aYHJcn+j2MV+uNUt33djEB4an1L/HTvdFh/ngA/8+EC+Ts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VLvgsMAAADcAAAADwAAAAAAAAAAAAAAAACYAgAAZHJzL2Rv&#10;d25yZXYueG1sUEsFBgAAAAAEAAQA9QAAAIgDAAAAAA==&#10;" fillcolor="white [3212]" strokecolor="black [3213]" strokeweight=".5pt">
                  <v:textbox inset="0,,0">
                    <w:txbxContent>
                      <w:p w14:paraId="2321F8E8" w14:textId="77777777" w:rsidR="006756E3" w:rsidRDefault="006756E3" w:rsidP="00735BD8">
                        <w:pPr>
                          <w:pStyle w:val="NormalWeb"/>
                          <w:jc w:val="center"/>
                        </w:pPr>
                      </w:p>
                    </w:txbxContent>
                  </v:textbox>
                </v:rect>
                <v:rect id="Rectangle 16" o:spid="_x0000_s1041" style="position:absolute;left:95;top:1428;width:9239;height:52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80J18QA&#10;AADbAAAADwAAAGRycy9kb3ducmV2LnhtbERPTWvCQBC9C/0PyxS86aaFio3ZSG0VPPTSNIjexuyY&#10;BLOzIbuatL++WxC8zeN9TrIcTCOu1LnasoKnaQSCuLC65lJB/r2ZzEE4j6yxsUwKfsjBMn0YJRhr&#10;2/MXXTNfihDCLkYFlfdtLKUrKjLoprYlDtzJdgZ9gF0pdYd9CDeNfI6imTRYc2iosKX3iopzdjEK&#10;fl9y87n+KFb9ITusjrTbv643W6XGj8PbAoSnwd/FN/dWh/kz+P8lHCDT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PNCdfEAAAA2wAAAA8AAAAAAAAAAAAAAAAAmAIAAGRycy9k&#10;b3ducmV2LnhtbFBLBQYAAAAABAAEAPUAAACJAwAAAAA=&#10;" fillcolor="white [3212]" strokecolor="black [3213]" strokeweight=".5pt">
                  <v:textbox inset="0,,0">
                    <w:txbxContent>
                      <w:p w14:paraId="395FD0F1" w14:textId="77777777" w:rsidR="006756E3" w:rsidRPr="008223A9" w:rsidRDefault="006756E3" w:rsidP="00735BD8">
                        <w:pPr>
                          <w:jc w:val="center"/>
                          <w:rPr>
                            <w:color w:val="000000" w:themeColor="text1"/>
                          </w:rPr>
                        </w:pPr>
                        <w:r>
                          <w:rPr>
                            <w:color w:val="000000" w:themeColor="text1"/>
                          </w:rPr>
                          <w:t>Data</w:t>
                        </w:r>
                        <w:r>
                          <w:rPr>
                            <w:color w:val="000000" w:themeColor="text1"/>
                          </w:rPr>
                          <w:br/>
                          <w:t>Providers</w:t>
                        </w:r>
                      </w:p>
                    </w:txbxContent>
                  </v:textbox>
                </v:rect>
                <v:rect id="Rectangle 126" o:spid="_x0000_s1042" style="position:absolute;left:16182;top:1419;width:9726;height:52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j+4EsUA&#10;AADcAAAADwAAAGRycy9kb3ducmV2LnhtbERPS2vCQBC+C/6HZYTe6kZBqWk2Ul/goZemQeptzI5J&#10;aHY2ZLcm7a/vFgre5uN7TrIeTCNu1LnasoLZNAJBXFhdc6kgfz88PoFwHlljY5kUfJODdToeJRhr&#10;2/Mb3TJfihDCLkYFlfdtLKUrKjLoprYlDtzVdgZ9gF0pdYd9CDeNnEfRUhqsOTRU2NK2ouIz+zIK&#10;fha5ed3vik1/zs6bC50+VvvDUamHyfDyDMLT4O/if/dRh/nzJfw9Ey6Q6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eP7gSxQAAANwAAAAPAAAAAAAAAAAAAAAAAJgCAABkcnMv&#10;ZG93bnJldi54bWxQSwUGAAAAAAQABAD1AAAAigMAAAAA&#10;" fillcolor="white [3212]" strokecolor="black [3213]" strokeweight=".5pt">
                  <v:textbox inset="0,,0">
                    <w:txbxContent>
                      <w:p w14:paraId="3862A41F" w14:textId="77777777" w:rsidR="006756E3" w:rsidRDefault="006756E3" w:rsidP="00735BD8">
                        <w:pPr>
                          <w:pStyle w:val="NormalWeb"/>
                          <w:jc w:val="center"/>
                        </w:pPr>
                        <w:r>
                          <w:rPr>
                            <w:color w:val="000000"/>
                          </w:rPr>
                          <w:t>Reconciliation Agent</w:t>
                        </w:r>
                      </w:p>
                    </w:txbxContent>
                  </v:textbox>
                </v:rect>
                <v:rect id="Rectangle 127" o:spid="_x0000_s1043" style="position:absolute;left:33242;top:1419;width:13525;height:52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XMdicQA&#10;AADcAAAADwAAAGRycy9kb3ducmV2LnhtbERPTWvCQBC9F/wPywi91Y1CW42uolbBQy9GEb2N2TEJ&#10;ZmdDdmtSf71bKHibx/ucyaw1pbhR7QrLCvq9CARxanXBmYL9bv02BOE8ssbSMin4JQezaedlgrG2&#10;DW/plvhMhBB2MSrIva9iKV2ak0HXsxVx4C62NugDrDOpa2xCuCnlIIo+pMGCQ0OOFS1zSq/Jj1Fw&#10;f9+b79VXumhOyWlxpsNxtFpvlHrttvMxCE+tf4r/3Rsd5g8+4e+ZcIGcP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FzHYnEAAAA3AAAAA8AAAAAAAAAAAAAAAAAmAIAAGRycy9k&#10;b3ducmV2LnhtbFBLBQYAAAAABAAEAPUAAACJAwAAAAA=&#10;" fillcolor="white [3212]" strokecolor="black [3213]" strokeweight=".5pt">
                  <v:textbox inset="0,,0">
                    <w:txbxContent>
                      <w:p w14:paraId="7F1A0F1D" w14:textId="77777777" w:rsidR="006756E3" w:rsidRDefault="006756E3" w:rsidP="00735BD8">
                        <w:pPr>
                          <w:pStyle w:val="NormalWeb"/>
                          <w:jc w:val="center"/>
                        </w:pPr>
                        <w:r>
                          <w:rPr>
                            <w:color w:val="000000"/>
                          </w:rPr>
                          <w:t>Content Creator /</w:t>
                        </w:r>
                        <w:r>
                          <w:rPr>
                            <w:color w:val="000000"/>
                          </w:rPr>
                          <w:br/>
                          <w:t>Clinical Data Source</w:t>
                        </w:r>
                      </w:p>
                    </w:txbxContent>
                  </v:textbox>
                </v:rect>
                <v:rect id="Rectangle 152" o:spid="_x0000_s1044" style="position:absolute;left:47529;top:1419;width:11811;height:52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QLNbMQA&#10;AADcAAAADwAAAGRycy9kb3ducmV2LnhtbERPS2vCQBC+F/wPywjedKNg0TQbqS/w0EtTkXobs2MS&#10;mp0N2a2J/vpuodDbfHzPSVa9qcWNWldZVjCdRCCIc6srLhQcP/bjBQjnkTXWlknBnRys0sFTgrG2&#10;Hb/TLfOFCCHsYlRQet/EUrq8JINuYhviwF1ta9AH2BZSt9iFcFPLWRQ9S4MVh4YSG9qUlH9l30bB&#10;Y340b7ttvu7O2Xl9odPncrc/KDUa9q8vIDz1/l/85z7oMH8+g99nwgUy/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kCzWzEAAAA3AAAAA8AAAAAAAAAAAAAAAAAmAIAAGRycy9k&#10;b3ducmV2LnhtbFBLBQYAAAAABAAEAPUAAACJAwAAAAA=&#10;" fillcolor="white [3212]" strokecolor="black [3213]" strokeweight=".5pt">
                  <v:textbox inset="0,,0">
                    <w:txbxContent>
                      <w:p w14:paraId="3A5742B4" w14:textId="77777777" w:rsidR="006756E3" w:rsidRDefault="006756E3" w:rsidP="00735BD8">
                        <w:pPr>
                          <w:pStyle w:val="NormalWeb"/>
                          <w:jc w:val="center"/>
                        </w:pPr>
                        <w:r>
                          <w:rPr>
                            <w:color w:val="000000"/>
                          </w:rPr>
                          <w:t>Content / Clinical Data Consumer</w:t>
                        </w:r>
                        <w:r>
                          <w:rPr>
                            <w:color w:val="000000"/>
                          </w:rPr>
                          <w:br/>
                        </w:r>
                      </w:p>
                    </w:txbxContent>
                  </v:textbox>
                </v:rect>
                <v:line id="Straight Connector 21" o:spid="_x0000_s1045" style="position:absolute;flip:x;visibility:visible;mso-wrap-style:square" from="6000,7699" to="6416,421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LFNcb4AAADbAAAADwAAAGRycy9kb3ducmV2LnhtbESPzQrCMBCE74LvEFbwpqkKItUoKgiC&#10;F3/6AEuzbYrNpjRR69sbQfA4zMw3zGrT2Vo8qfWVYwWTcQKCOHe64lJBdjuMFiB8QNZYOyYFb/Kw&#10;Wfd7K0y1e/GFntdQighhn6ICE0KTSulzQxb92DXE0StcazFE2ZZSt/iKcFvLaZLMpcWK44LBhvaG&#10;8vv1YRWcd7cMO3+c5e7hClucSlPxWanhoNsuQQTqwj/8ax+1gukEvl/iD5DrD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8sU1xvgAAANsAAAAPAAAAAAAAAAAAAAAAAKEC&#10;AABkcnMvZG93bnJldi54bWxQSwUGAAAAAAQABAD5AAAAjAMAAAAA&#10;" strokecolor="black [3040]">
                  <v:stroke dashstyle="dash"/>
                </v:line>
                <v:line id="Straight Connector 174" o:spid="_x0000_s1046" style="position:absolute;visibility:visible;mso-wrap-style:square" from="21231,6673" to="21465,421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VNXDr8AAADcAAAADwAAAGRycy9kb3ducmV2LnhtbERPy6rCMBDdC/5DGMGNaKqIj2oUEUTv&#10;0sfG3ZCMbbGZlCZqvV9/c0FwN4fznOW6saV4Uu0LxwqGgwQEsXam4EzB5bzrz0D4gGywdEwK3uRh&#10;vWq3lpga9+IjPU8hEzGEfYoK8hCqVEqvc7LoB64ijtzN1RZDhHUmTY2vGG5LOUqSibRYcGzIsaJt&#10;Tvp+elgFV5Lj8753eP/yfJRUaDT+7LVS3U6zWYAI1ISv+OM+mDh/Oob/Z+IFcvUH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3VNXDr8AAADcAAAADwAAAAAAAAAAAAAAAACh&#10;AgAAZHJzL2Rvd25yZXYueG1sUEsFBgAAAAAEAAQA+QAAAI0DAAAAAA==&#10;" strokecolor="black [3040]">
                  <v:stroke dashstyle="dash"/>
                </v:line>
                <v:line id="Straight Connector 176" o:spid="_x0000_s1047" style="position:absolute;visibility:visible;mso-wrap-style:square" from="40090,6673" to="40325,421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s1s4sEAAADcAAAADwAAAGRycy9kb3ducmV2LnhtbERPTWvCQBC9C/6HZYRexGwMRW2aVUQo&#10;6rHqxduwO01Cs7Mhu5rYX98tCL3N431OsRlsI+7U+dqxgnmSgiDWztRcKricP2YrED4gG2wck4IH&#10;edisx6MCc+N6/qT7KZQihrDPUUEVQptL6XVFFn3iWuLIfbnOYoiwK6XpsI/htpFZmi6kxZpjQ4Ut&#10;7SrS36ebVXAl+XreTw+PH37L0haNxuNeK/UyGbbvIAIN4V/8dB9MnL9cwN8z8QK5/g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CzWziwQAAANwAAAAPAAAAAAAAAAAAAAAA&#10;AKECAABkcnMvZG93bnJldi54bWxQSwUGAAAAAAQABAD5AAAAjwMAAAAA&#10;" strokecolor="black [3040]">
                  <v:stroke dashstyle="dash"/>
                </v:line>
                <v:line id="Straight Connector 177" o:spid="_x0000_s1048" style="position:absolute;visibility:visible;mso-wrap-style:square" from="53044,6657" to="53279,421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YHJeb8AAADcAAAADwAAAGRycy9kb3ducmV2LnhtbERPTYvCMBC9L/gfwgheFk0VWbUaRQRR&#10;j6tevA3J2BabSWmiVn+9EQRv83ifM1s0thQ3qn3hWEG/l4Ag1s4UnCk4HtbdMQgfkA2WjknBgzws&#10;5q2fGabG3fmfbvuQiRjCPkUFeQhVKqXXOVn0PVcRR+7saoshwjqTpsZ7DLelHCTJn7RYcGzIsaJV&#10;Tvqyv1oFJ5LDw+Z3+3jyZJBUaDTuNlqpTrtZTkEEasJX/HFvTZw/GsH7mXiBnL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LYHJeb8AAADcAAAADwAAAAAAAAAAAAAAAACh&#10;AgAAZHJzL2Rvd25yZXYueG1sUEsFBgAAAAAEAAQA+QAAAI0DAAAAAA==&#10;" strokecolor="black [3040]">
                  <v:stroke dashstyle="dash"/>
                </v:line>
                <v:rect id="Rectangle 183" o:spid="_x0000_s1049" style="position:absolute;left:5041;top:8658;width:2483;height:28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C5EsMUA&#10;AADcAAAADwAAAGRycy9kb3ducmV2LnhtbERPTWvCQBC9C/0Pywi96UZLi42uYtoIHnpplKK3MTsm&#10;odnZkN2atL/eFQre5vE+Z7HqTS0u1LrKsoLJOAJBnFtdcaFgv9uMZiCcR9ZYWyYFv+RgtXwYLDDW&#10;tuNPumS+ECGEXYwKSu+bWEqXl2TQjW1DHLizbQ36ANtC6ha7EG5qOY2iF2mw4tBQYkNvJeXf2Y9R&#10;8Pe8Nx/pe550x+yYnOjr8Jputko9Dvv1HISn3t/F/+6tDvNnT3B7Jlwgl1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LkSwxQAAANwAAAAPAAAAAAAAAAAAAAAAAJgCAABkcnMv&#10;ZG93bnJldi54bWxQSwUGAAAAAAQABAD1AAAAigMAAAAA&#10;" fillcolor="white [3212]" strokecolor="black [3213]" strokeweight=".5pt">
                  <v:textbox inset="0,,0">
                    <w:txbxContent>
                      <w:p w14:paraId="5B10771D" w14:textId="77777777" w:rsidR="006756E3" w:rsidRDefault="006756E3" w:rsidP="00735BD8">
                        <w:pPr>
                          <w:pStyle w:val="NormalWeb"/>
                          <w:jc w:val="center"/>
                        </w:pPr>
                      </w:p>
                    </w:txbxContent>
                  </v:textbox>
                </v:rect>
                <v:rect id="Rectangle 188" o:spid="_x0000_s1050" style="position:absolute;left:20080;top:7699;width:2482;height:1277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orWwccA&#10;AADcAAAADwAAAGRycy9kb3ducmV2LnhtbESPT2vCQBDF7wW/wzJCb3Wj0KKpq/gXPHhpKlJv0+w0&#10;CWZnQ3Zr0n5651DobYb35r3fzJe9q9WN2lB5NjAeJaCIc28rLgyc3vdPU1AhIlusPZOBHwqwXAwe&#10;5pha3/Eb3bJYKAnhkKKBMsYm1TrkJTkMI98Qi/blW4dR1rbQtsVOwl2tJ0nyoh1WLA0lNrQpKb9m&#10;387A7/PJHXfbfN1dssv6k84fs93+YMzjsF+9gorUx3/z3/XBCv5UaOUZmUAv7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aK1sHHAAAA3AAAAA8AAAAAAAAAAAAAAAAAmAIAAGRy&#10;cy9kb3ducmV2LnhtbFBLBQYAAAAABAAEAPUAAACMAwAAAAA=&#10;" fillcolor="white [3212]" strokecolor="black [3213]" strokeweight=".5pt">
                  <v:textbox inset="0,,0">
                    <w:txbxContent>
                      <w:p w14:paraId="6DBCF6FC" w14:textId="77777777" w:rsidR="006756E3" w:rsidRDefault="006756E3" w:rsidP="00735BD8">
                        <w:pPr>
                          <w:pStyle w:val="NormalWeb"/>
                          <w:jc w:val="center"/>
                        </w:pPr>
                        <w:r>
                          <w:t> </w:t>
                        </w:r>
                      </w:p>
                    </w:txbxContent>
                  </v:textbox>
                </v:rect>
                <v:shapetype id="_x0000_t32" coordsize="21600,21600" o:spt="32" o:oned="t" path="m,l21600,21600e" filled="f">
                  <v:path arrowok="t" fillok="f" o:connecttype="none"/>
                  <o:lock v:ext="edit" shapetype="t"/>
                </v:shapetype>
                <v:shape id="Straight Arrow Connector 23" o:spid="_x0000_s1051" type="#_x0000_t32" style="position:absolute;left:7524;top:10091;width:1255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8okeMMAAADbAAAADwAAAGRycy9kb3ducmV2LnhtbESPQYvCMBSE7wv+h/AEb2uqgmg1lUUo&#10;eHAPasXro3nbljYvtYm1/vvNwoLHYWa+Yba7wTSip85VlhXMphEI4tzqigsF2SX9XIFwHlljY5kU&#10;vMjBLhl9bDHW9skn6s++EAHCLkYFpfdtLKXLSzLoprYlDt6P7Qz6ILtC6g6fAW4aOY+ipTRYcVgo&#10;saV9SXl9fhgFkVum9/2l/u6zwp+ON5keXuurUpPx8LUB4Wnw7/B/+6AVzBfw9yX8AJn8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PKJHjDAAAA2wAAAA8AAAAAAAAAAAAA&#10;AAAAoQIAAGRycy9kb3ducmV2LnhtbFBLBQYAAAAABAAEAPkAAACRAwAAAAA=&#10;" strokecolor="black [3040]">
                  <v:stroke endarrow="open"/>
                </v:shape>
                <v:shape id="Text Box 25" o:spid="_x0000_s1052" type="#_x0000_t202" style="position:absolute;left:5041;top:6858;width:15165;height:42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gxzqsUA&#10;AADbAAAADwAAAGRycy9kb3ducmV2LnhtbESPQWvCQBSE70L/w/IK3szGgCJpVpGAtEh70Hrp7TX7&#10;TILZt2l2m6T99a4geBxm5hsm24ymET11rrasYB7FIIgLq2suFZw+d7MVCOeRNTaWScEfOdisnyYZ&#10;ptoOfKD+6EsRIOxSVFB536ZSuqIigy6yLXHwzrYz6IPsSqk7HALcNDKJ46U0WHNYqLClvKLicvw1&#10;Cvb57gMP34lZ/Tf56/t52/6cvhZKTZ/H7QsIT6N/hO/tN60gWcDtS/gBcn0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DHOqxQAAANsAAAAPAAAAAAAAAAAAAAAAAJgCAABkcnMv&#10;ZG93bnJldi54bWxQSwUGAAAAAAQABAD1AAAAigMAAAAA&#10;" filled="f" stroked="f" strokeweight=".5pt">
                  <v:textbox>
                    <w:txbxContent>
                      <w:p w14:paraId="398D7FAD" w14:textId="77777777" w:rsidR="006756E3" w:rsidRDefault="006756E3" w:rsidP="00735BD8">
                        <w:pPr>
                          <w:pStyle w:val="ListParagraph"/>
                          <w:numPr>
                            <w:ilvl w:val="0"/>
                            <w:numId w:val="241"/>
                          </w:numPr>
                        </w:pPr>
                        <w:r>
                          <w:t>Collect Data</w:t>
                        </w:r>
                      </w:p>
                    </w:txbxContent>
                  </v:textbox>
                </v:shape>
                <v:line id="Straight Connector 26" o:spid="_x0000_s1053" style="position:absolute;visibility:visible;mso-wrap-style:square" from="22563,14293" to="25908,142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M16LsEAAADbAAAADwAAAGRycy9kb3ducmV2LnhtbESPQWsCMRSE70L/Q3iCt5pVcdHVKKW0&#10;KO1JW++PzXN3cfOyJqnGf98IgsdhZr5hlutoWnEh5xvLCkbDDARxaXXDlYLfn8/XGQgfkDW2lknB&#10;jTysVy+9JRbaXnlHl32oRIKwL1BBHUJXSOnLmgz6oe2Ik3e0zmBI0lVSO7wmuGnlOMtyabDhtFBj&#10;R+81laf9n0mU0eFs5OY0x8OX+3YfkzxO41mpQT++LUAEiuEZfrS3WsE4h/uX9APk6h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MzXouwQAAANsAAAAPAAAAAAAAAAAAAAAA&#10;AKECAABkcnMvZG93bnJldi54bWxQSwUGAAAAAAQABAD5AAAAjwMAAAAA&#10;" strokecolor="black [3040]"/>
                <v:shape id="Elbow Connector 27" o:spid="_x0000_s1054" type="#_x0000_t34" style="position:absolute;left:22331;top:14522;width:3804;height:3345;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9mC4sQAAADbAAAADwAAAGRycy9kb3ducmV2LnhtbESPT2vCQBTE7wW/w/IEL0U3KvgnuhEr&#10;tPZUaNT7I/vMhmTfhuxW0356t1DocZiZ3zDbXW8bcaPOV44VTCcJCOLC6YpLBefT63gFwgdkjY1j&#10;UvBNHnbZ4GmLqXZ3/qRbHkoRIexTVGBCaFMpfWHIop+4ljh6V9dZDFF2pdQd3iPcNnKWJAtpseK4&#10;YLClg6Gizr+sgjXOQz1/1sdkecntG368LPjHKDUa9vsNiEB9+A//td+1gtkSfr/EHyCzB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r2YLixAAAANsAAAAPAAAAAAAAAAAA&#10;AAAAAKECAABkcnMvZG93bnJldi54bWxQSwUGAAAAAAQABAD5AAAAkgMAAAAA&#10;" adj="21606" strokecolor="black [3040]">
                  <v:stroke endarrow="open"/>
                </v:shape>
                <v:shape id="Text Box 25" o:spid="_x0000_s1055" type="#_x0000_t202" style="position:absolute;left:23591;top:13979;width:20890;height:42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Tuia8QA&#10;AADcAAAADwAAAGRycy9kb3ducmV2LnhtbERPTWvCQBC9F/wPywi9NZsKDTbNKhKQlqIHYy69TbNj&#10;EpqdTbNbTf31riB4m8f7nGw5mk4caXCtZQXPUQyCuLK65VpBuV8/zUE4j6yxs0wK/snBcjF5yDDV&#10;9sQ7Oha+FiGEXYoKGu/7VEpXNWTQRbYnDtzBDgZ9gEMt9YCnEG46OYvjRBpsOTQ02FPeUPVT/BkF&#10;n/l6i7vvmZmfu/x9c1j1v+XXi1KP03H1BsLT6O/im/tDh/mvCVyfCRfIx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E7omvEAAAA3AAAAA8AAAAAAAAAAAAAAAAAmAIAAGRycy9k&#10;b3ducmV2LnhtbFBLBQYAAAAABAAEAPUAAACJAwAAAAA=&#10;" filled="f" stroked="f" strokeweight=".5pt">
                  <v:textbox>
                    <w:txbxContent>
                      <w:p w14:paraId="1DA8A2B6" w14:textId="77777777" w:rsidR="006756E3" w:rsidRDefault="006756E3" w:rsidP="00735BD8">
                        <w:pPr>
                          <w:pStyle w:val="NormalWeb"/>
                          <w:ind w:left="720" w:hanging="360"/>
                        </w:pPr>
                        <w:r>
                          <w:t>2. Merge Streams</w:t>
                        </w:r>
                      </w:p>
                    </w:txbxContent>
                  </v:textbox>
                </v:shape>
                <v:rect id="Rectangle 197" o:spid="_x0000_s1056" style="position:absolute;left:20080;top:22088;width:2483;height:904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szUbsQA&#10;AADcAAAADwAAAGRycy9kb3ducmV2LnhtbERPTWvCQBC9F/wPywje6sZCrUZX0VbBQy9GKfU2Zsck&#10;mJ0N2dVEf71bKHibx/uc6bw1pbhS7QrLCgb9CARxanXBmYL9bv06AuE8ssbSMim4kYP5rPMyxVjb&#10;hrd0TXwmQgi7GBXk3lexlC7NyaDr24o4cCdbG/QB1pnUNTYh3JTyLYqG0mDBoSHHij5zSs/JxSi4&#10;v+/N9+orXTaH5LA80s/veLXeKNXrtosJCE+tf4r/3Rsd5o8/4O+ZcIGcP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LM1G7EAAAA3AAAAA8AAAAAAAAAAAAAAAAAmAIAAGRycy9k&#10;b3ducmV2LnhtbFBLBQYAAAAABAAEAPUAAACJAwAAAAA=&#10;" fillcolor="white [3212]" strokecolor="black [3213]" strokeweight=".5pt">
                  <v:textbox inset="0,,0">
                    <w:txbxContent>
                      <w:p w14:paraId="122F76E6" w14:textId="77777777" w:rsidR="006756E3" w:rsidRDefault="006756E3" w:rsidP="00735BD8">
                        <w:pPr>
                          <w:pStyle w:val="NormalWeb"/>
                          <w:jc w:val="center"/>
                        </w:pPr>
                        <w:r>
                          <w:t> </w:t>
                        </w:r>
                      </w:p>
                    </w:txbxContent>
                  </v:textbox>
                </v:rect>
                <v:line id="Straight Connector 199" o:spid="_x0000_s1057" style="position:absolute;visibility:visible;mso-wrap-style:square" from="22569,23644" to="25909,236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qZ/1sQAAADcAAAADwAAAGRycy9kb3ducmV2LnhtbESPzWrDMBCE74W8g9hAb42clobaiRxC&#10;aGhJT83PfbE2trG1ciQlUd8+KhR622Vmvp1dLKPpxZWcby0rmE4yEMSV1S3XCg77zdMbCB+QNfaW&#10;ScEPeViWo4cFFtre+Juuu1CLBGFfoIImhKGQ0lcNGfQTOxAn7WSdwZBWV0vt8JbgppfPWTaTBltO&#10;FxocaN1Q1e0uJlGmx7ORH12Ox637cu8vs/gaz0o9juNqDiJQDP/mv/SnTvXzHH6fSRPI8g4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apn/WxAAAANwAAAAPAAAAAAAAAAAA&#10;AAAAAKECAABkcnMvZG93bnJldi54bWxQSwUGAAAAAAQABAD5AAAAkgMAAAAA&#10;" strokecolor="black [3040]"/>
                <v:shape id="Elbow Connector 200" o:spid="_x0000_s1058" type="#_x0000_t34" style="position:absolute;left:22331;top:23869;width:3804;height:3340;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uUWU8QAAADcAAAADwAAAGRycy9kb3ducmV2LnhtbESPT2vCQBTE74LfYXmFXkqzsYJtUzdB&#10;C/45FZrq/ZF9zQazb0N2q9FP7woFj8PM/IaZF4NtxZF63zhWMElSEMSV0w3XCnY/q+c3ED4ga2wd&#10;k4IzeSjy8WiOmXYn/qZjGWoRIewzVGBC6DIpfWXIok9cRxy9X9dbDFH2tdQ9niLctvIlTWfSYsNx&#10;wWBHn4aqQ/lnFbzjNBymT3qTvu5Lu8av5YwvRqnHh2HxASLQEO7h//ZWK4hEuJ2JR0Dm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5RZTxAAAANwAAAAPAAAAAAAAAAAA&#10;AAAAAKECAABkcnMvZG93bnJldi54bWxQSwUGAAAAAAQABAD5AAAAkgMAAAAA&#10;" adj="21606" strokecolor="black [3040]">
                  <v:stroke endarrow="open"/>
                </v:shape>
                <v:shape id="Text Box 25" o:spid="_x0000_s1059" type="#_x0000_t202" style="position:absolute;left:23598;top:23326;width:20885;height:41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f3O5MUA&#10;AADcAAAADwAAAGRycy9kb3ducmV2LnhtbESPQYvCMBSE78L+h/AEb5paUKRrFCmIsuhBt5e9vW2e&#10;bbF56TZZrf56Iwgeh5n5hpkvO1OLC7WusqxgPIpAEOdWV1woyL7XwxkI55E11pZJwY0cLBcfvTkm&#10;2l75QJejL0SAsEtQQel9k0jp8pIMupFtiIN3sq1BH2RbSN3iNcBNLeMomkqDFYeFEhtKS8rPx3+j&#10;4Ctd7/HwG5vZvU43u9Oq+ct+JkoN+t3qE4Snzr/Dr/ZWK4ijMTzPhCMgFw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d/c7kxQAAANwAAAAPAAAAAAAAAAAAAAAAAJgCAABkcnMv&#10;ZG93bnJldi54bWxQSwUGAAAAAAQABAD1AAAAigMAAAAA&#10;" filled="f" stroked="f" strokeweight=".5pt">
                  <v:textbox>
                    <w:txbxContent>
                      <w:p w14:paraId="56956DD8" w14:textId="77777777" w:rsidR="006756E3" w:rsidRDefault="006756E3" w:rsidP="00735BD8">
                        <w:pPr>
                          <w:pStyle w:val="NormalWeb"/>
                          <w:ind w:left="720" w:hanging="360"/>
                        </w:pPr>
                        <w:r>
                          <w:t>3. Reconcile Data</w:t>
                        </w:r>
                      </w:p>
                    </w:txbxContent>
                  </v:textbox>
                </v:shape>
                <v:shape id="Text Box 25" o:spid="_x0000_s1060" type="#_x0000_t202" style="position:absolute;left:23501;top:26838;width:17361;height:42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S9Qk8UA&#10;AADcAAAADwAAAGRycy9kb3ducmV2LnhtbESPQYvCMBSE78L+h/AWvGm6BUW6RpGCKKIHtZe9vW2e&#10;bdnmpdtErf56Iwgeh5n5hpnOO1OLC7WusqzgaxiBIM6trrhQkB2XgwkI55E11pZJwY0czGcfvSkm&#10;2l55T5eDL0SAsEtQQel9k0jp8pIMuqFtiIN3sq1BH2RbSN3iNcBNLeMoGkuDFYeFEhtKS8r/Dmej&#10;YJMud7j/jc3kXqer7WnR/Gc/I6X6n93iG4Snzr/Dr/ZaK4ijGJ5nwhGQs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tL1CTxQAAANwAAAAPAAAAAAAAAAAAAAAAAJgCAABkcnMv&#10;ZG93bnJldi54bWxQSwUGAAAAAAQABAD1AAAAigMAAAAA&#10;" filled="f" stroked="f" strokeweight=".5pt">
                  <v:textbox>
                    <w:txbxContent>
                      <w:p w14:paraId="53B25210" w14:textId="77777777" w:rsidR="006756E3" w:rsidRDefault="006756E3" w:rsidP="00735BD8">
                        <w:pPr>
                          <w:pStyle w:val="NormalWeb"/>
                          <w:ind w:left="720" w:hanging="360"/>
                        </w:pPr>
                        <w:r>
                          <w:t>4. Store</w:t>
                        </w:r>
                      </w:p>
                    </w:txbxContent>
                  </v:textbox>
                </v:shape>
                <v:shape id="Straight Arrow Connector 28" o:spid="_x0000_s1061" type="#_x0000_t32" style="position:absolute;left:22569;top:30480;width:16562;height: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yI378MAAADbAAAADwAAAGRycy9kb3ducmV2LnhtbERPW2vCMBR+H/gfwhH2NlPrUKmmRTbG&#10;NjYQLwi+HZpjU2xOapNp9++XB2GPH999WfS2EVfqfO1YwXiUgCAuna65UrDfvT3NQfiArLFxTAp+&#10;yUORDx6WmGl34w1dt6ESMYR9hgpMCG0mpS8NWfQj1xJH7uQ6iyHCrpK6w1sMt41Mk2QqLdYcGwy2&#10;9GKoPG9/rILXz8Pz7NJf1pP3o/kuaTI7pqsvpR6H/WoBIlAf/sV394dWkMax8Uv8ATL/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siN+/DAAAA2wAAAA8AAAAAAAAAAAAA&#10;AAAAoQIAAGRycy9kb3ducmV2LnhtbFBLBQYAAAAABAAEAPkAAACRAwAAAAA=&#10;" strokecolor="black [3040]">
                  <v:stroke endarrow="open"/>
                </v:shape>
                <v:rect id="Rectangle 203" o:spid="_x0000_s1062" style="position:absolute;left:39131;top:28851;width:2483;height:58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tgmlsYA&#10;AADcAAAADwAAAGRycy9kb3ducmV2LnhtbESPT2vCQBTE74V+h+UVvNVNFaVGV/EveOjFVERvz+wz&#10;Cc2+DdnVxH76bkHwOMzMb5jJrDWluFHtCssKProRCOLU6oIzBfvvzfsnCOeRNZaWScGdHMymry8T&#10;jLVteEe3xGciQNjFqCD3voqldGlOBl3XVsTBu9jaoA+yzqSusQlwU8peFA2lwYLDQo4VLXNKf5Kr&#10;UfA72Juv9SpdNKfktDjT4Thab7ZKdd7a+RiEp9Y/w4/2VivoRX34PxOOgJz+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tgmlsYAAADcAAAADwAAAAAAAAAAAAAAAACYAgAAZHJz&#10;L2Rvd25yZXYueG1sUEsFBgAAAAAEAAQA9QAAAIsDAAAAAA==&#10;" fillcolor="white [3212]" strokecolor="black [3213]" strokeweight=".5pt">
                  <v:textbox inset="0,,0">
                    <w:txbxContent>
                      <w:p w14:paraId="42649180" w14:textId="77777777" w:rsidR="006756E3" w:rsidRDefault="006756E3" w:rsidP="00735BD8">
                        <w:pPr>
                          <w:pStyle w:val="NormalWeb"/>
                          <w:jc w:val="center"/>
                        </w:pPr>
                        <w:r>
                          <w:t> </w:t>
                        </w:r>
                      </w:p>
                    </w:txbxContent>
                  </v:textbox>
                </v:rect>
                <v:rect id="Rectangle 204" o:spid="_x0000_s1063" style="position:absolute;left:51901;top:31527;width:2483;height:448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TG+4sYA&#10;AADcAAAADwAAAGRycy9kb3ducmV2LnhtbESPT2vCQBTE74V+h+UVvNVNRaVGV/EveOjFVERvz+wz&#10;Cc2+DdnVxH76bkHwOMzMb5jJrDWluFHtCssKProRCOLU6oIzBfvvzfsnCOeRNZaWScGdHMymry8T&#10;jLVteEe3xGciQNjFqCD3voqldGlOBl3XVsTBu9jaoA+yzqSusQlwU8peFA2lwYLDQo4VLXNKf5Kr&#10;UfA72Juv9SpdNKfktDjT4Thab7ZKdd7a+RiEp9Y/w4/2VivoRX34PxOOgJz+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TG+4sYAAADcAAAADwAAAAAAAAAAAAAAAACYAgAAZHJz&#10;L2Rvd25yZXYueG1sUEsFBgAAAAAEAAQA9QAAAIsDAAAAAA==&#10;" fillcolor="white [3212]" strokecolor="black [3213]" strokeweight=".5pt">
                  <v:textbox inset="0,,0">
                    <w:txbxContent>
                      <w:p w14:paraId="437CF878" w14:textId="77777777" w:rsidR="006756E3" w:rsidRDefault="006756E3" w:rsidP="00735BD8">
                        <w:pPr>
                          <w:pStyle w:val="NormalWeb"/>
                          <w:jc w:val="center"/>
                        </w:pPr>
                        <w:r>
                          <w:t> </w:t>
                        </w:r>
                      </w:p>
                    </w:txbxContent>
                  </v:textbox>
                </v:rect>
                <v:shape id="Straight Arrow Connector 218" o:spid="_x0000_s1064" type="#_x0000_t32" style="position:absolute;left:41614;top:33769;width:1028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q2ikL4AAADcAAAADwAAAGRycy9kb3ducmV2LnhtbERPuwrCMBTdBf8hXMHNpjqIVqOIUHDQ&#10;wReul+baFpub2sRa/94MguPhvJfrzlSipcaVlhWMoxgEcWZ1ybmCyzkdzUA4j6yxskwKPuRgver3&#10;lpho++YjtSefixDCLkEFhfd1IqXLCjLoIlsTB+5uG4M+wCaXusF3CDeVnMTxVBosOTQUWNO2oOxx&#10;ehkFsZumz+35cWgvuT/ubzLdfeZXpYaDbrMA4anzf/HPvdMKJuOwNpwJR0Cuvg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WraKQvgAAANwAAAAPAAAAAAAAAAAAAAAAAKEC&#10;AABkcnMvZG93bnJldi54bWxQSwUGAAAAAAQABAD5AAAAjAMAAAAA&#10;" strokecolor="black [3040]">
                  <v:stroke endarrow="open"/>
                </v:shape>
                <v:shape id="Text Box 25" o:spid="_x0000_s1065" type="#_x0000_t202" style="position:absolute;left:41138;top:28065;width:18012;height:49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lJUP8cA&#10;AADcAAAADwAAAGRycy9kb3ducmV2LnhtbESPzWrDMBCE74G+g9hCbolsQ0vqRgnGYFJCesjPpbet&#10;tbFNrZVrKY7Tp68KhRyHmfmGWa5H04qBetdYVhDPIxDEpdUNVwpOx2K2AOE8ssbWMim4kYP16mGy&#10;xFTbK+9pOPhKBAi7FBXU3neplK6syaCb2444eGfbG/RB9pXUPV4D3LQyiaJnabDhsFBjR3lN5dfh&#10;YhRs8+Id95+JWfy0+WZ3zrrv08eTUtPHMXsF4Wn09/B/+00rSOIX+DsTjoBc/Q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ZSVD/HAAAA3AAAAA8AAAAAAAAAAAAAAAAAmAIAAGRy&#10;cy9kb3ducmV2LnhtbFBLBQYAAAAABAAEAPUAAACMAwAAAAA=&#10;" filled="f" stroked="f" strokeweight=".5pt">
                  <v:textbox>
                    <w:txbxContent>
                      <w:p w14:paraId="537B7218" w14:textId="77777777" w:rsidR="006756E3" w:rsidRDefault="006756E3" w:rsidP="00735BD8">
                        <w:pPr>
                          <w:pStyle w:val="NormalWeb"/>
                        </w:pPr>
                        <w:r>
                          <w:t>5. Deliver Reconciled</w:t>
                        </w:r>
                        <w:r>
                          <w:br/>
                          <w:t xml:space="preserve">    Content</w:t>
                        </w:r>
                      </w:p>
                    </w:txbxContent>
                  </v:textbox>
                </v:shape>
                <w10:anchorlock/>
              </v:group>
            </w:pict>
          </mc:Fallback>
        </mc:AlternateContent>
      </w:r>
    </w:p>
    <w:p w14:paraId="34A58B44" w14:textId="77777777" w:rsidR="00A774D0" w:rsidRPr="00F6449C" w:rsidRDefault="00A774D0" w:rsidP="00735BD8">
      <w:pPr>
        <w:pStyle w:val="FigureTitle"/>
      </w:pPr>
    </w:p>
    <w:p w14:paraId="4DDC8712" w14:textId="77777777" w:rsidR="00B85604" w:rsidRPr="00F6449C" w:rsidRDefault="00B85604" w:rsidP="00735BD8">
      <w:pPr>
        <w:pStyle w:val="FigureTitle"/>
      </w:pPr>
      <w:r w:rsidRPr="00F6449C">
        <w:t>Figure</w:t>
      </w:r>
      <w:r w:rsidR="00DA0EE8" w:rsidRPr="00F6449C">
        <w:t xml:space="preserve"> X.4</w:t>
      </w:r>
      <w:r w:rsidR="00587F5E" w:rsidRPr="00F6449C">
        <w:t>.1</w:t>
      </w:r>
      <w:r w:rsidR="00DA0EE8" w:rsidRPr="00F6449C">
        <w:t>-1</w:t>
      </w:r>
      <w:r w:rsidR="0076352D" w:rsidRPr="00F6449C">
        <w:t>:</w:t>
      </w:r>
      <w:r w:rsidR="00DA0EE8" w:rsidRPr="00F6449C">
        <w:t xml:space="preserve"> Reconciliation </w:t>
      </w:r>
      <w:r w:rsidR="00A377C5" w:rsidRPr="00F6449C">
        <w:t>Process Flow</w:t>
      </w:r>
    </w:p>
    <w:p w14:paraId="20368F70" w14:textId="77777777" w:rsidR="00A774D0" w:rsidRPr="00F6449C" w:rsidRDefault="00A774D0" w:rsidP="00764EE3">
      <w:pPr>
        <w:pStyle w:val="BodyText"/>
      </w:pPr>
    </w:p>
    <w:p w14:paraId="6829839E" w14:textId="77777777" w:rsidR="00735BD8" w:rsidRPr="00F6449C" w:rsidRDefault="00735BD8" w:rsidP="00735BD8">
      <w:pPr>
        <w:pStyle w:val="Heading3"/>
        <w:keepNext w:val="0"/>
        <w:numPr>
          <w:ilvl w:val="0"/>
          <w:numId w:val="0"/>
        </w:numPr>
        <w:rPr>
          <w:bCs/>
          <w:noProof w:val="0"/>
        </w:rPr>
      </w:pPr>
      <w:bookmarkStart w:id="386" w:name="_Toc425363616"/>
      <w:r w:rsidRPr="00F6449C">
        <w:rPr>
          <w:bCs/>
          <w:noProof w:val="0"/>
        </w:rPr>
        <w:t>X.4.2 Considerations for Reconciliation</w:t>
      </w:r>
      <w:bookmarkEnd w:id="386"/>
    </w:p>
    <w:p w14:paraId="1BAB2CA0" w14:textId="77777777" w:rsidR="003B6E42" w:rsidRDefault="003B6E42" w:rsidP="003B6E42">
      <w:pPr>
        <w:pStyle w:val="BodyText"/>
        <w:rPr>
          <w:ins w:id="387" w:author="Cole, George" w:date="2015-07-21T12:29:00Z"/>
        </w:rPr>
      </w:pPr>
      <w:bookmarkStart w:id="388" w:name="_Toc389126325"/>
      <w:r w:rsidRPr="00F6449C">
        <w:t xml:space="preserve">This profile does not describe the specific mechanism or algorithm by which the application performing reconciliation identifies duplicated, overlapping, conflicting or superseded items. The RECON automatic reconciliation process should be viewed as an implementation of a clinical decision support service. There are a number of heuristics that can be used to facilitate identification of items that may need attention. </w:t>
      </w:r>
    </w:p>
    <w:p w14:paraId="3CEB88A4" w14:textId="77777777" w:rsidR="002C5F38" w:rsidRPr="00F6449C" w:rsidRDefault="002C5F38" w:rsidP="002C5F38">
      <w:pPr>
        <w:pStyle w:val="BodyText"/>
        <w:rPr>
          <w:ins w:id="389" w:author="Cole, George" w:date="2015-07-21T12:29:00Z"/>
          <w:lang w:eastAsia="x-none"/>
        </w:rPr>
      </w:pPr>
      <w:ins w:id="390" w:author="Cole, George" w:date="2015-07-21T12:29:00Z">
        <w:r w:rsidRPr="00F6449C">
          <w:rPr>
            <w:lang w:eastAsia="x-none"/>
          </w:rPr>
          <w:t xml:space="preserve">There are two risks that require consideration in systems which identify and merge information. If two different systems report the same event and they are not appropriately merged, systems might wind up recording duplicated diagnoses and treatments. In the case of medications, this can result in subsequent over-flagging of the duplicated treatment in the EHR. Negative consequences of over flagging including:  </w:t>
        </w:r>
      </w:ins>
    </w:p>
    <w:p w14:paraId="32E5C4EF" w14:textId="77777777" w:rsidR="002C5F38" w:rsidRPr="00F6449C" w:rsidRDefault="002C5F38" w:rsidP="002C5F38">
      <w:pPr>
        <w:pStyle w:val="ListBullet2"/>
        <w:rPr>
          <w:ins w:id="391" w:author="Cole, George" w:date="2015-07-21T12:29:00Z"/>
        </w:rPr>
      </w:pPr>
      <w:ins w:id="392" w:author="Cole, George" w:date="2015-07-21T12:29:00Z">
        <w:r w:rsidRPr="00F6449C">
          <w:t xml:space="preserve">Overuse of the provider’s time to correct these errors </w:t>
        </w:r>
      </w:ins>
    </w:p>
    <w:p w14:paraId="33C0E376" w14:textId="77777777" w:rsidR="002C5F38" w:rsidRPr="00F6449C" w:rsidRDefault="002C5F38" w:rsidP="002C5F38">
      <w:pPr>
        <w:pStyle w:val="ListBullet2"/>
        <w:rPr>
          <w:ins w:id="393" w:author="Cole, George" w:date="2015-07-21T12:29:00Z"/>
        </w:rPr>
      </w:pPr>
      <w:ins w:id="394" w:author="Cole, George" w:date="2015-07-21T12:29:00Z">
        <w:r w:rsidRPr="00F6449C">
          <w:lastRenderedPageBreak/>
          <w:t>Alert fatigue</w:t>
        </w:r>
      </w:ins>
    </w:p>
    <w:p w14:paraId="09E2E928" w14:textId="77777777" w:rsidR="002C5F38" w:rsidRPr="00F6449C" w:rsidRDefault="002C5F38" w:rsidP="002C5F38">
      <w:pPr>
        <w:pStyle w:val="ListBullet2"/>
        <w:rPr>
          <w:ins w:id="395" w:author="Cole, George" w:date="2015-07-21T12:29:00Z"/>
        </w:rPr>
      </w:pPr>
      <w:ins w:id="396" w:author="Cole, George" w:date="2015-07-21T12:29:00Z">
        <w:r w:rsidRPr="00F6449C">
          <w:t>Low morale</w:t>
        </w:r>
      </w:ins>
    </w:p>
    <w:p w14:paraId="61175B5A" w14:textId="77777777" w:rsidR="002C5F38" w:rsidRPr="00F6449C" w:rsidRDefault="002C5F38" w:rsidP="002C5F38">
      <w:pPr>
        <w:pStyle w:val="ListBullet2"/>
        <w:rPr>
          <w:ins w:id="397" w:author="Cole, George" w:date="2015-07-21T12:29:00Z"/>
        </w:rPr>
      </w:pPr>
      <w:ins w:id="398" w:author="Cole, George" w:date="2015-07-21T12:29:00Z">
        <w:r w:rsidRPr="00F6449C">
          <w:t>System distrust or minimization of confidence in results of the system</w:t>
        </w:r>
      </w:ins>
    </w:p>
    <w:p w14:paraId="581871E5" w14:textId="77777777" w:rsidR="002C5F38" w:rsidRPr="00F6449C" w:rsidRDefault="002C5F38" w:rsidP="002C5F38">
      <w:pPr>
        <w:pStyle w:val="ListBullet2"/>
        <w:rPr>
          <w:ins w:id="399" w:author="Cole, George" w:date="2015-07-21T12:29:00Z"/>
        </w:rPr>
      </w:pPr>
      <w:ins w:id="400" w:author="Cole, George" w:date="2015-07-21T12:29:00Z">
        <w:r w:rsidRPr="00F6449C">
          <w:t xml:space="preserve">Implementation of “workarounds” that short-circuit the reconciliation process to avoid consequences. </w:t>
        </w:r>
      </w:ins>
    </w:p>
    <w:p w14:paraId="3CD6551A" w14:textId="77777777" w:rsidR="002C5F38" w:rsidRPr="00F6449C" w:rsidRDefault="002C5F38" w:rsidP="002C5F38">
      <w:pPr>
        <w:pStyle w:val="BodyText"/>
        <w:rPr>
          <w:ins w:id="401" w:author="Cole, George" w:date="2015-07-21T12:29:00Z"/>
          <w:lang w:eastAsia="x-none"/>
        </w:rPr>
      </w:pPr>
      <w:ins w:id="402" w:author="Cole, George" w:date="2015-07-21T12:29:00Z">
        <w:r w:rsidRPr="00F6449C">
          <w:rPr>
            <w:lang w:eastAsia="x-none"/>
          </w:rPr>
          <w:t xml:space="preserve">These consequences could lead to the same kinds medical errors that this profile is meant to mitigate. </w:t>
        </w:r>
      </w:ins>
    </w:p>
    <w:p w14:paraId="058BAA67" w14:textId="77777777" w:rsidR="002C5F38" w:rsidRPr="00F6449C" w:rsidRDefault="002C5F38" w:rsidP="002C5F38">
      <w:pPr>
        <w:pStyle w:val="BodyText"/>
        <w:rPr>
          <w:ins w:id="403" w:author="Cole, George" w:date="2015-07-21T12:29:00Z"/>
          <w:lang w:eastAsia="x-none"/>
        </w:rPr>
      </w:pPr>
      <w:ins w:id="404" w:author="Cole, George" w:date="2015-07-21T12:29:00Z">
        <w:r w:rsidRPr="00F6449C">
          <w:rPr>
            <w:lang w:eastAsia="x-none"/>
          </w:rPr>
          <w:t>A second risk is simply the reverse problem. If the system identifies two events as being the same event when they are in fact different, this can result in missed diagnoses or allergies, and failure to identify duplicated treatments which increased toxicity leading to other health complications for the patient.</w:t>
        </w:r>
      </w:ins>
    </w:p>
    <w:p w14:paraId="635D9403" w14:textId="4D6FBD1D" w:rsidR="002C5F38" w:rsidRPr="00F6449C" w:rsidRDefault="002C5F38" w:rsidP="003B6E42">
      <w:pPr>
        <w:pStyle w:val="BodyText"/>
        <w:rPr>
          <w:lang w:eastAsia="x-none"/>
        </w:rPr>
      </w:pPr>
      <w:ins w:id="405" w:author="Cole, George" w:date="2015-07-21T12:29:00Z">
        <w:r w:rsidRPr="00F6449C">
          <w:rPr>
            <w:lang w:eastAsia="x-none"/>
          </w:rPr>
          <w:t>To avoid these risks, we require that systems import the identifiers used in entries, and export these identifiers on output. Using preexisting identifiers consistently enables information systems to identify data that has migrated across systems</w:t>
        </w:r>
        <w:r>
          <w:rPr>
            <w:lang w:eastAsia="x-none"/>
          </w:rPr>
          <w:t>.</w:t>
        </w:r>
      </w:ins>
    </w:p>
    <w:p w14:paraId="10DBC301" w14:textId="77777777" w:rsidR="003B6E42" w:rsidRPr="00F6449C" w:rsidRDefault="003B6E42" w:rsidP="003B6E42">
      <w:pPr>
        <w:pStyle w:val="BodyText"/>
      </w:pPr>
      <w:r w:rsidRPr="00F6449C">
        <w:t>There are a number of considerations that implementers should consider when creating these algorithms. The heuristics described below are provided to make implementers aware of the issues and opportunities available within the clinical data provided in IHE profiles to assist in the automation of the reconciliation process. There are a few cases where the RECON Profile mandates a particular behavior of the system implementing the Reconciliation Agent Actor. These are described in numbered conformance requirements in the sections below. We have ordered these heuristics based on the relevance to the reconciliation process.</w:t>
      </w:r>
    </w:p>
    <w:p w14:paraId="59D4BEC6" w14:textId="77777777" w:rsidR="00BD53F6" w:rsidRPr="00F6449C" w:rsidRDefault="00BD53F6" w:rsidP="0050267A">
      <w:pPr>
        <w:pStyle w:val="Heading4"/>
        <w:numPr>
          <w:ilvl w:val="0"/>
          <w:numId w:val="0"/>
        </w:numPr>
        <w:rPr>
          <w:noProof w:val="0"/>
        </w:rPr>
      </w:pPr>
      <w:bookmarkStart w:id="406" w:name="_Toc425363617"/>
      <w:r w:rsidRPr="00F6449C">
        <w:rPr>
          <w:noProof w:val="0"/>
        </w:rPr>
        <w:t>X.4.</w:t>
      </w:r>
      <w:r w:rsidR="00C40EBA" w:rsidRPr="00F6449C">
        <w:rPr>
          <w:noProof w:val="0"/>
        </w:rPr>
        <w:t>2</w:t>
      </w:r>
      <w:r w:rsidRPr="00F6449C">
        <w:rPr>
          <w:noProof w:val="0"/>
        </w:rPr>
        <w:t>.1 Identity</w:t>
      </w:r>
      <w:bookmarkEnd w:id="388"/>
      <w:bookmarkEnd w:id="406"/>
    </w:p>
    <w:p w14:paraId="51A7A1B9" w14:textId="77777777" w:rsidR="00023CBF" w:rsidRPr="00F6449C" w:rsidRDefault="00023CBF" w:rsidP="00023CBF">
      <w:pPr>
        <w:pStyle w:val="BodyText"/>
      </w:pPr>
      <w:bookmarkStart w:id="407" w:name="_Toc389126326"/>
      <w:r w:rsidRPr="00F6449C">
        <w:t xml:space="preserve">Each reconciled item must have at least one universally unique identifier. The identifiers are distinct from the codes which indicate the type of item. The identifier represents that instance of the event and no other, whereas the same code could be applied to two different occurrences of the same event. For example, each prescription ordered for a patient has a universally unique identifier. If two items for a prescription for penicillin contain the same identifier, according to the rules of the standards used, they must represent the same prescription event. That equivalence cannot be assumed when they contain the same drug code (e.g., penicillin). </w:t>
      </w:r>
    </w:p>
    <w:p w14:paraId="26F41059" w14:textId="77777777" w:rsidR="00023CBF" w:rsidRPr="00F6449C" w:rsidRDefault="00023CBF" w:rsidP="00023CBF">
      <w:pPr>
        <w:pStyle w:val="BodyText"/>
      </w:pPr>
      <w:r w:rsidRPr="00F6449C">
        <w:t xml:space="preserve">The identity concept may be approached in multiple ways depending on the source of the data itself. </w:t>
      </w:r>
    </w:p>
    <w:p w14:paraId="7C23ED83" w14:textId="77777777" w:rsidR="00BD53F6" w:rsidRPr="00F6449C" w:rsidRDefault="00BD53F6" w:rsidP="00DF2817">
      <w:pPr>
        <w:pStyle w:val="Heading5"/>
        <w:numPr>
          <w:ilvl w:val="0"/>
          <w:numId w:val="0"/>
        </w:numPr>
        <w:rPr>
          <w:bCs/>
          <w:noProof w:val="0"/>
        </w:rPr>
      </w:pPr>
      <w:bookmarkStart w:id="408" w:name="_Toc425363618"/>
      <w:r w:rsidRPr="00F6449C">
        <w:rPr>
          <w:bCs/>
          <w:noProof w:val="0"/>
        </w:rPr>
        <w:t>X.4.</w:t>
      </w:r>
      <w:r w:rsidR="00C40EBA" w:rsidRPr="00F6449C">
        <w:rPr>
          <w:bCs/>
          <w:noProof w:val="0"/>
        </w:rPr>
        <w:t>2</w:t>
      </w:r>
      <w:r w:rsidRPr="00F6449C">
        <w:rPr>
          <w:bCs/>
          <w:noProof w:val="0"/>
        </w:rPr>
        <w:t>.1.</w:t>
      </w:r>
      <w:r w:rsidR="00AE37E8" w:rsidRPr="00F6449C">
        <w:rPr>
          <w:bCs/>
          <w:noProof w:val="0"/>
        </w:rPr>
        <w:t>1</w:t>
      </w:r>
      <w:r w:rsidRPr="00F6449C">
        <w:rPr>
          <w:bCs/>
          <w:noProof w:val="0"/>
        </w:rPr>
        <w:t xml:space="preserve"> Maintenance and Verification of Original Identity</w:t>
      </w:r>
      <w:bookmarkEnd w:id="407"/>
      <w:bookmarkEnd w:id="408"/>
    </w:p>
    <w:p w14:paraId="095BA9DD" w14:textId="77777777" w:rsidR="00B55A50" w:rsidRPr="00F6449C" w:rsidRDefault="00B55A50" w:rsidP="00B55A50">
      <w:pPr>
        <w:pStyle w:val="BodyText"/>
        <w:rPr>
          <w:lang w:eastAsia="x-none"/>
        </w:rPr>
      </w:pPr>
      <w:bookmarkStart w:id="409" w:name="_Toc389126327"/>
      <w:r w:rsidRPr="00F6449C">
        <w:rPr>
          <w:lang w:eastAsia="x-none"/>
        </w:rPr>
        <w:t xml:space="preserve">Universally unique identifiers are the only mechanism by which duplicated items can be reliably located. However, experience has shown that systems cannot rely on the identity alone to ensure consistency. Some cross checks are required. </w:t>
      </w:r>
    </w:p>
    <w:p w14:paraId="1C902CB9" w14:textId="77777777" w:rsidR="00B55A50" w:rsidRPr="00F6449C" w:rsidRDefault="00B55A50" w:rsidP="00A85CC9">
      <w:pPr>
        <w:pStyle w:val="ListNumber2"/>
        <w:numPr>
          <w:ilvl w:val="0"/>
          <w:numId w:val="273"/>
        </w:numPr>
      </w:pPr>
      <w:r w:rsidRPr="00F6449C">
        <w:lastRenderedPageBreak/>
        <w:t xml:space="preserve">When matching two items by universally unique identifier, the reconciling application </w:t>
      </w:r>
      <w:r w:rsidRPr="000B4228">
        <w:rPr>
          <w:b/>
          <w:smallCaps/>
        </w:rPr>
        <w:t>shall</w:t>
      </w:r>
      <w:r w:rsidRPr="00F6449C">
        <w:t xml:space="preserve"> verify that other details of the reconciled items are consistent. </w:t>
      </w:r>
    </w:p>
    <w:p w14:paraId="621079D7" w14:textId="77777777" w:rsidR="00B55A50" w:rsidRPr="00F6449C" w:rsidRDefault="00B55A50" w:rsidP="00B55A50">
      <w:pPr>
        <w:pStyle w:val="ListNumber2"/>
      </w:pPr>
      <w:r w:rsidRPr="00F6449C">
        <w:t xml:space="preserve">More specifically, a reconciling application </w:t>
      </w:r>
      <w:r w:rsidRPr="00F6449C">
        <w:rPr>
          <w:b/>
          <w:smallCaps/>
        </w:rPr>
        <w:t>shall</w:t>
      </w:r>
      <w:r w:rsidRPr="00F6449C">
        <w:t xml:space="preserve"> demonstrate the ability to identify cases where two items with the same identifier are about the same event, and when they are not, to report it.</w:t>
      </w:r>
    </w:p>
    <w:p w14:paraId="2D1F15A2" w14:textId="77777777" w:rsidR="00B55A50" w:rsidRPr="00F6449C" w:rsidRDefault="00B55A50" w:rsidP="00B55A50">
      <w:pPr>
        <w:pStyle w:val="BodyText"/>
        <w:rPr>
          <w:lang w:eastAsia="x-none"/>
        </w:rPr>
      </w:pPr>
      <w:r w:rsidRPr="00F6449C">
        <w:rPr>
          <w:lang w:eastAsia="x-none"/>
        </w:rPr>
        <w:t xml:space="preserve">The best way to ensure consistency when reconciling data across systems is to maintain the identity of items when they are imported into information systems, and to reproduce those identifiers when the items are exported. This ensures that the identifiers used to identify items are maintained as information transitions between information systems. </w:t>
      </w:r>
    </w:p>
    <w:p w14:paraId="1C8DAA3E" w14:textId="77777777" w:rsidR="00B55A50" w:rsidRPr="00F6449C" w:rsidRDefault="00B55A50" w:rsidP="00B55A50">
      <w:pPr>
        <w:pStyle w:val="ListNumber2"/>
        <w:numPr>
          <w:ilvl w:val="0"/>
          <w:numId w:val="247"/>
        </w:numPr>
      </w:pPr>
      <w:r w:rsidRPr="00F6449C">
        <w:t xml:space="preserve">When reconciling information from an external system, the reconciling application </w:t>
      </w:r>
      <w:r w:rsidRPr="00F6449C">
        <w:rPr>
          <w:b/>
          <w:smallCaps/>
        </w:rPr>
        <w:t>shall</w:t>
      </w:r>
      <w:r w:rsidRPr="00F6449C">
        <w:t xml:space="preserve"> maintain the </w:t>
      </w:r>
      <w:r w:rsidRPr="00F6449C">
        <w:rPr>
          <w:u w:val="single"/>
        </w:rPr>
        <w:t>first</w:t>
      </w:r>
      <w:r w:rsidRPr="00F6449C">
        <w:t xml:space="preserve"> identifier provided for the item as the original identifier. It </w:t>
      </w:r>
      <w:r w:rsidRPr="00F6449C">
        <w:rPr>
          <w:b/>
          <w:smallCaps/>
        </w:rPr>
        <w:t>may</w:t>
      </w:r>
      <w:r w:rsidRPr="00F6449C">
        <w:t xml:space="preserve"> provide its own identifiers for the data as well.</w:t>
      </w:r>
    </w:p>
    <w:p w14:paraId="01C8BD75" w14:textId="77777777" w:rsidR="00B55A50" w:rsidRPr="00F6449C" w:rsidRDefault="00B55A50" w:rsidP="00B55A50">
      <w:pPr>
        <w:pStyle w:val="ListNumber2"/>
        <w:numPr>
          <w:ilvl w:val="0"/>
          <w:numId w:val="247"/>
        </w:numPr>
      </w:pPr>
      <w:r w:rsidRPr="00F6449C">
        <w:t xml:space="preserve">Subsequent identifiers after the first </w:t>
      </w:r>
      <w:r w:rsidRPr="00F6449C">
        <w:rPr>
          <w:b/>
          <w:smallCaps/>
        </w:rPr>
        <w:t>should</w:t>
      </w:r>
      <w:r w:rsidRPr="00F6449C">
        <w:t xml:space="preserve"> be retained and reported but are not required by this profile.</w:t>
      </w:r>
    </w:p>
    <w:p w14:paraId="0D18D613" w14:textId="77777777" w:rsidR="00B55A50" w:rsidRPr="00F6449C" w:rsidRDefault="00B55A50" w:rsidP="00B55A50">
      <w:pPr>
        <w:pStyle w:val="ListNumber2"/>
      </w:pPr>
      <w:r w:rsidRPr="00F6449C">
        <w:t xml:space="preserve">When exporting information that came from an external source through reconciliation, the reconciliation application </w:t>
      </w:r>
      <w:r w:rsidRPr="00F6449C">
        <w:rPr>
          <w:b/>
          <w:smallCaps/>
        </w:rPr>
        <w:t>shall</w:t>
      </w:r>
      <w:r w:rsidRPr="00F6449C">
        <w:t xml:space="preserve"> report the original identifiers first, and in the same order as presented, before any locally created identifiers.</w:t>
      </w:r>
    </w:p>
    <w:p w14:paraId="0CD93C99" w14:textId="77777777" w:rsidR="00B55A50" w:rsidRPr="00F6449C" w:rsidRDefault="00B55A50" w:rsidP="00B55A50">
      <w:pPr>
        <w:pStyle w:val="BodyText"/>
        <w:rPr>
          <w:lang w:eastAsia="x-none"/>
        </w:rPr>
      </w:pPr>
      <w:r w:rsidRPr="00F6449C">
        <w:rPr>
          <w:lang w:eastAsia="x-none"/>
        </w:rPr>
        <w:t xml:space="preserve">Significant differences between two recorded events that should have the same meaning point to an error in implementation somewhere in the systems which contain clinical data for the patient. </w:t>
      </w:r>
    </w:p>
    <w:p w14:paraId="04F66BB4" w14:textId="77777777" w:rsidR="00B55A50" w:rsidRPr="00F6449C" w:rsidRDefault="00B55A50" w:rsidP="00B55A50">
      <w:pPr>
        <w:pStyle w:val="ListNumber2"/>
        <w:numPr>
          <w:ilvl w:val="0"/>
          <w:numId w:val="114"/>
        </w:numPr>
      </w:pPr>
      <w:r w:rsidRPr="00F6449C">
        <w:t xml:space="preserve">The reconciling application </w:t>
      </w:r>
      <w:r w:rsidRPr="00F6449C">
        <w:rPr>
          <w:b/>
          <w:smallCaps/>
        </w:rPr>
        <w:t>shall</w:t>
      </w:r>
      <w:r w:rsidRPr="00F6449C">
        <w:t xml:space="preserve"> report these inconsistencies in some way. Reports of these conditions </w:t>
      </w:r>
      <w:r w:rsidRPr="00F6449C">
        <w:rPr>
          <w:b/>
          <w:smallCaps/>
        </w:rPr>
        <w:t xml:space="preserve">may </w:t>
      </w:r>
      <w:r w:rsidRPr="00F6449C">
        <w:t>be to someone other than the user of the system (e.g., the system administrator, or other appropriate party).</w:t>
      </w:r>
    </w:p>
    <w:p w14:paraId="7C8E9076" w14:textId="77777777" w:rsidR="00B55A50" w:rsidRPr="00F6449C" w:rsidRDefault="00B55A50" w:rsidP="00B55A50">
      <w:pPr>
        <w:pStyle w:val="ListNumber2"/>
      </w:pPr>
      <w:r w:rsidRPr="00F6449C">
        <w:t xml:space="preserve">The reconciling application </w:t>
      </w:r>
      <w:r w:rsidRPr="00F6449C">
        <w:rPr>
          <w:b/>
          <w:smallCaps/>
        </w:rPr>
        <w:t>may</w:t>
      </w:r>
      <w:r w:rsidRPr="00F6449C">
        <w:t xml:space="preserve"> require manual reconciliation of the inconsistent items. It </w:t>
      </w:r>
      <w:r w:rsidRPr="00F6449C">
        <w:rPr>
          <w:b/>
          <w:smallCaps/>
        </w:rPr>
        <w:t>shall</w:t>
      </w:r>
      <w:r w:rsidRPr="00F6449C">
        <w:t xml:space="preserve"> assign a new identifier to each entry containing inconsistent data. The rationale for this requirement is to avoid persisting the conflicting identifiers.</w:t>
      </w:r>
    </w:p>
    <w:p w14:paraId="04490163" w14:textId="77777777" w:rsidR="00BD53F6" w:rsidRPr="00F6449C" w:rsidRDefault="00BD53F6" w:rsidP="00DF2817">
      <w:pPr>
        <w:pStyle w:val="Heading5"/>
        <w:numPr>
          <w:ilvl w:val="0"/>
          <w:numId w:val="0"/>
        </w:numPr>
        <w:rPr>
          <w:bCs/>
          <w:noProof w:val="0"/>
        </w:rPr>
      </w:pPr>
      <w:bookmarkStart w:id="410" w:name="_Toc425363619"/>
      <w:r w:rsidRPr="00F6449C">
        <w:rPr>
          <w:bCs/>
          <w:noProof w:val="0"/>
        </w:rPr>
        <w:t>X.4.</w:t>
      </w:r>
      <w:r w:rsidR="00C40EBA" w:rsidRPr="00F6449C">
        <w:rPr>
          <w:bCs/>
          <w:noProof w:val="0"/>
        </w:rPr>
        <w:t>2</w:t>
      </w:r>
      <w:r w:rsidRPr="00F6449C">
        <w:rPr>
          <w:bCs/>
          <w:noProof w:val="0"/>
        </w:rPr>
        <w:t>.1.</w:t>
      </w:r>
      <w:r w:rsidR="00AE37E8" w:rsidRPr="00F6449C">
        <w:rPr>
          <w:bCs/>
          <w:noProof w:val="0"/>
        </w:rPr>
        <w:t>2</w:t>
      </w:r>
      <w:r w:rsidRPr="00F6449C">
        <w:rPr>
          <w:bCs/>
          <w:noProof w:val="0"/>
        </w:rPr>
        <w:t xml:space="preserve"> Transitions in Identity</w:t>
      </w:r>
      <w:bookmarkEnd w:id="409"/>
      <w:bookmarkEnd w:id="410"/>
    </w:p>
    <w:p w14:paraId="7FC6E756" w14:textId="77777777" w:rsidR="00B55A50" w:rsidRPr="00F6449C" w:rsidRDefault="00B55A50" w:rsidP="00B55A50">
      <w:pPr>
        <w:pStyle w:val="ListBullet2"/>
        <w:numPr>
          <w:ilvl w:val="0"/>
          <w:numId w:val="0"/>
        </w:numPr>
      </w:pPr>
      <w:bookmarkStart w:id="411" w:name="_Toc389126328"/>
      <w:r w:rsidRPr="00F6449C">
        <w:t>There are often two kinds of identity associated with a data item. This is often done to maintain a record of changes in the EMR or Clinical Data Repository. One identifier is used to identify the data item at a particular point in time, and the other is used to group a set of “point in time” records of the data item together to show its evolution over time. The identity discussed in this profile refers to the latter identity; the one used to identify the data item over all time.</w:t>
      </w:r>
    </w:p>
    <w:p w14:paraId="0CA5CD2D" w14:textId="77777777" w:rsidR="00B55A50" w:rsidRPr="00F6449C" w:rsidRDefault="00B55A50" w:rsidP="00B55A50">
      <w:pPr>
        <w:pStyle w:val="BodyText"/>
        <w:rPr>
          <w:lang w:eastAsia="x-none"/>
        </w:rPr>
      </w:pPr>
      <w:r w:rsidRPr="00F6449C">
        <w:rPr>
          <w:lang w:eastAsia="x-none"/>
        </w:rPr>
        <w:t>To ensure that this identity is maintained, the reconciling system must properly manage the identity of data items. Changes to an existing data item fall into the following general categories:</w:t>
      </w:r>
    </w:p>
    <w:p w14:paraId="4FBCDF6F" w14:textId="77777777" w:rsidR="00B55A50" w:rsidRPr="00F6449C" w:rsidRDefault="00B55A50" w:rsidP="00B55A50">
      <w:pPr>
        <w:pStyle w:val="ListBullet2"/>
      </w:pPr>
      <w:r w:rsidRPr="00F6449C">
        <w:t>Status updates to the data item.</w:t>
      </w:r>
    </w:p>
    <w:p w14:paraId="1BD485FC" w14:textId="77777777" w:rsidR="00B55A50" w:rsidRPr="00F6449C" w:rsidRDefault="00B55A50" w:rsidP="00B55A50">
      <w:pPr>
        <w:pStyle w:val="ListBullet2"/>
      </w:pPr>
      <w:r w:rsidRPr="00F6449C">
        <w:t>Addition of new or previously unknown data or relationships to other data items.</w:t>
      </w:r>
    </w:p>
    <w:p w14:paraId="4324D429" w14:textId="77777777" w:rsidR="00B55A50" w:rsidRPr="00F6449C" w:rsidRDefault="00B55A50" w:rsidP="00B55A50">
      <w:pPr>
        <w:pStyle w:val="ListBullet2"/>
      </w:pPr>
      <w:r w:rsidRPr="00F6449C">
        <w:t>Changes in treatment, diagnosis or related information.</w:t>
      </w:r>
    </w:p>
    <w:p w14:paraId="76EC0AE6" w14:textId="77777777" w:rsidR="00B55A50" w:rsidRPr="00F6449C" w:rsidRDefault="00B55A50" w:rsidP="00B55A50">
      <w:pPr>
        <w:pStyle w:val="ListBullet2"/>
      </w:pPr>
      <w:r w:rsidRPr="00F6449C">
        <w:lastRenderedPageBreak/>
        <w:t>Correction of the data item due to it being reported in error.</w:t>
      </w:r>
    </w:p>
    <w:p w14:paraId="586B09DF" w14:textId="77777777" w:rsidR="00B55A50" w:rsidRPr="00F6449C" w:rsidRDefault="00B55A50" w:rsidP="00B55A50">
      <w:pPr>
        <w:pStyle w:val="ListBullet2"/>
      </w:pPr>
      <w:r w:rsidRPr="00F6449C">
        <w:t>Workflow transitions.</w:t>
      </w:r>
    </w:p>
    <w:p w14:paraId="1D6694A5" w14:textId="77777777" w:rsidR="00BD53F6" w:rsidRPr="00F6449C" w:rsidRDefault="00BD53F6" w:rsidP="00DF2817">
      <w:pPr>
        <w:pStyle w:val="Heading6"/>
        <w:numPr>
          <w:ilvl w:val="0"/>
          <w:numId w:val="0"/>
        </w:numPr>
        <w:rPr>
          <w:noProof w:val="0"/>
        </w:rPr>
      </w:pPr>
      <w:bookmarkStart w:id="412" w:name="_Toc425363620"/>
      <w:r w:rsidRPr="00F6449C">
        <w:rPr>
          <w:noProof w:val="0"/>
        </w:rPr>
        <w:t>X.4.</w:t>
      </w:r>
      <w:r w:rsidR="00C40EBA" w:rsidRPr="00F6449C">
        <w:rPr>
          <w:noProof w:val="0"/>
        </w:rPr>
        <w:t>2</w:t>
      </w:r>
      <w:r w:rsidRPr="00F6449C">
        <w:rPr>
          <w:noProof w:val="0"/>
        </w:rPr>
        <w:t>.1.</w:t>
      </w:r>
      <w:r w:rsidR="00AE37E8" w:rsidRPr="00F6449C">
        <w:rPr>
          <w:noProof w:val="0"/>
        </w:rPr>
        <w:t>2</w:t>
      </w:r>
      <w:r w:rsidRPr="00F6449C">
        <w:rPr>
          <w:noProof w:val="0"/>
        </w:rPr>
        <w:t>.1 Status Updates</w:t>
      </w:r>
      <w:bookmarkEnd w:id="411"/>
      <w:bookmarkEnd w:id="412"/>
    </w:p>
    <w:p w14:paraId="03612F40" w14:textId="77777777" w:rsidR="00B55A50" w:rsidRPr="00F6449C" w:rsidRDefault="00B55A50" w:rsidP="00B55A50">
      <w:pPr>
        <w:pStyle w:val="BodyText"/>
        <w:rPr>
          <w:lang w:eastAsia="x-none"/>
        </w:rPr>
      </w:pPr>
      <w:r w:rsidRPr="00F6449C">
        <w:rPr>
          <w:lang w:eastAsia="x-none"/>
        </w:rPr>
        <w:t>Changes in the status of a data item often change the identity of the data item in the application</w:t>
      </w:r>
      <w:r w:rsidRPr="00F6449C">
        <w:rPr>
          <w:b/>
          <w:lang w:eastAsia="x-none"/>
        </w:rPr>
        <w:t xml:space="preserve"> at the particular point in time</w:t>
      </w:r>
      <w:r w:rsidRPr="00F6449C">
        <w:rPr>
          <w:lang w:eastAsia="x-none"/>
        </w:rPr>
        <w:t xml:space="preserve">. However, these status updates </w:t>
      </w:r>
      <w:r w:rsidRPr="00F6449C">
        <w:rPr>
          <w:b/>
          <w:lang w:eastAsia="x-none"/>
        </w:rPr>
        <w:t>do not</w:t>
      </w:r>
      <w:r w:rsidRPr="00F6449C">
        <w:rPr>
          <w:lang w:eastAsia="x-none"/>
        </w:rPr>
        <w:t xml:space="preserve"> change the fundamental identity of the item being recorded. </w:t>
      </w:r>
    </w:p>
    <w:p w14:paraId="425E4B4B" w14:textId="77777777" w:rsidR="00B55A50" w:rsidRPr="00F6449C" w:rsidRDefault="00B55A50" w:rsidP="00B55A50">
      <w:pPr>
        <w:pStyle w:val="BodyText"/>
        <w:rPr>
          <w:lang w:eastAsia="x-none"/>
        </w:rPr>
      </w:pPr>
      <w:r w:rsidRPr="00F6449C">
        <w:rPr>
          <w:lang w:eastAsia="x-none"/>
        </w:rPr>
        <w:t xml:space="preserve">Status updates are changes such as “this medication has been discontinued”, or “this problem is now resolved”. Status updates report on the normal evolution of a data item over time. </w:t>
      </w:r>
    </w:p>
    <w:p w14:paraId="367B5A0F" w14:textId="77777777" w:rsidR="008358CE" w:rsidRPr="00F6449C" w:rsidRDefault="00B55A50" w:rsidP="00B55A50">
      <w:pPr>
        <w:pStyle w:val="BodyText"/>
      </w:pPr>
      <w:r w:rsidRPr="00F6449C">
        <w:rPr>
          <w:lang w:eastAsia="x-none"/>
        </w:rPr>
        <w:t xml:space="preserve">Implementers of the Reconciliation Agent Actor will need to examine the </w:t>
      </w:r>
      <w:r w:rsidRPr="00F6449C">
        <w:rPr>
          <w:rStyle w:val="InlineXML"/>
          <w:rFonts w:eastAsia="?l?r ??’c"/>
        </w:rPr>
        <w:t>status</w:t>
      </w:r>
      <w:r w:rsidRPr="00F6449C">
        <w:rPr>
          <w:lang w:eastAsia="x-none"/>
        </w:rPr>
        <w:t xml:space="preserve"> to determine if the statuses of two data items are different. The </w:t>
      </w:r>
      <w:r w:rsidRPr="00F6449C">
        <w:rPr>
          <w:rStyle w:val="InlineXML"/>
          <w:rFonts w:eastAsia="?l?r ??’c"/>
        </w:rPr>
        <w:t>status</w:t>
      </w:r>
      <w:r w:rsidRPr="00F6449C">
        <w:rPr>
          <w:lang w:eastAsia="x-none"/>
        </w:rPr>
        <w:t xml:space="preserve"> must be reconciled if there are differences.</w:t>
      </w:r>
    </w:p>
    <w:p w14:paraId="353AB4D0" w14:textId="77777777" w:rsidR="00BD53F6" w:rsidRPr="00F6449C" w:rsidRDefault="00CA6E59" w:rsidP="00DF2817">
      <w:pPr>
        <w:pStyle w:val="Heading6"/>
        <w:numPr>
          <w:ilvl w:val="0"/>
          <w:numId w:val="0"/>
        </w:numPr>
        <w:rPr>
          <w:noProof w:val="0"/>
        </w:rPr>
      </w:pPr>
      <w:bookmarkStart w:id="413" w:name="_Toc389126329"/>
      <w:bookmarkStart w:id="414" w:name="_Toc425363621"/>
      <w:r w:rsidRPr="00F6449C">
        <w:rPr>
          <w:noProof w:val="0"/>
        </w:rPr>
        <w:t>X.4.</w:t>
      </w:r>
      <w:r w:rsidR="00C40EBA" w:rsidRPr="00F6449C">
        <w:rPr>
          <w:noProof w:val="0"/>
        </w:rPr>
        <w:t>2</w:t>
      </w:r>
      <w:r w:rsidRPr="00F6449C">
        <w:rPr>
          <w:noProof w:val="0"/>
        </w:rPr>
        <w:t>.1.</w:t>
      </w:r>
      <w:r w:rsidR="00AE37E8" w:rsidRPr="00F6449C">
        <w:rPr>
          <w:noProof w:val="0"/>
        </w:rPr>
        <w:t>2</w:t>
      </w:r>
      <w:r w:rsidRPr="00F6449C">
        <w:rPr>
          <w:noProof w:val="0"/>
        </w:rPr>
        <w:t>.2 Addition o</w:t>
      </w:r>
      <w:r w:rsidR="00AE37E8" w:rsidRPr="00F6449C">
        <w:rPr>
          <w:noProof w:val="0"/>
        </w:rPr>
        <w:t>f New or Previously Unknown Data</w:t>
      </w:r>
      <w:r w:rsidRPr="00F6449C">
        <w:rPr>
          <w:noProof w:val="0"/>
        </w:rPr>
        <w:t xml:space="preserve"> or Relationships</w:t>
      </w:r>
      <w:bookmarkEnd w:id="413"/>
      <w:bookmarkEnd w:id="414"/>
    </w:p>
    <w:p w14:paraId="28374E5B" w14:textId="77777777" w:rsidR="00B55A50" w:rsidRPr="00F6449C" w:rsidRDefault="00B55A50" w:rsidP="00B55A50">
      <w:pPr>
        <w:pStyle w:val="BodyText"/>
      </w:pPr>
      <w:bookmarkStart w:id="415" w:name="_Toc389126330"/>
      <w:r w:rsidRPr="00F6449C">
        <w:t xml:space="preserve">When additional pieces of a data item become known, adding these pieces of data to the original data item does not change its identity. For example, if the dates of a prior illness were previously reported as being unknown, adding those dates does not create a new data item, it simply updates the previous item. Similarly, if codes for a data item recording a diagnosis were previously unreported, but are now added, the data item does not change its identity. </w:t>
      </w:r>
    </w:p>
    <w:p w14:paraId="6CC5B4C6" w14:textId="77777777" w:rsidR="00B55A50" w:rsidRPr="00F6449C" w:rsidRDefault="00B55A50" w:rsidP="00B55A50">
      <w:pPr>
        <w:pStyle w:val="BodyText"/>
        <w:rPr>
          <w:color w:val="000000"/>
          <w:szCs w:val="24"/>
          <w:shd w:val="clear" w:color="auto" w:fill="FFFFFF"/>
        </w:rPr>
      </w:pPr>
      <w:r w:rsidRPr="00F6449C">
        <w:rPr>
          <w:color w:val="000000"/>
          <w:szCs w:val="24"/>
          <w:shd w:val="clear" w:color="auto" w:fill="FFFFFF"/>
        </w:rPr>
        <w:t>Adding additional pieces of new or previously unknown data or relationships to reconciled items SHALL NOT result in changes to the maintained list of original source identifiers. Local identifiers may be updated, but the list of original source identifiers SHALL remain.</w:t>
      </w:r>
    </w:p>
    <w:p w14:paraId="77B50736" w14:textId="77777777" w:rsidR="00B55A50" w:rsidRPr="000B4228" w:rsidRDefault="00B55A50" w:rsidP="00B55A50">
      <w:pPr>
        <w:pStyle w:val="BodyText"/>
      </w:pPr>
      <w:r w:rsidRPr="00F6449C">
        <w:t xml:space="preserve">Similarly, when a new data item becomes known, it may be related to a pre-existing data item. These relationships may be added without changing the identity of the data item. Thus, a diagnosis that is previously untreated may have a relationship added to indicate what the new treatment is for that item without changing the identity of the data item. An intervention that is previously intended may have </w:t>
      </w:r>
      <w:r w:rsidRPr="00A85CC9">
        <w:rPr>
          <w:lang w:eastAsia="x-none"/>
        </w:rPr>
        <w:t>relationships</w:t>
      </w:r>
      <w:r w:rsidRPr="000B4228" w:rsidDel="00CA601E">
        <w:t xml:space="preserve"> </w:t>
      </w:r>
      <w:r w:rsidRPr="000B4228">
        <w:t>added to indicate what the new indication is for that item without changing the identity of the data item. The addition of a new manifestation of an allergy will not change the identity of the previously described allergy. However, the manifestation itself is a new data item with a new identity.</w:t>
      </w:r>
    </w:p>
    <w:p w14:paraId="76E2A969" w14:textId="77777777" w:rsidR="00B55A50" w:rsidRPr="000B4228" w:rsidRDefault="00B55A50" w:rsidP="00B55A50">
      <w:pPr>
        <w:pStyle w:val="BodyText"/>
        <w:rPr>
          <w:lang w:eastAsia="x-none"/>
        </w:rPr>
      </w:pPr>
      <w:r w:rsidRPr="000B4228">
        <w:rPr>
          <w:lang w:eastAsia="x-none"/>
        </w:rPr>
        <w:t xml:space="preserve">Implementers of the Reconciliation Agent Actor should compare data items to determine if there are differences in new or unknown data, or </w:t>
      </w:r>
      <w:r w:rsidRPr="00A85CC9">
        <w:rPr>
          <w:lang w:eastAsia="x-none"/>
        </w:rPr>
        <w:t>relationships</w:t>
      </w:r>
      <w:r w:rsidRPr="000B4228">
        <w:rPr>
          <w:lang w:eastAsia="x-none"/>
        </w:rPr>
        <w:t>, and must reconcile discrepancies. In cases where one data item simply has more data or relationships, the new data is often just merged because it does not alter the identity of the original data.</w:t>
      </w:r>
    </w:p>
    <w:p w14:paraId="708A18A7" w14:textId="77777777" w:rsidR="00B55A50" w:rsidRPr="00F6449C" w:rsidRDefault="00B55A50" w:rsidP="00B55A50">
      <w:pPr>
        <w:pStyle w:val="BodyText"/>
        <w:rPr>
          <w:lang w:eastAsia="x-none"/>
        </w:rPr>
      </w:pPr>
      <w:r w:rsidRPr="000B4228">
        <w:rPr>
          <w:lang w:eastAsia="x-none"/>
        </w:rPr>
        <w:t xml:space="preserve">Disease progression may also result in new facts and </w:t>
      </w:r>
      <w:r w:rsidRPr="00A85CC9">
        <w:rPr>
          <w:lang w:eastAsia="x-none"/>
        </w:rPr>
        <w:t>relationships</w:t>
      </w:r>
      <w:r w:rsidRPr="000B4228">
        <w:rPr>
          <w:lang w:eastAsia="x-none"/>
        </w:rPr>
        <w:t>. For example, in the case where a patient started with a diagnosis of “flu”, it is possible for the disease</w:t>
      </w:r>
      <w:r w:rsidRPr="00F6449C">
        <w:rPr>
          <w:lang w:eastAsia="x-none"/>
        </w:rPr>
        <w:t xml:space="preserve"> to progress to “Pneumonia”. In this case, the new diagnosis is an additional fact. The previous diagnosis is still true, and is retained. The act representing the concern is also retained, and is related to the new diagnosis. </w:t>
      </w:r>
    </w:p>
    <w:p w14:paraId="7CE0B414" w14:textId="77777777" w:rsidR="00B55A50" w:rsidRPr="00F6449C" w:rsidRDefault="00B55A50" w:rsidP="00B55A50">
      <w:pPr>
        <w:pStyle w:val="BodyText"/>
      </w:pPr>
      <w:r w:rsidRPr="00F6449C">
        <w:rPr>
          <w:lang w:eastAsia="x-none"/>
        </w:rPr>
        <w:lastRenderedPageBreak/>
        <w:t>When a new data item conflicts with a pre-existing data item, this results in a different type of transition. In this case, the new data item might represent a different diagnosis for a concern (e.g., “Lung Cancer” rather than “Bronchitis”). This case is described in the following section.</w:t>
      </w:r>
    </w:p>
    <w:p w14:paraId="53695561" w14:textId="77777777" w:rsidR="00A502EF" w:rsidRPr="00F6449C" w:rsidRDefault="00AE37E8" w:rsidP="000158A8">
      <w:pPr>
        <w:pStyle w:val="Heading6"/>
        <w:numPr>
          <w:ilvl w:val="0"/>
          <w:numId w:val="0"/>
        </w:numPr>
        <w:ind w:left="1152" w:hanging="1152"/>
        <w:rPr>
          <w:noProof w:val="0"/>
        </w:rPr>
      </w:pPr>
      <w:bookmarkStart w:id="416" w:name="_Toc425363622"/>
      <w:r w:rsidRPr="00F6449C">
        <w:rPr>
          <w:noProof w:val="0"/>
        </w:rPr>
        <w:t>X.4.</w:t>
      </w:r>
      <w:r w:rsidR="00C40EBA" w:rsidRPr="00F6449C">
        <w:rPr>
          <w:noProof w:val="0"/>
        </w:rPr>
        <w:t>2.</w:t>
      </w:r>
      <w:r w:rsidRPr="00F6449C">
        <w:rPr>
          <w:noProof w:val="0"/>
        </w:rPr>
        <w:t>1.2</w:t>
      </w:r>
      <w:r w:rsidR="00C40EBA" w:rsidRPr="00F6449C">
        <w:rPr>
          <w:noProof w:val="0"/>
        </w:rPr>
        <w:t>.3</w:t>
      </w:r>
      <w:r w:rsidRPr="00F6449C">
        <w:rPr>
          <w:noProof w:val="0"/>
        </w:rPr>
        <w:t xml:space="preserve"> </w:t>
      </w:r>
      <w:r w:rsidR="00CE1421" w:rsidRPr="00F6449C">
        <w:rPr>
          <w:noProof w:val="0"/>
        </w:rPr>
        <w:t>Changes in Treatment, Diagnosis or Related Information</w:t>
      </w:r>
      <w:bookmarkEnd w:id="415"/>
      <w:bookmarkEnd w:id="416"/>
    </w:p>
    <w:p w14:paraId="0AFD5CA8" w14:textId="77777777" w:rsidR="00B55A50" w:rsidRPr="00F6449C" w:rsidRDefault="00B55A50" w:rsidP="00B55A50">
      <w:pPr>
        <w:pStyle w:val="BodyText"/>
      </w:pPr>
      <w:bookmarkStart w:id="417" w:name="_Toc303257660"/>
      <w:bookmarkStart w:id="418" w:name="_Toc389126331"/>
      <w:r w:rsidRPr="00F6449C">
        <w:t xml:space="preserve">Changes in previously reported content create new “facts” that supplant or replace previous data items. The new data item has new identity, and the old data item is retained (although its status may be changed). </w:t>
      </w:r>
    </w:p>
    <w:p w14:paraId="34D85A85" w14:textId="77777777" w:rsidR="00B55A50" w:rsidRPr="00F6449C" w:rsidRDefault="00B55A50" w:rsidP="00B55A50">
      <w:pPr>
        <w:pStyle w:val="BodyText"/>
        <w:rPr>
          <w:color w:val="4472C4"/>
          <w:lang w:eastAsia="x-none"/>
        </w:rPr>
      </w:pPr>
      <w:r w:rsidRPr="00F6449C">
        <w:rPr>
          <w:lang w:eastAsia="x-none"/>
        </w:rPr>
        <w:t>Perhaps the most common example is a change in dose for a particular medication, or substitution of a different medication for an existing medication that is being discontinued. In these cases, the new content is a new data item with a new identity, and the previous data item is marked as having been discontinued.</w:t>
      </w:r>
      <w:r w:rsidRPr="00F6449C">
        <w:rPr>
          <w:color w:val="4472C4"/>
          <w:lang w:eastAsia="x-none"/>
        </w:rPr>
        <w:t xml:space="preserve"> </w:t>
      </w:r>
    </w:p>
    <w:p w14:paraId="6B1570B6" w14:textId="77777777" w:rsidR="00B55A50" w:rsidRPr="00F6449C" w:rsidRDefault="00B55A50" w:rsidP="00B55A50">
      <w:pPr>
        <w:pStyle w:val="BodyText"/>
      </w:pPr>
      <w:r w:rsidRPr="00F6449C">
        <w:t xml:space="preserve">Refinements or changes in judgment can also occur, often as a result of new data. An example of refinement is when an initial intervention of low sodium diet is replaced by a more specific intervention of 2 gm sodium diet. Both statements are true. One is simply a refinement of the other. In another case, what was once bed rest is subsequently changed to activity ad lib. In this case, the previous activity is now superseded. However, it was still </w:t>
      </w:r>
      <w:r w:rsidRPr="00F6449C">
        <w:rPr>
          <w:u w:val="single"/>
        </w:rPr>
        <w:t>correctly recorded</w:t>
      </w:r>
      <w:r w:rsidRPr="00F6449C">
        <w:t xml:space="preserve"> at the time, and is not subject to the rules about correction below. This is perhaps the best explanation of why a change in content is not treated as a correction. The fact that a patient activity needs changed is correct, and was correctly recorded.</w:t>
      </w:r>
    </w:p>
    <w:p w14:paraId="3091F280" w14:textId="77777777" w:rsidR="00B55A50" w:rsidRPr="00F6449C" w:rsidRDefault="00B55A50" w:rsidP="00B55A50">
      <w:pPr>
        <w:pStyle w:val="BodyText"/>
      </w:pPr>
      <w:r w:rsidRPr="00F6449C">
        <w:t xml:space="preserve">Another example of refinement is when an initial diagnosis of ankle sprain is replaced by a more specific diagnosis of a sprain of the deltoid ligament. Both statements are true; one is simply a refinement of the other. Similarly, what was once thought to be “Bronchitis” is subsequently diagnosed as “Lung Cancer”. In this case, the previous diagnosis was incorrect. However, it was still correctly recorded as the diagnosis, and is not subject to the rules about correction below. This is perhaps the best explanation of why a change in diagnosis is not treated as a correction. Thus, the fact that a patient was diagnosed with a particular illness is correct, and was </w:t>
      </w:r>
      <w:r w:rsidRPr="00F6449C">
        <w:rPr>
          <w:u w:val="single"/>
        </w:rPr>
        <w:t>correctly recorded</w:t>
      </w:r>
      <w:r w:rsidRPr="00F6449C">
        <w:t>.</w:t>
      </w:r>
    </w:p>
    <w:p w14:paraId="6A10E00E" w14:textId="77777777" w:rsidR="00B55A50" w:rsidRPr="00F6449C" w:rsidRDefault="00B55A50" w:rsidP="00B55A50">
      <w:pPr>
        <w:pStyle w:val="BodyText"/>
        <w:rPr>
          <w:color w:val="4472C4"/>
        </w:rPr>
      </w:pPr>
      <w:r w:rsidRPr="00F6449C">
        <w:t>In the above cases, the new content is retained with a new identity, and the old content is marked as obsolete. The new data item can indicate that it replaces the old data item</w:t>
      </w:r>
      <w:r w:rsidRPr="00F6449C">
        <w:rPr>
          <w:color w:val="4472C4"/>
        </w:rPr>
        <w:t xml:space="preserve">. </w:t>
      </w:r>
    </w:p>
    <w:p w14:paraId="247064D6" w14:textId="77777777" w:rsidR="00B55A50" w:rsidRPr="00F6449C" w:rsidRDefault="00B55A50" w:rsidP="00B55A50">
      <w:pPr>
        <w:pStyle w:val="BodyText"/>
      </w:pPr>
      <w:r w:rsidRPr="00F6449C">
        <w:t xml:space="preserve">Corrections to data correctly recorded, but incorrectly reported are treated in the same fashion. If a patient indicated in one visit that they are allergic to penicillin, only to later come back and report that they are actually allergic to amoxicillin and not allergic to penicillin, this is a change in reporting, not in recording. The same would occur if a patient reports that they exercise five times a week and later reports that they do not do any form of exercise at all. </w:t>
      </w:r>
    </w:p>
    <w:p w14:paraId="06D920DD" w14:textId="77777777" w:rsidR="00417CB7" w:rsidRPr="00F6449C" w:rsidRDefault="00417CB7" w:rsidP="000158A8">
      <w:pPr>
        <w:pStyle w:val="Heading6"/>
        <w:numPr>
          <w:ilvl w:val="0"/>
          <w:numId w:val="0"/>
        </w:numPr>
        <w:ind w:left="1152" w:hanging="1152"/>
        <w:rPr>
          <w:noProof w:val="0"/>
        </w:rPr>
      </w:pPr>
      <w:bookmarkStart w:id="419" w:name="_Toc425363623"/>
      <w:r w:rsidRPr="00F6449C">
        <w:rPr>
          <w:noProof w:val="0"/>
        </w:rPr>
        <w:t>X.4.</w:t>
      </w:r>
      <w:r w:rsidR="00C40EBA" w:rsidRPr="00F6449C">
        <w:rPr>
          <w:noProof w:val="0"/>
        </w:rPr>
        <w:t>2.</w:t>
      </w:r>
      <w:r w:rsidRPr="00F6449C">
        <w:rPr>
          <w:noProof w:val="0"/>
        </w:rPr>
        <w:t>1.</w:t>
      </w:r>
      <w:r w:rsidR="00C40EBA" w:rsidRPr="00F6449C">
        <w:rPr>
          <w:noProof w:val="0"/>
        </w:rPr>
        <w:t>2.4</w:t>
      </w:r>
      <w:r w:rsidRPr="00F6449C">
        <w:rPr>
          <w:noProof w:val="0"/>
        </w:rPr>
        <w:t xml:space="preserve"> Corrections to previously reported Treatment or Diagnosis</w:t>
      </w:r>
      <w:bookmarkEnd w:id="417"/>
      <w:bookmarkEnd w:id="418"/>
      <w:bookmarkEnd w:id="419"/>
    </w:p>
    <w:p w14:paraId="52CE7DD3" w14:textId="4EA50C4E" w:rsidR="00B55A50" w:rsidRPr="00F6449C" w:rsidRDefault="00B55A50" w:rsidP="00B55A50">
      <w:pPr>
        <w:pStyle w:val="BodyText"/>
        <w:rPr>
          <w:lang w:eastAsia="x-none"/>
        </w:rPr>
      </w:pPr>
      <w:bookmarkStart w:id="420" w:name="_Toc389126332"/>
      <w:r w:rsidRPr="00F6449C">
        <w:rPr>
          <w:lang w:eastAsia="x-none"/>
        </w:rPr>
        <w:t xml:space="preserve">It is only when </w:t>
      </w:r>
      <w:ins w:id="421" w:author="Cole, George" w:date="2015-07-20T22:05:00Z">
        <w:r w:rsidR="00E168FC">
          <w:rPr>
            <w:lang w:eastAsia="x-none"/>
          </w:rPr>
          <w:t xml:space="preserve">a </w:t>
        </w:r>
      </w:ins>
      <w:r w:rsidRPr="00F6449C">
        <w:rPr>
          <w:lang w:eastAsia="x-none"/>
        </w:rPr>
        <w:t>data item was incorrectly recorded that this section applies. Data items that were reported inaccurately, but recorded correctly should be treated as a change, rather than a correction.</w:t>
      </w:r>
    </w:p>
    <w:p w14:paraId="56BDE2B0" w14:textId="77777777" w:rsidR="00B55A50" w:rsidRPr="00F6449C" w:rsidRDefault="00B55A50" w:rsidP="00B55A50">
      <w:pPr>
        <w:pStyle w:val="BodyText"/>
        <w:rPr>
          <w:lang w:eastAsia="x-none"/>
        </w:rPr>
      </w:pPr>
      <w:r w:rsidRPr="00F6449C">
        <w:rPr>
          <w:lang w:eastAsia="x-none"/>
        </w:rPr>
        <w:lastRenderedPageBreak/>
        <w:t>One example of a recording error is when hypotension is incorrectly entered instead into the record, rather than hypertension, which was what was intended. Another example of a recording error is when a data item is recorded on the wrong patient’s chart.</w:t>
      </w:r>
    </w:p>
    <w:p w14:paraId="4DAE6E60" w14:textId="77777777" w:rsidR="00B55A50" w:rsidRPr="00F6449C" w:rsidRDefault="00B55A50" w:rsidP="00B55A50">
      <w:pPr>
        <w:pStyle w:val="BodyText"/>
      </w:pPr>
      <w:r w:rsidRPr="00F6449C">
        <w:rPr>
          <w:lang w:eastAsia="x-none"/>
        </w:rPr>
        <w:t>In these cases, the data item was not a true statement. However, it may have been acted on and should be retained for audit purposes. The previous data item is marked as being incorrect.</w:t>
      </w:r>
    </w:p>
    <w:p w14:paraId="37CD3D0E" w14:textId="77777777" w:rsidR="00B55A50" w:rsidRPr="00F6449C" w:rsidRDefault="00B55A50" w:rsidP="00B55A50">
      <w:pPr>
        <w:pStyle w:val="BodyText"/>
      </w:pPr>
      <w:r w:rsidRPr="00F6449C">
        <w:t>The new data item in all cases has a new identity and SHALL NOT retain any identifiers from the original source.</w:t>
      </w:r>
    </w:p>
    <w:p w14:paraId="57AC164E" w14:textId="77777777" w:rsidR="00B55A50" w:rsidRPr="00F6449C" w:rsidRDefault="00B55A50" w:rsidP="00B55A50">
      <w:pPr>
        <w:pStyle w:val="ListNumber2"/>
        <w:numPr>
          <w:ilvl w:val="0"/>
          <w:numId w:val="266"/>
        </w:numPr>
      </w:pPr>
      <w:r w:rsidRPr="00F6449C">
        <w:t xml:space="preserve">When a data item that was added to the system through reconciliation is changed in a way that alters its identity, a new identity </w:t>
      </w:r>
      <w:r w:rsidRPr="00F6449C">
        <w:rPr>
          <w:b/>
          <w:smallCaps/>
        </w:rPr>
        <w:t>shall</w:t>
      </w:r>
      <w:r w:rsidRPr="00F6449C">
        <w:t xml:space="preserve"> be assigned to it.</w:t>
      </w:r>
    </w:p>
    <w:p w14:paraId="7FE08E77" w14:textId="77777777" w:rsidR="00B55A50" w:rsidRPr="00F6449C" w:rsidRDefault="00B55A50" w:rsidP="00B55A50">
      <w:pPr>
        <w:pStyle w:val="ListNumber2"/>
      </w:pPr>
      <w:r w:rsidRPr="00F6449C">
        <w:t xml:space="preserve">The reconciling application </w:t>
      </w:r>
      <w:r w:rsidRPr="00F6449C">
        <w:rPr>
          <w:b/>
          <w:smallCaps/>
        </w:rPr>
        <w:t>should</w:t>
      </w:r>
      <w:r w:rsidRPr="00F6449C">
        <w:t xml:space="preserve"> report the association of the new data item with the reconciled data items that have been superseded since the last reconciliation. </w:t>
      </w:r>
    </w:p>
    <w:p w14:paraId="64C66D27" w14:textId="77777777" w:rsidR="008358CE" w:rsidRPr="00F6449C" w:rsidRDefault="00C40EBA" w:rsidP="000158A8">
      <w:pPr>
        <w:pStyle w:val="Heading6"/>
        <w:numPr>
          <w:ilvl w:val="0"/>
          <w:numId w:val="0"/>
        </w:numPr>
        <w:ind w:left="1152" w:hanging="1152"/>
        <w:rPr>
          <w:noProof w:val="0"/>
        </w:rPr>
      </w:pPr>
      <w:bookmarkStart w:id="422" w:name="_Toc425363624"/>
      <w:r w:rsidRPr="00F6449C">
        <w:rPr>
          <w:noProof w:val="0"/>
        </w:rPr>
        <w:t>X.4.2</w:t>
      </w:r>
      <w:r w:rsidR="008358CE" w:rsidRPr="00F6449C">
        <w:rPr>
          <w:noProof w:val="0"/>
        </w:rPr>
        <w:t>.1.2.5 Workflow Transitions</w:t>
      </w:r>
      <w:bookmarkEnd w:id="422"/>
    </w:p>
    <w:p w14:paraId="2B56702C" w14:textId="77777777" w:rsidR="00B55A50" w:rsidRPr="00F6449C" w:rsidRDefault="00B55A50" w:rsidP="00B55A50">
      <w:pPr>
        <w:pStyle w:val="BodyText"/>
        <w:rPr>
          <w:color w:val="4472C4"/>
        </w:rPr>
      </w:pPr>
      <w:r w:rsidRPr="00F6449C">
        <w:t>Workflow transitions occur when activity is proposed to one party, then promised to be completed by another, or ordered by one party and completed by another. In these cases the data items must have a different identity.</w:t>
      </w:r>
    </w:p>
    <w:p w14:paraId="2E1A1D41" w14:textId="77777777" w:rsidR="00A774D0" w:rsidRPr="00F6449C" w:rsidRDefault="00A774D0" w:rsidP="006912B6">
      <w:pPr>
        <w:pStyle w:val="BodyText"/>
      </w:pPr>
    </w:p>
    <w:p w14:paraId="3AE11537" w14:textId="77777777" w:rsidR="00A774D0" w:rsidRPr="00F6449C" w:rsidRDefault="00A774D0" w:rsidP="00764EE3">
      <w:pPr>
        <w:pStyle w:val="BodyText"/>
      </w:pPr>
    </w:p>
    <w:p w14:paraId="67F7A736" w14:textId="77777777" w:rsidR="00AE37E8" w:rsidRPr="00F6449C" w:rsidRDefault="00AE37E8" w:rsidP="00DF2817">
      <w:pPr>
        <w:pStyle w:val="Heading4"/>
        <w:numPr>
          <w:ilvl w:val="0"/>
          <w:numId w:val="0"/>
        </w:numPr>
        <w:rPr>
          <w:noProof w:val="0"/>
        </w:rPr>
      </w:pPr>
      <w:bookmarkStart w:id="423" w:name="_Toc425363625"/>
      <w:r w:rsidRPr="00F6449C">
        <w:rPr>
          <w:noProof w:val="0"/>
        </w:rPr>
        <w:t>X.4.</w:t>
      </w:r>
      <w:r w:rsidR="007778EA" w:rsidRPr="00F6449C">
        <w:rPr>
          <w:noProof w:val="0"/>
        </w:rPr>
        <w:t>2.2</w:t>
      </w:r>
      <w:r w:rsidRPr="00F6449C">
        <w:rPr>
          <w:noProof w:val="0"/>
        </w:rPr>
        <w:t xml:space="preserve"> Code</w:t>
      </w:r>
      <w:bookmarkEnd w:id="420"/>
      <w:r w:rsidR="00DA0FEC" w:rsidRPr="00F6449C">
        <w:rPr>
          <w:noProof w:val="0"/>
        </w:rPr>
        <w:t>d Concepts</w:t>
      </w:r>
      <w:bookmarkEnd w:id="423"/>
    </w:p>
    <w:p w14:paraId="22D6A05B" w14:textId="77777777" w:rsidR="00270D3C" w:rsidRPr="00F6449C" w:rsidRDefault="00270D3C" w:rsidP="00270D3C">
      <w:pPr>
        <w:pStyle w:val="BodyText"/>
        <w:rPr>
          <w:lang w:eastAsia="x-none"/>
        </w:rPr>
      </w:pPr>
      <w:bookmarkStart w:id="424" w:name="_Toc389126333"/>
      <w:r w:rsidRPr="00F6449C">
        <w:rPr>
          <w:lang w:eastAsia="x-none"/>
        </w:rPr>
        <w:t xml:space="preserve">To facilitate interoperability and avoid loss of semantics, this profile recommends that coded concepts in imported items be preserved and any mappings to new coding systems be recorded as translations on export. </w:t>
      </w:r>
    </w:p>
    <w:p w14:paraId="1ED27F74" w14:textId="66A9F9F2" w:rsidR="00270D3C" w:rsidRPr="00F6449C" w:rsidRDefault="00270D3C" w:rsidP="00A85CC9">
      <w:pPr>
        <w:pStyle w:val="ListBullet2"/>
        <w:rPr>
          <w:lang w:eastAsia="x-none"/>
        </w:rPr>
      </w:pPr>
      <w:del w:id="425" w:author="Cole, George" w:date="2015-07-21T12:11:00Z">
        <w:r w:rsidRPr="00F6449C" w:rsidDel="00211088">
          <w:rPr>
            <w:shd w:val="clear" w:color="auto" w:fill="FFFFFF"/>
          </w:rPr>
          <w:delText xml:space="preserve">Local </w:delText>
        </w:r>
      </w:del>
      <w:ins w:id="426" w:author="Cole, George" w:date="2015-07-21T12:11:00Z">
        <w:r w:rsidR="00211088">
          <w:rPr>
            <w:shd w:val="clear" w:color="auto" w:fill="FFFFFF"/>
          </w:rPr>
          <w:t>Imported</w:t>
        </w:r>
        <w:r w:rsidR="00211088" w:rsidRPr="00F6449C">
          <w:rPr>
            <w:shd w:val="clear" w:color="auto" w:fill="FFFFFF"/>
          </w:rPr>
          <w:t xml:space="preserve"> </w:t>
        </w:r>
      </w:ins>
      <w:r w:rsidRPr="00F6449C">
        <w:rPr>
          <w:shd w:val="clear" w:color="auto" w:fill="FFFFFF"/>
        </w:rPr>
        <w:t xml:space="preserve">Codes </w:t>
      </w:r>
      <w:del w:id="427" w:author="Cole, George" w:date="2015-07-21T12:14:00Z">
        <w:r w:rsidRPr="00F6449C" w:rsidDel="00211088">
          <w:rPr>
            <w:shd w:val="clear" w:color="auto" w:fill="FFFFFF"/>
          </w:rPr>
          <w:delText xml:space="preserve">SHALL </w:delText>
        </w:r>
      </w:del>
      <w:ins w:id="428" w:author="Cole, George" w:date="2015-07-21T12:14:00Z">
        <w:r w:rsidR="00211088">
          <w:rPr>
            <w:shd w:val="clear" w:color="auto" w:fill="FFFFFF"/>
          </w:rPr>
          <w:t>SHOULD</w:t>
        </w:r>
        <w:r w:rsidR="00211088" w:rsidRPr="00F6449C">
          <w:rPr>
            <w:shd w:val="clear" w:color="auto" w:fill="FFFFFF"/>
          </w:rPr>
          <w:t xml:space="preserve"> </w:t>
        </w:r>
      </w:ins>
      <w:r w:rsidRPr="00F6449C">
        <w:rPr>
          <w:shd w:val="clear" w:color="auto" w:fill="FFFFFF"/>
        </w:rPr>
        <w:t>be maintained</w:t>
      </w:r>
      <w:ins w:id="429" w:author="Cole, George" w:date="2015-07-21T15:50:00Z">
        <w:r w:rsidR="00DF1415">
          <w:rPr>
            <w:shd w:val="clear" w:color="auto" w:fill="FFFFFF"/>
          </w:rPr>
          <w:t xml:space="preserve"> by the system implementing the Reconciliation Agent Actor</w:t>
        </w:r>
      </w:ins>
      <w:del w:id="430" w:author="Cole, George" w:date="2015-07-21T12:12:00Z">
        <w:r w:rsidRPr="00F6449C" w:rsidDel="00211088">
          <w:rPr>
            <w:shd w:val="clear" w:color="auto" w:fill="FFFFFF"/>
          </w:rPr>
          <w:delText>.</w:delText>
        </w:r>
      </w:del>
    </w:p>
    <w:p w14:paraId="0C70480E" w14:textId="5F481EB1" w:rsidR="00270D3C" w:rsidRPr="00F6449C" w:rsidRDefault="00270D3C" w:rsidP="00A85CC9">
      <w:pPr>
        <w:pStyle w:val="ListBullet2"/>
        <w:rPr>
          <w:lang w:eastAsia="x-none"/>
        </w:rPr>
      </w:pPr>
      <w:del w:id="431" w:author="Cole, George" w:date="2015-07-21T15:46:00Z">
        <w:r w:rsidRPr="00F6449C" w:rsidDel="00B835C2">
          <w:rPr>
            <w:shd w:val="clear" w:color="auto" w:fill="FFFFFF"/>
          </w:rPr>
          <w:delText xml:space="preserve">Codes from source systems representing other code systems SHOULD be maintained and if so </w:delText>
        </w:r>
      </w:del>
      <w:del w:id="432" w:author="Cole, George" w:date="2015-07-21T12:18:00Z">
        <w:r w:rsidRPr="00F6449C" w:rsidDel="00211088">
          <w:rPr>
            <w:shd w:val="clear" w:color="auto" w:fill="FFFFFF"/>
          </w:rPr>
          <w:delText xml:space="preserve">SHALL </w:delText>
        </w:r>
      </w:del>
      <w:del w:id="433" w:author="Cole, George" w:date="2015-07-21T15:46:00Z">
        <w:r w:rsidRPr="00F6449C" w:rsidDel="00B835C2">
          <w:rPr>
            <w:shd w:val="clear" w:color="auto" w:fill="FFFFFF"/>
          </w:rPr>
          <w:delText>be maintained as translations.</w:delText>
        </w:r>
      </w:del>
      <w:ins w:id="434" w:author="Cole, George" w:date="2015-07-21T15:48:00Z">
        <w:r w:rsidR="009F1C05">
          <w:rPr>
            <w:shd w:val="clear" w:color="auto" w:fill="FFFFFF"/>
          </w:rPr>
          <w:t>Imported c</w:t>
        </w:r>
      </w:ins>
      <w:ins w:id="435" w:author="Cole, George" w:date="2015-07-21T15:46:00Z">
        <w:r w:rsidR="00B835C2">
          <w:rPr>
            <w:shd w:val="clear" w:color="auto" w:fill="FFFFFF"/>
          </w:rPr>
          <w:t>odes SHOULD be exported</w:t>
        </w:r>
      </w:ins>
      <w:ins w:id="436" w:author="Cole, George" w:date="2015-07-21T15:51:00Z">
        <w:r w:rsidR="00B1620D">
          <w:rPr>
            <w:shd w:val="clear" w:color="auto" w:fill="FFFFFF"/>
          </w:rPr>
          <w:t xml:space="preserve"> by the Content Creator </w:t>
        </w:r>
      </w:ins>
      <w:ins w:id="437" w:author="Cole, George" w:date="2015-07-21T15:46:00Z">
        <w:r w:rsidR="00B835C2">
          <w:rPr>
            <w:shd w:val="clear" w:color="auto" w:fill="FFFFFF"/>
          </w:rPr>
          <w:t>according to local policy</w:t>
        </w:r>
      </w:ins>
      <w:ins w:id="438" w:author="Cole, George" w:date="2015-07-21T15:48:00Z">
        <w:r w:rsidR="00E1492E">
          <w:rPr>
            <w:shd w:val="clear" w:color="auto" w:fill="FFFFFF"/>
          </w:rPr>
          <w:t>.</w:t>
        </w:r>
      </w:ins>
    </w:p>
    <w:p w14:paraId="4A88FC6E" w14:textId="77777777" w:rsidR="00270D3C" w:rsidRPr="00F6449C" w:rsidRDefault="00270D3C" w:rsidP="00270D3C">
      <w:pPr>
        <w:pStyle w:val="BodyText"/>
        <w:rPr>
          <w:lang w:eastAsia="x-none"/>
        </w:rPr>
      </w:pPr>
      <w:r w:rsidRPr="00F6449C">
        <w:rPr>
          <w:lang w:eastAsia="x-none"/>
        </w:rPr>
        <w:t>This is a recommendation and not a requirement because many EHR systems do not have the capability to store or validate codes from external coding systems. Also, many regional and national interoperability specifications have requirements to use specific coding systems for recording codes for different items, and may not permit the transmission of alternate codes.</w:t>
      </w:r>
    </w:p>
    <w:p w14:paraId="0448DC69" w14:textId="77777777" w:rsidR="00270D3C" w:rsidRPr="00F6449C" w:rsidRDefault="00270D3C" w:rsidP="00270D3C">
      <w:pPr>
        <w:pStyle w:val="BodyText"/>
        <w:rPr>
          <w:lang w:eastAsia="x-none"/>
        </w:rPr>
      </w:pPr>
      <w:r w:rsidRPr="00F6449C">
        <w:rPr>
          <w:lang w:eastAsia="x-none"/>
        </w:rPr>
        <w:t>Another issue to consider is that not all items will be coded. The item will always have text that is associated with it, whether a code is present or not. That text may also be mapped to a code using a number of different well-known techniques, including simple index lookup, string matching, natural language processing, et cetera.</w:t>
      </w:r>
    </w:p>
    <w:p w14:paraId="7A3C5074" w14:textId="77777777" w:rsidR="00270D3C" w:rsidRPr="00F6449C" w:rsidRDefault="00270D3C" w:rsidP="00270D3C">
      <w:pPr>
        <w:pStyle w:val="BodyText"/>
        <w:rPr>
          <w:lang w:eastAsia="x-none"/>
        </w:rPr>
      </w:pPr>
      <w:r w:rsidRPr="00F6449C">
        <w:rPr>
          <w:lang w:eastAsia="x-none"/>
        </w:rPr>
        <w:lastRenderedPageBreak/>
        <w:t xml:space="preserve">The various items use codes from a variety of different coding systems to identify </w:t>
      </w:r>
      <w:r w:rsidRPr="00F6449C">
        <w:rPr>
          <w:b/>
          <w:i/>
          <w:lang w:eastAsia="x-none"/>
        </w:rPr>
        <w:t>what is represented</w:t>
      </w:r>
      <w:r w:rsidRPr="00F6449C">
        <w:rPr>
          <w:lang w:eastAsia="x-none"/>
        </w:rPr>
        <w:t>. Two items using the same code are often, but not necessarily referencing the same event. For example, a SNOMED CT code could identify an item that represents the diagnosis of an ankle sprain. It is very likely that two instances of ankle sprain in a 24 hour time period (or even longer) are referring to the same event. More data could help clarify. If both instances of ankle sprain had the same start date, and both referred to the left ankle, then the reconciling application could suggest these two separate instances as being about the same diagnosis/condition.</w:t>
      </w:r>
    </w:p>
    <w:p w14:paraId="76E767B3" w14:textId="77777777" w:rsidR="00270D3C" w:rsidRPr="00F6449C" w:rsidRDefault="00270D3C" w:rsidP="00270D3C">
      <w:pPr>
        <w:pStyle w:val="BodyText"/>
        <w:rPr>
          <w:lang w:eastAsia="x-none"/>
        </w:rPr>
      </w:pPr>
      <w:r w:rsidRPr="00F6449C">
        <w:rPr>
          <w:lang w:eastAsia="x-none"/>
        </w:rPr>
        <w:t>Different conditions require different information to disambiguate or suggest identity. If the diagnosis in both items above had instead been Diabetes Type II, the application could have confirmed these two cases to be the same instance, because it is not possible for a patient to have two different instances of this condition. This is often the case in chronic conditions where the anatomical site is either unique or not applicable.</w:t>
      </w:r>
    </w:p>
    <w:p w14:paraId="26823E15" w14:textId="77777777" w:rsidR="00270D3C" w:rsidRPr="00F6449C" w:rsidRDefault="00270D3C" w:rsidP="00270D3C">
      <w:pPr>
        <w:pStyle w:val="BodyText"/>
        <w:rPr>
          <w:lang w:eastAsia="x-none"/>
        </w:rPr>
      </w:pPr>
      <w:r w:rsidRPr="00F6449C">
        <w:rPr>
          <w:lang w:eastAsia="x-none"/>
        </w:rPr>
        <w:t>Coding systems provide different levels of detail in describing things. A diagnosis such as Diabetes Type II described above could also be classified more generally as Diabetes in the hierarchy of the coding system. These relationships appear in coding systems like ICD and SNOMED and can be accessed and navigated by applications which use those coding systems. So two items in which one reported that a patient had a certain condition (e.g., Diabetes) and another reported a more specific instance of that disease (e.g., Diabetes Type II with insulin or uncontrolled Type II ) could be classified as Diabetes. However, traversing too many levels of a hierarchy could lead to cases where one concept (e.g., Disease of the Endocrinology System) is far too general to assert any sort of equality with a more specialized case (e.g., Diabetes). This clinical knowledge will often need to be separately represented by the reconciling application. While algorithms can be developed, there are few easy answers that can be used in these cases.</w:t>
      </w:r>
    </w:p>
    <w:p w14:paraId="6D946F70" w14:textId="77777777" w:rsidR="00270D3C" w:rsidRPr="00F6449C" w:rsidRDefault="00270D3C" w:rsidP="00270D3C">
      <w:pPr>
        <w:pStyle w:val="BodyText"/>
        <w:rPr>
          <w:lang w:eastAsia="x-none"/>
        </w:rPr>
      </w:pPr>
      <w:r w:rsidRPr="00F6449C">
        <w:rPr>
          <w:lang w:eastAsia="x-none"/>
        </w:rPr>
        <w:t xml:space="preserve">Care is also needed in determining what code should be used as the most accurate representation of the diagnosis. In the example described above, the best code to report might very well be the more specific one, because it would ensure better clinical treatment. But other cases might demand that the more general code be used. For example, if one provider reports that a patient is allergic to Penicillin, and another provider reports the more general or broad allergy to </w:t>
      </w:r>
      <w:r w:rsidRPr="00F6449C">
        <w:rPr>
          <w:b/>
          <w:bCs/>
        </w:rPr>
        <w:t>β-Lactam antibiotics</w:t>
      </w:r>
      <w:r w:rsidRPr="00F6449C">
        <w:rPr>
          <w:lang w:eastAsia="x-none"/>
        </w:rPr>
        <w:t>, patient safety might demand that the more general code be identified as the candidate for the reconciled result.</w:t>
      </w:r>
    </w:p>
    <w:p w14:paraId="72840449" w14:textId="77777777" w:rsidR="00270D3C" w:rsidRPr="00F6449C" w:rsidRDefault="00270D3C" w:rsidP="00270D3C">
      <w:pPr>
        <w:pStyle w:val="BodyText"/>
        <w:rPr>
          <w:lang w:eastAsia="x-none"/>
        </w:rPr>
      </w:pPr>
      <w:r w:rsidRPr="00F6449C">
        <w:rPr>
          <w:lang w:eastAsia="x-none"/>
        </w:rPr>
        <w:t xml:space="preserve">When dealing with data from multiple systems, items for the same event may be coded in different coding systems at different levels of granularity. In these cases, crosswalks might be used to enable comparison. However, crosswalks between coding systems may be incomplete, costly to produce, and may become outdated. In many cases, the mapping may be inexact or worse. A code in one system may map to multiple codes in another system, or vice versa, or may have no mapping at all. </w:t>
      </w:r>
    </w:p>
    <w:p w14:paraId="4DA5543D" w14:textId="77777777" w:rsidR="00270D3C" w:rsidRPr="00F6449C" w:rsidRDefault="00270D3C" w:rsidP="00270D3C">
      <w:pPr>
        <w:pStyle w:val="BodyText"/>
        <w:rPr>
          <w:lang w:eastAsia="x-none"/>
        </w:rPr>
      </w:pPr>
      <w:r w:rsidRPr="00F6449C">
        <w:rPr>
          <w:lang w:eastAsia="x-none"/>
        </w:rPr>
        <w:t xml:space="preserve">Codes are also used to convey additional meaning such as why an immunization was not administered or which family member had the disorder when capturing a family history element. These codes also need to be considered during the reconciliation process. </w:t>
      </w:r>
    </w:p>
    <w:p w14:paraId="5A9D7B67" w14:textId="77777777" w:rsidR="00AE37E8" w:rsidRPr="00F6449C" w:rsidRDefault="00417CB7" w:rsidP="00DF2817">
      <w:pPr>
        <w:pStyle w:val="Heading4"/>
        <w:numPr>
          <w:ilvl w:val="0"/>
          <w:numId w:val="0"/>
        </w:numPr>
        <w:rPr>
          <w:noProof w:val="0"/>
        </w:rPr>
      </w:pPr>
      <w:bookmarkStart w:id="439" w:name="_Toc425363626"/>
      <w:r w:rsidRPr="00F6449C">
        <w:rPr>
          <w:noProof w:val="0"/>
        </w:rPr>
        <w:lastRenderedPageBreak/>
        <w:t>X.4.</w:t>
      </w:r>
      <w:r w:rsidR="007778EA" w:rsidRPr="00F6449C">
        <w:rPr>
          <w:noProof w:val="0"/>
        </w:rPr>
        <w:t>2.3</w:t>
      </w:r>
      <w:r w:rsidR="00AE37E8" w:rsidRPr="00F6449C">
        <w:rPr>
          <w:noProof w:val="0"/>
        </w:rPr>
        <w:t xml:space="preserve"> Timing</w:t>
      </w:r>
      <w:bookmarkEnd w:id="424"/>
      <w:bookmarkEnd w:id="439"/>
    </w:p>
    <w:p w14:paraId="6694170D" w14:textId="77777777" w:rsidR="00270D3C" w:rsidRPr="00F6449C" w:rsidRDefault="00270D3C" w:rsidP="00270D3C">
      <w:pPr>
        <w:pStyle w:val="BodyText"/>
      </w:pPr>
      <w:bookmarkStart w:id="440" w:name="_Toc389126334"/>
      <w:r w:rsidRPr="00F6449C">
        <w:rPr>
          <w:lang w:eastAsia="x-none"/>
        </w:rPr>
        <w:t xml:space="preserve">Timing can often be used to help disambiguate between different events, but this also requires clinical knowledge to be used effectively. Different occurrences of things are often resolved within a specific time period (e.g., flu within a few weeks, tests completed within a few hours, etc.), so an assumption can be made when sufficient time has passed, that instances of the occurrence being referred to be distinct. In some cases, time can be instant, or short in duration but in other cases can be much longer. In some cases, time doesn’t really apply. For example, chronic diseases such as an instance of Diabetes Type II, in one year are likely the same diagnosis as a separate instance reported even decades later. Or an appendectomy performed today, may be the same surgical history item instance reported later. Timing is also used to indicate recurrence. For example, Otitis Media can recur many times. It is important to be able to reconcile multiple instances of recurring problems. </w:t>
      </w:r>
    </w:p>
    <w:p w14:paraId="5A45387F" w14:textId="77777777" w:rsidR="00AE37E8" w:rsidRPr="00F6449C" w:rsidRDefault="00417CB7" w:rsidP="00DF2817">
      <w:pPr>
        <w:pStyle w:val="Heading4"/>
        <w:numPr>
          <w:ilvl w:val="0"/>
          <w:numId w:val="0"/>
        </w:numPr>
        <w:rPr>
          <w:noProof w:val="0"/>
        </w:rPr>
      </w:pPr>
      <w:bookmarkStart w:id="441" w:name="_Toc425363627"/>
      <w:r w:rsidRPr="00F6449C">
        <w:rPr>
          <w:noProof w:val="0"/>
        </w:rPr>
        <w:t>X.4.</w:t>
      </w:r>
      <w:r w:rsidR="007778EA" w:rsidRPr="00F6449C">
        <w:rPr>
          <w:noProof w:val="0"/>
        </w:rPr>
        <w:t>2.4</w:t>
      </w:r>
      <w:r w:rsidR="00AE37E8" w:rsidRPr="00F6449C">
        <w:rPr>
          <w:noProof w:val="0"/>
        </w:rPr>
        <w:t xml:space="preserve"> Anatomical Site</w:t>
      </w:r>
      <w:bookmarkEnd w:id="440"/>
      <w:bookmarkEnd w:id="441"/>
    </w:p>
    <w:p w14:paraId="2C9533C2" w14:textId="77777777" w:rsidR="00270D3C" w:rsidRPr="00F6449C" w:rsidRDefault="00270D3C" w:rsidP="00270D3C">
      <w:pPr>
        <w:pStyle w:val="BodyText"/>
        <w:rPr>
          <w:lang w:eastAsia="x-none"/>
        </w:rPr>
      </w:pPr>
      <w:bookmarkStart w:id="442" w:name="_Toc389126335"/>
      <w:r w:rsidRPr="00F6449C">
        <w:rPr>
          <w:lang w:eastAsia="x-none"/>
        </w:rPr>
        <w:t xml:space="preserve">Anatomical site can often be used both in conjunction with timing, and without reference to timing to assist in disambiguation. If two conditions are reported as being in different anatomical sites, then they are likely different. However, anatomic site also has the same issues of hierarchy as other coded data. A diagnosis reported in one place as a sprain of the left ankle and in another as a sprain of the left ankle deltoid ligament at the same time is likely the same diagnosis. The difference is in the specificity of the anatomical site. </w:t>
      </w:r>
    </w:p>
    <w:p w14:paraId="72EF6839" w14:textId="77777777" w:rsidR="00AE37E8" w:rsidRPr="00F6449C" w:rsidRDefault="00417CB7" w:rsidP="00DF2817">
      <w:pPr>
        <w:pStyle w:val="Heading4"/>
        <w:numPr>
          <w:ilvl w:val="0"/>
          <w:numId w:val="0"/>
        </w:numPr>
        <w:rPr>
          <w:noProof w:val="0"/>
        </w:rPr>
      </w:pPr>
      <w:bookmarkStart w:id="443" w:name="_Toc425363628"/>
      <w:r w:rsidRPr="00F6449C">
        <w:rPr>
          <w:noProof w:val="0"/>
        </w:rPr>
        <w:t>X.4.</w:t>
      </w:r>
      <w:r w:rsidR="007778EA" w:rsidRPr="00F6449C">
        <w:rPr>
          <w:noProof w:val="0"/>
        </w:rPr>
        <w:t>2.5</w:t>
      </w:r>
      <w:r w:rsidR="00AE37E8" w:rsidRPr="00F6449C">
        <w:rPr>
          <w:noProof w:val="0"/>
        </w:rPr>
        <w:t xml:space="preserve"> Source of Information</w:t>
      </w:r>
      <w:bookmarkEnd w:id="442"/>
      <w:bookmarkEnd w:id="443"/>
    </w:p>
    <w:p w14:paraId="657E4F3C" w14:textId="77777777" w:rsidR="00270D3C" w:rsidRPr="00F6449C" w:rsidRDefault="00270D3C" w:rsidP="00270D3C">
      <w:pPr>
        <w:pStyle w:val="BodyText"/>
        <w:rPr>
          <w:lang w:eastAsia="x-none"/>
        </w:rPr>
      </w:pPr>
      <w:bookmarkStart w:id="444" w:name="_Toc389126338"/>
      <w:r w:rsidRPr="00F6449C">
        <w:rPr>
          <w:lang w:eastAsia="x-none"/>
        </w:rPr>
        <w:t>The source of the information (a subset of provenance), is another datum that may be used when disambiguating items in the reconciled list. The disambiguation process may give more or less weight to information depending upon the source and type of information provided. This may depend upon the information source’s relationship with the patient, their specialty and degree of medical and nursing training, the area of diagnosis, et cetera.</w:t>
      </w:r>
    </w:p>
    <w:p w14:paraId="39B2ACCE" w14:textId="77777777" w:rsidR="00270D3C" w:rsidRPr="00F6449C" w:rsidRDefault="00270D3C" w:rsidP="00270D3C">
      <w:pPr>
        <w:pStyle w:val="BodyText"/>
        <w:rPr>
          <w:lang w:eastAsia="x-none"/>
        </w:rPr>
      </w:pPr>
      <w:r w:rsidRPr="00F6449C">
        <w:rPr>
          <w:lang w:eastAsia="x-none"/>
        </w:rPr>
        <w:t>Care should be taken when reconciling diagnoses when a second opinion or consultation has been provided. The reconciling physician may keep the first diagnosis, or the diagnosis resulting from a second opinion, or both diagnoses may be recorded.</w:t>
      </w:r>
    </w:p>
    <w:p w14:paraId="169C25EB" w14:textId="77777777" w:rsidR="00270D3C" w:rsidRPr="00F6449C" w:rsidRDefault="00270D3C" w:rsidP="00270D3C">
      <w:pPr>
        <w:pStyle w:val="BodyText"/>
        <w:rPr>
          <w:lang w:eastAsia="x-none"/>
        </w:rPr>
      </w:pPr>
      <w:r w:rsidRPr="00F6449C">
        <w:rPr>
          <w:lang w:eastAsia="x-none"/>
        </w:rPr>
        <w:t xml:space="preserve">The accuracy of any information depends upon education and skills of the source and motivation for providing the information (e.g., drug seeking behavior). Patient sourced information is one area where special consideration is needed during the reconciliation process. Applying generalizations about patient’s knowledge of their diagnoses, allergies and medications will not apply equally. Some patients will be quite educated about their conditions, while others may have only very limited knowledge. </w:t>
      </w:r>
    </w:p>
    <w:p w14:paraId="7F675BFE" w14:textId="77777777" w:rsidR="00270D3C" w:rsidRPr="00F6449C" w:rsidRDefault="00270D3C" w:rsidP="00270D3C">
      <w:pPr>
        <w:pStyle w:val="BodyText"/>
        <w:rPr>
          <w:lang w:eastAsia="x-none"/>
        </w:rPr>
      </w:pPr>
      <w:r w:rsidRPr="00F6449C">
        <w:rPr>
          <w:lang w:eastAsia="x-none"/>
        </w:rPr>
        <w:t>Information from Personal Health Records may not always be sourced by the patient. For example, a patient’s discharge summary may be sent to the patient’s PHR. The reconciliation content profile does provide specific guidance about how sources of information should be recorded to assist in the reconciliation process.</w:t>
      </w:r>
    </w:p>
    <w:p w14:paraId="3B41253F" w14:textId="77777777" w:rsidR="00DF3019" w:rsidRPr="00F6449C" w:rsidRDefault="00C93961" w:rsidP="00DF2817">
      <w:pPr>
        <w:pStyle w:val="Heading4"/>
        <w:numPr>
          <w:ilvl w:val="0"/>
          <w:numId w:val="0"/>
        </w:numPr>
        <w:rPr>
          <w:noProof w:val="0"/>
        </w:rPr>
      </w:pPr>
      <w:bookmarkStart w:id="445" w:name="_Toc425363629"/>
      <w:r w:rsidRPr="00F6449C">
        <w:rPr>
          <w:noProof w:val="0"/>
        </w:rPr>
        <w:lastRenderedPageBreak/>
        <w:t>X.4.</w:t>
      </w:r>
      <w:r w:rsidR="007778EA" w:rsidRPr="00F6449C">
        <w:rPr>
          <w:noProof w:val="0"/>
        </w:rPr>
        <w:t>2.6</w:t>
      </w:r>
      <w:r w:rsidRPr="00F6449C">
        <w:rPr>
          <w:noProof w:val="0"/>
        </w:rPr>
        <w:t xml:space="preserve"> Merging of Information</w:t>
      </w:r>
      <w:bookmarkEnd w:id="444"/>
      <w:bookmarkEnd w:id="445"/>
    </w:p>
    <w:p w14:paraId="4D3EB309" w14:textId="77777777" w:rsidR="00270D3C" w:rsidRPr="00F6449C" w:rsidRDefault="00270D3C" w:rsidP="00270D3C">
      <w:pPr>
        <w:pStyle w:val="BodyText"/>
        <w:rPr>
          <w:lang w:eastAsia="x-none"/>
        </w:rPr>
      </w:pPr>
      <w:bookmarkStart w:id="446" w:name="_Toc389126339"/>
      <w:r w:rsidRPr="00F6449C">
        <w:rPr>
          <w:lang w:eastAsia="x-none"/>
        </w:rPr>
        <w:t>When two items describing a concept are merged, they may contain multiple attributes, which may also be duplicated, overlapping, conflicted, or superseded. The reconciling application should merge the two sets of attributes. Examples include multiple adverse reactions associated with an allergen or multiple reactions to a medication.</w:t>
      </w:r>
    </w:p>
    <w:p w14:paraId="79672F3E" w14:textId="77777777" w:rsidR="00F93128" w:rsidRPr="00F6449C" w:rsidRDefault="00D54372" w:rsidP="00DF2817">
      <w:pPr>
        <w:pStyle w:val="Heading4"/>
        <w:numPr>
          <w:ilvl w:val="0"/>
          <w:numId w:val="0"/>
        </w:numPr>
        <w:rPr>
          <w:noProof w:val="0"/>
        </w:rPr>
      </w:pPr>
      <w:bookmarkStart w:id="447" w:name="_Toc425363630"/>
      <w:r w:rsidRPr="00F6449C">
        <w:rPr>
          <w:noProof w:val="0"/>
        </w:rPr>
        <w:t>X.4.</w:t>
      </w:r>
      <w:r w:rsidR="007778EA" w:rsidRPr="00F6449C">
        <w:rPr>
          <w:noProof w:val="0"/>
        </w:rPr>
        <w:t>2.7</w:t>
      </w:r>
      <w:r w:rsidRPr="00F6449C">
        <w:rPr>
          <w:noProof w:val="0"/>
        </w:rPr>
        <w:t xml:space="preserve"> Negation </w:t>
      </w:r>
      <w:r w:rsidR="008D218D" w:rsidRPr="00F6449C">
        <w:rPr>
          <w:noProof w:val="0"/>
        </w:rPr>
        <w:t>and</w:t>
      </w:r>
      <w:r w:rsidR="00997D6E" w:rsidRPr="00F6449C">
        <w:rPr>
          <w:noProof w:val="0"/>
        </w:rPr>
        <w:t xml:space="preserve"> Null</w:t>
      </w:r>
      <w:bookmarkEnd w:id="446"/>
      <w:bookmarkEnd w:id="447"/>
    </w:p>
    <w:p w14:paraId="068C489A" w14:textId="77777777" w:rsidR="00270D3C" w:rsidRPr="00F6449C" w:rsidRDefault="00270D3C" w:rsidP="00270D3C">
      <w:pPr>
        <w:pStyle w:val="BodyText"/>
      </w:pPr>
      <w:bookmarkStart w:id="448" w:name="_Toc389126340"/>
      <w:r w:rsidRPr="00F6449C">
        <w:t xml:space="preserve">Negation and null attribute is used to convey something that did not occur or that isn’t present (e.g., the patient did not receive an immunization, or the patient is not reaching a goal, procedure was not done, etc.). In order to avoid misinterpreting things that did happen from things that did not occur, negation and null should be taken into consideration during the reconciliation process. </w:t>
      </w:r>
    </w:p>
    <w:p w14:paraId="4EC9DEC9" w14:textId="77777777" w:rsidR="000D5700" w:rsidRPr="00F6449C" w:rsidRDefault="00CF4A7A" w:rsidP="00764EE3">
      <w:pPr>
        <w:pStyle w:val="Heading4"/>
        <w:numPr>
          <w:ilvl w:val="0"/>
          <w:numId w:val="0"/>
        </w:numPr>
        <w:rPr>
          <w:noProof w:val="0"/>
        </w:rPr>
      </w:pPr>
      <w:bookmarkStart w:id="449" w:name="_Toc425363631"/>
      <w:r w:rsidRPr="00F6449C">
        <w:rPr>
          <w:noProof w:val="0"/>
        </w:rPr>
        <w:t>X.4.</w:t>
      </w:r>
      <w:r w:rsidR="007778EA" w:rsidRPr="00F6449C">
        <w:rPr>
          <w:noProof w:val="0"/>
        </w:rPr>
        <w:t>2.8</w:t>
      </w:r>
      <w:r w:rsidR="00976A47" w:rsidRPr="00F6449C">
        <w:rPr>
          <w:noProof w:val="0"/>
        </w:rPr>
        <w:t xml:space="preserve"> </w:t>
      </w:r>
      <w:r w:rsidR="000C58E5" w:rsidRPr="00F6449C">
        <w:rPr>
          <w:noProof w:val="0"/>
        </w:rPr>
        <w:t xml:space="preserve">Data </w:t>
      </w:r>
      <w:r w:rsidR="00976A47" w:rsidRPr="00F6449C">
        <w:rPr>
          <w:noProof w:val="0"/>
        </w:rPr>
        <w:t>Creation</w:t>
      </w:r>
      <w:r w:rsidR="000C58E5" w:rsidRPr="00F6449C">
        <w:rPr>
          <w:noProof w:val="0"/>
        </w:rPr>
        <w:t xml:space="preserve"> and Update Time</w:t>
      </w:r>
      <w:bookmarkEnd w:id="448"/>
      <w:bookmarkEnd w:id="449"/>
    </w:p>
    <w:p w14:paraId="3174B09E" w14:textId="77777777" w:rsidR="00270D3C" w:rsidRPr="00F6449C" w:rsidRDefault="00270D3C" w:rsidP="00270D3C">
      <w:pPr>
        <w:pStyle w:val="BodyText"/>
      </w:pPr>
      <w:bookmarkStart w:id="450" w:name="_Toc389126341"/>
      <w:r w:rsidRPr="00F6449C">
        <w:t xml:space="preserve">Time of data creation and update is represented as author date/time of clinical data. Data creation and update time should be included in the reconciliation process. Date/time provides the ability to determine if the associated data is newer or older than the existing information it is being reconciled with. After other data attributes are considered and a possible duplicate of data may exist, consideration of the author date/time will ascertain which data element is more recent. The data element with the more recent date/time should be considered as the more updated data element. </w:t>
      </w:r>
    </w:p>
    <w:p w14:paraId="64A870F1" w14:textId="77777777" w:rsidR="00657F7E" w:rsidRPr="00F6449C" w:rsidRDefault="000357ED" w:rsidP="00657F7E">
      <w:pPr>
        <w:pStyle w:val="Heading4"/>
        <w:numPr>
          <w:ilvl w:val="0"/>
          <w:numId w:val="0"/>
        </w:numPr>
        <w:rPr>
          <w:noProof w:val="0"/>
        </w:rPr>
      </w:pPr>
      <w:bookmarkStart w:id="451" w:name="_Toc425363632"/>
      <w:r w:rsidRPr="00F6449C">
        <w:rPr>
          <w:noProof w:val="0"/>
        </w:rPr>
        <w:t>X.4.2.9</w:t>
      </w:r>
      <w:r w:rsidR="00657F7E" w:rsidRPr="00F6449C">
        <w:rPr>
          <w:noProof w:val="0"/>
        </w:rPr>
        <w:t xml:space="preserve"> Problem Specific Reconciliation</w:t>
      </w:r>
      <w:bookmarkEnd w:id="451"/>
    </w:p>
    <w:p w14:paraId="2D01BBB2" w14:textId="77777777" w:rsidR="00270D3C" w:rsidRPr="00F6449C" w:rsidRDefault="00270D3C" w:rsidP="00270D3C">
      <w:pPr>
        <w:pStyle w:val="BodyText"/>
        <w:rPr>
          <w:lang w:eastAsia="x-none"/>
        </w:rPr>
      </w:pPr>
      <w:r w:rsidRPr="00F6449C">
        <w:rPr>
          <w:lang w:eastAsia="x-none"/>
        </w:rPr>
        <w:t>This section describes reconciliation heuristics that are applicable problems which are not limited to health concerns, conditions, diagnosis.</w:t>
      </w:r>
    </w:p>
    <w:p w14:paraId="368A75F4" w14:textId="77777777" w:rsidR="00657F7E" w:rsidRPr="00F6449C" w:rsidRDefault="000357ED" w:rsidP="00657F7E">
      <w:pPr>
        <w:pStyle w:val="Heading5"/>
        <w:numPr>
          <w:ilvl w:val="0"/>
          <w:numId w:val="0"/>
        </w:numPr>
        <w:ind w:left="1008" w:hanging="1008"/>
        <w:rPr>
          <w:noProof w:val="0"/>
        </w:rPr>
      </w:pPr>
      <w:bookmarkStart w:id="452" w:name="_Toc425363633"/>
      <w:r w:rsidRPr="00F6449C">
        <w:rPr>
          <w:noProof w:val="0"/>
        </w:rPr>
        <w:t>X.4.2.9.1</w:t>
      </w:r>
      <w:r w:rsidR="00657F7E" w:rsidRPr="00F6449C">
        <w:rPr>
          <w:noProof w:val="0"/>
        </w:rPr>
        <w:t xml:space="preserve"> Degree of Clinical Judgment</w:t>
      </w:r>
      <w:bookmarkEnd w:id="452"/>
    </w:p>
    <w:p w14:paraId="78DBE6C2" w14:textId="77777777" w:rsidR="00270D3C" w:rsidRPr="00F6449C" w:rsidRDefault="00270D3C" w:rsidP="00270D3C">
      <w:pPr>
        <w:pStyle w:val="BodyText"/>
        <w:rPr>
          <w:lang w:eastAsia="x-none"/>
        </w:rPr>
      </w:pPr>
      <w:r w:rsidRPr="00F6449C">
        <w:rPr>
          <w:lang w:eastAsia="x-none"/>
        </w:rPr>
        <w:t xml:space="preserve">Items for problems include the degree of clinical judgment used in assessing or reporting the condition. </w:t>
      </w:r>
    </w:p>
    <w:p w14:paraId="27308781" w14:textId="77777777" w:rsidR="00270D3C" w:rsidRPr="00F6449C" w:rsidRDefault="00270D3C" w:rsidP="00270D3C">
      <w:pPr>
        <w:pStyle w:val="BodyText"/>
        <w:rPr>
          <w:lang w:eastAsia="x-none"/>
        </w:rPr>
      </w:pPr>
      <w:r w:rsidRPr="00F6449C">
        <w:rPr>
          <w:lang w:eastAsia="x-none"/>
        </w:rPr>
        <w:t>The levels of clinical judgment include values such as:</w:t>
      </w:r>
    </w:p>
    <w:p w14:paraId="0BCB306A" w14:textId="77777777" w:rsidR="00270D3C" w:rsidRPr="00F6449C" w:rsidRDefault="00270D3C" w:rsidP="00270D3C">
      <w:pPr>
        <w:pStyle w:val="ListBullet2"/>
      </w:pPr>
      <w:r w:rsidRPr="00F6449C">
        <w:t>Condition</w:t>
      </w:r>
    </w:p>
    <w:p w14:paraId="0D0D101A" w14:textId="77777777" w:rsidR="00270D3C" w:rsidRPr="00F6449C" w:rsidRDefault="00270D3C" w:rsidP="00270D3C">
      <w:pPr>
        <w:pStyle w:val="ListBullet2"/>
      </w:pPr>
      <w:r w:rsidRPr="00F6449C">
        <w:t>Problem</w:t>
      </w:r>
    </w:p>
    <w:p w14:paraId="492F74C2" w14:textId="77777777" w:rsidR="00270D3C" w:rsidRPr="00F6449C" w:rsidRDefault="00270D3C" w:rsidP="00270D3C">
      <w:pPr>
        <w:pStyle w:val="ListBullet2"/>
      </w:pPr>
      <w:r w:rsidRPr="00F6449C">
        <w:t>Complaint</w:t>
      </w:r>
    </w:p>
    <w:p w14:paraId="3C9F22F9" w14:textId="77777777" w:rsidR="00270D3C" w:rsidRPr="00F6449C" w:rsidRDefault="00270D3C" w:rsidP="00270D3C">
      <w:pPr>
        <w:pStyle w:val="ListBullet2"/>
      </w:pPr>
      <w:r w:rsidRPr="00F6449C">
        <w:t>Symptom</w:t>
      </w:r>
    </w:p>
    <w:p w14:paraId="400D84E5" w14:textId="77777777" w:rsidR="00270D3C" w:rsidRPr="00F6449C" w:rsidRDefault="00270D3C" w:rsidP="00270D3C">
      <w:pPr>
        <w:pStyle w:val="ListBullet2"/>
      </w:pPr>
      <w:r w:rsidRPr="00F6449C">
        <w:t>Finding</w:t>
      </w:r>
    </w:p>
    <w:p w14:paraId="61B0283F" w14:textId="77777777" w:rsidR="00270D3C" w:rsidRPr="00F6449C" w:rsidRDefault="00270D3C" w:rsidP="00270D3C">
      <w:pPr>
        <w:pStyle w:val="ListBullet2"/>
      </w:pPr>
      <w:r w:rsidRPr="00F6449C">
        <w:t>Diagnosis</w:t>
      </w:r>
    </w:p>
    <w:p w14:paraId="3E04D7AC" w14:textId="77777777" w:rsidR="00270D3C" w:rsidRPr="00F6449C" w:rsidRDefault="00270D3C" w:rsidP="00270D3C">
      <w:pPr>
        <w:pStyle w:val="ListBullet2"/>
      </w:pPr>
      <w:r w:rsidRPr="00F6449C">
        <w:t>Functional Limitation</w:t>
      </w:r>
    </w:p>
    <w:p w14:paraId="5AD2B2B5" w14:textId="77777777" w:rsidR="00270D3C" w:rsidRPr="00F6449C" w:rsidRDefault="00270D3C" w:rsidP="00270D3C">
      <w:pPr>
        <w:pStyle w:val="BodyText"/>
        <w:rPr>
          <w:lang w:eastAsia="x-none"/>
        </w:rPr>
      </w:pPr>
      <w:r w:rsidRPr="00F6449C">
        <w:rPr>
          <w:lang w:eastAsia="x-none"/>
        </w:rPr>
        <w:lastRenderedPageBreak/>
        <w:t xml:space="preserve">During reconciliation, two items that are otherwise similar but with different degrees of clinical judgment need to reconcile the level of clinical judgment associated with the issue. </w:t>
      </w:r>
    </w:p>
    <w:p w14:paraId="601E9FB2" w14:textId="77777777" w:rsidR="00657F7E" w:rsidRPr="00F6449C" w:rsidRDefault="000357ED" w:rsidP="00657F7E">
      <w:pPr>
        <w:pStyle w:val="Heading5"/>
        <w:numPr>
          <w:ilvl w:val="0"/>
          <w:numId w:val="0"/>
        </w:numPr>
        <w:ind w:left="1008" w:hanging="1008"/>
        <w:rPr>
          <w:noProof w:val="0"/>
        </w:rPr>
      </w:pPr>
      <w:bookmarkStart w:id="453" w:name="_Toc425363634"/>
      <w:r w:rsidRPr="00F6449C">
        <w:rPr>
          <w:noProof w:val="0"/>
        </w:rPr>
        <w:t xml:space="preserve">X.4.2.9.2 </w:t>
      </w:r>
      <w:r w:rsidR="00657F7E" w:rsidRPr="00F6449C">
        <w:rPr>
          <w:noProof w:val="0"/>
        </w:rPr>
        <w:t>Severity</w:t>
      </w:r>
      <w:bookmarkEnd w:id="453"/>
    </w:p>
    <w:p w14:paraId="11E1569E" w14:textId="77777777" w:rsidR="00270D3C" w:rsidRPr="00F6449C" w:rsidRDefault="00270D3C" w:rsidP="00270D3C">
      <w:pPr>
        <w:pStyle w:val="CommentText"/>
        <w:rPr>
          <w:sz w:val="24"/>
          <w:szCs w:val="24"/>
        </w:rPr>
      </w:pPr>
      <w:r w:rsidRPr="00F6449C">
        <w:rPr>
          <w:sz w:val="24"/>
          <w:szCs w:val="24"/>
          <w:lang w:eastAsia="x-none"/>
        </w:rPr>
        <w:t>When two concepts are merged, there may be “conflicting” reports of the severity of the concept. Severity can change over time, and so this result is to be expected. The reconciling application should account for this and select the appropriate value (e.g., the most recently recorded concept) during the merging process. In addition, t</w:t>
      </w:r>
      <w:r w:rsidRPr="00F6449C">
        <w:rPr>
          <w:sz w:val="24"/>
          <w:szCs w:val="24"/>
        </w:rPr>
        <w:t xml:space="preserve">he method of attaching a clinical severity to reconciled concept may be considered by the reconciliation application in the presentation layer. Note that allergic conditions and reactions can also have severity attributed thus need to be considered during the reconciliation process. </w:t>
      </w:r>
    </w:p>
    <w:p w14:paraId="0CC4B4E8" w14:textId="77777777" w:rsidR="00875BC0" w:rsidRPr="00F6449C" w:rsidRDefault="00875BC0" w:rsidP="00492A87">
      <w:pPr>
        <w:pStyle w:val="Heading4"/>
        <w:numPr>
          <w:ilvl w:val="0"/>
          <w:numId w:val="0"/>
        </w:numPr>
        <w:rPr>
          <w:noProof w:val="0"/>
        </w:rPr>
      </w:pPr>
      <w:bookmarkStart w:id="454" w:name="_Toc425363635"/>
      <w:r w:rsidRPr="00F6449C">
        <w:rPr>
          <w:noProof w:val="0"/>
        </w:rPr>
        <w:t>X.4.</w:t>
      </w:r>
      <w:r w:rsidR="000357ED" w:rsidRPr="00F6449C">
        <w:rPr>
          <w:noProof w:val="0"/>
        </w:rPr>
        <w:t>2.10</w:t>
      </w:r>
      <w:r w:rsidRPr="00F6449C">
        <w:rPr>
          <w:noProof w:val="0"/>
        </w:rPr>
        <w:t xml:space="preserve"> Allergy Specific Reconciliation</w:t>
      </w:r>
      <w:bookmarkEnd w:id="450"/>
      <w:bookmarkEnd w:id="454"/>
    </w:p>
    <w:p w14:paraId="715CE306" w14:textId="77777777" w:rsidR="00270D3C" w:rsidRPr="00F6449C" w:rsidRDefault="00270D3C" w:rsidP="00270D3C">
      <w:pPr>
        <w:pStyle w:val="BodyText"/>
        <w:rPr>
          <w:lang w:eastAsia="x-none"/>
        </w:rPr>
      </w:pPr>
      <w:bookmarkStart w:id="455" w:name="_Toc303257669"/>
      <w:bookmarkStart w:id="456" w:name="_Toc389126342"/>
      <w:r w:rsidRPr="00F6449C">
        <w:rPr>
          <w:lang w:eastAsia="x-none"/>
        </w:rPr>
        <w:t>This section describes reconciliation heuristics that are applicable only to allergies and adverse reactions.</w:t>
      </w:r>
    </w:p>
    <w:p w14:paraId="137E469B" w14:textId="77777777" w:rsidR="00A17E4A" w:rsidRPr="00F6449C" w:rsidRDefault="00417CB7" w:rsidP="00DF2817">
      <w:pPr>
        <w:pStyle w:val="Heading5"/>
        <w:numPr>
          <w:ilvl w:val="0"/>
          <w:numId w:val="0"/>
        </w:numPr>
        <w:rPr>
          <w:bCs/>
          <w:noProof w:val="0"/>
        </w:rPr>
      </w:pPr>
      <w:bookmarkStart w:id="457" w:name="_Toc425363636"/>
      <w:r w:rsidRPr="00F6449C">
        <w:rPr>
          <w:bCs/>
          <w:noProof w:val="0"/>
        </w:rPr>
        <w:t>X. 4.</w:t>
      </w:r>
      <w:r w:rsidR="000357ED" w:rsidRPr="00F6449C">
        <w:rPr>
          <w:bCs/>
          <w:noProof w:val="0"/>
        </w:rPr>
        <w:t>2.10</w:t>
      </w:r>
      <w:r w:rsidR="00A17E4A" w:rsidRPr="00F6449C">
        <w:rPr>
          <w:bCs/>
          <w:noProof w:val="0"/>
        </w:rPr>
        <w:t>.1 Allergic Condition and/or allergen</w:t>
      </w:r>
      <w:bookmarkEnd w:id="455"/>
      <w:bookmarkEnd w:id="456"/>
      <w:bookmarkEnd w:id="457"/>
    </w:p>
    <w:p w14:paraId="6E6771A9" w14:textId="77777777" w:rsidR="00950FD1" w:rsidRPr="00F6449C" w:rsidRDefault="00950FD1" w:rsidP="00950FD1">
      <w:pPr>
        <w:pStyle w:val="BodyText"/>
        <w:rPr>
          <w:lang w:eastAsia="x-none"/>
        </w:rPr>
      </w:pPr>
      <w:bookmarkStart w:id="458" w:name="_Toc303257670"/>
      <w:bookmarkStart w:id="459" w:name="_Toc389126343"/>
      <w:r w:rsidRPr="00F6449C">
        <w:rPr>
          <w:lang w:eastAsia="x-none"/>
        </w:rPr>
        <w:t>The allergies and intolerances may be represented in one or both of two ways:  Either by identifying a clinical condition (e.g., allergy to penicillin), or by identification of the agent (e.g., penicillin) that causes the allergy or intolerance. These two methods for coding allergic condition and/or allergens cover two different domains of clinical knowledge, one being the set of allergic conditions, and the other being the set of medications or immunizations (or other substances) that could cause an adverse reaction.</w:t>
      </w:r>
    </w:p>
    <w:p w14:paraId="118059EE" w14:textId="77777777" w:rsidR="00950FD1" w:rsidRPr="00F6449C" w:rsidRDefault="00950FD1" w:rsidP="00950FD1">
      <w:pPr>
        <w:pStyle w:val="BodyText"/>
        <w:rPr>
          <w:lang w:eastAsia="x-none"/>
        </w:rPr>
      </w:pPr>
      <w:r w:rsidRPr="00F6449C">
        <w:rPr>
          <w:lang w:eastAsia="x-none"/>
        </w:rPr>
        <w:t>Allergies are required to be identified. The allergen may be identified but is not always required</w:t>
      </w:r>
      <w:r w:rsidR="005B3488">
        <w:rPr>
          <w:lang w:eastAsia="x-none"/>
        </w:rPr>
        <w:t xml:space="preserve">. </w:t>
      </w:r>
      <w:r w:rsidRPr="00F6449C">
        <w:rPr>
          <w:lang w:eastAsia="x-none"/>
        </w:rPr>
        <w:t>The allergy may be described by a code, or it may just contain text describing the allergic condition. As stipulated in the codeable concepts section above, when dealing with data from multiple systems, items for the same event may be coded in different coding systems at different levels of granularity.</w:t>
      </w:r>
    </w:p>
    <w:p w14:paraId="0406CAEB" w14:textId="5D8E81EC" w:rsidR="00950FD1" w:rsidRPr="00F6449C" w:rsidRDefault="00950FD1" w:rsidP="00950FD1">
      <w:pPr>
        <w:pStyle w:val="BodyText"/>
        <w:rPr>
          <w:lang w:eastAsia="x-none"/>
        </w:rPr>
      </w:pPr>
      <w:r w:rsidRPr="00F6449C">
        <w:rPr>
          <w:lang w:eastAsia="x-none"/>
        </w:rPr>
        <w:t>Allergies can be represented as a specific condition (e.g., Peanut Allergy), or as an allergy to a specific substance, where the code describing the condition and the code describing the substance are found in different attributes in the information model</w:t>
      </w:r>
      <w:r w:rsidR="005B3488">
        <w:rPr>
          <w:lang w:eastAsia="x-none"/>
        </w:rPr>
        <w:t xml:space="preserve">. </w:t>
      </w:r>
      <w:r w:rsidRPr="00F6449C">
        <w:rPr>
          <w:lang w:eastAsia="x-none"/>
        </w:rPr>
        <w:t>Some coding systems such as SNOMED CT</w:t>
      </w:r>
      <w:del w:id="460" w:author="Cole, George" w:date="2015-07-20T22:06:00Z">
        <w:r w:rsidRPr="00F6449C" w:rsidDel="00266F1A">
          <w:rPr>
            <w:lang w:eastAsia="x-none"/>
          </w:rPr>
          <w:delText>,</w:delText>
        </w:r>
      </w:del>
      <w:r w:rsidRPr="00F6449C">
        <w:rPr>
          <w:lang w:eastAsia="x-none"/>
        </w:rPr>
        <w:t xml:space="preserve"> provide the ability to navigate from the code for the allergic condition to the code for the causative agent</w:t>
      </w:r>
      <w:r w:rsidR="005B3488">
        <w:rPr>
          <w:lang w:eastAsia="x-none"/>
        </w:rPr>
        <w:t xml:space="preserve">. </w:t>
      </w:r>
      <w:r w:rsidRPr="00F6449C">
        <w:rPr>
          <w:lang w:eastAsia="x-none"/>
        </w:rPr>
        <w:t>However, others do not (e.g., ICD-9-CM)</w:t>
      </w:r>
      <w:r w:rsidR="005B3488">
        <w:rPr>
          <w:lang w:eastAsia="x-none"/>
        </w:rPr>
        <w:t xml:space="preserve">. </w:t>
      </w:r>
      <w:r w:rsidRPr="00F6449C">
        <w:rPr>
          <w:lang w:eastAsia="x-none"/>
        </w:rPr>
        <w:t>In these situations, the mapping from allergy to allergen (or vice versa) must be provided via external clinical knowledge.</w:t>
      </w:r>
    </w:p>
    <w:p w14:paraId="13A3497A" w14:textId="77777777" w:rsidR="00A17E4A" w:rsidRPr="00F6449C" w:rsidRDefault="00417CB7" w:rsidP="00DF2817">
      <w:pPr>
        <w:pStyle w:val="Heading5"/>
        <w:numPr>
          <w:ilvl w:val="0"/>
          <w:numId w:val="0"/>
        </w:numPr>
        <w:rPr>
          <w:bCs/>
          <w:noProof w:val="0"/>
        </w:rPr>
      </w:pPr>
      <w:bookmarkStart w:id="461" w:name="_Toc425363637"/>
      <w:r w:rsidRPr="00F6449C">
        <w:rPr>
          <w:bCs/>
          <w:noProof w:val="0"/>
        </w:rPr>
        <w:t>X. 4</w:t>
      </w:r>
      <w:r w:rsidR="000357ED" w:rsidRPr="00F6449C">
        <w:rPr>
          <w:bCs/>
          <w:noProof w:val="0"/>
        </w:rPr>
        <w:t>.2.10</w:t>
      </w:r>
      <w:r w:rsidR="00A17E4A" w:rsidRPr="00F6449C">
        <w:rPr>
          <w:bCs/>
          <w:noProof w:val="0"/>
        </w:rPr>
        <w:t>.2 Allergy/Non Allergy Intolerance/Intolerance</w:t>
      </w:r>
      <w:bookmarkEnd w:id="458"/>
      <w:bookmarkEnd w:id="459"/>
      <w:bookmarkEnd w:id="461"/>
    </w:p>
    <w:p w14:paraId="7A469852" w14:textId="77777777" w:rsidR="00950FD1" w:rsidRPr="00F6449C" w:rsidRDefault="00950FD1" w:rsidP="00950FD1">
      <w:pPr>
        <w:pStyle w:val="BodyText"/>
        <w:rPr>
          <w:lang w:eastAsia="x-none"/>
        </w:rPr>
      </w:pPr>
      <w:bookmarkStart w:id="462" w:name="_Toc303257671"/>
      <w:bookmarkStart w:id="463" w:name="_Toc389126344"/>
      <w:r w:rsidRPr="00F6449C">
        <w:rPr>
          <w:lang w:eastAsia="x-none"/>
        </w:rPr>
        <w:t xml:space="preserve">During the reconciliation process, different systems may report different statuses with respect to the unknown classification of the allergy. The reconciling application </w:t>
      </w:r>
      <w:r w:rsidRPr="00F6449C">
        <w:rPr>
          <w:b/>
          <w:lang w:eastAsia="x-none"/>
        </w:rPr>
        <w:t>shall</w:t>
      </w:r>
      <w:r w:rsidRPr="00F6449C">
        <w:rPr>
          <w:lang w:eastAsia="x-none"/>
        </w:rPr>
        <w:t xml:space="preserve"> provide some logic to recommend an appropriate value during the reconciliation process, and </w:t>
      </w:r>
      <w:r w:rsidRPr="00F6449C">
        <w:rPr>
          <w:b/>
          <w:lang w:eastAsia="x-none"/>
        </w:rPr>
        <w:t>shall</w:t>
      </w:r>
      <w:r w:rsidRPr="00F6449C">
        <w:rPr>
          <w:lang w:eastAsia="x-none"/>
        </w:rPr>
        <w:t xml:space="preserve"> highlight this inconsistency when found.</w:t>
      </w:r>
    </w:p>
    <w:p w14:paraId="014E7B2D" w14:textId="77777777" w:rsidR="00A17E4A" w:rsidRPr="00F6449C" w:rsidRDefault="00417CB7" w:rsidP="00DF2817">
      <w:pPr>
        <w:pStyle w:val="Heading5"/>
        <w:numPr>
          <w:ilvl w:val="0"/>
          <w:numId w:val="0"/>
        </w:numPr>
        <w:rPr>
          <w:bCs/>
          <w:noProof w:val="0"/>
        </w:rPr>
      </w:pPr>
      <w:bookmarkStart w:id="464" w:name="_Toc425363638"/>
      <w:r w:rsidRPr="00F6449C">
        <w:rPr>
          <w:bCs/>
          <w:noProof w:val="0"/>
        </w:rPr>
        <w:lastRenderedPageBreak/>
        <w:t>X. 4.</w:t>
      </w:r>
      <w:r w:rsidR="000357ED" w:rsidRPr="00F6449C">
        <w:rPr>
          <w:bCs/>
          <w:noProof w:val="0"/>
        </w:rPr>
        <w:t>2.10</w:t>
      </w:r>
      <w:r w:rsidR="00A17E4A" w:rsidRPr="00F6449C">
        <w:rPr>
          <w:bCs/>
          <w:noProof w:val="0"/>
        </w:rPr>
        <w:t>.3 Intolerance to Medication/Food/Environment</w:t>
      </w:r>
      <w:bookmarkEnd w:id="462"/>
      <w:bookmarkEnd w:id="463"/>
      <w:bookmarkEnd w:id="464"/>
    </w:p>
    <w:p w14:paraId="3AD82AB7" w14:textId="77777777" w:rsidR="00950FD1" w:rsidRPr="00F6449C" w:rsidRDefault="00950FD1" w:rsidP="00950FD1">
      <w:pPr>
        <w:pStyle w:val="BodyText"/>
        <w:rPr>
          <w:lang w:eastAsia="x-none"/>
        </w:rPr>
      </w:pPr>
      <w:bookmarkStart w:id="465" w:name="_Toc303257672"/>
      <w:bookmarkStart w:id="466" w:name="_Toc389126345"/>
      <w:r w:rsidRPr="00F6449C">
        <w:rPr>
          <w:lang w:eastAsia="x-none"/>
        </w:rPr>
        <w:t xml:space="preserve">During the reconciliation process, different systems may report different statuses with respect to the classification of the allergy. The reconciling application </w:t>
      </w:r>
      <w:r w:rsidRPr="00F6449C">
        <w:rPr>
          <w:b/>
          <w:lang w:eastAsia="x-none"/>
        </w:rPr>
        <w:t>shall</w:t>
      </w:r>
      <w:r w:rsidRPr="00F6449C">
        <w:rPr>
          <w:lang w:eastAsia="x-none"/>
        </w:rPr>
        <w:t xml:space="preserve"> provide some logic to recommend an appropriate value during the reconciliation process, and </w:t>
      </w:r>
      <w:r w:rsidRPr="00F6449C">
        <w:rPr>
          <w:b/>
          <w:lang w:eastAsia="x-none"/>
        </w:rPr>
        <w:t>shall</w:t>
      </w:r>
      <w:r w:rsidRPr="00F6449C">
        <w:rPr>
          <w:lang w:eastAsia="x-none"/>
        </w:rPr>
        <w:t xml:space="preserve"> highlight this inconsistency when found. </w:t>
      </w:r>
    </w:p>
    <w:p w14:paraId="11EB7F42" w14:textId="77777777" w:rsidR="00A17E4A" w:rsidRPr="00F6449C" w:rsidRDefault="00417CB7" w:rsidP="00DF2817">
      <w:pPr>
        <w:pStyle w:val="Heading5"/>
        <w:numPr>
          <w:ilvl w:val="0"/>
          <w:numId w:val="0"/>
        </w:numPr>
        <w:rPr>
          <w:bCs/>
          <w:noProof w:val="0"/>
        </w:rPr>
      </w:pPr>
      <w:bookmarkStart w:id="467" w:name="_Toc425363639"/>
      <w:r w:rsidRPr="00F6449C">
        <w:rPr>
          <w:bCs/>
          <w:noProof w:val="0"/>
        </w:rPr>
        <w:t>X. 4.</w:t>
      </w:r>
      <w:r w:rsidR="000357ED" w:rsidRPr="00F6449C">
        <w:rPr>
          <w:bCs/>
          <w:noProof w:val="0"/>
        </w:rPr>
        <w:t>2.10</w:t>
      </w:r>
      <w:r w:rsidR="00A17E4A" w:rsidRPr="00F6449C">
        <w:rPr>
          <w:bCs/>
          <w:noProof w:val="0"/>
        </w:rPr>
        <w:t>.4 Adverse Reactions</w:t>
      </w:r>
      <w:bookmarkEnd w:id="465"/>
      <w:bookmarkEnd w:id="466"/>
      <w:bookmarkEnd w:id="467"/>
    </w:p>
    <w:p w14:paraId="127DBE94" w14:textId="77777777" w:rsidR="00950FD1" w:rsidRPr="00F6449C" w:rsidRDefault="00950FD1" w:rsidP="00950FD1">
      <w:pPr>
        <w:pStyle w:val="BodyText"/>
        <w:rPr>
          <w:lang w:eastAsia="x-none"/>
        </w:rPr>
      </w:pPr>
      <w:bookmarkStart w:id="468" w:name="_Toc303257673"/>
      <w:bookmarkStart w:id="469" w:name="_Toc389126346"/>
      <w:r w:rsidRPr="00F6449C">
        <w:rPr>
          <w:lang w:eastAsia="x-none"/>
        </w:rPr>
        <w:t xml:space="preserve">When two items describing an allergy are merged, they may contain multiple adverse reactions, which may also be duplicated, overlapping, conflicted, or superseded. The reconciling application should merge the two sets of adverse reactions. </w:t>
      </w:r>
    </w:p>
    <w:p w14:paraId="7D04DEB2" w14:textId="77777777" w:rsidR="00A17E4A" w:rsidRPr="00F6449C" w:rsidRDefault="00417CB7" w:rsidP="00DF2817">
      <w:pPr>
        <w:pStyle w:val="Heading4"/>
        <w:numPr>
          <w:ilvl w:val="0"/>
          <w:numId w:val="0"/>
        </w:numPr>
        <w:rPr>
          <w:noProof w:val="0"/>
        </w:rPr>
      </w:pPr>
      <w:bookmarkStart w:id="470" w:name="_Toc425363640"/>
      <w:r w:rsidRPr="00F6449C">
        <w:rPr>
          <w:noProof w:val="0"/>
        </w:rPr>
        <w:t>X.4.</w:t>
      </w:r>
      <w:r w:rsidR="000357ED" w:rsidRPr="00F6449C">
        <w:rPr>
          <w:noProof w:val="0"/>
        </w:rPr>
        <w:t>2.11</w:t>
      </w:r>
      <w:r w:rsidR="00A17E4A" w:rsidRPr="00F6449C">
        <w:rPr>
          <w:noProof w:val="0"/>
        </w:rPr>
        <w:t xml:space="preserve"> Medication Specific Reconciliation</w:t>
      </w:r>
      <w:bookmarkEnd w:id="468"/>
      <w:bookmarkEnd w:id="469"/>
      <w:bookmarkEnd w:id="470"/>
    </w:p>
    <w:p w14:paraId="3EE055F0" w14:textId="77777777" w:rsidR="00950FD1" w:rsidRPr="00F6449C" w:rsidRDefault="00950FD1" w:rsidP="00950FD1">
      <w:pPr>
        <w:pStyle w:val="BodyText"/>
        <w:rPr>
          <w:lang w:eastAsia="x-none"/>
        </w:rPr>
      </w:pPr>
      <w:bookmarkStart w:id="471" w:name="_Toc389126347"/>
      <w:r w:rsidRPr="00F6449C">
        <w:rPr>
          <w:lang w:eastAsia="x-none"/>
        </w:rPr>
        <w:t>Medications are perhaps the most challenging items to deal with in this profile, and that is due to the wide variety of information encompassed in medication codes, dosing and frequency information, and the number of different ways the same clinical intent can be met with similar formulations. The first challenge is that the distinction between different brands or suppliers of a medication may not be relevant, but that there may not be a direct relationship between branded drugs and their formulations in some coding systems. Many coding systems (e.g., National Drug Code (NDC) and RxNorm) used to describe medications provide different codes for different brands of the same formulation. NDC doesn’t link them by formulation, while RxNorm does.</w:t>
      </w:r>
    </w:p>
    <w:p w14:paraId="3F4DBB05" w14:textId="77777777" w:rsidR="00950FD1" w:rsidRPr="00F6449C" w:rsidRDefault="00950FD1" w:rsidP="00950FD1">
      <w:pPr>
        <w:pStyle w:val="BodyText"/>
        <w:rPr>
          <w:lang w:eastAsia="x-none"/>
        </w:rPr>
      </w:pPr>
      <w:r w:rsidRPr="00F6449C">
        <w:rPr>
          <w:lang w:eastAsia="x-none"/>
        </w:rPr>
        <w:t xml:space="preserve">The second challenge is even more complex. Certain changes in dosing or frequency with the same active ingredients will achieve a similar treatment effect (e.g., take one 60mg tablet once a day, or three 20mg tablets once a day, or one 20mg tablet 3 times a day). These will require more complicated algorithms to determine duplicated, overlapping or conflicting items. </w:t>
      </w:r>
    </w:p>
    <w:p w14:paraId="240C78B3" w14:textId="1928663B" w:rsidR="00950FD1" w:rsidRPr="00F6449C" w:rsidRDefault="00950FD1" w:rsidP="00950FD1">
      <w:pPr>
        <w:pStyle w:val="BodyText"/>
        <w:rPr>
          <w:szCs w:val="24"/>
          <w:lang w:eastAsia="x-none"/>
        </w:rPr>
      </w:pPr>
      <w:r w:rsidRPr="00F6449C">
        <w:rPr>
          <w:szCs w:val="24"/>
          <w:lang w:eastAsia="x-none"/>
        </w:rPr>
        <w:t xml:space="preserve">There may be situations </w:t>
      </w:r>
      <w:r w:rsidRPr="00F6449C">
        <w:rPr>
          <w:szCs w:val="24"/>
        </w:rPr>
        <w:t>where units of measure for a medication or similar observation (e.g., result, vital sign) may differ in a reconciliation scenario. This profile does not provide explicit guidance on how to handle</w:t>
      </w:r>
      <w:ins w:id="472" w:author="Cole, George" w:date="2015-07-20T22:07:00Z">
        <w:r w:rsidR="00266F1A">
          <w:rPr>
            <w:szCs w:val="24"/>
          </w:rPr>
          <w:t xml:space="preserve"> these situations</w:t>
        </w:r>
      </w:ins>
      <w:r w:rsidRPr="00F6449C">
        <w:rPr>
          <w:szCs w:val="24"/>
        </w:rPr>
        <w:t>. If the software is not capable of reconciling such data then the recommended approach would be to store as separate observations. However, if the software is capable of handling such a scenario then this profile does not prevent taking such actions.</w:t>
      </w:r>
    </w:p>
    <w:p w14:paraId="0D7F2241" w14:textId="68E9214D" w:rsidR="00950FD1" w:rsidRPr="00F6449C" w:rsidRDefault="00950FD1" w:rsidP="00950FD1">
      <w:pPr>
        <w:pStyle w:val="BodyText"/>
        <w:rPr>
          <w:lang w:eastAsia="x-none"/>
        </w:rPr>
      </w:pPr>
      <w:r w:rsidRPr="00F6449C">
        <w:rPr>
          <w:lang w:eastAsia="x-none"/>
        </w:rPr>
        <w:t xml:space="preserve">Medication events are further complicated by the fact that many systems are not able to communicate detailed information about the dose and frequency in a structured fashion. This is certainly true in ePrescribing scenarios in the US where the use of </w:t>
      </w:r>
      <w:del w:id="473" w:author="Cole, George" w:date="2015-07-20T22:08:00Z">
        <w:r w:rsidRPr="00F6449C" w:rsidDel="00F329EB">
          <w:rPr>
            <w:lang w:eastAsia="x-none"/>
          </w:rPr>
          <w:delText xml:space="preserve">a </w:delText>
        </w:r>
      </w:del>
      <w:r w:rsidRPr="00F6449C">
        <w:rPr>
          <w:lang w:eastAsia="x-none"/>
        </w:rPr>
        <w:t>structured medication dosing directions (“sig.”) is not required in the electronic prescription. Systems obtaining data from ePrescribing systems would not be able to compute with these results.</w:t>
      </w:r>
    </w:p>
    <w:p w14:paraId="6151C611" w14:textId="77777777" w:rsidR="00950FD1" w:rsidRPr="00F6449C" w:rsidRDefault="00950FD1" w:rsidP="00950FD1">
      <w:pPr>
        <w:pStyle w:val="BodyText"/>
      </w:pPr>
      <w:r w:rsidRPr="00F6449C">
        <w:rPr>
          <w:lang w:eastAsia="x-none"/>
        </w:rPr>
        <w:t>These facts would seem to make it difficult to match medication fulfilment events with the original intent of the prescription event when a substitution occurs. This results in matching of fulfilment activity with the original prescribers’ intent even in cases where substitutions occur.</w:t>
      </w:r>
    </w:p>
    <w:p w14:paraId="19286BB2" w14:textId="77777777" w:rsidR="00AE37E8" w:rsidRPr="00F6449C" w:rsidRDefault="00AE37E8" w:rsidP="00DF2817">
      <w:pPr>
        <w:pStyle w:val="Heading4"/>
        <w:numPr>
          <w:ilvl w:val="0"/>
          <w:numId w:val="0"/>
        </w:numPr>
        <w:rPr>
          <w:noProof w:val="0"/>
        </w:rPr>
      </w:pPr>
      <w:bookmarkStart w:id="474" w:name="_Toc425363641"/>
      <w:r w:rsidRPr="00F6449C">
        <w:rPr>
          <w:noProof w:val="0"/>
        </w:rPr>
        <w:lastRenderedPageBreak/>
        <w:t>X.4.</w:t>
      </w:r>
      <w:r w:rsidR="000357ED" w:rsidRPr="00F6449C">
        <w:rPr>
          <w:noProof w:val="0"/>
        </w:rPr>
        <w:t>2.12</w:t>
      </w:r>
      <w:r w:rsidRPr="00F6449C">
        <w:rPr>
          <w:noProof w:val="0"/>
        </w:rPr>
        <w:t xml:space="preserve"> </w:t>
      </w:r>
      <w:r w:rsidR="00232736" w:rsidRPr="00F6449C">
        <w:rPr>
          <w:noProof w:val="0"/>
        </w:rPr>
        <w:t xml:space="preserve">Care </w:t>
      </w:r>
      <w:r w:rsidRPr="00F6449C">
        <w:rPr>
          <w:noProof w:val="0"/>
        </w:rPr>
        <w:t>Provider Specific Reconciliation</w:t>
      </w:r>
      <w:bookmarkEnd w:id="471"/>
      <w:bookmarkEnd w:id="474"/>
    </w:p>
    <w:p w14:paraId="3EB84642" w14:textId="77777777" w:rsidR="00950FD1" w:rsidRPr="00F6449C" w:rsidRDefault="00950FD1" w:rsidP="00950FD1">
      <w:pPr>
        <w:pStyle w:val="BodyText"/>
      </w:pPr>
      <w:r w:rsidRPr="00F6449C">
        <w:t xml:space="preserve">When reconciling care providers, it is important to identify who the provider is. Providers can be a person or an organization. Identification of a provider includes the provider ID as well as the name and location of the provider. The type of provider also needs to be considered. Provider type includes defining the provider role in relation to the patient. Provider specialty may need to be defined. </w:t>
      </w:r>
    </w:p>
    <w:p w14:paraId="3E6C2D77" w14:textId="77777777" w:rsidR="00A20AE7" w:rsidRPr="00F6449C" w:rsidRDefault="00314662" w:rsidP="00DF2817">
      <w:pPr>
        <w:pStyle w:val="Heading4"/>
        <w:numPr>
          <w:ilvl w:val="0"/>
          <w:numId w:val="0"/>
        </w:numPr>
        <w:rPr>
          <w:noProof w:val="0"/>
        </w:rPr>
      </w:pPr>
      <w:bookmarkStart w:id="475" w:name="_Toc425363642"/>
      <w:r w:rsidRPr="00F6449C">
        <w:rPr>
          <w:noProof w:val="0"/>
        </w:rPr>
        <w:t>X.4.</w:t>
      </w:r>
      <w:r w:rsidR="000357ED" w:rsidRPr="00F6449C">
        <w:rPr>
          <w:noProof w:val="0"/>
        </w:rPr>
        <w:t>2.13</w:t>
      </w:r>
      <w:r w:rsidR="008D7BAE" w:rsidRPr="00F6449C">
        <w:rPr>
          <w:noProof w:val="0"/>
        </w:rPr>
        <w:t xml:space="preserve"> </w:t>
      </w:r>
      <w:r w:rsidRPr="00F6449C">
        <w:rPr>
          <w:noProof w:val="0"/>
        </w:rPr>
        <w:t>Immunization Specific Reconciliation</w:t>
      </w:r>
      <w:bookmarkEnd w:id="475"/>
    </w:p>
    <w:p w14:paraId="5718FFC0" w14:textId="79431469" w:rsidR="00950FD1" w:rsidRPr="00F6449C" w:rsidRDefault="00950FD1" w:rsidP="00950FD1">
      <w:pPr>
        <w:pStyle w:val="BodyText"/>
      </w:pPr>
      <w:bookmarkStart w:id="476" w:name="_Toc389126348"/>
      <w:r w:rsidRPr="00F6449C">
        <w:t xml:space="preserve">Immunization reconciliation is similar to medication reconciliation </w:t>
      </w:r>
      <w:ins w:id="477" w:author="Cole, George" w:date="2015-07-20T22:09:00Z">
        <w:r w:rsidR="00203945">
          <w:t xml:space="preserve">and </w:t>
        </w:r>
      </w:ins>
      <w:r w:rsidRPr="00F6449C">
        <w:t xml:space="preserve">thus inherits some of the specification that applies to medication reconciliation. When reconciling immunization, consideration should be given to immunizations that have actually occurred or are intended to occur. Immunization that has not occurred as well as the reason it did not occur should also be considered. Immunization series number is needed to provide tracking of immunization history. Local policies may require that Immunization lot number is captured. Information such as reaction to the immunization, route or delivery method, administration site as well as dose also need to be considered during reconciliation. </w:t>
      </w:r>
    </w:p>
    <w:p w14:paraId="75185A90" w14:textId="77777777" w:rsidR="00314662" w:rsidRPr="00F6449C" w:rsidRDefault="00314662" w:rsidP="00FD119D">
      <w:pPr>
        <w:pStyle w:val="Heading4"/>
        <w:numPr>
          <w:ilvl w:val="0"/>
          <w:numId w:val="0"/>
        </w:numPr>
        <w:rPr>
          <w:noProof w:val="0"/>
        </w:rPr>
      </w:pPr>
      <w:bookmarkStart w:id="478" w:name="_Toc425363643"/>
      <w:r w:rsidRPr="00F6449C">
        <w:rPr>
          <w:noProof w:val="0"/>
        </w:rPr>
        <w:t>X.4.</w:t>
      </w:r>
      <w:r w:rsidR="000357ED" w:rsidRPr="00F6449C">
        <w:rPr>
          <w:noProof w:val="0"/>
        </w:rPr>
        <w:t>2.14</w:t>
      </w:r>
      <w:r w:rsidRPr="00F6449C">
        <w:rPr>
          <w:noProof w:val="0"/>
        </w:rPr>
        <w:t xml:space="preserve"> Goals Specific Reconciliation</w:t>
      </w:r>
      <w:bookmarkEnd w:id="476"/>
      <w:bookmarkEnd w:id="478"/>
    </w:p>
    <w:p w14:paraId="42574325" w14:textId="77777777" w:rsidR="00950FD1" w:rsidRPr="00F6449C" w:rsidRDefault="00950FD1" w:rsidP="00950FD1">
      <w:pPr>
        <w:pStyle w:val="BodyText"/>
      </w:pPr>
      <w:bookmarkStart w:id="479" w:name="_Toc389126349"/>
      <w:r w:rsidRPr="00F6449C">
        <w:t>A goal is a defined outcome or condition to be achieved in the process of patient care. Goals include patient-defined goals (e.g., alleviation of health concerns, positive outcomes from interventions, longevity, function, symptom management, comfort) and clinician-specific goals to achieve desired and agreed upon outcomes.</w:t>
      </w:r>
    </w:p>
    <w:p w14:paraId="28B7AD99" w14:textId="77777777" w:rsidR="00950FD1" w:rsidRPr="00F6449C" w:rsidRDefault="00950FD1" w:rsidP="00950FD1">
      <w:pPr>
        <w:pStyle w:val="BodyText"/>
      </w:pPr>
      <w:r w:rsidRPr="00F6449C">
        <w:t>When reconciling goals it is important to take into consideration if a goal has been met, is being achieve or is planned. Goals can have related components such as concerns, encounters, observations, procedures, substance administration, supplies or acts. Goals can also have components consisting of other goals that demonstrate milestones.</w:t>
      </w:r>
    </w:p>
    <w:p w14:paraId="298B812D" w14:textId="77777777" w:rsidR="00FD119D" w:rsidRPr="00F6449C" w:rsidRDefault="009806F7" w:rsidP="00DF2817">
      <w:pPr>
        <w:pStyle w:val="Heading4"/>
        <w:numPr>
          <w:ilvl w:val="0"/>
          <w:numId w:val="0"/>
        </w:numPr>
        <w:rPr>
          <w:noProof w:val="0"/>
        </w:rPr>
      </w:pPr>
      <w:bookmarkStart w:id="480" w:name="_Toc425363644"/>
      <w:r w:rsidRPr="00F6449C">
        <w:rPr>
          <w:noProof w:val="0"/>
        </w:rPr>
        <w:t>X.4.</w:t>
      </w:r>
      <w:r w:rsidR="000357ED" w:rsidRPr="00F6449C">
        <w:rPr>
          <w:noProof w:val="0"/>
        </w:rPr>
        <w:t>2.15</w:t>
      </w:r>
      <w:r w:rsidRPr="00F6449C">
        <w:rPr>
          <w:noProof w:val="0"/>
        </w:rPr>
        <w:t xml:space="preserve"> Results Specific Reconciliation</w:t>
      </w:r>
      <w:bookmarkEnd w:id="479"/>
      <w:bookmarkEnd w:id="480"/>
    </w:p>
    <w:p w14:paraId="67E776D5" w14:textId="6099486E" w:rsidR="00950FD1" w:rsidRPr="00F6449C" w:rsidRDefault="00950FD1" w:rsidP="00950FD1">
      <w:pPr>
        <w:pStyle w:val="CommentText"/>
        <w:rPr>
          <w:sz w:val="24"/>
          <w:szCs w:val="24"/>
        </w:rPr>
      </w:pPr>
      <w:r w:rsidRPr="00F6449C">
        <w:rPr>
          <w:sz w:val="24"/>
          <w:szCs w:val="24"/>
        </w:rPr>
        <w:t>When reconciling results it is important to maintain the identifier that comes with the result and if exporting, send the identifier out. The identifier can be used for matching the incoming result with existing result</w:t>
      </w:r>
      <w:ins w:id="481" w:author="Cole, George" w:date="2015-07-20T22:19:00Z">
        <w:r w:rsidR="00886904">
          <w:rPr>
            <w:sz w:val="24"/>
            <w:szCs w:val="24"/>
          </w:rPr>
          <w:t>s</w:t>
        </w:r>
      </w:ins>
      <w:r w:rsidRPr="00F6449C">
        <w:rPr>
          <w:sz w:val="24"/>
          <w:szCs w:val="24"/>
        </w:rPr>
        <w:t>. The importing EHR need</w:t>
      </w:r>
      <w:ins w:id="482" w:author="Cole, George" w:date="2015-07-20T22:20:00Z">
        <w:r w:rsidR="00877355">
          <w:rPr>
            <w:sz w:val="24"/>
            <w:szCs w:val="24"/>
          </w:rPr>
          <w:t>s</w:t>
        </w:r>
      </w:ins>
      <w:r w:rsidRPr="00F6449C">
        <w:rPr>
          <w:sz w:val="24"/>
          <w:szCs w:val="24"/>
        </w:rPr>
        <w:t xml:space="preserve"> to manage identifiers appropriately when result attributes changes </w:t>
      </w:r>
    </w:p>
    <w:p w14:paraId="35C6C144" w14:textId="77777777" w:rsidR="003948AB" w:rsidRPr="00F6449C" w:rsidRDefault="002E1E92" w:rsidP="003948AB">
      <w:pPr>
        <w:pStyle w:val="Heading4"/>
        <w:numPr>
          <w:ilvl w:val="0"/>
          <w:numId w:val="0"/>
        </w:numPr>
        <w:rPr>
          <w:noProof w:val="0"/>
        </w:rPr>
      </w:pPr>
      <w:bookmarkStart w:id="483" w:name="_Toc425363645"/>
      <w:r w:rsidRPr="00F6449C">
        <w:rPr>
          <w:noProof w:val="0"/>
        </w:rPr>
        <w:t>X.4.2.16</w:t>
      </w:r>
      <w:r w:rsidR="003948AB" w:rsidRPr="00F6449C">
        <w:rPr>
          <w:noProof w:val="0"/>
        </w:rPr>
        <w:t xml:space="preserve"> Past Reconciliations</w:t>
      </w:r>
      <w:bookmarkEnd w:id="483"/>
    </w:p>
    <w:p w14:paraId="24F11928" w14:textId="77777777" w:rsidR="00950FD1" w:rsidRPr="00F6449C" w:rsidRDefault="00950FD1" w:rsidP="00950FD1">
      <w:pPr>
        <w:pStyle w:val="BodyText"/>
      </w:pPr>
      <w:bookmarkStart w:id="484" w:name="_Toc389126350"/>
      <w:r w:rsidRPr="00F6449C">
        <w:t>In many cases information will be commonly exchanged between two different systems repeatedly. It is advisable for the Reconciliation Agent Actor to keep track of the results of prior reconciliations so that if there have been no changes in the reconciled items for the patient, the prior actions taken can be applied by the Reconciliation Agent and presented to the end user.</w:t>
      </w:r>
    </w:p>
    <w:p w14:paraId="505EE9FF" w14:textId="77777777" w:rsidR="00126A38" w:rsidRPr="00F6449C" w:rsidRDefault="00640FF7" w:rsidP="00DF2817">
      <w:pPr>
        <w:pStyle w:val="Heading3"/>
        <w:numPr>
          <w:ilvl w:val="0"/>
          <w:numId w:val="0"/>
        </w:numPr>
        <w:rPr>
          <w:bCs/>
          <w:noProof w:val="0"/>
        </w:rPr>
      </w:pPr>
      <w:bookmarkStart w:id="485" w:name="_Toc425363646"/>
      <w:r w:rsidRPr="00F6449C">
        <w:rPr>
          <w:bCs/>
          <w:noProof w:val="0"/>
        </w:rPr>
        <w:lastRenderedPageBreak/>
        <w:t>X</w:t>
      </w:r>
      <w:r w:rsidR="00126A38" w:rsidRPr="00F6449C">
        <w:rPr>
          <w:bCs/>
          <w:noProof w:val="0"/>
        </w:rPr>
        <w:t>.4.</w:t>
      </w:r>
      <w:r w:rsidR="006D2CA5" w:rsidRPr="00F6449C">
        <w:rPr>
          <w:bCs/>
          <w:noProof w:val="0"/>
        </w:rPr>
        <w:t>3</w:t>
      </w:r>
      <w:r w:rsidR="00126A38" w:rsidRPr="00F6449C">
        <w:rPr>
          <w:bCs/>
          <w:noProof w:val="0"/>
        </w:rPr>
        <w:t xml:space="preserve"> Use Cases</w:t>
      </w:r>
      <w:bookmarkEnd w:id="484"/>
      <w:bookmarkEnd w:id="485"/>
    </w:p>
    <w:p w14:paraId="6443CD00" w14:textId="77777777" w:rsidR="004776F4" w:rsidRPr="00F6449C" w:rsidRDefault="00F30893" w:rsidP="00764EE3">
      <w:pPr>
        <w:pStyle w:val="BodyText"/>
      </w:pPr>
      <w:r w:rsidRPr="00F6449C">
        <w:t xml:space="preserve">Mr. Jonathan Allan is a </w:t>
      </w:r>
      <w:r w:rsidR="004776F4" w:rsidRPr="00F6449C">
        <w:t xml:space="preserve">77 year old male </w:t>
      </w:r>
      <w:r w:rsidRPr="00F6449C">
        <w:t>‘s</w:t>
      </w:r>
      <w:r w:rsidR="004776F4" w:rsidRPr="00F6449C">
        <w:t>nowbird</w:t>
      </w:r>
      <w:r w:rsidRPr="00F6449C">
        <w:t>’</w:t>
      </w:r>
      <w:r w:rsidR="004776F4" w:rsidRPr="00F6449C">
        <w:t>. He lives in</w:t>
      </w:r>
      <w:r w:rsidR="003D4A87" w:rsidRPr="00F6449C">
        <w:t xml:space="preserve"> </w:t>
      </w:r>
      <w:r w:rsidR="00523DAA" w:rsidRPr="00F6449C">
        <w:t>Michigan</w:t>
      </w:r>
      <w:r w:rsidR="00686DF8" w:rsidRPr="00F6449C">
        <w:t xml:space="preserve"> </w:t>
      </w:r>
      <w:r w:rsidR="004776F4" w:rsidRPr="00F6449C">
        <w:t>during the summer and in Florida the rest of the year. He</w:t>
      </w:r>
      <w:r w:rsidR="00686DF8" w:rsidRPr="00F6449C">
        <w:t xml:space="preserve"> has diabetes and has also undergone multiple open heart surgeries to correct irregular heartbeats and other ailments related to the heart. </w:t>
      </w:r>
      <w:r w:rsidR="004776F4" w:rsidRPr="00F6449C">
        <w:t xml:space="preserve">He is currently planning his </w:t>
      </w:r>
      <w:r w:rsidRPr="00F6449C">
        <w:t>return to</w:t>
      </w:r>
      <w:r w:rsidR="004776F4" w:rsidRPr="00F6449C">
        <w:t xml:space="preserve"> Michigan. He makes an a</w:t>
      </w:r>
      <w:r w:rsidR="00686DF8" w:rsidRPr="00F6449C">
        <w:t xml:space="preserve">ppointment with </w:t>
      </w:r>
      <w:r w:rsidR="004776F4" w:rsidRPr="00F6449C">
        <w:t>his</w:t>
      </w:r>
      <w:r w:rsidR="00686DF8" w:rsidRPr="00F6449C">
        <w:t xml:space="preserve"> </w:t>
      </w:r>
      <w:r w:rsidR="004776F4" w:rsidRPr="00F6449C">
        <w:t>Cardiologist in Michigan</w:t>
      </w:r>
      <w:r w:rsidR="00686DF8" w:rsidRPr="00F6449C">
        <w:t xml:space="preserve">. </w:t>
      </w:r>
      <w:r w:rsidRPr="00F6449C">
        <w:t>His</w:t>
      </w:r>
      <w:r w:rsidR="00686DF8" w:rsidRPr="00F6449C">
        <w:t xml:space="preserve"> </w:t>
      </w:r>
      <w:r w:rsidR="004776F4" w:rsidRPr="00F6449C">
        <w:t>Cardiologist</w:t>
      </w:r>
      <w:r w:rsidR="00686DF8" w:rsidRPr="00F6449C">
        <w:t xml:space="preserve"> practice sets up an initial visit with the patient and obtains information about the patient from </w:t>
      </w:r>
      <w:r w:rsidR="004776F4" w:rsidRPr="00F6449C">
        <w:t xml:space="preserve">his </w:t>
      </w:r>
      <w:r w:rsidR="00686DF8" w:rsidRPr="00F6449C">
        <w:t xml:space="preserve">care providers </w:t>
      </w:r>
      <w:r w:rsidRPr="00F6449C">
        <w:t>in Florida as well as from the</w:t>
      </w:r>
      <w:r w:rsidR="004776F4" w:rsidRPr="00F6449C">
        <w:t xml:space="preserve"> Florida S</w:t>
      </w:r>
      <w:r w:rsidR="00686DF8" w:rsidRPr="00F6449C">
        <w:t xml:space="preserve">tate HIE. The </w:t>
      </w:r>
      <w:r w:rsidR="004776F4" w:rsidRPr="00F6449C">
        <w:t>Cardiologist</w:t>
      </w:r>
      <w:r w:rsidR="00686DF8" w:rsidRPr="00F6449C">
        <w:t xml:space="preserve"> would like to reconcile pertinent clinical information </w:t>
      </w:r>
      <w:r w:rsidR="00937E74" w:rsidRPr="00F6449C">
        <w:t>and import</w:t>
      </w:r>
      <w:r w:rsidRPr="00F6449C">
        <w:t xml:space="preserve"> it</w:t>
      </w:r>
      <w:r w:rsidR="00686DF8" w:rsidRPr="00F6449C">
        <w:t xml:space="preserve"> into</w:t>
      </w:r>
      <w:r w:rsidR="004776F4" w:rsidRPr="00F6449C">
        <w:t xml:space="preserve"> his </w:t>
      </w:r>
      <w:r w:rsidR="00686DF8" w:rsidRPr="00F6449C">
        <w:t>E</w:t>
      </w:r>
      <w:r w:rsidR="004776F4" w:rsidRPr="00F6449C">
        <w:t>H</w:t>
      </w:r>
      <w:r w:rsidR="00686DF8" w:rsidRPr="00F6449C">
        <w:t xml:space="preserve">R so he can </w:t>
      </w:r>
      <w:r w:rsidRPr="00F6449C">
        <w:t xml:space="preserve">have updated information about his patient so he can </w:t>
      </w:r>
      <w:r w:rsidR="00686DF8" w:rsidRPr="00F6449C">
        <w:t>effective</w:t>
      </w:r>
      <w:r w:rsidR="002E3E87" w:rsidRPr="00F6449C">
        <w:t>ly</w:t>
      </w:r>
      <w:r w:rsidR="00937E74" w:rsidRPr="00F6449C">
        <w:t xml:space="preserve"> care for </w:t>
      </w:r>
      <w:r w:rsidR="004776F4" w:rsidRPr="00F6449C">
        <w:t>his</w:t>
      </w:r>
      <w:r w:rsidR="00686DF8" w:rsidRPr="00F6449C">
        <w:t xml:space="preserve"> patient</w:t>
      </w:r>
      <w:r w:rsidR="00B81DD6" w:rsidRPr="00F6449C">
        <w:t xml:space="preserve">. </w:t>
      </w:r>
    </w:p>
    <w:p w14:paraId="181C7263" w14:textId="77777777" w:rsidR="004776F4" w:rsidRPr="00F6449C" w:rsidRDefault="004776F4" w:rsidP="00DF2817">
      <w:pPr>
        <w:pStyle w:val="Heading4"/>
        <w:numPr>
          <w:ilvl w:val="0"/>
          <w:numId w:val="0"/>
        </w:numPr>
        <w:rPr>
          <w:noProof w:val="0"/>
        </w:rPr>
      </w:pPr>
      <w:bookmarkStart w:id="486" w:name="_Toc389126351"/>
      <w:bookmarkStart w:id="487" w:name="_Toc425363647"/>
      <w:r w:rsidRPr="00F6449C">
        <w:rPr>
          <w:noProof w:val="0"/>
        </w:rPr>
        <w:t>X.4.</w:t>
      </w:r>
      <w:r w:rsidR="006D2CA5" w:rsidRPr="00F6449C">
        <w:rPr>
          <w:noProof w:val="0"/>
        </w:rPr>
        <w:t>3</w:t>
      </w:r>
      <w:r w:rsidRPr="00F6449C">
        <w:rPr>
          <w:noProof w:val="0"/>
        </w:rPr>
        <w:t>.1 Use Case: Transfer of content with no variances</w:t>
      </w:r>
      <w:bookmarkEnd w:id="486"/>
      <w:bookmarkEnd w:id="487"/>
    </w:p>
    <w:p w14:paraId="165CFD56" w14:textId="77777777" w:rsidR="0035353C" w:rsidRPr="00F6449C" w:rsidRDefault="0035353C" w:rsidP="00BB0AFF">
      <w:pPr>
        <w:pStyle w:val="BodyText"/>
      </w:pPr>
      <w:r w:rsidRPr="00F6449C">
        <w:t>The first use case demonstrate</w:t>
      </w:r>
      <w:r w:rsidR="00AD5EBC" w:rsidRPr="00F6449C">
        <w:t>s</w:t>
      </w:r>
      <w:r w:rsidRPr="00F6449C">
        <w:t xml:space="preserve"> reconciliation between two care provider systems where no conflicts are identified during the automated reconciliation. </w:t>
      </w:r>
    </w:p>
    <w:p w14:paraId="086F76A8" w14:textId="77777777" w:rsidR="0035353C" w:rsidRPr="00F6449C" w:rsidRDefault="0035353C" w:rsidP="00BB0AFF">
      <w:pPr>
        <w:pStyle w:val="BodyText"/>
      </w:pPr>
      <w:r w:rsidRPr="00F6449C">
        <w:t xml:space="preserve">Preconditions: </w:t>
      </w:r>
    </w:p>
    <w:p w14:paraId="3727B72A" w14:textId="77777777" w:rsidR="0035353C" w:rsidRPr="00F6449C" w:rsidRDefault="00AD5EBC" w:rsidP="00BB0AFF">
      <w:pPr>
        <w:pStyle w:val="BodyText"/>
      </w:pPr>
      <w:r w:rsidRPr="00F6449C">
        <w:t xml:space="preserve">Mr. Allan has the following data in his PCP EHR. </w:t>
      </w:r>
    </w:p>
    <w:p w14:paraId="09AA9F93" w14:textId="77777777" w:rsidR="00AD5EBC" w:rsidRPr="00F6449C" w:rsidRDefault="00AD5EBC" w:rsidP="00764EE3">
      <w:pPr>
        <w:pStyle w:val="ListBullet2"/>
      </w:pPr>
      <w:r w:rsidRPr="00F6449C">
        <w:t>Hypercholesterolemia</w:t>
      </w:r>
      <w:r w:rsidR="008F1008" w:rsidRPr="00F6449C">
        <w:t xml:space="preserve"> SNOMED 13644009</w:t>
      </w:r>
      <w:r w:rsidR="00A22C5C" w:rsidRPr="00F6449C">
        <w:t>; Status Active</w:t>
      </w:r>
    </w:p>
    <w:p w14:paraId="71B891A8" w14:textId="77777777" w:rsidR="005F6B05" w:rsidRPr="00F6449C" w:rsidRDefault="005F6B05" w:rsidP="00764EE3">
      <w:pPr>
        <w:pStyle w:val="ListBullet2"/>
      </w:pPr>
      <w:r w:rsidRPr="00F6449C">
        <w:t>Diabetes – SNOMED</w:t>
      </w:r>
      <w:r w:rsidR="008F1008" w:rsidRPr="00F6449C">
        <w:t xml:space="preserve"> 11530004</w:t>
      </w:r>
      <w:r w:rsidRPr="00F6449C">
        <w:t>; ICD9 250.42</w:t>
      </w:r>
      <w:r w:rsidR="00A22C5C" w:rsidRPr="00F6449C">
        <w:t xml:space="preserve">; </w:t>
      </w:r>
      <w:r w:rsidR="008F1008" w:rsidRPr="00F6449C">
        <w:t>Status Active</w:t>
      </w:r>
    </w:p>
    <w:p w14:paraId="50B8D044" w14:textId="77777777" w:rsidR="00AD5EBC" w:rsidRPr="00F6449C" w:rsidRDefault="00AD5EBC" w:rsidP="00764EE3">
      <w:pPr>
        <w:pStyle w:val="ListBullet2"/>
      </w:pPr>
      <w:r w:rsidRPr="00F6449C">
        <w:t xml:space="preserve">Low cholesterol diet education provided February 12, 2013 – SNOMED 183062005 </w:t>
      </w:r>
    </w:p>
    <w:p w14:paraId="5D1AB2D1" w14:textId="77777777" w:rsidR="005F6B05" w:rsidRPr="00F6449C" w:rsidRDefault="005F6B05" w:rsidP="00764EE3">
      <w:pPr>
        <w:pStyle w:val="ListBullet2"/>
      </w:pPr>
      <w:r w:rsidRPr="00F6449C">
        <w:t xml:space="preserve">HgbA1c 6.2 </w:t>
      </w:r>
      <w:r w:rsidR="00904A2C" w:rsidRPr="00F6449C">
        <w:t xml:space="preserve">on December 10, 2013– LOINC 55454-3 </w:t>
      </w:r>
    </w:p>
    <w:p w14:paraId="644AEE44" w14:textId="77777777" w:rsidR="00AD5EBC" w:rsidRPr="00F6449C" w:rsidRDefault="00AD5EBC" w:rsidP="00764EE3">
      <w:pPr>
        <w:pStyle w:val="ListBullet2"/>
      </w:pPr>
      <w:r w:rsidRPr="00F6449C">
        <w:t>Goal is to exercise three to five times a week</w:t>
      </w:r>
    </w:p>
    <w:p w14:paraId="29A38796" w14:textId="77777777" w:rsidR="008F1008" w:rsidRPr="00F6449C" w:rsidRDefault="008F1008" w:rsidP="00BB0AFF">
      <w:pPr>
        <w:pStyle w:val="BodyText"/>
      </w:pPr>
      <w:r w:rsidRPr="00F6449C">
        <w:rPr>
          <w:b/>
        </w:rPr>
        <w:t>Use Case</w:t>
      </w:r>
    </w:p>
    <w:p w14:paraId="01955A04" w14:textId="77777777" w:rsidR="008F1008" w:rsidRPr="00F6449C" w:rsidRDefault="008F1008" w:rsidP="00BB0AFF">
      <w:pPr>
        <w:pStyle w:val="BodyText"/>
      </w:pPr>
      <w:r w:rsidRPr="00F6449C">
        <w:t>Reconciliation from PCP to Specialist EHR: Mr</w:t>
      </w:r>
      <w:r w:rsidR="00743979" w:rsidRPr="00F6449C">
        <w:t>.</w:t>
      </w:r>
      <w:r w:rsidRPr="00F6449C">
        <w:t xml:space="preserve"> Allan’s </w:t>
      </w:r>
      <w:r w:rsidR="00743979" w:rsidRPr="00F6449C">
        <w:t xml:space="preserve">Michigan </w:t>
      </w:r>
      <w:r w:rsidRPr="00F6449C">
        <w:t xml:space="preserve">Cardiologist (Dr. Hart) office </w:t>
      </w:r>
      <w:r w:rsidR="00743979" w:rsidRPr="00F6449C">
        <w:t xml:space="preserve">intake </w:t>
      </w:r>
      <w:r w:rsidRPr="00F6449C">
        <w:t>nurse is reconciling clinical content per practice protocol</w:t>
      </w:r>
      <w:r w:rsidR="00B81DD6" w:rsidRPr="00F6449C">
        <w:t xml:space="preserve">. </w:t>
      </w:r>
      <w:r w:rsidR="00743979" w:rsidRPr="00F6449C">
        <w:t>His pre-existing records are examined and reconciled against this list. Since there are no conflicting entries, the newer list is automatically reconciled and presented to the intake nurse performing the reconciliation. She accepts the reconciled data into the specialist record</w:t>
      </w:r>
      <w:r w:rsidR="00B81DD6" w:rsidRPr="00F6449C">
        <w:t xml:space="preserve">. </w:t>
      </w:r>
    </w:p>
    <w:p w14:paraId="59AAFABB" w14:textId="77777777" w:rsidR="004776F4" w:rsidRPr="00F6449C" w:rsidRDefault="004776F4" w:rsidP="00DF2817">
      <w:pPr>
        <w:pStyle w:val="Heading4"/>
        <w:numPr>
          <w:ilvl w:val="0"/>
          <w:numId w:val="0"/>
        </w:numPr>
        <w:rPr>
          <w:noProof w:val="0"/>
        </w:rPr>
      </w:pPr>
      <w:bookmarkStart w:id="488" w:name="_Toc389126352"/>
      <w:bookmarkStart w:id="489" w:name="_Toc425363648"/>
      <w:r w:rsidRPr="00F6449C">
        <w:rPr>
          <w:noProof w:val="0"/>
        </w:rPr>
        <w:t>X.4.</w:t>
      </w:r>
      <w:r w:rsidR="006D2CA5" w:rsidRPr="00F6449C">
        <w:rPr>
          <w:noProof w:val="0"/>
        </w:rPr>
        <w:t>3</w:t>
      </w:r>
      <w:r w:rsidRPr="00F6449C">
        <w:rPr>
          <w:noProof w:val="0"/>
        </w:rPr>
        <w:t>.2 Use Case: Transfer of content with variances</w:t>
      </w:r>
      <w:bookmarkEnd w:id="488"/>
      <w:bookmarkEnd w:id="489"/>
    </w:p>
    <w:p w14:paraId="0F61C961" w14:textId="77777777" w:rsidR="00743979" w:rsidRPr="00F6449C" w:rsidRDefault="00743979" w:rsidP="00BB0AFF">
      <w:pPr>
        <w:pStyle w:val="BodyText"/>
      </w:pPr>
      <w:r w:rsidRPr="00F6449C">
        <w:t xml:space="preserve">The second use case demonstrates reconciliation of clinical content from </w:t>
      </w:r>
      <w:r w:rsidR="006007C3" w:rsidRPr="00F6449C">
        <w:t xml:space="preserve">a state HIE being performed by a PCP EHR. In this case there are issues identified during the reconciliation of clinical content because the PCP EHR is out of date. </w:t>
      </w:r>
    </w:p>
    <w:p w14:paraId="35774D54" w14:textId="77777777" w:rsidR="006007C3" w:rsidRPr="00F6449C" w:rsidRDefault="006007C3" w:rsidP="00DF2817">
      <w:pPr>
        <w:pStyle w:val="BodyText"/>
        <w:keepNext/>
      </w:pPr>
      <w:r w:rsidRPr="00F6449C">
        <w:rPr>
          <w:b/>
        </w:rPr>
        <w:t>Preconditions:</w:t>
      </w:r>
    </w:p>
    <w:p w14:paraId="3CDE671B" w14:textId="77777777" w:rsidR="00A2348D" w:rsidRPr="00F6449C" w:rsidRDefault="00A2348D" w:rsidP="00BB0AFF">
      <w:pPr>
        <w:pStyle w:val="BodyText"/>
      </w:pPr>
      <w:r w:rsidRPr="00F6449C">
        <w:t xml:space="preserve">Mr. Allan’s medical records from the state HIE include the following information: </w:t>
      </w:r>
    </w:p>
    <w:p w14:paraId="3B265D9C" w14:textId="77777777" w:rsidR="00F906E7" w:rsidRPr="00F6449C" w:rsidRDefault="00A2348D" w:rsidP="00764EE3">
      <w:pPr>
        <w:pStyle w:val="ListBullet2"/>
      </w:pPr>
      <w:r w:rsidRPr="00F6449C">
        <w:t>Blood pressure reading</w:t>
      </w:r>
      <w:r w:rsidR="009E7B46" w:rsidRPr="00F6449C">
        <w:t>s</w:t>
      </w:r>
      <w:r w:rsidRPr="00F6449C">
        <w:t xml:space="preserve"> (systolic and diastolic</w:t>
      </w:r>
      <w:r w:rsidR="009E7B46" w:rsidRPr="00F6449C">
        <w:t>)</w:t>
      </w:r>
      <w:r w:rsidR="00F906E7" w:rsidRPr="00F6449C">
        <w:t xml:space="preserve"> – LOINC </w:t>
      </w:r>
      <w:r w:rsidR="00F906E7" w:rsidRPr="00F6449C">
        <w:rPr>
          <w:szCs w:val="24"/>
        </w:rPr>
        <w:t>8480-6, 8462-4</w:t>
      </w:r>
      <w:r w:rsidRPr="00F6449C">
        <w:t xml:space="preserve"> </w:t>
      </w:r>
      <w:r w:rsidR="00B829D6" w:rsidRPr="00F6449C">
        <w:t xml:space="preserve">collected during </w:t>
      </w:r>
      <w:r w:rsidR="00F906E7" w:rsidRPr="00F6449C">
        <w:t>2013</w:t>
      </w:r>
      <w:r w:rsidR="00F16F25" w:rsidRPr="00F6449C">
        <w:t xml:space="preserve"> encounters</w:t>
      </w:r>
    </w:p>
    <w:p w14:paraId="49E20B9A" w14:textId="77777777" w:rsidR="009E7B46" w:rsidRPr="00F6449C" w:rsidRDefault="009E7B46" w:rsidP="00764EE3">
      <w:pPr>
        <w:pStyle w:val="ListBullet2"/>
      </w:pPr>
      <w:r w:rsidRPr="00F6449C">
        <w:rPr>
          <w:szCs w:val="24"/>
        </w:rPr>
        <w:lastRenderedPageBreak/>
        <w:t xml:space="preserve"> Inderal </w:t>
      </w:r>
      <w:r w:rsidR="00A87884" w:rsidRPr="00F6449C">
        <w:rPr>
          <w:szCs w:val="24"/>
        </w:rPr>
        <w:t xml:space="preserve">- </w:t>
      </w:r>
      <w:r w:rsidRPr="00F6449C">
        <w:rPr>
          <w:szCs w:val="24"/>
        </w:rPr>
        <w:t>RxNorm</w:t>
      </w:r>
      <w:r w:rsidR="00A87884" w:rsidRPr="00F6449C">
        <w:rPr>
          <w:szCs w:val="24"/>
        </w:rPr>
        <w:t xml:space="preserve"> 151890 </w:t>
      </w:r>
      <w:r w:rsidRPr="00F6449C">
        <w:rPr>
          <w:szCs w:val="24"/>
        </w:rPr>
        <w:t xml:space="preserve"> </w:t>
      </w:r>
      <w:r w:rsidR="003546B7" w:rsidRPr="00F6449C">
        <w:rPr>
          <w:szCs w:val="24"/>
        </w:rPr>
        <w:t xml:space="preserve">prescribed October 19, 2012 status </w:t>
      </w:r>
      <w:r w:rsidR="00F16F25" w:rsidRPr="00F6449C">
        <w:rPr>
          <w:szCs w:val="24"/>
        </w:rPr>
        <w:t>–</w:t>
      </w:r>
      <w:r w:rsidR="003546B7" w:rsidRPr="00F6449C">
        <w:rPr>
          <w:szCs w:val="24"/>
        </w:rPr>
        <w:t>active</w:t>
      </w:r>
      <w:r w:rsidRPr="00F6449C">
        <w:rPr>
          <w:szCs w:val="24"/>
        </w:rPr>
        <w:t>; Lopressor RxNorm</w:t>
      </w:r>
      <w:r w:rsidR="003546B7" w:rsidRPr="00F6449C">
        <w:rPr>
          <w:szCs w:val="24"/>
        </w:rPr>
        <w:t xml:space="preserve"> </w:t>
      </w:r>
      <w:r w:rsidR="009E3260" w:rsidRPr="00F6449C">
        <w:rPr>
          <w:szCs w:val="24"/>
        </w:rPr>
        <w:t xml:space="preserve">218072 </w:t>
      </w:r>
      <w:r w:rsidR="003546B7" w:rsidRPr="00F6449C">
        <w:rPr>
          <w:szCs w:val="24"/>
        </w:rPr>
        <w:t xml:space="preserve">prescribed December 10, 2013, status </w:t>
      </w:r>
      <w:r w:rsidR="00F16F25" w:rsidRPr="00F6449C">
        <w:rPr>
          <w:szCs w:val="24"/>
        </w:rPr>
        <w:t>–</w:t>
      </w:r>
      <w:r w:rsidR="003546B7" w:rsidRPr="00F6449C">
        <w:rPr>
          <w:szCs w:val="24"/>
        </w:rPr>
        <w:t xml:space="preserve"> active</w:t>
      </w:r>
      <w:r w:rsidRPr="00F6449C">
        <w:rPr>
          <w:szCs w:val="24"/>
        </w:rPr>
        <w:t>)</w:t>
      </w:r>
    </w:p>
    <w:p w14:paraId="7FE3FC4A" w14:textId="77777777" w:rsidR="006D05EC" w:rsidRPr="00F6449C" w:rsidRDefault="00A64DC0" w:rsidP="00764EE3">
      <w:pPr>
        <w:pStyle w:val="ListBullet2"/>
      </w:pPr>
      <w:r w:rsidRPr="00F6449C">
        <w:rPr>
          <w:szCs w:val="24"/>
        </w:rPr>
        <w:t xml:space="preserve">Pneumococcal Vaccine – CVX 133 </w:t>
      </w:r>
      <w:r w:rsidR="006D05EC" w:rsidRPr="00F6449C">
        <w:rPr>
          <w:szCs w:val="24"/>
        </w:rPr>
        <w:t xml:space="preserve">Administered </w:t>
      </w:r>
      <w:r w:rsidR="002D3340" w:rsidRPr="00F6449C">
        <w:rPr>
          <w:szCs w:val="24"/>
        </w:rPr>
        <w:t>on December 10, 2013</w:t>
      </w:r>
    </w:p>
    <w:p w14:paraId="6852B1EB" w14:textId="77777777" w:rsidR="002D3340" w:rsidRPr="00F6449C" w:rsidRDefault="00227DCC" w:rsidP="00764EE3">
      <w:pPr>
        <w:pStyle w:val="ListBullet2"/>
      </w:pPr>
      <w:r w:rsidRPr="00F6449C">
        <w:rPr>
          <w:szCs w:val="24"/>
        </w:rPr>
        <w:t xml:space="preserve">Flu Vaccine – CVX 140 </w:t>
      </w:r>
      <w:r w:rsidR="002D3340" w:rsidRPr="00F6449C">
        <w:rPr>
          <w:szCs w:val="24"/>
        </w:rPr>
        <w:t>Not Administered on December 10, 2013 due to medical precautions</w:t>
      </w:r>
    </w:p>
    <w:p w14:paraId="47807B22" w14:textId="77777777" w:rsidR="002D3340" w:rsidRPr="00F6449C" w:rsidRDefault="002D3340" w:rsidP="00764EE3">
      <w:pPr>
        <w:pStyle w:val="ListBullet2"/>
      </w:pPr>
      <w:r w:rsidRPr="00F6449C">
        <w:rPr>
          <w:szCs w:val="24"/>
        </w:rPr>
        <w:t>Diabetic care instructions –</w:t>
      </w:r>
      <w:r w:rsidR="00941006" w:rsidRPr="00F6449C">
        <w:rPr>
          <w:szCs w:val="24"/>
        </w:rPr>
        <w:t xml:space="preserve"> SNOMED 385805005 planned December 10, 2013</w:t>
      </w:r>
      <w:r w:rsidRPr="00F6449C">
        <w:rPr>
          <w:szCs w:val="24"/>
        </w:rPr>
        <w:t xml:space="preserve"> </w:t>
      </w:r>
    </w:p>
    <w:p w14:paraId="27009D5F" w14:textId="77777777" w:rsidR="00454429" w:rsidRPr="00F6449C" w:rsidRDefault="000C0600" w:rsidP="00764EE3">
      <w:pPr>
        <w:pStyle w:val="ListBullet2"/>
      </w:pPr>
      <w:r w:rsidRPr="00F6449C">
        <w:rPr>
          <w:szCs w:val="24"/>
        </w:rPr>
        <w:t xml:space="preserve">Social History, </w:t>
      </w:r>
      <w:r w:rsidR="00454429" w:rsidRPr="00F6449C">
        <w:rPr>
          <w:szCs w:val="24"/>
        </w:rPr>
        <w:t>Smoking history ½ pack per day started smoking four months ago (August 2013)</w:t>
      </w:r>
    </w:p>
    <w:p w14:paraId="5DA20D11" w14:textId="77777777" w:rsidR="00A245A0" w:rsidRPr="00F6449C" w:rsidRDefault="00661B58" w:rsidP="00764EE3">
      <w:pPr>
        <w:pStyle w:val="ListBullet2"/>
      </w:pPr>
      <w:r w:rsidRPr="00F6449C">
        <w:rPr>
          <w:szCs w:val="24"/>
        </w:rPr>
        <w:t>Cardiac rehab therapy declined – SNOME</w:t>
      </w:r>
      <w:r w:rsidR="00A245A0" w:rsidRPr="00F6449C">
        <w:rPr>
          <w:szCs w:val="24"/>
        </w:rPr>
        <w:t xml:space="preserve">D </w:t>
      </w:r>
      <w:r w:rsidR="00480B99" w:rsidRPr="00F6449C">
        <w:rPr>
          <w:szCs w:val="24"/>
        </w:rPr>
        <w:t>413756001; status - cancelled</w:t>
      </w:r>
      <w:r w:rsidRPr="00F6449C">
        <w:rPr>
          <w:szCs w:val="24"/>
        </w:rPr>
        <w:t xml:space="preserve"> </w:t>
      </w:r>
      <w:r w:rsidR="002C0490" w:rsidRPr="00F6449C">
        <w:rPr>
          <w:szCs w:val="24"/>
        </w:rPr>
        <w:t>December 10, 2013</w:t>
      </w:r>
    </w:p>
    <w:p w14:paraId="2CDC30ED" w14:textId="77777777" w:rsidR="00A2348D" w:rsidRPr="00F6449C" w:rsidRDefault="00941006" w:rsidP="00BB0AFF">
      <w:pPr>
        <w:pStyle w:val="BodyText"/>
      </w:pPr>
      <w:r w:rsidRPr="00F6449C">
        <w:rPr>
          <w:b/>
        </w:rPr>
        <w:t>Use Case</w:t>
      </w:r>
    </w:p>
    <w:p w14:paraId="164DAF38" w14:textId="77777777" w:rsidR="00E01B6F" w:rsidRPr="00F6449C" w:rsidRDefault="00E01B6F" w:rsidP="00C51B9D">
      <w:pPr>
        <w:pStyle w:val="BodyText"/>
      </w:pPr>
      <w:r w:rsidRPr="00F6449C">
        <w:t xml:space="preserve">Mr. Allan has returned from Florida and is at his </w:t>
      </w:r>
      <w:r w:rsidR="00523DAA" w:rsidRPr="00F6449C">
        <w:t>Michigan</w:t>
      </w:r>
      <w:r w:rsidR="003D4A87" w:rsidRPr="00F6449C">
        <w:t xml:space="preserve"> </w:t>
      </w:r>
      <w:r w:rsidRPr="00F6449C">
        <w:t xml:space="preserve">PCP </w:t>
      </w:r>
      <w:r w:rsidR="007D503C" w:rsidRPr="00F6449C">
        <w:t xml:space="preserve">(Dr. Carey) </w:t>
      </w:r>
      <w:r w:rsidRPr="00F6449C">
        <w:t xml:space="preserve">office for a sick visit. He’s </w:t>
      </w:r>
      <w:r w:rsidR="006B423F" w:rsidRPr="00F6449C">
        <w:t>complaining of</w:t>
      </w:r>
      <w:r w:rsidRPr="00F6449C">
        <w:t xml:space="preserve"> </w:t>
      </w:r>
      <w:r w:rsidR="006B423F" w:rsidRPr="00F6449C">
        <w:t>weakness and generalized tiredness</w:t>
      </w:r>
      <w:r w:rsidRPr="00F6449C">
        <w:t xml:space="preserve"> with episodes of dizziness and</w:t>
      </w:r>
      <w:r w:rsidR="006B423F" w:rsidRPr="00F6449C">
        <w:t xml:space="preserve"> decreased</w:t>
      </w:r>
      <w:r w:rsidRPr="00F6449C">
        <w:t xml:space="preserve"> appetite. Mr. Allan informs </w:t>
      </w:r>
      <w:r w:rsidR="007D503C" w:rsidRPr="00F6449C">
        <w:t xml:space="preserve">Dr. Carey </w:t>
      </w:r>
      <w:r w:rsidRPr="00F6449C">
        <w:t>that he returned from Florida a month ago</w:t>
      </w:r>
      <w:r w:rsidR="006B423F" w:rsidRPr="00F6449C">
        <w:t xml:space="preserve"> and had a </w:t>
      </w:r>
      <w:r w:rsidR="00F16F25" w:rsidRPr="00F6449C">
        <w:t>visit with Dr. Hart, his cardiologist two weeks ago</w:t>
      </w:r>
      <w:r w:rsidRPr="00F6449C">
        <w:t xml:space="preserve">. Dr. Carey is aware that Mr. Allan’s providers in Florida participate in </w:t>
      </w:r>
      <w:r w:rsidR="00F16F25" w:rsidRPr="00F6449C">
        <w:t>Florida</w:t>
      </w:r>
      <w:r w:rsidRPr="00F6449C">
        <w:t xml:space="preserve"> State HIE. He would like to reconcile his records with Mr. Allan’s clinical information</w:t>
      </w:r>
      <w:r w:rsidR="00F16F25" w:rsidRPr="00F6449C">
        <w:t xml:space="preserve"> from the state HIE</w:t>
      </w:r>
      <w:r w:rsidRPr="00F6449C">
        <w:t xml:space="preserve">. </w:t>
      </w:r>
      <w:r w:rsidR="00454429" w:rsidRPr="00F6449C">
        <w:t xml:space="preserve">The following information is in Dr. Carey’s record: </w:t>
      </w:r>
    </w:p>
    <w:p w14:paraId="3D47B6E2" w14:textId="77777777" w:rsidR="00B829D6" w:rsidRPr="00F6449C" w:rsidRDefault="00F906E7" w:rsidP="00764EE3">
      <w:pPr>
        <w:pStyle w:val="ListBullet2"/>
      </w:pPr>
      <w:r w:rsidRPr="00F6449C">
        <w:t>Bloo</w:t>
      </w:r>
      <w:r w:rsidR="00F16F25" w:rsidRPr="00F6449C">
        <w:t xml:space="preserve">d pressure readings </w:t>
      </w:r>
      <w:r w:rsidR="00B829D6" w:rsidRPr="00F6449C">
        <w:t xml:space="preserve">(systolic and diastolic) – LOINC </w:t>
      </w:r>
      <w:r w:rsidR="00B829D6" w:rsidRPr="00F6449C">
        <w:rPr>
          <w:szCs w:val="24"/>
        </w:rPr>
        <w:t>8480-6, 8462-4</w:t>
      </w:r>
      <w:r w:rsidR="00B829D6" w:rsidRPr="00F6449C">
        <w:t xml:space="preserve"> collected during 2012 encounters</w:t>
      </w:r>
    </w:p>
    <w:p w14:paraId="033FD725" w14:textId="77777777" w:rsidR="00941006" w:rsidRPr="00F6449C" w:rsidRDefault="00B829D6" w:rsidP="00764EE3">
      <w:pPr>
        <w:pStyle w:val="ListBullet2"/>
      </w:pPr>
      <w:r w:rsidRPr="00F6449C">
        <w:rPr>
          <w:szCs w:val="24"/>
        </w:rPr>
        <w:t xml:space="preserve">Inderal </w:t>
      </w:r>
      <w:r w:rsidR="00A87884" w:rsidRPr="00F6449C">
        <w:rPr>
          <w:szCs w:val="24"/>
        </w:rPr>
        <w:t xml:space="preserve">- </w:t>
      </w:r>
      <w:r w:rsidRPr="00F6449C">
        <w:rPr>
          <w:szCs w:val="24"/>
        </w:rPr>
        <w:t xml:space="preserve">RxNorm </w:t>
      </w:r>
      <w:r w:rsidR="00A87884" w:rsidRPr="00F6449C">
        <w:rPr>
          <w:szCs w:val="24"/>
        </w:rPr>
        <w:t xml:space="preserve">151890 </w:t>
      </w:r>
      <w:r w:rsidRPr="00F6449C">
        <w:rPr>
          <w:szCs w:val="24"/>
        </w:rPr>
        <w:t>prescribed October 19, 2012 status –active;</w:t>
      </w:r>
    </w:p>
    <w:p w14:paraId="432D4E27" w14:textId="77777777" w:rsidR="000C0600" w:rsidRPr="00F6449C" w:rsidRDefault="000C0600" w:rsidP="00764EE3">
      <w:pPr>
        <w:pStyle w:val="ListBullet2"/>
      </w:pPr>
      <w:r w:rsidRPr="00F6449C">
        <w:rPr>
          <w:szCs w:val="24"/>
        </w:rPr>
        <w:t>Flu Vaccine – CVX 140 Administered October 2012</w:t>
      </w:r>
    </w:p>
    <w:p w14:paraId="3C1C125A" w14:textId="77777777" w:rsidR="000C0600" w:rsidRPr="00F6449C" w:rsidRDefault="000C0600" w:rsidP="00764EE3">
      <w:pPr>
        <w:pStyle w:val="ListBullet2"/>
      </w:pPr>
      <w:r w:rsidRPr="00F6449C">
        <w:rPr>
          <w:szCs w:val="24"/>
        </w:rPr>
        <w:t>Diabetic care instructions – SNOMED 385805005 completed October 2012</w:t>
      </w:r>
    </w:p>
    <w:p w14:paraId="1BF8CB8F" w14:textId="77777777" w:rsidR="000C0600" w:rsidRPr="00F6449C" w:rsidRDefault="000C0600" w:rsidP="00764EE3">
      <w:pPr>
        <w:pStyle w:val="ListBullet2"/>
      </w:pPr>
      <w:r w:rsidRPr="00F6449C">
        <w:rPr>
          <w:szCs w:val="24"/>
        </w:rPr>
        <w:t xml:space="preserve">Social history, Non-smoker </w:t>
      </w:r>
    </w:p>
    <w:p w14:paraId="32A5DDA7" w14:textId="77777777" w:rsidR="00480B99" w:rsidRPr="00F6449C" w:rsidRDefault="00480B99" w:rsidP="00764EE3">
      <w:pPr>
        <w:pStyle w:val="ListBullet2"/>
      </w:pPr>
      <w:r w:rsidRPr="00F6449C">
        <w:rPr>
          <w:szCs w:val="24"/>
        </w:rPr>
        <w:t xml:space="preserve">Cardiac rehab therapy– SNOMED </w:t>
      </w:r>
      <w:r w:rsidR="00FD54FF" w:rsidRPr="00F6449C">
        <w:rPr>
          <w:szCs w:val="24"/>
        </w:rPr>
        <w:t>313395003</w:t>
      </w:r>
      <w:r w:rsidRPr="00F6449C">
        <w:rPr>
          <w:szCs w:val="24"/>
        </w:rPr>
        <w:t xml:space="preserve">; status - new </w:t>
      </w:r>
      <w:r w:rsidR="002C0490" w:rsidRPr="00F6449C">
        <w:rPr>
          <w:szCs w:val="24"/>
        </w:rPr>
        <w:t>October 2012</w:t>
      </w:r>
    </w:p>
    <w:p w14:paraId="20352C0F" w14:textId="77777777" w:rsidR="006007C3" w:rsidRPr="00F6449C" w:rsidRDefault="009E4725" w:rsidP="00BB0AFF">
      <w:pPr>
        <w:pStyle w:val="BodyText"/>
      </w:pPr>
      <w:r w:rsidRPr="00F6449C">
        <w:rPr>
          <w:szCs w:val="24"/>
        </w:rPr>
        <w:t xml:space="preserve">Dr. Carey </w:t>
      </w:r>
      <w:r w:rsidR="00FF66FA" w:rsidRPr="00F6449C">
        <w:rPr>
          <w:szCs w:val="24"/>
        </w:rPr>
        <w:t xml:space="preserve">performs reconciliation and updates his EHR. He adds the updated blood pressure readings so that he is </w:t>
      </w:r>
      <w:r w:rsidR="00BE044B" w:rsidRPr="00F6449C">
        <w:rPr>
          <w:szCs w:val="24"/>
        </w:rPr>
        <w:t xml:space="preserve">better </w:t>
      </w:r>
      <w:r w:rsidR="00FF66FA" w:rsidRPr="00F6449C">
        <w:rPr>
          <w:szCs w:val="24"/>
        </w:rPr>
        <w:t xml:space="preserve">able to track vital signs trends. </w:t>
      </w:r>
      <w:r w:rsidR="0015408A" w:rsidRPr="00F6449C">
        <w:rPr>
          <w:szCs w:val="24"/>
        </w:rPr>
        <w:t xml:space="preserve">Dr. Carey notices that </w:t>
      </w:r>
      <w:r w:rsidR="00FF66FA" w:rsidRPr="00F6449C">
        <w:rPr>
          <w:szCs w:val="24"/>
        </w:rPr>
        <w:t>Mr. Allan</w:t>
      </w:r>
      <w:r w:rsidR="0015408A" w:rsidRPr="00F6449C">
        <w:rPr>
          <w:szCs w:val="24"/>
        </w:rPr>
        <w:t>’s</w:t>
      </w:r>
      <w:r w:rsidR="00FF66FA" w:rsidRPr="00F6449C">
        <w:rPr>
          <w:szCs w:val="24"/>
        </w:rPr>
        <w:t xml:space="preserve"> </w:t>
      </w:r>
      <w:r w:rsidR="00E46C7A" w:rsidRPr="00F6449C">
        <w:rPr>
          <w:szCs w:val="24"/>
        </w:rPr>
        <w:t>blood pressure medication was changed from Inderal to</w:t>
      </w:r>
      <w:r w:rsidR="00FF66FA" w:rsidRPr="00F6449C">
        <w:rPr>
          <w:szCs w:val="24"/>
        </w:rPr>
        <w:t xml:space="preserve"> Lop</w:t>
      </w:r>
      <w:r w:rsidR="00E46C7A" w:rsidRPr="00F6449C">
        <w:rPr>
          <w:szCs w:val="24"/>
        </w:rPr>
        <w:t xml:space="preserve">ressor. </w:t>
      </w:r>
      <w:r w:rsidR="0015408A" w:rsidRPr="00F6449C">
        <w:rPr>
          <w:szCs w:val="24"/>
        </w:rPr>
        <w:t>He reconcile</w:t>
      </w:r>
      <w:r w:rsidR="00BE044B" w:rsidRPr="00F6449C">
        <w:rPr>
          <w:szCs w:val="24"/>
        </w:rPr>
        <w:t>s</w:t>
      </w:r>
      <w:r w:rsidR="0015408A" w:rsidRPr="00F6449C">
        <w:rPr>
          <w:szCs w:val="24"/>
        </w:rPr>
        <w:t xml:space="preserve"> this information to reflect his agreement with the plan and updates his record with the newer blood pressure medication. </w:t>
      </w:r>
      <w:r w:rsidR="00E46C7A" w:rsidRPr="00F6449C">
        <w:rPr>
          <w:szCs w:val="24"/>
        </w:rPr>
        <w:t xml:space="preserve">He notes that Mr. Allan did not receive a flu vaccine during the last flu season and plans for Mr. Allan to get the flu vaccine during the upcoming season. He updates Mr. Allan’s social history and provides smoking cessation counseling </w:t>
      </w:r>
      <w:r w:rsidR="00BE044B" w:rsidRPr="00F6449C">
        <w:rPr>
          <w:szCs w:val="24"/>
        </w:rPr>
        <w:t>with</w:t>
      </w:r>
      <w:r w:rsidR="00E46C7A" w:rsidRPr="00F6449C">
        <w:rPr>
          <w:szCs w:val="24"/>
        </w:rPr>
        <w:t xml:space="preserve"> Mr. Allan.</w:t>
      </w:r>
      <w:r w:rsidR="00480B99" w:rsidRPr="00F6449C">
        <w:rPr>
          <w:szCs w:val="24"/>
        </w:rPr>
        <w:t xml:space="preserve"> Dr. Carey also notices that there were previous plans for Mr. Allan to participate in a cardiac rehabilitation program that was later cancelled by another of Mr. Allan’s providers. He discusses the reasons for the cancellation with Mr. Allan</w:t>
      </w:r>
      <w:r w:rsidR="007D09B3" w:rsidRPr="00F6449C">
        <w:rPr>
          <w:szCs w:val="24"/>
        </w:rPr>
        <w:t>. W</w:t>
      </w:r>
      <w:r w:rsidR="00480B99" w:rsidRPr="00F6449C">
        <w:rPr>
          <w:szCs w:val="24"/>
        </w:rPr>
        <w:t xml:space="preserve">ith Mr. Allan </w:t>
      </w:r>
      <w:r w:rsidR="007D09B3" w:rsidRPr="00F6449C">
        <w:rPr>
          <w:szCs w:val="24"/>
        </w:rPr>
        <w:t>permission</w:t>
      </w:r>
      <w:r w:rsidR="00480B99" w:rsidRPr="00F6449C">
        <w:rPr>
          <w:szCs w:val="24"/>
        </w:rPr>
        <w:t>, he schedules Mr. Allan for cardiac rehab</w:t>
      </w:r>
      <w:r w:rsidR="00B81DD6" w:rsidRPr="00F6449C">
        <w:rPr>
          <w:szCs w:val="24"/>
        </w:rPr>
        <w:t xml:space="preserve">. </w:t>
      </w:r>
    </w:p>
    <w:p w14:paraId="32E7ED81" w14:textId="77777777" w:rsidR="004776F4" w:rsidRPr="00F6449C" w:rsidRDefault="004776F4" w:rsidP="00DF2817">
      <w:pPr>
        <w:pStyle w:val="Heading4"/>
        <w:numPr>
          <w:ilvl w:val="0"/>
          <w:numId w:val="0"/>
        </w:numPr>
        <w:rPr>
          <w:noProof w:val="0"/>
        </w:rPr>
      </w:pPr>
      <w:bookmarkStart w:id="490" w:name="_Toc389126353"/>
      <w:bookmarkStart w:id="491" w:name="_Toc425363649"/>
      <w:r w:rsidRPr="00F6449C">
        <w:rPr>
          <w:noProof w:val="0"/>
        </w:rPr>
        <w:lastRenderedPageBreak/>
        <w:t>X.4.</w:t>
      </w:r>
      <w:r w:rsidR="006D2CA5" w:rsidRPr="00F6449C">
        <w:rPr>
          <w:noProof w:val="0"/>
        </w:rPr>
        <w:t>3</w:t>
      </w:r>
      <w:r w:rsidRPr="00F6449C">
        <w:rPr>
          <w:noProof w:val="0"/>
        </w:rPr>
        <w:t xml:space="preserve">.3 Use Case: Transfer of content with overlapping </w:t>
      </w:r>
      <w:r w:rsidR="00D74158" w:rsidRPr="00F6449C">
        <w:rPr>
          <w:noProof w:val="0"/>
        </w:rPr>
        <w:t>interpretations</w:t>
      </w:r>
      <w:bookmarkEnd w:id="490"/>
      <w:bookmarkEnd w:id="491"/>
    </w:p>
    <w:p w14:paraId="068F2E3B" w14:textId="77777777" w:rsidR="00532417" w:rsidRPr="00F6449C" w:rsidRDefault="009E3260" w:rsidP="00BB0AFF">
      <w:pPr>
        <w:pStyle w:val="BodyText"/>
      </w:pPr>
      <w:r w:rsidRPr="00F6449C">
        <w:t xml:space="preserve">In the third use case, information from care providers EHRs are </w:t>
      </w:r>
      <w:r w:rsidR="00471F44" w:rsidRPr="00F6449C">
        <w:t>collected</w:t>
      </w:r>
      <w:r w:rsidRPr="00F6449C">
        <w:t xml:space="preserve"> </w:t>
      </w:r>
      <w:r w:rsidR="00471F44" w:rsidRPr="00F6449C">
        <w:t xml:space="preserve">showing variations in information which are detected and reconciled. </w:t>
      </w:r>
    </w:p>
    <w:p w14:paraId="3DED4209" w14:textId="77777777" w:rsidR="00471F44" w:rsidRPr="00F6449C" w:rsidRDefault="00471F44" w:rsidP="00BB0AFF">
      <w:pPr>
        <w:pStyle w:val="BodyText"/>
      </w:pPr>
      <w:r w:rsidRPr="00F6449C">
        <w:rPr>
          <w:b/>
        </w:rPr>
        <w:t>Preconditions:</w:t>
      </w:r>
    </w:p>
    <w:p w14:paraId="520B1A60" w14:textId="77777777" w:rsidR="009E3260" w:rsidRPr="00F6449C" w:rsidRDefault="00471F44" w:rsidP="00BB0AFF">
      <w:pPr>
        <w:pStyle w:val="BodyText"/>
      </w:pPr>
      <w:r w:rsidRPr="00F6449C">
        <w:t>The clinical EHRs contain</w:t>
      </w:r>
      <w:r w:rsidR="009C60B4" w:rsidRPr="00F6449C">
        <w:t xml:space="preserve"> the following provider information</w:t>
      </w:r>
      <w:r w:rsidRPr="00F6449C">
        <w:t>:</w:t>
      </w:r>
    </w:p>
    <w:p w14:paraId="0EFFBD2E" w14:textId="77777777" w:rsidR="00471F44" w:rsidRPr="00F6449C" w:rsidRDefault="00471F44" w:rsidP="00764EE3">
      <w:pPr>
        <w:pStyle w:val="ListBullet2"/>
      </w:pPr>
      <w:r w:rsidRPr="00F6449C">
        <w:t>Dr. Carey role as primary care provider</w:t>
      </w:r>
      <w:r w:rsidR="00AB561C" w:rsidRPr="00F6449C">
        <w:t xml:space="preserve"> (in Detroit)</w:t>
      </w:r>
      <w:r w:rsidRPr="00F6449C">
        <w:t>; Provider type, internal medicine</w:t>
      </w:r>
    </w:p>
    <w:p w14:paraId="04093B32" w14:textId="77777777" w:rsidR="00471F44" w:rsidRPr="00F6449C" w:rsidRDefault="00471F44" w:rsidP="00764EE3">
      <w:pPr>
        <w:pStyle w:val="ListBullet2"/>
      </w:pPr>
      <w:r w:rsidRPr="00F6449C">
        <w:t>Dr. Hart role as consulting provider</w:t>
      </w:r>
      <w:r w:rsidR="00AB561C" w:rsidRPr="00F6449C">
        <w:t xml:space="preserve"> (in Detroit)</w:t>
      </w:r>
      <w:r w:rsidRPr="00F6449C">
        <w:t>; provider type, cardiology</w:t>
      </w:r>
    </w:p>
    <w:p w14:paraId="7130AA74" w14:textId="77777777" w:rsidR="00014389" w:rsidRPr="00F6449C" w:rsidRDefault="00014389" w:rsidP="00764EE3">
      <w:pPr>
        <w:pStyle w:val="ListBullet2"/>
      </w:pPr>
      <w:r w:rsidRPr="00F6449C">
        <w:t>Dr. Payne role as consulting provider (in Detroit); provider type, cardiology</w:t>
      </w:r>
    </w:p>
    <w:p w14:paraId="7308144E" w14:textId="77777777" w:rsidR="00471F44" w:rsidRPr="00F6449C" w:rsidRDefault="00471F44" w:rsidP="00764EE3">
      <w:pPr>
        <w:pStyle w:val="ListBullet2"/>
      </w:pPr>
      <w:r w:rsidRPr="00F6449C">
        <w:t>Dr. Seven role as primary care provider</w:t>
      </w:r>
      <w:r w:rsidR="00AB561C" w:rsidRPr="00F6449C">
        <w:t xml:space="preserve"> (in Florida)</w:t>
      </w:r>
      <w:r w:rsidRPr="00F6449C">
        <w:t>; provider type, family practice</w:t>
      </w:r>
    </w:p>
    <w:p w14:paraId="17FFF165" w14:textId="77777777" w:rsidR="00471F44" w:rsidRPr="00F6449C" w:rsidRDefault="00471F44" w:rsidP="00764EE3">
      <w:pPr>
        <w:pStyle w:val="ListBullet2"/>
      </w:pPr>
      <w:r w:rsidRPr="00F6449C">
        <w:t>Dr. Roberts role as consulting provider</w:t>
      </w:r>
      <w:r w:rsidR="00AB561C" w:rsidRPr="00F6449C">
        <w:t xml:space="preserve"> (in Florida);</w:t>
      </w:r>
      <w:r w:rsidRPr="00F6449C">
        <w:t xml:space="preserve"> </w:t>
      </w:r>
      <w:r w:rsidR="00AB561C" w:rsidRPr="00F6449C">
        <w:t>provider type</w:t>
      </w:r>
      <w:r w:rsidRPr="00F6449C">
        <w:t>, cardiology</w:t>
      </w:r>
    </w:p>
    <w:p w14:paraId="50DC6950" w14:textId="77777777" w:rsidR="009C60B4" w:rsidRPr="00F6449C" w:rsidRDefault="00471F44" w:rsidP="00764EE3">
      <w:pPr>
        <w:pStyle w:val="ListBullet2"/>
      </w:pPr>
      <w:r w:rsidRPr="00F6449C">
        <w:t>Dr. Smyth role as consulting provider</w:t>
      </w:r>
      <w:r w:rsidR="00AB561C" w:rsidRPr="00F6449C">
        <w:t xml:space="preserve"> (in Florida)</w:t>
      </w:r>
      <w:r w:rsidRPr="00F6449C">
        <w:t>; provider type, podiatry</w:t>
      </w:r>
    </w:p>
    <w:p w14:paraId="32C0EFB0" w14:textId="77777777" w:rsidR="00A774D0" w:rsidRPr="00F6449C" w:rsidRDefault="00A774D0" w:rsidP="00BB0AFF">
      <w:pPr>
        <w:pStyle w:val="BodyText"/>
      </w:pPr>
    </w:p>
    <w:p w14:paraId="2EB813AC" w14:textId="77777777" w:rsidR="009C60B4" w:rsidRPr="00F6449C" w:rsidRDefault="009C60B4" w:rsidP="00BB0AFF">
      <w:pPr>
        <w:pStyle w:val="BodyText"/>
      </w:pPr>
      <w:r w:rsidRPr="00F6449C">
        <w:t>The clinical EHRs contain the following encounter information:</w:t>
      </w:r>
    </w:p>
    <w:p w14:paraId="66D77411" w14:textId="77777777" w:rsidR="00AB561C" w:rsidRPr="00F6449C" w:rsidRDefault="009C60B4" w:rsidP="00764EE3">
      <w:pPr>
        <w:pStyle w:val="ListBullet2"/>
      </w:pPr>
      <w:r w:rsidRPr="00F6449C">
        <w:t>Two encounters with Dr. Carey</w:t>
      </w:r>
      <w:r w:rsidR="00207DAC" w:rsidRPr="00F6449C">
        <w:t>; type of encounter; Dates of encounter</w:t>
      </w:r>
    </w:p>
    <w:p w14:paraId="728C8E0F" w14:textId="77777777" w:rsidR="00471F44" w:rsidRPr="00F6449C" w:rsidRDefault="00AB561C" w:rsidP="00764EE3">
      <w:pPr>
        <w:pStyle w:val="ListBullet2"/>
      </w:pPr>
      <w:r w:rsidRPr="00F6449C">
        <w:t>Two encounters with Dr. Hart</w:t>
      </w:r>
      <w:r w:rsidR="00207DAC" w:rsidRPr="00F6449C">
        <w:t>; type of encounter; Dates of encounter</w:t>
      </w:r>
    </w:p>
    <w:p w14:paraId="1532C625" w14:textId="77777777" w:rsidR="00AB561C" w:rsidRPr="00F6449C" w:rsidRDefault="00207DAC" w:rsidP="00764EE3">
      <w:pPr>
        <w:pStyle w:val="ListBullet2"/>
      </w:pPr>
      <w:r w:rsidRPr="00F6449C">
        <w:t>One encounter with Dr. Seven; type of encounter; Dates of encounter</w:t>
      </w:r>
    </w:p>
    <w:p w14:paraId="57E8341C" w14:textId="77777777" w:rsidR="00AB561C" w:rsidRPr="00F6449C" w:rsidRDefault="00AB561C" w:rsidP="00764EE3">
      <w:pPr>
        <w:pStyle w:val="ListBullet2"/>
      </w:pPr>
      <w:r w:rsidRPr="00F6449C">
        <w:t>Two encounters with Dr. Roberts</w:t>
      </w:r>
      <w:r w:rsidR="00207DAC" w:rsidRPr="00F6449C">
        <w:t>; type of encounter; Dates of encounter</w:t>
      </w:r>
    </w:p>
    <w:p w14:paraId="0223F8A2" w14:textId="77777777" w:rsidR="00AB561C" w:rsidRPr="00F6449C" w:rsidRDefault="00AB561C" w:rsidP="00764EE3">
      <w:pPr>
        <w:pStyle w:val="ListBullet2"/>
      </w:pPr>
      <w:r w:rsidRPr="00F6449C">
        <w:t>One encounter with Dr. Smyth</w:t>
      </w:r>
      <w:r w:rsidR="00207DAC" w:rsidRPr="00F6449C">
        <w:t>; type of encounter; Dates of encounter</w:t>
      </w:r>
    </w:p>
    <w:p w14:paraId="390605E4" w14:textId="77777777" w:rsidR="00414400" w:rsidRPr="00F6449C" w:rsidRDefault="00414400" w:rsidP="00DD720E">
      <w:pPr>
        <w:pStyle w:val="BodyText"/>
        <w:rPr>
          <w:b/>
        </w:rPr>
      </w:pPr>
      <w:r w:rsidRPr="00F6449C">
        <w:rPr>
          <w:b/>
        </w:rPr>
        <w:t>Use Case</w:t>
      </w:r>
    </w:p>
    <w:p w14:paraId="371CC7A9" w14:textId="044749FA" w:rsidR="00532417" w:rsidRPr="00F6449C" w:rsidRDefault="00414400" w:rsidP="00532417">
      <w:pPr>
        <w:pStyle w:val="BodyText"/>
      </w:pPr>
      <w:r w:rsidRPr="00F6449C">
        <w:t>Mr. Allan participates in</w:t>
      </w:r>
      <w:r w:rsidR="00BE044B" w:rsidRPr="00F6449C">
        <w:t xml:space="preserve"> a care coordination program which includes an Accountable Care Organization</w:t>
      </w:r>
      <w:r w:rsidRPr="00F6449C">
        <w:t xml:space="preserve"> </w:t>
      </w:r>
      <w:r w:rsidR="00026322" w:rsidRPr="00F6449C">
        <w:t xml:space="preserve">(ACO) </w:t>
      </w:r>
      <w:r w:rsidR="00BE044B" w:rsidRPr="00F6449C">
        <w:t xml:space="preserve">supported by </w:t>
      </w:r>
      <w:r w:rsidR="00026322" w:rsidRPr="00F6449C">
        <w:t>h</w:t>
      </w:r>
      <w:r w:rsidR="00BE044B" w:rsidRPr="00F6449C">
        <w:t>is providers and payer</w:t>
      </w:r>
      <w:r w:rsidR="00026322" w:rsidRPr="00F6449C">
        <w:t xml:space="preserve">. </w:t>
      </w:r>
      <w:r w:rsidR="00BE044B" w:rsidRPr="00F6449C">
        <w:t>Mr. Allan’s care is being managed by a care manager who would like to ensure that he is receiving appropriate and timely care due to his chronic disease history. The care manager EHR receives a list of providers and encounters</w:t>
      </w:r>
      <w:r w:rsidR="00014389" w:rsidRPr="00F6449C">
        <w:t xml:space="preserve"> from the various EHRs and HIE containing Mr. Allan’s clinical information. </w:t>
      </w:r>
      <w:r w:rsidR="00532417" w:rsidRPr="00F6449C">
        <w:t xml:space="preserve">During reconciliation of care providers and encounters there are issues identified </w:t>
      </w:r>
      <w:r w:rsidR="00CC7B4C" w:rsidRPr="00F6449C">
        <w:t>due to</w:t>
      </w:r>
      <w:r w:rsidR="00532417" w:rsidRPr="00F6449C">
        <w:t xml:space="preserve"> multiple </w:t>
      </w:r>
      <w:r w:rsidR="00687AE1" w:rsidRPr="00F6449C">
        <w:t xml:space="preserve">entries </w:t>
      </w:r>
      <w:r w:rsidR="00532417" w:rsidRPr="00F6449C">
        <w:t xml:space="preserve">of the same type of care providers </w:t>
      </w:r>
      <w:r w:rsidR="00207DAC" w:rsidRPr="00F6449C">
        <w:t>as well as</w:t>
      </w:r>
      <w:r w:rsidR="00532417" w:rsidRPr="00F6449C">
        <w:t xml:space="preserve"> care providers who have not provided care. </w:t>
      </w:r>
      <w:r w:rsidR="00207DAC" w:rsidRPr="00F6449C">
        <w:t>The care manager is also able to determine if Mr. Allan is receiving care from the right types of providers and if the frequency of his interactions with the health care system is adequate to meet his care needs</w:t>
      </w:r>
      <w:r w:rsidR="00D52AF3" w:rsidRPr="00F6449C">
        <w:t xml:space="preserve"> per care protocol.</w:t>
      </w:r>
      <w:r w:rsidR="00207DAC" w:rsidRPr="00F6449C">
        <w:t xml:space="preserve"> </w:t>
      </w:r>
    </w:p>
    <w:p w14:paraId="662461FA" w14:textId="77777777" w:rsidR="00303E20" w:rsidRPr="00F6449C" w:rsidRDefault="00303E20" w:rsidP="00303E20">
      <w:pPr>
        <w:pStyle w:val="Heading2"/>
        <w:numPr>
          <w:ilvl w:val="0"/>
          <w:numId w:val="0"/>
        </w:numPr>
        <w:rPr>
          <w:noProof w:val="0"/>
        </w:rPr>
      </w:pPr>
      <w:bookmarkStart w:id="492" w:name="_Toc389126354"/>
      <w:bookmarkStart w:id="493" w:name="_Toc425363650"/>
      <w:r w:rsidRPr="00F6449C">
        <w:rPr>
          <w:noProof w:val="0"/>
        </w:rPr>
        <w:t>X.</w:t>
      </w:r>
      <w:r w:rsidR="00AF472E" w:rsidRPr="00F6449C">
        <w:rPr>
          <w:noProof w:val="0"/>
        </w:rPr>
        <w:t>5</w:t>
      </w:r>
      <w:r w:rsidR="005F21E7" w:rsidRPr="00F6449C">
        <w:rPr>
          <w:noProof w:val="0"/>
        </w:rPr>
        <w:t xml:space="preserve"> </w:t>
      </w:r>
      <w:r w:rsidR="002B2F1E" w:rsidRPr="00F6449C">
        <w:rPr>
          <w:noProof w:val="0"/>
        </w:rPr>
        <w:t xml:space="preserve">RECON </w:t>
      </w:r>
      <w:r w:rsidRPr="00F6449C">
        <w:rPr>
          <w:noProof w:val="0"/>
        </w:rPr>
        <w:t>Security Considerations</w:t>
      </w:r>
      <w:bookmarkEnd w:id="492"/>
      <w:bookmarkEnd w:id="493"/>
    </w:p>
    <w:p w14:paraId="1CCFADE2" w14:textId="0D0653EF" w:rsidR="00A56EA9" w:rsidRPr="00F6449C" w:rsidDel="00177D0D" w:rsidRDefault="00A56EA9" w:rsidP="00A56EA9">
      <w:pPr>
        <w:pStyle w:val="BodyText"/>
        <w:rPr>
          <w:del w:id="494" w:author="Cole, George" w:date="2015-07-21T12:31:00Z"/>
        </w:rPr>
      </w:pPr>
      <w:del w:id="495" w:author="Cole, George" w:date="2015-07-21T12:31:00Z">
        <w:r w:rsidRPr="00F6449C" w:rsidDel="00177D0D">
          <w:delText>Risks specific to reconciliation:</w:delText>
        </w:r>
      </w:del>
    </w:p>
    <w:p w14:paraId="664E6674" w14:textId="3FF2A537" w:rsidR="00A56EA9" w:rsidRPr="00F6449C" w:rsidDel="00177D0D" w:rsidRDefault="00A56EA9" w:rsidP="00A56EA9">
      <w:pPr>
        <w:pStyle w:val="BodyText"/>
        <w:rPr>
          <w:del w:id="496" w:author="Cole, George" w:date="2015-07-21T12:31:00Z"/>
          <w:lang w:eastAsia="x-none"/>
        </w:rPr>
      </w:pPr>
      <w:del w:id="497" w:author="Cole, George" w:date="2015-07-21T12:31:00Z">
        <w:r w:rsidRPr="00F6449C" w:rsidDel="00177D0D">
          <w:rPr>
            <w:lang w:eastAsia="x-none"/>
          </w:rPr>
          <w:lastRenderedPageBreak/>
          <w:delText>There are two risks that require consideration in systems which identify and merge information</w:delText>
        </w:r>
        <w:r w:rsidR="00B81DD6" w:rsidRPr="00F6449C" w:rsidDel="00177D0D">
          <w:rPr>
            <w:lang w:eastAsia="x-none"/>
          </w:rPr>
          <w:delText xml:space="preserve">. </w:delText>
        </w:r>
        <w:r w:rsidRPr="00F6449C" w:rsidDel="00177D0D">
          <w:rPr>
            <w:lang w:eastAsia="x-none"/>
          </w:rPr>
          <w:delText>If two different systems report the same event and they are not appropriately merged, systems might wind up recording duplicated diagnoses and treatments</w:delText>
        </w:r>
        <w:r w:rsidR="00B81DD6" w:rsidRPr="00F6449C" w:rsidDel="00177D0D">
          <w:rPr>
            <w:lang w:eastAsia="x-none"/>
          </w:rPr>
          <w:delText xml:space="preserve">. </w:delText>
        </w:r>
        <w:r w:rsidRPr="00F6449C" w:rsidDel="00177D0D">
          <w:rPr>
            <w:lang w:eastAsia="x-none"/>
          </w:rPr>
          <w:delText>In the case of medications, this can result in subsequent over-flagging of the duplicated treatment in the EHR</w:delText>
        </w:r>
        <w:r w:rsidR="00B81DD6" w:rsidRPr="00F6449C" w:rsidDel="00177D0D">
          <w:rPr>
            <w:lang w:eastAsia="x-none"/>
          </w:rPr>
          <w:delText xml:space="preserve">. </w:delText>
        </w:r>
        <w:r w:rsidRPr="00F6449C" w:rsidDel="00177D0D">
          <w:rPr>
            <w:lang w:eastAsia="x-none"/>
          </w:rPr>
          <w:delText xml:space="preserve">Negative consequences of </w:delText>
        </w:r>
        <w:r w:rsidR="00A8664C" w:rsidRPr="00F6449C" w:rsidDel="00177D0D">
          <w:rPr>
            <w:lang w:eastAsia="x-none"/>
          </w:rPr>
          <w:delText>over flagging</w:delText>
        </w:r>
        <w:r w:rsidRPr="00F6449C" w:rsidDel="00177D0D">
          <w:rPr>
            <w:lang w:eastAsia="x-none"/>
          </w:rPr>
          <w:delText xml:space="preserve"> including:  </w:delText>
        </w:r>
      </w:del>
    </w:p>
    <w:p w14:paraId="68BD688C" w14:textId="04B45313" w:rsidR="00A56EA9" w:rsidRPr="00F6449C" w:rsidDel="00177D0D" w:rsidRDefault="00A56EA9" w:rsidP="00764EE3">
      <w:pPr>
        <w:pStyle w:val="ListBullet2"/>
        <w:rPr>
          <w:del w:id="498" w:author="Cole, George" w:date="2015-07-21T12:31:00Z"/>
        </w:rPr>
      </w:pPr>
      <w:del w:id="499" w:author="Cole, George" w:date="2015-07-21T12:31:00Z">
        <w:r w:rsidRPr="00F6449C" w:rsidDel="00177D0D">
          <w:delText xml:space="preserve">Overuse of the provider’s time to correct these errors </w:delText>
        </w:r>
      </w:del>
    </w:p>
    <w:p w14:paraId="4560BF17" w14:textId="7B7443CA" w:rsidR="00A56EA9" w:rsidRPr="00F6449C" w:rsidDel="00177D0D" w:rsidRDefault="00A56EA9" w:rsidP="00764EE3">
      <w:pPr>
        <w:pStyle w:val="ListBullet2"/>
        <w:rPr>
          <w:del w:id="500" w:author="Cole, George" w:date="2015-07-21T12:31:00Z"/>
        </w:rPr>
      </w:pPr>
      <w:del w:id="501" w:author="Cole, George" w:date="2015-07-21T12:31:00Z">
        <w:r w:rsidRPr="00F6449C" w:rsidDel="00177D0D">
          <w:delText>Alert fatigue</w:delText>
        </w:r>
      </w:del>
    </w:p>
    <w:p w14:paraId="2B8FB557" w14:textId="279C6F72" w:rsidR="00A56EA9" w:rsidRPr="00F6449C" w:rsidDel="00177D0D" w:rsidRDefault="00A56EA9" w:rsidP="00764EE3">
      <w:pPr>
        <w:pStyle w:val="ListBullet2"/>
        <w:rPr>
          <w:del w:id="502" w:author="Cole, George" w:date="2015-07-21T12:31:00Z"/>
        </w:rPr>
      </w:pPr>
      <w:del w:id="503" w:author="Cole, George" w:date="2015-07-21T12:31:00Z">
        <w:r w:rsidRPr="00F6449C" w:rsidDel="00177D0D">
          <w:delText>Low morale</w:delText>
        </w:r>
      </w:del>
    </w:p>
    <w:p w14:paraId="432C983B" w14:textId="4E703235" w:rsidR="00A56EA9" w:rsidRPr="00F6449C" w:rsidDel="00177D0D" w:rsidRDefault="00A56EA9" w:rsidP="00764EE3">
      <w:pPr>
        <w:pStyle w:val="ListBullet2"/>
        <w:rPr>
          <w:del w:id="504" w:author="Cole, George" w:date="2015-07-21T12:31:00Z"/>
        </w:rPr>
      </w:pPr>
      <w:del w:id="505" w:author="Cole, George" w:date="2015-07-21T12:31:00Z">
        <w:r w:rsidRPr="00F6449C" w:rsidDel="00177D0D">
          <w:delText>System distrust or minimization of confidence in results of the system</w:delText>
        </w:r>
      </w:del>
    </w:p>
    <w:p w14:paraId="20D8F02B" w14:textId="25A4804E" w:rsidR="00A56EA9" w:rsidRPr="00F6449C" w:rsidDel="00177D0D" w:rsidRDefault="00A56EA9" w:rsidP="00764EE3">
      <w:pPr>
        <w:pStyle w:val="ListBullet2"/>
        <w:rPr>
          <w:del w:id="506" w:author="Cole, George" w:date="2015-07-21T12:31:00Z"/>
        </w:rPr>
      </w:pPr>
      <w:del w:id="507" w:author="Cole, George" w:date="2015-07-21T12:31:00Z">
        <w:r w:rsidRPr="00F6449C" w:rsidDel="00177D0D">
          <w:delText>Implementation of “workarounds” that short-circuit the reconciliation process to avoid consequences</w:delText>
        </w:r>
        <w:r w:rsidR="00B81DD6" w:rsidRPr="00F6449C" w:rsidDel="00177D0D">
          <w:delText xml:space="preserve">. </w:delText>
        </w:r>
      </w:del>
    </w:p>
    <w:p w14:paraId="3D826834" w14:textId="3663DEBA" w:rsidR="00A56EA9" w:rsidRPr="00F6449C" w:rsidDel="00177D0D" w:rsidRDefault="003D07EA" w:rsidP="00A56EA9">
      <w:pPr>
        <w:pStyle w:val="BodyText"/>
        <w:rPr>
          <w:del w:id="508" w:author="Cole, George" w:date="2015-07-21T12:31:00Z"/>
          <w:lang w:eastAsia="x-none"/>
        </w:rPr>
      </w:pPr>
      <w:del w:id="509" w:author="Cole, George" w:date="2015-07-21T12:31:00Z">
        <w:r w:rsidRPr="00F6449C" w:rsidDel="00177D0D">
          <w:rPr>
            <w:lang w:eastAsia="x-none"/>
          </w:rPr>
          <w:delText>These con</w:delText>
        </w:r>
        <w:r w:rsidR="00A56EA9" w:rsidRPr="00F6449C" w:rsidDel="00177D0D">
          <w:rPr>
            <w:lang w:eastAsia="x-none"/>
          </w:rPr>
          <w:delText>s</w:delText>
        </w:r>
        <w:r w:rsidRPr="00F6449C" w:rsidDel="00177D0D">
          <w:rPr>
            <w:lang w:eastAsia="x-none"/>
          </w:rPr>
          <w:delText>e</w:delText>
        </w:r>
        <w:r w:rsidR="00A56EA9" w:rsidRPr="00F6449C" w:rsidDel="00177D0D">
          <w:rPr>
            <w:lang w:eastAsia="x-none"/>
          </w:rPr>
          <w:delText>quences could lead to the same kinds medical errors that this profile is meant to mitigate</w:delText>
        </w:r>
        <w:r w:rsidR="00B81DD6" w:rsidRPr="00F6449C" w:rsidDel="00177D0D">
          <w:rPr>
            <w:lang w:eastAsia="x-none"/>
          </w:rPr>
          <w:delText xml:space="preserve">. </w:delText>
        </w:r>
      </w:del>
    </w:p>
    <w:p w14:paraId="4EE470C6" w14:textId="395A7D04" w:rsidR="00A56EA9" w:rsidRPr="00F6449C" w:rsidDel="00177D0D" w:rsidRDefault="00A56EA9" w:rsidP="00A56EA9">
      <w:pPr>
        <w:pStyle w:val="BodyText"/>
        <w:rPr>
          <w:del w:id="510" w:author="Cole, George" w:date="2015-07-21T12:31:00Z"/>
          <w:lang w:eastAsia="x-none"/>
        </w:rPr>
      </w:pPr>
      <w:del w:id="511" w:author="Cole, George" w:date="2015-07-21T12:31:00Z">
        <w:r w:rsidRPr="00F6449C" w:rsidDel="00177D0D">
          <w:rPr>
            <w:lang w:eastAsia="x-none"/>
          </w:rPr>
          <w:delText>A second risk is simply the reverse problem</w:delText>
        </w:r>
        <w:r w:rsidR="00B81DD6" w:rsidRPr="00F6449C" w:rsidDel="00177D0D">
          <w:rPr>
            <w:lang w:eastAsia="x-none"/>
          </w:rPr>
          <w:delText xml:space="preserve">. </w:delText>
        </w:r>
        <w:r w:rsidRPr="00F6449C" w:rsidDel="00177D0D">
          <w:rPr>
            <w:lang w:eastAsia="x-none"/>
          </w:rPr>
          <w:delText>If the system identifies two events as being the same event whe</w:delText>
        </w:r>
        <w:r w:rsidR="009565C3" w:rsidRPr="00F6449C" w:rsidDel="00177D0D">
          <w:rPr>
            <w:lang w:eastAsia="x-none"/>
          </w:rPr>
          <w:delText>n they are in fact different, t</w:delText>
        </w:r>
        <w:r w:rsidRPr="00F6449C" w:rsidDel="00177D0D">
          <w:rPr>
            <w:lang w:eastAsia="x-none"/>
          </w:rPr>
          <w:delText>his can result in missed diagnoses or allergies, and failure to identify duplicated treatments which increased toxicity leading to other health complications for the patient.</w:delText>
        </w:r>
      </w:del>
    </w:p>
    <w:p w14:paraId="2CC74CA0" w14:textId="657A3485" w:rsidR="00A56EA9" w:rsidRPr="00F6449C" w:rsidDel="00177D0D" w:rsidRDefault="00A56EA9" w:rsidP="00A56EA9">
      <w:pPr>
        <w:pStyle w:val="BodyText"/>
        <w:rPr>
          <w:del w:id="512" w:author="Cole, George" w:date="2015-07-21T12:31:00Z"/>
          <w:lang w:eastAsia="x-none"/>
        </w:rPr>
      </w:pPr>
      <w:del w:id="513" w:author="Cole, George" w:date="2015-07-21T12:31:00Z">
        <w:r w:rsidRPr="00F6449C" w:rsidDel="00177D0D">
          <w:rPr>
            <w:lang w:eastAsia="x-none"/>
          </w:rPr>
          <w:delText>To avoid these risks, we require that systems import the identifiers used in entries, and export these identifiers on output</w:delText>
        </w:r>
        <w:r w:rsidR="00B81DD6" w:rsidRPr="00F6449C" w:rsidDel="00177D0D">
          <w:rPr>
            <w:lang w:eastAsia="x-none"/>
          </w:rPr>
          <w:delText xml:space="preserve">. </w:delText>
        </w:r>
        <w:r w:rsidRPr="00F6449C" w:rsidDel="00177D0D">
          <w:rPr>
            <w:lang w:eastAsia="x-none"/>
          </w:rPr>
          <w:delText>Using preexisting identifiers consistently enables information systems to identify data that has migrated across systems.</w:delText>
        </w:r>
      </w:del>
    </w:p>
    <w:p w14:paraId="74D350CA" w14:textId="77777777" w:rsidR="00A56EA9" w:rsidRPr="00F6449C" w:rsidRDefault="00A56EA9" w:rsidP="00D258DB">
      <w:pPr>
        <w:pStyle w:val="BodyText"/>
      </w:pPr>
    </w:p>
    <w:p w14:paraId="69CF5E33" w14:textId="77777777" w:rsidR="00953CFC" w:rsidRPr="00F6449C" w:rsidRDefault="00953CFC" w:rsidP="0005577A">
      <w:pPr>
        <w:pStyle w:val="PartTitle"/>
        <w:rPr>
          <w:highlight w:val="yellow"/>
        </w:rPr>
      </w:pPr>
      <w:bookmarkStart w:id="514" w:name="_Toc389126355"/>
      <w:bookmarkStart w:id="515" w:name="_Toc425363651"/>
      <w:r w:rsidRPr="00F6449C">
        <w:lastRenderedPageBreak/>
        <w:t>Appendices</w:t>
      </w:r>
      <w:bookmarkEnd w:id="514"/>
      <w:bookmarkEnd w:id="515"/>
      <w:r w:rsidRPr="00F6449C">
        <w:rPr>
          <w:highlight w:val="yellow"/>
        </w:rPr>
        <w:t xml:space="preserve"> </w:t>
      </w:r>
    </w:p>
    <w:p w14:paraId="535DBE71" w14:textId="77777777" w:rsidR="00953CFC" w:rsidRPr="00F6449C" w:rsidRDefault="00A018EC" w:rsidP="00167DB7">
      <w:r w:rsidRPr="00F6449C">
        <w:t>No new appendices</w:t>
      </w:r>
    </w:p>
    <w:p w14:paraId="4E5FCED0" w14:textId="77777777" w:rsidR="00DA7FE0" w:rsidRPr="00F6449C" w:rsidRDefault="00DA7FE0" w:rsidP="002D6C95">
      <w:pPr>
        <w:pStyle w:val="ListParagraph"/>
        <w:numPr>
          <w:ilvl w:val="0"/>
          <w:numId w:val="18"/>
        </w:numPr>
        <w:spacing w:before="240" w:after="60"/>
        <w:rPr>
          <w:rFonts w:ascii="Arial" w:hAnsi="Arial"/>
          <w:b/>
          <w:bCs/>
          <w:vanish/>
          <w:sz w:val="28"/>
        </w:rPr>
      </w:pPr>
    </w:p>
    <w:p w14:paraId="4C8DF2A1" w14:textId="77777777" w:rsidR="00DA7FE0" w:rsidRPr="00F6449C" w:rsidRDefault="00DA7FE0" w:rsidP="002D6C95">
      <w:pPr>
        <w:pStyle w:val="ListParagraph"/>
        <w:numPr>
          <w:ilvl w:val="1"/>
          <w:numId w:val="18"/>
        </w:numPr>
        <w:spacing w:before="240" w:after="60"/>
        <w:rPr>
          <w:rFonts w:ascii="Arial" w:hAnsi="Arial"/>
          <w:b/>
          <w:bCs/>
          <w:vanish/>
          <w:sz w:val="28"/>
        </w:rPr>
      </w:pPr>
    </w:p>
    <w:p w14:paraId="7CA1E7FF" w14:textId="77777777" w:rsidR="00CF283F" w:rsidRPr="00F6449C" w:rsidRDefault="00CF283F" w:rsidP="008D7642">
      <w:pPr>
        <w:pStyle w:val="PartTitle"/>
      </w:pPr>
      <w:bookmarkStart w:id="516" w:name="_Toc336000611"/>
      <w:bookmarkStart w:id="517" w:name="_Toc389126356"/>
      <w:bookmarkStart w:id="518" w:name="_Toc425363652"/>
      <w:bookmarkEnd w:id="516"/>
      <w:r w:rsidRPr="00F6449C">
        <w:lastRenderedPageBreak/>
        <w:t xml:space="preserve">Volume 2 </w:t>
      </w:r>
      <w:r w:rsidR="008D7642" w:rsidRPr="00F6449C">
        <w:t xml:space="preserve">– </w:t>
      </w:r>
      <w:r w:rsidRPr="00F6449C">
        <w:t>Transactions</w:t>
      </w:r>
      <w:bookmarkEnd w:id="517"/>
      <w:bookmarkEnd w:id="518"/>
    </w:p>
    <w:p w14:paraId="6A4E15D9" w14:textId="2AAA0127" w:rsidR="00722C99" w:rsidRPr="00F6449C" w:rsidDel="00AA1460" w:rsidRDefault="00722C99" w:rsidP="00722C99">
      <w:pPr>
        <w:pStyle w:val="EditorInstructions"/>
        <w:rPr>
          <w:del w:id="519" w:author="Cole, George" w:date="2015-07-20T22:23:00Z"/>
        </w:rPr>
      </w:pPr>
      <w:del w:id="520" w:author="Cole, George" w:date="2015-07-20T22:23:00Z">
        <w:r w:rsidRPr="00F6449C" w:rsidDel="00AA1460">
          <w:delText xml:space="preserve">Update the diagram in Section 3.1 with the </w:delText>
        </w:r>
        <w:r w:rsidR="00D31D6B" w:rsidRPr="00F6449C" w:rsidDel="00AA1460">
          <w:delText>following diagram.</w:delText>
        </w:r>
      </w:del>
    </w:p>
    <w:p w14:paraId="50A91B8B" w14:textId="78B22EF0" w:rsidR="00722C99" w:rsidRPr="00F6449C" w:rsidDel="00AA1460" w:rsidRDefault="000B0F1E" w:rsidP="00A120D4">
      <w:pPr>
        <w:pStyle w:val="BodyText"/>
        <w:rPr>
          <w:del w:id="521" w:author="Cole, George" w:date="2015-07-20T22:23:00Z"/>
        </w:rPr>
      </w:pPr>
      <w:del w:id="522" w:author="Cole, George" w:date="2015-07-20T22:23:00Z">
        <w:r w:rsidRPr="00F6449C" w:rsidDel="00AA1460">
          <w:rPr>
            <w:noProof/>
          </w:rPr>
          <mc:AlternateContent>
            <mc:Choice Requires="wpc">
              <w:drawing>
                <wp:inline distT="0" distB="0" distL="0" distR="0" wp14:anchorId="1867AA8E" wp14:editId="43DE535B">
                  <wp:extent cx="5486400" cy="2609850"/>
                  <wp:effectExtent l="0" t="0" r="0" b="0"/>
                  <wp:docPr id="14" name="Canvas 14"/>
                  <wp:cNvGraphicFramePr>
                    <a:graphicFrameLocks xmlns:a="http://schemas.openxmlformats.org/drawingml/2006/main"/>
                  </wp:cNvGraphicFramePr>
                  <a:graphic xmlns:a="http://schemas.openxmlformats.org/drawingml/2006/main">
                    <a:graphicData uri="http://schemas.microsoft.com/office/word/2010/wordprocessingCanvas">
                      <wpc:wpc>
                        <wpc:bg/>
                        <wpc:whole/>
                        <wps:wsp>
                          <wps:cNvPr id="30" name="Rectangle 30"/>
                          <wps:cNvSpPr/>
                          <wps:spPr>
                            <a:xfrm>
                              <a:off x="514350" y="257175"/>
                              <a:ext cx="1219200" cy="771525"/>
                            </a:xfrm>
                            <a:prstGeom prst="rect">
                              <a:avLst/>
                            </a:prstGeom>
                            <a:solidFill>
                              <a:sysClr val="window" lastClr="FFFFFF"/>
                            </a:solidFill>
                            <a:ln w="3175" cap="flat" cmpd="sng" algn="ctr">
                              <a:solidFill>
                                <a:sysClr val="windowText" lastClr="000000"/>
                              </a:solidFill>
                              <a:prstDash val="solid"/>
                              <a:miter lim="800000"/>
                            </a:ln>
                            <a:effectLst/>
                          </wps:spPr>
                          <wps:txbx>
                            <w:txbxContent>
                              <w:p w14:paraId="21D2C0F2" w14:textId="77777777" w:rsidR="006756E3" w:rsidRDefault="006756E3" w:rsidP="000B0F1E">
                                <w:pPr>
                                  <w:jc w:val="center"/>
                                </w:pPr>
                                <w:r>
                                  <w:t>Content Creator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1" name="Rectangle 221"/>
                          <wps:cNvSpPr/>
                          <wps:spPr>
                            <a:xfrm>
                              <a:off x="3637575" y="212725"/>
                              <a:ext cx="1219200" cy="771525"/>
                            </a:xfrm>
                            <a:prstGeom prst="rect">
                              <a:avLst/>
                            </a:prstGeom>
                            <a:solidFill>
                              <a:sysClr val="window" lastClr="FFFFFF"/>
                            </a:solidFill>
                            <a:ln w="3175" cap="flat" cmpd="sng" algn="ctr">
                              <a:solidFill>
                                <a:sysClr val="windowText" lastClr="000000"/>
                              </a:solidFill>
                              <a:prstDash val="solid"/>
                              <a:miter lim="800000"/>
                            </a:ln>
                            <a:effectLst/>
                          </wps:spPr>
                          <wps:txbx>
                            <w:txbxContent>
                              <w:p w14:paraId="2D696885" w14:textId="77777777" w:rsidR="006756E3" w:rsidRDefault="006756E3" w:rsidP="000B0F1E">
                                <w:pPr>
                                  <w:pStyle w:val="NormalWeb"/>
                                  <w:jc w:val="center"/>
                                </w:pPr>
                                <w:r>
                                  <w:t>Content Consumer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1" name="Oval 31"/>
                          <wps:cNvSpPr/>
                          <wps:spPr>
                            <a:xfrm>
                              <a:off x="1971676" y="1571625"/>
                              <a:ext cx="1390650" cy="828675"/>
                            </a:xfrm>
                            <a:prstGeom prst="ellipse">
                              <a:avLst/>
                            </a:prstGeom>
                            <a:solidFill>
                              <a:sysClr val="window" lastClr="FFFFFF"/>
                            </a:solidFill>
                            <a:ln w="3175" cap="flat" cmpd="sng" algn="ctr">
                              <a:solidFill>
                                <a:sysClr val="windowText" lastClr="000000"/>
                              </a:solidFill>
                              <a:prstDash val="solid"/>
                              <a:miter lim="800000"/>
                            </a:ln>
                            <a:effectLst/>
                          </wps:spPr>
                          <wps:txbx>
                            <w:txbxContent>
                              <w:p w14:paraId="612B4EC2" w14:textId="77777777" w:rsidR="006756E3" w:rsidRDefault="006756E3" w:rsidP="000B0F1E">
                                <w:pPr>
                                  <w:jc w:val="center"/>
                                </w:pPr>
                                <w:r>
                                  <w:t>Share Content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8" name="Straight Arrow Connector 288"/>
                          <wps:cNvCnPr>
                            <a:stCxn id="30" idx="2"/>
                            <a:endCxn id="31" idx="1"/>
                          </wps:cNvCnPr>
                          <wps:spPr>
                            <a:xfrm>
                              <a:off x="1123950" y="1028700"/>
                              <a:ext cx="1051382" cy="664282"/>
                            </a:xfrm>
                            <a:prstGeom prst="straightConnector1">
                              <a:avLst/>
                            </a:prstGeom>
                            <a:noFill/>
                            <a:ln w="6350" cap="flat" cmpd="sng" algn="ctr">
                              <a:solidFill>
                                <a:sysClr val="windowText" lastClr="000000"/>
                              </a:solidFill>
                              <a:prstDash val="solid"/>
                              <a:miter lim="800000"/>
                              <a:tailEnd type="arrow"/>
                            </a:ln>
                            <a:effectLst/>
                          </wps:spPr>
                          <wps:bodyPr/>
                        </wps:wsp>
                        <wps:wsp>
                          <wps:cNvPr id="223" name="Straight Arrow Connector 223"/>
                          <wps:cNvCnPr/>
                          <wps:spPr>
                            <a:xfrm flipH="1">
                              <a:off x="3161325" y="996950"/>
                              <a:ext cx="934425" cy="724607"/>
                            </a:xfrm>
                            <a:prstGeom prst="straightConnector1">
                              <a:avLst/>
                            </a:prstGeom>
                            <a:noFill/>
                            <a:ln w="6350" cap="flat" cmpd="sng" algn="ctr">
                              <a:solidFill>
                                <a:sysClr val="windowText" lastClr="000000"/>
                              </a:solidFill>
                              <a:prstDash val="solid"/>
                              <a:miter lim="800000"/>
                              <a:tailEnd type="arrow"/>
                            </a:ln>
                            <a:effectLst/>
                          </wps:spPr>
                          <wps:bodyPr/>
                        </wps:wsp>
                      </wpc:wpc>
                    </a:graphicData>
                  </a:graphic>
                </wp:inline>
              </w:drawing>
            </mc:Choice>
            <mc:Fallback>
              <w:pict>
                <v:group w14:anchorId="1867AA8E" id="Canvas 14" o:spid="_x0000_s1066" editas="canvas" style="width:6in;height:205.5pt;mso-position-horizontal-relative:char;mso-position-vertical-relative:line" coordsize="54864,260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">
                  <v:shape id="_x0000_s1067" type="#_x0000_t75" style="position:absolute;width:54864;height:26098;visibility:visible;mso-wrap-style:square">
                    <v:fill o:detectmouseclick="t"/>
                    <v:path o:connecttype="none"/>
                  </v:shape>
                  <v:rect id="Rectangle 30" o:spid="_x0000_s1068" style="position:absolute;left:5143;top:2571;width:12192;height:77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7AuW78A&#10;AADbAAAADwAAAGRycy9kb3ducmV2LnhtbERPTWvCQBC9C/6HZQRvurFCKamrFEEQ8WKs4HHMjkna&#10;zGzMbmP89+6h4PHxvhernmvVUesrJwZm0wQUSe5sJYWB7+Nm8gHKBxSLtRMy8CAPq+VwsMDUursc&#10;qMtCoWKI+BQNlCE0qdY+L4nRT11DErmraxlDhG2hbYv3GM61fkuSd81YSWwosaF1Sflv9scGdqfu&#10;h3h/Oe/2c4dZZfm2ubIx41H/9QkqUB9e4n/31hqYx/XxS/wBevkE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nsC5bvwAAANsAAAAPAAAAAAAAAAAAAAAAAJgCAABkcnMvZG93bnJl&#10;di54bWxQSwUGAAAAAAQABAD1AAAAhAMAAAAA&#10;" fillcolor="window" strokecolor="windowText" strokeweight=".25pt">
                    <v:textbox>
                      <w:txbxContent>
                        <w:p w14:paraId="21D2C0F2" w14:textId="77777777" w:rsidR="006756E3" w:rsidRDefault="006756E3" w:rsidP="000B0F1E">
                          <w:pPr>
                            <w:jc w:val="center"/>
                          </w:pPr>
                          <w:r>
                            <w:t>Content Creator</w:t>
                          </w:r>
                        </w:p>
                      </w:txbxContent>
                    </v:textbox>
                  </v:rect>
                  <v:rect id="Rectangle 221" o:spid="_x0000_s1069" style="position:absolute;left:36375;top:2127;width:12192;height:77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ucQcMA&#10;AADcAAAADwAAAGRycy9kb3ducmV2LnhtbESPQWvCQBSE7wX/w/IEb3VjhFKiq4ggFPHStILHZ/aZ&#10;RPPexuw2pv++Wyj0OMzMN8xyPXCjeup87cTAbJqAIimcraU08Pmxe34F5QOKxcYJGfgmD+vV6GmJ&#10;mXUPeac+D6WKEPEZGqhCaDOtfVERo5+6liR6F9cxhii7UtsOHxHOjU6T5EUz1hIXKmxpW1Fxy7/Y&#10;wP7YX4kP59P+MHeY15bvuwsbMxkPmwWoQEP4D/+136yBNJ3B75l4BP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hucQcMAAADcAAAADwAAAAAAAAAAAAAAAACYAgAAZHJzL2Rv&#10;d25yZXYueG1sUEsFBgAAAAAEAAQA9QAAAIgDAAAAAA==&#10;" fillcolor="window" strokecolor="windowText" strokeweight=".25pt">
                    <v:textbox>
                      <w:txbxContent>
                        <w:p w14:paraId="2D696885" w14:textId="77777777" w:rsidR="006756E3" w:rsidRDefault="006756E3" w:rsidP="000B0F1E">
                          <w:pPr>
                            <w:pStyle w:val="NormalWeb"/>
                            <w:jc w:val="center"/>
                          </w:pPr>
                          <w:r>
                            <w:t>Content Consumer</w:t>
                          </w:r>
                        </w:p>
                      </w:txbxContent>
                    </v:textbox>
                  </v:rect>
                  <v:oval id="Oval 31" o:spid="_x0000_s1070" style="position:absolute;left:19716;top:15716;width:13907;height:82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zDAW8UA&#10;AADbAAAADwAAAGRycy9kb3ducmV2LnhtbESPT2vCQBTE70K/w/IEb3VjharRVWyrKO3Bvxdvj+wz&#10;CWbfptlVo5++KxQ8DjPzG2Y0qU0hLlS53LKCTjsCQZxYnXOqYL+bv/ZBOI+ssbBMCm7kYDJ+aYww&#10;1vbKG7psfSoChF2MCjLvy1hKl2Rk0LVtSRy8o60M+iCrVOoKrwFuCvkWRe/SYM5hIcOSPjNKTtuz&#10;UXBY7fjjexkNvsrTz/13tkh53Zsq1WrW0yEIT7V/hv/bS62g24HHl/AD5Pg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rMMBbxQAAANsAAAAPAAAAAAAAAAAAAAAAAJgCAABkcnMv&#10;ZG93bnJldi54bWxQSwUGAAAAAAQABAD1AAAAigMAAAAA&#10;" fillcolor="window" strokecolor="windowText" strokeweight=".25pt">
                    <v:stroke joinstyle="miter"/>
                    <v:textbox>
                      <w:txbxContent>
                        <w:p w14:paraId="612B4EC2" w14:textId="77777777" w:rsidR="006756E3" w:rsidRDefault="006756E3" w:rsidP="000B0F1E">
                          <w:pPr>
                            <w:jc w:val="center"/>
                          </w:pPr>
                          <w:r>
                            <w:t>Share Content</w:t>
                          </w:r>
                        </w:p>
                      </w:txbxContent>
                    </v:textbox>
                  </v:oval>
                  <v:shape id="Straight Arrow Connector 288" o:spid="_x0000_s1071" type="#_x0000_t32" style="position:absolute;left:11239;top:10287;width:10514;height:664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AfrA8AAAADcAAAADwAAAGRycy9kb3ducmV2LnhtbERPTYvCMBC9C/6HMII3TevBSte0iMui&#10;snhQlz0PzdiWbSYliVr//eYgeHy873U5mE7cyfnWsoJ0noAgrqxuuVbwc/marUD4gKyxs0wKnuSh&#10;LMajNebaPvhE93OoRQxhn6OCJoQ+l9JXDRn0c9sTR+5qncEQoauldviI4aaTiyRZSoMtx4YGe9o2&#10;VP2db0bBNTv4526fSvfZLZOUj9m3/82Umk6GzQeIQEN4i1/uvVawWMW18Uw8ArL4B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gH6wPAAAAA3AAAAA8AAAAAAAAAAAAAAAAA&#10;oQIAAGRycy9kb3ducmV2LnhtbFBLBQYAAAAABAAEAPkAAACOAwAAAAA=&#10;" strokecolor="windowText" strokeweight=".5pt">
                    <v:stroke endarrow="open" joinstyle="miter"/>
                  </v:shape>
                  <v:shape id="Straight Arrow Connector 223" o:spid="_x0000_s1072" type="#_x0000_t32" style="position:absolute;left:31613;top:9969;width:9344;height:724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wsMZMQAAADcAAAADwAAAGRycy9kb3ducmV2LnhtbESPX0vDMBTF3wW/Q7iCby61gkq3bIxR&#10;0ZcOrHvZ26W5a8uam5KkW/TTm8Fgj4fz58dZrKIZxImc7y0reJ5lIIgbq3tuFex+Pp7eQfiArHGw&#10;TAp+ycNqeX+3wELbM3/TqQ6tSCPsC1TQhTAWUvqmI4N+Zkfi5B2sMxiSdK3UDs9p3Awyz7JXabDn&#10;ROhwpE1HzbGeTOLajftr4lTW5bR9i7Ksqs99pdTjQ1zPQQSK4Ra+tr+0gjx/gcuZdATk8h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3CwxkxAAAANwAAAAPAAAAAAAAAAAA&#10;AAAAAKECAABkcnMvZG93bnJldi54bWxQSwUGAAAAAAQABAD5AAAAkgMAAAAA&#10;" strokecolor="windowText" strokeweight=".5pt">
                    <v:stroke endarrow="open" joinstyle="miter"/>
                  </v:shape>
                  <w10:anchorlock/>
                </v:group>
              </w:pict>
            </mc:Fallback>
          </mc:AlternateContent>
        </w:r>
      </w:del>
    </w:p>
    <w:p w14:paraId="02928B0D" w14:textId="77777777" w:rsidR="00722C99" w:rsidRPr="00F6449C" w:rsidRDefault="00722C99" w:rsidP="00A120D4">
      <w:pPr>
        <w:pStyle w:val="BodyText"/>
      </w:pPr>
    </w:p>
    <w:p w14:paraId="4AED263F" w14:textId="4A6D9AE0" w:rsidR="00D31D6B" w:rsidRPr="00F6449C" w:rsidDel="00AA1460" w:rsidRDefault="00D31D6B" w:rsidP="00D31D6B">
      <w:pPr>
        <w:pStyle w:val="EditorInstructions"/>
        <w:rPr>
          <w:del w:id="523" w:author="Cole, George" w:date="2015-07-20T22:23:00Z"/>
        </w:rPr>
      </w:pPr>
      <w:del w:id="524" w:author="Cole, George" w:date="2015-07-20T22:23:00Z">
        <w:r w:rsidRPr="00F6449C" w:rsidDel="00AA1460">
          <w:delText xml:space="preserve">Add the following additional </w:delText>
        </w:r>
        <w:r w:rsidR="000B4228" w:rsidDel="00AA1460">
          <w:delText>a</w:delText>
        </w:r>
        <w:r w:rsidRPr="00F6449C" w:rsidDel="00AA1460">
          <w:delText xml:space="preserve">ctor and </w:delText>
        </w:r>
        <w:r w:rsidR="000B4228" w:rsidDel="00AA1460">
          <w:delText>r</w:delText>
        </w:r>
        <w:r w:rsidRPr="00F6449C" w:rsidDel="00AA1460">
          <w:delText>ole to the list in Section 3.1</w:delText>
        </w:r>
      </w:del>
    </w:p>
    <w:p w14:paraId="06E12565" w14:textId="787BFE80" w:rsidR="00D31D6B" w:rsidRPr="00F6449C" w:rsidDel="00AA1460" w:rsidRDefault="00D31D6B" w:rsidP="00D31D6B">
      <w:pPr>
        <w:pStyle w:val="BodyText"/>
        <w:rPr>
          <w:del w:id="525" w:author="Cole, George" w:date="2015-07-20T22:23:00Z"/>
        </w:rPr>
      </w:pPr>
      <w:del w:id="526" w:author="Cole, George" w:date="2015-07-20T22:23:00Z">
        <w:r w:rsidRPr="00F6449C" w:rsidDel="00AA1460">
          <w:rPr>
            <w:b/>
          </w:rPr>
          <w:delText>Actor:</w:delText>
        </w:r>
        <w:r w:rsidRPr="00F6449C" w:rsidDel="00AA1460">
          <w:rPr>
            <w:b/>
          </w:rPr>
          <w:tab/>
        </w:r>
        <w:r w:rsidRPr="00F6449C" w:rsidDel="00AA1460">
          <w:delText>Reconciliation Agent</w:delText>
        </w:r>
      </w:del>
    </w:p>
    <w:p w14:paraId="06644A65" w14:textId="6597A549" w:rsidR="00D31D6B" w:rsidRPr="00F6449C" w:rsidDel="00AA1460" w:rsidRDefault="00D31D6B" w:rsidP="00D31D6B">
      <w:pPr>
        <w:pStyle w:val="BodyText"/>
        <w:rPr>
          <w:del w:id="527" w:author="Cole, George" w:date="2015-07-20T22:23:00Z"/>
        </w:rPr>
      </w:pPr>
      <w:del w:id="528" w:author="Cole, George" w:date="2015-07-20T22:23:00Z">
        <w:r w:rsidRPr="00F6449C" w:rsidDel="00AA1460">
          <w:rPr>
            <w:b/>
          </w:rPr>
          <w:delText>Role:</w:delText>
        </w:r>
        <w:r w:rsidRPr="00F6449C" w:rsidDel="00AA1460">
          <w:rPr>
            <w:b/>
          </w:rPr>
          <w:tab/>
        </w:r>
        <w:r w:rsidRPr="00F6449C" w:rsidDel="00AA1460">
          <w:delText>Reconcile information from multiple sources prior to creating content for exchange</w:delText>
        </w:r>
      </w:del>
    </w:p>
    <w:p w14:paraId="5086A8BB" w14:textId="05ACDFA1" w:rsidR="00722C99" w:rsidRPr="00F6449C" w:rsidDel="00AA1460" w:rsidRDefault="00722C99" w:rsidP="00A120D4">
      <w:pPr>
        <w:pStyle w:val="BodyText"/>
        <w:rPr>
          <w:del w:id="529" w:author="Cole, George" w:date="2015-07-20T22:23:00Z"/>
        </w:rPr>
      </w:pPr>
    </w:p>
    <w:p w14:paraId="5903F5EF" w14:textId="638AC730" w:rsidR="003948AB" w:rsidRPr="00F6449C" w:rsidDel="00AA1460" w:rsidRDefault="003948AB" w:rsidP="003948AB">
      <w:pPr>
        <w:pStyle w:val="EditorInstructions"/>
        <w:rPr>
          <w:del w:id="530" w:author="Cole, George" w:date="2015-07-20T22:23:00Z"/>
        </w:rPr>
      </w:pPr>
      <w:del w:id="531" w:author="Cole, George" w:date="2015-07-20T22:23:00Z">
        <w:r w:rsidRPr="00F6449C" w:rsidDel="00AA1460">
          <w:delText>Add Section 3.1.5 as follows</w:delText>
        </w:r>
      </w:del>
    </w:p>
    <w:p w14:paraId="07FEB02A" w14:textId="03527768" w:rsidR="003948AB" w:rsidRPr="00F6449C" w:rsidDel="00AA1460" w:rsidRDefault="003948AB" w:rsidP="003948AB">
      <w:pPr>
        <w:pStyle w:val="Heading3"/>
        <w:numPr>
          <w:ilvl w:val="0"/>
          <w:numId w:val="0"/>
        </w:numPr>
        <w:ind w:left="720" w:hanging="720"/>
        <w:rPr>
          <w:del w:id="532" w:author="Cole, George" w:date="2015-07-20T22:23:00Z"/>
          <w:noProof w:val="0"/>
        </w:rPr>
      </w:pPr>
      <w:del w:id="533" w:author="Cole, George" w:date="2015-07-20T22:23:00Z">
        <w:r w:rsidRPr="00F6449C" w:rsidDel="00AA1460">
          <w:rPr>
            <w:noProof w:val="0"/>
          </w:rPr>
          <w:delText>3.1.5 Reconciliation Agent – Expected Actions</w:delText>
        </w:r>
      </w:del>
    </w:p>
    <w:p w14:paraId="50B8E2AB" w14:textId="019B9E34" w:rsidR="003948AB" w:rsidRPr="00F6449C" w:rsidDel="002610E4" w:rsidRDefault="003948AB" w:rsidP="003948AB">
      <w:pPr>
        <w:pStyle w:val="BodyText"/>
        <w:rPr>
          <w:moveFrom w:id="534" w:author="Cole, George" w:date="2015-07-20T22:22:00Z"/>
        </w:rPr>
      </w:pPr>
      <w:moveFromRangeStart w:id="535" w:author="Cole, George" w:date="2015-07-20T22:22:00Z" w:name="move425194253"/>
      <w:moveFrom w:id="536" w:author="Cole, George" w:date="2015-07-20T22:22:00Z">
        <w:r w:rsidRPr="00F6449C" w:rsidDel="002610E4">
          <w:t>A Reconciliation Agent shall be able to:</w:t>
        </w:r>
      </w:moveFrom>
    </w:p>
    <w:p w14:paraId="5FDCA8CA" w14:textId="78A689D0" w:rsidR="003948AB" w:rsidRPr="00F6449C" w:rsidDel="002610E4" w:rsidRDefault="003948AB" w:rsidP="00764EE3">
      <w:pPr>
        <w:pStyle w:val="ListNumber2"/>
        <w:numPr>
          <w:ilvl w:val="0"/>
          <w:numId w:val="260"/>
        </w:numPr>
        <w:rPr>
          <w:moveFrom w:id="537" w:author="Cole, George" w:date="2015-07-20T22:22:00Z"/>
        </w:rPr>
      </w:pPr>
      <w:moveFrom w:id="538" w:author="Cole, George" w:date="2015-07-20T22:22:00Z">
        <w:r w:rsidRPr="00F6449C" w:rsidDel="002610E4">
          <w:t>Gather clinical data from multiple data sources.</w:t>
        </w:r>
      </w:moveFrom>
    </w:p>
    <w:p w14:paraId="2F443216" w14:textId="6AB860D1" w:rsidR="003948AB" w:rsidRPr="00F6449C" w:rsidDel="002610E4" w:rsidRDefault="003948AB" w:rsidP="00764EE3">
      <w:pPr>
        <w:pStyle w:val="ListNumber2"/>
        <w:numPr>
          <w:ilvl w:val="0"/>
          <w:numId w:val="260"/>
        </w:numPr>
        <w:rPr>
          <w:moveFrom w:id="539" w:author="Cole, George" w:date="2015-07-20T22:22:00Z"/>
        </w:rPr>
      </w:pPr>
      <w:moveFrom w:id="540" w:author="Cole, George" w:date="2015-07-20T22:22:00Z">
        <w:r w:rsidRPr="00F6449C" w:rsidDel="002610E4">
          <w:t>Perform reconciliation.</w:t>
        </w:r>
      </w:moveFrom>
    </w:p>
    <w:p w14:paraId="664254A0" w14:textId="153AAD59" w:rsidR="003948AB" w:rsidRPr="00F6449C" w:rsidDel="002610E4" w:rsidRDefault="003948AB" w:rsidP="00764EE3">
      <w:pPr>
        <w:pStyle w:val="ListNumber2"/>
        <w:numPr>
          <w:ilvl w:val="0"/>
          <w:numId w:val="260"/>
        </w:numPr>
        <w:rPr>
          <w:moveFrom w:id="541" w:author="Cole, George" w:date="2015-07-20T22:22:00Z"/>
        </w:rPr>
      </w:pPr>
      <w:moveFrom w:id="542" w:author="Cole, George" w:date="2015-07-20T22:22:00Z">
        <w:r w:rsidRPr="00F6449C" w:rsidDel="002610E4">
          <w:t>Share the resulting reconciled information with its grouped Content Creator or Clinical Data Source Actor.</w:t>
        </w:r>
      </w:moveFrom>
    </w:p>
    <w:p w14:paraId="19B567C7" w14:textId="28EAD7A1" w:rsidR="003948AB" w:rsidRPr="00F6449C" w:rsidDel="002610E4" w:rsidRDefault="003948AB" w:rsidP="00764EE3">
      <w:pPr>
        <w:pStyle w:val="ListNumber2"/>
        <w:numPr>
          <w:ilvl w:val="0"/>
          <w:numId w:val="260"/>
        </w:numPr>
        <w:rPr>
          <w:moveFrom w:id="543" w:author="Cole, George" w:date="2015-07-20T22:22:00Z"/>
        </w:rPr>
      </w:pPr>
      <w:moveFrom w:id="544" w:author="Cole, George" w:date="2015-07-20T22:22:00Z">
        <w:r w:rsidRPr="00F6449C" w:rsidDel="002610E4">
          <w:t xml:space="preserve">When matching two entries by universally unique identifier, the reconciling application </w:t>
        </w:r>
        <w:r w:rsidRPr="00F6449C" w:rsidDel="002610E4">
          <w:rPr>
            <w:b/>
            <w:smallCaps/>
          </w:rPr>
          <w:t>shall</w:t>
        </w:r>
        <w:r w:rsidRPr="00F6449C" w:rsidDel="002610E4">
          <w:t xml:space="preserve"> verify that other details of the reconciled entries are consistent. </w:t>
        </w:r>
      </w:moveFrom>
    </w:p>
    <w:p w14:paraId="5F5AF51D" w14:textId="5AE16263" w:rsidR="003948AB" w:rsidRPr="00F6449C" w:rsidDel="002610E4" w:rsidRDefault="003948AB" w:rsidP="00764EE3">
      <w:pPr>
        <w:pStyle w:val="ListNumber2"/>
        <w:numPr>
          <w:ilvl w:val="0"/>
          <w:numId w:val="260"/>
        </w:numPr>
        <w:rPr>
          <w:moveFrom w:id="545" w:author="Cole, George" w:date="2015-07-20T22:22:00Z"/>
        </w:rPr>
      </w:pPr>
      <w:moveFrom w:id="546" w:author="Cole, George" w:date="2015-07-20T22:22:00Z">
        <w:r w:rsidRPr="00F6449C" w:rsidDel="002610E4">
          <w:t xml:space="preserve">More specifically, a reconciling application </w:t>
        </w:r>
        <w:r w:rsidRPr="00F6449C" w:rsidDel="002610E4">
          <w:rPr>
            <w:b/>
            <w:smallCaps/>
          </w:rPr>
          <w:t>shall</w:t>
        </w:r>
        <w:r w:rsidRPr="00F6449C" w:rsidDel="002610E4">
          <w:t xml:space="preserve"> demonstrate the ability to identify cases where two entries with the same identifier are about the same event, and when they are not, to report it.</w:t>
        </w:r>
      </w:moveFrom>
    </w:p>
    <w:p w14:paraId="3F7A3FBD" w14:textId="2AE04CB3" w:rsidR="003948AB" w:rsidRPr="00F6449C" w:rsidDel="002610E4" w:rsidRDefault="003948AB" w:rsidP="00764EE3">
      <w:pPr>
        <w:pStyle w:val="ListNumber2"/>
        <w:numPr>
          <w:ilvl w:val="0"/>
          <w:numId w:val="260"/>
        </w:numPr>
        <w:rPr>
          <w:moveFrom w:id="547" w:author="Cole, George" w:date="2015-07-20T22:22:00Z"/>
        </w:rPr>
      </w:pPr>
      <w:moveFrom w:id="548" w:author="Cole, George" w:date="2015-07-20T22:22:00Z">
        <w:r w:rsidRPr="00F6449C" w:rsidDel="002610E4">
          <w:lastRenderedPageBreak/>
          <w:t xml:space="preserve">When reconciling information from an external system, the reconciling application </w:t>
        </w:r>
        <w:r w:rsidRPr="00F6449C" w:rsidDel="002610E4">
          <w:rPr>
            <w:b/>
            <w:smallCaps/>
          </w:rPr>
          <w:t>shall</w:t>
        </w:r>
        <w:r w:rsidRPr="00F6449C" w:rsidDel="002610E4">
          <w:t xml:space="preserve"> maintain the </w:t>
        </w:r>
        <w:r w:rsidRPr="00F6449C" w:rsidDel="002610E4">
          <w:rPr>
            <w:u w:val="single"/>
          </w:rPr>
          <w:t>first</w:t>
        </w:r>
        <w:r w:rsidRPr="00F6449C" w:rsidDel="002610E4">
          <w:t xml:space="preserve"> identifier provided for the item as the original identifier. It </w:t>
        </w:r>
        <w:r w:rsidRPr="00F6449C" w:rsidDel="002610E4">
          <w:rPr>
            <w:b/>
            <w:smallCaps/>
          </w:rPr>
          <w:t>may</w:t>
        </w:r>
        <w:r w:rsidRPr="00F6449C" w:rsidDel="002610E4">
          <w:t xml:space="preserve"> provide its own identifiers for the data as well.</w:t>
        </w:r>
      </w:moveFrom>
    </w:p>
    <w:p w14:paraId="4FEC0635" w14:textId="34CF8BD7" w:rsidR="003948AB" w:rsidRPr="00F6449C" w:rsidDel="002610E4" w:rsidRDefault="003948AB" w:rsidP="00764EE3">
      <w:pPr>
        <w:pStyle w:val="ListNumber2"/>
        <w:numPr>
          <w:ilvl w:val="0"/>
          <w:numId w:val="260"/>
        </w:numPr>
        <w:rPr>
          <w:moveFrom w:id="549" w:author="Cole, George" w:date="2015-07-20T22:22:00Z"/>
        </w:rPr>
      </w:pPr>
      <w:moveFrom w:id="550" w:author="Cole, George" w:date="2015-07-20T22:22:00Z">
        <w:r w:rsidRPr="00F6449C" w:rsidDel="002610E4">
          <w:t xml:space="preserve">When exporting information that came from an external source through reconciliation, the reconciliation application </w:t>
        </w:r>
        <w:r w:rsidRPr="00F6449C" w:rsidDel="002610E4">
          <w:rPr>
            <w:b/>
            <w:smallCaps/>
          </w:rPr>
          <w:t>shall</w:t>
        </w:r>
        <w:r w:rsidRPr="00F6449C" w:rsidDel="002610E4">
          <w:t xml:space="preserve"> report the original identifier as the </w:t>
        </w:r>
        <w:r w:rsidRPr="00F6449C" w:rsidDel="002610E4">
          <w:rPr>
            <w:u w:val="single"/>
          </w:rPr>
          <w:t>first</w:t>
        </w:r>
        <w:r w:rsidRPr="00F6449C" w:rsidDel="002610E4">
          <w:t xml:space="preserve"> identifier reported for the item.</w:t>
        </w:r>
      </w:moveFrom>
    </w:p>
    <w:p w14:paraId="2CB70336" w14:textId="2B62746E" w:rsidR="003948AB" w:rsidRPr="00F6449C" w:rsidDel="002610E4" w:rsidRDefault="003948AB" w:rsidP="00764EE3">
      <w:pPr>
        <w:pStyle w:val="ListNumber2"/>
        <w:numPr>
          <w:ilvl w:val="0"/>
          <w:numId w:val="260"/>
        </w:numPr>
        <w:rPr>
          <w:moveFrom w:id="551" w:author="Cole, George" w:date="2015-07-20T22:22:00Z"/>
        </w:rPr>
      </w:pPr>
      <w:moveFrom w:id="552" w:author="Cole, George" w:date="2015-07-20T22:22:00Z">
        <w:r w:rsidRPr="00F6449C" w:rsidDel="002610E4">
          <w:t xml:space="preserve">Subsequent identifiers after the first </w:t>
        </w:r>
        <w:r w:rsidRPr="00F6449C" w:rsidDel="002610E4">
          <w:rPr>
            <w:b/>
            <w:smallCaps/>
          </w:rPr>
          <w:t>should</w:t>
        </w:r>
        <w:r w:rsidRPr="00F6449C" w:rsidDel="002610E4">
          <w:t xml:space="preserve"> be retained and reported but are not required by this profile.</w:t>
        </w:r>
      </w:moveFrom>
    </w:p>
    <w:p w14:paraId="0402EDF0" w14:textId="7DF0FD92" w:rsidR="003948AB" w:rsidRPr="00F6449C" w:rsidDel="002610E4" w:rsidRDefault="003948AB" w:rsidP="00764EE3">
      <w:pPr>
        <w:pStyle w:val="ListNumber2"/>
        <w:numPr>
          <w:ilvl w:val="0"/>
          <w:numId w:val="260"/>
        </w:numPr>
        <w:rPr>
          <w:moveFrom w:id="553" w:author="Cole, George" w:date="2015-07-20T22:22:00Z"/>
        </w:rPr>
      </w:pPr>
      <w:moveFrom w:id="554" w:author="Cole, George" w:date="2015-07-20T22:22:00Z">
        <w:r w:rsidRPr="00F6449C" w:rsidDel="002610E4">
          <w:t xml:space="preserve">The reconciling application </w:t>
        </w:r>
        <w:r w:rsidRPr="00F6449C" w:rsidDel="002610E4">
          <w:rPr>
            <w:b/>
            <w:smallCaps/>
          </w:rPr>
          <w:t>shall</w:t>
        </w:r>
        <w:r w:rsidRPr="00F6449C" w:rsidDel="002610E4">
          <w:t xml:space="preserve"> report significant inconsistencies between two recorded events that should have the same meaning (e.g., because they have the same identifier) in some way. Reports of these conditions </w:t>
        </w:r>
        <w:r w:rsidRPr="00F6449C" w:rsidDel="002610E4">
          <w:rPr>
            <w:b/>
            <w:smallCaps/>
          </w:rPr>
          <w:t xml:space="preserve">may </w:t>
        </w:r>
        <w:r w:rsidRPr="00F6449C" w:rsidDel="002610E4">
          <w:t>be to someone other than the user of the system (e.g., the system administrator, or other appropriate party).</w:t>
        </w:r>
      </w:moveFrom>
    </w:p>
    <w:p w14:paraId="7F6EAFF4" w14:textId="16BE3E65" w:rsidR="003948AB" w:rsidRPr="00F6449C" w:rsidDel="002610E4" w:rsidRDefault="003948AB" w:rsidP="00764EE3">
      <w:pPr>
        <w:pStyle w:val="ListNumber2"/>
        <w:numPr>
          <w:ilvl w:val="0"/>
          <w:numId w:val="260"/>
        </w:numPr>
        <w:rPr>
          <w:moveFrom w:id="555" w:author="Cole, George" w:date="2015-07-20T22:22:00Z"/>
        </w:rPr>
      </w:pPr>
      <w:moveFrom w:id="556" w:author="Cole, George" w:date="2015-07-20T22:22:00Z">
        <w:r w:rsidRPr="00F6449C" w:rsidDel="002610E4">
          <w:t xml:space="preserve">The reconciling application </w:t>
        </w:r>
        <w:r w:rsidRPr="00F6449C" w:rsidDel="002610E4">
          <w:rPr>
            <w:b/>
            <w:smallCaps/>
          </w:rPr>
          <w:t>may</w:t>
        </w:r>
        <w:r w:rsidRPr="00F6449C" w:rsidDel="002610E4">
          <w:t xml:space="preserve"> require manual reconciliation of the inconsistent entries. It </w:t>
        </w:r>
        <w:r w:rsidRPr="00F6449C" w:rsidDel="002610E4">
          <w:rPr>
            <w:b/>
            <w:smallCaps/>
          </w:rPr>
          <w:t>shall</w:t>
        </w:r>
        <w:r w:rsidRPr="00F6449C" w:rsidDel="002610E4">
          <w:t xml:space="preserve"> assign a new identifier to each entry containing inconsistent data. The rationale for this requirement is to avoid persisting the conflicting identifiers.</w:t>
        </w:r>
      </w:moveFrom>
    </w:p>
    <w:p w14:paraId="54612471" w14:textId="73992891" w:rsidR="003948AB" w:rsidRPr="00F6449C" w:rsidDel="002610E4" w:rsidRDefault="003948AB" w:rsidP="00764EE3">
      <w:pPr>
        <w:pStyle w:val="ListNumber2"/>
        <w:numPr>
          <w:ilvl w:val="0"/>
          <w:numId w:val="260"/>
        </w:numPr>
        <w:rPr>
          <w:moveFrom w:id="557" w:author="Cole, George" w:date="2015-07-20T22:22:00Z"/>
          <w:lang w:eastAsia="x-none"/>
        </w:rPr>
      </w:pPr>
      <w:moveFrom w:id="558" w:author="Cole, George" w:date="2015-07-20T22:22:00Z">
        <w:r w:rsidRPr="00F6449C" w:rsidDel="002610E4">
          <w:rPr>
            <w:lang w:eastAsia="x-none"/>
          </w:rPr>
          <w:t xml:space="preserve">When a data item that was added to the system through reconciliation is changed in a way that alters its identity, a new identity </w:t>
        </w:r>
        <w:r w:rsidRPr="00F6449C" w:rsidDel="002610E4">
          <w:rPr>
            <w:b/>
            <w:smallCaps/>
            <w:lang w:eastAsia="x-none"/>
          </w:rPr>
          <w:t>shall</w:t>
        </w:r>
        <w:r w:rsidRPr="00F6449C" w:rsidDel="002610E4">
          <w:rPr>
            <w:lang w:eastAsia="x-none"/>
          </w:rPr>
          <w:t xml:space="preserve"> be assigned to it.</w:t>
        </w:r>
      </w:moveFrom>
    </w:p>
    <w:p w14:paraId="2DBFE62F" w14:textId="6512CA72" w:rsidR="003948AB" w:rsidRPr="00F6449C" w:rsidDel="002610E4" w:rsidRDefault="003948AB" w:rsidP="00764EE3">
      <w:pPr>
        <w:pStyle w:val="ListNumber2"/>
        <w:numPr>
          <w:ilvl w:val="0"/>
          <w:numId w:val="260"/>
        </w:numPr>
        <w:rPr>
          <w:moveFrom w:id="559" w:author="Cole, George" w:date="2015-07-20T22:22:00Z"/>
        </w:rPr>
      </w:pPr>
      <w:moveFrom w:id="560" w:author="Cole, George" w:date="2015-07-20T22:22:00Z">
        <w:r w:rsidRPr="00F6449C" w:rsidDel="002610E4">
          <w:rPr>
            <w:lang w:eastAsia="x-none"/>
          </w:rPr>
          <w:t xml:space="preserve">The reconciling application </w:t>
        </w:r>
        <w:r w:rsidRPr="00F6449C" w:rsidDel="002610E4">
          <w:rPr>
            <w:b/>
            <w:smallCaps/>
            <w:lang w:eastAsia="x-none"/>
          </w:rPr>
          <w:t>should</w:t>
        </w:r>
        <w:r w:rsidRPr="00F6449C" w:rsidDel="002610E4">
          <w:rPr>
            <w:lang w:eastAsia="x-none"/>
          </w:rPr>
          <w:t xml:space="preserve"> report the association of the new data item with the reconciled data items that have been superseded since the last reconciliation. </w:t>
        </w:r>
      </w:moveFrom>
    </w:p>
    <w:p w14:paraId="35EE5877" w14:textId="362A0C5C" w:rsidR="003948AB" w:rsidRPr="00F6449C" w:rsidDel="002610E4" w:rsidRDefault="003948AB" w:rsidP="00764EE3">
      <w:pPr>
        <w:pStyle w:val="ListNumber2"/>
        <w:numPr>
          <w:ilvl w:val="0"/>
          <w:numId w:val="260"/>
        </w:numPr>
        <w:rPr>
          <w:moveFrom w:id="561" w:author="Cole, George" w:date="2015-07-20T22:22:00Z"/>
        </w:rPr>
      </w:pPr>
      <w:moveFrom w:id="562" w:author="Cole, George" w:date="2015-07-20T22:22:00Z">
        <w:r w:rsidRPr="00F6449C" w:rsidDel="002610E4">
          <w:rPr>
            <w:lang w:eastAsia="x-none"/>
          </w:rPr>
          <w:t xml:space="preserve">When grouped with the Secure Node </w:t>
        </w:r>
        <w:r w:rsidR="006912B6" w:rsidRPr="00F6449C" w:rsidDel="002610E4">
          <w:rPr>
            <w:lang w:eastAsia="x-none"/>
          </w:rPr>
          <w:t>A</w:t>
        </w:r>
        <w:r w:rsidRPr="00F6449C" w:rsidDel="002610E4">
          <w:rPr>
            <w:lang w:eastAsia="x-none"/>
          </w:rPr>
          <w:t xml:space="preserve">ctor, the Reconciliation Agent </w:t>
        </w:r>
        <w:r w:rsidRPr="00F6449C" w:rsidDel="002610E4">
          <w:rPr>
            <w:b/>
            <w:smallCaps/>
            <w:lang w:eastAsia="x-none"/>
          </w:rPr>
          <w:t>shall:</w:t>
        </w:r>
      </w:moveFrom>
    </w:p>
    <w:p w14:paraId="13C49A56" w14:textId="6BE15583" w:rsidR="003948AB" w:rsidRPr="00F6449C" w:rsidDel="002610E4" w:rsidRDefault="003948AB" w:rsidP="00764EE3">
      <w:pPr>
        <w:pStyle w:val="ListNumber3"/>
        <w:numPr>
          <w:ilvl w:val="0"/>
          <w:numId w:val="261"/>
        </w:numPr>
        <w:rPr>
          <w:moveFrom w:id="563" w:author="Cole, George" w:date="2015-07-20T22:22:00Z"/>
        </w:rPr>
      </w:pPr>
      <w:moveFrom w:id="564" w:author="Cole, George" w:date="2015-07-20T22:22:00Z">
        <w:r w:rsidRPr="00F6449C" w:rsidDel="002610E4">
          <w:t>Record reconciliation events from external documents or discrete data as imports in the audit trail.</w:t>
        </w:r>
      </w:moveFrom>
    </w:p>
    <w:p w14:paraId="78618531" w14:textId="46C10CB4" w:rsidR="003948AB" w:rsidRPr="00F6449C" w:rsidDel="002610E4" w:rsidRDefault="003948AB" w:rsidP="00764EE3">
      <w:pPr>
        <w:pStyle w:val="ListNumber3"/>
        <w:numPr>
          <w:ilvl w:val="0"/>
          <w:numId w:val="261"/>
        </w:numPr>
        <w:rPr>
          <w:moveFrom w:id="565" w:author="Cole, George" w:date="2015-07-20T22:22:00Z"/>
        </w:rPr>
      </w:pPr>
      <w:moveFrom w:id="566" w:author="Cole, George" w:date="2015-07-20T22:22:00Z">
        <w:r w:rsidRPr="00F6449C" w:rsidDel="002610E4">
          <w:t>Record changes to existing (internal) records as updates in the audit trail.</w:t>
        </w:r>
      </w:moveFrom>
    </w:p>
    <w:moveFromRangeEnd w:id="535"/>
    <w:p w14:paraId="503FB298" w14:textId="77777777" w:rsidR="003948AB" w:rsidRPr="00F6449C" w:rsidRDefault="003948AB" w:rsidP="003948AB">
      <w:pPr>
        <w:pStyle w:val="BodyText"/>
      </w:pPr>
    </w:p>
    <w:p w14:paraId="6E399211" w14:textId="362ED4A3" w:rsidR="004359E0" w:rsidRPr="003651D9" w:rsidRDefault="00F63A17" w:rsidP="004359E0">
      <w:pPr>
        <w:pStyle w:val="Heading2"/>
        <w:numPr>
          <w:ilvl w:val="0"/>
          <w:numId w:val="0"/>
        </w:numPr>
        <w:rPr>
          <w:ins w:id="567" w:author="Cole, George" w:date="2015-07-21T19:15:00Z"/>
          <w:noProof w:val="0"/>
        </w:rPr>
      </w:pPr>
      <w:bookmarkStart w:id="568" w:name="_Toc345074672"/>
      <w:bookmarkStart w:id="569" w:name="_Toc425363653"/>
      <w:ins w:id="570" w:author="Cole, George" w:date="2015-07-22T18:50:00Z">
        <w:r>
          <w:rPr>
            <w:noProof w:val="0"/>
          </w:rPr>
          <w:t>3.16</w:t>
        </w:r>
      </w:ins>
      <w:ins w:id="571" w:author="Cole, George" w:date="2015-07-21T19:15:00Z">
        <w:r w:rsidR="004359E0" w:rsidRPr="003651D9">
          <w:rPr>
            <w:noProof w:val="0"/>
          </w:rPr>
          <w:t xml:space="preserve"> </w:t>
        </w:r>
      </w:ins>
      <w:ins w:id="572" w:author="Cole, George" w:date="2015-07-21T19:17:00Z">
        <w:r w:rsidR="00C65613">
          <w:rPr>
            <w:noProof w:val="0"/>
          </w:rPr>
          <w:t>Share List</w:t>
        </w:r>
      </w:ins>
      <w:ins w:id="573" w:author="Cole, George" w:date="2015-07-21T19:15:00Z">
        <w:r w:rsidR="004359E0">
          <w:rPr>
            <w:noProof w:val="0"/>
          </w:rPr>
          <w:t xml:space="preserve"> </w:t>
        </w:r>
        <w:r w:rsidR="004359E0" w:rsidRPr="003651D9">
          <w:rPr>
            <w:noProof w:val="0"/>
          </w:rPr>
          <w:t>[</w:t>
        </w:r>
      </w:ins>
      <w:ins w:id="574" w:author="Cole, George" w:date="2015-07-21T19:18:00Z">
        <w:r w:rsidR="00C65613">
          <w:rPr>
            <w:noProof w:val="0"/>
          </w:rPr>
          <w:t>PCC</w:t>
        </w:r>
      </w:ins>
      <w:ins w:id="575" w:author="Cole, George" w:date="2015-07-21T19:15:00Z">
        <w:r w:rsidR="004359E0" w:rsidRPr="003651D9">
          <w:rPr>
            <w:noProof w:val="0"/>
          </w:rPr>
          <w:t>-</w:t>
        </w:r>
      </w:ins>
      <w:ins w:id="576" w:author="Cole, George" w:date="2015-07-22T18:49:00Z">
        <w:r>
          <w:rPr>
            <w:noProof w:val="0"/>
          </w:rPr>
          <w:t>16</w:t>
        </w:r>
      </w:ins>
      <w:ins w:id="577" w:author="Cole, George" w:date="2015-07-21T19:15:00Z">
        <w:r w:rsidR="004359E0" w:rsidRPr="003651D9">
          <w:rPr>
            <w:noProof w:val="0"/>
          </w:rPr>
          <w:t>]</w:t>
        </w:r>
        <w:bookmarkEnd w:id="568"/>
        <w:bookmarkEnd w:id="569"/>
      </w:ins>
    </w:p>
    <w:p w14:paraId="351A2081" w14:textId="3DFFB2FE" w:rsidR="004359E0" w:rsidRPr="003651D9" w:rsidRDefault="00F63A17" w:rsidP="004359E0">
      <w:pPr>
        <w:pStyle w:val="Heading3"/>
        <w:numPr>
          <w:ilvl w:val="0"/>
          <w:numId w:val="0"/>
        </w:numPr>
        <w:rPr>
          <w:ins w:id="578" w:author="Cole, George" w:date="2015-07-21T19:15:00Z"/>
          <w:noProof w:val="0"/>
        </w:rPr>
      </w:pPr>
      <w:bookmarkStart w:id="579" w:name="_Toc345074673"/>
      <w:bookmarkStart w:id="580" w:name="_Toc425363654"/>
      <w:ins w:id="581" w:author="Cole, George" w:date="2015-07-22T18:49:00Z">
        <w:r>
          <w:rPr>
            <w:noProof w:val="0"/>
          </w:rPr>
          <w:t>3.16</w:t>
        </w:r>
      </w:ins>
      <w:ins w:id="582" w:author="Cole, George" w:date="2015-07-21T19:15:00Z">
        <w:r w:rsidR="004359E0" w:rsidRPr="003651D9">
          <w:rPr>
            <w:noProof w:val="0"/>
          </w:rPr>
          <w:t>.1 Scope</w:t>
        </w:r>
        <w:bookmarkEnd w:id="579"/>
        <w:bookmarkEnd w:id="580"/>
      </w:ins>
    </w:p>
    <w:p w14:paraId="465DD31F" w14:textId="0FAFF1A1" w:rsidR="004359E0" w:rsidRPr="003651D9" w:rsidRDefault="00C65613" w:rsidP="004359E0">
      <w:pPr>
        <w:pStyle w:val="BodyText"/>
        <w:rPr>
          <w:ins w:id="583" w:author="Cole, George" w:date="2015-07-21T19:15:00Z"/>
        </w:rPr>
      </w:pPr>
      <w:ins w:id="584" w:author="Cole, George" w:date="2015-07-21T19:15:00Z">
        <w:r>
          <w:t xml:space="preserve">This transaction is used to share lists using the FHIR List </w:t>
        </w:r>
      </w:ins>
      <w:ins w:id="585" w:author="Cole, George" w:date="2015-07-21T19:19:00Z">
        <w:r>
          <w:t>query</w:t>
        </w:r>
      </w:ins>
      <w:ins w:id="586" w:author="Cole, George" w:date="2015-07-21T19:15:00Z">
        <w:r>
          <w:t xml:space="preserve"> and </w:t>
        </w:r>
      </w:ins>
      <w:ins w:id="587" w:author="Cole, George" w:date="2015-07-22T12:11:00Z">
        <w:r w:rsidR="00652BF9">
          <w:t xml:space="preserve">may use the </w:t>
        </w:r>
      </w:ins>
      <w:ins w:id="588" w:author="Cole, George" w:date="2015-07-21T19:15:00Z">
        <w:r>
          <w:t>FHIR Reconciled List content.</w:t>
        </w:r>
      </w:ins>
    </w:p>
    <w:p w14:paraId="7D9D23BF" w14:textId="7B6B4290" w:rsidR="004359E0" w:rsidRPr="003651D9" w:rsidRDefault="00F63A17" w:rsidP="005F09C7">
      <w:pPr>
        <w:pStyle w:val="Heading3"/>
        <w:numPr>
          <w:ilvl w:val="0"/>
          <w:numId w:val="0"/>
        </w:numPr>
        <w:rPr>
          <w:ins w:id="589" w:author="Cole, George" w:date="2015-07-21T19:15:00Z"/>
          <w:noProof w:val="0"/>
        </w:rPr>
      </w:pPr>
      <w:bookmarkStart w:id="590" w:name="_Toc345074674"/>
      <w:bookmarkStart w:id="591" w:name="_Toc425363655"/>
      <w:ins w:id="592" w:author="Cole, George" w:date="2015-07-22T18:49:00Z">
        <w:r>
          <w:rPr>
            <w:noProof w:val="0"/>
          </w:rPr>
          <w:lastRenderedPageBreak/>
          <w:t>3.16</w:t>
        </w:r>
      </w:ins>
      <w:ins w:id="593" w:author="Cole, George" w:date="2015-07-21T19:15:00Z">
        <w:r w:rsidR="004359E0" w:rsidRPr="003651D9">
          <w:rPr>
            <w:noProof w:val="0"/>
          </w:rPr>
          <w:t>.2</w:t>
        </w:r>
        <w:r w:rsidR="004359E0">
          <w:rPr>
            <w:noProof w:val="0"/>
          </w:rPr>
          <w:t xml:space="preserve"> </w:t>
        </w:r>
        <w:r w:rsidR="004359E0" w:rsidRPr="003651D9">
          <w:rPr>
            <w:noProof w:val="0"/>
          </w:rPr>
          <w:t>Actor Roles</w:t>
        </w:r>
        <w:bookmarkEnd w:id="590"/>
        <w:bookmarkEnd w:id="591"/>
      </w:ins>
    </w:p>
    <w:p w14:paraId="10716115" w14:textId="24171F1E" w:rsidR="004359E0" w:rsidRPr="003651D9" w:rsidRDefault="004359E0" w:rsidP="004359E0">
      <w:pPr>
        <w:pStyle w:val="BodyText"/>
        <w:jc w:val="center"/>
        <w:rPr>
          <w:ins w:id="594" w:author="Cole, George" w:date="2015-07-21T19:15:00Z"/>
        </w:rPr>
      </w:pPr>
      <w:ins w:id="595" w:author="Cole, George" w:date="2015-07-21T19:15:00Z">
        <w:r w:rsidRPr="003651D9">
          <w:rPr>
            <w:noProof/>
          </w:rPr>
          <mc:AlternateContent>
            <mc:Choice Requires="wpc">
              <w:drawing>
                <wp:inline distT="0" distB="0" distL="0" distR="0" wp14:anchorId="76D60717" wp14:editId="4B80B7C7">
                  <wp:extent cx="3726180" cy="1539240"/>
                  <wp:effectExtent l="3810" t="1270" r="3810" b="2540"/>
                  <wp:docPr id="299" name="Canvas 29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94" name="Oval 4"/>
                          <wps:cNvSpPr>
                            <a:spLocks noChangeArrowheads="1"/>
                          </wps:cNvSpPr>
                          <wps:spPr bwMode="auto">
                            <a:xfrm>
                              <a:off x="1268750" y="901260"/>
                              <a:ext cx="1240684" cy="490246"/>
                            </a:xfrm>
                            <a:prstGeom prst="ellipse">
                              <a:avLst/>
                            </a:prstGeom>
                            <a:solidFill>
                              <a:srgbClr val="FFFFFF"/>
                            </a:solidFill>
                            <a:ln w="9525">
                              <a:solidFill>
                                <a:srgbClr val="000000"/>
                              </a:solidFill>
                              <a:round/>
                              <a:headEnd/>
                              <a:tailEnd/>
                            </a:ln>
                          </wps:spPr>
                          <wps:txbx>
                            <w:txbxContent>
                              <w:p w14:paraId="2ADCBC9D" w14:textId="46519560" w:rsidR="004359E0" w:rsidRDefault="00E34395" w:rsidP="009C4C6E">
                                <w:pPr>
                                  <w:jc w:val="center"/>
                                  <w:rPr>
                                    <w:sz w:val="18"/>
                                  </w:rPr>
                                </w:pPr>
                                <w:r>
                                  <w:rPr>
                                    <w:sz w:val="18"/>
                                  </w:rPr>
                                  <w:t>Share List</w:t>
                                </w:r>
                                <w:r w:rsidR="004359E0">
                                  <w:rPr>
                                    <w:sz w:val="18"/>
                                  </w:rPr>
                                  <w:t xml:space="preserve"> </w:t>
                                </w:r>
                                <w:r w:rsidR="009C4C6E">
                                  <w:rPr>
                                    <w:sz w:val="18"/>
                                  </w:rPr>
                                  <w:br/>
                                </w:r>
                                <w:r w:rsidR="004359E0">
                                  <w:rPr>
                                    <w:sz w:val="18"/>
                                  </w:rPr>
                                  <w:t>[</w:t>
                                </w:r>
                                <w:r>
                                  <w:rPr>
                                    <w:sz w:val="18"/>
                                  </w:rPr>
                                  <w:t>PCC</w:t>
                                </w:r>
                                <w:del w:id="596" w:author="Cole, George" w:date="2015-07-22T21:16:00Z">
                                  <w:r w:rsidR="004359E0" w:rsidDel="00C16EEC">
                                    <w:rPr>
                                      <w:sz w:val="18"/>
                                    </w:rPr>
                                    <w:delText>-</w:delText>
                                  </w:r>
                                  <w:r w:rsidDel="00C16EEC">
                                    <w:rPr>
                                      <w:sz w:val="18"/>
                                    </w:rPr>
                                    <w:delText>Y</w:delText>
                                  </w:r>
                                </w:del>
                                <w:ins w:id="597" w:author="Cole, George" w:date="2015-07-22T21:16:00Z">
                                  <w:r w:rsidR="00C16EEC">
                                    <w:rPr>
                                      <w:sz w:val="18"/>
                                    </w:rPr>
                                    <w:t>-16</w:t>
                                  </w:r>
                                </w:ins>
                                <w:r>
                                  <w:rPr>
                                    <w:sz w:val="18"/>
                                  </w:rPr>
                                  <w:t>]</w:t>
                                </w:r>
                              </w:p>
                              <w:p w14:paraId="713CA168" w14:textId="77777777" w:rsidR="004359E0" w:rsidRDefault="004359E0" w:rsidP="004359E0"/>
                              <w:p w14:paraId="3E0912D6" w14:textId="77777777" w:rsidR="004359E0" w:rsidRDefault="004359E0" w:rsidP="004359E0">
                                <w:pPr>
                                  <w:jc w:val="center"/>
                                  <w:rPr>
                                    <w:sz w:val="18"/>
                                  </w:rPr>
                                </w:pPr>
                                <w:r>
                                  <w:rPr>
                                    <w:sz w:val="18"/>
                                  </w:rPr>
                                  <w:t>Transaction Name [DOM-#]</w:t>
                                </w:r>
                              </w:p>
                            </w:txbxContent>
                          </wps:txbx>
                          <wps:bodyPr rot="0" vert="horz" wrap="square" lIns="0" tIns="9144" rIns="0" bIns="9144" anchor="t" anchorCtr="0" upright="1">
                            <a:noAutofit/>
                          </wps:bodyPr>
                        </wps:wsp>
                        <wps:wsp>
                          <wps:cNvPr id="295" name="Text Box 5"/>
                          <wps:cNvSpPr txBox="1">
                            <a:spLocks noChangeArrowheads="1"/>
                          </wps:cNvSpPr>
                          <wps:spPr bwMode="auto">
                            <a:xfrm>
                              <a:off x="171698" y="168367"/>
                              <a:ext cx="914623" cy="457233"/>
                            </a:xfrm>
                            <a:prstGeom prst="rect">
                              <a:avLst/>
                            </a:prstGeom>
                            <a:solidFill>
                              <a:srgbClr val="FFFFFF"/>
                            </a:solidFill>
                            <a:ln w="9525">
                              <a:solidFill>
                                <a:srgbClr val="000000"/>
                              </a:solidFill>
                              <a:miter lim="800000"/>
                              <a:headEnd/>
                              <a:tailEnd/>
                            </a:ln>
                          </wps:spPr>
                          <wps:txbx>
                            <w:txbxContent>
                              <w:p w14:paraId="5FEAD3F8" w14:textId="35F32CA2" w:rsidR="004359E0" w:rsidRDefault="0089525E" w:rsidP="0089525E">
                                <w:pPr>
                                  <w:rPr>
                                    <w:sz w:val="18"/>
                                  </w:rPr>
                                </w:pPr>
                                <w:r>
                                  <w:rPr>
                                    <w:sz w:val="18"/>
                                  </w:rPr>
                                  <w:t xml:space="preserve">Clinical Data </w:t>
                                </w:r>
                                <w:r w:rsidR="001A56F7">
                                  <w:rPr>
                                    <w:sz w:val="18"/>
                                  </w:rPr>
                                  <w:t>Consumer</w:t>
                                </w:r>
                              </w:p>
                            </w:txbxContent>
                          </wps:txbx>
                          <wps:bodyPr rot="0" vert="horz" wrap="square" lIns="91440" tIns="45720" rIns="91440" bIns="45720" anchor="t" anchorCtr="0" upright="1">
                            <a:noAutofit/>
                          </wps:bodyPr>
                        </wps:wsp>
                        <wps:wsp>
                          <wps:cNvPr id="296" name="Line 6"/>
                          <wps:cNvCnPr>
                            <a:cxnSpLocks noChangeShapeType="1"/>
                          </wps:cNvCnPr>
                          <wps:spPr bwMode="auto">
                            <a:xfrm>
                              <a:off x="1086321" y="625600"/>
                              <a:ext cx="352476" cy="34086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97" name="Text Box 7"/>
                          <wps:cNvSpPr txBox="1">
                            <a:spLocks noChangeArrowheads="1"/>
                          </wps:cNvSpPr>
                          <wps:spPr bwMode="auto">
                            <a:xfrm>
                              <a:off x="2648114" y="168367"/>
                              <a:ext cx="914623" cy="457233"/>
                            </a:xfrm>
                            <a:prstGeom prst="rect">
                              <a:avLst/>
                            </a:prstGeom>
                            <a:solidFill>
                              <a:srgbClr val="FFFFFF"/>
                            </a:solidFill>
                            <a:ln w="9525">
                              <a:solidFill>
                                <a:srgbClr val="000000"/>
                              </a:solidFill>
                              <a:miter lim="800000"/>
                              <a:headEnd/>
                              <a:tailEnd/>
                            </a:ln>
                          </wps:spPr>
                          <wps:txbx>
                            <w:txbxContent>
                              <w:p w14:paraId="0791DAD0" w14:textId="5510A0B3" w:rsidR="004359E0" w:rsidRDefault="0089525E" w:rsidP="004359E0">
                                <w:pPr>
                                  <w:rPr>
                                    <w:sz w:val="18"/>
                                  </w:rPr>
                                </w:pPr>
                                <w:r>
                                  <w:rPr>
                                    <w:sz w:val="18"/>
                                  </w:rPr>
                                  <w:t xml:space="preserve">Clinical Data </w:t>
                                </w:r>
                                <w:r w:rsidR="001A56F7">
                                  <w:rPr>
                                    <w:sz w:val="18"/>
                                  </w:rPr>
                                  <w:t>Source</w:t>
                                </w:r>
                              </w:p>
                              <w:p w14:paraId="018402CE" w14:textId="77777777" w:rsidR="004359E0" w:rsidRDefault="004359E0" w:rsidP="004359E0"/>
                              <w:p w14:paraId="406C56E0" w14:textId="77777777" w:rsidR="004359E0" w:rsidRDefault="004359E0" w:rsidP="004359E0">
                                <w:pPr>
                                  <w:rPr>
                                    <w:sz w:val="18"/>
                                  </w:rPr>
                                </w:pPr>
                                <w:r>
                                  <w:rPr>
                                    <w:sz w:val="18"/>
                                  </w:rPr>
                                  <w:t>Actor DEF</w:t>
                                </w:r>
                              </w:p>
                            </w:txbxContent>
                          </wps:txbx>
                          <wps:bodyPr rot="0" vert="horz" wrap="square" lIns="91440" tIns="45720" rIns="91440" bIns="45720" anchor="t" anchorCtr="0" upright="1">
                            <a:noAutofit/>
                          </wps:bodyPr>
                        </wps:wsp>
                        <wps:wsp>
                          <wps:cNvPr id="298" name="Line 8"/>
                          <wps:cNvCnPr>
                            <a:cxnSpLocks noChangeShapeType="1"/>
                          </wps:cNvCnPr>
                          <wps:spPr bwMode="auto">
                            <a:xfrm flipH="1">
                              <a:off x="2333609" y="625600"/>
                              <a:ext cx="314505" cy="34086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76D60717" id="Canvas 299" o:spid="_x0000_s1073" editas="canvas" style="width:293.4pt;height:121.2pt;mso-position-horizontal-relative:char;mso-position-vertical-relative:line" coordsize="37261,15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">
                  <v:shape id="_x0000_s1074" type="#_x0000_t75" style="position:absolute;width:37261;height:15392;visibility:visible;mso-wrap-style:square">
                    <v:fill o:detectmouseclick="t"/>
                    <v:path o:connecttype="none"/>
                  </v:shape>
                  <v:oval id="Oval 4" o:spid="_x0000_s1075" style="position:absolute;left:12687;top:9012;width:12407;height:49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A/1sQA&#10;AADcAAAADwAAAGRycy9kb3ducmV2LnhtbESPQWsCMRSE7wX/Q3hCL6VmXdS2W6OIRRA9qYVeH5vn&#10;bujmZdlEjf/eCILHYWa+YabzaBtxps4bxwqGgwwEcem04UrB72H1/gnCB2SNjWNScCUP81nvZYqF&#10;dhfe0XkfKpEg7AtUUIfQFlL6siaLfuBa4uQdXWcxJNlVUnd4SXDbyDzLJtKi4bRQY0vLmsr//ckq&#10;GLWLyTgOt+Ztc/z5GLu/3So3UanXflx8gwgUwzP8aK+1gvxrBPcz6QjI2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JAP9bEAAAA3AAAAA8AAAAAAAAAAAAAAAAAmAIAAGRycy9k&#10;b3ducmV2LnhtbFBLBQYAAAAABAAEAPUAAACJAwAAAAA=&#10;">
                    <v:textbox inset="0,.72pt,0,.72pt">
                      <w:txbxContent>
                        <w:p w14:paraId="2ADCBC9D" w14:textId="46519560" w:rsidR="004359E0" w:rsidRDefault="00E34395" w:rsidP="009C4C6E">
                          <w:pPr>
                            <w:jc w:val="center"/>
                            <w:rPr>
                              <w:sz w:val="18"/>
                            </w:rPr>
                          </w:pPr>
                          <w:r>
                            <w:rPr>
                              <w:sz w:val="18"/>
                            </w:rPr>
                            <w:t>Share List</w:t>
                          </w:r>
                          <w:r w:rsidR="004359E0">
                            <w:rPr>
                              <w:sz w:val="18"/>
                            </w:rPr>
                            <w:t xml:space="preserve"> </w:t>
                          </w:r>
                          <w:r w:rsidR="009C4C6E">
                            <w:rPr>
                              <w:sz w:val="18"/>
                            </w:rPr>
                            <w:br/>
                          </w:r>
                          <w:r w:rsidR="004359E0">
                            <w:rPr>
                              <w:sz w:val="18"/>
                            </w:rPr>
                            <w:t>[</w:t>
                          </w:r>
                          <w:r>
                            <w:rPr>
                              <w:sz w:val="18"/>
                            </w:rPr>
                            <w:t>PCC</w:t>
                          </w:r>
                          <w:del w:id="598" w:author="Cole, George" w:date="2015-07-22T21:16:00Z">
                            <w:r w:rsidR="004359E0" w:rsidDel="00C16EEC">
                              <w:rPr>
                                <w:sz w:val="18"/>
                              </w:rPr>
                              <w:delText>-</w:delText>
                            </w:r>
                            <w:r w:rsidDel="00C16EEC">
                              <w:rPr>
                                <w:sz w:val="18"/>
                              </w:rPr>
                              <w:delText>Y</w:delText>
                            </w:r>
                          </w:del>
                          <w:ins w:id="599" w:author="Cole, George" w:date="2015-07-22T21:16:00Z">
                            <w:r w:rsidR="00C16EEC">
                              <w:rPr>
                                <w:sz w:val="18"/>
                              </w:rPr>
                              <w:t>-16</w:t>
                            </w:r>
                          </w:ins>
                          <w:r>
                            <w:rPr>
                              <w:sz w:val="18"/>
                            </w:rPr>
                            <w:t>]</w:t>
                          </w:r>
                        </w:p>
                        <w:p w14:paraId="713CA168" w14:textId="77777777" w:rsidR="004359E0" w:rsidRDefault="004359E0" w:rsidP="004359E0"/>
                        <w:p w14:paraId="3E0912D6" w14:textId="77777777" w:rsidR="004359E0" w:rsidRDefault="004359E0" w:rsidP="004359E0">
                          <w:pPr>
                            <w:jc w:val="center"/>
                            <w:rPr>
                              <w:sz w:val="18"/>
                            </w:rPr>
                          </w:pPr>
                          <w:r>
                            <w:rPr>
                              <w:sz w:val="18"/>
                            </w:rPr>
                            <w:t>Transaction Name [DOM-#]</w:t>
                          </w:r>
                        </w:p>
                      </w:txbxContent>
                    </v:textbox>
                  </v:oval>
                  <v:shape id="Text Box 5" o:spid="_x0000_s1076" type="#_x0000_t202" style="position:absolute;left:1716;top:1683;width:9147;height:45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hrRcYA&#10;AADcAAAADwAAAGRycy9kb3ducmV2LnhtbESPT2sCMRTE70K/Q3gFL0WztdXq1igiWPTmP9rrY/Pc&#10;Xbp5WZO4rt/eFAoeh5n5DTOdt6YSDTlfWlbw2k9AEGdWl5wrOB5WvTEIH5A1VpZJwY08zGdPnSmm&#10;2l55R80+5CJC2KeooAihTqX0WUEGfd/WxNE7WWcwROlyqR1eI9xUcpAkI2mw5LhQYE3LgrLf/cUo&#10;GL+vmx+/edt+Z6NTNQkvH83X2SnVfW4XnyACteER/m+vtYLBZAh/Z+IRkLM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ohrRcYAAADcAAAADwAAAAAAAAAAAAAAAACYAgAAZHJz&#10;L2Rvd25yZXYueG1sUEsFBgAAAAAEAAQA9QAAAIsDAAAAAA==&#10;">
                    <v:textbox>
                      <w:txbxContent>
                        <w:p w14:paraId="5FEAD3F8" w14:textId="35F32CA2" w:rsidR="004359E0" w:rsidRDefault="0089525E" w:rsidP="0089525E">
                          <w:pPr>
                            <w:rPr>
                              <w:sz w:val="18"/>
                            </w:rPr>
                          </w:pPr>
                          <w:r>
                            <w:rPr>
                              <w:sz w:val="18"/>
                            </w:rPr>
                            <w:t xml:space="preserve">Clinical Data </w:t>
                          </w:r>
                          <w:r w:rsidR="001A56F7">
                            <w:rPr>
                              <w:sz w:val="18"/>
                            </w:rPr>
                            <w:t>Consumer</w:t>
                          </w:r>
                        </w:p>
                      </w:txbxContent>
                    </v:textbox>
                  </v:shape>
                  <v:line id="Line 6" o:spid="_x0000_s1077" style="position:absolute;visibility:visible;mso-wrap-style:square" from="10863,6256" to="14387,96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XPJysYAAADcAAAADwAAAGRycy9kb3ducmV2LnhtbESPQWvCQBSE7wX/w/IEb3VThdBGVxFL&#10;QT2Uagt6fGafSWr2bdhdk/TfdwtCj8PMfMPMl72pRUvOV5YVPI0TEMS51RUXCr4+3x6fQfiArLG2&#10;TAp+yMNyMXiYY6Ztx3tqD6EQEcI+QwVlCE0mpc9LMujHtiGO3sU6gyFKV0jtsItwU8tJkqTSYMVx&#10;ocSG1iXl18PNKHiffqTtarvb9Mdtes5f9+fTd+eUGg371QxEoD78h+/tjVYweUnh70w8AnLxC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VzycrGAAAA3AAAAA8AAAAAAAAA&#10;AAAAAAAAoQIAAGRycy9kb3ducmV2LnhtbFBLBQYAAAAABAAEAPkAAACUAwAAAAA=&#10;"/>
                  <v:shape id="Text Box 7" o:spid="_x0000_s1078" type="#_x0000_t202" style="position:absolute;left:26481;top:1683;width:9146;height:45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RZQqcYA&#10;AADcAAAADwAAAGRycy9kb3ducmV2LnhtbESPW2sCMRSE34X+h3AKvoibrRUvW6OI0GLfrIp9PWzO&#10;XujmZE3Sdfvvm4LQx2FmvmFWm940oiPna8sKnpIUBHFudc2lgvPpdbwA4QOyxsYyKfghD5v1w2CF&#10;mbY3/qDuGEoRIewzVFCF0GZS+rwigz6xLXH0CusMhihdKbXDW4SbRk7SdCYN1hwXKmxpV1H+dfw2&#10;ChbTfffp358Pl3xWNMswmndvV6fU8LHfvoAI1If/8L291womyzn8nYlHQK5/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RZQqcYAAADcAAAADwAAAAAAAAAAAAAAAACYAgAAZHJz&#10;L2Rvd25yZXYueG1sUEsFBgAAAAAEAAQA9QAAAIsDAAAAAA==&#10;">
                    <v:textbox>
                      <w:txbxContent>
                        <w:p w14:paraId="0791DAD0" w14:textId="5510A0B3" w:rsidR="004359E0" w:rsidRDefault="0089525E" w:rsidP="004359E0">
                          <w:pPr>
                            <w:rPr>
                              <w:sz w:val="18"/>
                            </w:rPr>
                          </w:pPr>
                          <w:r>
                            <w:rPr>
                              <w:sz w:val="18"/>
                            </w:rPr>
                            <w:t xml:space="preserve">Clinical Data </w:t>
                          </w:r>
                          <w:r w:rsidR="001A56F7">
                            <w:rPr>
                              <w:sz w:val="18"/>
                            </w:rPr>
                            <w:t>Source</w:t>
                          </w:r>
                        </w:p>
                        <w:p w14:paraId="018402CE" w14:textId="77777777" w:rsidR="004359E0" w:rsidRDefault="004359E0" w:rsidP="004359E0"/>
                        <w:p w14:paraId="406C56E0" w14:textId="77777777" w:rsidR="004359E0" w:rsidRDefault="004359E0" w:rsidP="004359E0">
                          <w:pPr>
                            <w:rPr>
                              <w:sz w:val="18"/>
                            </w:rPr>
                          </w:pPr>
                          <w:r>
                            <w:rPr>
                              <w:sz w:val="18"/>
                            </w:rPr>
                            <w:t>Actor DEF</w:t>
                          </w:r>
                        </w:p>
                      </w:txbxContent>
                    </v:textbox>
                  </v:shape>
                  <v:line id="Line 8" o:spid="_x0000_s1079" style="position:absolute;flip:x;visibility:visible;mso-wrap-style:square" from="23336,6256" to="26481,96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oR5XMMAAADcAAAADwAAAGRycy9kb3ducmV2LnhtbERPz2vCMBS+C/4P4Q12EU0nMrRrKjIY&#10;7OBlTire3pq3prR5qUmm3X9vDoMdP77fxXa0vbiSD61jBU+LDARx7XTLjYLj59t8DSJEZI29Y1Lw&#10;SwG25XRSYK7djT/oeoiNSCEcclRgYhxyKUNtyGJYuIE4cd/OW4wJ+kZqj7cUbnu5zLJnabHl1GBw&#10;oFdDdXf4sQrkej+7+N3Xqqu602ljqroaznulHh/G3QuISGP8F/+537WC5SatTWfSEZDlH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KEeVzDAAAA3AAAAA8AAAAAAAAAAAAA&#10;AAAAoQIAAGRycy9kb3ducmV2LnhtbFBLBQYAAAAABAAEAPkAAACRAwAAAAA=&#10;"/>
                  <w10:anchorlock/>
                </v:group>
              </w:pict>
            </mc:Fallback>
          </mc:AlternateContent>
        </w:r>
      </w:ins>
    </w:p>
    <w:p w14:paraId="68A61E7F" w14:textId="1F3ECB7A" w:rsidR="004359E0" w:rsidRPr="003651D9" w:rsidRDefault="004359E0" w:rsidP="004359E0">
      <w:pPr>
        <w:pStyle w:val="FigureTitle"/>
        <w:rPr>
          <w:ins w:id="600" w:author="Cole, George" w:date="2015-07-21T19:15:00Z"/>
        </w:rPr>
      </w:pPr>
      <w:ins w:id="601" w:author="Cole, George" w:date="2015-07-21T19:15:00Z">
        <w:r w:rsidRPr="003651D9">
          <w:t xml:space="preserve">Figure </w:t>
        </w:r>
      </w:ins>
      <w:ins w:id="602" w:author="Cole, George" w:date="2015-07-22T18:49:00Z">
        <w:r w:rsidR="00F63A17">
          <w:t>3.16</w:t>
        </w:r>
      </w:ins>
      <w:ins w:id="603" w:author="Cole, George" w:date="2015-07-21T19:15:00Z">
        <w:r w:rsidRPr="003651D9">
          <w:t>.2-1: Use Case Diagram</w:t>
        </w:r>
      </w:ins>
    </w:p>
    <w:p w14:paraId="47ECCCFF" w14:textId="77777777" w:rsidR="004359E0" w:rsidRPr="003651D9" w:rsidRDefault="004359E0" w:rsidP="004359E0">
      <w:pPr>
        <w:pStyle w:val="TableTitle"/>
        <w:rPr>
          <w:ins w:id="604" w:author="Cole, George" w:date="2015-07-21T19:15:00Z"/>
        </w:rPr>
      </w:pPr>
    </w:p>
    <w:p w14:paraId="62812AD3" w14:textId="67DF026E" w:rsidR="004359E0" w:rsidRPr="003651D9" w:rsidRDefault="004359E0" w:rsidP="004359E0">
      <w:pPr>
        <w:pStyle w:val="TableTitle"/>
        <w:rPr>
          <w:ins w:id="605" w:author="Cole, George" w:date="2015-07-21T19:15:00Z"/>
        </w:rPr>
      </w:pPr>
      <w:ins w:id="606" w:author="Cole, George" w:date="2015-07-21T19:15:00Z">
        <w:r w:rsidRPr="003651D9">
          <w:t xml:space="preserve">Table </w:t>
        </w:r>
      </w:ins>
      <w:ins w:id="607" w:author="Cole, George" w:date="2015-07-22T18:49:00Z">
        <w:r w:rsidR="00F63A17">
          <w:t>3.16</w:t>
        </w:r>
      </w:ins>
      <w:ins w:id="608" w:author="Cole, George" w:date="2015-07-21T19:15:00Z">
        <w:r w:rsidRPr="003651D9">
          <w:t>.2-1: Actor Roles</w:t>
        </w:r>
      </w:ins>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4359E0" w:rsidRPr="003651D9" w14:paraId="45718586" w14:textId="77777777" w:rsidTr="00E54D23">
        <w:trPr>
          <w:ins w:id="609" w:author="Cole, George" w:date="2015-07-21T19:15:00Z"/>
        </w:trPr>
        <w:tc>
          <w:tcPr>
            <w:tcW w:w="1008" w:type="dxa"/>
            <w:shd w:val="clear" w:color="auto" w:fill="auto"/>
          </w:tcPr>
          <w:p w14:paraId="1054D8D7" w14:textId="77777777" w:rsidR="004359E0" w:rsidRPr="003651D9" w:rsidRDefault="004359E0" w:rsidP="00D3736A">
            <w:pPr>
              <w:pStyle w:val="BodyText"/>
              <w:rPr>
                <w:ins w:id="610" w:author="Cole, George" w:date="2015-07-21T19:15:00Z"/>
                <w:b/>
              </w:rPr>
            </w:pPr>
            <w:ins w:id="611" w:author="Cole, George" w:date="2015-07-21T19:15:00Z">
              <w:r w:rsidRPr="003651D9">
                <w:rPr>
                  <w:b/>
                </w:rPr>
                <w:t>Actor:</w:t>
              </w:r>
            </w:ins>
          </w:p>
        </w:tc>
        <w:tc>
          <w:tcPr>
            <w:tcW w:w="8568" w:type="dxa"/>
            <w:shd w:val="clear" w:color="auto" w:fill="auto"/>
          </w:tcPr>
          <w:p w14:paraId="220F7112" w14:textId="703C7AD9" w:rsidR="004359E0" w:rsidRPr="003651D9" w:rsidRDefault="00825A5B" w:rsidP="00D3736A">
            <w:pPr>
              <w:pStyle w:val="BodyText"/>
              <w:rPr>
                <w:ins w:id="612" w:author="Cole, George" w:date="2015-07-21T19:15:00Z"/>
              </w:rPr>
            </w:pPr>
            <w:r>
              <w:t>Clinical Data Consumer</w:t>
            </w:r>
          </w:p>
        </w:tc>
      </w:tr>
      <w:tr w:rsidR="004359E0" w:rsidRPr="003651D9" w14:paraId="7E2CFCC2" w14:textId="77777777" w:rsidTr="00E54D23">
        <w:trPr>
          <w:ins w:id="613" w:author="Cole, George" w:date="2015-07-21T19:15:00Z"/>
        </w:trPr>
        <w:tc>
          <w:tcPr>
            <w:tcW w:w="1008" w:type="dxa"/>
            <w:shd w:val="clear" w:color="auto" w:fill="auto"/>
          </w:tcPr>
          <w:p w14:paraId="2F1C322F" w14:textId="77777777" w:rsidR="004359E0" w:rsidRPr="003651D9" w:rsidRDefault="004359E0" w:rsidP="00D3736A">
            <w:pPr>
              <w:pStyle w:val="BodyText"/>
              <w:rPr>
                <w:ins w:id="614" w:author="Cole, George" w:date="2015-07-21T19:15:00Z"/>
                <w:b/>
              </w:rPr>
            </w:pPr>
            <w:ins w:id="615" w:author="Cole, George" w:date="2015-07-21T19:15:00Z">
              <w:r w:rsidRPr="003651D9">
                <w:rPr>
                  <w:b/>
                </w:rPr>
                <w:t>Role:</w:t>
              </w:r>
            </w:ins>
          </w:p>
        </w:tc>
        <w:tc>
          <w:tcPr>
            <w:tcW w:w="8568" w:type="dxa"/>
            <w:shd w:val="clear" w:color="auto" w:fill="auto"/>
          </w:tcPr>
          <w:p w14:paraId="67BDFA02" w14:textId="05005914" w:rsidR="004359E0" w:rsidRPr="003651D9" w:rsidRDefault="00825A5B" w:rsidP="00D3736A">
            <w:pPr>
              <w:pStyle w:val="BodyText"/>
              <w:rPr>
                <w:ins w:id="616" w:author="Cole, George" w:date="2015-07-21T19:15:00Z"/>
              </w:rPr>
            </w:pPr>
            <w:r>
              <w:t>Queries for a list of clinical content</w:t>
            </w:r>
          </w:p>
        </w:tc>
      </w:tr>
      <w:tr w:rsidR="004359E0" w:rsidRPr="003651D9" w14:paraId="5379A987" w14:textId="77777777" w:rsidTr="00E54D23">
        <w:trPr>
          <w:ins w:id="617" w:author="Cole, George" w:date="2015-07-21T19:15:00Z"/>
        </w:trPr>
        <w:tc>
          <w:tcPr>
            <w:tcW w:w="1008" w:type="dxa"/>
            <w:shd w:val="clear" w:color="auto" w:fill="auto"/>
          </w:tcPr>
          <w:p w14:paraId="1EE99D1C" w14:textId="77777777" w:rsidR="004359E0" w:rsidRPr="003651D9" w:rsidRDefault="004359E0" w:rsidP="00D3736A">
            <w:pPr>
              <w:pStyle w:val="BodyText"/>
              <w:rPr>
                <w:ins w:id="618" w:author="Cole, George" w:date="2015-07-21T19:15:00Z"/>
                <w:b/>
              </w:rPr>
            </w:pPr>
            <w:ins w:id="619" w:author="Cole, George" w:date="2015-07-21T19:15:00Z">
              <w:r w:rsidRPr="003651D9">
                <w:rPr>
                  <w:b/>
                </w:rPr>
                <w:t>Actor:</w:t>
              </w:r>
            </w:ins>
          </w:p>
        </w:tc>
        <w:tc>
          <w:tcPr>
            <w:tcW w:w="8568" w:type="dxa"/>
            <w:shd w:val="clear" w:color="auto" w:fill="auto"/>
          </w:tcPr>
          <w:p w14:paraId="033CEDC1" w14:textId="25661E33" w:rsidR="004359E0" w:rsidRPr="003651D9" w:rsidRDefault="00825A5B" w:rsidP="00D3736A">
            <w:pPr>
              <w:pStyle w:val="BodyText"/>
              <w:rPr>
                <w:ins w:id="620" w:author="Cole, George" w:date="2015-07-21T19:15:00Z"/>
              </w:rPr>
            </w:pPr>
            <w:r>
              <w:t>Clinical Data Source</w:t>
            </w:r>
          </w:p>
        </w:tc>
      </w:tr>
      <w:tr w:rsidR="004359E0" w:rsidRPr="003651D9" w14:paraId="34C04E2B" w14:textId="77777777" w:rsidTr="00E54D23">
        <w:trPr>
          <w:ins w:id="621" w:author="Cole, George" w:date="2015-07-21T19:15:00Z"/>
        </w:trPr>
        <w:tc>
          <w:tcPr>
            <w:tcW w:w="1008" w:type="dxa"/>
            <w:shd w:val="clear" w:color="auto" w:fill="auto"/>
          </w:tcPr>
          <w:p w14:paraId="7D698485" w14:textId="77777777" w:rsidR="004359E0" w:rsidRPr="003651D9" w:rsidRDefault="004359E0" w:rsidP="00D3736A">
            <w:pPr>
              <w:pStyle w:val="BodyText"/>
              <w:rPr>
                <w:ins w:id="622" w:author="Cole, George" w:date="2015-07-21T19:15:00Z"/>
                <w:b/>
              </w:rPr>
            </w:pPr>
            <w:ins w:id="623" w:author="Cole, George" w:date="2015-07-21T19:15:00Z">
              <w:r w:rsidRPr="003651D9">
                <w:rPr>
                  <w:b/>
                </w:rPr>
                <w:t>Role:</w:t>
              </w:r>
            </w:ins>
          </w:p>
        </w:tc>
        <w:tc>
          <w:tcPr>
            <w:tcW w:w="8568" w:type="dxa"/>
            <w:shd w:val="clear" w:color="auto" w:fill="auto"/>
          </w:tcPr>
          <w:p w14:paraId="540DE969" w14:textId="7ABBE922" w:rsidR="004359E0" w:rsidRPr="003651D9" w:rsidRDefault="004359E0" w:rsidP="00D3736A">
            <w:pPr>
              <w:pStyle w:val="BodyText"/>
              <w:rPr>
                <w:ins w:id="624" w:author="Cole, George" w:date="2015-07-21T19:15:00Z"/>
              </w:rPr>
            </w:pPr>
            <w:ins w:id="625" w:author="Cole, George" w:date="2015-07-21T19:15:00Z">
              <w:r>
                <w:t xml:space="preserve"> </w:t>
              </w:r>
            </w:ins>
            <w:r w:rsidR="00825A5B">
              <w:t>Responds to query for clinical content, supplying reconciled lists using FHIR Reconciled List content</w:t>
            </w:r>
          </w:p>
        </w:tc>
      </w:tr>
    </w:tbl>
    <w:p w14:paraId="5C1EFBFB" w14:textId="33589F31" w:rsidR="004359E0" w:rsidRPr="003651D9" w:rsidRDefault="00F63A17" w:rsidP="004359E0">
      <w:pPr>
        <w:pStyle w:val="Heading3"/>
        <w:numPr>
          <w:ilvl w:val="0"/>
          <w:numId w:val="0"/>
        </w:numPr>
        <w:rPr>
          <w:ins w:id="626" w:author="Cole, George" w:date="2015-07-21T19:15:00Z"/>
          <w:noProof w:val="0"/>
        </w:rPr>
      </w:pPr>
      <w:bookmarkStart w:id="627" w:name="_Toc345074675"/>
      <w:bookmarkStart w:id="628" w:name="_Toc425363656"/>
      <w:ins w:id="629" w:author="Cole, George" w:date="2015-07-22T18:49:00Z">
        <w:r>
          <w:rPr>
            <w:noProof w:val="0"/>
          </w:rPr>
          <w:t>3.16</w:t>
        </w:r>
      </w:ins>
      <w:ins w:id="630" w:author="Cole, George" w:date="2015-07-21T19:15:00Z">
        <w:r w:rsidR="004359E0" w:rsidRPr="003651D9">
          <w:rPr>
            <w:noProof w:val="0"/>
          </w:rPr>
          <w:t>.3 Referenced Standards</w:t>
        </w:r>
        <w:bookmarkEnd w:id="627"/>
        <w:bookmarkEnd w:id="628"/>
      </w:ins>
    </w:p>
    <w:p w14:paraId="2FBCE421" w14:textId="5EA2D937" w:rsidR="004C2FA9" w:rsidRPr="00F6449C" w:rsidDel="009C18A6" w:rsidRDefault="004C2FA9" w:rsidP="004C2FA9">
      <w:pPr>
        <w:pStyle w:val="BodyText"/>
        <w:rPr>
          <w:del w:id="631" w:author="Cole, George" w:date="2015-07-22T21:20:00Z"/>
        </w:rPr>
      </w:pPr>
      <w:bookmarkStart w:id="632" w:name="_Toc345074676"/>
      <w:del w:id="633" w:author="Cole, George" w:date="2015-07-22T21:20:00Z">
        <w:r w:rsidRPr="00F6449C" w:rsidDel="009C18A6">
          <w:delText xml:space="preserve">Referencing </w:delText>
        </w:r>
        <w:r w:rsidDel="009C18A6">
          <w:delText>FHIR®</w:delText>
        </w:r>
        <w:r w:rsidRPr="00F6449C" w:rsidDel="009C18A6">
          <w:delText xml:space="preserve"> </w:delText>
        </w:r>
        <w:r w:rsidDel="009C18A6">
          <w:delText>Current Build</w:delText>
        </w:r>
        <w:r w:rsidRPr="00F6449C" w:rsidDel="009C18A6">
          <w:delText xml:space="preserve">. </w:delText>
        </w:r>
      </w:del>
    </w:p>
    <w:p w14:paraId="3EFF8680" w14:textId="6B15A2FF" w:rsidR="004C2FA9" w:rsidDel="004E4149" w:rsidRDefault="004C2FA9" w:rsidP="004C2FA9">
      <w:pPr>
        <w:pStyle w:val="Heading3"/>
        <w:numPr>
          <w:ilvl w:val="0"/>
          <w:numId w:val="0"/>
        </w:numPr>
        <w:rPr>
          <w:del w:id="634" w:author="Cole, George" w:date="2015-07-22T12:02:00Z"/>
          <w:noProof w:val="0"/>
        </w:rPr>
      </w:pPr>
      <w:del w:id="635" w:author="Cole, George" w:date="2015-07-22T12:02:00Z">
        <w:r w:rsidDel="004E4149">
          <w:rPr>
            <w:rStyle w:val="Hyperlink"/>
          </w:rPr>
          <w:delText xml:space="preserve"> </w:delText>
        </w:r>
        <w:r w:rsidRPr="00562D86" w:rsidDel="004E4149">
          <w:rPr>
            <w:rStyle w:val="Hyperlink"/>
          </w:rPr>
          <w:delText>http://hl7-fhir.github.io/list.html</w:delText>
        </w:r>
        <w:r w:rsidRPr="003651D9" w:rsidDel="004E4149">
          <w:rPr>
            <w:noProof w:val="0"/>
          </w:rPr>
          <w:delText xml:space="preserve"> </w:delText>
        </w:r>
      </w:del>
    </w:p>
    <w:p w14:paraId="055D17B8" w14:textId="20B3B136" w:rsidR="004E4149" w:rsidRPr="004E4149" w:rsidRDefault="004E4149">
      <w:pPr>
        <w:pStyle w:val="BodyText"/>
        <w:rPr>
          <w:ins w:id="636" w:author="Cole, George" w:date="2015-07-22T12:02:00Z"/>
        </w:rPr>
        <w:pPrChange w:id="637" w:author="Cole, George" w:date="2015-07-22T12:02:00Z">
          <w:pPr>
            <w:pStyle w:val="Heading3"/>
            <w:numPr>
              <w:ilvl w:val="0"/>
              <w:numId w:val="0"/>
            </w:numPr>
            <w:tabs>
              <w:tab w:val="clear" w:pos="720"/>
            </w:tabs>
            <w:ind w:left="0" w:firstLine="0"/>
          </w:pPr>
        </w:pPrChange>
      </w:pPr>
      <w:ins w:id="638" w:author="Cole, George" w:date="2015-07-22T12:02:00Z">
        <w:r>
          <w:t>Since there is not a DSTU Build at the time of this publication there is a snapshot of the FHIR Build in IHE Implementation Materials folder</w:t>
        </w:r>
        <w:r>
          <w:rPr>
            <w:rStyle w:val="FootnoteReference"/>
          </w:rPr>
          <w:footnoteReference w:id="13"/>
        </w:r>
        <w:r>
          <w:t>.</w:t>
        </w:r>
        <w:r w:rsidRPr="00F6449C">
          <w:t xml:space="preserve"> </w:t>
        </w:r>
      </w:ins>
    </w:p>
    <w:p w14:paraId="11D00669" w14:textId="65242C3B" w:rsidR="004359E0" w:rsidRPr="003651D9" w:rsidRDefault="004359E0" w:rsidP="004C2FA9">
      <w:pPr>
        <w:pStyle w:val="Heading3"/>
        <w:numPr>
          <w:ilvl w:val="0"/>
          <w:numId w:val="0"/>
        </w:numPr>
        <w:rPr>
          <w:noProof w:val="0"/>
        </w:rPr>
      </w:pPr>
      <w:del w:id="641" w:author="Cole, George" w:date="2015-07-22T18:49:00Z">
        <w:r w:rsidRPr="003651D9" w:rsidDel="00F63A17">
          <w:rPr>
            <w:noProof w:val="0"/>
          </w:rPr>
          <w:delText>3.Y</w:delText>
        </w:r>
      </w:del>
      <w:bookmarkStart w:id="642" w:name="_Toc425363657"/>
      <w:ins w:id="643" w:author="Cole, George" w:date="2015-07-22T18:49:00Z">
        <w:r w:rsidR="00F63A17">
          <w:rPr>
            <w:noProof w:val="0"/>
          </w:rPr>
          <w:t>3.16</w:t>
        </w:r>
      </w:ins>
      <w:r w:rsidRPr="003651D9">
        <w:rPr>
          <w:noProof w:val="0"/>
        </w:rPr>
        <w:t>.4 Interaction Diagram</w:t>
      </w:r>
      <w:bookmarkEnd w:id="632"/>
      <w:bookmarkEnd w:id="642"/>
    </w:p>
    <w:p w14:paraId="749294C7" w14:textId="05BE1C81" w:rsidR="004359E0" w:rsidRPr="003651D9" w:rsidRDefault="004359E0" w:rsidP="004359E0">
      <w:pPr>
        <w:pStyle w:val="AuthorInstructions"/>
        <w:rPr>
          <w:ins w:id="644" w:author="Cole, George" w:date="2015-07-21T19:15:00Z"/>
        </w:rPr>
      </w:pPr>
    </w:p>
    <w:p w14:paraId="36627DB2" w14:textId="2F22F233" w:rsidR="004359E0" w:rsidRPr="003651D9" w:rsidRDefault="004359E0" w:rsidP="004359E0">
      <w:pPr>
        <w:pStyle w:val="BodyText"/>
        <w:rPr>
          <w:ins w:id="645" w:author="Cole, George" w:date="2015-07-21T19:15:00Z"/>
        </w:rPr>
      </w:pPr>
      <w:ins w:id="646" w:author="Cole, George" w:date="2015-07-21T19:15:00Z">
        <w:r w:rsidRPr="003651D9">
          <w:rPr>
            <w:noProof/>
          </w:rPr>
          <w:lastRenderedPageBreak/>
          <mc:AlternateContent>
            <mc:Choice Requires="wpc">
              <w:drawing>
                <wp:inline distT="0" distB="0" distL="0" distR="0" wp14:anchorId="0BDAFF6F" wp14:editId="11676EA2">
                  <wp:extent cx="5943600" cy="2400300"/>
                  <wp:effectExtent l="0" t="0" r="0" b="0"/>
                  <wp:docPr id="293" name="Canvas 29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7" name="Text Box 11"/>
                          <wps:cNvSpPr txBox="1">
                            <a:spLocks noChangeArrowheads="1"/>
                          </wps:cNvSpPr>
                          <wps:spPr bwMode="auto">
                            <a:xfrm>
                              <a:off x="1416050" y="299085"/>
                              <a:ext cx="108149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BABE5BD" w14:textId="47DDE1CE" w:rsidR="004359E0" w:rsidRPr="007C1AAC" w:rsidRDefault="009B0E70" w:rsidP="004359E0">
                                <w:pPr>
                                  <w:jc w:val="center"/>
                                  <w:rPr>
                                    <w:sz w:val="22"/>
                                    <w:szCs w:val="22"/>
                                  </w:rPr>
                                </w:pPr>
                                <w:r>
                                  <w:rPr>
                                    <w:sz w:val="22"/>
                                    <w:szCs w:val="22"/>
                                  </w:rPr>
                                  <w:t>Clinical Data Consumer</w:t>
                                </w:r>
                              </w:p>
                              <w:p w14:paraId="2C9931F8" w14:textId="77777777" w:rsidR="004359E0" w:rsidRDefault="004359E0" w:rsidP="004359E0"/>
                              <w:p w14:paraId="0C1EB450" w14:textId="77777777" w:rsidR="004359E0" w:rsidRPr="007C1AAC" w:rsidRDefault="004359E0" w:rsidP="004359E0">
                                <w:pPr>
                                  <w:jc w:val="center"/>
                                  <w:rPr>
                                    <w:sz w:val="22"/>
                                    <w:szCs w:val="22"/>
                                  </w:rPr>
                                </w:pPr>
                                <w:r w:rsidRPr="007C1AAC">
                                  <w:rPr>
                                    <w:sz w:val="22"/>
                                    <w:szCs w:val="22"/>
                                  </w:rPr>
                                  <w:t>A</w:t>
                                </w:r>
                                <w:r>
                                  <w:rPr>
                                    <w:sz w:val="22"/>
                                    <w:szCs w:val="22"/>
                                  </w:rPr>
                                  <w:t>ctor A</w:t>
                                </w:r>
                              </w:p>
                            </w:txbxContent>
                          </wps:txbx>
                          <wps:bodyPr rot="0" vert="horz" wrap="square" lIns="91440" tIns="45720" rIns="91440" bIns="45720" anchor="t" anchorCtr="0" upright="1">
                            <a:noAutofit/>
                          </wps:bodyPr>
                        </wps:wsp>
                        <wps:wsp>
                          <wps:cNvPr id="18" name="Line 12"/>
                          <wps:cNvCnPr>
                            <a:cxnSpLocks noChangeShapeType="1"/>
                          </wps:cNvCnPr>
                          <wps:spPr bwMode="auto">
                            <a:xfrm>
                              <a:off x="1880235" y="761365"/>
                              <a:ext cx="635" cy="128016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19" name="Text Box 13"/>
                          <wps:cNvSpPr txBox="1">
                            <a:spLocks noChangeArrowheads="1"/>
                          </wps:cNvSpPr>
                          <wps:spPr bwMode="auto">
                            <a:xfrm>
                              <a:off x="2408555" y="835660"/>
                              <a:ext cx="1221105" cy="286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A86094C" w14:textId="14179A62" w:rsidR="004359E0" w:rsidRPr="007C1AAC" w:rsidRDefault="009B0E70" w:rsidP="004359E0">
                                <w:pPr>
                                  <w:rPr>
                                    <w:sz w:val="22"/>
                                    <w:szCs w:val="22"/>
                                  </w:rPr>
                                </w:pPr>
                                <w:r>
                                  <w:rPr>
                                    <w:sz w:val="22"/>
                                    <w:szCs w:val="22"/>
                                  </w:rPr>
                                  <w:t>Share List</w:t>
                                </w:r>
                              </w:p>
                              <w:p w14:paraId="231F5AD0" w14:textId="77777777" w:rsidR="004359E0" w:rsidRDefault="004359E0" w:rsidP="004359E0"/>
                              <w:p w14:paraId="04EBABDE" w14:textId="77777777" w:rsidR="004359E0" w:rsidRPr="007C1AAC" w:rsidRDefault="004359E0" w:rsidP="004359E0">
                                <w:pPr>
                                  <w:rPr>
                                    <w:sz w:val="22"/>
                                    <w:szCs w:val="22"/>
                                  </w:rPr>
                                </w:pPr>
                                <w:r>
                                  <w:rPr>
                                    <w:sz w:val="22"/>
                                    <w:szCs w:val="22"/>
                                  </w:rPr>
                                  <w:t xml:space="preserve">Message </w:t>
                                </w:r>
                                <w:r w:rsidRPr="007C1AAC">
                                  <w:rPr>
                                    <w:sz w:val="22"/>
                                    <w:szCs w:val="22"/>
                                  </w:rPr>
                                  <w:t>1</w:t>
                                </w:r>
                              </w:p>
                            </w:txbxContent>
                          </wps:txbx>
                          <wps:bodyPr rot="0" vert="horz" wrap="square" lIns="0" tIns="0" rIns="0" bIns="0" anchor="t" anchorCtr="0" upright="1">
                            <a:noAutofit/>
                          </wps:bodyPr>
                        </wps:wsp>
                        <wps:wsp>
                          <wps:cNvPr id="22" name="Line 14"/>
                          <wps:cNvCnPr>
                            <a:cxnSpLocks noChangeShapeType="1"/>
                          </wps:cNvCnPr>
                          <wps:spPr bwMode="auto">
                            <a:xfrm>
                              <a:off x="4089400" y="738505"/>
                              <a:ext cx="635" cy="123063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4" name="Rectangle 15"/>
                          <wps:cNvSpPr>
                            <a:spLocks noChangeArrowheads="1"/>
                          </wps:cNvSpPr>
                          <wps:spPr bwMode="auto">
                            <a:xfrm>
                              <a:off x="1808480" y="919480"/>
                              <a:ext cx="169545" cy="8534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9" name="Rectangle 16"/>
                          <wps:cNvSpPr>
                            <a:spLocks noChangeArrowheads="1"/>
                          </wps:cNvSpPr>
                          <wps:spPr bwMode="auto">
                            <a:xfrm>
                              <a:off x="3997325" y="919480"/>
                              <a:ext cx="203835" cy="8680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89" name="Line 17"/>
                          <wps:cNvCnPr>
                            <a:cxnSpLocks noChangeShapeType="1"/>
                          </wps:cNvCnPr>
                          <wps:spPr bwMode="auto">
                            <a:xfrm>
                              <a:off x="1989455" y="1102360"/>
                              <a:ext cx="200787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90" name="Text Box 18"/>
                          <wps:cNvSpPr txBox="1">
                            <a:spLocks noChangeArrowheads="1"/>
                          </wps:cNvSpPr>
                          <wps:spPr bwMode="auto">
                            <a:xfrm>
                              <a:off x="3635375" y="291465"/>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BCBE495" w14:textId="31CEDCD5" w:rsidR="004359E0" w:rsidRPr="007C1AAC" w:rsidRDefault="009B0E70" w:rsidP="004359E0">
                                <w:pPr>
                                  <w:jc w:val="center"/>
                                  <w:rPr>
                                    <w:sz w:val="22"/>
                                    <w:szCs w:val="22"/>
                                  </w:rPr>
                                </w:pPr>
                                <w:r>
                                  <w:rPr>
                                    <w:sz w:val="22"/>
                                    <w:szCs w:val="22"/>
                                  </w:rPr>
                                  <w:t>Clinical Data Source</w:t>
                                </w:r>
                              </w:p>
                              <w:p w14:paraId="180D0963" w14:textId="77777777" w:rsidR="004359E0" w:rsidRDefault="004359E0" w:rsidP="004359E0"/>
                              <w:p w14:paraId="472DEBF6" w14:textId="77777777" w:rsidR="004359E0" w:rsidRPr="007C1AAC" w:rsidRDefault="004359E0" w:rsidP="004359E0">
                                <w:pPr>
                                  <w:jc w:val="center"/>
                                  <w:rPr>
                                    <w:sz w:val="22"/>
                                    <w:szCs w:val="22"/>
                                  </w:rPr>
                                </w:pPr>
                                <w:r w:rsidRPr="007C1AAC">
                                  <w:rPr>
                                    <w:sz w:val="22"/>
                                    <w:szCs w:val="22"/>
                                  </w:rPr>
                                  <w:t>A</w:t>
                                </w:r>
                                <w:r>
                                  <w:rPr>
                                    <w:sz w:val="22"/>
                                    <w:szCs w:val="22"/>
                                  </w:rPr>
                                  <w:t>ctor D</w:t>
                                </w:r>
                              </w:p>
                            </w:txbxContent>
                          </wps:txbx>
                          <wps:bodyPr rot="0" vert="horz" wrap="square" lIns="91440" tIns="45720" rIns="91440" bIns="45720" anchor="t" anchorCtr="0" upright="1">
                            <a:noAutofit/>
                          </wps:bodyPr>
                        </wps:wsp>
                      </wpc:wpc>
                    </a:graphicData>
                  </a:graphic>
                </wp:inline>
              </w:drawing>
            </mc:Choice>
            <mc:Fallback>
              <w:pict>
                <v:group w14:anchorId="0BDAFF6F" id="Canvas 293" o:spid="_x0000_s1080" editas="canvas" style="width:468pt;height:189pt;mso-position-horizontal-relative:char;mso-position-vertical-relative:line" coordsize="59436,240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">
                  <v:shape id="_x0000_s1081" type="#_x0000_t75" style="position:absolute;width:59436;height:24003;visibility:visible;mso-wrap-style:square">
                    <v:fill o:detectmouseclick="t"/>
                    <v:path o:connecttype="none"/>
                  </v:shape>
                  <v:shape id="Text Box 11" o:spid="_x0000_s1082" type="#_x0000_t202" style="position:absolute;left:14160;top:2990;width:10815;height:53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ohjCb8A&#10;AADbAAAADwAAAGRycy9kb3ducmV2LnhtbERPy6rCMBDdX/AfwghuLpoqXqvVKCoobn18wNiMbbGZ&#10;lCba+vdGEO5uDuc5i1VrSvGk2hWWFQwHEQji1OqCMwWX864/BeE8ssbSMil4kYPVsvOzwETbho/0&#10;PPlMhBB2CSrIva8SKV2ak0E3sBVx4G62NugDrDOpa2xCuCnlKIom0mDBoSHHirY5pffTwyi4HZrf&#10;v1lz3ftLfBxPNljEV/tSqtdt13MQnlr/L/66DzrMj+HzSzhALt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CiGMJvwAAANsAAAAPAAAAAAAAAAAAAAAAAJgCAABkcnMvZG93bnJl&#10;di54bWxQSwUGAAAAAAQABAD1AAAAhAMAAAAA&#10;" stroked="f">
                    <v:textbox>
                      <w:txbxContent>
                        <w:p w14:paraId="1BABE5BD" w14:textId="47DDE1CE" w:rsidR="004359E0" w:rsidRPr="007C1AAC" w:rsidRDefault="009B0E70" w:rsidP="004359E0">
                          <w:pPr>
                            <w:jc w:val="center"/>
                            <w:rPr>
                              <w:sz w:val="22"/>
                              <w:szCs w:val="22"/>
                            </w:rPr>
                          </w:pPr>
                          <w:r>
                            <w:rPr>
                              <w:sz w:val="22"/>
                              <w:szCs w:val="22"/>
                            </w:rPr>
                            <w:t>Clinical Data Consumer</w:t>
                          </w:r>
                        </w:p>
                        <w:p w14:paraId="2C9931F8" w14:textId="77777777" w:rsidR="004359E0" w:rsidRDefault="004359E0" w:rsidP="004359E0"/>
                        <w:p w14:paraId="0C1EB450" w14:textId="77777777" w:rsidR="004359E0" w:rsidRPr="007C1AAC" w:rsidRDefault="004359E0" w:rsidP="004359E0">
                          <w:pPr>
                            <w:jc w:val="center"/>
                            <w:rPr>
                              <w:sz w:val="22"/>
                              <w:szCs w:val="22"/>
                            </w:rPr>
                          </w:pPr>
                          <w:r w:rsidRPr="007C1AAC">
                            <w:rPr>
                              <w:sz w:val="22"/>
                              <w:szCs w:val="22"/>
                            </w:rPr>
                            <w:t>A</w:t>
                          </w:r>
                          <w:r>
                            <w:rPr>
                              <w:sz w:val="22"/>
                              <w:szCs w:val="22"/>
                            </w:rPr>
                            <w:t>ctor A</w:t>
                          </w:r>
                        </w:p>
                      </w:txbxContent>
                    </v:textbox>
                  </v:shape>
                  <v:line id="Line 12" o:spid="_x0000_s1083" style="position:absolute;visibility:visible;mso-wrap-style:square" from="18802,7613" to="18808,204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emI38MAAADbAAAADwAAAGRycy9kb3ducmV2LnhtbESPTW/CMAyG75P4D5GRuI0UDtNWCAgh&#10;IXFgTAPE2WpMW2ickoTS/fv5MGk3W34/Hs+XvWtURyHWng1Mxhko4sLbmksDp+Pm9R1UTMgWG89k&#10;4IciLBeDlznm1j/5m7pDKpWEcMzRQJVSm2sdi4ocxrFvieV28cFhkjWU2gZ8Srhr9DTL3rTDmqWh&#10;wpbWFRW3w8NJb1Huwv18vfXby+duc+fuY3/8MmY07FczUIn69C/+c2+t4Aus/CID6MU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npiN/DAAAA2wAAAA8AAAAAAAAAAAAA&#10;AAAAoQIAAGRycy9kb3ducmV2LnhtbFBLBQYAAAAABAAEAPkAAACRAwAAAAA=&#10;">
                    <v:stroke dashstyle="dash"/>
                  </v:line>
                  <v:shape id="Text Box 13" o:spid="_x0000_s1084" type="#_x0000_t202" style="position:absolute;left:24085;top:8356;width:12211;height:2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AMLKsEA&#10;AADbAAAADwAAAGRycy9kb3ducmV2LnhtbERPTYvCMBC9C/sfwix401QPol2jiKwgCGKtB4+zzdgG&#10;m0m3iVr/vREW9jaP9znzZWdrcafWG8cKRsMEBHHhtOFSwSnfDKYgfEDWWDsmBU/ysFx89OaYavfg&#10;jO7HUIoYwj5FBVUITSqlLyqy6IeuIY7cxbUWQ4RtKXWLjxhuazlOkom0aDg2VNjQuqLierxZBasz&#10;Z9/md/9zyC6ZyfNZwrvJVan+Z7f6AhGoC//iP/dWx/kzeP8SD5CL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QDCyrBAAAA2wAAAA8AAAAAAAAAAAAAAAAAmAIAAGRycy9kb3du&#10;cmV2LnhtbFBLBQYAAAAABAAEAPUAAACGAwAAAAA=&#10;" filled="f" stroked="f">
                    <v:textbox inset="0,0,0,0">
                      <w:txbxContent>
                        <w:p w14:paraId="1A86094C" w14:textId="14179A62" w:rsidR="004359E0" w:rsidRPr="007C1AAC" w:rsidRDefault="009B0E70" w:rsidP="004359E0">
                          <w:pPr>
                            <w:rPr>
                              <w:sz w:val="22"/>
                              <w:szCs w:val="22"/>
                            </w:rPr>
                          </w:pPr>
                          <w:r>
                            <w:rPr>
                              <w:sz w:val="22"/>
                              <w:szCs w:val="22"/>
                            </w:rPr>
                            <w:t>Share List</w:t>
                          </w:r>
                        </w:p>
                        <w:p w14:paraId="231F5AD0" w14:textId="77777777" w:rsidR="004359E0" w:rsidRDefault="004359E0" w:rsidP="004359E0"/>
                        <w:p w14:paraId="04EBABDE" w14:textId="77777777" w:rsidR="004359E0" w:rsidRPr="007C1AAC" w:rsidRDefault="004359E0" w:rsidP="004359E0">
                          <w:pPr>
                            <w:rPr>
                              <w:sz w:val="22"/>
                              <w:szCs w:val="22"/>
                            </w:rPr>
                          </w:pPr>
                          <w:r>
                            <w:rPr>
                              <w:sz w:val="22"/>
                              <w:szCs w:val="22"/>
                            </w:rPr>
                            <w:t xml:space="preserve">Message </w:t>
                          </w:r>
                          <w:r w:rsidRPr="007C1AAC">
                            <w:rPr>
                              <w:sz w:val="22"/>
                              <w:szCs w:val="22"/>
                            </w:rPr>
                            <w:t>1</w:t>
                          </w:r>
                        </w:p>
                      </w:txbxContent>
                    </v:textbox>
                  </v:shape>
                  <v:line id="Line 14" o:spid="_x0000_s1085" style="position:absolute;visibility:visible;mso-wrap-style:square" from="40894,7385" to="40900,196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m11iMIAAADbAAAADwAAAGRycy9kb3ducmV2LnhtbESPS4vCMBSF98L8h3AH3Gk6XYhWo8iA&#10;4MIZ8YHrS3Ntq81NTTK18++NILg8nMfHmS06U4uWnK8sK/gaJiCIc6srLhQcD6vBGIQPyBpry6Tg&#10;nzws5h+9GWba3nlH7T4UIo6wz1BBGUKTSenzkgz6oW2Io3e2zmCI0hVSO7zHcVPLNElG0mDFkVBi&#10;Q98l5df9n4ncvNi42+ly7dbnn83qxu3k97BVqv/ZLacgAnXhHX6111pBmsLzS/wBcv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9m11iMIAAADbAAAADwAAAAAAAAAAAAAA&#10;AAChAgAAZHJzL2Rvd25yZXYueG1sUEsFBgAAAAAEAAQA+QAAAJADAAAAAA==&#10;">
                    <v:stroke dashstyle="dash"/>
                  </v:line>
                  <v:rect id="Rectangle 15" o:spid="_x0000_s1086" style="position:absolute;left:18084;top:9194;width:1696;height:85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iBIMQA&#10;AADbAAAADwAAAGRycy9kb3ducmV2LnhtbESPQWvCQBSE7wX/w/IKvTWbplJqdBVRLPZokktvz+wz&#10;SZt9G7KrSf31bqHgcZiZb5jFajStuFDvGssKXqIYBHFpdcOVgiLfPb+DcB5ZY2uZFPySg9Vy8rDA&#10;VNuBD3TJfCUChF2KCmrvu1RKV9Zk0EW2Iw7eyfYGfZB9JXWPQ4CbViZx/CYNNhwWauxoU1P5k52N&#10;gmOTFHg95B+xme1e/eeYf5+/tko9PY7rOQhPo7+H/9t7rSCZwt+X8APk8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v4gSDEAAAA2wAAAA8AAAAAAAAAAAAAAAAAmAIAAGRycy9k&#10;b3ducmV2LnhtbFBLBQYAAAAABAAEAPUAAACJAwAAAAA=&#10;"/>
                  <v:rect id="Rectangle 16" o:spid="_x0000_s1087" style="position:absolute;left:39973;top:9194;width:2038;height:86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fkuvsQA&#10;AADbAAAADwAAAGRycy9kb3ducmV2LnhtbESPQWvCQBSE70L/w/IKvZldU5AmdRVpsdSjJhdvz+xr&#10;kjb7NmRXTfvrXaHgcZiZb5jFarSdONPgW8caZokCQVw503KtoSw20xcQPiAb7ByThl/ysFo+TBaY&#10;G3fhHZ33oRYRwj5HDU0IfS6lrxqy6BPXE0fvyw0WQ5RDLc2Alwi3nUyVmkuLLceFBnt6a6j62Z+s&#10;hmOblvi3Kz6UzTbPYTsW36fDu9ZPj+P6FUSgMdzD/+1PoyHN4PYl/gC5v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X5Lr7EAAAA2wAAAA8AAAAAAAAAAAAAAAAAmAIAAGRycy9k&#10;b3ducmV2LnhtbFBLBQYAAAAABAAEAPUAAACJAwAAAAA=&#10;"/>
                  <v:line id="Line 17" o:spid="_x0000_s1088" style="position:absolute;visibility:visible;mso-wrap-style:square" from="19894,11023" to="39973,110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Q0b8cUAAADcAAAADwAAAGRycy9kb3ducmV2LnhtbESPT2sCMRTE74V+h/AK3mpWD+quRild&#10;Ch5swT/0/Lp5bpZuXpZNXOO3bwqCx2FmfsOsNtG2YqDeN44VTMYZCOLK6YZrBafjx+sChA/IGlvH&#10;pOBGHjbr56cVFtpdeU/DIdQiQdgXqMCE0BVS+sqQRT92HXHyzq63GJLsa6l7vCa4beU0y2bSYsNp&#10;wWBH74aq38PFKpibci/nstwdv8qhmeTxM37/5EqNXuLbEkSgGB7he3urFUwXOfyfSUdArv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Q0b8cUAAADcAAAADwAAAAAAAAAA&#10;AAAAAAChAgAAZHJzL2Rvd25yZXYueG1sUEsFBgAAAAAEAAQA+QAAAJMDAAAAAA==&#10;">
                    <v:stroke endarrow="block"/>
                  </v:line>
                  <v:shape id="Text Box 18" o:spid="_x0000_s1089" type="#_x0000_t202" style="position:absolute;left:36353;top:2914;width:9144;height:53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O76r0A&#10;AADcAAAADwAAAGRycy9kb3ducmV2LnhtbERPSwrCMBDdC94hjOBGNFX8VqOooLj1c4CxGdtiMylN&#10;tPX2ZiG4fLz/atOYQrypcrllBcNBBII4sTrnVMHteujPQTiPrLGwTAo+5GCzbrdWGGtb85neF5+K&#10;EMIuRgWZ92UspUsyMugGtiQO3MNWBn2AVSp1hXUIN4UcRdFUGsw5NGRY0j6j5Hl5GQWPU92bLOr7&#10;0d9m5/F0h/nsbj9KdTvNdgnCU+P/4p/7pBWMFmF+OBOOgFx/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fLO76r0AAADcAAAADwAAAAAAAAAAAAAAAACYAgAAZHJzL2Rvd25yZXYu&#10;eG1sUEsFBgAAAAAEAAQA9QAAAIIDAAAAAA==&#10;" stroked="f">
                    <v:textbox>
                      <w:txbxContent>
                        <w:p w14:paraId="3BCBE495" w14:textId="31CEDCD5" w:rsidR="004359E0" w:rsidRPr="007C1AAC" w:rsidRDefault="009B0E70" w:rsidP="004359E0">
                          <w:pPr>
                            <w:jc w:val="center"/>
                            <w:rPr>
                              <w:sz w:val="22"/>
                              <w:szCs w:val="22"/>
                            </w:rPr>
                          </w:pPr>
                          <w:r>
                            <w:rPr>
                              <w:sz w:val="22"/>
                              <w:szCs w:val="22"/>
                            </w:rPr>
                            <w:t>Clinical Data Source</w:t>
                          </w:r>
                        </w:p>
                        <w:p w14:paraId="180D0963" w14:textId="77777777" w:rsidR="004359E0" w:rsidRDefault="004359E0" w:rsidP="004359E0"/>
                        <w:p w14:paraId="472DEBF6" w14:textId="77777777" w:rsidR="004359E0" w:rsidRPr="007C1AAC" w:rsidRDefault="004359E0" w:rsidP="004359E0">
                          <w:pPr>
                            <w:jc w:val="center"/>
                            <w:rPr>
                              <w:sz w:val="22"/>
                              <w:szCs w:val="22"/>
                            </w:rPr>
                          </w:pPr>
                          <w:r w:rsidRPr="007C1AAC">
                            <w:rPr>
                              <w:sz w:val="22"/>
                              <w:szCs w:val="22"/>
                            </w:rPr>
                            <w:t>A</w:t>
                          </w:r>
                          <w:r>
                            <w:rPr>
                              <w:sz w:val="22"/>
                              <w:szCs w:val="22"/>
                            </w:rPr>
                            <w:t>ctor D</w:t>
                          </w:r>
                        </w:p>
                      </w:txbxContent>
                    </v:textbox>
                  </v:shape>
                  <w10:anchorlock/>
                </v:group>
              </w:pict>
            </mc:Fallback>
          </mc:AlternateContent>
        </w:r>
      </w:ins>
    </w:p>
    <w:p w14:paraId="26AEB11E" w14:textId="19EDC060" w:rsidR="004359E0" w:rsidRDefault="00F63A17" w:rsidP="00045870">
      <w:pPr>
        <w:pStyle w:val="Heading4"/>
        <w:numPr>
          <w:ilvl w:val="0"/>
          <w:numId w:val="0"/>
        </w:numPr>
        <w:rPr>
          <w:noProof w:val="0"/>
        </w:rPr>
      </w:pPr>
      <w:bookmarkStart w:id="647" w:name="_Toc345074677"/>
      <w:bookmarkStart w:id="648" w:name="_Toc425363658"/>
      <w:ins w:id="649" w:author="Cole, George" w:date="2015-07-22T18:49:00Z">
        <w:r>
          <w:rPr>
            <w:noProof w:val="0"/>
          </w:rPr>
          <w:t>3.16</w:t>
        </w:r>
      </w:ins>
      <w:ins w:id="650" w:author="Cole, George" w:date="2015-07-21T19:15:00Z">
        <w:r w:rsidR="004359E0" w:rsidRPr="003651D9">
          <w:rPr>
            <w:noProof w:val="0"/>
          </w:rPr>
          <w:t xml:space="preserve">.4.1 </w:t>
        </w:r>
      </w:ins>
      <w:bookmarkEnd w:id="647"/>
      <w:r w:rsidR="00045870">
        <w:rPr>
          <w:noProof w:val="0"/>
        </w:rPr>
        <w:t>Share List</w:t>
      </w:r>
      <w:bookmarkEnd w:id="648"/>
    </w:p>
    <w:p w14:paraId="52E6084A" w14:textId="6B58F232" w:rsidR="00045870" w:rsidRPr="00045870" w:rsidRDefault="00045870" w:rsidP="00045870">
      <w:pPr>
        <w:pStyle w:val="BodyText"/>
        <w:rPr>
          <w:ins w:id="651" w:author="Cole, George" w:date="2015-07-21T19:15:00Z"/>
        </w:rPr>
      </w:pPr>
      <w:r>
        <w:t>Query for a list of clinical items by type and receive response using FHIR Reconciled List content</w:t>
      </w:r>
      <w:ins w:id="652" w:author="Cole, George" w:date="2015-07-22T12:14:00Z">
        <w:r w:rsidR="000739AA">
          <w:t xml:space="preserve"> when the list has been reconciled</w:t>
        </w:r>
      </w:ins>
      <w:r>
        <w:t>.</w:t>
      </w:r>
    </w:p>
    <w:p w14:paraId="16CD8DFD" w14:textId="6CF4BA87" w:rsidR="004359E0" w:rsidRDefault="00F63A17" w:rsidP="004359E0">
      <w:pPr>
        <w:pStyle w:val="Heading5"/>
        <w:numPr>
          <w:ilvl w:val="0"/>
          <w:numId w:val="0"/>
        </w:numPr>
        <w:rPr>
          <w:noProof w:val="0"/>
        </w:rPr>
      </w:pPr>
      <w:bookmarkStart w:id="653" w:name="_Toc345074678"/>
      <w:bookmarkStart w:id="654" w:name="_Toc425363659"/>
      <w:ins w:id="655" w:author="Cole, George" w:date="2015-07-22T18:49:00Z">
        <w:r>
          <w:rPr>
            <w:noProof w:val="0"/>
          </w:rPr>
          <w:t>3.16</w:t>
        </w:r>
      </w:ins>
      <w:ins w:id="656" w:author="Cole, George" w:date="2015-07-21T19:15:00Z">
        <w:r w:rsidR="004359E0" w:rsidRPr="003651D9">
          <w:rPr>
            <w:noProof w:val="0"/>
          </w:rPr>
          <w:t>.4.1.1 Trigger Events</w:t>
        </w:r>
      </w:ins>
      <w:bookmarkEnd w:id="653"/>
      <w:bookmarkEnd w:id="654"/>
    </w:p>
    <w:p w14:paraId="65F43500" w14:textId="73C635E1" w:rsidR="00AE5DD1" w:rsidRPr="00AE5DD1" w:rsidRDefault="00AE5DD1" w:rsidP="00AE5DD1">
      <w:pPr>
        <w:pStyle w:val="BodyText"/>
        <w:rPr>
          <w:ins w:id="657" w:author="Cole, George" w:date="2015-07-21T19:15:00Z"/>
        </w:rPr>
      </w:pPr>
      <w:r>
        <w:t>The system supporting the Clinical Data Consumer requests content from a Clinical Data Source.</w:t>
      </w:r>
    </w:p>
    <w:p w14:paraId="5CAB6529" w14:textId="2D3201CF" w:rsidR="00BB2985" w:rsidRDefault="00F63A17" w:rsidP="004359E0">
      <w:pPr>
        <w:pStyle w:val="Heading5"/>
        <w:numPr>
          <w:ilvl w:val="0"/>
          <w:numId w:val="0"/>
        </w:numPr>
        <w:rPr>
          <w:noProof w:val="0"/>
        </w:rPr>
      </w:pPr>
      <w:bookmarkStart w:id="658" w:name="_Toc345074679"/>
      <w:bookmarkStart w:id="659" w:name="_Toc425363660"/>
      <w:ins w:id="660" w:author="Cole, George" w:date="2015-07-22T18:49:00Z">
        <w:r>
          <w:rPr>
            <w:noProof w:val="0"/>
          </w:rPr>
          <w:t>3.16</w:t>
        </w:r>
      </w:ins>
      <w:ins w:id="661" w:author="Cole, George" w:date="2015-07-21T19:15:00Z">
        <w:r w:rsidR="004359E0" w:rsidRPr="003651D9">
          <w:rPr>
            <w:noProof w:val="0"/>
          </w:rPr>
          <w:t>.4.1.2 Message Semantics</w:t>
        </w:r>
      </w:ins>
      <w:bookmarkStart w:id="662" w:name="_Toc345074680"/>
      <w:bookmarkEnd w:id="658"/>
      <w:bookmarkEnd w:id="659"/>
    </w:p>
    <w:p w14:paraId="7CE2226A" w14:textId="79CE83B7" w:rsidR="00F30176" w:rsidRDefault="00F30176" w:rsidP="00F30176">
      <w:pPr>
        <w:pStyle w:val="BodyText"/>
        <w:rPr>
          <w:ins w:id="663" w:author="Cole, George" w:date="2015-07-22T12:18:00Z"/>
        </w:rPr>
      </w:pPr>
      <w:r>
        <w:t xml:space="preserve">See List resource, $find operation: </w:t>
      </w:r>
      <w:ins w:id="664" w:author="Cole, George" w:date="2015-07-22T12:18:00Z">
        <w:r w:rsidR="0072605C">
          <w:fldChar w:fldCharType="begin"/>
        </w:r>
        <w:r w:rsidR="0072605C">
          <w:instrText xml:space="preserve"> HYPERLINK "</w:instrText>
        </w:r>
      </w:ins>
      <w:r w:rsidR="0072605C" w:rsidRPr="00F30176">
        <w:instrText>http://hl7-fhir.github.io/list-operations.html#find</w:instrText>
      </w:r>
      <w:ins w:id="665" w:author="Cole, George" w:date="2015-07-22T12:18:00Z">
        <w:r w:rsidR="0072605C">
          <w:instrText xml:space="preserve">" </w:instrText>
        </w:r>
        <w:r w:rsidR="0072605C">
          <w:fldChar w:fldCharType="separate"/>
        </w:r>
      </w:ins>
      <w:r w:rsidR="0072605C" w:rsidRPr="00C34964">
        <w:rPr>
          <w:rStyle w:val="Hyperlink"/>
        </w:rPr>
        <w:t>http://hl7-fhir.github.io/list-operations.html#find</w:t>
      </w:r>
      <w:ins w:id="666" w:author="Cole, George" w:date="2015-07-22T12:18:00Z">
        <w:r w:rsidR="0072605C">
          <w:fldChar w:fldCharType="end"/>
        </w:r>
      </w:ins>
    </w:p>
    <w:p w14:paraId="6578C0DD" w14:textId="3887124A" w:rsidR="0072605C" w:rsidRDefault="0072605C" w:rsidP="00F30176">
      <w:pPr>
        <w:pStyle w:val="BodyText"/>
        <w:rPr>
          <w:ins w:id="667" w:author="Cole, George" w:date="2015-07-22T12:18:00Z"/>
        </w:rPr>
      </w:pPr>
      <w:ins w:id="668" w:author="Cole, George" w:date="2015-07-22T12:18:00Z">
        <w:r>
          <w:t>The following parameters SHALL be supported:</w:t>
        </w:r>
      </w:ins>
    </w:p>
    <w:p w14:paraId="20214CAB" w14:textId="299F8B6A" w:rsidR="0072605C" w:rsidRDefault="0072605C">
      <w:pPr>
        <w:pStyle w:val="BodyText"/>
        <w:numPr>
          <w:ilvl w:val="0"/>
          <w:numId w:val="274"/>
        </w:numPr>
        <w:rPr>
          <w:ins w:id="669" w:author="Cole, George" w:date="2015-07-22T12:18:00Z"/>
        </w:rPr>
        <w:pPrChange w:id="670" w:author="Cole, George" w:date="2015-07-22T12:19:00Z">
          <w:pPr>
            <w:pStyle w:val="BodyText"/>
          </w:pPr>
        </w:pPrChange>
      </w:pPr>
      <w:ins w:id="671" w:author="Cole, George" w:date="2015-07-22T12:18:00Z">
        <w:r>
          <w:t>name – the coded name of the list to be retrieved</w:t>
        </w:r>
      </w:ins>
    </w:p>
    <w:p w14:paraId="45384628" w14:textId="745F5B85" w:rsidR="0072605C" w:rsidRDefault="0072605C">
      <w:pPr>
        <w:pStyle w:val="BodyText"/>
        <w:numPr>
          <w:ilvl w:val="0"/>
          <w:numId w:val="274"/>
        </w:numPr>
        <w:rPr>
          <w:ins w:id="672" w:author="Cole, George" w:date="2015-07-22T12:20:00Z"/>
        </w:rPr>
        <w:pPrChange w:id="673" w:author="Cole, George" w:date="2015-07-22T12:19:00Z">
          <w:pPr>
            <w:pStyle w:val="BodyText"/>
          </w:pPr>
        </w:pPrChange>
      </w:pPr>
      <w:ins w:id="674" w:author="Cole, George" w:date="2015-07-22T12:18:00Z">
        <w:r>
          <w:t>status – as a value from {current, entered in error}</w:t>
        </w:r>
      </w:ins>
    </w:p>
    <w:p w14:paraId="25CFDFA0" w14:textId="0B49DECF" w:rsidR="00616A70" w:rsidRPr="00F30176" w:rsidDel="00194C02" w:rsidRDefault="00616A70" w:rsidP="00616A70">
      <w:pPr>
        <w:pStyle w:val="BodyText"/>
        <w:rPr>
          <w:del w:id="675" w:author="Cole, George" w:date="2015-07-22T12:27:00Z"/>
        </w:rPr>
      </w:pPr>
    </w:p>
    <w:p w14:paraId="756166B8" w14:textId="6BD7BF2C" w:rsidR="004359E0" w:rsidRDefault="00F63A17" w:rsidP="00F30176">
      <w:pPr>
        <w:pStyle w:val="Heading5"/>
        <w:numPr>
          <w:ilvl w:val="0"/>
          <w:numId w:val="0"/>
        </w:numPr>
        <w:rPr>
          <w:noProof w:val="0"/>
        </w:rPr>
      </w:pPr>
      <w:bookmarkStart w:id="676" w:name="_Toc425363661"/>
      <w:ins w:id="677" w:author="Cole, George" w:date="2015-07-22T18:49:00Z">
        <w:r>
          <w:rPr>
            <w:noProof w:val="0"/>
          </w:rPr>
          <w:t>3.16</w:t>
        </w:r>
      </w:ins>
      <w:ins w:id="678" w:author="Cole, George" w:date="2015-07-21T19:15:00Z">
        <w:r w:rsidR="004359E0" w:rsidRPr="003651D9">
          <w:rPr>
            <w:noProof w:val="0"/>
          </w:rPr>
          <w:t>.4.1.3 Expected Actions</w:t>
        </w:r>
      </w:ins>
      <w:bookmarkEnd w:id="662"/>
      <w:bookmarkEnd w:id="676"/>
    </w:p>
    <w:p w14:paraId="0A23F576" w14:textId="03304317" w:rsidR="00F30176" w:rsidRPr="00F30176" w:rsidRDefault="00F30176" w:rsidP="00F30176">
      <w:pPr>
        <w:pStyle w:val="BodyText"/>
        <w:rPr>
          <w:ins w:id="679" w:author="Cole, George" w:date="2015-07-21T19:15:00Z"/>
        </w:rPr>
      </w:pPr>
      <w:r>
        <w:t>When a List that has been reconciled is returned, that content meets the requirements of FHIR Reconciled List as specified in PCC TF-2:6.6</w:t>
      </w:r>
    </w:p>
    <w:p w14:paraId="5B1C69BF" w14:textId="4E1EDE49" w:rsidR="00815FD0" w:rsidRDefault="00F63A17" w:rsidP="00815FD0">
      <w:pPr>
        <w:pStyle w:val="Heading3"/>
        <w:numPr>
          <w:ilvl w:val="0"/>
          <w:numId w:val="0"/>
        </w:numPr>
        <w:rPr>
          <w:noProof w:val="0"/>
        </w:rPr>
      </w:pPr>
      <w:bookmarkStart w:id="680" w:name="_Toc345074685"/>
      <w:bookmarkStart w:id="681" w:name="_Toc425363662"/>
      <w:ins w:id="682" w:author="Cole, George" w:date="2015-07-22T18:49:00Z">
        <w:r>
          <w:rPr>
            <w:noProof w:val="0"/>
          </w:rPr>
          <w:t>3.16</w:t>
        </w:r>
      </w:ins>
      <w:ins w:id="683" w:author="Cole, George" w:date="2015-07-21T19:15:00Z">
        <w:r w:rsidR="004359E0" w:rsidRPr="003651D9">
          <w:rPr>
            <w:noProof w:val="0"/>
          </w:rPr>
          <w:t>.5 Security Considerations</w:t>
        </w:r>
      </w:ins>
      <w:bookmarkStart w:id="684" w:name="_Toc345074686"/>
      <w:bookmarkEnd w:id="680"/>
      <w:bookmarkEnd w:id="681"/>
    </w:p>
    <w:p w14:paraId="55306830" w14:textId="3C9C4F68" w:rsidR="00815FD0" w:rsidRPr="00815FD0" w:rsidRDefault="00194C02" w:rsidP="00815FD0">
      <w:pPr>
        <w:pStyle w:val="BodyText"/>
      </w:pPr>
      <w:ins w:id="685" w:author="Cole, George" w:date="2015-07-22T12:28:00Z">
        <w:r>
          <w:t>The retrieved content contains PHI that SHALL be protected.</w:t>
        </w:r>
      </w:ins>
    </w:p>
    <w:p w14:paraId="5023EBDD" w14:textId="414020E2" w:rsidR="004359E0" w:rsidRDefault="00F63A17" w:rsidP="004359E0">
      <w:pPr>
        <w:pStyle w:val="Heading4"/>
        <w:numPr>
          <w:ilvl w:val="0"/>
          <w:numId w:val="0"/>
        </w:numPr>
        <w:rPr>
          <w:ins w:id="686" w:author="Cole, George" w:date="2015-07-22T12:32:00Z"/>
          <w:noProof w:val="0"/>
        </w:rPr>
      </w:pPr>
      <w:bookmarkStart w:id="687" w:name="_Toc425363663"/>
      <w:ins w:id="688" w:author="Cole, George" w:date="2015-07-22T18:49:00Z">
        <w:r>
          <w:rPr>
            <w:noProof w:val="0"/>
          </w:rPr>
          <w:t>3.16</w:t>
        </w:r>
      </w:ins>
      <w:ins w:id="689" w:author="Cole, George" w:date="2015-07-21T19:15:00Z">
        <w:r w:rsidR="004359E0" w:rsidRPr="003651D9">
          <w:rPr>
            <w:noProof w:val="0"/>
          </w:rPr>
          <w:t>.5.1 Security Audit Considerations</w:t>
        </w:r>
      </w:ins>
      <w:bookmarkEnd w:id="684"/>
      <w:bookmarkEnd w:id="687"/>
    </w:p>
    <w:p w14:paraId="14058EDC" w14:textId="2A8140B0" w:rsidR="001C0E89" w:rsidRDefault="001C0E89" w:rsidP="001C0E89">
      <w:pPr>
        <w:pStyle w:val="BodyText"/>
        <w:rPr>
          <w:ins w:id="690" w:author="Cole, George" w:date="2015-07-22T18:53:00Z"/>
        </w:rPr>
      </w:pPr>
      <w:ins w:id="691" w:author="Cole, George" w:date="2015-07-22T12:32:00Z">
        <w:r>
          <w:t>Both actors should generate an AuditEvent on the List resource where:</w:t>
        </w:r>
      </w:ins>
    </w:p>
    <w:p w14:paraId="548ECBB6" w14:textId="629F76A4" w:rsidR="00991DA9" w:rsidRDefault="00991DA9" w:rsidP="00991DA9">
      <w:pPr>
        <w:pStyle w:val="BodyText"/>
        <w:numPr>
          <w:ilvl w:val="0"/>
          <w:numId w:val="275"/>
        </w:numPr>
        <w:rPr>
          <w:ins w:id="692" w:author="Cole, George" w:date="2015-07-22T18:57:00Z"/>
        </w:rPr>
        <w:pPrChange w:id="693" w:author="Cole, George" w:date="2015-07-22T18:55:00Z">
          <w:pPr>
            <w:pStyle w:val="BodyText"/>
          </w:pPr>
        </w:pPrChange>
      </w:pPr>
      <w:ins w:id="694" w:author="Cole, George" w:date="2015-07-22T18:53:00Z">
        <w:r>
          <w:t>All required AuditEvent content is provided</w:t>
        </w:r>
      </w:ins>
    </w:p>
    <w:p w14:paraId="7C17CD58" w14:textId="71194C58" w:rsidR="00982FA2" w:rsidRDefault="00982FA2" w:rsidP="00991DA9">
      <w:pPr>
        <w:pStyle w:val="BodyText"/>
        <w:numPr>
          <w:ilvl w:val="0"/>
          <w:numId w:val="275"/>
        </w:numPr>
        <w:rPr>
          <w:ins w:id="695" w:author="Cole, George" w:date="2015-07-22T12:32:00Z"/>
        </w:rPr>
        <w:pPrChange w:id="696" w:author="Cole, George" w:date="2015-07-22T18:55:00Z">
          <w:pPr>
            <w:pStyle w:val="BodyText"/>
          </w:pPr>
        </w:pPrChange>
      </w:pPr>
      <w:ins w:id="697" w:author="Cole, George" w:date="2015-07-22T18:57:00Z">
        <w:r>
          <w:lastRenderedPageBreak/>
          <w:t>AuditEvent.type=”Query”</w:t>
        </w:r>
      </w:ins>
    </w:p>
    <w:p w14:paraId="3446594D" w14:textId="169E57EA" w:rsidR="001C0E89" w:rsidRDefault="00991DA9" w:rsidP="00991DA9">
      <w:pPr>
        <w:pStyle w:val="BodyText"/>
        <w:numPr>
          <w:ilvl w:val="0"/>
          <w:numId w:val="275"/>
        </w:numPr>
        <w:rPr>
          <w:ins w:id="698" w:author="Cole, George" w:date="2015-07-22T12:32:00Z"/>
        </w:rPr>
        <w:pPrChange w:id="699" w:author="Cole, George" w:date="2015-07-22T18:55:00Z">
          <w:pPr>
            <w:pStyle w:val="BodyText"/>
          </w:pPr>
        </w:pPrChange>
      </w:pPr>
      <w:ins w:id="700" w:author="Cole, George" w:date="2015-07-22T18:51:00Z">
        <w:r>
          <w:t>AuditEvent.action=”E</w:t>
        </w:r>
      </w:ins>
      <w:ins w:id="701" w:author="Cole, George" w:date="2015-07-22T12:35:00Z">
        <w:r w:rsidR="00226084">
          <w:t>xecute</w:t>
        </w:r>
      </w:ins>
      <w:ins w:id="702" w:author="Cole, George" w:date="2015-07-22T18:51:00Z">
        <w:r>
          <w:t>”</w:t>
        </w:r>
      </w:ins>
    </w:p>
    <w:p w14:paraId="745183F4" w14:textId="4D1A0AAD" w:rsidR="001C0E89" w:rsidRPr="001C0E89" w:rsidRDefault="00991DA9" w:rsidP="00991DA9">
      <w:pPr>
        <w:pStyle w:val="BodyText"/>
        <w:numPr>
          <w:ilvl w:val="0"/>
          <w:numId w:val="275"/>
        </w:numPr>
        <w:rPr>
          <w:ins w:id="703" w:author="Cole, George" w:date="2015-07-21T19:15:00Z"/>
        </w:rPr>
        <w:pPrChange w:id="704" w:author="Cole, George" w:date="2015-07-22T18:55:00Z">
          <w:pPr>
            <w:pStyle w:val="Heading4"/>
            <w:numPr>
              <w:ilvl w:val="0"/>
              <w:numId w:val="0"/>
            </w:numPr>
            <w:tabs>
              <w:tab w:val="clear" w:pos="954"/>
            </w:tabs>
            <w:ind w:left="0" w:firstLine="0"/>
          </w:pPr>
        </w:pPrChange>
      </w:pPr>
      <w:ins w:id="705" w:author="Cole, George" w:date="2015-07-22T18:54:00Z">
        <w:r>
          <w:t>AuditEvent.</w:t>
        </w:r>
      </w:ins>
      <w:ins w:id="706" w:author="Cole, George" w:date="2015-07-22T12:32:00Z">
        <w:r w:rsidR="001C0E89">
          <w:t>object</w:t>
        </w:r>
      </w:ins>
      <w:ins w:id="707" w:author="Cole, George" w:date="2015-07-22T18:54:00Z">
        <w:r>
          <w:t>.</w:t>
        </w:r>
      </w:ins>
      <w:ins w:id="708" w:author="Cole, George" w:date="2015-07-22T12:32:00Z">
        <w:r w:rsidR="001C0E89">
          <w:t>query</w:t>
        </w:r>
      </w:ins>
      <w:ins w:id="709" w:author="Cole, George" w:date="2015-07-22T18:54:00Z">
        <w:r>
          <w:t xml:space="preserve"> contains the encoding of the query</w:t>
        </w:r>
      </w:ins>
    </w:p>
    <w:p w14:paraId="156C3F99" w14:textId="0BC8E33E" w:rsidR="004359E0" w:rsidRDefault="00F63A17" w:rsidP="004359E0">
      <w:pPr>
        <w:pStyle w:val="Heading5"/>
        <w:numPr>
          <w:ilvl w:val="0"/>
          <w:numId w:val="0"/>
        </w:numPr>
        <w:rPr>
          <w:ins w:id="710" w:author="Cole, George" w:date="2015-07-22T18:57:00Z"/>
          <w:noProof w:val="0"/>
        </w:rPr>
      </w:pPr>
      <w:bookmarkStart w:id="711" w:name="_Toc345074687"/>
      <w:bookmarkStart w:id="712" w:name="_Toc425363664"/>
      <w:ins w:id="713" w:author="Cole, George" w:date="2015-07-22T18:49:00Z">
        <w:r>
          <w:rPr>
            <w:noProof w:val="0"/>
          </w:rPr>
          <w:t>3.16</w:t>
        </w:r>
      </w:ins>
      <w:ins w:id="714" w:author="Cole, George" w:date="2015-07-21T19:15:00Z">
        <w:r w:rsidR="004359E0" w:rsidRPr="003651D9">
          <w:rPr>
            <w:noProof w:val="0"/>
          </w:rPr>
          <w:t>.5.1.</w:t>
        </w:r>
      </w:ins>
      <w:ins w:id="715" w:author="Cole, George" w:date="2015-07-22T12:34:00Z">
        <w:r w:rsidR="00226084">
          <w:rPr>
            <w:noProof w:val="0"/>
          </w:rPr>
          <w:t>1</w:t>
        </w:r>
      </w:ins>
      <w:ins w:id="716" w:author="Cole, George" w:date="2015-07-21T19:15:00Z">
        <w:r w:rsidR="004359E0" w:rsidRPr="003651D9">
          <w:rPr>
            <w:noProof w:val="0"/>
          </w:rPr>
          <w:t xml:space="preserve"> </w:t>
        </w:r>
      </w:ins>
      <w:ins w:id="717" w:author="Cole, George" w:date="2015-07-22T12:34:00Z">
        <w:r w:rsidR="00226084">
          <w:rPr>
            <w:noProof w:val="0"/>
          </w:rPr>
          <w:t>Clinical Data Consumer</w:t>
        </w:r>
      </w:ins>
      <w:ins w:id="718" w:author="Cole, George" w:date="2015-07-21T19:15:00Z">
        <w:r w:rsidR="004359E0" w:rsidRPr="003651D9">
          <w:rPr>
            <w:noProof w:val="0"/>
          </w:rPr>
          <w:t xml:space="preserve"> Specific Security Considerations</w:t>
        </w:r>
      </w:ins>
      <w:bookmarkEnd w:id="711"/>
      <w:bookmarkEnd w:id="712"/>
    </w:p>
    <w:p w14:paraId="78ECFCE4" w14:textId="230E67EC" w:rsidR="00A25F3A" w:rsidRDefault="00A25F3A" w:rsidP="00A25F3A">
      <w:pPr>
        <w:pStyle w:val="BodyText"/>
        <w:rPr>
          <w:ins w:id="719" w:author="Cole, George" w:date="2015-07-22T18:57:00Z"/>
        </w:rPr>
        <w:pPrChange w:id="720" w:author="Cole, George" w:date="2015-07-22T18:57:00Z">
          <w:pPr>
            <w:pStyle w:val="Heading5"/>
            <w:numPr>
              <w:ilvl w:val="0"/>
              <w:numId w:val="0"/>
            </w:numPr>
            <w:tabs>
              <w:tab w:val="clear" w:pos="1008"/>
            </w:tabs>
            <w:ind w:left="0" w:firstLine="0"/>
          </w:pPr>
        </w:pPrChange>
      </w:pPr>
      <w:ins w:id="721" w:author="Cole, George" w:date="2015-07-22T18:57:00Z">
        <w:r>
          <w:t>The Clinical Data Consumer SHALL create an additional AuditEvent when data are imported, such that:</w:t>
        </w:r>
      </w:ins>
    </w:p>
    <w:p w14:paraId="177949BC" w14:textId="79029E0B" w:rsidR="00A25F3A" w:rsidRPr="00A25F3A" w:rsidRDefault="00A25F3A" w:rsidP="00A25F3A">
      <w:pPr>
        <w:pStyle w:val="BodyText"/>
        <w:numPr>
          <w:ilvl w:val="0"/>
          <w:numId w:val="276"/>
        </w:numPr>
        <w:rPr>
          <w:ins w:id="722" w:author="Cole, George" w:date="2015-07-22T12:34:00Z"/>
        </w:rPr>
        <w:pPrChange w:id="723" w:author="Cole, George" w:date="2015-07-22T18:58:00Z">
          <w:pPr>
            <w:pStyle w:val="Heading5"/>
            <w:numPr>
              <w:ilvl w:val="0"/>
              <w:numId w:val="0"/>
            </w:numPr>
            <w:tabs>
              <w:tab w:val="clear" w:pos="1008"/>
            </w:tabs>
            <w:ind w:left="0" w:firstLine="0"/>
          </w:pPr>
        </w:pPrChange>
      </w:pPr>
      <w:ins w:id="724" w:author="Cole, George" w:date="2015-07-22T18:58:00Z">
        <w:r>
          <w:t>All required AuditEvent content is provided</w:t>
        </w:r>
      </w:ins>
    </w:p>
    <w:p w14:paraId="53ACF140" w14:textId="3CBB3AE2" w:rsidR="00226084" w:rsidRDefault="00991DA9" w:rsidP="00A25F3A">
      <w:pPr>
        <w:pStyle w:val="BodyText"/>
        <w:numPr>
          <w:ilvl w:val="0"/>
          <w:numId w:val="276"/>
        </w:numPr>
        <w:rPr>
          <w:ins w:id="725" w:author="Cole, George" w:date="2015-07-22T12:35:00Z"/>
        </w:rPr>
        <w:pPrChange w:id="726" w:author="Cole, George" w:date="2015-07-22T18:58:00Z">
          <w:pPr>
            <w:pStyle w:val="BodyText"/>
          </w:pPr>
        </w:pPrChange>
      </w:pPr>
      <w:ins w:id="727" w:author="Cole, George" w:date="2015-07-22T18:53:00Z">
        <w:r>
          <w:t>AuditEvent.</w:t>
        </w:r>
      </w:ins>
      <w:ins w:id="728" w:author="Cole, George" w:date="2015-07-22T12:35:00Z">
        <w:r w:rsidR="00226084">
          <w:t>type</w:t>
        </w:r>
      </w:ins>
      <w:ins w:id="729" w:author="Cole, George" w:date="2015-07-22T18:54:00Z">
        <w:r>
          <w:t xml:space="preserve"> = “I</w:t>
        </w:r>
      </w:ins>
      <w:ins w:id="730" w:author="Cole, George" w:date="2015-07-22T12:35:00Z">
        <w:r w:rsidR="00226084">
          <w:t>mport</w:t>
        </w:r>
      </w:ins>
      <w:ins w:id="731" w:author="Cole, George" w:date="2015-07-22T18:56:00Z">
        <w:r w:rsidR="00982FA2">
          <w:t>”</w:t>
        </w:r>
      </w:ins>
    </w:p>
    <w:p w14:paraId="4606BA62" w14:textId="661E513F" w:rsidR="00226084" w:rsidRPr="001C0E89" w:rsidRDefault="00991DA9" w:rsidP="00A25F3A">
      <w:pPr>
        <w:pStyle w:val="BodyText"/>
        <w:numPr>
          <w:ilvl w:val="0"/>
          <w:numId w:val="276"/>
        </w:numPr>
        <w:rPr>
          <w:ins w:id="732" w:author="Cole, George" w:date="2015-07-22T12:35:00Z"/>
        </w:rPr>
        <w:pPrChange w:id="733" w:author="Cole, George" w:date="2015-07-22T18:58:00Z">
          <w:pPr>
            <w:pStyle w:val="BodyText"/>
          </w:pPr>
        </w:pPrChange>
      </w:pPr>
      <w:ins w:id="734" w:author="Cole, George" w:date="2015-07-22T18:55:00Z">
        <w:r>
          <w:t>AuditEvent.</w:t>
        </w:r>
      </w:ins>
      <w:ins w:id="735" w:author="Cole, George" w:date="2015-07-22T12:35:00Z">
        <w:r w:rsidR="00226084">
          <w:t>object</w:t>
        </w:r>
      </w:ins>
      <w:ins w:id="736" w:author="Cole, George" w:date="2015-07-22T18:56:00Z">
        <w:r>
          <w:t>.</w:t>
        </w:r>
      </w:ins>
      <w:ins w:id="737" w:author="Cole, George" w:date="2015-07-22T12:35:00Z">
        <w:r w:rsidR="00226084">
          <w:t>identifiers</w:t>
        </w:r>
      </w:ins>
      <w:ins w:id="738" w:author="Cole, George" w:date="2015-07-22T18:56:00Z">
        <w:r>
          <w:t xml:space="preserve"> contains the list of imported item identifiers</w:t>
        </w:r>
      </w:ins>
    </w:p>
    <w:p w14:paraId="589774DF" w14:textId="4A604547" w:rsidR="00194C02" w:rsidRPr="00F6449C" w:rsidDel="001C0E89" w:rsidRDefault="00194C02" w:rsidP="003948AB">
      <w:pPr>
        <w:pStyle w:val="BodyText"/>
        <w:rPr>
          <w:del w:id="739" w:author="Cole, George" w:date="2015-07-22T12:32:00Z"/>
        </w:rPr>
      </w:pPr>
    </w:p>
    <w:p w14:paraId="178CCD8A" w14:textId="77777777" w:rsidR="00EA4EA1" w:rsidRPr="00F6449C" w:rsidRDefault="00EA4EA1" w:rsidP="00164E5D">
      <w:pPr>
        <w:pStyle w:val="PartTitle"/>
        <w:ind w:firstLine="720"/>
        <w:rPr>
          <w:highlight w:val="yellow"/>
        </w:rPr>
      </w:pPr>
      <w:bookmarkStart w:id="740" w:name="_Toc389126357"/>
      <w:bookmarkStart w:id="741" w:name="_Toc425363665"/>
      <w:bookmarkEnd w:id="367"/>
      <w:bookmarkEnd w:id="368"/>
      <w:bookmarkEnd w:id="369"/>
      <w:bookmarkEnd w:id="370"/>
      <w:bookmarkEnd w:id="371"/>
      <w:r w:rsidRPr="00F6449C">
        <w:lastRenderedPageBreak/>
        <w:t>Appendices</w:t>
      </w:r>
      <w:bookmarkEnd w:id="740"/>
      <w:bookmarkEnd w:id="741"/>
    </w:p>
    <w:p w14:paraId="0FB5D478" w14:textId="77777777" w:rsidR="00447451" w:rsidRPr="00F6449C" w:rsidRDefault="00164E5D" w:rsidP="00597DB2">
      <w:pPr>
        <w:pStyle w:val="BodyText"/>
      </w:pPr>
      <w:r w:rsidRPr="00F6449C">
        <w:t>None</w:t>
      </w:r>
    </w:p>
    <w:p w14:paraId="4DA4AEF3" w14:textId="77777777" w:rsidR="00522F40" w:rsidRPr="00F6449C" w:rsidRDefault="00F313A8" w:rsidP="00111CBC">
      <w:pPr>
        <w:pStyle w:val="AppendixHeading1"/>
        <w:rPr>
          <w:noProof w:val="0"/>
        </w:rPr>
      </w:pPr>
      <w:bookmarkStart w:id="742" w:name="_Toc389126358"/>
      <w:bookmarkStart w:id="743" w:name="_Toc425363666"/>
      <w:r w:rsidRPr="00F6449C">
        <w:rPr>
          <w:noProof w:val="0"/>
        </w:rPr>
        <w:t xml:space="preserve">Volume 2 </w:t>
      </w:r>
      <w:r w:rsidR="004541CC" w:rsidRPr="00F6449C">
        <w:rPr>
          <w:noProof w:val="0"/>
        </w:rPr>
        <w:t>Name</w:t>
      </w:r>
      <w:r w:rsidR="00522F40" w:rsidRPr="00F6449C">
        <w:rPr>
          <w:noProof w:val="0"/>
        </w:rPr>
        <w:t>s</w:t>
      </w:r>
      <w:r w:rsidR="004541CC" w:rsidRPr="00F6449C">
        <w:rPr>
          <w:noProof w:val="0"/>
        </w:rPr>
        <w:t>pace Additions</w:t>
      </w:r>
      <w:bookmarkEnd w:id="742"/>
      <w:bookmarkEnd w:id="743"/>
    </w:p>
    <w:p w14:paraId="41D87253" w14:textId="77777777" w:rsidR="00DD13DB" w:rsidRPr="00F6449C" w:rsidRDefault="00DD13DB" w:rsidP="00DD13DB">
      <w:pPr>
        <w:pStyle w:val="EditorInstructions"/>
      </w:pPr>
      <w:r w:rsidRPr="00F6449C">
        <w:t xml:space="preserve">Add the following terms </w:t>
      </w:r>
      <w:r w:rsidRPr="00F6449C">
        <w:rPr>
          <w:iCs w:val="0"/>
        </w:rPr>
        <w:t xml:space="preserve">to the IHE </w:t>
      </w:r>
      <w:r w:rsidR="00CD4D46" w:rsidRPr="00F6449C">
        <w:rPr>
          <w:iCs w:val="0"/>
        </w:rPr>
        <w:t>General Introduction Appendix G</w:t>
      </w:r>
      <w:r w:rsidRPr="00F6449C">
        <w:t>:</w:t>
      </w:r>
    </w:p>
    <w:p w14:paraId="27A6B006" w14:textId="77777777" w:rsidR="00167DB7" w:rsidRPr="00F6449C" w:rsidRDefault="0076352D" w:rsidP="00461A12">
      <w:pPr>
        <w:pStyle w:val="BodyText"/>
      </w:pPr>
      <w:r w:rsidRPr="00F6449C">
        <w:t>None</w:t>
      </w:r>
    </w:p>
    <w:p w14:paraId="40BB8FCD" w14:textId="77777777" w:rsidR="00167DB7" w:rsidRPr="00F6449C" w:rsidRDefault="00167DB7" w:rsidP="00461A12">
      <w:pPr>
        <w:pStyle w:val="BodyText"/>
      </w:pPr>
    </w:p>
    <w:p w14:paraId="76887918" w14:textId="77777777" w:rsidR="00993FF5" w:rsidRPr="00F6449C" w:rsidRDefault="00993FF5" w:rsidP="00461A12">
      <w:pPr>
        <w:pStyle w:val="BodyText"/>
      </w:pPr>
    </w:p>
    <w:p w14:paraId="6C9A94D0" w14:textId="77777777" w:rsidR="00993FF5" w:rsidRPr="00F6449C" w:rsidRDefault="00993FF5" w:rsidP="00993FF5">
      <w:pPr>
        <w:pStyle w:val="PartTitle"/>
      </w:pPr>
      <w:bookmarkStart w:id="744" w:name="_Toc389126359"/>
      <w:bookmarkStart w:id="745" w:name="_Toc425363667"/>
      <w:r w:rsidRPr="00F6449C">
        <w:lastRenderedPageBreak/>
        <w:t>Volume 3 – Content Modules</w:t>
      </w:r>
      <w:bookmarkEnd w:id="744"/>
      <w:bookmarkEnd w:id="745"/>
    </w:p>
    <w:p w14:paraId="014BDC96" w14:textId="77777777" w:rsidR="00170ED0" w:rsidRPr="00F6449C" w:rsidRDefault="00170ED0" w:rsidP="00170ED0">
      <w:pPr>
        <w:pStyle w:val="Heading1"/>
        <w:numPr>
          <w:ilvl w:val="0"/>
          <w:numId w:val="0"/>
        </w:numPr>
        <w:ind w:left="432" w:hanging="432"/>
        <w:rPr>
          <w:noProof w:val="0"/>
        </w:rPr>
      </w:pPr>
      <w:bookmarkStart w:id="746" w:name="_Toc389126360"/>
      <w:bookmarkStart w:id="747" w:name="_Toc425363668"/>
      <w:r w:rsidRPr="00F6449C">
        <w:rPr>
          <w:noProof w:val="0"/>
        </w:rPr>
        <w:lastRenderedPageBreak/>
        <w:t>5</w:t>
      </w:r>
      <w:r w:rsidR="00291725" w:rsidRPr="00F6449C">
        <w:rPr>
          <w:noProof w:val="0"/>
        </w:rPr>
        <w:t xml:space="preserve"> </w:t>
      </w:r>
      <w:r w:rsidRPr="00F6449C">
        <w:rPr>
          <w:noProof w:val="0"/>
        </w:rPr>
        <w:t>Namespaces and Vocabularies</w:t>
      </w:r>
      <w:bookmarkEnd w:id="746"/>
      <w:bookmarkEnd w:id="747"/>
    </w:p>
    <w:p w14:paraId="565A250E" w14:textId="77777777" w:rsidR="007600D6" w:rsidRPr="00F6449C" w:rsidRDefault="007600D6" w:rsidP="007600D6">
      <w:pPr>
        <w:pStyle w:val="Heading3"/>
        <w:numPr>
          <w:ilvl w:val="0"/>
          <w:numId w:val="0"/>
        </w:numPr>
        <w:ind w:left="720" w:hanging="720"/>
        <w:rPr>
          <w:noProof w:val="0"/>
        </w:rPr>
      </w:pPr>
      <w:bookmarkStart w:id="748" w:name="_Toc389126361"/>
      <w:bookmarkStart w:id="749" w:name="_Toc425363669"/>
      <w:r w:rsidRPr="00F6449C">
        <w:rPr>
          <w:noProof w:val="0"/>
        </w:rPr>
        <w:t>5.1.2 IHEActCode Vocabulary</w:t>
      </w:r>
      <w:bookmarkEnd w:id="748"/>
      <w:bookmarkEnd w:id="749"/>
    </w:p>
    <w:p w14:paraId="5B4C7DA0" w14:textId="77777777" w:rsidR="007600D6" w:rsidRPr="00F6449C" w:rsidRDefault="007600D6" w:rsidP="007600D6">
      <w:pPr>
        <w:pStyle w:val="EditorInstructions"/>
      </w:pPr>
      <w:r w:rsidRPr="00F6449C">
        <w:t xml:space="preserve">Add to </w:t>
      </w:r>
      <w:r w:rsidR="006912B6" w:rsidRPr="00F6449C">
        <w:t>S</w:t>
      </w:r>
      <w:r w:rsidRPr="00F6449C">
        <w:t>ection 5.1.2 IHE ActCode Vocabulary</w:t>
      </w:r>
    </w:p>
    <w:p w14:paraId="207C4BE1" w14:textId="77777777" w:rsidR="00DF6B19" w:rsidRPr="00F6449C" w:rsidRDefault="00DF6B19" w:rsidP="00DF6B19"/>
    <w:tbl>
      <w:tblPr>
        <w:tblW w:w="5000" w:type="pct"/>
        <w:jc w:val="center"/>
        <w:tblBorders>
          <w:top w:val="outset" w:sz="6" w:space="0" w:color="auto"/>
          <w:left w:val="outset" w:sz="6" w:space="0" w:color="auto"/>
          <w:bottom w:val="inset" w:sz="6" w:space="0" w:color="auto"/>
          <w:right w:val="inset" w:sz="6" w:space="0" w:color="auto"/>
          <w:insideH w:val="single" w:sz="6" w:space="0" w:color="auto"/>
          <w:insideV w:val="single" w:sz="6" w:space="0" w:color="auto"/>
        </w:tblBorders>
        <w:tblCellMar>
          <w:top w:w="60" w:type="dxa"/>
          <w:left w:w="60" w:type="dxa"/>
          <w:bottom w:w="60" w:type="dxa"/>
          <w:right w:w="60" w:type="dxa"/>
        </w:tblCellMar>
        <w:tblLook w:val="0000" w:firstRow="0" w:lastRow="0" w:firstColumn="0" w:lastColumn="0" w:noHBand="0" w:noVBand="0"/>
      </w:tblPr>
      <w:tblGrid>
        <w:gridCol w:w="1415"/>
        <w:gridCol w:w="7929"/>
      </w:tblGrid>
      <w:tr w:rsidR="00DF6B19" w:rsidRPr="00F6449C" w14:paraId="6C22BCC6" w14:textId="77777777" w:rsidTr="00DF2817">
        <w:trPr>
          <w:jc w:val="center"/>
        </w:trPr>
        <w:tc>
          <w:tcPr>
            <w:tcW w:w="0" w:type="auto"/>
            <w:shd w:val="clear" w:color="auto" w:fill="D9D9D9" w:themeFill="background1" w:themeFillShade="D9"/>
            <w:vAlign w:val="center"/>
          </w:tcPr>
          <w:p w14:paraId="5B77A7AA" w14:textId="77777777" w:rsidR="00DF6B19" w:rsidRPr="00F6449C" w:rsidRDefault="00DF6B19" w:rsidP="00E46AD4">
            <w:pPr>
              <w:pStyle w:val="TableEntryHeader"/>
              <w:rPr>
                <w:rFonts w:eastAsia="Arial Unicode MS"/>
                <w:szCs w:val="24"/>
              </w:rPr>
            </w:pPr>
            <w:r w:rsidRPr="00F6449C">
              <w:t xml:space="preserve">Code </w:t>
            </w:r>
          </w:p>
        </w:tc>
        <w:tc>
          <w:tcPr>
            <w:tcW w:w="0" w:type="auto"/>
            <w:shd w:val="clear" w:color="auto" w:fill="D9D9D9" w:themeFill="background1" w:themeFillShade="D9"/>
            <w:vAlign w:val="center"/>
          </w:tcPr>
          <w:p w14:paraId="1868160D" w14:textId="77777777" w:rsidR="00DF6B19" w:rsidRPr="00F6449C" w:rsidRDefault="00DF6B19" w:rsidP="00E46AD4">
            <w:pPr>
              <w:pStyle w:val="TableEntryHeader"/>
              <w:rPr>
                <w:rFonts w:eastAsia="Arial Unicode MS"/>
                <w:szCs w:val="24"/>
              </w:rPr>
            </w:pPr>
            <w:r w:rsidRPr="00F6449C">
              <w:t xml:space="preserve">Description </w:t>
            </w:r>
          </w:p>
        </w:tc>
      </w:tr>
      <w:tr w:rsidR="003B19BE" w:rsidRPr="00F6449C" w14:paraId="76F7CAD8" w14:textId="77777777" w:rsidTr="00E46AD4">
        <w:trPr>
          <w:jc w:val="center"/>
        </w:trPr>
        <w:tc>
          <w:tcPr>
            <w:tcW w:w="0" w:type="auto"/>
            <w:vAlign w:val="center"/>
          </w:tcPr>
          <w:p w14:paraId="0BB0DFC9" w14:textId="77777777" w:rsidR="003B19BE" w:rsidRPr="00F6449C" w:rsidRDefault="003B19BE" w:rsidP="00E46AD4">
            <w:pPr>
              <w:pStyle w:val="TableEntry"/>
            </w:pPr>
            <w:r w:rsidRPr="00F6449C">
              <w:t>CLINCONREC</w:t>
            </w:r>
          </w:p>
        </w:tc>
        <w:tc>
          <w:tcPr>
            <w:tcW w:w="0" w:type="auto"/>
            <w:vAlign w:val="center"/>
          </w:tcPr>
          <w:p w14:paraId="1B85CC35" w14:textId="77777777" w:rsidR="003B19BE" w:rsidRPr="00F6449C" w:rsidRDefault="00A87884" w:rsidP="00A87884">
            <w:pPr>
              <w:pStyle w:val="TableEntry"/>
            </w:pPr>
            <w:r w:rsidRPr="00F6449C">
              <w:rPr>
                <w:lang w:eastAsia="x-none"/>
              </w:rPr>
              <w:t>Use this code to indicate that entries pertinent to any common observation activity have been reconciled.</w:t>
            </w:r>
          </w:p>
        </w:tc>
      </w:tr>
      <w:tr w:rsidR="00DF6B19" w:rsidRPr="00F6449C" w14:paraId="12F84280" w14:textId="77777777" w:rsidTr="00E46AD4">
        <w:trPr>
          <w:jc w:val="center"/>
        </w:trPr>
        <w:tc>
          <w:tcPr>
            <w:tcW w:w="0" w:type="auto"/>
            <w:vAlign w:val="center"/>
          </w:tcPr>
          <w:p w14:paraId="1B2DA626" w14:textId="77777777" w:rsidR="00DF6B19" w:rsidRPr="00F6449C" w:rsidRDefault="00DF6B19" w:rsidP="00E46AD4">
            <w:pPr>
              <w:pStyle w:val="TableEntry"/>
              <w:rPr>
                <w:rFonts w:eastAsia="Arial Unicode MS"/>
              </w:rPr>
            </w:pPr>
            <w:r w:rsidRPr="00F6449C">
              <w:t>MEDREC</w:t>
            </w:r>
          </w:p>
        </w:tc>
        <w:tc>
          <w:tcPr>
            <w:tcW w:w="0" w:type="auto"/>
            <w:vAlign w:val="center"/>
          </w:tcPr>
          <w:p w14:paraId="414BC603" w14:textId="77777777" w:rsidR="00DF6B19" w:rsidRPr="00F6449C" w:rsidRDefault="00DB7BE8" w:rsidP="00E46AD4">
            <w:pPr>
              <w:pStyle w:val="TableEntry"/>
              <w:rPr>
                <w:rFonts w:eastAsia="Arial Unicode MS"/>
              </w:rPr>
            </w:pPr>
            <w:r w:rsidRPr="00F6449C">
              <w:rPr>
                <w:lang w:eastAsia="x-none"/>
              </w:rPr>
              <w:t>Use this code to indicate that entries pertinent to medication activity have been reconciled.</w:t>
            </w:r>
          </w:p>
        </w:tc>
      </w:tr>
      <w:tr w:rsidR="00DF6B19" w:rsidRPr="00F6449C" w14:paraId="2A55F6BB" w14:textId="77777777" w:rsidTr="00E46AD4">
        <w:trPr>
          <w:jc w:val="center"/>
        </w:trPr>
        <w:tc>
          <w:tcPr>
            <w:tcW w:w="0" w:type="auto"/>
            <w:vAlign w:val="center"/>
          </w:tcPr>
          <w:p w14:paraId="591BE112" w14:textId="77777777" w:rsidR="00DF6B19" w:rsidRPr="00F6449C" w:rsidRDefault="007A5CC4" w:rsidP="00E46AD4">
            <w:pPr>
              <w:pStyle w:val="TableEntry"/>
            </w:pPr>
            <w:r w:rsidRPr="00F6449C">
              <w:t>PROBREC</w:t>
            </w:r>
          </w:p>
        </w:tc>
        <w:tc>
          <w:tcPr>
            <w:tcW w:w="0" w:type="auto"/>
            <w:vAlign w:val="center"/>
          </w:tcPr>
          <w:p w14:paraId="1D964EB3" w14:textId="77777777" w:rsidR="00DF6B19" w:rsidRPr="00F6449C" w:rsidRDefault="00B20898" w:rsidP="00B20898">
            <w:pPr>
              <w:pStyle w:val="TableEntry"/>
            </w:pPr>
            <w:r w:rsidRPr="00F6449C">
              <w:rPr>
                <w:lang w:eastAsia="x-none"/>
              </w:rPr>
              <w:t>Use this code to indicate that entries pertinent to problem activity have been reconciled.</w:t>
            </w:r>
          </w:p>
        </w:tc>
      </w:tr>
      <w:tr w:rsidR="00DF6B19" w:rsidRPr="00F6449C" w14:paraId="0AC7F917" w14:textId="77777777" w:rsidTr="00E46AD4">
        <w:trPr>
          <w:jc w:val="center"/>
        </w:trPr>
        <w:tc>
          <w:tcPr>
            <w:tcW w:w="0" w:type="auto"/>
            <w:vAlign w:val="center"/>
          </w:tcPr>
          <w:p w14:paraId="3EE72545" w14:textId="77777777" w:rsidR="00DF6B19" w:rsidRPr="00F6449C" w:rsidRDefault="00DF6B19" w:rsidP="00E46AD4">
            <w:pPr>
              <w:pStyle w:val="TableEntry"/>
            </w:pPr>
            <w:r w:rsidRPr="00F6449C">
              <w:t>ALGREC</w:t>
            </w:r>
          </w:p>
        </w:tc>
        <w:tc>
          <w:tcPr>
            <w:tcW w:w="0" w:type="auto"/>
            <w:vAlign w:val="center"/>
          </w:tcPr>
          <w:p w14:paraId="448DB0E4" w14:textId="77777777" w:rsidR="00DF6B19" w:rsidRPr="00F6449C" w:rsidRDefault="00DB7BE8" w:rsidP="00E46AD4">
            <w:pPr>
              <w:pStyle w:val="TableEntry"/>
            </w:pPr>
            <w:r w:rsidRPr="00F6449C">
              <w:rPr>
                <w:lang w:eastAsia="x-none"/>
              </w:rPr>
              <w:t xml:space="preserve">Use this code to indicate that entries pertinent to allergies and adverse reactions </w:t>
            </w:r>
            <w:r w:rsidR="00C76B6C" w:rsidRPr="00F6449C">
              <w:rPr>
                <w:lang w:eastAsia="x-none"/>
              </w:rPr>
              <w:t xml:space="preserve">activity </w:t>
            </w:r>
            <w:r w:rsidRPr="00F6449C">
              <w:rPr>
                <w:lang w:eastAsia="x-none"/>
              </w:rPr>
              <w:t>have been reconciled.</w:t>
            </w:r>
          </w:p>
        </w:tc>
      </w:tr>
      <w:tr w:rsidR="00DF6B19" w:rsidRPr="00F6449C" w14:paraId="32C216E8" w14:textId="77777777" w:rsidTr="00E46AD4">
        <w:trPr>
          <w:jc w:val="center"/>
        </w:trPr>
        <w:tc>
          <w:tcPr>
            <w:tcW w:w="0" w:type="auto"/>
            <w:vAlign w:val="center"/>
          </w:tcPr>
          <w:p w14:paraId="34ABAE2A" w14:textId="77777777" w:rsidR="00DF6B19" w:rsidRPr="00F6449C" w:rsidRDefault="00DF6B19" w:rsidP="00E46AD4">
            <w:pPr>
              <w:pStyle w:val="TableEntry"/>
            </w:pPr>
            <w:r w:rsidRPr="00F6449C">
              <w:t>IMMREC</w:t>
            </w:r>
          </w:p>
        </w:tc>
        <w:tc>
          <w:tcPr>
            <w:tcW w:w="0" w:type="auto"/>
            <w:vAlign w:val="center"/>
          </w:tcPr>
          <w:p w14:paraId="39454DAF" w14:textId="77777777" w:rsidR="00DF6B19" w:rsidRPr="00F6449C" w:rsidRDefault="00B20898" w:rsidP="00B20898">
            <w:pPr>
              <w:pStyle w:val="TableEntry"/>
            </w:pPr>
            <w:r w:rsidRPr="00F6449C">
              <w:rPr>
                <w:lang w:eastAsia="x-none"/>
              </w:rPr>
              <w:t>Use this code to indicate that entries pertinent to immunization activity have been reconciled.</w:t>
            </w:r>
          </w:p>
        </w:tc>
      </w:tr>
      <w:tr w:rsidR="00DF6B19" w:rsidRPr="00F6449C" w14:paraId="6EC4260E" w14:textId="77777777" w:rsidTr="00E46AD4">
        <w:trPr>
          <w:jc w:val="center"/>
        </w:trPr>
        <w:tc>
          <w:tcPr>
            <w:tcW w:w="0" w:type="auto"/>
            <w:vAlign w:val="center"/>
          </w:tcPr>
          <w:p w14:paraId="5AF57E13" w14:textId="77777777" w:rsidR="00DF6B19" w:rsidRPr="00F6449C" w:rsidRDefault="00DF6B19" w:rsidP="00E46AD4">
            <w:pPr>
              <w:pStyle w:val="TableEntry"/>
            </w:pPr>
            <w:r w:rsidRPr="00F6449C">
              <w:t>GOALREC</w:t>
            </w:r>
          </w:p>
        </w:tc>
        <w:tc>
          <w:tcPr>
            <w:tcW w:w="0" w:type="auto"/>
            <w:vAlign w:val="center"/>
          </w:tcPr>
          <w:p w14:paraId="16F276CC" w14:textId="77777777" w:rsidR="00DF6B19" w:rsidRPr="00F6449C" w:rsidRDefault="00A87884" w:rsidP="00A87884">
            <w:pPr>
              <w:pStyle w:val="TableEntry"/>
            </w:pPr>
            <w:r w:rsidRPr="00F6449C">
              <w:rPr>
                <w:lang w:eastAsia="x-none"/>
              </w:rPr>
              <w:t>Use this code to indicate that entries pertinent to goal activity have been reconciled.</w:t>
            </w:r>
          </w:p>
        </w:tc>
      </w:tr>
      <w:tr w:rsidR="00DF6B19" w:rsidRPr="00F6449C" w14:paraId="054A542C" w14:textId="77777777" w:rsidTr="00E46AD4">
        <w:trPr>
          <w:jc w:val="center"/>
        </w:trPr>
        <w:tc>
          <w:tcPr>
            <w:tcW w:w="0" w:type="auto"/>
            <w:vAlign w:val="center"/>
          </w:tcPr>
          <w:p w14:paraId="75F4DEE5" w14:textId="77777777" w:rsidR="00DF6B19" w:rsidRPr="00F6449C" w:rsidRDefault="00DF6B19" w:rsidP="00E46AD4">
            <w:pPr>
              <w:pStyle w:val="TableEntry"/>
            </w:pPr>
            <w:r w:rsidRPr="00F6449C">
              <w:t>PROVREC</w:t>
            </w:r>
          </w:p>
        </w:tc>
        <w:tc>
          <w:tcPr>
            <w:tcW w:w="0" w:type="auto"/>
            <w:vAlign w:val="center"/>
          </w:tcPr>
          <w:p w14:paraId="4E17E21D" w14:textId="77777777" w:rsidR="00DF6B19" w:rsidRPr="00F6449C" w:rsidRDefault="00A87884" w:rsidP="00A87884">
            <w:pPr>
              <w:pStyle w:val="TableEntry"/>
            </w:pPr>
            <w:r w:rsidRPr="00F6449C">
              <w:rPr>
                <w:lang w:eastAsia="x-none"/>
              </w:rPr>
              <w:t>Use this code to indicate that entries pertinent to care providers and caregiver have been reconciled.</w:t>
            </w:r>
          </w:p>
        </w:tc>
      </w:tr>
    </w:tbl>
    <w:p w14:paraId="0F8BC31A" w14:textId="77777777" w:rsidR="008D45BC" w:rsidRPr="00F6449C" w:rsidRDefault="00170ED0" w:rsidP="00451891">
      <w:pPr>
        <w:pStyle w:val="Heading1"/>
        <w:numPr>
          <w:ilvl w:val="0"/>
          <w:numId w:val="0"/>
        </w:numPr>
        <w:rPr>
          <w:noProof w:val="0"/>
        </w:rPr>
      </w:pPr>
      <w:bookmarkStart w:id="750" w:name="_Toc389126362"/>
      <w:bookmarkStart w:id="751" w:name="_Toc425363670"/>
      <w:r w:rsidRPr="00F6449C">
        <w:rPr>
          <w:noProof w:val="0"/>
        </w:rPr>
        <w:lastRenderedPageBreak/>
        <w:t>6</w:t>
      </w:r>
      <w:r w:rsidR="008B1902" w:rsidRPr="00F6449C">
        <w:rPr>
          <w:noProof w:val="0"/>
        </w:rPr>
        <w:t xml:space="preserve"> </w:t>
      </w:r>
      <w:r w:rsidR="008D45BC" w:rsidRPr="00F6449C">
        <w:rPr>
          <w:noProof w:val="0"/>
        </w:rPr>
        <w:t>Content Modules</w:t>
      </w:r>
      <w:bookmarkEnd w:id="750"/>
      <w:bookmarkEnd w:id="751"/>
    </w:p>
    <w:p w14:paraId="7FC868E0" w14:textId="16D41B50" w:rsidR="00885B57" w:rsidRPr="00F6449C" w:rsidRDefault="00885B57" w:rsidP="00885B57">
      <w:pPr>
        <w:pStyle w:val="BodyText"/>
      </w:pPr>
      <w:moveFromRangeStart w:id="752" w:author="Cole, George" w:date="2015-07-20T22:26:00Z" w:name="move425194488"/>
      <w:moveFrom w:id="753" w:author="Cole, George" w:date="2015-07-20T22:26:00Z">
        <w:r w:rsidRPr="00F6449C" w:rsidDel="00032D1C">
          <w:t xml:space="preserve">The Reconciliation </w:t>
        </w:r>
        <w:r w:rsidR="006912B6" w:rsidRPr="00F6449C" w:rsidDel="00032D1C">
          <w:t>C</w:t>
        </w:r>
        <w:r w:rsidRPr="00F6449C" w:rsidDel="00032D1C">
          <w:t xml:space="preserve">ontent </w:t>
        </w:r>
        <w:r w:rsidR="006912B6" w:rsidRPr="00F6449C" w:rsidDel="00032D1C">
          <w:t>P</w:t>
        </w:r>
        <w:r w:rsidRPr="00F6449C" w:rsidDel="00032D1C">
          <w:t xml:space="preserve">rofile defines content modules that must be included in Common Observations, Diagnostic Results, Problems, Allergies, Medications, Immunizations, and Professional Services List sections of a </w:t>
        </w:r>
        <w:r w:rsidR="00F4224F" w:rsidDel="00032D1C">
          <w:t>CDA®</w:t>
        </w:r>
        <w:r w:rsidRPr="00F6449C" w:rsidDel="00032D1C">
          <w:t xml:space="preserve"> Document or in response to queries for common observations, diagnostic results, problems, allergies, medications, immunizations, or professional services lists using the QED </w:t>
        </w:r>
        <w:r w:rsidR="0019032D" w:rsidRPr="00F6449C" w:rsidDel="00032D1C">
          <w:t>Profile</w:t>
        </w:r>
        <w:r w:rsidRPr="00F6449C" w:rsidDel="00032D1C">
          <w:t>.</w:t>
        </w:r>
      </w:moveFrom>
      <w:moveFromRangeEnd w:id="752"/>
    </w:p>
    <w:p w14:paraId="466C4E90" w14:textId="5DF017BF" w:rsidR="00885B57" w:rsidRPr="00F6449C" w:rsidDel="00B63B3D" w:rsidRDefault="00885B57" w:rsidP="00885B57">
      <w:pPr>
        <w:pStyle w:val="Heading2"/>
        <w:numPr>
          <w:ilvl w:val="0"/>
          <w:numId w:val="0"/>
        </w:numPr>
        <w:ind w:left="576" w:hanging="576"/>
        <w:rPr>
          <w:del w:id="754" w:author="Cole, George" w:date="2015-07-20T22:26:00Z"/>
          <w:noProof w:val="0"/>
        </w:rPr>
      </w:pPr>
      <w:bookmarkStart w:id="755" w:name="_Toc389126363"/>
      <w:del w:id="756" w:author="Cole, George" w:date="2015-07-20T22:26:00Z">
        <w:r w:rsidRPr="00F6449C" w:rsidDel="00B63B3D">
          <w:rPr>
            <w:noProof w:val="0"/>
          </w:rPr>
          <w:delText>6.3 HL7</w:delText>
        </w:r>
        <w:r w:rsidR="00F4224F" w:rsidDel="00B63B3D">
          <w:rPr>
            <w:rFonts w:cs="Arial"/>
            <w:noProof w:val="0"/>
          </w:rPr>
          <w:delText>®</w:delText>
        </w:r>
        <w:r w:rsidRPr="00F6449C" w:rsidDel="00B63B3D">
          <w:rPr>
            <w:noProof w:val="0"/>
          </w:rPr>
          <w:delText xml:space="preserve"> Version 3.0 Content Modules</w:delText>
        </w:r>
        <w:bookmarkEnd w:id="755"/>
      </w:del>
    </w:p>
    <w:p w14:paraId="440EC773" w14:textId="09F98E9C" w:rsidR="00993FF5" w:rsidRPr="00F6449C" w:rsidDel="00B63B3D" w:rsidRDefault="008D45BC" w:rsidP="00DF2817">
      <w:pPr>
        <w:pStyle w:val="Heading3"/>
        <w:numPr>
          <w:ilvl w:val="0"/>
          <w:numId w:val="0"/>
        </w:numPr>
        <w:rPr>
          <w:del w:id="757" w:author="Cole, George" w:date="2015-07-20T22:26:00Z"/>
          <w:bCs/>
          <w:noProof w:val="0"/>
        </w:rPr>
      </w:pPr>
      <w:bookmarkStart w:id="758" w:name="_Toc389126364"/>
      <w:del w:id="759" w:author="Cole, George" w:date="2015-07-20T22:26:00Z">
        <w:r w:rsidRPr="00F6449C" w:rsidDel="00B63B3D">
          <w:rPr>
            <w:bCs/>
            <w:noProof w:val="0"/>
          </w:rPr>
          <w:delText>6.3.</w:delText>
        </w:r>
        <w:r w:rsidR="00F847E4" w:rsidRPr="00F6449C" w:rsidDel="00B63B3D">
          <w:rPr>
            <w:bCs/>
            <w:noProof w:val="0"/>
          </w:rPr>
          <w:delText>1</w:delText>
        </w:r>
        <w:r w:rsidR="003D5A68" w:rsidRPr="00F6449C" w:rsidDel="00B63B3D">
          <w:rPr>
            <w:bCs/>
            <w:noProof w:val="0"/>
          </w:rPr>
          <w:delText xml:space="preserve"> </w:delText>
        </w:r>
        <w:r w:rsidR="00F4224F" w:rsidDel="00B63B3D">
          <w:rPr>
            <w:bCs/>
            <w:noProof w:val="0"/>
          </w:rPr>
          <w:delText>CDA®</w:delText>
        </w:r>
        <w:r w:rsidR="003D5A68" w:rsidRPr="00F6449C" w:rsidDel="00B63B3D">
          <w:rPr>
            <w:bCs/>
            <w:noProof w:val="0"/>
          </w:rPr>
          <w:delText xml:space="preserve"> </w:delText>
        </w:r>
        <w:r w:rsidR="004225C9" w:rsidRPr="00F6449C" w:rsidDel="00B63B3D">
          <w:rPr>
            <w:bCs/>
            <w:noProof w:val="0"/>
          </w:rPr>
          <w:delText xml:space="preserve">Document </w:delText>
        </w:r>
        <w:r w:rsidR="00147A61" w:rsidRPr="00F6449C" w:rsidDel="00B63B3D">
          <w:rPr>
            <w:bCs/>
            <w:noProof w:val="0"/>
          </w:rPr>
          <w:delText>Content Module</w:delText>
        </w:r>
        <w:r w:rsidR="00F847E4" w:rsidRPr="00F6449C" w:rsidDel="00B63B3D">
          <w:rPr>
            <w:bCs/>
            <w:noProof w:val="0"/>
          </w:rPr>
          <w:delText>s</w:delText>
        </w:r>
        <w:bookmarkEnd w:id="758"/>
      </w:del>
    </w:p>
    <w:p w14:paraId="06065827" w14:textId="77777777" w:rsidR="00B9308F" w:rsidRPr="00F6449C" w:rsidRDefault="00B9308F" w:rsidP="00587F5E">
      <w:pPr>
        <w:pStyle w:val="BodyText"/>
        <w:rPr>
          <w:highlight w:val="lightGray"/>
        </w:rPr>
      </w:pPr>
    </w:p>
    <w:p w14:paraId="3C708DAF" w14:textId="4D67A861" w:rsidR="0022261E" w:rsidRPr="00F6449C" w:rsidRDefault="0022261E" w:rsidP="003002F8">
      <w:pPr>
        <w:pStyle w:val="EditorInstructions"/>
      </w:pPr>
      <w:r w:rsidRPr="00F6449C">
        <w:t xml:space="preserve">Add </w:t>
      </w:r>
      <w:del w:id="760" w:author="Cole, George" w:date="2015-07-20T22:25:00Z">
        <w:r w:rsidRPr="00F6449C" w:rsidDel="00E86093">
          <w:delText xml:space="preserve">to </w:delText>
        </w:r>
      </w:del>
      <w:ins w:id="761" w:author="Cole, George" w:date="2015-07-20T22:25:00Z">
        <w:r w:rsidR="00E86093">
          <w:t>new</w:t>
        </w:r>
        <w:r w:rsidR="00E86093" w:rsidRPr="00F6449C">
          <w:t xml:space="preserve"> </w:t>
        </w:r>
      </w:ins>
      <w:r w:rsidR="006912B6" w:rsidRPr="00F6449C">
        <w:t>S</w:t>
      </w:r>
      <w:r w:rsidRPr="00F6449C">
        <w:t>ection 6.3.1</w:t>
      </w:r>
      <w:r w:rsidR="00522F40" w:rsidRPr="00F6449C">
        <w:t xml:space="preserve">.D </w:t>
      </w:r>
      <w:r w:rsidRPr="00F6449C">
        <w:t>Document Content Modules</w:t>
      </w:r>
    </w:p>
    <w:p w14:paraId="44F85149" w14:textId="0588B627" w:rsidR="0022261E" w:rsidRPr="00F6449C" w:rsidRDefault="002501A7" w:rsidP="0022261E">
      <w:pPr>
        <w:pStyle w:val="BodyText"/>
      </w:pPr>
      <w:moveFromRangeStart w:id="762" w:author="Cole, George" w:date="2015-07-20T22:25:00Z" w:name="move425194471"/>
      <w:moveFrom w:id="763" w:author="Cole, George" w:date="2015-07-20T22:25:00Z">
        <w:r w:rsidRPr="00F6449C" w:rsidDel="00E86093">
          <w:rPr>
            <w:lang w:eastAsia="x-none"/>
          </w:rPr>
          <w:t>This profile applies to clinical documents created using the IHE PCC Technical Framework</w:t>
        </w:r>
        <w:r w:rsidR="00B81DD6" w:rsidRPr="00F6449C" w:rsidDel="00E86093">
          <w:rPr>
            <w:lang w:eastAsia="x-none"/>
          </w:rPr>
          <w:t xml:space="preserve">. </w:t>
        </w:r>
        <w:r w:rsidRPr="00F6449C" w:rsidDel="00E86093">
          <w:rPr>
            <w:lang w:eastAsia="x-none"/>
          </w:rPr>
          <w:t xml:space="preserve">The content of a </w:t>
        </w:r>
        <w:r w:rsidRPr="00F6449C" w:rsidDel="00E86093">
          <w:rPr>
            <w:rStyle w:val="InlineXML"/>
            <w:rFonts w:eastAsia="?l?r ??’c"/>
          </w:rPr>
          <w:t>ClinicalDocument</w:t>
        </w:r>
        <w:r w:rsidRPr="00F6449C" w:rsidDel="00E86093">
          <w:rPr>
            <w:lang w:eastAsia="x-none"/>
          </w:rPr>
          <w:t xml:space="preserve"> or </w:t>
        </w:r>
        <w:r w:rsidRPr="00F6449C" w:rsidDel="00E86093">
          <w:rPr>
            <w:rStyle w:val="InlineXML"/>
            <w:rFonts w:eastAsia="?l?r ??’c"/>
          </w:rPr>
          <w:t>QUPC_IN043100UV</w:t>
        </w:r>
        <w:r w:rsidRPr="00F6449C" w:rsidDel="00E86093">
          <w:rPr>
            <w:lang w:eastAsia="x-none"/>
          </w:rPr>
          <w:t xml:space="preserve"> element conforming to this profile will assert conformance to the </w:t>
        </w:r>
        <w:r w:rsidRPr="00F6449C" w:rsidDel="00E86093">
          <w:t>profile</w:t>
        </w:r>
        <w:r w:rsidR="00B81DD6" w:rsidRPr="00F6449C" w:rsidDel="00E86093">
          <w:t xml:space="preserve">. </w:t>
        </w:r>
      </w:moveFrom>
      <w:moveFromRangeEnd w:id="762"/>
    </w:p>
    <w:p w14:paraId="055327C7" w14:textId="77777777" w:rsidR="0022261E" w:rsidRDefault="00774B6B" w:rsidP="00DF2817">
      <w:pPr>
        <w:pStyle w:val="Heading4"/>
        <w:numPr>
          <w:ilvl w:val="0"/>
          <w:numId w:val="0"/>
        </w:numPr>
        <w:rPr>
          <w:ins w:id="764" w:author="Cole, George" w:date="2015-07-20T22:25:00Z"/>
          <w:noProof w:val="0"/>
        </w:rPr>
      </w:pPr>
      <w:bookmarkStart w:id="765" w:name="_Toc389126365"/>
      <w:bookmarkStart w:id="766" w:name="_Toc425363671"/>
      <w:r w:rsidRPr="00F6449C">
        <w:rPr>
          <w:noProof w:val="0"/>
        </w:rPr>
        <w:t>6.3.1.D</w:t>
      </w:r>
      <w:r w:rsidR="00885B57" w:rsidRPr="00F6449C">
        <w:rPr>
          <w:noProof w:val="0"/>
        </w:rPr>
        <w:t xml:space="preserve"> </w:t>
      </w:r>
      <w:r w:rsidR="007A02C2" w:rsidRPr="00F6449C">
        <w:rPr>
          <w:noProof w:val="0"/>
        </w:rPr>
        <w:t>Reconciliation Content</w:t>
      </w:r>
      <w:bookmarkEnd w:id="765"/>
      <w:bookmarkEnd w:id="766"/>
    </w:p>
    <w:p w14:paraId="35604958" w14:textId="3052C6BD" w:rsidR="00E86093" w:rsidRPr="00E86093" w:rsidDel="000330E9" w:rsidRDefault="00032D1C">
      <w:pPr>
        <w:pStyle w:val="BodyText"/>
        <w:rPr>
          <w:del w:id="767" w:author="Cole, George" w:date="2015-07-21T12:37:00Z"/>
        </w:rPr>
        <w:pPrChange w:id="768" w:author="Cole, George" w:date="2015-07-20T22:25:00Z">
          <w:pPr>
            <w:pStyle w:val="Heading4"/>
            <w:numPr>
              <w:ilvl w:val="0"/>
              <w:numId w:val="0"/>
            </w:numPr>
            <w:tabs>
              <w:tab w:val="clear" w:pos="954"/>
            </w:tabs>
            <w:ind w:left="0" w:firstLine="0"/>
          </w:pPr>
        </w:pPrChange>
      </w:pPr>
      <w:moveToRangeStart w:id="769" w:author="Cole, George" w:date="2015-07-20T22:26:00Z" w:name="move425194488"/>
      <w:moveTo w:id="770" w:author="Cole, George" w:date="2015-07-20T22:26:00Z">
        <w:del w:id="771" w:author="Cole, George" w:date="2015-07-21T12:37:00Z">
          <w:r w:rsidRPr="00F6449C" w:rsidDel="000330E9">
            <w:delText xml:space="preserve">The Reconciliation Content Profile defines content modules that must be included in Common Observations, Diagnostic Results, Problems, Allergies, Medications, Immunizations, and Professional Services List sections of a </w:delText>
          </w:r>
          <w:r w:rsidDel="000330E9">
            <w:delText>CDA®</w:delText>
          </w:r>
          <w:r w:rsidRPr="00F6449C" w:rsidDel="000330E9">
            <w:delText xml:space="preserve"> Document or in response to queries for common observations, diagnostic results, problems, allergies, medications, immunizations, or professional services lists using the QED Profile.</w:delText>
          </w:r>
        </w:del>
      </w:moveTo>
      <w:moveToRangeStart w:id="772" w:author="Cole, George" w:date="2015-07-20T22:25:00Z" w:name="move425194471"/>
      <w:moveToRangeEnd w:id="769"/>
      <w:moveTo w:id="773" w:author="Cole, George" w:date="2015-07-20T22:25:00Z">
        <w:del w:id="774" w:author="Cole, George" w:date="2015-07-21T12:37:00Z">
          <w:r w:rsidR="00E86093" w:rsidRPr="00F6449C" w:rsidDel="000330E9">
            <w:rPr>
              <w:lang w:eastAsia="x-none"/>
            </w:rPr>
            <w:delText xml:space="preserve">This profile applies to clinical documents created using the IHE PCC Technical Framework. The content of a </w:delText>
          </w:r>
          <w:r w:rsidR="00E86093" w:rsidRPr="00F6449C" w:rsidDel="000330E9">
            <w:rPr>
              <w:rStyle w:val="InlineXML"/>
              <w:rFonts w:eastAsia="?l?r ??’c"/>
            </w:rPr>
            <w:delText>ClinicalDocument</w:delText>
          </w:r>
          <w:r w:rsidR="00E86093" w:rsidRPr="00F6449C" w:rsidDel="000330E9">
            <w:rPr>
              <w:lang w:eastAsia="x-none"/>
            </w:rPr>
            <w:delText xml:space="preserve"> or </w:delText>
          </w:r>
          <w:r w:rsidR="00E86093" w:rsidRPr="00F6449C" w:rsidDel="000330E9">
            <w:rPr>
              <w:rStyle w:val="InlineXML"/>
              <w:rFonts w:eastAsia="?l?r ??’c"/>
            </w:rPr>
            <w:delText>QUPC_IN043100UV</w:delText>
          </w:r>
          <w:r w:rsidR="00E86093" w:rsidRPr="00F6449C" w:rsidDel="000330E9">
            <w:rPr>
              <w:lang w:eastAsia="x-none"/>
            </w:rPr>
            <w:delText xml:space="preserve"> element conforming to this profile will assert conformance to the </w:delText>
          </w:r>
          <w:r w:rsidR="00E86093" w:rsidRPr="00F6449C" w:rsidDel="000330E9">
            <w:delText>profile.</w:delText>
          </w:r>
        </w:del>
      </w:moveTo>
      <w:moveToRangeEnd w:id="772"/>
    </w:p>
    <w:p w14:paraId="6229B0FE" w14:textId="77777777" w:rsidR="00442A98" w:rsidRPr="00F6449C" w:rsidRDefault="00442A98" w:rsidP="00442A98">
      <w:pPr>
        <w:pStyle w:val="Heading5"/>
        <w:numPr>
          <w:ilvl w:val="0"/>
          <w:numId w:val="0"/>
        </w:numPr>
        <w:rPr>
          <w:noProof w:val="0"/>
        </w:rPr>
      </w:pPr>
      <w:bookmarkStart w:id="775" w:name="_Toc389126366"/>
      <w:bookmarkStart w:id="776" w:name="_Toc425363672"/>
      <w:r w:rsidRPr="00F6449C">
        <w:rPr>
          <w:noProof w:val="0"/>
        </w:rPr>
        <w:t>6.3.1.D.1 &lt;ClinicalDocument xmlns='urn:hl7-org:v3'&gt;</w:t>
      </w:r>
      <w:bookmarkEnd w:id="775"/>
      <w:bookmarkEnd w:id="776"/>
    </w:p>
    <w:p w14:paraId="7477E6D9" w14:textId="4A98C24C" w:rsidR="002501A7" w:rsidRPr="00F6449C" w:rsidRDefault="007A02C2" w:rsidP="007A02C2">
      <w:pPr>
        <w:pStyle w:val="BodyText"/>
        <w:rPr>
          <w:lang w:eastAsia="x-none"/>
        </w:rPr>
      </w:pPr>
      <w:r w:rsidRPr="00F6449C">
        <w:rPr>
          <w:lang w:eastAsia="x-none"/>
        </w:rPr>
        <w:t>Clinical Documents or Messages conforming to this template</w:t>
      </w:r>
      <w:del w:id="777" w:author="Cole, George" w:date="2015-07-21T12:36:00Z">
        <w:r w:rsidRPr="00F6449C" w:rsidDel="000330E9">
          <w:rPr>
            <w:lang w:eastAsia="x-none"/>
          </w:rPr>
          <w:delText xml:space="preserve"> make use of the Reconciliation </w:delText>
        </w:r>
        <w:r w:rsidR="0019032D" w:rsidRPr="00F6449C" w:rsidDel="000330E9">
          <w:rPr>
            <w:lang w:eastAsia="x-none"/>
          </w:rPr>
          <w:delText>Profile</w:delText>
        </w:r>
        <w:r w:rsidRPr="00F6449C" w:rsidDel="000330E9">
          <w:rPr>
            <w:lang w:eastAsia="x-none"/>
          </w:rPr>
          <w:delText xml:space="preserve"> (PCC TF-1: X) to</w:delText>
        </w:r>
      </w:del>
      <w:r w:rsidRPr="00F6449C">
        <w:rPr>
          <w:lang w:eastAsia="x-none"/>
        </w:rPr>
        <w:t xml:space="preserve"> report data that has been reconciled with one or more information sources</w:t>
      </w:r>
      <w:r w:rsidR="002501A7" w:rsidRPr="00F6449C">
        <w:rPr>
          <w:lang w:eastAsia="x-none"/>
        </w:rPr>
        <w:t xml:space="preserve"> </w:t>
      </w:r>
    </w:p>
    <w:p w14:paraId="36E00639" w14:textId="77777777" w:rsidR="002501A7" w:rsidRPr="00F6449C" w:rsidRDefault="002501A7" w:rsidP="00DF2817">
      <w:pPr>
        <w:pStyle w:val="ListNumber2"/>
        <w:numPr>
          <w:ilvl w:val="0"/>
          <w:numId w:val="218"/>
        </w:numPr>
      </w:pPr>
      <w:r w:rsidRPr="00F6449C">
        <w:t xml:space="preserve">A </w:t>
      </w:r>
      <w:r w:rsidRPr="00F6449C">
        <w:rPr>
          <w:rStyle w:val="InlineXML"/>
          <w:rFonts w:eastAsia="?l?r ??’c"/>
        </w:rPr>
        <w:t>ClinicalDocument</w:t>
      </w:r>
      <w:r w:rsidRPr="00F6449C">
        <w:t xml:space="preserve"> or </w:t>
      </w:r>
      <w:r w:rsidRPr="00F6449C">
        <w:rPr>
          <w:rStyle w:val="InlineXML"/>
          <w:rFonts w:eastAsia="?l?r ??’c"/>
        </w:rPr>
        <w:t xml:space="preserve">QUPC_IN043100UV </w:t>
      </w:r>
      <w:r w:rsidRPr="00F6449C">
        <w:rPr>
          <w:smallCaps/>
        </w:rPr>
        <w:t>shall</w:t>
      </w:r>
      <w:r w:rsidRPr="00F6449C">
        <w:t xml:space="preserve"> contain </w:t>
      </w:r>
      <w:r w:rsidRPr="00F6449C">
        <w:rPr>
          <w:rStyle w:val="InlineXML"/>
          <w:rFonts w:eastAsia="?l?r ??’c"/>
        </w:rPr>
        <w:t>templateId/@root</w:t>
      </w:r>
      <w:r w:rsidRPr="00F6449C">
        <w:t xml:space="preserve"> containing the value </w:t>
      </w:r>
      <w:r w:rsidRPr="00F6449C">
        <w:rPr>
          <w:rStyle w:val="InlineXML"/>
          <w:rFonts w:eastAsia="?l?r ??’c"/>
          <w:b/>
        </w:rPr>
        <w:t>1.3.6.1.4.1.19376.1.5.3.1.1.24.1</w:t>
      </w:r>
      <w:r w:rsidRPr="00F6449C">
        <w:t xml:space="preserve"> to assert conformance to this template.</w:t>
      </w:r>
    </w:p>
    <w:p w14:paraId="4B5B880E" w14:textId="77777777" w:rsidR="00551283" w:rsidRDefault="002501A7" w:rsidP="00DF2817">
      <w:pPr>
        <w:pStyle w:val="ListNumber2"/>
        <w:rPr>
          <w:ins w:id="778" w:author="Cole, George" w:date="2015-07-21T12:54:00Z"/>
        </w:rPr>
      </w:pPr>
      <w:r w:rsidRPr="00F6449C">
        <w:t xml:space="preserve">The </w:t>
      </w:r>
      <w:r w:rsidRPr="00F6449C">
        <w:rPr>
          <w:rStyle w:val="InlineXML"/>
          <w:rFonts w:eastAsia="?l?r ??’c"/>
        </w:rPr>
        <w:t>ClinicalDocument</w:t>
      </w:r>
      <w:r w:rsidRPr="00F6449C">
        <w:t xml:space="preserve"> </w:t>
      </w:r>
      <w:r w:rsidR="003E5D7E" w:rsidRPr="00F6449C">
        <w:rPr>
          <w:smallCaps/>
        </w:rPr>
        <w:t>MAY</w:t>
      </w:r>
      <w:r w:rsidR="003E5D7E" w:rsidRPr="00F6449C">
        <w:t xml:space="preserve"> </w:t>
      </w:r>
      <w:r w:rsidRPr="00F6449C">
        <w:t>also conform to the Medical Documents (PCC TF-2:6.3.1.1) template (templateId: 1.3.6.1.4.1.19376.1.5.3.1.1.1).</w:t>
      </w:r>
    </w:p>
    <w:p w14:paraId="6FE0A350" w14:textId="2DF28D7B" w:rsidR="00447DD9" w:rsidRPr="00F6449C" w:rsidRDefault="00447DD9" w:rsidP="00DF2817">
      <w:pPr>
        <w:pStyle w:val="ListNumber2"/>
      </w:pPr>
      <w:ins w:id="779" w:author="Cole, George" w:date="2015-07-21T12:54:00Z">
        <w:r w:rsidRPr="00F6449C">
          <w:rPr>
            <w:smallCaps/>
            <w:lang w:eastAsia="x-none"/>
          </w:rPr>
          <w:t>shall</w:t>
        </w:r>
        <w:r w:rsidRPr="00F6449C">
          <w:rPr>
            <w:lang w:eastAsia="x-none"/>
          </w:rPr>
          <w:t xml:space="preserve"> contain at least one </w:t>
        </w:r>
        <w:r w:rsidRPr="00F6449C">
          <w:rPr>
            <w:b/>
            <w:lang w:eastAsia="x-none"/>
          </w:rPr>
          <w:t>[1..*]</w:t>
        </w:r>
        <w:r w:rsidRPr="00F6449C">
          <w:rPr>
            <w:lang w:eastAsia="x-none"/>
          </w:rPr>
          <w:t xml:space="preserve"> Reconciliation Act (6.3.4.E)  template (templateId: </w:t>
        </w:r>
        <w:r w:rsidRPr="00F6449C">
          <w:rPr>
            <w:rStyle w:val="InlineXML"/>
            <w:rFonts w:ascii="Times New Roman" w:eastAsia="?l?r ??’c" w:hAnsi="Times New Roman" w:cs="Times New Roman"/>
          </w:rPr>
          <w:t>1.3.6.1.4.1.19376.1.5.3.1.1.24.3.1</w:t>
        </w:r>
        <w:r w:rsidRPr="00F6449C">
          <w:rPr>
            <w:lang w:eastAsia="x-none"/>
          </w:rPr>
          <w:t xml:space="preserve">) to indicate where </w:t>
        </w:r>
        <w:r w:rsidRPr="00F6449C">
          <w:t>common observations, diagnostic results, problems, allergies, medications, immunizations, and professional services entries</w:t>
        </w:r>
        <w:r w:rsidRPr="00F6449C">
          <w:rPr>
            <w:lang w:eastAsia="x-none"/>
          </w:rPr>
          <w:t xml:space="preserve"> have been reconciled</w:t>
        </w:r>
      </w:ins>
    </w:p>
    <w:p w14:paraId="117F68A4" w14:textId="77777777" w:rsidR="007A02C2" w:rsidRPr="00F6449C" w:rsidRDefault="007A02C2" w:rsidP="007A02C2">
      <w:pPr>
        <w:pStyle w:val="BodyText"/>
        <w:rPr>
          <w:lang w:eastAsia="x-none"/>
        </w:rPr>
      </w:pPr>
    </w:p>
    <w:p w14:paraId="5FDE101A" w14:textId="77777777" w:rsidR="007A02C2" w:rsidRPr="00F6449C" w:rsidRDefault="007A02C2" w:rsidP="007A02C2">
      <w:pPr>
        <w:pStyle w:val="XMLFragment"/>
        <w:rPr>
          <w:noProof w:val="0"/>
        </w:rPr>
      </w:pPr>
      <w:r w:rsidRPr="00F6449C">
        <w:rPr>
          <w:noProof w:val="0"/>
        </w:rPr>
        <w:t>&lt;ClinicalDocument xmlns='urn:hl7-org:v3'&gt;</w:t>
      </w:r>
      <w:r w:rsidR="002501A7" w:rsidRPr="00F6449C">
        <w:rPr>
          <w:noProof w:val="0"/>
        </w:rPr>
        <w:t xml:space="preserve">  </w:t>
      </w:r>
      <w:r w:rsidRPr="00F6449C">
        <w:rPr>
          <w:noProof w:val="0"/>
        </w:rPr>
        <w:t>&lt;templateId root="1.3.6.1.4.1.19376.1.5.3.1.1.24.1"/&gt;</w:t>
      </w:r>
    </w:p>
    <w:p w14:paraId="651C9BF2" w14:textId="77777777" w:rsidR="006B6A0F" w:rsidRPr="00F6449C" w:rsidRDefault="006B6A0F" w:rsidP="007A02C2">
      <w:pPr>
        <w:pStyle w:val="XMLFragment"/>
        <w:rPr>
          <w:noProof w:val="0"/>
        </w:rPr>
      </w:pPr>
      <w:r w:rsidRPr="00F6449C">
        <w:rPr>
          <w:noProof w:val="0"/>
        </w:rPr>
        <w:t xml:space="preserve">  &lt; templateId root="1.3.6.1.4.1.19376.1.5.3.1.1.1"/&gt;</w:t>
      </w:r>
    </w:p>
    <w:p w14:paraId="15977F57" w14:textId="77777777" w:rsidR="007A02C2" w:rsidRPr="00F6449C" w:rsidRDefault="007A02C2" w:rsidP="007A02C2">
      <w:pPr>
        <w:pStyle w:val="XMLFragment"/>
        <w:rPr>
          <w:noProof w:val="0"/>
        </w:rPr>
      </w:pPr>
      <w:r w:rsidRPr="00F6449C">
        <w:rPr>
          <w:noProof w:val="0"/>
        </w:rPr>
        <w:tab/>
        <w:t>…</w:t>
      </w:r>
    </w:p>
    <w:p w14:paraId="6FFCD9B6" w14:textId="77777777" w:rsidR="007A02C2" w:rsidRPr="00F6449C" w:rsidRDefault="007A02C2" w:rsidP="007A02C2">
      <w:pPr>
        <w:pStyle w:val="XMLFragment"/>
        <w:rPr>
          <w:noProof w:val="0"/>
        </w:rPr>
      </w:pPr>
      <w:r w:rsidRPr="00F6449C">
        <w:rPr>
          <w:noProof w:val="0"/>
        </w:rPr>
        <w:t>&lt;/ClinicalDocument&gt;</w:t>
      </w:r>
    </w:p>
    <w:p w14:paraId="5239024B" w14:textId="77777777" w:rsidR="007A02C2" w:rsidRPr="00F6449C" w:rsidRDefault="007A02C2" w:rsidP="007A02C2">
      <w:pPr>
        <w:pStyle w:val="XMLFragment"/>
        <w:rPr>
          <w:noProof w:val="0"/>
        </w:rPr>
      </w:pPr>
      <w:r w:rsidRPr="00F6449C">
        <w:rPr>
          <w:noProof w:val="0"/>
        </w:rPr>
        <w:t xml:space="preserve">-- OR -- </w:t>
      </w:r>
    </w:p>
    <w:p w14:paraId="7019D5BA" w14:textId="77777777" w:rsidR="007A02C2" w:rsidRPr="00F6449C" w:rsidRDefault="007A02C2" w:rsidP="007A02C2">
      <w:pPr>
        <w:pStyle w:val="XMLFragment"/>
        <w:rPr>
          <w:rStyle w:val="InlineXML"/>
          <w:rFonts w:eastAsia="?l?r ??’c"/>
          <w:noProof w:val="0"/>
        </w:rPr>
      </w:pPr>
      <w:r w:rsidRPr="00F6449C">
        <w:rPr>
          <w:noProof w:val="0"/>
        </w:rPr>
        <w:t>&lt;</w:t>
      </w:r>
      <w:r w:rsidRPr="00F6449C">
        <w:rPr>
          <w:rStyle w:val="InlineXML"/>
          <w:rFonts w:eastAsia="?l?r ??’c"/>
          <w:noProof w:val="0"/>
        </w:rPr>
        <w:t xml:space="preserve">QUPC_IN043100UV </w:t>
      </w:r>
      <w:r w:rsidRPr="00F6449C">
        <w:rPr>
          <w:noProof w:val="0"/>
        </w:rPr>
        <w:t>xmlns='urn:hl7-org:v3'</w:t>
      </w:r>
      <w:r w:rsidRPr="00F6449C">
        <w:rPr>
          <w:rStyle w:val="InlineXML"/>
          <w:rFonts w:eastAsia="?l?r ??’c"/>
          <w:noProof w:val="0"/>
        </w:rPr>
        <w:t>&gt;</w:t>
      </w:r>
    </w:p>
    <w:p w14:paraId="2A2942A6" w14:textId="77777777" w:rsidR="007A02C2" w:rsidRPr="00F6449C" w:rsidRDefault="007A02C2" w:rsidP="007A02C2">
      <w:pPr>
        <w:pStyle w:val="XMLFragment"/>
        <w:rPr>
          <w:noProof w:val="0"/>
        </w:rPr>
      </w:pPr>
      <w:r w:rsidRPr="00F6449C">
        <w:rPr>
          <w:noProof w:val="0"/>
        </w:rPr>
        <w:tab/>
        <w:t>&lt;templateId root="1.3.6.1.4.1.19376.1.5.3.1.1.24.1"/&gt;</w:t>
      </w:r>
    </w:p>
    <w:p w14:paraId="0BEE9A5F" w14:textId="77777777" w:rsidR="006B6A0F" w:rsidRPr="00F6449C" w:rsidRDefault="006B6A0F" w:rsidP="007A02C2">
      <w:pPr>
        <w:pStyle w:val="XMLFragment"/>
        <w:rPr>
          <w:noProof w:val="0"/>
        </w:rPr>
      </w:pPr>
      <w:r w:rsidRPr="00F6449C">
        <w:rPr>
          <w:noProof w:val="0"/>
        </w:rPr>
        <w:t xml:space="preserve">  &lt; templateId root="1.3.6.1.4.1.19376.1.5.3.1.1.1"/&gt;</w:t>
      </w:r>
    </w:p>
    <w:p w14:paraId="5BA4ED9A" w14:textId="77777777" w:rsidR="007A02C2" w:rsidRPr="00F6449C" w:rsidRDefault="007A02C2" w:rsidP="007A02C2">
      <w:pPr>
        <w:pStyle w:val="XMLFragment"/>
        <w:rPr>
          <w:noProof w:val="0"/>
        </w:rPr>
      </w:pPr>
      <w:r w:rsidRPr="00F6449C">
        <w:rPr>
          <w:noProof w:val="0"/>
        </w:rPr>
        <w:tab/>
        <w:t>…</w:t>
      </w:r>
    </w:p>
    <w:p w14:paraId="613C0489" w14:textId="77777777" w:rsidR="007A02C2" w:rsidRPr="00F6449C" w:rsidRDefault="007A02C2" w:rsidP="007A02C2">
      <w:pPr>
        <w:pStyle w:val="XMLFragment"/>
        <w:rPr>
          <w:rStyle w:val="InlineXML"/>
          <w:rFonts w:eastAsia="?l?r ??’c"/>
          <w:noProof w:val="0"/>
        </w:rPr>
      </w:pPr>
      <w:r w:rsidRPr="00F6449C">
        <w:rPr>
          <w:noProof w:val="0"/>
        </w:rPr>
        <w:t>&lt;/</w:t>
      </w:r>
      <w:r w:rsidRPr="00F6449C">
        <w:rPr>
          <w:rStyle w:val="InlineXML"/>
          <w:rFonts w:eastAsia="?l?r ??’c"/>
          <w:noProof w:val="0"/>
        </w:rPr>
        <w:t>QUPC_IN043100UV&gt;</w:t>
      </w:r>
    </w:p>
    <w:p w14:paraId="4DF02C18" w14:textId="77777777" w:rsidR="00447DD9" w:rsidRDefault="00447DD9" w:rsidP="000158A8">
      <w:pPr>
        <w:pStyle w:val="Heading4"/>
        <w:numPr>
          <w:ilvl w:val="0"/>
          <w:numId w:val="0"/>
        </w:numPr>
        <w:ind w:left="954" w:hanging="864"/>
        <w:rPr>
          <w:ins w:id="780" w:author="Cole, George" w:date="2015-07-21T12:55:00Z"/>
        </w:rPr>
      </w:pPr>
    </w:p>
    <w:p w14:paraId="6FA070F8" w14:textId="6E35A3CF" w:rsidR="00447DD9" w:rsidRPr="00F6449C" w:rsidRDefault="00447DD9" w:rsidP="00447DD9">
      <w:pPr>
        <w:pStyle w:val="EditorInstructions"/>
        <w:rPr>
          <w:ins w:id="781" w:author="Cole, George" w:date="2015-07-21T12:55:00Z"/>
        </w:rPr>
      </w:pPr>
      <w:ins w:id="782" w:author="Cole, George" w:date="2015-07-21T12:55:00Z">
        <w:r w:rsidRPr="00F6449C">
          <w:t xml:space="preserve">Add </w:t>
        </w:r>
        <w:r>
          <w:t>new</w:t>
        </w:r>
        <w:r w:rsidRPr="00F6449C">
          <w:t xml:space="preserve"> Section 6.3.</w:t>
        </w:r>
        <w:r>
          <w:t>4</w:t>
        </w:r>
        <w:r w:rsidRPr="00F6449C">
          <w:t>.</w:t>
        </w:r>
        <w:r>
          <w:t>E</w:t>
        </w:r>
        <w:r w:rsidRPr="00F6449C">
          <w:t xml:space="preserve"> </w:t>
        </w:r>
        <w:r w:rsidR="0025220B">
          <w:t>ReconciliationAct</w:t>
        </w:r>
      </w:ins>
    </w:p>
    <w:p w14:paraId="0651BA0D" w14:textId="77777777" w:rsidR="00447DD9" w:rsidRPr="0025220B" w:rsidRDefault="00447DD9">
      <w:pPr>
        <w:pStyle w:val="BodyText"/>
        <w:rPr>
          <w:ins w:id="783" w:author="Cole, George" w:date="2015-07-21T12:55:00Z"/>
        </w:rPr>
        <w:pPrChange w:id="784" w:author="Cole, George" w:date="2015-07-21T12:55:00Z">
          <w:pPr>
            <w:pStyle w:val="Heading4"/>
            <w:numPr>
              <w:ilvl w:val="0"/>
              <w:numId w:val="0"/>
            </w:numPr>
            <w:tabs>
              <w:tab w:val="clear" w:pos="954"/>
            </w:tabs>
            <w:ind w:left="0" w:firstLine="0"/>
          </w:pPr>
        </w:pPrChange>
      </w:pPr>
    </w:p>
    <w:p w14:paraId="5686E292" w14:textId="55F423B6" w:rsidR="00866F46" w:rsidRPr="00F6449C" w:rsidDel="00447DD9" w:rsidRDefault="00866F46" w:rsidP="00866F46">
      <w:pPr>
        <w:pStyle w:val="ListNumber2"/>
        <w:numPr>
          <w:ilvl w:val="0"/>
          <w:numId w:val="262"/>
        </w:numPr>
        <w:rPr>
          <w:del w:id="785" w:author="Cole, George" w:date="2015-07-21T12:50:00Z"/>
          <w:lang w:eastAsia="x-none"/>
        </w:rPr>
      </w:pPr>
      <w:del w:id="786" w:author="Cole, George" w:date="2015-07-21T12:44:00Z">
        <w:r w:rsidRPr="00F6449C" w:rsidDel="008A0C42">
          <w:delText xml:space="preserve">This profile applies to clinical documents created using the IHE PCC Technical Framework. The content of a </w:delText>
        </w:r>
        <w:r w:rsidRPr="00F6449C" w:rsidDel="008A0C42">
          <w:rPr>
            <w:rStyle w:val="InlineXML"/>
            <w:rFonts w:eastAsia="?l?r ??’c"/>
          </w:rPr>
          <w:delText>ClinicalDocument</w:delText>
        </w:r>
        <w:r w:rsidRPr="00F6449C" w:rsidDel="008A0C42">
          <w:delText xml:space="preserve"> or </w:delText>
        </w:r>
        <w:r w:rsidRPr="00F6449C" w:rsidDel="008A0C42">
          <w:rPr>
            <w:rStyle w:val="InlineXML"/>
            <w:rFonts w:eastAsia="?l?r ??’c"/>
          </w:rPr>
          <w:delText>QUPC_IN043100UV</w:delText>
        </w:r>
        <w:r w:rsidRPr="00F6449C" w:rsidDel="008A0C42">
          <w:delText xml:space="preserve"> element conforming to this profile will assert conformance to the profile. Actors implementing the Reconciliation Content Option must include a</w:delText>
        </w:r>
      </w:del>
      <w:del w:id="787" w:author="Cole, George" w:date="2015-07-21T12:50:00Z">
        <w:r w:rsidRPr="00F6449C" w:rsidDel="00447DD9">
          <w:delText xml:space="preserve"> reconciliation act for each reconciled section containing common observations, diagnostic results, problems, allergies, medications, immunizations, and professional services; or in sections referring to care providers and caregivers. Note, this means that at a minimum, at least one section containing any of these data elements must be reconciled according to the requirements of this profile. </w:delText>
        </w:r>
      </w:del>
    </w:p>
    <w:p w14:paraId="0FAEDCF9" w14:textId="5A17A5C0" w:rsidR="00866F46" w:rsidRPr="00F6449C" w:rsidDel="00447DD9" w:rsidRDefault="00866F46" w:rsidP="00866F46">
      <w:pPr>
        <w:pStyle w:val="ListNumber2"/>
        <w:rPr>
          <w:del w:id="788" w:author="Cole, George" w:date="2015-07-21T12:50:00Z"/>
        </w:rPr>
      </w:pPr>
      <w:del w:id="789" w:author="Cole, George" w:date="2015-07-21T12:43:00Z">
        <w:r w:rsidRPr="00F6449C" w:rsidDel="008A0C42">
          <w:delText xml:space="preserve">To meet the content creator requirement in </w:delText>
        </w:r>
        <w:r w:rsidR="00F4224F" w:rsidDel="008A0C42">
          <w:delText>Section</w:delText>
        </w:r>
        <w:r w:rsidRPr="00F6449C" w:rsidDel="008A0C42">
          <w:delText xml:space="preserve"> X.1.1.3 to include narrative about the reconciliation, t</w:delText>
        </w:r>
      </w:del>
      <w:del w:id="790" w:author="Cole, George" w:date="2015-07-21T12:50:00Z">
        <w:r w:rsidRPr="00F6449C" w:rsidDel="00447DD9">
          <w:delText xml:space="preserve">he content in document sections containing these reconciliation acts </w:delText>
        </w:r>
        <w:r w:rsidRPr="00F6449C" w:rsidDel="00447DD9">
          <w:rPr>
            <w:smallCaps/>
          </w:rPr>
          <w:delText>shall</w:delText>
        </w:r>
        <w:r w:rsidRPr="00F6449C" w:rsidDel="00447DD9">
          <w:delText xml:space="preserve"> contain a text element that:</w:delText>
        </w:r>
      </w:del>
    </w:p>
    <w:p w14:paraId="425FFF71" w14:textId="5DE0A5A1" w:rsidR="00866F46" w:rsidRPr="00F6449C" w:rsidDel="00447DD9" w:rsidRDefault="00866F46" w:rsidP="00866F46">
      <w:pPr>
        <w:pStyle w:val="ListNumber2"/>
        <w:numPr>
          <w:ilvl w:val="1"/>
          <w:numId w:val="5"/>
        </w:numPr>
        <w:rPr>
          <w:del w:id="791" w:author="Cole, George" w:date="2015-07-21T12:50:00Z"/>
        </w:rPr>
      </w:pPr>
      <w:del w:id="792" w:author="Cole, George" w:date="2015-07-21T12:50:00Z">
        <w:r w:rsidRPr="00F6449C" w:rsidDel="00447DD9">
          <w:delText xml:space="preserve">Contains who reconciled the reported information in the section </w:delText>
        </w:r>
      </w:del>
    </w:p>
    <w:p w14:paraId="77D77AB9" w14:textId="22745D8C" w:rsidR="00866F46" w:rsidRPr="00F6449C" w:rsidDel="00447DD9" w:rsidRDefault="00866F46" w:rsidP="00866F46">
      <w:pPr>
        <w:pStyle w:val="ListNumber2"/>
        <w:numPr>
          <w:ilvl w:val="1"/>
          <w:numId w:val="5"/>
        </w:numPr>
        <w:rPr>
          <w:del w:id="793" w:author="Cole, George" w:date="2015-07-21T12:50:00Z"/>
        </w:rPr>
      </w:pPr>
      <w:del w:id="794" w:author="Cole, George" w:date="2015-07-21T12:50:00Z">
        <w:r w:rsidRPr="00F6449C" w:rsidDel="00447DD9">
          <w:delText>Contains when the information was reconciled</w:delText>
        </w:r>
      </w:del>
    </w:p>
    <w:p w14:paraId="208C01E5" w14:textId="5D301F17" w:rsidR="00866F46" w:rsidRPr="00F6449C" w:rsidDel="00447DD9" w:rsidRDefault="00866F46" w:rsidP="00866F46">
      <w:pPr>
        <w:pStyle w:val="ListNumber2"/>
        <w:numPr>
          <w:ilvl w:val="1"/>
          <w:numId w:val="5"/>
        </w:numPr>
        <w:rPr>
          <w:del w:id="795" w:author="Cole, George" w:date="2015-07-21T12:50:00Z"/>
          <w:lang w:eastAsia="x-none"/>
        </w:rPr>
      </w:pPr>
      <w:del w:id="796" w:author="Cole, George" w:date="2015-07-21T12:50:00Z">
        <w:r w:rsidRPr="00F6449C" w:rsidDel="00447DD9">
          <w:delText xml:space="preserve">Is referenced by the reconciliation act as described </w:delText>
        </w:r>
        <w:r w:rsidRPr="00F6449C" w:rsidDel="00447DD9">
          <w:rPr>
            <w:lang w:eastAsia="x-none"/>
          </w:rPr>
          <w:delText>in Section 6.3.4.E.1 below.</w:delText>
        </w:r>
      </w:del>
    </w:p>
    <w:p w14:paraId="36317D3E" w14:textId="0597CFE1" w:rsidR="00866F46" w:rsidRPr="00F6449C" w:rsidDel="00447DD9" w:rsidRDefault="00866F46" w:rsidP="00866F46">
      <w:pPr>
        <w:pStyle w:val="ListNumber2"/>
        <w:rPr>
          <w:del w:id="797" w:author="Cole, George" w:date="2015-07-21T12:50:00Z"/>
        </w:rPr>
      </w:pPr>
      <w:del w:id="798" w:author="Cole, George" w:date="2015-07-21T12:50:00Z">
        <w:r w:rsidRPr="00F6449C" w:rsidDel="00447DD9">
          <w:delText xml:space="preserve">Reconciliation acts for care providers or caregivers </w:delText>
        </w:r>
        <w:r w:rsidRPr="00F6449C" w:rsidDel="00447DD9">
          <w:rPr>
            <w:smallCaps/>
          </w:rPr>
          <w:delText>shall</w:delText>
        </w:r>
        <w:r w:rsidRPr="00F6449C" w:rsidDel="00447DD9">
          <w:delText xml:space="preserve"> appear in the </w:delText>
        </w:r>
        <w:r w:rsidRPr="00F6449C" w:rsidDel="00447DD9">
          <w:rPr>
            <w:rStyle w:val="InlineXML"/>
            <w:rFonts w:eastAsia="?l?r ??’c"/>
          </w:rPr>
          <w:delText>text</w:delText>
        </w:r>
        <w:r w:rsidRPr="00F6449C" w:rsidDel="00447DD9">
          <w:delText xml:space="preserve"> element of the Care Plan </w:delText>
        </w:r>
        <w:r w:rsidRPr="00F6449C" w:rsidDel="00447DD9">
          <w:rPr>
            <w:rStyle w:val="InlineXML"/>
            <w:rFonts w:eastAsia="?l?r ??’c"/>
          </w:rPr>
          <w:delText>section</w:delText>
        </w:r>
        <w:r w:rsidRPr="00F6449C" w:rsidDel="00447DD9">
          <w:delText xml:space="preserve"> </w:delText>
        </w:r>
      </w:del>
    </w:p>
    <w:p w14:paraId="239E7F34" w14:textId="47FAF41A" w:rsidR="007A02C2" w:rsidRPr="00F6449C" w:rsidDel="00447DD9" w:rsidRDefault="007A02C2" w:rsidP="007A02C2">
      <w:pPr>
        <w:pStyle w:val="BodyText"/>
        <w:rPr>
          <w:del w:id="799" w:author="Cole, George" w:date="2015-07-21T12:50:00Z"/>
          <w:lang w:eastAsia="x-none"/>
        </w:rPr>
      </w:pPr>
      <w:del w:id="800" w:author="Cole, George" w:date="2015-07-21T12:50:00Z">
        <w:r w:rsidRPr="00F6449C" w:rsidDel="00447DD9">
          <w:rPr>
            <w:lang w:eastAsia="x-none"/>
          </w:rPr>
          <w:delText>For example:</w:delText>
        </w:r>
      </w:del>
    </w:p>
    <w:p w14:paraId="1282B2E7" w14:textId="2710F9AF" w:rsidR="007A02C2" w:rsidRPr="00F6449C" w:rsidDel="00447DD9" w:rsidRDefault="007A02C2" w:rsidP="007A02C2">
      <w:pPr>
        <w:pStyle w:val="BodyText"/>
        <w:jc w:val="center"/>
        <w:rPr>
          <w:del w:id="801" w:author="Cole, George" w:date="2015-07-21T12:50:00Z"/>
        </w:rPr>
      </w:pPr>
      <w:del w:id="802" w:author="Cole, George" w:date="2015-07-21T12:50:00Z">
        <w:r w:rsidRPr="00F6449C" w:rsidDel="00447DD9">
          <w:rPr>
            <w:i/>
            <w:lang w:eastAsia="x-none"/>
          </w:rPr>
          <w:delText xml:space="preserve">Information in this section reconciled by Doctor Smith on </w:delText>
        </w:r>
        <w:r w:rsidRPr="00F6449C" w:rsidDel="00447DD9">
          <w:rPr>
            <w:i/>
          </w:rPr>
          <w:delText xml:space="preserve">September 15, </w:delText>
        </w:r>
        <w:r w:rsidR="00CC1EED" w:rsidRPr="00F6449C" w:rsidDel="00447DD9">
          <w:rPr>
            <w:i/>
          </w:rPr>
          <w:delText>2013</w:delText>
        </w:r>
        <w:r w:rsidRPr="00F6449C" w:rsidDel="00447DD9">
          <w:delText>.</w:delText>
        </w:r>
      </w:del>
    </w:p>
    <w:p w14:paraId="3B16068F" w14:textId="51478544" w:rsidR="007A02C2" w:rsidRPr="00F6449C" w:rsidDel="00447DD9" w:rsidRDefault="007A02C2" w:rsidP="00764EE3">
      <w:pPr>
        <w:pStyle w:val="BodyText"/>
        <w:rPr>
          <w:del w:id="803" w:author="Cole, George" w:date="2015-07-21T12:50:00Z"/>
        </w:rPr>
      </w:pPr>
    </w:p>
    <w:p w14:paraId="57067018" w14:textId="383D8AB1" w:rsidR="007A02C2" w:rsidRPr="00F6449C" w:rsidDel="00447DD9" w:rsidRDefault="007A02C2" w:rsidP="007A02C2">
      <w:pPr>
        <w:pStyle w:val="XMLFragment"/>
        <w:ind w:left="360" w:right="360"/>
        <w:rPr>
          <w:del w:id="804" w:author="Cole, George" w:date="2015-07-21T12:50:00Z"/>
          <w:noProof w:val="0"/>
        </w:rPr>
      </w:pPr>
      <w:del w:id="805" w:author="Cole, George" w:date="2015-07-21T12:50:00Z">
        <w:r w:rsidRPr="00F6449C" w:rsidDel="00447DD9">
          <w:rPr>
            <w:noProof w:val="0"/>
          </w:rPr>
          <w:lastRenderedPageBreak/>
          <w:delText>&lt;section&gt;</w:delText>
        </w:r>
      </w:del>
    </w:p>
    <w:p w14:paraId="2D0721E3" w14:textId="5F79FDBD" w:rsidR="007A02C2" w:rsidRPr="00F6449C" w:rsidDel="00447DD9" w:rsidRDefault="007A02C2" w:rsidP="007A02C2">
      <w:pPr>
        <w:pStyle w:val="XMLFragment"/>
        <w:ind w:left="360" w:right="360"/>
        <w:rPr>
          <w:del w:id="806" w:author="Cole, George" w:date="2015-07-21T12:50:00Z"/>
          <w:noProof w:val="0"/>
        </w:rPr>
      </w:pPr>
      <w:del w:id="807" w:author="Cole, George" w:date="2015-07-21T12:50:00Z">
        <w:r w:rsidRPr="00F6449C" w:rsidDel="00447DD9">
          <w:rPr>
            <w:noProof w:val="0"/>
          </w:rPr>
          <w:tab/>
          <w:delText>…</w:delText>
        </w:r>
      </w:del>
    </w:p>
    <w:p w14:paraId="05ABBACA" w14:textId="604FF41C" w:rsidR="007A02C2" w:rsidRPr="00F6449C" w:rsidDel="00447DD9" w:rsidRDefault="007A02C2" w:rsidP="007A02C2">
      <w:pPr>
        <w:pStyle w:val="XMLFragment"/>
        <w:ind w:left="360" w:right="360"/>
        <w:rPr>
          <w:del w:id="808" w:author="Cole, George" w:date="2015-07-21T12:50:00Z"/>
          <w:noProof w:val="0"/>
        </w:rPr>
      </w:pPr>
      <w:del w:id="809" w:author="Cole, George" w:date="2015-07-21T12:50:00Z">
        <w:r w:rsidRPr="00F6449C" w:rsidDel="00447DD9">
          <w:rPr>
            <w:noProof w:val="0"/>
          </w:rPr>
          <w:tab/>
          <w:delText>&lt;text&gt;</w:delText>
        </w:r>
      </w:del>
    </w:p>
    <w:p w14:paraId="28298923" w14:textId="2ABD4B95" w:rsidR="007A02C2" w:rsidRPr="00F6449C" w:rsidDel="00447DD9" w:rsidRDefault="007A02C2" w:rsidP="007A02C2">
      <w:pPr>
        <w:pStyle w:val="XMLFragment"/>
        <w:ind w:left="360" w:right="360" w:firstLine="360"/>
        <w:rPr>
          <w:del w:id="810" w:author="Cole, George" w:date="2015-07-21T12:50:00Z"/>
          <w:noProof w:val="0"/>
        </w:rPr>
      </w:pPr>
      <w:del w:id="811" w:author="Cole, George" w:date="2015-07-21T12:50:00Z">
        <w:r w:rsidRPr="00F6449C" w:rsidDel="00447DD9">
          <w:rPr>
            <w:noProof w:val="0"/>
          </w:rPr>
          <w:tab/>
          <w:delText>…</w:delText>
        </w:r>
      </w:del>
    </w:p>
    <w:p w14:paraId="5C7ECE91" w14:textId="6FFD21EC" w:rsidR="007A02C2" w:rsidRPr="00F6449C" w:rsidDel="00447DD9" w:rsidRDefault="007A02C2" w:rsidP="007A02C2">
      <w:pPr>
        <w:pStyle w:val="XMLFragment"/>
        <w:ind w:left="360" w:right="360"/>
        <w:rPr>
          <w:del w:id="812" w:author="Cole, George" w:date="2015-07-21T12:50:00Z"/>
          <w:noProof w:val="0"/>
        </w:rPr>
      </w:pPr>
      <w:del w:id="813" w:author="Cole, George" w:date="2015-07-21T12:50:00Z">
        <w:r w:rsidRPr="00F6449C" w:rsidDel="00447DD9">
          <w:rPr>
            <w:noProof w:val="0"/>
          </w:rPr>
          <w:tab/>
        </w:r>
        <w:r w:rsidRPr="00F6449C" w:rsidDel="00447DD9">
          <w:rPr>
            <w:noProof w:val="0"/>
          </w:rPr>
          <w:tab/>
          <w:delText>&lt;content ID='recon-1'&gt;</w:delText>
        </w:r>
      </w:del>
    </w:p>
    <w:p w14:paraId="07C77C20" w14:textId="17B7FA6B" w:rsidR="007A02C2" w:rsidRPr="00F6449C" w:rsidDel="00447DD9" w:rsidRDefault="007A02C2" w:rsidP="007A02C2">
      <w:pPr>
        <w:pStyle w:val="XMLFragment"/>
        <w:ind w:left="360" w:right="360"/>
        <w:rPr>
          <w:del w:id="814" w:author="Cole, George" w:date="2015-07-21T12:50:00Z"/>
          <w:noProof w:val="0"/>
        </w:rPr>
      </w:pPr>
      <w:del w:id="815" w:author="Cole, George" w:date="2015-07-21T12:50:00Z">
        <w:r w:rsidRPr="00F6449C" w:rsidDel="00447DD9">
          <w:rPr>
            <w:noProof w:val="0"/>
          </w:rPr>
          <w:tab/>
        </w:r>
        <w:r w:rsidRPr="00F6449C" w:rsidDel="00447DD9">
          <w:rPr>
            <w:noProof w:val="0"/>
          </w:rPr>
          <w:tab/>
        </w:r>
        <w:r w:rsidRPr="00F6449C" w:rsidDel="00447DD9">
          <w:rPr>
            <w:noProof w:val="0"/>
          </w:rPr>
          <w:tab/>
          <w:delText xml:space="preserve">Information in this section reconciled by Doctor Smith on </w:delText>
        </w:r>
      </w:del>
    </w:p>
    <w:p w14:paraId="0AF19D3D" w14:textId="2F3B2D35" w:rsidR="007A02C2" w:rsidRPr="00F6449C" w:rsidDel="00447DD9" w:rsidRDefault="007A02C2" w:rsidP="007A02C2">
      <w:pPr>
        <w:pStyle w:val="XMLFragment"/>
        <w:ind w:left="360" w:right="360"/>
        <w:rPr>
          <w:del w:id="816" w:author="Cole, George" w:date="2015-07-21T12:50:00Z"/>
          <w:noProof w:val="0"/>
        </w:rPr>
      </w:pPr>
      <w:del w:id="817" w:author="Cole, George" w:date="2015-07-21T12:50:00Z">
        <w:r w:rsidRPr="00F6449C" w:rsidDel="00447DD9">
          <w:rPr>
            <w:noProof w:val="0"/>
          </w:rPr>
          <w:tab/>
        </w:r>
        <w:r w:rsidRPr="00F6449C" w:rsidDel="00447DD9">
          <w:rPr>
            <w:noProof w:val="0"/>
          </w:rPr>
          <w:tab/>
        </w:r>
        <w:r w:rsidRPr="00F6449C" w:rsidDel="00447DD9">
          <w:rPr>
            <w:noProof w:val="0"/>
          </w:rPr>
          <w:tab/>
        </w:r>
        <w:r w:rsidR="00CC1EED" w:rsidRPr="00F6449C" w:rsidDel="00447DD9">
          <w:rPr>
            <w:noProof w:val="0"/>
          </w:rPr>
          <w:delText>September 15, 2013</w:delText>
        </w:r>
        <w:r w:rsidRPr="00F6449C" w:rsidDel="00447DD9">
          <w:rPr>
            <w:noProof w:val="0"/>
          </w:rPr>
          <w:delText>.&lt;/content&gt;</w:delText>
        </w:r>
      </w:del>
    </w:p>
    <w:p w14:paraId="7229D6D1" w14:textId="60DCB979" w:rsidR="007A02C2" w:rsidRPr="00F6449C" w:rsidDel="00447DD9" w:rsidRDefault="007A02C2" w:rsidP="007A02C2">
      <w:pPr>
        <w:pStyle w:val="XMLFragment"/>
        <w:ind w:left="360" w:right="360"/>
        <w:rPr>
          <w:del w:id="818" w:author="Cole, George" w:date="2015-07-21T12:50:00Z"/>
          <w:noProof w:val="0"/>
        </w:rPr>
      </w:pPr>
      <w:del w:id="819" w:author="Cole, George" w:date="2015-07-21T12:50:00Z">
        <w:r w:rsidRPr="00F6449C" w:rsidDel="00447DD9">
          <w:rPr>
            <w:noProof w:val="0"/>
          </w:rPr>
          <w:tab/>
        </w:r>
        <w:r w:rsidRPr="00F6449C" w:rsidDel="00447DD9">
          <w:rPr>
            <w:noProof w:val="0"/>
          </w:rPr>
          <w:tab/>
          <w:delText>…</w:delText>
        </w:r>
      </w:del>
    </w:p>
    <w:p w14:paraId="4A230FD4" w14:textId="1CC697C7" w:rsidR="007A02C2" w:rsidRPr="00F6449C" w:rsidDel="00447DD9" w:rsidRDefault="007A02C2" w:rsidP="007A02C2">
      <w:pPr>
        <w:pStyle w:val="XMLFragment"/>
        <w:ind w:left="360" w:right="360"/>
        <w:rPr>
          <w:del w:id="820" w:author="Cole, George" w:date="2015-07-21T12:50:00Z"/>
          <w:noProof w:val="0"/>
        </w:rPr>
      </w:pPr>
      <w:del w:id="821" w:author="Cole, George" w:date="2015-07-21T12:50:00Z">
        <w:r w:rsidRPr="00F6449C" w:rsidDel="00447DD9">
          <w:rPr>
            <w:noProof w:val="0"/>
          </w:rPr>
          <w:tab/>
          <w:delText>&lt;/text&gt;</w:delText>
        </w:r>
      </w:del>
    </w:p>
    <w:p w14:paraId="3E231441" w14:textId="2896EDAB" w:rsidR="007A02C2" w:rsidRPr="00F6449C" w:rsidDel="00447DD9" w:rsidRDefault="007A02C2" w:rsidP="007A02C2">
      <w:pPr>
        <w:pStyle w:val="XMLFragment"/>
        <w:ind w:left="360" w:right="360"/>
        <w:rPr>
          <w:del w:id="822" w:author="Cole, George" w:date="2015-07-21T12:50:00Z"/>
          <w:noProof w:val="0"/>
        </w:rPr>
      </w:pPr>
      <w:del w:id="823" w:author="Cole, George" w:date="2015-07-21T12:50:00Z">
        <w:r w:rsidRPr="00F6449C" w:rsidDel="00447DD9">
          <w:rPr>
            <w:noProof w:val="0"/>
          </w:rPr>
          <w:tab/>
          <w:delText>…</w:delText>
        </w:r>
      </w:del>
    </w:p>
    <w:p w14:paraId="62CCCC17" w14:textId="4CD43674" w:rsidR="007A02C2" w:rsidRPr="00F6449C" w:rsidDel="00447DD9" w:rsidRDefault="007A02C2" w:rsidP="007A02C2">
      <w:pPr>
        <w:pStyle w:val="XMLFragment"/>
        <w:ind w:left="360" w:right="360"/>
        <w:rPr>
          <w:del w:id="824" w:author="Cole, George" w:date="2015-07-21T12:50:00Z"/>
          <w:noProof w:val="0"/>
        </w:rPr>
      </w:pPr>
      <w:del w:id="825" w:author="Cole, George" w:date="2015-07-21T12:50:00Z">
        <w:r w:rsidRPr="00F6449C" w:rsidDel="00447DD9">
          <w:rPr>
            <w:noProof w:val="0"/>
          </w:rPr>
          <w:delText>&lt;/section&gt;</w:delText>
        </w:r>
      </w:del>
    </w:p>
    <w:p w14:paraId="65BE7D53" w14:textId="7F9E455B" w:rsidR="00875076" w:rsidRPr="00F6449C" w:rsidDel="00447DD9" w:rsidRDefault="00447E4D" w:rsidP="00DF2817">
      <w:pPr>
        <w:pStyle w:val="FigureTitle"/>
        <w:rPr>
          <w:del w:id="826" w:author="Cole, George" w:date="2015-07-21T12:50:00Z"/>
          <w:lang w:eastAsia="x-none"/>
        </w:rPr>
      </w:pPr>
      <w:del w:id="827" w:author="Cole, George" w:date="2015-07-21T12:50:00Z">
        <w:r w:rsidRPr="00F6449C" w:rsidDel="00447DD9">
          <w:delText>Figure 6.3.1.D</w:delText>
        </w:r>
        <w:r w:rsidR="007A02C2" w:rsidRPr="00F6449C" w:rsidDel="00447DD9">
          <w:delText>.1-1</w:delText>
        </w:r>
        <w:r w:rsidR="0076352D" w:rsidRPr="00F6449C" w:rsidDel="00447DD9">
          <w:delText>:</w:delText>
        </w:r>
        <w:r w:rsidR="007A02C2" w:rsidRPr="00F6449C" w:rsidDel="00447DD9">
          <w:delText xml:space="preserve"> Reconciled Narrative Example</w:delText>
        </w:r>
        <w:bookmarkStart w:id="828" w:name="_6.2.1.1.6.1_Service_Event"/>
        <w:bookmarkStart w:id="829" w:name="_6.2.1.1.6.2_Medications_Section"/>
        <w:bookmarkStart w:id="830" w:name="_6.2.2.1.1__Problem"/>
        <w:bookmarkEnd w:id="828"/>
        <w:bookmarkEnd w:id="829"/>
        <w:bookmarkEnd w:id="830"/>
      </w:del>
    </w:p>
    <w:p w14:paraId="57DAB35D" w14:textId="75D7A81F" w:rsidR="00043A59" w:rsidRPr="00F6449C" w:rsidDel="00447DD9" w:rsidRDefault="00043A59" w:rsidP="00043A59">
      <w:pPr>
        <w:pStyle w:val="TableTitle"/>
        <w:rPr>
          <w:del w:id="831" w:author="Cole, George" w:date="2015-07-21T12:50:00Z"/>
          <w:highlight w:val="lightGray"/>
        </w:rPr>
      </w:pPr>
      <w:bookmarkStart w:id="832" w:name="_6.2.3.1_Encompassing_Encounter"/>
      <w:bookmarkStart w:id="833" w:name="_6.2.3.1.1_Responsible_Party"/>
      <w:bookmarkStart w:id="834" w:name="_6.2.3.1.2_Health_Care"/>
      <w:bookmarkEnd w:id="832"/>
      <w:bookmarkEnd w:id="833"/>
      <w:bookmarkEnd w:id="834"/>
    </w:p>
    <w:p w14:paraId="7C1FEB4C" w14:textId="20B76A24" w:rsidR="00E81527" w:rsidRPr="00F6449C" w:rsidDel="00447DD9" w:rsidRDefault="00E81527" w:rsidP="00E81527">
      <w:pPr>
        <w:pStyle w:val="BodyText"/>
        <w:rPr>
          <w:del w:id="835" w:author="Cole, George" w:date="2015-07-21T12:50:00Z"/>
          <w:lang w:eastAsia="x-none"/>
        </w:rPr>
      </w:pPr>
      <w:del w:id="836" w:author="Cole, George" w:date="2015-07-21T12:50:00Z">
        <w:r w:rsidRPr="00F6449C" w:rsidDel="00447DD9">
          <w:rPr>
            <w:lang w:eastAsia="x-none"/>
          </w:rPr>
          <w:delText>For example:</w:delText>
        </w:r>
      </w:del>
    </w:p>
    <w:p w14:paraId="6F92ADC1" w14:textId="50A2BE95" w:rsidR="00E81527" w:rsidRPr="00F6449C" w:rsidDel="00447DD9" w:rsidRDefault="00E81527" w:rsidP="00E81527">
      <w:pPr>
        <w:pStyle w:val="BodyText"/>
        <w:jc w:val="center"/>
        <w:rPr>
          <w:del w:id="837" w:author="Cole, George" w:date="2015-07-21T12:50:00Z"/>
          <w:i/>
          <w:lang w:eastAsia="x-none"/>
        </w:rPr>
      </w:pPr>
      <w:del w:id="838" w:author="Cole, George" w:date="2015-07-21T12:50:00Z">
        <w:r w:rsidRPr="00F6449C" w:rsidDel="00447DD9">
          <w:rPr>
            <w:i/>
            <w:lang w:eastAsia="x-none"/>
          </w:rPr>
          <w:delText>Care providers and caregivers reconciled by Doctor Smith on September 15, 2013.</w:delText>
        </w:r>
      </w:del>
    </w:p>
    <w:p w14:paraId="6920BBB9" w14:textId="0E7645A8" w:rsidR="00E81527" w:rsidRPr="00F6449C" w:rsidDel="00447DD9" w:rsidRDefault="00E81527" w:rsidP="00764EE3">
      <w:pPr>
        <w:pStyle w:val="BodyText"/>
        <w:rPr>
          <w:del w:id="839" w:author="Cole, George" w:date="2015-07-21T12:50:00Z"/>
        </w:rPr>
      </w:pPr>
    </w:p>
    <w:p w14:paraId="27CE96BA" w14:textId="3BF310CA" w:rsidR="00E81527" w:rsidRPr="00F6449C" w:rsidDel="00447DD9" w:rsidRDefault="00E81527" w:rsidP="00E81527">
      <w:pPr>
        <w:pStyle w:val="XMLFragment"/>
        <w:ind w:left="360" w:right="360"/>
        <w:rPr>
          <w:del w:id="840" w:author="Cole, George" w:date="2015-07-21T12:50:00Z"/>
          <w:noProof w:val="0"/>
        </w:rPr>
      </w:pPr>
      <w:del w:id="841" w:author="Cole, George" w:date="2015-07-21T12:50:00Z">
        <w:r w:rsidRPr="00F6449C" w:rsidDel="00447DD9">
          <w:rPr>
            <w:noProof w:val="0"/>
          </w:rPr>
          <w:delText>&lt;section&gt;</w:delText>
        </w:r>
      </w:del>
    </w:p>
    <w:p w14:paraId="3B793456" w14:textId="55040F40" w:rsidR="00E81527" w:rsidRPr="00F6449C" w:rsidDel="00447DD9" w:rsidRDefault="00E81527" w:rsidP="00E81527">
      <w:pPr>
        <w:pStyle w:val="XMLFragment"/>
        <w:ind w:left="360" w:right="360"/>
        <w:rPr>
          <w:del w:id="842" w:author="Cole, George" w:date="2015-07-21T12:50:00Z"/>
          <w:noProof w:val="0"/>
        </w:rPr>
      </w:pPr>
      <w:del w:id="843" w:author="Cole, George" w:date="2015-07-21T12:50:00Z">
        <w:r w:rsidRPr="00F6449C" w:rsidDel="00447DD9">
          <w:rPr>
            <w:noProof w:val="0"/>
          </w:rPr>
          <w:tab/>
          <w:delText>…</w:delText>
        </w:r>
      </w:del>
    </w:p>
    <w:p w14:paraId="33D9AE1F" w14:textId="36939FCA" w:rsidR="00E81527" w:rsidRPr="00F6449C" w:rsidDel="00447DD9" w:rsidRDefault="00E81527" w:rsidP="00E81527">
      <w:pPr>
        <w:pStyle w:val="XMLFragment"/>
        <w:ind w:left="360" w:right="360"/>
        <w:rPr>
          <w:del w:id="844" w:author="Cole, George" w:date="2015-07-21T12:50:00Z"/>
          <w:noProof w:val="0"/>
        </w:rPr>
      </w:pPr>
      <w:del w:id="845" w:author="Cole, George" w:date="2015-07-21T12:50:00Z">
        <w:r w:rsidRPr="00F6449C" w:rsidDel="00447DD9">
          <w:rPr>
            <w:noProof w:val="0"/>
          </w:rPr>
          <w:tab/>
          <w:delText>&lt;text&gt;</w:delText>
        </w:r>
      </w:del>
    </w:p>
    <w:p w14:paraId="40F99DCC" w14:textId="5462DBE2" w:rsidR="00E81527" w:rsidRPr="00F6449C" w:rsidDel="00447DD9" w:rsidRDefault="00E81527" w:rsidP="00E81527">
      <w:pPr>
        <w:pStyle w:val="XMLFragment"/>
        <w:ind w:left="360" w:right="360" w:firstLine="360"/>
        <w:rPr>
          <w:del w:id="846" w:author="Cole, George" w:date="2015-07-21T12:50:00Z"/>
          <w:noProof w:val="0"/>
        </w:rPr>
      </w:pPr>
      <w:del w:id="847" w:author="Cole, George" w:date="2015-07-21T12:50:00Z">
        <w:r w:rsidRPr="00F6449C" w:rsidDel="00447DD9">
          <w:rPr>
            <w:noProof w:val="0"/>
          </w:rPr>
          <w:tab/>
          <w:delText>…</w:delText>
        </w:r>
      </w:del>
    </w:p>
    <w:p w14:paraId="43278056" w14:textId="0D6F53EA" w:rsidR="00E81527" w:rsidRPr="00F6449C" w:rsidDel="00447DD9" w:rsidRDefault="00E81527" w:rsidP="00E81527">
      <w:pPr>
        <w:pStyle w:val="XMLFragment"/>
        <w:ind w:left="360" w:right="360"/>
        <w:rPr>
          <w:del w:id="848" w:author="Cole, George" w:date="2015-07-21T12:50:00Z"/>
          <w:noProof w:val="0"/>
        </w:rPr>
      </w:pPr>
      <w:del w:id="849" w:author="Cole, George" w:date="2015-07-21T12:50:00Z">
        <w:r w:rsidRPr="00F6449C" w:rsidDel="00447DD9">
          <w:rPr>
            <w:noProof w:val="0"/>
          </w:rPr>
          <w:tab/>
        </w:r>
        <w:r w:rsidRPr="00F6449C" w:rsidDel="00447DD9">
          <w:rPr>
            <w:noProof w:val="0"/>
          </w:rPr>
          <w:tab/>
          <w:delText>&lt;content ID='recon-1'&gt;</w:delText>
        </w:r>
      </w:del>
    </w:p>
    <w:p w14:paraId="5D734C4A" w14:textId="783C96CD" w:rsidR="00E81527" w:rsidRPr="00F6449C" w:rsidDel="00447DD9" w:rsidRDefault="00E81527" w:rsidP="00E81527">
      <w:pPr>
        <w:pStyle w:val="XMLFragment"/>
        <w:ind w:left="360" w:right="360"/>
        <w:rPr>
          <w:del w:id="850" w:author="Cole, George" w:date="2015-07-21T12:50:00Z"/>
          <w:noProof w:val="0"/>
        </w:rPr>
      </w:pPr>
      <w:del w:id="851" w:author="Cole, George" w:date="2015-07-21T12:50:00Z">
        <w:r w:rsidRPr="00F6449C" w:rsidDel="00447DD9">
          <w:rPr>
            <w:noProof w:val="0"/>
          </w:rPr>
          <w:tab/>
        </w:r>
        <w:r w:rsidRPr="00F6449C" w:rsidDel="00447DD9">
          <w:rPr>
            <w:noProof w:val="0"/>
          </w:rPr>
          <w:tab/>
        </w:r>
        <w:r w:rsidRPr="00F6449C" w:rsidDel="00447DD9">
          <w:rPr>
            <w:noProof w:val="0"/>
          </w:rPr>
          <w:tab/>
          <w:delText xml:space="preserve">Care providers and caregivers reconciled by Doctor Smith on </w:delText>
        </w:r>
      </w:del>
    </w:p>
    <w:p w14:paraId="2B42A60D" w14:textId="0146F804" w:rsidR="00E81527" w:rsidRPr="00F6449C" w:rsidDel="00447DD9" w:rsidRDefault="00E81527" w:rsidP="00E81527">
      <w:pPr>
        <w:pStyle w:val="XMLFragment"/>
        <w:ind w:left="360" w:right="360"/>
        <w:rPr>
          <w:del w:id="852" w:author="Cole, George" w:date="2015-07-21T12:50:00Z"/>
          <w:noProof w:val="0"/>
        </w:rPr>
      </w:pPr>
      <w:del w:id="853" w:author="Cole, George" w:date="2015-07-21T12:50:00Z">
        <w:r w:rsidRPr="00F6449C" w:rsidDel="00447DD9">
          <w:rPr>
            <w:noProof w:val="0"/>
          </w:rPr>
          <w:tab/>
        </w:r>
        <w:r w:rsidRPr="00F6449C" w:rsidDel="00447DD9">
          <w:rPr>
            <w:noProof w:val="0"/>
          </w:rPr>
          <w:tab/>
        </w:r>
        <w:r w:rsidRPr="00F6449C" w:rsidDel="00447DD9">
          <w:rPr>
            <w:noProof w:val="0"/>
          </w:rPr>
          <w:tab/>
          <w:delText>September 15, 2013.&lt;/content&gt;</w:delText>
        </w:r>
      </w:del>
    </w:p>
    <w:p w14:paraId="36E8FB2B" w14:textId="55CA73E2" w:rsidR="00E81527" w:rsidRPr="00F6449C" w:rsidDel="00447DD9" w:rsidRDefault="00E81527" w:rsidP="00E81527">
      <w:pPr>
        <w:pStyle w:val="XMLFragment"/>
        <w:ind w:left="360" w:right="360"/>
        <w:rPr>
          <w:del w:id="854" w:author="Cole, George" w:date="2015-07-21T12:50:00Z"/>
          <w:noProof w:val="0"/>
        </w:rPr>
      </w:pPr>
      <w:del w:id="855" w:author="Cole, George" w:date="2015-07-21T12:50:00Z">
        <w:r w:rsidRPr="00F6449C" w:rsidDel="00447DD9">
          <w:rPr>
            <w:noProof w:val="0"/>
          </w:rPr>
          <w:tab/>
        </w:r>
        <w:r w:rsidRPr="00F6449C" w:rsidDel="00447DD9">
          <w:rPr>
            <w:noProof w:val="0"/>
          </w:rPr>
          <w:tab/>
          <w:delText>…</w:delText>
        </w:r>
      </w:del>
    </w:p>
    <w:p w14:paraId="22F86E2D" w14:textId="0C804A7C" w:rsidR="00E81527" w:rsidRPr="00F6449C" w:rsidDel="00447DD9" w:rsidRDefault="00E81527" w:rsidP="00E81527">
      <w:pPr>
        <w:pStyle w:val="XMLFragment"/>
        <w:ind w:left="360" w:right="360"/>
        <w:rPr>
          <w:del w:id="856" w:author="Cole, George" w:date="2015-07-21T12:50:00Z"/>
          <w:noProof w:val="0"/>
        </w:rPr>
      </w:pPr>
      <w:del w:id="857" w:author="Cole, George" w:date="2015-07-21T12:50:00Z">
        <w:r w:rsidRPr="00F6449C" w:rsidDel="00447DD9">
          <w:rPr>
            <w:noProof w:val="0"/>
          </w:rPr>
          <w:tab/>
          <w:delText>&lt;/text&gt;</w:delText>
        </w:r>
      </w:del>
    </w:p>
    <w:p w14:paraId="2FA767C0" w14:textId="55E67B3B" w:rsidR="00E81527" w:rsidRPr="00F6449C" w:rsidDel="00447DD9" w:rsidRDefault="00E81527" w:rsidP="00E81527">
      <w:pPr>
        <w:pStyle w:val="XMLFragment"/>
        <w:ind w:left="360" w:right="360"/>
        <w:rPr>
          <w:del w:id="858" w:author="Cole, George" w:date="2015-07-21T12:50:00Z"/>
          <w:noProof w:val="0"/>
        </w:rPr>
      </w:pPr>
      <w:del w:id="859" w:author="Cole, George" w:date="2015-07-21T12:50:00Z">
        <w:r w:rsidRPr="00F6449C" w:rsidDel="00447DD9">
          <w:rPr>
            <w:noProof w:val="0"/>
          </w:rPr>
          <w:tab/>
          <w:delText>…</w:delText>
        </w:r>
      </w:del>
    </w:p>
    <w:p w14:paraId="4443FB74" w14:textId="0DE1029E" w:rsidR="00E81527" w:rsidRPr="00F6449C" w:rsidDel="00447DD9" w:rsidRDefault="00E81527" w:rsidP="00E81527">
      <w:pPr>
        <w:pStyle w:val="XMLFragment"/>
        <w:ind w:left="360" w:right="360"/>
        <w:rPr>
          <w:del w:id="860" w:author="Cole, George" w:date="2015-07-21T12:50:00Z"/>
          <w:noProof w:val="0"/>
        </w:rPr>
      </w:pPr>
      <w:del w:id="861" w:author="Cole, George" w:date="2015-07-21T12:50:00Z">
        <w:r w:rsidRPr="00F6449C" w:rsidDel="00447DD9">
          <w:rPr>
            <w:noProof w:val="0"/>
          </w:rPr>
          <w:delText>&lt;/section&gt;</w:delText>
        </w:r>
      </w:del>
    </w:p>
    <w:p w14:paraId="7F126EA6" w14:textId="7A10659F" w:rsidR="007134D3" w:rsidRPr="00F6449C" w:rsidDel="00447DD9" w:rsidRDefault="007134D3" w:rsidP="00DF2817">
      <w:pPr>
        <w:pStyle w:val="FigureTitle"/>
        <w:rPr>
          <w:del w:id="862" w:author="Cole, George" w:date="2015-07-21T12:50:00Z"/>
          <w:lang w:eastAsia="x-none"/>
        </w:rPr>
      </w:pPr>
      <w:del w:id="863" w:author="Cole, George" w:date="2015-07-21T12:50:00Z">
        <w:r w:rsidRPr="00F6449C" w:rsidDel="00447DD9">
          <w:delText>Figure 6.3.1.D.1-2</w:delText>
        </w:r>
        <w:r w:rsidR="0076352D" w:rsidRPr="00F6449C" w:rsidDel="00447DD9">
          <w:delText>:</w:delText>
        </w:r>
        <w:r w:rsidRPr="00F6449C" w:rsidDel="00447DD9">
          <w:delText xml:space="preserve"> Reconciled Narrative Example for Care Provider and Caregiver</w:delText>
        </w:r>
      </w:del>
    </w:p>
    <w:p w14:paraId="012BCA86" w14:textId="4DE000CD" w:rsidR="00B9303B" w:rsidRPr="00F6449C" w:rsidDel="00447DD9" w:rsidRDefault="00B9303B" w:rsidP="00DF2817">
      <w:pPr>
        <w:pStyle w:val="Heading3"/>
        <w:numPr>
          <w:ilvl w:val="0"/>
          <w:numId w:val="0"/>
        </w:numPr>
        <w:rPr>
          <w:del w:id="864" w:author="Cole, George" w:date="2015-07-21T12:54:00Z"/>
          <w:bCs/>
          <w:noProof w:val="0"/>
        </w:rPr>
      </w:pPr>
      <w:bookmarkStart w:id="865" w:name="_Toc389126367"/>
      <w:del w:id="866" w:author="Cole, George" w:date="2015-07-21T12:54:00Z">
        <w:r w:rsidRPr="00F6449C" w:rsidDel="00447DD9">
          <w:rPr>
            <w:bCs/>
            <w:noProof w:val="0"/>
          </w:rPr>
          <w:delText>6.3.4</w:delText>
        </w:r>
        <w:r w:rsidR="00291725" w:rsidRPr="00F6449C" w:rsidDel="00447DD9">
          <w:rPr>
            <w:bCs/>
            <w:noProof w:val="0"/>
          </w:rPr>
          <w:delText xml:space="preserve"> </w:delText>
        </w:r>
        <w:r w:rsidR="00F4224F" w:rsidDel="00447DD9">
          <w:rPr>
            <w:bCs/>
            <w:noProof w:val="0"/>
          </w:rPr>
          <w:delText>CDA®</w:delText>
        </w:r>
        <w:r w:rsidRPr="00F6449C" w:rsidDel="00447DD9">
          <w:rPr>
            <w:bCs/>
            <w:noProof w:val="0"/>
          </w:rPr>
          <w:delText xml:space="preserve"> Entry Content Modules</w:delText>
        </w:r>
        <w:bookmarkEnd w:id="865"/>
      </w:del>
    </w:p>
    <w:p w14:paraId="08051FAB" w14:textId="6C0A7E43" w:rsidR="0060086B" w:rsidRPr="00F6449C" w:rsidDel="00447DD9" w:rsidRDefault="00551283" w:rsidP="00BB0AFF">
      <w:pPr>
        <w:pStyle w:val="BodyText"/>
        <w:rPr>
          <w:del w:id="867" w:author="Cole, George" w:date="2015-07-21T12:54:00Z"/>
        </w:rPr>
      </w:pPr>
      <w:del w:id="868" w:author="Cole, George" w:date="2015-07-21T12:54:00Z">
        <w:r w:rsidRPr="00F6449C" w:rsidDel="00447DD9">
          <w:rPr>
            <w:lang w:eastAsia="x-none"/>
          </w:rPr>
          <w:delText xml:space="preserve">The </w:delText>
        </w:r>
        <w:r w:rsidRPr="00F6449C" w:rsidDel="00447DD9">
          <w:rPr>
            <w:rStyle w:val="InlineXML"/>
            <w:rFonts w:eastAsia="?l?r ??’c"/>
          </w:rPr>
          <w:delText>ClinicalDocument</w:delText>
        </w:r>
        <w:r w:rsidRPr="00F6449C" w:rsidDel="00447DD9">
          <w:rPr>
            <w:lang w:eastAsia="x-none"/>
          </w:rPr>
          <w:delText xml:space="preserve"> or </w:delText>
        </w:r>
        <w:r w:rsidRPr="00F6449C" w:rsidDel="00447DD9">
          <w:rPr>
            <w:rStyle w:val="InlineXML"/>
            <w:rFonts w:eastAsia="?l?r ??’c"/>
          </w:rPr>
          <w:delText>QUPC_IN043100UV</w:delText>
        </w:r>
        <w:r w:rsidRPr="00F6449C" w:rsidDel="00447DD9">
          <w:delText xml:space="preserve"> element </w:delText>
        </w:r>
        <w:r w:rsidRPr="00F6449C" w:rsidDel="00447DD9">
          <w:rPr>
            <w:smallCaps/>
            <w:lang w:eastAsia="x-none"/>
          </w:rPr>
          <w:delText>shall</w:delText>
        </w:r>
        <w:r w:rsidRPr="00F6449C" w:rsidDel="00447DD9">
          <w:rPr>
            <w:lang w:eastAsia="x-none"/>
          </w:rPr>
          <w:delText xml:space="preserve"> contain at least one </w:delText>
        </w:r>
        <w:r w:rsidRPr="00F6449C" w:rsidDel="00447DD9">
          <w:rPr>
            <w:b/>
            <w:lang w:eastAsia="x-none"/>
          </w:rPr>
          <w:delText>[1..*]</w:delText>
        </w:r>
        <w:r w:rsidRPr="00F6449C" w:rsidDel="00447DD9">
          <w:rPr>
            <w:lang w:eastAsia="x-none"/>
          </w:rPr>
          <w:delText xml:space="preserve"> Reconciliation Act (6.3.4.</w:delText>
        </w:r>
        <w:r w:rsidR="00D4556B" w:rsidRPr="00F6449C" w:rsidDel="00447DD9">
          <w:rPr>
            <w:lang w:eastAsia="x-none"/>
          </w:rPr>
          <w:delText>E</w:delText>
        </w:r>
        <w:r w:rsidRPr="00F6449C" w:rsidDel="00447DD9">
          <w:rPr>
            <w:lang w:eastAsia="x-none"/>
          </w:rPr>
          <w:delText xml:space="preserve">)  template (templateId: </w:delText>
        </w:r>
        <w:r w:rsidRPr="00F6449C" w:rsidDel="00447DD9">
          <w:rPr>
            <w:rStyle w:val="InlineXML"/>
            <w:rFonts w:ascii="Times New Roman" w:eastAsia="?l?r ??’c" w:hAnsi="Times New Roman" w:cs="Times New Roman"/>
          </w:rPr>
          <w:delText>1.3.6.1.4.1.19376.1.5.3.1.1.24.3.1</w:delText>
        </w:r>
        <w:r w:rsidRPr="00F6449C" w:rsidDel="00447DD9">
          <w:rPr>
            <w:lang w:eastAsia="x-none"/>
          </w:rPr>
          <w:delText xml:space="preserve">) to indicate where </w:delText>
        </w:r>
        <w:r w:rsidRPr="00F6449C" w:rsidDel="00447DD9">
          <w:delText>common observations, diagnostic results, problems, allergies, medications, immunizations, and professional services entries</w:delText>
        </w:r>
        <w:r w:rsidRPr="00F6449C" w:rsidDel="00447DD9">
          <w:rPr>
            <w:lang w:eastAsia="x-none"/>
          </w:rPr>
          <w:delText xml:space="preserve"> have been reconciled. </w:delText>
        </w:r>
      </w:del>
    </w:p>
    <w:p w14:paraId="479CA44F" w14:textId="26A107DD" w:rsidR="00083007" w:rsidRPr="00F6449C" w:rsidRDefault="00CC48A1" w:rsidP="000158A8">
      <w:pPr>
        <w:pStyle w:val="Heading4"/>
        <w:numPr>
          <w:ilvl w:val="0"/>
          <w:numId w:val="0"/>
        </w:numPr>
        <w:ind w:left="954" w:hanging="864"/>
        <w:rPr>
          <w:noProof w:val="0"/>
        </w:rPr>
      </w:pPr>
      <w:bookmarkStart w:id="869" w:name="_Toc389126369"/>
      <w:bookmarkStart w:id="870" w:name="_Toc425363673"/>
      <w:r w:rsidRPr="00F6449C">
        <w:rPr>
          <w:noProof w:val="0"/>
        </w:rPr>
        <w:t>6.3.4.E</w:t>
      </w:r>
      <w:r w:rsidR="00831CFD" w:rsidRPr="00F6449C">
        <w:rPr>
          <w:noProof w:val="0"/>
        </w:rPr>
        <w:t>.</w:t>
      </w:r>
      <w:del w:id="871" w:author="Cole, George" w:date="2015-07-21T12:56:00Z">
        <w:r w:rsidR="00831CFD" w:rsidRPr="00F6449C" w:rsidDel="0025220B">
          <w:rPr>
            <w:noProof w:val="0"/>
          </w:rPr>
          <w:delText>1</w:delText>
        </w:r>
      </w:del>
      <w:r w:rsidRPr="00F6449C">
        <w:rPr>
          <w:noProof w:val="0"/>
        </w:rPr>
        <w:t xml:space="preserve"> Reconciliation Act</w:t>
      </w:r>
      <w:bookmarkEnd w:id="870"/>
      <w:r w:rsidRPr="00F6449C" w:rsidDel="00CC48A1">
        <w:rPr>
          <w:noProof w:val="0"/>
        </w:rPr>
        <w:t xml:space="preserve"> </w:t>
      </w:r>
    </w:p>
    <w:p w14:paraId="5F585116" w14:textId="0AB76A54" w:rsidR="00AE4AED" w:rsidRPr="00F6449C" w:rsidRDefault="00AE4AED" w:rsidP="000158A8">
      <w:pPr>
        <w:pStyle w:val="Heading5"/>
        <w:numPr>
          <w:ilvl w:val="0"/>
          <w:numId w:val="0"/>
        </w:numPr>
        <w:ind w:left="1008" w:hanging="1008"/>
        <w:rPr>
          <w:noProof w:val="0"/>
        </w:rPr>
      </w:pPr>
      <w:bookmarkStart w:id="872" w:name="_Toc425363674"/>
      <w:r w:rsidRPr="00F6449C">
        <w:rPr>
          <w:noProof w:val="0"/>
        </w:rPr>
        <w:t>6.3.4</w:t>
      </w:r>
      <w:r w:rsidR="00BA437B" w:rsidRPr="00F6449C">
        <w:rPr>
          <w:noProof w:val="0"/>
        </w:rPr>
        <w:t>.</w:t>
      </w:r>
      <w:r w:rsidR="00774B6B" w:rsidRPr="00F6449C">
        <w:rPr>
          <w:noProof w:val="0"/>
        </w:rPr>
        <w:t>E</w:t>
      </w:r>
      <w:r w:rsidR="000E0FFC" w:rsidRPr="00F6449C">
        <w:rPr>
          <w:noProof w:val="0"/>
        </w:rPr>
        <w:t>.1</w:t>
      </w:r>
      <w:del w:id="873" w:author="Cole, George" w:date="2015-07-21T12:57:00Z">
        <w:r w:rsidR="00831CFD" w:rsidRPr="00F6449C" w:rsidDel="0025220B">
          <w:rPr>
            <w:noProof w:val="0"/>
          </w:rPr>
          <w:delText>.</w:delText>
        </w:r>
      </w:del>
      <w:del w:id="874" w:author="Cole, George" w:date="2015-07-21T12:56:00Z">
        <w:r w:rsidR="00831CFD" w:rsidRPr="00F6449C" w:rsidDel="0025220B">
          <w:rPr>
            <w:noProof w:val="0"/>
          </w:rPr>
          <w:delText>1</w:delText>
        </w:r>
      </w:del>
      <w:r w:rsidR="00291725" w:rsidRPr="00F6449C">
        <w:rPr>
          <w:noProof w:val="0"/>
        </w:rPr>
        <w:t xml:space="preserve"> </w:t>
      </w:r>
      <w:r w:rsidR="00EE3DAD" w:rsidRPr="00F6449C">
        <w:rPr>
          <w:noProof w:val="0"/>
        </w:rPr>
        <w:t>Reconciliation Act</w:t>
      </w:r>
      <w:r w:rsidR="007F43D2" w:rsidRPr="00F6449C">
        <w:rPr>
          <w:noProof w:val="0"/>
        </w:rPr>
        <w:t xml:space="preserve"> </w:t>
      </w:r>
      <w:r w:rsidRPr="00F6449C">
        <w:rPr>
          <w:noProof w:val="0"/>
        </w:rPr>
        <w:t>Entry</w:t>
      </w:r>
      <w:r w:rsidR="00665D8F" w:rsidRPr="00F6449C">
        <w:rPr>
          <w:noProof w:val="0"/>
        </w:rPr>
        <w:t xml:space="preserve"> </w:t>
      </w:r>
      <w:r w:rsidR="0023732B" w:rsidRPr="00F6449C">
        <w:rPr>
          <w:noProof w:val="0"/>
        </w:rPr>
        <w:t xml:space="preserve">Content </w:t>
      </w:r>
      <w:r w:rsidR="00665D8F" w:rsidRPr="00F6449C">
        <w:rPr>
          <w:noProof w:val="0"/>
        </w:rPr>
        <w:t>Module</w:t>
      </w:r>
      <w:bookmarkEnd w:id="869"/>
      <w:bookmarkEnd w:id="872"/>
      <w:r w:rsidRPr="00F6449C">
        <w:rPr>
          <w:noProof w:val="0"/>
        </w:rPr>
        <w:t xml:space="preserve"> </w:t>
      </w:r>
    </w:p>
    <w:p w14:paraId="7CAFE23D" w14:textId="77777777" w:rsidR="000E12BD" w:rsidRDefault="00442A98">
      <w:pPr>
        <w:pStyle w:val="BodyText"/>
        <w:rPr>
          <w:ins w:id="875" w:author="Cole, George" w:date="2015-07-21T12:49:00Z"/>
        </w:rPr>
        <w:pPrChange w:id="876" w:author="Cole, George" w:date="2015-07-21T12:49:00Z">
          <w:pPr>
            <w:pStyle w:val="ListNumber2"/>
            <w:numPr>
              <w:numId w:val="262"/>
            </w:numPr>
          </w:pPr>
        </w:pPrChange>
      </w:pPr>
      <w:r w:rsidRPr="00F6449C">
        <w:t>The reconciliat</w:t>
      </w:r>
      <w:r w:rsidR="00DB7BE8" w:rsidRPr="00F6449C">
        <w:t xml:space="preserve">ion act template is the </w:t>
      </w:r>
      <w:r w:rsidRPr="00F6449C">
        <w:t>template used to represent the process of reconciling clinical data</w:t>
      </w:r>
      <w:r w:rsidR="00B81DD6" w:rsidRPr="00F6449C">
        <w:t xml:space="preserve">. </w:t>
      </w:r>
      <w:r w:rsidRPr="00F6449C">
        <w:t>A reconciliation act must identify the performers of the reconciliation process, and the clinical data and sour</w:t>
      </w:r>
      <w:r w:rsidR="00852F07" w:rsidRPr="00F6449C">
        <w:t>c</w:t>
      </w:r>
      <w:r w:rsidRPr="00F6449C">
        <w:t>es t</w:t>
      </w:r>
      <w:r w:rsidR="00DB7BE8" w:rsidRPr="00F6449C">
        <w:t>hat were used in that process. A reconciliation act appears in the container (</w:t>
      </w:r>
      <w:r w:rsidR="00B81DD6" w:rsidRPr="00F6449C">
        <w:t>e.g.,</w:t>
      </w:r>
      <w:r w:rsidR="00DB7BE8" w:rsidRPr="00F6449C">
        <w:t xml:space="preserve"> a section in a clinical document) whose content has been reconciled.</w:t>
      </w:r>
      <w:r w:rsidR="00D0074A" w:rsidRPr="00F6449C">
        <w:t xml:space="preserve"> Skeletal x</w:t>
      </w:r>
      <w:r w:rsidR="00CC1EED" w:rsidRPr="00F6449C">
        <w:t>ml is in this example</w:t>
      </w:r>
      <w:r w:rsidR="00D0074A" w:rsidRPr="00F6449C">
        <w:t xml:space="preserve"> and a complete </w:t>
      </w:r>
      <w:r w:rsidR="00CC1EED" w:rsidRPr="00F6449C">
        <w:t xml:space="preserve">xml </w:t>
      </w:r>
      <w:r w:rsidR="00D0074A" w:rsidRPr="00F6449C">
        <w:t xml:space="preserve">example is in </w:t>
      </w:r>
      <w:r w:rsidR="0004618F" w:rsidRPr="00F6449C">
        <w:t xml:space="preserve">Volume 3, </w:t>
      </w:r>
      <w:r w:rsidR="006257D4" w:rsidRPr="00F6449C">
        <w:t>A</w:t>
      </w:r>
      <w:r w:rsidR="00D0074A" w:rsidRPr="00F6449C">
        <w:t>ppendix A</w:t>
      </w:r>
      <w:r w:rsidR="006257D4" w:rsidRPr="00F6449C">
        <w:t>.</w:t>
      </w:r>
    </w:p>
    <w:p w14:paraId="432550BD" w14:textId="02874316" w:rsidR="000E12BD" w:rsidRPr="00F6449C" w:rsidRDefault="000E12BD">
      <w:pPr>
        <w:pStyle w:val="BodyText"/>
        <w:rPr>
          <w:ins w:id="877" w:author="Cole, George" w:date="2015-07-21T12:48:00Z"/>
        </w:rPr>
        <w:pPrChange w:id="878" w:author="Cole, George" w:date="2015-07-21T12:49:00Z">
          <w:pPr>
            <w:pStyle w:val="ListNumber2"/>
            <w:numPr>
              <w:numId w:val="262"/>
            </w:numPr>
          </w:pPr>
        </w:pPrChange>
      </w:pPr>
      <w:ins w:id="879" w:author="Cole, George" w:date="2015-07-21T12:48:00Z">
        <w:r>
          <w:t>A</w:t>
        </w:r>
        <w:r w:rsidRPr="00F6449C">
          <w:t xml:space="preserve"> reconciliation act </w:t>
        </w:r>
        <w:r>
          <w:t xml:space="preserve">SHALL be included </w:t>
        </w:r>
        <w:r w:rsidRPr="00F6449C">
          <w:t xml:space="preserve">for each reconciled section containing common observations, diagnostic results, problems, allergies, medications, immunizations, and professional services; or in sections referring to care providers and caregivers. Note, this means </w:t>
        </w:r>
        <w:r w:rsidRPr="00F6449C">
          <w:lastRenderedPageBreak/>
          <w:t xml:space="preserve">that at a minimum, at least one section containing any of these data elements must be reconciled according to the requirements of this profile. </w:t>
        </w:r>
      </w:ins>
    </w:p>
    <w:p w14:paraId="09973828" w14:textId="77777777" w:rsidR="000E12BD" w:rsidRPr="00F6449C" w:rsidRDefault="000E12BD">
      <w:pPr>
        <w:pStyle w:val="ListNumber2"/>
        <w:numPr>
          <w:ilvl w:val="0"/>
          <w:numId w:val="0"/>
        </w:numPr>
        <w:ind w:left="360"/>
        <w:rPr>
          <w:ins w:id="880" w:author="Cole, George" w:date="2015-07-21T12:48:00Z"/>
        </w:rPr>
        <w:pPrChange w:id="881" w:author="Cole, George" w:date="2015-07-21T12:49:00Z">
          <w:pPr>
            <w:pStyle w:val="ListNumber2"/>
          </w:pPr>
        </w:pPrChange>
      </w:pPr>
      <w:ins w:id="882" w:author="Cole, George" w:date="2015-07-21T12:48:00Z">
        <w:r>
          <w:t>T</w:t>
        </w:r>
        <w:r w:rsidRPr="00F6449C">
          <w:t xml:space="preserve">he content in document sections containing these reconciliation acts </w:t>
        </w:r>
        <w:r w:rsidRPr="000E12BD">
          <w:rPr>
            <w:rPrChange w:id="883" w:author="Cole, George" w:date="2015-07-21T12:49:00Z">
              <w:rPr>
                <w:smallCaps/>
              </w:rPr>
            </w:rPrChange>
          </w:rPr>
          <w:t>shall</w:t>
        </w:r>
        <w:r w:rsidRPr="00F6449C">
          <w:t xml:space="preserve"> contain a text element that:</w:t>
        </w:r>
      </w:ins>
    </w:p>
    <w:p w14:paraId="095213AD" w14:textId="77777777" w:rsidR="000E12BD" w:rsidRPr="00F6449C" w:rsidRDefault="000E12BD" w:rsidP="000E12BD">
      <w:pPr>
        <w:pStyle w:val="ListNumber2"/>
        <w:numPr>
          <w:ilvl w:val="1"/>
          <w:numId w:val="5"/>
        </w:numPr>
        <w:rPr>
          <w:ins w:id="884" w:author="Cole, George" w:date="2015-07-21T12:48:00Z"/>
        </w:rPr>
      </w:pPr>
      <w:ins w:id="885" w:author="Cole, George" w:date="2015-07-21T12:48:00Z">
        <w:r w:rsidRPr="00F6449C">
          <w:t xml:space="preserve">Contains who reconciled the reported information in the section </w:t>
        </w:r>
      </w:ins>
    </w:p>
    <w:p w14:paraId="2CC98FB8" w14:textId="77777777" w:rsidR="000E12BD" w:rsidRPr="00F6449C" w:rsidRDefault="000E12BD" w:rsidP="000E12BD">
      <w:pPr>
        <w:pStyle w:val="ListNumber2"/>
        <w:numPr>
          <w:ilvl w:val="1"/>
          <w:numId w:val="5"/>
        </w:numPr>
        <w:rPr>
          <w:ins w:id="886" w:author="Cole, George" w:date="2015-07-21T12:48:00Z"/>
        </w:rPr>
      </w:pPr>
      <w:ins w:id="887" w:author="Cole, George" w:date="2015-07-21T12:48:00Z">
        <w:r w:rsidRPr="00F6449C">
          <w:t>Contains when the information was reconciled</w:t>
        </w:r>
      </w:ins>
    </w:p>
    <w:p w14:paraId="4B9B3E57" w14:textId="77777777" w:rsidR="000E12BD" w:rsidRPr="00F6449C" w:rsidRDefault="000E12BD" w:rsidP="000E12BD">
      <w:pPr>
        <w:pStyle w:val="ListNumber2"/>
        <w:numPr>
          <w:ilvl w:val="1"/>
          <w:numId w:val="5"/>
        </w:numPr>
        <w:rPr>
          <w:ins w:id="888" w:author="Cole, George" w:date="2015-07-21T12:48:00Z"/>
          <w:lang w:eastAsia="x-none"/>
        </w:rPr>
      </w:pPr>
      <w:ins w:id="889" w:author="Cole, George" w:date="2015-07-21T12:48:00Z">
        <w:r w:rsidRPr="00F6449C">
          <w:t xml:space="preserve">Is referenced by the reconciliation act as described </w:t>
        </w:r>
        <w:r w:rsidRPr="00F6449C">
          <w:rPr>
            <w:lang w:eastAsia="x-none"/>
          </w:rPr>
          <w:t>in Section 6.3.4.E.1 below.</w:t>
        </w:r>
      </w:ins>
    </w:p>
    <w:p w14:paraId="1DB367CC" w14:textId="77777777" w:rsidR="000E12BD" w:rsidRPr="00F6449C" w:rsidRDefault="000E12BD">
      <w:pPr>
        <w:pStyle w:val="ListNumber2"/>
        <w:numPr>
          <w:ilvl w:val="0"/>
          <w:numId w:val="0"/>
        </w:numPr>
        <w:ind w:left="360"/>
        <w:rPr>
          <w:ins w:id="890" w:author="Cole, George" w:date="2015-07-21T12:48:00Z"/>
        </w:rPr>
        <w:pPrChange w:id="891" w:author="Cole, George" w:date="2015-07-21T12:49:00Z">
          <w:pPr>
            <w:pStyle w:val="ListNumber2"/>
          </w:pPr>
        </w:pPrChange>
      </w:pPr>
      <w:ins w:id="892" w:author="Cole, George" w:date="2015-07-21T12:48:00Z">
        <w:r w:rsidRPr="00F6449C">
          <w:t xml:space="preserve">Reconciliation acts for care providers or caregivers </w:t>
        </w:r>
        <w:r w:rsidRPr="00F6449C">
          <w:rPr>
            <w:smallCaps/>
          </w:rPr>
          <w:t>shall</w:t>
        </w:r>
        <w:r w:rsidRPr="00F6449C">
          <w:t xml:space="preserve"> appear in the </w:t>
        </w:r>
        <w:r w:rsidRPr="00F6449C">
          <w:rPr>
            <w:rStyle w:val="InlineXML"/>
            <w:rFonts w:eastAsia="?l?r ??’c"/>
          </w:rPr>
          <w:t>text</w:t>
        </w:r>
        <w:r w:rsidRPr="00F6449C">
          <w:t xml:space="preserve"> element of the Care Plan </w:t>
        </w:r>
        <w:r w:rsidRPr="00F6449C">
          <w:rPr>
            <w:rStyle w:val="InlineXML"/>
            <w:rFonts w:eastAsia="?l?r ??’c"/>
          </w:rPr>
          <w:t>section</w:t>
        </w:r>
        <w:r w:rsidRPr="00F6449C">
          <w:t xml:space="preserve"> </w:t>
        </w:r>
      </w:ins>
    </w:p>
    <w:p w14:paraId="06A1CEEF" w14:textId="77777777" w:rsidR="000E12BD" w:rsidRPr="00F6449C" w:rsidRDefault="000E12BD" w:rsidP="000E12BD">
      <w:pPr>
        <w:pStyle w:val="BodyText"/>
        <w:rPr>
          <w:ins w:id="893" w:author="Cole, George" w:date="2015-07-21T12:48:00Z"/>
          <w:lang w:eastAsia="x-none"/>
        </w:rPr>
      </w:pPr>
      <w:ins w:id="894" w:author="Cole, George" w:date="2015-07-21T12:48:00Z">
        <w:r w:rsidRPr="00F6449C">
          <w:rPr>
            <w:lang w:eastAsia="x-none"/>
          </w:rPr>
          <w:t>For example:</w:t>
        </w:r>
      </w:ins>
    </w:p>
    <w:p w14:paraId="088C67CA" w14:textId="77777777" w:rsidR="000E12BD" w:rsidRPr="00F6449C" w:rsidRDefault="000E12BD" w:rsidP="000E12BD">
      <w:pPr>
        <w:pStyle w:val="BodyText"/>
        <w:jc w:val="center"/>
        <w:rPr>
          <w:ins w:id="895" w:author="Cole, George" w:date="2015-07-21T12:48:00Z"/>
        </w:rPr>
      </w:pPr>
      <w:ins w:id="896" w:author="Cole, George" w:date="2015-07-21T12:48:00Z">
        <w:r w:rsidRPr="00F6449C">
          <w:rPr>
            <w:i/>
            <w:lang w:eastAsia="x-none"/>
          </w:rPr>
          <w:t xml:space="preserve">Information in this section reconciled by Doctor Smith on </w:t>
        </w:r>
        <w:r w:rsidRPr="00F6449C">
          <w:rPr>
            <w:i/>
          </w:rPr>
          <w:t>September 15, 2013</w:t>
        </w:r>
        <w:r w:rsidRPr="00F6449C">
          <w:t>.</w:t>
        </w:r>
      </w:ins>
    </w:p>
    <w:p w14:paraId="0D76765F" w14:textId="77777777" w:rsidR="000E12BD" w:rsidRPr="00F6449C" w:rsidRDefault="000E12BD" w:rsidP="000E12BD">
      <w:pPr>
        <w:pStyle w:val="BodyText"/>
        <w:rPr>
          <w:ins w:id="897" w:author="Cole, George" w:date="2015-07-21T12:48:00Z"/>
        </w:rPr>
      </w:pPr>
    </w:p>
    <w:p w14:paraId="14A7C0A7" w14:textId="77777777" w:rsidR="000E12BD" w:rsidRPr="00F6449C" w:rsidRDefault="000E12BD" w:rsidP="000E12BD">
      <w:pPr>
        <w:pStyle w:val="XMLFragment"/>
        <w:ind w:left="360" w:right="360"/>
        <w:rPr>
          <w:ins w:id="898" w:author="Cole, George" w:date="2015-07-21T12:48:00Z"/>
          <w:noProof w:val="0"/>
        </w:rPr>
      </w:pPr>
      <w:ins w:id="899" w:author="Cole, George" w:date="2015-07-21T12:48:00Z">
        <w:r w:rsidRPr="00F6449C">
          <w:rPr>
            <w:noProof w:val="0"/>
          </w:rPr>
          <w:t>&lt;section&gt;</w:t>
        </w:r>
      </w:ins>
    </w:p>
    <w:p w14:paraId="02968B9B" w14:textId="77777777" w:rsidR="000E12BD" w:rsidRPr="00F6449C" w:rsidRDefault="000E12BD" w:rsidP="000E12BD">
      <w:pPr>
        <w:pStyle w:val="XMLFragment"/>
        <w:ind w:left="360" w:right="360"/>
        <w:rPr>
          <w:ins w:id="900" w:author="Cole, George" w:date="2015-07-21T12:48:00Z"/>
          <w:noProof w:val="0"/>
        </w:rPr>
      </w:pPr>
      <w:ins w:id="901" w:author="Cole, George" w:date="2015-07-21T12:48:00Z">
        <w:r w:rsidRPr="00F6449C">
          <w:rPr>
            <w:noProof w:val="0"/>
          </w:rPr>
          <w:tab/>
          <w:t>…</w:t>
        </w:r>
      </w:ins>
    </w:p>
    <w:p w14:paraId="647670FA" w14:textId="77777777" w:rsidR="000E12BD" w:rsidRPr="00F6449C" w:rsidRDefault="000E12BD" w:rsidP="000E12BD">
      <w:pPr>
        <w:pStyle w:val="XMLFragment"/>
        <w:ind w:left="360" w:right="360"/>
        <w:rPr>
          <w:ins w:id="902" w:author="Cole, George" w:date="2015-07-21T12:48:00Z"/>
          <w:noProof w:val="0"/>
        </w:rPr>
      </w:pPr>
      <w:ins w:id="903" w:author="Cole, George" w:date="2015-07-21T12:48:00Z">
        <w:r w:rsidRPr="00F6449C">
          <w:rPr>
            <w:noProof w:val="0"/>
          </w:rPr>
          <w:tab/>
          <w:t>&lt;text&gt;</w:t>
        </w:r>
      </w:ins>
    </w:p>
    <w:p w14:paraId="2ED92574" w14:textId="77777777" w:rsidR="000E12BD" w:rsidRPr="00F6449C" w:rsidRDefault="000E12BD" w:rsidP="000E12BD">
      <w:pPr>
        <w:pStyle w:val="XMLFragment"/>
        <w:ind w:left="360" w:right="360" w:firstLine="360"/>
        <w:rPr>
          <w:ins w:id="904" w:author="Cole, George" w:date="2015-07-21T12:48:00Z"/>
          <w:noProof w:val="0"/>
        </w:rPr>
      </w:pPr>
      <w:ins w:id="905" w:author="Cole, George" w:date="2015-07-21T12:48:00Z">
        <w:r w:rsidRPr="00F6449C">
          <w:rPr>
            <w:noProof w:val="0"/>
          </w:rPr>
          <w:tab/>
          <w:t>…</w:t>
        </w:r>
      </w:ins>
    </w:p>
    <w:p w14:paraId="5B7E9C92" w14:textId="77777777" w:rsidR="000E12BD" w:rsidRPr="00F6449C" w:rsidRDefault="000E12BD" w:rsidP="000E12BD">
      <w:pPr>
        <w:pStyle w:val="XMLFragment"/>
        <w:ind w:left="360" w:right="360"/>
        <w:rPr>
          <w:ins w:id="906" w:author="Cole, George" w:date="2015-07-21T12:48:00Z"/>
          <w:noProof w:val="0"/>
        </w:rPr>
      </w:pPr>
      <w:ins w:id="907" w:author="Cole, George" w:date="2015-07-21T12:48:00Z">
        <w:r w:rsidRPr="00F6449C">
          <w:rPr>
            <w:noProof w:val="0"/>
          </w:rPr>
          <w:tab/>
        </w:r>
        <w:r w:rsidRPr="00F6449C">
          <w:rPr>
            <w:noProof w:val="0"/>
          </w:rPr>
          <w:tab/>
          <w:t>&lt;content ID='recon-1'&gt;</w:t>
        </w:r>
      </w:ins>
    </w:p>
    <w:p w14:paraId="2349672E" w14:textId="77777777" w:rsidR="000E12BD" w:rsidRPr="00F6449C" w:rsidRDefault="000E12BD" w:rsidP="000E12BD">
      <w:pPr>
        <w:pStyle w:val="XMLFragment"/>
        <w:ind w:left="360" w:right="360"/>
        <w:rPr>
          <w:ins w:id="908" w:author="Cole, George" w:date="2015-07-21T12:48:00Z"/>
          <w:noProof w:val="0"/>
        </w:rPr>
      </w:pPr>
      <w:ins w:id="909" w:author="Cole, George" w:date="2015-07-21T12:48:00Z">
        <w:r w:rsidRPr="00F6449C">
          <w:rPr>
            <w:noProof w:val="0"/>
          </w:rPr>
          <w:tab/>
        </w:r>
        <w:r w:rsidRPr="00F6449C">
          <w:rPr>
            <w:noProof w:val="0"/>
          </w:rPr>
          <w:tab/>
        </w:r>
        <w:r w:rsidRPr="00F6449C">
          <w:rPr>
            <w:noProof w:val="0"/>
          </w:rPr>
          <w:tab/>
          <w:t xml:space="preserve">Information in this section reconciled by Doctor Smith on </w:t>
        </w:r>
      </w:ins>
    </w:p>
    <w:p w14:paraId="520816E4" w14:textId="77777777" w:rsidR="000E12BD" w:rsidRPr="00F6449C" w:rsidRDefault="000E12BD" w:rsidP="000E12BD">
      <w:pPr>
        <w:pStyle w:val="XMLFragment"/>
        <w:ind w:left="360" w:right="360"/>
        <w:rPr>
          <w:ins w:id="910" w:author="Cole, George" w:date="2015-07-21T12:48:00Z"/>
          <w:noProof w:val="0"/>
        </w:rPr>
      </w:pPr>
      <w:ins w:id="911" w:author="Cole, George" w:date="2015-07-21T12:48:00Z">
        <w:r w:rsidRPr="00F6449C">
          <w:rPr>
            <w:noProof w:val="0"/>
          </w:rPr>
          <w:tab/>
        </w:r>
        <w:r w:rsidRPr="00F6449C">
          <w:rPr>
            <w:noProof w:val="0"/>
          </w:rPr>
          <w:tab/>
        </w:r>
        <w:r w:rsidRPr="00F6449C">
          <w:rPr>
            <w:noProof w:val="0"/>
          </w:rPr>
          <w:tab/>
          <w:t>September 15, 2013.&lt;/content&gt;</w:t>
        </w:r>
      </w:ins>
    </w:p>
    <w:p w14:paraId="1B631819" w14:textId="77777777" w:rsidR="000E12BD" w:rsidRPr="00F6449C" w:rsidRDefault="000E12BD" w:rsidP="000E12BD">
      <w:pPr>
        <w:pStyle w:val="XMLFragment"/>
        <w:ind w:left="360" w:right="360"/>
        <w:rPr>
          <w:ins w:id="912" w:author="Cole, George" w:date="2015-07-21T12:48:00Z"/>
          <w:noProof w:val="0"/>
        </w:rPr>
      </w:pPr>
      <w:ins w:id="913" w:author="Cole, George" w:date="2015-07-21T12:48:00Z">
        <w:r w:rsidRPr="00F6449C">
          <w:rPr>
            <w:noProof w:val="0"/>
          </w:rPr>
          <w:tab/>
        </w:r>
        <w:r w:rsidRPr="00F6449C">
          <w:rPr>
            <w:noProof w:val="0"/>
          </w:rPr>
          <w:tab/>
          <w:t>…</w:t>
        </w:r>
      </w:ins>
    </w:p>
    <w:p w14:paraId="43A046CE" w14:textId="77777777" w:rsidR="000E12BD" w:rsidRPr="00F6449C" w:rsidRDefault="000E12BD" w:rsidP="000E12BD">
      <w:pPr>
        <w:pStyle w:val="XMLFragment"/>
        <w:ind w:left="360" w:right="360"/>
        <w:rPr>
          <w:ins w:id="914" w:author="Cole, George" w:date="2015-07-21T12:48:00Z"/>
          <w:noProof w:val="0"/>
        </w:rPr>
      </w:pPr>
      <w:ins w:id="915" w:author="Cole, George" w:date="2015-07-21T12:48:00Z">
        <w:r w:rsidRPr="00F6449C">
          <w:rPr>
            <w:noProof w:val="0"/>
          </w:rPr>
          <w:tab/>
          <w:t>&lt;/text&gt;</w:t>
        </w:r>
      </w:ins>
    </w:p>
    <w:p w14:paraId="76C930DD" w14:textId="77777777" w:rsidR="000E12BD" w:rsidRPr="00F6449C" w:rsidRDefault="000E12BD" w:rsidP="000E12BD">
      <w:pPr>
        <w:pStyle w:val="XMLFragment"/>
        <w:ind w:left="360" w:right="360"/>
        <w:rPr>
          <w:ins w:id="916" w:author="Cole, George" w:date="2015-07-21T12:48:00Z"/>
          <w:noProof w:val="0"/>
        </w:rPr>
      </w:pPr>
      <w:ins w:id="917" w:author="Cole, George" w:date="2015-07-21T12:48:00Z">
        <w:r w:rsidRPr="00F6449C">
          <w:rPr>
            <w:noProof w:val="0"/>
          </w:rPr>
          <w:tab/>
          <w:t>…</w:t>
        </w:r>
      </w:ins>
    </w:p>
    <w:p w14:paraId="1F647AEF" w14:textId="77777777" w:rsidR="000E12BD" w:rsidRPr="00F6449C" w:rsidRDefault="000E12BD" w:rsidP="000E12BD">
      <w:pPr>
        <w:pStyle w:val="XMLFragment"/>
        <w:ind w:left="360" w:right="360"/>
        <w:rPr>
          <w:ins w:id="918" w:author="Cole, George" w:date="2015-07-21T12:48:00Z"/>
          <w:noProof w:val="0"/>
        </w:rPr>
      </w:pPr>
      <w:ins w:id="919" w:author="Cole, George" w:date="2015-07-21T12:48:00Z">
        <w:r w:rsidRPr="00F6449C">
          <w:rPr>
            <w:noProof w:val="0"/>
          </w:rPr>
          <w:t>&lt;/section&gt;</w:t>
        </w:r>
      </w:ins>
    </w:p>
    <w:p w14:paraId="6CCCE4FC" w14:textId="7027286E" w:rsidR="000E12BD" w:rsidRPr="00F6449C" w:rsidRDefault="000E12BD" w:rsidP="000E12BD">
      <w:pPr>
        <w:pStyle w:val="FigureTitle"/>
        <w:rPr>
          <w:ins w:id="920" w:author="Cole, George" w:date="2015-07-21T12:48:00Z"/>
          <w:lang w:eastAsia="x-none"/>
        </w:rPr>
      </w:pPr>
      <w:ins w:id="921" w:author="Cole, George" w:date="2015-07-21T12:48:00Z">
        <w:r w:rsidRPr="00F6449C">
          <w:t>Figure 6.3.</w:t>
        </w:r>
      </w:ins>
      <w:ins w:id="922" w:author="Cole, George" w:date="2015-07-21T12:57:00Z">
        <w:r w:rsidR="0025220B">
          <w:t>4</w:t>
        </w:r>
      </w:ins>
      <w:ins w:id="923" w:author="Cole, George" w:date="2015-07-21T12:48:00Z">
        <w:r w:rsidRPr="00F6449C">
          <w:t>.</w:t>
        </w:r>
      </w:ins>
      <w:ins w:id="924" w:author="Cole, George" w:date="2015-07-21T12:57:00Z">
        <w:r w:rsidR="0025220B">
          <w:t>E</w:t>
        </w:r>
      </w:ins>
      <w:ins w:id="925" w:author="Cole, George" w:date="2015-07-21T12:48:00Z">
        <w:r w:rsidRPr="00F6449C">
          <w:t>.1-1: Reconciled Narrative Example</w:t>
        </w:r>
      </w:ins>
    </w:p>
    <w:p w14:paraId="0B79804D" w14:textId="77777777" w:rsidR="000E12BD" w:rsidRPr="00F6449C" w:rsidRDefault="000E12BD" w:rsidP="000E12BD">
      <w:pPr>
        <w:pStyle w:val="TableTitle"/>
        <w:rPr>
          <w:ins w:id="926" w:author="Cole, George" w:date="2015-07-21T12:48:00Z"/>
          <w:highlight w:val="lightGray"/>
        </w:rPr>
      </w:pPr>
    </w:p>
    <w:p w14:paraId="4F3BBB0D" w14:textId="77777777" w:rsidR="000E12BD" w:rsidRPr="00F6449C" w:rsidRDefault="000E12BD" w:rsidP="000E12BD">
      <w:pPr>
        <w:pStyle w:val="BodyText"/>
        <w:rPr>
          <w:ins w:id="927" w:author="Cole, George" w:date="2015-07-21T12:48:00Z"/>
          <w:lang w:eastAsia="x-none"/>
        </w:rPr>
      </w:pPr>
      <w:ins w:id="928" w:author="Cole, George" w:date="2015-07-21T12:48:00Z">
        <w:r w:rsidRPr="00F6449C">
          <w:rPr>
            <w:lang w:eastAsia="x-none"/>
          </w:rPr>
          <w:t>For example:</w:t>
        </w:r>
      </w:ins>
    </w:p>
    <w:p w14:paraId="4183BA96" w14:textId="77777777" w:rsidR="000E12BD" w:rsidRPr="00F6449C" w:rsidRDefault="000E12BD" w:rsidP="000E12BD">
      <w:pPr>
        <w:pStyle w:val="BodyText"/>
        <w:jc w:val="center"/>
        <w:rPr>
          <w:ins w:id="929" w:author="Cole, George" w:date="2015-07-21T12:48:00Z"/>
          <w:i/>
          <w:lang w:eastAsia="x-none"/>
        </w:rPr>
      </w:pPr>
      <w:ins w:id="930" w:author="Cole, George" w:date="2015-07-21T12:48:00Z">
        <w:r w:rsidRPr="00F6449C">
          <w:rPr>
            <w:i/>
            <w:lang w:eastAsia="x-none"/>
          </w:rPr>
          <w:t>Care providers and caregivers reconciled by Doctor Smith on September 15, 2013.</w:t>
        </w:r>
      </w:ins>
    </w:p>
    <w:p w14:paraId="7599F6AA" w14:textId="77777777" w:rsidR="000E12BD" w:rsidRPr="00F6449C" w:rsidRDefault="000E12BD" w:rsidP="000E12BD">
      <w:pPr>
        <w:pStyle w:val="BodyText"/>
        <w:rPr>
          <w:ins w:id="931" w:author="Cole, George" w:date="2015-07-21T12:48:00Z"/>
        </w:rPr>
      </w:pPr>
    </w:p>
    <w:p w14:paraId="2E98C05C" w14:textId="77777777" w:rsidR="000E12BD" w:rsidRPr="00F6449C" w:rsidRDefault="000E12BD" w:rsidP="000E12BD">
      <w:pPr>
        <w:pStyle w:val="XMLFragment"/>
        <w:ind w:left="360" w:right="360"/>
        <w:rPr>
          <w:ins w:id="932" w:author="Cole, George" w:date="2015-07-21T12:48:00Z"/>
          <w:noProof w:val="0"/>
        </w:rPr>
      </w:pPr>
      <w:ins w:id="933" w:author="Cole, George" w:date="2015-07-21T12:48:00Z">
        <w:r w:rsidRPr="00F6449C">
          <w:rPr>
            <w:noProof w:val="0"/>
          </w:rPr>
          <w:t>&lt;section&gt;</w:t>
        </w:r>
      </w:ins>
    </w:p>
    <w:p w14:paraId="351852C7" w14:textId="77777777" w:rsidR="000E12BD" w:rsidRPr="00F6449C" w:rsidRDefault="000E12BD" w:rsidP="000E12BD">
      <w:pPr>
        <w:pStyle w:val="XMLFragment"/>
        <w:ind w:left="360" w:right="360"/>
        <w:rPr>
          <w:ins w:id="934" w:author="Cole, George" w:date="2015-07-21T12:48:00Z"/>
          <w:noProof w:val="0"/>
        </w:rPr>
      </w:pPr>
      <w:ins w:id="935" w:author="Cole, George" w:date="2015-07-21T12:48:00Z">
        <w:r w:rsidRPr="00F6449C">
          <w:rPr>
            <w:noProof w:val="0"/>
          </w:rPr>
          <w:tab/>
          <w:t>…</w:t>
        </w:r>
      </w:ins>
    </w:p>
    <w:p w14:paraId="012C6F78" w14:textId="77777777" w:rsidR="000E12BD" w:rsidRPr="00F6449C" w:rsidRDefault="000E12BD" w:rsidP="000E12BD">
      <w:pPr>
        <w:pStyle w:val="XMLFragment"/>
        <w:ind w:left="360" w:right="360"/>
        <w:rPr>
          <w:ins w:id="936" w:author="Cole, George" w:date="2015-07-21T12:48:00Z"/>
          <w:noProof w:val="0"/>
        </w:rPr>
      </w:pPr>
      <w:ins w:id="937" w:author="Cole, George" w:date="2015-07-21T12:48:00Z">
        <w:r w:rsidRPr="00F6449C">
          <w:rPr>
            <w:noProof w:val="0"/>
          </w:rPr>
          <w:tab/>
          <w:t>&lt;text&gt;</w:t>
        </w:r>
      </w:ins>
    </w:p>
    <w:p w14:paraId="20BCF389" w14:textId="77777777" w:rsidR="000E12BD" w:rsidRPr="00F6449C" w:rsidRDefault="000E12BD" w:rsidP="000E12BD">
      <w:pPr>
        <w:pStyle w:val="XMLFragment"/>
        <w:ind w:left="360" w:right="360" w:firstLine="360"/>
        <w:rPr>
          <w:ins w:id="938" w:author="Cole, George" w:date="2015-07-21T12:48:00Z"/>
          <w:noProof w:val="0"/>
        </w:rPr>
      </w:pPr>
      <w:ins w:id="939" w:author="Cole, George" w:date="2015-07-21T12:48:00Z">
        <w:r w:rsidRPr="00F6449C">
          <w:rPr>
            <w:noProof w:val="0"/>
          </w:rPr>
          <w:tab/>
          <w:t>…</w:t>
        </w:r>
      </w:ins>
    </w:p>
    <w:p w14:paraId="0BD7974E" w14:textId="77777777" w:rsidR="000E12BD" w:rsidRPr="00F6449C" w:rsidRDefault="000E12BD" w:rsidP="000E12BD">
      <w:pPr>
        <w:pStyle w:val="XMLFragment"/>
        <w:ind w:left="360" w:right="360"/>
        <w:rPr>
          <w:ins w:id="940" w:author="Cole, George" w:date="2015-07-21T12:48:00Z"/>
          <w:noProof w:val="0"/>
        </w:rPr>
      </w:pPr>
      <w:ins w:id="941" w:author="Cole, George" w:date="2015-07-21T12:48:00Z">
        <w:r w:rsidRPr="00F6449C">
          <w:rPr>
            <w:noProof w:val="0"/>
          </w:rPr>
          <w:tab/>
        </w:r>
        <w:r w:rsidRPr="00F6449C">
          <w:rPr>
            <w:noProof w:val="0"/>
          </w:rPr>
          <w:tab/>
          <w:t>&lt;content ID='recon-1'&gt;</w:t>
        </w:r>
      </w:ins>
    </w:p>
    <w:p w14:paraId="68D443B8" w14:textId="77777777" w:rsidR="000E12BD" w:rsidRPr="00F6449C" w:rsidRDefault="000E12BD" w:rsidP="000E12BD">
      <w:pPr>
        <w:pStyle w:val="XMLFragment"/>
        <w:ind w:left="360" w:right="360"/>
        <w:rPr>
          <w:ins w:id="942" w:author="Cole, George" w:date="2015-07-21T12:48:00Z"/>
          <w:noProof w:val="0"/>
        </w:rPr>
      </w:pPr>
      <w:ins w:id="943" w:author="Cole, George" w:date="2015-07-21T12:48:00Z">
        <w:r w:rsidRPr="00F6449C">
          <w:rPr>
            <w:noProof w:val="0"/>
          </w:rPr>
          <w:tab/>
        </w:r>
        <w:r w:rsidRPr="00F6449C">
          <w:rPr>
            <w:noProof w:val="0"/>
          </w:rPr>
          <w:tab/>
        </w:r>
        <w:r w:rsidRPr="00F6449C">
          <w:rPr>
            <w:noProof w:val="0"/>
          </w:rPr>
          <w:tab/>
          <w:t xml:space="preserve">Care providers and caregivers reconciled by Doctor Smith on </w:t>
        </w:r>
      </w:ins>
    </w:p>
    <w:p w14:paraId="3236CAC4" w14:textId="77777777" w:rsidR="000E12BD" w:rsidRPr="00F6449C" w:rsidRDefault="000E12BD" w:rsidP="000E12BD">
      <w:pPr>
        <w:pStyle w:val="XMLFragment"/>
        <w:ind w:left="360" w:right="360"/>
        <w:rPr>
          <w:ins w:id="944" w:author="Cole, George" w:date="2015-07-21T12:48:00Z"/>
          <w:noProof w:val="0"/>
        </w:rPr>
      </w:pPr>
      <w:ins w:id="945" w:author="Cole, George" w:date="2015-07-21T12:48:00Z">
        <w:r w:rsidRPr="00F6449C">
          <w:rPr>
            <w:noProof w:val="0"/>
          </w:rPr>
          <w:tab/>
        </w:r>
        <w:r w:rsidRPr="00F6449C">
          <w:rPr>
            <w:noProof w:val="0"/>
          </w:rPr>
          <w:tab/>
        </w:r>
        <w:r w:rsidRPr="00F6449C">
          <w:rPr>
            <w:noProof w:val="0"/>
          </w:rPr>
          <w:tab/>
          <w:t>September 15, 2013.&lt;/content&gt;</w:t>
        </w:r>
      </w:ins>
    </w:p>
    <w:p w14:paraId="7B0D85FC" w14:textId="77777777" w:rsidR="000E12BD" w:rsidRPr="00F6449C" w:rsidRDefault="000E12BD" w:rsidP="000E12BD">
      <w:pPr>
        <w:pStyle w:val="XMLFragment"/>
        <w:ind w:left="360" w:right="360"/>
        <w:rPr>
          <w:ins w:id="946" w:author="Cole, George" w:date="2015-07-21T12:48:00Z"/>
          <w:noProof w:val="0"/>
        </w:rPr>
      </w:pPr>
      <w:ins w:id="947" w:author="Cole, George" w:date="2015-07-21T12:48:00Z">
        <w:r w:rsidRPr="00F6449C">
          <w:rPr>
            <w:noProof w:val="0"/>
          </w:rPr>
          <w:tab/>
        </w:r>
        <w:r w:rsidRPr="00F6449C">
          <w:rPr>
            <w:noProof w:val="0"/>
          </w:rPr>
          <w:tab/>
          <w:t>…</w:t>
        </w:r>
      </w:ins>
    </w:p>
    <w:p w14:paraId="50DA0B02" w14:textId="77777777" w:rsidR="000E12BD" w:rsidRPr="00F6449C" w:rsidRDefault="000E12BD" w:rsidP="000E12BD">
      <w:pPr>
        <w:pStyle w:val="XMLFragment"/>
        <w:ind w:left="360" w:right="360"/>
        <w:rPr>
          <w:ins w:id="948" w:author="Cole, George" w:date="2015-07-21T12:48:00Z"/>
          <w:noProof w:val="0"/>
        </w:rPr>
      </w:pPr>
      <w:ins w:id="949" w:author="Cole, George" w:date="2015-07-21T12:48:00Z">
        <w:r w:rsidRPr="00F6449C">
          <w:rPr>
            <w:noProof w:val="0"/>
          </w:rPr>
          <w:tab/>
          <w:t>&lt;/text&gt;</w:t>
        </w:r>
      </w:ins>
    </w:p>
    <w:p w14:paraId="57E52C4F" w14:textId="77777777" w:rsidR="000E12BD" w:rsidRPr="00F6449C" w:rsidRDefault="000E12BD" w:rsidP="000E12BD">
      <w:pPr>
        <w:pStyle w:val="XMLFragment"/>
        <w:ind w:left="360" w:right="360"/>
        <w:rPr>
          <w:ins w:id="950" w:author="Cole, George" w:date="2015-07-21T12:48:00Z"/>
          <w:noProof w:val="0"/>
        </w:rPr>
      </w:pPr>
      <w:ins w:id="951" w:author="Cole, George" w:date="2015-07-21T12:48:00Z">
        <w:r w:rsidRPr="00F6449C">
          <w:rPr>
            <w:noProof w:val="0"/>
          </w:rPr>
          <w:tab/>
          <w:t>…</w:t>
        </w:r>
      </w:ins>
    </w:p>
    <w:p w14:paraId="0DE1B1B6" w14:textId="77777777" w:rsidR="000E12BD" w:rsidRPr="00F6449C" w:rsidRDefault="000E12BD" w:rsidP="000E12BD">
      <w:pPr>
        <w:pStyle w:val="XMLFragment"/>
        <w:ind w:left="360" w:right="360"/>
        <w:rPr>
          <w:ins w:id="952" w:author="Cole, George" w:date="2015-07-21T12:48:00Z"/>
          <w:noProof w:val="0"/>
        </w:rPr>
      </w:pPr>
      <w:ins w:id="953" w:author="Cole, George" w:date="2015-07-21T12:48:00Z">
        <w:r w:rsidRPr="00F6449C">
          <w:rPr>
            <w:noProof w:val="0"/>
          </w:rPr>
          <w:t>&lt;/section&gt;</w:t>
        </w:r>
      </w:ins>
    </w:p>
    <w:p w14:paraId="266B52E2" w14:textId="42917A1A" w:rsidR="000E12BD" w:rsidRPr="00F6449C" w:rsidRDefault="000E12BD" w:rsidP="000E12BD">
      <w:pPr>
        <w:pStyle w:val="FigureTitle"/>
        <w:rPr>
          <w:ins w:id="954" w:author="Cole, George" w:date="2015-07-21T12:48:00Z"/>
          <w:lang w:eastAsia="x-none"/>
        </w:rPr>
      </w:pPr>
      <w:ins w:id="955" w:author="Cole, George" w:date="2015-07-21T12:48:00Z">
        <w:r w:rsidRPr="00F6449C">
          <w:t>Figure 6.3.</w:t>
        </w:r>
      </w:ins>
      <w:ins w:id="956" w:author="Cole, George" w:date="2015-07-21T12:57:00Z">
        <w:r w:rsidR="0025220B">
          <w:t>4</w:t>
        </w:r>
      </w:ins>
      <w:ins w:id="957" w:author="Cole, George" w:date="2015-07-21T12:48:00Z">
        <w:r w:rsidRPr="00F6449C">
          <w:t>.</w:t>
        </w:r>
      </w:ins>
      <w:ins w:id="958" w:author="Cole, George" w:date="2015-07-21T12:57:00Z">
        <w:r w:rsidR="0025220B">
          <w:t>E</w:t>
        </w:r>
      </w:ins>
      <w:ins w:id="959" w:author="Cole, George" w:date="2015-07-21T12:48:00Z">
        <w:r w:rsidRPr="00F6449C">
          <w:t>.1-2: Reconciled Narrative Example for Care Provider and Caregiver</w:t>
        </w:r>
      </w:ins>
    </w:p>
    <w:p w14:paraId="63FEE000" w14:textId="77777777" w:rsidR="000E12BD" w:rsidRPr="00F6449C" w:rsidRDefault="000E12BD" w:rsidP="006257D4">
      <w:pPr>
        <w:pStyle w:val="BodyText"/>
      </w:pPr>
    </w:p>
    <w:p w14:paraId="58C5F7D8" w14:textId="77777777" w:rsidR="003002F8" w:rsidRPr="00F6449C" w:rsidRDefault="003002F8" w:rsidP="006257D4">
      <w:pPr>
        <w:pStyle w:val="BodyText"/>
      </w:pPr>
    </w:p>
    <w:p w14:paraId="3DC21134" w14:textId="77777777" w:rsidR="00442A98" w:rsidRPr="00F6449C" w:rsidRDefault="00442A98" w:rsidP="00442A98">
      <w:pPr>
        <w:pStyle w:val="XMLFragment"/>
        <w:rPr>
          <w:noProof w:val="0"/>
        </w:rPr>
      </w:pPr>
      <w:r w:rsidRPr="00F6449C">
        <w:rPr>
          <w:noProof w:val="0"/>
        </w:rPr>
        <w:lastRenderedPageBreak/>
        <w:t>&lt;act classCode="ACT" moodCode="EVN"&gt;</w:t>
      </w:r>
    </w:p>
    <w:p w14:paraId="591ADBC5" w14:textId="77777777" w:rsidR="00442A98" w:rsidRPr="00F6449C" w:rsidRDefault="00442A98" w:rsidP="00442A98">
      <w:pPr>
        <w:pStyle w:val="XMLFragment"/>
        <w:rPr>
          <w:noProof w:val="0"/>
        </w:rPr>
      </w:pPr>
      <w:r w:rsidRPr="00F6449C">
        <w:rPr>
          <w:noProof w:val="0"/>
        </w:rPr>
        <w:tab/>
        <w:t>&lt;templateId root="</w:t>
      </w:r>
      <w:r w:rsidRPr="00F6449C">
        <w:rPr>
          <w:rStyle w:val="InlineXML"/>
          <w:rFonts w:eastAsia="?l?r ??’c"/>
          <w:b/>
          <w:noProof w:val="0"/>
        </w:rPr>
        <w:t>1.3.6.1.4.1.19376.1.5.3.1.1.24.3.1</w:t>
      </w:r>
      <w:r w:rsidRPr="00F6449C">
        <w:rPr>
          <w:noProof w:val="0"/>
        </w:rPr>
        <w:t>"/&gt;</w:t>
      </w:r>
    </w:p>
    <w:p w14:paraId="766DF346" w14:textId="77777777" w:rsidR="00442A98" w:rsidRPr="00F6449C" w:rsidRDefault="00442A98" w:rsidP="00442A98">
      <w:pPr>
        <w:pStyle w:val="XMLFragment"/>
        <w:rPr>
          <w:noProof w:val="0"/>
        </w:rPr>
      </w:pPr>
      <w:r w:rsidRPr="00F6449C">
        <w:rPr>
          <w:noProof w:val="0"/>
        </w:rPr>
        <w:tab/>
        <w:t>&lt;id root="…" extension="…"/&gt;</w:t>
      </w:r>
    </w:p>
    <w:p w14:paraId="731AB50B" w14:textId="77777777" w:rsidR="00442A98" w:rsidRPr="00F6449C" w:rsidRDefault="00442A98" w:rsidP="00442A98">
      <w:pPr>
        <w:pStyle w:val="XMLFragment"/>
        <w:rPr>
          <w:noProof w:val="0"/>
        </w:rPr>
      </w:pPr>
      <w:r w:rsidRPr="00F6449C">
        <w:rPr>
          <w:noProof w:val="0"/>
        </w:rPr>
        <w:tab/>
        <w:t>&lt;code code="MEDREC|ALGREC|</w:t>
      </w:r>
      <w:r w:rsidR="007A5CC4" w:rsidRPr="00F6449C">
        <w:rPr>
          <w:noProof w:val="0"/>
        </w:rPr>
        <w:t>PROBREC</w:t>
      </w:r>
      <w:r w:rsidR="00852F07" w:rsidRPr="00F6449C">
        <w:rPr>
          <w:noProof w:val="0"/>
        </w:rPr>
        <w:t>|CLINCONREC|IMMREC|GOALREC|PROVREC</w:t>
      </w:r>
      <w:r w:rsidRPr="00F6449C">
        <w:rPr>
          <w:noProof w:val="0"/>
        </w:rPr>
        <w:t xml:space="preserve">" </w:t>
      </w:r>
      <w:r w:rsidRPr="00F6449C">
        <w:rPr>
          <w:noProof w:val="0"/>
        </w:rPr>
        <w:br/>
      </w:r>
      <w:r w:rsidRPr="00F6449C">
        <w:rPr>
          <w:noProof w:val="0"/>
        </w:rPr>
        <w:tab/>
      </w:r>
      <w:r w:rsidRPr="00F6449C">
        <w:rPr>
          <w:noProof w:val="0"/>
        </w:rPr>
        <w:tab/>
        <w:t>displayName="(Medication</w:t>
      </w:r>
      <w:r w:rsidR="00167103" w:rsidRPr="00F6449C">
        <w:rPr>
          <w:noProof w:val="0"/>
        </w:rPr>
        <w:t>s|Alleries|Diagnose</w:t>
      </w:r>
      <w:r w:rsidRPr="00F6449C">
        <w:rPr>
          <w:noProof w:val="0"/>
        </w:rPr>
        <w:t>s</w:t>
      </w:r>
      <w:r w:rsidR="00A87884" w:rsidRPr="00F6449C">
        <w:rPr>
          <w:noProof w:val="0"/>
        </w:rPr>
        <w:t>|Common Observation</w:t>
      </w:r>
      <w:r w:rsidR="00852F07" w:rsidRPr="00F6449C">
        <w:rPr>
          <w:noProof w:val="0"/>
        </w:rPr>
        <w:t>|Immunization</w:t>
      </w:r>
      <w:r w:rsidR="00167103" w:rsidRPr="00F6449C">
        <w:rPr>
          <w:noProof w:val="0"/>
        </w:rPr>
        <w:t>s</w:t>
      </w:r>
      <w:r w:rsidR="00852F07" w:rsidRPr="00F6449C">
        <w:rPr>
          <w:noProof w:val="0"/>
        </w:rPr>
        <w:t>|Goal</w:t>
      </w:r>
      <w:r w:rsidR="00167103" w:rsidRPr="00F6449C">
        <w:rPr>
          <w:noProof w:val="0"/>
        </w:rPr>
        <w:t>s</w:t>
      </w:r>
      <w:r w:rsidR="00852F07" w:rsidRPr="00F6449C">
        <w:rPr>
          <w:noProof w:val="0"/>
        </w:rPr>
        <w:t xml:space="preserve">|Care </w:t>
      </w:r>
      <w:r w:rsidR="005356AA" w:rsidRPr="00F6449C">
        <w:rPr>
          <w:noProof w:val="0"/>
        </w:rPr>
        <w:t xml:space="preserve">  </w:t>
      </w:r>
      <w:r w:rsidR="00852F07" w:rsidRPr="00F6449C">
        <w:rPr>
          <w:noProof w:val="0"/>
        </w:rPr>
        <w:t>Provider</w:t>
      </w:r>
      <w:r w:rsidR="00167103" w:rsidRPr="00F6449C">
        <w:rPr>
          <w:noProof w:val="0"/>
        </w:rPr>
        <w:t>s</w:t>
      </w:r>
      <w:r w:rsidRPr="00F6449C">
        <w:rPr>
          <w:noProof w:val="0"/>
        </w:rPr>
        <w:t>) Reconciliation"</w:t>
      </w:r>
      <w:r w:rsidRPr="00F6449C">
        <w:rPr>
          <w:noProof w:val="0"/>
        </w:rPr>
        <w:br/>
      </w:r>
      <w:r w:rsidRPr="00F6449C">
        <w:rPr>
          <w:noProof w:val="0"/>
        </w:rPr>
        <w:tab/>
      </w:r>
      <w:r w:rsidRPr="00F6449C">
        <w:rPr>
          <w:noProof w:val="0"/>
        </w:rPr>
        <w:tab/>
        <w:t>codeSystem="1.3.5.1.4.1.19376.1.5.3.2" codeSystemName="IHEActCode"/&gt;</w:t>
      </w:r>
    </w:p>
    <w:p w14:paraId="62A0677F" w14:textId="77777777" w:rsidR="00625109" w:rsidRPr="00F6449C" w:rsidRDefault="00625109" w:rsidP="00625109">
      <w:pPr>
        <w:pStyle w:val="XMLFragment"/>
        <w:rPr>
          <w:noProof w:val="0"/>
        </w:rPr>
      </w:pPr>
      <w:r w:rsidRPr="00F6449C">
        <w:rPr>
          <w:noProof w:val="0"/>
        </w:rPr>
        <w:t xml:space="preserve">  &lt;text&gt;&lt;reference value='…'/&gt;&lt;/text&gt;</w:t>
      </w:r>
    </w:p>
    <w:p w14:paraId="3EAF60C2" w14:textId="77777777" w:rsidR="00442A98" w:rsidRPr="00F6449C" w:rsidRDefault="00442A98" w:rsidP="00442A98">
      <w:pPr>
        <w:pStyle w:val="XMLFragment"/>
        <w:rPr>
          <w:noProof w:val="0"/>
        </w:rPr>
      </w:pPr>
      <w:r w:rsidRPr="00F6449C">
        <w:rPr>
          <w:noProof w:val="0"/>
        </w:rPr>
        <w:tab/>
        <w:t>&lt;statusCode code="completed"/&gt;</w:t>
      </w:r>
    </w:p>
    <w:p w14:paraId="691FC259" w14:textId="77777777" w:rsidR="00442A98" w:rsidRPr="00F6449C" w:rsidRDefault="00442A98" w:rsidP="00442A98">
      <w:pPr>
        <w:pStyle w:val="XMLFragment"/>
        <w:rPr>
          <w:noProof w:val="0"/>
        </w:rPr>
      </w:pPr>
      <w:r w:rsidRPr="00F6449C">
        <w:rPr>
          <w:noProof w:val="0"/>
        </w:rPr>
        <w:tab/>
        <w:t>&lt;effectiveTime value=""/&gt;</w:t>
      </w:r>
    </w:p>
    <w:p w14:paraId="026FC24D" w14:textId="77777777" w:rsidR="00442A98" w:rsidRPr="00F6449C" w:rsidRDefault="00442A98" w:rsidP="00442A98">
      <w:pPr>
        <w:pStyle w:val="XMLFragment"/>
        <w:rPr>
          <w:noProof w:val="0"/>
        </w:rPr>
      </w:pPr>
      <w:r w:rsidRPr="00F6449C">
        <w:rPr>
          <w:noProof w:val="0"/>
        </w:rPr>
        <w:tab/>
        <w:t>&lt;performer typeCode="PRF"&gt;</w:t>
      </w:r>
    </w:p>
    <w:p w14:paraId="147DC204" w14:textId="77777777" w:rsidR="00442A98" w:rsidRPr="00F6449C" w:rsidRDefault="00442A98" w:rsidP="00442A98">
      <w:pPr>
        <w:pStyle w:val="XMLFragment"/>
        <w:rPr>
          <w:noProof w:val="0"/>
        </w:rPr>
      </w:pPr>
      <w:r w:rsidRPr="00F6449C">
        <w:rPr>
          <w:noProof w:val="0"/>
        </w:rPr>
        <w:tab/>
      </w:r>
      <w:r w:rsidRPr="00F6449C">
        <w:rPr>
          <w:noProof w:val="0"/>
        </w:rPr>
        <w:tab/>
        <w:t>…</w:t>
      </w:r>
    </w:p>
    <w:p w14:paraId="3788D638" w14:textId="77777777" w:rsidR="00442A98" w:rsidRPr="00F6449C" w:rsidRDefault="00442A98" w:rsidP="00442A98">
      <w:pPr>
        <w:pStyle w:val="XMLFragment"/>
        <w:rPr>
          <w:noProof w:val="0"/>
        </w:rPr>
      </w:pPr>
      <w:r w:rsidRPr="00F6449C">
        <w:rPr>
          <w:noProof w:val="0"/>
        </w:rPr>
        <w:tab/>
        <w:t>&lt;/performer&gt;</w:t>
      </w:r>
    </w:p>
    <w:p w14:paraId="178EE6C2" w14:textId="77777777" w:rsidR="00442A98" w:rsidRPr="00F6449C" w:rsidRDefault="00442A98" w:rsidP="00442A98">
      <w:pPr>
        <w:pStyle w:val="XMLFragment"/>
        <w:rPr>
          <w:noProof w:val="0"/>
        </w:rPr>
      </w:pPr>
      <w:r w:rsidRPr="00F6449C">
        <w:rPr>
          <w:noProof w:val="0"/>
        </w:rPr>
        <w:tab/>
        <w:t>&lt;reference typeCode="</w:t>
      </w:r>
      <w:r w:rsidR="001B795E" w:rsidRPr="00F6449C">
        <w:rPr>
          <w:noProof w:val="0"/>
        </w:rPr>
        <w:t>XCRPT</w:t>
      </w:r>
      <w:r w:rsidRPr="00F6449C">
        <w:rPr>
          <w:noProof w:val="0"/>
        </w:rPr>
        <w:t>"&gt;</w:t>
      </w:r>
      <w:r w:rsidRPr="00F6449C">
        <w:rPr>
          <w:noProof w:val="0"/>
        </w:rPr>
        <w:br/>
      </w:r>
      <w:r w:rsidRPr="00F6449C">
        <w:rPr>
          <w:noProof w:val="0"/>
        </w:rPr>
        <w:tab/>
      </w:r>
      <w:r w:rsidRPr="00F6449C">
        <w:rPr>
          <w:noProof w:val="0"/>
        </w:rPr>
        <w:tab/>
        <w:t>…</w:t>
      </w:r>
    </w:p>
    <w:p w14:paraId="60374DBB" w14:textId="77777777" w:rsidR="00442A98" w:rsidRPr="00F6449C" w:rsidRDefault="00442A98" w:rsidP="00442A98">
      <w:pPr>
        <w:pStyle w:val="XMLFragment"/>
        <w:rPr>
          <w:noProof w:val="0"/>
        </w:rPr>
      </w:pPr>
      <w:r w:rsidRPr="00F6449C">
        <w:rPr>
          <w:noProof w:val="0"/>
        </w:rPr>
        <w:tab/>
        <w:t>&lt;/reference&gt;</w:t>
      </w:r>
    </w:p>
    <w:p w14:paraId="44ADF40C" w14:textId="77777777" w:rsidR="00442A98" w:rsidRPr="00F6449C" w:rsidRDefault="00442A98" w:rsidP="00442A98">
      <w:pPr>
        <w:pStyle w:val="XMLFragment"/>
        <w:rPr>
          <w:noProof w:val="0"/>
        </w:rPr>
      </w:pPr>
      <w:r w:rsidRPr="00F6449C">
        <w:rPr>
          <w:noProof w:val="0"/>
        </w:rPr>
        <w:t>&lt;/act&gt;</w:t>
      </w:r>
    </w:p>
    <w:p w14:paraId="60784686" w14:textId="77777777" w:rsidR="00442A98" w:rsidRPr="00F6449C" w:rsidRDefault="00442A98" w:rsidP="00442A98">
      <w:pPr>
        <w:pStyle w:val="XMLFragment"/>
        <w:rPr>
          <w:noProof w:val="0"/>
        </w:rPr>
      </w:pPr>
    </w:p>
    <w:p w14:paraId="01367E8A" w14:textId="73FC032E" w:rsidR="00442A98" w:rsidRPr="00F6449C" w:rsidRDefault="00442A98" w:rsidP="00DF2817">
      <w:pPr>
        <w:pStyle w:val="Heading6"/>
        <w:numPr>
          <w:ilvl w:val="0"/>
          <w:numId w:val="0"/>
        </w:numPr>
        <w:rPr>
          <w:noProof w:val="0"/>
        </w:rPr>
      </w:pPr>
      <w:bookmarkStart w:id="960" w:name="_Toc303257707"/>
      <w:bookmarkStart w:id="961" w:name="_Toc389126370"/>
      <w:bookmarkStart w:id="962" w:name="_Toc425363675"/>
      <w:r w:rsidRPr="00F6449C">
        <w:rPr>
          <w:noProof w:val="0"/>
        </w:rPr>
        <w:t>6.3.4.E.1</w:t>
      </w:r>
      <w:r w:rsidR="000E0FFC" w:rsidRPr="00F6449C">
        <w:rPr>
          <w:noProof w:val="0"/>
        </w:rPr>
        <w:t>.1</w:t>
      </w:r>
      <w:del w:id="963" w:author="Cole, George" w:date="2015-07-21T12:57:00Z">
        <w:r w:rsidR="00831CFD" w:rsidRPr="00F6449C" w:rsidDel="0025220B">
          <w:rPr>
            <w:noProof w:val="0"/>
          </w:rPr>
          <w:delText>.1</w:delText>
        </w:r>
      </w:del>
      <w:r w:rsidRPr="00F6449C">
        <w:rPr>
          <w:noProof w:val="0"/>
        </w:rPr>
        <w:t xml:space="preserve"> &lt;act classCode="ACT" moodCode="EVN"&gt;</w:t>
      </w:r>
      <w:bookmarkEnd w:id="960"/>
      <w:bookmarkEnd w:id="961"/>
      <w:bookmarkEnd w:id="962"/>
    </w:p>
    <w:p w14:paraId="22A13147" w14:textId="77777777" w:rsidR="00442A98" w:rsidRPr="00F6449C" w:rsidRDefault="00442A98" w:rsidP="00442A98">
      <w:pPr>
        <w:pStyle w:val="BodyText"/>
        <w:rPr>
          <w:lang w:eastAsia="x-none"/>
        </w:rPr>
      </w:pPr>
      <w:r w:rsidRPr="00F6449C">
        <w:rPr>
          <w:lang w:eastAsia="x-none"/>
        </w:rPr>
        <w:t xml:space="preserve">An </w:t>
      </w:r>
      <w:r w:rsidRPr="00F6449C">
        <w:rPr>
          <w:rStyle w:val="InlineXML"/>
          <w:rFonts w:eastAsia="?l?r ??’c"/>
        </w:rPr>
        <w:t>&lt;act&gt;</w:t>
      </w:r>
      <w:r w:rsidRPr="00F6449C">
        <w:rPr>
          <w:lang w:eastAsia="x-none"/>
        </w:rPr>
        <w:t xml:space="preserve"> element is used to represent the reconciliation act</w:t>
      </w:r>
      <w:r w:rsidR="00B81DD6" w:rsidRPr="00F6449C">
        <w:rPr>
          <w:lang w:eastAsia="x-none"/>
        </w:rPr>
        <w:t xml:space="preserve">. </w:t>
      </w:r>
      <w:r w:rsidRPr="00F6449C">
        <w:rPr>
          <w:lang w:eastAsia="x-none"/>
        </w:rPr>
        <w:t>This is an act that has already occurred.</w:t>
      </w:r>
    </w:p>
    <w:p w14:paraId="1CEC2CAA" w14:textId="77777777" w:rsidR="00442A98" w:rsidRPr="00F6449C" w:rsidRDefault="00442A98" w:rsidP="00DF2817">
      <w:pPr>
        <w:pStyle w:val="ListNumber2"/>
        <w:numPr>
          <w:ilvl w:val="0"/>
          <w:numId w:val="217"/>
        </w:numPr>
      </w:pPr>
      <w:r w:rsidRPr="00F6449C">
        <w:t xml:space="preserve">The reconciliation template </w:t>
      </w:r>
      <w:r w:rsidRPr="00F6449C">
        <w:rPr>
          <w:smallCaps/>
        </w:rPr>
        <w:t>shall</w:t>
      </w:r>
      <w:r w:rsidRPr="00F6449C">
        <w:t xml:space="preserve"> only be used in </w:t>
      </w:r>
      <w:r w:rsidRPr="00F6449C">
        <w:rPr>
          <w:rStyle w:val="InlineXML"/>
          <w:rFonts w:eastAsia="?l?r ??’c"/>
        </w:rPr>
        <w:t>act</w:t>
      </w:r>
      <w:r w:rsidRPr="00F6449C">
        <w:t xml:space="preserve"> elements</w:t>
      </w:r>
      <w:r w:rsidR="00B81DD6" w:rsidRPr="00F6449C">
        <w:t xml:space="preserve">. </w:t>
      </w:r>
    </w:p>
    <w:p w14:paraId="2B7A39C2" w14:textId="77777777" w:rsidR="00442A98" w:rsidRPr="00F6449C" w:rsidRDefault="00442A98" w:rsidP="00DF2817">
      <w:pPr>
        <w:pStyle w:val="ListNumber2"/>
      </w:pPr>
      <w:r w:rsidRPr="00F6449C">
        <w:t xml:space="preserve">The </w:t>
      </w:r>
      <w:r w:rsidRPr="00F6449C">
        <w:rPr>
          <w:rStyle w:val="InlineXML"/>
          <w:rFonts w:eastAsia="?l?r ??’c"/>
        </w:rPr>
        <w:t>@classCode</w:t>
      </w:r>
      <w:r w:rsidRPr="00F6449C">
        <w:t xml:space="preserve"> attribute </w:t>
      </w:r>
      <w:r w:rsidRPr="00F6449C">
        <w:rPr>
          <w:smallCaps/>
        </w:rPr>
        <w:t>shall</w:t>
      </w:r>
      <w:r w:rsidRPr="00F6449C">
        <w:t xml:space="preserve"> be </w:t>
      </w:r>
      <w:r w:rsidRPr="00F6449C">
        <w:rPr>
          <w:rStyle w:val="InlineXML"/>
          <w:rFonts w:eastAsia="?l?r ??’c"/>
          <w:b/>
        </w:rPr>
        <w:t>ACT</w:t>
      </w:r>
      <w:r w:rsidRPr="00F6449C">
        <w:t>.</w:t>
      </w:r>
    </w:p>
    <w:p w14:paraId="0B0687F5" w14:textId="77777777" w:rsidR="00442A98" w:rsidRPr="00F6449C" w:rsidRDefault="00442A98" w:rsidP="00DF2817">
      <w:pPr>
        <w:pStyle w:val="ListNumber2"/>
      </w:pPr>
      <w:r w:rsidRPr="00F6449C">
        <w:t xml:space="preserve">The </w:t>
      </w:r>
      <w:r w:rsidRPr="00F6449C">
        <w:rPr>
          <w:rStyle w:val="InlineXML"/>
          <w:rFonts w:eastAsia="?l?r ??’c"/>
        </w:rPr>
        <w:t>@moodCode</w:t>
      </w:r>
      <w:r w:rsidRPr="00F6449C">
        <w:t xml:space="preserve"> attribute </w:t>
      </w:r>
      <w:r w:rsidRPr="00F6449C">
        <w:rPr>
          <w:smallCaps/>
        </w:rPr>
        <w:t>shall</w:t>
      </w:r>
      <w:r w:rsidRPr="00F6449C">
        <w:t xml:space="preserve"> be </w:t>
      </w:r>
      <w:r w:rsidRPr="00F6449C">
        <w:rPr>
          <w:rStyle w:val="InlineXML"/>
          <w:rFonts w:eastAsia="?l?r ??’c"/>
          <w:b/>
        </w:rPr>
        <w:t>EVN</w:t>
      </w:r>
      <w:r w:rsidRPr="00F6449C">
        <w:t>.</w:t>
      </w:r>
    </w:p>
    <w:p w14:paraId="149A6DE1" w14:textId="078DE989" w:rsidR="00442A98" w:rsidRPr="00F6449C" w:rsidRDefault="00442A98" w:rsidP="00DF2817">
      <w:pPr>
        <w:pStyle w:val="Heading6"/>
        <w:numPr>
          <w:ilvl w:val="0"/>
          <w:numId w:val="0"/>
        </w:numPr>
        <w:rPr>
          <w:noProof w:val="0"/>
        </w:rPr>
      </w:pPr>
      <w:bookmarkStart w:id="964" w:name="_Toc303257708"/>
      <w:bookmarkStart w:id="965" w:name="_Toc389126371"/>
      <w:bookmarkStart w:id="966" w:name="_Toc425363676"/>
      <w:r w:rsidRPr="00F6449C">
        <w:rPr>
          <w:noProof w:val="0"/>
        </w:rPr>
        <w:t>6.3.4.E.</w:t>
      </w:r>
      <w:r w:rsidR="000E0FFC" w:rsidRPr="00F6449C">
        <w:rPr>
          <w:noProof w:val="0"/>
        </w:rPr>
        <w:t>1.</w:t>
      </w:r>
      <w:del w:id="967" w:author="Cole, George" w:date="2015-07-21T12:58:00Z">
        <w:r w:rsidR="00831CFD" w:rsidRPr="00F6449C" w:rsidDel="0025220B">
          <w:rPr>
            <w:noProof w:val="0"/>
          </w:rPr>
          <w:delText>1.</w:delText>
        </w:r>
      </w:del>
      <w:r w:rsidRPr="00F6449C">
        <w:rPr>
          <w:noProof w:val="0"/>
        </w:rPr>
        <w:t>2 &lt;templateId root="1.3.6.1.4.1.19376.1.5.3.1.1.24.3.1"/&gt;</w:t>
      </w:r>
      <w:bookmarkEnd w:id="964"/>
      <w:bookmarkEnd w:id="965"/>
      <w:bookmarkEnd w:id="966"/>
    </w:p>
    <w:p w14:paraId="0375FE7C" w14:textId="77777777" w:rsidR="00442A98" w:rsidRPr="00F6449C" w:rsidRDefault="00442A98" w:rsidP="00DF2817">
      <w:pPr>
        <w:pStyle w:val="ListNumber2"/>
        <w:numPr>
          <w:ilvl w:val="0"/>
          <w:numId w:val="212"/>
        </w:numPr>
      </w:pPr>
      <w:r w:rsidRPr="00F6449C">
        <w:t xml:space="preserve">The </w:t>
      </w:r>
      <w:r w:rsidRPr="00F6449C">
        <w:rPr>
          <w:rStyle w:val="InlineXML"/>
          <w:rFonts w:eastAsia="?l?r ??’c"/>
        </w:rPr>
        <w:t>act</w:t>
      </w:r>
      <w:r w:rsidRPr="00F6449C">
        <w:t xml:space="preserve"> </w:t>
      </w:r>
      <w:r w:rsidRPr="00F6449C">
        <w:rPr>
          <w:smallCaps/>
        </w:rPr>
        <w:t>shall</w:t>
      </w:r>
      <w:r w:rsidRPr="00F6449C">
        <w:t xml:space="preserve"> contain </w:t>
      </w:r>
      <w:r w:rsidRPr="00F6449C">
        <w:rPr>
          <w:rStyle w:val="InlineXML"/>
          <w:rFonts w:eastAsia="?l?r ??’c"/>
        </w:rPr>
        <w:t>templateId/@root</w:t>
      </w:r>
      <w:r w:rsidRPr="00F6449C">
        <w:t xml:space="preserve"> containing the value </w:t>
      </w:r>
      <w:r w:rsidRPr="00F6449C">
        <w:rPr>
          <w:rStyle w:val="InlineXML"/>
          <w:rFonts w:eastAsia="?l?r ??’c"/>
          <w:b/>
        </w:rPr>
        <w:t>1.3.6.1.4.1.19376.1.5.3.1.1.24.3.1</w:t>
      </w:r>
      <w:r w:rsidRPr="00F6449C">
        <w:t xml:space="preserve"> to assert conformance to this template.</w:t>
      </w:r>
    </w:p>
    <w:p w14:paraId="60B09D8B" w14:textId="4E13D9C8" w:rsidR="00442A98" w:rsidRPr="00F6449C" w:rsidRDefault="00442A98" w:rsidP="00DF2817">
      <w:pPr>
        <w:pStyle w:val="Heading6"/>
        <w:numPr>
          <w:ilvl w:val="0"/>
          <w:numId w:val="0"/>
        </w:numPr>
        <w:rPr>
          <w:noProof w:val="0"/>
        </w:rPr>
      </w:pPr>
      <w:bookmarkStart w:id="968" w:name="_Toc303257709"/>
      <w:bookmarkStart w:id="969" w:name="_Toc389126372"/>
      <w:bookmarkStart w:id="970" w:name="_Toc425363677"/>
      <w:r w:rsidRPr="00F6449C">
        <w:rPr>
          <w:noProof w:val="0"/>
        </w:rPr>
        <w:t>6.3.4.E.</w:t>
      </w:r>
      <w:r w:rsidR="000E0FFC" w:rsidRPr="00F6449C">
        <w:rPr>
          <w:noProof w:val="0"/>
        </w:rPr>
        <w:t>1.</w:t>
      </w:r>
      <w:del w:id="971" w:author="Cole, George" w:date="2015-07-21T12:58:00Z">
        <w:r w:rsidR="00831CFD" w:rsidRPr="00F6449C" w:rsidDel="0025220B">
          <w:rPr>
            <w:noProof w:val="0"/>
          </w:rPr>
          <w:delText>1.</w:delText>
        </w:r>
      </w:del>
      <w:r w:rsidRPr="00F6449C">
        <w:rPr>
          <w:noProof w:val="0"/>
        </w:rPr>
        <w:t>3 &lt;id root="…" extension="…"/&gt;</w:t>
      </w:r>
      <w:bookmarkEnd w:id="968"/>
      <w:bookmarkEnd w:id="969"/>
      <w:bookmarkEnd w:id="970"/>
    </w:p>
    <w:p w14:paraId="7298D26B" w14:textId="77777777" w:rsidR="00442A98" w:rsidRPr="00F6449C" w:rsidRDefault="00442A98" w:rsidP="00442A98">
      <w:pPr>
        <w:pStyle w:val="BodyText"/>
        <w:rPr>
          <w:lang w:eastAsia="x-none"/>
        </w:rPr>
      </w:pPr>
      <w:r w:rsidRPr="00F6449C">
        <w:rPr>
          <w:lang w:eastAsia="x-none"/>
        </w:rPr>
        <w:t>Each reconciliation act will be uniquely identified</w:t>
      </w:r>
      <w:r w:rsidR="00B81DD6" w:rsidRPr="00F6449C">
        <w:rPr>
          <w:lang w:eastAsia="x-none"/>
        </w:rPr>
        <w:t xml:space="preserve">. </w:t>
      </w:r>
      <w:r w:rsidRPr="00F6449C">
        <w:rPr>
          <w:lang w:eastAsia="x-none"/>
        </w:rPr>
        <w:t xml:space="preserve">Additional </w:t>
      </w:r>
      <w:r w:rsidR="002362C7" w:rsidRPr="00F6449C">
        <w:rPr>
          <w:lang w:eastAsia="x-none"/>
        </w:rPr>
        <w:t>constraints</w:t>
      </w:r>
      <w:r w:rsidRPr="00F6449C">
        <w:rPr>
          <w:lang w:eastAsia="x-none"/>
        </w:rPr>
        <w:t xml:space="preserve"> on the cardinality of the </w:t>
      </w:r>
      <w:r w:rsidRPr="00F6449C">
        <w:rPr>
          <w:rStyle w:val="InlineXML"/>
          <w:rFonts w:eastAsia="?l?r ??’c"/>
        </w:rPr>
        <w:t>&lt;id&gt;</w:t>
      </w:r>
      <w:r w:rsidRPr="00F6449C">
        <w:rPr>
          <w:lang w:eastAsia="x-none"/>
        </w:rPr>
        <w:t xml:space="preserve"> element ensure that two reconciliation acts will always use the same </w:t>
      </w:r>
      <w:r w:rsidRPr="00F6449C">
        <w:rPr>
          <w:rStyle w:val="InlineXML"/>
          <w:rFonts w:eastAsia="?l?r ??’c"/>
        </w:rPr>
        <w:t>id</w:t>
      </w:r>
      <w:r w:rsidRPr="00F6449C">
        <w:rPr>
          <w:lang w:eastAsia="x-none"/>
        </w:rPr>
        <w:t xml:space="preserve"> if they are representing the same act. </w:t>
      </w:r>
    </w:p>
    <w:p w14:paraId="6BCD5133" w14:textId="77777777" w:rsidR="00442A98" w:rsidRPr="00F6449C" w:rsidRDefault="00442A98" w:rsidP="00DF2817">
      <w:pPr>
        <w:pStyle w:val="ListNumber2"/>
        <w:numPr>
          <w:ilvl w:val="0"/>
          <w:numId w:val="213"/>
        </w:numPr>
      </w:pPr>
      <w:r w:rsidRPr="00F6449C">
        <w:t xml:space="preserve">The </w:t>
      </w:r>
      <w:r w:rsidRPr="00F6449C">
        <w:rPr>
          <w:rStyle w:val="InlineXML"/>
          <w:rFonts w:eastAsia="?l?r ??’c"/>
        </w:rPr>
        <w:t>act</w:t>
      </w:r>
      <w:r w:rsidRPr="00F6449C">
        <w:t xml:space="preserve"> </w:t>
      </w:r>
      <w:r w:rsidRPr="00F6449C">
        <w:rPr>
          <w:smallCaps/>
        </w:rPr>
        <w:t>shall</w:t>
      </w:r>
      <w:r w:rsidRPr="00F6449C">
        <w:t xml:space="preserve"> contain only one </w:t>
      </w:r>
      <w:r w:rsidRPr="00F6449C">
        <w:rPr>
          <w:b/>
        </w:rPr>
        <w:t>[1..1]</w:t>
      </w:r>
      <w:r w:rsidRPr="00F6449C">
        <w:t xml:space="preserve"> </w:t>
      </w:r>
      <w:r w:rsidRPr="00F6449C">
        <w:rPr>
          <w:rStyle w:val="InlineXML"/>
          <w:rFonts w:eastAsia="?l?r ??’c"/>
        </w:rPr>
        <w:t>id</w:t>
      </w:r>
      <w:r w:rsidRPr="00F6449C">
        <w:t xml:space="preserve"> element.</w:t>
      </w:r>
    </w:p>
    <w:p w14:paraId="3EB0F4F5" w14:textId="77777777" w:rsidR="00442A98" w:rsidRPr="00F6449C" w:rsidRDefault="00442A98" w:rsidP="00DF2817">
      <w:pPr>
        <w:pStyle w:val="ListNumber2"/>
      </w:pPr>
      <w:r w:rsidRPr="00F6449C">
        <w:t xml:space="preserve">The </w:t>
      </w:r>
      <w:r w:rsidRPr="00F6449C">
        <w:rPr>
          <w:rStyle w:val="InlineXML"/>
          <w:rFonts w:eastAsia="?l?r ??’c"/>
        </w:rPr>
        <w:t>id</w:t>
      </w:r>
      <w:r w:rsidRPr="00F6449C">
        <w:t xml:space="preserve"> element </w:t>
      </w:r>
      <w:r w:rsidRPr="00F6449C">
        <w:rPr>
          <w:smallCaps/>
        </w:rPr>
        <w:t>shall</w:t>
      </w:r>
      <w:r w:rsidRPr="00F6449C">
        <w:t xml:space="preserve"> not contain an </w:t>
      </w:r>
      <w:r w:rsidRPr="00F6449C">
        <w:rPr>
          <w:rStyle w:val="InlineXML"/>
          <w:rFonts w:eastAsia="?l?r ??’c"/>
        </w:rPr>
        <w:t>@nullFlavor</w:t>
      </w:r>
      <w:r w:rsidRPr="00F6449C">
        <w:t xml:space="preserve"> attribute.</w:t>
      </w:r>
    </w:p>
    <w:p w14:paraId="25B23658" w14:textId="6D85140D" w:rsidR="002362C7" w:rsidRPr="00F6449C" w:rsidRDefault="002362C7" w:rsidP="00DF2817">
      <w:pPr>
        <w:pStyle w:val="Heading6"/>
        <w:numPr>
          <w:ilvl w:val="0"/>
          <w:numId w:val="0"/>
        </w:numPr>
        <w:rPr>
          <w:noProof w:val="0"/>
        </w:rPr>
      </w:pPr>
      <w:bookmarkStart w:id="972" w:name="_Toc303257710"/>
      <w:bookmarkStart w:id="973" w:name="_Toc389126373"/>
      <w:bookmarkStart w:id="974" w:name="_Toc425363678"/>
      <w:r w:rsidRPr="00F6449C">
        <w:rPr>
          <w:noProof w:val="0"/>
        </w:rPr>
        <w:t>6.3.4.E.</w:t>
      </w:r>
      <w:r w:rsidR="000E0FFC" w:rsidRPr="00F6449C">
        <w:rPr>
          <w:noProof w:val="0"/>
        </w:rPr>
        <w:t>1.</w:t>
      </w:r>
      <w:del w:id="975" w:author="Cole, George" w:date="2015-07-21T12:58:00Z">
        <w:r w:rsidR="00831CFD" w:rsidRPr="00F6449C" w:rsidDel="0025220B">
          <w:rPr>
            <w:noProof w:val="0"/>
          </w:rPr>
          <w:delText>1.</w:delText>
        </w:r>
      </w:del>
      <w:r w:rsidRPr="00F6449C">
        <w:rPr>
          <w:noProof w:val="0"/>
        </w:rPr>
        <w:t>4 &lt;code code="MEDREC|ALGREC|</w:t>
      </w:r>
      <w:r w:rsidR="00714D36" w:rsidRPr="00F6449C">
        <w:rPr>
          <w:noProof w:val="0"/>
        </w:rPr>
        <w:t>PROB</w:t>
      </w:r>
      <w:r w:rsidRPr="00F6449C">
        <w:rPr>
          <w:noProof w:val="0"/>
        </w:rPr>
        <w:t xml:space="preserve">REC|CLINCONREC|IMMREC|GOALREC|PROVREC" </w:t>
      </w:r>
      <w:r w:rsidRPr="00F6449C">
        <w:rPr>
          <w:noProof w:val="0"/>
        </w:rPr>
        <w:br/>
        <w:t xml:space="preserve"> displayName="…" </w:t>
      </w:r>
      <w:r w:rsidRPr="00F6449C">
        <w:rPr>
          <w:noProof w:val="0"/>
        </w:rPr>
        <w:br/>
        <w:t xml:space="preserve"> codeSystem="1.3.</w:t>
      </w:r>
      <w:del w:id="976" w:author="Cole, George" w:date="2015-07-22T08:49:00Z">
        <w:r w:rsidRPr="00F6449C" w:rsidDel="00F86DC8">
          <w:rPr>
            <w:noProof w:val="0"/>
          </w:rPr>
          <w:delText>5</w:delText>
        </w:r>
      </w:del>
      <w:ins w:id="977" w:author="Cole, George" w:date="2015-07-22T08:49:00Z">
        <w:r w:rsidR="00F86DC8">
          <w:rPr>
            <w:noProof w:val="0"/>
          </w:rPr>
          <w:t>6</w:t>
        </w:r>
      </w:ins>
      <w:r w:rsidRPr="00F6449C">
        <w:rPr>
          <w:noProof w:val="0"/>
        </w:rPr>
        <w:t>.1.4.1.19376.1.5.3.2"        codeSystemName="IHEActCode"/&gt;</w:t>
      </w:r>
      <w:bookmarkEnd w:id="972"/>
      <w:bookmarkEnd w:id="973"/>
      <w:bookmarkEnd w:id="974"/>
    </w:p>
    <w:p w14:paraId="40DB918E" w14:textId="77777777" w:rsidR="002362C7" w:rsidRPr="00F6449C" w:rsidRDefault="002362C7" w:rsidP="002362C7">
      <w:r w:rsidRPr="00F6449C">
        <w:t>A reconciliation act is coded to indicate the type of reconciliation performed</w:t>
      </w:r>
      <w:r w:rsidR="00B81DD6" w:rsidRPr="00F6449C">
        <w:t xml:space="preserve">. </w:t>
      </w:r>
    </w:p>
    <w:p w14:paraId="426BC848" w14:textId="77777777" w:rsidR="002362C7" w:rsidRPr="00F6449C" w:rsidRDefault="002362C7" w:rsidP="00DF2817">
      <w:pPr>
        <w:pStyle w:val="ListNumber2"/>
        <w:numPr>
          <w:ilvl w:val="0"/>
          <w:numId w:val="214"/>
        </w:numPr>
      </w:pPr>
      <w:r w:rsidRPr="00F6449C">
        <w:lastRenderedPageBreak/>
        <w:t xml:space="preserve">The </w:t>
      </w:r>
      <w:r w:rsidRPr="00F6449C">
        <w:rPr>
          <w:rStyle w:val="InlineXML"/>
          <w:rFonts w:eastAsia="?l?r ??’c"/>
        </w:rPr>
        <w:t>act</w:t>
      </w:r>
      <w:r w:rsidRPr="00F6449C">
        <w:t xml:space="preserve"> </w:t>
      </w:r>
      <w:r w:rsidRPr="00F6449C">
        <w:rPr>
          <w:smallCaps/>
        </w:rPr>
        <w:t>shall</w:t>
      </w:r>
      <w:r w:rsidRPr="00F6449C">
        <w:t xml:space="preserve"> contain only one </w:t>
      </w:r>
      <w:r w:rsidRPr="00F6449C">
        <w:rPr>
          <w:b/>
        </w:rPr>
        <w:t>[1..1]</w:t>
      </w:r>
      <w:r w:rsidRPr="00F6449C">
        <w:t xml:space="preserve"> </w:t>
      </w:r>
      <w:r w:rsidRPr="00F6449C">
        <w:rPr>
          <w:rStyle w:val="InlineXML"/>
          <w:rFonts w:eastAsia="?l?r ??’c"/>
        </w:rPr>
        <w:t>code</w:t>
      </w:r>
      <w:r w:rsidRPr="00F6449C">
        <w:t xml:space="preserve"> element.</w:t>
      </w:r>
    </w:p>
    <w:p w14:paraId="3BEF47E0" w14:textId="77777777" w:rsidR="002362C7" w:rsidRPr="00F6449C" w:rsidRDefault="002362C7" w:rsidP="00DF2817">
      <w:pPr>
        <w:pStyle w:val="ListNumber2"/>
      </w:pPr>
      <w:r w:rsidRPr="00F6449C">
        <w:t xml:space="preserve">The </w:t>
      </w:r>
      <w:r w:rsidRPr="00F6449C">
        <w:rPr>
          <w:rStyle w:val="InlineXML"/>
          <w:rFonts w:eastAsia="?l?r ??’c"/>
        </w:rPr>
        <w:t>code/@code</w:t>
      </w:r>
      <w:r w:rsidRPr="00F6449C">
        <w:t xml:space="preserve"> attribute </w:t>
      </w:r>
      <w:r w:rsidRPr="00F6449C">
        <w:rPr>
          <w:smallCaps/>
        </w:rPr>
        <w:t>shall</w:t>
      </w:r>
      <w:r w:rsidRPr="00F6449C">
        <w:t xml:space="preserve"> be valued (no nulls allowed).</w:t>
      </w:r>
    </w:p>
    <w:p w14:paraId="65A52E6B" w14:textId="77777777" w:rsidR="002362C7" w:rsidRPr="00F6449C" w:rsidRDefault="002362C7" w:rsidP="00DF2817">
      <w:pPr>
        <w:pStyle w:val="ListNumber2"/>
      </w:pPr>
      <w:r w:rsidRPr="00F6449C">
        <w:t xml:space="preserve">The </w:t>
      </w:r>
      <w:r w:rsidRPr="00F6449C">
        <w:rPr>
          <w:rStyle w:val="InlineXML"/>
          <w:rFonts w:eastAsia="?l?r ??’c"/>
        </w:rPr>
        <w:t>code/@codeSystem</w:t>
      </w:r>
      <w:r w:rsidRPr="00F6449C">
        <w:t xml:space="preserve"> attribute </w:t>
      </w:r>
      <w:r w:rsidRPr="00F6449C">
        <w:rPr>
          <w:smallCaps/>
        </w:rPr>
        <w:t>shall</w:t>
      </w:r>
      <w:r w:rsidRPr="00F6449C">
        <w:t xml:space="preserve"> be 1.3.5.1.4.1.19376.1.5.3.2.</w:t>
      </w:r>
    </w:p>
    <w:p w14:paraId="0CF2BB1B" w14:textId="77777777" w:rsidR="002362C7" w:rsidRPr="00F6449C" w:rsidRDefault="00DB7BE8" w:rsidP="00DF2817">
      <w:pPr>
        <w:pStyle w:val="ListNumber2"/>
      </w:pPr>
      <w:r w:rsidRPr="00F6449C">
        <w:t>The code/@codeSystemName attrib</w:t>
      </w:r>
      <w:r w:rsidR="002362C7" w:rsidRPr="00F6449C">
        <w:t xml:space="preserve">ute </w:t>
      </w:r>
      <w:r w:rsidR="002362C7" w:rsidRPr="00F6449C">
        <w:rPr>
          <w:smallCaps/>
        </w:rPr>
        <w:t>should</w:t>
      </w:r>
      <w:r w:rsidR="002362C7" w:rsidRPr="00F6449C">
        <w:t xml:space="preserve"> be IHEActCode</w:t>
      </w:r>
      <w:r w:rsidR="00A018EC" w:rsidRPr="00F6449C">
        <w:t>.</w:t>
      </w:r>
    </w:p>
    <w:p w14:paraId="5700B46D" w14:textId="176F34A5" w:rsidR="002362C7" w:rsidRPr="00F6449C" w:rsidRDefault="002362C7" w:rsidP="00DF2817">
      <w:pPr>
        <w:pStyle w:val="Heading6"/>
        <w:numPr>
          <w:ilvl w:val="0"/>
          <w:numId w:val="0"/>
        </w:numPr>
        <w:rPr>
          <w:noProof w:val="0"/>
        </w:rPr>
      </w:pPr>
      <w:bookmarkStart w:id="978" w:name="_Toc303257711"/>
      <w:bookmarkStart w:id="979" w:name="_Toc389126374"/>
      <w:bookmarkStart w:id="980" w:name="_Toc425363679"/>
      <w:r w:rsidRPr="00F6449C">
        <w:rPr>
          <w:noProof w:val="0"/>
        </w:rPr>
        <w:t>6.3.4.E.</w:t>
      </w:r>
      <w:r w:rsidR="000E0FFC" w:rsidRPr="00F6449C">
        <w:rPr>
          <w:noProof w:val="0"/>
        </w:rPr>
        <w:t>1.</w:t>
      </w:r>
      <w:del w:id="981" w:author="Cole, George" w:date="2015-07-21T12:58:00Z">
        <w:r w:rsidR="00831CFD" w:rsidRPr="00F6449C" w:rsidDel="0025220B">
          <w:rPr>
            <w:noProof w:val="0"/>
          </w:rPr>
          <w:delText>1.</w:delText>
        </w:r>
      </w:del>
      <w:r w:rsidRPr="00F6449C">
        <w:rPr>
          <w:noProof w:val="0"/>
        </w:rPr>
        <w:t>5 &lt;text&gt;&lt;reference value='…'/&gt;&lt;/text&gt;</w:t>
      </w:r>
      <w:bookmarkEnd w:id="978"/>
      <w:bookmarkEnd w:id="979"/>
      <w:bookmarkEnd w:id="980"/>
    </w:p>
    <w:p w14:paraId="5116AD96" w14:textId="77777777" w:rsidR="002362C7" w:rsidRPr="00F6449C" w:rsidRDefault="002362C7" w:rsidP="002362C7">
      <w:pPr>
        <w:pStyle w:val="BodyText"/>
        <w:rPr>
          <w:lang w:eastAsia="x-none"/>
        </w:rPr>
      </w:pPr>
      <w:r w:rsidRPr="00F6449C">
        <w:rPr>
          <w:lang w:eastAsia="x-none"/>
        </w:rPr>
        <w:t>The entry will link to the narrative text in the section indicating that the information was reconciled.</w:t>
      </w:r>
    </w:p>
    <w:p w14:paraId="6E0E3439" w14:textId="40E03C2A" w:rsidR="002362C7" w:rsidRPr="00F6449C" w:rsidRDefault="0047399F" w:rsidP="00764EE3">
      <w:pPr>
        <w:pStyle w:val="ListNumber2"/>
        <w:numPr>
          <w:ilvl w:val="0"/>
          <w:numId w:val="252"/>
        </w:numPr>
      </w:pPr>
      <w:r w:rsidRPr="00F6449C">
        <w:t>The reconciliation act SHALL contain a link to the narrative text</w:t>
      </w:r>
      <w:del w:id="982" w:author="Cole, George" w:date="2015-07-21T21:51:00Z">
        <w:r w:rsidRPr="00F6449C" w:rsidDel="00EA144A">
          <w:delText>, as described in PCC 2:6.3.4.2 Linking Narrative and Coded Entries, indicating that the information in this section was reconciled</w:delText>
        </w:r>
      </w:del>
      <w:r w:rsidR="002362C7" w:rsidRPr="00F6449C">
        <w:t xml:space="preserve">. </w:t>
      </w:r>
    </w:p>
    <w:p w14:paraId="31F65BA7" w14:textId="77777777" w:rsidR="0047399F" w:rsidRPr="00F6449C" w:rsidRDefault="0047399F" w:rsidP="00764EE3">
      <w:pPr>
        <w:pStyle w:val="ListNumber2"/>
        <w:numPr>
          <w:ilvl w:val="0"/>
          <w:numId w:val="252"/>
        </w:numPr>
      </w:pPr>
      <w:r w:rsidRPr="00F6449C">
        <w:t>The referenced text SHALL include:</w:t>
      </w:r>
    </w:p>
    <w:p w14:paraId="5326F3B4" w14:textId="77777777" w:rsidR="0047399F" w:rsidRPr="00F6449C" w:rsidRDefault="0047399F" w:rsidP="00764EE3">
      <w:pPr>
        <w:pStyle w:val="ListNumber3"/>
        <w:numPr>
          <w:ilvl w:val="0"/>
          <w:numId w:val="254"/>
        </w:numPr>
      </w:pPr>
      <w:r w:rsidRPr="00F6449C">
        <w:t>who performed the reconciliation;</w:t>
      </w:r>
    </w:p>
    <w:p w14:paraId="186018A9" w14:textId="77777777" w:rsidR="0047399F" w:rsidRPr="00F6449C" w:rsidRDefault="0047399F" w:rsidP="00764EE3">
      <w:pPr>
        <w:pStyle w:val="ListNumber3"/>
        <w:numPr>
          <w:ilvl w:val="0"/>
          <w:numId w:val="254"/>
        </w:numPr>
      </w:pPr>
      <w:r w:rsidRPr="00F6449C">
        <w:t>and, when the reconciliation was performed</w:t>
      </w:r>
    </w:p>
    <w:p w14:paraId="399EBDD2" w14:textId="0231F20A" w:rsidR="002362C7" w:rsidRPr="00F6449C" w:rsidRDefault="002362C7" w:rsidP="00DF2817">
      <w:pPr>
        <w:pStyle w:val="Heading6"/>
        <w:numPr>
          <w:ilvl w:val="0"/>
          <w:numId w:val="0"/>
        </w:numPr>
        <w:rPr>
          <w:noProof w:val="0"/>
        </w:rPr>
      </w:pPr>
      <w:bookmarkStart w:id="983" w:name="_Toc303257712"/>
      <w:bookmarkStart w:id="984" w:name="_Toc389126375"/>
      <w:bookmarkStart w:id="985" w:name="_Toc425363680"/>
      <w:r w:rsidRPr="00F6449C">
        <w:rPr>
          <w:noProof w:val="0"/>
        </w:rPr>
        <w:t>6.3.4.E.</w:t>
      </w:r>
      <w:r w:rsidR="000E0FFC" w:rsidRPr="00F6449C">
        <w:rPr>
          <w:noProof w:val="0"/>
        </w:rPr>
        <w:t>1.</w:t>
      </w:r>
      <w:del w:id="986" w:author="Cole, George" w:date="2015-07-21T12:58:00Z">
        <w:r w:rsidR="00831CFD" w:rsidRPr="00F6449C" w:rsidDel="0025220B">
          <w:rPr>
            <w:noProof w:val="0"/>
          </w:rPr>
          <w:delText>1.</w:delText>
        </w:r>
      </w:del>
      <w:r w:rsidRPr="00F6449C">
        <w:rPr>
          <w:noProof w:val="0"/>
        </w:rPr>
        <w:t>6 &lt;statusCode code="completed"/&gt;</w:t>
      </w:r>
      <w:bookmarkEnd w:id="983"/>
      <w:bookmarkEnd w:id="984"/>
      <w:bookmarkEnd w:id="985"/>
    </w:p>
    <w:p w14:paraId="19E5047F" w14:textId="77777777" w:rsidR="002362C7" w:rsidRPr="00F6449C" w:rsidRDefault="002362C7" w:rsidP="002362C7">
      <w:pPr>
        <w:pStyle w:val="BodyText"/>
        <w:rPr>
          <w:lang w:eastAsia="x-none"/>
        </w:rPr>
      </w:pPr>
      <w:r w:rsidRPr="00F6449C">
        <w:rPr>
          <w:lang w:eastAsia="x-none"/>
        </w:rPr>
        <w:t>The reconciliation act is deemed to be completed at the time it is documented in the clinical document.</w:t>
      </w:r>
    </w:p>
    <w:p w14:paraId="01EA4280" w14:textId="77777777" w:rsidR="002362C7" w:rsidRPr="00F6449C" w:rsidRDefault="002362C7" w:rsidP="00DF2817">
      <w:pPr>
        <w:pStyle w:val="ListNumber2"/>
        <w:numPr>
          <w:ilvl w:val="0"/>
          <w:numId w:val="216"/>
        </w:numPr>
      </w:pPr>
      <w:r w:rsidRPr="00F6449C">
        <w:t xml:space="preserve">The </w:t>
      </w:r>
      <w:r w:rsidRPr="00F6449C">
        <w:rPr>
          <w:rStyle w:val="InlineXML"/>
          <w:rFonts w:eastAsia="?l?r ??’c"/>
        </w:rPr>
        <w:t>act</w:t>
      </w:r>
      <w:r w:rsidRPr="00F6449C">
        <w:t xml:space="preserve"> </w:t>
      </w:r>
      <w:r w:rsidRPr="00F6449C">
        <w:rPr>
          <w:smallCaps/>
        </w:rPr>
        <w:t>shall</w:t>
      </w:r>
      <w:r w:rsidRPr="00F6449C">
        <w:t xml:space="preserve"> contain only one </w:t>
      </w:r>
      <w:r w:rsidRPr="00F6449C">
        <w:rPr>
          <w:b/>
        </w:rPr>
        <w:t>[1..1]</w:t>
      </w:r>
      <w:r w:rsidRPr="00F6449C">
        <w:t xml:space="preserve"> </w:t>
      </w:r>
      <w:r w:rsidRPr="00F6449C">
        <w:rPr>
          <w:rStyle w:val="InlineXML"/>
          <w:rFonts w:eastAsia="?l?r ??’c"/>
        </w:rPr>
        <w:t>statusCode</w:t>
      </w:r>
      <w:r w:rsidRPr="00F6449C">
        <w:t xml:space="preserve"> element.</w:t>
      </w:r>
    </w:p>
    <w:p w14:paraId="1305CB1F" w14:textId="77777777" w:rsidR="002362C7" w:rsidRPr="00F6449C" w:rsidRDefault="002362C7" w:rsidP="00DF2817">
      <w:pPr>
        <w:pStyle w:val="ListNumber2"/>
      </w:pPr>
      <w:r w:rsidRPr="00F6449C">
        <w:t xml:space="preserve">The </w:t>
      </w:r>
      <w:r w:rsidRPr="00F6449C">
        <w:rPr>
          <w:rStyle w:val="InlineXML"/>
          <w:rFonts w:eastAsia="?l?r ??’c"/>
        </w:rPr>
        <w:t>@code</w:t>
      </w:r>
      <w:r w:rsidRPr="00F6449C">
        <w:t xml:space="preserve"> attribute of the </w:t>
      </w:r>
      <w:r w:rsidRPr="00F6449C">
        <w:rPr>
          <w:rStyle w:val="InlineXML"/>
          <w:rFonts w:eastAsia="?l?r ??’c"/>
        </w:rPr>
        <w:t>statusCode</w:t>
      </w:r>
      <w:r w:rsidRPr="00F6449C">
        <w:t xml:space="preserve"> element </w:t>
      </w:r>
      <w:r w:rsidRPr="00F6449C">
        <w:rPr>
          <w:smallCaps/>
        </w:rPr>
        <w:t>shall</w:t>
      </w:r>
      <w:r w:rsidRPr="00F6449C">
        <w:t xml:space="preserve"> have a value of </w:t>
      </w:r>
      <w:r w:rsidRPr="00F6449C">
        <w:rPr>
          <w:rStyle w:val="InlineXML"/>
          <w:rFonts w:eastAsia="?l?r ??’c"/>
          <w:b/>
        </w:rPr>
        <w:t>completed</w:t>
      </w:r>
      <w:r w:rsidRPr="00F6449C">
        <w:t>.</w:t>
      </w:r>
    </w:p>
    <w:p w14:paraId="604E1497" w14:textId="6EB7CD48" w:rsidR="002362C7" w:rsidRPr="00F6449C" w:rsidRDefault="002362C7" w:rsidP="00DF2817">
      <w:pPr>
        <w:pStyle w:val="Heading6"/>
        <w:numPr>
          <w:ilvl w:val="0"/>
          <w:numId w:val="0"/>
        </w:numPr>
        <w:rPr>
          <w:noProof w:val="0"/>
        </w:rPr>
      </w:pPr>
      <w:bookmarkStart w:id="987" w:name="_Toc303257713"/>
      <w:bookmarkStart w:id="988" w:name="_Toc389126376"/>
      <w:bookmarkStart w:id="989" w:name="_Toc425363681"/>
      <w:r w:rsidRPr="00F6449C">
        <w:rPr>
          <w:noProof w:val="0"/>
        </w:rPr>
        <w:t>6.3.4.E.</w:t>
      </w:r>
      <w:r w:rsidR="000E0FFC" w:rsidRPr="00F6449C">
        <w:rPr>
          <w:noProof w:val="0"/>
        </w:rPr>
        <w:t>1.</w:t>
      </w:r>
      <w:del w:id="990" w:author="Cole, George" w:date="2015-07-21T12:58:00Z">
        <w:r w:rsidR="00831CFD" w:rsidRPr="00F6449C" w:rsidDel="0025220B">
          <w:rPr>
            <w:noProof w:val="0"/>
          </w:rPr>
          <w:delText>1.</w:delText>
        </w:r>
      </w:del>
      <w:r w:rsidRPr="00F6449C">
        <w:rPr>
          <w:noProof w:val="0"/>
        </w:rPr>
        <w:t>7 &lt;effectiveTime value="…"/&gt;</w:t>
      </w:r>
      <w:bookmarkEnd w:id="987"/>
      <w:bookmarkEnd w:id="988"/>
      <w:bookmarkEnd w:id="989"/>
    </w:p>
    <w:p w14:paraId="2E78DBC5" w14:textId="77777777" w:rsidR="002362C7" w:rsidRPr="00F6449C" w:rsidRDefault="002362C7" w:rsidP="002362C7">
      <w:pPr>
        <w:pStyle w:val="BodyText"/>
        <w:rPr>
          <w:lang w:eastAsia="x-none"/>
        </w:rPr>
      </w:pPr>
      <w:r w:rsidRPr="00F6449C">
        <w:rPr>
          <w:lang w:eastAsia="x-none"/>
        </w:rPr>
        <w:t>The clinically effective time is the time at when the information was reconciled by the provider</w:t>
      </w:r>
      <w:r w:rsidR="00B81DD6" w:rsidRPr="00F6449C">
        <w:rPr>
          <w:lang w:eastAsia="x-none"/>
        </w:rPr>
        <w:t xml:space="preserve">. </w:t>
      </w:r>
      <w:r w:rsidRPr="00F6449C">
        <w:rPr>
          <w:lang w:eastAsia="x-none"/>
        </w:rPr>
        <w:t xml:space="preserve">This information will be reported and </w:t>
      </w:r>
      <w:r w:rsidR="00C66A02" w:rsidRPr="00F6449C">
        <w:rPr>
          <w:lang w:eastAsia="x-none"/>
        </w:rPr>
        <w:t xml:space="preserve">shall </w:t>
      </w:r>
      <w:r w:rsidRPr="00F6449C">
        <w:rPr>
          <w:lang w:eastAsia="x-none"/>
        </w:rPr>
        <w:t>be precise to at least the day.</w:t>
      </w:r>
    </w:p>
    <w:p w14:paraId="6D93D228" w14:textId="77777777" w:rsidR="002362C7" w:rsidRPr="00F6449C" w:rsidRDefault="002362C7" w:rsidP="00DF2817">
      <w:pPr>
        <w:pStyle w:val="ListNumber2"/>
        <w:numPr>
          <w:ilvl w:val="0"/>
          <w:numId w:val="209"/>
        </w:numPr>
      </w:pPr>
      <w:r w:rsidRPr="00F6449C">
        <w:t xml:space="preserve">The </w:t>
      </w:r>
      <w:r w:rsidRPr="00F6449C">
        <w:rPr>
          <w:rStyle w:val="InlineXML"/>
          <w:rFonts w:eastAsia="?l?r ??’c"/>
        </w:rPr>
        <w:t>act</w:t>
      </w:r>
      <w:r w:rsidRPr="00F6449C">
        <w:t xml:space="preserve"> </w:t>
      </w:r>
      <w:r w:rsidRPr="00F6449C">
        <w:rPr>
          <w:smallCaps/>
        </w:rPr>
        <w:t>shall</w:t>
      </w:r>
      <w:r w:rsidRPr="00F6449C">
        <w:t xml:space="preserve"> contain only one </w:t>
      </w:r>
      <w:r w:rsidRPr="00F6449C">
        <w:rPr>
          <w:b/>
        </w:rPr>
        <w:t>[1..1]</w:t>
      </w:r>
      <w:r w:rsidRPr="00F6449C">
        <w:t xml:space="preserve"> </w:t>
      </w:r>
      <w:r w:rsidRPr="00F6449C">
        <w:rPr>
          <w:rStyle w:val="InlineXML"/>
          <w:rFonts w:eastAsia="?l?r ??’c"/>
        </w:rPr>
        <w:t>effectiveTime</w:t>
      </w:r>
      <w:r w:rsidRPr="00F6449C">
        <w:t xml:space="preserve"> element.</w:t>
      </w:r>
    </w:p>
    <w:p w14:paraId="5AF22E35" w14:textId="77777777" w:rsidR="002362C7" w:rsidRPr="00F6449C" w:rsidRDefault="002362C7" w:rsidP="00DF2817">
      <w:pPr>
        <w:pStyle w:val="ListNumber2"/>
      </w:pPr>
      <w:r w:rsidRPr="00F6449C">
        <w:t xml:space="preserve">The </w:t>
      </w:r>
      <w:r w:rsidRPr="00F6449C">
        <w:rPr>
          <w:rStyle w:val="InlineXML"/>
          <w:rFonts w:eastAsia="?l?r ??’c"/>
        </w:rPr>
        <w:t>effectiveTime</w:t>
      </w:r>
      <w:r w:rsidRPr="00F6449C">
        <w:t xml:space="preserve"> element </w:t>
      </w:r>
      <w:r w:rsidRPr="00F6449C">
        <w:rPr>
          <w:smallCaps/>
        </w:rPr>
        <w:t>shall not</w:t>
      </w:r>
      <w:r w:rsidRPr="00F6449C">
        <w:t xml:space="preserve"> use the </w:t>
      </w:r>
      <w:r w:rsidRPr="00F6449C">
        <w:rPr>
          <w:rStyle w:val="InlineXML"/>
          <w:rFonts w:eastAsia="?l?r ??’c"/>
        </w:rPr>
        <w:t>@nullFlavor</w:t>
      </w:r>
      <w:r w:rsidRPr="00F6449C">
        <w:t xml:space="preserve"> element.</w:t>
      </w:r>
    </w:p>
    <w:p w14:paraId="17E393D4" w14:textId="77777777" w:rsidR="002362C7" w:rsidRPr="00F6449C" w:rsidRDefault="002362C7" w:rsidP="00DF2817">
      <w:pPr>
        <w:pStyle w:val="ListNumber2"/>
      </w:pPr>
      <w:r w:rsidRPr="00F6449C">
        <w:t xml:space="preserve">The </w:t>
      </w:r>
      <w:r w:rsidRPr="00F6449C">
        <w:rPr>
          <w:rStyle w:val="InlineXML"/>
          <w:rFonts w:eastAsia="?l?r ??’c"/>
        </w:rPr>
        <w:t>effectiveTime/@value</w:t>
      </w:r>
      <w:r w:rsidRPr="00F6449C">
        <w:t xml:space="preserve"> attribute </w:t>
      </w:r>
      <w:r w:rsidRPr="00F6449C">
        <w:rPr>
          <w:smallCaps/>
        </w:rPr>
        <w:t>shall</w:t>
      </w:r>
      <w:r w:rsidRPr="00F6449C">
        <w:t xml:space="preserve"> be precise to at least the day.</w:t>
      </w:r>
    </w:p>
    <w:p w14:paraId="10AAE710" w14:textId="0DDB92B7" w:rsidR="002362C7" w:rsidRPr="00F6449C" w:rsidRDefault="002362C7" w:rsidP="00DF2817">
      <w:pPr>
        <w:pStyle w:val="Heading6"/>
        <w:numPr>
          <w:ilvl w:val="0"/>
          <w:numId w:val="0"/>
        </w:numPr>
        <w:rPr>
          <w:noProof w:val="0"/>
        </w:rPr>
      </w:pPr>
      <w:bookmarkStart w:id="991" w:name="_Toc303257714"/>
      <w:bookmarkStart w:id="992" w:name="_Toc389126377"/>
      <w:bookmarkStart w:id="993" w:name="_Toc425363682"/>
      <w:r w:rsidRPr="00F6449C">
        <w:rPr>
          <w:noProof w:val="0"/>
        </w:rPr>
        <w:t>6.3.4.E.</w:t>
      </w:r>
      <w:r w:rsidR="000E0FFC" w:rsidRPr="00F6449C">
        <w:rPr>
          <w:noProof w:val="0"/>
        </w:rPr>
        <w:t>1.</w:t>
      </w:r>
      <w:del w:id="994" w:author="Cole, George" w:date="2015-07-21T12:58:00Z">
        <w:r w:rsidR="00831CFD" w:rsidRPr="00F6449C" w:rsidDel="0025220B">
          <w:rPr>
            <w:noProof w:val="0"/>
          </w:rPr>
          <w:delText>1.</w:delText>
        </w:r>
      </w:del>
      <w:r w:rsidRPr="00F6449C">
        <w:rPr>
          <w:noProof w:val="0"/>
        </w:rPr>
        <w:t>8 &lt;performer typeCode="PRF"&gt;</w:t>
      </w:r>
      <w:bookmarkEnd w:id="991"/>
      <w:bookmarkEnd w:id="992"/>
      <w:bookmarkEnd w:id="993"/>
    </w:p>
    <w:p w14:paraId="076F0963" w14:textId="77777777" w:rsidR="00244710" w:rsidRPr="00F6449C" w:rsidRDefault="002362C7" w:rsidP="002362C7">
      <w:pPr>
        <w:pStyle w:val="BodyText"/>
        <w:rPr>
          <w:lang w:eastAsia="x-none"/>
        </w:rPr>
      </w:pPr>
      <w:r w:rsidRPr="00F6449C">
        <w:rPr>
          <w:lang w:eastAsia="x-none"/>
        </w:rPr>
        <w:t>The reconciliation act records the person who performed the reconciliation activity</w:t>
      </w:r>
      <w:r w:rsidR="00B81DD6" w:rsidRPr="00F6449C">
        <w:rPr>
          <w:lang w:eastAsia="x-none"/>
        </w:rPr>
        <w:t xml:space="preserve">. </w:t>
      </w:r>
      <w:r w:rsidRPr="00F6449C">
        <w:rPr>
          <w:lang w:eastAsia="x-none"/>
        </w:rPr>
        <w:t xml:space="preserve">This represents the performers of the reconciliation process. </w:t>
      </w:r>
    </w:p>
    <w:p w14:paraId="49C7D3C3" w14:textId="0E6AAC33" w:rsidR="00244710" w:rsidRPr="00F6449C" w:rsidRDefault="00244710" w:rsidP="00DF2817">
      <w:pPr>
        <w:pStyle w:val="ListNumber2"/>
        <w:numPr>
          <w:ilvl w:val="0"/>
          <w:numId w:val="210"/>
        </w:numPr>
      </w:pPr>
      <w:r w:rsidRPr="00F6449C">
        <w:t xml:space="preserve">The </w:t>
      </w:r>
      <w:r w:rsidRPr="00F6449C">
        <w:rPr>
          <w:rFonts w:ascii="Courier New" w:hAnsi="Courier New" w:cs="Courier New"/>
        </w:rPr>
        <w:t>act</w:t>
      </w:r>
      <w:r w:rsidRPr="00F6449C">
        <w:t xml:space="preserve"> </w:t>
      </w:r>
      <w:r w:rsidRPr="00F6449C">
        <w:rPr>
          <w:smallCaps/>
        </w:rPr>
        <w:t>shall</w:t>
      </w:r>
      <w:r w:rsidRPr="00F6449C">
        <w:t xml:space="preserve"> contain at least </w:t>
      </w:r>
      <w:r w:rsidRPr="00F6449C">
        <w:rPr>
          <w:b/>
        </w:rPr>
        <w:t>[1..*]</w:t>
      </w:r>
      <w:r w:rsidRPr="00F6449C">
        <w:t xml:space="preserve"> </w:t>
      </w:r>
      <w:r w:rsidRPr="00F6449C">
        <w:rPr>
          <w:rStyle w:val="InlineXML"/>
          <w:rFonts w:eastAsia="?l?r ??’c"/>
        </w:rPr>
        <w:t>performer</w:t>
      </w:r>
      <w:r w:rsidRPr="00F6449C">
        <w:t xml:space="preserve"> element conforming to the reconciliation performer (</w:t>
      </w:r>
      <w:ins w:id="995" w:author="Cole, George" w:date="2015-07-21T21:54:00Z">
        <w:r w:rsidR="00C00A70">
          <w:t xml:space="preserve"> </w:t>
        </w:r>
        <w:r w:rsidR="00C00A70">
          <w:tab/>
        </w:r>
      </w:ins>
      <w:r w:rsidRPr="00F6449C">
        <w:t>6.3.4</w:t>
      </w:r>
      <w:r w:rsidR="00487D11" w:rsidRPr="00F6449C">
        <w:t>.E.</w:t>
      </w:r>
      <w:del w:id="996" w:author="Cole, George" w:date="2015-07-21T21:59:00Z">
        <w:r w:rsidR="00487D11" w:rsidRPr="00F6449C" w:rsidDel="00C00A70">
          <w:delText>2</w:delText>
        </w:r>
      </w:del>
      <w:ins w:id="997" w:author="Cole, George" w:date="2015-07-21T21:59:00Z">
        <w:r w:rsidR="00C00A70">
          <w:t>3</w:t>
        </w:r>
      </w:ins>
      <w:r w:rsidRPr="00F6449C">
        <w:t>) template (templateId: 1.3.6.1.4.1.19376.1.5.3.1.1.24.3.5.1)</w:t>
      </w:r>
      <w:r w:rsidR="00B81DD6" w:rsidRPr="00F6449C">
        <w:t xml:space="preserve">. </w:t>
      </w:r>
    </w:p>
    <w:p w14:paraId="1213AD8B" w14:textId="7A32DC73" w:rsidR="00244710" w:rsidRPr="00F6449C" w:rsidRDefault="00244710" w:rsidP="00DF2817">
      <w:pPr>
        <w:pStyle w:val="Heading6"/>
        <w:numPr>
          <w:ilvl w:val="0"/>
          <w:numId w:val="0"/>
        </w:numPr>
        <w:rPr>
          <w:noProof w:val="0"/>
        </w:rPr>
      </w:pPr>
      <w:bookmarkStart w:id="998" w:name="_Toc303257715"/>
      <w:bookmarkStart w:id="999" w:name="_Toc389126378"/>
      <w:bookmarkStart w:id="1000" w:name="_Toc425363683"/>
      <w:r w:rsidRPr="00F6449C">
        <w:rPr>
          <w:noProof w:val="0"/>
        </w:rPr>
        <w:lastRenderedPageBreak/>
        <w:t>6.3.4.E.</w:t>
      </w:r>
      <w:r w:rsidR="000E0FFC" w:rsidRPr="00F6449C">
        <w:rPr>
          <w:noProof w:val="0"/>
        </w:rPr>
        <w:t>1.</w:t>
      </w:r>
      <w:del w:id="1001" w:author="Cole, George" w:date="2015-07-21T12:58:00Z">
        <w:r w:rsidR="00831CFD" w:rsidRPr="00F6449C" w:rsidDel="0025220B">
          <w:rPr>
            <w:noProof w:val="0"/>
          </w:rPr>
          <w:delText>1.</w:delText>
        </w:r>
      </w:del>
      <w:r w:rsidRPr="00F6449C">
        <w:rPr>
          <w:noProof w:val="0"/>
        </w:rPr>
        <w:t>9 &lt;reference typeCode="</w:t>
      </w:r>
      <w:r w:rsidR="001B795E" w:rsidRPr="00F6449C">
        <w:rPr>
          <w:noProof w:val="0"/>
        </w:rPr>
        <w:t>XCRPT</w:t>
      </w:r>
      <w:r w:rsidRPr="00F6449C">
        <w:rPr>
          <w:noProof w:val="0"/>
        </w:rPr>
        <w:t>"&gt;</w:t>
      </w:r>
      <w:bookmarkEnd w:id="998"/>
      <w:bookmarkEnd w:id="999"/>
      <w:bookmarkEnd w:id="1000"/>
    </w:p>
    <w:p w14:paraId="17F56ED6" w14:textId="77777777" w:rsidR="00244710" w:rsidRPr="00F6449C" w:rsidRDefault="00244710" w:rsidP="00244710">
      <w:pPr>
        <w:pStyle w:val="BodyText"/>
        <w:rPr>
          <w:lang w:eastAsia="x-none"/>
        </w:rPr>
      </w:pPr>
      <w:r w:rsidRPr="00F6449C">
        <w:rPr>
          <w:lang w:eastAsia="x-none"/>
        </w:rPr>
        <w:t xml:space="preserve">The reconciliation act records </w:t>
      </w:r>
      <w:r w:rsidR="00487D11" w:rsidRPr="00F6449C">
        <w:rPr>
          <w:lang w:eastAsia="x-none"/>
        </w:rPr>
        <w:t xml:space="preserve">references to </w:t>
      </w:r>
      <w:r w:rsidRPr="00F6449C">
        <w:rPr>
          <w:lang w:eastAsia="x-none"/>
        </w:rPr>
        <w:t>all clinical data sources from which data was reconciled</w:t>
      </w:r>
      <w:r w:rsidR="00B81DD6" w:rsidRPr="00F6449C">
        <w:rPr>
          <w:lang w:eastAsia="x-none"/>
        </w:rPr>
        <w:t xml:space="preserve">. </w:t>
      </w:r>
      <w:r w:rsidR="0076729F" w:rsidRPr="00F6449C">
        <w:rPr>
          <w:lang w:eastAsia="x-none"/>
        </w:rPr>
        <w:t>This allows</w:t>
      </w:r>
      <w:r w:rsidRPr="00F6449C">
        <w:rPr>
          <w:lang w:eastAsia="x-none"/>
        </w:rPr>
        <w:t xml:space="preserve"> applications to use the information to determine what data may not have yet been </w:t>
      </w:r>
      <w:r w:rsidR="0076729F" w:rsidRPr="00F6449C">
        <w:rPr>
          <w:lang w:eastAsia="x-none"/>
        </w:rPr>
        <w:t>reconciled</w:t>
      </w:r>
      <w:r w:rsidRPr="00F6449C">
        <w:rPr>
          <w:lang w:eastAsia="x-none"/>
        </w:rPr>
        <w:t xml:space="preserve"> for the patient, and to enable subsequent verification that the reconciliation was performed appropriately where necessary</w:t>
      </w:r>
      <w:r w:rsidR="00B81DD6" w:rsidRPr="00F6449C">
        <w:rPr>
          <w:lang w:eastAsia="x-none"/>
        </w:rPr>
        <w:t xml:space="preserve">. </w:t>
      </w:r>
      <w:r w:rsidRPr="00F6449C">
        <w:rPr>
          <w:lang w:eastAsia="x-none"/>
        </w:rPr>
        <w:t xml:space="preserve">Only pointers to the data used for reconciliation are required, not the complete set of data used during the reconciliation. </w:t>
      </w:r>
    </w:p>
    <w:p w14:paraId="3DA9CA34" w14:textId="2E1C7E98" w:rsidR="00244710" w:rsidRPr="00F6449C" w:rsidRDefault="00244710" w:rsidP="00DF2817">
      <w:pPr>
        <w:pStyle w:val="ListNumber2"/>
        <w:numPr>
          <w:ilvl w:val="0"/>
          <w:numId w:val="211"/>
        </w:numPr>
      </w:pPr>
      <w:r w:rsidRPr="00F6449C">
        <w:t xml:space="preserve">The </w:t>
      </w:r>
      <w:r w:rsidRPr="00F6449C">
        <w:rPr>
          <w:rStyle w:val="InlineXML"/>
          <w:rFonts w:eastAsia="?l?r ??’c"/>
        </w:rPr>
        <w:t>act</w:t>
      </w:r>
      <w:r w:rsidRPr="00F6449C">
        <w:t xml:space="preserve"> </w:t>
      </w:r>
      <w:r w:rsidRPr="00F6449C">
        <w:rPr>
          <w:smallCaps/>
        </w:rPr>
        <w:t>shall</w:t>
      </w:r>
      <w:r w:rsidRPr="00F6449C">
        <w:t xml:space="preserve"> contain at least one </w:t>
      </w:r>
      <w:r w:rsidRPr="00F6449C">
        <w:rPr>
          <w:b/>
        </w:rPr>
        <w:t>[1..*]</w:t>
      </w:r>
      <w:r w:rsidRPr="00F6449C">
        <w:t xml:space="preserve"> </w:t>
      </w:r>
      <w:r w:rsidRPr="00F6449C">
        <w:rPr>
          <w:rStyle w:val="InlineXML"/>
          <w:rFonts w:eastAsia="?l?r ??’c"/>
        </w:rPr>
        <w:t>reference</w:t>
      </w:r>
      <w:r w:rsidRPr="00F6449C">
        <w:t xml:space="preserve"> element conforming to the Reconciliati</w:t>
      </w:r>
      <w:r w:rsidR="00487D11" w:rsidRPr="00F6449C">
        <w:t>on Clinical Data Source (6.3.4.E.</w:t>
      </w:r>
      <w:del w:id="1002" w:author="Cole, George" w:date="2015-07-21T21:57:00Z">
        <w:r w:rsidR="00487D11" w:rsidRPr="00F6449C" w:rsidDel="00C00A70">
          <w:delText>3</w:delText>
        </w:r>
      </w:del>
      <w:ins w:id="1003" w:author="Cole, George" w:date="2015-07-21T21:57:00Z">
        <w:r w:rsidR="00C00A70">
          <w:t>2</w:t>
        </w:r>
      </w:ins>
      <w:r w:rsidRPr="00F6449C">
        <w:t>) template (templateId: 1.3.6.1.4.1.19376.1.5.3.1.1.24.3.6).</w:t>
      </w:r>
    </w:p>
    <w:p w14:paraId="35BF0B27" w14:textId="77777777" w:rsidR="00244710" w:rsidRPr="00F6449C" w:rsidRDefault="00244710" w:rsidP="00DF2817">
      <w:pPr>
        <w:pStyle w:val="ListNumber2"/>
      </w:pPr>
      <w:r w:rsidRPr="00F6449C">
        <w:t xml:space="preserve">The </w:t>
      </w:r>
      <w:r w:rsidRPr="00F6449C">
        <w:rPr>
          <w:rStyle w:val="InlineXML"/>
          <w:rFonts w:eastAsia="?l?r ??’c"/>
        </w:rPr>
        <w:t>reference/@typeCode</w:t>
      </w:r>
      <w:r w:rsidRPr="00F6449C">
        <w:t xml:space="preserve"> attribute </w:t>
      </w:r>
      <w:r w:rsidRPr="00F6449C">
        <w:rPr>
          <w:smallCaps/>
        </w:rPr>
        <w:t>shall</w:t>
      </w:r>
      <w:r w:rsidRPr="00F6449C">
        <w:t xml:space="preserve"> contain the value </w:t>
      </w:r>
      <w:r w:rsidR="001B795E" w:rsidRPr="00F6449C">
        <w:rPr>
          <w:rStyle w:val="InlineXML"/>
          <w:rFonts w:eastAsia="?l?r ??’c"/>
          <w:b/>
        </w:rPr>
        <w:t>XCR</w:t>
      </w:r>
      <w:r w:rsidRPr="00F6449C">
        <w:rPr>
          <w:rStyle w:val="InlineXML"/>
          <w:rFonts w:eastAsia="?l?r ??’c"/>
          <w:b/>
        </w:rPr>
        <w:t>PT</w:t>
      </w:r>
      <w:r w:rsidRPr="00F6449C">
        <w:t>.</w:t>
      </w:r>
    </w:p>
    <w:p w14:paraId="7D1B9DF9" w14:textId="20FE48FF" w:rsidR="006D6771" w:rsidRPr="00F6449C" w:rsidRDefault="006D6771" w:rsidP="00DF2817">
      <w:pPr>
        <w:pStyle w:val="Heading5"/>
        <w:numPr>
          <w:ilvl w:val="0"/>
          <w:numId w:val="0"/>
        </w:numPr>
        <w:rPr>
          <w:bCs/>
          <w:noProof w:val="0"/>
        </w:rPr>
      </w:pPr>
      <w:bookmarkStart w:id="1004" w:name="_Toc303257742"/>
      <w:bookmarkStart w:id="1005" w:name="_Toc389126379"/>
      <w:bookmarkStart w:id="1006" w:name="_Toc425363684"/>
      <w:r w:rsidRPr="00F6449C">
        <w:rPr>
          <w:bCs/>
          <w:noProof w:val="0"/>
        </w:rPr>
        <w:t>6.3.</w:t>
      </w:r>
      <w:r w:rsidR="00CC1EED" w:rsidRPr="00F6449C">
        <w:rPr>
          <w:bCs/>
          <w:noProof w:val="0"/>
        </w:rPr>
        <w:t>4.E.</w:t>
      </w:r>
      <w:del w:id="1007" w:author="Cole, George" w:date="2015-07-21T12:59:00Z">
        <w:r w:rsidR="00831CFD" w:rsidRPr="00F6449C" w:rsidDel="00A84A89">
          <w:rPr>
            <w:bCs/>
            <w:noProof w:val="0"/>
          </w:rPr>
          <w:delText>1.</w:delText>
        </w:r>
      </w:del>
      <w:r w:rsidR="00CC1EED" w:rsidRPr="00F6449C">
        <w:rPr>
          <w:bCs/>
          <w:noProof w:val="0"/>
        </w:rPr>
        <w:t>2</w:t>
      </w:r>
      <w:r w:rsidRPr="00F6449C">
        <w:rPr>
          <w:bCs/>
          <w:noProof w:val="0"/>
        </w:rPr>
        <w:t xml:space="preserve"> Reconciliation Clinical Data Sources</w:t>
      </w:r>
      <w:bookmarkEnd w:id="1004"/>
      <w:bookmarkEnd w:id="1005"/>
      <w:bookmarkEnd w:id="1006"/>
    </w:p>
    <w:p w14:paraId="27884C40" w14:textId="77777777" w:rsidR="006D6771" w:rsidRPr="00F6449C" w:rsidRDefault="00CC1EED" w:rsidP="006D6771">
      <w:pPr>
        <w:pStyle w:val="BodyText"/>
      </w:pPr>
      <w:r w:rsidRPr="00F6449C">
        <w:rPr>
          <w:lang w:eastAsia="x-none"/>
        </w:rPr>
        <w:t xml:space="preserve">Skeletal xml is in this example and a complete xml example is in </w:t>
      </w:r>
      <w:r w:rsidR="0004618F" w:rsidRPr="00F6449C">
        <w:rPr>
          <w:lang w:eastAsia="x-none"/>
        </w:rPr>
        <w:t xml:space="preserve">Volume 3, </w:t>
      </w:r>
      <w:r w:rsidR="00A774D0" w:rsidRPr="00F6449C">
        <w:rPr>
          <w:lang w:eastAsia="x-none"/>
        </w:rPr>
        <w:t>A</w:t>
      </w:r>
      <w:r w:rsidR="0004618F" w:rsidRPr="00F6449C">
        <w:rPr>
          <w:lang w:eastAsia="x-none"/>
        </w:rPr>
        <w:t xml:space="preserve">ppendix </w:t>
      </w:r>
      <w:r w:rsidRPr="00F6449C">
        <w:rPr>
          <w:lang w:eastAsia="x-none"/>
        </w:rPr>
        <w:t>A</w:t>
      </w:r>
    </w:p>
    <w:p w14:paraId="32E1F138" w14:textId="77777777" w:rsidR="006D6771" w:rsidRPr="00F6449C" w:rsidRDefault="006D6771" w:rsidP="006D6771">
      <w:pPr>
        <w:pStyle w:val="XMLFragment"/>
        <w:rPr>
          <w:noProof w:val="0"/>
        </w:rPr>
      </w:pPr>
      <w:r w:rsidRPr="00F6449C">
        <w:rPr>
          <w:noProof w:val="0"/>
        </w:rPr>
        <w:t>&lt;reference typeCode="</w:t>
      </w:r>
      <w:r w:rsidR="001B795E" w:rsidRPr="00F6449C">
        <w:rPr>
          <w:noProof w:val="0"/>
        </w:rPr>
        <w:t>XCRPT</w:t>
      </w:r>
      <w:r w:rsidRPr="00F6449C">
        <w:rPr>
          <w:noProof w:val="0"/>
        </w:rPr>
        <w:t>"&gt;</w:t>
      </w:r>
    </w:p>
    <w:p w14:paraId="20EFAD24" w14:textId="77777777" w:rsidR="006D6771" w:rsidRPr="00F6449C" w:rsidRDefault="006D6771" w:rsidP="006D6771">
      <w:pPr>
        <w:pStyle w:val="XMLFragment"/>
        <w:rPr>
          <w:noProof w:val="0"/>
        </w:rPr>
      </w:pPr>
      <w:r w:rsidRPr="00F6449C">
        <w:rPr>
          <w:noProof w:val="0"/>
        </w:rPr>
        <w:tab/>
        <w:t>&lt;templateId root='</w:t>
      </w:r>
      <w:r w:rsidRPr="00F6449C">
        <w:rPr>
          <w:rStyle w:val="InlineXML"/>
          <w:rFonts w:eastAsia="?l?r ??’c"/>
          <w:b/>
          <w:noProof w:val="0"/>
        </w:rPr>
        <w:t>1.3.6.1.4.1.19376.1.5.3.1.1.24.3.6</w:t>
      </w:r>
      <w:r w:rsidRPr="00F6449C">
        <w:rPr>
          <w:noProof w:val="0"/>
        </w:rPr>
        <w:t>'/&gt;</w:t>
      </w:r>
    </w:p>
    <w:p w14:paraId="25D1EF9C" w14:textId="77777777" w:rsidR="006D6771" w:rsidRPr="00F6449C" w:rsidRDefault="006D6771" w:rsidP="006D6771">
      <w:pPr>
        <w:pStyle w:val="XMLFragment"/>
        <w:rPr>
          <w:noProof w:val="0"/>
        </w:rPr>
      </w:pPr>
      <w:r w:rsidRPr="00F6449C">
        <w:rPr>
          <w:noProof w:val="0"/>
        </w:rPr>
        <w:tab/>
        <w:t>&lt;externalAct classCode="ACT" moodCode="EVN"&gt;</w:t>
      </w:r>
    </w:p>
    <w:p w14:paraId="01E1E9A0" w14:textId="77777777" w:rsidR="006D6771" w:rsidRPr="00F6449C" w:rsidRDefault="006D6771" w:rsidP="006D6771">
      <w:pPr>
        <w:pStyle w:val="XMLFragment"/>
        <w:ind w:firstLine="360"/>
        <w:rPr>
          <w:noProof w:val="0"/>
        </w:rPr>
      </w:pPr>
      <w:r w:rsidRPr="00F6449C">
        <w:rPr>
          <w:noProof w:val="0"/>
        </w:rPr>
        <w:tab/>
        <w:t>&lt;id root="" extension=""/&gt;</w:t>
      </w:r>
    </w:p>
    <w:p w14:paraId="52CC4A35" w14:textId="77777777" w:rsidR="006D6771" w:rsidRPr="00F6449C" w:rsidRDefault="006D6771" w:rsidP="006D6771">
      <w:pPr>
        <w:pStyle w:val="XMLFragment"/>
        <w:rPr>
          <w:noProof w:val="0"/>
        </w:rPr>
      </w:pPr>
      <w:r w:rsidRPr="00F6449C">
        <w:rPr>
          <w:noProof w:val="0"/>
        </w:rPr>
        <w:tab/>
      </w:r>
      <w:r w:rsidRPr="00F6449C">
        <w:rPr>
          <w:noProof w:val="0"/>
        </w:rPr>
        <w:tab/>
        <w:t>&lt;code code="" displayName="" codeSystem="" codeSystemName=""/&gt;</w:t>
      </w:r>
    </w:p>
    <w:p w14:paraId="0247BE1C" w14:textId="77777777" w:rsidR="006D6771" w:rsidRPr="00F6449C" w:rsidRDefault="006D6771" w:rsidP="006D6771">
      <w:pPr>
        <w:pStyle w:val="XMLFragment"/>
        <w:rPr>
          <w:noProof w:val="0"/>
        </w:rPr>
      </w:pPr>
      <w:r w:rsidRPr="00F6449C">
        <w:rPr>
          <w:noProof w:val="0"/>
        </w:rPr>
        <w:tab/>
        <w:t>&lt;/externalAct&gt;</w:t>
      </w:r>
    </w:p>
    <w:p w14:paraId="1554DD0A" w14:textId="77777777" w:rsidR="006D6771" w:rsidRPr="00F6449C" w:rsidRDefault="006D6771" w:rsidP="006D6771">
      <w:pPr>
        <w:pStyle w:val="XMLFragment"/>
        <w:rPr>
          <w:noProof w:val="0"/>
        </w:rPr>
      </w:pPr>
      <w:r w:rsidRPr="00F6449C">
        <w:rPr>
          <w:noProof w:val="0"/>
        </w:rPr>
        <w:t>&lt;/reference&gt;</w:t>
      </w:r>
    </w:p>
    <w:p w14:paraId="73B08A32" w14:textId="77777777" w:rsidR="006D6771" w:rsidRPr="00F6449C" w:rsidRDefault="006D6771" w:rsidP="006D6771">
      <w:pPr>
        <w:pStyle w:val="BodyText"/>
        <w:rPr>
          <w:lang w:eastAsia="x-none"/>
        </w:rPr>
      </w:pPr>
      <w:r w:rsidRPr="00F6449C">
        <w:rPr>
          <w:lang w:eastAsia="x-none"/>
        </w:rPr>
        <w:t>Every clinical document, query, or individual data elements from other sources that are examined as a source of information during the reconciliation process must be traceable</w:t>
      </w:r>
      <w:r w:rsidR="00B81DD6" w:rsidRPr="00F6449C">
        <w:rPr>
          <w:lang w:eastAsia="x-none"/>
        </w:rPr>
        <w:t xml:space="preserve">. </w:t>
      </w:r>
      <w:r w:rsidRPr="00F6449C">
        <w:rPr>
          <w:lang w:eastAsia="x-none"/>
        </w:rPr>
        <w:t>This data is made available so that systems examining the reconciled results can determine what data elements have already been reconciled.</w:t>
      </w:r>
    </w:p>
    <w:p w14:paraId="56B28E88" w14:textId="7F4A1298" w:rsidR="006D6771" w:rsidRPr="00F6449C" w:rsidRDefault="006D6771" w:rsidP="006D6771">
      <w:pPr>
        <w:pStyle w:val="BodyText"/>
        <w:rPr>
          <w:lang w:eastAsia="x-none"/>
        </w:rPr>
      </w:pPr>
      <w:r w:rsidRPr="00F6449C">
        <w:rPr>
          <w:lang w:eastAsia="x-none"/>
        </w:rPr>
        <w:t>Recording of data elements and/or their data sources (documents or queries) in the reconciliation act allows subsequent reconciliations to avoid “re-reconciling” data elements which were previously reconciled</w:t>
      </w:r>
      <w:r w:rsidR="00B81DD6" w:rsidRPr="00F6449C">
        <w:rPr>
          <w:lang w:eastAsia="x-none"/>
        </w:rPr>
        <w:t xml:space="preserve">. </w:t>
      </w:r>
      <w:del w:id="1008" w:author="Cole, George" w:date="2015-07-21T13:02:00Z">
        <w:r w:rsidRPr="00F6449C" w:rsidDel="00B36585">
          <w:rPr>
            <w:lang w:eastAsia="x-none"/>
          </w:rPr>
          <w:delText xml:space="preserve">The use of this Entry in the RECON </w:delText>
        </w:r>
        <w:r w:rsidR="0019032D" w:rsidRPr="00F6449C" w:rsidDel="00B36585">
          <w:rPr>
            <w:lang w:eastAsia="x-none"/>
          </w:rPr>
          <w:delText>Profile</w:delText>
        </w:r>
        <w:r w:rsidRPr="00F6449C" w:rsidDel="00B36585">
          <w:rPr>
            <w:lang w:eastAsia="x-none"/>
          </w:rPr>
          <w:delText xml:space="preserve"> does not require the Reconciliation Agent </w:delText>
        </w:r>
        <w:r w:rsidR="00B81DD6" w:rsidRPr="00F6449C" w:rsidDel="00B36585">
          <w:rPr>
            <w:lang w:eastAsia="x-none"/>
          </w:rPr>
          <w:delText>Actor</w:delText>
        </w:r>
        <w:r w:rsidRPr="00F6449C" w:rsidDel="00B36585">
          <w:rPr>
            <w:lang w:eastAsia="x-none"/>
          </w:rPr>
          <w:delText xml:space="preserve"> to use this information during the reconciliation process, but does require it to</w:delText>
        </w:r>
        <w:r w:rsidR="00852F07" w:rsidRPr="00F6449C" w:rsidDel="00B36585">
          <w:rPr>
            <w:lang w:eastAsia="x-none"/>
          </w:rPr>
          <w:delText xml:space="preserve"> make it be made available for </w:delText>
        </w:r>
        <w:r w:rsidRPr="00F6449C" w:rsidDel="00B36585">
          <w:rPr>
            <w:lang w:eastAsia="x-none"/>
          </w:rPr>
          <w:delText xml:space="preserve">downstream use. </w:delText>
        </w:r>
      </w:del>
    </w:p>
    <w:p w14:paraId="1B12E6AD" w14:textId="02B27F8F" w:rsidR="006D6771" w:rsidRPr="00F6449C" w:rsidRDefault="00132AA2" w:rsidP="00DF2817">
      <w:pPr>
        <w:pStyle w:val="Heading6"/>
        <w:numPr>
          <w:ilvl w:val="0"/>
          <w:numId w:val="0"/>
        </w:numPr>
        <w:rPr>
          <w:noProof w:val="0"/>
        </w:rPr>
      </w:pPr>
      <w:bookmarkStart w:id="1009" w:name="_Toc303257743"/>
      <w:bookmarkStart w:id="1010" w:name="_Toc389126380"/>
      <w:bookmarkStart w:id="1011" w:name="_Toc425363685"/>
      <w:r w:rsidRPr="00F6449C">
        <w:rPr>
          <w:noProof w:val="0"/>
        </w:rPr>
        <w:t>6.3.4.E.</w:t>
      </w:r>
      <w:del w:id="1012" w:author="Cole, George" w:date="2015-07-21T12:59:00Z">
        <w:r w:rsidR="004E5202" w:rsidRPr="00F6449C" w:rsidDel="00A84A89">
          <w:rPr>
            <w:noProof w:val="0"/>
          </w:rPr>
          <w:delText>1.</w:delText>
        </w:r>
      </w:del>
      <w:r w:rsidR="003002F8" w:rsidRPr="00F6449C">
        <w:rPr>
          <w:noProof w:val="0"/>
        </w:rPr>
        <w:t>2</w:t>
      </w:r>
      <w:r w:rsidR="006D6771" w:rsidRPr="00F6449C">
        <w:rPr>
          <w:noProof w:val="0"/>
        </w:rPr>
        <w:t>.1 &lt;reference typeCode="</w:t>
      </w:r>
      <w:r w:rsidR="001B795E" w:rsidRPr="00F6449C">
        <w:rPr>
          <w:noProof w:val="0"/>
        </w:rPr>
        <w:t>XCRPT</w:t>
      </w:r>
      <w:r w:rsidR="006D6771" w:rsidRPr="00F6449C">
        <w:rPr>
          <w:noProof w:val="0"/>
        </w:rPr>
        <w:t>"&gt;</w:t>
      </w:r>
      <w:bookmarkEnd w:id="1009"/>
      <w:bookmarkEnd w:id="1010"/>
      <w:bookmarkEnd w:id="1011"/>
    </w:p>
    <w:p w14:paraId="3F284A92" w14:textId="77777777" w:rsidR="006D6771" w:rsidRPr="00F6449C" w:rsidRDefault="006D6771" w:rsidP="006D6771">
      <w:pPr>
        <w:pStyle w:val="BodyText"/>
        <w:rPr>
          <w:lang w:eastAsia="x-none"/>
        </w:rPr>
      </w:pPr>
      <w:r w:rsidRPr="00F6449C">
        <w:rPr>
          <w:lang w:eastAsia="x-none"/>
        </w:rPr>
        <w:t>The information that was used during the reconciliation process is identified using the Excerpt relationship.</w:t>
      </w:r>
    </w:p>
    <w:p w14:paraId="07C1A712" w14:textId="77777777" w:rsidR="006D6771" w:rsidRPr="00F6449C" w:rsidRDefault="006D6771" w:rsidP="00DF2817">
      <w:pPr>
        <w:pStyle w:val="ListNumber2"/>
        <w:numPr>
          <w:ilvl w:val="0"/>
          <w:numId w:val="207"/>
        </w:numPr>
      </w:pPr>
      <w:r w:rsidRPr="00F6449C">
        <w:t xml:space="preserve">The </w:t>
      </w:r>
      <w:r w:rsidRPr="00F6449C">
        <w:rPr>
          <w:rStyle w:val="InlineXML"/>
          <w:rFonts w:eastAsia="?l?r ??’c"/>
        </w:rPr>
        <w:t>reference</w:t>
      </w:r>
      <w:r w:rsidRPr="00F6449C">
        <w:t xml:space="preserve"> element </w:t>
      </w:r>
      <w:r w:rsidRPr="00F6449C">
        <w:rPr>
          <w:smallCaps/>
        </w:rPr>
        <w:t>shall</w:t>
      </w:r>
      <w:r w:rsidRPr="00F6449C">
        <w:t xml:space="preserve"> contain only one </w:t>
      </w:r>
      <w:r w:rsidRPr="00F6449C">
        <w:rPr>
          <w:b/>
        </w:rPr>
        <w:t>[1..1]</w:t>
      </w:r>
      <w:r w:rsidRPr="00F6449C">
        <w:t xml:space="preserve"> </w:t>
      </w:r>
      <w:r w:rsidRPr="00F6449C">
        <w:rPr>
          <w:rStyle w:val="InlineXML"/>
          <w:rFonts w:eastAsia="?l?r ??’c"/>
        </w:rPr>
        <w:t>@typeCode</w:t>
      </w:r>
      <w:r w:rsidRPr="00F6449C">
        <w:t xml:space="preserve"> attribute whose value is </w:t>
      </w:r>
      <w:r w:rsidR="001B795E" w:rsidRPr="00F6449C">
        <w:t>XCRPT</w:t>
      </w:r>
      <w:r w:rsidRPr="00F6449C">
        <w:t>.</w:t>
      </w:r>
    </w:p>
    <w:p w14:paraId="2B3323D3" w14:textId="44B59BB4" w:rsidR="006D6771" w:rsidRPr="00F6449C" w:rsidRDefault="00CC1EED" w:rsidP="00DF2817">
      <w:pPr>
        <w:pStyle w:val="Heading6"/>
        <w:numPr>
          <w:ilvl w:val="0"/>
          <w:numId w:val="0"/>
        </w:numPr>
        <w:rPr>
          <w:noProof w:val="0"/>
        </w:rPr>
      </w:pPr>
      <w:bookmarkStart w:id="1013" w:name="_Toc303257744"/>
      <w:bookmarkStart w:id="1014" w:name="_Toc389126381"/>
      <w:bookmarkStart w:id="1015" w:name="_Toc425363686"/>
      <w:r w:rsidRPr="00F6449C">
        <w:rPr>
          <w:noProof w:val="0"/>
        </w:rPr>
        <w:t>6.3.4.E.</w:t>
      </w:r>
      <w:del w:id="1016" w:author="Cole, George" w:date="2015-07-21T12:59:00Z">
        <w:r w:rsidR="004E5202" w:rsidRPr="00F6449C" w:rsidDel="00A84A89">
          <w:rPr>
            <w:noProof w:val="0"/>
          </w:rPr>
          <w:delText>1.</w:delText>
        </w:r>
      </w:del>
      <w:r w:rsidRPr="00F6449C">
        <w:rPr>
          <w:noProof w:val="0"/>
        </w:rPr>
        <w:t>2</w:t>
      </w:r>
      <w:r w:rsidR="006D6771" w:rsidRPr="00F6449C">
        <w:rPr>
          <w:noProof w:val="0"/>
        </w:rPr>
        <w:t>.2 &lt;templateId root='1.3.6.1.4.1.19376.1.5.3.1.1.24.3.6'/&gt;</w:t>
      </w:r>
      <w:bookmarkEnd w:id="1013"/>
      <w:bookmarkEnd w:id="1014"/>
      <w:bookmarkEnd w:id="1015"/>
    </w:p>
    <w:p w14:paraId="63F217AA" w14:textId="77777777" w:rsidR="006D6771" w:rsidRPr="00F6449C" w:rsidRDefault="006D6771" w:rsidP="006D6771">
      <w:pPr>
        <w:pStyle w:val="BodyText"/>
        <w:rPr>
          <w:lang w:eastAsia="x-none"/>
        </w:rPr>
      </w:pPr>
      <w:r w:rsidRPr="00F6449C">
        <w:rPr>
          <w:lang w:eastAsia="x-none"/>
        </w:rPr>
        <w:t xml:space="preserve">The </w:t>
      </w:r>
      <w:r w:rsidRPr="00F6449C">
        <w:rPr>
          <w:rStyle w:val="InlineXML"/>
          <w:rFonts w:eastAsia="?l?r ??’c"/>
        </w:rPr>
        <w:t>reference</w:t>
      </w:r>
      <w:r w:rsidRPr="00F6449C">
        <w:rPr>
          <w:lang w:eastAsia="x-none"/>
        </w:rPr>
        <w:t xml:space="preserve"> element will assert conformance to the Reconciliation </w:t>
      </w:r>
      <w:r w:rsidRPr="00F6449C">
        <w:t>Clinical Data Sources</w:t>
      </w:r>
      <w:r w:rsidRPr="00F6449C">
        <w:rPr>
          <w:lang w:eastAsia="x-none"/>
        </w:rPr>
        <w:t xml:space="preserve"> template.</w:t>
      </w:r>
    </w:p>
    <w:p w14:paraId="5982AF92" w14:textId="77777777" w:rsidR="006D6771" w:rsidRPr="00F6449C" w:rsidRDefault="006D6771" w:rsidP="00DF2817">
      <w:pPr>
        <w:pStyle w:val="ListNumber2"/>
        <w:numPr>
          <w:ilvl w:val="0"/>
          <w:numId w:val="208"/>
        </w:numPr>
      </w:pPr>
      <w:r w:rsidRPr="00F6449C">
        <w:lastRenderedPageBreak/>
        <w:t xml:space="preserve">The </w:t>
      </w:r>
      <w:r w:rsidRPr="00F6449C">
        <w:rPr>
          <w:rStyle w:val="InlineXML"/>
          <w:rFonts w:eastAsia="?l?r ??’c"/>
        </w:rPr>
        <w:t>reference</w:t>
      </w:r>
      <w:r w:rsidRPr="00F6449C">
        <w:t xml:space="preserve"> </w:t>
      </w:r>
      <w:r w:rsidRPr="00F6449C">
        <w:rPr>
          <w:smallCaps/>
        </w:rPr>
        <w:t>shall</w:t>
      </w:r>
      <w:r w:rsidRPr="00F6449C">
        <w:t xml:space="preserve"> contain a </w:t>
      </w:r>
      <w:r w:rsidRPr="00F6449C">
        <w:rPr>
          <w:rStyle w:val="InlineXML"/>
          <w:rFonts w:eastAsia="?l?r ??’c"/>
        </w:rPr>
        <w:t>templateId/@root</w:t>
      </w:r>
      <w:r w:rsidRPr="00F6449C">
        <w:t xml:space="preserve"> attribute containing the value </w:t>
      </w:r>
      <w:r w:rsidRPr="00F6449C">
        <w:rPr>
          <w:rStyle w:val="InlineXML"/>
          <w:rFonts w:eastAsia="?l?r ??’c"/>
          <w:b/>
        </w:rPr>
        <w:t>1.3.6.1.4.1.19376.1.5.3.1.1.24.3.3</w:t>
      </w:r>
      <w:r w:rsidRPr="00F6449C">
        <w:t xml:space="preserve"> to assert conformance to this template.</w:t>
      </w:r>
    </w:p>
    <w:p w14:paraId="05965394" w14:textId="2B3925F0" w:rsidR="006D6771" w:rsidRPr="00F6449C" w:rsidRDefault="00CC1EED" w:rsidP="00DF2817">
      <w:pPr>
        <w:pStyle w:val="Heading6"/>
        <w:numPr>
          <w:ilvl w:val="0"/>
          <w:numId w:val="0"/>
        </w:numPr>
        <w:rPr>
          <w:noProof w:val="0"/>
        </w:rPr>
      </w:pPr>
      <w:bookmarkStart w:id="1017" w:name="_Toc303257745"/>
      <w:bookmarkStart w:id="1018" w:name="_Toc389126382"/>
      <w:bookmarkStart w:id="1019" w:name="_Toc425363687"/>
      <w:r w:rsidRPr="00F6449C">
        <w:rPr>
          <w:noProof w:val="0"/>
        </w:rPr>
        <w:t>6.3.4.E.</w:t>
      </w:r>
      <w:del w:id="1020" w:author="Cole, George" w:date="2015-07-21T12:59:00Z">
        <w:r w:rsidR="004E5202" w:rsidRPr="00F6449C" w:rsidDel="00A84A89">
          <w:rPr>
            <w:noProof w:val="0"/>
          </w:rPr>
          <w:delText>1.</w:delText>
        </w:r>
      </w:del>
      <w:r w:rsidRPr="00F6449C">
        <w:rPr>
          <w:noProof w:val="0"/>
        </w:rPr>
        <w:t>2</w:t>
      </w:r>
      <w:r w:rsidR="006D6771" w:rsidRPr="00F6449C">
        <w:rPr>
          <w:noProof w:val="0"/>
        </w:rPr>
        <w:t>.3 &lt;externalAct classCode="ACT" moodCode="EVN"&gt;</w:t>
      </w:r>
      <w:bookmarkEnd w:id="1017"/>
      <w:bookmarkEnd w:id="1018"/>
      <w:bookmarkEnd w:id="1019"/>
    </w:p>
    <w:p w14:paraId="7310F894" w14:textId="77777777" w:rsidR="000A3A9B" w:rsidRPr="00F6449C" w:rsidRDefault="000A3A9B" w:rsidP="000A3A9B">
      <w:r w:rsidRPr="00F6449C">
        <w:t xml:space="preserve">The data being reconciled is identified in an </w:t>
      </w:r>
      <w:r w:rsidRPr="00F6449C">
        <w:rPr>
          <w:rStyle w:val="InlineXML"/>
          <w:rFonts w:eastAsia="?l?r ??’c"/>
        </w:rPr>
        <w:t>externalAct</w:t>
      </w:r>
      <w:r w:rsidRPr="00F6449C">
        <w:t xml:space="preserve"> element. For each data element being reconciled, there must be a pointer (reference) </w:t>
      </w:r>
      <w:r w:rsidR="00960608" w:rsidRPr="00F6449C">
        <w:t>in the reconciliation act t</w:t>
      </w:r>
      <w:r w:rsidRPr="00F6449C">
        <w:t xml:space="preserve">o where the data </w:t>
      </w:r>
      <w:r w:rsidR="00960608" w:rsidRPr="00F6449C">
        <w:t>came from</w:t>
      </w:r>
      <w:r w:rsidR="006912B6" w:rsidRPr="00F6449C">
        <w:t xml:space="preserve">. </w:t>
      </w:r>
      <w:r w:rsidRPr="00F6449C">
        <w:t>This does not mean that there are as many references as there are data elements, as a single reference serves for all data elements from that source</w:t>
      </w:r>
      <w:r w:rsidR="006912B6" w:rsidRPr="00F6449C">
        <w:t xml:space="preserve">. </w:t>
      </w:r>
      <w:r w:rsidRPr="00F6449C">
        <w:t>Note that a single data element may be referenced by multiple sources.</w:t>
      </w:r>
    </w:p>
    <w:p w14:paraId="6D1D3F39" w14:textId="77777777" w:rsidR="006D6771" w:rsidRPr="00F6449C" w:rsidRDefault="006D6771" w:rsidP="006D6771">
      <w:r w:rsidRPr="00F6449C">
        <w:t xml:space="preserve">For each data element being reconciled: </w:t>
      </w:r>
    </w:p>
    <w:p w14:paraId="160F587C" w14:textId="77777777" w:rsidR="006D6771" w:rsidRPr="00F6449C" w:rsidRDefault="006D6771" w:rsidP="006D6771">
      <w:pPr>
        <w:pStyle w:val="BodyText"/>
        <w:numPr>
          <w:ilvl w:val="0"/>
          <w:numId w:val="85"/>
        </w:numPr>
        <w:rPr>
          <w:lang w:eastAsia="x-none"/>
        </w:rPr>
      </w:pPr>
      <w:r w:rsidRPr="00F6449C">
        <w:rPr>
          <w:lang w:eastAsia="x-none"/>
        </w:rPr>
        <w:t>The</w:t>
      </w:r>
      <w:r w:rsidR="007501B5" w:rsidRPr="00F6449C">
        <w:rPr>
          <w:lang w:eastAsia="x-none"/>
        </w:rPr>
        <w:t>re</w:t>
      </w:r>
      <w:r w:rsidRPr="00F6449C">
        <w:rPr>
          <w:lang w:eastAsia="x-none"/>
        </w:rPr>
        <w:t xml:space="preserve"> </w:t>
      </w:r>
      <w:r w:rsidRPr="00F6449C">
        <w:rPr>
          <w:smallCaps/>
          <w:lang w:eastAsia="x-none"/>
        </w:rPr>
        <w:t>shall</w:t>
      </w:r>
      <w:r w:rsidRPr="00F6449C">
        <w:rPr>
          <w:lang w:eastAsia="x-none"/>
        </w:rPr>
        <w:t xml:space="preserve"> be at least one </w:t>
      </w:r>
      <w:r w:rsidRPr="00F6449C">
        <w:rPr>
          <w:b/>
          <w:lang w:eastAsia="x-none"/>
        </w:rPr>
        <w:t>[1..*]</w:t>
      </w:r>
      <w:r w:rsidRPr="00F6449C">
        <w:rPr>
          <w:lang w:eastAsia="x-none"/>
        </w:rPr>
        <w:t xml:space="preserve"> </w:t>
      </w:r>
      <w:r w:rsidRPr="00F6449C">
        <w:rPr>
          <w:rStyle w:val="InlineXML"/>
          <w:rFonts w:eastAsia="?l?r ??’c"/>
        </w:rPr>
        <w:t>reference</w:t>
      </w:r>
      <w:r w:rsidRPr="00F6449C">
        <w:rPr>
          <w:lang w:eastAsia="x-none"/>
        </w:rPr>
        <w:t xml:space="preserve"> element where:</w:t>
      </w:r>
    </w:p>
    <w:p w14:paraId="65C23A60" w14:textId="77777777" w:rsidR="006D6771" w:rsidRPr="00F6449C" w:rsidRDefault="006D6771" w:rsidP="006D6771">
      <w:pPr>
        <w:pStyle w:val="BodyText"/>
        <w:numPr>
          <w:ilvl w:val="1"/>
          <w:numId w:val="85"/>
        </w:numPr>
        <w:rPr>
          <w:lang w:eastAsia="x-none"/>
        </w:rPr>
      </w:pPr>
      <w:r w:rsidRPr="00F6449C">
        <w:rPr>
          <w:lang w:eastAsia="x-none"/>
        </w:rPr>
        <w:t xml:space="preserve">There is exactly one </w:t>
      </w:r>
      <w:r w:rsidRPr="00F6449C">
        <w:rPr>
          <w:b/>
          <w:lang w:eastAsia="x-none"/>
        </w:rPr>
        <w:t>[1..1]</w:t>
      </w:r>
      <w:r w:rsidRPr="00F6449C">
        <w:rPr>
          <w:lang w:eastAsia="x-none"/>
        </w:rPr>
        <w:t xml:space="preserve"> </w:t>
      </w:r>
      <w:r w:rsidRPr="00F6449C">
        <w:rPr>
          <w:rStyle w:val="InlineXML"/>
          <w:rFonts w:eastAsia="?l?r ??’c"/>
        </w:rPr>
        <w:t>externalAct</w:t>
      </w:r>
      <w:r w:rsidRPr="00F6449C">
        <w:rPr>
          <w:lang w:eastAsia="x-none"/>
        </w:rPr>
        <w:t xml:space="preserve"> element where:</w:t>
      </w:r>
    </w:p>
    <w:p w14:paraId="674670F4" w14:textId="77777777" w:rsidR="006D6771" w:rsidRPr="00F6449C" w:rsidRDefault="006D6771" w:rsidP="006D6771">
      <w:pPr>
        <w:pStyle w:val="BodyText"/>
        <w:numPr>
          <w:ilvl w:val="2"/>
          <w:numId w:val="85"/>
        </w:numPr>
        <w:rPr>
          <w:lang w:eastAsia="x-none"/>
        </w:rPr>
      </w:pPr>
      <w:r w:rsidRPr="00F6449C">
        <w:rPr>
          <w:lang w:eastAsia="x-none"/>
        </w:rPr>
        <w:t xml:space="preserve">The </w:t>
      </w:r>
      <w:r w:rsidRPr="00F6449C">
        <w:rPr>
          <w:rStyle w:val="InlineXML"/>
          <w:rFonts w:eastAsia="?l?r ??’c"/>
        </w:rPr>
        <w:t>externalAct</w:t>
      </w:r>
      <w:r w:rsidRPr="00F6449C">
        <w:rPr>
          <w:lang w:eastAsia="x-none"/>
        </w:rPr>
        <w:t xml:space="preserve"> </w:t>
      </w:r>
      <w:r w:rsidRPr="00F6449C">
        <w:rPr>
          <w:smallCaps/>
          <w:lang w:eastAsia="x-none"/>
        </w:rPr>
        <w:t>shall</w:t>
      </w:r>
      <w:r w:rsidRPr="00F6449C">
        <w:rPr>
          <w:lang w:eastAsia="x-none"/>
        </w:rPr>
        <w:t xml:space="preserve"> contain exactly one </w:t>
      </w:r>
      <w:r w:rsidRPr="00F6449C">
        <w:rPr>
          <w:b/>
          <w:lang w:eastAsia="x-none"/>
        </w:rPr>
        <w:t>[1..1]</w:t>
      </w:r>
      <w:r w:rsidRPr="00F6449C">
        <w:rPr>
          <w:lang w:eastAsia="x-none"/>
        </w:rPr>
        <w:t xml:space="preserve"> </w:t>
      </w:r>
      <w:r w:rsidRPr="00F6449C">
        <w:rPr>
          <w:rStyle w:val="InlineXML"/>
          <w:rFonts w:eastAsia="?l?r ??’c"/>
        </w:rPr>
        <w:t>@classCode</w:t>
      </w:r>
      <w:r w:rsidRPr="00F6449C">
        <w:rPr>
          <w:lang w:eastAsia="x-none"/>
        </w:rPr>
        <w:t xml:space="preserve"> attribute whose value is ACT.</w:t>
      </w:r>
    </w:p>
    <w:p w14:paraId="1468390E" w14:textId="77777777" w:rsidR="006D6771" w:rsidRPr="00F6449C" w:rsidRDefault="006D6771" w:rsidP="006D6771">
      <w:pPr>
        <w:pStyle w:val="BodyText"/>
        <w:numPr>
          <w:ilvl w:val="2"/>
          <w:numId w:val="85"/>
        </w:numPr>
        <w:rPr>
          <w:lang w:eastAsia="x-none"/>
        </w:rPr>
      </w:pPr>
      <w:r w:rsidRPr="00F6449C">
        <w:rPr>
          <w:lang w:eastAsia="x-none"/>
        </w:rPr>
        <w:t xml:space="preserve">The </w:t>
      </w:r>
      <w:r w:rsidRPr="00F6449C">
        <w:rPr>
          <w:rStyle w:val="InlineXML"/>
          <w:rFonts w:eastAsia="?l?r ??’c"/>
        </w:rPr>
        <w:t>externalAct</w:t>
      </w:r>
      <w:r w:rsidRPr="00F6449C">
        <w:rPr>
          <w:lang w:eastAsia="x-none"/>
        </w:rPr>
        <w:t xml:space="preserve"> </w:t>
      </w:r>
      <w:r w:rsidRPr="00F6449C">
        <w:rPr>
          <w:smallCaps/>
          <w:lang w:eastAsia="x-none"/>
        </w:rPr>
        <w:t>shall</w:t>
      </w:r>
      <w:r w:rsidRPr="00F6449C">
        <w:rPr>
          <w:lang w:eastAsia="x-none"/>
        </w:rPr>
        <w:t xml:space="preserve"> contain exactly one </w:t>
      </w:r>
      <w:r w:rsidRPr="00F6449C">
        <w:rPr>
          <w:b/>
          <w:lang w:eastAsia="x-none"/>
        </w:rPr>
        <w:t>[1..1]</w:t>
      </w:r>
      <w:r w:rsidRPr="00F6449C">
        <w:rPr>
          <w:lang w:eastAsia="x-none"/>
        </w:rPr>
        <w:t xml:space="preserve"> </w:t>
      </w:r>
      <w:r w:rsidRPr="00F6449C">
        <w:rPr>
          <w:rStyle w:val="InlineXML"/>
          <w:rFonts w:eastAsia="?l?r ??’c"/>
        </w:rPr>
        <w:t>@moodCode</w:t>
      </w:r>
      <w:r w:rsidRPr="00F6449C">
        <w:rPr>
          <w:lang w:eastAsia="x-none"/>
        </w:rPr>
        <w:t xml:space="preserve"> attribute whose value is EVN.</w:t>
      </w:r>
    </w:p>
    <w:p w14:paraId="7D617D96" w14:textId="77777777" w:rsidR="006D6771" w:rsidRPr="00F6449C" w:rsidRDefault="006D6771" w:rsidP="006D6771">
      <w:pPr>
        <w:pStyle w:val="BodyText"/>
        <w:numPr>
          <w:ilvl w:val="1"/>
          <w:numId w:val="85"/>
        </w:numPr>
        <w:rPr>
          <w:lang w:eastAsia="x-none"/>
        </w:rPr>
      </w:pPr>
      <w:r w:rsidRPr="00F6449C">
        <w:rPr>
          <w:lang w:eastAsia="x-none"/>
        </w:rPr>
        <w:t xml:space="preserve">The </w:t>
      </w:r>
      <w:r w:rsidRPr="00F6449C">
        <w:rPr>
          <w:rStyle w:val="InlineXML"/>
          <w:rFonts w:eastAsia="?l?r ??’c"/>
        </w:rPr>
        <w:t>externalAct</w:t>
      </w:r>
      <w:r w:rsidRPr="00F6449C">
        <w:rPr>
          <w:lang w:eastAsia="x-none"/>
        </w:rPr>
        <w:t xml:space="preserve"> </w:t>
      </w:r>
      <w:r w:rsidRPr="00F6449C">
        <w:rPr>
          <w:smallCaps/>
          <w:lang w:eastAsia="x-none"/>
        </w:rPr>
        <w:t>shall</w:t>
      </w:r>
      <w:r w:rsidRPr="00F6449C">
        <w:rPr>
          <w:lang w:eastAsia="x-none"/>
        </w:rPr>
        <w:t xml:space="preserve"> contain at exactly one </w:t>
      </w:r>
      <w:r w:rsidRPr="00F6449C">
        <w:rPr>
          <w:b/>
          <w:lang w:eastAsia="x-none"/>
        </w:rPr>
        <w:t>[1..1]</w:t>
      </w:r>
      <w:r w:rsidRPr="00F6449C">
        <w:rPr>
          <w:lang w:eastAsia="x-none"/>
        </w:rPr>
        <w:t xml:space="preserve"> </w:t>
      </w:r>
      <w:r w:rsidRPr="00F6449C">
        <w:rPr>
          <w:rStyle w:val="InlineXML"/>
          <w:rFonts w:eastAsia="?l?r ??’c"/>
        </w:rPr>
        <w:t>id</w:t>
      </w:r>
      <w:r w:rsidRPr="00F6449C">
        <w:rPr>
          <w:lang w:eastAsia="x-none"/>
        </w:rPr>
        <w:t xml:space="preserve"> element</w:t>
      </w:r>
    </w:p>
    <w:p w14:paraId="201BE9D7" w14:textId="77777777" w:rsidR="006D6771" w:rsidRPr="00F6449C" w:rsidRDefault="006D6771" w:rsidP="006D6771">
      <w:pPr>
        <w:pStyle w:val="BodyText"/>
        <w:numPr>
          <w:ilvl w:val="1"/>
          <w:numId w:val="85"/>
        </w:numPr>
        <w:rPr>
          <w:lang w:eastAsia="x-none"/>
        </w:rPr>
      </w:pPr>
      <w:r w:rsidRPr="00F6449C">
        <w:rPr>
          <w:lang w:eastAsia="x-none"/>
        </w:rPr>
        <w:t xml:space="preserve">The </w:t>
      </w:r>
      <w:r w:rsidRPr="00F6449C">
        <w:rPr>
          <w:rStyle w:val="InlineXML"/>
          <w:rFonts w:eastAsia="?l?r ??’c"/>
        </w:rPr>
        <w:t>externalAct/id</w:t>
      </w:r>
      <w:r w:rsidRPr="00F6449C">
        <w:rPr>
          <w:lang w:eastAsia="x-none"/>
        </w:rPr>
        <w:t xml:space="preserve"> </w:t>
      </w:r>
      <w:r w:rsidRPr="00F6449C">
        <w:rPr>
          <w:smallCaps/>
          <w:lang w:eastAsia="x-none"/>
        </w:rPr>
        <w:t>shall not</w:t>
      </w:r>
      <w:r w:rsidRPr="00F6449C">
        <w:rPr>
          <w:lang w:eastAsia="x-none"/>
        </w:rPr>
        <w:t xml:space="preserve"> contain an </w:t>
      </w:r>
      <w:r w:rsidRPr="00F6449C">
        <w:rPr>
          <w:rStyle w:val="InlineXML"/>
          <w:rFonts w:eastAsia="?l?r ??’c"/>
        </w:rPr>
        <w:t>@nullFlavor</w:t>
      </w:r>
      <w:r w:rsidRPr="00F6449C">
        <w:rPr>
          <w:lang w:eastAsia="x-none"/>
        </w:rPr>
        <w:t xml:space="preserve"> attribute.</w:t>
      </w:r>
    </w:p>
    <w:p w14:paraId="69E6AACE" w14:textId="77777777" w:rsidR="006D6771" w:rsidRPr="00F6449C" w:rsidRDefault="006D6771" w:rsidP="006D6771">
      <w:pPr>
        <w:pStyle w:val="BodyText"/>
        <w:numPr>
          <w:ilvl w:val="1"/>
          <w:numId w:val="85"/>
        </w:numPr>
        <w:rPr>
          <w:lang w:eastAsia="x-none"/>
        </w:rPr>
      </w:pPr>
      <w:r w:rsidRPr="00F6449C">
        <w:rPr>
          <w:lang w:eastAsia="x-none"/>
        </w:rPr>
        <w:t xml:space="preserve">The </w:t>
      </w:r>
      <w:r w:rsidRPr="00F6449C">
        <w:rPr>
          <w:rStyle w:val="InlineXML"/>
          <w:rFonts w:eastAsia="?l?r ??’c"/>
        </w:rPr>
        <w:t>externalAct</w:t>
      </w:r>
      <w:r w:rsidRPr="00F6449C">
        <w:rPr>
          <w:lang w:eastAsia="x-none"/>
        </w:rPr>
        <w:t xml:space="preserve"> </w:t>
      </w:r>
      <w:r w:rsidRPr="00F6449C">
        <w:rPr>
          <w:smallCaps/>
          <w:lang w:eastAsia="x-none"/>
        </w:rPr>
        <w:t>shall</w:t>
      </w:r>
      <w:r w:rsidRPr="00F6449C">
        <w:rPr>
          <w:lang w:eastAsia="x-none"/>
        </w:rPr>
        <w:t xml:space="preserve"> contain exactly one </w:t>
      </w:r>
      <w:r w:rsidRPr="00F6449C">
        <w:rPr>
          <w:b/>
        </w:rPr>
        <w:t>[1..1]</w:t>
      </w:r>
      <w:r w:rsidRPr="00F6449C">
        <w:rPr>
          <w:lang w:eastAsia="x-none"/>
        </w:rPr>
        <w:t xml:space="preserve"> </w:t>
      </w:r>
      <w:r w:rsidRPr="00F6449C">
        <w:rPr>
          <w:rStyle w:val="InlineXML"/>
          <w:rFonts w:eastAsia="?l?r ??’c"/>
        </w:rPr>
        <w:t>code</w:t>
      </w:r>
      <w:r w:rsidRPr="00F6449C">
        <w:rPr>
          <w:lang w:eastAsia="x-none"/>
        </w:rPr>
        <w:t xml:space="preserve"> element.</w:t>
      </w:r>
    </w:p>
    <w:p w14:paraId="51338889" w14:textId="77777777" w:rsidR="006D6771" w:rsidRPr="00F6449C" w:rsidRDefault="006D6771" w:rsidP="006D6771">
      <w:pPr>
        <w:pStyle w:val="BodyText"/>
        <w:numPr>
          <w:ilvl w:val="1"/>
          <w:numId w:val="85"/>
        </w:numPr>
        <w:rPr>
          <w:lang w:eastAsia="x-none"/>
        </w:rPr>
      </w:pPr>
      <w:r w:rsidRPr="00F6449C">
        <w:rPr>
          <w:lang w:eastAsia="x-none"/>
        </w:rPr>
        <w:t xml:space="preserve">The </w:t>
      </w:r>
      <w:r w:rsidRPr="00F6449C">
        <w:rPr>
          <w:rStyle w:val="InlineXML"/>
          <w:rFonts w:eastAsia="?l?r ??’c"/>
        </w:rPr>
        <w:t>externalAct/code</w:t>
      </w:r>
      <w:r w:rsidRPr="00F6449C">
        <w:rPr>
          <w:lang w:eastAsia="x-none"/>
        </w:rPr>
        <w:t xml:space="preserve"> </w:t>
      </w:r>
      <w:r w:rsidRPr="00F6449C">
        <w:rPr>
          <w:smallCaps/>
          <w:lang w:eastAsia="x-none"/>
        </w:rPr>
        <w:t>shall not</w:t>
      </w:r>
      <w:r w:rsidRPr="00F6449C">
        <w:rPr>
          <w:lang w:eastAsia="x-none"/>
        </w:rPr>
        <w:t xml:space="preserve"> contain an </w:t>
      </w:r>
      <w:r w:rsidRPr="00F6449C">
        <w:rPr>
          <w:rStyle w:val="InlineXML"/>
          <w:rFonts w:eastAsia="?l?r ??’c"/>
        </w:rPr>
        <w:t>@nullFlavor</w:t>
      </w:r>
      <w:r w:rsidRPr="00F6449C">
        <w:rPr>
          <w:lang w:eastAsia="x-none"/>
        </w:rPr>
        <w:t xml:space="preserve"> attribute.</w:t>
      </w:r>
    </w:p>
    <w:p w14:paraId="4109D898" w14:textId="77777777" w:rsidR="006D6771" w:rsidRPr="00F6449C" w:rsidRDefault="006D6771" w:rsidP="00781933">
      <w:pPr>
        <w:numPr>
          <w:ilvl w:val="1"/>
          <w:numId w:val="85"/>
        </w:numPr>
      </w:pPr>
      <w:r w:rsidRPr="00F6449C">
        <w:t xml:space="preserve">If the data element came from a document, </w:t>
      </w:r>
    </w:p>
    <w:p w14:paraId="31C71D7B" w14:textId="77777777" w:rsidR="006D6771" w:rsidRPr="00F6449C" w:rsidRDefault="006D6771" w:rsidP="006D6771">
      <w:pPr>
        <w:numPr>
          <w:ilvl w:val="2"/>
          <w:numId w:val="85"/>
        </w:numPr>
      </w:pPr>
      <w:r w:rsidRPr="00F6449C">
        <w:t xml:space="preserve">When the external document is a CDA document, </w:t>
      </w:r>
      <w:r w:rsidRPr="00F6449C">
        <w:rPr>
          <w:rStyle w:val="InlineXML"/>
          <w:rFonts w:eastAsia="?l?r ??’c"/>
        </w:rPr>
        <w:t>externalAct/id</w:t>
      </w:r>
      <w:r w:rsidRPr="00F6449C">
        <w:t xml:space="preserve"> = </w:t>
      </w:r>
      <w:r w:rsidRPr="00F6449C">
        <w:rPr>
          <w:rStyle w:val="InlineXML"/>
          <w:rFonts w:eastAsia="?l?r ??’c"/>
        </w:rPr>
        <w:t>/ClinicalDocument/id</w:t>
      </w:r>
      <w:r w:rsidR="00B81DD6" w:rsidRPr="00F6449C">
        <w:t xml:space="preserve">. </w:t>
      </w:r>
      <w:r w:rsidRPr="00F6449C">
        <w:rPr>
          <w:i/>
        </w:rPr>
        <w:t xml:space="preserve">The value of </w:t>
      </w:r>
      <w:r w:rsidRPr="00F6449C">
        <w:rPr>
          <w:rStyle w:val="InlineXML"/>
          <w:rFonts w:eastAsia="?l?r ??’c"/>
          <w:i/>
        </w:rPr>
        <w:t>externalAct/id</w:t>
      </w:r>
      <w:r w:rsidRPr="00F6449C">
        <w:rPr>
          <w:i/>
        </w:rPr>
        <w:t xml:space="preserve"> provides the identifier of the external document</w:t>
      </w:r>
      <w:r w:rsidR="00B81DD6" w:rsidRPr="00F6449C">
        <w:rPr>
          <w:i/>
        </w:rPr>
        <w:t xml:space="preserve">. </w:t>
      </w:r>
    </w:p>
    <w:p w14:paraId="3EC2BE7E" w14:textId="77777777" w:rsidR="00D4466C" w:rsidRPr="00F6449C" w:rsidRDefault="00D4466C" w:rsidP="00D4466C">
      <w:pPr>
        <w:numPr>
          <w:ilvl w:val="2"/>
          <w:numId w:val="85"/>
        </w:numPr>
        <w:rPr>
          <w:lang w:eastAsia="x-none"/>
        </w:rPr>
      </w:pPr>
      <w:r w:rsidRPr="00F6449C">
        <w:t xml:space="preserve">The value of </w:t>
      </w:r>
      <w:r w:rsidRPr="00F6449C">
        <w:rPr>
          <w:rStyle w:val="InlineXML"/>
          <w:rFonts w:eastAsia="?l?r ??’c"/>
        </w:rPr>
        <w:t>externalAct/code/@code</w:t>
      </w:r>
      <w:r w:rsidRPr="00F6449C">
        <w:t xml:space="preserve"> </w:t>
      </w:r>
      <w:r w:rsidRPr="00F6449C">
        <w:rPr>
          <w:smallCaps/>
        </w:rPr>
        <w:t>shall</w:t>
      </w:r>
      <w:r w:rsidRPr="00F6449C">
        <w:t xml:space="preserve"> be </w:t>
      </w:r>
      <w:r w:rsidR="00905B4F" w:rsidRPr="00F6449C">
        <w:rPr>
          <w:rStyle w:val="BodyTextChar"/>
        </w:rPr>
        <w:t>DOCCLIN.</w:t>
      </w:r>
    </w:p>
    <w:p w14:paraId="5012B433" w14:textId="77777777" w:rsidR="00D4466C" w:rsidRPr="00F6449C" w:rsidRDefault="00D4466C" w:rsidP="00781933">
      <w:pPr>
        <w:numPr>
          <w:ilvl w:val="2"/>
          <w:numId w:val="85"/>
        </w:numPr>
        <w:rPr>
          <w:rStyle w:val="BodyTextChar"/>
        </w:rPr>
      </w:pPr>
      <w:r w:rsidRPr="00F6449C">
        <w:rPr>
          <w:lang w:eastAsia="x-none"/>
        </w:rPr>
        <w:t xml:space="preserve">The value of </w:t>
      </w:r>
      <w:r w:rsidRPr="00F6449C">
        <w:rPr>
          <w:rStyle w:val="InlineXML"/>
          <w:rFonts w:eastAsia="?l?r ??’c"/>
        </w:rPr>
        <w:t>externalAct/code/@codeSystem</w:t>
      </w:r>
      <w:r w:rsidRPr="00F6449C">
        <w:rPr>
          <w:lang w:eastAsia="x-none"/>
        </w:rPr>
        <w:t xml:space="preserve"> shall be </w:t>
      </w:r>
      <w:r w:rsidR="00905B4F" w:rsidRPr="00F6449C">
        <w:rPr>
          <w:rStyle w:val="BodyTextChar"/>
        </w:rPr>
        <w:t>2.16.840.1.113883.5.6</w:t>
      </w:r>
    </w:p>
    <w:p w14:paraId="7897ECDA" w14:textId="77777777" w:rsidR="006D6771" w:rsidRPr="00F6449C" w:rsidRDefault="006D6771" w:rsidP="00781933">
      <w:pPr>
        <w:numPr>
          <w:ilvl w:val="2"/>
          <w:numId w:val="85"/>
        </w:numPr>
      </w:pPr>
      <w:r w:rsidRPr="00F6449C">
        <w:rPr>
          <w:i/>
        </w:rPr>
        <w:t xml:space="preserve">The value of </w:t>
      </w:r>
      <w:r w:rsidRPr="00F6449C">
        <w:rPr>
          <w:rStyle w:val="InlineXML"/>
          <w:rFonts w:eastAsia="?l?r ??’c"/>
          <w:i/>
        </w:rPr>
        <w:t>externalAct/code</w:t>
      </w:r>
      <w:r w:rsidRPr="00F6449C">
        <w:rPr>
          <w:i/>
        </w:rPr>
        <w:t xml:space="preserve"> describes the content of the document.</w:t>
      </w:r>
    </w:p>
    <w:p w14:paraId="77666FB6" w14:textId="77777777" w:rsidR="006D6771" w:rsidRPr="00F6449C" w:rsidRDefault="006D6771" w:rsidP="006D6771">
      <w:pPr>
        <w:numPr>
          <w:ilvl w:val="1"/>
          <w:numId w:val="85"/>
        </w:numPr>
        <w:rPr>
          <w:lang w:eastAsia="x-none"/>
        </w:rPr>
      </w:pPr>
      <w:r w:rsidRPr="00F6449C">
        <w:t xml:space="preserve">If the data element was returned as a result of a query, </w:t>
      </w:r>
    </w:p>
    <w:p w14:paraId="2FD89786" w14:textId="77777777" w:rsidR="006D6771" w:rsidRPr="00F6449C" w:rsidRDefault="006D6771" w:rsidP="006D6771">
      <w:pPr>
        <w:numPr>
          <w:ilvl w:val="2"/>
          <w:numId w:val="85"/>
        </w:numPr>
        <w:rPr>
          <w:lang w:eastAsia="x-none"/>
        </w:rPr>
      </w:pPr>
      <w:r w:rsidRPr="00F6449C">
        <w:t xml:space="preserve">The value of </w:t>
      </w:r>
      <w:r w:rsidRPr="00F6449C">
        <w:rPr>
          <w:rStyle w:val="InlineXML"/>
          <w:rFonts w:eastAsia="?l?r ??’c"/>
        </w:rPr>
        <w:t>externalAct/id</w:t>
      </w:r>
      <w:r w:rsidRPr="00F6449C">
        <w:t xml:space="preserve"> shall be the identifier of the query that produced the result</w:t>
      </w:r>
      <w:r w:rsidR="00B81DD6" w:rsidRPr="00F6449C">
        <w:t xml:space="preserve">. </w:t>
      </w:r>
    </w:p>
    <w:p w14:paraId="2339B3A4" w14:textId="3411986C" w:rsidR="006D6771" w:rsidRPr="00F6449C" w:rsidRDefault="006D6771" w:rsidP="006D6771">
      <w:pPr>
        <w:numPr>
          <w:ilvl w:val="3"/>
          <w:numId w:val="85"/>
        </w:numPr>
        <w:rPr>
          <w:lang w:eastAsia="x-none"/>
        </w:rPr>
      </w:pPr>
      <w:r w:rsidRPr="00F6449C">
        <w:lastRenderedPageBreak/>
        <w:t xml:space="preserve">When the query is a CDA query, </w:t>
      </w:r>
      <w:r w:rsidRPr="00F6449C">
        <w:rPr>
          <w:rStyle w:val="InlineXML"/>
          <w:rFonts w:eastAsia="?l?r ??’c"/>
        </w:rPr>
        <w:t>externalAct/id</w:t>
      </w:r>
      <w:r w:rsidRPr="00F6449C">
        <w:t xml:space="preserve"> = </w:t>
      </w:r>
      <w:r w:rsidRPr="00F6449C">
        <w:rPr>
          <w:rStyle w:val="InlineXML"/>
          <w:rFonts w:eastAsia="?l?r ??’c"/>
        </w:rPr>
        <w:t>/QUPC_IN043100UV/id</w:t>
      </w:r>
      <w:r w:rsidRPr="00F6449C">
        <w:t xml:space="preserve"> (see PCC TF-2: 3.</w:t>
      </w:r>
      <w:del w:id="1021" w:author="Cole, George" w:date="2015-07-22T12:38:00Z">
        <w:r w:rsidRPr="00F6449C" w:rsidDel="00943D1D">
          <w:delText>1</w:delText>
        </w:r>
      </w:del>
      <w:ins w:id="1022" w:author="Cole, George" w:date="2015-07-22T12:38:00Z">
        <w:r w:rsidR="00943D1D">
          <w:t>2</w:t>
        </w:r>
      </w:ins>
      <w:r w:rsidRPr="00F6449C">
        <w:t>.4.3 Transmission Wrapper found in the QED supplement).</w:t>
      </w:r>
    </w:p>
    <w:p w14:paraId="77AD6AC0" w14:textId="77777777" w:rsidR="006D6771" w:rsidRPr="00F6449C" w:rsidRDefault="006D6771" w:rsidP="006D6771">
      <w:pPr>
        <w:numPr>
          <w:ilvl w:val="2"/>
          <w:numId w:val="85"/>
        </w:numPr>
        <w:rPr>
          <w:lang w:eastAsia="x-none"/>
        </w:rPr>
      </w:pPr>
      <w:r w:rsidRPr="00F6449C">
        <w:t xml:space="preserve">The value of </w:t>
      </w:r>
      <w:r w:rsidRPr="00F6449C">
        <w:rPr>
          <w:rStyle w:val="InlineXML"/>
          <w:rFonts w:eastAsia="?l?r ??’c"/>
        </w:rPr>
        <w:t>externalAct/code/@code</w:t>
      </w:r>
      <w:r w:rsidRPr="00F6449C">
        <w:t xml:space="preserve"> </w:t>
      </w:r>
      <w:r w:rsidRPr="00F6449C">
        <w:rPr>
          <w:smallCaps/>
        </w:rPr>
        <w:t>shall</w:t>
      </w:r>
      <w:r w:rsidRPr="00F6449C">
        <w:t xml:space="preserve"> be </w:t>
      </w:r>
      <w:r w:rsidR="00905B4F" w:rsidRPr="00F6449C">
        <w:rPr>
          <w:rStyle w:val="BodyTextChar"/>
        </w:rPr>
        <w:t>CACT.</w:t>
      </w:r>
    </w:p>
    <w:p w14:paraId="52E52F3A" w14:textId="77777777" w:rsidR="006D6771" w:rsidRPr="00F6449C" w:rsidRDefault="006D6771" w:rsidP="006D6771">
      <w:pPr>
        <w:numPr>
          <w:ilvl w:val="2"/>
          <w:numId w:val="85"/>
        </w:numPr>
        <w:rPr>
          <w:lang w:eastAsia="x-none"/>
        </w:rPr>
      </w:pPr>
      <w:r w:rsidRPr="00F6449C">
        <w:rPr>
          <w:lang w:eastAsia="x-none"/>
        </w:rPr>
        <w:t xml:space="preserve">The value of </w:t>
      </w:r>
      <w:r w:rsidRPr="00F6449C">
        <w:rPr>
          <w:rStyle w:val="InlineXML"/>
          <w:rFonts w:eastAsia="?l?r ??’c"/>
        </w:rPr>
        <w:t>externalAct/code/@codeSystem</w:t>
      </w:r>
      <w:r w:rsidRPr="00F6449C">
        <w:rPr>
          <w:lang w:eastAsia="x-none"/>
        </w:rPr>
        <w:t xml:space="preserve"> shall be </w:t>
      </w:r>
      <w:r w:rsidR="00905B4F" w:rsidRPr="00F6449C">
        <w:rPr>
          <w:rStyle w:val="BodyTextChar"/>
        </w:rPr>
        <w:t>2.16.840.1.113883.5.6</w:t>
      </w:r>
    </w:p>
    <w:p w14:paraId="3D519811" w14:textId="77777777" w:rsidR="006D6771" w:rsidRPr="00F6449C" w:rsidRDefault="006D6771" w:rsidP="006D6771">
      <w:pPr>
        <w:numPr>
          <w:ilvl w:val="1"/>
          <w:numId w:val="85"/>
        </w:numPr>
        <w:rPr>
          <w:lang w:eastAsia="x-none"/>
        </w:rPr>
      </w:pPr>
      <w:r w:rsidRPr="00F6449C">
        <w:t>If the data element is stored internally in the EHR performing reconciliation,</w:t>
      </w:r>
    </w:p>
    <w:p w14:paraId="7E438F66" w14:textId="77777777" w:rsidR="006D6771" w:rsidRPr="00F6449C" w:rsidRDefault="006D6771" w:rsidP="006D6771">
      <w:pPr>
        <w:numPr>
          <w:ilvl w:val="2"/>
          <w:numId w:val="85"/>
        </w:numPr>
        <w:rPr>
          <w:lang w:eastAsia="x-none"/>
        </w:rPr>
      </w:pPr>
      <w:r w:rsidRPr="00F6449C">
        <w:t xml:space="preserve">The value of </w:t>
      </w:r>
      <w:r w:rsidRPr="00F6449C">
        <w:rPr>
          <w:rStyle w:val="InlineXML"/>
          <w:rFonts w:eastAsia="?l?r ??’c"/>
        </w:rPr>
        <w:t>externalAct/id</w:t>
      </w:r>
      <w:r w:rsidRPr="00F6449C">
        <w:t xml:space="preserve"> </w:t>
      </w:r>
      <w:r w:rsidRPr="00F6449C">
        <w:rPr>
          <w:smallCaps/>
        </w:rPr>
        <w:t>shall</w:t>
      </w:r>
      <w:r w:rsidRPr="00F6449C">
        <w:t xml:space="preserve"> be the identifier of data element.</w:t>
      </w:r>
    </w:p>
    <w:p w14:paraId="00E14A59" w14:textId="77777777" w:rsidR="006D6771" w:rsidRPr="00F6449C" w:rsidRDefault="006D6771" w:rsidP="006D6771">
      <w:pPr>
        <w:numPr>
          <w:ilvl w:val="2"/>
          <w:numId w:val="85"/>
        </w:numPr>
        <w:rPr>
          <w:lang w:eastAsia="x-none"/>
        </w:rPr>
      </w:pPr>
      <w:r w:rsidRPr="00F6449C">
        <w:t>The value of</w:t>
      </w:r>
      <w:r w:rsidR="00321C2D" w:rsidRPr="00F6449C">
        <w:t xml:space="preserve"> </w:t>
      </w:r>
      <w:r w:rsidRPr="00F6449C">
        <w:rPr>
          <w:rStyle w:val="InlineXML"/>
          <w:rFonts w:eastAsia="?l?r ??’c"/>
        </w:rPr>
        <w:t>externalAct/code</w:t>
      </w:r>
      <w:r w:rsidRPr="00F6449C">
        <w:rPr>
          <w:color w:val="FF0000"/>
        </w:rPr>
        <w:t xml:space="preserve"> </w:t>
      </w:r>
      <w:r w:rsidRPr="00F6449C">
        <w:rPr>
          <w:smallCaps/>
        </w:rPr>
        <w:t>shall</w:t>
      </w:r>
      <w:r w:rsidRPr="00F6449C">
        <w:t xml:space="preserve"> be the code associated with the data element.</w:t>
      </w:r>
    </w:p>
    <w:p w14:paraId="5DEDE969" w14:textId="77777777" w:rsidR="00D4466C" w:rsidRPr="00F6449C" w:rsidRDefault="00D4466C" w:rsidP="00D4466C">
      <w:pPr>
        <w:numPr>
          <w:ilvl w:val="2"/>
          <w:numId w:val="85"/>
        </w:numPr>
        <w:rPr>
          <w:lang w:eastAsia="x-none"/>
        </w:rPr>
      </w:pPr>
      <w:r w:rsidRPr="00F6449C">
        <w:t xml:space="preserve">The value of </w:t>
      </w:r>
      <w:r w:rsidRPr="00F6449C">
        <w:rPr>
          <w:rStyle w:val="InlineXML"/>
          <w:rFonts w:eastAsia="?l?r ??’c"/>
        </w:rPr>
        <w:t>externalAct/code/@code</w:t>
      </w:r>
      <w:r w:rsidRPr="00F6449C">
        <w:t xml:space="preserve"> </w:t>
      </w:r>
      <w:r w:rsidRPr="00F6449C">
        <w:rPr>
          <w:smallCaps/>
        </w:rPr>
        <w:t>shall</w:t>
      </w:r>
      <w:r w:rsidRPr="00F6449C">
        <w:t xml:space="preserve"> be</w:t>
      </w:r>
      <w:r w:rsidR="00905B4F" w:rsidRPr="00F6449C">
        <w:t xml:space="preserve"> </w:t>
      </w:r>
      <w:r w:rsidR="00905B4F" w:rsidRPr="00F6449C">
        <w:rPr>
          <w:rStyle w:val="BodyTextChar"/>
        </w:rPr>
        <w:t>ACT.</w:t>
      </w:r>
    </w:p>
    <w:p w14:paraId="0B203A04" w14:textId="77777777" w:rsidR="00D4466C" w:rsidRPr="00F6449C" w:rsidRDefault="00D4466C" w:rsidP="00D4466C">
      <w:pPr>
        <w:numPr>
          <w:ilvl w:val="2"/>
          <w:numId w:val="85"/>
        </w:numPr>
        <w:rPr>
          <w:lang w:eastAsia="x-none"/>
        </w:rPr>
      </w:pPr>
      <w:r w:rsidRPr="00F6449C">
        <w:rPr>
          <w:lang w:eastAsia="x-none"/>
        </w:rPr>
        <w:t xml:space="preserve">The value of </w:t>
      </w:r>
      <w:r w:rsidRPr="00F6449C">
        <w:rPr>
          <w:rStyle w:val="InlineXML"/>
          <w:rFonts w:eastAsia="?l?r ??’c"/>
        </w:rPr>
        <w:t>externalAct/code/@codeSystem</w:t>
      </w:r>
      <w:r w:rsidRPr="00F6449C">
        <w:rPr>
          <w:lang w:eastAsia="x-none"/>
        </w:rPr>
        <w:t xml:space="preserve"> shall be </w:t>
      </w:r>
      <w:r w:rsidR="00DA0EE8" w:rsidRPr="00F6449C">
        <w:rPr>
          <w:lang w:eastAsia="x-none"/>
        </w:rPr>
        <w:t>1.3.6.1.4.1.19376.1.5.3.1.4.4.1</w:t>
      </w:r>
    </w:p>
    <w:p w14:paraId="6E5E545D" w14:textId="15D6203F" w:rsidR="006D6771" w:rsidRPr="00F6449C" w:rsidRDefault="006D6771" w:rsidP="00DF2817">
      <w:pPr>
        <w:pStyle w:val="Heading5"/>
        <w:numPr>
          <w:ilvl w:val="0"/>
          <w:numId w:val="0"/>
        </w:numPr>
        <w:rPr>
          <w:bCs/>
          <w:noProof w:val="0"/>
        </w:rPr>
      </w:pPr>
      <w:bookmarkStart w:id="1023" w:name="_Toc303257746"/>
      <w:bookmarkStart w:id="1024" w:name="_Toc389126397"/>
      <w:bookmarkStart w:id="1025" w:name="_Toc425363688"/>
      <w:r w:rsidRPr="00F6449C">
        <w:rPr>
          <w:bCs/>
          <w:noProof w:val="0"/>
        </w:rPr>
        <w:t>6.3.</w:t>
      </w:r>
      <w:r w:rsidR="00132AA2" w:rsidRPr="00F6449C">
        <w:rPr>
          <w:bCs/>
          <w:noProof w:val="0"/>
        </w:rPr>
        <w:t>4.E.</w:t>
      </w:r>
      <w:del w:id="1026" w:author="Cole, George" w:date="2015-07-21T12:59:00Z">
        <w:r w:rsidR="004E5202" w:rsidRPr="00F6449C" w:rsidDel="00A84A89">
          <w:rPr>
            <w:bCs/>
            <w:noProof w:val="0"/>
          </w:rPr>
          <w:delText>1.</w:delText>
        </w:r>
      </w:del>
      <w:r w:rsidR="004E5202" w:rsidRPr="00F6449C">
        <w:rPr>
          <w:bCs/>
          <w:noProof w:val="0"/>
        </w:rPr>
        <w:t>3</w:t>
      </w:r>
      <w:r w:rsidRPr="00F6449C">
        <w:rPr>
          <w:bCs/>
          <w:noProof w:val="0"/>
        </w:rPr>
        <w:t xml:space="preserve"> Reconciliation Performer</w:t>
      </w:r>
      <w:bookmarkEnd w:id="1023"/>
      <w:bookmarkEnd w:id="1024"/>
      <w:bookmarkEnd w:id="1025"/>
    </w:p>
    <w:p w14:paraId="33D7545E" w14:textId="49BC3BD2" w:rsidR="00D9421B" w:rsidRPr="00F6449C" w:rsidRDefault="006D6771" w:rsidP="006D6771">
      <w:pPr>
        <w:pStyle w:val="BodyText"/>
        <w:rPr>
          <w:lang w:eastAsia="x-none"/>
        </w:rPr>
      </w:pPr>
      <w:r w:rsidRPr="00F6449C">
        <w:rPr>
          <w:lang w:eastAsia="x-none"/>
        </w:rPr>
        <w:t>The reconciliation performer template is used to identify the healthcare provider who was the primary performer of the reconciliation act</w:t>
      </w:r>
      <w:r w:rsidR="00B81DD6" w:rsidRPr="00F6449C">
        <w:rPr>
          <w:lang w:eastAsia="x-none"/>
        </w:rPr>
        <w:t xml:space="preserve">. </w:t>
      </w:r>
      <w:r w:rsidRPr="00F6449C">
        <w:rPr>
          <w:lang w:eastAsia="x-none"/>
        </w:rPr>
        <w:t>The provider name, address, contact information and identifier are provided to ensure that the performer of reconciliation can be contacted in case there are any questions about the act</w:t>
      </w:r>
      <w:del w:id="1027" w:author="Cole, George" w:date="2015-07-22T12:39:00Z">
        <w:r w:rsidR="00B81DD6" w:rsidRPr="00F6449C" w:rsidDel="006B22EC">
          <w:rPr>
            <w:lang w:eastAsia="x-none"/>
          </w:rPr>
          <w:delText xml:space="preserve">. </w:delText>
        </w:r>
        <w:r w:rsidRPr="00F6449C" w:rsidDel="006B22EC">
          <w:rPr>
            <w:lang w:eastAsia="x-none"/>
          </w:rPr>
          <w:delText>Unlike the performer temp</w:delText>
        </w:r>
        <w:r w:rsidR="00CC1EED" w:rsidRPr="00F6449C" w:rsidDel="006B22EC">
          <w:rPr>
            <w:lang w:eastAsia="x-none"/>
          </w:rPr>
          <w:delText xml:space="preserve">late in 6.3.4.E.3 </w:delText>
        </w:r>
        <w:r w:rsidRPr="00F6449C" w:rsidDel="006B22EC">
          <w:rPr>
            <w:lang w:eastAsia="x-none"/>
          </w:rPr>
          <w:delText>which allows certain details of the performer to be omitted when unknown, the Reconciliation Performer requires those details to be provided.</w:delText>
        </w:r>
      </w:del>
    </w:p>
    <w:p w14:paraId="66CC793B" w14:textId="77777777" w:rsidR="006D6771" w:rsidRPr="00F6449C" w:rsidRDefault="00CC1EED" w:rsidP="006D6771">
      <w:pPr>
        <w:pStyle w:val="BodyText"/>
        <w:rPr>
          <w:lang w:eastAsia="x-none"/>
        </w:rPr>
      </w:pPr>
      <w:r w:rsidRPr="00F6449C">
        <w:rPr>
          <w:lang w:eastAsia="x-none"/>
        </w:rPr>
        <w:t xml:space="preserve">Skeletal xml is in this example and a complete xml example is in </w:t>
      </w:r>
      <w:r w:rsidR="0004618F" w:rsidRPr="00F6449C">
        <w:rPr>
          <w:lang w:eastAsia="x-none"/>
        </w:rPr>
        <w:t xml:space="preserve">Volume 3, appendix </w:t>
      </w:r>
      <w:r w:rsidRPr="00F6449C">
        <w:rPr>
          <w:lang w:eastAsia="x-none"/>
        </w:rPr>
        <w:t>A.</w:t>
      </w:r>
    </w:p>
    <w:p w14:paraId="4D53B987" w14:textId="77777777" w:rsidR="006D6771" w:rsidRPr="00F6449C" w:rsidRDefault="006D6771" w:rsidP="006D6771">
      <w:pPr>
        <w:pStyle w:val="XMLFragment"/>
        <w:rPr>
          <w:noProof w:val="0"/>
        </w:rPr>
      </w:pPr>
      <w:r w:rsidRPr="00F6449C">
        <w:rPr>
          <w:noProof w:val="0"/>
        </w:rPr>
        <w:t>&lt;performer typeCode="PRF"&gt;</w:t>
      </w:r>
    </w:p>
    <w:p w14:paraId="20015BDE" w14:textId="77777777" w:rsidR="006D6771" w:rsidRPr="00F6449C" w:rsidRDefault="006D6771" w:rsidP="006D6771">
      <w:pPr>
        <w:pStyle w:val="XMLFragment"/>
        <w:rPr>
          <w:b/>
          <w:noProof w:val="0"/>
        </w:rPr>
      </w:pPr>
      <w:r w:rsidRPr="00F6449C">
        <w:rPr>
          <w:b/>
          <w:noProof w:val="0"/>
        </w:rPr>
        <w:tab/>
        <w:t>&lt;templateId root="</w:t>
      </w:r>
      <w:r w:rsidRPr="00F6449C">
        <w:rPr>
          <w:rStyle w:val="InlineXML"/>
          <w:rFonts w:eastAsia="?l?r ??’c"/>
          <w:b/>
          <w:noProof w:val="0"/>
        </w:rPr>
        <w:t>1.3.6.1.4.1.19376.1.5.3.1.1.24.3.5</w:t>
      </w:r>
      <w:r w:rsidRPr="00F6449C">
        <w:rPr>
          <w:b/>
          <w:noProof w:val="0"/>
        </w:rPr>
        <w:t>"/&gt;</w:t>
      </w:r>
    </w:p>
    <w:p w14:paraId="6F2E15BC" w14:textId="77777777" w:rsidR="006D6771" w:rsidRPr="00F6449C" w:rsidRDefault="006D6771" w:rsidP="006D6771">
      <w:pPr>
        <w:pStyle w:val="XMLFragment"/>
        <w:rPr>
          <w:b/>
          <w:noProof w:val="0"/>
        </w:rPr>
      </w:pPr>
      <w:r w:rsidRPr="00F6449C">
        <w:rPr>
          <w:b/>
          <w:noProof w:val="0"/>
        </w:rPr>
        <w:tab/>
        <w:t>&lt;templateId root="</w:t>
      </w:r>
      <w:r w:rsidRPr="00F6449C">
        <w:rPr>
          <w:rStyle w:val="InlineXML"/>
          <w:rFonts w:eastAsia="?l?r ??’c"/>
          <w:b/>
          <w:noProof w:val="0"/>
        </w:rPr>
        <w:t>1.3.6.1.4.1.19376.1.5.3.1.1.24.3.5.1</w:t>
      </w:r>
      <w:r w:rsidRPr="00F6449C">
        <w:rPr>
          <w:b/>
          <w:noProof w:val="0"/>
        </w:rPr>
        <w:t>"/&gt;</w:t>
      </w:r>
    </w:p>
    <w:p w14:paraId="5604AF14" w14:textId="77777777" w:rsidR="006D6771" w:rsidRPr="00F6449C" w:rsidRDefault="006D6771" w:rsidP="006D6771">
      <w:pPr>
        <w:pStyle w:val="XMLFragment"/>
        <w:rPr>
          <w:noProof w:val="0"/>
        </w:rPr>
      </w:pPr>
      <w:r w:rsidRPr="00F6449C">
        <w:rPr>
          <w:noProof w:val="0"/>
        </w:rPr>
        <w:tab/>
        <w:t>&lt;assignedEntity classCode="ASSIGNED"&gt;</w:t>
      </w:r>
    </w:p>
    <w:p w14:paraId="0CBD6DC2" w14:textId="77777777" w:rsidR="006D6771" w:rsidRPr="00F6449C" w:rsidRDefault="006D6771" w:rsidP="006D6771">
      <w:pPr>
        <w:pStyle w:val="XMLFragment"/>
        <w:rPr>
          <w:b/>
          <w:noProof w:val="0"/>
        </w:rPr>
      </w:pPr>
      <w:r w:rsidRPr="00F6449C">
        <w:rPr>
          <w:b/>
          <w:noProof w:val="0"/>
        </w:rPr>
        <w:tab/>
      </w:r>
      <w:r w:rsidRPr="00F6449C">
        <w:rPr>
          <w:b/>
          <w:noProof w:val="0"/>
        </w:rPr>
        <w:tab/>
        <w:t>&lt;id root="" extension=""/&gt;</w:t>
      </w:r>
    </w:p>
    <w:p w14:paraId="5A2856A2" w14:textId="77777777" w:rsidR="006D6771" w:rsidRPr="00F6449C" w:rsidRDefault="006D6771" w:rsidP="006D6771">
      <w:pPr>
        <w:pStyle w:val="XMLFragment"/>
        <w:rPr>
          <w:b/>
          <w:noProof w:val="0"/>
        </w:rPr>
      </w:pPr>
      <w:r w:rsidRPr="00F6449C">
        <w:rPr>
          <w:b/>
          <w:noProof w:val="0"/>
        </w:rPr>
        <w:tab/>
      </w:r>
      <w:r w:rsidRPr="00F6449C">
        <w:rPr>
          <w:b/>
          <w:noProof w:val="0"/>
        </w:rPr>
        <w:tab/>
        <w:t>&lt;addr&gt;&lt;/addr&gt;</w:t>
      </w:r>
    </w:p>
    <w:p w14:paraId="589076AB" w14:textId="77777777" w:rsidR="006D6771" w:rsidRPr="00F6449C" w:rsidRDefault="006D6771" w:rsidP="006D6771">
      <w:pPr>
        <w:pStyle w:val="XMLFragment"/>
        <w:rPr>
          <w:b/>
          <w:noProof w:val="0"/>
        </w:rPr>
      </w:pPr>
      <w:r w:rsidRPr="00F6449C">
        <w:rPr>
          <w:b/>
          <w:noProof w:val="0"/>
        </w:rPr>
        <w:tab/>
      </w:r>
      <w:r w:rsidRPr="00F6449C">
        <w:rPr>
          <w:b/>
          <w:noProof w:val="0"/>
        </w:rPr>
        <w:tab/>
        <w:t>&lt;telecom&gt;&lt;/telecom&gt;</w:t>
      </w:r>
    </w:p>
    <w:p w14:paraId="39255497" w14:textId="77777777" w:rsidR="006D6771" w:rsidRPr="00F6449C" w:rsidRDefault="006D6771" w:rsidP="006D6771">
      <w:pPr>
        <w:pStyle w:val="XMLFragment"/>
        <w:rPr>
          <w:b/>
          <w:noProof w:val="0"/>
        </w:rPr>
      </w:pPr>
      <w:r w:rsidRPr="00F6449C">
        <w:rPr>
          <w:b/>
          <w:noProof w:val="0"/>
        </w:rPr>
        <w:tab/>
      </w:r>
      <w:r w:rsidRPr="00F6449C">
        <w:rPr>
          <w:b/>
          <w:noProof w:val="0"/>
        </w:rPr>
        <w:tab/>
        <w:t>&lt;assignedPerson&gt;</w:t>
      </w:r>
    </w:p>
    <w:p w14:paraId="682AEFDB" w14:textId="77777777" w:rsidR="006D6771" w:rsidRPr="00F6449C" w:rsidRDefault="006D6771" w:rsidP="006D6771">
      <w:pPr>
        <w:pStyle w:val="XMLFragment"/>
        <w:rPr>
          <w:b/>
          <w:noProof w:val="0"/>
        </w:rPr>
      </w:pPr>
      <w:r w:rsidRPr="00F6449C">
        <w:rPr>
          <w:b/>
          <w:noProof w:val="0"/>
        </w:rPr>
        <w:tab/>
      </w:r>
      <w:r w:rsidRPr="00F6449C">
        <w:rPr>
          <w:b/>
          <w:noProof w:val="0"/>
        </w:rPr>
        <w:tab/>
      </w:r>
      <w:r w:rsidRPr="00F6449C">
        <w:rPr>
          <w:b/>
          <w:noProof w:val="0"/>
        </w:rPr>
        <w:tab/>
        <w:t>&lt;name&gt;&lt;/name&gt;</w:t>
      </w:r>
    </w:p>
    <w:p w14:paraId="52409DF1" w14:textId="77777777" w:rsidR="006D6771" w:rsidRPr="00F6449C" w:rsidRDefault="006D6771" w:rsidP="006D6771">
      <w:pPr>
        <w:pStyle w:val="XMLFragment"/>
        <w:rPr>
          <w:b/>
          <w:noProof w:val="0"/>
        </w:rPr>
      </w:pPr>
      <w:r w:rsidRPr="00F6449C">
        <w:rPr>
          <w:b/>
          <w:noProof w:val="0"/>
        </w:rPr>
        <w:tab/>
      </w:r>
      <w:r w:rsidRPr="00F6449C">
        <w:rPr>
          <w:b/>
          <w:noProof w:val="0"/>
        </w:rPr>
        <w:tab/>
        <w:t>&lt;/assignedPerson&gt;</w:t>
      </w:r>
    </w:p>
    <w:p w14:paraId="13F80A49" w14:textId="77777777" w:rsidR="006D6771" w:rsidRPr="00F6449C" w:rsidRDefault="006D6771" w:rsidP="006D6771">
      <w:pPr>
        <w:pStyle w:val="XMLFragment"/>
        <w:rPr>
          <w:noProof w:val="0"/>
        </w:rPr>
      </w:pPr>
      <w:r w:rsidRPr="00F6449C">
        <w:rPr>
          <w:noProof w:val="0"/>
        </w:rPr>
        <w:tab/>
      </w:r>
      <w:r w:rsidRPr="00F6449C">
        <w:rPr>
          <w:noProof w:val="0"/>
        </w:rPr>
        <w:tab/>
        <w:t>&lt;representedOrganization&gt;</w:t>
      </w:r>
    </w:p>
    <w:p w14:paraId="2DAF3CEE" w14:textId="77777777" w:rsidR="006D6771" w:rsidRPr="00F6449C" w:rsidRDefault="006D6771" w:rsidP="006D6771">
      <w:pPr>
        <w:pStyle w:val="XMLFragment"/>
        <w:rPr>
          <w:noProof w:val="0"/>
        </w:rPr>
      </w:pPr>
      <w:r w:rsidRPr="00F6449C">
        <w:rPr>
          <w:noProof w:val="0"/>
        </w:rPr>
        <w:tab/>
      </w:r>
      <w:r w:rsidRPr="00F6449C">
        <w:rPr>
          <w:noProof w:val="0"/>
        </w:rPr>
        <w:tab/>
      </w:r>
      <w:r w:rsidRPr="00F6449C">
        <w:rPr>
          <w:noProof w:val="0"/>
        </w:rPr>
        <w:tab/>
        <w:t>&lt;name&gt;&lt;/name&gt;</w:t>
      </w:r>
    </w:p>
    <w:p w14:paraId="36C148F5" w14:textId="77777777" w:rsidR="006D6771" w:rsidRPr="00F6449C" w:rsidRDefault="006D6771" w:rsidP="006D6771">
      <w:pPr>
        <w:pStyle w:val="XMLFragment"/>
        <w:rPr>
          <w:noProof w:val="0"/>
        </w:rPr>
      </w:pPr>
      <w:r w:rsidRPr="00F6449C">
        <w:rPr>
          <w:noProof w:val="0"/>
        </w:rPr>
        <w:tab/>
      </w:r>
      <w:r w:rsidRPr="00F6449C">
        <w:rPr>
          <w:noProof w:val="0"/>
        </w:rPr>
        <w:tab/>
      </w:r>
      <w:r w:rsidRPr="00F6449C">
        <w:rPr>
          <w:noProof w:val="0"/>
        </w:rPr>
        <w:tab/>
        <w:t>&lt;addr&gt;&lt;/addr&gt;</w:t>
      </w:r>
    </w:p>
    <w:p w14:paraId="3018B852" w14:textId="77777777" w:rsidR="006D6771" w:rsidRPr="00F6449C" w:rsidRDefault="006D6771" w:rsidP="006D6771">
      <w:pPr>
        <w:pStyle w:val="XMLFragment"/>
        <w:rPr>
          <w:noProof w:val="0"/>
        </w:rPr>
      </w:pPr>
      <w:r w:rsidRPr="00F6449C">
        <w:rPr>
          <w:noProof w:val="0"/>
        </w:rPr>
        <w:tab/>
      </w:r>
      <w:r w:rsidRPr="00F6449C">
        <w:rPr>
          <w:noProof w:val="0"/>
        </w:rPr>
        <w:tab/>
      </w:r>
      <w:r w:rsidRPr="00F6449C">
        <w:rPr>
          <w:noProof w:val="0"/>
        </w:rPr>
        <w:tab/>
        <w:t>&lt;telecom&gt;&lt;/telecom&gt;</w:t>
      </w:r>
    </w:p>
    <w:p w14:paraId="3F63E90C" w14:textId="77777777" w:rsidR="006D6771" w:rsidRPr="00F6449C" w:rsidRDefault="006D6771" w:rsidP="006D6771">
      <w:pPr>
        <w:pStyle w:val="XMLFragment"/>
        <w:rPr>
          <w:noProof w:val="0"/>
        </w:rPr>
      </w:pPr>
      <w:r w:rsidRPr="00F6449C">
        <w:rPr>
          <w:noProof w:val="0"/>
        </w:rPr>
        <w:tab/>
      </w:r>
      <w:r w:rsidRPr="00F6449C">
        <w:rPr>
          <w:noProof w:val="0"/>
        </w:rPr>
        <w:tab/>
        <w:t>&lt;/representedOrganization&gt;</w:t>
      </w:r>
    </w:p>
    <w:p w14:paraId="76F0413B" w14:textId="77777777" w:rsidR="006D6771" w:rsidRPr="00F6449C" w:rsidRDefault="006D6771" w:rsidP="006D6771">
      <w:pPr>
        <w:pStyle w:val="XMLFragment"/>
        <w:rPr>
          <w:noProof w:val="0"/>
        </w:rPr>
      </w:pPr>
      <w:r w:rsidRPr="00F6449C">
        <w:rPr>
          <w:noProof w:val="0"/>
        </w:rPr>
        <w:tab/>
        <w:t>&lt;/assignedEntity&gt;</w:t>
      </w:r>
    </w:p>
    <w:p w14:paraId="7A036665" w14:textId="77777777" w:rsidR="006D6771" w:rsidRPr="00F6449C" w:rsidRDefault="006D6771" w:rsidP="006D6771">
      <w:pPr>
        <w:pStyle w:val="XMLFragment"/>
        <w:rPr>
          <w:noProof w:val="0"/>
        </w:rPr>
      </w:pPr>
      <w:r w:rsidRPr="00F6449C">
        <w:rPr>
          <w:noProof w:val="0"/>
        </w:rPr>
        <w:t>&lt;/performer&gt;</w:t>
      </w:r>
    </w:p>
    <w:p w14:paraId="6F7C3B88" w14:textId="6D0C3AB7" w:rsidR="006D6771" w:rsidRPr="00F6449C" w:rsidRDefault="00132AA2" w:rsidP="00DF2817">
      <w:pPr>
        <w:pStyle w:val="Heading6"/>
        <w:numPr>
          <w:ilvl w:val="0"/>
          <w:numId w:val="0"/>
        </w:numPr>
        <w:rPr>
          <w:noProof w:val="0"/>
        </w:rPr>
      </w:pPr>
      <w:bookmarkStart w:id="1028" w:name="_Toc303257747"/>
      <w:bookmarkStart w:id="1029" w:name="_Toc389126398"/>
      <w:bookmarkStart w:id="1030" w:name="_Toc425363689"/>
      <w:r w:rsidRPr="00F6449C">
        <w:rPr>
          <w:noProof w:val="0"/>
        </w:rPr>
        <w:t>6.3.4.E.</w:t>
      </w:r>
      <w:del w:id="1031" w:author="Cole, George" w:date="2015-07-21T12:59:00Z">
        <w:r w:rsidR="004E5202" w:rsidRPr="00F6449C" w:rsidDel="00A84A89">
          <w:rPr>
            <w:noProof w:val="0"/>
          </w:rPr>
          <w:delText>1.</w:delText>
        </w:r>
      </w:del>
      <w:r w:rsidR="004E5202" w:rsidRPr="00F6449C">
        <w:rPr>
          <w:noProof w:val="0"/>
        </w:rPr>
        <w:t>3</w:t>
      </w:r>
      <w:r w:rsidR="006D6771" w:rsidRPr="00F6449C">
        <w:rPr>
          <w:noProof w:val="0"/>
        </w:rPr>
        <w:t>.1 &lt;performer typeCode="PRF"&gt;</w:t>
      </w:r>
      <w:bookmarkEnd w:id="1028"/>
      <w:bookmarkEnd w:id="1029"/>
      <w:bookmarkEnd w:id="1030"/>
    </w:p>
    <w:p w14:paraId="0C04C094" w14:textId="77777777" w:rsidR="006D6771" w:rsidRPr="00F6449C" w:rsidRDefault="006D6771" w:rsidP="006D6771">
      <w:pPr>
        <w:pStyle w:val="BodyText"/>
        <w:rPr>
          <w:lang w:eastAsia="x-none"/>
        </w:rPr>
      </w:pPr>
      <w:r w:rsidRPr="00F6449C">
        <w:rPr>
          <w:lang w:eastAsia="x-none"/>
        </w:rPr>
        <w:t xml:space="preserve">The </w:t>
      </w:r>
      <w:r w:rsidRPr="00F6449C">
        <w:rPr>
          <w:rStyle w:val="InlineXML"/>
          <w:rFonts w:eastAsia="?l?r ??’c"/>
        </w:rPr>
        <w:t>performer</w:t>
      </w:r>
      <w:r w:rsidRPr="00F6449C">
        <w:rPr>
          <w:lang w:eastAsia="x-none"/>
        </w:rPr>
        <w:t xml:space="preserve"> element identifies a healthcare provider that performed the reconciliation</w:t>
      </w:r>
      <w:r w:rsidR="00B81DD6" w:rsidRPr="00F6449C">
        <w:rPr>
          <w:lang w:eastAsia="x-none"/>
        </w:rPr>
        <w:t xml:space="preserve">. </w:t>
      </w:r>
      <w:r w:rsidRPr="00F6449C">
        <w:rPr>
          <w:lang w:eastAsia="x-none"/>
        </w:rPr>
        <w:t>The performer is distinct from an author, as the performer is the one who does the work, whereas the author is the person who documented or created it.</w:t>
      </w:r>
    </w:p>
    <w:p w14:paraId="2D5C9E19" w14:textId="77777777" w:rsidR="006D6771" w:rsidRPr="00F6449C" w:rsidRDefault="006D6771" w:rsidP="00DF2817">
      <w:pPr>
        <w:pStyle w:val="ListNumber2"/>
        <w:numPr>
          <w:ilvl w:val="0"/>
          <w:numId w:val="193"/>
        </w:numPr>
      </w:pPr>
      <w:r w:rsidRPr="00F6449C">
        <w:lastRenderedPageBreak/>
        <w:t xml:space="preserve">At least one [1..*] </w:t>
      </w:r>
      <w:r w:rsidRPr="00F6449C">
        <w:rPr>
          <w:rStyle w:val="InlineXML"/>
          <w:rFonts w:eastAsia="?l?r ??’c"/>
        </w:rPr>
        <w:t>performer</w:t>
      </w:r>
      <w:r w:rsidRPr="00F6449C">
        <w:t xml:space="preserve"> element </w:t>
      </w:r>
      <w:r w:rsidRPr="00F6449C">
        <w:rPr>
          <w:smallCaps/>
        </w:rPr>
        <w:t>shall</w:t>
      </w:r>
      <w:r w:rsidRPr="00F6449C">
        <w:t xml:space="preserve"> be present.</w:t>
      </w:r>
    </w:p>
    <w:p w14:paraId="5529DEA0" w14:textId="503308E5" w:rsidR="006D6771" w:rsidRPr="00F6449C" w:rsidRDefault="00132AA2" w:rsidP="00DF2817">
      <w:pPr>
        <w:pStyle w:val="Heading6"/>
        <w:numPr>
          <w:ilvl w:val="0"/>
          <w:numId w:val="0"/>
        </w:numPr>
        <w:rPr>
          <w:noProof w:val="0"/>
        </w:rPr>
      </w:pPr>
      <w:bookmarkStart w:id="1032" w:name="_Toc303257748"/>
      <w:bookmarkStart w:id="1033" w:name="_Toc389126399"/>
      <w:bookmarkStart w:id="1034" w:name="_Toc425363690"/>
      <w:r w:rsidRPr="00F6449C">
        <w:rPr>
          <w:noProof w:val="0"/>
        </w:rPr>
        <w:t>6.3.4.E.</w:t>
      </w:r>
      <w:del w:id="1035" w:author="Cole, George" w:date="2015-07-21T12:59:00Z">
        <w:r w:rsidR="004E5202" w:rsidRPr="00F6449C" w:rsidDel="00A84A89">
          <w:rPr>
            <w:noProof w:val="0"/>
          </w:rPr>
          <w:delText>1.</w:delText>
        </w:r>
      </w:del>
      <w:r w:rsidR="004E5202" w:rsidRPr="00F6449C">
        <w:rPr>
          <w:noProof w:val="0"/>
        </w:rPr>
        <w:t>3</w:t>
      </w:r>
      <w:r w:rsidR="006D6771" w:rsidRPr="00F6449C">
        <w:rPr>
          <w:noProof w:val="0"/>
        </w:rPr>
        <w:t>.2 &lt;templateId root="1.3.6.1.4.1.19376.1.5.3.1.1.24.3.5.1"/&gt;</w:t>
      </w:r>
      <w:bookmarkEnd w:id="1032"/>
      <w:bookmarkEnd w:id="1033"/>
      <w:bookmarkEnd w:id="1034"/>
    </w:p>
    <w:p w14:paraId="424E8D25" w14:textId="1CCE4239" w:rsidR="006D6771" w:rsidRPr="00F6449C" w:rsidDel="00B36585" w:rsidRDefault="006D6771" w:rsidP="006D6771">
      <w:pPr>
        <w:pStyle w:val="BodyText"/>
        <w:rPr>
          <w:del w:id="1036" w:author="Cole, George" w:date="2015-07-21T13:05:00Z"/>
          <w:lang w:eastAsia="x-none"/>
        </w:rPr>
      </w:pPr>
      <w:r w:rsidRPr="00F6449C">
        <w:rPr>
          <w:lang w:eastAsia="x-none"/>
        </w:rPr>
        <w:t xml:space="preserve">The </w:t>
      </w:r>
      <w:r w:rsidRPr="00F6449C">
        <w:rPr>
          <w:rStyle w:val="InlineXML"/>
          <w:rFonts w:eastAsia="?l?r ??’c"/>
        </w:rPr>
        <w:t>performer</w:t>
      </w:r>
      <w:r w:rsidRPr="00F6449C">
        <w:rPr>
          <w:lang w:eastAsia="x-none"/>
        </w:rPr>
        <w:t xml:space="preserve"> element asserts conformance to the Reconciliation Performer </w:t>
      </w:r>
      <w:del w:id="1037" w:author="Cole, George" w:date="2015-07-21T13:05:00Z">
        <w:r w:rsidRPr="00F6449C" w:rsidDel="00B36585">
          <w:rPr>
            <w:lang w:eastAsia="x-none"/>
          </w:rPr>
          <w:delText xml:space="preserve">template and also conforms to the performer template (templateId: </w:delText>
        </w:r>
        <w:r w:rsidRPr="00F6449C" w:rsidDel="00B36585">
          <w:delText xml:space="preserve">1.3.6.1.4.1.19376.1.5.3.1.1.24.3.5) defined in </w:delText>
        </w:r>
        <w:r w:rsidR="006912B6" w:rsidRPr="00F6449C" w:rsidDel="00B36585">
          <w:delText>S</w:delText>
        </w:r>
        <w:r w:rsidRPr="00F6449C" w:rsidDel="00B36585">
          <w:delText xml:space="preserve">ection </w:delText>
        </w:r>
        <w:r w:rsidRPr="00F6449C" w:rsidDel="00B36585">
          <w:rPr>
            <w:lang w:eastAsia="x-none"/>
          </w:rPr>
          <w:delText>6.3.4.H above.</w:delText>
        </w:r>
      </w:del>
    </w:p>
    <w:p w14:paraId="5A89A94B" w14:textId="77777777" w:rsidR="006D6771" w:rsidRPr="00F6449C" w:rsidRDefault="006D6771">
      <w:pPr>
        <w:pStyle w:val="BodyText"/>
        <w:pPrChange w:id="1038" w:author="Cole, George" w:date="2015-07-21T13:05:00Z">
          <w:pPr>
            <w:pStyle w:val="ListNumber2"/>
            <w:numPr>
              <w:numId w:val="192"/>
            </w:numPr>
          </w:pPr>
        </w:pPrChange>
      </w:pPr>
      <w:r w:rsidRPr="00F6449C">
        <w:t xml:space="preserve">The </w:t>
      </w:r>
      <w:r w:rsidRPr="00F6449C">
        <w:rPr>
          <w:rStyle w:val="InlineXML"/>
          <w:rFonts w:eastAsia="?l?r ??’c"/>
        </w:rPr>
        <w:t>performer</w:t>
      </w:r>
      <w:r w:rsidRPr="00F6449C">
        <w:t xml:space="preserve"> </w:t>
      </w:r>
      <w:r w:rsidRPr="00F6449C">
        <w:rPr>
          <w:smallCaps/>
        </w:rPr>
        <w:t>shall</w:t>
      </w:r>
      <w:r w:rsidRPr="00F6449C">
        <w:t xml:space="preserve"> contain a </w:t>
      </w:r>
      <w:r w:rsidRPr="00F6449C">
        <w:rPr>
          <w:rStyle w:val="InlineXML"/>
          <w:rFonts w:eastAsia="?l?r ??’c"/>
        </w:rPr>
        <w:t>templateId/@root</w:t>
      </w:r>
      <w:r w:rsidRPr="00F6449C">
        <w:t xml:space="preserve"> attribute containing the value </w:t>
      </w:r>
      <w:r w:rsidRPr="00F6449C">
        <w:rPr>
          <w:rStyle w:val="InlineXML"/>
          <w:rFonts w:eastAsia="?l?r ??’c"/>
          <w:b/>
        </w:rPr>
        <w:t>1.3.6.1.4.1.19376.1.5.3.1.1.24.3.5.1</w:t>
      </w:r>
      <w:r w:rsidRPr="00F6449C">
        <w:t xml:space="preserve"> to assert conformance to this template.</w:t>
      </w:r>
    </w:p>
    <w:p w14:paraId="6E308ED1" w14:textId="77777777" w:rsidR="006D6771" w:rsidRPr="00F6449C" w:rsidRDefault="006D6771" w:rsidP="00DF2817">
      <w:pPr>
        <w:pStyle w:val="ListNumber2"/>
      </w:pPr>
      <w:r w:rsidRPr="00F6449C">
        <w:t xml:space="preserve">The </w:t>
      </w:r>
      <w:r w:rsidRPr="00F6449C">
        <w:rPr>
          <w:rStyle w:val="InlineXML"/>
          <w:rFonts w:eastAsia="?l?r ??’c"/>
        </w:rPr>
        <w:t>performer</w:t>
      </w:r>
      <w:r w:rsidRPr="00F6449C">
        <w:t xml:space="preserve"> </w:t>
      </w:r>
      <w:r w:rsidRPr="00F6449C">
        <w:rPr>
          <w:smallCaps/>
        </w:rPr>
        <w:t>shall</w:t>
      </w:r>
      <w:r w:rsidRPr="00F6449C">
        <w:t xml:space="preserve"> contain a </w:t>
      </w:r>
      <w:r w:rsidRPr="00F6449C">
        <w:rPr>
          <w:rStyle w:val="InlineXML"/>
          <w:rFonts w:eastAsia="?l?r ??’c"/>
        </w:rPr>
        <w:t>templateId/@root</w:t>
      </w:r>
      <w:r w:rsidRPr="00F6449C">
        <w:t xml:space="preserve"> attribute containing the value </w:t>
      </w:r>
      <w:r w:rsidRPr="00F6449C">
        <w:rPr>
          <w:rStyle w:val="InlineXML"/>
          <w:rFonts w:eastAsia="?l?r ??’c"/>
          <w:b/>
        </w:rPr>
        <w:t>1.3.6.1.4.1.19376.1.5.3.1.1.24.3.5</w:t>
      </w:r>
      <w:r w:rsidRPr="00F6449C">
        <w:t xml:space="preserve"> to assert conformance to the performer template.</w:t>
      </w:r>
    </w:p>
    <w:p w14:paraId="57E3C955" w14:textId="1295703B" w:rsidR="006D6771" w:rsidRPr="00F6449C" w:rsidRDefault="00132AA2" w:rsidP="00DF2817">
      <w:pPr>
        <w:pStyle w:val="Heading6"/>
        <w:numPr>
          <w:ilvl w:val="0"/>
          <w:numId w:val="0"/>
        </w:numPr>
        <w:rPr>
          <w:noProof w:val="0"/>
        </w:rPr>
      </w:pPr>
      <w:bookmarkStart w:id="1039" w:name="_Toc303257749"/>
      <w:bookmarkStart w:id="1040" w:name="_Toc389126400"/>
      <w:bookmarkStart w:id="1041" w:name="_Toc425363691"/>
      <w:r w:rsidRPr="00F6449C">
        <w:rPr>
          <w:noProof w:val="0"/>
        </w:rPr>
        <w:t>6.3.4.E.</w:t>
      </w:r>
      <w:del w:id="1042" w:author="Cole, George" w:date="2015-07-21T12:59:00Z">
        <w:r w:rsidR="004E5202" w:rsidRPr="00F6449C" w:rsidDel="00A84A89">
          <w:rPr>
            <w:noProof w:val="0"/>
          </w:rPr>
          <w:delText>1.</w:delText>
        </w:r>
      </w:del>
      <w:r w:rsidR="004E5202" w:rsidRPr="00F6449C">
        <w:rPr>
          <w:noProof w:val="0"/>
        </w:rPr>
        <w:t>3</w:t>
      </w:r>
      <w:r w:rsidR="000873C3" w:rsidRPr="00F6449C">
        <w:rPr>
          <w:noProof w:val="0"/>
        </w:rPr>
        <w:t>.3</w:t>
      </w:r>
      <w:r w:rsidR="006D6771" w:rsidRPr="00F6449C">
        <w:rPr>
          <w:noProof w:val="0"/>
        </w:rPr>
        <w:t xml:space="preserve"> &lt;id root="" extension=""/&gt;</w:t>
      </w:r>
      <w:bookmarkEnd w:id="1039"/>
      <w:bookmarkEnd w:id="1040"/>
      <w:bookmarkEnd w:id="1041"/>
    </w:p>
    <w:p w14:paraId="58AFA0D0" w14:textId="77777777" w:rsidR="006D6771" w:rsidRPr="00F6449C" w:rsidRDefault="006D6771" w:rsidP="006D6771">
      <w:pPr>
        <w:pStyle w:val="BodyText"/>
        <w:rPr>
          <w:lang w:eastAsia="x-none"/>
        </w:rPr>
      </w:pPr>
      <w:r w:rsidRPr="00F6449C">
        <w:rPr>
          <w:lang w:eastAsia="x-none"/>
        </w:rPr>
        <w:t>The identifier of the healthcare provider performing the act shall be present.</w:t>
      </w:r>
    </w:p>
    <w:p w14:paraId="64B92AB8" w14:textId="77777777" w:rsidR="006D6771" w:rsidRPr="00F6449C" w:rsidRDefault="006D6771" w:rsidP="00DF2817">
      <w:pPr>
        <w:pStyle w:val="ListNumber2"/>
        <w:numPr>
          <w:ilvl w:val="0"/>
          <w:numId w:val="191"/>
        </w:numPr>
      </w:pPr>
      <w:r w:rsidRPr="00F6449C">
        <w:t>At least one [1..*]</w:t>
      </w:r>
      <w:r w:rsidRPr="00F6449C">
        <w:rPr>
          <w:smallCaps/>
        </w:rPr>
        <w:t xml:space="preserve"> </w:t>
      </w:r>
      <w:r w:rsidRPr="00F6449C">
        <w:rPr>
          <w:rStyle w:val="InlineXML"/>
          <w:rFonts w:eastAsia="?l?r ??’c"/>
        </w:rPr>
        <w:t>id</w:t>
      </w:r>
      <w:r w:rsidRPr="00F6449C">
        <w:t xml:space="preserve"> element </w:t>
      </w:r>
      <w:r w:rsidRPr="00F6449C">
        <w:rPr>
          <w:smallCaps/>
        </w:rPr>
        <w:t>shall</w:t>
      </w:r>
      <w:r w:rsidRPr="00F6449C">
        <w:t xml:space="preserve"> be present.</w:t>
      </w:r>
    </w:p>
    <w:p w14:paraId="2EA8C8E9" w14:textId="77777777" w:rsidR="006D6771" w:rsidRPr="00F6449C" w:rsidRDefault="006D6771" w:rsidP="00DF2817">
      <w:pPr>
        <w:pStyle w:val="ListNumber2"/>
      </w:pPr>
      <w:r w:rsidRPr="00F6449C">
        <w:t xml:space="preserve">The </w:t>
      </w:r>
      <w:r w:rsidRPr="00F6449C">
        <w:rPr>
          <w:rStyle w:val="InlineXML"/>
          <w:rFonts w:eastAsia="?l?r ??’c"/>
        </w:rPr>
        <w:t>id</w:t>
      </w:r>
      <w:r w:rsidRPr="00F6449C">
        <w:t xml:space="preserve"> element </w:t>
      </w:r>
      <w:r w:rsidRPr="00F6449C">
        <w:rPr>
          <w:smallCaps/>
        </w:rPr>
        <w:t xml:space="preserve">shall not </w:t>
      </w:r>
      <w:r w:rsidRPr="00F6449C">
        <w:t xml:space="preserve">use the </w:t>
      </w:r>
      <w:r w:rsidRPr="00F6449C">
        <w:rPr>
          <w:rStyle w:val="InlineXML"/>
          <w:rFonts w:eastAsia="?l?r ??’c"/>
        </w:rPr>
        <w:t>@nullFlavor</w:t>
      </w:r>
      <w:r w:rsidRPr="00F6449C">
        <w:t xml:space="preserve"> attribute.</w:t>
      </w:r>
    </w:p>
    <w:p w14:paraId="1C3053FC" w14:textId="65F27952" w:rsidR="006D6771" w:rsidRPr="00F6449C" w:rsidRDefault="000873C3" w:rsidP="00DF2817">
      <w:pPr>
        <w:pStyle w:val="Heading6"/>
        <w:numPr>
          <w:ilvl w:val="0"/>
          <w:numId w:val="0"/>
        </w:numPr>
        <w:rPr>
          <w:noProof w:val="0"/>
        </w:rPr>
      </w:pPr>
      <w:bookmarkStart w:id="1043" w:name="_Toc303257750"/>
      <w:bookmarkStart w:id="1044" w:name="_Toc389126401"/>
      <w:bookmarkStart w:id="1045" w:name="_Toc425363692"/>
      <w:r w:rsidRPr="00F6449C">
        <w:rPr>
          <w:noProof w:val="0"/>
        </w:rPr>
        <w:t>6.3.4.E.</w:t>
      </w:r>
      <w:del w:id="1046" w:author="Cole, George" w:date="2015-07-21T12:59:00Z">
        <w:r w:rsidR="004E5202" w:rsidRPr="00F6449C" w:rsidDel="00A84A89">
          <w:rPr>
            <w:noProof w:val="0"/>
          </w:rPr>
          <w:delText>1.</w:delText>
        </w:r>
      </w:del>
      <w:r w:rsidR="004E5202" w:rsidRPr="00F6449C">
        <w:rPr>
          <w:noProof w:val="0"/>
        </w:rPr>
        <w:t>3</w:t>
      </w:r>
      <w:r w:rsidRPr="00F6449C">
        <w:rPr>
          <w:noProof w:val="0"/>
        </w:rPr>
        <w:t>.4</w:t>
      </w:r>
      <w:r w:rsidR="006D6771" w:rsidRPr="00F6449C">
        <w:rPr>
          <w:noProof w:val="0"/>
        </w:rPr>
        <w:t xml:space="preserve"> &lt;addr&gt;&lt;/addr&gt;</w:t>
      </w:r>
      <w:bookmarkEnd w:id="1043"/>
      <w:bookmarkEnd w:id="1044"/>
      <w:bookmarkEnd w:id="1045"/>
    </w:p>
    <w:p w14:paraId="0512AD03" w14:textId="77777777" w:rsidR="006D6771" w:rsidRPr="00F6449C" w:rsidRDefault="006D6771" w:rsidP="006D6771">
      <w:pPr>
        <w:pStyle w:val="BodyText"/>
        <w:rPr>
          <w:lang w:eastAsia="x-none"/>
        </w:rPr>
      </w:pPr>
      <w:r w:rsidRPr="00F6449C">
        <w:rPr>
          <w:lang w:eastAsia="x-none"/>
        </w:rPr>
        <w:t>The mailing address of the healthcare provider performing the act shall be present to enable the provider to be contacted.</w:t>
      </w:r>
    </w:p>
    <w:p w14:paraId="388403FD" w14:textId="77777777" w:rsidR="006D6771" w:rsidRPr="00F6449C" w:rsidRDefault="006D6771" w:rsidP="00DF2817">
      <w:pPr>
        <w:pStyle w:val="ListNumber2"/>
        <w:numPr>
          <w:ilvl w:val="0"/>
          <w:numId w:val="190"/>
        </w:numPr>
      </w:pPr>
      <w:r w:rsidRPr="00F6449C">
        <w:t>At least one [1..*]</w:t>
      </w:r>
      <w:r w:rsidRPr="00F6449C">
        <w:rPr>
          <w:smallCaps/>
        </w:rPr>
        <w:t xml:space="preserve"> </w:t>
      </w:r>
      <w:r w:rsidRPr="00F6449C">
        <w:rPr>
          <w:rStyle w:val="InlineXML"/>
          <w:rFonts w:eastAsia="?l?r ??’c"/>
        </w:rPr>
        <w:t>addr</w:t>
      </w:r>
      <w:r w:rsidRPr="00F6449C">
        <w:t xml:space="preserve"> element </w:t>
      </w:r>
      <w:r w:rsidRPr="00F6449C">
        <w:rPr>
          <w:smallCaps/>
        </w:rPr>
        <w:t>shall</w:t>
      </w:r>
      <w:r w:rsidRPr="00F6449C">
        <w:t xml:space="preserve"> be present.</w:t>
      </w:r>
    </w:p>
    <w:p w14:paraId="3B99C7B8" w14:textId="77777777" w:rsidR="006D6771" w:rsidRPr="00F6449C" w:rsidRDefault="006D6771" w:rsidP="00DF2817">
      <w:pPr>
        <w:pStyle w:val="ListNumber2"/>
      </w:pPr>
      <w:r w:rsidRPr="00F6449C">
        <w:t xml:space="preserve">The </w:t>
      </w:r>
      <w:r w:rsidRPr="00F6449C">
        <w:rPr>
          <w:rStyle w:val="InlineXML"/>
          <w:rFonts w:eastAsia="?l?r ??’c"/>
        </w:rPr>
        <w:t>addr</w:t>
      </w:r>
      <w:r w:rsidRPr="00F6449C">
        <w:t xml:space="preserve"> element </w:t>
      </w:r>
      <w:r w:rsidRPr="00F6449C">
        <w:rPr>
          <w:smallCaps/>
        </w:rPr>
        <w:t xml:space="preserve">shall not </w:t>
      </w:r>
      <w:r w:rsidRPr="00F6449C">
        <w:t xml:space="preserve">use </w:t>
      </w:r>
      <w:r w:rsidRPr="00F6449C">
        <w:rPr>
          <w:rStyle w:val="InlineXML"/>
          <w:rFonts w:eastAsia="?l?r ??’c"/>
        </w:rPr>
        <w:t>@nullFlavor</w:t>
      </w:r>
      <w:r w:rsidRPr="00F6449C">
        <w:t>.</w:t>
      </w:r>
    </w:p>
    <w:p w14:paraId="158FAA46" w14:textId="7F52B7AD" w:rsidR="006D6771" w:rsidRPr="00F6449C" w:rsidRDefault="000873C3" w:rsidP="00DF2817">
      <w:pPr>
        <w:pStyle w:val="Heading6"/>
        <w:numPr>
          <w:ilvl w:val="0"/>
          <w:numId w:val="0"/>
        </w:numPr>
        <w:rPr>
          <w:noProof w:val="0"/>
        </w:rPr>
      </w:pPr>
      <w:bookmarkStart w:id="1047" w:name="_Toc303257751"/>
      <w:bookmarkStart w:id="1048" w:name="_Toc389126402"/>
      <w:bookmarkStart w:id="1049" w:name="_Toc425363693"/>
      <w:r w:rsidRPr="00F6449C">
        <w:rPr>
          <w:noProof w:val="0"/>
        </w:rPr>
        <w:t>6.3.4.E.</w:t>
      </w:r>
      <w:del w:id="1050" w:author="Cole, George" w:date="2015-07-21T12:59:00Z">
        <w:r w:rsidR="004E5202" w:rsidRPr="00F6449C" w:rsidDel="00A84A89">
          <w:rPr>
            <w:noProof w:val="0"/>
          </w:rPr>
          <w:delText>1.</w:delText>
        </w:r>
      </w:del>
      <w:r w:rsidR="004E5202" w:rsidRPr="00F6449C">
        <w:rPr>
          <w:noProof w:val="0"/>
        </w:rPr>
        <w:t>3</w:t>
      </w:r>
      <w:r w:rsidRPr="00F6449C">
        <w:rPr>
          <w:noProof w:val="0"/>
        </w:rPr>
        <w:t>.5</w:t>
      </w:r>
      <w:r w:rsidR="006D6771" w:rsidRPr="00F6449C">
        <w:rPr>
          <w:noProof w:val="0"/>
        </w:rPr>
        <w:t xml:space="preserve"> &lt;telecom&gt;&lt;/telecom&gt;</w:t>
      </w:r>
      <w:bookmarkEnd w:id="1047"/>
      <w:bookmarkEnd w:id="1048"/>
      <w:bookmarkEnd w:id="1049"/>
    </w:p>
    <w:p w14:paraId="4383FD65" w14:textId="77777777" w:rsidR="006D6771" w:rsidRPr="00F6449C" w:rsidRDefault="006D6771" w:rsidP="006D6771">
      <w:pPr>
        <w:pStyle w:val="BodyText"/>
        <w:rPr>
          <w:lang w:eastAsia="x-none"/>
        </w:rPr>
      </w:pPr>
      <w:r w:rsidRPr="00F6449C">
        <w:rPr>
          <w:lang w:eastAsia="x-none"/>
        </w:rPr>
        <w:t>The provider telephone number shall be provided to enable the performer of the reconciliation to be contacted.</w:t>
      </w:r>
    </w:p>
    <w:p w14:paraId="399CEDD9" w14:textId="77777777" w:rsidR="006D6771" w:rsidRPr="00F6449C" w:rsidRDefault="006D6771" w:rsidP="00DF2817">
      <w:pPr>
        <w:pStyle w:val="ListNumber2"/>
        <w:numPr>
          <w:ilvl w:val="0"/>
          <w:numId w:val="189"/>
        </w:numPr>
      </w:pPr>
      <w:r w:rsidRPr="00F6449C">
        <w:t xml:space="preserve">At least one [1..*] </w:t>
      </w:r>
      <w:r w:rsidRPr="00F6449C">
        <w:rPr>
          <w:rStyle w:val="InlineXML"/>
          <w:rFonts w:eastAsia="?l?r ??’c"/>
        </w:rPr>
        <w:t>telecom</w:t>
      </w:r>
      <w:r w:rsidRPr="00F6449C">
        <w:t xml:space="preserve"> element </w:t>
      </w:r>
      <w:r w:rsidRPr="00F6449C">
        <w:rPr>
          <w:smallCaps/>
        </w:rPr>
        <w:t>shall</w:t>
      </w:r>
      <w:r w:rsidRPr="00F6449C">
        <w:t xml:space="preserve"> be present.</w:t>
      </w:r>
    </w:p>
    <w:p w14:paraId="545D75B9" w14:textId="77777777" w:rsidR="006D6771" w:rsidRPr="00F6449C" w:rsidRDefault="006D6771" w:rsidP="00DF2817">
      <w:pPr>
        <w:pStyle w:val="ListNumber2"/>
      </w:pPr>
      <w:r w:rsidRPr="00F6449C">
        <w:t xml:space="preserve">The </w:t>
      </w:r>
      <w:r w:rsidRPr="00F6449C">
        <w:rPr>
          <w:rStyle w:val="InlineXML"/>
          <w:rFonts w:eastAsia="?l?r ??’c"/>
        </w:rPr>
        <w:t>telecom</w:t>
      </w:r>
      <w:r w:rsidRPr="00F6449C">
        <w:t xml:space="preserve"> element </w:t>
      </w:r>
      <w:r w:rsidRPr="00F6449C">
        <w:rPr>
          <w:smallCaps/>
        </w:rPr>
        <w:t xml:space="preserve">shall not </w:t>
      </w:r>
      <w:r w:rsidRPr="00F6449C">
        <w:t xml:space="preserve">use </w:t>
      </w:r>
      <w:r w:rsidRPr="00F6449C">
        <w:rPr>
          <w:rStyle w:val="InlineXML"/>
          <w:rFonts w:eastAsia="?l?r ??’c"/>
        </w:rPr>
        <w:t>@nullFlavor</w:t>
      </w:r>
      <w:r w:rsidRPr="00F6449C">
        <w:t>.</w:t>
      </w:r>
    </w:p>
    <w:p w14:paraId="207A1685" w14:textId="71E0B304" w:rsidR="006D6771" w:rsidRPr="00F6449C" w:rsidRDefault="000873C3" w:rsidP="00DF2817">
      <w:pPr>
        <w:pStyle w:val="Heading6"/>
        <w:numPr>
          <w:ilvl w:val="0"/>
          <w:numId w:val="0"/>
        </w:numPr>
        <w:rPr>
          <w:noProof w:val="0"/>
        </w:rPr>
      </w:pPr>
      <w:bookmarkStart w:id="1051" w:name="_Toc303257752"/>
      <w:bookmarkStart w:id="1052" w:name="_Toc389126403"/>
      <w:bookmarkStart w:id="1053" w:name="_Toc425363694"/>
      <w:r w:rsidRPr="00F6449C">
        <w:rPr>
          <w:noProof w:val="0"/>
        </w:rPr>
        <w:t>6.3.4.E.</w:t>
      </w:r>
      <w:del w:id="1054" w:author="Cole, George" w:date="2015-07-21T12:59:00Z">
        <w:r w:rsidR="004E5202" w:rsidRPr="00F6449C" w:rsidDel="00A84A89">
          <w:rPr>
            <w:noProof w:val="0"/>
          </w:rPr>
          <w:delText>1.</w:delText>
        </w:r>
      </w:del>
      <w:r w:rsidR="004E5202" w:rsidRPr="00F6449C">
        <w:rPr>
          <w:noProof w:val="0"/>
        </w:rPr>
        <w:t>3</w:t>
      </w:r>
      <w:r w:rsidRPr="00F6449C">
        <w:rPr>
          <w:noProof w:val="0"/>
        </w:rPr>
        <w:t>.6</w:t>
      </w:r>
      <w:r w:rsidR="006D6771" w:rsidRPr="00F6449C">
        <w:rPr>
          <w:noProof w:val="0"/>
        </w:rPr>
        <w:t xml:space="preserve"> &lt;name&gt;&lt;/name&gt;</w:t>
      </w:r>
      <w:bookmarkEnd w:id="1051"/>
      <w:bookmarkEnd w:id="1052"/>
      <w:bookmarkEnd w:id="1053"/>
    </w:p>
    <w:p w14:paraId="06BEBDC4" w14:textId="77777777" w:rsidR="006D6771" w:rsidRPr="00F6449C" w:rsidRDefault="006D6771" w:rsidP="006D6771">
      <w:pPr>
        <w:pStyle w:val="BodyText"/>
        <w:rPr>
          <w:lang w:eastAsia="x-none"/>
        </w:rPr>
      </w:pPr>
      <w:r w:rsidRPr="00F6449C">
        <w:rPr>
          <w:lang w:eastAsia="x-none"/>
        </w:rPr>
        <w:t>The name of the provider performing the act will be provided.</w:t>
      </w:r>
    </w:p>
    <w:p w14:paraId="5E82CCB0" w14:textId="77777777" w:rsidR="006D6771" w:rsidRPr="00F6449C" w:rsidRDefault="006D6771" w:rsidP="00DF2817">
      <w:pPr>
        <w:pStyle w:val="ListNumber2"/>
        <w:numPr>
          <w:ilvl w:val="0"/>
          <w:numId w:val="188"/>
        </w:numPr>
        <w:rPr>
          <w:lang w:eastAsia="x-none"/>
        </w:rPr>
      </w:pPr>
      <w:r w:rsidRPr="00F6449C">
        <w:rPr>
          <w:lang w:eastAsia="x-none"/>
        </w:rPr>
        <w:t xml:space="preserve">At least one [1..*] </w:t>
      </w:r>
      <w:r w:rsidRPr="00F6449C">
        <w:rPr>
          <w:rStyle w:val="InlineXML"/>
          <w:rFonts w:eastAsia="?l?r ??’c"/>
        </w:rPr>
        <w:t>name</w:t>
      </w:r>
      <w:r w:rsidRPr="00F6449C">
        <w:t xml:space="preserve"> element </w:t>
      </w:r>
      <w:r w:rsidRPr="00F6449C">
        <w:rPr>
          <w:smallCaps/>
        </w:rPr>
        <w:t>shall</w:t>
      </w:r>
      <w:r w:rsidRPr="00F6449C">
        <w:t xml:space="preserve"> be present.</w:t>
      </w:r>
    </w:p>
    <w:p w14:paraId="5AF35686" w14:textId="77777777" w:rsidR="00B97408" w:rsidRPr="00F6449C" w:rsidRDefault="006D6771" w:rsidP="000158A8">
      <w:pPr>
        <w:pStyle w:val="ListNumber2"/>
      </w:pPr>
      <w:r w:rsidRPr="00F6449C">
        <w:rPr>
          <w:lang w:eastAsia="x-none"/>
        </w:rPr>
        <w:t xml:space="preserve">The </w:t>
      </w:r>
      <w:r w:rsidRPr="00F6449C">
        <w:rPr>
          <w:rStyle w:val="InlineXML"/>
          <w:rFonts w:eastAsia="?l?r ??’c"/>
        </w:rPr>
        <w:t>name</w:t>
      </w:r>
      <w:r w:rsidRPr="00F6449C">
        <w:rPr>
          <w:lang w:eastAsia="x-none"/>
        </w:rPr>
        <w:t xml:space="preserve"> element </w:t>
      </w:r>
      <w:r w:rsidRPr="00F6449C">
        <w:rPr>
          <w:smallCaps/>
          <w:lang w:eastAsia="x-none"/>
        </w:rPr>
        <w:t>shall not</w:t>
      </w:r>
      <w:r w:rsidRPr="00F6449C">
        <w:rPr>
          <w:lang w:eastAsia="x-none"/>
        </w:rPr>
        <w:t xml:space="preserve"> use </w:t>
      </w:r>
      <w:r w:rsidRPr="00F6449C">
        <w:rPr>
          <w:rStyle w:val="InlineXML"/>
          <w:rFonts w:eastAsia="?l?r ??’c"/>
        </w:rPr>
        <w:t>@nullFlavor</w:t>
      </w:r>
      <w:r w:rsidRPr="00F6449C">
        <w:rPr>
          <w:lang w:eastAsia="x-none"/>
        </w:rPr>
        <w:t>.</w:t>
      </w:r>
      <w:bookmarkStart w:id="1055" w:name="_Toc389126404"/>
    </w:p>
    <w:p w14:paraId="444B43AC" w14:textId="41E72263" w:rsidR="00C14B33" w:rsidRPr="00F6449C" w:rsidRDefault="00B97408" w:rsidP="000158A8">
      <w:pPr>
        <w:pStyle w:val="EditorInstructions"/>
      </w:pPr>
      <w:r w:rsidRPr="00F6449C">
        <w:t xml:space="preserve">Add </w:t>
      </w:r>
      <w:r w:rsidR="001326F9" w:rsidRPr="00F6449C">
        <w:t xml:space="preserve">new </w:t>
      </w:r>
      <w:r w:rsidR="006912B6" w:rsidRPr="00F6449C">
        <w:t>S</w:t>
      </w:r>
      <w:r w:rsidRPr="00F6449C">
        <w:t>ection 6.</w:t>
      </w:r>
      <w:del w:id="1056" w:author="Cole, George" w:date="2015-07-21T13:11:00Z">
        <w:r w:rsidRPr="00F6449C" w:rsidDel="0089755F">
          <w:delText>3.F Entry Content Modules</w:delText>
        </w:r>
      </w:del>
      <w:ins w:id="1057" w:author="Cole, George" w:date="2015-07-21T13:11:00Z">
        <w:r w:rsidR="0089755F">
          <w:t>6 HL7®</w:t>
        </w:r>
        <w:r w:rsidR="0089755F" w:rsidRPr="00F6449C">
          <w:t xml:space="preserve"> </w:t>
        </w:r>
        <w:r w:rsidR="0089755F">
          <w:t>FHIR®</w:t>
        </w:r>
        <w:r w:rsidR="0089755F" w:rsidRPr="00F6449C">
          <w:t xml:space="preserve"> Content Modules</w:t>
        </w:r>
      </w:ins>
    </w:p>
    <w:p w14:paraId="166FF408" w14:textId="36FFA1F4" w:rsidR="00267E8D" w:rsidRPr="00F6449C" w:rsidRDefault="00FF2D2E" w:rsidP="00267E8D">
      <w:pPr>
        <w:pStyle w:val="Heading2"/>
        <w:numPr>
          <w:ilvl w:val="0"/>
          <w:numId w:val="0"/>
        </w:numPr>
        <w:ind w:left="576" w:hanging="576"/>
        <w:rPr>
          <w:noProof w:val="0"/>
        </w:rPr>
      </w:pPr>
      <w:bookmarkStart w:id="1058" w:name="_Toc425363695"/>
      <w:r w:rsidRPr="00F6449C">
        <w:rPr>
          <w:noProof w:val="0"/>
        </w:rPr>
        <w:lastRenderedPageBreak/>
        <w:t>6.6</w:t>
      </w:r>
      <w:r w:rsidR="00267E8D" w:rsidRPr="00F6449C">
        <w:rPr>
          <w:noProof w:val="0"/>
        </w:rPr>
        <w:t xml:space="preserve"> </w:t>
      </w:r>
      <w:r w:rsidR="00F4224F">
        <w:rPr>
          <w:noProof w:val="0"/>
        </w:rPr>
        <w:t>HL7®</w:t>
      </w:r>
      <w:r w:rsidR="00267E8D" w:rsidRPr="00F6449C">
        <w:rPr>
          <w:noProof w:val="0"/>
        </w:rPr>
        <w:t xml:space="preserve"> </w:t>
      </w:r>
      <w:r w:rsidR="00F4224F">
        <w:rPr>
          <w:noProof w:val="0"/>
        </w:rPr>
        <w:t>FHIR®</w:t>
      </w:r>
      <w:r w:rsidR="00267E8D" w:rsidRPr="00F6449C">
        <w:rPr>
          <w:noProof w:val="0"/>
        </w:rPr>
        <w:t xml:space="preserve"> Content Modules</w:t>
      </w:r>
      <w:bookmarkEnd w:id="1058"/>
    </w:p>
    <w:p w14:paraId="5FF18283" w14:textId="32A2CFAD" w:rsidR="00267E8D" w:rsidRPr="00F6449C" w:rsidRDefault="00267E8D" w:rsidP="00267E8D">
      <w:pPr>
        <w:pStyle w:val="BodyText"/>
      </w:pPr>
      <w:r w:rsidRPr="00F6449C">
        <w:t xml:space="preserve">Referencing </w:t>
      </w:r>
      <w:r w:rsidR="00F4224F">
        <w:t>FHIR®</w:t>
      </w:r>
      <w:r w:rsidRPr="00F6449C">
        <w:t xml:space="preserve"> </w:t>
      </w:r>
      <w:del w:id="1059" w:author="Cole, George" w:date="2015-07-21T13:08:00Z">
        <w:r w:rsidRPr="00F6449C" w:rsidDel="00562D86">
          <w:delText>DSTU2 Ballot Source, May 2015</w:delText>
        </w:r>
      </w:del>
      <w:del w:id="1060" w:author="Cole, George" w:date="2015-07-22T11:27:00Z">
        <w:r w:rsidRPr="00F6449C" w:rsidDel="00810107">
          <w:delText>.</w:delText>
        </w:r>
      </w:del>
      <w:ins w:id="1061" w:author="Cole, George" w:date="2015-07-22T11:27:00Z">
        <w:r w:rsidR="00810107">
          <w:t xml:space="preserve"> Since there is not a DSTU Build at the time of this publication there is a snapshot of the FHIR Build in IHE Implementation Materials folder</w:t>
        </w:r>
      </w:ins>
      <w:ins w:id="1062" w:author="Cole, George" w:date="2015-07-22T11:29:00Z">
        <w:r w:rsidR="00810107">
          <w:rPr>
            <w:rStyle w:val="FootnoteReference"/>
          </w:rPr>
          <w:footnoteReference w:id="14"/>
        </w:r>
      </w:ins>
      <w:ins w:id="1065" w:author="Cole, George" w:date="2015-07-22T11:27:00Z">
        <w:r w:rsidR="00810107">
          <w:t>.</w:t>
        </w:r>
      </w:ins>
      <w:r w:rsidRPr="00F6449C">
        <w:t xml:space="preserve"> </w:t>
      </w:r>
    </w:p>
    <w:p w14:paraId="4F28D0DA" w14:textId="5E4927FC" w:rsidR="00267E8D" w:rsidRPr="00F6449C" w:rsidDel="00562D86" w:rsidRDefault="0025220B" w:rsidP="00267E8D">
      <w:pPr>
        <w:pStyle w:val="BodyText"/>
        <w:rPr>
          <w:del w:id="1066" w:author="Cole, George" w:date="2015-07-21T13:08:00Z"/>
        </w:rPr>
      </w:pPr>
      <w:del w:id="1067" w:author="Cole, George" w:date="2015-07-21T13:08:00Z">
        <w:r w:rsidDel="00562D86">
          <w:fldChar w:fldCharType="begin"/>
        </w:r>
        <w:r w:rsidDel="00562D86">
          <w:delInstrText xml:space="preserve"> HYPERLINK "http://hl7.org/fhir/2015May/index.html" </w:delInstrText>
        </w:r>
        <w:r w:rsidDel="00562D86">
          <w:fldChar w:fldCharType="separate"/>
        </w:r>
        <w:r w:rsidR="00267E8D" w:rsidRPr="00F6449C" w:rsidDel="00562D86">
          <w:rPr>
            <w:rStyle w:val="Hyperlink"/>
          </w:rPr>
          <w:delText>http://hl7.org/fhir/2015May/index.html</w:delText>
        </w:r>
        <w:r w:rsidDel="00562D86">
          <w:rPr>
            <w:rStyle w:val="Hyperlink"/>
          </w:rPr>
          <w:fldChar w:fldCharType="end"/>
        </w:r>
      </w:del>
    </w:p>
    <w:p w14:paraId="6BE11F4C" w14:textId="58197A19" w:rsidR="00267E8D" w:rsidRPr="00F6449C" w:rsidRDefault="00267E8D" w:rsidP="00267E8D">
      <w:pPr>
        <w:pStyle w:val="BodyText"/>
      </w:pPr>
      <w:r w:rsidRPr="00F6449C">
        <w:t xml:space="preserve">The results of reconciliation are noted in the </w:t>
      </w:r>
      <w:r w:rsidR="00F4224F">
        <w:t>FHIR®</w:t>
      </w:r>
      <w:r w:rsidRPr="00F6449C">
        <w:t xml:space="preserve"> List resource. The requirements for this profile are defined in the following two sections.</w:t>
      </w:r>
    </w:p>
    <w:p w14:paraId="367A9A3A" w14:textId="1F6FE2EB" w:rsidR="00267E8D" w:rsidRPr="00F6449C" w:rsidRDefault="00FF2D2E" w:rsidP="00267E8D">
      <w:pPr>
        <w:pStyle w:val="Heading3"/>
        <w:numPr>
          <w:ilvl w:val="0"/>
          <w:numId w:val="0"/>
        </w:numPr>
        <w:rPr>
          <w:bCs/>
          <w:noProof w:val="0"/>
        </w:rPr>
      </w:pPr>
      <w:bookmarkStart w:id="1068" w:name="_Toc425363696"/>
      <w:r w:rsidRPr="00F6449C">
        <w:rPr>
          <w:bCs/>
          <w:noProof w:val="0"/>
        </w:rPr>
        <w:t>6.6</w:t>
      </w:r>
      <w:r w:rsidR="00267E8D" w:rsidRPr="00F6449C">
        <w:rPr>
          <w:bCs/>
          <w:noProof w:val="0"/>
        </w:rPr>
        <w:t>.</w:t>
      </w:r>
      <w:del w:id="1069" w:author="Cole, George" w:date="2015-07-21T13:11:00Z">
        <w:r w:rsidR="00267E8D" w:rsidRPr="00F6449C" w:rsidDel="002B5C64">
          <w:rPr>
            <w:bCs/>
            <w:noProof w:val="0"/>
          </w:rPr>
          <w:delText xml:space="preserve">1 </w:delText>
        </w:r>
      </w:del>
      <w:ins w:id="1070" w:author="Cole, George" w:date="2015-07-21T13:11:00Z">
        <w:r w:rsidR="002B5C64">
          <w:rPr>
            <w:bCs/>
            <w:noProof w:val="0"/>
          </w:rPr>
          <w:t>A</w:t>
        </w:r>
        <w:r w:rsidR="002B5C64" w:rsidRPr="00F6449C">
          <w:rPr>
            <w:bCs/>
            <w:noProof w:val="0"/>
          </w:rPr>
          <w:t xml:space="preserve"> </w:t>
        </w:r>
      </w:ins>
      <w:r w:rsidR="00F4224F">
        <w:rPr>
          <w:bCs/>
          <w:noProof w:val="0"/>
        </w:rPr>
        <w:t>FHIR®</w:t>
      </w:r>
      <w:r w:rsidR="00267E8D" w:rsidRPr="00F6449C">
        <w:rPr>
          <w:bCs/>
          <w:noProof w:val="0"/>
        </w:rPr>
        <w:t xml:space="preserve"> Reconciled List</w:t>
      </w:r>
      <w:bookmarkEnd w:id="1068"/>
    </w:p>
    <w:p w14:paraId="187B610A" w14:textId="77777777" w:rsidR="00267E8D" w:rsidRPr="00F6449C" w:rsidRDefault="00267E8D" w:rsidP="00267E8D">
      <w:pPr>
        <w:pStyle w:val="BodyText"/>
      </w:pPr>
      <w:r w:rsidRPr="00F6449C">
        <w:t>Whenever a List contains reconciled content, whether this be a list of clinical items or a list of healthcare providers, the following constraints shall be met. This table shows only content structure that is constrained by this profile.</w:t>
      </w:r>
    </w:p>
    <w:p w14:paraId="5046786D" w14:textId="40177F91" w:rsidR="00267E8D" w:rsidRDefault="00267E8D" w:rsidP="00267E8D">
      <w:pPr>
        <w:pStyle w:val="BodyText"/>
      </w:pPr>
      <w:r w:rsidRPr="00F6449C">
        <w:t xml:space="preserve">For ease of use, the bolded content shows </w:t>
      </w:r>
      <w:del w:id="1071" w:author="Cole, George" w:date="2015-07-21T13:16:00Z">
        <w:r w:rsidRPr="00F6449C" w:rsidDel="00602CA4">
          <w:delText xml:space="preserve">where the RECON </w:delText>
        </w:r>
        <w:r w:rsidR="00F4224F" w:rsidDel="00602CA4">
          <w:delText>P</w:delText>
        </w:r>
        <w:r w:rsidRPr="00F6449C" w:rsidDel="00602CA4">
          <w:delText>rofile introduces</w:delText>
        </w:r>
      </w:del>
      <w:ins w:id="1072" w:author="Cole, George" w:date="2015-07-21T13:16:00Z">
        <w:r w:rsidR="00602CA4">
          <w:t>additional</w:t>
        </w:r>
      </w:ins>
      <w:r w:rsidRPr="00F6449C">
        <w:t xml:space="preserve"> constraints.</w:t>
      </w:r>
    </w:p>
    <w:p w14:paraId="3A86C57D" w14:textId="77777777" w:rsidR="000B4228" w:rsidRPr="000B4228" w:rsidRDefault="000B4228" w:rsidP="000B4228">
      <w:pPr>
        <w:pStyle w:val="BodyText"/>
      </w:pPr>
    </w:p>
    <w:tbl>
      <w:tblPr>
        <w:tblStyle w:val="TableGrid"/>
        <w:tblW w:w="0" w:type="auto"/>
        <w:tblLayout w:type="fixed"/>
        <w:tblLook w:val="04A0" w:firstRow="1" w:lastRow="0" w:firstColumn="1" w:lastColumn="0" w:noHBand="0" w:noVBand="1"/>
      </w:tblPr>
      <w:tblGrid>
        <w:gridCol w:w="1474"/>
        <w:gridCol w:w="1424"/>
        <w:gridCol w:w="1800"/>
        <w:gridCol w:w="4652"/>
      </w:tblGrid>
      <w:tr w:rsidR="00267E8D" w:rsidRPr="00F6449C" w14:paraId="2A560C20" w14:textId="77777777" w:rsidTr="00A85CC9">
        <w:trPr>
          <w:cantSplit/>
          <w:tblHeader/>
        </w:trPr>
        <w:tc>
          <w:tcPr>
            <w:tcW w:w="1474" w:type="dxa"/>
            <w:shd w:val="clear" w:color="auto" w:fill="D9D9D9" w:themeFill="background1" w:themeFillShade="D9"/>
          </w:tcPr>
          <w:p w14:paraId="5F5328B8" w14:textId="77777777" w:rsidR="00267E8D" w:rsidRPr="00F6449C" w:rsidRDefault="00267E8D" w:rsidP="00A85CC9">
            <w:pPr>
              <w:pStyle w:val="TableEntryHeader"/>
            </w:pPr>
            <w:r w:rsidRPr="00F6449C">
              <w:t>Name</w:t>
            </w:r>
          </w:p>
        </w:tc>
        <w:tc>
          <w:tcPr>
            <w:tcW w:w="1424" w:type="dxa"/>
            <w:shd w:val="clear" w:color="auto" w:fill="D9D9D9" w:themeFill="background1" w:themeFillShade="D9"/>
          </w:tcPr>
          <w:p w14:paraId="144E12A8" w14:textId="77777777" w:rsidR="00267E8D" w:rsidRPr="00F6449C" w:rsidRDefault="00267E8D" w:rsidP="00A85CC9">
            <w:pPr>
              <w:pStyle w:val="TableEntryHeader"/>
            </w:pPr>
            <w:r w:rsidRPr="00F6449C">
              <w:t>Cardinality</w:t>
            </w:r>
          </w:p>
        </w:tc>
        <w:tc>
          <w:tcPr>
            <w:tcW w:w="1800" w:type="dxa"/>
            <w:shd w:val="clear" w:color="auto" w:fill="D9D9D9" w:themeFill="background1" w:themeFillShade="D9"/>
          </w:tcPr>
          <w:p w14:paraId="122E7B85" w14:textId="77777777" w:rsidR="00267E8D" w:rsidRPr="00F6449C" w:rsidRDefault="00267E8D" w:rsidP="00A85CC9">
            <w:pPr>
              <w:pStyle w:val="TableEntryHeader"/>
            </w:pPr>
            <w:r w:rsidRPr="00F6449C">
              <w:t>Type</w:t>
            </w:r>
          </w:p>
        </w:tc>
        <w:tc>
          <w:tcPr>
            <w:tcW w:w="4652" w:type="dxa"/>
            <w:shd w:val="clear" w:color="auto" w:fill="D9D9D9" w:themeFill="background1" w:themeFillShade="D9"/>
          </w:tcPr>
          <w:p w14:paraId="1C45518B" w14:textId="77777777" w:rsidR="00267E8D" w:rsidRPr="00F6449C" w:rsidRDefault="00267E8D" w:rsidP="00A85CC9">
            <w:pPr>
              <w:pStyle w:val="TableEntryHeader"/>
            </w:pPr>
            <w:r w:rsidRPr="00F6449C">
              <w:t>Description &amp; Constraints</w:t>
            </w:r>
          </w:p>
        </w:tc>
      </w:tr>
      <w:tr w:rsidR="00267E8D" w:rsidRPr="00F6449C" w14:paraId="4C835D9D" w14:textId="77777777" w:rsidTr="00A85CC9">
        <w:trPr>
          <w:cantSplit/>
        </w:trPr>
        <w:tc>
          <w:tcPr>
            <w:tcW w:w="1474" w:type="dxa"/>
          </w:tcPr>
          <w:p w14:paraId="421BFE2B" w14:textId="77777777" w:rsidR="00267E8D" w:rsidRPr="00F6449C" w:rsidRDefault="00267E8D" w:rsidP="00A85CC9">
            <w:pPr>
              <w:pStyle w:val="TableEntry"/>
            </w:pPr>
            <w:r w:rsidRPr="00F6449C">
              <w:t>List</w:t>
            </w:r>
          </w:p>
        </w:tc>
        <w:tc>
          <w:tcPr>
            <w:tcW w:w="1424" w:type="dxa"/>
          </w:tcPr>
          <w:p w14:paraId="46F28998" w14:textId="77777777" w:rsidR="00267E8D" w:rsidRPr="00F6449C" w:rsidRDefault="00267E8D" w:rsidP="00A85CC9">
            <w:pPr>
              <w:pStyle w:val="TableEntry"/>
            </w:pPr>
          </w:p>
        </w:tc>
        <w:tc>
          <w:tcPr>
            <w:tcW w:w="1800" w:type="dxa"/>
          </w:tcPr>
          <w:p w14:paraId="61955B1E" w14:textId="77777777" w:rsidR="00267E8D" w:rsidRPr="00F6449C" w:rsidRDefault="00267E8D" w:rsidP="00A85CC9">
            <w:pPr>
              <w:pStyle w:val="TableEntry"/>
            </w:pPr>
          </w:p>
        </w:tc>
        <w:tc>
          <w:tcPr>
            <w:tcW w:w="4652" w:type="dxa"/>
          </w:tcPr>
          <w:p w14:paraId="39D57201" w14:textId="77777777" w:rsidR="00267E8D" w:rsidRPr="00F6449C" w:rsidRDefault="00267E8D" w:rsidP="00A85CC9">
            <w:pPr>
              <w:pStyle w:val="TableEntry"/>
            </w:pPr>
          </w:p>
        </w:tc>
      </w:tr>
      <w:tr w:rsidR="00267E8D" w:rsidRPr="00F6449C" w14:paraId="153F8EDE" w14:textId="77777777" w:rsidTr="00A85CC9">
        <w:trPr>
          <w:cantSplit/>
        </w:trPr>
        <w:tc>
          <w:tcPr>
            <w:tcW w:w="1474" w:type="dxa"/>
          </w:tcPr>
          <w:p w14:paraId="66AB344A" w14:textId="77777777" w:rsidR="00267E8D" w:rsidRPr="00F6449C" w:rsidRDefault="00267E8D" w:rsidP="00A85CC9">
            <w:pPr>
              <w:pStyle w:val="TableEntry"/>
            </w:pPr>
            <w:r w:rsidRPr="00F6449C">
              <w:t>meta</w:t>
            </w:r>
          </w:p>
        </w:tc>
        <w:tc>
          <w:tcPr>
            <w:tcW w:w="1424" w:type="dxa"/>
          </w:tcPr>
          <w:p w14:paraId="5101D612" w14:textId="77777777" w:rsidR="00267E8D" w:rsidRPr="00F6449C" w:rsidRDefault="00267E8D" w:rsidP="00A85CC9">
            <w:pPr>
              <w:pStyle w:val="TableEntry"/>
              <w:rPr>
                <w:rFonts w:ascii="Tahoma" w:hAnsi="Tahoma" w:cs="Tahoma"/>
                <w:szCs w:val="16"/>
              </w:rPr>
            </w:pPr>
            <w:r w:rsidRPr="00F6449C">
              <w:rPr>
                <w:b/>
              </w:rPr>
              <w:t>1</w:t>
            </w:r>
            <w:r w:rsidRPr="00F6449C">
              <w:t>..1</w:t>
            </w:r>
          </w:p>
        </w:tc>
        <w:tc>
          <w:tcPr>
            <w:tcW w:w="1800" w:type="dxa"/>
          </w:tcPr>
          <w:p w14:paraId="4E7E4C8D" w14:textId="77777777" w:rsidR="00267E8D" w:rsidRPr="00F6449C" w:rsidRDefault="00267E8D" w:rsidP="00A85CC9">
            <w:pPr>
              <w:pStyle w:val="TableEntry"/>
              <w:rPr>
                <w:rFonts w:ascii="Tahoma" w:hAnsi="Tahoma" w:cs="Tahoma"/>
                <w:szCs w:val="16"/>
              </w:rPr>
            </w:pPr>
            <w:r w:rsidRPr="00F6449C">
              <w:t>Meta</w:t>
            </w:r>
          </w:p>
        </w:tc>
        <w:tc>
          <w:tcPr>
            <w:tcW w:w="4652" w:type="dxa"/>
          </w:tcPr>
          <w:p w14:paraId="5E4B9928" w14:textId="77777777" w:rsidR="00267E8D" w:rsidRPr="00F6449C" w:rsidRDefault="00267E8D" w:rsidP="00A85CC9">
            <w:pPr>
              <w:pStyle w:val="TableEntry"/>
              <w:rPr>
                <w:rFonts w:ascii="Tahoma" w:hAnsi="Tahoma" w:cs="Tahoma"/>
                <w:szCs w:val="16"/>
              </w:rPr>
            </w:pPr>
            <w:r w:rsidRPr="00F6449C">
              <w:t>Metadata about the list that is reconciled</w:t>
            </w:r>
          </w:p>
        </w:tc>
      </w:tr>
      <w:tr w:rsidR="00267E8D" w:rsidRPr="00F6449C" w14:paraId="7D86CD21" w14:textId="77777777" w:rsidTr="00A85CC9">
        <w:trPr>
          <w:cantSplit/>
        </w:trPr>
        <w:tc>
          <w:tcPr>
            <w:tcW w:w="1474" w:type="dxa"/>
          </w:tcPr>
          <w:p w14:paraId="42588D60" w14:textId="77777777" w:rsidR="00267E8D" w:rsidRPr="00F6449C" w:rsidRDefault="00267E8D" w:rsidP="00A85CC9">
            <w:pPr>
              <w:pStyle w:val="TableEntry"/>
            </w:pPr>
            <w:r w:rsidRPr="00F6449C">
              <w:t>meta.lastUpdated</w:t>
            </w:r>
          </w:p>
        </w:tc>
        <w:tc>
          <w:tcPr>
            <w:tcW w:w="1424" w:type="dxa"/>
          </w:tcPr>
          <w:p w14:paraId="5A347497" w14:textId="77777777" w:rsidR="00267E8D" w:rsidRPr="00F6449C" w:rsidRDefault="00267E8D" w:rsidP="00A85CC9">
            <w:pPr>
              <w:pStyle w:val="TableEntry"/>
              <w:rPr>
                <w:rFonts w:ascii="Tahoma" w:hAnsi="Tahoma" w:cs="Tahoma"/>
                <w:szCs w:val="16"/>
              </w:rPr>
            </w:pPr>
            <w:r w:rsidRPr="00F6449C">
              <w:rPr>
                <w:b/>
              </w:rPr>
              <w:t>1</w:t>
            </w:r>
            <w:r w:rsidRPr="00F6449C">
              <w:t>..1</w:t>
            </w:r>
          </w:p>
        </w:tc>
        <w:tc>
          <w:tcPr>
            <w:tcW w:w="1800" w:type="dxa"/>
          </w:tcPr>
          <w:p w14:paraId="2969A118" w14:textId="77777777" w:rsidR="00267E8D" w:rsidRPr="00F6449C" w:rsidRDefault="00267E8D" w:rsidP="00A85CC9">
            <w:pPr>
              <w:pStyle w:val="TableEntry"/>
              <w:rPr>
                <w:rFonts w:ascii="Tahoma" w:hAnsi="Tahoma" w:cs="Tahoma"/>
                <w:szCs w:val="16"/>
              </w:rPr>
            </w:pPr>
            <w:r w:rsidRPr="00F6449C">
              <w:t>Instant</w:t>
            </w:r>
          </w:p>
        </w:tc>
        <w:tc>
          <w:tcPr>
            <w:tcW w:w="4652" w:type="dxa"/>
          </w:tcPr>
          <w:p w14:paraId="5455E032" w14:textId="77777777" w:rsidR="00267E8D" w:rsidRPr="00F6449C" w:rsidRDefault="00267E8D" w:rsidP="00A85CC9">
            <w:pPr>
              <w:pStyle w:val="TableEntry"/>
              <w:rPr>
                <w:rFonts w:ascii="Tahoma" w:hAnsi="Tahoma" w:cs="Tahoma"/>
                <w:szCs w:val="16"/>
              </w:rPr>
            </w:pPr>
            <w:r w:rsidRPr="00F6449C">
              <w:t>When the resource version last changed</w:t>
            </w:r>
          </w:p>
        </w:tc>
      </w:tr>
      <w:tr w:rsidR="00267E8D" w:rsidRPr="00F6449C" w14:paraId="118A10CE" w14:textId="77777777" w:rsidTr="00A85CC9">
        <w:trPr>
          <w:cantSplit/>
        </w:trPr>
        <w:tc>
          <w:tcPr>
            <w:tcW w:w="1474" w:type="dxa"/>
          </w:tcPr>
          <w:p w14:paraId="37786B91" w14:textId="77777777" w:rsidR="00267E8D" w:rsidRPr="00F6449C" w:rsidRDefault="00267E8D" w:rsidP="00A85CC9">
            <w:pPr>
              <w:pStyle w:val="TableEntry"/>
            </w:pPr>
            <w:r w:rsidRPr="00F6449C">
              <w:t>meta.profile</w:t>
            </w:r>
          </w:p>
        </w:tc>
        <w:tc>
          <w:tcPr>
            <w:tcW w:w="1424" w:type="dxa"/>
          </w:tcPr>
          <w:p w14:paraId="21C367D4" w14:textId="77777777" w:rsidR="00267E8D" w:rsidRPr="00F6449C" w:rsidRDefault="00267E8D" w:rsidP="00A85CC9">
            <w:pPr>
              <w:pStyle w:val="TableEntry"/>
              <w:rPr>
                <w:rFonts w:ascii="Tahoma" w:hAnsi="Tahoma" w:cs="Tahoma"/>
                <w:szCs w:val="16"/>
              </w:rPr>
            </w:pPr>
            <w:r w:rsidRPr="00F6449C">
              <w:rPr>
                <w:b/>
              </w:rPr>
              <w:t>1</w:t>
            </w:r>
            <w:r w:rsidRPr="00F6449C">
              <w:t>..*</w:t>
            </w:r>
          </w:p>
        </w:tc>
        <w:tc>
          <w:tcPr>
            <w:tcW w:w="1800" w:type="dxa"/>
          </w:tcPr>
          <w:p w14:paraId="6072F4CC" w14:textId="77777777" w:rsidR="00267E8D" w:rsidRPr="00F6449C" w:rsidRDefault="00267E8D" w:rsidP="00A85CC9">
            <w:pPr>
              <w:pStyle w:val="TableEntry"/>
              <w:rPr>
                <w:rFonts w:ascii="Tahoma" w:hAnsi="Tahoma" w:cs="Tahoma"/>
                <w:szCs w:val="16"/>
              </w:rPr>
            </w:pPr>
            <w:r w:rsidRPr="00F6449C">
              <w:t>uri</w:t>
            </w:r>
          </w:p>
        </w:tc>
        <w:tc>
          <w:tcPr>
            <w:tcW w:w="4652" w:type="dxa"/>
          </w:tcPr>
          <w:p w14:paraId="35262C92" w14:textId="69A7DF0C" w:rsidR="00267E8D" w:rsidRPr="00F6449C" w:rsidRDefault="00267E8D" w:rsidP="00A85CC9">
            <w:pPr>
              <w:pStyle w:val="TableEntry"/>
              <w:rPr>
                <w:rFonts w:ascii="Tahoma" w:hAnsi="Tahoma" w:cs="Tahoma"/>
                <w:szCs w:val="16"/>
              </w:rPr>
            </w:pPr>
            <w:r w:rsidRPr="00F6449C">
              <w:t xml:space="preserve">SHALL contain the following to indicate conformance to the RECON </w:t>
            </w:r>
            <w:r w:rsidR="00F4224F">
              <w:t>P</w:t>
            </w:r>
            <w:r w:rsidRPr="00F6449C">
              <w:t xml:space="preserve">rofile: </w:t>
            </w:r>
            <w:r w:rsidR="00C64B17" w:rsidRPr="00F6449C">
              <w:t>urn:ihe:pcc:recon:2015</w:t>
            </w:r>
          </w:p>
          <w:p w14:paraId="1488BD8D" w14:textId="77777777" w:rsidR="00267E8D" w:rsidRPr="00F6449C" w:rsidRDefault="00267E8D" w:rsidP="00A85CC9">
            <w:pPr>
              <w:pStyle w:val="TableEntry"/>
            </w:pPr>
          </w:p>
          <w:p w14:paraId="5CDC7BE6" w14:textId="77777777" w:rsidR="00267E8D" w:rsidRPr="00F6449C" w:rsidRDefault="00267E8D" w:rsidP="00A85CC9">
            <w:pPr>
              <w:pStyle w:val="TableEntry"/>
            </w:pPr>
            <w:r w:rsidRPr="00F6449C">
              <w:t>Additional profile uri values may also be present.</w:t>
            </w:r>
          </w:p>
        </w:tc>
      </w:tr>
      <w:tr w:rsidR="00267E8D" w:rsidRPr="00F6449C" w14:paraId="764A4ED9" w14:textId="77777777" w:rsidTr="00A85CC9">
        <w:trPr>
          <w:cantSplit/>
        </w:trPr>
        <w:tc>
          <w:tcPr>
            <w:tcW w:w="1474" w:type="dxa"/>
          </w:tcPr>
          <w:p w14:paraId="78B3780A" w14:textId="77777777" w:rsidR="00267E8D" w:rsidRPr="00F6449C" w:rsidRDefault="00267E8D" w:rsidP="00A85CC9">
            <w:pPr>
              <w:pStyle w:val="TableEntry"/>
            </w:pPr>
            <w:r w:rsidRPr="00F6449C">
              <w:t>status</w:t>
            </w:r>
          </w:p>
        </w:tc>
        <w:tc>
          <w:tcPr>
            <w:tcW w:w="1424" w:type="dxa"/>
          </w:tcPr>
          <w:p w14:paraId="1811033C" w14:textId="77777777" w:rsidR="00267E8D" w:rsidRPr="00F6449C" w:rsidRDefault="00267E8D" w:rsidP="00A85CC9">
            <w:pPr>
              <w:pStyle w:val="TableEntry"/>
              <w:rPr>
                <w:rFonts w:ascii="Tahoma" w:hAnsi="Tahoma" w:cs="Tahoma"/>
                <w:szCs w:val="16"/>
              </w:rPr>
            </w:pPr>
            <w:r w:rsidRPr="00F6449C">
              <w:t>1..1</w:t>
            </w:r>
          </w:p>
        </w:tc>
        <w:tc>
          <w:tcPr>
            <w:tcW w:w="1800" w:type="dxa"/>
          </w:tcPr>
          <w:p w14:paraId="5FB5C1FA" w14:textId="77777777" w:rsidR="00267E8D" w:rsidRPr="00F6449C" w:rsidRDefault="00267E8D" w:rsidP="00A85CC9">
            <w:pPr>
              <w:pStyle w:val="TableEntry"/>
              <w:rPr>
                <w:rFonts w:ascii="Tahoma" w:hAnsi="Tahoma" w:cs="Tahoma"/>
                <w:szCs w:val="16"/>
              </w:rPr>
            </w:pPr>
            <w:r w:rsidRPr="00F6449C">
              <w:t>code</w:t>
            </w:r>
          </w:p>
        </w:tc>
        <w:tc>
          <w:tcPr>
            <w:tcW w:w="4652" w:type="dxa"/>
          </w:tcPr>
          <w:p w14:paraId="5ADF81F7" w14:textId="77777777" w:rsidR="00267E8D" w:rsidRPr="00F6449C" w:rsidRDefault="00267E8D" w:rsidP="00A85CC9">
            <w:pPr>
              <w:pStyle w:val="TableEntry"/>
              <w:rPr>
                <w:rFonts w:ascii="Tahoma" w:hAnsi="Tahoma" w:cs="Tahoma"/>
                <w:b/>
                <w:szCs w:val="16"/>
              </w:rPr>
            </w:pPr>
            <w:r w:rsidRPr="00F6449C">
              <w:rPr>
                <w:b/>
              </w:rPr>
              <w:t>current | entered-in-error</w:t>
            </w:r>
          </w:p>
          <w:p w14:paraId="4B89BB05" w14:textId="77777777" w:rsidR="00267E8D" w:rsidRPr="00F6449C" w:rsidRDefault="00267E8D" w:rsidP="00A85CC9">
            <w:pPr>
              <w:pStyle w:val="TableEntry"/>
            </w:pPr>
          </w:p>
          <w:p w14:paraId="7DD883EE" w14:textId="77777777" w:rsidR="00267E8D" w:rsidRPr="00F6449C" w:rsidRDefault="00267E8D" w:rsidP="00A85CC9">
            <w:pPr>
              <w:pStyle w:val="TableEntry"/>
            </w:pPr>
            <w:r w:rsidRPr="00F6449C">
              <w:t>A reconciled list SHALL use ListStatus of current, or in the unusual case entered-in-error</w:t>
            </w:r>
          </w:p>
        </w:tc>
      </w:tr>
      <w:tr w:rsidR="00267E8D" w:rsidRPr="00F6449C" w14:paraId="53D355C5" w14:textId="77777777" w:rsidTr="00A85CC9">
        <w:trPr>
          <w:cantSplit/>
        </w:trPr>
        <w:tc>
          <w:tcPr>
            <w:tcW w:w="1474" w:type="dxa"/>
          </w:tcPr>
          <w:p w14:paraId="1BBFD1BF" w14:textId="77777777" w:rsidR="00267E8D" w:rsidRPr="00F6449C" w:rsidRDefault="00267E8D" w:rsidP="00A85CC9">
            <w:pPr>
              <w:pStyle w:val="TableEntry"/>
            </w:pPr>
            <w:r w:rsidRPr="00F6449C">
              <w:t>mode</w:t>
            </w:r>
          </w:p>
        </w:tc>
        <w:tc>
          <w:tcPr>
            <w:tcW w:w="1424" w:type="dxa"/>
          </w:tcPr>
          <w:p w14:paraId="28DE4A0E" w14:textId="77777777" w:rsidR="00267E8D" w:rsidRPr="00F6449C" w:rsidRDefault="00267E8D" w:rsidP="00A85CC9">
            <w:pPr>
              <w:pStyle w:val="TableEntry"/>
              <w:rPr>
                <w:rFonts w:ascii="Tahoma" w:hAnsi="Tahoma" w:cs="Tahoma"/>
                <w:szCs w:val="16"/>
              </w:rPr>
            </w:pPr>
            <w:r w:rsidRPr="00F6449C">
              <w:t>1..1</w:t>
            </w:r>
          </w:p>
        </w:tc>
        <w:tc>
          <w:tcPr>
            <w:tcW w:w="1800" w:type="dxa"/>
          </w:tcPr>
          <w:p w14:paraId="72CBC15E" w14:textId="77777777" w:rsidR="00267E8D" w:rsidRPr="00F6449C" w:rsidRDefault="00267E8D" w:rsidP="00A85CC9">
            <w:pPr>
              <w:pStyle w:val="TableEntry"/>
              <w:rPr>
                <w:rFonts w:ascii="Tahoma" w:hAnsi="Tahoma" w:cs="Tahoma"/>
                <w:szCs w:val="16"/>
              </w:rPr>
            </w:pPr>
            <w:r w:rsidRPr="00F6449C">
              <w:t>code</w:t>
            </w:r>
          </w:p>
        </w:tc>
        <w:tc>
          <w:tcPr>
            <w:tcW w:w="4652" w:type="dxa"/>
          </w:tcPr>
          <w:p w14:paraId="0DC61B87" w14:textId="77777777" w:rsidR="00267E8D" w:rsidRPr="00F6449C" w:rsidRDefault="00267E8D" w:rsidP="00A85CC9">
            <w:pPr>
              <w:pStyle w:val="TableEntry"/>
              <w:rPr>
                <w:rFonts w:ascii="Tahoma" w:hAnsi="Tahoma" w:cs="Tahoma"/>
                <w:b/>
                <w:szCs w:val="16"/>
              </w:rPr>
            </w:pPr>
            <w:r w:rsidRPr="00F6449C">
              <w:rPr>
                <w:b/>
              </w:rPr>
              <w:t>working</w:t>
            </w:r>
          </w:p>
          <w:p w14:paraId="041ABE92" w14:textId="77777777" w:rsidR="00267E8D" w:rsidRPr="00F6449C" w:rsidRDefault="00267E8D" w:rsidP="00A85CC9">
            <w:pPr>
              <w:pStyle w:val="TableEntry"/>
            </w:pPr>
          </w:p>
          <w:p w14:paraId="110DA72E" w14:textId="77777777" w:rsidR="00267E8D" w:rsidRPr="00F6449C" w:rsidRDefault="00267E8D" w:rsidP="00A85CC9">
            <w:pPr>
              <w:pStyle w:val="TableEntry"/>
            </w:pPr>
            <w:r w:rsidRPr="00F6449C">
              <w:t>a reconciled list is a working copy.</w:t>
            </w:r>
          </w:p>
        </w:tc>
      </w:tr>
      <w:tr w:rsidR="0086687E" w:rsidRPr="00F6449C" w14:paraId="093FA322" w14:textId="77777777" w:rsidTr="00A85CC9">
        <w:trPr>
          <w:cantSplit/>
        </w:trPr>
        <w:tc>
          <w:tcPr>
            <w:tcW w:w="1474" w:type="dxa"/>
          </w:tcPr>
          <w:p w14:paraId="6D8E3A09" w14:textId="77777777" w:rsidR="0086687E" w:rsidRPr="00F6449C" w:rsidRDefault="0086687E" w:rsidP="00A85CC9">
            <w:pPr>
              <w:pStyle w:val="TableEntry"/>
            </w:pPr>
            <w:r w:rsidRPr="00F6449C">
              <w:t>emptyReason</w:t>
            </w:r>
          </w:p>
        </w:tc>
        <w:tc>
          <w:tcPr>
            <w:tcW w:w="1424" w:type="dxa"/>
          </w:tcPr>
          <w:p w14:paraId="04555273" w14:textId="77777777" w:rsidR="0086687E" w:rsidRPr="00F6449C" w:rsidRDefault="0086687E" w:rsidP="00A85CC9">
            <w:pPr>
              <w:pStyle w:val="TableEntry"/>
              <w:rPr>
                <w:rFonts w:ascii="Tahoma" w:hAnsi="Tahoma" w:cs="Tahoma"/>
                <w:szCs w:val="16"/>
              </w:rPr>
            </w:pPr>
            <w:r w:rsidRPr="00F6449C">
              <w:t>0..</w:t>
            </w:r>
            <w:r w:rsidR="008E6B7A" w:rsidRPr="00F6449C">
              <w:t>1</w:t>
            </w:r>
          </w:p>
        </w:tc>
        <w:tc>
          <w:tcPr>
            <w:tcW w:w="1800" w:type="dxa"/>
          </w:tcPr>
          <w:p w14:paraId="5848BDE6" w14:textId="77777777" w:rsidR="0086687E" w:rsidRPr="00F6449C" w:rsidRDefault="0086687E" w:rsidP="00A85CC9">
            <w:pPr>
              <w:pStyle w:val="TableEntry"/>
              <w:rPr>
                <w:rFonts w:ascii="Tahoma" w:hAnsi="Tahoma" w:cs="Tahoma"/>
                <w:szCs w:val="16"/>
              </w:rPr>
            </w:pPr>
            <w:r w:rsidRPr="00F6449C">
              <w:t>CodeableConcept</w:t>
            </w:r>
          </w:p>
        </w:tc>
        <w:tc>
          <w:tcPr>
            <w:tcW w:w="4652" w:type="dxa"/>
          </w:tcPr>
          <w:p w14:paraId="79A9FC44" w14:textId="77777777" w:rsidR="0086687E" w:rsidRPr="00F6449C" w:rsidRDefault="0086687E" w:rsidP="00A85CC9">
            <w:pPr>
              <w:pStyle w:val="TableEntry"/>
              <w:rPr>
                <w:rFonts w:ascii="Tahoma" w:hAnsi="Tahoma" w:cs="Tahoma"/>
                <w:b/>
                <w:szCs w:val="16"/>
              </w:rPr>
            </w:pPr>
            <w:r w:rsidRPr="00F6449C">
              <w:rPr>
                <w:b/>
              </w:rPr>
              <w:t>a</w:t>
            </w:r>
            <w:r w:rsidR="008E6B7A" w:rsidRPr="00F6449C">
              <w:rPr>
                <w:b/>
              </w:rPr>
              <w:t>n empty</w:t>
            </w:r>
            <w:r w:rsidRPr="00F6449C">
              <w:rPr>
                <w:b/>
              </w:rPr>
              <w:t xml:space="preserve"> reconciled list SHALL </w:t>
            </w:r>
            <w:r w:rsidR="008E6B7A" w:rsidRPr="00F6449C">
              <w:rPr>
                <w:b/>
              </w:rPr>
              <w:t>use nilknown</w:t>
            </w:r>
            <w:r w:rsidRPr="00F6449C">
              <w:rPr>
                <w:b/>
              </w:rPr>
              <w:t xml:space="preserve"> emptyReason</w:t>
            </w:r>
          </w:p>
        </w:tc>
      </w:tr>
    </w:tbl>
    <w:p w14:paraId="69620E84" w14:textId="07986089" w:rsidR="00267E8D" w:rsidRPr="00F6449C" w:rsidRDefault="00267E8D" w:rsidP="00267E8D">
      <w:pPr>
        <w:pStyle w:val="Heading4"/>
        <w:numPr>
          <w:ilvl w:val="0"/>
          <w:numId w:val="0"/>
        </w:numPr>
        <w:rPr>
          <w:noProof w:val="0"/>
        </w:rPr>
      </w:pPr>
      <w:bookmarkStart w:id="1073" w:name="_Toc425363697"/>
      <w:r w:rsidRPr="00F6449C">
        <w:rPr>
          <w:noProof w:val="0"/>
        </w:rPr>
        <w:t>6.</w:t>
      </w:r>
      <w:r w:rsidR="00FF2D2E" w:rsidRPr="00F6449C">
        <w:rPr>
          <w:noProof w:val="0"/>
        </w:rPr>
        <w:t>6</w:t>
      </w:r>
      <w:r w:rsidRPr="00F6449C">
        <w:rPr>
          <w:noProof w:val="0"/>
        </w:rPr>
        <w:t>.</w:t>
      </w:r>
      <w:del w:id="1074" w:author="Cole, George" w:date="2015-07-21T13:11:00Z">
        <w:r w:rsidRPr="00F6449C" w:rsidDel="002B5C64">
          <w:rPr>
            <w:noProof w:val="0"/>
          </w:rPr>
          <w:delText>1</w:delText>
        </w:r>
      </w:del>
      <w:ins w:id="1075" w:author="Cole, George" w:date="2015-07-21T13:11:00Z">
        <w:r w:rsidR="002B5C64">
          <w:rPr>
            <w:noProof w:val="0"/>
          </w:rPr>
          <w:t>A</w:t>
        </w:r>
      </w:ins>
      <w:r w:rsidRPr="00F6449C">
        <w:rPr>
          <w:noProof w:val="0"/>
        </w:rPr>
        <w:t>.1 Constraints</w:t>
      </w:r>
      <w:bookmarkEnd w:id="1073"/>
    </w:p>
    <w:p w14:paraId="71D3BC83" w14:textId="77777777" w:rsidR="00267E8D" w:rsidRPr="00F6449C" w:rsidRDefault="00267E8D" w:rsidP="00267E8D">
      <w:pPr>
        <w:pStyle w:val="BodyText"/>
      </w:pPr>
      <w:r w:rsidRPr="00F6449C">
        <w:t>recon-1: The text of a reconciled list SHALL contain some indication that the list was reconciled, by whom and when the reconciliation occurred</w:t>
      </w:r>
      <w:r w:rsidR="0010056E" w:rsidRPr="00F6449C">
        <w:t>, whether or not the list contains entries or is empty.</w:t>
      </w:r>
    </w:p>
    <w:p w14:paraId="62F3D045" w14:textId="37D81D52" w:rsidR="00267E8D" w:rsidRPr="00F6449C" w:rsidRDefault="00FF2D2E" w:rsidP="00267E8D">
      <w:pPr>
        <w:pStyle w:val="Heading3"/>
        <w:numPr>
          <w:ilvl w:val="0"/>
          <w:numId w:val="0"/>
        </w:numPr>
        <w:rPr>
          <w:bCs/>
          <w:noProof w:val="0"/>
        </w:rPr>
      </w:pPr>
      <w:bookmarkStart w:id="1076" w:name="_Toc425363698"/>
      <w:r w:rsidRPr="00F6449C">
        <w:rPr>
          <w:bCs/>
          <w:noProof w:val="0"/>
        </w:rPr>
        <w:lastRenderedPageBreak/>
        <w:t>6.6</w:t>
      </w:r>
      <w:r w:rsidR="00267E8D" w:rsidRPr="00F6449C">
        <w:rPr>
          <w:bCs/>
          <w:noProof w:val="0"/>
        </w:rPr>
        <w:t>.</w:t>
      </w:r>
      <w:del w:id="1077" w:author="Cole, George" w:date="2015-07-21T13:11:00Z">
        <w:r w:rsidR="00267E8D" w:rsidRPr="00F6449C" w:rsidDel="002B5C64">
          <w:rPr>
            <w:bCs/>
            <w:noProof w:val="0"/>
          </w:rPr>
          <w:delText xml:space="preserve">2 </w:delText>
        </w:r>
      </w:del>
      <w:ins w:id="1078" w:author="Cole, George" w:date="2015-07-21T13:11:00Z">
        <w:r w:rsidR="002B5C64">
          <w:rPr>
            <w:bCs/>
            <w:noProof w:val="0"/>
          </w:rPr>
          <w:t>B</w:t>
        </w:r>
        <w:r w:rsidR="002B5C64" w:rsidRPr="00F6449C">
          <w:rPr>
            <w:bCs/>
            <w:noProof w:val="0"/>
          </w:rPr>
          <w:t xml:space="preserve"> </w:t>
        </w:r>
      </w:ins>
      <w:r w:rsidR="00F4224F">
        <w:rPr>
          <w:bCs/>
          <w:noProof w:val="0"/>
        </w:rPr>
        <w:t>FHIR®</w:t>
      </w:r>
      <w:r w:rsidR="00267E8D" w:rsidRPr="00F6449C">
        <w:rPr>
          <w:bCs/>
          <w:noProof w:val="0"/>
        </w:rPr>
        <w:t xml:space="preserve"> Provenance Constraints</w:t>
      </w:r>
      <w:bookmarkEnd w:id="1076"/>
    </w:p>
    <w:p w14:paraId="3E89C973" w14:textId="77777777" w:rsidR="003814F6" w:rsidRPr="00F6449C" w:rsidRDefault="003814F6" w:rsidP="00E72DBE">
      <w:pPr>
        <w:pStyle w:val="BodyText"/>
      </w:pPr>
      <w:r w:rsidRPr="00F6449C">
        <w:t>The Provenance resource MAY be used in conjunction with reconciled lists, for recording additional detail about who performed reconciliation and when it was performed</w:t>
      </w:r>
      <w:r w:rsidR="0057434C" w:rsidRPr="00F6449C">
        <w:t>, and the sources of information</w:t>
      </w:r>
      <w:r w:rsidRPr="00F6449C">
        <w:t>.</w:t>
      </w:r>
    </w:p>
    <w:p w14:paraId="47020736" w14:textId="667B01A6" w:rsidR="00267E8D" w:rsidRDefault="00267E8D" w:rsidP="00267E8D">
      <w:pPr>
        <w:pStyle w:val="BodyText"/>
      </w:pPr>
      <w:r w:rsidRPr="00F6449C">
        <w:t xml:space="preserve">Whenever the Provenance resource is used for reconciled content, the following constraints shall be met. The Provenance resource contains the content about who reconciled the list, when, and what content was considered. This is akin to the </w:t>
      </w:r>
      <w:r w:rsidR="00F4224F">
        <w:t>CDA®</w:t>
      </w:r>
      <w:r w:rsidRPr="00F6449C">
        <w:t xml:space="preserve"> Reconciliation Act.</w:t>
      </w:r>
    </w:p>
    <w:p w14:paraId="33DB7291" w14:textId="77777777" w:rsidR="000B4228" w:rsidRPr="00F6449C" w:rsidRDefault="000B4228" w:rsidP="00267E8D">
      <w:pPr>
        <w:pStyle w:val="BodyText"/>
      </w:pPr>
    </w:p>
    <w:tbl>
      <w:tblPr>
        <w:tblStyle w:val="TableGrid"/>
        <w:tblW w:w="0" w:type="auto"/>
        <w:tblLayout w:type="fixed"/>
        <w:tblLook w:val="04A0" w:firstRow="1" w:lastRow="0" w:firstColumn="1" w:lastColumn="0" w:noHBand="0" w:noVBand="1"/>
      </w:tblPr>
      <w:tblGrid>
        <w:gridCol w:w="1474"/>
        <w:gridCol w:w="1424"/>
        <w:gridCol w:w="1800"/>
        <w:gridCol w:w="4652"/>
      </w:tblGrid>
      <w:tr w:rsidR="00267E8D" w:rsidRPr="00F6449C" w14:paraId="06BF99AD" w14:textId="77777777" w:rsidTr="00A85CC9">
        <w:trPr>
          <w:cantSplit/>
          <w:tblHeader/>
        </w:trPr>
        <w:tc>
          <w:tcPr>
            <w:tcW w:w="1474" w:type="dxa"/>
            <w:shd w:val="clear" w:color="auto" w:fill="D9D9D9" w:themeFill="background1" w:themeFillShade="D9"/>
          </w:tcPr>
          <w:p w14:paraId="04C6F740" w14:textId="77777777" w:rsidR="00267E8D" w:rsidRPr="00F6449C" w:rsidRDefault="00267E8D" w:rsidP="00A85CC9">
            <w:pPr>
              <w:pStyle w:val="TableEntryHeader"/>
            </w:pPr>
            <w:r w:rsidRPr="00F6449C">
              <w:t>Name</w:t>
            </w:r>
          </w:p>
        </w:tc>
        <w:tc>
          <w:tcPr>
            <w:tcW w:w="1424" w:type="dxa"/>
            <w:shd w:val="clear" w:color="auto" w:fill="D9D9D9" w:themeFill="background1" w:themeFillShade="D9"/>
          </w:tcPr>
          <w:p w14:paraId="60080C2B" w14:textId="77777777" w:rsidR="00267E8D" w:rsidRPr="00F6449C" w:rsidRDefault="00267E8D" w:rsidP="00A85CC9">
            <w:pPr>
              <w:pStyle w:val="TableEntryHeader"/>
            </w:pPr>
            <w:r w:rsidRPr="00F6449C">
              <w:t>Cardinality</w:t>
            </w:r>
          </w:p>
        </w:tc>
        <w:tc>
          <w:tcPr>
            <w:tcW w:w="1800" w:type="dxa"/>
            <w:shd w:val="clear" w:color="auto" w:fill="D9D9D9" w:themeFill="background1" w:themeFillShade="D9"/>
          </w:tcPr>
          <w:p w14:paraId="2FC7B71F" w14:textId="77777777" w:rsidR="00267E8D" w:rsidRPr="00F6449C" w:rsidRDefault="00267E8D" w:rsidP="00A85CC9">
            <w:pPr>
              <w:pStyle w:val="TableEntryHeader"/>
            </w:pPr>
            <w:r w:rsidRPr="00F6449C">
              <w:t>Type</w:t>
            </w:r>
          </w:p>
        </w:tc>
        <w:tc>
          <w:tcPr>
            <w:tcW w:w="4652" w:type="dxa"/>
            <w:shd w:val="clear" w:color="auto" w:fill="D9D9D9" w:themeFill="background1" w:themeFillShade="D9"/>
          </w:tcPr>
          <w:p w14:paraId="1BC8F083" w14:textId="77777777" w:rsidR="00267E8D" w:rsidRPr="00F6449C" w:rsidRDefault="00267E8D" w:rsidP="00A85CC9">
            <w:pPr>
              <w:pStyle w:val="TableEntryHeader"/>
            </w:pPr>
            <w:r w:rsidRPr="00F6449C">
              <w:t>Description &amp; Constraints</w:t>
            </w:r>
          </w:p>
        </w:tc>
      </w:tr>
      <w:tr w:rsidR="00267E8D" w:rsidRPr="00F6449C" w14:paraId="4ACA8104" w14:textId="77777777" w:rsidTr="00A85CC9">
        <w:trPr>
          <w:cantSplit/>
        </w:trPr>
        <w:tc>
          <w:tcPr>
            <w:tcW w:w="1474" w:type="dxa"/>
          </w:tcPr>
          <w:p w14:paraId="7F772B48" w14:textId="77777777" w:rsidR="00267E8D" w:rsidRPr="00F6449C" w:rsidRDefault="00267E8D" w:rsidP="00A85CC9">
            <w:pPr>
              <w:pStyle w:val="TableEntry"/>
            </w:pPr>
            <w:r w:rsidRPr="00F6449C">
              <w:t>Provenance</w:t>
            </w:r>
          </w:p>
        </w:tc>
        <w:tc>
          <w:tcPr>
            <w:tcW w:w="1424" w:type="dxa"/>
          </w:tcPr>
          <w:p w14:paraId="19C45428" w14:textId="77777777" w:rsidR="00267E8D" w:rsidRPr="00F6449C" w:rsidRDefault="00267E8D" w:rsidP="00A85CC9">
            <w:pPr>
              <w:pStyle w:val="TableEntry"/>
            </w:pPr>
          </w:p>
        </w:tc>
        <w:tc>
          <w:tcPr>
            <w:tcW w:w="1800" w:type="dxa"/>
          </w:tcPr>
          <w:p w14:paraId="1BDD44B2" w14:textId="77777777" w:rsidR="00267E8D" w:rsidRPr="00F6449C" w:rsidRDefault="00267E8D" w:rsidP="00A85CC9">
            <w:pPr>
              <w:pStyle w:val="TableEntry"/>
            </w:pPr>
          </w:p>
        </w:tc>
        <w:tc>
          <w:tcPr>
            <w:tcW w:w="4652" w:type="dxa"/>
          </w:tcPr>
          <w:p w14:paraId="12A1230E" w14:textId="77777777" w:rsidR="00267E8D" w:rsidRPr="00F6449C" w:rsidRDefault="00267E8D" w:rsidP="00A85CC9">
            <w:pPr>
              <w:pStyle w:val="TableEntry"/>
            </w:pPr>
          </w:p>
        </w:tc>
      </w:tr>
      <w:tr w:rsidR="00267E8D" w:rsidRPr="00F6449C" w14:paraId="31C09E80" w14:textId="77777777" w:rsidTr="00A85CC9">
        <w:trPr>
          <w:cantSplit/>
        </w:trPr>
        <w:tc>
          <w:tcPr>
            <w:tcW w:w="1474" w:type="dxa"/>
          </w:tcPr>
          <w:p w14:paraId="55C44161" w14:textId="77777777" w:rsidR="00267E8D" w:rsidRPr="00F6449C" w:rsidRDefault="00267E8D" w:rsidP="00A85CC9">
            <w:pPr>
              <w:pStyle w:val="TableEntry"/>
            </w:pPr>
            <w:r w:rsidRPr="00F6449C">
              <w:t>target</w:t>
            </w:r>
          </w:p>
        </w:tc>
        <w:tc>
          <w:tcPr>
            <w:tcW w:w="1424" w:type="dxa"/>
          </w:tcPr>
          <w:p w14:paraId="650D18A7" w14:textId="77777777" w:rsidR="00267E8D" w:rsidRPr="00F6449C" w:rsidRDefault="00267E8D" w:rsidP="00A85CC9">
            <w:pPr>
              <w:pStyle w:val="TableEntry"/>
              <w:rPr>
                <w:rFonts w:ascii="Tahoma" w:hAnsi="Tahoma" w:cs="Tahoma"/>
                <w:szCs w:val="16"/>
              </w:rPr>
            </w:pPr>
            <w:r w:rsidRPr="00F6449C">
              <w:t>1..</w:t>
            </w:r>
            <w:r w:rsidRPr="00F6449C">
              <w:rPr>
                <w:b/>
              </w:rPr>
              <w:t>1</w:t>
            </w:r>
          </w:p>
        </w:tc>
        <w:tc>
          <w:tcPr>
            <w:tcW w:w="1800" w:type="dxa"/>
          </w:tcPr>
          <w:p w14:paraId="4277A685" w14:textId="77777777" w:rsidR="00267E8D" w:rsidRPr="00F6449C" w:rsidRDefault="00267E8D" w:rsidP="00A85CC9">
            <w:pPr>
              <w:pStyle w:val="TableEntry"/>
              <w:rPr>
                <w:rFonts w:ascii="Tahoma" w:hAnsi="Tahoma" w:cs="Tahoma"/>
                <w:szCs w:val="16"/>
              </w:rPr>
            </w:pPr>
            <w:r w:rsidRPr="00F6449C">
              <w:t>uri</w:t>
            </w:r>
          </w:p>
        </w:tc>
        <w:tc>
          <w:tcPr>
            <w:tcW w:w="4652" w:type="dxa"/>
          </w:tcPr>
          <w:p w14:paraId="033C0CB8" w14:textId="77777777" w:rsidR="00267E8D" w:rsidRPr="00F6449C" w:rsidRDefault="00267E8D" w:rsidP="00A85CC9">
            <w:pPr>
              <w:pStyle w:val="TableEntry"/>
              <w:rPr>
                <w:rFonts w:ascii="Tahoma" w:hAnsi="Tahoma" w:cs="Tahoma"/>
                <w:szCs w:val="16"/>
              </w:rPr>
            </w:pPr>
            <w:r w:rsidRPr="00F6449C">
              <w:t>the target SHALL reference a reconciled list</w:t>
            </w:r>
          </w:p>
        </w:tc>
      </w:tr>
      <w:tr w:rsidR="00267E8D" w:rsidRPr="00F6449C" w14:paraId="11C74CF1" w14:textId="77777777" w:rsidTr="00A85CC9">
        <w:trPr>
          <w:cantSplit/>
        </w:trPr>
        <w:tc>
          <w:tcPr>
            <w:tcW w:w="1474" w:type="dxa"/>
          </w:tcPr>
          <w:p w14:paraId="458D5C0F" w14:textId="77777777" w:rsidR="00267E8D" w:rsidRPr="00F6449C" w:rsidRDefault="00267E8D" w:rsidP="00A85CC9">
            <w:pPr>
              <w:pStyle w:val="TableEntry"/>
            </w:pPr>
            <w:r w:rsidRPr="00F6449C">
              <w:t>period</w:t>
            </w:r>
          </w:p>
        </w:tc>
        <w:tc>
          <w:tcPr>
            <w:tcW w:w="1424" w:type="dxa"/>
          </w:tcPr>
          <w:p w14:paraId="5B1187D6" w14:textId="77777777" w:rsidR="00267E8D" w:rsidRPr="00F6449C" w:rsidRDefault="00267E8D" w:rsidP="00A85CC9">
            <w:pPr>
              <w:pStyle w:val="TableEntry"/>
              <w:rPr>
                <w:rFonts w:ascii="Tahoma" w:hAnsi="Tahoma" w:cs="Tahoma"/>
                <w:szCs w:val="16"/>
              </w:rPr>
            </w:pPr>
            <w:r w:rsidRPr="00F6449C">
              <w:rPr>
                <w:b/>
              </w:rPr>
              <w:t>1</w:t>
            </w:r>
            <w:r w:rsidRPr="00F6449C">
              <w:t>..1</w:t>
            </w:r>
          </w:p>
        </w:tc>
        <w:tc>
          <w:tcPr>
            <w:tcW w:w="1800" w:type="dxa"/>
          </w:tcPr>
          <w:p w14:paraId="4A94F528" w14:textId="77777777" w:rsidR="00267E8D" w:rsidRPr="00F6449C" w:rsidRDefault="00267E8D" w:rsidP="00A85CC9">
            <w:pPr>
              <w:pStyle w:val="TableEntry"/>
              <w:rPr>
                <w:rFonts w:ascii="Tahoma" w:hAnsi="Tahoma" w:cs="Tahoma"/>
                <w:szCs w:val="16"/>
              </w:rPr>
            </w:pPr>
            <w:r w:rsidRPr="00F6449C">
              <w:t>Period</w:t>
            </w:r>
          </w:p>
        </w:tc>
        <w:tc>
          <w:tcPr>
            <w:tcW w:w="4652" w:type="dxa"/>
          </w:tcPr>
          <w:p w14:paraId="4F8DE642" w14:textId="17FB1E44" w:rsidR="00267E8D" w:rsidRPr="00F6449C" w:rsidRDefault="00267E8D" w:rsidP="00A85CC9">
            <w:pPr>
              <w:pStyle w:val="TableEntry"/>
              <w:rPr>
                <w:rFonts w:ascii="Tahoma" w:hAnsi="Tahoma" w:cs="Tahoma"/>
                <w:szCs w:val="16"/>
              </w:rPr>
            </w:pPr>
            <w:r w:rsidRPr="00F6449C">
              <w:t xml:space="preserve">SHALL contain when the reconciliation </w:t>
            </w:r>
            <w:r w:rsidR="00F2150F" w:rsidRPr="00F6449C">
              <w:t>occurred</w:t>
            </w:r>
          </w:p>
        </w:tc>
      </w:tr>
      <w:tr w:rsidR="00267E8D" w:rsidRPr="00F6449C" w14:paraId="05968D18" w14:textId="77777777" w:rsidTr="00A85CC9">
        <w:trPr>
          <w:cantSplit/>
        </w:trPr>
        <w:tc>
          <w:tcPr>
            <w:tcW w:w="1474" w:type="dxa"/>
          </w:tcPr>
          <w:p w14:paraId="25DF80A9" w14:textId="77777777" w:rsidR="00267E8D" w:rsidRPr="00F6449C" w:rsidRDefault="00267E8D" w:rsidP="00A85CC9">
            <w:pPr>
              <w:pStyle w:val="TableEntry"/>
            </w:pPr>
            <w:r w:rsidRPr="00F6449C">
              <w:t>agent</w:t>
            </w:r>
          </w:p>
        </w:tc>
        <w:tc>
          <w:tcPr>
            <w:tcW w:w="1424" w:type="dxa"/>
          </w:tcPr>
          <w:p w14:paraId="0A579556" w14:textId="77777777" w:rsidR="00267E8D" w:rsidRPr="00F6449C" w:rsidRDefault="00267E8D" w:rsidP="00A85CC9">
            <w:pPr>
              <w:pStyle w:val="TableEntry"/>
              <w:rPr>
                <w:rFonts w:ascii="Tahoma" w:hAnsi="Tahoma" w:cs="Tahoma"/>
                <w:b/>
                <w:szCs w:val="16"/>
              </w:rPr>
            </w:pPr>
            <w:r w:rsidRPr="00F6449C">
              <w:rPr>
                <w:b/>
              </w:rPr>
              <w:t>1..</w:t>
            </w:r>
            <w:r w:rsidRPr="00F6449C">
              <w:t>*</w:t>
            </w:r>
          </w:p>
        </w:tc>
        <w:tc>
          <w:tcPr>
            <w:tcW w:w="1800" w:type="dxa"/>
          </w:tcPr>
          <w:p w14:paraId="5D08B1B9" w14:textId="77777777" w:rsidR="00267E8D" w:rsidRPr="00F6449C" w:rsidRDefault="00267E8D" w:rsidP="00A85CC9">
            <w:pPr>
              <w:pStyle w:val="TableEntry"/>
            </w:pPr>
          </w:p>
        </w:tc>
        <w:tc>
          <w:tcPr>
            <w:tcW w:w="4652" w:type="dxa"/>
          </w:tcPr>
          <w:p w14:paraId="3196E9DD" w14:textId="77777777" w:rsidR="00267E8D" w:rsidRPr="00F6449C" w:rsidRDefault="00267E8D" w:rsidP="00A85CC9">
            <w:pPr>
              <w:pStyle w:val="TableEntry"/>
              <w:rPr>
                <w:rFonts w:ascii="Tahoma" w:hAnsi="Tahoma" w:cs="Tahoma"/>
                <w:szCs w:val="16"/>
              </w:rPr>
            </w:pPr>
            <w:r w:rsidRPr="00F6449C">
              <w:t>who reconciled the list</w:t>
            </w:r>
          </w:p>
        </w:tc>
      </w:tr>
      <w:tr w:rsidR="00267E8D" w:rsidRPr="00F6449C" w14:paraId="58C60F98" w14:textId="77777777" w:rsidTr="00A85CC9">
        <w:trPr>
          <w:cantSplit/>
        </w:trPr>
        <w:tc>
          <w:tcPr>
            <w:tcW w:w="1474" w:type="dxa"/>
          </w:tcPr>
          <w:p w14:paraId="7BAF81F8" w14:textId="77777777" w:rsidR="00267E8D" w:rsidRPr="00F6449C" w:rsidRDefault="00267E8D" w:rsidP="00A85CC9">
            <w:pPr>
              <w:pStyle w:val="TableEntry"/>
            </w:pPr>
            <w:r w:rsidRPr="00F6449C">
              <w:t>agent.role</w:t>
            </w:r>
          </w:p>
        </w:tc>
        <w:tc>
          <w:tcPr>
            <w:tcW w:w="1424" w:type="dxa"/>
          </w:tcPr>
          <w:p w14:paraId="171A0666" w14:textId="77777777" w:rsidR="00267E8D" w:rsidRPr="00F6449C" w:rsidRDefault="00267E8D" w:rsidP="00A85CC9">
            <w:pPr>
              <w:pStyle w:val="TableEntry"/>
              <w:rPr>
                <w:rFonts w:ascii="Tahoma" w:hAnsi="Tahoma" w:cs="Tahoma"/>
                <w:szCs w:val="16"/>
              </w:rPr>
            </w:pPr>
            <w:r w:rsidRPr="00F6449C">
              <w:t>1..1</w:t>
            </w:r>
          </w:p>
        </w:tc>
        <w:tc>
          <w:tcPr>
            <w:tcW w:w="1800" w:type="dxa"/>
          </w:tcPr>
          <w:p w14:paraId="5C7441E8" w14:textId="77777777" w:rsidR="00267E8D" w:rsidRPr="00F6449C" w:rsidRDefault="00267E8D" w:rsidP="00A85CC9">
            <w:pPr>
              <w:pStyle w:val="TableEntry"/>
              <w:rPr>
                <w:rFonts w:ascii="Tahoma" w:hAnsi="Tahoma" w:cs="Tahoma"/>
                <w:szCs w:val="16"/>
              </w:rPr>
            </w:pPr>
            <w:r w:rsidRPr="00F6449C">
              <w:t>Coding</w:t>
            </w:r>
          </w:p>
        </w:tc>
        <w:tc>
          <w:tcPr>
            <w:tcW w:w="4652" w:type="dxa"/>
          </w:tcPr>
          <w:p w14:paraId="73114CBA" w14:textId="77777777" w:rsidR="00267E8D" w:rsidRPr="00F6449C" w:rsidRDefault="00730752" w:rsidP="00A85CC9">
            <w:pPr>
              <w:pStyle w:val="TableEntry"/>
              <w:rPr>
                <w:rFonts w:ascii="Tahoma" w:hAnsi="Tahoma" w:cs="Tahoma"/>
                <w:b/>
                <w:szCs w:val="16"/>
              </w:rPr>
            </w:pPr>
            <w:r w:rsidRPr="00F6449C">
              <w:rPr>
                <w:b/>
              </w:rPr>
              <w:t>performer</w:t>
            </w:r>
          </w:p>
          <w:p w14:paraId="79B9678A" w14:textId="77777777" w:rsidR="00267E8D" w:rsidRPr="00F6449C" w:rsidRDefault="00267E8D" w:rsidP="00A85CC9">
            <w:pPr>
              <w:pStyle w:val="TableEntry"/>
              <w:rPr>
                <w:rFonts w:ascii="Tahoma" w:hAnsi="Tahoma" w:cs="Tahoma"/>
                <w:szCs w:val="16"/>
              </w:rPr>
            </w:pPr>
            <w:r w:rsidRPr="00F6449C">
              <w:t xml:space="preserve">The role of the person that reconciled the list SHALL be </w:t>
            </w:r>
            <w:r w:rsidR="00730752" w:rsidRPr="00F6449C">
              <w:t>performer</w:t>
            </w:r>
          </w:p>
        </w:tc>
      </w:tr>
      <w:tr w:rsidR="00267E8D" w:rsidRPr="00F6449C" w14:paraId="454C1BEF" w14:textId="77777777" w:rsidTr="00A85CC9">
        <w:trPr>
          <w:cantSplit/>
        </w:trPr>
        <w:tc>
          <w:tcPr>
            <w:tcW w:w="1474" w:type="dxa"/>
          </w:tcPr>
          <w:p w14:paraId="41511ACD" w14:textId="67D75484" w:rsidR="00267E8D" w:rsidRPr="00F6449C" w:rsidRDefault="00267E8D" w:rsidP="00A85CC9">
            <w:pPr>
              <w:pStyle w:val="TableEntry"/>
            </w:pPr>
            <w:del w:id="1079" w:author="Cole, George" w:date="2015-07-22T09:38:00Z">
              <w:r w:rsidRPr="00F6449C" w:rsidDel="00DF63C5">
                <w:delText>agent.type</w:delText>
              </w:r>
            </w:del>
          </w:p>
        </w:tc>
        <w:tc>
          <w:tcPr>
            <w:tcW w:w="1424" w:type="dxa"/>
          </w:tcPr>
          <w:p w14:paraId="5F7E097B" w14:textId="36B56458" w:rsidR="00267E8D" w:rsidRPr="00F6449C" w:rsidRDefault="00267E8D" w:rsidP="00A85CC9">
            <w:pPr>
              <w:pStyle w:val="TableEntry"/>
              <w:rPr>
                <w:rFonts w:ascii="Tahoma" w:hAnsi="Tahoma" w:cs="Tahoma"/>
                <w:szCs w:val="16"/>
              </w:rPr>
            </w:pPr>
            <w:del w:id="1080" w:author="Cole, George" w:date="2015-07-22T09:38:00Z">
              <w:r w:rsidRPr="00F6449C" w:rsidDel="00DF63C5">
                <w:delText>1..1</w:delText>
              </w:r>
            </w:del>
          </w:p>
        </w:tc>
        <w:tc>
          <w:tcPr>
            <w:tcW w:w="1800" w:type="dxa"/>
          </w:tcPr>
          <w:p w14:paraId="013E99D1" w14:textId="76C9CC74" w:rsidR="00267E8D" w:rsidRPr="00F6449C" w:rsidRDefault="00267E8D" w:rsidP="00A85CC9">
            <w:pPr>
              <w:pStyle w:val="TableEntry"/>
              <w:rPr>
                <w:rFonts w:ascii="Tahoma" w:hAnsi="Tahoma" w:cs="Tahoma"/>
                <w:szCs w:val="16"/>
              </w:rPr>
            </w:pPr>
            <w:del w:id="1081" w:author="Cole, George" w:date="2015-07-22T09:38:00Z">
              <w:r w:rsidRPr="00F6449C" w:rsidDel="00DF63C5">
                <w:delText>Coding</w:delText>
              </w:r>
            </w:del>
          </w:p>
        </w:tc>
        <w:tc>
          <w:tcPr>
            <w:tcW w:w="4652" w:type="dxa"/>
          </w:tcPr>
          <w:p w14:paraId="599F8A24" w14:textId="4B3B6771" w:rsidR="00267E8D" w:rsidRPr="00F6449C" w:rsidDel="00DF63C5" w:rsidRDefault="00267E8D" w:rsidP="00A85CC9">
            <w:pPr>
              <w:pStyle w:val="TableEntry"/>
              <w:rPr>
                <w:del w:id="1082" w:author="Cole, George" w:date="2015-07-22T09:38:00Z"/>
                <w:rFonts w:ascii="Tahoma" w:hAnsi="Tahoma" w:cs="Tahoma"/>
                <w:b/>
                <w:szCs w:val="16"/>
              </w:rPr>
            </w:pPr>
            <w:del w:id="1083" w:author="Cole, George" w:date="2015-07-22T09:38:00Z">
              <w:r w:rsidRPr="00F6449C" w:rsidDel="00DF63C5">
                <w:rPr>
                  <w:b/>
                </w:rPr>
                <w:delText>practitioner</w:delText>
              </w:r>
            </w:del>
          </w:p>
          <w:p w14:paraId="58836F27" w14:textId="2F269909" w:rsidR="00267E8D" w:rsidRPr="00F6449C" w:rsidRDefault="00267E8D" w:rsidP="00A85CC9">
            <w:pPr>
              <w:pStyle w:val="TableEntry"/>
              <w:rPr>
                <w:rFonts w:ascii="Tahoma" w:hAnsi="Tahoma" w:cs="Tahoma"/>
                <w:szCs w:val="16"/>
              </w:rPr>
            </w:pPr>
            <w:del w:id="1084" w:author="Cole, George" w:date="2015-07-22T09:38:00Z">
              <w:r w:rsidRPr="00F6449C" w:rsidDel="00DF63C5">
                <w:delText xml:space="preserve">The type of agent SHALL be </w:delText>
              </w:r>
              <w:r w:rsidR="00172F91" w:rsidRPr="00F6449C" w:rsidDel="00DF63C5">
                <w:delText>a</w:delText>
              </w:r>
              <w:r w:rsidRPr="00F6449C" w:rsidDel="00DF63C5">
                <w:delText xml:space="preserve"> practitioner</w:delText>
              </w:r>
            </w:del>
          </w:p>
        </w:tc>
      </w:tr>
      <w:tr w:rsidR="00B61EDB" w:rsidRPr="00F6449C" w14:paraId="61B5A87C" w14:textId="77777777" w:rsidTr="00A85CC9">
        <w:trPr>
          <w:cantSplit/>
        </w:trPr>
        <w:tc>
          <w:tcPr>
            <w:tcW w:w="1474" w:type="dxa"/>
          </w:tcPr>
          <w:p w14:paraId="13D887D4" w14:textId="77777777" w:rsidR="00B61EDB" w:rsidRPr="00F6449C" w:rsidRDefault="00B61EDB" w:rsidP="00A85CC9">
            <w:pPr>
              <w:pStyle w:val="TableEntry"/>
            </w:pPr>
            <w:r w:rsidRPr="00F6449C">
              <w:t>entity.role</w:t>
            </w:r>
          </w:p>
        </w:tc>
        <w:tc>
          <w:tcPr>
            <w:tcW w:w="1424" w:type="dxa"/>
          </w:tcPr>
          <w:p w14:paraId="74DF87FC" w14:textId="77777777" w:rsidR="00B61EDB" w:rsidRPr="00F6449C" w:rsidRDefault="00B61EDB" w:rsidP="00A85CC9">
            <w:pPr>
              <w:pStyle w:val="TableEntry"/>
              <w:rPr>
                <w:rFonts w:ascii="Tahoma" w:hAnsi="Tahoma" w:cs="Tahoma"/>
                <w:szCs w:val="16"/>
              </w:rPr>
            </w:pPr>
            <w:r w:rsidRPr="00F6449C">
              <w:t>1..1</w:t>
            </w:r>
          </w:p>
        </w:tc>
        <w:tc>
          <w:tcPr>
            <w:tcW w:w="1800" w:type="dxa"/>
          </w:tcPr>
          <w:p w14:paraId="3E70C2B0" w14:textId="77777777" w:rsidR="00B61EDB" w:rsidRPr="00F6449C" w:rsidRDefault="00B61EDB" w:rsidP="00A85CC9">
            <w:pPr>
              <w:pStyle w:val="TableEntry"/>
              <w:rPr>
                <w:rFonts w:ascii="Tahoma" w:hAnsi="Tahoma" w:cs="Tahoma"/>
                <w:szCs w:val="16"/>
              </w:rPr>
            </w:pPr>
            <w:r w:rsidRPr="00F6449C">
              <w:t>code</w:t>
            </w:r>
          </w:p>
        </w:tc>
        <w:tc>
          <w:tcPr>
            <w:tcW w:w="4652" w:type="dxa"/>
          </w:tcPr>
          <w:p w14:paraId="06E9A266" w14:textId="77777777" w:rsidR="00B61EDB" w:rsidRPr="00F6449C" w:rsidRDefault="00B61EDB" w:rsidP="00A85CC9">
            <w:pPr>
              <w:pStyle w:val="TableEntry"/>
              <w:rPr>
                <w:rFonts w:ascii="Tahoma" w:hAnsi="Tahoma" w:cs="Tahoma"/>
                <w:b/>
                <w:szCs w:val="16"/>
              </w:rPr>
            </w:pPr>
            <w:r w:rsidRPr="00F6449C">
              <w:rPr>
                <w:b/>
              </w:rPr>
              <w:t>derivation</w:t>
            </w:r>
          </w:p>
          <w:p w14:paraId="4C07C8F8" w14:textId="77777777" w:rsidR="00B61EDB" w:rsidRPr="00F6449C" w:rsidRDefault="00B61EDB" w:rsidP="00A85CC9">
            <w:pPr>
              <w:pStyle w:val="TableEntry"/>
              <w:rPr>
                <w:rFonts w:ascii="Tahoma" w:hAnsi="Tahoma" w:cs="Tahoma"/>
                <w:b/>
                <w:szCs w:val="16"/>
              </w:rPr>
            </w:pPr>
            <w:r w:rsidRPr="00F6449C">
              <w:rPr>
                <w:b/>
              </w:rPr>
              <w:t>The entity role SHALL be derivation</w:t>
            </w:r>
          </w:p>
        </w:tc>
      </w:tr>
    </w:tbl>
    <w:p w14:paraId="110D8773" w14:textId="77777777" w:rsidR="00C14B33" w:rsidRPr="00F6449C" w:rsidRDefault="00C14B33" w:rsidP="00C14B33">
      <w:pPr>
        <w:pStyle w:val="BodyText"/>
      </w:pPr>
    </w:p>
    <w:p w14:paraId="4F11F78E" w14:textId="77777777" w:rsidR="00C14B33" w:rsidRPr="00F6449C" w:rsidRDefault="00C14B33" w:rsidP="00C14B33"/>
    <w:p w14:paraId="7F52E5F0" w14:textId="77777777" w:rsidR="00F21965" w:rsidRPr="00F6449C" w:rsidRDefault="00F21965" w:rsidP="00F21965">
      <w:pPr>
        <w:pStyle w:val="PartTitle"/>
        <w:rPr>
          <w:highlight w:val="yellow"/>
        </w:rPr>
      </w:pPr>
      <w:bookmarkStart w:id="1085" w:name="_Toc425363699"/>
      <w:r w:rsidRPr="00F6449C">
        <w:lastRenderedPageBreak/>
        <w:t>Appendices</w:t>
      </w:r>
      <w:bookmarkEnd w:id="1055"/>
      <w:bookmarkEnd w:id="1085"/>
      <w:r w:rsidRPr="00F6449C">
        <w:rPr>
          <w:highlight w:val="yellow"/>
        </w:rPr>
        <w:t xml:space="preserve"> </w:t>
      </w:r>
    </w:p>
    <w:p w14:paraId="2A4C22D9" w14:textId="77777777" w:rsidR="00592363" w:rsidRPr="00F6449C" w:rsidRDefault="00F21965" w:rsidP="00DF2817">
      <w:pPr>
        <w:pStyle w:val="AppendixHeading1"/>
        <w:rPr>
          <w:noProof w:val="0"/>
        </w:rPr>
      </w:pPr>
      <w:bookmarkStart w:id="1086" w:name="_Toc389126405"/>
      <w:bookmarkStart w:id="1087" w:name="_Toc425363700"/>
      <w:r w:rsidRPr="00F6449C">
        <w:rPr>
          <w:noProof w:val="0"/>
        </w:rPr>
        <w:t>Appendix A – Example</w:t>
      </w:r>
      <w:r w:rsidR="00592363" w:rsidRPr="00F6449C">
        <w:rPr>
          <w:noProof w:val="0"/>
        </w:rPr>
        <w:t>s of Reconciled Lists</w:t>
      </w:r>
      <w:bookmarkEnd w:id="1087"/>
    </w:p>
    <w:p w14:paraId="45E19FA5" w14:textId="73CC5589" w:rsidR="00F21965" w:rsidRPr="00F6449C" w:rsidRDefault="00592363" w:rsidP="00A85CC9">
      <w:pPr>
        <w:pStyle w:val="AppendixHeading2"/>
      </w:pPr>
      <w:bookmarkStart w:id="1088" w:name="_Toc425363701"/>
      <w:r w:rsidRPr="00F6449C">
        <w:t xml:space="preserve">A.1 </w:t>
      </w:r>
      <w:r w:rsidR="00F4224F">
        <w:t>CDA®</w:t>
      </w:r>
      <w:r w:rsidR="00587F5E" w:rsidRPr="00F6449C">
        <w:t xml:space="preserve"> </w:t>
      </w:r>
      <w:r w:rsidR="00473CF8">
        <w:t>S</w:t>
      </w:r>
      <w:r w:rsidR="00F21965" w:rsidRPr="00F6449C">
        <w:t>tructure of a Reconciled Medication List</w:t>
      </w:r>
      <w:bookmarkEnd w:id="1086"/>
      <w:bookmarkEnd w:id="1088"/>
    </w:p>
    <w:p w14:paraId="7BB65B59" w14:textId="77777777" w:rsidR="007F43D2" w:rsidRPr="00F6449C" w:rsidRDefault="007F43D2" w:rsidP="00DF2817">
      <w:pPr>
        <w:pStyle w:val="BodyText"/>
      </w:pPr>
    </w:p>
    <w:p w14:paraId="1DDB6071" w14:textId="77777777" w:rsidR="00F21965" w:rsidRPr="00F6449C" w:rsidRDefault="00F21965" w:rsidP="00DF2817">
      <w:pPr>
        <w:pStyle w:val="XMLFragment"/>
        <w:rPr>
          <w:noProof w:val="0"/>
        </w:rPr>
      </w:pPr>
      <w:r w:rsidRPr="00F6449C">
        <w:rPr>
          <w:noProof w:val="0"/>
        </w:rPr>
        <w:t>&lt;?xml version="1.0" encoding="UTF-8"?&gt;</w:t>
      </w:r>
    </w:p>
    <w:p w14:paraId="040F9350" w14:textId="77777777" w:rsidR="00F21965" w:rsidRPr="00F6449C" w:rsidRDefault="00F21965" w:rsidP="00DF2817">
      <w:pPr>
        <w:pStyle w:val="XMLFragment"/>
        <w:rPr>
          <w:noProof w:val="0"/>
        </w:rPr>
      </w:pPr>
      <w:r w:rsidRPr="00F6449C">
        <w:rPr>
          <w:noProof w:val="0"/>
        </w:rPr>
        <w:t>&lt;!-- this example shows a reconciled medication list with 3 medications --&gt;</w:t>
      </w:r>
    </w:p>
    <w:p w14:paraId="649329BE" w14:textId="77777777" w:rsidR="00F21965" w:rsidRPr="00F6449C" w:rsidRDefault="00F21965" w:rsidP="00DF2817">
      <w:pPr>
        <w:pStyle w:val="XMLFragment"/>
        <w:rPr>
          <w:noProof w:val="0"/>
        </w:rPr>
      </w:pPr>
      <w:r w:rsidRPr="00F6449C">
        <w:rPr>
          <w:noProof w:val="0"/>
        </w:rPr>
        <w:t>&lt;component&gt;</w:t>
      </w:r>
    </w:p>
    <w:p w14:paraId="7CB55B60" w14:textId="77777777" w:rsidR="00F21965" w:rsidRPr="00F6449C" w:rsidRDefault="00F21965" w:rsidP="00DF2817">
      <w:pPr>
        <w:pStyle w:val="XMLFragment"/>
        <w:rPr>
          <w:noProof w:val="0"/>
        </w:rPr>
      </w:pPr>
      <w:r w:rsidRPr="00F6449C">
        <w:rPr>
          <w:noProof w:val="0"/>
        </w:rPr>
        <w:t xml:space="preserve">  &lt;section&gt;</w:t>
      </w:r>
    </w:p>
    <w:p w14:paraId="547F6DA8" w14:textId="77777777" w:rsidR="00F21965" w:rsidRPr="00F6449C" w:rsidRDefault="00F21965" w:rsidP="00DF2817">
      <w:pPr>
        <w:pStyle w:val="XMLFragment"/>
        <w:rPr>
          <w:noProof w:val="0"/>
        </w:rPr>
      </w:pPr>
      <w:r w:rsidRPr="00F6449C">
        <w:rPr>
          <w:noProof w:val="0"/>
        </w:rPr>
        <w:t xml:space="preserve">    &lt;templateId root="2.16.840.1.113883.10.20.22.2.1.1"/&gt;</w:t>
      </w:r>
    </w:p>
    <w:p w14:paraId="379EA292" w14:textId="77777777" w:rsidR="00F21965" w:rsidRPr="00F6449C" w:rsidRDefault="00F21965" w:rsidP="00DF2817">
      <w:pPr>
        <w:pStyle w:val="XMLFragment"/>
        <w:rPr>
          <w:noProof w:val="0"/>
        </w:rPr>
      </w:pPr>
      <w:r w:rsidRPr="00F6449C">
        <w:rPr>
          <w:noProof w:val="0"/>
        </w:rPr>
        <w:t xml:space="preserve">    &lt;code code="10160-0" codeSystem="2.16.840.1.113883.6.1" </w:t>
      </w:r>
    </w:p>
    <w:p w14:paraId="5BCF7B07" w14:textId="77777777" w:rsidR="00F21965" w:rsidRPr="00F6449C" w:rsidRDefault="00F21965" w:rsidP="00DF2817">
      <w:pPr>
        <w:pStyle w:val="XMLFragment"/>
        <w:rPr>
          <w:noProof w:val="0"/>
        </w:rPr>
      </w:pPr>
      <w:r w:rsidRPr="00F6449C">
        <w:rPr>
          <w:noProof w:val="0"/>
        </w:rPr>
        <w:t xml:space="preserve">    codeSystemName="LOINC" displayName="History of medication use"/&gt;</w:t>
      </w:r>
    </w:p>
    <w:p w14:paraId="41AF9A07" w14:textId="77777777" w:rsidR="00F21965" w:rsidRPr="00F6449C" w:rsidRDefault="00F21965" w:rsidP="00DF2817">
      <w:pPr>
        <w:pStyle w:val="XMLFragment"/>
        <w:rPr>
          <w:noProof w:val="0"/>
        </w:rPr>
      </w:pPr>
      <w:r w:rsidRPr="00F6449C">
        <w:rPr>
          <w:noProof w:val="0"/>
        </w:rPr>
        <w:t xml:space="preserve">    &lt;title&gt;Medications&lt;/title&gt;</w:t>
      </w:r>
    </w:p>
    <w:p w14:paraId="08B4DA42" w14:textId="77777777" w:rsidR="00F21965" w:rsidRPr="00F6449C" w:rsidRDefault="00F21965" w:rsidP="00DF2817">
      <w:pPr>
        <w:pStyle w:val="XMLFragment"/>
        <w:rPr>
          <w:noProof w:val="0"/>
        </w:rPr>
      </w:pPr>
      <w:r w:rsidRPr="00F6449C">
        <w:rPr>
          <w:noProof w:val="0"/>
        </w:rPr>
        <w:t xml:space="preserve">    &lt;text&gt;</w:t>
      </w:r>
    </w:p>
    <w:p w14:paraId="1D25D60B" w14:textId="77777777" w:rsidR="00F21965" w:rsidRPr="00F6449C" w:rsidRDefault="00F21965" w:rsidP="00DF2817">
      <w:pPr>
        <w:pStyle w:val="XMLFragment"/>
        <w:rPr>
          <w:noProof w:val="0"/>
        </w:rPr>
      </w:pPr>
      <w:r w:rsidRPr="00F6449C">
        <w:rPr>
          <w:noProof w:val="0"/>
        </w:rPr>
        <w:t xml:space="preserve">      &lt;table&gt;</w:t>
      </w:r>
    </w:p>
    <w:p w14:paraId="4F912316" w14:textId="77777777" w:rsidR="00F21965" w:rsidRPr="00F6449C" w:rsidRDefault="00F21965" w:rsidP="00DF2817">
      <w:pPr>
        <w:pStyle w:val="XMLFragment"/>
        <w:rPr>
          <w:noProof w:val="0"/>
        </w:rPr>
      </w:pPr>
      <w:r w:rsidRPr="00F6449C">
        <w:rPr>
          <w:noProof w:val="0"/>
        </w:rPr>
        <w:t xml:space="preserve">        &lt;thead&gt;</w:t>
      </w:r>
    </w:p>
    <w:p w14:paraId="0DFBDA96" w14:textId="77777777" w:rsidR="00F21965" w:rsidRPr="00F6449C" w:rsidRDefault="00F21965" w:rsidP="00DF2817">
      <w:pPr>
        <w:pStyle w:val="XMLFragment"/>
        <w:rPr>
          <w:noProof w:val="0"/>
        </w:rPr>
      </w:pPr>
      <w:r w:rsidRPr="00F6449C">
        <w:rPr>
          <w:noProof w:val="0"/>
        </w:rPr>
        <w:t xml:space="preserve">          &lt;tr&gt;</w:t>
      </w:r>
    </w:p>
    <w:p w14:paraId="11FD6CEF" w14:textId="77777777" w:rsidR="00F21965" w:rsidRPr="00F6449C" w:rsidRDefault="00F21965" w:rsidP="00DF2817">
      <w:pPr>
        <w:pStyle w:val="XMLFragment"/>
        <w:rPr>
          <w:noProof w:val="0"/>
        </w:rPr>
      </w:pPr>
      <w:r w:rsidRPr="00F6449C">
        <w:rPr>
          <w:noProof w:val="0"/>
        </w:rPr>
        <w:t xml:space="preserve">            &lt;th&gt;Name&lt;/th&gt;</w:t>
      </w:r>
    </w:p>
    <w:p w14:paraId="4248C864" w14:textId="77777777" w:rsidR="00F21965" w:rsidRPr="00F6449C" w:rsidRDefault="00F21965" w:rsidP="00DF2817">
      <w:pPr>
        <w:pStyle w:val="XMLFragment"/>
        <w:rPr>
          <w:noProof w:val="0"/>
        </w:rPr>
      </w:pPr>
      <w:r w:rsidRPr="00F6449C">
        <w:rPr>
          <w:noProof w:val="0"/>
        </w:rPr>
        <w:t xml:space="preserve">            &lt;th&gt;Dates&lt;/th&gt;</w:t>
      </w:r>
    </w:p>
    <w:p w14:paraId="7D3C8DAD" w14:textId="77777777" w:rsidR="00F21965" w:rsidRPr="00F6449C" w:rsidRDefault="00F21965" w:rsidP="00DF2817">
      <w:pPr>
        <w:pStyle w:val="XMLFragment"/>
        <w:rPr>
          <w:noProof w:val="0"/>
        </w:rPr>
      </w:pPr>
      <w:r w:rsidRPr="00F6449C">
        <w:rPr>
          <w:noProof w:val="0"/>
        </w:rPr>
        <w:t xml:space="preserve">            &lt;th&gt;Details&lt;/th&gt;</w:t>
      </w:r>
    </w:p>
    <w:p w14:paraId="17140E86" w14:textId="77777777" w:rsidR="00F21965" w:rsidRPr="00F6449C" w:rsidRDefault="00F21965" w:rsidP="00DF2817">
      <w:pPr>
        <w:pStyle w:val="XMLFragment"/>
        <w:rPr>
          <w:noProof w:val="0"/>
        </w:rPr>
      </w:pPr>
      <w:r w:rsidRPr="00F6449C">
        <w:rPr>
          <w:noProof w:val="0"/>
        </w:rPr>
        <w:t xml:space="preserve">          &lt;/tr&gt;</w:t>
      </w:r>
    </w:p>
    <w:p w14:paraId="777DFB13" w14:textId="77777777" w:rsidR="00F21965" w:rsidRPr="00F6449C" w:rsidRDefault="00F21965" w:rsidP="00DF2817">
      <w:pPr>
        <w:pStyle w:val="XMLFragment"/>
        <w:rPr>
          <w:noProof w:val="0"/>
        </w:rPr>
      </w:pPr>
      <w:r w:rsidRPr="00F6449C">
        <w:rPr>
          <w:noProof w:val="0"/>
        </w:rPr>
        <w:t xml:space="preserve">        &lt;/thead&gt;</w:t>
      </w:r>
    </w:p>
    <w:p w14:paraId="37160449" w14:textId="77777777" w:rsidR="00F21965" w:rsidRPr="00F6449C" w:rsidRDefault="00F21965" w:rsidP="00DF2817">
      <w:pPr>
        <w:pStyle w:val="XMLFragment"/>
        <w:rPr>
          <w:noProof w:val="0"/>
        </w:rPr>
      </w:pPr>
      <w:r w:rsidRPr="00F6449C">
        <w:rPr>
          <w:noProof w:val="0"/>
        </w:rPr>
        <w:t xml:space="preserve">        &lt;tbody&gt;</w:t>
      </w:r>
    </w:p>
    <w:p w14:paraId="62AF2C13" w14:textId="77777777" w:rsidR="00F21965" w:rsidRPr="00F6449C" w:rsidRDefault="00F21965" w:rsidP="00DF2817">
      <w:pPr>
        <w:pStyle w:val="XMLFragment"/>
        <w:rPr>
          <w:noProof w:val="0"/>
        </w:rPr>
      </w:pPr>
      <w:r w:rsidRPr="00F6449C">
        <w:rPr>
          <w:noProof w:val="0"/>
        </w:rPr>
        <w:t xml:space="preserve">          &lt;tr ID="ID0ECIACA"&gt;</w:t>
      </w:r>
    </w:p>
    <w:p w14:paraId="753AC0A5" w14:textId="77777777" w:rsidR="00F21965" w:rsidRPr="00F6449C" w:rsidRDefault="00F21965" w:rsidP="00DF2817">
      <w:pPr>
        <w:pStyle w:val="XMLFragment"/>
        <w:rPr>
          <w:noProof w:val="0"/>
        </w:rPr>
      </w:pPr>
      <w:r w:rsidRPr="00F6449C">
        <w:rPr>
          <w:noProof w:val="0"/>
        </w:rPr>
        <w:t xml:space="preserve">            &lt;td&gt;Cephalexin 500 MG Oral Tablet; 1 TABLET FOUR TIMES DAILY FOR 10 DAYS&lt;/td&gt;</w:t>
      </w:r>
    </w:p>
    <w:p w14:paraId="69FD81C9" w14:textId="77777777" w:rsidR="00F21965" w:rsidRPr="00F6449C" w:rsidRDefault="00F21965" w:rsidP="00DF2817">
      <w:pPr>
        <w:pStyle w:val="XMLFragment"/>
        <w:rPr>
          <w:noProof w:val="0"/>
        </w:rPr>
      </w:pPr>
      <w:r w:rsidRPr="00F6449C">
        <w:rPr>
          <w:noProof w:val="0"/>
        </w:rPr>
        <w:t xml:space="preserve">            &lt;td&gt; Started 20-Sep-2012&lt;/td&gt;</w:t>
      </w:r>
    </w:p>
    <w:p w14:paraId="3D68E1FF" w14:textId="77777777" w:rsidR="00F21965" w:rsidRPr="00F6449C" w:rsidRDefault="00F21965" w:rsidP="00DF2817">
      <w:pPr>
        <w:pStyle w:val="XMLFragment"/>
        <w:rPr>
          <w:noProof w:val="0"/>
        </w:rPr>
      </w:pPr>
      <w:r w:rsidRPr="00F6449C">
        <w:rPr>
          <w:noProof w:val="0"/>
        </w:rPr>
        <w:t xml:space="preserve">            &lt;td&gt;Generic substitution allowed&lt;/td&gt;</w:t>
      </w:r>
    </w:p>
    <w:p w14:paraId="7BB2D5A4" w14:textId="77777777" w:rsidR="00F21965" w:rsidRPr="00F6449C" w:rsidRDefault="00F21965" w:rsidP="00DF2817">
      <w:pPr>
        <w:pStyle w:val="XMLFragment"/>
        <w:rPr>
          <w:noProof w:val="0"/>
        </w:rPr>
      </w:pPr>
      <w:r w:rsidRPr="00F6449C">
        <w:rPr>
          <w:noProof w:val="0"/>
        </w:rPr>
        <w:t xml:space="preserve">          &lt;/tr&gt;</w:t>
      </w:r>
    </w:p>
    <w:p w14:paraId="16BAE4E6" w14:textId="77777777" w:rsidR="00F21965" w:rsidRPr="00F6449C" w:rsidRDefault="00F21965" w:rsidP="00DF2817">
      <w:pPr>
        <w:pStyle w:val="XMLFragment"/>
        <w:rPr>
          <w:noProof w:val="0"/>
        </w:rPr>
      </w:pPr>
      <w:r w:rsidRPr="00F6449C">
        <w:rPr>
          <w:noProof w:val="0"/>
        </w:rPr>
        <w:t xml:space="preserve">          &lt;tr ID="ID0EBIACA"&gt;</w:t>
      </w:r>
    </w:p>
    <w:p w14:paraId="1AEC09D3" w14:textId="77777777" w:rsidR="00F21965" w:rsidRPr="00F6449C" w:rsidRDefault="00F21965" w:rsidP="00DF2817">
      <w:pPr>
        <w:pStyle w:val="XMLFragment"/>
        <w:rPr>
          <w:noProof w:val="0"/>
        </w:rPr>
      </w:pPr>
      <w:r w:rsidRPr="00F6449C">
        <w:rPr>
          <w:noProof w:val="0"/>
        </w:rPr>
        <w:t xml:space="preserve">            &lt;td&gt;Fluoxetine 40 MG Oral Capsule; 1 TABLET once daily As Directed&lt;/td&gt;</w:t>
      </w:r>
    </w:p>
    <w:p w14:paraId="6C4194F4" w14:textId="77777777" w:rsidR="00F21965" w:rsidRPr="00F6449C" w:rsidRDefault="00F21965" w:rsidP="00DF2817">
      <w:pPr>
        <w:pStyle w:val="XMLFragment"/>
        <w:rPr>
          <w:noProof w:val="0"/>
        </w:rPr>
      </w:pPr>
      <w:r w:rsidRPr="00F6449C">
        <w:rPr>
          <w:noProof w:val="0"/>
        </w:rPr>
        <w:t xml:space="preserve">            &lt;td&gt;Started 20-Nov-2011&lt;/td&gt;</w:t>
      </w:r>
    </w:p>
    <w:p w14:paraId="2AFC426A" w14:textId="77777777" w:rsidR="00F21965" w:rsidRPr="00F6449C" w:rsidRDefault="00F21965" w:rsidP="00DF2817">
      <w:pPr>
        <w:pStyle w:val="XMLFragment"/>
        <w:rPr>
          <w:noProof w:val="0"/>
        </w:rPr>
      </w:pPr>
      <w:r w:rsidRPr="00F6449C">
        <w:rPr>
          <w:noProof w:val="0"/>
        </w:rPr>
        <w:t xml:space="preserve">            &lt;td/&gt;</w:t>
      </w:r>
    </w:p>
    <w:p w14:paraId="2A8C9408" w14:textId="77777777" w:rsidR="00F21965" w:rsidRPr="00F6449C" w:rsidRDefault="00F21965" w:rsidP="00DF2817">
      <w:pPr>
        <w:pStyle w:val="XMLFragment"/>
        <w:rPr>
          <w:noProof w:val="0"/>
        </w:rPr>
      </w:pPr>
      <w:r w:rsidRPr="00F6449C">
        <w:rPr>
          <w:noProof w:val="0"/>
        </w:rPr>
        <w:t xml:space="preserve">          &lt;/tr&gt;</w:t>
      </w:r>
    </w:p>
    <w:p w14:paraId="6E17C13C" w14:textId="77777777" w:rsidR="00F21965" w:rsidRPr="00F6449C" w:rsidRDefault="00F21965" w:rsidP="00DF2817">
      <w:pPr>
        <w:pStyle w:val="XMLFragment"/>
        <w:rPr>
          <w:noProof w:val="0"/>
        </w:rPr>
      </w:pPr>
      <w:r w:rsidRPr="00F6449C">
        <w:rPr>
          <w:noProof w:val="0"/>
        </w:rPr>
        <w:t xml:space="preserve">          &lt;tr ID="ID0EAIACA"&gt;</w:t>
      </w:r>
    </w:p>
    <w:p w14:paraId="205CFBD5" w14:textId="77777777" w:rsidR="00F21965" w:rsidRPr="00F6449C" w:rsidRDefault="00F21965" w:rsidP="00DF2817">
      <w:pPr>
        <w:pStyle w:val="XMLFragment"/>
        <w:rPr>
          <w:noProof w:val="0"/>
        </w:rPr>
      </w:pPr>
      <w:r w:rsidRPr="00F6449C">
        <w:rPr>
          <w:noProof w:val="0"/>
        </w:rPr>
        <w:t xml:space="preserve">            &lt;td&gt;Levothyroxine Sodium 0.05 MG Oral Tablet; 1 TABLET once daily As Directed&lt;/td&gt;</w:t>
      </w:r>
    </w:p>
    <w:p w14:paraId="2A35D68C" w14:textId="77777777" w:rsidR="00F21965" w:rsidRPr="00F6449C" w:rsidRDefault="00F21965" w:rsidP="00DF2817">
      <w:pPr>
        <w:pStyle w:val="XMLFragment"/>
        <w:rPr>
          <w:noProof w:val="0"/>
        </w:rPr>
      </w:pPr>
      <w:r w:rsidRPr="00F6449C">
        <w:rPr>
          <w:noProof w:val="0"/>
        </w:rPr>
        <w:t xml:space="preserve">            &lt;td&gt;Started 15-Apr-2010&lt;/td&gt;</w:t>
      </w:r>
    </w:p>
    <w:p w14:paraId="6E748D3A" w14:textId="77777777" w:rsidR="00F21965" w:rsidRPr="00F6449C" w:rsidRDefault="00F21965" w:rsidP="00DF2817">
      <w:pPr>
        <w:pStyle w:val="XMLFragment"/>
        <w:rPr>
          <w:noProof w:val="0"/>
        </w:rPr>
      </w:pPr>
      <w:r w:rsidRPr="00F6449C">
        <w:rPr>
          <w:noProof w:val="0"/>
        </w:rPr>
        <w:t xml:space="preserve">            &lt;td/&gt;</w:t>
      </w:r>
    </w:p>
    <w:p w14:paraId="085AD825" w14:textId="77777777" w:rsidR="00F21965" w:rsidRPr="00F6449C" w:rsidRDefault="00F21965" w:rsidP="00DF2817">
      <w:pPr>
        <w:pStyle w:val="XMLFragment"/>
        <w:rPr>
          <w:noProof w:val="0"/>
        </w:rPr>
      </w:pPr>
      <w:r w:rsidRPr="00F6449C">
        <w:rPr>
          <w:noProof w:val="0"/>
        </w:rPr>
        <w:t xml:space="preserve">          &lt;/tr&gt;</w:t>
      </w:r>
    </w:p>
    <w:p w14:paraId="2022B07A" w14:textId="77777777" w:rsidR="00F21965" w:rsidRPr="00F6449C" w:rsidRDefault="00F21965" w:rsidP="00DF2817">
      <w:pPr>
        <w:pStyle w:val="XMLFragment"/>
        <w:rPr>
          <w:noProof w:val="0"/>
        </w:rPr>
      </w:pPr>
      <w:r w:rsidRPr="00F6449C">
        <w:rPr>
          <w:noProof w:val="0"/>
        </w:rPr>
        <w:t xml:space="preserve">        &lt;/tbody&gt;</w:t>
      </w:r>
    </w:p>
    <w:p w14:paraId="6DD8F22A" w14:textId="77777777" w:rsidR="00F21965" w:rsidRPr="00F6449C" w:rsidRDefault="00F21965" w:rsidP="00DF2817">
      <w:pPr>
        <w:pStyle w:val="XMLFragment"/>
        <w:rPr>
          <w:noProof w:val="0"/>
        </w:rPr>
      </w:pPr>
      <w:r w:rsidRPr="00F6449C">
        <w:rPr>
          <w:noProof w:val="0"/>
        </w:rPr>
        <w:t xml:space="preserve">      &lt;/table&gt;</w:t>
      </w:r>
    </w:p>
    <w:p w14:paraId="36CF17CA" w14:textId="77777777" w:rsidR="00F21965" w:rsidRPr="00F6449C" w:rsidRDefault="00F21965" w:rsidP="00DF2817">
      <w:pPr>
        <w:pStyle w:val="XMLFragment"/>
        <w:rPr>
          <w:noProof w:val="0"/>
        </w:rPr>
      </w:pPr>
      <w:r w:rsidRPr="00F6449C">
        <w:rPr>
          <w:noProof w:val="0"/>
        </w:rPr>
        <w:t xml:space="preserve">      &lt;paragraph ID="KT0ECIACA"&gt;The</w:t>
      </w:r>
      <w:r w:rsidR="00CC1EED" w:rsidRPr="00F6449C">
        <w:rPr>
          <w:noProof w:val="0"/>
        </w:rPr>
        <w:t xml:space="preserve"> </w:t>
      </w:r>
      <w:r w:rsidRPr="00F6449C">
        <w:rPr>
          <w:noProof w:val="0"/>
        </w:rPr>
        <w:t>medication list was reconciled on 4/28/2014 by Dr Who&lt;/paragraph&gt;</w:t>
      </w:r>
    </w:p>
    <w:p w14:paraId="41D074D4" w14:textId="77777777" w:rsidR="00F21965" w:rsidRPr="00F6449C" w:rsidRDefault="00F21965" w:rsidP="00DF2817">
      <w:pPr>
        <w:pStyle w:val="XMLFragment"/>
        <w:rPr>
          <w:noProof w:val="0"/>
        </w:rPr>
      </w:pPr>
      <w:r w:rsidRPr="00F6449C">
        <w:rPr>
          <w:noProof w:val="0"/>
        </w:rPr>
        <w:t xml:space="preserve">    &lt;/text&gt;</w:t>
      </w:r>
    </w:p>
    <w:p w14:paraId="751EB7B0" w14:textId="77777777" w:rsidR="00F21965" w:rsidRPr="00F6449C" w:rsidRDefault="00F21965" w:rsidP="00DF2817">
      <w:pPr>
        <w:pStyle w:val="XMLFragment"/>
        <w:rPr>
          <w:rStyle w:val="HTMLCode"/>
          <w:b/>
          <w:noProof w:val="0"/>
        </w:rPr>
      </w:pPr>
      <w:r w:rsidRPr="00F6449C">
        <w:rPr>
          <w:rStyle w:val="HTMLCode"/>
          <w:b/>
          <w:noProof w:val="0"/>
        </w:rPr>
        <w:t xml:space="preserve">    </w:t>
      </w:r>
    </w:p>
    <w:p w14:paraId="3679D080" w14:textId="77777777" w:rsidR="00F21965" w:rsidRPr="00F6449C" w:rsidRDefault="00F21965" w:rsidP="00DF2817">
      <w:pPr>
        <w:pStyle w:val="XMLFragment"/>
        <w:rPr>
          <w:rStyle w:val="HTMLCode"/>
          <w:noProof w:val="0"/>
        </w:rPr>
      </w:pPr>
      <w:r w:rsidRPr="00F6449C">
        <w:rPr>
          <w:rStyle w:val="HTMLCode"/>
          <w:b/>
          <w:noProof w:val="0"/>
        </w:rPr>
        <w:br w:type="page"/>
      </w:r>
    </w:p>
    <w:p w14:paraId="7A409830" w14:textId="77777777" w:rsidR="00F21965" w:rsidRPr="00F6449C" w:rsidRDefault="00F21965" w:rsidP="00DF2817">
      <w:pPr>
        <w:pStyle w:val="XMLFragment"/>
        <w:rPr>
          <w:noProof w:val="0"/>
        </w:rPr>
      </w:pPr>
      <w:r w:rsidRPr="00F6449C">
        <w:rPr>
          <w:rStyle w:val="HTMLCode"/>
          <w:b/>
          <w:noProof w:val="0"/>
        </w:rPr>
        <w:lastRenderedPageBreak/>
        <w:t xml:space="preserve">    </w:t>
      </w:r>
      <w:r w:rsidRPr="00F6449C">
        <w:rPr>
          <w:noProof w:val="0"/>
        </w:rPr>
        <w:t>&lt;entry&gt;</w:t>
      </w:r>
    </w:p>
    <w:p w14:paraId="1B1B538A" w14:textId="77777777" w:rsidR="00F21965" w:rsidRPr="00F6449C" w:rsidRDefault="00F21965" w:rsidP="00DF2817">
      <w:pPr>
        <w:pStyle w:val="XMLFragment"/>
        <w:rPr>
          <w:noProof w:val="0"/>
        </w:rPr>
      </w:pPr>
      <w:r w:rsidRPr="00F6449C">
        <w:rPr>
          <w:noProof w:val="0"/>
        </w:rPr>
        <w:t xml:space="preserve">        &lt;substanceAdministration classCode="SBADM" moodCode="INT"&gt;</w:t>
      </w:r>
    </w:p>
    <w:p w14:paraId="02609068" w14:textId="77777777" w:rsidR="00F21965" w:rsidRPr="00F6449C" w:rsidRDefault="00F21965" w:rsidP="00DF2817">
      <w:pPr>
        <w:pStyle w:val="XMLFragment"/>
        <w:rPr>
          <w:noProof w:val="0"/>
        </w:rPr>
      </w:pPr>
      <w:r w:rsidRPr="00F6449C">
        <w:rPr>
          <w:noProof w:val="0"/>
        </w:rPr>
        <w:t xml:space="preserve">            &lt;templateId root="2.16.840.1.113883.10.20.22.4.16"/&gt;</w:t>
      </w:r>
    </w:p>
    <w:p w14:paraId="4D908CE5" w14:textId="77777777" w:rsidR="00525078" w:rsidRPr="00F6449C" w:rsidRDefault="00525078" w:rsidP="00525078">
      <w:pPr>
        <w:pStyle w:val="XMLFragment"/>
        <w:rPr>
          <w:noProof w:val="0"/>
        </w:rPr>
      </w:pPr>
      <w:r w:rsidRPr="00F6449C">
        <w:rPr>
          <w:noProof w:val="0"/>
        </w:rPr>
        <w:t>&lt;!-- this example shows an ID that was imported from another system --&gt;</w:t>
      </w:r>
    </w:p>
    <w:p w14:paraId="3D79FFFD" w14:textId="77777777" w:rsidR="005A744F" w:rsidRPr="00F6449C" w:rsidRDefault="005A744F" w:rsidP="005A744F">
      <w:pPr>
        <w:pStyle w:val="XMLFragment"/>
        <w:rPr>
          <w:noProof w:val="0"/>
        </w:rPr>
      </w:pPr>
      <w:r w:rsidRPr="00F6449C">
        <w:rPr>
          <w:noProof w:val="0"/>
        </w:rPr>
        <w:tab/>
      </w:r>
      <w:r w:rsidRPr="00F6449C">
        <w:rPr>
          <w:noProof w:val="0"/>
        </w:rPr>
        <w:tab/>
        <w:t xml:space="preserve">    &lt;</w:t>
      </w:r>
      <w:r w:rsidR="00525078" w:rsidRPr="00F6449C">
        <w:rPr>
          <w:noProof w:val="0"/>
        </w:rPr>
        <w:t>id</w:t>
      </w:r>
      <w:r w:rsidRPr="00F6449C">
        <w:rPr>
          <w:noProof w:val="0"/>
        </w:rPr>
        <w:t xml:space="preserve"> root="</w:t>
      </w:r>
      <w:r w:rsidR="00525078" w:rsidRPr="00F6449C">
        <w:rPr>
          <w:noProof w:val="0"/>
        </w:rPr>
        <w:t>635CE0A6-2313-11E0-8784-B035FB0B8100</w:t>
      </w:r>
      <w:r w:rsidRPr="00F6449C">
        <w:rPr>
          <w:noProof w:val="0"/>
        </w:rPr>
        <w:t>"/&gt;</w:t>
      </w:r>
    </w:p>
    <w:p w14:paraId="0C5E72BE" w14:textId="77777777" w:rsidR="00F21965" w:rsidRPr="00F6449C" w:rsidRDefault="00F21965" w:rsidP="00DF2817">
      <w:pPr>
        <w:pStyle w:val="XMLFragment"/>
        <w:rPr>
          <w:noProof w:val="0"/>
        </w:rPr>
      </w:pPr>
      <w:r w:rsidRPr="00F6449C">
        <w:rPr>
          <w:noProof w:val="0"/>
        </w:rPr>
        <w:t xml:space="preserve">            &lt;id extension="659122500005" root="1.3.6.1.4.1.22812.3.99930.3.4.9"/&gt;</w:t>
      </w:r>
    </w:p>
    <w:p w14:paraId="1E6490BB" w14:textId="77777777" w:rsidR="00F21965" w:rsidRPr="00F6449C" w:rsidRDefault="00F21965" w:rsidP="00DF2817">
      <w:pPr>
        <w:pStyle w:val="XMLFragment"/>
        <w:rPr>
          <w:noProof w:val="0"/>
        </w:rPr>
      </w:pPr>
      <w:r w:rsidRPr="00F6449C">
        <w:rPr>
          <w:noProof w:val="0"/>
        </w:rPr>
        <w:t xml:space="preserve">            &lt;id extension="659122500007" root="1.3.6.1.4.1.22812.3.99930.3.4.9"/&gt;</w:t>
      </w:r>
    </w:p>
    <w:p w14:paraId="13112822" w14:textId="77777777" w:rsidR="00F21965" w:rsidRPr="00F6449C" w:rsidRDefault="00F21965" w:rsidP="00DF2817">
      <w:pPr>
        <w:pStyle w:val="XMLFragment"/>
        <w:rPr>
          <w:noProof w:val="0"/>
        </w:rPr>
      </w:pPr>
      <w:r w:rsidRPr="00F6449C">
        <w:rPr>
          <w:noProof w:val="0"/>
        </w:rPr>
        <w:t xml:space="preserve">            &lt;text&gt;</w:t>
      </w:r>
    </w:p>
    <w:p w14:paraId="143D5DCC" w14:textId="77777777" w:rsidR="00F21965" w:rsidRPr="00F6449C" w:rsidRDefault="00F21965" w:rsidP="00DF2817">
      <w:pPr>
        <w:pStyle w:val="XMLFragment"/>
        <w:rPr>
          <w:noProof w:val="0"/>
        </w:rPr>
      </w:pPr>
      <w:r w:rsidRPr="00F6449C">
        <w:rPr>
          <w:noProof w:val="0"/>
        </w:rPr>
        <w:t xml:space="preserve">                &lt;reference value="#ID0ECIACA"/&gt;</w:t>
      </w:r>
    </w:p>
    <w:p w14:paraId="11440C7E" w14:textId="77777777" w:rsidR="00F21965" w:rsidRPr="00F6449C" w:rsidRDefault="00F21965" w:rsidP="00DF2817">
      <w:pPr>
        <w:pStyle w:val="XMLFragment"/>
        <w:rPr>
          <w:noProof w:val="0"/>
        </w:rPr>
      </w:pPr>
      <w:r w:rsidRPr="00F6449C">
        <w:rPr>
          <w:noProof w:val="0"/>
        </w:rPr>
        <w:t xml:space="preserve">            &lt;/text&gt;</w:t>
      </w:r>
    </w:p>
    <w:p w14:paraId="7A9FE5C8" w14:textId="77777777" w:rsidR="00F21965" w:rsidRPr="00F6449C" w:rsidRDefault="00F21965" w:rsidP="00DF2817">
      <w:pPr>
        <w:pStyle w:val="XMLFragment"/>
        <w:rPr>
          <w:noProof w:val="0"/>
        </w:rPr>
      </w:pPr>
      <w:r w:rsidRPr="00F6449C">
        <w:rPr>
          <w:noProof w:val="0"/>
        </w:rPr>
        <w:t xml:space="preserve">            &lt;statusCode code="completed"/&gt;</w:t>
      </w:r>
    </w:p>
    <w:p w14:paraId="633F29B5" w14:textId="77777777" w:rsidR="00F21965" w:rsidRPr="00F6449C" w:rsidRDefault="00F21965" w:rsidP="00DF2817">
      <w:pPr>
        <w:pStyle w:val="XMLFragment"/>
        <w:rPr>
          <w:noProof w:val="0"/>
        </w:rPr>
      </w:pPr>
      <w:r w:rsidRPr="00F6449C">
        <w:rPr>
          <w:noProof w:val="0"/>
        </w:rPr>
        <w:t xml:space="preserve">            &lt;effectiveTime xsi:type="IVL_TS"&gt;</w:t>
      </w:r>
    </w:p>
    <w:p w14:paraId="092FEEEE" w14:textId="77777777" w:rsidR="00F21965" w:rsidRPr="00F6449C" w:rsidRDefault="00F21965" w:rsidP="00DF2817">
      <w:pPr>
        <w:pStyle w:val="XMLFragment"/>
        <w:rPr>
          <w:noProof w:val="0"/>
        </w:rPr>
      </w:pPr>
      <w:r w:rsidRPr="00F6449C">
        <w:rPr>
          <w:noProof w:val="0"/>
        </w:rPr>
        <w:t xml:space="preserve">                &lt;low value="20120920"/&gt;</w:t>
      </w:r>
    </w:p>
    <w:p w14:paraId="0EEDE2B3" w14:textId="77777777" w:rsidR="00F21965" w:rsidRPr="00F6449C" w:rsidRDefault="00F21965" w:rsidP="00DF2817">
      <w:pPr>
        <w:pStyle w:val="XMLFragment"/>
        <w:rPr>
          <w:noProof w:val="0"/>
        </w:rPr>
      </w:pPr>
      <w:r w:rsidRPr="00F6449C">
        <w:rPr>
          <w:noProof w:val="0"/>
        </w:rPr>
        <w:t xml:space="preserve">                &lt;high nullFlavor="UNK"/&gt;</w:t>
      </w:r>
    </w:p>
    <w:p w14:paraId="571EB662" w14:textId="77777777" w:rsidR="00F21965" w:rsidRPr="00F6449C" w:rsidRDefault="00F21965" w:rsidP="00DF2817">
      <w:pPr>
        <w:pStyle w:val="XMLFragment"/>
        <w:rPr>
          <w:noProof w:val="0"/>
        </w:rPr>
      </w:pPr>
      <w:r w:rsidRPr="00F6449C">
        <w:rPr>
          <w:noProof w:val="0"/>
        </w:rPr>
        <w:t xml:space="preserve">            &lt;/effectiveTime&gt;</w:t>
      </w:r>
    </w:p>
    <w:p w14:paraId="5047A0C5" w14:textId="77777777" w:rsidR="00F21965" w:rsidRPr="00F6449C" w:rsidRDefault="00F21965" w:rsidP="00DF2817">
      <w:pPr>
        <w:pStyle w:val="XMLFragment"/>
        <w:rPr>
          <w:noProof w:val="0"/>
        </w:rPr>
      </w:pPr>
      <w:r w:rsidRPr="00F6449C">
        <w:rPr>
          <w:noProof w:val="0"/>
        </w:rPr>
        <w:t xml:space="preserve">            &lt;effectiveTime xsi:type="PIVL_TS" institutionSpecified="true" operator="A"&gt;</w:t>
      </w:r>
    </w:p>
    <w:p w14:paraId="66EF973B" w14:textId="77777777" w:rsidR="00F21965" w:rsidRPr="00F6449C" w:rsidRDefault="00F21965" w:rsidP="00DF2817">
      <w:pPr>
        <w:pStyle w:val="XMLFragment"/>
        <w:rPr>
          <w:noProof w:val="0"/>
        </w:rPr>
      </w:pPr>
      <w:r w:rsidRPr="00F6449C">
        <w:rPr>
          <w:noProof w:val="0"/>
        </w:rPr>
        <w:t xml:space="preserve">                &lt;period value="6" unit="h"/&gt;</w:t>
      </w:r>
    </w:p>
    <w:p w14:paraId="1089A155" w14:textId="77777777" w:rsidR="00F21965" w:rsidRPr="00F6449C" w:rsidRDefault="00F21965" w:rsidP="00DF2817">
      <w:pPr>
        <w:pStyle w:val="XMLFragment"/>
        <w:rPr>
          <w:noProof w:val="0"/>
        </w:rPr>
      </w:pPr>
      <w:r w:rsidRPr="00F6449C">
        <w:rPr>
          <w:noProof w:val="0"/>
        </w:rPr>
        <w:t xml:space="preserve">            &lt;/effectiveTime&gt;</w:t>
      </w:r>
    </w:p>
    <w:p w14:paraId="0AFEE6C4" w14:textId="77777777" w:rsidR="00F21965" w:rsidRPr="00F6449C" w:rsidRDefault="00F21965" w:rsidP="00DF2817">
      <w:pPr>
        <w:pStyle w:val="XMLFragment"/>
        <w:rPr>
          <w:noProof w:val="0"/>
        </w:rPr>
      </w:pPr>
      <w:r w:rsidRPr="00F6449C">
        <w:rPr>
          <w:noProof w:val="0"/>
        </w:rPr>
        <w:t xml:space="preserve">            &lt;doseQuantity value="1"/&gt;</w:t>
      </w:r>
    </w:p>
    <w:p w14:paraId="6FE7991C" w14:textId="77777777" w:rsidR="00F21965" w:rsidRPr="00F6449C" w:rsidRDefault="00F21965" w:rsidP="00DF2817">
      <w:pPr>
        <w:pStyle w:val="XMLFragment"/>
        <w:rPr>
          <w:noProof w:val="0"/>
        </w:rPr>
      </w:pPr>
      <w:r w:rsidRPr="00F6449C">
        <w:rPr>
          <w:noProof w:val="0"/>
        </w:rPr>
        <w:t xml:space="preserve">            &lt;administrationUnitCode codeSystemName="NCI Thesaurus" codeSystem="2.16.840.1.113883.3.26.1.1" code="C42998" displayName="TABLET"/&gt;</w:t>
      </w:r>
    </w:p>
    <w:p w14:paraId="22E9B1F2" w14:textId="77777777" w:rsidR="00F21965" w:rsidRPr="00F6449C" w:rsidRDefault="00F21965" w:rsidP="00DF2817">
      <w:pPr>
        <w:pStyle w:val="XMLFragment"/>
        <w:rPr>
          <w:noProof w:val="0"/>
        </w:rPr>
      </w:pPr>
      <w:r w:rsidRPr="00F6449C">
        <w:rPr>
          <w:noProof w:val="0"/>
        </w:rPr>
        <w:t xml:space="preserve">            &lt;consumable typeCode="CSM"&gt;</w:t>
      </w:r>
    </w:p>
    <w:p w14:paraId="7A5C649B" w14:textId="77777777" w:rsidR="00F21965" w:rsidRPr="00F6449C" w:rsidRDefault="00F21965" w:rsidP="00DF2817">
      <w:pPr>
        <w:pStyle w:val="XMLFragment"/>
        <w:rPr>
          <w:noProof w:val="0"/>
        </w:rPr>
      </w:pPr>
      <w:r w:rsidRPr="00F6449C">
        <w:rPr>
          <w:noProof w:val="0"/>
        </w:rPr>
        <w:t xml:space="preserve">                &lt;manufacturedProduct classCode="MANU"&gt;</w:t>
      </w:r>
    </w:p>
    <w:p w14:paraId="458C8A64" w14:textId="77777777" w:rsidR="00F21965" w:rsidRPr="00F6449C" w:rsidRDefault="00F21965" w:rsidP="00DF2817">
      <w:pPr>
        <w:pStyle w:val="XMLFragment"/>
        <w:rPr>
          <w:noProof w:val="0"/>
        </w:rPr>
      </w:pPr>
      <w:r w:rsidRPr="00F6449C">
        <w:rPr>
          <w:noProof w:val="0"/>
        </w:rPr>
        <w:t xml:space="preserve">                    &lt;templateId root="2.16.840.1.113883.10.20.22.4.23"/&gt;</w:t>
      </w:r>
    </w:p>
    <w:p w14:paraId="3BA5F060" w14:textId="77777777" w:rsidR="00F21965" w:rsidRPr="00F6449C" w:rsidRDefault="00F21965" w:rsidP="00DF2817">
      <w:pPr>
        <w:pStyle w:val="XMLFragment"/>
        <w:rPr>
          <w:noProof w:val="0"/>
        </w:rPr>
      </w:pPr>
      <w:r w:rsidRPr="00F6449C">
        <w:rPr>
          <w:noProof w:val="0"/>
        </w:rPr>
        <w:t xml:space="preserve">                    &lt;manufacturedMaterial&gt;</w:t>
      </w:r>
    </w:p>
    <w:p w14:paraId="680368BE" w14:textId="77777777" w:rsidR="00F21965" w:rsidRPr="00F6449C" w:rsidRDefault="00F21965" w:rsidP="00DF2817">
      <w:pPr>
        <w:pStyle w:val="XMLFragment"/>
        <w:rPr>
          <w:noProof w:val="0"/>
        </w:rPr>
      </w:pPr>
      <w:r w:rsidRPr="00F6449C">
        <w:rPr>
          <w:noProof w:val="0"/>
        </w:rPr>
        <w:t xml:space="preserve">                        &lt;code code="309114" codeSystem="2.16.840.1.113883.6.88" codeSystemName="RxNorm" displayName="Cephalexin 500 MG Oral Tablet"&gt;</w:t>
      </w:r>
    </w:p>
    <w:p w14:paraId="65D62101" w14:textId="77777777" w:rsidR="00F21965" w:rsidRPr="00F6449C" w:rsidRDefault="00F21965" w:rsidP="00DF2817">
      <w:pPr>
        <w:pStyle w:val="XMLFragment"/>
        <w:rPr>
          <w:noProof w:val="0"/>
        </w:rPr>
      </w:pPr>
      <w:r w:rsidRPr="00F6449C">
        <w:rPr>
          <w:noProof w:val="0"/>
        </w:rPr>
        <w:t xml:space="preserve">                            &lt;originalText&gt;</w:t>
      </w:r>
    </w:p>
    <w:p w14:paraId="62BD175A" w14:textId="77777777" w:rsidR="00F21965" w:rsidRPr="00F6449C" w:rsidRDefault="00F21965" w:rsidP="00DF2817">
      <w:pPr>
        <w:pStyle w:val="XMLFragment"/>
        <w:rPr>
          <w:noProof w:val="0"/>
        </w:rPr>
      </w:pPr>
      <w:r w:rsidRPr="00F6449C">
        <w:rPr>
          <w:noProof w:val="0"/>
        </w:rPr>
        <w:t xml:space="preserve">                                &lt;reference value="#ID0EFCIACA"/&gt;</w:t>
      </w:r>
    </w:p>
    <w:p w14:paraId="0B35B86E" w14:textId="77777777" w:rsidR="00F21965" w:rsidRPr="00F6449C" w:rsidRDefault="00F21965" w:rsidP="00DF2817">
      <w:pPr>
        <w:pStyle w:val="XMLFragment"/>
        <w:rPr>
          <w:noProof w:val="0"/>
        </w:rPr>
      </w:pPr>
      <w:r w:rsidRPr="00F6449C">
        <w:rPr>
          <w:noProof w:val="0"/>
        </w:rPr>
        <w:t xml:space="preserve">                            &lt;/originalText&gt;</w:t>
      </w:r>
    </w:p>
    <w:p w14:paraId="26F11A8C" w14:textId="77777777" w:rsidR="00F21965" w:rsidRPr="00F6449C" w:rsidRDefault="00F21965" w:rsidP="00DF2817">
      <w:pPr>
        <w:pStyle w:val="XMLFragment"/>
        <w:rPr>
          <w:noProof w:val="0"/>
        </w:rPr>
      </w:pPr>
      <w:r w:rsidRPr="00F6449C">
        <w:rPr>
          <w:noProof w:val="0"/>
        </w:rPr>
        <w:t xml:space="preserve">                        &lt;/code&gt;</w:t>
      </w:r>
    </w:p>
    <w:p w14:paraId="0A942463" w14:textId="77777777" w:rsidR="00F21965" w:rsidRPr="00F6449C" w:rsidRDefault="00F21965" w:rsidP="00DF2817">
      <w:pPr>
        <w:pStyle w:val="XMLFragment"/>
        <w:rPr>
          <w:noProof w:val="0"/>
        </w:rPr>
      </w:pPr>
      <w:r w:rsidRPr="00F6449C">
        <w:rPr>
          <w:noProof w:val="0"/>
        </w:rPr>
        <w:t xml:space="preserve">                        &lt;name&gt;Cephalexin&lt;/name&gt;</w:t>
      </w:r>
    </w:p>
    <w:p w14:paraId="70448DEE" w14:textId="77777777" w:rsidR="00F21965" w:rsidRPr="00F6449C" w:rsidRDefault="00F21965" w:rsidP="00DF2817">
      <w:pPr>
        <w:pStyle w:val="XMLFragment"/>
        <w:rPr>
          <w:noProof w:val="0"/>
        </w:rPr>
      </w:pPr>
      <w:r w:rsidRPr="00F6449C">
        <w:rPr>
          <w:noProof w:val="0"/>
        </w:rPr>
        <w:t xml:space="preserve">                    &lt;/manufacturedMaterial&gt;</w:t>
      </w:r>
    </w:p>
    <w:p w14:paraId="1105C47F" w14:textId="77777777" w:rsidR="00F21965" w:rsidRPr="00F6449C" w:rsidRDefault="00F21965" w:rsidP="00DF2817">
      <w:pPr>
        <w:pStyle w:val="XMLFragment"/>
        <w:rPr>
          <w:noProof w:val="0"/>
        </w:rPr>
      </w:pPr>
      <w:r w:rsidRPr="00F6449C">
        <w:rPr>
          <w:noProof w:val="0"/>
        </w:rPr>
        <w:t xml:space="preserve">                &lt;/manufacturedProduct&gt;</w:t>
      </w:r>
    </w:p>
    <w:p w14:paraId="254FF84E" w14:textId="77777777" w:rsidR="00F21965" w:rsidRPr="00F6449C" w:rsidRDefault="00F21965" w:rsidP="00DF2817">
      <w:pPr>
        <w:pStyle w:val="XMLFragment"/>
        <w:rPr>
          <w:noProof w:val="0"/>
        </w:rPr>
      </w:pPr>
      <w:r w:rsidRPr="00F6449C">
        <w:rPr>
          <w:noProof w:val="0"/>
        </w:rPr>
        <w:t xml:space="preserve">            &lt;/consumable&gt;</w:t>
      </w:r>
    </w:p>
    <w:p w14:paraId="07F59CB5" w14:textId="77777777" w:rsidR="00F21965" w:rsidRPr="00F6449C" w:rsidRDefault="00F21965" w:rsidP="00DF2817">
      <w:pPr>
        <w:pStyle w:val="XMLFragment"/>
        <w:rPr>
          <w:noProof w:val="0"/>
        </w:rPr>
      </w:pPr>
      <w:r w:rsidRPr="00F6449C">
        <w:rPr>
          <w:noProof w:val="0"/>
        </w:rPr>
        <w:t xml:space="preserve">            &lt;entryRelationship typeCode="SUBJ" inversionInd="true"&gt;</w:t>
      </w:r>
    </w:p>
    <w:p w14:paraId="74899375" w14:textId="77777777" w:rsidR="00F21965" w:rsidRPr="00F6449C" w:rsidRDefault="00F21965" w:rsidP="00DF2817">
      <w:pPr>
        <w:pStyle w:val="XMLFragment"/>
        <w:rPr>
          <w:noProof w:val="0"/>
        </w:rPr>
      </w:pPr>
      <w:r w:rsidRPr="00F6449C">
        <w:rPr>
          <w:noProof w:val="0"/>
        </w:rPr>
        <w:t xml:space="preserve">                &lt;act classCode="ACT" moodCode="INT"&gt;</w:t>
      </w:r>
    </w:p>
    <w:p w14:paraId="5CEAE930" w14:textId="77777777" w:rsidR="00F21965" w:rsidRPr="00F6449C" w:rsidRDefault="00F21965" w:rsidP="00DF2817">
      <w:pPr>
        <w:pStyle w:val="XMLFragment"/>
        <w:rPr>
          <w:noProof w:val="0"/>
        </w:rPr>
      </w:pPr>
      <w:r w:rsidRPr="00F6449C">
        <w:rPr>
          <w:noProof w:val="0"/>
        </w:rPr>
        <w:t xml:space="preserve">                    &lt;templateId root="2.16.840.1.113883.10.20.22.4.20"/&gt;</w:t>
      </w:r>
    </w:p>
    <w:p w14:paraId="3B00AFAD" w14:textId="77777777" w:rsidR="00F21965" w:rsidRPr="00F6449C" w:rsidRDefault="00F21965" w:rsidP="00DF2817">
      <w:pPr>
        <w:pStyle w:val="XMLFragment"/>
        <w:rPr>
          <w:noProof w:val="0"/>
        </w:rPr>
      </w:pPr>
      <w:r w:rsidRPr="00F6449C">
        <w:rPr>
          <w:noProof w:val="0"/>
        </w:rPr>
        <w:t xml:space="preserve">                    &lt;code code="423564006" displayName="Provider instructions for treatment" codeSystem="2.16.840.1.113883.6.96" codeSystemName="SNOMED CT"/&gt;</w:t>
      </w:r>
    </w:p>
    <w:p w14:paraId="24606680" w14:textId="77777777" w:rsidR="00F21965" w:rsidRPr="00F6449C" w:rsidRDefault="00F21965" w:rsidP="00DF2817">
      <w:pPr>
        <w:pStyle w:val="XMLFragment"/>
        <w:rPr>
          <w:noProof w:val="0"/>
        </w:rPr>
      </w:pPr>
      <w:r w:rsidRPr="00F6449C">
        <w:rPr>
          <w:noProof w:val="0"/>
        </w:rPr>
        <w:t xml:space="preserve">                    &lt;text&gt;</w:t>
      </w:r>
    </w:p>
    <w:p w14:paraId="2149107F" w14:textId="77777777" w:rsidR="00F21965" w:rsidRPr="00F6449C" w:rsidRDefault="00F21965" w:rsidP="00DF2817">
      <w:pPr>
        <w:pStyle w:val="XMLFragment"/>
        <w:rPr>
          <w:noProof w:val="0"/>
        </w:rPr>
      </w:pPr>
      <w:r w:rsidRPr="00F6449C">
        <w:rPr>
          <w:noProof w:val="0"/>
        </w:rPr>
        <w:t xml:space="preserve">                        &lt;reference value="#ID0EDCIACA"/&gt;</w:t>
      </w:r>
    </w:p>
    <w:p w14:paraId="0B0AA35E" w14:textId="77777777" w:rsidR="00F21965" w:rsidRPr="00F6449C" w:rsidRDefault="00F21965" w:rsidP="00DF2817">
      <w:pPr>
        <w:pStyle w:val="XMLFragment"/>
        <w:rPr>
          <w:noProof w:val="0"/>
        </w:rPr>
      </w:pPr>
      <w:r w:rsidRPr="00F6449C">
        <w:rPr>
          <w:noProof w:val="0"/>
        </w:rPr>
        <w:t xml:space="preserve">                    &lt;/text&gt;</w:t>
      </w:r>
    </w:p>
    <w:p w14:paraId="322A0EB6" w14:textId="77777777" w:rsidR="00F21965" w:rsidRPr="00F6449C" w:rsidRDefault="00F21965" w:rsidP="00DF2817">
      <w:pPr>
        <w:pStyle w:val="XMLFragment"/>
        <w:rPr>
          <w:noProof w:val="0"/>
        </w:rPr>
      </w:pPr>
      <w:r w:rsidRPr="00F6449C">
        <w:rPr>
          <w:noProof w:val="0"/>
        </w:rPr>
        <w:t xml:space="preserve">                    &lt;statusCode code="completed"/&gt;</w:t>
      </w:r>
    </w:p>
    <w:p w14:paraId="1283337D" w14:textId="77777777" w:rsidR="00F21965" w:rsidRPr="00F6449C" w:rsidRDefault="00F21965" w:rsidP="00DF2817">
      <w:pPr>
        <w:pStyle w:val="XMLFragment"/>
        <w:rPr>
          <w:noProof w:val="0"/>
        </w:rPr>
      </w:pPr>
      <w:r w:rsidRPr="00F6449C">
        <w:rPr>
          <w:noProof w:val="0"/>
        </w:rPr>
        <w:t xml:space="preserve">                &lt;/act&gt;</w:t>
      </w:r>
    </w:p>
    <w:p w14:paraId="4E5AEDF1" w14:textId="77777777" w:rsidR="00F21965" w:rsidRPr="00F6449C" w:rsidRDefault="00F21965" w:rsidP="00DF2817">
      <w:pPr>
        <w:pStyle w:val="XMLFragment"/>
        <w:rPr>
          <w:noProof w:val="0"/>
        </w:rPr>
      </w:pPr>
      <w:r w:rsidRPr="00F6449C">
        <w:rPr>
          <w:noProof w:val="0"/>
        </w:rPr>
        <w:t xml:space="preserve">            &lt;/entryRelationship&gt;</w:t>
      </w:r>
    </w:p>
    <w:p w14:paraId="116724D9" w14:textId="77777777" w:rsidR="00F21965" w:rsidRPr="00F6449C" w:rsidRDefault="00F21965" w:rsidP="00DF2817">
      <w:pPr>
        <w:pStyle w:val="XMLFragment"/>
        <w:rPr>
          <w:noProof w:val="0"/>
        </w:rPr>
      </w:pPr>
      <w:r w:rsidRPr="00F6449C">
        <w:rPr>
          <w:noProof w:val="0"/>
        </w:rPr>
        <w:t xml:space="preserve">            &lt;entryRelationship typeCode="REFR"&gt;</w:t>
      </w:r>
    </w:p>
    <w:p w14:paraId="3CFD5AB2" w14:textId="77777777" w:rsidR="00F21965" w:rsidRPr="00F6449C" w:rsidRDefault="00F21965" w:rsidP="00DF2817">
      <w:pPr>
        <w:pStyle w:val="XMLFragment"/>
        <w:rPr>
          <w:noProof w:val="0"/>
        </w:rPr>
      </w:pPr>
      <w:r w:rsidRPr="00F6449C">
        <w:rPr>
          <w:noProof w:val="0"/>
        </w:rPr>
        <w:t xml:space="preserve">                &lt;observation classCode="OBS" moodCode="EVN"&gt;</w:t>
      </w:r>
    </w:p>
    <w:p w14:paraId="5E8D2B8A" w14:textId="77777777" w:rsidR="00F21965" w:rsidRPr="00F6449C" w:rsidRDefault="00F21965" w:rsidP="00DF2817">
      <w:pPr>
        <w:pStyle w:val="XMLFragment"/>
        <w:rPr>
          <w:noProof w:val="0"/>
        </w:rPr>
      </w:pPr>
      <w:r w:rsidRPr="00F6449C">
        <w:rPr>
          <w:noProof w:val="0"/>
        </w:rPr>
        <w:t xml:space="preserve">                    &lt;templateId root="2.16.840.1.113883.10.20.1.57"/&gt;</w:t>
      </w:r>
    </w:p>
    <w:p w14:paraId="68CC34E8" w14:textId="77777777" w:rsidR="00F21965" w:rsidRPr="00F6449C" w:rsidRDefault="00F21965" w:rsidP="00DF2817">
      <w:pPr>
        <w:pStyle w:val="XMLFragment"/>
        <w:rPr>
          <w:noProof w:val="0"/>
        </w:rPr>
      </w:pPr>
      <w:r w:rsidRPr="00F6449C">
        <w:rPr>
          <w:noProof w:val="0"/>
        </w:rPr>
        <w:t xml:space="preserve">                    &lt;templateId root="2.16.840.1.113883.10.20.1.47"/&gt;</w:t>
      </w:r>
    </w:p>
    <w:p w14:paraId="7D169812" w14:textId="77777777" w:rsidR="00F21965" w:rsidRPr="00F6449C" w:rsidRDefault="00F21965" w:rsidP="00DF2817">
      <w:pPr>
        <w:pStyle w:val="XMLFragment"/>
        <w:rPr>
          <w:noProof w:val="0"/>
        </w:rPr>
      </w:pPr>
      <w:r w:rsidRPr="00F6449C">
        <w:rPr>
          <w:noProof w:val="0"/>
        </w:rPr>
        <w:t xml:space="preserve">                    &lt;code code="33999-4" displayName="Status" codeSystem="2.16.840.1.113883.6.1" codeSystemName="LOINC"/&gt;</w:t>
      </w:r>
    </w:p>
    <w:p w14:paraId="66D4EB0A" w14:textId="77777777" w:rsidR="00F21965" w:rsidRPr="00F6449C" w:rsidRDefault="00F21965" w:rsidP="00DF2817">
      <w:pPr>
        <w:pStyle w:val="XMLFragment"/>
        <w:rPr>
          <w:noProof w:val="0"/>
        </w:rPr>
      </w:pPr>
      <w:r w:rsidRPr="00F6449C">
        <w:rPr>
          <w:noProof w:val="0"/>
        </w:rPr>
        <w:t xml:space="preserve">                    &lt;statusCode code="completed"/&gt;</w:t>
      </w:r>
    </w:p>
    <w:p w14:paraId="1149CC42" w14:textId="77777777" w:rsidR="00F21965" w:rsidRPr="00F6449C" w:rsidRDefault="00F21965" w:rsidP="00DF2817">
      <w:pPr>
        <w:pStyle w:val="XMLFragment"/>
        <w:rPr>
          <w:noProof w:val="0"/>
        </w:rPr>
      </w:pPr>
      <w:r w:rsidRPr="00F6449C">
        <w:rPr>
          <w:noProof w:val="0"/>
        </w:rPr>
        <w:t xml:space="preserve">                    &lt;value xsi:type="CE" codeSystem="2.16.840.1.113883.6.96" codeSystemName="SNOMED CT" code="55561003" displayName="Active"/&gt;</w:t>
      </w:r>
    </w:p>
    <w:p w14:paraId="572DA97C" w14:textId="77777777" w:rsidR="00F21965" w:rsidRPr="00F6449C" w:rsidRDefault="00F21965" w:rsidP="00DF2817">
      <w:pPr>
        <w:pStyle w:val="XMLFragment"/>
        <w:rPr>
          <w:noProof w:val="0"/>
        </w:rPr>
      </w:pPr>
      <w:r w:rsidRPr="00F6449C">
        <w:rPr>
          <w:noProof w:val="0"/>
        </w:rPr>
        <w:t xml:space="preserve">                &lt;/observation&gt;</w:t>
      </w:r>
    </w:p>
    <w:p w14:paraId="0DCBEC04" w14:textId="77777777" w:rsidR="00F21965" w:rsidRPr="00F6449C" w:rsidRDefault="00F21965" w:rsidP="00DF2817">
      <w:pPr>
        <w:pStyle w:val="XMLFragment"/>
        <w:rPr>
          <w:noProof w:val="0"/>
        </w:rPr>
      </w:pPr>
      <w:r w:rsidRPr="00F6449C">
        <w:rPr>
          <w:noProof w:val="0"/>
        </w:rPr>
        <w:t xml:space="preserve">            &lt;/entryRelationship&gt;</w:t>
      </w:r>
    </w:p>
    <w:p w14:paraId="632A137E" w14:textId="77777777" w:rsidR="00F21965" w:rsidRPr="00F6449C" w:rsidRDefault="00F21965" w:rsidP="00DF2817">
      <w:pPr>
        <w:pStyle w:val="XMLFragment"/>
        <w:rPr>
          <w:noProof w:val="0"/>
        </w:rPr>
      </w:pPr>
      <w:r w:rsidRPr="00F6449C">
        <w:rPr>
          <w:noProof w:val="0"/>
        </w:rPr>
        <w:t xml:space="preserve">            &lt;entryRelationship typeCode="REFR"&gt;</w:t>
      </w:r>
    </w:p>
    <w:p w14:paraId="603AB1E5" w14:textId="77777777" w:rsidR="00F21965" w:rsidRPr="00F6449C" w:rsidRDefault="00F21965" w:rsidP="00DF2817">
      <w:pPr>
        <w:pStyle w:val="XMLFragment"/>
        <w:rPr>
          <w:noProof w:val="0"/>
        </w:rPr>
      </w:pPr>
      <w:r w:rsidRPr="00F6449C">
        <w:rPr>
          <w:noProof w:val="0"/>
        </w:rPr>
        <w:t xml:space="preserve">                &lt;supply classCode="SPLY" moodCode="INT"&gt;</w:t>
      </w:r>
    </w:p>
    <w:p w14:paraId="46C79853" w14:textId="77777777" w:rsidR="00F21965" w:rsidRPr="00F6449C" w:rsidRDefault="00F21965" w:rsidP="00DF2817">
      <w:pPr>
        <w:pStyle w:val="XMLFragment"/>
        <w:rPr>
          <w:noProof w:val="0"/>
        </w:rPr>
      </w:pPr>
      <w:r w:rsidRPr="00F6449C">
        <w:rPr>
          <w:noProof w:val="0"/>
        </w:rPr>
        <w:t xml:space="preserve">                    &lt;templateId root="2.16.840.1.113883.10.20.22.4.17"/&gt;</w:t>
      </w:r>
    </w:p>
    <w:p w14:paraId="722B84D6" w14:textId="77777777" w:rsidR="00F21965" w:rsidRPr="00F6449C" w:rsidRDefault="00F21965" w:rsidP="00DF2817">
      <w:pPr>
        <w:pStyle w:val="XMLFragment"/>
        <w:rPr>
          <w:noProof w:val="0"/>
        </w:rPr>
      </w:pPr>
      <w:r w:rsidRPr="00F6449C">
        <w:rPr>
          <w:noProof w:val="0"/>
        </w:rPr>
        <w:t xml:space="preserve">                    &lt;id nullFlavor="UNK"/&gt;</w:t>
      </w:r>
    </w:p>
    <w:p w14:paraId="0A93FA09" w14:textId="77777777" w:rsidR="00F21965" w:rsidRPr="00F6449C" w:rsidRDefault="00F21965" w:rsidP="00DF2817">
      <w:pPr>
        <w:pStyle w:val="XMLFragment"/>
        <w:rPr>
          <w:noProof w:val="0"/>
        </w:rPr>
      </w:pPr>
      <w:r w:rsidRPr="00F6449C">
        <w:rPr>
          <w:noProof w:val="0"/>
        </w:rPr>
        <w:t xml:space="preserve">                    &lt;statusCode code="completed"/&gt;</w:t>
      </w:r>
    </w:p>
    <w:p w14:paraId="69EBDB25" w14:textId="77777777" w:rsidR="00F21965" w:rsidRPr="00F6449C" w:rsidRDefault="00F21965" w:rsidP="00DF2817">
      <w:pPr>
        <w:pStyle w:val="XMLFragment"/>
        <w:rPr>
          <w:noProof w:val="0"/>
        </w:rPr>
      </w:pPr>
      <w:r w:rsidRPr="00F6449C">
        <w:rPr>
          <w:noProof w:val="0"/>
        </w:rPr>
        <w:t xml:space="preserve">                    &lt;product&gt;</w:t>
      </w:r>
    </w:p>
    <w:p w14:paraId="18431D45" w14:textId="77777777" w:rsidR="00F21965" w:rsidRPr="00F6449C" w:rsidRDefault="00F21965" w:rsidP="00DF2817">
      <w:pPr>
        <w:pStyle w:val="XMLFragment"/>
        <w:rPr>
          <w:noProof w:val="0"/>
        </w:rPr>
      </w:pPr>
      <w:r w:rsidRPr="00F6449C">
        <w:rPr>
          <w:noProof w:val="0"/>
        </w:rPr>
        <w:t xml:space="preserve">                        &lt;manufacturedProduct classCode="MANU"&gt;</w:t>
      </w:r>
    </w:p>
    <w:p w14:paraId="61C69916" w14:textId="77777777" w:rsidR="00F21965" w:rsidRPr="00F6449C" w:rsidRDefault="00F21965" w:rsidP="00DF2817">
      <w:pPr>
        <w:pStyle w:val="XMLFragment"/>
        <w:rPr>
          <w:noProof w:val="0"/>
        </w:rPr>
      </w:pPr>
      <w:r w:rsidRPr="00F6449C">
        <w:rPr>
          <w:noProof w:val="0"/>
        </w:rPr>
        <w:t xml:space="preserve">                            &lt;templateId root="2.16.840.1.113883.10.20.22.4.23"/&gt;</w:t>
      </w:r>
    </w:p>
    <w:p w14:paraId="1AEBC39A" w14:textId="77777777" w:rsidR="00F21965" w:rsidRPr="00F6449C" w:rsidRDefault="00F21965" w:rsidP="00DF2817">
      <w:pPr>
        <w:pStyle w:val="XMLFragment"/>
        <w:rPr>
          <w:noProof w:val="0"/>
        </w:rPr>
      </w:pPr>
      <w:r w:rsidRPr="00F6449C">
        <w:rPr>
          <w:noProof w:val="0"/>
        </w:rPr>
        <w:lastRenderedPageBreak/>
        <w:t xml:space="preserve">                            &lt;manufacturedMaterial&gt;</w:t>
      </w:r>
    </w:p>
    <w:p w14:paraId="61BB9FEB" w14:textId="77777777" w:rsidR="00F21965" w:rsidRPr="00F6449C" w:rsidRDefault="00F21965" w:rsidP="00DF2817">
      <w:pPr>
        <w:pStyle w:val="XMLFragment"/>
        <w:rPr>
          <w:noProof w:val="0"/>
        </w:rPr>
      </w:pPr>
      <w:r w:rsidRPr="00F6449C">
        <w:rPr>
          <w:noProof w:val="0"/>
        </w:rPr>
        <w:t xml:space="preserve">                                &lt;code code="309114" codeSystem="2.16.840.1.113883.6.88" codeSystemName="RxNorm" displayName="Cephalexin 500 MG Oral Tablet"&gt;</w:t>
      </w:r>
    </w:p>
    <w:p w14:paraId="75F2E451" w14:textId="77777777" w:rsidR="00F21965" w:rsidRPr="00F6449C" w:rsidRDefault="00F21965" w:rsidP="00DF2817">
      <w:pPr>
        <w:pStyle w:val="XMLFragment"/>
        <w:rPr>
          <w:noProof w:val="0"/>
        </w:rPr>
      </w:pPr>
      <w:r w:rsidRPr="00F6449C">
        <w:rPr>
          <w:noProof w:val="0"/>
        </w:rPr>
        <w:t xml:space="preserve">                                    &lt;originalText&gt;</w:t>
      </w:r>
    </w:p>
    <w:p w14:paraId="022DF17D" w14:textId="77777777" w:rsidR="00F21965" w:rsidRPr="00F6449C" w:rsidRDefault="00F21965" w:rsidP="00DF2817">
      <w:pPr>
        <w:pStyle w:val="XMLFragment"/>
        <w:rPr>
          <w:noProof w:val="0"/>
        </w:rPr>
      </w:pPr>
      <w:r w:rsidRPr="00F6449C">
        <w:rPr>
          <w:noProof w:val="0"/>
        </w:rPr>
        <w:t xml:space="preserve">                                        &lt;reference value="#ID0EFCIACA"/&gt;</w:t>
      </w:r>
    </w:p>
    <w:p w14:paraId="3795F7D7" w14:textId="77777777" w:rsidR="00F21965" w:rsidRPr="00F6449C" w:rsidRDefault="00F21965" w:rsidP="00DF2817">
      <w:pPr>
        <w:pStyle w:val="XMLFragment"/>
        <w:rPr>
          <w:noProof w:val="0"/>
        </w:rPr>
      </w:pPr>
      <w:r w:rsidRPr="00F6449C">
        <w:rPr>
          <w:noProof w:val="0"/>
        </w:rPr>
        <w:t xml:space="preserve">                                    &lt;/originalText&gt;</w:t>
      </w:r>
    </w:p>
    <w:p w14:paraId="0F51CC20" w14:textId="77777777" w:rsidR="00F21965" w:rsidRPr="00F6449C" w:rsidRDefault="00F21965" w:rsidP="00DF2817">
      <w:pPr>
        <w:pStyle w:val="XMLFragment"/>
        <w:rPr>
          <w:noProof w:val="0"/>
        </w:rPr>
      </w:pPr>
      <w:r w:rsidRPr="00F6449C">
        <w:rPr>
          <w:noProof w:val="0"/>
        </w:rPr>
        <w:t xml:space="preserve">                                &lt;/code&gt;</w:t>
      </w:r>
    </w:p>
    <w:p w14:paraId="5010AA03" w14:textId="77777777" w:rsidR="00F21965" w:rsidRPr="00F6449C" w:rsidRDefault="00F21965" w:rsidP="00DF2817">
      <w:pPr>
        <w:pStyle w:val="XMLFragment"/>
        <w:rPr>
          <w:noProof w:val="0"/>
        </w:rPr>
      </w:pPr>
      <w:r w:rsidRPr="00F6449C">
        <w:rPr>
          <w:noProof w:val="0"/>
        </w:rPr>
        <w:t xml:space="preserve">                                &lt;name&gt;Cephalexin&lt;/name&gt;</w:t>
      </w:r>
    </w:p>
    <w:p w14:paraId="2A570C62" w14:textId="77777777" w:rsidR="00F21965" w:rsidRPr="00F6449C" w:rsidRDefault="00F21965" w:rsidP="00DF2817">
      <w:pPr>
        <w:pStyle w:val="XMLFragment"/>
        <w:rPr>
          <w:noProof w:val="0"/>
        </w:rPr>
      </w:pPr>
      <w:r w:rsidRPr="00F6449C">
        <w:rPr>
          <w:noProof w:val="0"/>
        </w:rPr>
        <w:t xml:space="preserve">                            &lt;/manufacturedMaterial&gt;</w:t>
      </w:r>
    </w:p>
    <w:p w14:paraId="6882D687" w14:textId="77777777" w:rsidR="00F21965" w:rsidRPr="00F6449C" w:rsidRDefault="00F21965" w:rsidP="00DF2817">
      <w:pPr>
        <w:pStyle w:val="XMLFragment"/>
        <w:rPr>
          <w:noProof w:val="0"/>
        </w:rPr>
      </w:pPr>
      <w:r w:rsidRPr="00F6449C">
        <w:rPr>
          <w:noProof w:val="0"/>
        </w:rPr>
        <w:t xml:space="preserve">                        &lt;/manufacturedProduct&gt;</w:t>
      </w:r>
    </w:p>
    <w:p w14:paraId="7E6CEB74" w14:textId="77777777" w:rsidR="00F21965" w:rsidRPr="00F6449C" w:rsidRDefault="00F21965" w:rsidP="00DF2817">
      <w:pPr>
        <w:pStyle w:val="XMLFragment"/>
        <w:rPr>
          <w:noProof w:val="0"/>
        </w:rPr>
      </w:pPr>
      <w:r w:rsidRPr="00F6449C">
        <w:rPr>
          <w:noProof w:val="0"/>
        </w:rPr>
        <w:t xml:space="preserve">                    &lt;/product&gt;</w:t>
      </w:r>
    </w:p>
    <w:p w14:paraId="3391CF5B" w14:textId="77777777" w:rsidR="00F21965" w:rsidRPr="00F6449C" w:rsidRDefault="00F21965" w:rsidP="00DF2817">
      <w:pPr>
        <w:pStyle w:val="XMLFragment"/>
        <w:rPr>
          <w:noProof w:val="0"/>
        </w:rPr>
      </w:pPr>
      <w:r w:rsidRPr="00F6449C">
        <w:rPr>
          <w:noProof w:val="0"/>
        </w:rPr>
        <w:t xml:space="preserve">                    &lt;entryRelationship typeCode="SUBJ" inversionInd="true"&gt;</w:t>
      </w:r>
    </w:p>
    <w:p w14:paraId="7BCCA69A" w14:textId="77777777" w:rsidR="00F21965" w:rsidRPr="00F6449C" w:rsidRDefault="00F21965" w:rsidP="00DF2817">
      <w:pPr>
        <w:pStyle w:val="XMLFragment"/>
        <w:rPr>
          <w:noProof w:val="0"/>
        </w:rPr>
      </w:pPr>
      <w:r w:rsidRPr="00F6449C">
        <w:rPr>
          <w:noProof w:val="0"/>
        </w:rPr>
        <w:t xml:space="preserve">                        &lt;act classCode="ACT" moodCode="INT"&gt;</w:t>
      </w:r>
    </w:p>
    <w:p w14:paraId="75206C43" w14:textId="77777777" w:rsidR="00F21965" w:rsidRPr="00F6449C" w:rsidRDefault="00F21965" w:rsidP="00DF2817">
      <w:pPr>
        <w:pStyle w:val="XMLFragment"/>
        <w:rPr>
          <w:noProof w:val="0"/>
        </w:rPr>
      </w:pPr>
      <w:r w:rsidRPr="00F6449C">
        <w:rPr>
          <w:noProof w:val="0"/>
        </w:rPr>
        <w:t xml:space="preserve">                            &lt;templateId root="2.16.840.1.113883.10.20.22.4.20"/&gt;</w:t>
      </w:r>
    </w:p>
    <w:p w14:paraId="77E62C2A" w14:textId="77777777" w:rsidR="00F21965" w:rsidRPr="00F6449C" w:rsidRDefault="00F21965" w:rsidP="00DF2817">
      <w:pPr>
        <w:pStyle w:val="XMLFragment"/>
        <w:rPr>
          <w:noProof w:val="0"/>
        </w:rPr>
      </w:pPr>
      <w:r w:rsidRPr="00F6449C">
        <w:rPr>
          <w:noProof w:val="0"/>
        </w:rPr>
        <w:t xml:space="preserve">                            &lt;code code="423564006" displayName="Provider instructions for treatment" codeSystem="2.16.840.1.113883.6.96" codeSystemName="SNOMED CT"/&gt;</w:t>
      </w:r>
    </w:p>
    <w:p w14:paraId="543941C4" w14:textId="77777777" w:rsidR="00F21965" w:rsidRPr="00F6449C" w:rsidRDefault="00F21965" w:rsidP="00DF2817">
      <w:pPr>
        <w:pStyle w:val="XMLFragment"/>
        <w:rPr>
          <w:noProof w:val="0"/>
        </w:rPr>
      </w:pPr>
      <w:r w:rsidRPr="00F6449C">
        <w:rPr>
          <w:noProof w:val="0"/>
        </w:rPr>
        <w:t xml:space="preserve">                            &lt;text&gt;</w:t>
      </w:r>
    </w:p>
    <w:p w14:paraId="339CD572" w14:textId="77777777" w:rsidR="00F21965" w:rsidRPr="00F6449C" w:rsidRDefault="00F21965" w:rsidP="00DF2817">
      <w:pPr>
        <w:pStyle w:val="XMLFragment"/>
        <w:rPr>
          <w:noProof w:val="0"/>
        </w:rPr>
      </w:pPr>
      <w:r w:rsidRPr="00F6449C">
        <w:rPr>
          <w:noProof w:val="0"/>
        </w:rPr>
        <w:t xml:space="preserve">                                &lt;reference value="#ID0ECCIACA"/&gt;</w:t>
      </w:r>
    </w:p>
    <w:p w14:paraId="22B536B4" w14:textId="77777777" w:rsidR="00F21965" w:rsidRPr="00F6449C" w:rsidRDefault="00F21965" w:rsidP="00DF2817">
      <w:pPr>
        <w:pStyle w:val="XMLFragment"/>
        <w:rPr>
          <w:noProof w:val="0"/>
        </w:rPr>
      </w:pPr>
      <w:r w:rsidRPr="00F6449C">
        <w:rPr>
          <w:noProof w:val="0"/>
        </w:rPr>
        <w:t xml:space="preserve">                            &lt;/text&gt;</w:t>
      </w:r>
    </w:p>
    <w:p w14:paraId="1D006B63" w14:textId="77777777" w:rsidR="00F21965" w:rsidRPr="00F6449C" w:rsidRDefault="00F21965" w:rsidP="00DF2817">
      <w:pPr>
        <w:pStyle w:val="XMLFragment"/>
        <w:rPr>
          <w:noProof w:val="0"/>
        </w:rPr>
      </w:pPr>
      <w:r w:rsidRPr="00F6449C">
        <w:rPr>
          <w:noProof w:val="0"/>
        </w:rPr>
        <w:t xml:space="preserve">                            &lt;statusCode code="completed"/&gt;</w:t>
      </w:r>
    </w:p>
    <w:p w14:paraId="34248032" w14:textId="77777777" w:rsidR="00F21965" w:rsidRPr="00F6449C" w:rsidRDefault="00F21965" w:rsidP="00DF2817">
      <w:pPr>
        <w:pStyle w:val="XMLFragment"/>
        <w:rPr>
          <w:noProof w:val="0"/>
        </w:rPr>
      </w:pPr>
      <w:r w:rsidRPr="00F6449C">
        <w:rPr>
          <w:noProof w:val="0"/>
        </w:rPr>
        <w:t xml:space="preserve">                        &lt;/act&gt;</w:t>
      </w:r>
    </w:p>
    <w:p w14:paraId="7756BFB9" w14:textId="77777777" w:rsidR="00F21965" w:rsidRPr="00F6449C" w:rsidRDefault="00F21965" w:rsidP="00DF2817">
      <w:pPr>
        <w:pStyle w:val="XMLFragment"/>
        <w:rPr>
          <w:noProof w:val="0"/>
        </w:rPr>
      </w:pPr>
      <w:r w:rsidRPr="00F6449C">
        <w:rPr>
          <w:noProof w:val="0"/>
        </w:rPr>
        <w:t xml:space="preserve">                    &lt;/entryRelationship&gt;</w:t>
      </w:r>
    </w:p>
    <w:p w14:paraId="560619F0" w14:textId="77777777" w:rsidR="00F21965" w:rsidRPr="00F6449C" w:rsidRDefault="00F21965" w:rsidP="00DF2817">
      <w:pPr>
        <w:pStyle w:val="XMLFragment"/>
        <w:rPr>
          <w:noProof w:val="0"/>
        </w:rPr>
      </w:pPr>
      <w:r w:rsidRPr="00F6449C">
        <w:rPr>
          <w:noProof w:val="0"/>
        </w:rPr>
        <w:t xml:space="preserve">                &lt;/supply&gt;</w:t>
      </w:r>
    </w:p>
    <w:p w14:paraId="431DDE3C" w14:textId="77777777" w:rsidR="00F21965" w:rsidRPr="00F6449C" w:rsidRDefault="00F21965" w:rsidP="00DF2817">
      <w:pPr>
        <w:pStyle w:val="XMLFragment"/>
        <w:rPr>
          <w:noProof w:val="0"/>
        </w:rPr>
      </w:pPr>
      <w:r w:rsidRPr="00F6449C">
        <w:rPr>
          <w:noProof w:val="0"/>
        </w:rPr>
        <w:t xml:space="preserve">            &lt;/entryRelationship&gt;</w:t>
      </w:r>
    </w:p>
    <w:p w14:paraId="6BE379AA" w14:textId="77777777" w:rsidR="00F21965" w:rsidRPr="00F6449C" w:rsidRDefault="00F21965" w:rsidP="00DF2817">
      <w:pPr>
        <w:pStyle w:val="XMLFragment"/>
        <w:rPr>
          <w:noProof w:val="0"/>
        </w:rPr>
      </w:pPr>
      <w:r w:rsidRPr="00F6449C">
        <w:rPr>
          <w:noProof w:val="0"/>
        </w:rPr>
        <w:t xml:space="preserve">            &lt;entryRelationship typeCode="SUBJ"&gt;</w:t>
      </w:r>
    </w:p>
    <w:p w14:paraId="10BF4EBF" w14:textId="77777777" w:rsidR="00F21965" w:rsidRPr="00F6449C" w:rsidRDefault="00F21965" w:rsidP="00DF2817">
      <w:pPr>
        <w:pStyle w:val="XMLFragment"/>
        <w:rPr>
          <w:noProof w:val="0"/>
        </w:rPr>
      </w:pPr>
      <w:r w:rsidRPr="00F6449C">
        <w:rPr>
          <w:noProof w:val="0"/>
        </w:rPr>
        <w:t xml:space="preserve">                &lt;encounter classCode="ENC" moodCode="EVN"&gt;</w:t>
      </w:r>
    </w:p>
    <w:p w14:paraId="163C9CBA" w14:textId="77777777" w:rsidR="00F21965" w:rsidRPr="00F6449C" w:rsidRDefault="00F21965" w:rsidP="00DF2817">
      <w:pPr>
        <w:pStyle w:val="XMLFragment"/>
        <w:rPr>
          <w:noProof w:val="0"/>
        </w:rPr>
      </w:pPr>
      <w:r w:rsidRPr="00F6449C">
        <w:rPr>
          <w:noProof w:val="0"/>
        </w:rPr>
        <w:t xml:space="preserve">                    &lt;id extension="5283815" root="1.3.6.1.4.1.22812.3.99930.3.3.4"/&gt;</w:t>
      </w:r>
    </w:p>
    <w:p w14:paraId="2E554CE9" w14:textId="77777777" w:rsidR="00F21965" w:rsidRPr="00F6449C" w:rsidRDefault="00F21965" w:rsidP="00DF2817">
      <w:pPr>
        <w:pStyle w:val="XMLFragment"/>
        <w:rPr>
          <w:noProof w:val="0"/>
        </w:rPr>
      </w:pPr>
      <w:r w:rsidRPr="00F6449C">
        <w:rPr>
          <w:noProof w:val="0"/>
        </w:rPr>
        <w:t xml:space="preserve">                &lt;/encounter&gt;</w:t>
      </w:r>
    </w:p>
    <w:p w14:paraId="1974491C" w14:textId="77777777" w:rsidR="00F21965" w:rsidRPr="00F6449C" w:rsidRDefault="00F21965" w:rsidP="00DF2817">
      <w:pPr>
        <w:pStyle w:val="XMLFragment"/>
        <w:rPr>
          <w:noProof w:val="0"/>
        </w:rPr>
      </w:pPr>
      <w:r w:rsidRPr="00F6449C">
        <w:rPr>
          <w:noProof w:val="0"/>
        </w:rPr>
        <w:t xml:space="preserve">            &lt;/entryRelationship&gt;</w:t>
      </w:r>
    </w:p>
    <w:p w14:paraId="1D256F12" w14:textId="77777777" w:rsidR="00F21965" w:rsidRPr="00F6449C" w:rsidRDefault="00F21965" w:rsidP="00DF2817">
      <w:pPr>
        <w:pStyle w:val="XMLFragment"/>
        <w:rPr>
          <w:noProof w:val="0"/>
        </w:rPr>
      </w:pPr>
      <w:r w:rsidRPr="00F6449C">
        <w:rPr>
          <w:noProof w:val="0"/>
        </w:rPr>
        <w:t xml:space="preserve">        &lt;/substanceAdministration&gt;</w:t>
      </w:r>
    </w:p>
    <w:p w14:paraId="4022CC59" w14:textId="77777777" w:rsidR="00F21965" w:rsidRPr="00F6449C" w:rsidRDefault="00F21965" w:rsidP="00DF2817">
      <w:pPr>
        <w:pStyle w:val="XMLFragment"/>
        <w:rPr>
          <w:noProof w:val="0"/>
        </w:rPr>
      </w:pPr>
      <w:r w:rsidRPr="00F6449C">
        <w:rPr>
          <w:noProof w:val="0"/>
        </w:rPr>
        <w:t xml:space="preserve">    &lt;/entry&gt;</w:t>
      </w:r>
    </w:p>
    <w:p w14:paraId="12063EC3" w14:textId="77777777" w:rsidR="00F21965" w:rsidRPr="00F6449C" w:rsidRDefault="00F21965" w:rsidP="00DF2817">
      <w:pPr>
        <w:pStyle w:val="XMLFragment"/>
        <w:rPr>
          <w:noProof w:val="0"/>
        </w:rPr>
      </w:pPr>
      <w:r w:rsidRPr="00F6449C">
        <w:rPr>
          <w:noProof w:val="0"/>
        </w:rPr>
        <w:t xml:space="preserve">    &lt;entry&gt;</w:t>
      </w:r>
    </w:p>
    <w:p w14:paraId="14A27CCF" w14:textId="77777777" w:rsidR="00F21965" w:rsidRPr="00F6449C" w:rsidRDefault="00F21965" w:rsidP="00DF2817">
      <w:pPr>
        <w:pStyle w:val="XMLFragment"/>
        <w:rPr>
          <w:noProof w:val="0"/>
        </w:rPr>
      </w:pPr>
      <w:r w:rsidRPr="00F6449C">
        <w:rPr>
          <w:noProof w:val="0"/>
        </w:rPr>
        <w:t xml:space="preserve">        &lt;substanceAdministration classCode="SBADM" moodCode="INT"&gt;</w:t>
      </w:r>
    </w:p>
    <w:p w14:paraId="389ACCFE" w14:textId="77777777" w:rsidR="00F21965" w:rsidRPr="00F6449C" w:rsidRDefault="00F21965" w:rsidP="00DF2817">
      <w:pPr>
        <w:pStyle w:val="XMLFragment"/>
        <w:rPr>
          <w:noProof w:val="0"/>
        </w:rPr>
      </w:pPr>
      <w:r w:rsidRPr="00F6449C">
        <w:rPr>
          <w:noProof w:val="0"/>
        </w:rPr>
        <w:t xml:space="preserve">            &lt;templateId root="2.16.840.1.113883.10.20.22.4.16"/&gt;</w:t>
      </w:r>
    </w:p>
    <w:p w14:paraId="25B7042B" w14:textId="77777777" w:rsidR="00F21965" w:rsidRPr="00F6449C" w:rsidRDefault="00F21965" w:rsidP="00DF2817">
      <w:pPr>
        <w:pStyle w:val="XMLFragment"/>
        <w:rPr>
          <w:noProof w:val="0"/>
        </w:rPr>
      </w:pPr>
      <w:r w:rsidRPr="00F6449C">
        <w:rPr>
          <w:noProof w:val="0"/>
        </w:rPr>
        <w:t xml:space="preserve">            &lt;id extension="637032200035" root="1.3.6.1.4.1.22812.3.99930.3.4.9"/&gt;</w:t>
      </w:r>
    </w:p>
    <w:p w14:paraId="79279B91" w14:textId="77777777" w:rsidR="00F21965" w:rsidRPr="00F6449C" w:rsidRDefault="00F21965" w:rsidP="00DF2817">
      <w:pPr>
        <w:pStyle w:val="XMLFragment"/>
        <w:rPr>
          <w:noProof w:val="0"/>
        </w:rPr>
      </w:pPr>
      <w:r w:rsidRPr="00F6449C">
        <w:rPr>
          <w:noProof w:val="0"/>
        </w:rPr>
        <w:t xml:space="preserve">            &lt;id extension="665471900013" root="1.3.6.1.4.1.22812.3.99930.3.4.9"/&gt;</w:t>
      </w:r>
    </w:p>
    <w:p w14:paraId="7F88017C" w14:textId="77777777" w:rsidR="00F21965" w:rsidRPr="00F6449C" w:rsidRDefault="00F21965" w:rsidP="00DF2817">
      <w:pPr>
        <w:pStyle w:val="XMLFragment"/>
        <w:rPr>
          <w:noProof w:val="0"/>
        </w:rPr>
      </w:pPr>
      <w:r w:rsidRPr="00F6449C">
        <w:rPr>
          <w:noProof w:val="0"/>
        </w:rPr>
        <w:t xml:space="preserve">            &lt;text&gt;</w:t>
      </w:r>
    </w:p>
    <w:p w14:paraId="1FADDCF9" w14:textId="77777777" w:rsidR="00F21965" w:rsidRPr="00F6449C" w:rsidRDefault="00F21965" w:rsidP="00DF2817">
      <w:pPr>
        <w:pStyle w:val="XMLFragment"/>
        <w:rPr>
          <w:noProof w:val="0"/>
        </w:rPr>
      </w:pPr>
      <w:r w:rsidRPr="00F6449C">
        <w:rPr>
          <w:noProof w:val="0"/>
        </w:rPr>
        <w:t xml:space="preserve">                &lt;reference value="#ID0EBIACA"/&gt;</w:t>
      </w:r>
    </w:p>
    <w:p w14:paraId="6C02F7B9" w14:textId="77777777" w:rsidR="00F21965" w:rsidRPr="00F6449C" w:rsidRDefault="00F21965" w:rsidP="00DF2817">
      <w:pPr>
        <w:pStyle w:val="XMLFragment"/>
        <w:rPr>
          <w:noProof w:val="0"/>
        </w:rPr>
      </w:pPr>
      <w:r w:rsidRPr="00F6449C">
        <w:rPr>
          <w:noProof w:val="0"/>
        </w:rPr>
        <w:t xml:space="preserve">            &lt;/text&gt;</w:t>
      </w:r>
    </w:p>
    <w:p w14:paraId="48E6680C" w14:textId="77777777" w:rsidR="00F21965" w:rsidRPr="00F6449C" w:rsidRDefault="00F21965" w:rsidP="00DF2817">
      <w:pPr>
        <w:pStyle w:val="XMLFragment"/>
        <w:rPr>
          <w:noProof w:val="0"/>
        </w:rPr>
      </w:pPr>
      <w:r w:rsidRPr="00F6449C">
        <w:rPr>
          <w:noProof w:val="0"/>
        </w:rPr>
        <w:t xml:space="preserve">            &lt;statusCode code="completed"/&gt;</w:t>
      </w:r>
    </w:p>
    <w:p w14:paraId="4A32674E" w14:textId="77777777" w:rsidR="00F21965" w:rsidRPr="00F6449C" w:rsidRDefault="00F21965" w:rsidP="00DF2817">
      <w:pPr>
        <w:pStyle w:val="XMLFragment"/>
        <w:rPr>
          <w:noProof w:val="0"/>
        </w:rPr>
      </w:pPr>
      <w:r w:rsidRPr="00F6449C">
        <w:rPr>
          <w:noProof w:val="0"/>
        </w:rPr>
        <w:t xml:space="preserve">            &lt;effectiveTime xsi:type="IVL_TS"&gt;</w:t>
      </w:r>
    </w:p>
    <w:p w14:paraId="0AB1F81A" w14:textId="77777777" w:rsidR="00F21965" w:rsidRPr="00F6449C" w:rsidRDefault="00F21965" w:rsidP="00DF2817">
      <w:pPr>
        <w:pStyle w:val="XMLFragment"/>
        <w:rPr>
          <w:noProof w:val="0"/>
        </w:rPr>
      </w:pPr>
      <w:r w:rsidRPr="00F6449C">
        <w:rPr>
          <w:noProof w:val="0"/>
        </w:rPr>
        <w:t xml:space="preserve">                &lt;low value="20111120154300"/&gt;</w:t>
      </w:r>
    </w:p>
    <w:p w14:paraId="6887ABF9" w14:textId="77777777" w:rsidR="00F21965" w:rsidRPr="00F6449C" w:rsidRDefault="00F21965" w:rsidP="00DF2817">
      <w:pPr>
        <w:pStyle w:val="XMLFragment"/>
        <w:rPr>
          <w:noProof w:val="0"/>
        </w:rPr>
      </w:pPr>
      <w:r w:rsidRPr="00F6449C">
        <w:rPr>
          <w:noProof w:val="0"/>
        </w:rPr>
        <w:t xml:space="preserve">                &lt;high nullFlavor="UNK"/&gt;</w:t>
      </w:r>
    </w:p>
    <w:p w14:paraId="37DD67F1" w14:textId="77777777" w:rsidR="00F21965" w:rsidRPr="00F6449C" w:rsidRDefault="00F21965" w:rsidP="00DF2817">
      <w:pPr>
        <w:pStyle w:val="XMLFragment"/>
        <w:rPr>
          <w:noProof w:val="0"/>
        </w:rPr>
      </w:pPr>
      <w:r w:rsidRPr="00F6449C">
        <w:rPr>
          <w:noProof w:val="0"/>
        </w:rPr>
        <w:t xml:space="preserve">            &lt;/effectiveTime&gt;</w:t>
      </w:r>
    </w:p>
    <w:p w14:paraId="43E96563" w14:textId="77777777" w:rsidR="00F21965" w:rsidRPr="00F6449C" w:rsidRDefault="00F21965" w:rsidP="00DF2817">
      <w:pPr>
        <w:pStyle w:val="XMLFragment"/>
        <w:rPr>
          <w:noProof w:val="0"/>
        </w:rPr>
      </w:pPr>
      <w:r w:rsidRPr="00F6449C">
        <w:rPr>
          <w:noProof w:val="0"/>
        </w:rPr>
        <w:t xml:space="preserve">            &lt;effectiveTime xsi:type="PIVL_TS" institutionSpecified="true" operator="A"&gt;</w:t>
      </w:r>
    </w:p>
    <w:p w14:paraId="6BE362D3" w14:textId="77777777" w:rsidR="00F21965" w:rsidRPr="00F6449C" w:rsidRDefault="00F21965" w:rsidP="00DF2817">
      <w:pPr>
        <w:pStyle w:val="XMLFragment"/>
        <w:rPr>
          <w:noProof w:val="0"/>
        </w:rPr>
      </w:pPr>
      <w:r w:rsidRPr="00F6449C">
        <w:rPr>
          <w:noProof w:val="0"/>
        </w:rPr>
        <w:t xml:space="preserve">                &lt;period value="24" unit="h"/&gt;</w:t>
      </w:r>
    </w:p>
    <w:p w14:paraId="0D532D05" w14:textId="77777777" w:rsidR="00F21965" w:rsidRPr="00F6449C" w:rsidRDefault="00F21965" w:rsidP="00DF2817">
      <w:pPr>
        <w:pStyle w:val="XMLFragment"/>
        <w:rPr>
          <w:noProof w:val="0"/>
        </w:rPr>
      </w:pPr>
      <w:r w:rsidRPr="00F6449C">
        <w:rPr>
          <w:noProof w:val="0"/>
        </w:rPr>
        <w:t xml:space="preserve">            &lt;/effectiveTime&gt;</w:t>
      </w:r>
    </w:p>
    <w:p w14:paraId="4AF2CFBD" w14:textId="77777777" w:rsidR="00F21965" w:rsidRPr="00F6449C" w:rsidRDefault="00F21965" w:rsidP="00DF2817">
      <w:pPr>
        <w:pStyle w:val="XMLFragment"/>
        <w:rPr>
          <w:noProof w:val="0"/>
        </w:rPr>
      </w:pPr>
      <w:r w:rsidRPr="00F6449C">
        <w:rPr>
          <w:noProof w:val="0"/>
        </w:rPr>
        <w:t xml:space="preserve">            &lt;routeCode codeSystem="2.16.840.1.113883.3.26.1.1" codeSystemName="NCI Thesaurus" code="C38288" displayName="ORAL"/&gt;</w:t>
      </w:r>
    </w:p>
    <w:p w14:paraId="601864F8" w14:textId="77777777" w:rsidR="00F21965" w:rsidRPr="00F6449C" w:rsidRDefault="00F21965" w:rsidP="00DF2817">
      <w:pPr>
        <w:pStyle w:val="XMLFragment"/>
        <w:rPr>
          <w:noProof w:val="0"/>
        </w:rPr>
      </w:pPr>
      <w:r w:rsidRPr="00F6449C">
        <w:rPr>
          <w:noProof w:val="0"/>
        </w:rPr>
        <w:t xml:space="preserve">            &lt;doseQuantity value="1"/&gt;</w:t>
      </w:r>
    </w:p>
    <w:p w14:paraId="22E659BC" w14:textId="77777777" w:rsidR="00F21965" w:rsidRPr="00F6449C" w:rsidRDefault="00F21965" w:rsidP="00DF2817">
      <w:pPr>
        <w:pStyle w:val="XMLFragment"/>
        <w:rPr>
          <w:noProof w:val="0"/>
        </w:rPr>
      </w:pPr>
      <w:r w:rsidRPr="00F6449C">
        <w:rPr>
          <w:noProof w:val="0"/>
        </w:rPr>
        <w:t xml:space="preserve">            &lt;administrationUnitCode codeSystemName="NCI Thesaurus" codeSystem="2.16.840.1.113883.3.26.1.1" code="C25158" displayName="CAPSULE"/&gt;</w:t>
      </w:r>
    </w:p>
    <w:p w14:paraId="7A0D3A64" w14:textId="77777777" w:rsidR="00F21965" w:rsidRPr="00F6449C" w:rsidRDefault="00F21965" w:rsidP="00DF2817">
      <w:pPr>
        <w:pStyle w:val="XMLFragment"/>
        <w:rPr>
          <w:noProof w:val="0"/>
        </w:rPr>
      </w:pPr>
      <w:r w:rsidRPr="00F6449C">
        <w:rPr>
          <w:noProof w:val="0"/>
        </w:rPr>
        <w:t xml:space="preserve">            &lt;consumable typeCode="CSM"&gt;</w:t>
      </w:r>
    </w:p>
    <w:p w14:paraId="6885F7E6" w14:textId="77777777" w:rsidR="00F21965" w:rsidRPr="00F6449C" w:rsidRDefault="00F21965" w:rsidP="00DF2817">
      <w:pPr>
        <w:pStyle w:val="XMLFragment"/>
        <w:rPr>
          <w:noProof w:val="0"/>
        </w:rPr>
      </w:pPr>
      <w:r w:rsidRPr="00F6449C">
        <w:rPr>
          <w:noProof w:val="0"/>
        </w:rPr>
        <w:t xml:space="preserve">                &lt;manufacturedProduct classCode="MANU"&gt;</w:t>
      </w:r>
    </w:p>
    <w:p w14:paraId="76843035" w14:textId="77777777" w:rsidR="00F21965" w:rsidRPr="00F6449C" w:rsidRDefault="00F21965" w:rsidP="00DF2817">
      <w:pPr>
        <w:pStyle w:val="XMLFragment"/>
        <w:rPr>
          <w:noProof w:val="0"/>
        </w:rPr>
      </w:pPr>
      <w:r w:rsidRPr="00F6449C">
        <w:rPr>
          <w:noProof w:val="0"/>
        </w:rPr>
        <w:t xml:space="preserve">                    &lt;templateId root="2.16.840.1.113883.10.20.22.4.23"/&gt;</w:t>
      </w:r>
    </w:p>
    <w:p w14:paraId="483A528C" w14:textId="77777777" w:rsidR="00F21965" w:rsidRPr="00F6449C" w:rsidRDefault="00F21965" w:rsidP="00DF2817">
      <w:pPr>
        <w:pStyle w:val="XMLFragment"/>
        <w:rPr>
          <w:noProof w:val="0"/>
        </w:rPr>
      </w:pPr>
      <w:r w:rsidRPr="00F6449C">
        <w:rPr>
          <w:noProof w:val="0"/>
        </w:rPr>
        <w:t xml:space="preserve">                    &lt;manufacturedMaterial&gt;</w:t>
      </w:r>
    </w:p>
    <w:p w14:paraId="007D90EA" w14:textId="77777777" w:rsidR="00F21965" w:rsidRPr="00F6449C" w:rsidRDefault="00F21965" w:rsidP="00DF2817">
      <w:pPr>
        <w:pStyle w:val="XMLFragment"/>
        <w:rPr>
          <w:noProof w:val="0"/>
        </w:rPr>
      </w:pPr>
      <w:r w:rsidRPr="00F6449C">
        <w:rPr>
          <w:noProof w:val="0"/>
        </w:rPr>
        <w:t xml:space="preserve">                        &lt;code code="313989" codeSystem="2.16.840.1.113883.6.88" codeSystemName="RxNorm" displayName="Fluoxetine"&gt;</w:t>
      </w:r>
    </w:p>
    <w:p w14:paraId="6C2D227E" w14:textId="77777777" w:rsidR="00F21965" w:rsidRPr="00F6449C" w:rsidRDefault="00F21965" w:rsidP="00DF2817">
      <w:pPr>
        <w:pStyle w:val="XMLFragment"/>
        <w:rPr>
          <w:noProof w:val="0"/>
        </w:rPr>
      </w:pPr>
      <w:r w:rsidRPr="00F6449C">
        <w:rPr>
          <w:noProof w:val="0"/>
        </w:rPr>
        <w:t xml:space="preserve">                            &lt;originalText&gt;</w:t>
      </w:r>
    </w:p>
    <w:p w14:paraId="1A91328A" w14:textId="77777777" w:rsidR="00F21965" w:rsidRPr="00F6449C" w:rsidRDefault="00F21965" w:rsidP="00DF2817">
      <w:pPr>
        <w:pStyle w:val="XMLFragment"/>
        <w:rPr>
          <w:noProof w:val="0"/>
        </w:rPr>
      </w:pPr>
      <w:r w:rsidRPr="00F6449C">
        <w:rPr>
          <w:noProof w:val="0"/>
        </w:rPr>
        <w:t xml:space="preserve">                                &lt;reference value="#ID0EBBIACA"/&gt;</w:t>
      </w:r>
    </w:p>
    <w:p w14:paraId="4F4C9367" w14:textId="77777777" w:rsidR="00F21965" w:rsidRPr="00F6449C" w:rsidRDefault="00F21965" w:rsidP="00DF2817">
      <w:pPr>
        <w:pStyle w:val="XMLFragment"/>
        <w:rPr>
          <w:noProof w:val="0"/>
        </w:rPr>
      </w:pPr>
      <w:r w:rsidRPr="00F6449C">
        <w:rPr>
          <w:noProof w:val="0"/>
        </w:rPr>
        <w:t xml:space="preserve">                            &lt;/originalText&gt;</w:t>
      </w:r>
    </w:p>
    <w:p w14:paraId="47BFA3E5" w14:textId="77777777" w:rsidR="00F21965" w:rsidRPr="00F6449C" w:rsidRDefault="00F21965" w:rsidP="00DF2817">
      <w:pPr>
        <w:pStyle w:val="XMLFragment"/>
        <w:rPr>
          <w:noProof w:val="0"/>
        </w:rPr>
      </w:pPr>
      <w:r w:rsidRPr="00F6449C">
        <w:rPr>
          <w:noProof w:val="0"/>
        </w:rPr>
        <w:t xml:space="preserve">                        &lt;/code&gt;</w:t>
      </w:r>
    </w:p>
    <w:p w14:paraId="1DFF5AFD" w14:textId="77777777" w:rsidR="00F21965" w:rsidRPr="00F6449C" w:rsidRDefault="00F21965" w:rsidP="00DF2817">
      <w:pPr>
        <w:pStyle w:val="XMLFragment"/>
        <w:rPr>
          <w:noProof w:val="0"/>
        </w:rPr>
      </w:pPr>
      <w:r w:rsidRPr="00F6449C">
        <w:rPr>
          <w:noProof w:val="0"/>
        </w:rPr>
        <w:t xml:space="preserve">                        &lt;name&gt;Fluoxetine&lt;/name&gt;</w:t>
      </w:r>
    </w:p>
    <w:p w14:paraId="68526ABC" w14:textId="77777777" w:rsidR="00F21965" w:rsidRPr="00F6449C" w:rsidRDefault="00F21965" w:rsidP="00DF2817">
      <w:pPr>
        <w:pStyle w:val="XMLFragment"/>
        <w:rPr>
          <w:noProof w:val="0"/>
        </w:rPr>
      </w:pPr>
      <w:r w:rsidRPr="00F6449C">
        <w:rPr>
          <w:noProof w:val="0"/>
        </w:rPr>
        <w:t xml:space="preserve">                    &lt;/manufacturedMaterial&gt;</w:t>
      </w:r>
    </w:p>
    <w:p w14:paraId="3CD58B6F" w14:textId="77777777" w:rsidR="00F21965" w:rsidRPr="00F6449C" w:rsidRDefault="00F21965" w:rsidP="00DF2817">
      <w:pPr>
        <w:pStyle w:val="XMLFragment"/>
        <w:rPr>
          <w:noProof w:val="0"/>
        </w:rPr>
      </w:pPr>
      <w:r w:rsidRPr="00F6449C">
        <w:rPr>
          <w:noProof w:val="0"/>
        </w:rPr>
        <w:t xml:space="preserve">                &lt;/manufacturedProduct&gt;</w:t>
      </w:r>
    </w:p>
    <w:p w14:paraId="6752F2B2" w14:textId="77777777" w:rsidR="00F21965" w:rsidRPr="00F6449C" w:rsidRDefault="00F21965" w:rsidP="00DF2817">
      <w:pPr>
        <w:pStyle w:val="XMLFragment"/>
        <w:rPr>
          <w:noProof w:val="0"/>
        </w:rPr>
      </w:pPr>
      <w:r w:rsidRPr="00F6449C">
        <w:rPr>
          <w:noProof w:val="0"/>
        </w:rPr>
        <w:lastRenderedPageBreak/>
        <w:t xml:space="preserve">            &lt;/consumable&gt;</w:t>
      </w:r>
    </w:p>
    <w:p w14:paraId="74357A8A" w14:textId="77777777" w:rsidR="00F21965" w:rsidRPr="00F6449C" w:rsidRDefault="00F21965" w:rsidP="00DF2817">
      <w:pPr>
        <w:pStyle w:val="XMLFragment"/>
        <w:rPr>
          <w:noProof w:val="0"/>
        </w:rPr>
      </w:pPr>
      <w:r w:rsidRPr="00F6449C">
        <w:rPr>
          <w:noProof w:val="0"/>
        </w:rPr>
        <w:t xml:space="preserve">            &lt;author&gt;</w:t>
      </w:r>
    </w:p>
    <w:p w14:paraId="42AB0535" w14:textId="77777777" w:rsidR="00F21965" w:rsidRPr="00F6449C" w:rsidRDefault="00F21965" w:rsidP="00DF2817">
      <w:pPr>
        <w:pStyle w:val="XMLFragment"/>
        <w:rPr>
          <w:noProof w:val="0"/>
        </w:rPr>
      </w:pPr>
      <w:r w:rsidRPr="00F6449C">
        <w:rPr>
          <w:noProof w:val="0"/>
        </w:rPr>
        <w:t xml:space="preserve">                &lt;time value="20111110000000-0500"/&gt;</w:t>
      </w:r>
    </w:p>
    <w:p w14:paraId="35F38C82" w14:textId="77777777" w:rsidR="00F21965" w:rsidRPr="00F6449C" w:rsidRDefault="00F21965" w:rsidP="00DF2817">
      <w:pPr>
        <w:pStyle w:val="XMLFragment"/>
        <w:rPr>
          <w:noProof w:val="0"/>
        </w:rPr>
      </w:pPr>
      <w:r w:rsidRPr="00F6449C">
        <w:rPr>
          <w:noProof w:val="0"/>
        </w:rPr>
        <w:t xml:space="preserve">                &lt;assignedAuthor&gt;</w:t>
      </w:r>
    </w:p>
    <w:p w14:paraId="5B62314A" w14:textId="77777777" w:rsidR="00F21965" w:rsidRPr="00F6449C" w:rsidRDefault="00F21965" w:rsidP="00DF2817">
      <w:pPr>
        <w:pStyle w:val="XMLFragment"/>
        <w:rPr>
          <w:noProof w:val="0"/>
        </w:rPr>
      </w:pPr>
      <w:r w:rsidRPr="00F6449C">
        <w:rPr>
          <w:noProof w:val="0"/>
        </w:rPr>
        <w:t xml:space="preserve">                    &lt;id nullFlavor="UNK"/&gt;</w:t>
      </w:r>
    </w:p>
    <w:p w14:paraId="6109CA75" w14:textId="77777777" w:rsidR="00F21965" w:rsidRPr="00F6449C" w:rsidRDefault="00F21965" w:rsidP="00DF2817">
      <w:pPr>
        <w:pStyle w:val="XMLFragment"/>
        <w:rPr>
          <w:noProof w:val="0"/>
        </w:rPr>
      </w:pPr>
      <w:r w:rsidRPr="00F6449C">
        <w:rPr>
          <w:noProof w:val="0"/>
        </w:rPr>
        <w:t xml:space="preserve">                    &lt;addr nullFlavor="UNK"&gt;</w:t>
      </w:r>
    </w:p>
    <w:p w14:paraId="4FA8DDE5" w14:textId="77777777" w:rsidR="00F21965" w:rsidRPr="00F6449C" w:rsidRDefault="00F21965" w:rsidP="00DF2817">
      <w:pPr>
        <w:pStyle w:val="XMLFragment"/>
        <w:rPr>
          <w:noProof w:val="0"/>
        </w:rPr>
      </w:pPr>
      <w:r w:rsidRPr="00F6449C">
        <w:rPr>
          <w:noProof w:val="0"/>
        </w:rPr>
        <w:t xml:space="preserve">                        &lt;streetAddressLine nullFlavor="UNK"/&gt;</w:t>
      </w:r>
    </w:p>
    <w:p w14:paraId="1C55698B" w14:textId="77777777" w:rsidR="00F21965" w:rsidRPr="00F6449C" w:rsidRDefault="00F21965" w:rsidP="00DF2817">
      <w:pPr>
        <w:pStyle w:val="XMLFragment"/>
        <w:rPr>
          <w:noProof w:val="0"/>
        </w:rPr>
      </w:pPr>
      <w:r w:rsidRPr="00F6449C">
        <w:rPr>
          <w:noProof w:val="0"/>
        </w:rPr>
        <w:t xml:space="preserve">                        &lt;city nullFlavor="UNK"/&gt;</w:t>
      </w:r>
    </w:p>
    <w:p w14:paraId="13BEBAB0" w14:textId="77777777" w:rsidR="00F21965" w:rsidRPr="00F6449C" w:rsidRDefault="00F21965" w:rsidP="00DF2817">
      <w:pPr>
        <w:pStyle w:val="XMLFragment"/>
        <w:rPr>
          <w:noProof w:val="0"/>
        </w:rPr>
      </w:pPr>
      <w:r w:rsidRPr="00F6449C">
        <w:rPr>
          <w:noProof w:val="0"/>
        </w:rPr>
        <w:t xml:space="preserve">                        &lt;state nullFlavor="UNK"/&gt;</w:t>
      </w:r>
    </w:p>
    <w:p w14:paraId="170CA677" w14:textId="77777777" w:rsidR="00F21965" w:rsidRPr="00F6449C" w:rsidRDefault="00F21965" w:rsidP="00DF2817">
      <w:pPr>
        <w:pStyle w:val="XMLFragment"/>
        <w:rPr>
          <w:noProof w:val="0"/>
        </w:rPr>
      </w:pPr>
      <w:r w:rsidRPr="00F6449C">
        <w:rPr>
          <w:noProof w:val="0"/>
        </w:rPr>
        <w:t xml:space="preserve">                        &lt;postalCode nullFlavor="UNK"/&gt;</w:t>
      </w:r>
    </w:p>
    <w:p w14:paraId="5B5AE35E" w14:textId="77777777" w:rsidR="00F21965" w:rsidRPr="00F6449C" w:rsidRDefault="00F21965" w:rsidP="00DF2817">
      <w:pPr>
        <w:pStyle w:val="XMLFragment"/>
        <w:rPr>
          <w:noProof w:val="0"/>
        </w:rPr>
      </w:pPr>
      <w:r w:rsidRPr="00F6449C">
        <w:rPr>
          <w:noProof w:val="0"/>
        </w:rPr>
        <w:t xml:space="preserve">                        &lt;country nullFlavor="UNK"/&gt;</w:t>
      </w:r>
    </w:p>
    <w:p w14:paraId="48D17992" w14:textId="77777777" w:rsidR="00F21965" w:rsidRPr="00F6449C" w:rsidRDefault="00F21965" w:rsidP="00DF2817">
      <w:pPr>
        <w:pStyle w:val="XMLFragment"/>
        <w:rPr>
          <w:noProof w:val="0"/>
        </w:rPr>
      </w:pPr>
      <w:r w:rsidRPr="00F6449C">
        <w:rPr>
          <w:noProof w:val="0"/>
        </w:rPr>
        <w:t xml:space="preserve">                    &lt;/addr&gt;</w:t>
      </w:r>
    </w:p>
    <w:p w14:paraId="2731A983" w14:textId="77777777" w:rsidR="00F21965" w:rsidRPr="00F6449C" w:rsidRDefault="00F21965" w:rsidP="00DF2817">
      <w:pPr>
        <w:pStyle w:val="XMLFragment"/>
        <w:rPr>
          <w:noProof w:val="0"/>
        </w:rPr>
      </w:pPr>
      <w:r w:rsidRPr="00F6449C">
        <w:rPr>
          <w:noProof w:val="0"/>
        </w:rPr>
        <w:t xml:space="preserve">                    &lt;telecom nullFlavor="UNK"/&gt;</w:t>
      </w:r>
    </w:p>
    <w:p w14:paraId="3740C767" w14:textId="77777777" w:rsidR="00F21965" w:rsidRPr="00F6449C" w:rsidRDefault="00F21965" w:rsidP="00DF2817">
      <w:pPr>
        <w:pStyle w:val="XMLFragment"/>
        <w:rPr>
          <w:noProof w:val="0"/>
        </w:rPr>
      </w:pPr>
      <w:r w:rsidRPr="00F6449C">
        <w:rPr>
          <w:noProof w:val="0"/>
        </w:rPr>
        <w:t xml:space="preserve">                    &lt;assignedPerson&gt;</w:t>
      </w:r>
    </w:p>
    <w:p w14:paraId="4B2E98D4" w14:textId="77777777" w:rsidR="00F21965" w:rsidRPr="00F6449C" w:rsidRDefault="00F21965" w:rsidP="00DF2817">
      <w:pPr>
        <w:pStyle w:val="XMLFragment"/>
        <w:rPr>
          <w:noProof w:val="0"/>
        </w:rPr>
      </w:pPr>
      <w:r w:rsidRPr="00F6449C">
        <w:rPr>
          <w:noProof w:val="0"/>
        </w:rPr>
        <w:t xml:space="preserve">                        &lt;name nullFlavor="UNK"/&gt;</w:t>
      </w:r>
    </w:p>
    <w:p w14:paraId="55A9D1C2" w14:textId="77777777" w:rsidR="00F21965" w:rsidRPr="00F6449C" w:rsidRDefault="00F21965" w:rsidP="00DF2817">
      <w:pPr>
        <w:pStyle w:val="XMLFragment"/>
        <w:rPr>
          <w:noProof w:val="0"/>
        </w:rPr>
      </w:pPr>
      <w:r w:rsidRPr="00F6449C">
        <w:rPr>
          <w:noProof w:val="0"/>
        </w:rPr>
        <w:t xml:space="preserve">                    &lt;/assignedPerson&gt;</w:t>
      </w:r>
    </w:p>
    <w:p w14:paraId="6EE0EA06" w14:textId="77777777" w:rsidR="00F21965" w:rsidRPr="00F6449C" w:rsidRDefault="00F21965" w:rsidP="00DF2817">
      <w:pPr>
        <w:pStyle w:val="XMLFragment"/>
        <w:rPr>
          <w:noProof w:val="0"/>
        </w:rPr>
      </w:pPr>
      <w:r w:rsidRPr="00F6449C">
        <w:rPr>
          <w:noProof w:val="0"/>
        </w:rPr>
        <w:t xml:space="preserve">                &lt;/assignedAuthor&gt;</w:t>
      </w:r>
    </w:p>
    <w:p w14:paraId="457ECD42" w14:textId="77777777" w:rsidR="00F21965" w:rsidRPr="00F6449C" w:rsidRDefault="00F21965" w:rsidP="00DF2817">
      <w:pPr>
        <w:pStyle w:val="XMLFragment"/>
        <w:rPr>
          <w:noProof w:val="0"/>
        </w:rPr>
      </w:pPr>
      <w:r w:rsidRPr="00F6449C">
        <w:rPr>
          <w:noProof w:val="0"/>
        </w:rPr>
        <w:t xml:space="preserve">            &lt;/author&gt;</w:t>
      </w:r>
    </w:p>
    <w:p w14:paraId="2C95382A" w14:textId="77777777" w:rsidR="00F21965" w:rsidRPr="00F6449C" w:rsidRDefault="00F21965" w:rsidP="00DF2817">
      <w:pPr>
        <w:pStyle w:val="XMLFragment"/>
        <w:rPr>
          <w:noProof w:val="0"/>
        </w:rPr>
      </w:pPr>
      <w:r w:rsidRPr="00F6449C">
        <w:rPr>
          <w:noProof w:val="0"/>
        </w:rPr>
        <w:t xml:space="preserve">            &lt;entryRelationship typeCode="REFR"&gt;</w:t>
      </w:r>
    </w:p>
    <w:p w14:paraId="73987F44" w14:textId="77777777" w:rsidR="00F21965" w:rsidRPr="00F6449C" w:rsidRDefault="00F21965" w:rsidP="00DF2817">
      <w:pPr>
        <w:pStyle w:val="XMLFragment"/>
        <w:rPr>
          <w:noProof w:val="0"/>
        </w:rPr>
      </w:pPr>
      <w:r w:rsidRPr="00F6449C">
        <w:rPr>
          <w:noProof w:val="0"/>
        </w:rPr>
        <w:t xml:space="preserve">                &lt;observation classCode="OBS" moodCode="EVN"&gt;</w:t>
      </w:r>
    </w:p>
    <w:p w14:paraId="3C575601" w14:textId="77777777" w:rsidR="00F21965" w:rsidRPr="00F6449C" w:rsidRDefault="00F21965" w:rsidP="00DF2817">
      <w:pPr>
        <w:pStyle w:val="XMLFragment"/>
        <w:rPr>
          <w:noProof w:val="0"/>
        </w:rPr>
      </w:pPr>
      <w:r w:rsidRPr="00F6449C">
        <w:rPr>
          <w:noProof w:val="0"/>
        </w:rPr>
        <w:t xml:space="preserve">                    &lt;templateId root="2.16.840.1.113883.10.20.1.57"/&gt;</w:t>
      </w:r>
    </w:p>
    <w:p w14:paraId="7D8B3967" w14:textId="77777777" w:rsidR="00F21965" w:rsidRPr="00F6449C" w:rsidRDefault="00F21965" w:rsidP="00DF2817">
      <w:pPr>
        <w:pStyle w:val="XMLFragment"/>
        <w:rPr>
          <w:noProof w:val="0"/>
        </w:rPr>
      </w:pPr>
      <w:r w:rsidRPr="00F6449C">
        <w:rPr>
          <w:noProof w:val="0"/>
        </w:rPr>
        <w:t xml:space="preserve">                    &lt;templateId root="2.16.840.1.113883.10.20.1.47"/&gt;</w:t>
      </w:r>
    </w:p>
    <w:p w14:paraId="61262AD6" w14:textId="77777777" w:rsidR="00F21965" w:rsidRPr="00F6449C" w:rsidRDefault="00F21965" w:rsidP="00DF2817">
      <w:pPr>
        <w:pStyle w:val="XMLFragment"/>
        <w:rPr>
          <w:noProof w:val="0"/>
        </w:rPr>
      </w:pPr>
      <w:r w:rsidRPr="00F6449C">
        <w:rPr>
          <w:noProof w:val="0"/>
        </w:rPr>
        <w:t xml:space="preserve">                    &lt;code code="33999-4" displayName="Status" codeSystem="2.16.840.1.113883.6.1" codeSystemName="LOINC"/&gt;</w:t>
      </w:r>
    </w:p>
    <w:p w14:paraId="10464EDA" w14:textId="77777777" w:rsidR="00F21965" w:rsidRPr="00F6449C" w:rsidRDefault="00F21965" w:rsidP="00DF2817">
      <w:pPr>
        <w:pStyle w:val="XMLFragment"/>
        <w:rPr>
          <w:noProof w:val="0"/>
        </w:rPr>
      </w:pPr>
      <w:r w:rsidRPr="00F6449C">
        <w:rPr>
          <w:noProof w:val="0"/>
        </w:rPr>
        <w:t xml:space="preserve">                    &lt;statusCode code="completed"/&gt;</w:t>
      </w:r>
    </w:p>
    <w:p w14:paraId="744BC561" w14:textId="77777777" w:rsidR="00F21965" w:rsidRPr="00F6449C" w:rsidRDefault="00F21965" w:rsidP="00DF2817">
      <w:pPr>
        <w:pStyle w:val="XMLFragment"/>
        <w:rPr>
          <w:noProof w:val="0"/>
        </w:rPr>
      </w:pPr>
      <w:r w:rsidRPr="00F6449C">
        <w:rPr>
          <w:noProof w:val="0"/>
        </w:rPr>
        <w:t xml:space="preserve">                    &lt;value xsi:type="CE" codeSystem="2.16.840.1.113883.6.96" codeSystemName="SNOMED CT" code="55561003" displayName="Active"/&gt;</w:t>
      </w:r>
    </w:p>
    <w:p w14:paraId="19DFFF52" w14:textId="77777777" w:rsidR="00F21965" w:rsidRPr="00F6449C" w:rsidRDefault="00F21965" w:rsidP="00DF2817">
      <w:pPr>
        <w:pStyle w:val="XMLFragment"/>
        <w:rPr>
          <w:noProof w:val="0"/>
        </w:rPr>
      </w:pPr>
      <w:r w:rsidRPr="00F6449C">
        <w:rPr>
          <w:noProof w:val="0"/>
        </w:rPr>
        <w:t xml:space="preserve">                &lt;/observation&gt;</w:t>
      </w:r>
    </w:p>
    <w:p w14:paraId="4152A19D" w14:textId="77777777" w:rsidR="00F21965" w:rsidRPr="00F6449C" w:rsidRDefault="00F21965" w:rsidP="00DF2817">
      <w:pPr>
        <w:pStyle w:val="XMLFragment"/>
        <w:rPr>
          <w:noProof w:val="0"/>
        </w:rPr>
      </w:pPr>
      <w:r w:rsidRPr="00F6449C">
        <w:rPr>
          <w:noProof w:val="0"/>
        </w:rPr>
        <w:t xml:space="preserve">            &lt;/entryRelationship&gt;</w:t>
      </w:r>
    </w:p>
    <w:p w14:paraId="1A0EE00D" w14:textId="77777777" w:rsidR="00F21965" w:rsidRPr="00F6449C" w:rsidRDefault="00F21965" w:rsidP="00DF2817">
      <w:pPr>
        <w:pStyle w:val="XMLFragment"/>
        <w:rPr>
          <w:noProof w:val="0"/>
        </w:rPr>
      </w:pPr>
      <w:r w:rsidRPr="00F6449C">
        <w:rPr>
          <w:noProof w:val="0"/>
        </w:rPr>
        <w:t xml:space="preserve">        &lt;/substanceAdministration&gt;</w:t>
      </w:r>
    </w:p>
    <w:p w14:paraId="47B6084C" w14:textId="77777777" w:rsidR="00F21965" w:rsidRPr="00F6449C" w:rsidRDefault="00F21965" w:rsidP="00DF2817">
      <w:pPr>
        <w:pStyle w:val="XMLFragment"/>
        <w:rPr>
          <w:noProof w:val="0"/>
        </w:rPr>
      </w:pPr>
      <w:r w:rsidRPr="00F6449C">
        <w:rPr>
          <w:noProof w:val="0"/>
        </w:rPr>
        <w:t xml:space="preserve">    &lt;/entry&gt;</w:t>
      </w:r>
    </w:p>
    <w:p w14:paraId="2D692094" w14:textId="77777777" w:rsidR="00F21965" w:rsidRPr="00F6449C" w:rsidRDefault="00F21965" w:rsidP="00DF2817">
      <w:pPr>
        <w:pStyle w:val="XMLFragment"/>
        <w:rPr>
          <w:noProof w:val="0"/>
        </w:rPr>
      </w:pPr>
      <w:r w:rsidRPr="00F6449C">
        <w:rPr>
          <w:noProof w:val="0"/>
        </w:rPr>
        <w:t xml:space="preserve">    &lt;entry&gt;</w:t>
      </w:r>
    </w:p>
    <w:p w14:paraId="3513A6DB" w14:textId="77777777" w:rsidR="00F21965" w:rsidRPr="00F6449C" w:rsidRDefault="00F21965" w:rsidP="00DF2817">
      <w:pPr>
        <w:pStyle w:val="XMLFragment"/>
        <w:rPr>
          <w:noProof w:val="0"/>
        </w:rPr>
      </w:pPr>
      <w:r w:rsidRPr="00F6449C">
        <w:rPr>
          <w:noProof w:val="0"/>
        </w:rPr>
        <w:t xml:space="preserve">        &lt;substanceAdministration classCode="SBADM" moodCode="INT"&gt;</w:t>
      </w:r>
    </w:p>
    <w:p w14:paraId="4DF4F846" w14:textId="77777777" w:rsidR="00F21965" w:rsidRPr="00F6449C" w:rsidRDefault="00F21965" w:rsidP="00DF2817">
      <w:pPr>
        <w:pStyle w:val="XMLFragment"/>
        <w:rPr>
          <w:noProof w:val="0"/>
        </w:rPr>
      </w:pPr>
      <w:r w:rsidRPr="00F6449C">
        <w:rPr>
          <w:noProof w:val="0"/>
        </w:rPr>
        <w:t xml:space="preserve">            &lt;templateId root="2.16.840.1.113883.10.20.22.4.16"/&gt;</w:t>
      </w:r>
    </w:p>
    <w:p w14:paraId="49E571AB" w14:textId="77777777" w:rsidR="00F21965" w:rsidRPr="00F6449C" w:rsidRDefault="00F21965" w:rsidP="00DF2817">
      <w:pPr>
        <w:pStyle w:val="XMLFragment"/>
        <w:rPr>
          <w:noProof w:val="0"/>
        </w:rPr>
      </w:pPr>
      <w:r w:rsidRPr="00F6449C">
        <w:rPr>
          <w:noProof w:val="0"/>
        </w:rPr>
        <w:t xml:space="preserve">            &lt;id extension="637032200039" root="1.3.6.14.1.22812.3.99930.3.4.9"/&gt;</w:t>
      </w:r>
    </w:p>
    <w:p w14:paraId="0246779B" w14:textId="77777777" w:rsidR="00F21965" w:rsidRPr="00F6449C" w:rsidRDefault="00F21965" w:rsidP="00DF2817">
      <w:pPr>
        <w:pStyle w:val="XMLFragment"/>
        <w:rPr>
          <w:noProof w:val="0"/>
        </w:rPr>
      </w:pPr>
      <w:r w:rsidRPr="00F6449C">
        <w:rPr>
          <w:noProof w:val="0"/>
        </w:rPr>
        <w:t xml:space="preserve">            &lt;id extension="665471900019" root="1.3.6.1.4.1.22812.3.99930.3.4.9"/&gt;</w:t>
      </w:r>
    </w:p>
    <w:p w14:paraId="6467178D" w14:textId="77777777" w:rsidR="00F21965" w:rsidRPr="00F6449C" w:rsidRDefault="00F21965" w:rsidP="00DF2817">
      <w:pPr>
        <w:pStyle w:val="XMLFragment"/>
        <w:rPr>
          <w:noProof w:val="0"/>
        </w:rPr>
      </w:pPr>
      <w:r w:rsidRPr="00F6449C">
        <w:rPr>
          <w:noProof w:val="0"/>
        </w:rPr>
        <w:t xml:space="preserve">            &lt;text&gt;</w:t>
      </w:r>
    </w:p>
    <w:p w14:paraId="61FF5670" w14:textId="77777777" w:rsidR="00F21965" w:rsidRPr="00F6449C" w:rsidRDefault="00F21965" w:rsidP="00DF2817">
      <w:pPr>
        <w:pStyle w:val="XMLFragment"/>
        <w:rPr>
          <w:noProof w:val="0"/>
        </w:rPr>
      </w:pPr>
      <w:r w:rsidRPr="00F6449C">
        <w:rPr>
          <w:noProof w:val="0"/>
        </w:rPr>
        <w:t xml:space="preserve">                &lt;reference value="#ID0EAIACA"/&gt;</w:t>
      </w:r>
    </w:p>
    <w:p w14:paraId="1BA3EBD8" w14:textId="77777777" w:rsidR="00F21965" w:rsidRPr="00F6449C" w:rsidRDefault="00F21965" w:rsidP="00DF2817">
      <w:pPr>
        <w:pStyle w:val="XMLFragment"/>
        <w:rPr>
          <w:noProof w:val="0"/>
        </w:rPr>
      </w:pPr>
      <w:r w:rsidRPr="00F6449C">
        <w:rPr>
          <w:noProof w:val="0"/>
        </w:rPr>
        <w:t xml:space="preserve">            &lt;/text&gt;</w:t>
      </w:r>
    </w:p>
    <w:p w14:paraId="7A9B792F" w14:textId="77777777" w:rsidR="00F21965" w:rsidRPr="00F6449C" w:rsidRDefault="00F21965" w:rsidP="00DF2817">
      <w:pPr>
        <w:pStyle w:val="XMLFragment"/>
        <w:rPr>
          <w:noProof w:val="0"/>
        </w:rPr>
      </w:pPr>
      <w:r w:rsidRPr="00F6449C">
        <w:rPr>
          <w:noProof w:val="0"/>
        </w:rPr>
        <w:t xml:space="preserve">            &lt;statusCode code="completed"/&gt;</w:t>
      </w:r>
    </w:p>
    <w:p w14:paraId="3984F75C" w14:textId="77777777" w:rsidR="00F21965" w:rsidRPr="00F6449C" w:rsidRDefault="00F21965" w:rsidP="00DF2817">
      <w:pPr>
        <w:pStyle w:val="XMLFragment"/>
        <w:rPr>
          <w:noProof w:val="0"/>
        </w:rPr>
      </w:pPr>
      <w:r w:rsidRPr="00F6449C">
        <w:rPr>
          <w:noProof w:val="0"/>
        </w:rPr>
        <w:t xml:space="preserve">            &lt;effectiveTime xsi:type="IVL_TS"&gt;</w:t>
      </w:r>
    </w:p>
    <w:p w14:paraId="3D1264DB" w14:textId="77777777" w:rsidR="00F21965" w:rsidRPr="00F6449C" w:rsidRDefault="00F21965" w:rsidP="00DF2817">
      <w:pPr>
        <w:pStyle w:val="XMLFragment"/>
        <w:rPr>
          <w:noProof w:val="0"/>
        </w:rPr>
      </w:pPr>
      <w:r w:rsidRPr="00F6449C">
        <w:rPr>
          <w:noProof w:val="0"/>
        </w:rPr>
        <w:t xml:space="preserve">                &lt;low value="20100415154300"/&gt;</w:t>
      </w:r>
    </w:p>
    <w:p w14:paraId="05B3F6A3" w14:textId="77777777" w:rsidR="00F21965" w:rsidRPr="00F6449C" w:rsidRDefault="00F21965" w:rsidP="00DF2817">
      <w:pPr>
        <w:pStyle w:val="XMLFragment"/>
        <w:rPr>
          <w:noProof w:val="0"/>
        </w:rPr>
      </w:pPr>
      <w:r w:rsidRPr="00F6449C">
        <w:rPr>
          <w:noProof w:val="0"/>
        </w:rPr>
        <w:t xml:space="preserve">                &lt;high nullFlavor="UNK"/&gt;</w:t>
      </w:r>
    </w:p>
    <w:p w14:paraId="64096CDB" w14:textId="77777777" w:rsidR="00F21965" w:rsidRPr="00F6449C" w:rsidRDefault="00F21965" w:rsidP="00DF2817">
      <w:pPr>
        <w:pStyle w:val="XMLFragment"/>
        <w:rPr>
          <w:noProof w:val="0"/>
        </w:rPr>
      </w:pPr>
      <w:r w:rsidRPr="00F6449C">
        <w:rPr>
          <w:noProof w:val="0"/>
        </w:rPr>
        <w:t xml:space="preserve">            &lt;/effectiveTime&gt;</w:t>
      </w:r>
    </w:p>
    <w:p w14:paraId="58A1FCC0" w14:textId="77777777" w:rsidR="00F21965" w:rsidRPr="00F6449C" w:rsidRDefault="00F21965" w:rsidP="00DF2817">
      <w:pPr>
        <w:pStyle w:val="XMLFragment"/>
        <w:rPr>
          <w:noProof w:val="0"/>
        </w:rPr>
      </w:pPr>
      <w:r w:rsidRPr="00F6449C">
        <w:rPr>
          <w:noProof w:val="0"/>
        </w:rPr>
        <w:t xml:space="preserve">            &lt;effectiveTime xsi:type="PIVL_TS" institutionSpecified="true" operator="A"&gt;</w:t>
      </w:r>
    </w:p>
    <w:p w14:paraId="596A40DE" w14:textId="77777777" w:rsidR="00F21965" w:rsidRPr="00F6449C" w:rsidRDefault="00F21965" w:rsidP="00DF2817">
      <w:pPr>
        <w:pStyle w:val="XMLFragment"/>
        <w:rPr>
          <w:noProof w:val="0"/>
        </w:rPr>
      </w:pPr>
      <w:r w:rsidRPr="00F6449C">
        <w:rPr>
          <w:noProof w:val="0"/>
        </w:rPr>
        <w:t xml:space="preserve">                &lt;period value="24" unit="h"/&gt;</w:t>
      </w:r>
    </w:p>
    <w:p w14:paraId="5C476CCC" w14:textId="77777777" w:rsidR="00F21965" w:rsidRPr="00F6449C" w:rsidRDefault="00F21965" w:rsidP="00DF2817">
      <w:pPr>
        <w:pStyle w:val="XMLFragment"/>
        <w:rPr>
          <w:noProof w:val="0"/>
        </w:rPr>
      </w:pPr>
      <w:r w:rsidRPr="00F6449C">
        <w:rPr>
          <w:noProof w:val="0"/>
        </w:rPr>
        <w:t xml:space="preserve">            &lt;/effectiveTime&gt;</w:t>
      </w:r>
    </w:p>
    <w:p w14:paraId="3B25BA62" w14:textId="77777777" w:rsidR="00F21965" w:rsidRPr="00F6449C" w:rsidRDefault="00F21965" w:rsidP="00DF2817">
      <w:pPr>
        <w:pStyle w:val="XMLFragment"/>
        <w:rPr>
          <w:noProof w:val="0"/>
        </w:rPr>
      </w:pPr>
      <w:r w:rsidRPr="00F6449C">
        <w:rPr>
          <w:noProof w:val="0"/>
        </w:rPr>
        <w:t xml:space="preserve">            &lt;routeCode codeSystem="2.16.840.1.113883.3.26.1.1" codeSystemName="NCI Thesaurus" code="C38288" displayName="ORAL"/&gt;</w:t>
      </w:r>
    </w:p>
    <w:p w14:paraId="316C0723" w14:textId="77777777" w:rsidR="00F21965" w:rsidRPr="00F6449C" w:rsidRDefault="00F21965" w:rsidP="00DF2817">
      <w:pPr>
        <w:pStyle w:val="XMLFragment"/>
        <w:rPr>
          <w:noProof w:val="0"/>
        </w:rPr>
      </w:pPr>
      <w:r w:rsidRPr="00F6449C">
        <w:rPr>
          <w:noProof w:val="0"/>
        </w:rPr>
        <w:t xml:space="preserve">            &lt;doseQuantity value="1"/&gt;</w:t>
      </w:r>
    </w:p>
    <w:p w14:paraId="185A92C6" w14:textId="77777777" w:rsidR="00F21965" w:rsidRPr="00F6449C" w:rsidRDefault="00F21965" w:rsidP="00DF2817">
      <w:pPr>
        <w:pStyle w:val="XMLFragment"/>
        <w:rPr>
          <w:noProof w:val="0"/>
        </w:rPr>
      </w:pPr>
      <w:r w:rsidRPr="00F6449C">
        <w:rPr>
          <w:noProof w:val="0"/>
        </w:rPr>
        <w:t xml:space="preserve">            &lt;administrationUnitCode codeSystemName="NCI Thesaurus" codeSystem="2.16.840.1.113883.3.26.1.1" code="C42998" displayName="TABLET"/&gt;</w:t>
      </w:r>
    </w:p>
    <w:p w14:paraId="65BD6D3A" w14:textId="77777777" w:rsidR="00F21965" w:rsidRPr="00F6449C" w:rsidRDefault="00F21965" w:rsidP="00DF2817">
      <w:pPr>
        <w:pStyle w:val="XMLFragment"/>
        <w:rPr>
          <w:noProof w:val="0"/>
        </w:rPr>
      </w:pPr>
      <w:r w:rsidRPr="00F6449C">
        <w:rPr>
          <w:noProof w:val="0"/>
        </w:rPr>
        <w:t xml:space="preserve">            &lt;consumable typeCode="CSM"&gt;</w:t>
      </w:r>
    </w:p>
    <w:p w14:paraId="2F1425DC" w14:textId="77777777" w:rsidR="00F21965" w:rsidRPr="00F6449C" w:rsidRDefault="00F21965" w:rsidP="00DF2817">
      <w:pPr>
        <w:pStyle w:val="XMLFragment"/>
        <w:rPr>
          <w:noProof w:val="0"/>
        </w:rPr>
      </w:pPr>
      <w:r w:rsidRPr="00F6449C">
        <w:rPr>
          <w:noProof w:val="0"/>
        </w:rPr>
        <w:t xml:space="preserve">                &lt;manufacturedProduct classCode="MANU"&gt;</w:t>
      </w:r>
    </w:p>
    <w:p w14:paraId="32FD2FF4" w14:textId="77777777" w:rsidR="00F21965" w:rsidRPr="00F6449C" w:rsidRDefault="00F21965" w:rsidP="00DF2817">
      <w:pPr>
        <w:pStyle w:val="XMLFragment"/>
        <w:rPr>
          <w:noProof w:val="0"/>
        </w:rPr>
      </w:pPr>
      <w:r w:rsidRPr="00F6449C">
        <w:rPr>
          <w:noProof w:val="0"/>
        </w:rPr>
        <w:t xml:space="preserve">                    &lt;templateId root="2.16.840.1.113883.10.20.22.4.23"/&gt;</w:t>
      </w:r>
    </w:p>
    <w:p w14:paraId="362584F9" w14:textId="77777777" w:rsidR="00F21965" w:rsidRPr="00F6449C" w:rsidRDefault="00F21965" w:rsidP="00DF2817">
      <w:pPr>
        <w:pStyle w:val="XMLFragment"/>
        <w:rPr>
          <w:noProof w:val="0"/>
        </w:rPr>
      </w:pPr>
      <w:r w:rsidRPr="00F6449C">
        <w:rPr>
          <w:noProof w:val="0"/>
        </w:rPr>
        <w:t xml:space="preserve">                    &lt;manufacturedMaterial&gt;</w:t>
      </w:r>
    </w:p>
    <w:p w14:paraId="586B1C6C" w14:textId="77777777" w:rsidR="00F21965" w:rsidRPr="00F6449C" w:rsidRDefault="00F21965" w:rsidP="00DF2817">
      <w:pPr>
        <w:pStyle w:val="XMLFragment"/>
        <w:rPr>
          <w:noProof w:val="0"/>
        </w:rPr>
      </w:pPr>
      <w:r w:rsidRPr="00F6449C">
        <w:rPr>
          <w:noProof w:val="0"/>
        </w:rPr>
        <w:t xml:space="preserve">                        &lt;code code="966247" codeSystem="2.16.840.1.113883.6.88" codeSystemName="RxNorm" displayName="Levothyroxine Sodium"&gt;</w:t>
      </w:r>
    </w:p>
    <w:p w14:paraId="202E3E84" w14:textId="77777777" w:rsidR="00F21965" w:rsidRPr="00F6449C" w:rsidRDefault="00F21965" w:rsidP="00DF2817">
      <w:pPr>
        <w:pStyle w:val="XMLFragment"/>
        <w:rPr>
          <w:noProof w:val="0"/>
        </w:rPr>
      </w:pPr>
      <w:r w:rsidRPr="00F6449C">
        <w:rPr>
          <w:noProof w:val="0"/>
        </w:rPr>
        <w:t xml:space="preserve">                            &lt;originalText&gt;</w:t>
      </w:r>
    </w:p>
    <w:p w14:paraId="29211B48" w14:textId="77777777" w:rsidR="00F21965" w:rsidRPr="00F6449C" w:rsidRDefault="00F21965" w:rsidP="00DF2817">
      <w:pPr>
        <w:pStyle w:val="XMLFragment"/>
        <w:rPr>
          <w:noProof w:val="0"/>
        </w:rPr>
      </w:pPr>
      <w:r w:rsidRPr="00F6449C">
        <w:rPr>
          <w:noProof w:val="0"/>
        </w:rPr>
        <w:t xml:space="preserve">                                &lt;reference value="#ID0EBAIACA"/&gt;</w:t>
      </w:r>
    </w:p>
    <w:p w14:paraId="76205E03" w14:textId="77777777" w:rsidR="00F21965" w:rsidRPr="00F6449C" w:rsidRDefault="00F21965" w:rsidP="00DF2817">
      <w:pPr>
        <w:pStyle w:val="XMLFragment"/>
        <w:rPr>
          <w:noProof w:val="0"/>
        </w:rPr>
      </w:pPr>
      <w:r w:rsidRPr="00F6449C">
        <w:rPr>
          <w:noProof w:val="0"/>
        </w:rPr>
        <w:t xml:space="preserve">                            &lt;/originalText&gt;</w:t>
      </w:r>
    </w:p>
    <w:p w14:paraId="52C39685" w14:textId="77777777" w:rsidR="00F21965" w:rsidRPr="00F6449C" w:rsidRDefault="00F21965" w:rsidP="00DF2817">
      <w:pPr>
        <w:pStyle w:val="XMLFragment"/>
        <w:rPr>
          <w:noProof w:val="0"/>
        </w:rPr>
      </w:pPr>
      <w:r w:rsidRPr="00F6449C">
        <w:rPr>
          <w:noProof w:val="0"/>
        </w:rPr>
        <w:t xml:space="preserve">                        &lt;/code&gt;</w:t>
      </w:r>
    </w:p>
    <w:p w14:paraId="347248DB" w14:textId="77777777" w:rsidR="00F21965" w:rsidRPr="00F6449C" w:rsidRDefault="00F21965" w:rsidP="00DF2817">
      <w:pPr>
        <w:pStyle w:val="XMLFragment"/>
        <w:rPr>
          <w:noProof w:val="0"/>
        </w:rPr>
      </w:pPr>
      <w:r w:rsidRPr="00F6449C">
        <w:rPr>
          <w:noProof w:val="0"/>
        </w:rPr>
        <w:t xml:space="preserve">                        &lt;name&gt;Synthroid&lt;/name&gt;</w:t>
      </w:r>
    </w:p>
    <w:p w14:paraId="1F61B98D" w14:textId="77777777" w:rsidR="00F21965" w:rsidRPr="00F6449C" w:rsidRDefault="00F21965" w:rsidP="00DF2817">
      <w:pPr>
        <w:pStyle w:val="XMLFragment"/>
        <w:rPr>
          <w:noProof w:val="0"/>
        </w:rPr>
      </w:pPr>
      <w:r w:rsidRPr="00F6449C">
        <w:rPr>
          <w:noProof w:val="0"/>
        </w:rPr>
        <w:t xml:space="preserve">                    &lt;/manufacturedMaterial&gt;</w:t>
      </w:r>
    </w:p>
    <w:p w14:paraId="03180E59" w14:textId="77777777" w:rsidR="00F21965" w:rsidRPr="00F6449C" w:rsidRDefault="00F21965" w:rsidP="00DF2817">
      <w:pPr>
        <w:pStyle w:val="XMLFragment"/>
        <w:rPr>
          <w:noProof w:val="0"/>
        </w:rPr>
      </w:pPr>
      <w:r w:rsidRPr="00F6449C">
        <w:rPr>
          <w:noProof w:val="0"/>
        </w:rPr>
        <w:t xml:space="preserve">                &lt;/manufacturedProduct&gt;</w:t>
      </w:r>
    </w:p>
    <w:p w14:paraId="4CEB21AE" w14:textId="77777777" w:rsidR="00F21965" w:rsidRPr="00F6449C" w:rsidRDefault="00F21965" w:rsidP="00DF2817">
      <w:pPr>
        <w:pStyle w:val="XMLFragment"/>
        <w:rPr>
          <w:noProof w:val="0"/>
        </w:rPr>
      </w:pPr>
      <w:r w:rsidRPr="00F6449C">
        <w:rPr>
          <w:noProof w:val="0"/>
        </w:rPr>
        <w:lastRenderedPageBreak/>
        <w:t xml:space="preserve">            &lt;/consumable&gt;</w:t>
      </w:r>
    </w:p>
    <w:p w14:paraId="7377F6A3" w14:textId="77777777" w:rsidR="00F21965" w:rsidRPr="00F6449C" w:rsidRDefault="00F21965" w:rsidP="00DF2817">
      <w:pPr>
        <w:pStyle w:val="XMLFragment"/>
        <w:rPr>
          <w:noProof w:val="0"/>
        </w:rPr>
      </w:pPr>
      <w:r w:rsidRPr="00F6449C">
        <w:rPr>
          <w:noProof w:val="0"/>
        </w:rPr>
        <w:t xml:space="preserve">            &lt;author&gt;</w:t>
      </w:r>
    </w:p>
    <w:p w14:paraId="5C3DC7AB" w14:textId="77777777" w:rsidR="00F21965" w:rsidRPr="00F6449C" w:rsidRDefault="00F21965" w:rsidP="00DF2817">
      <w:pPr>
        <w:pStyle w:val="XMLFragment"/>
        <w:rPr>
          <w:noProof w:val="0"/>
        </w:rPr>
      </w:pPr>
      <w:r w:rsidRPr="00F6449C">
        <w:rPr>
          <w:noProof w:val="0"/>
        </w:rPr>
        <w:t xml:space="preserve">                &lt;time value="20100415010000-0400"/&gt;</w:t>
      </w:r>
    </w:p>
    <w:p w14:paraId="4921E015" w14:textId="77777777" w:rsidR="00F21965" w:rsidRPr="00F6449C" w:rsidRDefault="00F21965" w:rsidP="00DF2817">
      <w:pPr>
        <w:pStyle w:val="XMLFragment"/>
        <w:rPr>
          <w:noProof w:val="0"/>
        </w:rPr>
      </w:pPr>
      <w:r w:rsidRPr="00F6449C">
        <w:rPr>
          <w:noProof w:val="0"/>
        </w:rPr>
        <w:t xml:space="preserve">                &lt;assignedAuthor&gt;</w:t>
      </w:r>
    </w:p>
    <w:p w14:paraId="339E7439" w14:textId="77777777" w:rsidR="00F21965" w:rsidRPr="00F6449C" w:rsidRDefault="00F21965" w:rsidP="00DF2817">
      <w:pPr>
        <w:pStyle w:val="XMLFragment"/>
        <w:rPr>
          <w:noProof w:val="0"/>
        </w:rPr>
      </w:pPr>
      <w:r w:rsidRPr="00F6449C">
        <w:rPr>
          <w:noProof w:val="0"/>
        </w:rPr>
        <w:t xml:space="preserve">                    &lt;id nullFlavor="UNK"/&gt;</w:t>
      </w:r>
    </w:p>
    <w:p w14:paraId="60DD8C71" w14:textId="77777777" w:rsidR="00F21965" w:rsidRPr="00F6449C" w:rsidRDefault="00F21965" w:rsidP="00DF2817">
      <w:pPr>
        <w:pStyle w:val="XMLFragment"/>
        <w:rPr>
          <w:noProof w:val="0"/>
        </w:rPr>
      </w:pPr>
      <w:r w:rsidRPr="00F6449C">
        <w:rPr>
          <w:noProof w:val="0"/>
        </w:rPr>
        <w:t xml:space="preserve">                    &lt;addr nullFlavor="UNK"&gt;</w:t>
      </w:r>
    </w:p>
    <w:p w14:paraId="2E61ADCF" w14:textId="77777777" w:rsidR="00F21965" w:rsidRPr="00F6449C" w:rsidRDefault="00F21965" w:rsidP="00DF2817">
      <w:pPr>
        <w:pStyle w:val="XMLFragment"/>
        <w:rPr>
          <w:noProof w:val="0"/>
        </w:rPr>
      </w:pPr>
      <w:r w:rsidRPr="00F6449C">
        <w:rPr>
          <w:noProof w:val="0"/>
        </w:rPr>
        <w:t xml:space="preserve">                        &lt;streetAddressLine nullFlavor="UNK"/&gt;</w:t>
      </w:r>
    </w:p>
    <w:p w14:paraId="7455A11B" w14:textId="77777777" w:rsidR="00F21965" w:rsidRPr="00F6449C" w:rsidRDefault="00F21965" w:rsidP="00DF2817">
      <w:pPr>
        <w:pStyle w:val="XMLFragment"/>
        <w:rPr>
          <w:noProof w:val="0"/>
        </w:rPr>
      </w:pPr>
      <w:r w:rsidRPr="00F6449C">
        <w:rPr>
          <w:noProof w:val="0"/>
        </w:rPr>
        <w:t xml:space="preserve">                        &lt;city nullFlavor="UNK"/&gt;</w:t>
      </w:r>
    </w:p>
    <w:p w14:paraId="141290E2" w14:textId="77777777" w:rsidR="00F21965" w:rsidRPr="00F6449C" w:rsidRDefault="00F21965" w:rsidP="00DF2817">
      <w:pPr>
        <w:pStyle w:val="XMLFragment"/>
        <w:rPr>
          <w:noProof w:val="0"/>
        </w:rPr>
      </w:pPr>
      <w:r w:rsidRPr="00F6449C">
        <w:rPr>
          <w:noProof w:val="0"/>
        </w:rPr>
        <w:t xml:space="preserve">                        &lt;state nullFlavor="UNK"/&gt;</w:t>
      </w:r>
    </w:p>
    <w:p w14:paraId="274CDC2F" w14:textId="77777777" w:rsidR="00F21965" w:rsidRPr="00F6449C" w:rsidRDefault="00F21965" w:rsidP="00DF2817">
      <w:pPr>
        <w:pStyle w:val="XMLFragment"/>
        <w:rPr>
          <w:noProof w:val="0"/>
        </w:rPr>
      </w:pPr>
      <w:r w:rsidRPr="00F6449C">
        <w:rPr>
          <w:noProof w:val="0"/>
        </w:rPr>
        <w:t xml:space="preserve">                        &lt;postalCode nullFlavor="UNK"/&gt;</w:t>
      </w:r>
    </w:p>
    <w:p w14:paraId="4AA7C5C0" w14:textId="77777777" w:rsidR="00F21965" w:rsidRPr="00F6449C" w:rsidRDefault="00F21965" w:rsidP="00DF2817">
      <w:pPr>
        <w:pStyle w:val="XMLFragment"/>
        <w:rPr>
          <w:noProof w:val="0"/>
        </w:rPr>
      </w:pPr>
      <w:r w:rsidRPr="00F6449C">
        <w:rPr>
          <w:noProof w:val="0"/>
        </w:rPr>
        <w:t xml:space="preserve">                        &lt;country nullFlavor="UNK"/&gt;</w:t>
      </w:r>
    </w:p>
    <w:p w14:paraId="215A25F4" w14:textId="77777777" w:rsidR="00F21965" w:rsidRPr="00F6449C" w:rsidRDefault="00F21965" w:rsidP="00DF2817">
      <w:pPr>
        <w:pStyle w:val="XMLFragment"/>
        <w:rPr>
          <w:noProof w:val="0"/>
        </w:rPr>
      </w:pPr>
      <w:r w:rsidRPr="00F6449C">
        <w:rPr>
          <w:noProof w:val="0"/>
        </w:rPr>
        <w:t xml:space="preserve">                    &lt;/addr&gt;</w:t>
      </w:r>
    </w:p>
    <w:p w14:paraId="1A6EB4E5" w14:textId="77777777" w:rsidR="00F21965" w:rsidRPr="00F6449C" w:rsidRDefault="00F21965" w:rsidP="00DF2817">
      <w:pPr>
        <w:pStyle w:val="XMLFragment"/>
        <w:rPr>
          <w:noProof w:val="0"/>
        </w:rPr>
      </w:pPr>
      <w:r w:rsidRPr="00F6449C">
        <w:rPr>
          <w:noProof w:val="0"/>
        </w:rPr>
        <w:t xml:space="preserve">                    &lt;telecom nullFlavor="UNK"/&gt;</w:t>
      </w:r>
    </w:p>
    <w:p w14:paraId="241E71F6" w14:textId="77777777" w:rsidR="00F21965" w:rsidRPr="00F6449C" w:rsidRDefault="00F21965" w:rsidP="00DF2817">
      <w:pPr>
        <w:pStyle w:val="XMLFragment"/>
        <w:rPr>
          <w:noProof w:val="0"/>
        </w:rPr>
      </w:pPr>
      <w:r w:rsidRPr="00F6449C">
        <w:rPr>
          <w:noProof w:val="0"/>
        </w:rPr>
        <w:t xml:space="preserve">                    &lt;assignedPerson&gt;</w:t>
      </w:r>
    </w:p>
    <w:p w14:paraId="3F06A9C2" w14:textId="77777777" w:rsidR="00F21965" w:rsidRPr="00F6449C" w:rsidRDefault="00F21965" w:rsidP="00DF2817">
      <w:pPr>
        <w:pStyle w:val="XMLFragment"/>
        <w:rPr>
          <w:noProof w:val="0"/>
        </w:rPr>
      </w:pPr>
      <w:r w:rsidRPr="00F6449C">
        <w:rPr>
          <w:noProof w:val="0"/>
        </w:rPr>
        <w:t xml:space="preserve">                        &lt;name nullFlavor="UNK"/&gt;</w:t>
      </w:r>
    </w:p>
    <w:p w14:paraId="7DAB4493" w14:textId="77777777" w:rsidR="00F21965" w:rsidRPr="00F6449C" w:rsidRDefault="00F21965" w:rsidP="00DF2817">
      <w:pPr>
        <w:pStyle w:val="XMLFragment"/>
        <w:rPr>
          <w:noProof w:val="0"/>
        </w:rPr>
      </w:pPr>
      <w:r w:rsidRPr="00F6449C">
        <w:rPr>
          <w:noProof w:val="0"/>
        </w:rPr>
        <w:t xml:space="preserve">                    &lt;/assignedPerson&gt;</w:t>
      </w:r>
    </w:p>
    <w:p w14:paraId="2E72B816" w14:textId="77777777" w:rsidR="00F21965" w:rsidRPr="00F6449C" w:rsidRDefault="00F21965" w:rsidP="00DF2817">
      <w:pPr>
        <w:pStyle w:val="XMLFragment"/>
        <w:rPr>
          <w:noProof w:val="0"/>
        </w:rPr>
      </w:pPr>
      <w:r w:rsidRPr="00F6449C">
        <w:rPr>
          <w:noProof w:val="0"/>
        </w:rPr>
        <w:t xml:space="preserve">                &lt;/assignedAuthor&gt;</w:t>
      </w:r>
    </w:p>
    <w:p w14:paraId="020CE110" w14:textId="77777777" w:rsidR="00F21965" w:rsidRPr="00F6449C" w:rsidRDefault="00F21965" w:rsidP="00DF2817">
      <w:pPr>
        <w:pStyle w:val="XMLFragment"/>
        <w:rPr>
          <w:noProof w:val="0"/>
        </w:rPr>
      </w:pPr>
      <w:r w:rsidRPr="00F6449C">
        <w:rPr>
          <w:noProof w:val="0"/>
        </w:rPr>
        <w:t xml:space="preserve">            &lt;/author&gt;</w:t>
      </w:r>
    </w:p>
    <w:p w14:paraId="4322D7B6" w14:textId="77777777" w:rsidR="00F21965" w:rsidRPr="00F6449C" w:rsidRDefault="00F21965" w:rsidP="00DF2817">
      <w:pPr>
        <w:pStyle w:val="XMLFragment"/>
        <w:rPr>
          <w:noProof w:val="0"/>
        </w:rPr>
      </w:pPr>
      <w:r w:rsidRPr="00F6449C">
        <w:rPr>
          <w:noProof w:val="0"/>
        </w:rPr>
        <w:t xml:space="preserve">            &lt;entryRelationship typeCode="REFR"&gt;</w:t>
      </w:r>
    </w:p>
    <w:p w14:paraId="2ABA441A" w14:textId="77777777" w:rsidR="00F21965" w:rsidRPr="00F6449C" w:rsidRDefault="00F21965" w:rsidP="00DF2817">
      <w:pPr>
        <w:pStyle w:val="XMLFragment"/>
        <w:rPr>
          <w:noProof w:val="0"/>
        </w:rPr>
      </w:pPr>
      <w:r w:rsidRPr="00F6449C">
        <w:rPr>
          <w:noProof w:val="0"/>
        </w:rPr>
        <w:t xml:space="preserve">                &lt;observation classCode="OBS" moodCode="EVN"&gt;</w:t>
      </w:r>
    </w:p>
    <w:p w14:paraId="46D361E7" w14:textId="77777777" w:rsidR="00F21965" w:rsidRPr="00F6449C" w:rsidRDefault="00F21965" w:rsidP="00DF2817">
      <w:pPr>
        <w:pStyle w:val="XMLFragment"/>
        <w:rPr>
          <w:noProof w:val="0"/>
        </w:rPr>
      </w:pPr>
      <w:r w:rsidRPr="00F6449C">
        <w:rPr>
          <w:noProof w:val="0"/>
        </w:rPr>
        <w:t xml:space="preserve">                    &lt;templateId root="2.16.840.1.113883.10.20.1.57"/&gt;</w:t>
      </w:r>
    </w:p>
    <w:p w14:paraId="365FA732" w14:textId="77777777" w:rsidR="00F21965" w:rsidRPr="00F6449C" w:rsidRDefault="00F21965" w:rsidP="00DF2817">
      <w:pPr>
        <w:pStyle w:val="XMLFragment"/>
        <w:rPr>
          <w:noProof w:val="0"/>
        </w:rPr>
      </w:pPr>
      <w:r w:rsidRPr="00F6449C">
        <w:rPr>
          <w:noProof w:val="0"/>
        </w:rPr>
        <w:t xml:space="preserve">                    &lt;templateId root="2.16.840.1.113883.10.20.1.47"/&gt;</w:t>
      </w:r>
    </w:p>
    <w:p w14:paraId="0E9DFF8F" w14:textId="77777777" w:rsidR="00F21965" w:rsidRPr="00F6449C" w:rsidRDefault="00F21965" w:rsidP="00DF2817">
      <w:pPr>
        <w:pStyle w:val="XMLFragment"/>
        <w:rPr>
          <w:noProof w:val="0"/>
        </w:rPr>
      </w:pPr>
      <w:r w:rsidRPr="00F6449C">
        <w:rPr>
          <w:noProof w:val="0"/>
        </w:rPr>
        <w:t xml:space="preserve">                    &lt;code code="33999-4" displayName="Status" codeSystem="2.16.840.1.113883.6.1" codeSystemName="LOINC"/&gt;</w:t>
      </w:r>
    </w:p>
    <w:p w14:paraId="5E61D4FC" w14:textId="77777777" w:rsidR="00F21965" w:rsidRPr="00F6449C" w:rsidRDefault="00F21965" w:rsidP="00DF2817">
      <w:pPr>
        <w:pStyle w:val="XMLFragment"/>
        <w:rPr>
          <w:noProof w:val="0"/>
        </w:rPr>
      </w:pPr>
      <w:r w:rsidRPr="00F6449C">
        <w:rPr>
          <w:noProof w:val="0"/>
        </w:rPr>
        <w:t xml:space="preserve">                    &lt;statusCode code="completed"/&gt;</w:t>
      </w:r>
    </w:p>
    <w:p w14:paraId="6A349EB0" w14:textId="77777777" w:rsidR="00F21965" w:rsidRPr="00F6449C" w:rsidRDefault="00F21965" w:rsidP="00DF2817">
      <w:pPr>
        <w:pStyle w:val="XMLFragment"/>
        <w:rPr>
          <w:noProof w:val="0"/>
        </w:rPr>
      </w:pPr>
      <w:r w:rsidRPr="00F6449C">
        <w:rPr>
          <w:noProof w:val="0"/>
        </w:rPr>
        <w:t xml:space="preserve">                    &lt;value xsi:type="CE" codeSystem="2.16.840.1.113883.6.96" codeSystemName="SNOMED CT" code="55561003" displayName="Active"/&gt;</w:t>
      </w:r>
    </w:p>
    <w:p w14:paraId="7FB8A94A" w14:textId="77777777" w:rsidR="00F21965" w:rsidRPr="00F6449C" w:rsidRDefault="00F21965" w:rsidP="00DF2817">
      <w:pPr>
        <w:pStyle w:val="XMLFragment"/>
        <w:rPr>
          <w:noProof w:val="0"/>
        </w:rPr>
      </w:pPr>
      <w:r w:rsidRPr="00F6449C">
        <w:rPr>
          <w:noProof w:val="0"/>
        </w:rPr>
        <w:t xml:space="preserve">                &lt;/observation&gt;</w:t>
      </w:r>
    </w:p>
    <w:p w14:paraId="6A43768A" w14:textId="77777777" w:rsidR="00F21965" w:rsidRPr="00F6449C" w:rsidRDefault="00F21965" w:rsidP="00DF2817">
      <w:pPr>
        <w:pStyle w:val="XMLFragment"/>
        <w:rPr>
          <w:noProof w:val="0"/>
        </w:rPr>
      </w:pPr>
      <w:r w:rsidRPr="00F6449C">
        <w:rPr>
          <w:noProof w:val="0"/>
        </w:rPr>
        <w:t xml:space="preserve">            &lt;/entryRelationship&gt;</w:t>
      </w:r>
    </w:p>
    <w:p w14:paraId="3927734F" w14:textId="77777777" w:rsidR="00F21965" w:rsidRPr="00F6449C" w:rsidRDefault="00F21965" w:rsidP="00DF2817">
      <w:pPr>
        <w:pStyle w:val="XMLFragment"/>
        <w:rPr>
          <w:noProof w:val="0"/>
        </w:rPr>
      </w:pPr>
      <w:r w:rsidRPr="00F6449C">
        <w:rPr>
          <w:noProof w:val="0"/>
        </w:rPr>
        <w:t xml:space="preserve">        &lt;/substanceAdministration&gt;</w:t>
      </w:r>
    </w:p>
    <w:p w14:paraId="397F7C1C" w14:textId="77777777" w:rsidR="00F21965" w:rsidRPr="00F6449C" w:rsidRDefault="00F21965" w:rsidP="00DF2817">
      <w:pPr>
        <w:pStyle w:val="XMLFragment"/>
        <w:rPr>
          <w:noProof w:val="0"/>
        </w:rPr>
      </w:pPr>
      <w:r w:rsidRPr="00F6449C">
        <w:rPr>
          <w:noProof w:val="0"/>
        </w:rPr>
        <w:t xml:space="preserve">    &lt;/entry&gt;</w:t>
      </w:r>
    </w:p>
    <w:p w14:paraId="6AC912EA" w14:textId="77777777" w:rsidR="00F21965" w:rsidRPr="00F6449C" w:rsidRDefault="00F21965" w:rsidP="00DF2817">
      <w:pPr>
        <w:pStyle w:val="XMLFragment"/>
        <w:rPr>
          <w:noProof w:val="0"/>
        </w:rPr>
      </w:pPr>
      <w:r w:rsidRPr="00F6449C">
        <w:rPr>
          <w:noProof w:val="0"/>
        </w:rPr>
        <w:t xml:space="preserve">    &lt;!--  a reconciliation act for the medication reconciled list of meds  --&gt;</w:t>
      </w:r>
    </w:p>
    <w:p w14:paraId="3EE7858E" w14:textId="77777777" w:rsidR="00F21965" w:rsidRPr="00F6449C" w:rsidRDefault="00F21965" w:rsidP="00DF2817">
      <w:pPr>
        <w:pStyle w:val="XMLFragment"/>
        <w:rPr>
          <w:noProof w:val="0"/>
        </w:rPr>
      </w:pPr>
      <w:r w:rsidRPr="00F6449C">
        <w:rPr>
          <w:noProof w:val="0"/>
        </w:rPr>
        <w:t xml:space="preserve">    &lt;entry&gt;</w:t>
      </w:r>
    </w:p>
    <w:p w14:paraId="52FB7DD0" w14:textId="77777777" w:rsidR="00F21965" w:rsidRPr="00F6449C" w:rsidRDefault="00F21965" w:rsidP="00DF2817">
      <w:pPr>
        <w:pStyle w:val="XMLFragment"/>
        <w:rPr>
          <w:noProof w:val="0"/>
        </w:rPr>
      </w:pPr>
      <w:r w:rsidRPr="00F6449C">
        <w:rPr>
          <w:noProof w:val="0"/>
        </w:rPr>
        <w:t xml:space="preserve">      &lt;act classCode="ACT" moodCode="EVN"&gt;</w:t>
      </w:r>
    </w:p>
    <w:p w14:paraId="15167D9D" w14:textId="77777777" w:rsidR="00F21965" w:rsidRPr="00F6449C" w:rsidRDefault="00F21965" w:rsidP="00DF2817">
      <w:pPr>
        <w:pStyle w:val="XMLFragment"/>
        <w:rPr>
          <w:noProof w:val="0"/>
        </w:rPr>
      </w:pPr>
      <w:r w:rsidRPr="00F6449C">
        <w:rPr>
          <w:noProof w:val="0"/>
        </w:rPr>
        <w:t xml:space="preserve">        &lt;templateId root="1.3.6.1.4.1.19376.1.5.3.1.1.24.3.1"/&gt;</w:t>
      </w:r>
    </w:p>
    <w:p w14:paraId="1ADDBCD7" w14:textId="77777777" w:rsidR="00F21965" w:rsidRPr="00F6449C" w:rsidRDefault="00F21965" w:rsidP="00DF2817">
      <w:pPr>
        <w:pStyle w:val="XMLFragment"/>
        <w:rPr>
          <w:noProof w:val="0"/>
        </w:rPr>
      </w:pPr>
      <w:r w:rsidRPr="00F6449C">
        <w:rPr>
          <w:noProof w:val="0"/>
        </w:rPr>
        <w:t xml:space="preserve">        &lt;!-- the act needs an id --&gt;</w:t>
      </w:r>
    </w:p>
    <w:p w14:paraId="47A23E8D" w14:textId="77777777" w:rsidR="00F21965" w:rsidRPr="00F6449C" w:rsidRDefault="00F21965" w:rsidP="00DF2817">
      <w:pPr>
        <w:pStyle w:val="XMLFragment"/>
        <w:rPr>
          <w:noProof w:val="0"/>
        </w:rPr>
      </w:pPr>
      <w:r w:rsidRPr="00F6449C">
        <w:rPr>
          <w:noProof w:val="0"/>
        </w:rPr>
        <w:t xml:space="preserve">        &lt;id root="1" extension="2"/&gt;</w:t>
      </w:r>
    </w:p>
    <w:p w14:paraId="364674C6" w14:textId="77777777" w:rsidR="00F21965" w:rsidRPr="00F6449C" w:rsidRDefault="00F21965" w:rsidP="00DF2817">
      <w:pPr>
        <w:pStyle w:val="XMLFragment"/>
        <w:rPr>
          <w:noProof w:val="0"/>
        </w:rPr>
      </w:pPr>
      <w:r w:rsidRPr="00F6449C">
        <w:rPr>
          <w:noProof w:val="0"/>
        </w:rPr>
        <w:t xml:space="preserve">        &lt;!-- the code tells us that this reconciliation act is a medications </w:t>
      </w:r>
    </w:p>
    <w:p w14:paraId="47FAA9B2" w14:textId="77777777" w:rsidR="00F21965" w:rsidRPr="00F6449C" w:rsidRDefault="00F21965" w:rsidP="00DF2817">
      <w:pPr>
        <w:pStyle w:val="XMLFragment"/>
        <w:rPr>
          <w:noProof w:val="0"/>
        </w:rPr>
      </w:pPr>
      <w:r w:rsidRPr="00F6449C">
        <w:rPr>
          <w:noProof w:val="0"/>
        </w:rPr>
        <w:t xml:space="preserve">        reconciliation --&gt; </w:t>
      </w:r>
    </w:p>
    <w:p w14:paraId="764CDC5D" w14:textId="77777777" w:rsidR="00F21965" w:rsidRPr="00F6449C" w:rsidRDefault="00F21965" w:rsidP="00DF2817">
      <w:pPr>
        <w:pStyle w:val="XMLFragment"/>
        <w:rPr>
          <w:noProof w:val="0"/>
        </w:rPr>
      </w:pPr>
      <w:r w:rsidRPr="00F6449C">
        <w:rPr>
          <w:noProof w:val="0"/>
        </w:rPr>
        <w:t xml:space="preserve">        &lt;text&gt;</w:t>
      </w:r>
    </w:p>
    <w:p w14:paraId="7DAEDFA8" w14:textId="77777777" w:rsidR="00F21965" w:rsidRPr="00F6449C" w:rsidRDefault="00F21965" w:rsidP="00DF2817">
      <w:pPr>
        <w:pStyle w:val="XMLFragment"/>
        <w:rPr>
          <w:noProof w:val="0"/>
        </w:rPr>
      </w:pPr>
      <w:r w:rsidRPr="00F6449C">
        <w:rPr>
          <w:noProof w:val="0"/>
        </w:rPr>
        <w:t xml:space="preserve">            &lt;reference value="#KT0ECIACA"/&gt;</w:t>
      </w:r>
    </w:p>
    <w:p w14:paraId="38C7243F" w14:textId="77777777" w:rsidR="00F21965" w:rsidRPr="00F6449C" w:rsidRDefault="00F21965" w:rsidP="00DF2817">
      <w:pPr>
        <w:pStyle w:val="XMLFragment"/>
        <w:rPr>
          <w:noProof w:val="0"/>
        </w:rPr>
      </w:pPr>
      <w:r w:rsidRPr="00F6449C">
        <w:rPr>
          <w:noProof w:val="0"/>
        </w:rPr>
        <w:t xml:space="preserve">        &lt;/text&gt;</w:t>
      </w:r>
    </w:p>
    <w:p w14:paraId="4AC6543C" w14:textId="77777777" w:rsidR="00F21965" w:rsidRPr="00F6449C" w:rsidRDefault="00F21965" w:rsidP="00DF2817">
      <w:pPr>
        <w:pStyle w:val="XMLFragment"/>
        <w:rPr>
          <w:noProof w:val="0"/>
        </w:rPr>
      </w:pPr>
      <w:r w:rsidRPr="00F6449C">
        <w:rPr>
          <w:noProof w:val="0"/>
        </w:rPr>
        <w:t xml:space="preserve">        &lt;code code="MEDREC" displayName="Medications Reconciliation" </w:t>
      </w:r>
    </w:p>
    <w:p w14:paraId="359A6959" w14:textId="77777777" w:rsidR="00F21965" w:rsidRPr="00F6449C" w:rsidRDefault="00F21965" w:rsidP="00DF2817">
      <w:pPr>
        <w:pStyle w:val="XMLFragment"/>
        <w:rPr>
          <w:noProof w:val="0"/>
        </w:rPr>
      </w:pPr>
      <w:r w:rsidRPr="00F6449C">
        <w:rPr>
          <w:noProof w:val="0"/>
        </w:rPr>
        <w:t xml:space="preserve">        codeSystem="1.3.5.1.4.1.19376.1.5.3.2" codeSystemName="IHEActCode"/&gt;</w:t>
      </w:r>
    </w:p>
    <w:p w14:paraId="7FC85637" w14:textId="77777777" w:rsidR="00F21965" w:rsidRPr="00F6449C" w:rsidRDefault="00F21965" w:rsidP="00DF2817">
      <w:pPr>
        <w:pStyle w:val="XMLFragment"/>
        <w:rPr>
          <w:noProof w:val="0"/>
        </w:rPr>
      </w:pPr>
      <w:r w:rsidRPr="00F6449C">
        <w:rPr>
          <w:noProof w:val="0"/>
        </w:rPr>
        <w:t xml:space="preserve">        &lt;statusCode code="completed"/&gt;</w:t>
      </w:r>
    </w:p>
    <w:p w14:paraId="43A088D9" w14:textId="77777777" w:rsidR="00F21965" w:rsidRPr="00F6449C" w:rsidRDefault="00F21965" w:rsidP="00DF2817">
      <w:pPr>
        <w:pStyle w:val="XMLFragment"/>
        <w:rPr>
          <w:noProof w:val="0"/>
        </w:rPr>
      </w:pPr>
      <w:r w:rsidRPr="00F6449C">
        <w:rPr>
          <w:noProof w:val="0"/>
        </w:rPr>
        <w:t xml:space="preserve">        &lt;!-- the time when the reconciliation took place --&gt;</w:t>
      </w:r>
    </w:p>
    <w:p w14:paraId="00AEB2E5" w14:textId="77777777" w:rsidR="00F21965" w:rsidRPr="00F6449C" w:rsidRDefault="00F21965" w:rsidP="00DF2817">
      <w:pPr>
        <w:pStyle w:val="XMLFragment"/>
        <w:rPr>
          <w:noProof w:val="0"/>
        </w:rPr>
      </w:pPr>
      <w:r w:rsidRPr="00F6449C">
        <w:rPr>
          <w:noProof w:val="0"/>
        </w:rPr>
        <w:t xml:space="preserve">        &lt;effectiveTime value="20140428151500-0600"/&gt;</w:t>
      </w:r>
    </w:p>
    <w:p w14:paraId="4911A84C" w14:textId="77777777" w:rsidR="00F21965" w:rsidRPr="00F6449C" w:rsidRDefault="00F21965" w:rsidP="00DF2817">
      <w:pPr>
        <w:pStyle w:val="XMLFragment"/>
        <w:rPr>
          <w:noProof w:val="0"/>
        </w:rPr>
      </w:pPr>
      <w:r w:rsidRPr="00F6449C">
        <w:rPr>
          <w:noProof w:val="0"/>
        </w:rPr>
        <w:t xml:space="preserve">        &lt;!-- the performer of the reconciliation --&gt;</w:t>
      </w:r>
    </w:p>
    <w:p w14:paraId="457252C9" w14:textId="77777777" w:rsidR="00F21965" w:rsidRPr="00F6449C" w:rsidRDefault="00F21965" w:rsidP="00DF2817">
      <w:pPr>
        <w:pStyle w:val="XMLFragment"/>
        <w:rPr>
          <w:noProof w:val="0"/>
        </w:rPr>
      </w:pPr>
      <w:r w:rsidRPr="00F6449C">
        <w:rPr>
          <w:noProof w:val="0"/>
        </w:rPr>
        <w:t xml:space="preserve">        &lt;performer typeCode="PRF"&gt;</w:t>
      </w:r>
    </w:p>
    <w:p w14:paraId="4DDED2E5" w14:textId="77777777" w:rsidR="00F21965" w:rsidRPr="00F6449C" w:rsidRDefault="00F21965" w:rsidP="00DF2817">
      <w:pPr>
        <w:pStyle w:val="XMLFragment"/>
        <w:rPr>
          <w:noProof w:val="0"/>
        </w:rPr>
      </w:pPr>
      <w:r w:rsidRPr="00F6449C">
        <w:rPr>
          <w:noProof w:val="0"/>
        </w:rPr>
        <w:t xml:space="preserve">          &lt;templateId root="1.3.6.1.4.1.19376.1.5.3.1.1.24.3.5"/&gt;</w:t>
      </w:r>
    </w:p>
    <w:p w14:paraId="784D67EA" w14:textId="77777777" w:rsidR="00F21965" w:rsidRPr="00F6449C" w:rsidRDefault="00F21965" w:rsidP="00DF2817">
      <w:pPr>
        <w:pStyle w:val="XMLFragment"/>
        <w:rPr>
          <w:noProof w:val="0"/>
        </w:rPr>
      </w:pPr>
      <w:r w:rsidRPr="00F6449C">
        <w:rPr>
          <w:noProof w:val="0"/>
        </w:rPr>
        <w:t xml:space="preserve">          &lt;assignedEntity classCode="ASSIGNED"&gt;</w:t>
      </w:r>
    </w:p>
    <w:p w14:paraId="4C987C36" w14:textId="77777777" w:rsidR="00F21965" w:rsidRPr="00F6449C" w:rsidRDefault="00F21965" w:rsidP="00DF2817">
      <w:pPr>
        <w:pStyle w:val="XMLFragment"/>
        <w:rPr>
          <w:noProof w:val="0"/>
        </w:rPr>
      </w:pPr>
      <w:r w:rsidRPr="00F6449C">
        <w:rPr>
          <w:noProof w:val="0"/>
        </w:rPr>
        <w:t xml:space="preserve">            &lt;id root="1" extension="3"/&gt;</w:t>
      </w:r>
    </w:p>
    <w:p w14:paraId="10E1F55E" w14:textId="77777777" w:rsidR="00F21965" w:rsidRPr="00F6449C" w:rsidRDefault="00F21965" w:rsidP="00DF2817">
      <w:pPr>
        <w:pStyle w:val="XMLFragment"/>
        <w:rPr>
          <w:noProof w:val="0"/>
        </w:rPr>
      </w:pPr>
      <w:r w:rsidRPr="00F6449C">
        <w:rPr>
          <w:noProof w:val="0"/>
        </w:rPr>
        <w:t xml:space="preserve">            &lt;addr nullFlavor="UNK"/&gt;</w:t>
      </w:r>
    </w:p>
    <w:p w14:paraId="478ED125" w14:textId="77777777" w:rsidR="00F21965" w:rsidRPr="00F6449C" w:rsidRDefault="00F21965" w:rsidP="00DF2817">
      <w:pPr>
        <w:pStyle w:val="XMLFragment"/>
        <w:rPr>
          <w:noProof w:val="0"/>
        </w:rPr>
      </w:pPr>
      <w:r w:rsidRPr="00F6449C">
        <w:rPr>
          <w:noProof w:val="0"/>
        </w:rPr>
        <w:t xml:space="preserve">            &lt;telecom value="tel:+1(816)276-6909" use="HP"/&gt;</w:t>
      </w:r>
    </w:p>
    <w:p w14:paraId="4CFA428C" w14:textId="77777777" w:rsidR="00F21965" w:rsidRPr="00F6449C" w:rsidRDefault="00F21965" w:rsidP="00DF2817">
      <w:pPr>
        <w:pStyle w:val="XMLFragment"/>
        <w:rPr>
          <w:noProof w:val="0"/>
        </w:rPr>
      </w:pPr>
      <w:r w:rsidRPr="00F6449C">
        <w:rPr>
          <w:noProof w:val="0"/>
        </w:rPr>
        <w:t xml:space="preserve">            &lt;assignedPerson&gt;</w:t>
      </w:r>
    </w:p>
    <w:p w14:paraId="37D7C0FD" w14:textId="77777777" w:rsidR="00F21965" w:rsidRPr="00F6449C" w:rsidRDefault="00F21965" w:rsidP="00DF2817">
      <w:pPr>
        <w:pStyle w:val="XMLFragment"/>
        <w:rPr>
          <w:noProof w:val="0"/>
        </w:rPr>
      </w:pPr>
      <w:r w:rsidRPr="00F6449C">
        <w:rPr>
          <w:noProof w:val="0"/>
        </w:rPr>
        <w:t xml:space="preserve">              &lt;name&gt;Dr Who&lt;/name&gt;</w:t>
      </w:r>
    </w:p>
    <w:p w14:paraId="6B13725D" w14:textId="77777777" w:rsidR="00F21965" w:rsidRPr="00F6449C" w:rsidRDefault="00F21965" w:rsidP="00DF2817">
      <w:pPr>
        <w:pStyle w:val="XMLFragment"/>
        <w:rPr>
          <w:noProof w:val="0"/>
        </w:rPr>
      </w:pPr>
      <w:r w:rsidRPr="00F6449C">
        <w:rPr>
          <w:noProof w:val="0"/>
        </w:rPr>
        <w:t xml:space="preserve">            &lt;/assignedPerson&gt;</w:t>
      </w:r>
    </w:p>
    <w:p w14:paraId="64174C6C" w14:textId="77777777" w:rsidR="00F21965" w:rsidRPr="00F6449C" w:rsidRDefault="00F21965" w:rsidP="00DF2817">
      <w:pPr>
        <w:pStyle w:val="XMLFragment"/>
        <w:rPr>
          <w:noProof w:val="0"/>
        </w:rPr>
      </w:pPr>
      <w:r w:rsidRPr="00F6449C">
        <w:rPr>
          <w:noProof w:val="0"/>
        </w:rPr>
        <w:t xml:space="preserve">            &lt;representedOrganization&gt;</w:t>
      </w:r>
    </w:p>
    <w:p w14:paraId="6CDBC823" w14:textId="77777777" w:rsidR="00F21965" w:rsidRPr="00F6449C" w:rsidRDefault="00F21965" w:rsidP="00DF2817">
      <w:pPr>
        <w:pStyle w:val="XMLFragment"/>
        <w:rPr>
          <w:noProof w:val="0"/>
        </w:rPr>
      </w:pPr>
      <w:r w:rsidRPr="00F6449C">
        <w:rPr>
          <w:noProof w:val="0"/>
        </w:rPr>
        <w:t xml:space="preserve">              &lt;name&gt;Where From&lt;/name&gt;</w:t>
      </w:r>
    </w:p>
    <w:p w14:paraId="4699DF0D" w14:textId="77777777" w:rsidR="00F21965" w:rsidRPr="00F6449C" w:rsidRDefault="00F21965" w:rsidP="00DF2817">
      <w:pPr>
        <w:pStyle w:val="XMLFragment"/>
        <w:rPr>
          <w:noProof w:val="0"/>
        </w:rPr>
      </w:pPr>
      <w:r w:rsidRPr="00F6449C">
        <w:rPr>
          <w:noProof w:val="0"/>
        </w:rPr>
        <w:t xml:space="preserve">              &lt;telecom value="tel:+1(816)276-6909" use="HP"/&gt;</w:t>
      </w:r>
    </w:p>
    <w:p w14:paraId="180EC4C6" w14:textId="77777777" w:rsidR="00F21965" w:rsidRPr="00F6449C" w:rsidRDefault="00F21965" w:rsidP="00DF2817">
      <w:pPr>
        <w:pStyle w:val="XMLFragment"/>
        <w:rPr>
          <w:noProof w:val="0"/>
        </w:rPr>
      </w:pPr>
      <w:r w:rsidRPr="00F6449C">
        <w:rPr>
          <w:noProof w:val="0"/>
        </w:rPr>
        <w:t xml:space="preserve">              &lt;addr nullFlavor="UNK"/&gt;</w:t>
      </w:r>
    </w:p>
    <w:p w14:paraId="099FAB9C" w14:textId="77777777" w:rsidR="00F21965" w:rsidRPr="00F6449C" w:rsidRDefault="00F21965" w:rsidP="00DF2817">
      <w:pPr>
        <w:pStyle w:val="XMLFragment"/>
        <w:rPr>
          <w:noProof w:val="0"/>
        </w:rPr>
      </w:pPr>
      <w:r w:rsidRPr="00F6449C">
        <w:rPr>
          <w:noProof w:val="0"/>
        </w:rPr>
        <w:t xml:space="preserve">            &lt;/representedOrganization&gt;</w:t>
      </w:r>
    </w:p>
    <w:p w14:paraId="4D8744AE" w14:textId="77777777" w:rsidR="00F21965" w:rsidRPr="00F6449C" w:rsidRDefault="00F21965" w:rsidP="00DF2817">
      <w:pPr>
        <w:pStyle w:val="XMLFragment"/>
        <w:rPr>
          <w:noProof w:val="0"/>
        </w:rPr>
      </w:pPr>
      <w:r w:rsidRPr="00F6449C">
        <w:rPr>
          <w:noProof w:val="0"/>
        </w:rPr>
        <w:t xml:space="preserve">          &lt;/assignedEntity&gt;</w:t>
      </w:r>
    </w:p>
    <w:p w14:paraId="5962AC37" w14:textId="77777777" w:rsidR="00F21965" w:rsidRPr="00F6449C" w:rsidRDefault="00F21965" w:rsidP="00DF2817">
      <w:pPr>
        <w:pStyle w:val="XMLFragment"/>
        <w:rPr>
          <w:noProof w:val="0"/>
        </w:rPr>
      </w:pPr>
      <w:r w:rsidRPr="00F6449C">
        <w:rPr>
          <w:noProof w:val="0"/>
        </w:rPr>
        <w:t xml:space="preserve">        &lt;/performer&gt;        </w:t>
      </w:r>
    </w:p>
    <w:p w14:paraId="39758E20" w14:textId="77777777" w:rsidR="00F21965" w:rsidRPr="00F6449C" w:rsidRDefault="00F21965" w:rsidP="00DF2817">
      <w:pPr>
        <w:pStyle w:val="XMLFragment"/>
        <w:rPr>
          <w:noProof w:val="0"/>
        </w:rPr>
      </w:pPr>
      <w:r w:rsidRPr="00F6449C">
        <w:rPr>
          <w:noProof w:val="0"/>
        </w:rPr>
        <w:t xml:space="preserve">    &lt;!-- reconciliation data source(s) --&gt;</w:t>
      </w:r>
    </w:p>
    <w:p w14:paraId="6DDA3ACA" w14:textId="77777777" w:rsidR="00F21965" w:rsidRPr="00F6449C" w:rsidRDefault="00F21965" w:rsidP="00DF2817">
      <w:pPr>
        <w:pStyle w:val="XMLFragment"/>
        <w:rPr>
          <w:noProof w:val="0"/>
        </w:rPr>
      </w:pPr>
      <w:r w:rsidRPr="00F6449C">
        <w:rPr>
          <w:noProof w:val="0"/>
        </w:rPr>
        <w:lastRenderedPageBreak/>
        <w:t xml:space="preserve">        &lt;!-- this example shows using a CCDA document as the source --&gt;</w:t>
      </w:r>
    </w:p>
    <w:p w14:paraId="680E3710" w14:textId="77777777" w:rsidR="00F21965" w:rsidRPr="00F6449C" w:rsidRDefault="00F21965" w:rsidP="00DF2817">
      <w:pPr>
        <w:pStyle w:val="XMLFragment"/>
        <w:rPr>
          <w:noProof w:val="0"/>
        </w:rPr>
      </w:pPr>
      <w:r w:rsidRPr="00F6449C">
        <w:rPr>
          <w:noProof w:val="0"/>
        </w:rPr>
        <w:t xml:space="preserve">        &lt;reference typeCode="XCRPT"&gt;</w:t>
      </w:r>
    </w:p>
    <w:p w14:paraId="04635F5F" w14:textId="77777777" w:rsidR="00F21965" w:rsidRPr="00F6449C" w:rsidRDefault="00F21965" w:rsidP="00DF2817">
      <w:pPr>
        <w:pStyle w:val="XMLFragment"/>
        <w:rPr>
          <w:noProof w:val="0"/>
        </w:rPr>
      </w:pPr>
      <w:r w:rsidRPr="00F6449C">
        <w:rPr>
          <w:noProof w:val="0"/>
        </w:rPr>
        <w:t xml:space="preserve">          &lt;templateId root="1.3.6.1.4.1.19376.1.5.3.1.1.24.3.6"/&gt;</w:t>
      </w:r>
    </w:p>
    <w:p w14:paraId="734E6AF8" w14:textId="77777777" w:rsidR="00F21965" w:rsidRPr="00F6449C" w:rsidRDefault="00F21965" w:rsidP="00DF2817">
      <w:pPr>
        <w:pStyle w:val="XMLFragment"/>
        <w:rPr>
          <w:noProof w:val="0"/>
        </w:rPr>
      </w:pPr>
      <w:r w:rsidRPr="00F6449C">
        <w:rPr>
          <w:noProof w:val="0"/>
        </w:rPr>
        <w:t xml:space="preserve">          &lt;externalAct classCode="ACT" moodCode="EVN"&gt;</w:t>
      </w:r>
    </w:p>
    <w:p w14:paraId="226A936C" w14:textId="77777777" w:rsidR="00F21965" w:rsidRPr="00F6449C" w:rsidRDefault="00F21965" w:rsidP="00DF2817">
      <w:pPr>
        <w:pStyle w:val="XMLFragment"/>
        <w:rPr>
          <w:noProof w:val="0"/>
        </w:rPr>
      </w:pPr>
      <w:r w:rsidRPr="00F6449C">
        <w:rPr>
          <w:noProof w:val="0"/>
        </w:rPr>
        <w:t xml:space="preserve">            &lt;id extension="someTTTCCDA" root="1.1.1.1.1.1.1.1.1"/&gt;</w:t>
      </w:r>
    </w:p>
    <w:p w14:paraId="6DA65C4A" w14:textId="77777777" w:rsidR="00F21965" w:rsidRPr="00F6449C" w:rsidRDefault="00F21965" w:rsidP="00DF2817">
      <w:pPr>
        <w:pStyle w:val="XMLFragment"/>
        <w:rPr>
          <w:noProof w:val="0"/>
        </w:rPr>
      </w:pPr>
      <w:r w:rsidRPr="00F6449C">
        <w:rPr>
          <w:noProof w:val="0"/>
        </w:rPr>
        <w:t xml:space="preserve">            &lt;code codeSystem="2.16.840.1.113883.5.6" code="DOCCLIN"/&gt;</w:t>
      </w:r>
    </w:p>
    <w:p w14:paraId="222F7CB8" w14:textId="77777777" w:rsidR="00F21965" w:rsidRPr="00F6449C" w:rsidRDefault="00F21965" w:rsidP="00DF2817">
      <w:pPr>
        <w:pStyle w:val="XMLFragment"/>
        <w:rPr>
          <w:noProof w:val="0"/>
        </w:rPr>
      </w:pPr>
      <w:r w:rsidRPr="00F6449C">
        <w:rPr>
          <w:noProof w:val="0"/>
        </w:rPr>
        <w:t xml:space="preserve">          &lt;/externalAct&gt;</w:t>
      </w:r>
    </w:p>
    <w:p w14:paraId="12D05FCF" w14:textId="77777777" w:rsidR="00F21965" w:rsidRPr="00F6449C" w:rsidRDefault="00F21965" w:rsidP="00DF2817">
      <w:pPr>
        <w:pStyle w:val="XMLFragment"/>
        <w:rPr>
          <w:noProof w:val="0"/>
        </w:rPr>
      </w:pPr>
      <w:r w:rsidRPr="00F6449C">
        <w:rPr>
          <w:noProof w:val="0"/>
        </w:rPr>
        <w:t xml:space="preserve">        &lt;/reference&gt;</w:t>
      </w:r>
    </w:p>
    <w:p w14:paraId="5EF84E2E" w14:textId="77777777" w:rsidR="00F21965" w:rsidRPr="00F6449C" w:rsidRDefault="00F21965" w:rsidP="00DF2817">
      <w:pPr>
        <w:pStyle w:val="XMLFragment"/>
        <w:rPr>
          <w:noProof w:val="0"/>
        </w:rPr>
      </w:pPr>
      <w:r w:rsidRPr="00F6449C">
        <w:rPr>
          <w:noProof w:val="0"/>
        </w:rPr>
        <w:t xml:space="preserve">        &lt;!-- this example shows using a QED query as the </w:t>
      </w:r>
      <w:r w:rsidR="006F000D" w:rsidRPr="00F6449C">
        <w:rPr>
          <w:noProof w:val="0"/>
        </w:rPr>
        <w:t>source</w:t>
      </w:r>
      <w:r w:rsidRPr="00F6449C">
        <w:rPr>
          <w:noProof w:val="0"/>
        </w:rPr>
        <w:t>--&gt;</w:t>
      </w:r>
    </w:p>
    <w:p w14:paraId="76DC2D93" w14:textId="77777777" w:rsidR="00F21965" w:rsidRPr="00F6449C" w:rsidRDefault="00F21965" w:rsidP="00DF2817">
      <w:pPr>
        <w:pStyle w:val="XMLFragment"/>
        <w:rPr>
          <w:noProof w:val="0"/>
        </w:rPr>
      </w:pPr>
      <w:r w:rsidRPr="00F6449C">
        <w:rPr>
          <w:noProof w:val="0"/>
        </w:rPr>
        <w:t xml:space="preserve">        &lt;reference typeCode="XCRPT"&gt;</w:t>
      </w:r>
    </w:p>
    <w:p w14:paraId="77CD4BB2" w14:textId="77777777" w:rsidR="00F21965" w:rsidRPr="00F6449C" w:rsidRDefault="00F21965" w:rsidP="00DF2817">
      <w:pPr>
        <w:pStyle w:val="XMLFragment"/>
        <w:rPr>
          <w:noProof w:val="0"/>
        </w:rPr>
      </w:pPr>
      <w:r w:rsidRPr="00F6449C">
        <w:rPr>
          <w:noProof w:val="0"/>
        </w:rPr>
        <w:t xml:space="preserve">          &lt;templateId root="1.3.6.1.4.1.19376.1.5.3.1.1.24.3.6"/&gt;</w:t>
      </w:r>
    </w:p>
    <w:p w14:paraId="19DDF011" w14:textId="77777777" w:rsidR="00F21965" w:rsidRPr="00F6449C" w:rsidRDefault="00F21965" w:rsidP="00DF2817">
      <w:pPr>
        <w:pStyle w:val="XMLFragment"/>
        <w:rPr>
          <w:noProof w:val="0"/>
        </w:rPr>
      </w:pPr>
      <w:r w:rsidRPr="00F6449C">
        <w:rPr>
          <w:noProof w:val="0"/>
        </w:rPr>
        <w:t xml:space="preserve">          &lt;externalAct classCode="ACT" moodCode="EVN"&gt;</w:t>
      </w:r>
    </w:p>
    <w:p w14:paraId="724F6E26" w14:textId="77777777" w:rsidR="00F21965" w:rsidRPr="00F6449C" w:rsidRDefault="00F21965" w:rsidP="00DF2817">
      <w:pPr>
        <w:pStyle w:val="XMLFragment"/>
        <w:rPr>
          <w:noProof w:val="0"/>
        </w:rPr>
      </w:pPr>
      <w:r w:rsidRPr="00F6449C">
        <w:rPr>
          <w:noProof w:val="0"/>
        </w:rPr>
        <w:t xml:space="preserve">            &lt;id extension="QUPC_IN043100UV.1" root="1.1.1.1.1.1.1.1.1"/&gt;</w:t>
      </w:r>
    </w:p>
    <w:p w14:paraId="6C41ADED" w14:textId="77777777" w:rsidR="00F21965" w:rsidRPr="00F6449C" w:rsidRDefault="00F21965" w:rsidP="00DF2817">
      <w:pPr>
        <w:pStyle w:val="XMLFragment"/>
        <w:rPr>
          <w:noProof w:val="0"/>
        </w:rPr>
      </w:pPr>
      <w:r w:rsidRPr="00F6449C">
        <w:rPr>
          <w:noProof w:val="0"/>
        </w:rPr>
        <w:t xml:space="preserve">            &lt;code codeSystem="2.16.840.1.113883.5.6" code="CACT"/&gt;</w:t>
      </w:r>
    </w:p>
    <w:p w14:paraId="2EBA3C55" w14:textId="77777777" w:rsidR="00F21965" w:rsidRPr="00F6449C" w:rsidRDefault="00F21965" w:rsidP="00DF2817">
      <w:pPr>
        <w:pStyle w:val="XMLFragment"/>
        <w:rPr>
          <w:noProof w:val="0"/>
        </w:rPr>
      </w:pPr>
      <w:r w:rsidRPr="00F6449C">
        <w:rPr>
          <w:noProof w:val="0"/>
        </w:rPr>
        <w:t xml:space="preserve">          &lt;/externalAct&gt;</w:t>
      </w:r>
    </w:p>
    <w:p w14:paraId="39A95DA0" w14:textId="77777777" w:rsidR="00F21965" w:rsidRPr="00F6449C" w:rsidRDefault="00F21965" w:rsidP="00DF2817">
      <w:pPr>
        <w:pStyle w:val="XMLFragment"/>
        <w:rPr>
          <w:noProof w:val="0"/>
        </w:rPr>
      </w:pPr>
      <w:r w:rsidRPr="00F6449C">
        <w:rPr>
          <w:noProof w:val="0"/>
        </w:rPr>
        <w:t xml:space="preserve">        &lt;/reference&gt;</w:t>
      </w:r>
    </w:p>
    <w:p w14:paraId="31798750" w14:textId="77777777" w:rsidR="00F21965" w:rsidRPr="00F6449C" w:rsidRDefault="00F21965" w:rsidP="00DF2817">
      <w:pPr>
        <w:pStyle w:val="XMLFragment"/>
        <w:rPr>
          <w:noProof w:val="0"/>
        </w:rPr>
      </w:pPr>
      <w:r w:rsidRPr="00F6449C">
        <w:rPr>
          <w:noProof w:val="0"/>
        </w:rPr>
        <w:t xml:space="preserve">        &lt;!-- this example shows using a</w:t>
      </w:r>
      <w:r w:rsidR="006F000D" w:rsidRPr="00F6449C">
        <w:rPr>
          <w:noProof w:val="0"/>
        </w:rPr>
        <w:t>n</w:t>
      </w:r>
      <w:r w:rsidRPr="00F6449C">
        <w:rPr>
          <w:noProof w:val="0"/>
        </w:rPr>
        <w:t xml:space="preserve"> internal content as the source --&gt;</w:t>
      </w:r>
    </w:p>
    <w:p w14:paraId="1E48C6C8" w14:textId="77777777" w:rsidR="00F21965" w:rsidRPr="00F6449C" w:rsidRDefault="00F21965" w:rsidP="00DF2817">
      <w:pPr>
        <w:pStyle w:val="XMLFragment"/>
        <w:rPr>
          <w:noProof w:val="0"/>
        </w:rPr>
      </w:pPr>
      <w:r w:rsidRPr="00F6449C">
        <w:rPr>
          <w:noProof w:val="0"/>
        </w:rPr>
        <w:t xml:space="preserve">        &lt;reference typeCode="XCRPT"&gt;</w:t>
      </w:r>
    </w:p>
    <w:p w14:paraId="68FE9B67" w14:textId="77777777" w:rsidR="00F21965" w:rsidRPr="00F6449C" w:rsidRDefault="00F21965" w:rsidP="00DF2817">
      <w:pPr>
        <w:pStyle w:val="XMLFragment"/>
        <w:rPr>
          <w:noProof w:val="0"/>
        </w:rPr>
      </w:pPr>
      <w:r w:rsidRPr="00F6449C">
        <w:rPr>
          <w:noProof w:val="0"/>
        </w:rPr>
        <w:t xml:space="preserve">          &lt;templateId root="1.3.6.1.4.1.19376.1.5.3.1.1.24.3.6"/&gt;</w:t>
      </w:r>
    </w:p>
    <w:p w14:paraId="0A9CB9D4" w14:textId="77777777" w:rsidR="00F21965" w:rsidRPr="00F6449C" w:rsidRDefault="00F21965" w:rsidP="00DF2817">
      <w:pPr>
        <w:pStyle w:val="XMLFragment"/>
        <w:rPr>
          <w:noProof w:val="0"/>
        </w:rPr>
      </w:pPr>
      <w:r w:rsidRPr="00F6449C">
        <w:rPr>
          <w:noProof w:val="0"/>
        </w:rPr>
        <w:t xml:space="preserve">          &lt;externalAct classCode="ACT" moodCode="EVN"&gt;</w:t>
      </w:r>
    </w:p>
    <w:p w14:paraId="3991B3B6" w14:textId="77777777" w:rsidR="00F21965" w:rsidRPr="00F6449C" w:rsidRDefault="00F21965" w:rsidP="00DF2817">
      <w:pPr>
        <w:pStyle w:val="XMLFragment"/>
        <w:rPr>
          <w:noProof w:val="0"/>
        </w:rPr>
      </w:pPr>
      <w:r w:rsidRPr="00F6449C">
        <w:rPr>
          <w:noProof w:val="0"/>
        </w:rPr>
        <w:t xml:space="preserve">            &lt;id extension="555" root="1.3.3.3.3.3.3.3.3.3.3"/&gt;</w:t>
      </w:r>
    </w:p>
    <w:p w14:paraId="25A821B7" w14:textId="77777777" w:rsidR="00F21965" w:rsidRPr="00F6449C" w:rsidRDefault="00F21965" w:rsidP="00DF2817">
      <w:pPr>
        <w:pStyle w:val="XMLFragment"/>
        <w:rPr>
          <w:noProof w:val="0"/>
        </w:rPr>
      </w:pPr>
      <w:r w:rsidRPr="00F6449C">
        <w:rPr>
          <w:noProof w:val="0"/>
        </w:rPr>
        <w:t xml:space="preserve">            &lt;code codeSystem="2.16.840.1.113883.5.6" code="ACT"/&gt;</w:t>
      </w:r>
    </w:p>
    <w:p w14:paraId="3E221FBB" w14:textId="77777777" w:rsidR="00F21965" w:rsidRPr="00F6449C" w:rsidRDefault="00F21965" w:rsidP="00DF2817">
      <w:pPr>
        <w:pStyle w:val="XMLFragment"/>
        <w:rPr>
          <w:noProof w:val="0"/>
        </w:rPr>
      </w:pPr>
      <w:r w:rsidRPr="00F6449C">
        <w:rPr>
          <w:noProof w:val="0"/>
        </w:rPr>
        <w:t xml:space="preserve">          &lt;/externalAct&gt;</w:t>
      </w:r>
    </w:p>
    <w:p w14:paraId="3E280FE4" w14:textId="77777777" w:rsidR="00F21965" w:rsidRPr="00F6449C" w:rsidRDefault="00F21965" w:rsidP="00DF2817">
      <w:pPr>
        <w:pStyle w:val="XMLFragment"/>
        <w:rPr>
          <w:noProof w:val="0"/>
        </w:rPr>
      </w:pPr>
      <w:r w:rsidRPr="00F6449C">
        <w:rPr>
          <w:noProof w:val="0"/>
        </w:rPr>
        <w:t xml:space="preserve">        &lt;/reference&gt;</w:t>
      </w:r>
    </w:p>
    <w:p w14:paraId="21F67832" w14:textId="77777777" w:rsidR="00F21965" w:rsidRPr="00F6449C" w:rsidRDefault="00F21965" w:rsidP="00DF2817">
      <w:pPr>
        <w:pStyle w:val="XMLFragment"/>
        <w:rPr>
          <w:noProof w:val="0"/>
        </w:rPr>
      </w:pPr>
      <w:r w:rsidRPr="00F6449C">
        <w:rPr>
          <w:noProof w:val="0"/>
        </w:rPr>
        <w:t xml:space="preserve">      &lt;/act&gt;</w:t>
      </w:r>
    </w:p>
    <w:p w14:paraId="076DCBE4" w14:textId="77777777" w:rsidR="00F21965" w:rsidRPr="00F6449C" w:rsidRDefault="00F21965" w:rsidP="00DF2817">
      <w:pPr>
        <w:pStyle w:val="XMLFragment"/>
        <w:rPr>
          <w:noProof w:val="0"/>
        </w:rPr>
      </w:pPr>
      <w:r w:rsidRPr="00F6449C">
        <w:rPr>
          <w:noProof w:val="0"/>
        </w:rPr>
        <w:t xml:space="preserve">    &lt;/entry&gt;</w:t>
      </w:r>
    </w:p>
    <w:p w14:paraId="1A33A65F" w14:textId="77777777" w:rsidR="00F21965" w:rsidRPr="00F6449C" w:rsidRDefault="00F21965" w:rsidP="00DF2817">
      <w:pPr>
        <w:pStyle w:val="XMLFragment"/>
        <w:rPr>
          <w:noProof w:val="0"/>
        </w:rPr>
      </w:pPr>
      <w:r w:rsidRPr="00F6449C">
        <w:rPr>
          <w:noProof w:val="0"/>
        </w:rPr>
        <w:t xml:space="preserve">  &lt;/section&gt;</w:t>
      </w:r>
    </w:p>
    <w:p w14:paraId="4A825B5C" w14:textId="77777777" w:rsidR="00F21965" w:rsidRPr="00F6449C" w:rsidRDefault="00F21965" w:rsidP="00DF2817">
      <w:pPr>
        <w:pStyle w:val="XMLFragment"/>
        <w:rPr>
          <w:noProof w:val="0"/>
        </w:rPr>
      </w:pPr>
      <w:r w:rsidRPr="00F6449C">
        <w:rPr>
          <w:noProof w:val="0"/>
        </w:rPr>
        <w:t>&lt;/component&gt;</w:t>
      </w:r>
    </w:p>
    <w:p w14:paraId="05F7B1E4" w14:textId="77777777" w:rsidR="00587F5E" w:rsidRDefault="00587F5E" w:rsidP="00F21965">
      <w:pPr>
        <w:pStyle w:val="BodyText"/>
      </w:pPr>
    </w:p>
    <w:p w14:paraId="0A7026A9" w14:textId="77777777" w:rsidR="00445584" w:rsidRDefault="00445584" w:rsidP="00F21965">
      <w:pPr>
        <w:pStyle w:val="BodyText"/>
      </w:pPr>
    </w:p>
    <w:p w14:paraId="0B87E908" w14:textId="77777777" w:rsidR="00445584" w:rsidRDefault="00445584" w:rsidP="00F21965">
      <w:pPr>
        <w:pStyle w:val="BodyText"/>
      </w:pPr>
    </w:p>
    <w:p w14:paraId="78037DE4" w14:textId="77777777" w:rsidR="00445584" w:rsidRDefault="00445584" w:rsidP="00F21965">
      <w:pPr>
        <w:pStyle w:val="BodyText"/>
      </w:pPr>
    </w:p>
    <w:p w14:paraId="3901978E" w14:textId="77777777" w:rsidR="00445584" w:rsidRDefault="00445584" w:rsidP="00F21965">
      <w:pPr>
        <w:pStyle w:val="BodyText"/>
      </w:pPr>
    </w:p>
    <w:p w14:paraId="0D1FE2A7" w14:textId="77777777" w:rsidR="00445584" w:rsidRDefault="00445584" w:rsidP="00F21965">
      <w:pPr>
        <w:pStyle w:val="BodyText"/>
      </w:pPr>
    </w:p>
    <w:p w14:paraId="1B46DFC3" w14:textId="77777777" w:rsidR="00445584" w:rsidRDefault="00445584" w:rsidP="00F21965">
      <w:pPr>
        <w:pStyle w:val="BodyText"/>
      </w:pPr>
    </w:p>
    <w:p w14:paraId="0902ED12" w14:textId="77777777" w:rsidR="00445584" w:rsidRDefault="00445584" w:rsidP="00F21965">
      <w:pPr>
        <w:pStyle w:val="BodyText"/>
      </w:pPr>
    </w:p>
    <w:p w14:paraId="504D8BFA" w14:textId="77777777" w:rsidR="00445584" w:rsidRDefault="00445584" w:rsidP="00F21965">
      <w:pPr>
        <w:pStyle w:val="BodyText"/>
      </w:pPr>
    </w:p>
    <w:p w14:paraId="49FFD7C0" w14:textId="77777777" w:rsidR="00445584" w:rsidRDefault="00445584" w:rsidP="00F21965">
      <w:pPr>
        <w:pStyle w:val="BodyText"/>
      </w:pPr>
    </w:p>
    <w:p w14:paraId="7704CA19" w14:textId="77777777" w:rsidR="00445584" w:rsidRDefault="00445584" w:rsidP="00F21965">
      <w:pPr>
        <w:pStyle w:val="BodyText"/>
      </w:pPr>
    </w:p>
    <w:p w14:paraId="0DCA09C3" w14:textId="77777777" w:rsidR="00445584" w:rsidRDefault="00445584" w:rsidP="00F21965">
      <w:pPr>
        <w:pStyle w:val="BodyText"/>
      </w:pPr>
    </w:p>
    <w:p w14:paraId="1AE527E1" w14:textId="77777777" w:rsidR="00445584" w:rsidRDefault="00445584" w:rsidP="00F21965">
      <w:pPr>
        <w:pStyle w:val="BodyText"/>
      </w:pPr>
    </w:p>
    <w:p w14:paraId="64379264" w14:textId="77777777" w:rsidR="00445584" w:rsidRDefault="00445584" w:rsidP="00F21965">
      <w:pPr>
        <w:pStyle w:val="BodyText"/>
      </w:pPr>
    </w:p>
    <w:p w14:paraId="42F7F440" w14:textId="77777777" w:rsidR="00445584" w:rsidRPr="00F6449C" w:rsidRDefault="00445584" w:rsidP="00F21965">
      <w:pPr>
        <w:pStyle w:val="BodyText"/>
      </w:pPr>
    </w:p>
    <w:p w14:paraId="3D6200A2" w14:textId="00FA5A97" w:rsidR="008C18DC" w:rsidRPr="00F6449C" w:rsidRDefault="008C18DC" w:rsidP="00A85CC9">
      <w:pPr>
        <w:pStyle w:val="AppendixHeading2"/>
        <w:keepNext/>
      </w:pPr>
      <w:bookmarkStart w:id="1089" w:name="_Toc425363702"/>
      <w:r w:rsidRPr="00F6449C">
        <w:lastRenderedPageBreak/>
        <w:t xml:space="preserve">A.2 </w:t>
      </w:r>
      <w:r w:rsidR="00F4224F">
        <w:t>FHIR®</w:t>
      </w:r>
      <w:r w:rsidRPr="00F6449C">
        <w:t xml:space="preserve"> structure of a Reconciled Medication List</w:t>
      </w:r>
      <w:bookmarkEnd w:id="1089"/>
    </w:p>
    <w:p w14:paraId="077B2AC9" w14:textId="77777777" w:rsidR="00FE0105" w:rsidRPr="00F6449C" w:rsidRDefault="00FE0105" w:rsidP="00FE0105">
      <w:pPr>
        <w:pStyle w:val="XMLFragment"/>
        <w:rPr>
          <w:noProof w:val="0"/>
        </w:rPr>
      </w:pPr>
      <w:r w:rsidRPr="00F6449C">
        <w:rPr>
          <w:noProof w:val="0"/>
        </w:rPr>
        <w:t>&lt;List xmlns="http://hl7.org/fhir"&gt;</w:t>
      </w:r>
    </w:p>
    <w:p w14:paraId="1B2515B2" w14:textId="77777777" w:rsidR="00FE0105" w:rsidRPr="00F6449C" w:rsidRDefault="00FE0105" w:rsidP="00FE0105">
      <w:pPr>
        <w:pStyle w:val="XMLFragment"/>
        <w:rPr>
          <w:noProof w:val="0"/>
        </w:rPr>
      </w:pPr>
      <w:r w:rsidRPr="00F6449C">
        <w:rPr>
          <w:noProof w:val="0"/>
        </w:rPr>
        <w:tab/>
        <w:t>&lt;id value="reconciled-med-list"/&gt;</w:t>
      </w:r>
    </w:p>
    <w:p w14:paraId="78BE1BBC" w14:textId="77777777" w:rsidR="00FE0105" w:rsidRPr="00F6449C" w:rsidRDefault="00FE0105" w:rsidP="00FE0105">
      <w:pPr>
        <w:pStyle w:val="XMLFragment"/>
        <w:rPr>
          <w:noProof w:val="0"/>
        </w:rPr>
      </w:pPr>
      <w:r w:rsidRPr="00F6449C">
        <w:rPr>
          <w:noProof w:val="0"/>
        </w:rPr>
        <w:tab/>
        <w:t>&lt;meta&gt;</w:t>
      </w:r>
    </w:p>
    <w:p w14:paraId="303B05D7" w14:textId="77777777" w:rsidR="00FE0105" w:rsidRPr="00F6449C" w:rsidRDefault="00FE0105" w:rsidP="00FE0105">
      <w:pPr>
        <w:pStyle w:val="XMLFragment"/>
        <w:rPr>
          <w:noProof w:val="0"/>
        </w:rPr>
      </w:pPr>
      <w:r w:rsidRPr="00F6449C">
        <w:rPr>
          <w:noProof w:val="0"/>
        </w:rPr>
        <w:tab/>
      </w:r>
      <w:r w:rsidRPr="00F6449C">
        <w:rPr>
          <w:noProof w:val="0"/>
        </w:rPr>
        <w:tab/>
        <w:t>&lt;lastUpdated value='2015-04-28T21:42:00-04:00'/&gt;</w:t>
      </w:r>
    </w:p>
    <w:p w14:paraId="635BDD66" w14:textId="77777777" w:rsidR="00FE0105" w:rsidRPr="00F6449C" w:rsidRDefault="00FE0105" w:rsidP="00FE0105">
      <w:pPr>
        <w:pStyle w:val="XMLFragment"/>
        <w:rPr>
          <w:noProof w:val="0"/>
        </w:rPr>
      </w:pPr>
      <w:r w:rsidRPr="00F6449C">
        <w:rPr>
          <w:noProof w:val="0"/>
        </w:rPr>
        <w:tab/>
      </w:r>
      <w:r w:rsidRPr="00F6449C">
        <w:rPr>
          <w:noProof w:val="0"/>
        </w:rPr>
        <w:tab/>
        <w:t>&lt;profile value='urn:ihe:pcc:recon:2015'/&gt;</w:t>
      </w:r>
    </w:p>
    <w:p w14:paraId="56497928" w14:textId="77777777" w:rsidR="00FE0105" w:rsidRPr="00F6449C" w:rsidRDefault="00FE0105" w:rsidP="00FE0105">
      <w:pPr>
        <w:pStyle w:val="XMLFragment"/>
        <w:rPr>
          <w:noProof w:val="0"/>
        </w:rPr>
      </w:pPr>
      <w:r w:rsidRPr="00F6449C">
        <w:rPr>
          <w:noProof w:val="0"/>
        </w:rPr>
        <w:tab/>
        <w:t>&lt;/meta&gt;</w:t>
      </w:r>
    </w:p>
    <w:p w14:paraId="5BB9CAF9" w14:textId="77777777" w:rsidR="00FE0105" w:rsidRPr="00F6449C" w:rsidRDefault="00FE0105" w:rsidP="00FE0105">
      <w:pPr>
        <w:pStyle w:val="XMLFragment"/>
        <w:rPr>
          <w:noProof w:val="0"/>
        </w:rPr>
      </w:pPr>
      <w:r w:rsidRPr="00F6449C">
        <w:rPr>
          <w:noProof w:val="0"/>
        </w:rPr>
        <w:tab/>
        <w:t>&lt;text&gt;</w:t>
      </w:r>
    </w:p>
    <w:p w14:paraId="01AC8B53" w14:textId="77777777" w:rsidR="00FE0105" w:rsidRPr="00F6449C" w:rsidRDefault="00FE0105" w:rsidP="00FE0105">
      <w:pPr>
        <w:pStyle w:val="XMLFragment"/>
        <w:rPr>
          <w:noProof w:val="0"/>
        </w:rPr>
      </w:pPr>
      <w:r w:rsidRPr="00F6449C">
        <w:rPr>
          <w:noProof w:val="0"/>
        </w:rPr>
        <w:tab/>
      </w:r>
      <w:r w:rsidRPr="00F6449C">
        <w:rPr>
          <w:noProof w:val="0"/>
        </w:rPr>
        <w:tab/>
        <w:t>&lt;status value="generated"/&gt;</w:t>
      </w:r>
    </w:p>
    <w:p w14:paraId="5369B2F6" w14:textId="77777777" w:rsidR="00FE0105" w:rsidRPr="00F6449C" w:rsidRDefault="00FE0105" w:rsidP="00FE0105">
      <w:pPr>
        <w:pStyle w:val="XMLFragment"/>
        <w:rPr>
          <w:noProof w:val="0"/>
        </w:rPr>
      </w:pPr>
      <w:r w:rsidRPr="00F6449C">
        <w:rPr>
          <w:noProof w:val="0"/>
        </w:rPr>
        <w:tab/>
      </w:r>
      <w:r w:rsidRPr="00F6449C">
        <w:rPr>
          <w:noProof w:val="0"/>
        </w:rPr>
        <w:tab/>
        <w:t>&lt;div xmlns="http://www.w3.org/1999/xhtml"&gt;</w:t>
      </w:r>
    </w:p>
    <w:p w14:paraId="19036FF9" w14:textId="77777777" w:rsidR="00FE0105" w:rsidRPr="00F6449C" w:rsidRDefault="00FE0105" w:rsidP="00FE0105">
      <w:pPr>
        <w:pStyle w:val="XMLFragment"/>
        <w:rPr>
          <w:noProof w:val="0"/>
        </w:rPr>
      </w:pPr>
      <w:r w:rsidRPr="00F6449C">
        <w:rPr>
          <w:noProof w:val="0"/>
        </w:rPr>
        <w:tab/>
      </w:r>
      <w:r w:rsidRPr="00F6449C">
        <w:rPr>
          <w:noProof w:val="0"/>
        </w:rPr>
        <w:tab/>
      </w:r>
      <w:r w:rsidRPr="00F6449C">
        <w:rPr>
          <w:noProof w:val="0"/>
        </w:rPr>
        <w:tab/>
        <w:t>&lt;!-- this reconciled list of medications has 3 medications in the list; note also the text on when the list was reconciled and by whom. --&gt;</w:t>
      </w:r>
    </w:p>
    <w:p w14:paraId="33EB5D74" w14:textId="77777777" w:rsidR="00FE0105" w:rsidRPr="00F6449C" w:rsidRDefault="00FE0105" w:rsidP="00FE0105">
      <w:pPr>
        <w:pStyle w:val="XMLFragment"/>
        <w:rPr>
          <w:noProof w:val="0"/>
        </w:rPr>
      </w:pPr>
      <w:r w:rsidRPr="00F6449C">
        <w:rPr>
          <w:noProof w:val="0"/>
        </w:rPr>
        <w:tab/>
      </w:r>
      <w:r w:rsidRPr="00F6449C">
        <w:rPr>
          <w:noProof w:val="0"/>
        </w:rPr>
        <w:tab/>
      </w:r>
      <w:r w:rsidRPr="00F6449C">
        <w:rPr>
          <w:noProof w:val="0"/>
        </w:rPr>
        <w:tab/>
        <w:t xml:space="preserve">  &lt;table&gt;</w:t>
      </w:r>
    </w:p>
    <w:p w14:paraId="676CF53E" w14:textId="77777777" w:rsidR="00FE0105" w:rsidRPr="00F6449C" w:rsidRDefault="00FE0105" w:rsidP="00FE0105">
      <w:pPr>
        <w:pStyle w:val="XMLFragment"/>
        <w:rPr>
          <w:noProof w:val="0"/>
        </w:rPr>
      </w:pPr>
      <w:r w:rsidRPr="00F6449C">
        <w:rPr>
          <w:noProof w:val="0"/>
        </w:rPr>
        <w:tab/>
      </w:r>
      <w:r w:rsidRPr="00F6449C">
        <w:rPr>
          <w:noProof w:val="0"/>
        </w:rPr>
        <w:tab/>
      </w:r>
      <w:r w:rsidRPr="00F6449C">
        <w:rPr>
          <w:noProof w:val="0"/>
        </w:rPr>
        <w:tab/>
      </w:r>
      <w:r w:rsidRPr="00F6449C">
        <w:rPr>
          <w:noProof w:val="0"/>
        </w:rPr>
        <w:tab/>
        <w:t>&lt;thead&gt;</w:t>
      </w:r>
    </w:p>
    <w:p w14:paraId="5A093E03" w14:textId="77777777" w:rsidR="00FE0105" w:rsidRPr="00F6449C" w:rsidRDefault="00FE0105" w:rsidP="00FE0105">
      <w:pPr>
        <w:pStyle w:val="XMLFragment"/>
        <w:rPr>
          <w:noProof w:val="0"/>
        </w:rPr>
      </w:pPr>
      <w:r w:rsidRPr="00F6449C">
        <w:rPr>
          <w:noProof w:val="0"/>
        </w:rPr>
        <w:tab/>
      </w:r>
      <w:r w:rsidRPr="00F6449C">
        <w:rPr>
          <w:noProof w:val="0"/>
        </w:rPr>
        <w:tab/>
      </w:r>
      <w:r w:rsidRPr="00F6449C">
        <w:rPr>
          <w:noProof w:val="0"/>
        </w:rPr>
        <w:tab/>
      </w:r>
      <w:r w:rsidRPr="00F6449C">
        <w:rPr>
          <w:noProof w:val="0"/>
        </w:rPr>
        <w:tab/>
        <w:t xml:space="preserve">  &lt;tr&gt;</w:t>
      </w:r>
    </w:p>
    <w:p w14:paraId="2F9CE7E9" w14:textId="77777777" w:rsidR="00FE0105" w:rsidRPr="00F6449C" w:rsidRDefault="00FE0105" w:rsidP="00FE0105">
      <w:pPr>
        <w:pStyle w:val="XMLFragment"/>
        <w:rPr>
          <w:noProof w:val="0"/>
        </w:rPr>
      </w:pPr>
      <w:r w:rsidRPr="00F6449C">
        <w:rPr>
          <w:noProof w:val="0"/>
        </w:rPr>
        <w:tab/>
      </w:r>
      <w:r w:rsidRPr="00F6449C">
        <w:rPr>
          <w:noProof w:val="0"/>
        </w:rPr>
        <w:tab/>
      </w:r>
      <w:r w:rsidRPr="00F6449C">
        <w:rPr>
          <w:noProof w:val="0"/>
        </w:rPr>
        <w:tab/>
      </w:r>
      <w:r w:rsidRPr="00F6449C">
        <w:rPr>
          <w:noProof w:val="0"/>
        </w:rPr>
        <w:tab/>
      </w:r>
      <w:r w:rsidRPr="00F6449C">
        <w:rPr>
          <w:noProof w:val="0"/>
        </w:rPr>
        <w:tab/>
        <w:t>&lt;th&gt;Name&lt;/th&gt;</w:t>
      </w:r>
    </w:p>
    <w:p w14:paraId="3179A1EC" w14:textId="77777777" w:rsidR="00FE0105" w:rsidRPr="00F6449C" w:rsidRDefault="00FE0105" w:rsidP="00FE0105">
      <w:pPr>
        <w:pStyle w:val="XMLFragment"/>
        <w:rPr>
          <w:noProof w:val="0"/>
        </w:rPr>
      </w:pPr>
      <w:r w:rsidRPr="00F6449C">
        <w:rPr>
          <w:noProof w:val="0"/>
        </w:rPr>
        <w:tab/>
      </w:r>
      <w:r w:rsidRPr="00F6449C">
        <w:rPr>
          <w:noProof w:val="0"/>
        </w:rPr>
        <w:tab/>
      </w:r>
      <w:r w:rsidRPr="00F6449C">
        <w:rPr>
          <w:noProof w:val="0"/>
        </w:rPr>
        <w:tab/>
      </w:r>
      <w:r w:rsidRPr="00F6449C">
        <w:rPr>
          <w:noProof w:val="0"/>
        </w:rPr>
        <w:tab/>
      </w:r>
      <w:r w:rsidRPr="00F6449C">
        <w:rPr>
          <w:noProof w:val="0"/>
        </w:rPr>
        <w:tab/>
        <w:t>&lt;th&gt;Dates&lt;/th&gt;</w:t>
      </w:r>
    </w:p>
    <w:p w14:paraId="2245B121" w14:textId="77777777" w:rsidR="00FE0105" w:rsidRPr="00F6449C" w:rsidRDefault="00FE0105" w:rsidP="00FE0105">
      <w:pPr>
        <w:pStyle w:val="XMLFragment"/>
        <w:rPr>
          <w:noProof w:val="0"/>
        </w:rPr>
      </w:pPr>
      <w:r w:rsidRPr="00F6449C">
        <w:rPr>
          <w:noProof w:val="0"/>
        </w:rPr>
        <w:tab/>
      </w:r>
      <w:r w:rsidRPr="00F6449C">
        <w:rPr>
          <w:noProof w:val="0"/>
        </w:rPr>
        <w:tab/>
      </w:r>
      <w:r w:rsidRPr="00F6449C">
        <w:rPr>
          <w:noProof w:val="0"/>
        </w:rPr>
        <w:tab/>
      </w:r>
      <w:r w:rsidRPr="00F6449C">
        <w:rPr>
          <w:noProof w:val="0"/>
        </w:rPr>
        <w:tab/>
      </w:r>
      <w:r w:rsidRPr="00F6449C">
        <w:rPr>
          <w:noProof w:val="0"/>
        </w:rPr>
        <w:tab/>
        <w:t>&lt;th&gt;Details&lt;/th&gt;</w:t>
      </w:r>
    </w:p>
    <w:p w14:paraId="66A90305" w14:textId="77777777" w:rsidR="00FE0105" w:rsidRPr="00F6449C" w:rsidRDefault="00FE0105" w:rsidP="00FE0105">
      <w:pPr>
        <w:pStyle w:val="XMLFragment"/>
        <w:rPr>
          <w:noProof w:val="0"/>
        </w:rPr>
      </w:pPr>
      <w:r w:rsidRPr="00F6449C">
        <w:rPr>
          <w:noProof w:val="0"/>
        </w:rPr>
        <w:tab/>
      </w:r>
      <w:r w:rsidRPr="00F6449C">
        <w:rPr>
          <w:noProof w:val="0"/>
        </w:rPr>
        <w:tab/>
      </w:r>
      <w:r w:rsidRPr="00F6449C">
        <w:rPr>
          <w:noProof w:val="0"/>
        </w:rPr>
        <w:tab/>
      </w:r>
      <w:r w:rsidRPr="00F6449C">
        <w:rPr>
          <w:noProof w:val="0"/>
        </w:rPr>
        <w:tab/>
        <w:t xml:space="preserve">  &lt;/tr&gt;</w:t>
      </w:r>
    </w:p>
    <w:p w14:paraId="7CE5D451" w14:textId="77777777" w:rsidR="00FE0105" w:rsidRPr="00F6449C" w:rsidRDefault="00FE0105" w:rsidP="00FE0105">
      <w:pPr>
        <w:pStyle w:val="XMLFragment"/>
        <w:rPr>
          <w:noProof w:val="0"/>
        </w:rPr>
      </w:pPr>
      <w:r w:rsidRPr="00F6449C">
        <w:rPr>
          <w:noProof w:val="0"/>
        </w:rPr>
        <w:tab/>
      </w:r>
      <w:r w:rsidRPr="00F6449C">
        <w:rPr>
          <w:noProof w:val="0"/>
        </w:rPr>
        <w:tab/>
      </w:r>
      <w:r w:rsidRPr="00F6449C">
        <w:rPr>
          <w:noProof w:val="0"/>
        </w:rPr>
        <w:tab/>
      </w:r>
      <w:r w:rsidRPr="00F6449C">
        <w:rPr>
          <w:noProof w:val="0"/>
        </w:rPr>
        <w:tab/>
        <w:t>&lt;/thead&gt;</w:t>
      </w:r>
    </w:p>
    <w:p w14:paraId="180F3126" w14:textId="77777777" w:rsidR="00FE0105" w:rsidRPr="00F6449C" w:rsidRDefault="00FE0105" w:rsidP="00FE0105">
      <w:pPr>
        <w:pStyle w:val="XMLFragment"/>
        <w:rPr>
          <w:noProof w:val="0"/>
        </w:rPr>
      </w:pPr>
      <w:r w:rsidRPr="00F6449C">
        <w:rPr>
          <w:noProof w:val="0"/>
        </w:rPr>
        <w:tab/>
      </w:r>
      <w:r w:rsidRPr="00F6449C">
        <w:rPr>
          <w:noProof w:val="0"/>
        </w:rPr>
        <w:tab/>
      </w:r>
      <w:r w:rsidRPr="00F6449C">
        <w:rPr>
          <w:noProof w:val="0"/>
        </w:rPr>
        <w:tab/>
      </w:r>
      <w:r w:rsidRPr="00F6449C">
        <w:rPr>
          <w:noProof w:val="0"/>
        </w:rPr>
        <w:tab/>
        <w:t>&lt;tbody&gt;</w:t>
      </w:r>
    </w:p>
    <w:p w14:paraId="19DD2CE3" w14:textId="77777777" w:rsidR="00FE0105" w:rsidRPr="00F6449C" w:rsidRDefault="00FE0105" w:rsidP="00FE0105">
      <w:pPr>
        <w:pStyle w:val="XMLFragment"/>
        <w:rPr>
          <w:noProof w:val="0"/>
        </w:rPr>
      </w:pPr>
      <w:r w:rsidRPr="00F6449C">
        <w:rPr>
          <w:noProof w:val="0"/>
        </w:rPr>
        <w:tab/>
      </w:r>
      <w:r w:rsidRPr="00F6449C">
        <w:rPr>
          <w:noProof w:val="0"/>
        </w:rPr>
        <w:tab/>
      </w:r>
      <w:r w:rsidRPr="00F6449C">
        <w:rPr>
          <w:noProof w:val="0"/>
        </w:rPr>
        <w:tab/>
      </w:r>
      <w:r w:rsidRPr="00F6449C">
        <w:rPr>
          <w:noProof w:val="0"/>
        </w:rPr>
        <w:tab/>
        <w:t xml:space="preserve">  &lt;tr ID="ID0ECIACA"&gt;</w:t>
      </w:r>
    </w:p>
    <w:p w14:paraId="550FCF23" w14:textId="77777777" w:rsidR="00FE0105" w:rsidRPr="00F6449C" w:rsidRDefault="00FE0105" w:rsidP="00FE0105">
      <w:pPr>
        <w:pStyle w:val="XMLFragment"/>
        <w:rPr>
          <w:noProof w:val="0"/>
        </w:rPr>
      </w:pPr>
      <w:r w:rsidRPr="00F6449C">
        <w:rPr>
          <w:noProof w:val="0"/>
        </w:rPr>
        <w:tab/>
      </w:r>
      <w:r w:rsidRPr="00F6449C">
        <w:rPr>
          <w:noProof w:val="0"/>
        </w:rPr>
        <w:tab/>
      </w:r>
      <w:r w:rsidRPr="00F6449C">
        <w:rPr>
          <w:noProof w:val="0"/>
        </w:rPr>
        <w:tab/>
      </w:r>
      <w:r w:rsidRPr="00F6449C">
        <w:rPr>
          <w:noProof w:val="0"/>
        </w:rPr>
        <w:tab/>
      </w:r>
      <w:r w:rsidRPr="00F6449C">
        <w:rPr>
          <w:noProof w:val="0"/>
        </w:rPr>
        <w:tab/>
        <w:t>&lt;td&gt;Cephalexin 500 MG Oral Tablet; 1 TABLET FOUR TIMES DAILY FOR 10 DAYS&lt;/td&gt;</w:t>
      </w:r>
    </w:p>
    <w:p w14:paraId="5A8A6747" w14:textId="77777777" w:rsidR="00FE0105" w:rsidRPr="00F6449C" w:rsidRDefault="00FE0105" w:rsidP="00FE0105">
      <w:pPr>
        <w:pStyle w:val="XMLFragment"/>
        <w:rPr>
          <w:noProof w:val="0"/>
        </w:rPr>
      </w:pPr>
      <w:r w:rsidRPr="00F6449C">
        <w:rPr>
          <w:noProof w:val="0"/>
        </w:rPr>
        <w:tab/>
      </w:r>
      <w:r w:rsidRPr="00F6449C">
        <w:rPr>
          <w:noProof w:val="0"/>
        </w:rPr>
        <w:tab/>
      </w:r>
      <w:r w:rsidRPr="00F6449C">
        <w:rPr>
          <w:noProof w:val="0"/>
        </w:rPr>
        <w:tab/>
      </w:r>
      <w:r w:rsidRPr="00F6449C">
        <w:rPr>
          <w:noProof w:val="0"/>
        </w:rPr>
        <w:tab/>
      </w:r>
      <w:r w:rsidRPr="00F6449C">
        <w:rPr>
          <w:noProof w:val="0"/>
        </w:rPr>
        <w:tab/>
        <w:t>&lt;td&gt; Started 20-Sep-2012&lt;/td&gt;</w:t>
      </w:r>
    </w:p>
    <w:p w14:paraId="0AA8E869" w14:textId="77777777" w:rsidR="00FE0105" w:rsidRPr="00F6449C" w:rsidRDefault="00FE0105" w:rsidP="00FE0105">
      <w:pPr>
        <w:pStyle w:val="XMLFragment"/>
        <w:rPr>
          <w:noProof w:val="0"/>
        </w:rPr>
      </w:pPr>
      <w:r w:rsidRPr="00F6449C">
        <w:rPr>
          <w:noProof w:val="0"/>
        </w:rPr>
        <w:tab/>
      </w:r>
      <w:r w:rsidRPr="00F6449C">
        <w:rPr>
          <w:noProof w:val="0"/>
        </w:rPr>
        <w:tab/>
      </w:r>
      <w:r w:rsidRPr="00F6449C">
        <w:rPr>
          <w:noProof w:val="0"/>
        </w:rPr>
        <w:tab/>
      </w:r>
      <w:r w:rsidRPr="00F6449C">
        <w:rPr>
          <w:noProof w:val="0"/>
        </w:rPr>
        <w:tab/>
      </w:r>
      <w:r w:rsidRPr="00F6449C">
        <w:rPr>
          <w:noProof w:val="0"/>
        </w:rPr>
        <w:tab/>
        <w:t>&lt;td&gt;Generic substitution allowed&lt;/td&gt;</w:t>
      </w:r>
    </w:p>
    <w:p w14:paraId="0CE8C0EA" w14:textId="77777777" w:rsidR="00FE0105" w:rsidRPr="00F6449C" w:rsidRDefault="00FE0105" w:rsidP="00FE0105">
      <w:pPr>
        <w:pStyle w:val="XMLFragment"/>
        <w:rPr>
          <w:noProof w:val="0"/>
        </w:rPr>
      </w:pPr>
      <w:r w:rsidRPr="00F6449C">
        <w:rPr>
          <w:noProof w:val="0"/>
        </w:rPr>
        <w:tab/>
      </w:r>
      <w:r w:rsidRPr="00F6449C">
        <w:rPr>
          <w:noProof w:val="0"/>
        </w:rPr>
        <w:tab/>
      </w:r>
      <w:r w:rsidRPr="00F6449C">
        <w:rPr>
          <w:noProof w:val="0"/>
        </w:rPr>
        <w:tab/>
      </w:r>
      <w:r w:rsidRPr="00F6449C">
        <w:rPr>
          <w:noProof w:val="0"/>
        </w:rPr>
        <w:tab/>
        <w:t xml:space="preserve">  &lt;/tr&gt;</w:t>
      </w:r>
    </w:p>
    <w:p w14:paraId="583D9065" w14:textId="77777777" w:rsidR="00FE0105" w:rsidRPr="00F6449C" w:rsidRDefault="00FE0105" w:rsidP="00FE0105">
      <w:pPr>
        <w:pStyle w:val="XMLFragment"/>
        <w:rPr>
          <w:noProof w:val="0"/>
        </w:rPr>
      </w:pPr>
      <w:r w:rsidRPr="00F6449C">
        <w:rPr>
          <w:noProof w:val="0"/>
        </w:rPr>
        <w:tab/>
      </w:r>
      <w:r w:rsidRPr="00F6449C">
        <w:rPr>
          <w:noProof w:val="0"/>
        </w:rPr>
        <w:tab/>
      </w:r>
      <w:r w:rsidRPr="00F6449C">
        <w:rPr>
          <w:noProof w:val="0"/>
        </w:rPr>
        <w:tab/>
      </w:r>
      <w:r w:rsidRPr="00F6449C">
        <w:rPr>
          <w:noProof w:val="0"/>
        </w:rPr>
        <w:tab/>
        <w:t xml:space="preserve">  &lt;tr ID="ID0EBIACA"&gt;</w:t>
      </w:r>
    </w:p>
    <w:p w14:paraId="4CD96628" w14:textId="77777777" w:rsidR="00FE0105" w:rsidRPr="00F6449C" w:rsidRDefault="00FE0105" w:rsidP="00FE0105">
      <w:pPr>
        <w:pStyle w:val="XMLFragment"/>
        <w:rPr>
          <w:noProof w:val="0"/>
        </w:rPr>
      </w:pPr>
      <w:r w:rsidRPr="00F6449C">
        <w:rPr>
          <w:noProof w:val="0"/>
        </w:rPr>
        <w:tab/>
      </w:r>
      <w:r w:rsidRPr="00F6449C">
        <w:rPr>
          <w:noProof w:val="0"/>
        </w:rPr>
        <w:tab/>
      </w:r>
      <w:r w:rsidRPr="00F6449C">
        <w:rPr>
          <w:noProof w:val="0"/>
        </w:rPr>
        <w:tab/>
      </w:r>
      <w:r w:rsidRPr="00F6449C">
        <w:rPr>
          <w:noProof w:val="0"/>
        </w:rPr>
        <w:tab/>
      </w:r>
      <w:r w:rsidRPr="00F6449C">
        <w:rPr>
          <w:noProof w:val="0"/>
        </w:rPr>
        <w:tab/>
        <w:t>&lt;td&gt;Fluoxetine 40 MG Oral Capsule; 1 TABLET once daily As Directed&lt;/td&gt;</w:t>
      </w:r>
    </w:p>
    <w:p w14:paraId="4B30E2D9" w14:textId="77777777" w:rsidR="00FE0105" w:rsidRPr="00F6449C" w:rsidRDefault="00FE0105" w:rsidP="00FE0105">
      <w:pPr>
        <w:pStyle w:val="XMLFragment"/>
        <w:rPr>
          <w:noProof w:val="0"/>
        </w:rPr>
      </w:pPr>
      <w:r w:rsidRPr="00F6449C">
        <w:rPr>
          <w:noProof w:val="0"/>
        </w:rPr>
        <w:tab/>
      </w:r>
      <w:r w:rsidRPr="00F6449C">
        <w:rPr>
          <w:noProof w:val="0"/>
        </w:rPr>
        <w:tab/>
      </w:r>
      <w:r w:rsidRPr="00F6449C">
        <w:rPr>
          <w:noProof w:val="0"/>
        </w:rPr>
        <w:tab/>
      </w:r>
      <w:r w:rsidRPr="00F6449C">
        <w:rPr>
          <w:noProof w:val="0"/>
        </w:rPr>
        <w:tab/>
      </w:r>
      <w:r w:rsidRPr="00F6449C">
        <w:rPr>
          <w:noProof w:val="0"/>
        </w:rPr>
        <w:tab/>
        <w:t>&lt;td&gt;Started 20-Nov-2011&lt;/td&gt;</w:t>
      </w:r>
    </w:p>
    <w:p w14:paraId="2D7B8243" w14:textId="77777777" w:rsidR="00FE0105" w:rsidRPr="00F6449C" w:rsidRDefault="00FE0105" w:rsidP="00FE0105">
      <w:pPr>
        <w:pStyle w:val="XMLFragment"/>
        <w:rPr>
          <w:noProof w:val="0"/>
        </w:rPr>
      </w:pPr>
      <w:r w:rsidRPr="00F6449C">
        <w:rPr>
          <w:noProof w:val="0"/>
        </w:rPr>
        <w:tab/>
      </w:r>
      <w:r w:rsidRPr="00F6449C">
        <w:rPr>
          <w:noProof w:val="0"/>
        </w:rPr>
        <w:tab/>
      </w:r>
      <w:r w:rsidRPr="00F6449C">
        <w:rPr>
          <w:noProof w:val="0"/>
        </w:rPr>
        <w:tab/>
      </w:r>
      <w:r w:rsidRPr="00F6449C">
        <w:rPr>
          <w:noProof w:val="0"/>
        </w:rPr>
        <w:tab/>
      </w:r>
      <w:r w:rsidRPr="00F6449C">
        <w:rPr>
          <w:noProof w:val="0"/>
        </w:rPr>
        <w:tab/>
        <w:t>&lt;td/&gt;</w:t>
      </w:r>
    </w:p>
    <w:p w14:paraId="76411F99" w14:textId="77777777" w:rsidR="00FE0105" w:rsidRPr="00F6449C" w:rsidRDefault="00FE0105" w:rsidP="00FE0105">
      <w:pPr>
        <w:pStyle w:val="XMLFragment"/>
        <w:rPr>
          <w:noProof w:val="0"/>
        </w:rPr>
      </w:pPr>
      <w:r w:rsidRPr="00F6449C">
        <w:rPr>
          <w:noProof w:val="0"/>
        </w:rPr>
        <w:tab/>
      </w:r>
      <w:r w:rsidRPr="00F6449C">
        <w:rPr>
          <w:noProof w:val="0"/>
        </w:rPr>
        <w:tab/>
      </w:r>
      <w:r w:rsidRPr="00F6449C">
        <w:rPr>
          <w:noProof w:val="0"/>
        </w:rPr>
        <w:tab/>
      </w:r>
      <w:r w:rsidRPr="00F6449C">
        <w:rPr>
          <w:noProof w:val="0"/>
        </w:rPr>
        <w:tab/>
        <w:t xml:space="preserve">  &lt;/tr&gt;</w:t>
      </w:r>
    </w:p>
    <w:p w14:paraId="3B6639ED" w14:textId="77777777" w:rsidR="00FE0105" w:rsidRPr="00F6449C" w:rsidRDefault="00FE0105" w:rsidP="00FE0105">
      <w:pPr>
        <w:pStyle w:val="XMLFragment"/>
        <w:rPr>
          <w:noProof w:val="0"/>
        </w:rPr>
      </w:pPr>
      <w:r w:rsidRPr="00F6449C">
        <w:rPr>
          <w:noProof w:val="0"/>
        </w:rPr>
        <w:tab/>
      </w:r>
      <w:r w:rsidRPr="00F6449C">
        <w:rPr>
          <w:noProof w:val="0"/>
        </w:rPr>
        <w:tab/>
      </w:r>
      <w:r w:rsidRPr="00F6449C">
        <w:rPr>
          <w:noProof w:val="0"/>
        </w:rPr>
        <w:tab/>
      </w:r>
      <w:r w:rsidRPr="00F6449C">
        <w:rPr>
          <w:noProof w:val="0"/>
        </w:rPr>
        <w:tab/>
        <w:t xml:space="preserve">  &lt;tr ID="ID0EAIACA"&gt;</w:t>
      </w:r>
    </w:p>
    <w:p w14:paraId="5BC910FD" w14:textId="77777777" w:rsidR="00FE0105" w:rsidRPr="00F6449C" w:rsidRDefault="00FE0105" w:rsidP="00FE0105">
      <w:pPr>
        <w:pStyle w:val="XMLFragment"/>
        <w:rPr>
          <w:noProof w:val="0"/>
        </w:rPr>
      </w:pPr>
      <w:r w:rsidRPr="00F6449C">
        <w:rPr>
          <w:noProof w:val="0"/>
        </w:rPr>
        <w:tab/>
      </w:r>
      <w:r w:rsidRPr="00F6449C">
        <w:rPr>
          <w:noProof w:val="0"/>
        </w:rPr>
        <w:tab/>
      </w:r>
      <w:r w:rsidRPr="00F6449C">
        <w:rPr>
          <w:noProof w:val="0"/>
        </w:rPr>
        <w:tab/>
      </w:r>
      <w:r w:rsidRPr="00F6449C">
        <w:rPr>
          <w:noProof w:val="0"/>
        </w:rPr>
        <w:tab/>
      </w:r>
      <w:r w:rsidRPr="00F6449C">
        <w:rPr>
          <w:noProof w:val="0"/>
        </w:rPr>
        <w:tab/>
        <w:t>&lt;td&gt;Levothyroxine Sodium 0.05 MG Oral Tablet; 1 TABLET once daily As Directed&lt;/td&gt;</w:t>
      </w:r>
    </w:p>
    <w:p w14:paraId="4B9D9639" w14:textId="77777777" w:rsidR="00FE0105" w:rsidRPr="00F6449C" w:rsidRDefault="00FE0105" w:rsidP="00FE0105">
      <w:pPr>
        <w:pStyle w:val="XMLFragment"/>
        <w:rPr>
          <w:noProof w:val="0"/>
        </w:rPr>
      </w:pPr>
      <w:r w:rsidRPr="00F6449C">
        <w:rPr>
          <w:noProof w:val="0"/>
        </w:rPr>
        <w:tab/>
      </w:r>
      <w:r w:rsidRPr="00F6449C">
        <w:rPr>
          <w:noProof w:val="0"/>
        </w:rPr>
        <w:tab/>
      </w:r>
      <w:r w:rsidRPr="00F6449C">
        <w:rPr>
          <w:noProof w:val="0"/>
        </w:rPr>
        <w:tab/>
      </w:r>
      <w:r w:rsidRPr="00F6449C">
        <w:rPr>
          <w:noProof w:val="0"/>
        </w:rPr>
        <w:tab/>
      </w:r>
      <w:r w:rsidRPr="00F6449C">
        <w:rPr>
          <w:noProof w:val="0"/>
        </w:rPr>
        <w:tab/>
        <w:t>&lt;td&gt;Started 15-Apr-2010&lt;/td&gt;</w:t>
      </w:r>
    </w:p>
    <w:p w14:paraId="7798DA27" w14:textId="77777777" w:rsidR="00FE0105" w:rsidRPr="00F6449C" w:rsidRDefault="00FE0105" w:rsidP="00FE0105">
      <w:pPr>
        <w:pStyle w:val="XMLFragment"/>
        <w:rPr>
          <w:noProof w:val="0"/>
        </w:rPr>
      </w:pPr>
      <w:r w:rsidRPr="00F6449C">
        <w:rPr>
          <w:noProof w:val="0"/>
        </w:rPr>
        <w:tab/>
      </w:r>
      <w:r w:rsidRPr="00F6449C">
        <w:rPr>
          <w:noProof w:val="0"/>
        </w:rPr>
        <w:tab/>
      </w:r>
      <w:r w:rsidRPr="00F6449C">
        <w:rPr>
          <w:noProof w:val="0"/>
        </w:rPr>
        <w:tab/>
      </w:r>
      <w:r w:rsidRPr="00F6449C">
        <w:rPr>
          <w:noProof w:val="0"/>
        </w:rPr>
        <w:tab/>
      </w:r>
      <w:r w:rsidRPr="00F6449C">
        <w:rPr>
          <w:noProof w:val="0"/>
        </w:rPr>
        <w:tab/>
        <w:t>&lt;td/&gt;</w:t>
      </w:r>
    </w:p>
    <w:p w14:paraId="3DF5F504" w14:textId="77777777" w:rsidR="00FE0105" w:rsidRPr="00F6449C" w:rsidRDefault="00FE0105" w:rsidP="00FE0105">
      <w:pPr>
        <w:pStyle w:val="XMLFragment"/>
        <w:rPr>
          <w:noProof w:val="0"/>
        </w:rPr>
      </w:pPr>
      <w:r w:rsidRPr="00F6449C">
        <w:rPr>
          <w:noProof w:val="0"/>
        </w:rPr>
        <w:tab/>
      </w:r>
      <w:r w:rsidRPr="00F6449C">
        <w:rPr>
          <w:noProof w:val="0"/>
        </w:rPr>
        <w:tab/>
      </w:r>
      <w:r w:rsidRPr="00F6449C">
        <w:rPr>
          <w:noProof w:val="0"/>
        </w:rPr>
        <w:tab/>
      </w:r>
      <w:r w:rsidRPr="00F6449C">
        <w:rPr>
          <w:noProof w:val="0"/>
        </w:rPr>
        <w:tab/>
        <w:t xml:space="preserve">  &lt;/tr&gt;</w:t>
      </w:r>
    </w:p>
    <w:p w14:paraId="1FC57532" w14:textId="77777777" w:rsidR="00FE0105" w:rsidRPr="00F6449C" w:rsidRDefault="00FE0105" w:rsidP="00FE0105">
      <w:pPr>
        <w:pStyle w:val="XMLFragment"/>
        <w:rPr>
          <w:noProof w:val="0"/>
        </w:rPr>
      </w:pPr>
      <w:r w:rsidRPr="00F6449C">
        <w:rPr>
          <w:noProof w:val="0"/>
        </w:rPr>
        <w:tab/>
      </w:r>
      <w:r w:rsidRPr="00F6449C">
        <w:rPr>
          <w:noProof w:val="0"/>
        </w:rPr>
        <w:tab/>
      </w:r>
      <w:r w:rsidRPr="00F6449C">
        <w:rPr>
          <w:noProof w:val="0"/>
        </w:rPr>
        <w:tab/>
      </w:r>
      <w:r w:rsidRPr="00F6449C">
        <w:rPr>
          <w:noProof w:val="0"/>
        </w:rPr>
        <w:tab/>
        <w:t>&lt;/tbody&gt;</w:t>
      </w:r>
    </w:p>
    <w:p w14:paraId="752DB15D" w14:textId="77777777" w:rsidR="00FE0105" w:rsidRPr="00F6449C" w:rsidRDefault="00FE0105" w:rsidP="00FE0105">
      <w:pPr>
        <w:pStyle w:val="XMLFragment"/>
        <w:rPr>
          <w:noProof w:val="0"/>
        </w:rPr>
      </w:pPr>
      <w:r w:rsidRPr="00F6449C">
        <w:rPr>
          <w:noProof w:val="0"/>
        </w:rPr>
        <w:tab/>
      </w:r>
      <w:r w:rsidRPr="00F6449C">
        <w:rPr>
          <w:noProof w:val="0"/>
        </w:rPr>
        <w:tab/>
      </w:r>
      <w:r w:rsidRPr="00F6449C">
        <w:rPr>
          <w:noProof w:val="0"/>
        </w:rPr>
        <w:tab/>
        <w:t xml:space="preserve">  &lt;/table&gt;</w:t>
      </w:r>
    </w:p>
    <w:p w14:paraId="74FA3172" w14:textId="77777777" w:rsidR="00FE0105" w:rsidRPr="00F6449C" w:rsidRDefault="00FE0105" w:rsidP="00FE0105">
      <w:pPr>
        <w:pStyle w:val="XMLFragment"/>
        <w:rPr>
          <w:noProof w:val="0"/>
        </w:rPr>
      </w:pPr>
      <w:r w:rsidRPr="00F6449C">
        <w:rPr>
          <w:noProof w:val="0"/>
        </w:rPr>
        <w:tab/>
      </w:r>
      <w:r w:rsidRPr="00F6449C">
        <w:rPr>
          <w:noProof w:val="0"/>
        </w:rPr>
        <w:tab/>
      </w:r>
      <w:r w:rsidRPr="00F6449C">
        <w:rPr>
          <w:noProof w:val="0"/>
        </w:rPr>
        <w:tab/>
        <w:t xml:space="preserve">  &lt;paragraph ID="KT0ECIACA"&gt;The medication list was reconciled on 4/28/2014 by Dr Who&lt;/paragraph&gt;</w:t>
      </w:r>
    </w:p>
    <w:p w14:paraId="3D47DB93" w14:textId="77777777" w:rsidR="00FE0105" w:rsidRPr="00F6449C" w:rsidRDefault="00FE0105" w:rsidP="00FE0105">
      <w:pPr>
        <w:pStyle w:val="XMLFragment"/>
        <w:rPr>
          <w:noProof w:val="0"/>
        </w:rPr>
      </w:pPr>
      <w:r w:rsidRPr="00F6449C">
        <w:rPr>
          <w:noProof w:val="0"/>
        </w:rPr>
        <w:tab/>
      </w:r>
      <w:r w:rsidRPr="00F6449C">
        <w:rPr>
          <w:noProof w:val="0"/>
        </w:rPr>
        <w:tab/>
      </w:r>
      <w:r w:rsidRPr="00F6449C">
        <w:rPr>
          <w:noProof w:val="0"/>
        </w:rPr>
        <w:tab/>
      </w:r>
    </w:p>
    <w:p w14:paraId="08BF654E" w14:textId="77777777" w:rsidR="00FE0105" w:rsidRPr="00F6449C" w:rsidRDefault="00FE0105" w:rsidP="00FE0105">
      <w:pPr>
        <w:pStyle w:val="XMLFragment"/>
        <w:rPr>
          <w:noProof w:val="0"/>
        </w:rPr>
      </w:pPr>
      <w:r w:rsidRPr="00F6449C">
        <w:rPr>
          <w:noProof w:val="0"/>
        </w:rPr>
        <w:tab/>
      </w:r>
      <w:r w:rsidRPr="00F6449C">
        <w:rPr>
          <w:noProof w:val="0"/>
        </w:rPr>
        <w:tab/>
        <w:t>&lt;/div&gt;</w:t>
      </w:r>
    </w:p>
    <w:p w14:paraId="319E1F14" w14:textId="77777777" w:rsidR="00FE0105" w:rsidRPr="00F6449C" w:rsidRDefault="00FE0105" w:rsidP="00FE0105">
      <w:pPr>
        <w:pStyle w:val="XMLFragment"/>
        <w:rPr>
          <w:noProof w:val="0"/>
        </w:rPr>
      </w:pPr>
      <w:r w:rsidRPr="00F6449C">
        <w:rPr>
          <w:noProof w:val="0"/>
        </w:rPr>
        <w:tab/>
        <w:t>&lt;/text&gt;</w:t>
      </w:r>
    </w:p>
    <w:p w14:paraId="1A1B0F85" w14:textId="77777777" w:rsidR="00FE0105" w:rsidRPr="00F6449C" w:rsidRDefault="00FE0105" w:rsidP="00FE0105">
      <w:pPr>
        <w:pStyle w:val="XMLFragment"/>
        <w:rPr>
          <w:noProof w:val="0"/>
        </w:rPr>
      </w:pPr>
      <w:r w:rsidRPr="00F6449C">
        <w:rPr>
          <w:noProof w:val="0"/>
        </w:rPr>
        <w:tab/>
        <w:t>&lt;subject&gt;</w:t>
      </w:r>
    </w:p>
    <w:p w14:paraId="1B2F1F36" w14:textId="77777777" w:rsidR="00FE0105" w:rsidRPr="00F6449C" w:rsidRDefault="00FE0105" w:rsidP="00FE0105">
      <w:pPr>
        <w:pStyle w:val="XMLFragment"/>
        <w:rPr>
          <w:noProof w:val="0"/>
        </w:rPr>
      </w:pPr>
      <w:r w:rsidRPr="00F6449C">
        <w:rPr>
          <w:noProof w:val="0"/>
        </w:rPr>
        <w:tab/>
      </w:r>
      <w:r w:rsidRPr="00F6449C">
        <w:rPr>
          <w:noProof w:val="0"/>
        </w:rPr>
        <w:tab/>
        <w:t>&lt;reference value='Patient/f0001'/&gt;</w:t>
      </w:r>
    </w:p>
    <w:p w14:paraId="79CD0F70" w14:textId="77777777" w:rsidR="00FE0105" w:rsidRPr="00F6449C" w:rsidRDefault="00FE0105" w:rsidP="00FE0105">
      <w:pPr>
        <w:pStyle w:val="XMLFragment"/>
        <w:rPr>
          <w:noProof w:val="0"/>
        </w:rPr>
      </w:pPr>
      <w:r w:rsidRPr="00F6449C">
        <w:rPr>
          <w:noProof w:val="0"/>
        </w:rPr>
        <w:tab/>
        <w:t>&lt;/subject&gt;</w:t>
      </w:r>
    </w:p>
    <w:p w14:paraId="4AD63E10" w14:textId="77777777" w:rsidR="00FE0105" w:rsidRPr="00F6449C" w:rsidRDefault="00FE0105" w:rsidP="00FE0105">
      <w:pPr>
        <w:pStyle w:val="XMLFragment"/>
        <w:rPr>
          <w:noProof w:val="0"/>
        </w:rPr>
      </w:pPr>
      <w:r w:rsidRPr="00F6449C">
        <w:rPr>
          <w:noProof w:val="0"/>
        </w:rPr>
        <w:tab/>
        <w:t>&lt;source&gt;</w:t>
      </w:r>
    </w:p>
    <w:p w14:paraId="1817C7C1" w14:textId="77777777" w:rsidR="00FE0105" w:rsidRPr="00F6449C" w:rsidRDefault="00FE0105" w:rsidP="00FE0105">
      <w:pPr>
        <w:pStyle w:val="XMLFragment"/>
        <w:rPr>
          <w:noProof w:val="0"/>
        </w:rPr>
      </w:pPr>
      <w:r w:rsidRPr="00F6449C">
        <w:rPr>
          <w:noProof w:val="0"/>
        </w:rPr>
        <w:tab/>
      </w:r>
      <w:r w:rsidRPr="00F6449C">
        <w:rPr>
          <w:noProof w:val="0"/>
        </w:rPr>
        <w:tab/>
        <w:t>&lt;reference value="Practitioner/f007"/&gt;</w:t>
      </w:r>
    </w:p>
    <w:p w14:paraId="6356E5B8" w14:textId="77777777" w:rsidR="00FE0105" w:rsidRPr="00F6449C" w:rsidRDefault="00FE0105" w:rsidP="00FE0105">
      <w:pPr>
        <w:pStyle w:val="XMLFragment"/>
        <w:rPr>
          <w:noProof w:val="0"/>
        </w:rPr>
      </w:pPr>
      <w:r w:rsidRPr="00F6449C">
        <w:rPr>
          <w:noProof w:val="0"/>
        </w:rPr>
        <w:tab/>
      </w:r>
      <w:r w:rsidRPr="00F6449C">
        <w:rPr>
          <w:noProof w:val="0"/>
        </w:rPr>
        <w:tab/>
        <w:t>&lt;display value="Patrick Pump"/&gt;</w:t>
      </w:r>
    </w:p>
    <w:p w14:paraId="17B79CF0" w14:textId="77777777" w:rsidR="00FE0105" w:rsidRPr="00F6449C" w:rsidRDefault="00FE0105" w:rsidP="00FE0105">
      <w:pPr>
        <w:pStyle w:val="XMLFragment"/>
        <w:rPr>
          <w:noProof w:val="0"/>
        </w:rPr>
      </w:pPr>
      <w:r w:rsidRPr="00F6449C">
        <w:rPr>
          <w:noProof w:val="0"/>
        </w:rPr>
        <w:tab/>
        <w:t>&lt;/source&gt;</w:t>
      </w:r>
    </w:p>
    <w:p w14:paraId="7A0C5589" w14:textId="77777777" w:rsidR="00FE0105" w:rsidRPr="00F6449C" w:rsidRDefault="00FE0105" w:rsidP="00FE0105">
      <w:pPr>
        <w:pStyle w:val="XMLFragment"/>
        <w:rPr>
          <w:noProof w:val="0"/>
        </w:rPr>
      </w:pPr>
      <w:r w:rsidRPr="00F6449C">
        <w:rPr>
          <w:noProof w:val="0"/>
        </w:rPr>
        <w:tab/>
        <w:t>&lt;status value="current"/&gt;</w:t>
      </w:r>
    </w:p>
    <w:p w14:paraId="463A6B5F" w14:textId="77777777" w:rsidR="00FE0105" w:rsidRPr="00F6449C" w:rsidRDefault="00FE0105" w:rsidP="00FE0105">
      <w:pPr>
        <w:pStyle w:val="XMLFragment"/>
        <w:rPr>
          <w:noProof w:val="0"/>
        </w:rPr>
      </w:pPr>
      <w:r w:rsidRPr="00F6449C">
        <w:rPr>
          <w:noProof w:val="0"/>
        </w:rPr>
        <w:tab/>
        <w:t>&lt;date value="2015-04-28T21:42:00-04:00"/&gt;</w:t>
      </w:r>
    </w:p>
    <w:p w14:paraId="4A35E611" w14:textId="77777777" w:rsidR="00FE0105" w:rsidRPr="00F6449C" w:rsidRDefault="00FE0105" w:rsidP="00FE0105">
      <w:pPr>
        <w:pStyle w:val="XMLFragment"/>
        <w:rPr>
          <w:noProof w:val="0"/>
        </w:rPr>
      </w:pPr>
      <w:r w:rsidRPr="00F6449C">
        <w:rPr>
          <w:noProof w:val="0"/>
        </w:rPr>
        <w:tab/>
        <w:t>&lt;mode value="working"/&gt;</w:t>
      </w:r>
    </w:p>
    <w:p w14:paraId="10C7E9C1" w14:textId="77777777" w:rsidR="00FE0105" w:rsidRPr="00F6449C" w:rsidRDefault="00FE0105" w:rsidP="00FE0105">
      <w:pPr>
        <w:pStyle w:val="XMLFragment"/>
        <w:rPr>
          <w:noProof w:val="0"/>
        </w:rPr>
      </w:pPr>
      <w:r w:rsidRPr="00F6449C">
        <w:rPr>
          <w:noProof w:val="0"/>
        </w:rPr>
        <w:tab/>
        <w:t xml:space="preserve">&lt;!--    </w:t>
      </w:r>
    </w:p>
    <w:p w14:paraId="605F40D7" w14:textId="77777777" w:rsidR="00FE0105" w:rsidRPr="00F6449C" w:rsidRDefault="00FE0105" w:rsidP="00FE0105">
      <w:pPr>
        <w:pStyle w:val="XMLFragment"/>
        <w:rPr>
          <w:noProof w:val="0"/>
        </w:rPr>
      </w:pPr>
      <w:r w:rsidRPr="00F6449C">
        <w:rPr>
          <w:noProof w:val="0"/>
        </w:rPr>
        <w:t xml:space="preserve">      in a real medications list, we'd actually have medication resources.</w:t>
      </w:r>
    </w:p>
    <w:p w14:paraId="41476CFE" w14:textId="77777777" w:rsidR="00FE0105" w:rsidRPr="00F6449C" w:rsidRDefault="00FE0105" w:rsidP="00FE0105">
      <w:pPr>
        <w:pStyle w:val="XMLFragment"/>
        <w:rPr>
          <w:noProof w:val="0"/>
        </w:rPr>
      </w:pPr>
      <w:r w:rsidRPr="00F6449C">
        <w:rPr>
          <w:noProof w:val="0"/>
        </w:rPr>
        <w:t xml:space="preserve">      but </w:t>
      </w:r>
      <w:r w:rsidR="003421E9" w:rsidRPr="00F6449C">
        <w:rPr>
          <w:noProof w:val="0"/>
        </w:rPr>
        <w:t xml:space="preserve">in </w:t>
      </w:r>
      <w:r w:rsidRPr="00F6449C">
        <w:rPr>
          <w:noProof w:val="0"/>
        </w:rPr>
        <w:t xml:space="preserve">this example </w:t>
      </w:r>
      <w:r w:rsidR="003421E9" w:rsidRPr="00F6449C">
        <w:rPr>
          <w:noProof w:val="0"/>
        </w:rPr>
        <w:t>we just use</w:t>
      </w:r>
      <w:r w:rsidRPr="00F6449C">
        <w:rPr>
          <w:noProof w:val="0"/>
        </w:rPr>
        <w:t xml:space="preserve"> entry placeholders, one for each medication --&gt;</w:t>
      </w:r>
    </w:p>
    <w:p w14:paraId="6C2D33E6" w14:textId="77777777" w:rsidR="00FE0105" w:rsidRPr="00F6449C" w:rsidRDefault="00FE0105" w:rsidP="00FE0105">
      <w:pPr>
        <w:pStyle w:val="XMLFragment"/>
        <w:rPr>
          <w:noProof w:val="0"/>
        </w:rPr>
      </w:pPr>
      <w:r w:rsidRPr="00F6449C">
        <w:rPr>
          <w:noProof w:val="0"/>
        </w:rPr>
        <w:tab/>
        <w:t>&lt;entry&gt;</w:t>
      </w:r>
    </w:p>
    <w:p w14:paraId="1D2CE06A" w14:textId="77777777" w:rsidR="00FE0105" w:rsidRPr="00F6449C" w:rsidRDefault="00FE0105" w:rsidP="00FE0105">
      <w:pPr>
        <w:pStyle w:val="XMLFragment"/>
        <w:rPr>
          <w:noProof w:val="0"/>
        </w:rPr>
      </w:pPr>
      <w:r w:rsidRPr="00F6449C">
        <w:rPr>
          <w:noProof w:val="0"/>
        </w:rPr>
        <w:tab/>
      </w:r>
      <w:r w:rsidRPr="00F6449C">
        <w:rPr>
          <w:noProof w:val="0"/>
        </w:rPr>
        <w:tab/>
        <w:t>&lt;!-- medication # 1 --&gt;</w:t>
      </w:r>
    </w:p>
    <w:p w14:paraId="5DA9FEAC" w14:textId="77777777" w:rsidR="00FE0105" w:rsidRPr="00F6449C" w:rsidRDefault="00FE0105" w:rsidP="00FE0105">
      <w:pPr>
        <w:pStyle w:val="XMLFragment"/>
        <w:rPr>
          <w:noProof w:val="0"/>
        </w:rPr>
      </w:pPr>
      <w:r w:rsidRPr="00F6449C">
        <w:rPr>
          <w:noProof w:val="0"/>
        </w:rPr>
        <w:tab/>
        <w:t>&lt;/entry&gt;</w:t>
      </w:r>
    </w:p>
    <w:p w14:paraId="5D9C0737" w14:textId="77777777" w:rsidR="00FE0105" w:rsidRPr="00F6449C" w:rsidRDefault="00FE0105" w:rsidP="00FE0105">
      <w:pPr>
        <w:pStyle w:val="XMLFragment"/>
        <w:rPr>
          <w:noProof w:val="0"/>
        </w:rPr>
      </w:pPr>
      <w:r w:rsidRPr="00F6449C">
        <w:rPr>
          <w:noProof w:val="0"/>
        </w:rPr>
        <w:tab/>
        <w:t>&lt;entry&gt;</w:t>
      </w:r>
    </w:p>
    <w:p w14:paraId="45CDB70D" w14:textId="77777777" w:rsidR="00FE0105" w:rsidRPr="00F6449C" w:rsidRDefault="00FE0105" w:rsidP="00FE0105">
      <w:pPr>
        <w:pStyle w:val="XMLFragment"/>
        <w:rPr>
          <w:noProof w:val="0"/>
        </w:rPr>
      </w:pPr>
      <w:r w:rsidRPr="00F6449C">
        <w:rPr>
          <w:noProof w:val="0"/>
        </w:rPr>
        <w:tab/>
      </w:r>
      <w:r w:rsidRPr="00F6449C">
        <w:rPr>
          <w:noProof w:val="0"/>
        </w:rPr>
        <w:tab/>
        <w:t>&lt;!-- medication # 2 --&gt;</w:t>
      </w:r>
    </w:p>
    <w:p w14:paraId="7FF4410A" w14:textId="77777777" w:rsidR="00FE0105" w:rsidRPr="00F6449C" w:rsidRDefault="00FE0105" w:rsidP="00FE0105">
      <w:pPr>
        <w:pStyle w:val="XMLFragment"/>
        <w:rPr>
          <w:noProof w:val="0"/>
        </w:rPr>
      </w:pPr>
      <w:r w:rsidRPr="00F6449C">
        <w:rPr>
          <w:noProof w:val="0"/>
        </w:rPr>
        <w:lastRenderedPageBreak/>
        <w:tab/>
        <w:t>&lt;/entry&gt;</w:t>
      </w:r>
    </w:p>
    <w:p w14:paraId="58701C3C" w14:textId="77777777" w:rsidR="00FE0105" w:rsidRPr="00F6449C" w:rsidRDefault="00FE0105" w:rsidP="00FE0105">
      <w:pPr>
        <w:pStyle w:val="XMLFragment"/>
        <w:rPr>
          <w:noProof w:val="0"/>
        </w:rPr>
      </w:pPr>
      <w:r w:rsidRPr="00F6449C">
        <w:rPr>
          <w:noProof w:val="0"/>
        </w:rPr>
        <w:tab/>
        <w:t>&lt;entry&gt;</w:t>
      </w:r>
    </w:p>
    <w:p w14:paraId="5FF81086" w14:textId="77777777" w:rsidR="00FE0105" w:rsidRPr="00F6449C" w:rsidRDefault="00FE0105" w:rsidP="00FE0105">
      <w:pPr>
        <w:pStyle w:val="XMLFragment"/>
        <w:rPr>
          <w:noProof w:val="0"/>
        </w:rPr>
      </w:pPr>
      <w:r w:rsidRPr="00F6449C">
        <w:rPr>
          <w:noProof w:val="0"/>
        </w:rPr>
        <w:tab/>
      </w:r>
      <w:r w:rsidRPr="00F6449C">
        <w:rPr>
          <w:noProof w:val="0"/>
        </w:rPr>
        <w:tab/>
        <w:t>&lt;!-- medication # 3 --&gt;</w:t>
      </w:r>
    </w:p>
    <w:p w14:paraId="4A9EBFA4" w14:textId="77777777" w:rsidR="00FE0105" w:rsidRPr="00F6449C" w:rsidRDefault="00FE0105" w:rsidP="00FE0105">
      <w:pPr>
        <w:pStyle w:val="XMLFragment"/>
        <w:rPr>
          <w:noProof w:val="0"/>
        </w:rPr>
      </w:pPr>
      <w:r w:rsidRPr="00F6449C">
        <w:rPr>
          <w:noProof w:val="0"/>
        </w:rPr>
        <w:tab/>
        <w:t>&lt;/entry&gt;</w:t>
      </w:r>
    </w:p>
    <w:p w14:paraId="472AE40C" w14:textId="77777777" w:rsidR="00EF0C10" w:rsidRPr="00F6449C" w:rsidRDefault="00FE0105" w:rsidP="00FE0105">
      <w:pPr>
        <w:pStyle w:val="XMLFragment"/>
        <w:rPr>
          <w:rStyle w:val="HTMLCode"/>
          <w:b/>
          <w:noProof w:val="0"/>
        </w:rPr>
      </w:pPr>
      <w:r w:rsidRPr="00F6449C">
        <w:rPr>
          <w:noProof w:val="0"/>
        </w:rPr>
        <w:t>&lt;/List&gt;</w:t>
      </w:r>
      <w:r w:rsidR="00EF0C10" w:rsidRPr="00F6449C">
        <w:rPr>
          <w:rStyle w:val="HTMLCode"/>
          <w:b/>
          <w:noProof w:val="0"/>
        </w:rPr>
        <w:t xml:space="preserve">    </w:t>
      </w:r>
    </w:p>
    <w:p w14:paraId="537B88A9" w14:textId="1F720309" w:rsidR="00EF0C10" w:rsidRPr="00F6449C" w:rsidRDefault="008C18DC" w:rsidP="00A85CC9">
      <w:pPr>
        <w:pStyle w:val="AppendixHeading2"/>
      </w:pPr>
      <w:bookmarkStart w:id="1090" w:name="_Toc425363703"/>
      <w:r w:rsidRPr="00F6449C">
        <w:t xml:space="preserve">A.3 </w:t>
      </w:r>
      <w:r w:rsidR="00F4224F">
        <w:t>FHIR®</w:t>
      </w:r>
      <w:r w:rsidRPr="00F6449C">
        <w:t xml:space="preserve"> structure of Provenance with reconciliation details</w:t>
      </w:r>
      <w:bookmarkEnd w:id="1090"/>
    </w:p>
    <w:p w14:paraId="45368F3D" w14:textId="77777777" w:rsidR="00EF0C10" w:rsidRPr="00F6449C" w:rsidRDefault="00EF0C10" w:rsidP="00EF0C10">
      <w:pPr>
        <w:pStyle w:val="BodyText"/>
      </w:pPr>
    </w:p>
    <w:p w14:paraId="5921FAD0" w14:textId="77777777" w:rsidR="00FE0105" w:rsidRPr="00F6449C" w:rsidRDefault="00FE0105" w:rsidP="00FE0105">
      <w:pPr>
        <w:pStyle w:val="XMLFragment"/>
        <w:rPr>
          <w:noProof w:val="0"/>
        </w:rPr>
      </w:pPr>
      <w:r w:rsidRPr="00F6449C">
        <w:rPr>
          <w:noProof w:val="0"/>
        </w:rPr>
        <w:t>&lt;Provenance xmlns="http://hl7.org/fhir"&gt;</w:t>
      </w:r>
    </w:p>
    <w:p w14:paraId="079FEDBC" w14:textId="77777777" w:rsidR="00FE0105" w:rsidRPr="00F6449C" w:rsidRDefault="00FE0105" w:rsidP="00FE0105">
      <w:pPr>
        <w:pStyle w:val="XMLFragment"/>
        <w:rPr>
          <w:noProof w:val="0"/>
        </w:rPr>
      </w:pPr>
      <w:r w:rsidRPr="00F6449C">
        <w:rPr>
          <w:noProof w:val="0"/>
        </w:rPr>
        <w:t xml:space="preserve">  &lt;id value="reconciled-medication-list-details"/&gt;</w:t>
      </w:r>
    </w:p>
    <w:p w14:paraId="1D6FF58E" w14:textId="77777777" w:rsidR="00FE0105" w:rsidRPr="00F6449C" w:rsidRDefault="00FE0105" w:rsidP="00FE0105">
      <w:pPr>
        <w:pStyle w:val="XMLFragment"/>
        <w:rPr>
          <w:noProof w:val="0"/>
        </w:rPr>
      </w:pPr>
      <w:r w:rsidRPr="00F6449C">
        <w:rPr>
          <w:noProof w:val="0"/>
        </w:rPr>
        <w:t xml:space="preserve">  &lt;text&gt;</w:t>
      </w:r>
    </w:p>
    <w:p w14:paraId="6B2BFB29" w14:textId="77777777" w:rsidR="00FE0105" w:rsidRPr="00F6449C" w:rsidRDefault="00FE0105" w:rsidP="00FE0105">
      <w:pPr>
        <w:pStyle w:val="XMLFragment"/>
        <w:rPr>
          <w:noProof w:val="0"/>
        </w:rPr>
      </w:pPr>
      <w:r w:rsidRPr="00F6449C">
        <w:rPr>
          <w:noProof w:val="0"/>
        </w:rPr>
        <w:t xml:space="preserve">    &lt;status value="generated"/&gt;</w:t>
      </w:r>
    </w:p>
    <w:p w14:paraId="114F450A" w14:textId="77777777" w:rsidR="00FE0105" w:rsidRPr="00F6449C" w:rsidRDefault="00FE0105" w:rsidP="00FE0105">
      <w:pPr>
        <w:pStyle w:val="XMLFragment"/>
        <w:rPr>
          <w:noProof w:val="0"/>
        </w:rPr>
      </w:pPr>
      <w:r w:rsidRPr="00F6449C">
        <w:rPr>
          <w:noProof w:val="0"/>
        </w:rPr>
        <w:t xml:space="preserve">    &lt;div xmlns="http://www.w3.org/1999/xhtml"&gt;</w:t>
      </w:r>
    </w:p>
    <w:p w14:paraId="29184EE6" w14:textId="77777777" w:rsidR="00FE0105" w:rsidRPr="00F6449C" w:rsidRDefault="00FE0105" w:rsidP="00FE0105">
      <w:pPr>
        <w:pStyle w:val="XMLFragment"/>
        <w:rPr>
          <w:noProof w:val="0"/>
        </w:rPr>
      </w:pPr>
      <w:r w:rsidRPr="00F6449C">
        <w:rPr>
          <w:noProof w:val="0"/>
        </w:rPr>
        <w:tab/>
      </w:r>
      <w:r w:rsidRPr="00F6449C">
        <w:rPr>
          <w:noProof w:val="0"/>
        </w:rPr>
        <w:tab/>
        <w:t>&lt;!-- expect some text here --&gt;</w:t>
      </w:r>
    </w:p>
    <w:p w14:paraId="2497A539" w14:textId="77777777" w:rsidR="00FE0105" w:rsidRPr="00F6449C" w:rsidRDefault="00FE0105" w:rsidP="00FE0105">
      <w:pPr>
        <w:pStyle w:val="XMLFragment"/>
        <w:rPr>
          <w:noProof w:val="0"/>
        </w:rPr>
      </w:pPr>
      <w:r w:rsidRPr="00F6449C">
        <w:rPr>
          <w:noProof w:val="0"/>
        </w:rPr>
        <w:t xml:space="preserve">    &lt;/div&gt;</w:t>
      </w:r>
    </w:p>
    <w:p w14:paraId="68AA431D" w14:textId="77777777" w:rsidR="00FE0105" w:rsidRPr="00F6449C" w:rsidRDefault="00FE0105" w:rsidP="00FE0105">
      <w:pPr>
        <w:pStyle w:val="XMLFragment"/>
        <w:rPr>
          <w:noProof w:val="0"/>
        </w:rPr>
      </w:pPr>
      <w:r w:rsidRPr="00F6449C">
        <w:rPr>
          <w:noProof w:val="0"/>
        </w:rPr>
        <w:t xml:space="preserve">  &lt;/text&gt;</w:t>
      </w:r>
    </w:p>
    <w:p w14:paraId="66DD8D58" w14:textId="77777777" w:rsidR="00FE0105" w:rsidRPr="00F6449C" w:rsidRDefault="00FE0105" w:rsidP="00FE0105">
      <w:pPr>
        <w:pStyle w:val="XMLFragment"/>
        <w:rPr>
          <w:noProof w:val="0"/>
        </w:rPr>
      </w:pPr>
      <w:r w:rsidRPr="00F6449C">
        <w:rPr>
          <w:noProof w:val="0"/>
        </w:rPr>
        <w:t xml:space="preserve">  &lt;target&gt;</w:t>
      </w:r>
    </w:p>
    <w:p w14:paraId="5C8452B1" w14:textId="77777777" w:rsidR="00FE0105" w:rsidRPr="00F6449C" w:rsidRDefault="00FE0105" w:rsidP="00FE0105">
      <w:pPr>
        <w:pStyle w:val="XMLFragment"/>
        <w:rPr>
          <w:noProof w:val="0"/>
        </w:rPr>
      </w:pPr>
      <w:r w:rsidRPr="00F6449C">
        <w:rPr>
          <w:noProof w:val="0"/>
        </w:rPr>
        <w:tab/>
        <w:t xml:space="preserve">  &lt;reference value="reconciled-med-list"/&gt;</w:t>
      </w:r>
    </w:p>
    <w:p w14:paraId="5B653574" w14:textId="77777777" w:rsidR="00FE0105" w:rsidRPr="00F6449C" w:rsidRDefault="00FE0105" w:rsidP="00FE0105">
      <w:pPr>
        <w:pStyle w:val="XMLFragment"/>
        <w:rPr>
          <w:noProof w:val="0"/>
        </w:rPr>
      </w:pPr>
      <w:r w:rsidRPr="00F6449C">
        <w:rPr>
          <w:noProof w:val="0"/>
        </w:rPr>
        <w:t xml:space="preserve">  &lt;/target&gt;</w:t>
      </w:r>
    </w:p>
    <w:p w14:paraId="54C08539" w14:textId="77777777" w:rsidR="00FE0105" w:rsidRPr="00F6449C" w:rsidRDefault="00FE0105" w:rsidP="00FE0105">
      <w:pPr>
        <w:pStyle w:val="XMLFragment"/>
        <w:rPr>
          <w:noProof w:val="0"/>
        </w:rPr>
      </w:pPr>
      <w:r w:rsidRPr="00F6449C">
        <w:rPr>
          <w:noProof w:val="0"/>
        </w:rPr>
        <w:t xml:space="preserve">  &lt;period&gt;</w:t>
      </w:r>
    </w:p>
    <w:p w14:paraId="78C3ACA0" w14:textId="77777777" w:rsidR="00FE0105" w:rsidRPr="00F6449C" w:rsidRDefault="00FE0105" w:rsidP="00FE0105">
      <w:pPr>
        <w:pStyle w:val="XMLFragment"/>
        <w:rPr>
          <w:noProof w:val="0"/>
        </w:rPr>
      </w:pPr>
      <w:r w:rsidRPr="00F6449C">
        <w:rPr>
          <w:noProof w:val="0"/>
        </w:rPr>
        <w:t xml:space="preserve">    &lt;start value="2015-04-28T21:42:00-04:00"/&gt;</w:t>
      </w:r>
    </w:p>
    <w:p w14:paraId="05C27CED" w14:textId="77777777" w:rsidR="00FE0105" w:rsidRPr="00F6449C" w:rsidRDefault="00FE0105" w:rsidP="00FE0105">
      <w:pPr>
        <w:pStyle w:val="XMLFragment"/>
        <w:rPr>
          <w:noProof w:val="0"/>
        </w:rPr>
      </w:pPr>
      <w:r w:rsidRPr="00F6449C">
        <w:rPr>
          <w:noProof w:val="0"/>
        </w:rPr>
        <w:t xml:space="preserve">  &lt;/period&gt;</w:t>
      </w:r>
    </w:p>
    <w:p w14:paraId="113F3AE3" w14:textId="77777777" w:rsidR="00FE0105" w:rsidRPr="00F6449C" w:rsidRDefault="00FE0105" w:rsidP="00FE0105">
      <w:pPr>
        <w:pStyle w:val="XMLFragment"/>
        <w:rPr>
          <w:noProof w:val="0"/>
        </w:rPr>
      </w:pPr>
      <w:r w:rsidRPr="00F6449C">
        <w:rPr>
          <w:noProof w:val="0"/>
        </w:rPr>
        <w:t xml:space="preserve">  &lt;recorded value="2015-04-28T21:42:00-04:00"/&gt;</w:t>
      </w:r>
    </w:p>
    <w:p w14:paraId="41C2BF14" w14:textId="77777777" w:rsidR="00FE0105" w:rsidRPr="00F6449C" w:rsidRDefault="00FE0105" w:rsidP="00FE0105">
      <w:pPr>
        <w:pStyle w:val="XMLFragment"/>
        <w:rPr>
          <w:noProof w:val="0"/>
        </w:rPr>
      </w:pPr>
      <w:r w:rsidRPr="00F6449C">
        <w:rPr>
          <w:noProof w:val="0"/>
        </w:rPr>
        <w:t xml:space="preserve">  &lt;reason&gt;</w:t>
      </w:r>
    </w:p>
    <w:p w14:paraId="672926F9" w14:textId="77777777" w:rsidR="00FE0105" w:rsidRPr="00F6449C" w:rsidRDefault="00FE0105" w:rsidP="00FE0105">
      <w:pPr>
        <w:pStyle w:val="XMLFragment"/>
        <w:rPr>
          <w:noProof w:val="0"/>
        </w:rPr>
      </w:pPr>
      <w:r w:rsidRPr="00F6449C">
        <w:rPr>
          <w:noProof w:val="0"/>
        </w:rPr>
        <w:t xml:space="preserve">    &lt;text value="details of reconciliation"/&gt;</w:t>
      </w:r>
    </w:p>
    <w:p w14:paraId="30C90DF4" w14:textId="77777777" w:rsidR="00FE0105" w:rsidRPr="00F6449C" w:rsidRDefault="00FE0105" w:rsidP="00FE0105">
      <w:pPr>
        <w:pStyle w:val="XMLFragment"/>
        <w:rPr>
          <w:noProof w:val="0"/>
        </w:rPr>
      </w:pPr>
      <w:r w:rsidRPr="00F6449C">
        <w:rPr>
          <w:noProof w:val="0"/>
        </w:rPr>
        <w:t xml:space="preserve">  &lt;/reason&gt;</w:t>
      </w:r>
    </w:p>
    <w:p w14:paraId="2C2907E8" w14:textId="77777777" w:rsidR="00FE0105" w:rsidRPr="00F6449C" w:rsidRDefault="00FE0105" w:rsidP="00FE0105">
      <w:pPr>
        <w:pStyle w:val="XMLFragment"/>
        <w:rPr>
          <w:noProof w:val="0"/>
        </w:rPr>
      </w:pPr>
      <w:r w:rsidRPr="00F6449C">
        <w:rPr>
          <w:noProof w:val="0"/>
        </w:rPr>
        <w:t xml:space="preserve">  &lt;agent&gt;</w:t>
      </w:r>
    </w:p>
    <w:p w14:paraId="3D2126F3" w14:textId="77777777" w:rsidR="00FE0105" w:rsidRPr="00F6449C" w:rsidRDefault="00FE0105" w:rsidP="00FE0105">
      <w:pPr>
        <w:pStyle w:val="XMLFragment"/>
        <w:rPr>
          <w:noProof w:val="0"/>
        </w:rPr>
      </w:pPr>
      <w:r w:rsidRPr="00F6449C">
        <w:rPr>
          <w:noProof w:val="0"/>
        </w:rPr>
        <w:t xml:space="preserve">    &lt;role&gt;</w:t>
      </w:r>
    </w:p>
    <w:p w14:paraId="3BDFFFAF" w14:textId="77777777" w:rsidR="00FE0105" w:rsidRPr="00F6449C" w:rsidRDefault="00FE0105" w:rsidP="00FE0105">
      <w:pPr>
        <w:pStyle w:val="XMLFragment"/>
        <w:rPr>
          <w:noProof w:val="0"/>
        </w:rPr>
      </w:pPr>
      <w:r w:rsidRPr="00F6449C">
        <w:rPr>
          <w:noProof w:val="0"/>
        </w:rPr>
        <w:t xml:space="preserve">      &lt;system value="http://hl7.org/fhir/provenance-participant-role"/&gt;</w:t>
      </w:r>
    </w:p>
    <w:p w14:paraId="1B60BA63" w14:textId="77777777" w:rsidR="00FE0105" w:rsidRPr="00F6449C" w:rsidRDefault="00FE0105" w:rsidP="00FE0105">
      <w:pPr>
        <w:pStyle w:val="XMLFragment"/>
        <w:rPr>
          <w:noProof w:val="0"/>
        </w:rPr>
      </w:pPr>
      <w:r w:rsidRPr="00F6449C">
        <w:rPr>
          <w:noProof w:val="0"/>
        </w:rPr>
        <w:t xml:space="preserve">      &lt;code value="performer"/&gt;</w:t>
      </w:r>
    </w:p>
    <w:p w14:paraId="68DB2B53" w14:textId="77777777" w:rsidR="00FE0105" w:rsidRPr="00F6449C" w:rsidRDefault="00FE0105" w:rsidP="00FE0105">
      <w:pPr>
        <w:pStyle w:val="XMLFragment"/>
        <w:rPr>
          <w:noProof w:val="0"/>
        </w:rPr>
      </w:pPr>
      <w:r w:rsidRPr="00F6449C">
        <w:rPr>
          <w:noProof w:val="0"/>
        </w:rPr>
        <w:t xml:space="preserve">    &lt;/role&gt;</w:t>
      </w:r>
    </w:p>
    <w:p w14:paraId="3B19F44E" w14:textId="37931B08" w:rsidR="00FE0105" w:rsidRPr="00F6449C" w:rsidDel="00455D03" w:rsidRDefault="00FE0105" w:rsidP="00FE0105">
      <w:pPr>
        <w:pStyle w:val="XMLFragment"/>
        <w:rPr>
          <w:del w:id="1091" w:author="Cole, George" w:date="2015-07-22T21:23:00Z"/>
          <w:noProof w:val="0"/>
        </w:rPr>
      </w:pPr>
      <w:del w:id="1092" w:author="Cole, George" w:date="2015-07-22T21:23:00Z">
        <w:r w:rsidRPr="00F6449C" w:rsidDel="00455D03">
          <w:rPr>
            <w:noProof w:val="0"/>
          </w:rPr>
          <w:delText xml:space="preserve">    &lt;type&gt;</w:delText>
        </w:r>
      </w:del>
    </w:p>
    <w:p w14:paraId="6DBE366A" w14:textId="654D5925" w:rsidR="00FE0105" w:rsidRPr="00F6449C" w:rsidDel="00455D03" w:rsidRDefault="00FE0105" w:rsidP="00FE0105">
      <w:pPr>
        <w:pStyle w:val="XMLFragment"/>
        <w:rPr>
          <w:del w:id="1093" w:author="Cole, George" w:date="2015-07-22T21:23:00Z"/>
          <w:noProof w:val="0"/>
        </w:rPr>
      </w:pPr>
      <w:del w:id="1094" w:author="Cole, George" w:date="2015-07-22T21:23:00Z">
        <w:r w:rsidRPr="00F6449C" w:rsidDel="00455D03">
          <w:rPr>
            <w:noProof w:val="0"/>
          </w:rPr>
          <w:delText xml:space="preserve">      &lt;system value="http://hl7.org/fhir/provenance-participant-type"/&gt;</w:delText>
        </w:r>
      </w:del>
    </w:p>
    <w:p w14:paraId="353A77CB" w14:textId="3BF6F6FF" w:rsidR="00FE0105" w:rsidRPr="00F6449C" w:rsidDel="00455D03" w:rsidRDefault="00FE0105" w:rsidP="00FE0105">
      <w:pPr>
        <w:pStyle w:val="XMLFragment"/>
        <w:rPr>
          <w:del w:id="1095" w:author="Cole, George" w:date="2015-07-22T21:23:00Z"/>
          <w:noProof w:val="0"/>
        </w:rPr>
      </w:pPr>
      <w:del w:id="1096" w:author="Cole, George" w:date="2015-07-22T21:23:00Z">
        <w:r w:rsidRPr="00F6449C" w:rsidDel="00455D03">
          <w:rPr>
            <w:noProof w:val="0"/>
          </w:rPr>
          <w:delText xml:space="preserve">      &lt;code value="practitioner"/&gt;</w:delText>
        </w:r>
      </w:del>
    </w:p>
    <w:p w14:paraId="1F12872E" w14:textId="005AF4FC" w:rsidR="00FE0105" w:rsidRPr="00F6449C" w:rsidDel="00455D03" w:rsidRDefault="00FE0105" w:rsidP="00FE0105">
      <w:pPr>
        <w:pStyle w:val="XMLFragment"/>
        <w:rPr>
          <w:del w:id="1097" w:author="Cole, George" w:date="2015-07-22T21:23:00Z"/>
          <w:noProof w:val="0"/>
        </w:rPr>
      </w:pPr>
      <w:del w:id="1098" w:author="Cole, George" w:date="2015-07-22T21:23:00Z">
        <w:r w:rsidRPr="00F6449C" w:rsidDel="00455D03">
          <w:rPr>
            <w:noProof w:val="0"/>
          </w:rPr>
          <w:delText xml:space="preserve">    &lt;/type&gt;</w:delText>
        </w:r>
      </w:del>
    </w:p>
    <w:p w14:paraId="24D8C0C9" w14:textId="77777777" w:rsidR="009471C2" w:rsidRPr="00F6449C" w:rsidRDefault="009471C2" w:rsidP="00FE0105">
      <w:pPr>
        <w:pStyle w:val="XMLFragment"/>
        <w:rPr>
          <w:noProof w:val="0"/>
        </w:rPr>
      </w:pPr>
      <w:r w:rsidRPr="00F6449C">
        <w:rPr>
          <w:noProof w:val="0"/>
        </w:rPr>
        <w:t xml:space="preserve">    &lt;referenceUri value="Practitioner/f007"/&gt;</w:t>
      </w:r>
    </w:p>
    <w:p w14:paraId="2A68A707" w14:textId="77777777" w:rsidR="00FE0105" w:rsidRPr="00F6449C" w:rsidRDefault="00FE0105" w:rsidP="00FE0105">
      <w:pPr>
        <w:pStyle w:val="XMLFragment"/>
        <w:rPr>
          <w:noProof w:val="0"/>
        </w:rPr>
      </w:pPr>
      <w:r w:rsidRPr="00F6449C">
        <w:rPr>
          <w:noProof w:val="0"/>
        </w:rPr>
        <w:t xml:space="preserve">  &lt;/agent&gt;</w:t>
      </w:r>
    </w:p>
    <w:p w14:paraId="0BDC8060" w14:textId="77777777" w:rsidR="00CE51A4" w:rsidRPr="00F6449C" w:rsidRDefault="00CE51A4" w:rsidP="00CE51A4">
      <w:pPr>
        <w:pStyle w:val="XMLFragment"/>
        <w:rPr>
          <w:noProof w:val="0"/>
        </w:rPr>
      </w:pPr>
      <w:r w:rsidRPr="00F6449C">
        <w:rPr>
          <w:noProof w:val="0"/>
        </w:rPr>
        <w:t xml:space="preserve">  &lt;!-- several sources were used for reconciliation --&gt;</w:t>
      </w:r>
    </w:p>
    <w:p w14:paraId="2535ABA2" w14:textId="77777777" w:rsidR="00CE51A4" w:rsidRPr="00F6449C" w:rsidRDefault="00CE51A4" w:rsidP="00CE51A4">
      <w:pPr>
        <w:pStyle w:val="XMLFragment"/>
        <w:rPr>
          <w:noProof w:val="0"/>
        </w:rPr>
      </w:pPr>
      <w:r w:rsidRPr="00F6449C">
        <w:rPr>
          <w:noProof w:val="0"/>
        </w:rPr>
        <w:t xml:space="preserve">  &lt;entity&gt;</w:t>
      </w:r>
    </w:p>
    <w:p w14:paraId="170627A4" w14:textId="77777777" w:rsidR="00CE51A4" w:rsidRPr="00F6449C" w:rsidRDefault="00CE51A4" w:rsidP="00CE51A4">
      <w:pPr>
        <w:pStyle w:val="XMLFragment"/>
        <w:rPr>
          <w:noProof w:val="0"/>
        </w:rPr>
      </w:pPr>
      <w:r w:rsidRPr="00F6449C">
        <w:rPr>
          <w:noProof w:val="0"/>
        </w:rPr>
        <w:tab/>
        <w:t xml:space="preserve">  &lt;role value='derivation'/&gt;</w:t>
      </w:r>
    </w:p>
    <w:p w14:paraId="622B847C" w14:textId="77777777" w:rsidR="00CE51A4" w:rsidRPr="00F6449C" w:rsidRDefault="00CE51A4" w:rsidP="00CE51A4">
      <w:pPr>
        <w:pStyle w:val="XMLFragment"/>
        <w:rPr>
          <w:noProof w:val="0"/>
        </w:rPr>
      </w:pPr>
      <w:r w:rsidRPr="00F6449C">
        <w:rPr>
          <w:noProof w:val="0"/>
        </w:rPr>
        <w:tab/>
        <w:t xml:space="preserve">  &lt;type value='MedicationStatement'/&gt;</w:t>
      </w:r>
    </w:p>
    <w:p w14:paraId="3A8674F2" w14:textId="77777777" w:rsidR="00CE51A4" w:rsidRPr="00F6449C" w:rsidRDefault="00CE51A4" w:rsidP="00CE51A4">
      <w:pPr>
        <w:pStyle w:val="XMLFragment"/>
        <w:rPr>
          <w:noProof w:val="0"/>
        </w:rPr>
      </w:pPr>
      <w:r w:rsidRPr="00F6449C">
        <w:rPr>
          <w:noProof w:val="0"/>
        </w:rPr>
        <w:tab/>
        <w:t xml:space="preserve">  &lt;reference value='MedicationStatement/f402'/&gt;</w:t>
      </w:r>
    </w:p>
    <w:p w14:paraId="534130F8" w14:textId="77777777" w:rsidR="00CE51A4" w:rsidRPr="00F6449C" w:rsidRDefault="00CE51A4" w:rsidP="00CE51A4">
      <w:pPr>
        <w:pStyle w:val="XMLFragment"/>
        <w:rPr>
          <w:noProof w:val="0"/>
        </w:rPr>
      </w:pPr>
      <w:r w:rsidRPr="00F6449C">
        <w:rPr>
          <w:noProof w:val="0"/>
        </w:rPr>
        <w:t xml:space="preserve">  &lt;/entity&gt;</w:t>
      </w:r>
    </w:p>
    <w:p w14:paraId="070077C2" w14:textId="77777777" w:rsidR="00CE51A4" w:rsidRPr="00F6449C" w:rsidRDefault="00CE51A4" w:rsidP="00CE51A4">
      <w:pPr>
        <w:pStyle w:val="XMLFragment"/>
        <w:rPr>
          <w:noProof w:val="0"/>
        </w:rPr>
      </w:pPr>
      <w:r w:rsidRPr="00F6449C">
        <w:rPr>
          <w:noProof w:val="0"/>
        </w:rPr>
        <w:t xml:space="preserve">  &lt;entity&gt;</w:t>
      </w:r>
    </w:p>
    <w:p w14:paraId="37FF02E7" w14:textId="77777777" w:rsidR="00CE51A4" w:rsidRPr="00F6449C" w:rsidRDefault="00CE51A4" w:rsidP="00CE51A4">
      <w:pPr>
        <w:pStyle w:val="XMLFragment"/>
        <w:rPr>
          <w:noProof w:val="0"/>
        </w:rPr>
      </w:pPr>
      <w:r w:rsidRPr="00F6449C">
        <w:rPr>
          <w:noProof w:val="0"/>
        </w:rPr>
        <w:tab/>
        <w:t xml:space="preserve">  &lt;role value='derivation'/&gt;</w:t>
      </w:r>
    </w:p>
    <w:p w14:paraId="4D1F1EF3" w14:textId="77777777" w:rsidR="00CE51A4" w:rsidRPr="00F6449C" w:rsidRDefault="00CE51A4" w:rsidP="00CE51A4">
      <w:pPr>
        <w:pStyle w:val="XMLFragment"/>
        <w:rPr>
          <w:noProof w:val="0"/>
        </w:rPr>
      </w:pPr>
      <w:r w:rsidRPr="00F6449C">
        <w:rPr>
          <w:noProof w:val="0"/>
        </w:rPr>
        <w:tab/>
        <w:t xml:space="preserve">  &lt;type value='Composition'/&gt;</w:t>
      </w:r>
    </w:p>
    <w:p w14:paraId="3DF3319C" w14:textId="77777777" w:rsidR="00CE51A4" w:rsidRPr="00F6449C" w:rsidRDefault="00CE51A4" w:rsidP="00CE51A4">
      <w:pPr>
        <w:pStyle w:val="XMLFragment"/>
        <w:rPr>
          <w:noProof w:val="0"/>
        </w:rPr>
      </w:pPr>
      <w:r w:rsidRPr="00F6449C">
        <w:rPr>
          <w:noProof w:val="0"/>
        </w:rPr>
        <w:tab/>
        <w:t xml:space="preserve">  &lt;reference value='Composition/f4323'/&gt;</w:t>
      </w:r>
    </w:p>
    <w:p w14:paraId="35C305A3" w14:textId="77777777" w:rsidR="00CE51A4" w:rsidRPr="00F6449C" w:rsidRDefault="00CE51A4" w:rsidP="00CE51A4">
      <w:pPr>
        <w:pStyle w:val="XMLFragment"/>
        <w:rPr>
          <w:noProof w:val="0"/>
        </w:rPr>
      </w:pPr>
      <w:r w:rsidRPr="00F6449C">
        <w:rPr>
          <w:noProof w:val="0"/>
        </w:rPr>
        <w:t xml:space="preserve">  &lt;/entity&gt;</w:t>
      </w:r>
    </w:p>
    <w:p w14:paraId="15BC217F" w14:textId="77777777" w:rsidR="00CE51A4" w:rsidRPr="00F6449C" w:rsidRDefault="00CE51A4" w:rsidP="00CE51A4">
      <w:pPr>
        <w:pStyle w:val="XMLFragment"/>
        <w:rPr>
          <w:noProof w:val="0"/>
        </w:rPr>
      </w:pPr>
      <w:r w:rsidRPr="00F6449C">
        <w:rPr>
          <w:noProof w:val="0"/>
        </w:rPr>
        <w:t xml:space="preserve">    &lt;entity&gt;</w:t>
      </w:r>
    </w:p>
    <w:p w14:paraId="6D5DD276" w14:textId="77777777" w:rsidR="00CE51A4" w:rsidRPr="00F6449C" w:rsidRDefault="00CE51A4" w:rsidP="00CE51A4">
      <w:pPr>
        <w:pStyle w:val="XMLFragment"/>
        <w:rPr>
          <w:noProof w:val="0"/>
        </w:rPr>
      </w:pPr>
      <w:r w:rsidRPr="00F6449C">
        <w:rPr>
          <w:noProof w:val="0"/>
        </w:rPr>
        <w:tab/>
        <w:t xml:space="preserve">  &lt;role value='derivation'/&gt;</w:t>
      </w:r>
    </w:p>
    <w:p w14:paraId="435FE417" w14:textId="77777777" w:rsidR="00CE51A4" w:rsidRPr="00F6449C" w:rsidRDefault="00CE51A4" w:rsidP="00CE51A4">
      <w:pPr>
        <w:pStyle w:val="XMLFragment"/>
        <w:rPr>
          <w:noProof w:val="0"/>
        </w:rPr>
      </w:pPr>
      <w:r w:rsidRPr="00F6449C">
        <w:rPr>
          <w:noProof w:val="0"/>
        </w:rPr>
        <w:tab/>
        <w:t xml:space="preserve">  &lt;type value='</w:t>
      </w:r>
      <w:r w:rsidR="00F40DA5" w:rsidRPr="00F6449C">
        <w:rPr>
          <w:noProof w:val="0"/>
        </w:rPr>
        <w:t>DocumentReference</w:t>
      </w:r>
      <w:r w:rsidRPr="00F6449C">
        <w:rPr>
          <w:noProof w:val="0"/>
        </w:rPr>
        <w:t>'/&gt;</w:t>
      </w:r>
      <w:r w:rsidRPr="00F6449C">
        <w:rPr>
          <w:noProof w:val="0"/>
        </w:rPr>
        <w:tab/>
        <w:t xml:space="preserve">&lt;!-- this is an example where the source </w:t>
      </w:r>
      <w:r w:rsidR="00F40DA5" w:rsidRPr="00F6449C">
        <w:rPr>
          <w:noProof w:val="0"/>
        </w:rPr>
        <w:t xml:space="preserve">is a document that </w:t>
      </w:r>
      <w:r w:rsidRPr="00F6449C">
        <w:rPr>
          <w:noProof w:val="0"/>
        </w:rPr>
        <w:t>was not a FHIR resource --&gt;</w:t>
      </w:r>
    </w:p>
    <w:p w14:paraId="50BE1D7F" w14:textId="77777777" w:rsidR="00CE51A4" w:rsidRPr="00F6449C" w:rsidRDefault="00CE51A4" w:rsidP="00CE51A4">
      <w:pPr>
        <w:pStyle w:val="XMLFragment"/>
        <w:rPr>
          <w:noProof w:val="0"/>
        </w:rPr>
      </w:pPr>
      <w:r w:rsidRPr="00F6449C">
        <w:rPr>
          <w:noProof w:val="0"/>
        </w:rPr>
        <w:tab/>
        <w:t xml:space="preserve">  &lt;reference value='urn:oid:1.2.3.4.5'/&gt;</w:t>
      </w:r>
    </w:p>
    <w:p w14:paraId="287E747E" w14:textId="77777777" w:rsidR="00EF0C10" w:rsidRPr="00F6449C" w:rsidRDefault="00CE51A4" w:rsidP="00CE51A4">
      <w:pPr>
        <w:pStyle w:val="XMLFragment"/>
        <w:rPr>
          <w:rStyle w:val="HTMLCode"/>
          <w:b/>
          <w:noProof w:val="0"/>
        </w:rPr>
      </w:pPr>
      <w:r w:rsidRPr="00F6449C">
        <w:rPr>
          <w:noProof w:val="0"/>
        </w:rPr>
        <w:t xml:space="preserve">  &lt;/entity&gt;</w:t>
      </w:r>
      <w:r w:rsidR="00FE0105" w:rsidRPr="00F6449C">
        <w:rPr>
          <w:noProof w:val="0"/>
        </w:rPr>
        <w:t>&lt;/Provenance&gt;</w:t>
      </w:r>
      <w:r w:rsidR="00EF0C10" w:rsidRPr="00F6449C">
        <w:rPr>
          <w:rStyle w:val="HTMLCode"/>
          <w:b/>
          <w:noProof w:val="0"/>
        </w:rPr>
        <w:t xml:space="preserve">    </w:t>
      </w:r>
    </w:p>
    <w:p w14:paraId="229F12AA" w14:textId="77777777" w:rsidR="000B4228" w:rsidRPr="00F6449C" w:rsidRDefault="000B4228" w:rsidP="00EF0C10">
      <w:pPr>
        <w:pStyle w:val="BodyText"/>
      </w:pPr>
    </w:p>
    <w:p w14:paraId="4B9BC7B8" w14:textId="77777777" w:rsidR="00EF0C10" w:rsidRDefault="00EF0C10" w:rsidP="00F21965">
      <w:pPr>
        <w:pStyle w:val="BodyText"/>
      </w:pPr>
    </w:p>
    <w:p w14:paraId="3249AE05" w14:textId="77777777" w:rsidR="00445584" w:rsidRDefault="00445584" w:rsidP="00F21965">
      <w:pPr>
        <w:pStyle w:val="BodyText"/>
      </w:pPr>
    </w:p>
    <w:p w14:paraId="35BE26F8" w14:textId="77777777" w:rsidR="00EA4EA1" w:rsidRPr="00F6449C" w:rsidRDefault="00EA4EA1" w:rsidP="00EA4EA1">
      <w:pPr>
        <w:pStyle w:val="AppendixHeading1"/>
        <w:rPr>
          <w:noProof w:val="0"/>
        </w:rPr>
      </w:pPr>
      <w:bookmarkStart w:id="1099" w:name="_Toc389126406"/>
      <w:bookmarkStart w:id="1100" w:name="_Toc425363704"/>
      <w:r w:rsidRPr="00F6449C">
        <w:rPr>
          <w:noProof w:val="0"/>
        </w:rPr>
        <w:lastRenderedPageBreak/>
        <w:t xml:space="preserve">Volume </w:t>
      </w:r>
      <w:r w:rsidR="001F2CF8" w:rsidRPr="00F6449C">
        <w:rPr>
          <w:noProof w:val="0"/>
        </w:rPr>
        <w:t>3</w:t>
      </w:r>
      <w:r w:rsidRPr="00F6449C">
        <w:rPr>
          <w:noProof w:val="0"/>
        </w:rPr>
        <w:t xml:space="preserve"> Namespace Additions</w:t>
      </w:r>
      <w:bookmarkEnd w:id="1099"/>
      <w:bookmarkEnd w:id="1100"/>
    </w:p>
    <w:p w14:paraId="5AE9CF16" w14:textId="77777777" w:rsidR="00EA4EA1" w:rsidRPr="00F6449C" w:rsidRDefault="00EA4EA1" w:rsidP="00EA4EA1">
      <w:pPr>
        <w:pStyle w:val="EditorInstructions"/>
      </w:pPr>
      <w:r w:rsidRPr="00F6449C">
        <w:t xml:space="preserve">Add the following terms </w:t>
      </w:r>
      <w:r w:rsidRPr="00F6449C">
        <w:rPr>
          <w:iCs w:val="0"/>
        </w:rPr>
        <w:t>to the IHE Namespace</w:t>
      </w:r>
      <w:r w:rsidRPr="00F6449C">
        <w:t>:</w:t>
      </w:r>
    </w:p>
    <w:p w14:paraId="56BA5469" w14:textId="77777777" w:rsidR="009612F6" w:rsidRPr="00F6449C" w:rsidRDefault="00587F5E" w:rsidP="00630F33">
      <w:pPr>
        <w:pStyle w:val="BodyText"/>
        <w:rPr>
          <w:lang w:eastAsia="x-none"/>
        </w:rPr>
      </w:pPr>
      <w:r w:rsidRPr="00F6449C">
        <w:t>None</w:t>
      </w:r>
    </w:p>
    <w:p w14:paraId="45451CAE" w14:textId="77777777" w:rsidR="00993FF5" w:rsidRPr="00F6449C" w:rsidRDefault="00D42ED8" w:rsidP="00993FF5">
      <w:pPr>
        <w:pStyle w:val="PartTitle"/>
      </w:pPr>
      <w:bookmarkStart w:id="1101" w:name="_Toc389126407"/>
      <w:bookmarkStart w:id="1102" w:name="_Toc425363705"/>
      <w:r w:rsidRPr="00F6449C">
        <w:lastRenderedPageBreak/>
        <w:t>V</w:t>
      </w:r>
      <w:r w:rsidR="00993FF5" w:rsidRPr="00F6449C">
        <w:t>olume 4 – National Extensions</w:t>
      </w:r>
      <w:bookmarkEnd w:id="1101"/>
      <w:bookmarkEnd w:id="1102"/>
    </w:p>
    <w:p w14:paraId="076A2591" w14:textId="77777777" w:rsidR="00993FF5" w:rsidRPr="00F6449C" w:rsidRDefault="00993FF5" w:rsidP="00993FF5">
      <w:pPr>
        <w:pStyle w:val="EditorInstructions"/>
      </w:pPr>
      <w:r w:rsidRPr="00F6449C">
        <w:t xml:space="preserve">Add </w:t>
      </w:r>
      <w:r w:rsidR="003F0805" w:rsidRPr="00F6449C">
        <w:t xml:space="preserve">appropriate </w:t>
      </w:r>
      <w:r w:rsidR="00587F5E" w:rsidRPr="00F6449C">
        <w:t>c</w:t>
      </w:r>
      <w:r w:rsidR="003F0805" w:rsidRPr="00F6449C">
        <w:t xml:space="preserve">ountry </w:t>
      </w:r>
      <w:r w:rsidRPr="00F6449C">
        <w:t xml:space="preserve">section </w:t>
      </w:r>
    </w:p>
    <w:p w14:paraId="0E2FE3CD" w14:textId="77777777" w:rsidR="00C63D7E" w:rsidRPr="00F6449C" w:rsidRDefault="00993FF5" w:rsidP="00BB76BC">
      <w:pPr>
        <w:pStyle w:val="AppendixHeading1"/>
        <w:rPr>
          <w:noProof w:val="0"/>
        </w:rPr>
      </w:pPr>
      <w:bookmarkStart w:id="1103" w:name="_Toc389126408"/>
      <w:bookmarkStart w:id="1104" w:name="_Toc425363706"/>
      <w:r w:rsidRPr="00F6449C">
        <w:rPr>
          <w:noProof w:val="0"/>
        </w:rPr>
        <w:t xml:space="preserve">4 </w:t>
      </w:r>
      <w:r w:rsidR="00C63D7E" w:rsidRPr="00F6449C">
        <w:rPr>
          <w:noProof w:val="0"/>
        </w:rPr>
        <w:t>National Extensions</w:t>
      </w:r>
      <w:bookmarkEnd w:id="1103"/>
      <w:bookmarkEnd w:id="1104"/>
    </w:p>
    <w:p w14:paraId="5E42E4D2" w14:textId="77777777" w:rsidR="00CC4EA3" w:rsidRPr="00F6449C" w:rsidRDefault="00587F5E" w:rsidP="006912B6">
      <w:pPr>
        <w:pStyle w:val="BodyText"/>
      </w:pPr>
      <w:r w:rsidRPr="00F6449C">
        <w:t>Not applicable</w:t>
      </w:r>
    </w:p>
    <w:sectPr w:rsidR="00CC4EA3" w:rsidRPr="00F6449C" w:rsidSect="000807AC">
      <w:headerReference w:type="default" r:id="rId25"/>
      <w:footerReference w:type="even" r:id="rId26"/>
      <w:footerReference w:type="default" r:id="rId27"/>
      <w:footerReference w:type="first" r:id="rId28"/>
      <w:pgSz w:w="12240" w:h="15840" w:code="1"/>
      <w:pgMar w:top="1440" w:right="1080" w:bottom="1440" w:left="1800" w:header="720" w:footer="720" w:gutter="0"/>
      <w:lnNumType w:countBy="5" w:restart="continuous"/>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1DB30D7" w14:textId="77777777" w:rsidR="00202408" w:rsidRDefault="00202408">
      <w:r>
        <w:separator/>
      </w:r>
    </w:p>
  </w:endnote>
  <w:endnote w:type="continuationSeparator" w:id="0">
    <w:p w14:paraId="36A4045D" w14:textId="77777777" w:rsidR="00202408" w:rsidRDefault="002024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Bookman Old Style">
    <w:panose1 w:val="02050604050505020204"/>
    <w:charset w:val="00"/>
    <w:family w:val="roman"/>
    <w:pitch w:val="variable"/>
    <w:sig w:usb0="00000287" w:usb1="00000000" w:usb2="00000000" w:usb3="00000000" w:csb0="0000009F" w:csb1="00000000"/>
  </w:font>
  <w:font w:name="?l?r ??’c">
    <w:altName w:val="Arial Unicode MS"/>
    <w:panose1 w:val="00000000000000000000"/>
    <w:charset w:val="80"/>
    <w:family w:val="modern"/>
    <w:notTrueType/>
    <w:pitch w:val="default"/>
    <w:sig w:usb0="00000001" w:usb1="08070000" w:usb2="00000010" w:usb3="00000000" w:csb0="00020000" w:csb1="00000000"/>
  </w:font>
  <w:font w:name="TimesNewRomanPSMT">
    <w:altName w:val="Times New Roman"/>
    <w:charset w:val="00"/>
    <w:family w:val="auto"/>
    <w:pitch w:val="default"/>
  </w:font>
  <w:font w:name="SimSun">
    <w:altName w:val="宋体"/>
    <w:panose1 w:val="02010600030101010101"/>
    <w:charset w:val="86"/>
    <w:family w:val="auto"/>
    <w:notTrueType/>
    <w:pitch w:val="variable"/>
    <w:sig w:usb0="00000001" w:usb1="080E0000" w:usb2="00000010" w:usb3="00000000" w:csb0="00040000"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Arial Unicode MS">
    <w:panose1 w:val="020B0604020202020204"/>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549808" w14:textId="77777777" w:rsidR="006756E3" w:rsidRDefault="006756E3">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0C592295" w14:textId="77777777" w:rsidR="006756E3" w:rsidRDefault="006756E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C0EBB3" w14:textId="77777777" w:rsidR="006756E3" w:rsidRDefault="006756E3">
    <w:pPr>
      <w:pStyle w:val="Footer"/>
      <w:ind w:right="360"/>
    </w:pPr>
    <w:r>
      <w:t>__________________________________________________________________________</w:t>
    </w:r>
  </w:p>
  <w:p w14:paraId="0F1EEEDF" w14:textId="797DAAC9" w:rsidR="006756E3" w:rsidRDefault="006756E3" w:rsidP="00597DB2">
    <w:pPr>
      <w:pStyle w:val="Footer"/>
      <w:ind w:right="360"/>
      <w:rPr>
        <w:sz w:val="20"/>
      </w:rPr>
    </w:pPr>
    <w:bookmarkStart w:id="1105" w:name="_Toc473170355"/>
    <w:r>
      <w:rPr>
        <w:sz w:val="20"/>
      </w:rPr>
      <w:t xml:space="preserve">Rev. 3.0 – 2015-06-01 </w:t>
    </w:r>
    <w:r>
      <w:rPr>
        <w:sz w:val="20"/>
      </w:rPr>
      <w:tab/>
    </w:r>
    <w:r w:rsidRPr="00597DB2">
      <w:rPr>
        <w:rStyle w:val="PageNumber"/>
        <w:sz w:val="20"/>
      </w:rPr>
      <w:fldChar w:fldCharType="begin"/>
    </w:r>
    <w:r w:rsidRPr="00597DB2">
      <w:rPr>
        <w:rStyle w:val="PageNumber"/>
        <w:sz w:val="20"/>
      </w:rPr>
      <w:instrText xml:space="preserve">PAGE  </w:instrText>
    </w:r>
    <w:r w:rsidRPr="00597DB2">
      <w:rPr>
        <w:rStyle w:val="PageNumber"/>
        <w:sz w:val="20"/>
      </w:rPr>
      <w:fldChar w:fldCharType="separate"/>
    </w:r>
    <w:r w:rsidR="00D646F0">
      <w:rPr>
        <w:rStyle w:val="PageNumber"/>
        <w:noProof/>
        <w:sz w:val="20"/>
      </w:rPr>
      <w:t>2</w:t>
    </w:r>
    <w:r w:rsidRPr="00597DB2">
      <w:rPr>
        <w:rStyle w:val="PageNumber"/>
        <w:sz w:val="20"/>
      </w:rPr>
      <w:fldChar w:fldCharType="end"/>
    </w:r>
    <w:r>
      <w:rPr>
        <w:sz w:val="20"/>
      </w:rPr>
      <w:tab/>
      <w:t xml:space="preserve">                       Copyright © 2015: IHE International, Inc.</w:t>
    </w:r>
    <w:bookmarkEnd w:id="1105"/>
  </w:p>
  <w:p w14:paraId="30BEA75F" w14:textId="77777777" w:rsidR="006756E3" w:rsidRDefault="006756E3" w:rsidP="007E5B51">
    <w:pPr>
      <w:pStyle w:val="Footer"/>
    </w:pPr>
    <w:r>
      <w:rPr>
        <w:sz w:val="20"/>
      </w:rPr>
      <w:t>Template Rev. 10.3</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AAA878" w14:textId="650DE737" w:rsidR="006756E3" w:rsidRDefault="006756E3">
    <w:pPr>
      <w:pStyle w:val="Footer"/>
      <w:jc w:val="center"/>
    </w:pPr>
    <w:r>
      <w:rPr>
        <w:sz w:val="20"/>
      </w:rPr>
      <w:t>Copyright © 2015: IHE International, Inc.</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BD03319" w14:textId="77777777" w:rsidR="00202408" w:rsidRDefault="00202408">
      <w:r>
        <w:separator/>
      </w:r>
    </w:p>
  </w:footnote>
  <w:footnote w:type="continuationSeparator" w:id="0">
    <w:p w14:paraId="65DFADAE" w14:textId="77777777" w:rsidR="00202408" w:rsidRDefault="00202408">
      <w:r>
        <w:continuationSeparator/>
      </w:r>
    </w:p>
  </w:footnote>
  <w:footnote w:id="1">
    <w:p w14:paraId="61771526" w14:textId="77777777" w:rsidR="006756E3" w:rsidRDefault="006756E3" w:rsidP="0076635A">
      <w:pPr>
        <w:pStyle w:val="FootnoteText"/>
      </w:pPr>
      <w:r>
        <w:rPr>
          <w:rStyle w:val="FootnoteReference"/>
        </w:rPr>
        <w:footnoteRef/>
      </w:r>
      <w:r>
        <w:t xml:space="preserve"> </w:t>
      </w:r>
      <w:r w:rsidRPr="00DF2817">
        <w:t>Silva, P. B., Bernstam, E., Markowitz, E., Johnson, T., Zhang, J., &amp; Herskovic, J. (2013, October 1). Automated medication reconciliation and complexity of care transitions. GitHub. Retrieved April 1, 2014, from https://github.com/jherskovic/MedRec</w:t>
      </w:r>
    </w:p>
  </w:footnote>
  <w:footnote w:id="2">
    <w:p w14:paraId="30733F61" w14:textId="77777777" w:rsidR="006756E3" w:rsidRDefault="006756E3" w:rsidP="00C2030D">
      <w:pPr>
        <w:pStyle w:val="FootnoteText"/>
      </w:pPr>
      <w:r>
        <w:rPr>
          <w:rStyle w:val="FootnoteReference"/>
        </w:rPr>
        <w:footnoteRef/>
      </w:r>
      <w:r>
        <w:t xml:space="preserve"> Available on the web at </w:t>
      </w:r>
      <w:hyperlink r:id="rId1" w:history="1">
        <w:r w:rsidRPr="00FF5A47">
          <w:rPr>
            <w:rStyle w:val="Hyperlink"/>
          </w:rPr>
          <w:t>https://www.cms.gov/Medicare/Medicare-Fee-for-Service-Payment/sharedsavingsprogram/Downloads/ACO_Summary_Factsheet_ICN907404.pdf</w:t>
        </w:r>
      </w:hyperlink>
      <w:r>
        <w:t xml:space="preserve"> </w:t>
      </w:r>
    </w:p>
  </w:footnote>
  <w:footnote w:id="3">
    <w:p w14:paraId="50532748" w14:textId="77777777" w:rsidR="006756E3" w:rsidRDefault="006756E3" w:rsidP="00C2030D">
      <w:pPr>
        <w:pStyle w:val="FootnoteText"/>
      </w:pPr>
      <w:r>
        <w:rPr>
          <w:rStyle w:val="FootnoteReference"/>
        </w:rPr>
        <w:footnoteRef/>
      </w:r>
      <w:r>
        <w:t xml:space="preserve"> Available on the web at </w:t>
      </w:r>
      <w:hyperlink r:id="rId2" w:history="1">
        <w:r w:rsidRPr="00FC37C0">
          <w:rPr>
            <w:rStyle w:val="Hyperlink"/>
          </w:rPr>
          <w:t>http://hl7-fhir.github.io/overview.html</w:t>
        </w:r>
      </w:hyperlink>
      <w:r>
        <w:t xml:space="preserve"> </w:t>
      </w:r>
    </w:p>
  </w:footnote>
  <w:footnote w:id="4">
    <w:p w14:paraId="2116D418" w14:textId="77777777" w:rsidR="006756E3" w:rsidRDefault="006756E3" w:rsidP="00C2030D">
      <w:pPr>
        <w:pStyle w:val="FootnoteText"/>
      </w:pPr>
      <w:r>
        <w:rPr>
          <w:rStyle w:val="FootnoteReference"/>
        </w:rPr>
        <w:footnoteRef/>
      </w:r>
      <w:r>
        <w:t xml:space="preserve"> Available on the web at </w:t>
      </w:r>
      <w:hyperlink r:id="rId3" w:history="1">
        <w:r w:rsidRPr="00FC37C0">
          <w:rPr>
            <w:rStyle w:val="Hyperlink"/>
          </w:rPr>
          <w:t>http://hl7-fhir.github.io/overview.html</w:t>
        </w:r>
      </w:hyperlink>
      <w:r>
        <w:t xml:space="preserve"> </w:t>
      </w:r>
    </w:p>
  </w:footnote>
  <w:footnote w:id="5">
    <w:p w14:paraId="03D35585" w14:textId="77777777" w:rsidR="006756E3" w:rsidRDefault="006756E3" w:rsidP="00C2030D">
      <w:pPr>
        <w:pStyle w:val="FootnoteText"/>
      </w:pPr>
      <w:r>
        <w:rPr>
          <w:rStyle w:val="FootnoteReference"/>
        </w:rPr>
        <w:footnoteRef/>
      </w:r>
      <w:r>
        <w:t xml:space="preserve"> Available on the web at </w:t>
      </w:r>
      <w:hyperlink r:id="rId4" w:history="1">
        <w:r w:rsidRPr="00FC37C0">
          <w:rPr>
            <w:rStyle w:val="Hyperlink"/>
          </w:rPr>
          <w:t>http://hl7-fhir.github.io/list.html</w:t>
        </w:r>
      </w:hyperlink>
      <w:r>
        <w:t xml:space="preserve"> </w:t>
      </w:r>
    </w:p>
  </w:footnote>
  <w:footnote w:id="6">
    <w:p w14:paraId="5D8476A7" w14:textId="77777777" w:rsidR="006756E3" w:rsidRDefault="006756E3" w:rsidP="00C2030D">
      <w:pPr>
        <w:pStyle w:val="FootnoteText"/>
      </w:pPr>
      <w:r>
        <w:rPr>
          <w:rStyle w:val="FootnoteReference"/>
        </w:rPr>
        <w:footnoteRef/>
      </w:r>
      <w:r>
        <w:t xml:space="preserve"> Available on the web at </w:t>
      </w:r>
      <w:r w:rsidRPr="00974083">
        <w:t>http://hl7-fhir.github.io/provenance.html</w:t>
      </w:r>
    </w:p>
  </w:footnote>
  <w:footnote w:id="7">
    <w:p w14:paraId="3DC8CC5F" w14:textId="77777777" w:rsidR="006756E3" w:rsidRDefault="006756E3" w:rsidP="00C2030D">
      <w:pPr>
        <w:pStyle w:val="FootnoteText"/>
      </w:pPr>
      <w:r>
        <w:rPr>
          <w:rStyle w:val="FootnoteReference"/>
        </w:rPr>
        <w:footnoteRef/>
      </w:r>
      <w:r>
        <w:t xml:space="preserve"> Available on the web at </w:t>
      </w:r>
      <w:r w:rsidRPr="0024799A">
        <w:t>http://www.hl7.org/implement/standards/fhir/profile.html</w:t>
      </w:r>
    </w:p>
  </w:footnote>
  <w:footnote w:id="8">
    <w:p w14:paraId="5B551AF9" w14:textId="77777777" w:rsidR="006756E3" w:rsidRPr="00BB4F94" w:rsidRDefault="006756E3" w:rsidP="00F139CF">
      <w:pPr>
        <w:spacing w:after="120"/>
        <w:contextualSpacing/>
        <w:rPr>
          <w:sz w:val="20"/>
        </w:rPr>
      </w:pPr>
      <w:r w:rsidRPr="00BB4F94">
        <w:rPr>
          <w:rStyle w:val="FootnoteReference"/>
          <w:sz w:val="20"/>
        </w:rPr>
        <w:footnoteRef/>
      </w:r>
      <w:r w:rsidRPr="00BB4F94">
        <w:rPr>
          <w:sz w:val="20"/>
        </w:rPr>
        <w:t xml:space="preserve"> WHO Collaborating Centre for Patient Safety Solutions. World Health Organization. </w:t>
      </w:r>
      <w:hyperlink r:id="rId5" w:history="1">
        <w:r w:rsidRPr="00BB4F94">
          <w:rPr>
            <w:rStyle w:val="Hyperlink"/>
            <w:sz w:val="20"/>
          </w:rPr>
          <w:t>http://www.who.int/patientsafety/solutions/patientsafety/collaborating_centre/en/</w:t>
        </w:r>
      </w:hyperlink>
      <w:r w:rsidRPr="00BB4F94">
        <w:rPr>
          <w:sz w:val="20"/>
        </w:rPr>
        <w:t xml:space="preserve">. Accessed April 30, 2014. </w:t>
      </w:r>
    </w:p>
    <w:p w14:paraId="6AF8A0B7" w14:textId="77777777" w:rsidR="006756E3" w:rsidRDefault="006756E3" w:rsidP="00F139CF">
      <w:pPr>
        <w:pStyle w:val="FootnoteText"/>
      </w:pPr>
    </w:p>
  </w:footnote>
  <w:footnote w:id="9">
    <w:p w14:paraId="5F3A79A6" w14:textId="77777777" w:rsidR="006756E3" w:rsidRDefault="006756E3" w:rsidP="00F139CF">
      <w:pPr>
        <w:pStyle w:val="FootnoteText"/>
      </w:pPr>
      <w:r>
        <w:rPr>
          <w:rStyle w:val="FootnoteReference"/>
        </w:rPr>
        <w:footnoteRef/>
      </w:r>
      <w:r>
        <w:t xml:space="preserve"> </w:t>
      </w:r>
      <w:r w:rsidRPr="00BB4F94">
        <w:t xml:space="preserve">Standards and Certification Regulations 2014 Edition. Health IT Regulations, HIT.gov. </w:t>
      </w:r>
      <w:hyperlink r:id="rId6" w:history="1">
        <w:r w:rsidRPr="0006375C">
          <w:rPr>
            <w:rStyle w:val="Hyperlink"/>
          </w:rPr>
          <w:t>http://www.healthit.gov/policy-researchers-implementers/standards-and-certification-regulations</w:t>
        </w:r>
      </w:hyperlink>
      <w:r>
        <w:t xml:space="preserve"> </w:t>
      </w:r>
      <w:r w:rsidRPr="00BB4F94">
        <w:t>. Accessed April 30, 2014.</w:t>
      </w:r>
    </w:p>
  </w:footnote>
  <w:footnote w:id="10">
    <w:p w14:paraId="6159C82B" w14:textId="77777777" w:rsidR="006756E3" w:rsidRDefault="006756E3" w:rsidP="00F139CF">
      <w:pPr>
        <w:pStyle w:val="FootnoteText"/>
      </w:pPr>
      <w:r>
        <w:rPr>
          <w:rStyle w:val="FootnoteReference"/>
        </w:rPr>
        <w:footnoteRef/>
      </w:r>
      <w:r>
        <w:t xml:space="preserve"> Standard 4: Medication Safety, Safety and Quality Improvement Guide. Australian Commission on Safety and Quality in Health Care, October 2012. </w:t>
      </w:r>
      <w:hyperlink r:id="rId7" w:history="1">
        <w:r w:rsidRPr="0006375C">
          <w:rPr>
            <w:rStyle w:val="Hyperlink"/>
          </w:rPr>
          <w:t>http://www.safetyandquality.gov.au/wp-content/uploads/2012/10/Standard4_Oct_2012.rtf</w:t>
        </w:r>
      </w:hyperlink>
      <w:r>
        <w:t xml:space="preserve"> . Accessed April 30, 2014.</w:t>
      </w:r>
    </w:p>
  </w:footnote>
  <w:footnote w:id="11">
    <w:p w14:paraId="4C6104EB" w14:textId="77777777" w:rsidR="006756E3" w:rsidDel="002131D7" w:rsidRDefault="006756E3" w:rsidP="00F139CF">
      <w:pPr>
        <w:pStyle w:val="FootnoteText"/>
        <w:rPr>
          <w:del w:id="58" w:author="Cole, George" w:date="2015-07-21T22:11:00Z"/>
        </w:rPr>
      </w:pPr>
      <w:del w:id="59" w:author="Cole, George" w:date="2015-07-21T22:11:00Z">
        <w:r w:rsidDel="002131D7">
          <w:rPr>
            <w:rStyle w:val="FootnoteReference"/>
          </w:rPr>
          <w:footnoteRef/>
        </w:r>
        <w:r w:rsidDel="002131D7">
          <w:delText xml:space="preserve"> Section 4: EHR Profiles. HL7 Electronic Health Record-System (EHR-S) Functional Model (FM), Release 1. </w:delText>
        </w:r>
        <w:r w:rsidR="00230CED" w:rsidDel="002131D7">
          <w:fldChar w:fldCharType="begin"/>
        </w:r>
        <w:r w:rsidR="00230CED" w:rsidDel="002131D7">
          <w:delInstrText xml:space="preserve"> HYPERLINK "http://www.hl7.org/implement/standards/product_brief.cfm?product_id=18" </w:delInstrText>
        </w:r>
        <w:r w:rsidR="00230CED" w:rsidDel="002131D7">
          <w:fldChar w:fldCharType="separate"/>
        </w:r>
        <w:r w:rsidRPr="0006375C" w:rsidDel="002131D7">
          <w:rPr>
            <w:rStyle w:val="Hyperlink"/>
          </w:rPr>
          <w:delText>http://www.hl7.org/implement/standards/product_brief.cfm?product_id=18</w:delText>
        </w:r>
        <w:r w:rsidR="00230CED" w:rsidDel="002131D7">
          <w:rPr>
            <w:rStyle w:val="Hyperlink"/>
          </w:rPr>
          <w:fldChar w:fldCharType="end"/>
        </w:r>
        <w:r w:rsidDel="002131D7">
          <w:delText xml:space="preserve"> . Accessed April 30, 2014</w:delText>
        </w:r>
      </w:del>
    </w:p>
  </w:footnote>
  <w:footnote w:id="12">
    <w:p w14:paraId="41068968" w14:textId="77777777" w:rsidR="006756E3" w:rsidDel="00940D9F" w:rsidRDefault="006756E3" w:rsidP="003B6E42">
      <w:pPr>
        <w:pStyle w:val="FootnoteText"/>
        <w:spacing w:before="0"/>
        <w:rPr>
          <w:del w:id="378" w:author="Cole, George" w:date="2015-07-21T12:07:00Z"/>
        </w:rPr>
      </w:pPr>
      <w:del w:id="379" w:author="Cole, George" w:date="2015-07-21T12:07:00Z">
        <w:r w:rsidDel="00940D9F">
          <w:rPr>
            <w:rStyle w:val="FootnoteReference"/>
          </w:rPr>
          <w:footnoteRef/>
        </w:r>
        <w:r w:rsidDel="00940D9F">
          <w:delText xml:space="preserve"> Available on the web at </w:delText>
        </w:r>
        <w:r w:rsidDel="00940D9F">
          <w:fldChar w:fldCharType="begin"/>
        </w:r>
        <w:r w:rsidDel="00940D9F">
          <w:delInstrText xml:space="preserve"> HYPERLINK "http://psychclassics.yorku.ca/Miller/" </w:delInstrText>
        </w:r>
        <w:r w:rsidDel="00940D9F">
          <w:fldChar w:fldCharType="separate"/>
        </w:r>
        <w:r w:rsidDel="00940D9F">
          <w:rPr>
            <w:rStyle w:val="Hyperlink"/>
          </w:rPr>
          <w:delText>http://psychclassics.yorku.ca/Miller/</w:delText>
        </w:r>
        <w:r w:rsidDel="00940D9F">
          <w:rPr>
            <w:rStyle w:val="Hyperlink"/>
          </w:rPr>
          <w:fldChar w:fldCharType="end"/>
        </w:r>
        <w:r w:rsidDel="00940D9F">
          <w:delText xml:space="preserve"> </w:delText>
        </w:r>
      </w:del>
    </w:p>
  </w:footnote>
  <w:footnote w:id="13">
    <w:p w14:paraId="0D974956" w14:textId="77777777" w:rsidR="004E4149" w:rsidRDefault="004E4149" w:rsidP="004E4149">
      <w:pPr>
        <w:pStyle w:val="FootnoteText"/>
        <w:rPr>
          <w:ins w:id="639" w:author="Cole, George" w:date="2015-07-22T12:02:00Z"/>
        </w:rPr>
      </w:pPr>
      <w:ins w:id="640" w:author="Cole, George" w:date="2015-07-22T12:02:00Z">
        <w:r>
          <w:rPr>
            <w:rStyle w:val="FootnoteReference"/>
          </w:rPr>
          <w:footnoteRef/>
        </w:r>
        <w:r>
          <w:t xml:space="preserve"> </w:t>
        </w:r>
        <w:r w:rsidRPr="00810107">
          <w:t>ftp://ftp.ihe.net/TF_Implementation_Material/PCC/fhir/</w:t>
        </w:r>
        <w:r>
          <w:t>FHIR-08-2015.zip</w:t>
        </w:r>
      </w:ins>
    </w:p>
  </w:footnote>
  <w:footnote w:id="14">
    <w:p w14:paraId="2B05DECA" w14:textId="2BD08CD4" w:rsidR="00810107" w:rsidRDefault="00810107">
      <w:pPr>
        <w:pStyle w:val="FootnoteText"/>
      </w:pPr>
      <w:ins w:id="1063" w:author="Cole, George" w:date="2015-07-22T11:29:00Z">
        <w:r>
          <w:rPr>
            <w:rStyle w:val="FootnoteReference"/>
          </w:rPr>
          <w:footnoteRef/>
        </w:r>
        <w:r>
          <w:t xml:space="preserve"> </w:t>
        </w:r>
      </w:ins>
      <w:ins w:id="1064" w:author="Cole, George" w:date="2015-07-22T11:30:00Z">
        <w:r w:rsidRPr="00810107">
          <w:t>ftp://ftp.ihe.net/TF_Implementation_Material/PCC/fhir/</w:t>
        </w:r>
        <w:r>
          <w:t>FHIR-08-2015.zip</w:t>
        </w:r>
      </w:ins>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C2DE23" w14:textId="2D043673" w:rsidR="006756E3" w:rsidRDefault="006756E3">
    <w:pPr>
      <w:pStyle w:val="Header"/>
    </w:pPr>
    <w:r>
      <w:t xml:space="preserve">IHE Patient Care Coordination Technical Framework Supplement – Reconciliation of Clinical Content and Care Providers (RECON) </w:t>
    </w:r>
    <w:r>
      <w:br/>
      <w:t>______________________________________________________________________________</w:t>
    </w:r>
  </w:p>
  <w:p w14:paraId="21D0D1E3" w14:textId="77777777" w:rsidR="006756E3" w:rsidRDefault="006756E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7032B22C"/>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CC64B246"/>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8034CD76"/>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multilevel"/>
    <w:tmpl w:val="B90A3960"/>
    <w:lvl w:ilvl="0">
      <w:start w:val="1"/>
      <w:numFmt w:val="decimal"/>
      <w:pStyle w:val="ListNumber2"/>
      <w:lvlText w:val="%1."/>
      <w:lvlJc w:val="left"/>
      <w:pPr>
        <w:tabs>
          <w:tab w:val="num" w:pos="720"/>
        </w:tabs>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4" w15:restartNumberingAfterBreak="0">
    <w:nsid w:val="FFFFFF80"/>
    <w:multiLevelType w:val="singleLevel"/>
    <w:tmpl w:val="510A4A20"/>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A4CF60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C142E16"/>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577494FE"/>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E72621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A0ECEA68"/>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76555A"/>
    <w:multiLevelType w:val="hybridMultilevel"/>
    <w:tmpl w:val="D6BC73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27C00EF"/>
    <w:multiLevelType w:val="multilevel"/>
    <w:tmpl w:val="21AC3F1C"/>
    <w:lvl w:ilvl="0">
      <w:start w:val="6"/>
      <w:numFmt w:val="decimal"/>
      <w:lvlText w:val="%1"/>
      <w:lvlJc w:val="left"/>
      <w:pPr>
        <w:ind w:left="405" w:hanging="405"/>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upperLetter"/>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029A7CF3"/>
    <w:multiLevelType w:val="hybridMultilevel"/>
    <w:tmpl w:val="81EA64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2BC0A6D"/>
    <w:multiLevelType w:val="hybridMultilevel"/>
    <w:tmpl w:val="29D8B0C6"/>
    <w:lvl w:ilvl="0" w:tplc="CF8CBC62">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4" w15:restartNumberingAfterBreak="0">
    <w:nsid w:val="030E53D5"/>
    <w:multiLevelType w:val="hybridMultilevel"/>
    <w:tmpl w:val="B8AC42A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04224A7A"/>
    <w:multiLevelType w:val="hybridMultilevel"/>
    <w:tmpl w:val="582CFF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0577598D"/>
    <w:multiLevelType w:val="hybridMultilevel"/>
    <w:tmpl w:val="5F8251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07376BB9"/>
    <w:multiLevelType w:val="hybridMultilevel"/>
    <w:tmpl w:val="68CE24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078E7096"/>
    <w:multiLevelType w:val="hybridMultilevel"/>
    <w:tmpl w:val="9670BFF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08154C5C"/>
    <w:multiLevelType w:val="hybridMultilevel"/>
    <w:tmpl w:val="30E4E7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0A837B38"/>
    <w:multiLevelType w:val="hybridMultilevel"/>
    <w:tmpl w:val="2E9226E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0AD5353F"/>
    <w:multiLevelType w:val="hybridMultilevel"/>
    <w:tmpl w:val="807EF50A"/>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22" w15:restartNumberingAfterBreak="0">
    <w:nsid w:val="0B0A26C5"/>
    <w:multiLevelType w:val="hybridMultilevel"/>
    <w:tmpl w:val="DD30F7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0B950AD6"/>
    <w:multiLevelType w:val="hybridMultilevel"/>
    <w:tmpl w:val="E5A6CAFA"/>
    <w:lvl w:ilvl="0" w:tplc="04090001">
      <w:start w:val="1"/>
      <w:numFmt w:val="bullet"/>
      <w:lvlText w:val=""/>
      <w:lvlJc w:val="left"/>
      <w:pPr>
        <w:ind w:left="1142" w:hanging="360"/>
      </w:pPr>
      <w:rPr>
        <w:rFonts w:ascii="Symbol" w:hAnsi="Symbol" w:hint="default"/>
      </w:rPr>
    </w:lvl>
    <w:lvl w:ilvl="1" w:tplc="04090003" w:tentative="1">
      <w:start w:val="1"/>
      <w:numFmt w:val="bullet"/>
      <w:lvlText w:val="o"/>
      <w:lvlJc w:val="left"/>
      <w:pPr>
        <w:ind w:left="1862" w:hanging="360"/>
      </w:pPr>
      <w:rPr>
        <w:rFonts w:ascii="Courier New" w:hAnsi="Courier New" w:cs="Courier New" w:hint="default"/>
      </w:rPr>
    </w:lvl>
    <w:lvl w:ilvl="2" w:tplc="04090005" w:tentative="1">
      <w:start w:val="1"/>
      <w:numFmt w:val="bullet"/>
      <w:lvlText w:val=""/>
      <w:lvlJc w:val="left"/>
      <w:pPr>
        <w:ind w:left="2582" w:hanging="360"/>
      </w:pPr>
      <w:rPr>
        <w:rFonts w:ascii="Wingdings" w:hAnsi="Wingdings" w:hint="default"/>
      </w:rPr>
    </w:lvl>
    <w:lvl w:ilvl="3" w:tplc="04090001" w:tentative="1">
      <w:start w:val="1"/>
      <w:numFmt w:val="bullet"/>
      <w:lvlText w:val=""/>
      <w:lvlJc w:val="left"/>
      <w:pPr>
        <w:ind w:left="3302" w:hanging="360"/>
      </w:pPr>
      <w:rPr>
        <w:rFonts w:ascii="Symbol" w:hAnsi="Symbol" w:hint="default"/>
      </w:rPr>
    </w:lvl>
    <w:lvl w:ilvl="4" w:tplc="04090003" w:tentative="1">
      <w:start w:val="1"/>
      <w:numFmt w:val="bullet"/>
      <w:lvlText w:val="o"/>
      <w:lvlJc w:val="left"/>
      <w:pPr>
        <w:ind w:left="4022" w:hanging="360"/>
      </w:pPr>
      <w:rPr>
        <w:rFonts w:ascii="Courier New" w:hAnsi="Courier New" w:cs="Courier New" w:hint="default"/>
      </w:rPr>
    </w:lvl>
    <w:lvl w:ilvl="5" w:tplc="04090005" w:tentative="1">
      <w:start w:val="1"/>
      <w:numFmt w:val="bullet"/>
      <w:lvlText w:val=""/>
      <w:lvlJc w:val="left"/>
      <w:pPr>
        <w:ind w:left="4742" w:hanging="360"/>
      </w:pPr>
      <w:rPr>
        <w:rFonts w:ascii="Wingdings" w:hAnsi="Wingdings" w:hint="default"/>
      </w:rPr>
    </w:lvl>
    <w:lvl w:ilvl="6" w:tplc="04090001" w:tentative="1">
      <w:start w:val="1"/>
      <w:numFmt w:val="bullet"/>
      <w:lvlText w:val=""/>
      <w:lvlJc w:val="left"/>
      <w:pPr>
        <w:ind w:left="5462" w:hanging="360"/>
      </w:pPr>
      <w:rPr>
        <w:rFonts w:ascii="Symbol" w:hAnsi="Symbol" w:hint="default"/>
      </w:rPr>
    </w:lvl>
    <w:lvl w:ilvl="7" w:tplc="04090003" w:tentative="1">
      <w:start w:val="1"/>
      <w:numFmt w:val="bullet"/>
      <w:lvlText w:val="o"/>
      <w:lvlJc w:val="left"/>
      <w:pPr>
        <w:ind w:left="6182" w:hanging="360"/>
      </w:pPr>
      <w:rPr>
        <w:rFonts w:ascii="Courier New" w:hAnsi="Courier New" w:cs="Courier New" w:hint="default"/>
      </w:rPr>
    </w:lvl>
    <w:lvl w:ilvl="8" w:tplc="04090005" w:tentative="1">
      <w:start w:val="1"/>
      <w:numFmt w:val="bullet"/>
      <w:lvlText w:val=""/>
      <w:lvlJc w:val="left"/>
      <w:pPr>
        <w:ind w:left="6902" w:hanging="360"/>
      </w:pPr>
      <w:rPr>
        <w:rFonts w:ascii="Wingdings" w:hAnsi="Wingdings" w:hint="default"/>
      </w:rPr>
    </w:lvl>
  </w:abstractNum>
  <w:abstractNum w:abstractNumId="24" w15:restartNumberingAfterBreak="0">
    <w:nsid w:val="0C346A0E"/>
    <w:multiLevelType w:val="hybridMultilevel"/>
    <w:tmpl w:val="F7263232"/>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0C490AD5"/>
    <w:multiLevelType w:val="hybridMultilevel"/>
    <w:tmpl w:val="5D1430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0C624705"/>
    <w:multiLevelType w:val="hybridMultilevel"/>
    <w:tmpl w:val="803622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0D220C2B"/>
    <w:multiLevelType w:val="hybridMultilevel"/>
    <w:tmpl w:val="E9AE7E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0DA244AA"/>
    <w:multiLevelType w:val="hybridMultilevel"/>
    <w:tmpl w:val="1E04FB7E"/>
    <w:lvl w:ilvl="0" w:tplc="CF8CBC62">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9" w15:restartNumberingAfterBreak="0">
    <w:nsid w:val="0F8057A6"/>
    <w:multiLevelType w:val="hybridMultilevel"/>
    <w:tmpl w:val="BF3E4E32"/>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108A314B"/>
    <w:multiLevelType w:val="hybridMultilevel"/>
    <w:tmpl w:val="1E04FB7E"/>
    <w:lvl w:ilvl="0" w:tplc="CF8CBC62">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31" w15:restartNumberingAfterBreak="0">
    <w:nsid w:val="12515242"/>
    <w:multiLevelType w:val="hybridMultilevel"/>
    <w:tmpl w:val="884E86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12654D7F"/>
    <w:multiLevelType w:val="hybridMultilevel"/>
    <w:tmpl w:val="E9784B78"/>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33" w15:restartNumberingAfterBreak="0">
    <w:nsid w:val="131136A5"/>
    <w:multiLevelType w:val="hybridMultilevel"/>
    <w:tmpl w:val="16CC00FE"/>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14E55327"/>
    <w:multiLevelType w:val="hybridMultilevel"/>
    <w:tmpl w:val="CC28BC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161B3598"/>
    <w:multiLevelType w:val="hybridMultilevel"/>
    <w:tmpl w:val="55169EB4"/>
    <w:lvl w:ilvl="0" w:tplc="D6749DC0">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17683901"/>
    <w:multiLevelType w:val="hybridMultilevel"/>
    <w:tmpl w:val="E0B2A8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17B47E1E"/>
    <w:multiLevelType w:val="hybridMultilevel"/>
    <w:tmpl w:val="1952C7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18C14B65"/>
    <w:multiLevelType w:val="hybridMultilevel"/>
    <w:tmpl w:val="CE2AB1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18D439E8"/>
    <w:multiLevelType w:val="hybridMultilevel"/>
    <w:tmpl w:val="87C880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196269EF"/>
    <w:multiLevelType w:val="hybridMultilevel"/>
    <w:tmpl w:val="8F7C1E70"/>
    <w:lvl w:ilvl="0" w:tplc="FEE2BAC0">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1A136F42"/>
    <w:multiLevelType w:val="hybridMultilevel"/>
    <w:tmpl w:val="F9605A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1AA01392"/>
    <w:multiLevelType w:val="hybridMultilevel"/>
    <w:tmpl w:val="065431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1C1B71FE"/>
    <w:multiLevelType w:val="hybridMultilevel"/>
    <w:tmpl w:val="C376FA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21B67FBC"/>
    <w:multiLevelType w:val="hybridMultilevel"/>
    <w:tmpl w:val="29D8B0C6"/>
    <w:lvl w:ilvl="0" w:tplc="CF8CBC62">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45" w15:restartNumberingAfterBreak="0">
    <w:nsid w:val="22024F1A"/>
    <w:multiLevelType w:val="hybridMultilevel"/>
    <w:tmpl w:val="D15C47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226D7304"/>
    <w:multiLevelType w:val="hybridMultilevel"/>
    <w:tmpl w:val="844AAA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231353EA"/>
    <w:multiLevelType w:val="hybridMultilevel"/>
    <w:tmpl w:val="1898CAA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237B6025"/>
    <w:multiLevelType w:val="hybridMultilevel"/>
    <w:tmpl w:val="2AA2D8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237C72C2"/>
    <w:multiLevelType w:val="hybridMultilevel"/>
    <w:tmpl w:val="82CE89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23B1707E"/>
    <w:multiLevelType w:val="hybridMultilevel"/>
    <w:tmpl w:val="39525012"/>
    <w:lvl w:ilvl="0" w:tplc="CF8CBC62">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51" w15:restartNumberingAfterBreak="0">
    <w:nsid w:val="2415754D"/>
    <w:multiLevelType w:val="hybridMultilevel"/>
    <w:tmpl w:val="CE2AB1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25A440EF"/>
    <w:multiLevelType w:val="hybridMultilevel"/>
    <w:tmpl w:val="85C68D10"/>
    <w:lvl w:ilvl="0" w:tplc="CF8CBC62">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53" w15:restartNumberingAfterBreak="0">
    <w:nsid w:val="25D50751"/>
    <w:multiLevelType w:val="hybridMultilevel"/>
    <w:tmpl w:val="1F2EADB2"/>
    <w:lvl w:ilvl="0" w:tplc="F1446D7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25E45615"/>
    <w:multiLevelType w:val="hybridMultilevel"/>
    <w:tmpl w:val="5B8A1A4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2690273B"/>
    <w:multiLevelType w:val="hybridMultilevel"/>
    <w:tmpl w:val="5FD87E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28BF55F9"/>
    <w:multiLevelType w:val="hybridMultilevel"/>
    <w:tmpl w:val="659CAF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2AF23C74"/>
    <w:multiLevelType w:val="hybridMultilevel"/>
    <w:tmpl w:val="A8AECF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2B661524"/>
    <w:multiLevelType w:val="hybridMultilevel"/>
    <w:tmpl w:val="85C68D10"/>
    <w:lvl w:ilvl="0" w:tplc="CF8CBC62">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59" w15:restartNumberingAfterBreak="0">
    <w:nsid w:val="2C80706D"/>
    <w:multiLevelType w:val="hybridMultilevel"/>
    <w:tmpl w:val="8A4E3DD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2E482D20"/>
    <w:multiLevelType w:val="hybridMultilevel"/>
    <w:tmpl w:val="92C4F1A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2F244553"/>
    <w:multiLevelType w:val="hybridMultilevel"/>
    <w:tmpl w:val="780602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30433E0E"/>
    <w:multiLevelType w:val="hybridMultilevel"/>
    <w:tmpl w:val="C51681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30567D27"/>
    <w:multiLevelType w:val="hybridMultilevel"/>
    <w:tmpl w:val="C854C4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305D1627"/>
    <w:multiLevelType w:val="hybridMultilevel"/>
    <w:tmpl w:val="F7B4761E"/>
    <w:lvl w:ilvl="0" w:tplc="962A512A">
      <w:start w:val="1"/>
      <w:numFmt w:val="decimal"/>
      <w:lvlText w:val="%1."/>
      <w:lvlJc w:val="left"/>
      <w:pPr>
        <w:ind w:left="720" w:hanging="360"/>
      </w:pPr>
      <w:rPr>
        <w:rFonts w:ascii="Arial" w:hAnsi="Arial" w:cs="Arial" w:hint="default"/>
        <w:color w:val="00000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311A0132"/>
    <w:multiLevelType w:val="hybridMultilevel"/>
    <w:tmpl w:val="6F162606"/>
    <w:lvl w:ilvl="0" w:tplc="F1446D78">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32F81A68"/>
    <w:multiLevelType w:val="hybridMultilevel"/>
    <w:tmpl w:val="72F825E8"/>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7" w15:restartNumberingAfterBreak="0">
    <w:nsid w:val="345E44B1"/>
    <w:multiLevelType w:val="hybridMultilevel"/>
    <w:tmpl w:val="EDE62C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3644196D"/>
    <w:multiLevelType w:val="hybridMultilevel"/>
    <w:tmpl w:val="CF3CB9E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3BA15EDC"/>
    <w:multiLevelType w:val="hybridMultilevel"/>
    <w:tmpl w:val="D9808A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40BC3A55"/>
    <w:multiLevelType w:val="multilevel"/>
    <w:tmpl w:val="7B943E18"/>
    <w:numStyleLink w:val="Constraints"/>
  </w:abstractNum>
  <w:abstractNum w:abstractNumId="71" w15:restartNumberingAfterBreak="0">
    <w:nsid w:val="461844A3"/>
    <w:multiLevelType w:val="hybridMultilevel"/>
    <w:tmpl w:val="1898CAA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463D47E2"/>
    <w:multiLevelType w:val="hybridMultilevel"/>
    <w:tmpl w:val="D71CCF86"/>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3" w15:restartNumberingAfterBreak="0">
    <w:nsid w:val="464457BC"/>
    <w:multiLevelType w:val="hybridMultilevel"/>
    <w:tmpl w:val="57AEFF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474B5290"/>
    <w:multiLevelType w:val="hybridMultilevel"/>
    <w:tmpl w:val="304AD4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15:restartNumberingAfterBreak="0">
    <w:nsid w:val="49743AC8"/>
    <w:multiLevelType w:val="hybridMultilevel"/>
    <w:tmpl w:val="A0428D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15:restartNumberingAfterBreak="0">
    <w:nsid w:val="499D4C3E"/>
    <w:multiLevelType w:val="hybridMultilevel"/>
    <w:tmpl w:val="483450A6"/>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7" w15:restartNumberingAfterBreak="0">
    <w:nsid w:val="4A820F06"/>
    <w:multiLevelType w:val="hybridMultilevel"/>
    <w:tmpl w:val="77463BBA"/>
    <w:lvl w:ilvl="0" w:tplc="CF8CBC62">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78" w15:restartNumberingAfterBreak="0">
    <w:nsid w:val="4B025E5F"/>
    <w:multiLevelType w:val="multilevel"/>
    <w:tmpl w:val="7B943E18"/>
    <w:numStyleLink w:val="Constraints"/>
  </w:abstractNum>
  <w:abstractNum w:abstractNumId="79" w15:restartNumberingAfterBreak="0">
    <w:nsid w:val="4C83769C"/>
    <w:multiLevelType w:val="hybridMultilevel"/>
    <w:tmpl w:val="3A286CB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0" w15:restartNumberingAfterBreak="0">
    <w:nsid w:val="4CA93438"/>
    <w:multiLevelType w:val="hybridMultilevel"/>
    <w:tmpl w:val="11FC439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1" w15:restartNumberingAfterBreak="0">
    <w:nsid w:val="4CFE6E23"/>
    <w:multiLevelType w:val="hybridMultilevel"/>
    <w:tmpl w:val="10A85F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 w15:restartNumberingAfterBreak="0">
    <w:nsid w:val="4DC24C14"/>
    <w:multiLevelType w:val="hybridMultilevel"/>
    <w:tmpl w:val="DD42B6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15:restartNumberingAfterBreak="0">
    <w:nsid w:val="4F6F1BC9"/>
    <w:multiLevelType w:val="hybridMultilevel"/>
    <w:tmpl w:val="E850E334"/>
    <w:lvl w:ilvl="0" w:tplc="E1481F9C">
      <w:start w:val="1"/>
      <w:numFmt w:val="decimal"/>
      <w:lvlText w:val="%1."/>
      <w:lvlJc w:val="left"/>
      <w:pPr>
        <w:ind w:left="720" w:hanging="360"/>
      </w:pPr>
      <w:rPr>
        <w:rFonts w:ascii="Arial" w:hAnsi="Arial" w:cs="Arial" w:hint="default"/>
        <w:color w:val="000000"/>
        <w:sz w:val="2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 w15:restartNumberingAfterBreak="0">
    <w:nsid w:val="50C67BD8"/>
    <w:multiLevelType w:val="multilevel"/>
    <w:tmpl w:val="6472FA4A"/>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85" w15:restartNumberingAfterBreak="0">
    <w:nsid w:val="50CD13B9"/>
    <w:multiLevelType w:val="hybridMultilevel"/>
    <w:tmpl w:val="AFA86A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6" w15:restartNumberingAfterBreak="0">
    <w:nsid w:val="50D0764D"/>
    <w:multiLevelType w:val="hybridMultilevel"/>
    <w:tmpl w:val="E9AE7E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7" w15:restartNumberingAfterBreak="0">
    <w:nsid w:val="512D6A0D"/>
    <w:multiLevelType w:val="hybridMultilevel"/>
    <w:tmpl w:val="9AA2B6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8" w15:restartNumberingAfterBreak="0">
    <w:nsid w:val="51882835"/>
    <w:multiLevelType w:val="hybridMultilevel"/>
    <w:tmpl w:val="49A0EF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15:restartNumberingAfterBreak="0">
    <w:nsid w:val="51DD3F1F"/>
    <w:multiLevelType w:val="hybridMultilevel"/>
    <w:tmpl w:val="B4E06D0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0" w15:restartNumberingAfterBreak="0">
    <w:nsid w:val="52AC699B"/>
    <w:multiLevelType w:val="hybridMultilevel"/>
    <w:tmpl w:val="5AA602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1" w15:restartNumberingAfterBreak="0">
    <w:nsid w:val="532F77F3"/>
    <w:multiLevelType w:val="hybridMultilevel"/>
    <w:tmpl w:val="DD083D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2" w15:restartNumberingAfterBreak="0">
    <w:nsid w:val="54157E40"/>
    <w:multiLevelType w:val="hybridMultilevel"/>
    <w:tmpl w:val="497A2B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3" w15:restartNumberingAfterBreak="0">
    <w:nsid w:val="56333114"/>
    <w:multiLevelType w:val="hybridMultilevel"/>
    <w:tmpl w:val="E01C10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4" w15:restartNumberingAfterBreak="0">
    <w:nsid w:val="565828D3"/>
    <w:multiLevelType w:val="multilevel"/>
    <w:tmpl w:val="06EA82C8"/>
    <w:lvl w:ilvl="0">
      <w:start w:val="1"/>
      <w:numFmt w:val="upperLetter"/>
      <w:lvlText w:val="Appendix %1 "/>
      <w:lvlJc w:val="left"/>
      <w:pPr>
        <w:ind w:left="360" w:hanging="360"/>
      </w:pPr>
      <w:rPr>
        <w:rFonts w:ascii="Times New Roman" w:hAnsi="Times New Roman" w:hint="default"/>
        <w:b w:val="0"/>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1"/>
      <w:lvlJc w:val="left"/>
      <w:pPr>
        <w:tabs>
          <w:tab w:val="num" w:pos="900"/>
        </w:tabs>
        <w:ind w:left="900" w:hanging="900"/>
      </w:pPr>
      <w:rPr>
        <w:rFonts w:cs="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AppendixHeading3"/>
      <w:lvlText w:val="%1.%2.%3:  "/>
      <w:lvlJc w:val="left"/>
      <w:pPr>
        <w:tabs>
          <w:tab w:val="num" w:pos="1080"/>
        </w:tabs>
        <w:ind w:left="1080" w:hanging="10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95" w15:restartNumberingAfterBreak="0">
    <w:nsid w:val="57DF48E2"/>
    <w:multiLevelType w:val="hybridMultilevel"/>
    <w:tmpl w:val="CD1437BE"/>
    <w:lvl w:ilvl="0" w:tplc="0409000F">
      <w:start w:val="1"/>
      <w:numFmt w:val="decimal"/>
      <w:lvlText w:val="%1."/>
      <w:lvlJc w:val="left"/>
      <w:pPr>
        <w:ind w:left="1800" w:hanging="360"/>
      </w:pPr>
      <w:rPr>
        <w:rFonts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6" w15:restartNumberingAfterBreak="0">
    <w:nsid w:val="58520EB9"/>
    <w:multiLevelType w:val="hybridMultilevel"/>
    <w:tmpl w:val="4BF0A226"/>
    <w:lvl w:ilvl="0" w:tplc="CF8CBC62">
      <w:start w:val="1"/>
      <w:numFmt w:val="decimal"/>
      <w:lvlText w:val="%1."/>
      <w:lvlJc w:val="left"/>
      <w:pPr>
        <w:ind w:left="72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97" w15:restartNumberingAfterBreak="0">
    <w:nsid w:val="5CF746D2"/>
    <w:multiLevelType w:val="hybridMultilevel"/>
    <w:tmpl w:val="B8AC42A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8" w15:restartNumberingAfterBreak="0">
    <w:nsid w:val="5EDF657F"/>
    <w:multiLevelType w:val="hybridMultilevel"/>
    <w:tmpl w:val="FC7CB0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9" w15:restartNumberingAfterBreak="0">
    <w:nsid w:val="5F7F4CD1"/>
    <w:multiLevelType w:val="multilevel"/>
    <w:tmpl w:val="7B943E18"/>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100" w15:restartNumberingAfterBreak="0">
    <w:nsid w:val="60F145BA"/>
    <w:multiLevelType w:val="hybridMultilevel"/>
    <w:tmpl w:val="5DB2D84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1" w15:restartNumberingAfterBreak="0">
    <w:nsid w:val="61263F6B"/>
    <w:multiLevelType w:val="hybridMultilevel"/>
    <w:tmpl w:val="7E5647A2"/>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2" w15:restartNumberingAfterBreak="0">
    <w:nsid w:val="616A62BE"/>
    <w:multiLevelType w:val="multilevel"/>
    <w:tmpl w:val="EC808750"/>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954"/>
        </w:tabs>
        <w:ind w:left="95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03" w15:restartNumberingAfterBreak="0">
    <w:nsid w:val="61FC4173"/>
    <w:multiLevelType w:val="hybridMultilevel"/>
    <w:tmpl w:val="1C1E13D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4" w15:restartNumberingAfterBreak="0">
    <w:nsid w:val="62150EC1"/>
    <w:multiLevelType w:val="multilevel"/>
    <w:tmpl w:val="B71652E0"/>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05" w15:restartNumberingAfterBreak="0">
    <w:nsid w:val="62E24BF4"/>
    <w:multiLevelType w:val="hybridMultilevel"/>
    <w:tmpl w:val="1BBC71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6" w15:restartNumberingAfterBreak="0">
    <w:nsid w:val="635621A4"/>
    <w:multiLevelType w:val="hybridMultilevel"/>
    <w:tmpl w:val="81CE39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7" w15:restartNumberingAfterBreak="0">
    <w:nsid w:val="6451481F"/>
    <w:multiLevelType w:val="hybridMultilevel"/>
    <w:tmpl w:val="29D8B0C6"/>
    <w:lvl w:ilvl="0" w:tplc="CF8CBC62">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08" w15:restartNumberingAfterBreak="0">
    <w:nsid w:val="650D5F8B"/>
    <w:multiLevelType w:val="hybridMultilevel"/>
    <w:tmpl w:val="2DAEBD90"/>
    <w:lvl w:ilvl="0" w:tplc="CF8CBC62">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09" w15:restartNumberingAfterBreak="0">
    <w:nsid w:val="66227086"/>
    <w:multiLevelType w:val="hybridMultilevel"/>
    <w:tmpl w:val="461AB202"/>
    <w:lvl w:ilvl="0" w:tplc="CF8CBC62">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10" w15:restartNumberingAfterBreak="0">
    <w:nsid w:val="68B12E7F"/>
    <w:multiLevelType w:val="hybridMultilevel"/>
    <w:tmpl w:val="C6DA25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1" w15:restartNumberingAfterBreak="0">
    <w:nsid w:val="6A8542FD"/>
    <w:multiLevelType w:val="hybridMultilevel"/>
    <w:tmpl w:val="6E7AB832"/>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2" w15:restartNumberingAfterBreak="0">
    <w:nsid w:val="6B1A1E1B"/>
    <w:multiLevelType w:val="hybridMultilevel"/>
    <w:tmpl w:val="41A6E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3" w15:restartNumberingAfterBreak="0">
    <w:nsid w:val="6C3911BE"/>
    <w:multiLevelType w:val="hybridMultilevel"/>
    <w:tmpl w:val="D28285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4" w15:restartNumberingAfterBreak="0">
    <w:nsid w:val="6C47213A"/>
    <w:multiLevelType w:val="hybridMultilevel"/>
    <w:tmpl w:val="4BF0A226"/>
    <w:lvl w:ilvl="0" w:tplc="CF8CBC62">
      <w:start w:val="1"/>
      <w:numFmt w:val="decimal"/>
      <w:lvlText w:val="%1."/>
      <w:lvlJc w:val="left"/>
      <w:pPr>
        <w:ind w:left="72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15" w15:restartNumberingAfterBreak="0">
    <w:nsid w:val="6D897671"/>
    <w:multiLevelType w:val="hybridMultilevel"/>
    <w:tmpl w:val="617E84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6" w15:restartNumberingAfterBreak="0">
    <w:nsid w:val="6E19007E"/>
    <w:multiLevelType w:val="hybridMultilevel"/>
    <w:tmpl w:val="461AB202"/>
    <w:lvl w:ilvl="0" w:tplc="CF8CBC62">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17" w15:restartNumberingAfterBreak="0">
    <w:nsid w:val="6EB13F60"/>
    <w:multiLevelType w:val="hybridMultilevel"/>
    <w:tmpl w:val="28884F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8" w15:restartNumberingAfterBreak="0">
    <w:nsid w:val="6ED66769"/>
    <w:multiLevelType w:val="hybridMultilevel"/>
    <w:tmpl w:val="18FE28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9" w15:restartNumberingAfterBreak="0">
    <w:nsid w:val="719407E4"/>
    <w:multiLevelType w:val="hybridMultilevel"/>
    <w:tmpl w:val="ED661504"/>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0" w15:restartNumberingAfterBreak="0">
    <w:nsid w:val="729479B6"/>
    <w:multiLevelType w:val="hybridMultilevel"/>
    <w:tmpl w:val="AFE68E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1" w15:restartNumberingAfterBreak="0">
    <w:nsid w:val="734A264D"/>
    <w:multiLevelType w:val="hybridMultilevel"/>
    <w:tmpl w:val="3762331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2" w15:restartNumberingAfterBreak="0">
    <w:nsid w:val="737C2E05"/>
    <w:multiLevelType w:val="hybridMultilevel"/>
    <w:tmpl w:val="5C106C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3" w15:restartNumberingAfterBreak="0">
    <w:nsid w:val="74756EBB"/>
    <w:multiLevelType w:val="hybridMultilevel"/>
    <w:tmpl w:val="83A61B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4" w15:restartNumberingAfterBreak="0">
    <w:nsid w:val="74DD1423"/>
    <w:multiLevelType w:val="hybridMultilevel"/>
    <w:tmpl w:val="5B04380C"/>
    <w:lvl w:ilvl="0" w:tplc="F1446D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5" w15:restartNumberingAfterBreak="0">
    <w:nsid w:val="75A46E95"/>
    <w:multiLevelType w:val="hybridMultilevel"/>
    <w:tmpl w:val="36B292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6" w15:restartNumberingAfterBreak="0">
    <w:nsid w:val="75CF49DA"/>
    <w:multiLevelType w:val="hybridMultilevel"/>
    <w:tmpl w:val="EB1E5DF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7" w15:restartNumberingAfterBreak="0">
    <w:nsid w:val="7695044B"/>
    <w:multiLevelType w:val="hybridMultilevel"/>
    <w:tmpl w:val="77463BBA"/>
    <w:lvl w:ilvl="0" w:tplc="CF8CBC62">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28" w15:restartNumberingAfterBreak="0">
    <w:nsid w:val="76BC5610"/>
    <w:multiLevelType w:val="hybridMultilevel"/>
    <w:tmpl w:val="8D28DB8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9" w15:restartNumberingAfterBreak="0">
    <w:nsid w:val="77C47611"/>
    <w:multiLevelType w:val="hybridMultilevel"/>
    <w:tmpl w:val="1E04FB7E"/>
    <w:lvl w:ilvl="0" w:tplc="CF8CBC62">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30" w15:restartNumberingAfterBreak="0">
    <w:nsid w:val="7BE9680C"/>
    <w:multiLevelType w:val="hybridMultilevel"/>
    <w:tmpl w:val="A8AECF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1" w15:restartNumberingAfterBreak="0">
    <w:nsid w:val="7C006240"/>
    <w:multiLevelType w:val="multilevel"/>
    <w:tmpl w:val="7B943E18"/>
    <w:styleLink w:val="Constraints"/>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132" w15:restartNumberingAfterBreak="0">
    <w:nsid w:val="7CC0232E"/>
    <w:multiLevelType w:val="hybridMultilevel"/>
    <w:tmpl w:val="CCE4FA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3" w15:restartNumberingAfterBreak="0">
    <w:nsid w:val="7CE53B18"/>
    <w:multiLevelType w:val="hybridMultilevel"/>
    <w:tmpl w:val="FDAA0B72"/>
    <w:lvl w:ilvl="0" w:tplc="7AE41056">
      <w:start w:val="1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8"/>
  </w:num>
  <w:num w:numId="5">
    <w:abstractNumId w:val="3"/>
  </w:num>
  <w:num w:numId="6">
    <w:abstractNumId w:val="2"/>
  </w:num>
  <w:num w:numId="7">
    <w:abstractNumId w:val="1"/>
  </w:num>
  <w:num w:numId="8">
    <w:abstractNumId w:val="0"/>
  </w:num>
  <w:num w:numId="9">
    <w:abstractNumId w:val="5"/>
  </w:num>
  <w:num w:numId="10">
    <w:abstractNumId w:val="4"/>
  </w:num>
  <w:num w:numId="11">
    <w:abstractNumId w:val="11"/>
  </w:num>
  <w:num w:numId="12">
    <w:abstractNumId w:val="131"/>
  </w:num>
  <w:num w:numId="13">
    <w:abstractNumId w:val="78"/>
  </w:num>
  <w:num w:numId="14">
    <w:abstractNumId w:val="70"/>
    <w:lvlOverride w:ilvl="0">
      <w:lvl w:ilvl="0">
        <w:start w:val="1"/>
        <w:numFmt w:val="decimal"/>
        <w:lvlText w:val="%1."/>
        <w:lvlJc w:val="left"/>
        <w:pPr>
          <w:tabs>
            <w:tab w:val="num" w:pos="1080"/>
          </w:tabs>
          <w:ind w:left="1080" w:hanging="360"/>
        </w:pPr>
        <w:rPr>
          <w:rFonts w:hint="default"/>
        </w:rPr>
      </w:lvl>
    </w:lvlOverride>
    <w:lvlOverride w:ilvl="1">
      <w:lvl w:ilvl="1">
        <w:start w:val="1"/>
        <w:numFmt w:val="lowerLetter"/>
        <w:lvlText w:val="%2."/>
        <w:lvlJc w:val="left"/>
        <w:pPr>
          <w:tabs>
            <w:tab w:val="num" w:pos="1800"/>
          </w:tabs>
          <w:ind w:left="1800" w:hanging="360"/>
        </w:pPr>
        <w:rPr>
          <w:rFonts w:hint="default"/>
        </w:rPr>
      </w:lvl>
    </w:lvlOverride>
    <w:lvlOverride w:ilvl="2">
      <w:lvl w:ilvl="2">
        <w:start w:val="1"/>
        <w:numFmt w:val="lowerRoman"/>
        <w:lvlText w:val="%3."/>
        <w:lvlJc w:val="left"/>
        <w:pPr>
          <w:tabs>
            <w:tab w:val="num" w:pos="2520"/>
          </w:tabs>
          <w:ind w:left="2520" w:hanging="360"/>
        </w:pPr>
        <w:rPr>
          <w:rFonts w:hint="default"/>
        </w:rPr>
      </w:lvl>
    </w:lvlOverride>
    <w:lvlOverride w:ilvl="3">
      <w:lvl w:ilvl="3">
        <w:start w:val="1"/>
        <w:numFmt w:val="decimal"/>
        <w:lvlText w:val="%4."/>
        <w:lvlJc w:val="left"/>
        <w:pPr>
          <w:tabs>
            <w:tab w:val="num" w:pos="3284"/>
          </w:tabs>
          <w:ind w:left="3284" w:hanging="360"/>
        </w:pPr>
        <w:rPr>
          <w:rFonts w:hint="default"/>
        </w:rPr>
      </w:lvl>
    </w:lvlOverride>
    <w:lvlOverride w:ilvl="4">
      <w:lvl w:ilvl="4">
        <w:start w:val="1"/>
        <w:numFmt w:val="lowerLetter"/>
        <w:lvlText w:val="%5."/>
        <w:lvlJc w:val="left"/>
        <w:pPr>
          <w:tabs>
            <w:tab w:val="num" w:pos="3960"/>
          </w:tabs>
          <w:ind w:left="3960" w:hanging="360"/>
        </w:pPr>
        <w:rPr>
          <w:rFonts w:hint="default"/>
        </w:rPr>
      </w:lvl>
    </w:lvlOverride>
    <w:lvlOverride w:ilvl="5">
      <w:lvl w:ilvl="5">
        <w:start w:val="1"/>
        <w:numFmt w:val="lowerRoman"/>
        <w:lvlText w:val="%6."/>
        <w:lvlJc w:val="left"/>
        <w:pPr>
          <w:tabs>
            <w:tab w:val="num" w:pos="4680"/>
          </w:tabs>
          <w:ind w:left="4680" w:hanging="360"/>
        </w:pPr>
        <w:rPr>
          <w:rFonts w:hint="default"/>
        </w:rPr>
      </w:lvl>
    </w:lvlOverride>
    <w:lvlOverride w:ilvl="6">
      <w:lvl w:ilvl="6">
        <w:start w:val="1"/>
        <w:numFmt w:val="decimal"/>
        <w:lvlText w:val="%7."/>
        <w:lvlJc w:val="left"/>
        <w:pPr>
          <w:tabs>
            <w:tab w:val="num" w:pos="4680"/>
          </w:tabs>
          <w:ind w:left="4680" w:hanging="360"/>
        </w:pPr>
        <w:rPr>
          <w:rFonts w:hint="default"/>
        </w:rPr>
      </w:lvl>
    </w:lvlOverride>
    <w:lvlOverride w:ilvl="7">
      <w:lvl w:ilvl="7">
        <w:start w:val="1"/>
        <w:numFmt w:val="decimal"/>
        <w:lvlText w:val="%8."/>
        <w:lvlJc w:val="left"/>
        <w:pPr>
          <w:tabs>
            <w:tab w:val="num" w:pos="5400"/>
          </w:tabs>
          <w:ind w:left="5400" w:hanging="360"/>
        </w:pPr>
        <w:rPr>
          <w:rFonts w:hint="default"/>
        </w:rPr>
      </w:lvl>
    </w:lvlOverride>
    <w:lvlOverride w:ilvl="8">
      <w:lvl w:ilvl="8">
        <w:start w:val="1"/>
        <w:numFmt w:val="decimal"/>
        <w:lvlText w:val="%9."/>
        <w:lvlJc w:val="left"/>
        <w:pPr>
          <w:tabs>
            <w:tab w:val="num" w:pos="6120"/>
          </w:tabs>
          <w:ind w:left="6120" w:hanging="360"/>
        </w:pPr>
        <w:rPr>
          <w:rFonts w:hint="default"/>
        </w:rPr>
      </w:lvl>
    </w:lvlOverride>
  </w:num>
  <w:num w:numId="15">
    <w:abstractNumId w:val="84"/>
  </w:num>
  <w:num w:numId="16">
    <w:abstractNumId w:val="99"/>
  </w:num>
  <w:num w:numId="17">
    <w:abstractNumId w:val="102"/>
  </w:num>
  <w:num w:numId="18">
    <w:abstractNumId w:val="94"/>
  </w:num>
  <w:num w:numId="19">
    <w:abstractNumId w:val="94"/>
  </w:num>
  <w:num w:numId="20">
    <w:abstractNumId w:val="94"/>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43"/>
  </w:num>
  <w:num w:numId="22">
    <w:abstractNumId w:val="65"/>
  </w:num>
  <w:num w:numId="23">
    <w:abstractNumId w:val="29"/>
  </w:num>
  <w:num w:numId="24">
    <w:abstractNumId w:val="103"/>
  </w:num>
  <w:num w:numId="25">
    <w:abstractNumId w:val="23"/>
  </w:num>
  <w:num w:numId="26">
    <w:abstractNumId w:val="54"/>
  </w:num>
  <w:num w:numId="27">
    <w:abstractNumId w:val="121"/>
  </w:num>
  <w:num w:numId="28">
    <w:abstractNumId w:val="55"/>
  </w:num>
  <w:num w:numId="29">
    <w:abstractNumId w:val="86"/>
  </w:num>
  <w:num w:numId="30">
    <w:abstractNumId w:val="118"/>
  </w:num>
  <w:num w:numId="31">
    <w:abstractNumId w:val="81"/>
  </w:num>
  <w:num w:numId="32">
    <w:abstractNumId w:val="80"/>
  </w:num>
  <w:num w:numId="33">
    <w:abstractNumId w:val="60"/>
  </w:num>
  <w:num w:numId="34">
    <w:abstractNumId w:val="120"/>
  </w:num>
  <w:num w:numId="35">
    <w:abstractNumId w:val="21"/>
  </w:num>
  <w:num w:numId="36">
    <w:abstractNumId w:val="32"/>
  </w:num>
  <w:num w:numId="37">
    <w:abstractNumId w:val="79"/>
  </w:num>
  <w:num w:numId="38">
    <w:abstractNumId w:val="53"/>
  </w:num>
  <w:num w:numId="39">
    <w:abstractNumId w:val="104"/>
  </w:num>
  <w:num w:numId="40">
    <w:abstractNumId w:val="105"/>
  </w:num>
  <w:num w:numId="41">
    <w:abstractNumId w:val="87"/>
  </w:num>
  <w:num w:numId="42">
    <w:abstractNumId w:val="112"/>
  </w:num>
  <w:num w:numId="43">
    <w:abstractNumId w:val="37"/>
  </w:num>
  <w:num w:numId="44">
    <w:abstractNumId w:val="39"/>
  </w:num>
  <w:num w:numId="45">
    <w:abstractNumId w:val="88"/>
  </w:num>
  <w:num w:numId="46">
    <w:abstractNumId w:val="95"/>
  </w:num>
  <w:num w:numId="47">
    <w:abstractNumId w:val="68"/>
  </w:num>
  <w:num w:numId="48">
    <w:abstractNumId w:val="124"/>
  </w:num>
  <w:num w:numId="49">
    <w:abstractNumId w:val="34"/>
  </w:num>
  <w:num w:numId="50">
    <w:abstractNumId w:val="117"/>
  </w:num>
  <w:num w:numId="51">
    <w:abstractNumId w:val="20"/>
  </w:num>
  <w:num w:numId="52">
    <w:abstractNumId w:val="93"/>
  </w:num>
  <w:num w:numId="53">
    <w:abstractNumId w:val="56"/>
  </w:num>
  <w:num w:numId="54">
    <w:abstractNumId w:val="62"/>
  </w:num>
  <w:num w:numId="55">
    <w:abstractNumId w:val="50"/>
  </w:num>
  <w:num w:numId="56">
    <w:abstractNumId w:val="73"/>
  </w:num>
  <w:num w:numId="57">
    <w:abstractNumId w:val="46"/>
  </w:num>
  <w:num w:numId="58">
    <w:abstractNumId w:val="74"/>
  </w:num>
  <w:num w:numId="59">
    <w:abstractNumId w:val="31"/>
  </w:num>
  <w:num w:numId="60">
    <w:abstractNumId w:val="19"/>
  </w:num>
  <w:num w:numId="61">
    <w:abstractNumId w:val="51"/>
  </w:num>
  <w:num w:numId="62">
    <w:abstractNumId w:val="127"/>
  </w:num>
  <w:num w:numId="63">
    <w:abstractNumId w:val="130"/>
  </w:num>
  <w:num w:numId="64">
    <w:abstractNumId w:val="28"/>
  </w:num>
  <w:num w:numId="65">
    <w:abstractNumId w:val="44"/>
  </w:num>
  <w:num w:numId="66">
    <w:abstractNumId w:val="58"/>
  </w:num>
  <w:num w:numId="67">
    <w:abstractNumId w:val="109"/>
  </w:num>
  <w:num w:numId="68">
    <w:abstractNumId w:val="96"/>
  </w:num>
  <w:num w:numId="69">
    <w:abstractNumId w:val="108"/>
  </w:num>
  <w:num w:numId="70">
    <w:abstractNumId w:val="122"/>
  </w:num>
  <w:num w:numId="71">
    <w:abstractNumId w:val="15"/>
  </w:num>
  <w:num w:numId="72">
    <w:abstractNumId w:val="61"/>
  </w:num>
  <w:num w:numId="73">
    <w:abstractNumId w:val="98"/>
  </w:num>
  <w:num w:numId="74">
    <w:abstractNumId w:val="35"/>
  </w:num>
  <w:num w:numId="75">
    <w:abstractNumId w:val="26"/>
  </w:num>
  <w:num w:numId="76">
    <w:abstractNumId w:val="40"/>
  </w:num>
  <w:num w:numId="77">
    <w:abstractNumId w:val="17"/>
  </w:num>
  <w:num w:numId="78">
    <w:abstractNumId w:val="12"/>
  </w:num>
  <w:num w:numId="79">
    <w:abstractNumId w:val="113"/>
  </w:num>
  <w:num w:numId="80">
    <w:abstractNumId w:val="41"/>
  </w:num>
  <w:num w:numId="81">
    <w:abstractNumId w:val="67"/>
  </w:num>
  <w:num w:numId="82">
    <w:abstractNumId w:val="59"/>
  </w:num>
  <w:num w:numId="83">
    <w:abstractNumId w:val="36"/>
  </w:num>
  <w:num w:numId="84">
    <w:abstractNumId w:val="110"/>
  </w:num>
  <w:num w:numId="85">
    <w:abstractNumId w:val="18"/>
  </w:num>
  <w:num w:numId="86">
    <w:abstractNumId w:val="42"/>
  </w:num>
  <w:num w:numId="87">
    <w:abstractNumId w:val="125"/>
  </w:num>
  <w:num w:numId="88">
    <w:abstractNumId w:val="48"/>
  </w:num>
  <w:num w:numId="89">
    <w:abstractNumId w:val="115"/>
  </w:num>
  <w:num w:numId="90">
    <w:abstractNumId w:val="85"/>
  </w:num>
  <w:num w:numId="91">
    <w:abstractNumId w:val="25"/>
  </w:num>
  <w:num w:numId="92">
    <w:abstractNumId w:val="57"/>
  </w:num>
  <w:num w:numId="93">
    <w:abstractNumId w:val="77"/>
  </w:num>
  <w:num w:numId="94">
    <w:abstractNumId w:val="38"/>
  </w:num>
  <w:num w:numId="95">
    <w:abstractNumId w:val="22"/>
  </w:num>
  <w:num w:numId="96">
    <w:abstractNumId w:val="107"/>
  </w:num>
  <w:num w:numId="97">
    <w:abstractNumId w:val="129"/>
  </w:num>
  <w:num w:numId="98">
    <w:abstractNumId w:val="116"/>
  </w:num>
  <w:num w:numId="99">
    <w:abstractNumId w:val="114"/>
  </w:num>
  <w:num w:numId="100">
    <w:abstractNumId w:val="13"/>
  </w:num>
  <w:num w:numId="101">
    <w:abstractNumId w:val="30"/>
  </w:num>
  <w:num w:numId="102">
    <w:abstractNumId w:val="52"/>
  </w:num>
  <w:num w:numId="103">
    <w:abstractNumId w:val="71"/>
  </w:num>
  <w:num w:numId="104">
    <w:abstractNumId w:val="106"/>
  </w:num>
  <w:num w:numId="105">
    <w:abstractNumId w:val="92"/>
  </w:num>
  <w:num w:numId="106">
    <w:abstractNumId w:val="75"/>
  </w:num>
  <w:num w:numId="107">
    <w:abstractNumId w:val="100"/>
  </w:num>
  <w:num w:numId="108">
    <w:abstractNumId w:val="45"/>
  </w:num>
  <w:num w:numId="109">
    <w:abstractNumId w:val="90"/>
  </w:num>
  <w:num w:numId="110">
    <w:abstractNumId w:val="91"/>
  </w:num>
  <w:num w:numId="111">
    <w:abstractNumId w:val="47"/>
  </w:num>
  <w:num w:numId="112">
    <w:abstractNumId w:val="27"/>
  </w:num>
  <w:num w:numId="113">
    <w:abstractNumId w:val="128"/>
  </w:num>
  <w:num w:numId="114">
    <w:abstractNumId w:val="3"/>
    <w:lvlOverride w:ilvl="0">
      <w:startOverride w:val="1"/>
    </w:lvlOverride>
  </w:num>
  <w:num w:numId="115">
    <w:abstractNumId w:val="66"/>
  </w:num>
  <w:num w:numId="116">
    <w:abstractNumId w:val="102"/>
  </w:num>
  <w:num w:numId="117">
    <w:abstractNumId w:val="3"/>
    <w:lvlOverride w:ilvl="0">
      <w:startOverride w:val="1"/>
    </w:lvlOverride>
  </w:num>
  <w:num w:numId="118">
    <w:abstractNumId w:val="3"/>
    <w:lvlOverride w:ilvl="0">
      <w:startOverride w:val="1"/>
    </w:lvlOverride>
  </w:num>
  <w:num w:numId="119">
    <w:abstractNumId w:val="3"/>
    <w:lvlOverride w:ilvl="0">
      <w:startOverride w:val="1"/>
    </w:lvlOverride>
  </w:num>
  <w:num w:numId="120">
    <w:abstractNumId w:val="102"/>
  </w:num>
  <w:num w:numId="121">
    <w:abstractNumId w:val="102"/>
  </w:num>
  <w:num w:numId="122">
    <w:abstractNumId w:val="3"/>
    <w:lvlOverride w:ilvl="0">
      <w:startOverride w:val="1"/>
    </w:lvlOverride>
  </w:num>
  <w:num w:numId="123">
    <w:abstractNumId w:val="3"/>
    <w:lvlOverride w:ilvl="0">
      <w:startOverride w:val="1"/>
    </w:lvlOverride>
  </w:num>
  <w:num w:numId="124">
    <w:abstractNumId w:val="3"/>
    <w:lvlOverride w:ilvl="0">
      <w:startOverride w:val="1"/>
    </w:lvlOverride>
  </w:num>
  <w:num w:numId="125">
    <w:abstractNumId w:val="33"/>
  </w:num>
  <w:num w:numId="126">
    <w:abstractNumId w:val="3"/>
    <w:lvlOverride w:ilvl="0">
      <w:startOverride w:val="1"/>
    </w:lvlOverride>
  </w:num>
  <w:num w:numId="127">
    <w:abstractNumId w:val="3"/>
    <w:lvlOverride w:ilvl="0">
      <w:startOverride w:val="1"/>
    </w:lvlOverride>
  </w:num>
  <w:num w:numId="128">
    <w:abstractNumId w:val="3"/>
    <w:lvlOverride w:ilvl="0">
      <w:startOverride w:val="1"/>
    </w:lvlOverride>
  </w:num>
  <w:num w:numId="129">
    <w:abstractNumId w:val="102"/>
  </w:num>
  <w:num w:numId="130">
    <w:abstractNumId w:val="102"/>
  </w:num>
  <w:num w:numId="131">
    <w:abstractNumId w:val="102"/>
  </w:num>
  <w:num w:numId="132">
    <w:abstractNumId w:val="102"/>
  </w:num>
  <w:num w:numId="133">
    <w:abstractNumId w:val="102"/>
  </w:num>
  <w:num w:numId="134">
    <w:abstractNumId w:val="102"/>
  </w:num>
  <w:num w:numId="135">
    <w:abstractNumId w:val="102"/>
  </w:num>
  <w:num w:numId="136">
    <w:abstractNumId w:val="102"/>
  </w:num>
  <w:num w:numId="137">
    <w:abstractNumId w:val="102"/>
  </w:num>
  <w:num w:numId="138">
    <w:abstractNumId w:val="102"/>
  </w:num>
  <w:num w:numId="139">
    <w:abstractNumId w:val="102"/>
  </w:num>
  <w:num w:numId="140">
    <w:abstractNumId w:val="102"/>
  </w:num>
  <w:num w:numId="141">
    <w:abstractNumId w:val="102"/>
  </w:num>
  <w:num w:numId="142">
    <w:abstractNumId w:val="102"/>
  </w:num>
  <w:num w:numId="143">
    <w:abstractNumId w:val="102"/>
  </w:num>
  <w:num w:numId="144">
    <w:abstractNumId w:val="102"/>
  </w:num>
  <w:num w:numId="145">
    <w:abstractNumId w:val="102"/>
  </w:num>
  <w:num w:numId="146">
    <w:abstractNumId w:val="102"/>
  </w:num>
  <w:num w:numId="147">
    <w:abstractNumId w:val="102"/>
  </w:num>
  <w:num w:numId="148">
    <w:abstractNumId w:val="102"/>
  </w:num>
  <w:num w:numId="149">
    <w:abstractNumId w:val="102"/>
  </w:num>
  <w:num w:numId="150">
    <w:abstractNumId w:val="102"/>
  </w:num>
  <w:num w:numId="151">
    <w:abstractNumId w:val="102"/>
  </w:num>
  <w:num w:numId="152">
    <w:abstractNumId w:val="102"/>
  </w:num>
  <w:num w:numId="153">
    <w:abstractNumId w:val="102"/>
  </w:num>
  <w:num w:numId="154">
    <w:abstractNumId w:val="102"/>
  </w:num>
  <w:num w:numId="155">
    <w:abstractNumId w:val="102"/>
  </w:num>
  <w:num w:numId="156">
    <w:abstractNumId w:val="102"/>
  </w:num>
  <w:num w:numId="157">
    <w:abstractNumId w:val="102"/>
  </w:num>
  <w:num w:numId="158">
    <w:abstractNumId w:val="102"/>
  </w:num>
  <w:num w:numId="159">
    <w:abstractNumId w:val="102"/>
  </w:num>
  <w:num w:numId="160">
    <w:abstractNumId w:val="102"/>
  </w:num>
  <w:num w:numId="161">
    <w:abstractNumId w:val="102"/>
  </w:num>
  <w:num w:numId="162">
    <w:abstractNumId w:val="102"/>
  </w:num>
  <w:num w:numId="163">
    <w:abstractNumId w:val="102"/>
  </w:num>
  <w:num w:numId="164">
    <w:abstractNumId w:val="102"/>
  </w:num>
  <w:num w:numId="165">
    <w:abstractNumId w:val="102"/>
  </w:num>
  <w:num w:numId="166">
    <w:abstractNumId w:val="102"/>
  </w:num>
  <w:num w:numId="167">
    <w:abstractNumId w:val="102"/>
  </w:num>
  <w:num w:numId="168">
    <w:abstractNumId w:val="102"/>
  </w:num>
  <w:num w:numId="169">
    <w:abstractNumId w:val="102"/>
  </w:num>
  <w:num w:numId="170">
    <w:abstractNumId w:val="102"/>
  </w:num>
  <w:num w:numId="171">
    <w:abstractNumId w:val="102"/>
  </w:num>
  <w:num w:numId="172">
    <w:abstractNumId w:val="102"/>
  </w:num>
  <w:num w:numId="173">
    <w:abstractNumId w:val="102"/>
  </w:num>
  <w:num w:numId="174">
    <w:abstractNumId w:val="102"/>
  </w:num>
  <w:num w:numId="175">
    <w:abstractNumId w:val="102"/>
  </w:num>
  <w:num w:numId="176">
    <w:abstractNumId w:val="102"/>
  </w:num>
  <w:num w:numId="177">
    <w:abstractNumId w:val="102"/>
  </w:num>
  <w:num w:numId="178">
    <w:abstractNumId w:val="102"/>
  </w:num>
  <w:num w:numId="179">
    <w:abstractNumId w:val="102"/>
  </w:num>
  <w:num w:numId="180">
    <w:abstractNumId w:val="102"/>
  </w:num>
  <w:num w:numId="181">
    <w:abstractNumId w:val="102"/>
  </w:num>
  <w:num w:numId="182">
    <w:abstractNumId w:val="102"/>
  </w:num>
  <w:num w:numId="183">
    <w:abstractNumId w:val="102"/>
  </w:num>
  <w:num w:numId="184">
    <w:abstractNumId w:val="102"/>
  </w:num>
  <w:num w:numId="185">
    <w:abstractNumId w:val="102"/>
  </w:num>
  <w:num w:numId="186">
    <w:abstractNumId w:val="102"/>
  </w:num>
  <w:num w:numId="187">
    <w:abstractNumId w:val="102"/>
  </w:num>
  <w:num w:numId="188">
    <w:abstractNumId w:val="3"/>
    <w:lvlOverride w:ilvl="0">
      <w:startOverride w:val="1"/>
    </w:lvlOverride>
  </w:num>
  <w:num w:numId="189">
    <w:abstractNumId w:val="3"/>
    <w:lvlOverride w:ilvl="0">
      <w:startOverride w:val="1"/>
    </w:lvlOverride>
  </w:num>
  <w:num w:numId="190">
    <w:abstractNumId w:val="3"/>
    <w:lvlOverride w:ilvl="0">
      <w:startOverride w:val="1"/>
    </w:lvlOverride>
  </w:num>
  <w:num w:numId="191">
    <w:abstractNumId w:val="3"/>
    <w:lvlOverride w:ilvl="0">
      <w:startOverride w:val="1"/>
    </w:lvlOverride>
  </w:num>
  <w:num w:numId="192">
    <w:abstractNumId w:val="3"/>
    <w:lvlOverride w:ilvl="0">
      <w:startOverride w:val="1"/>
    </w:lvlOverride>
  </w:num>
  <w:num w:numId="193">
    <w:abstractNumId w:val="3"/>
    <w:lvlOverride w:ilvl="0">
      <w:startOverride w:val="1"/>
    </w:lvlOverride>
  </w:num>
  <w:num w:numId="194">
    <w:abstractNumId w:val="3"/>
    <w:lvlOverride w:ilvl="0">
      <w:startOverride w:val="1"/>
    </w:lvlOverride>
  </w:num>
  <w:num w:numId="195">
    <w:abstractNumId w:val="3"/>
    <w:lvlOverride w:ilvl="0">
      <w:startOverride w:val="1"/>
    </w:lvlOverride>
  </w:num>
  <w:num w:numId="196">
    <w:abstractNumId w:val="3"/>
    <w:lvlOverride w:ilvl="0">
      <w:startOverride w:val="1"/>
    </w:lvlOverride>
  </w:num>
  <w:num w:numId="197">
    <w:abstractNumId w:val="3"/>
    <w:lvlOverride w:ilvl="0">
      <w:startOverride w:val="1"/>
    </w:lvlOverride>
  </w:num>
  <w:num w:numId="198">
    <w:abstractNumId w:val="3"/>
    <w:lvlOverride w:ilvl="0">
      <w:startOverride w:val="1"/>
    </w:lvlOverride>
  </w:num>
  <w:num w:numId="199">
    <w:abstractNumId w:val="3"/>
    <w:lvlOverride w:ilvl="0">
      <w:startOverride w:val="1"/>
    </w:lvlOverride>
  </w:num>
  <w:num w:numId="200">
    <w:abstractNumId w:val="3"/>
    <w:lvlOverride w:ilvl="0">
      <w:startOverride w:val="1"/>
    </w:lvlOverride>
  </w:num>
  <w:num w:numId="201">
    <w:abstractNumId w:val="3"/>
    <w:lvlOverride w:ilvl="0">
      <w:startOverride w:val="1"/>
    </w:lvlOverride>
  </w:num>
  <w:num w:numId="202">
    <w:abstractNumId w:val="3"/>
    <w:lvlOverride w:ilvl="0">
      <w:startOverride w:val="1"/>
    </w:lvlOverride>
  </w:num>
  <w:num w:numId="203">
    <w:abstractNumId w:val="3"/>
    <w:lvlOverride w:ilvl="0">
      <w:startOverride w:val="1"/>
    </w:lvlOverride>
  </w:num>
  <w:num w:numId="204">
    <w:abstractNumId w:val="3"/>
    <w:lvlOverride w:ilvl="0">
      <w:startOverride w:val="1"/>
    </w:lvlOverride>
  </w:num>
  <w:num w:numId="205">
    <w:abstractNumId w:val="3"/>
    <w:lvlOverride w:ilvl="0">
      <w:startOverride w:val="1"/>
    </w:lvlOverride>
  </w:num>
  <w:num w:numId="206">
    <w:abstractNumId w:val="3"/>
    <w:lvlOverride w:ilvl="0">
      <w:startOverride w:val="1"/>
    </w:lvlOverride>
  </w:num>
  <w:num w:numId="207">
    <w:abstractNumId w:val="3"/>
    <w:lvlOverride w:ilvl="0">
      <w:startOverride w:val="1"/>
    </w:lvlOverride>
  </w:num>
  <w:num w:numId="208">
    <w:abstractNumId w:val="3"/>
    <w:lvlOverride w:ilvl="0">
      <w:startOverride w:val="1"/>
    </w:lvlOverride>
  </w:num>
  <w:num w:numId="209">
    <w:abstractNumId w:val="3"/>
    <w:lvlOverride w:ilvl="0">
      <w:startOverride w:val="1"/>
    </w:lvlOverride>
  </w:num>
  <w:num w:numId="210">
    <w:abstractNumId w:val="3"/>
    <w:lvlOverride w:ilvl="0">
      <w:startOverride w:val="1"/>
    </w:lvlOverride>
  </w:num>
  <w:num w:numId="211">
    <w:abstractNumId w:val="3"/>
    <w:lvlOverride w:ilvl="0">
      <w:startOverride w:val="1"/>
    </w:lvlOverride>
  </w:num>
  <w:num w:numId="212">
    <w:abstractNumId w:val="3"/>
    <w:lvlOverride w:ilvl="0">
      <w:startOverride w:val="1"/>
    </w:lvlOverride>
  </w:num>
  <w:num w:numId="213">
    <w:abstractNumId w:val="3"/>
    <w:lvlOverride w:ilvl="0">
      <w:startOverride w:val="1"/>
    </w:lvlOverride>
  </w:num>
  <w:num w:numId="214">
    <w:abstractNumId w:val="3"/>
    <w:lvlOverride w:ilvl="0">
      <w:startOverride w:val="1"/>
    </w:lvlOverride>
  </w:num>
  <w:num w:numId="215">
    <w:abstractNumId w:val="3"/>
    <w:lvlOverride w:ilvl="0">
      <w:startOverride w:val="1"/>
    </w:lvlOverride>
  </w:num>
  <w:num w:numId="216">
    <w:abstractNumId w:val="3"/>
    <w:lvlOverride w:ilvl="0">
      <w:startOverride w:val="1"/>
    </w:lvlOverride>
  </w:num>
  <w:num w:numId="217">
    <w:abstractNumId w:val="3"/>
    <w:lvlOverride w:ilvl="0">
      <w:startOverride w:val="1"/>
    </w:lvlOverride>
  </w:num>
  <w:num w:numId="218">
    <w:abstractNumId w:val="3"/>
    <w:lvlOverride w:ilvl="0">
      <w:startOverride w:val="1"/>
    </w:lvlOverride>
  </w:num>
  <w:num w:numId="219">
    <w:abstractNumId w:val="102"/>
  </w:num>
  <w:num w:numId="220">
    <w:abstractNumId w:val="102"/>
  </w:num>
  <w:num w:numId="221">
    <w:abstractNumId w:val="102"/>
  </w:num>
  <w:num w:numId="222">
    <w:abstractNumId w:val="102"/>
  </w:num>
  <w:num w:numId="223">
    <w:abstractNumId w:val="102"/>
  </w:num>
  <w:num w:numId="224">
    <w:abstractNumId w:val="102"/>
  </w:num>
  <w:num w:numId="225">
    <w:abstractNumId w:val="102"/>
  </w:num>
  <w:num w:numId="226">
    <w:abstractNumId w:val="9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7">
    <w:abstractNumId w:val="102"/>
  </w:num>
  <w:num w:numId="228">
    <w:abstractNumId w:val="102"/>
  </w:num>
  <w:num w:numId="229">
    <w:abstractNumId w:val="102"/>
  </w:num>
  <w:num w:numId="230">
    <w:abstractNumId w:val="102"/>
  </w:num>
  <w:num w:numId="231">
    <w:abstractNumId w:val="102"/>
  </w:num>
  <w:num w:numId="232">
    <w:abstractNumId w:val="102"/>
  </w:num>
  <w:num w:numId="233">
    <w:abstractNumId w:val="102"/>
  </w:num>
  <w:num w:numId="234">
    <w:abstractNumId w:val="102"/>
  </w:num>
  <w:num w:numId="235">
    <w:abstractNumId w:val="102"/>
  </w:num>
  <w:num w:numId="236">
    <w:abstractNumId w:val="64"/>
  </w:num>
  <w:num w:numId="237">
    <w:abstractNumId w:val="69"/>
  </w:num>
  <w:num w:numId="238">
    <w:abstractNumId w:val="49"/>
  </w:num>
  <w:num w:numId="239">
    <w:abstractNumId w:val="83"/>
  </w:num>
  <w:num w:numId="240">
    <w:abstractNumId w:val="126"/>
  </w:num>
  <w:num w:numId="241">
    <w:abstractNumId w:val="10"/>
  </w:num>
  <w:num w:numId="242">
    <w:abstractNumId w:val="119"/>
  </w:num>
  <w:num w:numId="24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7">
    <w:abstractNumId w:val="63"/>
  </w:num>
  <w:num w:numId="248">
    <w:abstractNumId w:val="3"/>
    <w:lvlOverride w:ilvl="0">
      <w:startOverride w:val="1"/>
    </w:lvlOverride>
  </w:num>
  <w:num w:numId="249">
    <w:abstractNumId w:val="102"/>
  </w:num>
  <w:num w:numId="250">
    <w:abstractNumId w:val="102"/>
  </w:num>
  <w:num w:numId="25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3">
    <w:abstractNumId w:val="72"/>
  </w:num>
  <w:num w:numId="254">
    <w:abstractNumId w:val="101"/>
  </w:num>
  <w:num w:numId="255">
    <w:abstractNumId w:val="102"/>
  </w:num>
  <w:num w:numId="256">
    <w:abstractNumId w:val="102"/>
  </w:num>
  <w:num w:numId="257">
    <w:abstractNumId w:val="8"/>
    <w:lvlOverride w:ilvl="0">
      <w:startOverride w:val="1"/>
    </w:lvlOverride>
  </w:num>
  <w:num w:numId="25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1">
    <w:abstractNumId w:val="76"/>
  </w:num>
  <w:num w:numId="26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3">
    <w:abstractNumId w:val="14"/>
  </w:num>
  <w:num w:numId="264">
    <w:abstractNumId w:val="89"/>
  </w:num>
  <w:num w:numId="265">
    <w:abstractNumId w:val="97"/>
  </w:num>
  <w:num w:numId="26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7">
    <w:abstractNumId w:val="82"/>
  </w:num>
  <w:num w:numId="268">
    <w:abstractNumId w:val="133"/>
  </w:num>
  <w:num w:numId="26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0">
    <w:abstractNumId w:val="111"/>
  </w:num>
  <w:num w:numId="271">
    <w:abstractNumId w:val="24"/>
  </w:num>
  <w:num w:numId="27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4">
    <w:abstractNumId w:val="132"/>
  </w:num>
  <w:num w:numId="275">
    <w:abstractNumId w:val="16"/>
  </w:num>
  <w:num w:numId="276">
    <w:abstractNumId w:val="123"/>
  </w:num>
  <w:numIdMacAtCleanup w:val="273"/>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Cole, George">
    <w15:presenceInfo w15:providerId="AD" w15:userId="S-1-5-21-73361282-1014109674-949316387-915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oNotDisplayPageBoundaries/>
  <w:activeWritingStyle w:appName="MSWord" w:lang="en-US" w:vendorID="64" w:dllVersion="131077" w:nlCheck="1" w:checkStyle="1"/>
  <w:activeWritingStyle w:appName="MSWord" w:lang="en-US" w:vendorID="64" w:dllVersion="131078" w:nlCheck="1" w:checkStyle="1"/>
  <w:activeWritingStyle w:appName="MSWord" w:lang="fr-FR" w:vendorID="64" w:dllVersion="131078" w:nlCheck="1" w:checkStyle="1"/>
  <w:activeWritingStyle w:appName="MSWord" w:lang="es-ES" w:vendorID="64" w:dllVersion="131078" w:nlCheck="1" w:checkStyle="1"/>
  <w:activeWritingStyle w:appName="MSWord" w:lang="fr-CA" w:vendorID="64" w:dllVersion="131078" w:nlCheck="1" w:checkStyle="1"/>
  <w:activeWritingStyle w:appName="MSWord" w:lang="en-CA" w:vendorID="64" w:dllVersion="131078" w:nlCheck="1" w:checkStyle="1"/>
  <w:attachedTemplate r:id="rId1"/>
  <w:linkStyles/>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trackRevision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77C8"/>
    <w:rsid w:val="00000CCC"/>
    <w:rsid w:val="00000F4B"/>
    <w:rsid w:val="000025D0"/>
    <w:rsid w:val="000030DD"/>
    <w:rsid w:val="00003524"/>
    <w:rsid w:val="00003636"/>
    <w:rsid w:val="000059F7"/>
    <w:rsid w:val="00010C2F"/>
    <w:rsid w:val="00010C47"/>
    <w:rsid w:val="000121FB"/>
    <w:rsid w:val="000125FF"/>
    <w:rsid w:val="00014389"/>
    <w:rsid w:val="00014D71"/>
    <w:rsid w:val="000158A8"/>
    <w:rsid w:val="00016781"/>
    <w:rsid w:val="00017E09"/>
    <w:rsid w:val="00022BE4"/>
    <w:rsid w:val="00023CBF"/>
    <w:rsid w:val="00024BCD"/>
    <w:rsid w:val="00026322"/>
    <w:rsid w:val="00032D1C"/>
    <w:rsid w:val="000330E9"/>
    <w:rsid w:val="0003523E"/>
    <w:rsid w:val="00035429"/>
    <w:rsid w:val="000357ED"/>
    <w:rsid w:val="00036347"/>
    <w:rsid w:val="0003743C"/>
    <w:rsid w:val="00040EDA"/>
    <w:rsid w:val="0004144C"/>
    <w:rsid w:val="000424B4"/>
    <w:rsid w:val="00042735"/>
    <w:rsid w:val="00043A59"/>
    <w:rsid w:val="00045870"/>
    <w:rsid w:val="0004618F"/>
    <w:rsid w:val="0004665C"/>
    <w:rsid w:val="000470A5"/>
    <w:rsid w:val="000514E1"/>
    <w:rsid w:val="0005336C"/>
    <w:rsid w:val="0005577A"/>
    <w:rsid w:val="00060D78"/>
    <w:rsid w:val="00061D68"/>
    <w:rsid w:val="000622EE"/>
    <w:rsid w:val="00062F19"/>
    <w:rsid w:val="00065A32"/>
    <w:rsid w:val="00065F7E"/>
    <w:rsid w:val="00066901"/>
    <w:rsid w:val="00070279"/>
    <w:rsid w:val="00070847"/>
    <w:rsid w:val="000717A7"/>
    <w:rsid w:val="000717E8"/>
    <w:rsid w:val="00072F4F"/>
    <w:rsid w:val="0007332D"/>
    <w:rsid w:val="000739AA"/>
    <w:rsid w:val="00075A02"/>
    <w:rsid w:val="00077324"/>
    <w:rsid w:val="00077EA0"/>
    <w:rsid w:val="000807AC"/>
    <w:rsid w:val="0008112B"/>
    <w:rsid w:val="00081949"/>
    <w:rsid w:val="00081D12"/>
    <w:rsid w:val="00082F2B"/>
    <w:rsid w:val="00083007"/>
    <w:rsid w:val="00083421"/>
    <w:rsid w:val="00087187"/>
    <w:rsid w:val="000873C3"/>
    <w:rsid w:val="00094061"/>
    <w:rsid w:val="000944F0"/>
    <w:rsid w:val="00096492"/>
    <w:rsid w:val="000A3A9B"/>
    <w:rsid w:val="000A5E72"/>
    <w:rsid w:val="000B0F1E"/>
    <w:rsid w:val="000B30FF"/>
    <w:rsid w:val="000B4228"/>
    <w:rsid w:val="000B47A0"/>
    <w:rsid w:val="000B4D7B"/>
    <w:rsid w:val="000B634E"/>
    <w:rsid w:val="000B699D"/>
    <w:rsid w:val="000B6CBE"/>
    <w:rsid w:val="000C00AC"/>
    <w:rsid w:val="000C0600"/>
    <w:rsid w:val="000C06B6"/>
    <w:rsid w:val="000C3556"/>
    <w:rsid w:val="000C5170"/>
    <w:rsid w:val="000C5467"/>
    <w:rsid w:val="000C58E5"/>
    <w:rsid w:val="000C70CA"/>
    <w:rsid w:val="000D1C28"/>
    <w:rsid w:val="000D2487"/>
    <w:rsid w:val="000D3D3B"/>
    <w:rsid w:val="000D5700"/>
    <w:rsid w:val="000D6321"/>
    <w:rsid w:val="000D6A72"/>
    <w:rsid w:val="000D6F01"/>
    <w:rsid w:val="000D711C"/>
    <w:rsid w:val="000E0716"/>
    <w:rsid w:val="000E0FFC"/>
    <w:rsid w:val="000E12BD"/>
    <w:rsid w:val="000E16B3"/>
    <w:rsid w:val="000E1962"/>
    <w:rsid w:val="000E4E79"/>
    <w:rsid w:val="000F048E"/>
    <w:rsid w:val="000F13F5"/>
    <w:rsid w:val="000F23E4"/>
    <w:rsid w:val="000F613A"/>
    <w:rsid w:val="000F6D26"/>
    <w:rsid w:val="000F74F0"/>
    <w:rsid w:val="0010056E"/>
    <w:rsid w:val="00104BE6"/>
    <w:rsid w:val="001055CB"/>
    <w:rsid w:val="00107677"/>
    <w:rsid w:val="0011103A"/>
    <w:rsid w:val="001115F5"/>
    <w:rsid w:val="00111CBC"/>
    <w:rsid w:val="00112435"/>
    <w:rsid w:val="001134EB"/>
    <w:rsid w:val="00114040"/>
    <w:rsid w:val="001140A4"/>
    <w:rsid w:val="001143E4"/>
    <w:rsid w:val="00114F0A"/>
    <w:rsid w:val="00115142"/>
    <w:rsid w:val="00115A0F"/>
    <w:rsid w:val="00117C13"/>
    <w:rsid w:val="00117DD7"/>
    <w:rsid w:val="00122B9D"/>
    <w:rsid w:val="00123FD5"/>
    <w:rsid w:val="001253AA"/>
    <w:rsid w:val="00125F42"/>
    <w:rsid w:val="001263B9"/>
    <w:rsid w:val="00126A38"/>
    <w:rsid w:val="00131817"/>
    <w:rsid w:val="001326F9"/>
    <w:rsid w:val="00132AA2"/>
    <w:rsid w:val="00132B2E"/>
    <w:rsid w:val="001337C0"/>
    <w:rsid w:val="001354F7"/>
    <w:rsid w:val="0014275F"/>
    <w:rsid w:val="001439BB"/>
    <w:rsid w:val="00144272"/>
    <w:rsid w:val="001453CC"/>
    <w:rsid w:val="00147A61"/>
    <w:rsid w:val="00147F29"/>
    <w:rsid w:val="00150B3C"/>
    <w:rsid w:val="0015408A"/>
    <w:rsid w:val="00154B7B"/>
    <w:rsid w:val="001558DD"/>
    <w:rsid w:val="00157879"/>
    <w:rsid w:val="001579D7"/>
    <w:rsid w:val="001579E7"/>
    <w:rsid w:val="001606A7"/>
    <w:rsid w:val="001622E4"/>
    <w:rsid w:val="00162F51"/>
    <w:rsid w:val="0016337B"/>
    <w:rsid w:val="00164E5D"/>
    <w:rsid w:val="0016666C"/>
    <w:rsid w:val="00167103"/>
    <w:rsid w:val="00167B95"/>
    <w:rsid w:val="00167DB7"/>
    <w:rsid w:val="001700B3"/>
    <w:rsid w:val="00170ED0"/>
    <w:rsid w:val="00172F91"/>
    <w:rsid w:val="0017698E"/>
    <w:rsid w:val="00177D0D"/>
    <w:rsid w:val="00182A52"/>
    <w:rsid w:val="00186637"/>
    <w:rsid w:val="00186DAB"/>
    <w:rsid w:val="00187E92"/>
    <w:rsid w:val="0019032D"/>
    <w:rsid w:val="001904E2"/>
    <w:rsid w:val="00190D8F"/>
    <w:rsid w:val="0019283F"/>
    <w:rsid w:val="001946F4"/>
    <w:rsid w:val="00194C02"/>
    <w:rsid w:val="00194C83"/>
    <w:rsid w:val="00196207"/>
    <w:rsid w:val="001A0113"/>
    <w:rsid w:val="001A1872"/>
    <w:rsid w:val="001A208A"/>
    <w:rsid w:val="001A3973"/>
    <w:rsid w:val="001A56F7"/>
    <w:rsid w:val="001A5AA1"/>
    <w:rsid w:val="001A7140"/>
    <w:rsid w:val="001A7247"/>
    <w:rsid w:val="001A7C4C"/>
    <w:rsid w:val="001B06D8"/>
    <w:rsid w:val="001B0E60"/>
    <w:rsid w:val="001B2B50"/>
    <w:rsid w:val="001B463C"/>
    <w:rsid w:val="001B58DD"/>
    <w:rsid w:val="001B62A4"/>
    <w:rsid w:val="001B747B"/>
    <w:rsid w:val="001B795E"/>
    <w:rsid w:val="001C0C10"/>
    <w:rsid w:val="001C0E89"/>
    <w:rsid w:val="001C760D"/>
    <w:rsid w:val="001D0E6D"/>
    <w:rsid w:val="001D1050"/>
    <w:rsid w:val="001D1619"/>
    <w:rsid w:val="001D2E6B"/>
    <w:rsid w:val="001D3DBC"/>
    <w:rsid w:val="001D640F"/>
    <w:rsid w:val="001D6979"/>
    <w:rsid w:val="001D6BB3"/>
    <w:rsid w:val="001E206E"/>
    <w:rsid w:val="001E4CF6"/>
    <w:rsid w:val="001E615F"/>
    <w:rsid w:val="001E62C3"/>
    <w:rsid w:val="001F0077"/>
    <w:rsid w:val="001F2CF8"/>
    <w:rsid w:val="001F3678"/>
    <w:rsid w:val="001F53E5"/>
    <w:rsid w:val="001F6755"/>
    <w:rsid w:val="001F68C9"/>
    <w:rsid w:val="001F787E"/>
    <w:rsid w:val="001F7A35"/>
    <w:rsid w:val="00202408"/>
    <w:rsid w:val="00202AC6"/>
    <w:rsid w:val="00203945"/>
    <w:rsid w:val="002040DD"/>
    <w:rsid w:val="0020453A"/>
    <w:rsid w:val="00207571"/>
    <w:rsid w:val="00207816"/>
    <w:rsid w:val="00207868"/>
    <w:rsid w:val="00207DAC"/>
    <w:rsid w:val="0021015E"/>
    <w:rsid w:val="00211088"/>
    <w:rsid w:val="002131D7"/>
    <w:rsid w:val="00216E0E"/>
    <w:rsid w:val="002173E6"/>
    <w:rsid w:val="00221AC2"/>
    <w:rsid w:val="002220D5"/>
    <w:rsid w:val="0022261E"/>
    <w:rsid w:val="00222CF1"/>
    <w:rsid w:val="0022352C"/>
    <w:rsid w:val="00224160"/>
    <w:rsid w:val="002251A6"/>
    <w:rsid w:val="00226084"/>
    <w:rsid w:val="00227A66"/>
    <w:rsid w:val="00227DCC"/>
    <w:rsid w:val="00230CED"/>
    <w:rsid w:val="00231942"/>
    <w:rsid w:val="00231C93"/>
    <w:rsid w:val="002322FF"/>
    <w:rsid w:val="00232736"/>
    <w:rsid w:val="002338C9"/>
    <w:rsid w:val="00233CB4"/>
    <w:rsid w:val="00234BE4"/>
    <w:rsid w:val="002360D6"/>
    <w:rsid w:val="002362C7"/>
    <w:rsid w:val="0023732B"/>
    <w:rsid w:val="00243E61"/>
    <w:rsid w:val="00244710"/>
    <w:rsid w:val="002452D9"/>
    <w:rsid w:val="00247DC5"/>
    <w:rsid w:val="002501A7"/>
    <w:rsid w:val="00250A37"/>
    <w:rsid w:val="0025220B"/>
    <w:rsid w:val="00255462"/>
    <w:rsid w:val="00255821"/>
    <w:rsid w:val="00256665"/>
    <w:rsid w:val="002610E4"/>
    <w:rsid w:val="00263582"/>
    <w:rsid w:val="00266F1A"/>
    <w:rsid w:val="002670D2"/>
    <w:rsid w:val="00267E8D"/>
    <w:rsid w:val="0027020D"/>
    <w:rsid w:val="00270D3C"/>
    <w:rsid w:val="00270EBB"/>
    <w:rsid w:val="002711CC"/>
    <w:rsid w:val="00272440"/>
    <w:rsid w:val="00273CCE"/>
    <w:rsid w:val="002756A6"/>
    <w:rsid w:val="00280926"/>
    <w:rsid w:val="002833E1"/>
    <w:rsid w:val="0028527D"/>
    <w:rsid w:val="00285305"/>
    <w:rsid w:val="00285689"/>
    <w:rsid w:val="002856A9"/>
    <w:rsid w:val="00285F30"/>
    <w:rsid w:val="00286433"/>
    <w:rsid w:val="002869B0"/>
    <w:rsid w:val="002869E8"/>
    <w:rsid w:val="00290598"/>
    <w:rsid w:val="00291725"/>
    <w:rsid w:val="002932E9"/>
    <w:rsid w:val="00293CF1"/>
    <w:rsid w:val="00297027"/>
    <w:rsid w:val="0029725F"/>
    <w:rsid w:val="002A1178"/>
    <w:rsid w:val="002A3B79"/>
    <w:rsid w:val="002A4C2E"/>
    <w:rsid w:val="002A4D15"/>
    <w:rsid w:val="002A6F14"/>
    <w:rsid w:val="002A7869"/>
    <w:rsid w:val="002B2F1E"/>
    <w:rsid w:val="002B4206"/>
    <w:rsid w:val="002B4844"/>
    <w:rsid w:val="002B4CE2"/>
    <w:rsid w:val="002B5C64"/>
    <w:rsid w:val="002B63C7"/>
    <w:rsid w:val="002C0490"/>
    <w:rsid w:val="002C0E9E"/>
    <w:rsid w:val="002C1DFD"/>
    <w:rsid w:val="002C29D3"/>
    <w:rsid w:val="002C5F38"/>
    <w:rsid w:val="002C67B3"/>
    <w:rsid w:val="002D0958"/>
    <w:rsid w:val="002D1658"/>
    <w:rsid w:val="002D17C2"/>
    <w:rsid w:val="002D2D14"/>
    <w:rsid w:val="002D3340"/>
    <w:rsid w:val="002D34CB"/>
    <w:rsid w:val="002D41AD"/>
    <w:rsid w:val="002D5B69"/>
    <w:rsid w:val="002D6C95"/>
    <w:rsid w:val="002D77E5"/>
    <w:rsid w:val="002E002B"/>
    <w:rsid w:val="002E1E92"/>
    <w:rsid w:val="002E21AC"/>
    <w:rsid w:val="002E2B80"/>
    <w:rsid w:val="002E3E87"/>
    <w:rsid w:val="002E433C"/>
    <w:rsid w:val="002E5F37"/>
    <w:rsid w:val="002E6F88"/>
    <w:rsid w:val="002E79E6"/>
    <w:rsid w:val="002F051F"/>
    <w:rsid w:val="002F076A"/>
    <w:rsid w:val="002F2E9B"/>
    <w:rsid w:val="002F6459"/>
    <w:rsid w:val="003002F8"/>
    <w:rsid w:val="00303E20"/>
    <w:rsid w:val="00304BD7"/>
    <w:rsid w:val="00307B69"/>
    <w:rsid w:val="00311835"/>
    <w:rsid w:val="00313C42"/>
    <w:rsid w:val="003142F2"/>
    <w:rsid w:val="00314339"/>
    <w:rsid w:val="00314662"/>
    <w:rsid w:val="00316247"/>
    <w:rsid w:val="00320264"/>
    <w:rsid w:val="0032060B"/>
    <w:rsid w:val="00321C2D"/>
    <w:rsid w:val="00323461"/>
    <w:rsid w:val="0032600B"/>
    <w:rsid w:val="00326B7C"/>
    <w:rsid w:val="003274F8"/>
    <w:rsid w:val="00335554"/>
    <w:rsid w:val="003375BB"/>
    <w:rsid w:val="00340176"/>
    <w:rsid w:val="003421E9"/>
    <w:rsid w:val="0034327F"/>
    <w:rsid w:val="003432DC"/>
    <w:rsid w:val="00343F76"/>
    <w:rsid w:val="0034548C"/>
    <w:rsid w:val="00346314"/>
    <w:rsid w:val="00346BB8"/>
    <w:rsid w:val="0034724B"/>
    <w:rsid w:val="00350EE1"/>
    <w:rsid w:val="00352784"/>
    <w:rsid w:val="0035353C"/>
    <w:rsid w:val="003546B7"/>
    <w:rsid w:val="00355A84"/>
    <w:rsid w:val="003577C8"/>
    <w:rsid w:val="003579DA"/>
    <w:rsid w:val="003601D3"/>
    <w:rsid w:val="003602DC"/>
    <w:rsid w:val="003610DA"/>
    <w:rsid w:val="00361F12"/>
    <w:rsid w:val="00363069"/>
    <w:rsid w:val="003651D9"/>
    <w:rsid w:val="003706E3"/>
    <w:rsid w:val="00370B52"/>
    <w:rsid w:val="003721E2"/>
    <w:rsid w:val="003735EB"/>
    <w:rsid w:val="00373C13"/>
    <w:rsid w:val="0037466E"/>
    <w:rsid w:val="00374B3E"/>
    <w:rsid w:val="00376E33"/>
    <w:rsid w:val="003814C2"/>
    <w:rsid w:val="003814F6"/>
    <w:rsid w:val="0038429E"/>
    <w:rsid w:val="00384F51"/>
    <w:rsid w:val="003921A0"/>
    <w:rsid w:val="0039269D"/>
    <w:rsid w:val="00394378"/>
    <w:rsid w:val="003948AB"/>
    <w:rsid w:val="003A09FE"/>
    <w:rsid w:val="003A28AE"/>
    <w:rsid w:val="003A3303"/>
    <w:rsid w:val="003A3B33"/>
    <w:rsid w:val="003B1074"/>
    <w:rsid w:val="003B1528"/>
    <w:rsid w:val="003B19BE"/>
    <w:rsid w:val="003B2A2B"/>
    <w:rsid w:val="003B40CC"/>
    <w:rsid w:val="003B4683"/>
    <w:rsid w:val="003B6E42"/>
    <w:rsid w:val="003B70A2"/>
    <w:rsid w:val="003B7190"/>
    <w:rsid w:val="003C1F0F"/>
    <w:rsid w:val="003C27CA"/>
    <w:rsid w:val="003C7786"/>
    <w:rsid w:val="003D07EA"/>
    <w:rsid w:val="003D19E0"/>
    <w:rsid w:val="003D24EE"/>
    <w:rsid w:val="003D31F2"/>
    <w:rsid w:val="003D4A87"/>
    <w:rsid w:val="003D5A68"/>
    <w:rsid w:val="003D63B8"/>
    <w:rsid w:val="003D6F51"/>
    <w:rsid w:val="003E1ACA"/>
    <w:rsid w:val="003E5C68"/>
    <w:rsid w:val="003E5D7E"/>
    <w:rsid w:val="003E7772"/>
    <w:rsid w:val="003E7853"/>
    <w:rsid w:val="003F03D3"/>
    <w:rsid w:val="003F0805"/>
    <w:rsid w:val="003F1F03"/>
    <w:rsid w:val="003F252B"/>
    <w:rsid w:val="003F3993"/>
    <w:rsid w:val="003F3E4A"/>
    <w:rsid w:val="003F4A97"/>
    <w:rsid w:val="003F58F6"/>
    <w:rsid w:val="003F64D6"/>
    <w:rsid w:val="003F7141"/>
    <w:rsid w:val="003F7AA7"/>
    <w:rsid w:val="004046B6"/>
    <w:rsid w:val="004070FB"/>
    <w:rsid w:val="00410D6B"/>
    <w:rsid w:val="00412649"/>
    <w:rsid w:val="00413C63"/>
    <w:rsid w:val="00414400"/>
    <w:rsid w:val="00415432"/>
    <w:rsid w:val="00417A70"/>
    <w:rsid w:val="00417CB7"/>
    <w:rsid w:val="00420DEE"/>
    <w:rsid w:val="004225C9"/>
    <w:rsid w:val="0042400E"/>
    <w:rsid w:val="00425275"/>
    <w:rsid w:val="00426DD5"/>
    <w:rsid w:val="00430E2A"/>
    <w:rsid w:val="00433A07"/>
    <w:rsid w:val="0043514A"/>
    <w:rsid w:val="004359E0"/>
    <w:rsid w:val="00436599"/>
    <w:rsid w:val="00437C86"/>
    <w:rsid w:val="004424C6"/>
    <w:rsid w:val="004427DB"/>
    <w:rsid w:val="00442A98"/>
    <w:rsid w:val="0044310A"/>
    <w:rsid w:val="00444100"/>
    <w:rsid w:val="004441FA"/>
    <w:rsid w:val="00444CFC"/>
    <w:rsid w:val="00445584"/>
    <w:rsid w:val="00445D2F"/>
    <w:rsid w:val="00446C74"/>
    <w:rsid w:val="00446CDA"/>
    <w:rsid w:val="00447451"/>
    <w:rsid w:val="00447596"/>
    <w:rsid w:val="00447DD9"/>
    <w:rsid w:val="00447E4D"/>
    <w:rsid w:val="0045093E"/>
    <w:rsid w:val="00451891"/>
    <w:rsid w:val="00453446"/>
    <w:rsid w:val="004541CC"/>
    <w:rsid w:val="00454429"/>
    <w:rsid w:val="00454573"/>
    <w:rsid w:val="0045489D"/>
    <w:rsid w:val="0045578B"/>
    <w:rsid w:val="00455D03"/>
    <w:rsid w:val="00457DDC"/>
    <w:rsid w:val="00461A12"/>
    <w:rsid w:val="0046227F"/>
    <w:rsid w:val="004651FC"/>
    <w:rsid w:val="00466E36"/>
    <w:rsid w:val="0047038D"/>
    <w:rsid w:val="00471F44"/>
    <w:rsid w:val="00472402"/>
    <w:rsid w:val="00472801"/>
    <w:rsid w:val="00472E0D"/>
    <w:rsid w:val="0047399F"/>
    <w:rsid w:val="00473CF8"/>
    <w:rsid w:val="004761A5"/>
    <w:rsid w:val="00476455"/>
    <w:rsid w:val="004776F4"/>
    <w:rsid w:val="004809A3"/>
    <w:rsid w:val="00480B99"/>
    <w:rsid w:val="004818E8"/>
    <w:rsid w:val="00481C03"/>
    <w:rsid w:val="00482DC2"/>
    <w:rsid w:val="004845CE"/>
    <w:rsid w:val="00486C1A"/>
    <w:rsid w:val="00487D11"/>
    <w:rsid w:val="00491175"/>
    <w:rsid w:val="00492A87"/>
    <w:rsid w:val="00497574"/>
    <w:rsid w:val="004A0CA6"/>
    <w:rsid w:val="004A21FC"/>
    <w:rsid w:val="004A3712"/>
    <w:rsid w:val="004A5D6D"/>
    <w:rsid w:val="004A7D5B"/>
    <w:rsid w:val="004B387F"/>
    <w:rsid w:val="004B4EF3"/>
    <w:rsid w:val="004B5091"/>
    <w:rsid w:val="004B5300"/>
    <w:rsid w:val="004B576F"/>
    <w:rsid w:val="004B7094"/>
    <w:rsid w:val="004B7B4C"/>
    <w:rsid w:val="004C0D7A"/>
    <w:rsid w:val="004C1024"/>
    <w:rsid w:val="004C10B4"/>
    <w:rsid w:val="004C1C1A"/>
    <w:rsid w:val="004C2FA9"/>
    <w:rsid w:val="004C696F"/>
    <w:rsid w:val="004C6B56"/>
    <w:rsid w:val="004C6EB7"/>
    <w:rsid w:val="004D2B24"/>
    <w:rsid w:val="004D68CC"/>
    <w:rsid w:val="004D69C3"/>
    <w:rsid w:val="004D6C45"/>
    <w:rsid w:val="004E031E"/>
    <w:rsid w:val="004E21AD"/>
    <w:rsid w:val="004E4149"/>
    <w:rsid w:val="004E42FD"/>
    <w:rsid w:val="004E4964"/>
    <w:rsid w:val="004E5202"/>
    <w:rsid w:val="004E6B8C"/>
    <w:rsid w:val="004F1713"/>
    <w:rsid w:val="004F5211"/>
    <w:rsid w:val="004F7C05"/>
    <w:rsid w:val="0050217E"/>
    <w:rsid w:val="0050267A"/>
    <w:rsid w:val="00503AE1"/>
    <w:rsid w:val="00504023"/>
    <w:rsid w:val="00506043"/>
    <w:rsid w:val="0050674C"/>
    <w:rsid w:val="00506C22"/>
    <w:rsid w:val="00510062"/>
    <w:rsid w:val="00512105"/>
    <w:rsid w:val="00513057"/>
    <w:rsid w:val="00516D6D"/>
    <w:rsid w:val="00522681"/>
    <w:rsid w:val="00522F40"/>
    <w:rsid w:val="00523C5F"/>
    <w:rsid w:val="00523DAA"/>
    <w:rsid w:val="00525078"/>
    <w:rsid w:val="005265A1"/>
    <w:rsid w:val="00532417"/>
    <w:rsid w:val="005339EE"/>
    <w:rsid w:val="005356AA"/>
    <w:rsid w:val="00535D8D"/>
    <w:rsid w:val="005360E4"/>
    <w:rsid w:val="00537EF5"/>
    <w:rsid w:val="0054043D"/>
    <w:rsid w:val="005410F9"/>
    <w:rsid w:val="005416D9"/>
    <w:rsid w:val="00543FFB"/>
    <w:rsid w:val="0054524C"/>
    <w:rsid w:val="0054723A"/>
    <w:rsid w:val="00551283"/>
    <w:rsid w:val="00552A83"/>
    <w:rsid w:val="00552D36"/>
    <w:rsid w:val="0055440A"/>
    <w:rsid w:val="00556914"/>
    <w:rsid w:val="00556E6C"/>
    <w:rsid w:val="0055712B"/>
    <w:rsid w:val="00561F3A"/>
    <w:rsid w:val="00562D86"/>
    <w:rsid w:val="00562E6A"/>
    <w:rsid w:val="0056303A"/>
    <w:rsid w:val="00565472"/>
    <w:rsid w:val="00565B3F"/>
    <w:rsid w:val="005672A9"/>
    <w:rsid w:val="00567936"/>
    <w:rsid w:val="005704EF"/>
    <w:rsid w:val="00570B52"/>
    <w:rsid w:val="00572031"/>
    <w:rsid w:val="00572ECB"/>
    <w:rsid w:val="00573102"/>
    <w:rsid w:val="0057434C"/>
    <w:rsid w:val="0057585B"/>
    <w:rsid w:val="00581165"/>
    <w:rsid w:val="00581829"/>
    <w:rsid w:val="0058466D"/>
    <w:rsid w:val="00585DA2"/>
    <w:rsid w:val="00587419"/>
    <w:rsid w:val="005877EC"/>
    <w:rsid w:val="00587E17"/>
    <w:rsid w:val="00587F5E"/>
    <w:rsid w:val="00590BD4"/>
    <w:rsid w:val="00592363"/>
    <w:rsid w:val="005942AE"/>
    <w:rsid w:val="00594882"/>
    <w:rsid w:val="00595923"/>
    <w:rsid w:val="00596845"/>
    <w:rsid w:val="00597603"/>
    <w:rsid w:val="00597DB2"/>
    <w:rsid w:val="005A140D"/>
    <w:rsid w:val="005A2D9D"/>
    <w:rsid w:val="005A410A"/>
    <w:rsid w:val="005A4A07"/>
    <w:rsid w:val="005A4F74"/>
    <w:rsid w:val="005A744F"/>
    <w:rsid w:val="005B0C54"/>
    <w:rsid w:val="005B27FD"/>
    <w:rsid w:val="005B3488"/>
    <w:rsid w:val="005B42F2"/>
    <w:rsid w:val="005B5C92"/>
    <w:rsid w:val="005B72F3"/>
    <w:rsid w:val="005B7BFB"/>
    <w:rsid w:val="005C116C"/>
    <w:rsid w:val="005C1CC1"/>
    <w:rsid w:val="005C3070"/>
    <w:rsid w:val="005C4DF3"/>
    <w:rsid w:val="005C50BF"/>
    <w:rsid w:val="005C5E28"/>
    <w:rsid w:val="005C6995"/>
    <w:rsid w:val="005D1F91"/>
    <w:rsid w:val="005D23A8"/>
    <w:rsid w:val="005D5B72"/>
    <w:rsid w:val="005D6104"/>
    <w:rsid w:val="005D6176"/>
    <w:rsid w:val="005E0692"/>
    <w:rsid w:val="005E0E11"/>
    <w:rsid w:val="005E43B0"/>
    <w:rsid w:val="005E4758"/>
    <w:rsid w:val="005F09C7"/>
    <w:rsid w:val="005F2045"/>
    <w:rsid w:val="005F21E7"/>
    <w:rsid w:val="005F2795"/>
    <w:rsid w:val="005F3FB5"/>
    <w:rsid w:val="005F4C3E"/>
    <w:rsid w:val="005F5D0F"/>
    <w:rsid w:val="005F6B05"/>
    <w:rsid w:val="005F7291"/>
    <w:rsid w:val="005F764F"/>
    <w:rsid w:val="005F77D0"/>
    <w:rsid w:val="006007C3"/>
    <w:rsid w:val="0060086B"/>
    <w:rsid w:val="00600EC6"/>
    <w:rsid w:val="006014F8"/>
    <w:rsid w:val="0060199F"/>
    <w:rsid w:val="00602BDA"/>
    <w:rsid w:val="00602CA4"/>
    <w:rsid w:val="0060323E"/>
    <w:rsid w:val="00603ED5"/>
    <w:rsid w:val="00607529"/>
    <w:rsid w:val="006106AB"/>
    <w:rsid w:val="0061133C"/>
    <w:rsid w:val="006116E2"/>
    <w:rsid w:val="00612A82"/>
    <w:rsid w:val="00612AF8"/>
    <w:rsid w:val="006132E7"/>
    <w:rsid w:val="00613604"/>
    <w:rsid w:val="00613C53"/>
    <w:rsid w:val="006140B9"/>
    <w:rsid w:val="00616254"/>
    <w:rsid w:val="00616A70"/>
    <w:rsid w:val="00622299"/>
    <w:rsid w:val="00622339"/>
    <w:rsid w:val="00622D31"/>
    <w:rsid w:val="00624CE4"/>
    <w:rsid w:val="00625109"/>
    <w:rsid w:val="006257D4"/>
    <w:rsid w:val="00625D23"/>
    <w:rsid w:val="006263EA"/>
    <w:rsid w:val="00630F33"/>
    <w:rsid w:val="006313DC"/>
    <w:rsid w:val="00633F90"/>
    <w:rsid w:val="006360B8"/>
    <w:rsid w:val="00640FF7"/>
    <w:rsid w:val="00644FC1"/>
    <w:rsid w:val="006450B1"/>
    <w:rsid w:val="00645782"/>
    <w:rsid w:val="00646044"/>
    <w:rsid w:val="006512F0"/>
    <w:rsid w:val="006514EA"/>
    <w:rsid w:val="00652BF9"/>
    <w:rsid w:val="00656A6B"/>
    <w:rsid w:val="00657F7E"/>
    <w:rsid w:val="006608B2"/>
    <w:rsid w:val="00661B58"/>
    <w:rsid w:val="00662893"/>
    <w:rsid w:val="00663624"/>
    <w:rsid w:val="00665A0A"/>
    <w:rsid w:val="00665AEC"/>
    <w:rsid w:val="00665D8F"/>
    <w:rsid w:val="0067088F"/>
    <w:rsid w:val="00671432"/>
    <w:rsid w:val="00672C39"/>
    <w:rsid w:val="00675146"/>
    <w:rsid w:val="006756E3"/>
    <w:rsid w:val="00677738"/>
    <w:rsid w:val="00680648"/>
    <w:rsid w:val="00682040"/>
    <w:rsid w:val="006825E1"/>
    <w:rsid w:val="00682E79"/>
    <w:rsid w:val="0068355D"/>
    <w:rsid w:val="00686DF8"/>
    <w:rsid w:val="00686E02"/>
    <w:rsid w:val="006871DE"/>
    <w:rsid w:val="00687AE1"/>
    <w:rsid w:val="00690648"/>
    <w:rsid w:val="006912B6"/>
    <w:rsid w:val="00692985"/>
    <w:rsid w:val="00692B37"/>
    <w:rsid w:val="0069628C"/>
    <w:rsid w:val="0069657E"/>
    <w:rsid w:val="006A2A74"/>
    <w:rsid w:val="006A2DCC"/>
    <w:rsid w:val="006A3098"/>
    <w:rsid w:val="006A4160"/>
    <w:rsid w:val="006B22EC"/>
    <w:rsid w:val="006B33CB"/>
    <w:rsid w:val="006B385C"/>
    <w:rsid w:val="006B423F"/>
    <w:rsid w:val="006B6A0F"/>
    <w:rsid w:val="006B7354"/>
    <w:rsid w:val="006B7ABF"/>
    <w:rsid w:val="006B7DB9"/>
    <w:rsid w:val="006C1933"/>
    <w:rsid w:val="006C242B"/>
    <w:rsid w:val="006C2C14"/>
    <w:rsid w:val="006C371A"/>
    <w:rsid w:val="006C5242"/>
    <w:rsid w:val="006C7878"/>
    <w:rsid w:val="006C7E2C"/>
    <w:rsid w:val="006D05EC"/>
    <w:rsid w:val="006D0A81"/>
    <w:rsid w:val="006D2088"/>
    <w:rsid w:val="006D2CA5"/>
    <w:rsid w:val="006D4881"/>
    <w:rsid w:val="006D6771"/>
    <w:rsid w:val="006D768F"/>
    <w:rsid w:val="006E163F"/>
    <w:rsid w:val="006E19C4"/>
    <w:rsid w:val="006E2889"/>
    <w:rsid w:val="006E391B"/>
    <w:rsid w:val="006E5767"/>
    <w:rsid w:val="006E6489"/>
    <w:rsid w:val="006E6CC2"/>
    <w:rsid w:val="006F000D"/>
    <w:rsid w:val="006F09DB"/>
    <w:rsid w:val="006F3B62"/>
    <w:rsid w:val="006F470C"/>
    <w:rsid w:val="006F6D08"/>
    <w:rsid w:val="00701B3A"/>
    <w:rsid w:val="00703B3C"/>
    <w:rsid w:val="00705C78"/>
    <w:rsid w:val="0070762D"/>
    <w:rsid w:val="00712593"/>
    <w:rsid w:val="00712AE6"/>
    <w:rsid w:val="0071309E"/>
    <w:rsid w:val="00713348"/>
    <w:rsid w:val="007134D3"/>
    <w:rsid w:val="00713BBA"/>
    <w:rsid w:val="007149E8"/>
    <w:rsid w:val="00714D36"/>
    <w:rsid w:val="007211E1"/>
    <w:rsid w:val="00722C99"/>
    <w:rsid w:val="00723DAF"/>
    <w:rsid w:val="007251A4"/>
    <w:rsid w:val="0072605C"/>
    <w:rsid w:val="00730752"/>
    <w:rsid w:val="00730E16"/>
    <w:rsid w:val="00733E28"/>
    <w:rsid w:val="00735BD8"/>
    <w:rsid w:val="0073629D"/>
    <w:rsid w:val="00736757"/>
    <w:rsid w:val="007400C4"/>
    <w:rsid w:val="007409F2"/>
    <w:rsid w:val="00743979"/>
    <w:rsid w:val="007451FC"/>
    <w:rsid w:val="00745A2C"/>
    <w:rsid w:val="00746A3D"/>
    <w:rsid w:val="00747676"/>
    <w:rsid w:val="007479B6"/>
    <w:rsid w:val="00747E7C"/>
    <w:rsid w:val="007501B5"/>
    <w:rsid w:val="00751393"/>
    <w:rsid w:val="00755270"/>
    <w:rsid w:val="0075549A"/>
    <w:rsid w:val="007600D6"/>
    <w:rsid w:val="00761469"/>
    <w:rsid w:val="0076352D"/>
    <w:rsid w:val="00764951"/>
    <w:rsid w:val="00764EE3"/>
    <w:rsid w:val="00765DCB"/>
    <w:rsid w:val="0076635A"/>
    <w:rsid w:val="00767053"/>
    <w:rsid w:val="0076729F"/>
    <w:rsid w:val="00767D41"/>
    <w:rsid w:val="0077217D"/>
    <w:rsid w:val="00772643"/>
    <w:rsid w:val="00772C99"/>
    <w:rsid w:val="00774B6B"/>
    <w:rsid w:val="007765B5"/>
    <w:rsid w:val="007773C8"/>
    <w:rsid w:val="007778EA"/>
    <w:rsid w:val="0078063E"/>
    <w:rsid w:val="0078071D"/>
    <w:rsid w:val="00781933"/>
    <w:rsid w:val="007824BF"/>
    <w:rsid w:val="00784E3E"/>
    <w:rsid w:val="00787B2D"/>
    <w:rsid w:val="007922ED"/>
    <w:rsid w:val="00792D1E"/>
    <w:rsid w:val="0079767F"/>
    <w:rsid w:val="00797AF1"/>
    <w:rsid w:val="007A02C2"/>
    <w:rsid w:val="007A0988"/>
    <w:rsid w:val="007A0F2B"/>
    <w:rsid w:val="007A1055"/>
    <w:rsid w:val="007A3D2F"/>
    <w:rsid w:val="007A51E3"/>
    <w:rsid w:val="007A557B"/>
    <w:rsid w:val="007A5635"/>
    <w:rsid w:val="007A5CC4"/>
    <w:rsid w:val="007A676E"/>
    <w:rsid w:val="007A7BF7"/>
    <w:rsid w:val="007A7DAD"/>
    <w:rsid w:val="007B331F"/>
    <w:rsid w:val="007B44B7"/>
    <w:rsid w:val="007B46CF"/>
    <w:rsid w:val="007B4940"/>
    <w:rsid w:val="007B540B"/>
    <w:rsid w:val="007B64E0"/>
    <w:rsid w:val="007C0FB3"/>
    <w:rsid w:val="007C1AAC"/>
    <w:rsid w:val="007C295A"/>
    <w:rsid w:val="007C2CC0"/>
    <w:rsid w:val="007C3E9A"/>
    <w:rsid w:val="007C5673"/>
    <w:rsid w:val="007D09B3"/>
    <w:rsid w:val="007D1847"/>
    <w:rsid w:val="007D2AA1"/>
    <w:rsid w:val="007D4C43"/>
    <w:rsid w:val="007D503C"/>
    <w:rsid w:val="007D62DB"/>
    <w:rsid w:val="007D6F2B"/>
    <w:rsid w:val="007D724B"/>
    <w:rsid w:val="007E0E78"/>
    <w:rsid w:val="007E1F42"/>
    <w:rsid w:val="007E2223"/>
    <w:rsid w:val="007E31BF"/>
    <w:rsid w:val="007E5B51"/>
    <w:rsid w:val="007E6FB0"/>
    <w:rsid w:val="007E79CE"/>
    <w:rsid w:val="007E7D05"/>
    <w:rsid w:val="007F2E7A"/>
    <w:rsid w:val="007F37A0"/>
    <w:rsid w:val="007F43D2"/>
    <w:rsid w:val="007F4521"/>
    <w:rsid w:val="007F771A"/>
    <w:rsid w:val="007F7801"/>
    <w:rsid w:val="0080085D"/>
    <w:rsid w:val="00802BF4"/>
    <w:rsid w:val="00802C53"/>
    <w:rsid w:val="00802F29"/>
    <w:rsid w:val="0080326C"/>
    <w:rsid w:val="00803E2D"/>
    <w:rsid w:val="008044D0"/>
    <w:rsid w:val="008064D6"/>
    <w:rsid w:val="008067DF"/>
    <w:rsid w:val="00810107"/>
    <w:rsid w:val="00811222"/>
    <w:rsid w:val="00811AF5"/>
    <w:rsid w:val="0081320A"/>
    <w:rsid w:val="00815E51"/>
    <w:rsid w:val="00815FD0"/>
    <w:rsid w:val="008249A2"/>
    <w:rsid w:val="00825642"/>
    <w:rsid w:val="00825A5B"/>
    <w:rsid w:val="00825D1A"/>
    <w:rsid w:val="008273F2"/>
    <w:rsid w:val="00830E0E"/>
    <w:rsid w:val="00831A84"/>
    <w:rsid w:val="00831CFD"/>
    <w:rsid w:val="00831DE2"/>
    <w:rsid w:val="00831ECA"/>
    <w:rsid w:val="00831FF5"/>
    <w:rsid w:val="00833045"/>
    <w:rsid w:val="008335E0"/>
    <w:rsid w:val="00833E25"/>
    <w:rsid w:val="008341AE"/>
    <w:rsid w:val="00834DF7"/>
    <w:rsid w:val="008358CE"/>
    <w:rsid w:val="008358E5"/>
    <w:rsid w:val="008364E9"/>
    <w:rsid w:val="00836F8A"/>
    <w:rsid w:val="008413B1"/>
    <w:rsid w:val="00843B52"/>
    <w:rsid w:val="008442D7"/>
    <w:rsid w:val="008452AF"/>
    <w:rsid w:val="0084585A"/>
    <w:rsid w:val="00850D51"/>
    <w:rsid w:val="00851767"/>
    <w:rsid w:val="00852114"/>
    <w:rsid w:val="00852BBA"/>
    <w:rsid w:val="00852F07"/>
    <w:rsid w:val="00853BAA"/>
    <w:rsid w:val="00855EDF"/>
    <w:rsid w:val="008579D8"/>
    <w:rsid w:val="00857DD6"/>
    <w:rsid w:val="008608EF"/>
    <w:rsid w:val="008616CB"/>
    <w:rsid w:val="0086353F"/>
    <w:rsid w:val="008635A1"/>
    <w:rsid w:val="00863C8B"/>
    <w:rsid w:val="00865616"/>
    <w:rsid w:val="00865DF9"/>
    <w:rsid w:val="00865F73"/>
    <w:rsid w:val="00866192"/>
    <w:rsid w:val="0086687E"/>
    <w:rsid w:val="00866F46"/>
    <w:rsid w:val="00867A81"/>
    <w:rsid w:val="00870306"/>
    <w:rsid w:val="00871613"/>
    <w:rsid w:val="0087353E"/>
    <w:rsid w:val="00873F80"/>
    <w:rsid w:val="00875076"/>
    <w:rsid w:val="008754D7"/>
    <w:rsid w:val="00875BC0"/>
    <w:rsid w:val="00875BFD"/>
    <w:rsid w:val="0087725F"/>
    <w:rsid w:val="00877355"/>
    <w:rsid w:val="00877FF3"/>
    <w:rsid w:val="00881C23"/>
    <w:rsid w:val="00885ABD"/>
    <w:rsid w:val="00885B57"/>
    <w:rsid w:val="00886904"/>
    <w:rsid w:val="00886FD1"/>
    <w:rsid w:val="00887E40"/>
    <w:rsid w:val="00892EE3"/>
    <w:rsid w:val="00893DA8"/>
    <w:rsid w:val="0089525E"/>
    <w:rsid w:val="0089755F"/>
    <w:rsid w:val="008A0C42"/>
    <w:rsid w:val="008A3FD2"/>
    <w:rsid w:val="008A6CE8"/>
    <w:rsid w:val="008B1902"/>
    <w:rsid w:val="008B2163"/>
    <w:rsid w:val="008B3F08"/>
    <w:rsid w:val="008B53CB"/>
    <w:rsid w:val="008B5D7E"/>
    <w:rsid w:val="008B620B"/>
    <w:rsid w:val="008B6391"/>
    <w:rsid w:val="008C1766"/>
    <w:rsid w:val="008C18DC"/>
    <w:rsid w:val="008C2049"/>
    <w:rsid w:val="008C57EC"/>
    <w:rsid w:val="008C69EE"/>
    <w:rsid w:val="008D052D"/>
    <w:rsid w:val="008D0BA0"/>
    <w:rsid w:val="008D17FF"/>
    <w:rsid w:val="008D218D"/>
    <w:rsid w:val="008D453A"/>
    <w:rsid w:val="008D45BC"/>
    <w:rsid w:val="008D4F04"/>
    <w:rsid w:val="008D6D45"/>
    <w:rsid w:val="008D7044"/>
    <w:rsid w:val="008D7642"/>
    <w:rsid w:val="008D7BAE"/>
    <w:rsid w:val="008D7F60"/>
    <w:rsid w:val="008E0275"/>
    <w:rsid w:val="008E2B5E"/>
    <w:rsid w:val="008E3F6C"/>
    <w:rsid w:val="008E4090"/>
    <w:rsid w:val="008E441F"/>
    <w:rsid w:val="008E6B7A"/>
    <w:rsid w:val="008F0C7B"/>
    <w:rsid w:val="008F1008"/>
    <w:rsid w:val="008F1DBE"/>
    <w:rsid w:val="008F3197"/>
    <w:rsid w:val="008F71CF"/>
    <w:rsid w:val="008F78D2"/>
    <w:rsid w:val="009002DD"/>
    <w:rsid w:val="009028FC"/>
    <w:rsid w:val="00903E38"/>
    <w:rsid w:val="00904A2C"/>
    <w:rsid w:val="00905B4F"/>
    <w:rsid w:val="00906C49"/>
    <w:rsid w:val="00907134"/>
    <w:rsid w:val="00910842"/>
    <w:rsid w:val="00910C60"/>
    <w:rsid w:val="00910E03"/>
    <w:rsid w:val="0091404B"/>
    <w:rsid w:val="00915709"/>
    <w:rsid w:val="00915EE6"/>
    <w:rsid w:val="00916570"/>
    <w:rsid w:val="00921C54"/>
    <w:rsid w:val="00924B53"/>
    <w:rsid w:val="009268F6"/>
    <w:rsid w:val="009330BA"/>
    <w:rsid w:val="00933C9A"/>
    <w:rsid w:val="00934D96"/>
    <w:rsid w:val="009378BD"/>
    <w:rsid w:val="00937ACE"/>
    <w:rsid w:val="00937E74"/>
    <w:rsid w:val="009406A5"/>
    <w:rsid w:val="00940D9F"/>
    <w:rsid w:val="00940FC7"/>
    <w:rsid w:val="00941006"/>
    <w:rsid w:val="0094115B"/>
    <w:rsid w:val="00941459"/>
    <w:rsid w:val="009425CE"/>
    <w:rsid w:val="0094279D"/>
    <w:rsid w:val="009429FB"/>
    <w:rsid w:val="00943D1D"/>
    <w:rsid w:val="00944022"/>
    <w:rsid w:val="00945068"/>
    <w:rsid w:val="009471C2"/>
    <w:rsid w:val="00950FD1"/>
    <w:rsid w:val="00951485"/>
    <w:rsid w:val="0095196C"/>
    <w:rsid w:val="00951F63"/>
    <w:rsid w:val="0095298A"/>
    <w:rsid w:val="00953CFC"/>
    <w:rsid w:val="009545A4"/>
    <w:rsid w:val="0095594C"/>
    <w:rsid w:val="00955CD4"/>
    <w:rsid w:val="009565C3"/>
    <w:rsid w:val="00956966"/>
    <w:rsid w:val="00957378"/>
    <w:rsid w:val="00957561"/>
    <w:rsid w:val="00960608"/>
    <w:rsid w:val="009612F6"/>
    <w:rsid w:val="00961959"/>
    <w:rsid w:val="009619DA"/>
    <w:rsid w:val="009650B0"/>
    <w:rsid w:val="00966AC0"/>
    <w:rsid w:val="00966C53"/>
    <w:rsid w:val="00967B49"/>
    <w:rsid w:val="0097454A"/>
    <w:rsid w:val="00974CBC"/>
    <w:rsid w:val="009759DF"/>
    <w:rsid w:val="00975B6A"/>
    <w:rsid w:val="0097660F"/>
    <w:rsid w:val="00976A47"/>
    <w:rsid w:val="009771C0"/>
    <w:rsid w:val="00977742"/>
    <w:rsid w:val="009806F7"/>
    <w:rsid w:val="009813A1"/>
    <w:rsid w:val="00982FA2"/>
    <w:rsid w:val="00983131"/>
    <w:rsid w:val="0098395C"/>
    <w:rsid w:val="00983C65"/>
    <w:rsid w:val="009843EF"/>
    <w:rsid w:val="00986976"/>
    <w:rsid w:val="009903C2"/>
    <w:rsid w:val="00990491"/>
    <w:rsid w:val="00990CB1"/>
    <w:rsid w:val="00991D63"/>
    <w:rsid w:val="00991DA9"/>
    <w:rsid w:val="0099279E"/>
    <w:rsid w:val="00993FF5"/>
    <w:rsid w:val="00994D65"/>
    <w:rsid w:val="00997D6E"/>
    <w:rsid w:val="009A1418"/>
    <w:rsid w:val="009A15B8"/>
    <w:rsid w:val="009A5FE4"/>
    <w:rsid w:val="009A67F8"/>
    <w:rsid w:val="009B048D"/>
    <w:rsid w:val="009B07B7"/>
    <w:rsid w:val="009B0E70"/>
    <w:rsid w:val="009B252D"/>
    <w:rsid w:val="009B7E75"/>
    <w:rsid w:val="009C0D44"/>
    <w:rsid w:val="009C10D5"/>
    <w:rsid w:val="009C18A6"/>
    <w:rsid w:val="009C1ECF"/>
    <w:rsid w:val="009C3607"/>
    <w:rsid w:val="009C496E"/>
    <w:rsid w:val="009C4C6E"/>
    <w:rsid w:val="009C60B4"/>
    <w:rsid w:val="009C6269"/>
    <w:rsid w:val="009C6A05"/>
    <w:rsid w:val="009C6BD8"/>
    <w:rsid w:val="009C6F21"/>
    <w:rsid w:val="009C706B"/>
    <w:rsid w:val="009D0CDF"/>
    <w:rsid w:val="009D107B"/>
    <w:rsid w:val="009D125C"/>
    <w:rsid w:val="009D2A49"/>
    <w:rsid w:val="009D4CF5"/>
    <w:rsid w:val="009D5600"/>
    <w:rsid w:val="009D6A32"/>
    <w:rsid w:val="009D7948"/>
    <w:rsid w:val="009E0199"/>
    <w:rsid w:val="009E12DB"/>
    <w:rsid w:val="009E2737"/>
    <w:rsid w:val="009E3260"/>
    <w:rsid w:val="009E34B7"/>
    <w:rsid w:val="009E4725"/>
    <w:rsid w:val="009E61D5"/>
    <w:rsid w:val="009E7595"/>
    <w:rsid w:val="009E7B46"/>
    <w:rsid w:val="009F1C05"/>
    <w:rsid w:val="009F229B"/>
    <w:rsid w:val="009F3200"/>
    <w:rsid w:val="009F5CF4"/>
    <w:rsid w:val="00A008AA"/>
    <w:rsid w:val="00A011B0"/>
    <w:rsid w:val="00A018EC"/>
    <w:rsid w:val="00A01A0D"/>
    <w:rsid w:val="00A026E6"/>
    <w:rsid w:val="00A03201"/>
    <w:rsid w:val="00A047CA"/>
    <w:rsid w:val="00A04E8F"/>
    <w:rsid w:val="00A05A12"/>
    <w:rsid w:val="00A06E78"/>
    <w:rsid w:val="00A120D4"/>
    <w:rsid w:val="00A174B6"/>
    <w:rsid w:val="00A177D5"/>
    <w:rsid w:val="00A17E1F"/>
    <w:rsid w:val="00A17E4A"/>
    <w:rsid w:val="00A200A8"/>
    <w:rsid w:val="00A20AE7"/>
    <w:rsid w:val="00A22C5C"/>
    <w:rsid w:val="00A2348D"/>
    <w:rsid w:val="00A23689"/>
    <w:rsid w:val="00A245A0"/>
    <w:rsid w:val="00A25F3A"/>
    <w:rsid w:val="00A30BDA"/>
    <w:rsid w:val="00A322F4"/>
    <w:rsid w:val="00A3538E"/>
    <w:rsid w:val="00A377C5"/>
    <w:rsid w:val="00A41D67"/>
    <w:rsid w:val="00A43E92"/>
    <w:rsid w:val="00A47646"/>
    <w:rsid w:val="00A502EF"/>
    <w:rsid w:val="00A50B26"/>
    <w:rsid w:val="00A53B74"/>
    <w:rsid w:val="00A5432C"/>
    <w:rsid w:val="00A54B20"/>
    <w:rsid w:val="00A5645C"/>
    <w:rsid w:val="00A5694B"/>
    <w:rsid w:val="00A56EA9"/>
    <w:rsid w:val="00A6121F"/>
    <w:rsid w:val="00A64485"/>
    <w:rsid w:val="00A64DC0"/>
    <w:rsid w:val="00A66F91"/>
    <w:rsid w:val="00A679CF"/>
    <w:rsid w:val="00A72E63"/>
    <w:rsid w:val="00A72F12"/>
    <w:rsid w:val="00A7392C"/>
    <w:rsid w:val="00A773A9"/>
    <w:rsid w:val="00A774D0"/>
    <w:rsid w:val="00A81A7C"/>
    <w:rsid w:val="00A83FE0"/>
    <w:rsid w:val="00A84A89"/>
    <w:rsid w:val="00A84A9A"/>
    <w:rsid w:val="00A85861"/>
    <w:rsid w:val="00A85CC9"/>
    <w:rsid w:val="00A8664C"/>
    <w:rsid w:val="00A875FF"/>
    <w:rsid w:val="00A87884"/>
    <w:rsid w:val="00A90BD5"/>
    <w:rsid w:val="00A910E1"/>
    <w:rsid w:val="00A94EF8"/>
    <w:rsid w:val="00A9751B"/>
    <w:rsid w:val="00AA019F"/>
    <w:rsid w:val="00AA1460"/>
    <w:rsid w:val="00AA2C42"/>
    <w:rsid w:val="00AA3260"/>
    <w:rsid w:val="00AA4B1D"/>
    <w:rsid w:val="00AA684E"/>
    <w:rsid w:val="00AA69C0"/>
    <w:rsid w:val="00AA7CC4"/>
    <w:rsid w:val="00AB3E84"/>
    <w:rsid w:val="00AB561C"/>
    <w:rsid w:val="00AB62CB"/>
    <w:rsid w:val="00AB7721"/>
    <w:rsid w:val="00AC1640"/>
    <w:rsid w:val="00AC3846"/>
    <w:rsid w:val="00AC609B"/>
    <w:rsid w:val="00AC6CCB"/>
    <w:rsid w:val="00AC7C88"/>
    <w:rsid w:val="00AD035A"/>
    <w:rsid w:val="00AD069D"/>
    <w:rsid w:val="00AD2AE2"/>
    <w:rsid w:val="00AD2F41"/>
    <w:rsid w:val="00AD3EA6"/>
    <w:rsid w:val="00AD5EBC"/>
    <w:rsid w:val="00AE20C6"/>
    <w:rsid w:val="00AE37E8"/>
    <w:rsid w:val="00AE45F0"/>
    <w:rsid w:val="00AE4AED"/>
    <w:rsid w:val="00AE5075"/>
    <w:rsid w:val="00AE5DD1"/>
    <w:rsid w:val="00AF0095"/>
    <w:rsid w:val="00AF175F"/>
    <w:rsid w:val="00AF18AA"/>
    <w:rsid w:val="00AF472E"/>
    <w:rsid w:val="00AF4D82"/>
    <w:rsid w:val="00AF52C1"/>
    <w:rsid w:val="00AF7069"/>
    <w:rsid w:val="00B00895"/>
    <w:rsid w:val="00B02F0F"/>
    <w:rsid w:val="00B03C08"/>
    <w:rsid w:val="00B072B1"/>
    <w:rsid w:val="00B07A18"/>
    <w:rsid w:val="00B10C00"/>
    <w:rsid w:val="00B10DCE"/>
    <w:rsid w:val="00B1148B"/>
    <w:rsid w:val="00B15A1D"/>
    <w:rsid w:val="00B15BA0"/>
    <w:rsid w:val="00B15D8F"/>
    <w:rsid w:val="00B15E9B"/>
    <w:rsid w:val="00B1620D"/>
    <w:rsid w:val="00B20898"/>
    <w:rsid w:val="00B2222F"/>
    <w:rsid w:val="00B22282"/>
    <w:rsid w:val="00B22982"/>
    <w:rsid w:val="00B232EA"/>
    <w:rsid w:val="00B24019"/>
    <w:rsid w:val="00B24E50"/>
    <w:rsid w:val="00B275B5"/>
    <w:rsid w:val="00B3238C"/>
    <w:rsid w:val="00B33485"/>
    <w:rsid w:val="00B34C9A"/>
    <w:rsid w:val="00B35749"/>
    <w:rsid w:val="00B36514"/>
    <w:rsid w:val="00B36585"/>
    <w:rsid w:val="00B36829"/>
    <w:rsid w:val="00B37BDD"/>
    <w:rsid w:val="00B40094"/>
    <w:rsid w:val="00B403E4"/>
    <w:rsid w:val="00B43198"/>
    <w:rsid w:val="00B46642"/>
    <w:rsid w:val="00B4798B"/>
    <w:rsid w:val="00B511A4"/>
    <w:rsid w:val="00B541EC"/>
    <w:rsid w:val="00B542A9"/>
    <w:rsid w:val="00B55350"/>
    <w:rsid w:val="00B55A50"/>
    <w:rsid w:val="00B56B0E"/>
    <w:rsid w:val="00B57165"/>
    <w:rsid w:val="00B572AB"/>
    <w:rsid w:val="00B61EDB"/>
    <w:rsid w:val="00B63B3D"/>
    <w:rsid w:val="00B63B69"/>
    <w:rsid w:val="00B65E96"/>
    <w:rsid w:val="00B666F9"/>
    <w:rsid w:val="00B66BBC"/>
    <w:rsid w:val="00B7467A"/>
    <w:rsid w:val="00B7582C"/>
    <w:rsid w:val="00B77A8B"/>
    <w:rsid w:val="00B81DD6"/>
    <w:rsid w:val="00B81F06"/>
    <w:rsid w:val="00B829D6"/>
    <w:rsid w:val="00B82D84"/>
    <w:rsid w:val="00B82E5B"/>
    <w:rsid w:val="00B835C2"/>
    <w:rsid w:val="00B84D95"/>
    <w:rsid w:val="00B85604"/>
    <w:rsid w:val="00B8586D"/>
    <w:rsid w:val="00B862EB"/>
    <w:rsid w:val="00B87220"/>
    <w:rsid w:val="00B90C7A"/>
    <w:rsid w:val="00B913E4"/>
    <w:rsid w:val="00B92E9F"/>
    <w:rsid w:val="00B92EA1"/>
    <w:rsid w:val="00B9303B"/>
    <w:rsid w:val="00B9308F"/>
    <w:rsid w:val="00B93AE9"/>
    <w:rsid w:val="00B948C0"/>
    <w:rsid w:val="00B94919"/>
    <w:rsid w:val="00B94935"/>
    <w:rsid w:val="00B965FD"/>
    <w:rsid w:val="00B97408"/>
    <w:rsid w:val="00BA0356"/>
    <w:rsid w:val="00BA1337"/>
    <w:rsid w:val="00BA1A91"/>
    <w:rsid w:val="00BA437B"/>
    <w:rsid w:val="00BA4A87"/>
    <w:rsid w:val="00BA5DB8"/>
    <w:rsid w:val="00BB0AFF"/>
    <w:rsid w:val="00BB2985"/>
    <w:rsid w:val="00BB33A3"/>
    <w:rsid w:val="00BB49F0"/>
    <w:rsid w:val="00BB4F94"/>
    <w:rsid w:val="00BB53CB"/>
    <w:rsid w:val="00BB56FE"/>
    <w:rsid w:val="00BB5FD1"/>
    <w:rsid w:val="00BB62C0"/>
    <w:rsid w:val="00BB65D8"/>
    <w:rsid w:val="00BB6AAC"/>
    <w:rsid w:val="00BB74AF"/>
    <w:rsid w:val="00BB76BC"/>
    <w:rsid w:val="00BB79CF"/>
    <w:rsid w:val="00BB7F06"/>
    <w:rsid w:val="00BC0BB9"/>
    <w:rsid w:val="00BC3E9F"/>
    <w:rsid w:val="00BC6EDE"/>
    <w:rsid w:val="00BC7584"/>
    <w:rsid w:val="00BC79FD"/>
    <w:rsid w:val="00BD12CD"/>
    <w:rsid w:val="00BD1D59"/>
    <w:rsid w:val="00BD36C2"/>
    <w:rsid w:val="00BD377C"/>
    <w:rsid w:val="00BD50E5"/>
    <w:rsid w:val="00BD53F6"/>
    <w:rsid w:val="00BD674F"/>
    <w:rsid w:val="00BD6767"/>
    <w:rsid w:val="00BE044B"/>
    <w:rsid w:val="00BE1308"/>
    <w:rsid w:val="00BE1592"/>
    <w:rsid w:val="00BE1A7A"/>
    <w:rsid w:val="00BE2131"/>
    <w:rsid w:val="00BE39EE"/>
    <w:rsid w:val="00BE3F0E"/>
    <w:rsid w:val="00BE5916"/>
    <w:rsid w:val="00BF0904"/>
    <w:rsid w:val="00BF2238"/>
    <w:rsid w:val="00BF2678"/>
    <w:rsid w:val="00BF2986"/>
    <w:rsid w:val="00BF522C"/>
    <w:rsid w:val="00C00A70"/>
    <w:rsid w:val="00C0135D"/>
    <w:rsid w:val="00C05652"/>
    <w:rsid w:val="00C05CCE"/>
    <w:rsid w:val="00C06A8B"/>
    <w:rsid w:val="00C06C5F"/>
    <w:rsid w:val="00C0791A"/>
    <w:rsid w:val="00C1037F"/>
    <w:rsid w:val="00C10561"/>
    <w:rsid w:val="00C144BD"/>
    <w:rsid w:val="00C14B33"/>
    <w:rsid w:val="00C158E0"/>
    <w:rsid w:val="00C16DB5"/>
    <w:rsid w:val="00C16EEC"/>
    <w:rsid w:val="00C16F09"/>
    <w:rsid w:val="00C2030D"/>
    <w:rsid w:val="00C20EFF"/>
    <w:rsid w:val="00C22ADA"/>
    <w:rsid w:val="00C250EB"/>
    <w:rsid w:val="00C250ED"/>
    <w:rsid w:val="00C269FC"/>
    <w:rsid w:val="00C26E7C"/>
    <w:rsid w:val="00C31B7A"/>
    <w:rsid w:val="00C32808"/>
    <w:rsid w:val="00C3296B"/>
    <w:rsid w:val="00C3617A"/>
    <w:rsid w:val="00C36283"/>
    <w:rsid w:val="00C40EBA"/>
    <w:rsid w:val="00C412AE"/>
    <w:rsid w:val="00C42147"/>
    <w:rsid w:val="00C422D5"/>
    <w:rsid w:val="00C42C6C"/>
    <w:rsid w:val="00C42DF4"/>
    <w:rsid w:val="00C45949"/>
    <w:rsid w:val="00C47AE7"/>
    <w:rsid w:val="00C512AA"/>
    <w:rsid w:val="00C51B9D"/>
    <w:rsid w:val="00C51BFD"/>
    <w:rsid w:val="00C523E6"/>
    <w:rsid w:val="00C536E4"/>
    <w:rsid w:val="00C55BD5"/>
    <w:rsid w:val="00C55C01"/>
    <w:rsid w:val="00C56183"/>
    <w:rsid w:val="00C60783"/>
    <w:rsid w:val="00C60F4D"/>
    <w:rsid w:val="00C61586"/>
    <w:rsid w:val="00C61BAA"/>
    <w:rsid w:val="00C62E65"/>
    <w:rsid w:val="00C63B65"/>
    <w:rsid w:val="00C63D7E"/>
    <w:rsid w:val="00C64223"/>
    <w:rsid w:val="00C64B17"/>
    <w:rsid w:val="00C65613"/>
    <w:rsid w:val="00C66A02"/>
    <w:rsid w:val="00C6772C"/>
    <w:rsid w:val="00C71FDB"/>
    <w:rsid w:val="00C72A74"/>
    <w:rsid w:val="00C75786"/>
    <w:rsid w:val="00C75E6D"/>
    <w:rsid w:val="00C75EC4"/>
    <w:rsid w:val="00C76B6C"/>
    <w:rsid w:val="00C7717D"/>
    <w:rsid w:val="00C820B3"/>
    <w:rsid w:val="00C82ED4"/>
    <w:rsid w:val="00C83F0F"/>
    <w:rsid w:val="00C87BE6"/>
    <w:rsid w:val="00C928BE"/>
    <w:rsid w:val="00C93961"/>
    <w:rsid w:val="00C940A2"/>
    <w:rsid w:val="00C9573B"/>
    <w:rsid w:val="00C96176"/>
    <w:rsid w:val="00C969FE"/>
    <w:rsid w:val="00CA175A"/>
    <w:rsid w:val="00CA6E59"/>
    <w:rsid w:val="00CA7928"/>
    <w:rsid w:val="00CB0113"/>
    <w:rsid w:val="00CB3A35"/>
    <w:rsid w:val="00CC0A62"/>
    <w:rsid w:val="00CC1EED"/>
    <w:rsid w:val="00CC2810"/>
    <w:rsid w:val="00CC48A1"/>
    <w:rsid w:val="00CC4B3B"/>
    <w:rsid w:val="00CC4EA3"/>
    <w:rsid w:val="00CC6D50"/>
    <w:rsid w:val="00CC7B4C"/>
    <w:rsid w:val="00CD0409"/>
    <w:rsid w:val="00CD0A74"/>
    <w:rsid w:val="00CD2F66"/>
    <w:rsid w:val="00CD44D7"/>
    <w:rsid w:val="00CD4D46"/>
    <w:rsid w:val="00CD61EF"/>
    <w:rsid w:val="00CD654E"/>
    <w:rsid w:val="00CE0AA5"/>
    <w:rsid w:val="00CE1421"/>
    <w:rsid w:val="00CE1AD4"/>
    <w:rsid w:val="00CE279E"/>
    <w:rsid w:val="00CE49AB"/>
    <w:rsid w:val="00CE51A4"/>
    <w:rsid w:val="00CE55A1"/>
    <w:rsid w:val="00CE66C5"/>
    <w:rsid w:val="00CE705F"/>
    <w:rsid w:val="00CE7F8E"/>
    <w:rsid w:val="00CF082D"/>
    <w:rsid w:val="00CF0C03"/>
    <w:rsid w:val="00CF283F"/>
    <w:rsid w:val="00CF4A7A"/>
    <w:rsid w:val="00CF508D"/>
    <w:rsid w:val="00D0074A"/>
    <w:rsid w:val="00D0089C"/>
    <w:rsid w:val="00D0225B"/>
    <w:rsid w:val="00D05B7C"/>
    <w:rsid w:val="00D07411"/>
    <w:rsid w:val="00D14142"/>
    <w:rsid w:val="00D2299F"/>
    <w:rsid w:val="00D22DE2"/>
    <w:rsid w:val="00D250A2"/>
    <w:rsid w:val="00D258DB"/>
    <w:rsid w:val="00D273A5"/>
    <w:rsid w:val="00D27FEA"/>
    <w:rsid w:val="00D31D6B"/>
    <w:rsid w:val="00D34E63"/>
    <w:rsid w:val="00D35F24"/>
    <w:rsid w:val="00D37795"/>
    <w:rsid w:val="00D40905"/>
    <w:rsid w:val="00D41407"/>
    <w:rsid w:val="00D422BB"/>
    <w:rsid w:val="00D42CB4"/>
    <w:rsid w:val="00D42ED8"/>
    <w:rsid w:val="00D439FF"/>
    <w:rsid w:val="00D4466C"/>
    <w:rsid w:val="00D4556B"/>
    <w:rsid w:val="00D46B96"/>
    <w:rsid w:val="00D46C2E"/>
    <w:rsid w:val="00D46E97"/>
    <w:rsid w:val="00D46F70"/>
    <w:rsid w:val="00D51A38"/>
    <w:rsid w:val="00D51F65"/>
    <w:rsid w:val="00D52AF3"/>
    <w:rsid w:val="00D54372"/>
    <w:rsid w:val="00D55445"/>
    <w:rsid w:val="00D5643C"/>
    <w:rsid w:val="00D609FE"/>
    <w:rsid w:val="00D60F27"/>
    <w:rsid w:val="00D62CEC"/>
    <w:rsid w:val="00D634BA"/>
    <w:rsid w:val="00D646F0"/>
    <w:rsid w:val="00D74158"/>
    <w:rsid w:val="00D829EC"/>
    <w:rsid w:val="00D85211"/>
    <w:rsid w:val="00D85A7B"/>
    <w:rsid w:val="00D91791"/>
    <w:rsid w:val="00D91815"/>
    <w:rsid w:val="00D928DD"/>
    <w:rsid w:val="00D9421B"/>
    <w:rsid w:val="00DA02AA"/>
    <w:rsid w:val="00DA0A21"/>
    <w:rsid w:val="00DA0EE8"/>
    <w:rsid w:val="00DA0FEC"/>
    <w:rsid w:val="00DA154D"/>
    <w:rsid w:val="00DA1854"/>
    <w:rsid w:val="00DA49AD"/>
    <w:rsid w:val="00DA574F"/>
    <w:rsid w:val="00DA68B5"/>
    <w:rsid w:val="00DA7FE0"/>
    <w:rsid w:val="00DB186B"/>
    <w:rsid w:val="00DB5C1E"/>
    <w:rsid w:val="00DB7BE8"/>
    <w:rsid w:val="00DC1372"/>
    <w:rsid w:val="00DC13CB"/>
    <w:rsid w:val="00DC5581"/>
    <w:rsid w:val="00DC5891"/>
    <w:rsid w:val="00DD13DB"/>
    <w:rsid w:val="00DD164D"/>
    <w:rsid w:val="00DD2AC5"/>
    <w:rsid w:val="00DD4D5A"/>
    <w:rsid w:val="00DD520A"/>
    <w:rsid w:val="00DD5489"/>
    <w:rsid w:val="00DD61F3"/>
    <w:rsid w:val="00DD720E"/>
    <w:rsid w:val="00DE0336"/>
    <w:rsid w:val="00DE0504"/>
    <w:rsid w:val="00DE0648"/>
    <w:rsid w:val="00DE31D7"/>
    <w:rsid w:val="00DE3F6C"/>
    <w:rsid w:val="00DE47D2"/>
    <w:rsid w:val="00DE4D1D"/>
    <w:rsid w:val="00DE6D6A"/>
    <w:rsid w:val="00DE7269"/>
    <w:rsid w:val="00DE7907"/>
    <w:rsid w:val="00DF07CA"/>
    <w:rsid w:val="00DF1415"/>
    <w:rsid w:val="00DF2817"/>
    <w:rsid w:val="00DF3019"/>
    <w:rsid w:val="00DF378E"/>
    <w:rsid w:val="00DF63C5"/>
    <w:rsid w:val="00DF683C"/>
    <w:rsid w:val="00DF6B19"/>
    <w:rsid w:val="00DF769E"/>
    <w:rsid w:val="00DF7CCA"/>
    <w:rsid w:val="00E007E6"/>
    <w:rsid w:val="00E014B6"/>
    <w:rsid w:val="00E01B6F"/>
    <w:rsid w:val="00E0339B"/>
    <w:rsid w:val="00E121ED"/>
    <w:rsid w:val="00E13EBA"/>
    <w:rsid w:val="00E1423C"/>
    <w:rsid w:val="00E1492E"/>
    <w:rsid w:val="00E1580E"/>
    <w:rsid w:val="00E163BB"/>
    <w:rsid w:val="00E168FC"/>
    <w:rsid w:val="00E205D8"/>
    <w:rsid w:val="00E20C45"/>
    <w:rsid w:val="00E237F1"/>
    <w:rsid w:val="00E25761"/>
    <w:rsid w:val="00E27DF7"/>
    <w:rsid w:val="00E30269"/>
    <w:rsid w:val="00E30AAF"/>
    <w:rsid w:val="00E34395"/>
    <w:rsid w:val="00E3558B"/>
    <w:rsid w:val="00E35F5B"/>
    <w:rsid w:val="00E36A9C"/>
    <w:rsid w:val="00E4210F"/>
    <w:rsid w:val="00E44292"/>
    <w:rsid w:val="00E447D2"/>
    <w:rsid w:val="00E44823"/>
    <w:rsid w:val="00E451B1"/>
    <w:rsid w:val="00E4693A"/>
    <w:rsid w:val="00E46AD4"/>
    <w:rsid w:val="00E46BAB"/>
    <w:rsid w:val="00E46C7A"/>
    <w:rsid w:val="00E50AF1"/>
    <w:rsid w:val="00E54D23"/>
    <w:rsid w:val="00E56193"/>
    <w:rsid w:val="00E5672F"/>
    <w:rsid w:val="00E60921"/>
    <w:rsid w:val="00E61A6A"/>
    <w:rsid w:val="00E622F2"/>
    <w:rsid w:val="00E627B7"/>
    <w:rsid w:val="00E7171B"/>
    <w:rsid w:val="00E72DBE"/>
    <w:rsid w:val="00E73B90"/>
    <w:rsid w:val="00E73FC2"/>
    <w:rsid w:val="00E7532D"/>
    <w:rsid w:val="00E756A7"/>
    <w:rsid w:val="00E76AEA"/>
    <w:rsid w:val="00E8043B"/>
    <w:rsid w:val="00E81527"/>
    <w:rsid w:val="00E83BF4"/>
    <w:rsid w:val="00E83FF9"/>
    <w:rsid w:val="00E8520F"/>
    <w:rsid w:val="00E86093"/>
    <w:rsid w:val="00E8645E"/>
    <w:rsid w:val="00E90AC0"/>
    <w:rsid w:val="00E91C15"/>
    <w:rsid w:val="00E942E7"/>
    <w:rsid w:val="00E9442A"/>
    <w:rsid w:val="00E94689"/>
    <w:rsid w:val="00E95391"/>
    <w:rsid w:val="00EA144A"/>
    <w:rsid w:val="00EA3146"/>
    <w:rsid w:val="00EA4EA1"/>
    <w:rsid w:val="00EA5D1D"/>
    <w:rsid w:val="00EA757B"/>
    <w:rsid w:val="00EA7E83"/>
    <w:rsid w:val="00EB71A2"/>
    <w:rsid w:val="00EB7A6A"/>
    <w:rsid w:val="00EC098D"/>
    <w:rsid w:val="00EC11E0"/>
    <w:rsid w:val="00EC19F7"/>
    <w:rsid w:val="00ED0083"/>
    <w:rsid w:val="00ED074A"/>
    <w:rsid w:val="00ED3E87"/>
    <w:rsid w:val="00ED4892"/>
    <w:rsid w:val="00ED5269"/>
    <w:rsid w:val="00ED7F15"/>
    <w:rsid w:val="00EE159D"/>
    <w:rsid w:val="00EE1C86"/>
    <w:rsid w:val="00EE3DAD"/>
    <w:rsid w:val="00EE4EF8"/>
    <w:rsid w:val="00EE4F68"/>
    <w:rsid w:val="00EF0C10"/>
    <w:rsid w:val="00EF1E77"/>
    <w:rsid w:val="00EF2F87"/>
    <w:rsid w:val="00EF3F52"/>
    <w:rsid w:val="00EF442A"/>
    <w:rsid w:val="00EF6962"/>
    <w:rsid w:val="00F002DD"/>
    <w:rsid w:val="00F00AF3"/>
    <w:rsid w:val="00F00F7D"/>
    <w:rsid w:val="00F01372"/>
    <w:rsid w:val="00F034AC"/>
    <w:rsid w:val="00F059F9"/>
    <w:rsid w:val="00F0665F"/>
    <w:rsid w:val="00F113B1"/>
    <w:rsid w:val="00F139CF"/>
    <w:rsid w:val="00F13B5F"/>
    <w:rsid w:val="00F146E5"/>
    <w:rsid w:val="00F159CF"/>
    <w:rsid w:val="00F16F25"/>
    <w:rsid w:val="00F1794F"/>
    <w:rsid w:val="00F2150F"/>
    <w:rsid w:val="00F21965"/>
    <w:rsid w:val="00F2262E"/>
    <w:rsid w:val="00F23863"/>
    <w:rsid w:val="00F25751"/>
    <w:rsid w:val="00F25A06"/>
    <w:rsid w:val="00F30176"/>
    <w:rsid w:val="00F3060F"/>
    <w:rsid w:val="00F30893"/>
    <w:rsid w:val="00F313A8"/>
    <w:rsid w:val="00F329EB"/>
    <w:rsid w:val="00F32A9C"/>
    <w:rsid w:val="00F36E96"/>
    <w:rsid w:val="00F36FC6"/>
    <w:rsid w:val="00F406A5"/>
    <w:rsid w:val="00F40DA5"/>
    <w:rsid w:val="00F4224F"/>
    <w:rsid w:val="00F429CC"/>
    <w:rsid w:val="00F42DEE"/>
    <w:rsid w:val="00F4335B"/>
    <w:rsid w:val="00F44C9B"/>
    <w:rsid w:val="00F455EA"/>
    <w:rsid w:val="00F50415"/>
    <w:rsid w:val="00F52253"/>
    <w:rsid w:val="00F536DF"/>
    <w:rsid w:val="00F6224C"/>
    <w:rsid w:val="00F62328"/>
    <w:rsid w:val="00F623E5"/>
    <w:rsid w:val="00F6298D"/>
    <w:rsid w:val="00F630A1"/>
    <w:rsid w:val="00F63A17"/>
    <w:rsid w:val="00F6449C"/>
    <w:rsid w:val="00F64792"/>
    <w:rsid w:val="00F669C1"/>
    <w:rsid w:val="00F66C25"/>
    <w:rsid w:val="00F67F32"/>
    <w:rsid w:val="00F70AEA"/>
    <w:rsid w:val="00F71463"/>
    <w:rsid w:val="00F74FAA"/>
    <w:rsid w:val="00F82379"/>
    <w:rsid w:val="00F82F74"/>
    <w:rsid w:val="00F847E4"/>
    <w:rsid w:val="00F8494E"/>
    <w:rsid w:val="00F8495F"/>
    <w:rsid w:val="00F85DA6"/>
    <w:rsid w:val="00F8659B"/>
    <w:rsid w:val="00F86DC8"/>
    <w:rsid w:val="00F87A06"/>
    <w:rsid w:val="00F900F7"/>
    <w:rsid w:val="00F90640"/>
    <w:rsid w:val="00F906E7"/>
    <w:rsid w:val="00F907CA"/>
    <w:rsid w:val="00F916F6"/>
    <w:rsid w:val="00F9257D"/>
    <w:rsid w:val="00F93128"/>
    <w:rsid w:val="00F967B3"/>
    <w:rsid w:val="00F971A0"/>
    <w:rsid w:val="00FA015B"/>
    <w:rsid w:val="00FA1B42"/>
    <w:rsid w:val="00FA2A29"/>
    <w:rsid w:val="00FA427F"/>
    <w:rsid w:val="00FA4BA0"/>
    <w:rsid w:val="00FA4D77"/>
    <w:rsid w:val="00FA4E73"/>
    <w:rsid w:val="00FA6671"/>
    <w:rsid w:val="00FA6685"/>
    <w:rsid w:val="00FA7074"/>
    <w:rsid w:val="00FB2671"/>
    <w:rsid w:val="00FB7AC3"/>
    <w:rsid w:val="00FC0765"/>
    <w:rsid w:val="00FC1E44"/>
    <w:rsid w:val="00FC24E1"/>
    <w:rsid w:val="00FC278A"/>
    <w:rsid w:val="00FD119D"/>
    <w:rsid w:val="00FD2B94"/>
    <w:rsid w:val="00FD3F02"/>
    <w:rsid w:val="00FD54FF"/>
    <w:rsid w:val="00FD6B22"/>
    <w:rsid w:val="00FE0041"/>
    <w:rsid w:val="00FE0105"/>
    <w:rsid w:val="00FE1B6A"/>
    <w:rsid w:val="00FE22B5"/>
    <w:rsid w:val="00FE5298"/>
    <w:rsid w:val="00FE5B96"/>
    <w:rsid w:val="00FE6DFF"/>
    <w:rsid w:val="00FE7757"/>
    <w:rsid w:val="00FF0756"/>
    <w:rsid w:val="00FF1858"/>
    <w:rsid w:val="00FF1D0C"/>
    <w:rsid w:val="00FF2BA5"/>
    <w:rsid w:val="00FF2D2E"/>
    <w:rsid w:val="00FF31A8"/>
    <w:rsid w:val="00FF3484"/>
    <w:rsid w:val="00FF3DB1"/>
    <w:rsid w:val="00FF4C4E"/>
    <w:rsid w:val="00FF66FA"/>
    <w:rsid w:val="00FF6772"/>
    <w:rsid w:val="00FF73FD"/>
    <w:rsid w:val="00FF7F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E35E523"/>
  <w15:docId w15:val="{9AFB14E9-BDC2-4673-8EAF-3D027693C8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uiPriority="99"/>
    <w:lsdException w:name="List 2" w:semiHidden="1" w:unhideWhenUsed="1"/>
    <w:lsdException w:name="List 3" w:semiHidden="1" w:unhideWhenUsed="1"/>
    <w:lsdException w:name="List 4" w:uiPriority="99"/>
    <w:lsdException w:name="List Bullet 2" w:semiHidden="1" w:unhideWhenUsed="1"/>
    <w:lsdException w:name="List Bullet 3" w:semiHidden="1" w:unhideWhenUsed="1"/>
    <w:lsdException w:name="List Bullet 4" w:semiHidden="1" w:unhideWhenUsed="1"/>
    <w:lsdException w:name="List Bullet 5" w:semiHidden="1" w:uiPriority="99" w:unhideWhenUsed="1"/>
    <w:lsdException w:name="List Number 2" w:semiHidden="1" w:unhideWhenUsed="1"/>
    <w:lsdException w:name="List Number 3" w:semiHidden="1" w:unhideWhenUsed="1"/>
    <w:lsdException w:name="List Number 4" w:semiHidden="1" w:unhideWhenUsed="1"/>
    <w:lsdException w:name="List Number 5" w:semiHidden="1" w:uiPriority="99"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iPriority="99" w:unhideWhenUsed="1"/>
    <w:lsdException w:name="List Continue 2" w:semiHidden="1" w:uiPriority="99" w:unhideWhenUsed="1"/>
    <w:lsdException w:name="List Continue 3" w:semiHidden="1" w:uiPriority="99" w:unhideWhenUsed="1"/>
    <w:lsdException w:name="List Continue 4" w:semiHidden="1" w:uiPriority="99" w:unhideWhenUsed="1"/>
    <w:lsdException w:name="List Continue 5" w:semiHidden="1" w:uiPriority="99"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F43D2"/>
    <w:pPr>
      <w:spacing w:before="120"/>
    </w:pPr>
    <w:rPr>
      <w:sz w:val="24"/>
    </w:rPr>
  </w:style>
  <w:style w:type="paragraph" w:styleId="Heading1">
    <w:name w:val="heading 1"/>
    <w:next w:val="BodyText"/>
    <w:qFormat/>
    <w:rsid w:val="00597DB2"/>
    <w:pPr>
      <w:keepNext/>
      <w:pageBreakBefore/>
      <w:numPr>
        <w:numId w:val="17"/>
      </w:numPr>
      <w:spacing w:before="240" w:after="60"/>
      <w:outlineLvl w:val="0"/>
    </w:pPr>
    <w:rPr>
      <w:rFonts w:ascii="Arial" w:hAnsi="Arial"/>
      <w:b/>
      <w:noProof/>
      <w:kern w:val="28"/>
      <w:sz w:val="28"/>
    </w:rPr>
  </w:style>
  <w:style w:type="paragraph" w:styleId="Heading2">
    <w:name w:val="heading 2"/>
    <w:basedOn w:val="Heading1"/>
    <w:next w:val="BodyText"/>
    <w:link w:val="Heading2Char"/>
    <w:qFormat/>
    <w:rsid w:val="00597DB2"/>
    <w:pPr>
      <w:pageBreakBefore w:val="0"/>
      <w:numPr>
        <w:ilvl w:val="1"/>
      </w:numPr>
      <w:outlineLvl w:val="1"/>
    </w:pPr>
  </w:style>
  <w:style w:type="paragraph" w:styleId="Heading3">
    <w:name w:val="heading 3"/>
    <w:basedOn w:val="Heading2"/>
    <w:next w:val="BodyText"/>
    <w:link w:val="Heading3Char"/>
    <w:qFormat/>
    <w:rsid w:val="0076352D"/>
    <w:pPr>
      <w:numPr>
        <w:ilvl w:val="2"/>
      </w:numPr>
      <w:outlineLvl w:val="2"/>
    </w:pPr>
    <w:rPr>
      <w:sz w:val="24"/>
    </w:rPr>
  </w:style>
  <w:style w:type="paragraph" w:styleId="Heading4">
    <w:name w:val="heading 4"/>
    <w:basedOn w:val="Heading3"/>
    <w:next w:val="BodyText"/>
    <w:link w:val="Heading4Char"/>
    <w:qFormat/>
    <w:rsid w:val="00597DB2"/>
    <w:pPr>
      <w:numPr>
        <w:ilvl w:val="3"/>
      </w:numPr>
      <w:outlineLvl w:val="3"/>
    </w:pPr>
  </w:style>
  <w:style w:type="paragraph" w:styleId="Heading5">
    <w:name w:val="heading 5"/>
    <w:basedOn w:val="Heading4"/>
    <w:next w:val="BodyText"/>
    <w:qFormat/>
    <w:rsid w:val="00597DB2"/>
    <w:pPr>
      <w:numPr>
        <w:ilvl w:val="4"/>
      </w:numPr>
      <w:outlineLvl w:val="4"/>
    </w:pPr>
  </w:style>
  <w:style w:type="paragraph" w:styleId="Heading6">
    <w:name w:val="heading 6"/>
    <w:basedOn w:val="Heading5"/>
    <w:next w:val="BodyText"/>
    <w:qFormat/>
    <w:rsid w:val="00597DB2"/>
    <w:pPr>
      <w:numPr>
        <w:ilvl w:val="5"/>
      </w:numPr>
      <w:outlineLvl w:val="5"/>
    </w:pPr>
  </w:style>
  <w:style w:type="paragraph" w:styleId="Heading7">
    <w:name w:val="heading 7"/>
    <w:basedOn w:val="Heading6"/>
    <w:next w:val="BodyText"/>
    <w:qFormat/>
    <w:rsid w:val="00597DB2"/>
    <w:pPr>
      <w:numPr>
        <w:ilvl w:val="6"/>
      </w:numPr>
      <w:outlineLvl w:val="6"/>
    </w:pPr>
  </w:style>
  <w:style w:type="paragraph" w:styleId="Heading8">
    <w:name w:val="heading 8"/>
    <w:basedOn w:val="Heading7"/>
    <w:next w:val="BodyText"/>
    <w:qFormat/>
    <w:rsid w:val="00597DB2"/>
    <w:pPr>
      <w:numPr>
        <w:ilvl w:val="7"/>
      </w:numPr>
      <w:outlineLvl w:val="7"/>
    </w:pPr>
  </w:style>
  <w:style w:type="paragraph" w:styleId="Heading9">
    <w:name w:val="heading 9"/>
    <w:basedOn w:val="Heading8"/>
    <w:next w:val="BodyText"/>
    <w:qFormat/>
    <w:rsid w:val="00597DB2"/>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link w:val="BodyTextChar"/>
    <w:qFormat/>
    <w:rsid w:val="00597DB2"/>
    <w:pPr>
      <w:spacing w:before="120"/>
    </w:pPr>
    <w:rPr>
      <w:sz w:val="24"/>
    </w:rPr>
  </w:style>
  <w:style w:type="character" w:customStyle="1" w:styleId="BodyTextChar">
    <w:name w:val="Body Text Char"/>
    <w:link w:val="BodyText"/>
    <w:rsid w:val="00597DB2"/>
    <w:rPr>
      <w:sz w:val="24"/>
    </w:rPr>
  </w:style>
  <w:style w:type="character" w:customStyle="1" w:styleId="Heading2Char">
    <w:name w:val="Heading 2 Char"/>
    <w:link w:val="Heading2"/>
    <w:rsid w:val="004B576F"/>
    <w:rPr>
      <w:rFonts w:ascii="Arial" w:hAnsi="Arial"/>
      <w:b/>
      <w:noProof/>
      <w:kern w:val="28"/>
      <w:sz w:val="28"/>
    </w:rPr>
  </w:style>
  <w:style w:type="character" w:customStyle="1" w:styleId="BodyTextChar3">
    <w:name w:val="Body Text Char3"/>
    <w:aliases w:val="Body Text Char Char Char Char"/>
    <w:rsid w:val="007479B6"/>
    <w:rPr>
      <w:noProof/>
      <w:sz w:val="24"/>
      <w:lang w:val="en-US" w:eastAsia="en-US" w:bidi="ar-SA"/>
    </w:rPr>
  </w:style>
  <w:style w:type="paragraph" w:styleId="List">
    <w:name w:val="List"/>
    <w:basedOn w:val="BodyText"/>
    <w:link w:val="ListChar"/>
    <w:rsid w:val="00597DB2"/>
    <w:pPr>
      <w:ind w:left="1080" w:hanging="720"/>
    </w:pPr>
  </w:style>
  <w:style w:type="paragraph" w:styleId="ListBullet">
    <w:name w:val="List Bullet"/>
    <w:basedOn w:val="Normal"/>
    <w:link w:val="ListBulletChar"/>
    <w:unhideWhenUsed/>
    <w:rsid w:val="00597DB2"/>
    <w:pPr>
      <w:numPr>
        <w:numId w:val="1"/>
      </w:numPr>
    </w:pPr>
  </w:style>
  <w:style w:type="paragraph" w:styleId="Bibliography">
    <w:name w:val="Bibliography"/>
    <w:basedOn w:val="Normal"/>
    <w:next w:val="Normal"/>
    <w:uiPriority w:val="37"/>
    <w:unhideWhenUsed/>
    <w:rsid w:val="00C56183"/>
  </w:style>
  <w:style w:type="paragraph" w:styleId="BlockText">
    <w:name w:val="Block Text"/>
    <w:basedOn w:val="Normal"/>
    <w:rsid w:val="00C56183"/>
    <w:pPr>
      <w:spacing w:after="120"/>
      <w:ind w:left="1440" w:right="1440"/>
    </w:pPr>
  </w:style>
  <w:style w:type="paragraph" w:styleId="List2">
    <w:name w:val="List 2"/>
    <w:basedOn w:val="List"/>
    <w:link w:val="List2Char"/>
    <w:rsid w:val="00597DB2"/>
    <w:pPr>
      <w:ind w:left="1440"/>
    </w:pPr>
  </w:style>
  <w:style w:type="paragraph" w:styleId="TOC1">
    <w:name w:val="toc 1"/>
    <w:next w:val="Normal"/>
    <w:uiPriority w:val="39"/>
    <w:rsid w:val="004A3712"/>
    <w:pPr>
      <w:tabs>
        <w:tab w:val="right" w:leader="dot" w:pos="9346"/>
      </w:tabs>
      <w:ind w:left="288" w:hanging="288"/>
    </w:pPr>
    <w:rPr>
      <w:sz w:val="24"/>
      <w:szCs w:val="24"/>
    </w:rPr>
  </w:style>
  <w:style w:type="paragraph" w:styleId="TOC2">
    <w:name w:val="toc 2"/>
    <w:basedOn w:val="TOC1"/>
    <w:next w:val="Normal"/>
    <w:uiPriority w:val="39"/>
    <w:rsid w:val="004A3712"/>
    <w:pPr>
      <w:tabs>
        <w:tab w:val="clear" w:pos="9346"/>
        <w:tab w:val="right" w:leader="dot" w:pos="9350"/>
      </w:tabs>
      <w:ind w:left="720" w:hanging="432"/>
    </w:pPr>
  </w:style>
  <w:style w:type="paragraph" w:styleId="TOC3">
    <w:name w:val="toc 3"/>
    <w:basedOn w:val="TOC2"/>
    <w:next w:val="Normal"/>
    <w:uiPriority w:val="39"/>
    <w:rsid w:val="004A3712"/>
    <w:pPr>
      <w:ind w:left="1152" w:hanging="576"/>
    </w:pPr>
  </w:style>
  <w:style w:type="paragraph" w:styleId="TOC4">
    <w:name w:val="toc 4"/>
    <w:basedOn w:val="TOC3"/>
    <w:next w:val="Normal"/>
    <w:uiPriority w:val="39"/>
    <w:rsid w:val="004A3712"/>
    <w:pPr>
      <w:ind w:left="1584" w:hanging="720"/>
    </w:pPr>
  </w:style>
  <w:style w:type="paragraph" w:styleId="TOC5">
    <w:name w:val="toc 5"/>
    <w:basedOn w:val="TOC4"/>
    <w:next w:val="Normal"/>
    <w:uiPriority w:val="39"/>
    <w:rsid w:val="004A3712"/>
    <w:pPr>
      <w:ind w:left="2160" w:hanging="1008"/>
    </w:pPr>
  </w:style>
  <w:style w:type="paragraph" w:styleId="TOC6">
    <w:name w:val="toc 6"/>
    <w:basedOn w:val="TOC5"/>
    <w:next w:val="Normal"/>
    <w:uiPriority w:val="39"/>
    <w:rsid w:val="004A3712"/>
    <w:pPr>
      <w:ind w:left="2592" w:hanging="1152"/>
    </w:pPr>
  </w:style>
  <w:style w:type="paragraph" w:styleId="TOC7">
    <w:name w:val="toc 7"/>
    <w:basedOn w:val="TOC6"/>
    <w:next w:val="Normal"/>
    <w:uiPriority w:val="39"/>
    <w:rsid w:val="004A3712"/>
    <w:pPr>
      <w:ind w:left="3024" w:hanging="1296"/>
    </w:pPr>
  </w:style>
  <w:style w:type="paragraph" w:styleId="TOC8">
    <w:name w:val="toc 8"/>
    <w:basedOn w:val="TOC7"/>
    <w:next w:val="Normal"/>
    <w:uiPriority w:val="39"/>
    <w:rsid w:val="004A3712"/>
    <w:pPr>
      <w:ind w:left="3456" w:hanging="1440"/>
    </w:pPr>
  </w:style>
  <w:style w:type="paragraph" w:styleId="TOC9">
    <w:name w:val="toc 9"/>
    <w:basedOn w:val="TOC8"/>
    <w:next w:val="Normal"/>
    <w:uiPriority w:val="39"/>
    <w:rsid w:val="004A3712"/>
    <w:pPr>
      <w:ind w:left="4032" w:hanging="1728"/>
    </w:pPr>
  </w:style>
  <w:style w:type="paragraph" w:customStyle="1" w:styleId="TableEntry">
    <w:name w:val="Table Entry"/>
    <w:basedOn w:val="BodyText"/>
    <w:rsid w:val="00597DB2"/>
    <w:pPr>
      <w:spacing w:before="40" w:after="40"/>
      <w:ind w:left="72" w:right="72"/>
    </w:pPr>
    <w:rPr>
      <w:sz w:val="18"/>
    </w:rPr>
  </w:style>
  <w:style w:type="paragraph" w:customStyle="1" w:styleId="TableEntryHeader">
    <w:name w:val="Table Entry Header"/>
    <w:basedOn w:val="TableEntry"/>
    <w:rsid w:val="00597DB2"/>
    <w:pPr>
      <w:jc w:val="center"/>
    </w:pPr>
    <w:rPr>
      <w:rFonts w:ascii="Arial" w:hAnsi="Arial"/>
      <w:b/>
      <w:sz w:val="20"/>
    </w:rPr>
  </w:style>
  <w:style w:type="paragraph" w:customStyle="1" w:styleId="TableTitle">
    <w:name w:val="Table Title"/>
    <w:basedOn w:val="BodyText"/>
    <w:rsid w:val="00597DB2"/>
    <w:pPr>
      <w:keepNext/>
      <w:spacing w:before="60" w:after="60"/>
      <w:jc w:val="center"/>
    </w:pPr>
    <w:rPr>
      <w:rFonts w:ascii="Arial" w:hAnsi="Arial"/>
      <w:b/>
      <w:sz w:val="22"/>
    </w:rPr>
  </w:style>
  <w:style w:type="paragraph" w:customStyle="1" w:styleId="FigureTitle">
    <w:name w:val="Figure Title"/>
    <w:basedOn w:val="TableTitle"/>
    <w:rsid w:val="00597DB2"/>
    <w:pPr>
      <w:keepNext w:val="0"/>
      <w:keepLines/>
    </w:pPr>
  </w:style>
  <w:style w:type="paragraph" w:customStyle="1" w:styleId="XMLExample">
    <w:name w:val="XML Example"/>
    <w:basedOn w:val="BodyText"/>
    <w:rsid w:val="003D24EE"/>
    <w:pPr>
      <w:spacing w:before="0"/>
    </w:pPr>
    <w:rPr>
      <w:rFonts w:ascii="Courier New" w:hAnsi="Courier New" w:cs="Courier New"/>
      <w:sz w:val="20"/>
    </w:rPr>
  </w:style>
  <w:style w:type="paragraph" w:styleId="List3">
    <w:name w:val="List 3"/>
    <w:basedOn w:val="Normal"/>
    <w:link w:val="List3Char"/>
    <w:rsid w:val="00597DB2"/>
    <w:pPr>
      <w:ind w:left="1800" w:hanging="720"/>
    </w:pPr>
  </w:style>
  <w:style w:type="paragraph" w:styleId="ListContinue">
    <w:name w:val="List Continue"/>
    <w:basedOn w:val="Normal"/>
    <w:link w:val="ListContinueChar"/>
    <w:uiPriority w:val="99"/>
    <w:unhideWhenUsed/>
    <w:rsid w:val="00597DB2"/>
    <w:pPr>
      <w:ind w:left="360"/>
      <w:contextualSpacing/>
    </w:pPr>
  </w:style>
  <w:style w:type="paragraph" w:styleId="ListContinue2">
    <w:name w:val="List Continue 2"/>
    <w:basedOn w:val="Normal"/>
    <w:uiPriority w:val="99"/>
    <w:unhideWhenUsed/>
    <w:rsid w:val="00597DB2"/>
    <w:pPr>
      <w:ind w:left="720"/>
      <w:contextualSpacing/>
    </w:pPr>
  </w:style>
  <w:style w:type="paragraph" w:customStyle="1" w:styleId="ParagraphHeading">
    <w:name w:val="Paragraph Heading"/>
    <w:basedOn w:val="Caption"/>
    <w:next w:val="BodyText"/>
    <w:rsid w:val="00597DB2"/>
    <w:pPr>
      <w:spacing w:before="180"/>
    </w:pPr>
  </w:style>
  <w:style w:type="paragraph" w:customStyle="1" w:styleId="ListNumberContinue">
    <w:name w:val="List Number Continue"/>
    <w:basedOn w:val="Normal"/>
    <w:pPr>
      <w:spacing w:before="60"/>
      <w:ind w:left="900"/>
    </w:pPr>
  </w:style>
  <w:style w:type="paragraph" w:styleId="BodyText3">
    <w:name w:val="Body Text 3"/>
    <w:basedOn w:val="Normal"/>
    <w:link w:val="BodyText3Char"/>
    <w:rsid w:val="00C56183"/>
    <w:pPr>
      <w:spacing w:after="120"/>
    </w:pPr>
    <w:rPr>
      <w:sz w:val="16"/>
      <w:szCs w:val="16"/>
    </w:rPr>
  </w:style>
  <w:style w:type="character" w:customStyle="1" w:styleId="BodyText3Char">
    <w:name w:val="Body Text 3 Char"/>
    <w:link w:val="BodyText3"/>
    <w:rsid w:val="00C56183"/>
    <w:rPr>
      <w:sz w:val="16"/>
      <w:szCs w:val="16"/>
    </w:rPr>
  </w:style>
  <w:style w:type="character" w:customStyle="1" w:styleId="ListBulletChar">
    <w:name w:val="List Bullet Char"/>
    <w:link w:val="ListBullet"/>
    <w:rsid w:val="00024BCD"/>
    <w:rPr>
      <w:sz w:val="24"/>
    </w:rPr>
  </w:style>
  <w:style w:type="paragraph" w:customStyle="1" w:styleId="List3Continue">
    <w:name w:val="List 3 Continue"/>
    <w:basedOn w:val="List3"/>
    <w:pPr>
      <w:ind w:firstLine="0"/>
    </w:pPr>
  </w:style>
  <w:style w:type="paragraph" w:customStyle="1" w:styleId="AppendixHeading2">
    <w:name w:val="Appendix Heading 2"/>
    <w:next w:val="BodyText"/>
    <w:rsid w:val="00597DB2"/>
    <w:pPr>
      <w:spacing w:before="240" w:after="60"/>
    </w:pPr>
    <w:rPr>
      <w:rFonts w:ascii="Arial" w:hAnsi="Arial"/>
      <w:b/>
      <w:noProof/>
      <w:sz w:val="28"/>
    </w:rPr>
  </w:style>
  <w:style w:type="paragraph" w:customStyle="1" w:styleId="AppendixHeading1">
    <w:name w:val="Appendix Heading 1"/>
    <w:next w:val="BodyText"/>
    <w:rsid w:val="00111CBC"/>
    <w:pPr>
      <w:tabs>
        <w:tab w:val="left" w:pos="900"/>
      </w:tabs>
      <w:spacing w:before="240" w:after="60"/>
    </w:pPr>
    <w:rPr>
      <w:rFonts w:ascii="Arial" w:hAnsi="Arial"/>
      <w:b/>
      <w:noProof/>
      <w:kern w:val="28"/>
      <w:sz w:val="28"/>
    </w:rPr>
  </w:style>
  <w:style w:type="paragraph" w:customStyle="1" w:styleId="AppendixHeading3">
    <w:name w:val="Appendix Heading 3"/>
    <w:basedOn w:val="AppendixHeading2"/>
    <w:next w:val="BodyText"/>
    <w:rsid w:val="0076352D"/>
    <w:pPr>
      <w:numPr>
        <w:ilvl w:val="2"/>
        <w:numId w:val="19"/>
      </w:numPr>
    </w:pPr>
    <w:rPr>
      <w:sz w:val="24"/>
    </w:rPr>
  </w:style>
  <w:style w:type="character" w:styleId="FootnoteReference">
    <w:name w:val="footnote reference"/>
    <w:semiHidden/>
    <w:rsid w:val="00597DB2"/>
    <w:rPr>
      <w:vertAlign w:val="superscript"/>
    </w:rPr>
  </w:style>
  <w:style w:type="paragraph" w:styleId="Header">
    <w:name w:val="header"/>
    <w:basedOn w:val="Normal"/>
    <w:rsid w:val="00597DB2"/>
    <w:pPr>
      <w:tabs>
        <w:tab w:val="center" w:pos="4320"/>
        <w:tab w:val="right" w:pos="8640"/>
      </w:tabs>
    </w:pPr>
  </w:style>
  <w:style w:type="paragraph" w:styleId="FootnoteText">
    <w:name w:val="footnote text"/>
    <w:basedOn w:val="Normal"/>
    <w:link w:val="FootnoteTextChar"/>
    <w:semiHidden/>
    <w:rsid w:val="00597DB2"/>
    <w:rPr>
      <w:sz w:val="20"/>
    </w:rPr>
  </w:style>
  <w:style w:type="character" w:styleId="PageNumber">
    <w:name w:val="page number"/>
    <w:rsid w:val="00597DB2"/>
  </w:style>
  <w:style w:type="paragraph" w:styleId="Footer">
    <w:name w:val="footer"/>
    <w:basedOn w:val="Normal"/>
    <w:rsid w:val="00597DB2"/>
    <w:pPr>
      <w:tabs>
        <w:tab w:val="center" w:pos="4320"/>
        <w:tab w:val="right" w:pos="8640"/>
      </w:tabs>
    </w:pPr>
  </w:style>
  <w:style w:type="character" w:styleId="FollowedHyperlink">
    <w:name w:val="FollowedHyperlink"/>
    <w:rsid w:val="00597DB2"/>
    <w:rPr>
      <w:color w:val="800080"/>
      <w:u w:val="single"/>
    </w:rPr>
  </w:style>
  <w:style w:type="paragraph" w:customStyle="1" w:styleId="Glossary">
    <w:name w:val="Glossary"/>
    <w:basedOn w:val="Heading1"/>
    <w:rsid w:val="00597DB2"/>
    <w:pPr>
      <w:numPr>
        <w:numId w:val="0"/>
      </w:numPr>
    </w:pPr>
  </w:style>
  <w:style w:type="character" w:styleId="Hyperlink">
    <w:name w:val="Hyperlink"/>
    <w:uiPriority w:val="99"/>
    <w:rsid w:val="00597DB2"/>
    <w:rPr>
      <w:color w:val="0000FF"/>
      <w:u w:val="single"/>
    </w:rPr>
  </w:style>
  <w:style w:type="paragraph" w:styleId="DocumentMap">
    <w:name w:val="Document Map"/>
    <w:basedOn w:val="Normal"/>
    <w:semiHidden/>
    <w:rsid w:val="00597DB2"/>
    <w:pPr>
      <w:shd w:val="clear" w:color="auto" w:fill="000080"/>
    </w:pPr>
    <w:rPr>
      <w:rFonts w:ascii="Tahoma" w:hAnsi="Tahoma" w:cs="Tahoma"/>
    </w:rPr>
  </w:style>
  <w:style w:type="paragraph" w:styleId="CommentText">
    <w:name w:val="annotation text"/>
    <w:basedOn w:val="Normal"/>
    <w:link w:val="CommentTextChar"/>
    <w:rsid w:val="00597DB2"/>
    <w:rPr>
      <w:sz w:val="20"/>
    </w:rPr>
  </w:style>
  <w:style w:type="character" w:customStyle="1" w:styleId="CommentTextChar">
    <w:name w:val="Comment Text Char"/>
    <w:link w:val="CommentText"/>
    <w:rsid w:val="00597DB2"/>
  </w:style>
  <w:style w:type="paragraph" w:styleId="ListContinue3">
    <w:name w:val="List Continue 3"/>
    <w:basedOn w:val="Normal"/>
    <w:uiPriority w:val="99"/>
    <w:unhideWhenUsed/>
    <w:rsid w:val="00597DB2"/>
    <w:pPr>
      <w:ind w:left="1080"/>
      <w:contextualSpacing/>
    </w:pPr>
  </w:style>
  <w:style w:type="paragraph" w:styleId="ListContinue4">
    <w:name w:val="List Continue 4"/>
    <w:basedOn w:val="Normal"/>
    <w:uiPriority w:val="99"/>
    <w:unhideWhenUsed/>
    <w:rsid w:val="00597DB2"/>
    <w:pPr>
      <w:ind w:left="1440"/>
      <w:contextualSpacing/>
    </w:pPr>
  </w:style>
  <w:style w:type="paragraph" w:styleId="ListContinue5">
    <w:name w:val="List Continue 5"/>
    <w:basedOn w:val="Normal"/>
    <w:uiPriority w:val="99"/>
    <w:unhideWhenUsed/>
    <w:rsid w:val="00597DB2"/>
    <w:pPr>
      <w:ind w:left="1800"/>
      <w:contextualSpacing/>
    </w:pPr>
  </w:style>
  <w:style w:type="paragraph" w:styleId="ListNumber2">
    <w:name w:val="List Number 2"/>
    <w:basedOn w:val="Normal"/>
    <w:link w:val="ListNumber2Char"/>
    <w:rsid w:val="00597DB2"/>
    <w:pPr>
      <w:numPr>
        <w:numId w:val="5"/>
      </w:numPr>
    </w:pPr>
  </w:style>
  <w:style w:type="paragraph" w:styleId="ListNumber3">
    <w:name w:val="List Number 3"/>
    <w:basedOn w:val="Normal"/>
    <w:rsid w:val="00597DB2"/>
    <w:pPr>
      <w:numPr>
        <w:numId w:val="6"/>
      </w:numPr>
    </w:pPr>
  </w:style>
  <w:style w:type="paragraph" w:styleId="ListNumber4">
    <w:name w:val="List Number 4"/>
    <w:basedOn w:val="Normal"/>
    <w:rsid w:val="00597DB2"/>
    <w:pPr>
      <w:numPr>
        <w:numId w:val="7"/>
      </w:numPr>
    </w:pPr>
  </w:style>
  <w:style w:type="paragraph" w:styleId="ListNumber5">
    <w:name w:val="List Number 5"/>
    <w:basedOn w:val="Normal"/>
    <w:uiPriority w:val="99"/>
    <w:unhideWhenUsed/>
    <w:rsid w:val="00597DB2"/>
    <w:pPr>
      <w:numPr>
        <w:numId w:val="8"/>
      </w:numPr>
    </w:pPr>
  </w:style>
  <w:style w:type="paragraph" w:styleId="PlainText">
    <w:name w:val="Plain Text"/>
    <w:basedOn w:val="Normal"/>
    <w:rPr>
      <w:rFonts w:ascii="Courier New" w:hAnsi="Courier New" w:cs="Courier New"/>
      <w:sz w:val="20"/>
    </w:rPr>
  </w:style>
  <w:style w:type="paragraph" w:styleId="TableofAuthorities">
    <w:name w:val="table of authorities"/>
    <w:basedOn w:val="Normal"/>
    <w:next w:val="Normal"/>
    <w:semiHidden/>
    <w:pPr>
      <w:ind w:left="240" w:hanging="240"/>
    </w:pPr>
  </w:style>
  <w:style w:type="paragraph" w:styleId="TableofFigures">
    <w:name w:val="table of figures"/>
    <w:basedOn w:val="Normal"/>
    <w:next w:val="Normal"/>
    <w:semiHidden/>
    <w:pPr>
      <w:ind w:left="480" w:hanging="480"/>
    </w:pPr>
  </w:style>
  <w:style w:type="paragraph" w:styleId="Title">
    <w:name w:val="Title"/>
    <w:basedOn w:val="Normal"/>
    <w:next w:val="Normal"/>
    <w:link w:val="TitleChar"/>
    <w:uiPriority w:val="10"/>
    <w:qFormat/>
    <w:rsid w:val="00597DB2"/>
    <w:pPr>
      <w:pBdr>
        <w:bottom w:val="single" w:sz="8" w:space="4" w:color="4F81BD"/>
      </w:pBdr>
      <w:spacing w:before="0" w:after="300"/>
      <w:contextualSpacing/>
    </w:pPr>
    <w:rPr>
      <w:rFonts w:ascii="Cambria" w:hAnsi="Cambria"/>
      <w:color w:val="17365D"/>
      <w:spacing w:val="5"/>
      <w:kern w:val="28"/>
      <w:sz w:val="52"/>
      <w:szCs w:val="52"/>
    </w:rPr>
  </w:style>
  <w:style w:type="paragraph" w:customStyle="1" w:styleId="Note">
    <w:name w:val="Note"/>
    <w:basedOn w:val="Normal"/>
    <w:rsid w:val="00597DB2"/>
    <w:pPr>
      <w:tabs>
        <w:tab w:val="left" w:pos="720"/>
        <w:tab w:val="left" w:pos="1216"/>
        <w:tab w:val="left" w:pos="1936"/>
        <w:tab w:val="left" w:pos="2536"/>
        <w:tab w:val="left" w:pos="3616"/>
        <w:tab w:val="left" w:pos="5056"/>
        <w:tab w:val="right" w:leader="dot" w:pos="8644"/>
      </w:tabs>
      <w:suppressAutoHyphens/>
      <w:spacing w:after="60"/>
      <w:ind w:left="734" w:hanging="547"/>
    </w:pPr>
    <w:rPr>
      <w:sz w:val="18"/>
    </w:rPr>
  </w:style>
  <w:style w:type="character" w:styleId="CommentReference">
    <w:name w:val="annotation reference"/>
    <w:rsid w:val="00597DB2"/>
    <w:rPr>
      <w:sz w:val="16"/>
      <w:szCs w:val="16"/>
    </w:rPr>
  </w:style>
  <w:style w:type="paragraph" w:styleId="BodyText2">
    <w:name w:val="Body Text 2"/>
    <w:basedOn w:val="Normal"/>
    <w:rsid w:val="00597DB2"/>
    <w:pPr>
      <w:spacing w:before="0"/>
    </w:pPr>
    <w:rPr>
      <w:i/>
    </w:rPr>
  </w:style>
  <w:style w:type="paragraph" w:styleId="BodyTextIndent2">
    <w:name w:val="Body Text Indent 2"/>
    <w:basedOn w:val="Normal"/>
    <w:rsid w:val="00597DB2"/>
    <w:pPr>
      <w:ind w:left="1620" w:hanging="360"/>
    </w:pPr>
  </w:style>
  <w:style w:type="paragraph" w:styleId="BodyTextFirstIndent">
    <w:name w:val="Body Text First Indent"/>
    <w:basedOn w:val="BodyText"/>
    <w:link w:val="BodyTextFirstIndentChar"/>
    <w:rsid w:val="00D05B7C"/>
    <w:pPr>
      <w:spacing w:after="120"/>
      <w:ind w:firstLine="210"/>
    </w:pPr>
  </w:style>
  <w:style w:type="paragraph" w:customStyle="1" w:styleId="EditorInstructions">
    <w:name w:val="Editor Instructions"/>
    <w:basedOn w:val="BodyText"/>
    <w:link w:val="EditorInstructionsChar"/>
    <w:rsid w:val="00662893"/>
    <w:pPr>
      <w:pBdr>
        <w:top w:val="single" w:sz="4" w:space="1" w:color="auto"/>
        <w:left w:val="single" w:sz="4" w:space="4" w:color="auto"/>
        <w:bottom w:val="single" w:sz="4" w:space="1" w:color="auto"/>
        <w:right w:val="single" w:sz="4" w:space="4" w:color="auto"/>
      </w:pBdr>
    </w:pPr>
    <w:rPr>
      <w:i/>
      <w:iCs/>
    </w:rPr>
  </w:style>
  <w:style w:type="character" w:customStyle="1" w:styleId="DeleteText">
    <w:name w:val="Delete Text"/>
    <w:rsid w:val="00AC7C88"/>
    <w:rPr>
      <w:b/>
      <w:strike/>
      <w:dstrike w:val="0"/>
      <w:vertAlign w:val="baseline"/>
    </w:rPr>
  </w:style>
  <w:style w:type="character" w:customStyle="1" w:styleId="keyword">
    <w:name w:val="keyword"/>
    <w:rsid w:val="00BC3E9F"/>
    <w:rPr>
      <w:rFonts w:ascii="Bookman Old Style" w:hAnsi="Bookman Old Style"/>
      <w:b/>
      <w:caps/>
      <w:sz w:val="16"/>
    </w:rPr>
  </w:style>
  <w:style w:type="paragraph" w:styleId="BalloonText">
    <w:name w:val="Balloon Text"/>
    <w:basedOn w:val="Normal"/>
    <w:link w:val="BalloonTextChar"/>
    <w:uiPriority w:val="99"/>
    <w:semiHidden/>
    <w:unhideWhenUsed/>
    <w:rsid w:val="00597DB2"/>
    <w:pPr>
      <w:spacing w:before="0"/>
    </w:pPr>
    <w:rPr>
      <w:rFonts w:ascii="Tahoma" w:hAnsi="Tahoma" w:cs="Tahoma"/>
      <w:sz w:val="16"/>
      <w:szCs w:val="16"/>
    </w:rPr>
  </w:style>
  <w:style w:type="paragraph" w:customStyle="1" w:styleId="PartTitle">
    <w:name w:val="Part Title"/>
    <w:basedOn w:val="Title"/>
    <w:next w:val="BodyText"/>
    <w:rsid w:val="00597DB2"/>
    <w:pPr>
      <w:keepNext/>
      <w:pageBreakBefore/>
      <w:pBdr>
        <w:bottom w:val="none" w:sz="0" w:space="0" w:color="auto"/>
      </w:pBdr>
      <w:spacing w:before="240" w:after="60"/>
      <w:contextualSpacing w:val="0"/>
      <w:jc w:val="center"/>
      <w:outlineLvl w:val="0"/>
    </w:pPr>
    <w:rPr>
      <w:rFonts w:ascii="Arial" w:hAnsi="Arial" w:cs="Arial"/>
      <w:b/>
      <w:bCs/>
      <w:color w:val="auto"/>
      <w:spacing w:val="0"/>
      <w:sz w:val="44"/>
      <w:szCs w:val="32"/>
    </w:rPr>
  </w:style>
  <w:style w:type="character" w:customStyle="1" w:styleId="InsertText">
    <w:name w:val="Insert Text"/>
    <w:rsid w:val="00AC7C88"/>
    <w:rPr>
      <w:b/>
      <w:dstrike w:val="0"/>
      <w:u w:val="single"/>
      <w:vertAlign w:val="baseline"/>
    </w:rPr>
  </w:style>
  <w:style w:type="paragraph" w:customStyle="1" w:styleId="XMLFragment">
    <w:name w:val="XML Fragment"/>
    <w:basedOn w:val="PlainText"/>
    <w:qFormat/>
    <w:rsid w:val="00993FF5"/>
    <w:pPr>
      <w:keepNext/>
      <w:keepLines/>
      <w:pBdr>
        <w:top w:val="single" w:sz="4" w:space="1" w:color="auto"/>
        <w:left w:val="single" w:sz="4" w:space="4" w:color="auto"/>
        <w:bottom w:val="single" w:sz="4" w:space="1" w:color="auto"/>
        <w:right w:val="single" w:sz="4" w:space="4" w:color="auto"/>
      </w:pBdr>
      <w:tabs>
        <w:tab w:val="left" w:pos="187"/>
      </w:tabs>
      <w:spacing w:before="0"/>
    </w:pPr>
    <w:rPr>
      <w:noProof/>
      <w:sz w:val="16"/>
    </w:rPr>
  </w:style>
  <w:style w:type="paragraph" w:styleId="CommentSubject">
    <w:name w:val="annotation subject"/>
    <w:basedOn w:val="CommentText"/>
    <w:next w:val="CommentText"/>
    <w:link w:val="CommentSubjectChar"/>
    <w:rsid w:val="00E46BAB"/>
    <w:rPr>
      <w:b/>
      <w:bCs/>
    </w:rPr>
  </w:style>
  <w:style w:type="character" w:customStyle="1" w:styleId="CommentSubjectChar">
    <w:name w:val="Comment Subject Char"/>
    <w:link w:val="CommentSubject"/>
    <w:rsid w:val="00E46BAB"/>
    <w:rPr>
      <w:b/>
      <w:bCs/>
    </w:rPr>
  </w:style>
  <w:style w:type="paragraph" w:styleId="Revision">
    <w:name w:val="Revision"/>
    <w:hidden/>
    <w:uiPriority w:val="99"/>
    <w:semiHidden/>
    <w:rsid w:val="00147F29"/>
    <w:rPr>
      <w:sz w:val="24"/>
    </w:rPr>
  </w:style>
  <w:style w:type="table" w:styleId="TableGrid">
    <w:name w:val="Table Grid"/>
    <w:basedOn w:val="TableNormal"/>
    <w:rsid w:val="00C677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uiPriority w:val="22"/>
    <w:qFormat/>
    <w:rsid w:val="00561F3A"/>
    <w:rPr>
      <w:b/>
      <w:bCs/>
    </w:rPr>
  </w:style>
  <w:style w:type="paragraph" w:styleId="BodyTextFirstIndent2">
    <w:name w:val="Body Text First Indent 2"/>
    <w:basedOn w:val="Normal"/>
    <w:link w:val="BodyTextFirstIndent2Char"/>
    <w:rsid w:val="001F6755"/>
    <w:pPr>
      <w:ind w:left="360" w:firstLine="210"/>
    </w:pPr>
  </w:style>
  <w:style w:type="character" w:customStyle="1" w:styleId="BodyTextFirstIndent2Char">
    <w:name w:val="Body Text First Indent 2 Char"/>
    <w:link w:val="BodyTextFirstIndent2"/>
    <w:rsid w:val="001F6755"/>
    <w:rPr>
      <w:sz w:val="24"/>
    </w:rPr>
  </w:style>
  <w:style w:type="paragraph" w:styleId="BodyTextIndent3">
    <w:name w:val="Body Text Indent 3"/>
    <w:basedOn w:val="Normal"/>
    <w:link w:val="BodyTextIndent3Char"/>
    <w:rsid w:val="00C56183"/>
    <w:pPr>
      <w:spacing w:after="120"/>
      <w:ind w:left="360"/>
    </w:pPr>
    <w:rPr>
      <w:sz w:val="16"/>
      <w:szCs w:val="16"/>
    </w:rPr>
  </w:style>
  <w:style w:type="character" w:customStyle="1" w:styleId="BodyTextIndent3Char">
    <w:name w:val="Body Text Indent 3 Char"/>
    <w:link w:val="BodyTextIndent3"/>
    <w:rsid w:val="00C56183"/>
    <w:rPr>
      <w:sz w:val="16"/>
      <w:szCs w:val="16"/>
    </w:rPr>
  </w:style>
  <w:style w:type="character" w:styleId="BookTitle">
    <w:name w:val="Book Title"/>
    <w:uiPriority w:val="33"/>
    <w:qFormat/>
    <w:rsid w:val="00C56183"/>
    <w:rPr>
      <w:b/>
      <w:bCs/>
      <w:smallCaps/>
      <w:spacing w:val="5"/>
    </w:rPr>
  </w:style>
  <w:style w:type="paragraph" w:styleId="Closing">
    <w:name w:val="Closing"/>
    <w:basedOn w:val="Normal"/>
    <w:link w:val="ClosingChar"/>
    <w:rsid w:val="00C56183"/>
    <w:pPr>
      <w:ind w:left="4320"/>
    </w:pPr>
  </w:style>
  <w:style w:type="character" w:customStyle="1" w:styleId="ClosingChar">
    <w:name w:val="Closing Char"/>
    <w:link w:val="Closing"/>
    <w:rsid w:val="00C56183"/>
    <w:rPr>
      <w:sz w:val="24"/>
    </w:rPr>
  </w:style>
  <w:style w:type="paragraph" w:styleId="Date">
    <w:name w:val="Date"/>
    <w:basedOn w:val="Normal"/>
    <w:next w:val="Normal"/>
    <w:link w:val="DateChar"/>
    <w:rsid w:val="00C56183"/>
  </w:style>
  <w:style w:type="character" w:customStyle="1" w:styleId="DateChar">
    <w:name w:val="Date Char"/>
    <w:link w:val="Date"/>
    <w:rsid w:val="00C56183"/>
    <w:rPr>
      <w:sz w:val="24"/>
    </w:rPr>
  </w:style>
  <w:style w:type="numbering" w:customStyle="1" w:styleId="Constraints">
    <w:name w:val="Constraints"/>
    <w:rsid w:val="00BC3E9F"/>
    <w:pPr>
      <w:numPr>
        <w:numId w:val="12"/>
      </w:numPr>
    </w:pPr>
  </w:style>
  <w:style w:type="paragraph" w:customStyle="1" w:styleId="TableText">
    <w:name w:val="TableText"/>
    <w:basedOn w:val="Normal"/>
    <w:link w:val="TableTextChar"/>
    <w:rsid w:val="00BC3E9F"/>
    <w:pPr>
      <w:keepNext/>
      <w:spacing w:before="40" w:after="40" w:line="220" w:lineRule="exact"/>
    </w:pPr>
    <w:rPr>
      <w:rFonts w:ascii="Bookman Old Style" w:hAnsi="Bookman Old Style"/>
      <w:noProof/>
      <w:sz w:val="18"/>
      <w:szCs w:val="18"/>
      <w:lang w:val="x-none" w:eastAsia="x-none"/>
    </w:rPr>
  </w:style>
  <w:style w:type="character" w:customStyle="1" w:styleId="TableTextChar">
    <w:name w:val="TableText Char"/>
    <w:link w:val="TableText"/>
    <w:rsid w:val="00BC3E9F"/>
    <w:rPr>
      <w:rFonts w:ascii="Bookman Old Style" w:hAnsi="Bookman Old Style"/>
      <w:noProof/>
      <w:sz w:val="18"/>
      <w:szCs w:val="18"/>
      <w:lang w:val="x-none" w:eastAsia="x-none"/>
    </w:rPr>
  </w:style>
  <w:style w:type="paragraph" w:customStyle="1" w:styleId="BodyText0">
    <w:name w:val="BodyText"/>
    <w:link w:val="BodyTextChar0"/>
    <w:qFormat/>
    <w:rsid w:val="00BC3E9F"/>
    <w:pPr>
      <w:tabs>
        <w:tab w:val="left" w:pos="1080"/>
        <w:tab w:val="left" w:pos="1440"/>
      </w:tabs>
      <w:spacing w:after="120" w:line="260" w:lineRule="exact"/>
      <w:ind w:left="720"/>
    </w:pPr>
    <w:rPr>
      <w:rFonts w:ascii="Bookman Old Style" w:eastAsia="?l?r ??’c" w:hAnsi="Bookman Old Style"/>
      <w:noProof/>
      <w:szCs w:val="24"/>
    </w:rPr>
  </w:style>
  <w:style w:type="character" w:customStyle="1" w:styleId="BodyTextChar0">
    <w:name w:val="BodyText Char"/>
    <w:link w:val="BodyText0"/>
    <w:rsid w:val="00BC3E9F"/>
    <w:rPr>
      <w:rFonts w:ascii="Bookman Old Style" w:eastAsia="?l?r ??’c" w:hAnsi="Bookman Old Style"/>
      <w:noProof/>
      <w:szCs w:val="24"/>
    </w:rPr>
  </w:style>
  <w:style w:type="character" w:customStyle="1" w:styleId="HyperlinkText9pt">
    <w:name w:val="Hyperlink Text 9pt"/>
    <w:rsid w:val="00BC3E9F"/>
    <w:rPr>
      <w:rFonts w:ascii="Bookman Old Style" w:hAnsi="Bookman Old Style" w:cs="Arial"/>
      <w:dstrike w:val="0"/>
      <w:color w:val="333399"/>
      <w:sz w:val="18"/>
      <w:szCs w:val="24"/>
      <w:u w:val="single"/>
      <w:vertAlign w:val="baseline"/>
      <w:lang w:val="en-US" w:eastAsia="zh-CN" w:bidi="ar-SA"/>
    </w:rPr>
  </w:style>
  <w:style w:type="character" w:styleId="SubtleReference">
    <w:name w:val="Subtle Reference"/>
    <w:uiPriority w:val="31"/>
    <w:qFormat/>
    <w:rsid w:val="00BC3E9F"/>
    <w:rPr>
      <w:smallCaps/>
      <w:color w:val="C0504D"/>
      <w:u w:val="single"/>
    </w:rPr>
  </w:style>
  <w:style w:type="character" w:customStyle="1" w:styleId="XMLname">
    <w:name w:val="XMLname"/>
    <w:qFormat/>
    <w:rsid w:val="001E206E"/>
    <w:rPr>
      <w:rFonts w:ascii="Courier New" w:hAnsi="Courier New" w:cs="TimesNewRomanPSMT"/>
      <w:sz w:val="20"/>
      <w:lang w:eastAsia="en-US"/>
    </w:rPr>
  </w:style>
  <w:style w:type="paragraph" w:customStyle="1" w:styleId="Example">
    <w:name w:val="Example"/>
    <w:basedOn w:val="Normal"/>
    <w:link w:val="ExampleChar"/>
    <w:rsid w:val="00114040"/>
    <w:pPr>
      <w:keepNext/>
      <w:pBdr>
        <w:top w:val="single" w:sz="4" w:space="1" w:color="auto"/>
        <w:left w:val="single" w:sz="4" w:space="4" w:color="auto"/>
        <w:bottom w:val="single" w:sz="4" w:space="1" w:color="auto"/>
        <w:right w:val="single" w:sz="4" w:space="4" w:color="auto"/>
      </w:pBdr>
      <w:spacing w:before="0" w:after="120" w:line="220" w:lineRule="exact"/>
      <w:ind w:left="720"/>
      <w:contextualSpacing/>
    </w:pPr>
    <w:rPr>
      <w:rFonts w:ascii="Courier New" w:hAnsi="Courier New"/>
      <w:sz w:val="18"/>
      <w:lang w:val="x-none" w:eastAsia="x-none"/>
    </w:rPr>
  </w:style>
  <w:style w:type="character" w:customStyle="1" w:styleId="ExampleChar">
    <w:name w:val="Example Char"/>
    <w:link w:val="Example"/>
    <w:rsid w:val="00114040"/>
    <w:rPr>
      <w:rFonts w:ascii="Courier New" w:hAnsi="Courier New"/>
      <w:sz w:val="18"/>
      <w:lang w:val="x-none" w:eastAsia="x-none"/>
    </w:rPr>
  </w:style>
  <w:style w:type="character" w:customStyle="1" w:styleId="XMLnameBold">
    <w:name w:val="XMLnameBold"/>
    <w:rsid w:val="00114040"/>
    <w:rPr>
      <w:rFonts w:ascii="Courier New" w:hAnsi="Courier New" w:cs="TimesNewRomanPSMT"/>
      <w:b/>
      <w:bCs/>
      <w:sz w:val="20"/>
      <w:lang w:eastAsia="en-US"/>
    </w:rPr>
  </w:style>
  <w:style w:type="paragraph" w:customStyle="1" w:styleId="BracketData">
    <w:name w:val="BracketData"/>
    <w:basedOn w:val="Normal"/>
    <w:next w:val="BodyText0"/>
    <w:rsid w:val="00114040"/>
    <w:pPr>
      <w:keepNext/>
      <w:spacing w:before="40" w:after="120"/>
      <w:ind w:left="720"/>
    </w:pPr>
    <w:rPr>
      <w:rFonts w:ascii="Courier New" w:eastAsia="SimSun" w:hAnsi="Courier New" w:cs="Courier New"/>
      <w:sz w:val="20"/>
      <w:lang w:eastAsia="zh-CN"/>
    </w:rPr>
  </w:style>
  <w:style w:type="character" w:customStyle="1" w:styleId="HyperlinkCourierBold">
    <w:name w:val="Hyperlink Courier Bold"/>
    <w:rsid w:val="00114040"/>
    <w:rPr>
      <w:rFonts w:ascii="Courier New" w:hAnsi="Courier New" w:cs="Arial"/>
      <w:b/>
      <w:dstrike w:val="0"/>
      <w:color w:val="333399"/>
      <w:sz w:val="20"/>
      <w:szCs w:val="24"/>
      <w:u w:val="single"/>
      <w:vertAlign w:val="baseline"/>
      <w:lang w:val="en-US" w:eastAsia="zh-CN" w:bidi="ar-SA"/>
    </w:rPr>
  </w:style>
  <w:style w:type="character" w:styleId="LineNumber">
    <w:name w:val="line number"/>
    <w:rsid w:val="00F159CF"/>
  </w:style>
  <w:style w:type="paragraph" w:styleId="ListNumber">
    <w:name w:val="List Number"/>
    <w:basedOn w:val="Normal"/>
    <w:uiPriority w:val="99"/>
    <w:unhideWhenUsed/>
    <w:rsid w:val="00597DB2"/>
    <w:pPr>
      <w:numPr>
        <w:numId w:val="4"/>
      </w:numPr>
      <w:contextualSpacing/>
    </w:pPr>
  </w:style>
  <w:style w:type="paragraph" w:styleId="ListBullet2">
    <w:name w:val="List Bullet 2"/>
    <w:basedOn w:val="Normal"/>
    <w:link w:val="ListBullet2Char"/>
    <w:rsid w:val="00597DB2"/>
    <w:pPr>
      <w:numPr>
        <w:numId w:val="2"/>
      </w:numPr>
    </w:pPr>
  </w:style>
  <w:style w:type="paragraph" w:styleId="ListBullet3">
    <w:name w:val="List Bullet 3"/>
    <w:basedOn w:val="Normal"/>
    <w:link w:val="ListBullet3Char"/>
    <w:rsid w:val="00597DB2"/>
    <w:pPr>
      <w:numPr>
        <w:numId w:val="3"/>
      </w:numPr>
    </w:pPr>
  </w:style>
  <w:style w:type="paragraph" w:styleId="Caption">
    <w:name w:val="caption"/>
    <w:basedOn w:val="BodyText"/>
    <w:next w:val="BodyText"/>
    <w:qFormat/>
    <w:rsid w:val="00597DB2"/>
    <w:rPr>
      <w:rFonts w:ascii="Arial" w:hAnsi="Arial"/>
      <w:b/>
    </w:rPr>
  </w:style>
  <w:style w:type="paragraph" w:styleId="TOCHeading">
    <w:name w:val="TOC Heading"/>
    <w:basedOn w:val="Normal"/>
    <w:next w:val="Normal"/>
    <w:uiPriority w:val="39"/>
    <w:unhideWhenUsed/>
    <w:qFormat/>
    <w:rsid w:val="00597DB2"/>
    <w:pPr>
      <w:spacing w:before="0"/>
    </w:pPr>
    <w:rPr>
      <w:b/>
    </w:rPr>
  </w:style>
  <w:style w:type="character" w:customStyle="1" w:styleId="BalloonTextChar">
    <w:name w:val="Balloon Text Char"/>
    <w:link w:val="BalloonText"/>
    <w:uiPriority w:val="99"/>
    <w:semiHidden/>
    <w:rsid w:val="00597DB2"/>
    <w:rPr>
      <w:rFonts w:ascii="Tahoma" w:hAnsi="Tahoma" w:cs="Tahoma"/>
      <w:sz w:val="16"/>
      <w:szCs w:val="16"/>
    </w:rPr>
  </w:style>
  <w:style w:type="paragraph" w:styleId="ListBullet4">
    <w:name w:val="List Bullet 4"/>
    <w:basedOn w:val="Normal"/>
    <w:rsid w:val="00597DB2"/>
    <w:pPr>
      <w:numPr>
        <w:numId w:val="9"/>
      </w:numPr>
    </w:pPr>
  </w:style>
  <w:style w:type="paragraph" w:styleId="ListBullet5">
    <w:name w:val="List Bullet 5"/>
    <w:basedOn w:val="Normal"/>
    <w:uiPriority w:val="99"/>
    <w:unhideWhenUsed/>
    <w:rsid w:val="00597DB2"/>
    <w:pPr>
      <w:numPr>
        <w:numId w:val="10"/>
      </w:numPr>
    </w:pPr>
  </w:style>
  <w:style w:type="character" w:customStyle="1" w:styleId="TitleChar">
    <w:name w:val="Title Char"/>
    <w:link w:val="Title"/>
    <w:uiPriority w:val="10"/>
    <w:rsid w:val="00597DB2"/>
    <w:rPr>
      <w:rFonts w:ascii="Cambria" w:hAnsi="Cambria"/>
      <w:color w:val="17365D"/>
      <w:spacing w:val="5"/>
      <w:kern w:val="28"/>
      <w:sz w:val="52"/>
      <w:szCs w:val="52"/>
    </w:rPr>
  </w:style>
  <w:style w:type="character" w:customStyle="1" w:styleId="ListBullet3Char">
    <w:name w:val="List Bullet 3 Char"/>
    <w:link w:val="ListBullet3"/>
    <w:rsid w:val="00597DB2"/>
    <w:rPr>
      <w:sz w:val="24"/>
    </w:rPr>
  </w:style>
  <w:style w:type="paragraph" w:customStyle="1" w:styleId="ListBullet1">
    <w:name w:val="List Bullet 1"/>
    <w:basedOn w:val="ListBullet"/>
    <w:link w:val="ListBullet1Char"/>
    <w:qFormat/>
    <w:rsid w:val="00597DB2"/>
  </w:style>
  <w:style w:type="character" w:customStyle="1" w:styleId="ListBullet2Char">
    <w:name w:val="List Bullet 2 Char"/>
    <w:link w:val="ListBullet2"/>
    <w:rsid w:val="00597DB2"/>
    <w:rPr>
      <w:sz w:val="24"/>
    </w:rPr>
  </w:style>
  <w:style w:type="character" w:customStyle="1" w:styleId="ListBullet1Char">
    <w:name w:val="List Bullet 1 Char"/>
    <w:link w:val="ListBullet1"/>
    <w:rsid w:val="00597DB2"/>
    <w:rPr>
      <w:sz w:val="24"/>
    </w:rPr>
  </w:style>
  <w:style w:type="character" w:customStyle="1" w:styleId="ListChar">
    <w:name w:val="List Char"/>
    <w:link w:val="List"/>
    <w:rsid w:val="00597DB2"/>
    <w:rPr>
      <w:sz w:val="24"/>
    </w:rPr>
  </w:style>
  <w:style w:type="paragraph" w:customStyle="1" w:styleId="List1">
    <w:name w:val="List 1"/>
    <w:basedOn w:val="List"/>
    <w:link w:val="List1Char"/>
    <w:qFormat/>
    <w:rsid w:val="00597DB2"/>
  </w:style>
  <w:style w:type="character" w:customStyle="1" w:styleId="List1Char">
    <w:name w:val="List 1 Char"/>
    <w:link w:val="List1"/>
    <w:rsid w:val="00597DB2"/>
    <w:rPr>
      <w:sz w:val="24"/>
    </w:rPr>
  </w:style>
  <w:style w:type="character" w:customStyle="1" w:styleId="List2Char">
    <w:name w:val="List 2 Char"/>
    <w:link w:val="List2"/>
    <w:rsid w:val="00597DB2"/>
    <w:rPr>
      <w:sz w:val="24"/>
    </w:rPr>
  </w:style>
  <w:style w:type="character" w:customStyle="1" w:styleId="List3Char">
    <w:name w:val="List 3 Char"/>
    <w:link w:val="List3"/>
    <w:rsid w:val="00597DB2"/>
    <w:rPr>
      <w:sz w:val="24"/>
    </w:rPr>
  </w:style>
  <w:style w:type="paragraph" w:styleId="List4">
    <w:name w:val="List 4"/>
    <w:basedOn w:val="Normal"/>
    <w:uiPriority w:val="99"/>
    <w:unhideWhenUsed/>
    <w:rsid w:val="00597DB2"/>
    <w:pPr>
      <w:ind w:left="1800" w:hanging="360"/>
    </w:pPr>
  </w:style>
  <w:style w:type="paragraph" w:styleId="List5">
    <w:name w:val="List 5"/>
    <w:basedOn w:val="Normal"/>
    <w:link w:val="List5Char"/>
    <w:rsid w:val="00597DB2"/>
    <w:pPr>
      <w:ind w:left="1800" w:hanging="360"/>
    </w:pPr>
  </w:style>
  <w:style w:type="character" w:customStyle="1" w:styleId="List5Char">
    <w:name w:val="List 5 Char"/>
    <w:link w:val="List5"/>
    <w:rsid w:val="00597DB2"/>
    <w:rPr>
      <w:sz w:val="24"/>
    </w:rPr>
  </w:style>
  <w:style w:type="character" w:customStyle="1" w:styleId="ListContinueChar">
    <w:name w:val="List Continue Char"/>
    <w:link w:val="ListContinue"/>
    <w:uiPriority w:val="99"/>
    <w:rsid w:val="00597DB2"/>
    <w:rPr>
      <w:sz w:val="24"/>
    </w:rPr>
  </w:style>
  <w:style w:type="paragraph" w:customStyle="1" w:styleId="ListContinue1">
    <w:name w:val="List Continue 1"/>
    <w:basedOn w:val="ListContinue"/>
    <w:link w:val="ListContinue1Char"/>
    <w:qFormat/>
    <w:rsid w:val="00597DB2"/>
  </w:style>
  <w:style w:type="character" w:customStyle="1" w:styleId="ListContinue1Char">
    <w:name w:val="List Continue 1 Char"/>
    <w:link w:val="ListContinue1"/>
    <w:rsid w:val="00597DB2"/>
    <w:rPr>
      <w:sz w:val="24"/>
    </w:rPr>
  </w:style>
  <w:style w:type="character" w:customStyle="1" w:styleId="ListNumber2Char">
    <w:name w:val="List Number 2 Char"/>
    <w:link w:val="ListNumber2"/>
    <w:rsid w:val="00597DB2"/>
    <w:rPr>
      <w:sz w:val="24"/>
    </w:rPr>
  </w:style>
  <w:style w:type="paragraph" w:customStyle="1" w:styleId="ListNumber1">
    <w:name w:val="List Number 1"/>
    <w:basedOn w:val="ListNumber"/>
    <w:link w:val="ListNumber1Char"/>
    <w:qFormat/>
    <w:rsid w:val="00597DB2"/>
    <w:pPr>
      <w:contextualSpacing w:val="0"/>
    </w:pPr>
  </w:style>
  <w:style w:type="character" w:customStyle="1" w:styleId="ListNumber1Char">
    <w:name w:val="List Number 1 Char"/>
    <w:link w:val="ListNumber1"/>
    <w:rsid w:val="00597DB2"/>
    <w:rPr>
      <w:sz w:val="24"/>
    </w:rPr>
  </w:style>
  <w:style w:type="paragraph" w:customStyle="1" w:styleId="AuthorInstructions">
    <w:name w:val="Author Instructions"/>
    <w:basedOn w:val="BodyText"/>
    <w:link w:val="AuthorInstructionsChar"/>
    <w:qFormat/>
    <w:rsid w:val="00597DB2"/>
    <w:rPr>
      <w:i/>
    </w:rPr>
  </w:style>
  <w:style w:type="character" w:customStyle="1" w:styleId="AuthorInstructionsChar">
    <w:name w:val="Author Instructions Char"/>
    <w:link w:val="AuthorInstructions"/>
    <w:rsid w:val="00597DB2"/>
    <w:rPr>
      <w:i/>
      <w:sz w:val="24"/>
    </w:rPr>
  </w:style>
  <w:style w:type="character" w:customStyle="1" w:styleId="BodyTextFirstIndentChar">
    <w:name w:val="Body Text First Indent Char"/>
    <w:basedOn w:val="BodyTextChar"/>
    <w:link w:val="BodyTextFirstIndent"/>
    <w:rsid w:val="00D05B7C"/>
    <w:rPr>
      <w:sz w:val="24"/>
    </w:rPr>
  </w:style>
  <w:style w:type="paragraph" w:styleId="E-mailSignature">
    <w:name w:val="E-mail Signature"/>
    <w:basedOn w:val="Normal"/>
    <w:link w:val="E-mailSignatureChar"/>
    <w:rsid w:val="00D05B7C"/>
  </w:style>
  <w:style w:type="character" w:customStyle="1" w:styleId="E-mailSignatureChar">
    <w:name w:val="E-mail Signature Char"/>
    <w:link w:val="E-mailSignature"/>
    <w:rsid w:val="00D05B7C"/>
    <w:rPr>
      <w:sz w:val="24"/>
    </w:rPr>
  </w:style>
  <w:style w:type="paragraph" w:styleId="EndnoteText">
    <w:name w:val="endnote text"/>
    <w:basedOn w:val="Normal"/>
    <w:link w:val="EndnoteTextChar"/>
    <w:rsid w:val="00D05B7C"/>
    <w:rPr>
      <w:sz w:val="20"/>
    </w:rPr>
  </w:style>
  <w:style w:type="character" w:customStyle="1" w:styleId="EndnoteTextChar">
    <w:name w:val="Endnote Text Char"/>
    <w:basedOn w:val="DefaultParagraphFont"/>
    <w:link w:val="EndnoteText"/>
    <w:rsid w:val="00D05B7C"/>
  </w:style>
  <w:style w:type="paragraph" w:styleId="EnvelopeAddress">
    <w:name w:val="envelope address"/>
    <w:basedOn w:val="Normal"/>
    <w:rsid w:val="00D05B7C"/>
    <w:pPr>
      <w:framePr w:w="7920" w:h="1980" w:hRule="exact" w:hSpace="180" w:wrap="auto" w:hAnchor="page" w:xAlign="center" w:yAlign="bottom"/>
      <w:ind w:left="2880"/>
    </w:pPr>
    <w:rPr>
      <w:rFonts w:ascii="Cambria" w:hAnsi="Cambria"/>
      <w:szCs w:val="24"/>
    </w:rPr>
  </w:style>
  <w:style w:type="paragraph" w:styleId="EnvelopeReturn">
    <w:name w:val="envelope return"/>
    <w:basedOn w:val="Normal"/>
    <w:rsid w:val="00D05B7C"/>
    <w:rPr>
      <w:rFonts w:ascii="Cambria" w:hAnsi="Cambria"/>
      <w:sz w:val="20"/>
    </w:rPr>
  </w:style>
  <w:style w:type="paragraph" w:styleId="HTMLAddress">
    <w:name w:val="HTML Address"/>
    <w:basedOn w:val="Normal"/>
    <w:link w:val="HTMLAddressChar"/>
    <w:rsid w:val="00D05B7C"/>
    <w:rPr>
      <w:i/>
      <w:iCs/>
    </w:rPr>
  </w:style>
  <w:style w:type="character" w:customStyle="1" w:styleId="HTMLAddressChar">
    <w:name w:val="HTML Address Char"/>
    <w:link w:val="HTMLAddress"/>
    <w:rsid w:val="00D05B7C"/>
    <w:rPr>
      <w:i/>
      <w:iCs/>
      <w:sz w:val="24"/>
    </w:rPr>
  </w:style>
  <w:style w:type="paragraph" w:styleId="HTMLPreformatted">
    <w:name w:val="HTML Preformatted"/>
    <w:basedOn w:val="Normal"/>
    <w:link w:val="HTMLPreformattedChar"/>
    <w:rsid w:val="00D05B7C"/>
    <w:rPr>
      <w:rFonts w:ascii="Courier New" w:hAnsi="Courier New" w:cs="Courier New"/>
      <w:sz w:val="20"/>
    </w:rPr>
  </w:style>
  <w:style w:type="character" w:customStyle="1" w:styleId="HTMLPreformattedChar">
    <w:name w:val="HTML Preformatted Char"/>
    <w:link w:val="HTMLPreformatted"/>
    <w:rsid w:val="00D05B7C"/>
    <w:rPr>
      <w:rFonts w:ascii="Courier New" w:hAnsi="Courier New" w:cs="Courier New"/>
    </w:rPr>
  </w:style>
  <w:style w:type="paragraph" w:styleId="Index1">
    <w:name w:val="index 1"/>
    <w:basedOn w:val="Normal"/>
    <w:next w:val="Normal"/>
    <w:autoRedefine/>
    <w:rsid w:val="00D05B7C"/>
    <w:pPr>
      <w:ind w:left="240" w:hanging="240"/>
    </w:pPr>
  </w:style>
  <w:style w:type="paragraph" w:styleId="Index2">
    <w:name w:val="index 2"/>
    <w:basedOn w:val="Normal"/>
    <w:next w:val="Normal"/>
    <w:autoRedefine/>
    <w:rsid w:val="00D05B7C"/>
    <w:pPr>
      <w:ind w:left="480" w:hanging="240"/>
    </w:pPr>
  </w:style>
  <w:style w:type="paragraph" w:styleId="Index3">
    <w:name w:val="index 3"/>
    <w:basedOn w:val="Normal"/>
    <w:next w:val="Normal"/>
    <w:autoRedefine/>
    <w:rsid w:val="00D05B7C"/>
    <w:pPr>
      <w:ind w:left="720" w:hanging="240"/>
    </w:pPr>
  </w:style>
  <w:style w:type="paragraph" w:styleId="Index4">
    <w:name w:val="index 4"/>
    <w:basedOn w:val="Normal"/>
    <w:next w:val="Normal"/>
    <w:autoRedefine/>
    <w:rsid w:val="00D05B7C"/>
    <w:pPr>
      <w:ind w:left="960" w:hanging="240"/>
    </w:pPr>
  </w:style>
  <w:style w:type="paragraph" w:styleId="Index5">
    <w:name w:val="index 5"/>
    <w:basedOn w:val="Normal"/>
    <w:next w:val="Normal"/>
    <w:autoRedefine/>
    <w:rsid w:val="00D05B7C"/>
    <w:pPr>
      <w:ind w:left="1200" w:hanging="240"/>
    </w:pPr>
  </w:style>
  <w:style w:type="paragraph" w:styleId="Index6">
    <w:name w:val="index 6"/>
    <w:basedOn w:val="Normal"/>
    <w:next w:val="Normal"/>
    <w:autoRedefine/>
    <w:rsid w:val="00D05B7C"/>
    <w:pPr>
      <w:ind w:left="1440" w:hanging="240"/>
    </w:pPr>
  </w:style>
  <w:style w:type="paragraph" w:styleId="Index7">
    <w:name w:val="index 7"/>
    <w:basedOn w:val="Normal"/>
    <w:next w:val="Normal"/>
    <w:autoRedefine/>
    <w:rsid w:val="00D05B7C"/>
    <w:pPr>
      <w:ind w:left="1680" w:hanging="240"/>
    </w:pPr>
  </w:style>
  <w:style w:type="paragraph" w:styleId="Index8">
    <w:name w:val="index 8"/>
    <w:basedOn w:val="Normal"/>
    <w:next w:val="Normal"/>
    <w:autoRedefine/>
    <w:rsid w:val="00D05B7C"/>
    <w:pPr>
      <w:ind w:left="1920" w:hanging="240"/>
    </w:pPr>
  </w:style>
  <w:style w:type="paragraph" w:styleId="Index9">
    <w:name w:val="index 9"/>
    <w:basedOn w:val="Normal"/>
    <w:next w:val="Normal"/>
    <w:autoRedefine/>
    <w:rsid w:val="00D05B7C"/>
    <w:pPr>
      <w:ind w:left="2160" w:hanging="240"/>
    </w:pPr>
  </w:style>
  <w:style w:type="paragraph" w:styleId="IndexHeading">
    <w:name w:val="index heading"/>
    <w:basedOn w:val="Normal"/>
    <w:next w:val="Index1"/>
    <w:rsid w:val="00D05B7C"/>
    <w:rPr>
      <w:rFonts w:ascii="Cambria" w:hAnsi="Cambria"/>
      <w:b/>
      <w:bCs/>
    </w:rPr>
  </w:style>
  <w:style w:type="paragraph" w:styleId="IntenseQuote">
    <w:name w:val="Intense Quote"/>
    <w:basedOn w:val="Normal"/>
    <w:next w:val="Normal"/>
    <w:link w:val="IntenseQuoteChar"/>
    <w:uiPriority w:val="30"/>
    <w:qFormat/>
    <w:rsid w:val="00D05B7C"/>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D05B7C"/>
    <w:rPr>
      <w:b/>
      <w:bCs/>
      <w:i/>
      <w:iCs/>
      <w:color w:val="4F81BD"/>
      <w:sz w:val="24"/>
    </w:rPr>
  </w:style>
  <w:style w:type="paragraph" w:styleId="ListParagraph">
    <w:name w:val="List Paragraph"/>
    <w:basedOn w:val="Normal"/>
    <w:uiPriority w:val="34"/>
    <w:qFormat/>
    <w:rsid w:val="00D05B7C"/>
    <w:pPr>
      <w:ind w:left="720"/>
    </w:pPr>
  </w:style>
  <w:style w:type="paragraph" w:styleId="MacroText">
    <w:name w:val="macro"/>
    <w:link w:val="MacroTextChar"/>
    <w:rsid w:val="00D05B7C"/>
    <w:pPr>
      <w:tabs>
        <w:tab w:val="left" w:pos="480"/>
        <w:tab w:val="left" w:pos="960"/>
        <w:tab w:val="left" w:pos="1440"/>
        <w:tab w:val="left" w:pos="1920"/>
        <w:tab w:val="left" w:pos="2400"/>
        <w:tab w:val="left" w:pos="2880"/>
        <w:tab w:val="left" w:pos="3360"/>
        <w:tab w:val="left" w:pos="3840"/>
        <w:tab w:val="left" w:pos="4320"/>
      </w:tabs>
      <w:spacing w:before="120"/>
    </w:pPr>
    <w:rPr>
      <w:rFonts w:ascii="Courier New" w:hAnsi="Courier New" w:cs="Courier New"/>
    </w:rPr>
  </w:style>
  <w:style w:type="character" w:customStyle="1" w:styleId="MacroTextChar">
    <w:name w:val="Macro Text Char"/>
    <w:link w:val="MacroText"/>
    <w:rsid w:val="00D05B7C"/>
    <w:rPr>
      <w:rFonts w:ascii="Courier New" w:hAnsi="Courier New" w:cs="Courier New"/>
    </w:rPr>
  </w:style>
  <w:style w:type="paragraph" w:styleId="MessageHeader">
    <w:name w:val="Message Header"/>
    <w:basedOn w:val="Normal"/>
    <w:link w:val="MessageHeaderChar"/>
    <w:rsid w:val="00D05B7C"/>
    <w:pPr>
      <w:pBdr>
        <w:top w:val="single" w:sz="6" w:space="1" w:color="auto"/>
        <w:left w:val="single" w:sz="6" w:space="1" w:color="auto"/>
        <w:bottom w:val="single" w:sz="6" w:space="1" w:color="auto"/>
        <w:right w:val="single" w:sz="6" w:space="1" w:color="auto"/>
      </w:pBdr>
      <w:shd w:val="pct20" w:color="auto" w:fill="auto"/>
      <w:ind w:left="1080" w:hanging="1080"/>
    </w:pPr>
    <w:rPr>
      <w:rFonts w:ascii="Cambria" w:hAnsi="Cambria"/>
      <w:szCs w:val="24"/>
    </w:rPr>
  </w:style>
  <w:style w:type="character" w:customStyle="1" w:styleId="MessageHeaderChar">
    <w:name w:val="Message Header Char"/>
    <w:link w:val="MessageHeader"/>
    <w:rsid w:val="00D05B7C"/>
    <w:rPr>
      <w:rFonts w:ascii="Cambria" w:eastAsia="Times New Roman" w:hAnsi="Cambria" w:cs="Times New Roman"/>
      <w:sz w:val="24"/>
      <w:szCs w:val="24"/>
      <w:shd w:val="pct20" w:color="auto" w:fill="auto"/>
    </w:rPr>
  </w:style>
  <w:style w:type="paragraph" w:styleId="NoSpacing">
    <w:name w:val="No Spacing"/>
    <w:uiPriority w:val="1"/>
    <w:qFormat/>
    <w:rsid w:val="00D05B7C"/>
    <w:rPr>
      <w:sz w:val="24"/>
    </w:rPr>
  </w:style>
  <w:style w:type="paragraph" w:styleId="NormalWeb">
    <w:name w:val="Normal (Web)"/>
    <w:basedOn w:val="Normal"/>
    <w:uiPriority w:val="99"/>
    <w:rsid w:val="00D05B7C"/>
    <w:rPr>
      <w:szCs w:val="24"/>
    </w:rPr>
  </w:style>
  <w:style w:type="paragraph" w:styleId="NormalIndent">
    <w:name w:val="Normal Indent"/>
    <w:basedOn w:val="Normal"/>
    <w:rsid w:val="00D05B7C"/>
    <w:pPr>
      <w:ind w:left="720"/>
    </w:pPr>
  </w:style>
  <w:style w:type="paragraph" w:styleId="NoteHeading">
    <w:name w:val="Note Heading"/>
    <w:basedOn w:val="Normal"/>
    <w:next w:val="Normal"/>
    <w:link w:val="NoteHeadingChar"/>
    <w:rsid w:val="00D05B7C"/>
  </w:style>
  <w:style w:type="character" w:customStyle="1" w:styleId="NoteHeadingChar">
    <w:name w:val="Note Heading Char"/>
    <w:link w:val="NoteHeading"/>
    <w:rsid w:val="00D05B7C"/>
    <w:rPr>
      <w:sz w:val="24"/>
    </w:rPr>
  </w:style>
  <w:style w:type="paragraph" w:styleId="Quote">
    <w:name w:val="Quote"/>
    <w:basedOn w:val="Normal"/>
    <w:next w:val="Normal"/>
    <w:link w:val="QuoteChar"/>
    <w:uiPriority w:val="29"/>
    <w:qFormat/>
    <w:rsid w:val="00D05B7C"/>
    <w:rPr>
      <w:i/>
      <w:iCs/>
      <w:color w:val="000000"/>
    </w:rPr>
  </w:style>
  <w:style w:type="character" w:customStyle="1" w:styleId="QuoteChar">
    <w:name w:val="Quote Char"/>
    <w:link w:val="Quote"/>
    <w:uiPriority w:val="29"/>
    <w:rsid w:val="00D05B7C"/>
    <w:rPr>
      <w:i/>
      <w:iCs/>
      <w:color w:val="000000"/>
      <w:sz w:val="24"/>
    </w:rPr>
  </w:style>
  <w:style w:type="paragraph" w:styleId="Salutation">
    <w:name w:val="Salutation"/>
    <w:basedOn w:val="Normal"/>
    <w:next w:val="Normal"/>
    <w:link w:val="SalutationChar"/>
    <w:rsid w:val="00D05B7C"/>
  </w:style>
  <w:style w:type="character" w:customStyle="1" w:styleId="SalutationChar">
    <w:name w:val="Salutation Char"/>
    <w:link w:val="Salutation"/>
    <w:rsid w:val="00D05B7C"/>
    <w:rPr>
      <w:sz w:val="24"/>
    </w:rPr>
  </w:style>
  <w:style w:type="paragraph" w:styleId="Signature">
    <w:name w:val="Signature"/>
    <w:basedOn w:val="Normal"/>
    <w:link w:val="SignatureChar"/>
    <w:rsid w:val="00D05B7C"/>
    <w:pPr>
      <w:ind w:left="4320"/>
    </w:pPr>
  </w:style>
  <w:style w:type="character" w:customStyle="1" w:styleId="SignatureChar">
    <w:name w:val="Signature Char"/>
    <w:link w:val="Signature"/>
    <w:rsid w:val="00D05B7C"/>
    <w:rPr>
      <w:sz w:val="24"/>
    </w:rPr>
  </w:style>
  <w:style w:type="paragraph" w:styleId="Subtitle">
    <w:name w:val="Subtitle"/>
    <w:basedOn w:val="Normal"/>
    <w:next w:val="Normal"/>
    <w:link w:val="SubtitleChar"/>
    <w:qFormat/>
    <w:rsid w:val="00D05B7C"/>
    <w:pPr>
      <w:spacing w:after="60"/>
      <w:jc w:val="center"/>
      <w:outlineLvl w:val="1"/>
    </w:pPr>
    <w:rPr>
      <w:rFonts w:ascii="Cambria" w:hAnsi="Cambria"/>
      <w:szCs w:val="24"/>
    </w:rPr>
  </w:style>
  <w:style w:type="character" w:customStyle="1" w:styleId="SubtitleChar">
    <w:name w:val="Subtitle Char"/>
    <w:link w:val="Subtitle"/>
    <w:rsid w:val="00D05B7C"/>
    <w:rPr>
      <w:rFonts w:ascii="Cambria" w:eastAsia="Times New Roman" w:hAnsi="Cambria" w:cs="Times New Roman"/>
      <w:sz w:val="24"/>
      <w:szCs w:val="24"/>
    </w:rPr>
  </w:style>
  <w:style w:type="paragraph" w:styleId="TOAHeading">
    <w:name w:val="toa heading"/>
    <w:basedOn w:val="Normal"/>
    <w:next w:val="Normal"/>
    <w:rsid w:val="00D05B7C"/>
    <w:rPr>
      <w:rFonts w:ascii="Cambria" w:hAnsi="Cambria"/>
      <w:b/>
      <w:bCs/>
      <w:szCs w:val="24"/>
    </w:rPr>
  </w:style>
  <w:style w:type="paragraph" w:customStyle="1" w:styleId="TitlePage">
    <w:name w:val="TitlePage"/>
    <w:basedOn w:val="Normal"/>
    <w:rsid w:val="00A502EF"/>
    <w:pPr>
      <w:tabs>
        <w:tab w:val="left" w:pos="576"/>
      </w:tabs>
      <w:overflowPunct w:val="0"/>
      <w:autoSpaceDE w:val="0"/>
      <w:autoSpaceDN w:val="0"/>
      <w:adjustRightInd w:val="0"/>
      <w:spacing w:before="0" w:line="560" w:lineRule="atLeast"/>
      <w:jc w:val="center"/>
      <w:textAlignment w:val="baseline"/>
    </w:pPr>
  </w:style>
  <w:style w:type="character" w:customStyle="1" w:styleId="FootnoteTextChar">
    <w:name w:val="Footnote Text Char"/>
    <w:link w:val="FootnoteText"/>
    <w:uiPriority w:val="99"/>
    <w:semiHidden/>
    <w:rsid w:val="004A21FC"/>
  </w:style>
  <w:style w:type="character" w:customStyle="1" w:styleId="InlineXML">
    <w:name w:val="Inline XML"/>
    <w:qFormat/>
    <w:rsid w:val="00612A82"/>
    <w:rPr>
      <w:rFonts w:ascii="Courier New" w:hAnsi="Courier New" w:cs="Courier New"/>
      <w:lang w:eastAsia="x-none"/>
    </w:rPr>
  </w:style>
  <w:style w:type="paragraph" w:customStyle="1" w:styleId="Default">
    <w:name w:val="Default"/>
    <w:rsid w:val="00AF18AA"/>
    <w:pPr>
      <w:autoSpaceDE w:val="0"/>
      <w:autoSpaceDN w:val="0"/>
      <w:adjustRightInd w:val="0"/>
    </w:pPr>
    <w:rPr>
      <w:color w:val="000000"/>
      <w:sz w:val="24"/>
      <w:szCs w:val="24"/>
    </w:rPr>
  </w:style>
  <w:style w:type="character" w:styleId="EndnoteReference">
    <w:name w:val="endnote reference"/>
    <w:basedOn w:val="DefaultParagraphFont"/>
    <w:rsid w:val="000C5170"/>
    <w:rPr>
      <w:vertAlign w:val="superscript"/>
    </w:rPr>
  </w:style>
  <w:style w:type="character" w:customStyle="1" w:styleId="Heading4Char">
    <w:name w:val="Heading 4 Char"/>
    <w:basedOn w:val="DefaultParagraphFont"/>
    <w:link w:val="Heading4"/>
    <w:rsid w:val="00043A59"/>
    <w:rPr>
      <w:rFonts w:ascii="Arial" w:hAnsi="Arial"/>
      <w:b/>
      <w:noProof/>
      <w:kern w:val="28"/>
      <w:sz w:val="24"/>
    </w:rPr>
  </w:style>
  <w:style w:type="character" w:styleId="HTMLCode">
    <w:name w:val="HTML Code"/>
    <w:basedOn w:val="DefaultParagraphFont"/>
    <w:rsid w:val="00F21965"/>
    <w:rPr>
      <w:rFonts w:ascii="Consolas" w:hAnsi="Consolas"/>
      <w:sz w:val="20"/>
      <w:szCs w:val="20"/>
    </w:rPr>
  </w:style>
  <w:style w:type="character" w:customStyle="1" w:styleId="EditorInstructionsChar">
    <w:name w:val="Editor Instructions Char"/>
    <w:link w:val="EditorInstructions"/>
    <w:rsid w:val="00BB0AFF"/>
    <w:rPr>
      <w:i/>
      <w:iCs/>
      <w:sz w:val="24"/>
    </w:rPr>
  </w:style>
  <w:style w:type="character" w:customStyle="1" w:styleId="Heading3Char">
    <w:name w:val="Heading 3 Char"/>
    <w:basedOn w:val="DefaultParagraphFont"/>
    <w:link w:val="Heading3"/>
    <w:rsid w:val="00C14B33"/>
    <w:rPr>
      <w:rFonts w:ascii="Arial" w:hAnsi="Arial"/>
      <w:b/>
      <w:noProof/>
      <w:kern w:val="28"/>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9174720">
      <w:bodyDiv w:val="1"/>
      <w:marLeft w:val="0"/>
      <w:marRight w:val="0"/>
      <w:marTop w:val="0"/>
      <w:marBottom w:val="0"/>
      <w:divBdr>
        <w:top w:val="none" w:sz="0" w:space="0" w:color="auto"/>
        <w:left w:val="none" w:sz="0" w:space="0" w:color="auto"/>
        <w:bottom w:val="none" w:sz="0" w:space="0" w:color="auto"/>
        <w:right w:val="none" w:sz="0" w:space="0" w:color="auto"/>
      </w:divBdr>
    </w:div>
    <w:div w:id="800147082">
      <w:bodyDiv w:val="1"/>
      <w:marLeft w:val="0"/>
      <w:marRight w:val="0"/>
      <w:marTop w:val="0"/>
      <w:marBottom w:val="0"/>
      <w:divBdr>
        <w:top w:val="none" w:sz="0" w:space="0" w:color="auto"/>
        <w:left w:val="none" w:sz="0" w:space="0" w:color="auto"/>
        <w:bottom w:val="none" w:sz="0" w:space="0" w:color="auto"/>
        <w:right w:val="none" w:sz="0" w:space="0" w:color="auto"/>
      </w:divBdr>
    </w:div>
    <w:div w:id="1356924884">
      <w:bodyDiv w:val="1"/>
      <w:marLeft w:val="0"/>
      <w:marRight w:val="0"/>
      <w:marTop w:val="0"/>
      <w:marBottom w:val="0"/>
      <w:divBdr>
        <w:top w:val="none" w:sz="0" w:space="0" w:color="auto"/>
        <w:left w:val="none" w:sz="0" w:space="0" w:color="auto"/>
        <w:bottom w:val="none" w:sz="0" w:space="0" w:color="auto"/>
        <w:right w:val="none" w:sz="0" w:space="0" w:color="auto"/>
      </w:divBdr>
    </w:div>
    <w:div w:id="1486782221">
      <w:bodyDiv w:val="1"/>
      <w:marLeft w:val="0"/>
      <w:marRight w:val="0"/>
      <w:marTop w:val="0"/>
      <w:marBottom w:val="0"/>
      <w:divBdr>
        <w:top w:val="none" w:sz="0" w:space="0" w:color="auto"/>
        <w:left w:val="none" w:sz="0" w:space="0" w:color="auto"/>
        <w:bottom w:val="none" w:sz="0" w:space="0" w:color="auto"/>
        <w:right w:val="none" w:sz="0" w:space="0" w:color="auto"/>
      </w:divBdr>
    </w:div>
    <w:div w:id="1783769730">
      <w:bodyDiv w:val="1"/>
      <w:marLeft w:val="0"/>
      <w:marRight w:val="0"/>
      <w:marTop w:val="0"/>
      <w:marBottom w:val="0"/>
      <w:divBdr>
        <w:top w:val="none" w:sz="0" w:space="0" w:color="auto"/>
        <w:left w:val="none" w:sz="0" w:space="0" w:color="auto"/>
        <w:bottom w:val="none" w:sz="0" w:space="0" w:color="auto"/>
        <w:right w:val="none" w:sz="0" w:space="0" w:color="auto"/>
      </w:divBdr>
    </w:div>
    <w:div w:id="1798327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ihe.net/IHE_Domains/" TargetMode="External"/><Relationship Id="rId18" Type="http://schemas.openxmlformats.org/officeDocument/2006/relationships/hyperlink" Target="http://hl7-fhir.github.io/extensiondefinition.html" TargetMode="Externa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hl7-fhir.github.io/profile.html" TargetMode="External"/><Relationship Id="rId7" Type="http://schemas.openxmlformats.org/officeDocument/2006/relationships/endnotes" Target="endnotes.xml"/><Relationship Id="rId12" Type="http://schemas.openxmlformats.org/officeDocument/2006/relationships/hyperlink" Target="http://ihe.net/" TargetMode="External"/><Relationship Id="rId17" Type="http://schemas.openxmlformats.org/officeDocument/2006/relationships/hyperlink" Target="http://gforge.hl7.org/gf/project/fhir/tracker/?action=TrackerItemEdit&amp;tracker_item_id=5660&amp;start=0" TargetMode="External"/><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ihe.net/Technical_Frameworks/" TargetMode="External"/><Relationship Id="rId20" Type="http://schemas.openxmlformats.org/officeDocument/2006/relationships/hyperlink" Target="http://hl7-fhir.github.io/profiling.html"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ihe.net/PCC_Public_Comments/" TargetMode="External"/><Relationship Id="rId24" Type="http://schemas.openxmlformats.org/officeDocument/2006/relationships/hyperlink" Target="http://www.ihe.net/Technical_Frameworks/" TargetMode="External"/><Relationship Id="rId5" Type="http://schemas.openxmlformats.org/officeDocument/2006/relationships/webSettings" Target="webSettings.xml"/><Relationship Id="rId15" Type="http://schemas.openxmlformats.org/officeDocument/2006/relationships/hyperlink" Target="http://ihe.net/Profiles/" TargetMode="External"/><Relationship Id="rId23" Type="http://schemas.openxmlformats.org/officeDocument/2006/relationships/image" Target="media/image3.png"/><Relationship Id="rId28" Type="http://schemas.openxmlformats.org/officeDocument/2006/relationships/footer" Target="footer3.xml"/><Relationship Id="rId10" Type="http://schemas.openxmlformats.org/officeDocument/2006/relationships/hyperlink" Target="http://ihe.net/Public_Comment/" TargetMode="External"/><Relationship Id="rId19" Type="http://schemas.openxmlformats.org/officeDocument/2006/relationships/hyperlink" Target="http://hl7-fhir.github.io/list.html"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ihe.net/Technical_Frameworks/" TargetMode="External"/><Relationship Id="rId14" Type="http://schemas.openxmlformats.org/officeDocument/2006/relationships/hyperlink" Target="http://ihe.net/IHE_Process/" TargetMode="External"/><Relationship Id="rId22" Type="http://schemas.openxmlformats.org/officeDocument/2006/relationships/image" Target="media/image2.png"/><Relationship Id="rId27" Type="http://schemas.openxmlformats.org/officeDocument/2006/relationships/footer" Target="footer2.xml"/><Relationship Id="rId30" Type="http://schemas.microsoft.com/office/2011/relationships/people" Target="people.xml"/></Relationships>
</file>

<file path=word/_rels/footnotes.xml.rels><?xml version="1.0" encoding="UTF-8" standalone="yes"?>
<Relationships xmlns="http://schemas.openxmlformats.org/package/2006/relationships"><Relationship Id="rId3" Type="http://schemas.openxmlformats.org/officeDocument/2006/relationships/hyperlink" Target="http://hl7-fhir.github.io/overview.html" TargetMode="External"/><Relationship Id="rId7" Type="http://schemas.openxmlformats.org/officeDocument/2006/relationships/hyperlink" Target="http://www.safetyandquality.gov.au/wp-content/uploads/2012/10/Standard4_Oct_2012.rtf" TargetMode="External"/><Relationship Id="rId2" Type="http://schemas.openxmlformats.org/officeDocument/2006/relationships/hyperlink" Target="http://hl7-fhir.github.io/overview.html" TargetMode="External"/><Relationship Id="rId1" Type="http://schemas.openxmlformats.org/officeDocument/2006/relationships/hyperlink" Target="https://www.cms.gov/Medicare/Medicare-Fee-for-Service-Payment/sharedsavingsprogram/Downloads/ACO_Summary_Factsheet_ICN907404.pdf" TargetMode="External"/><Relationship Id="rId6" Type="http://schemas.openxmlformats.org/officeDocument/2006/relationships/hyperlink" Target="http://www.healthit.gov/policy-researchers-implementers/standards-and-certification-regulations" TargetMode="External"/><Relationship Id="rId5" Type="http://schemas.openxmlformats.org/officeDocument/2006/relationships/hyperlink" Target="http://www.who.int/patientsafety/solutions/patientsafety/collaborating_centre/en/" TargetMode="External"/><Relationship Id="rId4" Type="http://schemas.openxmlformats.org/officeDocument/2006/relationships/hyperlink" Target="http://hl7-fhir.github.io/list.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y\Desktop\00_IHE\00_DocumentPublication\03_Templates\01_2012-09_IHE%20Templates\2012-09\Base%20Template%20(no%20rev%20letter%20is%20latest)\IHE_Template_201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WHO14</b:Tag>
    <b:SourceType>DocumentFromInternetSite</b:SourceType>
    <b:Guid>{3BB96A6C-1AFC-47B8-8192-F62C399F0444}</b:Guid>
    <b:Title>WHO Collaborating Centre for Patient Safety Solutions</b:Title>
    <b:InternetSiteTitle>World Health Organization</b:InternetSiteTitle>
    <b:YearAccessed>2014</b:YearAccessed>
    <b:MonthAccessed>April</b:MonthAccessed>
    <b:DayAccessed>30</b:DayAccessed>
    <b:URL>http://www.who.int/patientsafety/solutions/patientsafety/collaborating_centre/en/ </b:URL>
    <b:RefOrder>1</b:RefOrder>
  </b:Source>
</b:Sources>
</file>

<file path=customXml/itemProps1.xml><?xml version="1.0" encoding="utf-8"?>
<ds:datastoreItem xmlns:ds="http://schemas.openxmlformats.org/officeDocument/2006/customXml" ds:itemID="{E2EC98E0-7010-498D-B8B0-40BD973E37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IHE_Template_2012.dotx</Template>
  <TotalTime>272</TotalTime>
  <Pages>74</Pages>
  <Words>20936</Words>
  <Characters>119337</Characters>
  <Application>Microsoft Office Word</Application>
  <DocSecurity>0</DocSecurity>
  <Lines>994</Lines>
  <Paragraphs>279</Paragraphs>
  <ScaleCrop>false</ScaleCrop>
  <HeadingPairs>
    <vt:vector size="2" baseType="variant">
      <vt:variant>
        <vt:lpstr>Title</vt:lpstr>
      </vt:variant>
      <vt:variant>
        <vt:i4>1</vt:i4>
      </vt:variant>
    </vt:vector>
  </HeadingPairs>
  <TitlesOfParts>
    <vt:vector size="1" baseType="lpstr">
      <vt:lpstr>IHE_PCC_Suppl_RECON_Rev3.0_PC_2015-06-01</vt:lpstr>
    </vt:vector>
  </TitlesOfParts>
  <Company>IHE</Company>
  <LinksUpToDate>false</LinksUpToDate>
  <CharactersWithSpaces>139994</CharactersWithSpaces>
  <SharedDoc>false</SharedDoc>
  <HLinks>
    <vt:vector size="726" baseType="variant">
      <vt:variant>
        <vt:i4>1048652</vt:i4>
      </vt:variant>
      <vt:variant>
        <vt:i4>693</vt:i4>
      </vt:variant>
      <vt:variant>
        <vt:i4>0</vt:i4>
      </vt:variant>
      <vt:variant>
        <vt:i4>5</vt:i4>
      </vt:variant>
      <vt:variant>
        <vt:lpwstr>http://wiki.ihe.net/index.php?title=National_Extensions_Process</vt:lpwstr>
      </vt:variant>
      <vt:variant>
        <vt:lpwstr/>
      </vt:variant>
      <vt:variant>
        <vt:i4>3801176</vt:i4>
      </vt:variant>
      <vt:variant>
        <vt:i4>690</vt:i4>
      </vt:variant>
      <vt:variant>
        <vt:i4>0</vt:i4>
      </vt:variant>
      <vt:variant>
        <vt:i4>5</vt:i4>
      </vt:variant>
      <vt:variant>
        <vt:lpwstr/>
      </vt:variant>
      <vt:variant>
        <vt:lpwstr>_1.3.6.1.4.1.19376.1.4.1.5.4__Cardia</vt:lpwstr>
      </vt:variant>
      <vt:variant>
        <vt:i4>5636208</vt:i4>
      </vt:variant>
      <vt:variant>
        <vt:i4>669</vt:i4>
      </vt:variant>
      <vt:variant>
        <vt:i4>0</vt:i4>
      </vt:variant>
      <vt:variant>
        <vt:i4>5</vt:i4>
      </vt:variant>
      <vt:variant>
        <vt:lpwstr>http://www.ihe.net/Technical_Framework/index.cfm</vt:lpwstr>
      </vt:variant>
      <vt:variant>
        <vt:lpwstr/>
      </vt:variant>
      <vt:variant>
        <vt:i4>5636208</vt:i4>
      </vt:variant>
      <vt:variant>
        <vt:i4>666</vt:i4>
      </vt:variant>
      <vt:variant>
        <vt:i4>0</vt:i4>
      </vt:variant>
      <vt:variant>
        <vt:i4>5</vt:i4>
      </vt:variant>
      <vt:variant>
        <vt:lpwstr>http://www.ihe.net/Technical_Framework/index.cfm</vt:lpwstr>
      </vt:variant>
      <vt:variant>
        <vt:lpwstr/>
      </vt:variant>
      <vt:variant>
        <vt:i4>1245238</vt:i4>
      </vt:variant>
      <vt:variant>
        <vt:i4>659</vt:i4>
      </vt:variant>
      <vt:variant>
        <vt:i4>0</vt:i4>
      </vt:variant>
      <vt:variant>
        <vt:i4>5</vt:i4>
      </vt:variant>
      <vt:variant>
        <vt:lpwstr/>
      </vt:variant>
      <vt:variant>
        <vt:lpwstr>_Toc345074744</vt:lpwstr>
      </vt:variant>
      <vt:variant>
        <vt:i4>1245238</vt:i4>
      </vt:variant>
      <vt:variant>
        <vt:i4>653</vt:i4>
      </vt:variant>
      <vt:variant>
        <vt:i4>0</vt:i4>
      </vt:variant>
      <vt:variant>
        <vt:i4>5</vt:i4>
      </vt:variant>
      <vt:variant>
        <vt:lpwstr/>
      </vt:variant>
      <vt:variant>
        <vt:lpwstr>_Toc345074743</vt:lpwstr>
      </vt:variant>
      <vt:variant>
        <vt:i4>1245238</vt:i4>
      </vt:variant>
      <vt:variant>
        <vt:i4>647</vt:i4>
      </vt:variant>
      <vt:variant>
        <vt:i4>0</vt:i4>
      </vt:variant>
      <vt:variant>
        <vt:i4>5</vt:i4>
      </vt:variant>
      <vt:variant>
        <vt:lpwstr/>
      </vt:variant>
      <vt:variant>
        <vt:lpwstr>_Toc345074742</vt:lpwstr>
      </vt:variant>
      <vt:variant>
        <vt:i4>1245238</vt:i4>
      </vt:variant>
      <vt:variant>
        <vt:i4>641</vt:i4>
      </vt:variant>
      <vt:variant>
        <vt:i4>0</vt:i4>
      </vt:variant>
      <vt:variant>
        <vt:i4>5</vt:i4>
      </vt:variant>
      <vt:variant>
        <vt:lpwstr/>
      </vt:variant>
      <vt:variant>
        <vt:lpwstr>_Toc345074741</vt:lpwstr>
      </vt:variant>
      <vt:variant>
        <vt:i4>1245238</vt:i4>
      </vt:variant>
      <vt:variant>
        <vt:i4>635</vt:i4>
      </vt:variant>
      <vt:variant>
        <vt:i4>0</vt:i4>
      </vt:variant>
      <vt:variant>
        <vt:i4>5</vt:i4>
      </vt:variant>
      <vt:variant>
        <vt:lpwstr/>
      </vt:variant>
      <vt:variant>
        <vt:lpwstr>_Toc345074740</vt:lpwstr>
      </vt:variant>
      <vt:variant>
        <vt:i4>1310774</vt:i4>
      </vt:variant>
      <vt:variant>
        <vt:i4>629</vt:i4>
      </vt:variant>
      <vt:variant>
        <vt:i4>0</vt:i4>
      </vt:variant>
      <vt:variant>
        <vt:i4>5</vt:i4>
      </vt:variant>
      <vt:variant>
        <vt:lpwstr/>
      </vt:variant>
      <vt:variant>
        <vt:lpwstr>_Toc345074739</vt:lpwstr>
      </vt:variant>
      <vt:variant>
        <vt:i4>1310774</vt:i4>
      </vt:variant>
      <vt:variant>
        <vt:i4>623</vt:i4>
      </vt:variant>
      <vt:variant>
        <vt:i4>0</vt:i4>
      </vt:variant>
      <vt:variant>
        <vt:i4>5</vt:i4>
      </vt:variant>
      <vt:variant>
        <vt:lpwstr/>
      </vt:variant>
      <vt:variant>
        <vt:lpwstr>_Toc345074738</vt:lpwstr>
      </vt:variant>
      <vt:variant>
        <vt:i4>1310774</vt:i4>
      </vt:variant>
      <vt:variant>
        <vt:i4>617</vt:i4>
      </vt:variant>
      <vt:variant>
        <vt:i4>0</vt:i4>
      </vt:variant>
      <vt:variant>
        <vt:i4>5</vt:i4>
      </vt:variant>
      <vt:variant>
        <vt:lpwstr/>
      </vt:variant>
      <vt:variant>
        <vt:lpwstr>_Toc345074737</vt:lpwstr>
      </vt:variant>
      <vt:variant>
        <vt:i4>1310774</vt:i4>
      </vt:variant>
      <vt:variant>
        <vt:i4>611</vt:i4>
      </vt:variant>
      <vt:variant>
        <vt:i4>0</vt:i4>
      </vt:variant>
      <vt:variant>
        <vt:i4>5</vt:i4>
      </vt:variant>
      <vt:variant>
        <vt:lpwstr/>
      </vt:variant>
      <vt:variant>
        <vt:lpwstr>_Toc345074736</vt:lpwstr>
      </vt:variant>
      <vt:variant>
        <vt:i4>1310774</vt:i4>
      </vt:variant>
      <vt:variant>
        <vt:i4>605</vt:i4>
      </vt:variant>
      <vt:variant>
        <vt:i4>0</vt:i4>
      </vt:variant>
      <vt:variant>
        <vt:i4>5</vt:i4>
      </vt:variant>
      <vt:variant>
        <vt:lpwstr/>
      </vt:variant>
      <vt:variant>
        <vt:lpwstr>_Toc345074735</vt:lpwstr>
      </vt:variant>
      <vt:variant>
        <vt:i4>1310774</vt:i4>
      </vt:variant>
      <vt:variant>
        <vt:i4>599</vt:i4>
      </vt:variant>
      <vt:variant>
        <vt:i4>0</vt:i4>
      </vt:variant>
      <vt:variant>
        <vt:i4>5</vt:i4>
      </vt:variant>
      <vt:variant>
        <vt:lpwstr/>
      </vt:variant>
      <vt:variant>
        <vt:lpwstr>_Toc345074734</vt:lpwstr>
      </vt:variant>
      <vt:variant>
        <vt:i4>1310774</vt:i4>
      </vt:variant>
      <vt:variant>
        <vt:i4>593</vt:i4>
      </vt:variant>
      <vt:variant>
        <vt:i4>0</vt:i4>
      </vt:variant>
      <vt:variant>
        <vt:i4>5</vt:i4>
      </vt:variant>
      <vt:variant>
        <vt:lpwstr/>
      </vt:variant>
      <vt:variant>
        <vt:lpwstr>_Toc345074733</vt:lpwstr>
      </vt:variant>
      <vt:variant>
        <vt:i4>1310774</vt:i4>
      </vt:variant>
      <vt:variant>
        <vt:i4>587</vt:i4>
      </vt:variant>
      <vt:variant>
        <vt:i4>0</vt:i4>
      </vt:variant>
      <vt:variant>
        <vt:i4>5</vt:i4>
      </vt:variant>
      <vt:variant>
        <vt:lpwstr/>
      </vt:variant>
      <vt:variant>
        <vt:lpwstr>_Toc345074732</vt:lpwstr>
      </vt:variant>
      <vt:variant>
        <vt:i4>1310774</vt:i4>
      </vt:variant>
      <vt:variant>
        <vt:i4>581</vt:i4>
      </vt:variant>
      <vt:variant>
        <vt:i4>0</vt:i4>
      </vt:variant>
      <vt:variant>
        <vt:i4>5</vt:i4>
      </vt:variant>
      <vt:variant>
        <vt:lpwstr/>
      </vt:variant>
      <vt:variant>
        <vt:lpwstr>_Toc345074731</vt:lpwstr>
      </vt:variant>
      <vt:variant>
        <vt:i4>1310774</vt:i4>
      </vt:variant>
      <vt:variant>
        <vt:i4>575</vt:i4>
      </vt:variant>
      <vt:variant>
        <vt:i4>0</vt:i4>
      </vt:variant>
      <vt:variant>
        <vt:i4>5</vt:i4>
      </vt:variant>
      <vt:variant>
        <vt:lpwstr/>
      </vt:variant>
      <vt:variant>
        <vt:lpwstr>_Toc345074730</vt:lpwstr>
      </vt:variant>
      <vt:variant>
        <vt:i4>1376310</vt:i4>
      </vt:variant>
      <vt:variant>
        <vt:i4>569</vt:i4>
      </vt:variant>
      <vt:variant>
        <vt:i4>0</vt:i4>
      </vt:variant>
      <vt:variant>
        <vt:i4>5</vt:i4>
      </vt:variant>
      <vt:variant>
        <vt:lpwstr/>
      </vt:variant>
      <vt:variant>
        <vt:lpwstr>_Toc345074729</vt:lpwstr>
      </vt:variant>
      <vt:variant>
        <vt:i4>1376310</vt:i4>
      </vt:variant>
      <vt:variant>
        <vt:i4>563</vt:i4>
      </vt:variant>
      <vt:variant>
        <vt:i4>0</vt:i4>
      </vt:variant>
      <vt:variant>
        <vt:i4>5</vt:i4>
      </vt:variant>
      <vt:variant>
        <vt:lpwstr/>
      </vt:variant>
      <vt:variant>
        <vt:lpwstr>_Toc345074728</vt:lpwstr>
      </vt:variant>
      <vt:variant>
        <vt:i4>1376310</vt:i4>
      </vt:variant>
      <vt:variant>
        <vt:i4>557</vt:i4>
      </vt:variant>
      <vt:variant>
        <vt:i4>0</vt:i4>
      </vt:variant>
      <vt:variant>
        <vt:i4>5</vt:i4>
      </vt:variant>
      <vt:variant>
        <vt:lpwstr/>
      </vt:variant>
      <vt:variant>
        <vt:lpwstr>_Toc345074727</vt:lpwstr>
      </vt:variant>
      <vt:variant>
        <vt:i4>1376310</vt:i4>
      </vt:variant>
      <vt:variant>
        <vt:i4>551</vt:i4>
      </vt:variant>
      <vt:variant>
        <vt:i4>0</vt:i4>
      </vt:variant>
      <vt:variant>
        <vt:i4>5</vt:i4>
      </vt:variant>
      <vt:variant>
        <vt:lpwstr/>
      </vt:variant>
      <vt:variant>
        <vt:lpwstr>_Toc345074726</vt:lpwstr>
      </vt:variant>
      <vt:variant>
        <vt:i4>1376310</vt:i4>
      </vt:variant>
      <vt:variant>
        <vt:i4>545</vt:i4>
      </vt:variant>
      <vt:variant>
        <vt:i4>0</vt:i4>
      </vt:variant>
      <vt:variant>
        <vt:i4>5</vt:i4>
      </vt:variant>
      <vt:variant>
        <vt:lpwstr/>
      </vt:variant>
      <vt:variant>
        <vt:lpwstr>_Toc345074725</vt:lpwstr>
      </vt:variant>
      <vt:variant>
        <vt:i4>1376310</vt:i4>
      </vt:variant>
      <vt:variant>
        <vt:i4>539</vt:i4>
      </vt:variant>
      <vt:variant>
        <vt:i4>0</vt:i4>
      </vt:variant>
      <vt:variant>
        <vt:i4>5</vt:i4>
      </vt:variant>
      <vt:variant>
        <vt:lpwstr/>
      </vt:variant>
      <vt:variant>
        <vt:lpwstr>_Toc345074724</vt:lpwstr>
      </vt:variant>
      <vt:variant>
        <vt:i4>1376310</vt:i4>
      </vt:variant>
      <vt:variant>
        <vt:i4>533</vt:i4>
      </vt:variant>
      <vt:variant>
        <vt:i4>0</vt:i4>
      </vt:variant>
      <vt:variant>
        <vt:i4>5</vt:i4>
      </vt:variant>
      <vt:variant>
        <vt:lpwstr/>
      </vt:variant>
      <vt:variant>
        <vt:lpwstr>_Toc345074723</vt:lpwstr>
      </vt:variant>
      <vt:variant>
        <vt:i4>1376310</vt:i4>
      </vt:variant>
      <vt:variant>
        <vt:i4>527</vt:i4>
      </vt:variant>
      <vt:variant>
        <vt:i4>0</vt:i4>
      </vt:variant>
      <vt:variant>
        <vt:i4>5</vt:i4>
      </vt:variant>
      <vt:variant>
        <vt:lpwstr/>
      </vt:variant>
      <vt:variant>
        <vt:lpwstr>_Toc345074722</vt:lpwstr>
      </vt:variant>
      <vt:variant>
        <vt:i4>1376310</vt:i4>
      </vt:variant>
      <vt:variant>
        <vt:i4>521</vt:i4>
      </vt:variant>
      <vt:variant>
        <vt:i4>0</vt:i4>
      </vt:variant>
      <vt:variant>
        <vt:i4>5</vt:i4>
      </vt:variant>
      <vt:variant>
        <vt:lpwstr/>
      </vt:variant>
      <vt:variant>
        <vt:lpwstr>_Toc345074721</vt:lpwstr>
      </vt:variant>
      <vt:variant>
        <vt:i4>1376310</vt:i4>
      </vt:variant>
      <vt:variant>
        <vt:i4>515</vt:i4>
      </vt:variant>
      <vt:variant>
        <vt:i4>0</vt:i4>
      </vt:variant>
      <vt:variant>
        <vt:i4>5</vt:i4>
      </vt:variant>
      <vt:variant>
        <vt:lpwstr/>
      </vt:variant>
      <vt:variant>
        <vt:lpwstr>_Toc345074720</vt:lpwstr>
      </vt:variant>
      <vt:variant>
        <vt:i4>1441846</vt:i4>
      </vt:variant>
      <vt:variant>
        <vt:i4>509</vt:i4>
      </vt:variant>
      <vt:variant>
        <vt:i4>0</vt:i4>
      </vt:variant>
      <vt:variant>
        <vt:i4>5</vt:i4>
      </vt:variant>
      <vt:variant>
        <vt:lpwstr/>
      </vt:variant>
      <vt:variant>
        <vt:lpwstr>_Toc345074719</vt:lpwstr>
      </vt:variant>
      <vt:variant>
        <vt:i4>1441846</vt:i4>
      </vt:variant>
      <vt:variant>
        <vt:i4>503</vt:i4>
      </vt:variant>
      <vt:variant>
        <vt:i4>0</vt:i4>
      </vt:variant>
      <vt:variant>
        <vt:i4>5</vt:i4>
      </vt:variant>
      <vt:variant>
        <vt:lpwstr/>
      </vt:variant>
      <vt:variant>
        <vt:lpwstr>_Toc345074718</vt:lpwstr>
      </vt:variant>
      <vt:variant>
        <vt:i4>1441846</vt:i4>
      </vt:variant>
      <vt:variant>
        <vt:i4>497</vt:i4>
      </vt:variant>
      <vt:variant>
        <vt:i4>0</vt:i4>
      </vt:variant>
      <vt:variant>
        <vt:i4>5</vt:i4>
      </vt:variant>
      <vt:variant>
        <vt:lpwstr/>
      </vt:variant>
      <vt:variant>
        <vt:lpwstr>_Toc345074717</vt:lpwstr>
      </vt:variant>
      <vt:variant>
        <vt:i4>1441846</vt:i4>
      </vt:variant>
      <vt:variant>
        <vt:i4>491</vt:i4>
      </vt:variant>
      <vt:variant>
        <vt:i4>0</vt:i4>
      </vt:variant>
      <vt:variant>
        <vt:i4>5</vt:i4>
      </vt:variant>
      <vt:variant>
        <vt:lpwstr/>
      </vt:variant>
      <vt:variant>
        <vt:lpwstr>_Toc345074716</vt:lpwstr>
      </vt:variant>
      <vt:variant>
        <vt:i4>1441846</vt:i4>
      </vt:variant>
      <vt:variant>
        <vt:i4>485</vt:i4>
      </vt:variant>
      <vt:variant>
        <vt:i4>0</vt:i4>
      </vt:variant>
      <vt:variant>
        <vt:i4>5</vt:i4>
      </vt:variant>
      <vt:variant>
        <vt:lpwstr/>
      </vt:variant>
      <vt:variant>
        <vt:lpwstr>_Toc345074715</vt:lpwstr>
      </vt:variant>
      <vt:variant>
        <vt:i4>1441846</vt:i4>
      </vt:variant>
      <vt:variant>
        <vt:i4>479</vt:i4>
      </vt:variant>
      <vt:variant>
        <vt:i4>0</vt:i4>
      </vt:variant>
      <vt:variant>
        <vt:i4>5</vt:i4>
      </vt:variant>
      <vt:variant>
        <vt:lpwstr/>
      </vt:variant>
      <vt:variant>
        <vt:lpwstr>_Toc345074714</vt:lpwstr>
      </vt:variant>
      <vt:variant>
        <vt:i4>1441846</vt:i4>
      </vt:variant>
      <vt:variant>
        <vt:i4>473</vt:i4>
      </vt:variant>
      <vt:variant>
        <vt:i4>0</vt:i4>
      </vt:variant>
      <vt:variant>
        <vt:i4>5</vt:i4>
      </vt:variant>
      <vt:variant>
        <vt:lpwstr/>
      </vt:variant>
      <vt:variant>
        <vt:lpwstr>_Toc345074713</vt:lpwstr>
      </vt:variant>
      <vt:variant>
        <vt:i4>1441846</vt:i4>
      </vt:variant>
      <vt:variant>
        <vt:i4>467</vt:i4>
      </vt:variant>
      <vt:variant>
        <vt:i4>0</vt:i4>
      </vt:variant>
      <vt:variant>
        <vt:i4>5</vt:i4>
      </vt:variant>
      <vt:variant>
        <vt:lpwstr/>
      </vt:variant>
      <vt:variant>
        <vt:lpwstr>_Toc345074712</vt:lpwstr>
      </vt:variant>
      <vt:variant>
        <vt:i4>1441846</vt:i4>
      </vt:variant>
      <vt:variant>
        <vt:i4>461</vt:i4>
      </vt:variant>
      <vt:variant>
        <vt:i4>0</vt:i4>
      </vt:variant>
      <vt:variant>
        <vt:i4>5</vt:i4>
      </vt:variant>
      <vt:variant>
        <vt:lpwstr/>
      </vt:variant>
      <vt:variant>
        <vt:lpwstr>_Toc345074711</vt:lpwstr>
      </vt:variant>
      <vt:variant>
        <vt:i4>1441846</vt:i4>
      </vt:variant>
      <vt:variant>
        <vt:i4>455</vt:i4>
      </vt:variant>
      <vt:variant>
        <vt:i4>0</vt:i4>
      </vt:variant>
      <vt:variant>
        <vt:i4>5</vt:i4>
      </vt:variant>
      <vt:variant>
        <vt:lpwstr/>
      </vt:variant>
      <vt:variant>
        <vt:lpwstr>_Toc345074710</vt:lpwstr>
      </vt:variant>
      <vt:variant>
        <vt:i4>1507382</vt:i4>
      </vt:variant>
      <vt:variant>
        <vt:i4>449</vt:i4>
      </vt:variant>
      <vt:variant>
        <vt:i4>0</vt:i4>
      </vt:variant>
      <vt:variant>
        <vt:i4>5</vt:i4>
      </vt:variant>
      <vt:variant>
        <vt:lpwstr/>
      </vt:variant>
      <vt:variant>
        <vt:lpwstr>_Toc345074709</vt:lpwstr>
      </vt:variant>
      <vt:variant>
        <vt:i4>1507382</vt:i4>
      </vt:variant>
      <vt:variant>
        <vt:i4>443</vt:i4>
      </vt:variant>
      <vt:variant>
        <vt:i4>0</vt:i4>
      </vt:variant>
      <vt:variant>
        <vt:i4>5</vt:i4>
      </vt:variant>
      <vt:variant>
        <vt:lpwstr/>
      </vt:variant>
      <vt:variant>
        <vt:lpwstr>_Toc345074708</vt:lpwstr>
      </vt:variant>
      <vt:variant>
        <vt:i4>1507382</vt:i4>
      </vt:variant>
      <vt:variant>
        <vt:i4>437</vt:i4>
      </vt:variant>
      <vt:variant>
        <vt:i4>0</vt:i4>
      </vt:variant>
      <vt:variant>
        <vt:i4>5</vt:i4>
      </vt:variant>
      <vt:variant>
        <vt:lpwstr/>
      </vt:variant>
      <vt:variant>
        <vt:lpwstr>_Toc345074707</vt:lpwstr>
      </vt:variant>
      <vt:variant>
        <vt:i4>1507382</vt:i4>
      </vt:variant>
      <vt:variant>
        <vt:i4>431</vt:i4>
      </vt:variant>
      <vt:variant>
        <vt:i4>0</vt:i4>
      </vt:variant>
      <vt:variant>
        <vt:i4>5</vt:i4>
      </vt:variant>
      <vt:variant>
        <vt:lpwstr/>
      </vt:variant>
      <vt:variant>
        <vt:lpwstr>_Toc345074706</vt:lpwstr>
      </vt:variant>
      <vt:variant>
        <vt:i4>1507382</vt:i4>
      </vt:variant>
      <vt:variant>
        <vt:i4>425</vt:i4>
      </vt:variant>
      <vt:variant>
        <vt:i4>0</vt:i4>
      </vt:variant>
      <vt:variant>
        <vt:i4>5</vt:i4>
      </vt:variant>
      <vt:variant>
        <vt:lpwstr/>
      </vt:variant>
      <vt:variant>
        <vt:lpwstr>_Toc345074705</vt:lpwstr>
      </vt:variant>
      <vt:variant>
        <vt:i4>1507382</vt:i4>
      </vt:variant>
      <vt:variant>
        <vt:i4>419</vt:i4>
      </vt:variant>
      <vt:variant>
        <vt:i4>0</vt:i4>
      </vt:variant>
      <vt:variant>
        <vt:i4>5</vt:i4>
      </vt:variant>
      <vt:variant>
        <vt:lpwstr/>
      </vt:variant>
      <vt:variant>
        <vt:lpwstr>_Toc345074704</vt:lpwstr>
      </vt:variant>
      <vt:variant>
        <vt:i4>1507382</vt:i4>
      </vt:variant>
      <vt:variant>
        <vt:i4>413</vt:i4>
      </vt:variant>
      <vt:variant>
        <vt:i4>0</vt:i4>
      </vt:variant>
      <vt:variant>
        <vt:i4>5</vt:i4>
      </vt:variant>
      <vt:variant>
        <vt:lpwstr/>
      </vt:variant>
      <vt:variant>
        <vt:lpwstr>_Toc345074703</vt:lpwstr>
      </vt:variant>
      <vt:variant>
        <vt:i4>1507382</vt:i4>
      </vt:variant>
      <vt:variant>
        <vt:i4>407</vt:i4>
      </vt:variant>
      <vt:variant>
        <vt:i4>0</vt:i4>
      </vt:variant>
      <vt:variant>
        <vt:i4>5</vt:i4>
      </vt:variant>
      <vt:variant>
        <vt:lpwstr/>
      </vt:variant>
      <vt:variant>
        <vt:lpwstr>_Toc345074702</vt:lpwstr>
      </vt:variant>
      <vt:variant>
        <vt:i4>1507382</vt:i4>
      </vt:variant>
      <vt:variant>
        <vt:i4>401</vt:i4>
      </vt:variant>
      <vt:variant>
        <vt:i4>0</vt:i4>
      </vt:variant>
      <vt:variant>
        <vt:i4>5</vt:i4>
      </vt:variant>
      <vt:variant>
        <vt:lpwstr/>
      </vt:variant>
      <vt:variant>
        <vt:lpwstr>_Toc345074701</vt:lpwstr>
      </vt:variant>
      <vt:variant>
        <vt:i4>1507382</vt:i4>
      </vt:variant>
      <vt:variant>
        <vt:i4>395</vt:i4>
      </vt:variant>
      <vt:variant>
        <vt:i4>0</vt:i4>
      </vt:variant>
      <vt:variant>
        <vt:i4>5</vt:i4>
      </vt:variant>
      <vt:variant>
        <vt:lpwstr/>
      </vt:variant>
      <vt:variant>
        <vt:lpwstr>_Toc345074700</vt:lpwstr>
      </vt:variant>
      <vt:variant>
        <vt:i4>1966135</vt:i4>
      </vt:variant>
      <vt:variant>
        <vt:i4>389</vt:i4>
      </vt:variant>
      <vt:variant>
        <vt:i4>0</vt:i4>
      </vt:variant>
      <vt:variant>
        <vt:i4>5</vt:i4>
      </vt:variant>
      <vt:variant>
        <vt:lpwstr/>
      </vt:variant>
      <vt:variant>
        <vt:lpwstr>_Toc345074699</vt:lpwstr>
      </vt:variant>
      <vt:variant>
        <vt:i4>1966135</vt:i4>
      </vt:variant>
      <vt:variant>
        <vt:i4>383</vt:i4>
      </vt:variant>
      <vt:variant>
        <vt:i4>0</vt:i4>
      </vt:variant>
      <vt:variant>
        <vt:i4>5</vt:i4>
      </vt:variant>
      <vt:variant>
        <vt:lpwstr/>
      </vt:variant>
      <vt:variant>
        <vt:lpwstr>_Toc345074698</vt:lpwstr>
      </vt:variant>
      <vt:variant>
        <vt:i4>1966135</vt:i4>
      </vt:variant>
      <vt:variant>
        <vt:i4>377</vt:i4>
      </vt:variant>
      <vt:variant>
        <vt:i4>0</vt:i4>
      </vt:variant>
      <vt:variant>
        <vt:i4>5</vt:i4>
      </vt:variant>
      <vt:variant>
        <vt:lpwstr/>
      </vt:variant>
      <vt:variant>
        <vt:lpwstr>_Toc345074697</vt:lpwstr>
      </vt:variant>
      <vt:variant>
        <vt:i4>1966135</vt:i4>
      </vt:variant>
      <vt:variant>
        <vt:i4>371</vt:i4>
      </vt:variant>
      <vt:variant>
        <vt:i4>0</vt:i4>
      </vt:variant>
      <vt:variant>
        <vt:i4>5</vt:i4>
      </vt:variant>
      <vt:variant>
        <vt:lpwstr/>
      </vt:variant>
      <vt:variant>
        <vt:lpwstr>_Toc345074696</vt:lpwstr>
      </vt:variant>
      <vt:variant>
        <vt:i4>1966135</vt:i4>
      </vt:variant>
      <vt:variant>
        <vt:i4>365</vt:i4>
      </vt:variant>
      <vt:variant>
        <vt:i4>0</vt:i4>
      </vt:variant>
      <vt:variant>
        <vt:i4>5</vt:i4>
      </vt:variant>
      <vt:variant>
        <vt:lpwstr/>
      </vt:variant>
      <vt:variant>
        <vt:lpwstr>_Toc345074695</vt:lpwstr>
      </vt:variant>
      <vt:variant>
        <vt:i4>1966135</vt:i4>
      </vt:variant>
      <vt:variant>
        <vt:i4>359</vt:i4>
      </vt:variant>
      <vt:variant>
        <vt:i4>0</vt:i4>
      </vt:variant>
      <vt:variant>
        <vt:i4>5</vt:i4>
      </vt:variant>
      <vt:variant>
        <vt:lpwstr/>
      </vt:variant>
      <vt:variant>
        <vt:lpwstr>_Toc345074694</vt:lpwstr>
      </vt:variant>
      <vt:variant>
        <vt:i4>1966135</vt:i4>
      </vt:variant>
      <vt:variant>
        <vt:i4>353</vt:i4>
      </vt:variant>
      <vt:variant>
        <vt:i4>0</vt:i4>
      </vt:variant>
      <vt:variant>
        <vt:i4>5</vt:i4>
      </vt:variant>
      <vt:variant>
        <vt:lpwstr/>
      </vt:variant>
      <vt:variant>
        <vt:lpwstr>_Toc345074693</vt:lpwstr>
      </vt:variant>
      <vt:variant>
        <vt:i4>1966135</vt:i4>
      </vt:variant>
      <vt:variant>
        <vt:i4>347</vt:i4>
      </vt:variant>
      <vt:variant>
        <vt:i4>0</vt:i4>
      </vt:variant>
      <vt:variant>
        <vt:i4>5</vt:i4>
      </vt:variant>
      <vt:variant>
        <vt:lpwstr/>
      </vt:variant>
      <vt:variant>
        <vt:lpwstr>_Toc345074692</vt:lpwstr>
      </vt:variant>
      <vt:variant>
        <vt:i4>1966135</vt:i4>
      </vt:variant>
      <vt:variant>
        <vt:i4>341</vt:i4>
      </vt:variant>
      <vt:variant>
        <vt:i4>0</vt:i4>
      </vt:variant>
      <vt:variant>
        <vt:i4>5</vt:i4>
      </vt:variant>
      <vt:variant>
        <vt:lpwstr/>
      </vt:variant>
      <vt:variant>
        <vt:lpwstr>_Toc345074691</vt:lpwstr>
      </vt:variant>
      <vt:variant>
        <vt:i4>1966135</vt:i4>
      </vt:variant>
      <vt:variant>
        <vt:i4>335</vt:i4>
      </vt:variant>
      <vt:variant>
        <vt:i4>0</vt:i4>
      </vt:variant>
      <vt:variant>
        <vt:i4>5</vt:i4>
      </vt:variant>
      <vt:variant>
        <vt:lpwstr/>
      </vt:variant>
      <vt:variant>
        <vt:lpwstr>_Toc345074690</vt:lpwstr>
      </vt:variant>
      <vt:variant>
        <vt:i4>2031671</vt:i4>
      </vt:variant>
      <vt:variant>
        <vt:i4>329</vt:i4>
      </vt:variant>
      <vt:variant>
        <vt:i4>0</vt:i4>
      </vt:variant>
      <vt:variant>
        <vt:i4>5</vt:i4>
      </vt:variant>
      <vt:variant>
        <vt:lpwstr/>
      </vt:variant>
      <vt:variant>
        <vt:lpwstr>_Toc345074689</vt:lpwstr>
      </vt:variant>
      <vt:variant>
        <vt:i4>2031671</vt:i4>
      </vt:variant>
      <vt:variant>
        <vt:i4>323</vt:i4>
      </vt:variant>
      <vt:variant>
        <vt:i4>0</vt:i4>
      </vt:variant>
      <vt:variant>
        <vt:i4>5</vt:i4>
      </vt:variant>
      <vt:variant>
        <vt:lpwstr/>
      </vt:variant>
      <vt:variant>
        <vt:lpwstr>_Toc345074688</vt:lpwstr>
      </vt:variant>
      <vt:variant>
        <vt:i4>2031671</vt:i4>
      </vt:variant>
      <vt:variant>
        <vt:i4>317</vt:i4>
      </vt:variant>
      <vt:variant>
        <vt:i4>0</vt:i4>
      </vt:variant>
      <vt:variant>
        <vt:i4>5</vt:i4>
      </vt:variant>
      <vt:variant>
        <vt:lpwstr/>
      </vt:variant>
      <vt:variant>
        <vt:lpwstr>_Toc345074687</vt:lpwstr>
      </vt:variant>
      <vt:variant>
        <vt:i4>2031671</vt:i4>
      </vt:variant>
      <vt:variant>
        <vt:i4>311</vt:i4>
      </vt:variant>
      <vt:variant>
        <vt:i4>0</vt:i4>
      </vt:variant>
      <vt:variant>
        <vt:i4>5</vt:i4>
      </vt:variant>
      <vt:variant>
        <vt:lpwstr/>
      </vt:variant>
      <vt:variant>
        <vt:lpwstr>_Toc345074686</vt:lpwstr>
      </vt:variant>
      <vt:variant>
        <vt:i4>2031671</vt:i4>
      </vt:variant>
      <vt:variant>
        <vt:i4>305</vt:i4>
      </vt:variant>
      <vt:variant>
        <vt:i4>0</vt:i4>
      </vt:variant>
      <vt:variant>
        <vt:i4>5</vt:i4>
      </vt:variant>
      <vt:variant>
        <vt:lpwstr/>
      </vt:variant>
      <vt:variant>
        <vt:lpwstr>_Toc345074685</vt:lpwstr>
      </vt:variant>
      <vt:variant>
        <vt:i4>2031671</vt:i4>
      </vt:variant>
      <vt:variant>
        <vt:i4>299</vt:i4>
      </vt:variant>
      <vt:variant>
        <vt:i4>0</vt:i4>
      </vt:variant>
      <vt:variant>
        <vt:i4>5</vt:i4>
      </vt:variant>
      <vt:variant>
        <vt:lpwstr/>
      </vt:variant>
      <vt:variant>
        <vt:lpwstr>_Toc345074684</vt:lpwstr>
      </vt:variant>
      <vt:variant>
        <vt:i4>2031671</vt:i4>
      </vt:variant>
      <vt:variant>
        <vt:i4>293</vt:i4>
      </vt:variant>
      <vt:variant>
        <vt:i4>0</vt:i4>
      </vt:variant>
      <vt:variant>
        <vt:i4>5</vt:i4>
      </vt:variant>
      <vt:variant>
        <vt:lpwstr/>
      </vt:variant>
      <vt:variant>
        <vt:lpwstr>_Toc345074683</vt:lpwstr>
      </vt:variant>
      <vt:variant>
        <vt:i4>2031671</vt:i4>
      </vt:variant>
      <vt:variant>
        <vt:i4>287</vt:i4>
      </vt:variant>
      <vt:variant>
        <vt:i4>0</vt:i4>
      </vt:variant>
      <vt:variant>
        <vt:i4>5</vt:i4>
      </vt:variant>
      <vt:variant>
        <vt:lpwstr/>
      </vt:variant>
      <vt:variant>
        <vt:lpwstr>_Toc345074682</vt:lpwstr>
      </vt:variant>
      <vt:variant>
        <vt:i4>2031671</vt:i4>
      </vt:variant>
      <vt:variant>
        <vt:i4>281</vt:i4>
      </vt:variant>
      <vt:variant>
        <vt:i4>0</vt:i4>
      </vt:variant>
      <vt:variant>
        <vt:i4>5</vt:i4>
      </vt:variant>
      <vt:variant>
        <vt:lpwstr/>
      </vt:variant>
      <vt:variant>
        <vt:lpwstr>_Toc345074681</vt:lpwstr>
      </vt:variant>
      <vt:variant>
        <vt:i4>2031671</vt:i4>
      </vt:variant>
      <vt:variant>
        <vt:i4>275</vt:i4>
      </vt:variant>
      <vt:variant>
        <vt:i4>0</vt:i4>
      </vt:variant>
      <vt:variant>
        <vt:i4>5</vt:i4>
      </vt:variant>
      <vt:variant>
        <vt:lpwstr/>
      </vt:variant>
      <vt:variant>
        <vt:lpwstr>_Toc345074680</vt:lpwstr>
      </vt:variant>
      <vt:variant>
        <vt:i4>1048631</vt:i4>
      </vt:variant>
      <vt:variant>
        <vt:i4>269</vt:i4>
      </vt:variant>
      <vt:variant>
        <vt:i4>0</vt:i4>
      </vt:variant>
      <vt:variant>
        <vt:i4>5</vt:i4>
      </vt:variant>
      <vt:variant>
        <vt:lpwstr/>
      </vt:variant>
      <vt:variant>
        <vt:lpwstr>_Toc345074679</vt:lpwstr>
      </vt:variant>
      <vt:variant>
        <vt:i4>1048631</vt:i4>
      </vt:variant>
      <vt:variant>
        <vt:i4>263</vt:i4>
      </vt:variant>
      <vt:variant>
        <vt:i4>0</vt:i4>
      </vt:variant>
      <vt:variant>
        <vt:i4>5</vt:i4>
      </vt:variant>
      <vt:variant>
        <vt:lpwstr/>
      </vt:variant>
      <vt:variant>
        <vt:lpwstr>_Toc345074678</vt:lpwstr>
      </vt:variant>
      <vt:variant>
        <vt:i4>1048631</vt:i4>
      </vt:variant>
      <vt:variant>
        <vt:i4>257</vt:i4>
      </vt:variant>
      <vt:variant>
        <vt:i4>0</vt:i4>
      </vt:variant>
      <vt:variant>
        <vt:i4>5</vt:i4>
      </vt:variant>
      <vt:variant>
        <vt:lpwstr/>
      </vt:variant>
      <vt:variant>
        <vt:lpwstr>_Toc345074677</vt:lpwstr>
      </vt:variant>
      <vt:variant>
        <vt:i4>1048631</vt:i4>
      </vt:variant>
      <vt:variant>
        <vt:i4>251</vt:i4>
      </vt:variant>
      <vt:variant>
        <vt:i4>0</vt:i4>
      </vt:variant>
      <vt:variant>
        <vt:i4>5</vt:i4>
      </vt:variant>
      <vt:variant>
        <vt:lpwstr/>
      </vt:variant>
      <vt:variant>
        <vt:lpwstr>_Toc345074676</vt:lpwstr>
      </vt:variant>
      <vt:variant>
        <vt:i4>1048631</vt:i4>
      </vt:variant>
      <vt:variant>
        <vt:i4>245</vt:i4>
      </vt:variant>
      <vt:variant>
        <vt:i4>0</vt:i4>
      </vt:variant>
      <vt:variant>
        <vt:i4>5</vt:i4>
      </vt:variant>
      <vt:variant>
        <vt:lpwstr/>
      </vt:variant>
      <vt:variant>
        <vt:lpwstr>_Toc345074675</vt:lpwstr>
      </vt:variant>
      <vt:variant>
        <vt:i4>1048631</vt:i4>
      </vt:variant>
      <vt:variant>
        <vt:i4>239</vt:i4>
      </vt:variant>
      <vt:variant>
        <vt:i4>0</vt:i4>
      </vt:variant>
      <vt:variant>
        <vt:i4>5</vt:i4>
      </vt:variant>
      <vt:variant>
        <vt:lpwstr/>
      </vt:variant>
      <vt:variant>
        <vt:lpwstr>_Toc345074674</vt:lpwstr>
      </vt:variant>
      <vt:variant>
        <vt:i4>1048631</vt:i4>
      </vt:variant>
      <vt:variant>
        <vt:i4>233</vt:i4>
      </vt:variant>
      <vt:variant>
        <vt:i4>0</vt:i4>
      </vt:variant>
      <vt:variant>
        <vt:i4>5</vt:i4>
      </vt:variant>
      <vt:variant>
        <vt:lpwstr/>
      </vt:variant>
      <vt:variant>
        <vt:lpwstr>_Toc345074673</vt:lpwstr>
      </vt:variant>
      <vt:variant>
        <vt:i4>1048631</vt:i4>
      </vt:variant>
      <vt:variant>
        <vt:i4>227</vt:i4>
      </vt:variant>
      <vt:variant>
        <vt:i4>0</vt:i4>
      </vt:variant>
      <vt:variant>
        <vt:i4>5</vt:i4>
      </vt:variant>
      <vt:variant>
        <vt:lpwstr/>
      </vt:variant>
      <vt:variant>
        <vt:lpwstr>_Toc345074672</vt:lpwstr>
      </vt:variant>
      <vt:variant>
        <vt:i4>1048631</vt:i4>
      </vt:variant>
      <vt:variant>
        <vt:i4>221</vt:i4>
      </vt:variant>
      <vt:variant>
        <vt:i4>0</vt:i4>
      </vt:variant>
      <vt:variant>
        <vt:i4>5</vt:i4>
      </vt:variant>
      <vt:variant>
        <vt:lpwstr/>
      </vt:variant>
      <vt:variant>
        <vt:lpwstr>_Toc345074671</vt:lpwstr>
      </vt:variant>
      <vt:variant>
        <vt:i4>1048631</vt:i4>
      </vt:variant>
      <vt:variant>
        <vt:i4>215</vt:i4>
      </vt:variant>
      <vt:variant>
        <vt:i4>0</vt:i4>
      </vt:variant>
      <vt:variant>
        <vt:i4>5</vt:i4>
      </vt:variant>
      <vt:variant>
        <vt:lpwstr/>
      </vt:variant>
      <vt:variant>
        <vt:lpwstr>_Toc345074670</vt:lpwstr>
      </vt:variant>
      <vt:variant>
        <vt:i4>1114167</vt:i4>
      </vt:variant>
      <vt:variant>
        <vt:i4>209</vt:i4>
      </vt:variant>
      <vt:variant>
        <vt:i4>0</vt:i4>
      </vt:variant>
      <vt:variant>
        <vt:i4>5</vt:i4>
      </vt:variant>
      <vt:variant>
        <vt:lpwstr/>
      </vt:variant>
      <vt:variant>
        <vt:lpwstr>_Toc345074669</vt:lpwstr>
      </vt:variant>
      <vt:variant>
        <vt:i4>1114167</vt:i4>
      </vt:variant>
      <vt:variant>
        <vt:i4>203</vt:i4>
      </vt:variant>
      <vt:variant>
        <vt:i4>0</vt:i4>
      </vt:variant>
      <vt:variant>
        <vt:i4>5</vt:i4>
      </vt:variant>
      <vt:variant>
        <vt:lpwstr/>
      </vt:variant>
      <vt:variant>
        <vt:lpwstr>_Toc345074668</vt:lpwstr>
      </vt:variant>
      <vt:variant>
        <vt:i4>1114167</vt:i4>
      </vt:variant>
      <vt:variant>
        <vt:i4>197</vt:i4>
      </vt:variant>
      <vt:variant>
        <vt:i4>0</vt:i4>
      </vt:variant>
      <vt:variant>
        <vt:i4>5</vt:i4>
      </vt:variant>
      <vt:variant>
        <vt:lpwstr/>
      </vt:variant>
      <vt:variant>
        <vt:lpwstr>_Toc345074667</vt:lpwstr>
      </vt:variant>
      <vt:variant>
        <vt:i4>1114167</vt:i4>
      </vt:variant>
      <vt:variant>
        <vt:i4>191</vt:i4>
      </vt:variant>
      <vt:variant>
        <vt:i4>0</vt:i4>
      </vt:variant>
      <vt:variant>
        <vt:i4>5</vt:i4>
      </vt:variant>
      <vt:variant>
        <vt:lpwstr/>
      </vt:variant>
      <vt:variant>
        <vt:lpwstr>_Toc345074666</vt:lpwstr>
      </vt:variant>
      <vt:variant>
        <vt:i4>1114167</vt:i4>
      </vt:variant>
      <vt:variant>
        <vt:i4>185</vt:i4>
      </vt:variant>
      <vt:variant>
        <vt:i4>0</vt:i4>
      </vt:variant>
      <vt:variant>
        <vt:i4>5</vt:i4>
      </vt:variant>
      <vt:variant>
        <vt:lpwstr/>
      </vt:variant>
      <vt:variant>
        <vt:lpwstr>_Toc345074665</vt:lpwstr>
      </vt:variant>
      <vt:variant>
        <vt:i4>1114167</vt:i4>
      </vt:variant>
      <vt:variant>
        <vt:i4>179</vt:i4>
      </vt:variant>
      <vt:variant>
        <vt:i4>0</vt:i4>
      </vt:variant>
      <vt:variant>
        <vt:i4>5</vt:i4>
      </vt:variant>
      <vt:variant>
        <vt:lpwstr/>
      </vt:variant>
      <vt:variant>
        <vt:lpwstr>_Toc345074664</vt:lpwstr>
      </vt:variant>
      <vt:variant>
        <vt:i4>1114167</vt:i4>
      </vt:variant>
      <vt:variant>
        <vt:i4>173</vt:i4>
      </vt:variant>
      <vt:variant>
        <vt:i4>0</vt:i4>
      </vt:variant>
      <vt:variant>
        <vt:i4>5</vt:i4>
      </vt:variant>
      <vt:variant>
        <vt:lpwstr/>
      </vt:variant>
      <vt:variant>
        <vt:lpwstr>_Toc345074663</vt:lpwstr>
      </vt:variant>
      <vt:variant>
        <vt:i4>1114167</vt:i4>
      </vt:variant>
      <vt:variant>
        <vt:i4>167</vt:i4>
      </vt:variant>
      <vt:variant>
        <vt:i4>0</vt:i4>
      </vt:variant>
      <vt:variant>
        <vt:i4>5</vt:i4>
      </vt:variant>
      <vt:variant>
        <vt:lpwstr/>
      </vt:variant>
      <vt:variant>
        <vt:lpwstr>_Toc345074662</vt:lpwstr>
      </vt:variant>
      <vt:variant>
        <vt:i4>1114167</vt:i4>
      </vt:variant>
      <vt:variant>
        <vt:i4>161</vt:i4>
      </vt:variant>
      <vt:variant>
        <vt:i4>0</vt:i4>
      </vt:variant>
      <vt:variant>
        <vt:i4>5</vt:i4>
      </vt:variant>
      <vt:variant>
        <vt:lpwstr/>
      </vt:variant>
      <vt:variant>
        <vt:lpwstr>_Toc345074661</vt:lpwstr>
      </vt:variant>
      <vt:variant>
        <vt:i4>1114167</vt:i4>
      </vt:variant>
      <vt:variant>
        <vt:i4>155</vt:i4>
      </vt:variant>
      <vt:variant>
        <vt:i4>0</vt:i4>
      </vt:variant>
      <vt:variant>
        <vt:i4>5</vt:i4>
      </vt:variant>
      <vt:variant>
        <vt:lpwstr/>
      </vt:variant>
      <vt:variant>
        <vt:lpwstr>_Toc345074660</vt:lpwstr>
      </vt:variant>
      <vt:variant>
        <vt:i4>1179703</vt:i4>
      </vt:variant>
      <vt:variant>
        <vt:i4>149</vt:i4>
      </vt:variant>
      <vt:variant>
        <vt:i4>0</vt:i4>
      </vt:variant>
      <vt:variant>
        <vt:i4>5</vt:i4>
      </vt:variant>
      <vt:variant>
        <vt:lpwstr/>
      </vt:variant>
      <vt:variant>
        <vt:lpwstr>_Toc345074659</vt:lpwstr>
      </vt:variant>
      <vt:variant>
        <vt:i4>1179703</vt:i4>
      </vt:variant>
      <vt:variant>
        <vt:i4>143</vt:i4>
      </vt:variant>
      <vt:variant>
        <vt:i4>0</vt:i4>
      </vt:variant>
      <vt:variant>
        <vt:i4>5</vt:i4>
      </vt:variant>
      <vt:variant>
        <vt:lpwstr/>
      </vt:variant>
      <vt:variant>
        <vt:lpwstr>_Toc345074658</vt:lpwstr>
      </vt:variant>
      <vt:variant>
        <vt:i4>1179703</vt:i4>
      </vt:variant>
      <vt:variant>
        <vt:i4>137</vt:i4>
      </vt:variant>
      <vt:variant>
        <vt:i4>0</vt:i4>
      </vt:variant>
      <vt:variant>
        <vt:i4>5</vt:i4>
      </vt:variant>
      <vt:variant>
        <vt:lpwstr/>
      </vt:variant>
      <vt:variant>
        <vt:lpwstr>_Toc345074657</vt:lpwstr>
      </vt:variant>
      <vt:variant>
        <vt:i4>1179703</vt:i4>
      </vt:variant>
      <vt:variant>
        <vt:i4>131</vt:i4>
      </vt:variant>
      <vt:variant>
        <vt:i4>0</vt:i4>
      </vt:variant>
      <vt:variant>
        <vt:i4>5</vt:i4>
      </vt:variant>
      <vt:variant>
        <vt:lpwstr/>
      </vt:variant>
      <vt:variant>
        <vt:lpwstr>_Toc345074656</vt:lpwstr>
      </vt:variant>
      <vt:variant>
        <vt:i4>1179703</vt:i4>
      </vt:variant>
      <vt:variant>
        <vt:i4>125</vt:i4>
      </vt:variant>
      <vt:variant>
        <vt:i4>0</vt:i4>
      </vt:variant>
      <vt:variant>
        <vt:i4>5</vt:i4>
      </vt:variant>
      <vt:variant>
        <vt:lpwstr/>
      </vt:variant>
      <vt:variant>
        <vt:lpwstr>_Toc345074655</vt:lpwstr>
      </vt:variant>
      <vt:variant>
        <vt:i4>1179703</vt:i4>
      </vt:variant>
      <vt:variant>
        <vt:i4>119</vt:i4>
      </vt:variant>
      <vt:variant>
        <vt:i4>0</vt:i4>
      </vt:variant>
      <vt:variant>
        <vt:i4>5</vt:i4>
      </vt:variant>
      <vt:variant>
        <vt:lpwstr/>
      </vt:variant>
      <vt:variant>
        <vt:lpwstr>_Toc345074654</vt:lpwstr>
      </vt:variant>
      <vt:variant>
        <vt:i4>1179703</vt:i4>
      </vt:variant>
      <vt:variant>
        <vt:i4>113</vt:i4>
      </vt:variant>
      <vt:variant>
        <vt:i4>0</vt:i4>
      </vt:variant>
      <vt:variant>
        <vt:i4>5</vt:i4>
      </vt:variant>
      <vt:variant>
        <vt:lpwstr/>
      </vt:variant>
      <vt:variant>
        <vt:lpwstr>_Toc345074653</vt:lpwstr>
      </vt:variant>
      <vt:variant>
        <vt:i4>1179703</vt:i4>
      </vt:variant>
      <vt:variant>
        <vt:i4>107</vt:i4>
      </vt:variant>
      <vt:variant>
        <vt:i4>0</vt:i4>
      </vt:variant>
      <vt:variant>
        <vt:i4>5</vt:i4>
      </vt:variant>
      <vt:variant>
        <vt:lpwstr/>
      </vt:variant>
      <vt:variant>
        <vt:lpwstr>_Toc345074652</vt:lpwstr>
      </vt:variant>
      <vt:variant>
        <vt:i4>1179703</vt:i4>
      </vt:variant>
      <vt:variant>
        <vt:i4>101</vt:i4>
      </vt:variant>
      <vt:variant>
        <vt:i4>0</vt:i4>
      </vt:variant>
      <vt:variant>
        <vt:i4>5</vt:i4>
      </vt:variant>
      <vt:variant>
        <vt:lpwstr/>
      </vt:variant>
      <vt:variant>
        <vt:lpwstr>_Toc345074651</vt:lpwstr>
      </vt:variant>
      <vt:variant>
        <vt:i4>1179703</vt:i4>
      </vt:variant>
      <vt:variant>
        <vt:i4>95</vt:i4>
      </vt:variant>
      <vt:variant>
        <vt:i4>0</vt:i4>
      </vt:variant>
      <vt:variant>
        <vt:i4>5</vt:i4>
      </vt:variant>
      <vt:variant>
        <vt:lpwstr/>
      </vt:variant>
      <vt:variant>
        <vt:lpwstr>_Toc345074650</vt:lpwstr>
      </vt:variant>
      <vt:variant>
        <vt:i4>1245239</vt:i4>
      </vt:variant>
      <vt:variant>
        <vt:i4>89</vt:i4>
      </vt:variant>
      <vt:variant>
        <vt:i4>0</vt:i4>
      </vt:variant>
      <vt:variant>
        <vt:i4>5</vt:i4>
      </vt:variant>
      <vt:variant>
        <vt:lpwstr/>
      </vt:variant>
      <vt:variant>
        <vt:lpwstr>_Toc345074649</vt:lpwstr>
      </vt:variant>
      <vt:variant>
        <vt:i4>1245239</vt:i4>
      </vt:variant>
      <vt:variant>
        <vt:i4>83</vt:i4>
      </vt:variant>
      <vt:variant>
        <vt:i4>0</vt:i4>
      </vt:variant>
      <vt:variant>
        <vt:i4>5</vt:i4>
      </vt:variant>
      <vt:variant>
        <vt:lpwstr/>
      </vt:variant>
      <vt:variant>
        <vt:lpwstr>_Toc345074648</vt:lpwstr>
      </vt:variant>
      <vt:variant>
        <vt:i4>1245239</vt:i4>
      </vt:variant>
      <vt:variant>
        <vt:i4>77</vt:i4>
      </vt:variant>
      <vt:variant>
        <vt:i4>0</vt:i4>
      </vt:variant>
      <vt:variant>
        <vt:i4>5</vt:i4>
      </vt:variant>
      <vt:variant>
        <vt:lpwstr/>
      </vt:variant>
      <vt:variant>
        <vt:lpwstr>_Toc345074647</vt:lpwstr>
      </vt:variant>
      <vt:variant>
        <vt:i4>1245239</vt:i4>
      </vt:variant>
      <vt:variant>
        <vt:i4>71</vt:i4>
      </vt:variant>
      <vt:variant>
        <vt:i4>0</vt:i4>
      </vt:variant>
      <vt:variant>
        <vt:i4>5</vt:i4>
      </vt:variant>
      <vt:variant>
        <vt:lpwstr/>
      </vt:variant>
      <vt:variant>
        <vt:lpwstr>_Toc345074646</vt:lpwstr>
      </vt:variant>
      <vt:variant>
        <vt:i4>1245239</vt:i4>
      </vt:variant>
      <vt:variant>
        <vt:i4>65</vt:i4>
      </vt:variant>
      <vt:variant>
        <vt:i4>0</vt:i4>
      </vt:variant>
      <vt:variant>
        <vt:i4>5</vt:i4>
      </vt:variant>
      <vt:variant>
        <vt:lpwstr/>
      </vt:variant>
      <vt:variant>
        <vt:lpwstr>_Toc345074645</vt:lpwstr>
      </vt:variant>
      <vt:variant>
        <vt:i4>1245239</vt:i4>
      </vt:variant>
      <vt:variant>
        <vt:i4>59</vt:i4>
      </vt:variant>
      <vt:variant>
        <vt:i4>0</vt:i4>
      </vt:variant>
      <vt:variant>
        <vt:i4>5</vt:i4>
      </vt:variant>
      <vt:variant>
        <vt:lpwstr/>
      </vt:variant>
      <vt:variant>
        <vt:lpwstr>_Toc345074644</vt:lpwstr>
      </vt:variant>
      <vt:variant>
        <vt:i4>1245239</vt:i4>
      </vt:variant>
      <vt:variant>
        <vt:i4>53</vt:i4>
      </vt:variant>
      <vt:variant>
        <vt:i4>0</vt:i4>
      </vt:variant>
      <vt:variant>
        <vt:i4>5</vt:i4>
      </vt:variant>
      <vt:variant>
        <vt:lpwstr/>
      </vt:variant>
      <vt:variant>
        <vt:lpwstr>_Toc345074643</vt:lpwstr>
      </vt:variant>
      <vt:variant>
        <vt:i4>1245239</vt:i4>
      </vt:variant>
      <vt:variant>
        <vt:i4>47</vt:i4>
      </vt:variant>
      <vt:variant>
        <vt:i4>0</vt:i4>
      </vt:variant>
      <vt:variant>
        <vt:i4>5</vt:i4>
      </vt:variant>
      <vt:variant>
        <vt:lpwstr/>
      </vt:variant>
      <vt:variant>
        <vt:lpwstr>_Toc345074642</vt:lpwstr>
      </vt:variant>
      <vt:variant>
        <vt:i4>1245239</vt:i4>
      </vt:variant>
      <vt:variant>
        <vt:i4>41</vt:i4>
      </vt:variant>
      <vt:variant>
        <vt:i4>0</vt:i4>
      </vt:variant>
      <vt:variant>
        <vt:i4>5</vt:i4>
      </vt:variant>
      <vt:variant>
        <vt:lpwstr/>
      </vt:variant>
      <vt:variant>
        <vt:lpwstr>_Toc345074641</vt:lpwstr>
      </vt:variant>
      <vt:variant>
        <vt:i4>1245239</vt:i4>
      </vt:variant>
      <vt:variant>
        <vt:i4>35</vt:i4>
      </vt:variant>
      <vt:variant>
        <vt:i4>0</vt:i4>
      </vt:variant>
      <vt:variant>
        <vt:i4>5</vt:i4>
      </vt:variant>
      <vt:variant>
        <vt:lpwstr/>
      </vt:variant>
      <vt:variant>
        <vt:lpwstr>_Toc345074640</vt:lpwstr>
      </vt:variant>
      <vt:variant>
        <vt:i4>6815868</vt:i4>
      </vt:variant>
      <vt:variant>
        <vt:i4>30</vt:i4>
      </vt:variant>
      <vt:variant>
        <vt:i4>0</vt:i4>
      </vt:variant>
      <vt:variant>
        <vt:i4>5</vt:i4>
      </vt:variant>
      <vt:variant>
        <vt:lpwstr>http://ihe.net/ihetemplates.cfm</vt:lpwstr>
      </vt:variant>
      <vt:variant>
        <vt:lpwstr/>
      </vt:variant>
      <vt:variant>
        <vt:i4>5636208</vt:i4>
      </vt:variant>
      <vt:variant>
        <vt:i4>27</vt:i4>
      </vt:variant>
      <vt:variant>
        <vt:i4>0</vt:i4>
      </vt:variant>
      <vt:variant>
        <vt:i4>5</vt:i4>
      </vt:variant>
      <vt:variant>
        <vt:lpwstr>http://www.ihe.net/Technical_Framework/index.cfm</vt:lpwstr>
      </vt:variant>
      <vt:variant>
        <vt:lpwstr/>
      </vt:variant>
      <vt:variant>
        <vt:i4>4325441</vt:i4>
      </vt:variant>
      <vt:variant>
        <vt:i4>24</vt:i4>
      </vt:variant>
      <vt:variant>
        <vt:i4>0</vt:i4>
      </vt:variant>
      <vt:variant>
        <vt:i4>5</vt:i4>
      </vt:variant>
      <vt:variant>
        <vt:lpwstr>http://www.ihe.net/profiles/index.cfm</vt:lpwstr>
      </vt:variant>
      <vt:variant>
        <vt:lpwstr/>
      </vt:variant>
      <vt:variant>
        <vt:i4>4194382</vt:i4>
      </vt:variant>
      <vt:variant>
        <vt:i4>21</vt:i4>
      </vt:variant>
      <vt:variant>
        <vt:i4>0</vt:i4>
      </vt:variant>
      <vt:variant>
        <vt:i4>5</vt:i4>
      </vt:variant>
      <vt:variant>
        <vt:lpwstr>http://www.ihe.net/About/process.cfm</vt:lpwstr>
      </vt:variant>
      <vt:variant>
        <vt:lpwstr/>
      </vt:variant>
      <vt:variant>
        <vt:i4>5570640</vt:i4>
      </vt:variant>
      <vt:variant>
        <vt:i4>18</vt:i4>
      </vt:variant>
      <vt:variant>
        <vt:i4>0</vt:i4>
      </vt:variant>
      <vt:variant>
        <vt:i4>5</vt:i4>
      </vt:variant>
      <vt:variant>
        <vt:lpwstr>http://www.ihe.net/Domains/index.cfm</vt:lpwstr>
      </vt:variant>
      <vt:variant>
        <vt:lpwstr/>
      </vt:variant>
      <vt:variant>
        <vt:i4>3997811</vt:i4>
      </vt:variant>
      <vt:variant>
        <vt:i4>15</vt:i4>
      </vt:variant>
      <vt:variant>
        <vt:i4>0</vt:i4>
      </vt:variant>
      <vt:variant>
        <vt:i4>5</vt:i4>
      </vt:variant>
      <vt:variant>
        <vt:lpwstr>http://www.ihe.net/</vt:lpwstr>
      </vt:variant>
      <vt:variant>
        <vt:lpwstr/>
      </vt:variant>
      <vt:variant>
        <vt:i4>65545</vt:i4>
      </vt:variant>
      <vt:variant>
        <vt:i4>12</vt:i4>
      </vt:variant>
      <vt:variant>
        <vt:i4>0</vt:i4>
      </vt:variant>
      <vt:variant>
        <vt:i4>5</vt:i4>
      </vt:variant>
      <vt:variant>
        <vt:lpwstr>http://www.ihe.net/&lt;domain&gt;/&lt;domain&gt;comments.cfm</vt:lpwstr>
      </vt:variant>
      <vt:variant>
        <vt:lpwstr/>
      </vt:variant>
      <vt:variant>
        <vt:i4>2949173</vt:i4>
      </vt:variant>
      <vt:variant>
        <vt:i4>9</vt:i4>
      </vt:variant>
      <vt:variant>
        <vt:i4>0</vt:i4>
      </vt:variant>
      <vt:variant>
        <vt:i4>5</vt:i4>
      </vt:variant>
      <vt:variant>
        <vt:lpwstr>http://www.ihe.net/Technical_Framework/public_comment.cfm</vt:lpwstr>
      </vt:variant>
      <vt:variant>
        <vt:lpwstr/>
      </vt:variant>
      <vt:variant>
        <vt:i4>1048652</vt:i4>
      </vt:variant>
      <vt:variant>
        <vt:i4>6</vt:i4>
      </vt:variant>
      <vt:variant>
        <vt:i4>0</vt:i4>
      </vt:variant>
      <vt:variant>
        <vt:i4>5</vt:i4>
      </vt:variant>
      <vt:variant>
        <vt:lpwstr>http://wiki.ihe.net/index.php?title=National_Extensions_Process</vt:lpwstr>
      </vt:variant>
      <vt:variant>
        <vt:lpwstr/>
      </vt:variant>
      <vt:variant>
        <vt:i4>5111822</vt:i4>
      </vt:variant>
      <vt:variant>
        <vt:i4>3</vt:i4>
      </vt:variant>
      <vt:variant>
        <vt:i4>0</vt:i4>
      </vt:variant>
      <vt:variant>
        <vt:i4>5</vt:i4>
      </vt:variant>
      <vt:variant>
        <vt:lpwstr>http://wiki.ihe.net/index.php?title=Process</vt:lpwstr>
      </vt:variant>
      <vt:variant>
        <vt:lpwstr>Technical_Framework_Development</vt:lpwstr>
      </vt:variant>
      <vt:variant>
        <vt:i4>4259856</vt:i4>
      </vt:variant>
      <vt:variant>
        <vt:i4>0</vt:i4>
      </vt:variant>
      <vt:variant>
        <vt:i4>0</vt:i4>
      </vt:variant>
      <vt:variant>
        <vt:i4>5</vt:i4>
      </vt:variant>
      <vt:variant>
        <vt:lpwstr>http://wiki.ihe.net/index.php?title=Writing_Technical_Frameworks_and_Supplements</vt:lpwstr>
      </vt:variant>
      <vt:variant>
        <vt:lpwstr/>
      </vt:variant>
      <vt:variant>
        <vt:i4>655370</vt:i4>
      </vt:variant>
      <vt:variant>
        <vt:i4>0</vt:i4>
      </vt:variant>
      <vt:variant>
        <vt:i4>0</vt:i4>
      </vt:variant>
      <vt:variant>
        <vt:i4>5</vt:i4>
      </vt:variant>
      <vt:variant>
        <vt:lpwstr>http://psychclassics.yorku.ca/Miller/</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IHE_PCC_Suppl_RECON_Rev3.0_PC_2015-06-01</dc:title>
  <dc:subject>IHE PCC Reconciliation Supplement</dc:subject>
  <dc:creator>IHE PCC Technical Committee</dc:creator>
  <cp:keywords>IHE PCC Supplement</cp:keywords>
  <cp:lastModifiedBy>Cole, George</cp:lastModifiedBy>
  <cp:revision>46</cp:revision>
  <cp:lastPrinted>2012-05-01T14:26:00Z</cp:lastPrinted>
  <dcterms:created xsi:type="dcterms:W3CDTF">2015-07-22T12:47:00Z</dcterms:created>
  <dcterms:modified xsi:type="dcterms:W3CDTF">2015-07-23T01:24:00Z</dcterms:modified>
  <cp:category>IHE Supplement</cp:category>
</cp:coreProperties>
</file>